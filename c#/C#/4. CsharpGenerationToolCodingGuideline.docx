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33" w:rsidRPr="00743B33" w:rsidRDefault="00743B33">
      <w:pPr>
        <w:spacing w:line="240" w:lineRule="atLeast"/>
        <w:rPr>
          <w:rFonts w:ascii="Calibri" w:hAnsi="Calibri"/>
          <w:b/>
          <w:sz w:val="20"/>
          <w:szCs w:val="20"/>
          <w:rPrChange w:id="0" w:author="Author">
            <w:rPr>
              <w:rFonts w:ascii="Trebuchet MS" w:hAnsi="Trebuchet MS"/>
              <w:b/>
              <w:sz w:val="24"/>
            </w:rPr>
          </w:rPrChange>
        </w:rPr>
      </w:pPr>
      <w:bookmarkStart w:id="1" w:name="_Ref82426493"/>
      <w:bookmarkStart w:id="2" w:name="_Toc168294018"/>
    </w:p>
    <w:p w:rsidR="00743B33" w:rsidRPr="00743B33" w:rsidRDefault="00743B33">
      <w:pPr>
        <w:spacing w:line="240" w:lineRule="atLeast"/>
        <w:jc w:val="center"/>
        <w:rPr>
          <w:rFonts w:ascii="Calibri" w:hAnsi="Calibri"/>
          <w:b/>
          <w:sz w:val="20"/>
          <w:szCs w:val="20"/>
          <w:lang w:val="en-US"/>
          <w:rPrChange w:id="3" w:author="Author">
            <w:rPr>
              <w:rFonts w:ascii="Trebuchet MS" w:hAnsi="Trebuchet MS"/>
              <w:b/>
              <w:sz w:val="24"/>
              <w:lang w:val="en-US"/>
            </w:rPr>
          </w:rPrChange>
        </w:rPr>
      </w:pPr>
    </w:p>
    <w:p w:rsidR="00743B33" w:rsidRPr="00743B33" w:rsidRDefault="00743B33">
      <w:pPr>
        <w:spacing w:line="240" w:lineRule="atLeast"/>
        <w:jc w:val="center"/>
        <w:rPr>
          <w:rFonts w:ascii="Calibri" w:hAnsi="Calibri"/>
          <w:b/>
          <w:sz w:val="20"/>
          <w:szCs w:val="20"/>
          <w:lang w:val="en-US"/>
          <w:rPrChange w:id="4" w:author="Author">
            <w:rPr>
              <w:rFonts w:ascii="Trebuchet MS" w:hAnsi="Trebuchet MS"/>
              <w:b/>
              <w:sz w:val="24"/>
              <w:lang w:val="en-US"/>
            </w:rPr>
          </w:rPrChange>
        </w:rPr>
      </w:pPr>
    </w:p>
    <w:p w:rsidR="00743B33" w:rsidRPr="00743B33" w:rsidRDefault="00D20E06">
      <w:pPr>
        <w:spacing w:line="240" w:lineRule="atLeast"/>
        <w:jc w:val="center"/>
        <w:rPr>
          <w:rFonts w:ascii="Calibri" w:hAnsi="Calibri"/>
          <w:b/>
          <w:sz w:val="20"/>
          <w:szCs w:val="20"/>
          <w:lang w:val="en-US"/>
          <w:rPrChange w:id="5" w:author="Author">
            <w:rPr>
              <w:rFonts w:ascii="Trebuchet MS" w:hAnsi="Trebuchet MS"/>
              <w:b/>
              <w:sz w:val="24"/>
              <w:lang w:val="en-US"/>
            </w:rPr>
          </w:rPrChange>
        </w:rPr>
      </w:pPr>
      <w:del w:id="6" w:author="Author">
        <w:r>
          <w:rPr>
            <w:rFonts w:ascii="Calibri" w:hAnsi="Calibri"/>
            <w:b/>
            <w:sz w:val="20"/>
            <w:szCs w:val="20"/>
            <w:lang w:val="en-US"/>
            <w:rPrChange w:id="7" w:author="Author">
              <w:rPr>
                <w:rFonts w:ascii="Trebuchet MS" w:hAnsi="Trebuchet MS"/>
                <w:b/>
                <w:sz w:val="24"/>
                <w:lang w:val="en-US"/>
              </w:rPr>
            </w:rPrChange>
          </w:rPr>
          <w:delText xml:space="preserve">Software </w:delText>
        </w:r>
      </w:del>
      <w:ins w:id="8" w:author="Author">
        <w:r>
          <w:rPr>
            <w:rFonts w:ascii="Calibri" w:hAnsi="Calibri"/>
            <w:b/>
            <w:sz w:val="20"/>
            <w:szCs w:val="20"/>
            <w:lang w:val="en-US"/>
            <w:rPrChange w:id="9" w:author="Author">
              <w:rPr>
                <w:rFonts w:ascii="Trebuchet MS" w:hAnsi="Trebuchet MS"/>
                <w:b/>
                <w:sz w:val="24"/>
                <w:lang w:val="en-US"/>
              </w:rPr>
            </w:rPrChange>
          </w:rPr>
          <w:t xml:space="preserve">C Shape </w:t>
        </w:r>
      </w:ins>
      <w:r>
        <w:rPr>
          <w:rFonts w:ascii="Calibri" w:hAnsi="Calibri"/>
          <w:b/>
          <w:sz w:val="20"/>
          <w:szCs w:val="20"/>
          <w:lang w:val="en-US"/>
          <w:rPrChange w:id="10" w:author="Author">
            <w:rPr>
              <w:rFonts w:ascii="Trebuchet MS" w:hAnsi="Trebuchet MS"/>
              <w:b/>
              <w:sz w:val="24"/>
              <w:lang w:val="en-US"/>
            </w:rPr>
          </w:rPrChange>
        </w:rPr>
        <w:t>Coding Guidelines</w:t>
      </w:r>
    </w:p>
    <w:p w:rsidR="00743B33" w:rsidRPr="00743B33" w:rsidRDefault="00743B33">
      <w:pPr>
        <w:tabs>
          <w:tab w:val="left" w:pos="4320"/>
          <w:tab w:val="left" w:pos="8640"/>
        </w:tabs>
        <w:spacing w:line="240" w:lineRule="atLeast"/>
        <w:jc w:val="center"/>
        <w:rPr>
          <w:rFonts w:ascii="Calibri" w:hAnsi="Calibri" w:cs="Segoe UI"/>
          <w:b/>
          <w:sz w:val="20"/>
          <w:szCs w:val="20"/>
          <w:rPrChange w:id="11" w:author="Author">
            <w:rPr>
              <w:rFonts w:ascii="Segoe UI" w:hAnsi="Segoe UI" w:cs="Segoe UI"/>
              <w:b/>
              <w:sz w:val="24"/>
            </w:rPr>
          </w:rPrChange>
        </w:rPr>
      </w:pPr>
    </w:p>
    <w:p w:rsidR="00743B33" w:rsidRPr="00743B33" w:rsidRDefault="00743B33">
      <w:pPr>
        <w:tabs>
          <w:tab w:val="left" w:pos="4320"/>
          <w:tab w:val="left" w:pos="8640"/>
        </w:tabs>
        <w:spacing w:line="240" w:lineRule="atLeast"/>
        <w:jc w:val="center"/>
        <w:rPr>
          <w:rFonts w:ascii="Calibri" w:hAnsi="Calibri" w:cs="Segoe UI"/>
          <w:b/>
          <w:sz w:val="20"/>
          <w:szCs w:val="20"/>
          <w:rPrChange w:id="12" w:author="Author">
            <w:rPr>
              <w:rFonts w:ascii="Segoe UI" w:hAnsi="Segoe UI" w:cs="Segoe UI"/>
              <w:b/>
              <w:sz w:val="24"/>
            </w:rPr>
          </w:rPrChange>
        </w:rPr>
      </w:pPr>
    </w:p>
    <w:p w:rsidR="00743B33" w:rsidRPr="00743B33" w:rsidRDefault="00743B33">
      <w:pPr>
        <w:tabs>
          <w:tab w:val="left" w:pos="4320"/>
          <w:tab w:val="left" w:pos="8640"/>
        </w:tabs>
        <w:spacing w:line="240" w:lineRule="atLeast"/>
        <w:jc w:val="center"/>
        <w:rPr>
          <w:rFonts w:ascii="Calibri" w:hAnsi="Calibri" w:cs="Segoe UI"/>
          <w:b/>
          <w:sz w:val="20"/>
          <w:szCs w:val="20"/>
          <w:rPrChange w:id="13" w:author="Author">
            <w:rPr>
              <w:rFonts w:ascii="Segoe UI" w:hAnsi="Segoe UI" w:cs="Segoe UI"/>
              <w:b/>
              <w:sz w:val="24"/>
            </w:rPr>
          </w:rPrChange>
        </w:rPr>
      </w:pPr>
    </w:p>
    <w:p w:rsidR="00743B33" w:rsidRPr="00743B33" w:rsidRDefault="00743B33">
      <w:pPr>
        <w:tabs>
          <w:tab w:val="left" w:pos="4320"/>
          <w:tab w:val="left" w:pos="8640"/>
        </w:tabs>
        <w:spacing w:line="240" w:lineRule="atLeast"/>
        <w:jc w:val="center"/>
        <w:rPr>
          <w:rFonts w:ascii="Calibri" w:hAnsi="Calibri" w:cs="Segoe UI"/>
          <w:b/>
          <w:sz w:val="20"/>
          <w:szCs w:val="20"/>
          <w:rPrChange w:id="14" w:author="Author">
            <w:rPr>
              <w:rFonts w:ascii="Segoe UI" w:hAnsi="Segoe UI" w:cs="Segoe UI"/>
              <w:b/>
              <w:sz w:val="24"/>
            </w:rPr>
          </w:rPrChange>
        </w:rPr>
      </w:pPr>
    </w:p>
    <w:p w:rsidR="00743B33" w:rsidRPr="00743B33" w:rsidRDefault="00743B33">
      <w:pPr>
        <w:tabs>
          <w:tab w:val="left" w:pos="4320"/>
          <w:tab w:val="left" w:pos="8640"/>
        </w:tabs>
        <w:spacing w:line="240" w:lineRule="atLeast"/>
        <w:jc w:val="center"/>
        <w:rPr>
          <w:rFonts w:ascii="Calibri" w:hAnsi="Calibri" w:cs="Segoe UI"/>
          <w:b/>
          <w:sz w:val="20"/>
          <w:szCs w:val="20"/>
          <w:rPrChange w:id="15" w:author="Author">
            <w:rPr>
              <w:rFonts w:ascii="Segoe UI" w:hAnsi="Segoe UI" w:cs="Segoe UI"/>
              <w:b/>
              <w:sz w:val="24"/>
            </w:rPr>
          </w:rPrChange>
        </w:rPr>
      </w:pPr>
    </w:p>
    <w:p w:rsidR="00743B33" w:rsidRPr="00743B33" w:rsidRDefault="00743B33">
      <w:pPr>
        <w:tabs>
          <w:tab w:val="left" w:pos="4320"/>
          <w:tab w:val="left" w:pos="8640"/>
        </w:tabs>
        <w:spacing w:line="240" w:lineRule="atLeast"/>
        <w:jc w:val="center"/>
        <w:rPr>
          <w:rFonts w:ascii="Calibri" w:hAnsi="Calibri" w:cs="Segoe UI"/>
          <w:b/>
          <w:sz w:val="20"/>
          <w:szCs w:val="20"/>
          <w:rPrChange w:id="16" w:author="Author">
            <w:rPr>
              <w:rFonts w:ascii="Segoe UI" w:hAnsi="Segoe UI" w:cs="Segoe UI"/>
              <w:b/>
              <w:sz w:val="24"/>
            </w:rPr>
          </w:rPrChange>
        </w:rPr>
      </w:pPr>
    </w:p>
    <w:p w:rsidR="00743B33" w:rsidRPr="00743B33" w:rsidRDefault="00D20E06">
      <w:pPr>
        <w:spacing w:line="240" w:lineRule="atLeast"/>
        <w:jc w:val="center"/>
        <w:rPr>
          <w:rFonts w:ascii="Calibri" w:hAnsi="Calibri"/>
          <w:b/>
          <w:sz w:val="20"/>
          <w:szCs w:val="20"/>
          <w:lang w:val="en-US"/>
          <w:rPrChange w:id="17" w:author="Author">
            <w:rPr>
              <w:rFonts w:ascii="Trebuchet MS" w:hAnsi="Trebuchet MS"/>
              <w:b/>
              <w:sz w:val="24"/>
              <w:lang w:val="en-US"/>
            </w:rPr>
          </w:rPrChange>
        </w:rPr>
      </w:pPr>
      <w:r>
        <w:rPr>
          <w:rFonts w:ascii="Calibri" w:hAnsi="Calibri"/>
          <w:b/>
          <w:sz w:val="20"/>
          <w:szCs w:val="20"/>
          <w:lang w:val="en-US"/>
          <w:rPrChange w:id="18" w:author="Author">
            <w:rPr>
              <w:rFonts w:ascii="Trebuchet MS" w:hAnsi="Trebuchet MS"/>
              <w:b/>
              <w:sz w:val="24"/>
              <w:lang w:val="en-US"/>
            </w:rPr>
          </w:rPrChange>
        </w:rPr>
        <w:t>Prepared For:</w:t>
      </w:r>
    </w:p>
    <w:p w:rsidR="00743B33" w:rsidRPr="00743B33" w:rsidRDefault="00D20E06">
      <w:pPr>
        <w:spacing w:line="240" w:lineRule="atLeast"/>
        <w:jc w:val="center"/>
        <w:rPr>
          <w:del w:id="19" w:author="Author"/>
          <w:rFonts w:ascii="Calibri" w:hAnsi="Calibri" w:cs="Segoe UI"/>
          <w:b/>
          <w:sz w:val="20"/>
          <w:szCs w:val="20"/>
          <w:lang w:eastAsia="ko-KR"/>
          <w:rPrChange w:id="20" w:author="Author">
            <w:rPr>
              <w:del w:id="21" w:author="Author"/>
              <w:rFonts w:ascii="Segoe UI" w:hAnsi="Segoe UI" w:cs="Segoe UI"/>
              <w:b/>
              <w:sz w:val="24"/>
              <w:lang w:eastAsia="ko-KR"/>
            </w:rPr>
          </w:rPrChange>
        </w:rPr>
      </w:pPr>
      <w:r>
        <w:rPr>
          <w:rFonts w:ascii="Calibri" w:hAnsi="Calibri"/>
          <w:b/>
          <w:sz w:val="20"/>
          <w:szCs w:val="20"/>
          <w:lang w:val="en-US"/>
          <w:rPrChange w:id="22" w:author="Author">
            <w:rPr>
              <w:rFonts w:ascii="Trebuchet MS" w:hAnsi="Trebuchet MS"/>
              <w:b/>
              <w:sz w:val="24"/>
              <w:lang w:val="en-US"/>
            </w:rPr>
          </w:rPrChange>
        </w:rPr>
        <w:t>SW Development</w:t>
      </w:r>
    </w:p>
    <w:p w:rsidR="00743B33" w:rsidRPr="00743B33" w:rsidRDefault="00743B33" w:rsidP="00743B33">
      <w:pPr>
        <w:spacing w:line="240" w:lineRule="atLeast"/>
        <w:jc w:val="center"/>
        <w:rPr>
          <w:rFonts w:ascii="Calibri" w:hAnsi="Calibri"/>
          <w:b/>
          <w:sz w:val="20"/>
          <w:szCs w:val="20"/>
          <w:rPrChange w:id="23" w:author="Author">
            <w:rPr>
              <w:rFonts w:ascii="Trebuchet MS" w:hAnsi="Trebuchet MS"/>
              <w:b/>
              <w:sz w:val="24"/>
            </w:rPr>
          </w:rPrChange>
        </w:rPr>
        <w:pPrChange w:id="24" w:author="Author">
          <w:pPr>
            <w:tabs>
              <w:tab w:val="left" w:pos="4320"/>
              <w:tab w:val="left" w:pos="8640"/>
            </w:tabs>
            <w:spacing w:line="240" w:lineRule="atLeast"/>
            <w:ind w:left="540"/>
            <w:jc w:val="both"/>
          </w:pPr>
        </w:pPrChange>
      </w:pPr>
    </w:p>
    <w:p w:rsidR="00743B33" w:rsidRPr="00743B33" w:rsidRDefault="00743B33">
      <w:pPr>
        <w:tabs>
          <w:tab w:val="left" w:pos="4320"/>
          <w:tab w:val="left" w:pos="8640"/>
        </w:tabs>
        <w:spacing w:line="240" w:lineRule="atLeast"/>
        <w:ind w:left="540"/>
        <w:jc w:val="both"/>
        <w:rPr>
          <w:rFonts w:ascii="Calibri" w:hAnsi="Calibri"/>
          <w:b/>
          <w:sz w:val="20"/>
          <w:szCs w:val="20"/>
          <w:rPrChange w:id="25" w:author="Author">
            <w:rPr>
              <w:rFonts w:ascii="Trebuchet MS" w:hAnsi="Trebuchet MS"/>
              <w:b/>
              <w:sz w:val="24"/>
            </w:rPr>
          </w:rPrChange>
        </w:rPr>
      </w:pPr>
    </w:p>
    <w:p w:rsidR="00743B33" w:rsidRPr="00743B33" w:rsidRDefault="00743B33">
      <w:pPr>
        <w:tabs>
          <w:tab w:val="left" w:pos="4320"/>
          <w:tab w:val="left" w:pos="8640"/>
        </w:tabs>
        <w:spacing w:line="240" w:lineRule="atLeast"/>
        <w:ind w:left="540"/>
        <w:jc w:val="both"/>
        <w:rPr>
          <w:rFonts w:ascii="Calibri" w:hAnsi="Calibri"/>
          <w:b/>
          <w:sz w:val="20"/>
          <w:szCs w:val="20"/>
          <w:rPrChange w:id="26" w:author="Author">
            <w:rPr>
              <w:rFonts w:ascii="Trebuchet MS" w:hAnsi="Trebuchet MS"/>
              <w:b/>
              <w:sz w:val="24"/>
            </w:rPr>
          </w:rPrChange>
        </w:rPr>
      </w:pPr>
    </w:p>
    <w:p w:rsidR="00743B33" w:rsidRPr="00743B33" w:rsidRDefault="00743B33">
      <w:pPr>
        <w:tabs>
          <w:tab w:val="left" w:pos="4320"/>
          <w:tab w:val="left" w:pos="8640"/>
        </w:tabs>
        <w:spacing w:line="240" w:lineRule="atLeast"/>
        <w:ind w:left="540"/>
        <w:jc w:val="both"/>
        <w:rPr>
          <w:rFonts w:ascii="Calibri" w:hAnsi="Calibri"/>
          <w:b/>
          <w:sz w:val="20"/>
          <w:szCs w:val="20"/>
          <w:rPrChange w:id="27" w:author="Author">
            <w:rPr>
              <w:rFonts w:ascii="Trebuchet MS" w:hAnsi="Trebuchet MS"/>
              <w:b/>
              <w:sz w:val="24"/>
            </w:rPr>
          </w:rPrChange>
        </w:rPr>
      </w:pPr>
    </w:p>
    <w:p w:rsidR="00743B33" w:rsidRPr="00743B33" w:rsidRDefault="00743B33">
      <w:pPr>
        <w:tabs>
          <w:tab w:val="left" w:pos="4320"/>
          <w:tab w:val="left" w:pos="8640"/>
        </w:tabs>
        <w:spacing w:line="240" w:lineRule="atLeast"/>
        <w:ind w:left="540"/>
        <w:jc w:val="both"/>
        <w:rPr>
          <w:rFonts w:ascii="Calibri" w:hAnsi="Calibri"/>
          <w:b/>
          <w:sz w:val="20"/>
          <w:szCs w:val="20"/>
          <w:rPrChange w:id="28" w:author="Author">
            <w:rPr>
              <w:rFonts w:ascii="Trebuchet MS" w:hAnsi="Trebuchet MS"/>
              <w:b/>
              <w:sz w:val="24"/>
            </w:rPr>
          </w:rPrChange>
        </w:rPr>
      </w:pPr>
    </w:p>
    <w:p w:rsidR="00743B33" w:rsidRPr="00743B33" w:rsidRDefault="00743B33">
      <w:pPr>
        <w:tabs>
          <w:tab w:val="left" w:pos="4320"/>
          <w:tab w:val="left" w:pos="8640"/>
        </w:tabs>
        <w:spacing w:line="240" w:lineRule="atLeast"/>
        <w:ind w:left="540"/>
        <w:jc w:val="both"/>
        <w:rPr>
          <w:rFonts w:ascii="Calibri" w:hAnsi="Calibri"/>
          <w:b/>
          <w:sz w:val="20"/>
          <w:szCs w:val="20"/>
          <w:rPrChange w:id="29" w:author="Author">
            <w:rPr>
              <w:rFonts w:ascii="Trebuchet MS" w:hAnsi="Trebuchet MS"/>
              <w:b/>
              <w:sz w:val="24"/>
            </w:rPr>
          </w:rPrChange>
        </w:rPr>
      </w:pPr>
    </w:p>
    <w:p w:rsidR="00743B33" w:rsidRDefault="00D20E06">
      <w:pPr>
        <w:pStyle w:val="Heading1"/>
        <w:numPr>
          <w:ilvl w:val="0"/>
          <w:numId w:val="0"/>
        </w:numPr>
      </w:pPr>
      <w:r>
        <w:lastRenderedPageBreak/>
        <w:br w:type="page"/>
      </w:r>
      <w:bookmarkStart w:id="30" w:name="_Toc431556050"/>
      <w:bookmarkStart w:id="31" w:name="_Toc491673538"/>
      <w:r>
        <w:lastRenderedPageBreak/>
        <w:t>Table of Content</w:t>
      </w:r>
      <w:bookmarkEnd w:id="30"/>
      <w:bookmarkEnd w:id="31"/>
    </w:p>
    <w:p w:rsidR="00743B33" w:rsidRDefault="00D20E06">
      <w:pPr>
        <w:pStyle w:val="TOC1"/>
        <w:tabs>
          <w:tab w:val="right" w:leader="dot" w:pos="9530"/>
        </w:tabs>
        <w:rPr>
          <w:ins w:id="32" w:author="Author"/>
          <w:rFonts w:asciiTheme="minorHAnsi" w:eastAsiaTheme="minorEastAsia" w:hAnsiTheme="minorHAnsi" w:cstheme="minorBidi"/>
          <w:b w:val="0"/>
          <w:bCs w:val="0"/>
          <w:caps w:val="0"/>
          <w:noProof/>
          <w:sz w:val="22"/>
          <w:szCs w:val="22"/>
          <w:lang w:val="en-US" w:eastAsia="en-US"/>
        </w:rPr>
      </w:pPr>
      <w:r>
        <w:rPr>
          <w:rFonts w:ascii="Calibri" w:hAnsi="Calibri"/>
          <w:szCs w:val="20"/>
          <w:rPrChange w:id="33" w:author="Author">
            <w:rPr/>
          </w:rPrChange>
        </w:rPr>
        <w:fldChar w:fldCharType="begin"/>
      </w:r>
      <w:r>
        <w:rPr>
          <w:rFonts w:ascii="Calibri" w:hAnsi="Calibri"/>
          <w:szCs w:val="20"/>
          <w:rPrChange w:id="34" w:author="Author">
            <w:rPr/>
          </w:rPrChange>
        </w:rPr>
        <w:instrText xml:space="preserve"> TOC \o "1-3" \h \z \u </w:instrText>
      </w:r>
      <w:r>
        <w:rPr>
          <w:rFonts w:ascii="Calibri" w:hAnsi="Calibri"/>
          <w:szCs w:val="20"/>
          <w:rPrChange w:id="35" w:author="Author">
            <w:rPr>
              <w:rFonts w:ascii="Arial" w:hAnsi="Arial"/>
              <w:caps w:val="0"/>
              <w:noProof/>
              <w:sz w:val="22"/>
            </w:rPr>
          </w:rPrChange>
        </w:rPr>
        <w:fldChar w:fldCharType="separate"/>
      </w:r>
      <w:ins w:id="36" w:author="Author">
        <w:r>
          <w:rPr>
            <w:rStyle w:val="Hyperlink"/>
            <w:noProof/>
          </w:rPr>
          <w:fldChar w:fldCharType="begin"/>
        </w:r>
        <w:r>
          <w:rPr>
            <w:rStyle w:val="Hyperlink"/>
            <w:noProof/>
          </w:rPr>
          <w:instrText xml:space="preserve"> </w:instrText>
        </w:r>
        <w:r>
          <w:rPr>
            <w:noProof/>
          </w:rPr>
          <w:instrText>HYPERLINK \l "_Toc491673538"</w:instrText>
        </w:r>
        <w:r>
          <w:rPr>
            <w:rStyle w:val="Hyperlink"/>
            <w:noProof/>
          </w:rPr>
          <w:instrText xml:space="preserve"> </w:instrText>
        </w:r>
        <w:r>
          <w:rPr>
            <w:rStyle w:val="Hyperlink"/>
            <w:noProof/>
          </w:rPr>
          <w:fldChar w:fldCharType="separate"/>
        </w:r>
        <w:r>
          <w:rPr>
            <w:rStyle w:val="Hyperlink"/>
            <w:noProof/>
          </w:rPr>
          <w:t>Table of Content</w:t>
        </w:r>
        <w:r>
          <w:rPr>
            <w:noProof/>
            <w:webHidden/>
          </w:rPr>
          <w:tab/>
        </w:r>
        <w:r>
          <w:rPr>
            <w:noProof/>
            <w:webHidden/>
          </w:rPr>
          <w:fldChar w:fldCharType="begin"/>
        </w:r>
        <w:r>
          <w:rPr>
            <w:noProof/>
            <w:webHidden/>
          </w:rPr>
          <w:instrText xml:space="preserve"> PAGEREF _Toc491673538 \h </w:instrText>
        </w:r>
      </w:ins>
      <w:r>
        <w:rPr>
          <w:noProof/>
          <w:webHidden/>
        </w:rPr>
      </w:r>
      <w:r>
        <w:rPr>
          <w:noProof/>
          <w:webHidden/>
        </w:rPr>
        <w:fldChar w:fldCharType="separate"/>
      </w:r>
      <w:ins w:id="37" w:author="Author">
        <w:r>
          <w:rPr>
            <w:noProof/>
            <w:webHidden/>
          </w:rPr>
          <w:t>3</w:t>
        </w:r>
        <w:r>
          <w:rPr>
            <w:noProof/>
            <w:webHidden/>
          </w:rPr>
          <w:fldChar w:fldCharType="end"/>
        </w:r>
        <w:r>
          <w:rPr>
            <w:rStyle w:val="Hyperlink"/>
            <w:noProof/>
          </w:rPr>
          <w:fldChar w:fldCharType="end"/>
        </w:r>
      </w:ins>
    </w:p>
    <w:p w:rsidR="00743B33" w:rsidRDefault="00D20E06">
      <w:pPr>
        <w:pStyle w:val="TOC1"/>
        <w:tabs>
          <w:tab w:val="right" w:leader="dot" w:pos="9530"/>
        </w:tabs>
        <w:rPr>
          <w:ins w:id="38" w:author="Author"/>
          <w:rFonts w:asciiTheme="minorHAnsi" w:eastAsiaTheme="minorEastAsia" w:hAnsiTheme="minorHAnsi" w:cstheme="minorBidi"/>
          <w:b w:val="0"/>
          <w:bCs w:val="0"/>
          <w:caps w:val="0"/>
          <w:noProof/>
          <w:sz w:val="22"/>
          <w:szCs w:val="22"/>
          <w:lang w:val="en-US" w:eastAsia="en-US"/>
        </w:rPr>
      </w:pPr>
      <w:ins w:id="39" w:author="Author">
        <w:r>
          <w:rPr>
            <w:rStyle w:val="Hyperlink"/>
            <w:noProof/>
          </w:rPr>
          <w:fldChar w:fldCharType="begin"/>
        </w:r>
        <w:r>
          <w:rPr>
            <w:rStyle w:val="Hyperlink"/>
            <w:noProof/>
          </w:rPr>
          <w:instrText xml:space="preserve"> </w:instrText>
        </w:r>
        <w:r>
          <w:rPr>
            <w:noProof/>
          </w:rPr>
          <w:instrText>HYPERLINK \l "_Toc491673539"</w:instrText>
        </w:r>
        <w:r>
          <w:rPr>
            <w:rStyle w:val="Hyperlink"/>
            <w:noProof/>
          </w:rPr>
          <w:instrText xml:space="preserve"> </w:instrText>
        </w:r>
        <w:r>
          <w:rPr>
            <w:rStyle w:val="Hyperlink"/>
            <w:noProof/>
          </w:rPr>
          <w:fldChar w:fldCharType="separate"/>
        </w:r>
        <w:r>
          <w:rPr>
            <w:rStyle w:val="Hyperlink"/>
            <w:noProof/>
          </w:rPr>
          <w:t>Revision history</w:t>
        </w:r>
        <w:r>
          <w:rPr>
            <w:noProof/>
            <w:webHidden/>
          </w:rPr>
          <w:tab/>
        </w:r>
        <w:r>
          <w:rPr>
            <w:noProof/>
            <w:webHidden/>
          </w:rPr>
          <w:fldChar w:fldCharType="begin"/>
        </w:r>
        <w:r>
          <w:rPr>
            <w:noProof/>
            <w:webHidden/>
          </w:rPr>
          <w:instrText xml:space="preserve"> PAGEREF _Toc491673539 \h </w:instrText>
        </w:r>
      </w:ins>
      <w:r>
        <w:rPr>
          <w:noProof/>
          <w:webHidden/>
        </w:rPr>
      </w:r>
      <w:r>
        <w:rPr>
          <w:noProof/>
          <w:webHidden/>
        </w:rPr>
        <w:fldChar w:fldCharType="separate"/>
      </w:r>
      <w:ins w:id="40" w:author="Author">
        <w:r>
          <w:rPr>
            <w:noProof/>
            <w:webHidden/>
          </w:rPr>
          <w:t>8</w:t>
        </w:r>
        <w:r>
          <w:rPr>
            <w:noProof/>
            <w:webHidden/>
          </w:rPr>
          <w:fldChar w:fldCharType="end"/>
        </w:r>
        <w:r>
          <w:rPr>
            <w:rStyle w:val="Hyperlink"/>
            <w:noProof/>
          </w:rPr>
          <w:fldChar w:fldCharType="end"/>
        </w:r>
      </w:ins>
    </w:p>
    <w:p w:rsidR="00743B33" w:rsidRDefault="00D20E06">
      <w:pPr>
        <w:pStyle w:val="TOC1"/>
        <w:tabs>
          <w:tab w:val="right" w:leader="dot" w:pos="9530"/>
        </w:tabs>
        <w:rPr>
          <w:ins w:id="41" w:author="Author"/>
          <w:rFonts w:asciiTheme="minorHAnsi" w:eastAsiaTheme="minorEastAsia" w:hAnsiTheme="minorHAnsi" w:cstheme="minorBidi"/>
          <w:b w:val="0"/>
          <w:bCs w:val="0"/>
          <w:caps w:val="0"/>
          <w:noProof/>
          <w:sz w:val="22"/>
          <w:szCs w:val="22"/>
          <w:lang w:val="en-US" w:eastAsia="en-US"/>
        </w:rPr>
      </w:pPr>
      <w:ins w:id="42" w:author="Author">
        <w:r>
          <w:rPr>
            <w:rStyle w:val="Hyperlink"/>
            <w:noProof/>
          </w:rPr>
          <w:fldChar w:fldCharType="begin"/>
        </w:r>
        <w:r>
          <w:rPr>
            <w:rStyle w:val="Hyperlink"/>
            <w:noProof/>
          </w:rPr>
          <w:instrText xml:space="preserve"> </w:instrText>
        </w:r>
        <w:r>
          <w:rPr>
            <w:noProof/>
          </w:rPr>
          <w:instrText>HYPERLINK \l "_Toc491673540"</w:instrText>
        </w:r>
        <w:r>
          <w:rPr>
            <w:rStyle w:val="Hyperlink"/>
            <w:noProof/>
          </w:rPr>
          <w:instrText xml:space="preserve"> </w:instrText>
        </w:r>
        <w:r>
          <w:rPr>
            <w:rStyle w:val="Hyperlink"/>
            <w:noProof/>
          </w:rPr>
          <w:fldChar w:fldCharType="separate"/>
        </w:r>
        <w:r>
          <w:rPr>
            <w:rStyle w:val="Hyperlink"/>
            <w:noProof/>
            <w14:scene3d>
              <w14:camera w14:prst="orthographicFront"/>
              <w14:lightRig w14:rig="threePt" w14:dir="t">
                <w14:rot w14:lat="0" w14:lon="0" w14:rev="0"/>
              </w14:lightRig>
            </w14:scene3d>
          </w:rPr>
          <w:t>1.</w:t>
        </w:r>
        <w:r>
          <w:rPr>
            <w:rStyle w:val="Hyperlink"/>
            <w:noProof/>
          </w:rPr>
          <w:t xml:space="preserve"> Introduction</w:t>
        </w:r>
        <w:r>
          <w:rPr>
            <w:noProof/>
            <w:webHidden/>
          </w:rPr>
          <w:tab/>
        </w:r>
        <w:r>
          <w:rPr>
            <w:noProof/>
            <w:webHidden/>
          </w:rPr>
          <w:fldChar w:fldCharType="begin"/>
        </w:r>
        <w:r>
          <w:rPr>
            <w:noProof/>
            <w:webHidden/>
          </w:rPr>
          <w:instrText xml:space="preserve"> PAGEREF _Toc491673540 \h </w:instrText>
        </w:r>
      </w:ins>
      <w:r>
        <w:rPr>
          <w:noProof/>
          <w:webHidden/>
        </w:rPr>
      </w:r>
      <w:r>
        <w:rPr>
          <w:noProof/>
          <w:webHidden/>
        </w:rPr>
        <w:fldChar w:fldCharType="separate"/>
      </w:r>
      <w:ins w:id="43" w:author="Author">
        <w:r>
          <w:rPr>
            <w:noProof/>
            <w:webHidden/>
          </w:rPr>
          <w:t>9</w:t>
        </w:r>
        <w:r>
          <w:rPr>
            <w:noProof/>
            <w:webHidden/>
          </w:rPr>
          <w:fldChar w:fldCharType="end"/>
        </w:r>
        <w:r>
          <w:rPr>
            <w:rStyle w:val="Hyperlink"/>
            <w:noProof/>
          </w:rPr>
          <w:fldChar w:fldCharType="end"/>
        </w:r>
      </w:ins>
    </w:p>
    <w:p w:rsidR="00743B33" w:rsidRDefault="00D20E06">
      <w:pPr>
        <w:pStyle w:val="TOC2"/>
        <w:rPr>
          <w:ins w:id="44" w:author="Author"/>
          <w:rFonts w:asciiTheme="minorHAnsi" w:eastAsiaTheme="minorEastAsia" w:hAnsiTheme="minorHAnsi" w:cstheme="minorBidi"/>
          <w:b w:val="0"/>
          <w:iCs w:val="0"/>
          <w:noProof/>
          <w:sz w:val="22"/>
          <w:szCs w:val="22"/>
          <w:lang w:val="en-US" w:eastAsia="en-US"/>
        </w:rPr>
      </w:pPr>
      <w:ins w:id="45" w:author="Author">
        <w:r>
          <w:rPr>
            <w:rStyle w:val="Hyperlink"/>
            <w:noProof/>
          </w:rPr>
          <w:fldChar w:fldCharType="begin"/>
        </w:r>
        <w:r>
          <w:rPr>
            <w:rStyle w:val="Hyperlink"/>
            <w:noProof/>
          </w:rPr>
          <w:instrText xml:space="preserve"> </w:instrText>
        </w:r>
        <w:r>
          <w:rPr>
            <w:noProof/>
          </w:rPr>
          <w:instrText>HYPERLINK \l "_Toc491673541"</w:instrText>
        </w:r>
        <w:r>
          <w:rPr>
            <w:rStyle w:val="Hyperlink"/>
            <w:noProof/>
          </w:rPr>
          <w:instrText xml:space="preserve"> </w:instrText>
        </w:r>
        <w:r>
          <w:rPr>
            <w:rStyle w:val="Hyperlink"/>
            <w:noProof/>
          </w:rPr>
          <w:fldChar w:fldCharType="separate"/>
        </w:r>
        <w:r>
          <w:rPr>
            <w:rStyle w:val="Hyperlink"/>
            <w:noProof/>
          </w:rPr>
          <w:t>1.1. Purpose o</w:t>
        </w:r>
        <w:r>
          <w:rPr>
            <w:rStyle w:val="Hyperlink"/>
            <w:noProof/>
          </w:rPr>
          <w:t>f the document</w:t>
        </w:r>
        <w:r>
          <w:rPr>
            <w:noProof/>
            <w:webHidden/>
          </w:rPr>
          <w:tab/>
        </w:r>
        <w:r>
          <w:rPr>
            <w:noProof/>
            <w:webHidden/>
          </w:rPr>
          <w:fldChar w:fldCharType="begin"/>
        </w:r>
        <w:r>
          <w:rPr>
            <w:noProof/>
            <w:webHidden/>
          </w:rPr>
          <w:instrText xml:space="preserve"> PAGEREF _Toc491673541 \h </w:instrText>
        </w:r>
      </w:ins>
      <w:r>
        <w:rPr>
          <w:noProof/>
          <w:webHidden/>
        </w:rPr>
      </w:r>
      <w:r>
        <w:rPr>
          <w:noProof/>
          <w:webHidden/>
        </w:rPr>
        <w:fldChar w:fldCharType="separate"/>
      </w:r>
      <w:ins w:id="46" w:author="Author">
        <w:r>
          <w:rPr>
            <w:noProof/>
            <w:webHidden/>
          </w:rPr>
          <w:t>9</w:t>
        </w:r>
        <w:r>
          <w:rPr>
            <w:noProof/>
            <w:webHidden/>
          </w:rPr>
          <w:fldChar w:fldCharType="end"/>
        </w:r>
        <w:r>
          <w:rPr>
            <w:rStyle w:val="Hyperlink"/>
            <w:noProof/>
          </w:rPr>
          <w:fldChar w:fldCharType="end"/>
        </w:r>
      </w:ins>
    </w:p>
    <w:p w:rsidR="00743B33" w:rsidRDefault="00D20E06">
      <w:pPr>
        <w:pStyle w:val="TOC2"/>
        <w:rPr>
          <w:ins w:id="47" w:author="Author"/>
          <w:rFonts w:asciiTheme="minorHAnsi" w:eastAsiaTheme="minorEastAsia" w:hAnsiTheme="minorHAnsi" w:cstheme="minorBidi"/>
          <w:b w:val="0"/>
          <w:iCs w:val="0"/>
          <w:noProof/>
          <w:sz w:val="22"/>
          <w:szCs w:val="22"/>
          <w:lang w:val="en-US" w:eastAsia="en-US"/>
        </w:rPr>
      </w:pPr>
      <w:ins w:id="48" w:author="Author">
        <w:r>
          <w:rPr>
            <w:rStyle w:val="Hyperlink"/>
            <w:noProof/>
          </w:rPr>
          <w:fldChar w:fldCharType="begin"/>
        </w:r>
        <w:r>
          <w:rPr>
            <w:rStyle w:val="Hyperlink"/>
            <w:noProof/>
          </w:rPr>
          <w:instrText xml:space="preserve"> </w:instrText>
        </w:r>
        <w:r>
          <w:rPr>
            <w:noProof/>
          </w:rPr>
          <w:instrText>HYPERLINK \l "_Toc491673542"</w:instrText>
        </w:r>
        <w:r>
          <w:rPr>
            <w:rStyle w:val="Hyperlink"/>
            <w:noProof/>
          </w:rPr>
          <w:instrText xml:space="preserve"> </w:instrText>
        </w:r>
        <w:r>
          <w:rPr>
            <w:rStyle w:val="Hyperlink"/>
            <w:noProof/>
          </w:rPr>
          <w:fldChar w:fldCharType="separate"/>
        </w:r>
        <w:r>
          <w:rPr>
            <w:rStyle w:val="Hyperlink"/>
            <w:noProof/>
          </w:rPr>
          <w:t>1.2. Reference</w:t>
        </w:r>
        <w:r>
          <w:rPr>
            <w:noProof/>
            <w:webHidden/>
          </w:rPr>
          <w:tab/>
        </w:r>
        <w:r>
          <w:rPr>
            <w:noProof/>
            <w:webHidden/>
          </w:rPr>
          <w:fldChar w:fldCharType="begin"/>
        </w:r>
        <w:r>
          <w:rPr>
            <w:noProof/>
            <w:webHidden/>
          </w:rPr>
          <w:instrText xml:space="preserve"> PAGEREF _Toc491673542 \h </w:instrText>
        </w:r>
      </w:ins>
      <w:r>
        <w:rPr>
          <w:noProof/>
          <w:webHidden/>
        </w:rPr>
      </w:r>
      <w:r>
        <w:rPr>
          <w:noProof/>
          <w:webHidden/>
        </w:rPr>
        <w:fldChar w:fldCharType="separate"/>
      </w:r>
      <w:ins w:id="49" w:author="Author">
        <w:r>
          <w:rPr>
            <w:noProof/>
            <w:webHidden/>
          </w:rPr>
          <w:t>9</w:t>
        </w:r>
        <w:r>
          <w:rPr>
            <w:noProof/>
            <w:webHidden/>
          </w:rPr>
          <w:fldChar w:fldCharType="end"/>
        </w:r>
        <w:r>
          <w:rPr>
            <w:rStyle w:val="Hyperlink"/>
            <w:noProof/>
          </w:rPr>
          <w:fldChar w:fldCharType="end"/>
        </w:r>
      </w:ins>
    </w:p>
    <w:p w:rsidR="00743B33" w:rsidRDefault="00D20E06">
      <w:pPr>
        <w:pStyle w:val="TOC1"/>
        <w:tabs>
          <w:tab w:val="right" w:leader="dot" w:pos="9530"/>
        </w:tabs>
        <w:rPr>
          <w:ins w:id="50" w:author="Author"/>
          <w:rFonts w:asciiTheme="minorHAnsi" w:eastAsiaTheme="minorEastAsia" w:hAnsiTheme="minorHAnsi" w:cstheme="minorBidi"/>
          <w:b w:val="0"/>
          <w:bCs w:val="0"/>
          <w:caps w:val="0"/>
          <w:noProof/>
          <w:sz w:val="22"/>
          <w:szCs w:val="22"/>
          <w:lang w:val="en-US" w:eastAsia="en-US"/>
        </w:rPr>
      </w:pPr>
      <w:ins w:id="51" w:author="Author">
        <w:r>
          <w:rPr>
            <w:rStyle w:val="Hyperlink"/>
            <w:noProof/>
          </w:rPr>
          <w:fldChar w:fldCharType="begin"/>
        </w:r>
        <w:r>
          <w:rPr>
            <w:rStyle w:val="Hyperlink"/>
            <w:noProof/>
          </w:rPr>
          <w:instrText xml:space="preserve"> </w:instrText>
        </w:r>
        <w:r>
          <w:rPr>
            <w:noProof/>
          </w:rPr>
          <w:instrText>HYPERLINK \l "_Toc491673543"</w:instrText>
        </w:r>
        <w:r>
          <w:rPr>
            <w:rStyle w:val="Hyperlink"/>
            <w:noProof/>
          </w:rPr>
          <w:instrText xml:space="preserve"> </w:instrText>
        </w:r>
        <w:r>
          <w:rPr>
            <w:rStyle w:val="Hyperlink"/>
            <w:noProof/>
          </w:rPr>
          <w:fldChar w:fldCharType="separate"/>
        </w:r>
        <w:r>
          <w:rPr>
            <w:rStyle w:val="Hyperlink"/>
            <w:noProof/>
            <w14:scene3d>
              <w14:camera w14:prst="orthographicFront"/>
              <w14:lightRig w14:rig="threePt" w14:dir="t">
                <w14:rot w14:lat="0" w14:lon="0" w14:rev="0"/>
              </w14:lightRig>
            </w14:scene3d>
          </w:rPr>
          <w:t>2.</w:t>
        </w:r>
        <w:r>
          <w:rPr>
            <w:rStyle w:val="Hyperlink"/>
            <w:noProof/>
          </w:rPr>
          <w:t xml:space="preserve"> Naming Conv</w:t>
        </w:r>
        <w:r>
          <w:rPr>
            <w:rStyle w:val="Hyperlink"/>
            <w:noProof/>
          </w:rPr>
          <w:t>ention</w:t>
        </w:r>
        <w:r>
          <w:rPr>
            <w:noProof/>
            <w:webHidden/>
          </w:rPr>
          <w:tab/>
        </w:r>
        <w:r>
          <w:rPr>
            <w:noProof/>
            <w:webHidden/>
          </w:rPr>
          <w:fldChar w:fldCharType="begin"/>
        </w:r>
        <w:r>
          <w:rPr>
            <w:noProof/>
            <w:webHidden/>
          </w:rPr>
          <w:instrText xml:space="preserve"> PAGEREF _Toc491673543 \h </w:instrText>
        </w:r>
      </w:ins>
      <w:r>
        <w:rPr>
          <w:noProof/>
          <w:webHidden/>
        </w:rPr>
      </w:r>
      <w:r>
        <w:rPr>
          <w:noProof/>
          <w:webHidden/>
        </w:rPr>
        <w:fldChar w:fldCharType="separate"/>
      </w:r>
      <w:ins w:id="52" w:author="Author">
        <w:r>
          <w:rPr>
            <w:noProof/>
            <w:webHidden/>
          </w:rPr>
          <w:t>10</w:t>
        </w:r>
        <w:r>
          <w:rPr>
            <w:noProof/>
            <w:webHidden/>
          </w:rPr>
          <w:fldChar w:fldCharType="end"/>
        </w:r>
        <w:r>
          <w:rPr>
            <w:rStyle w:val="Hyperlink"/>
            <w:noProof/>
          </w:rPr>
          <w:fldChar w:fldCharType="end"/>
        </w:r>
      </w:ins>
    </w:p>
    <w:p w:rsidR="00743B33" w:rsidRDefault="00D20E06">
      <w:pPr>
        <w:pStyle w:val="TOC2"/>
        <w:rPr>
          <w:ins w:id="53" w:author="Author"/>
          <w:rFonts w:asciiTheme="minorHAnsi" w:eastAsiaTheme="minorEastAsia" w:hAnsiTheme="minorHAnsi" w:cstheme="minorBidi"/>
          <w:b w:val="0"/>
          <w:iCs w:val="0"/>
          <w:noProof/>
          <w:sz w:val="22"/>
          <w:szCs w:val="22"/>
          <w:lang w:val="en-US" w:eastAsia="en-US"/>
        </w:rPr>
      </w:pPr>
      <w:ins w:id="54" w:author="Author">
        <w:r>
          <w:rPr>
            <w:rStyle w:val="Hyperlink"/>
            <w:noProof/>
          </w:rPr>
          <w:fldChar w:fldCharType="begin"/>
        </w:r>
        <w:r>
          <w:rPr>
            <w:rStyle w:val="Hyperlink"/>
            <w:noProof/>
          </w:rPr>
          <w:instrText xml:space="preserve"> </w:instrText>
        </w:r>
        <w:r>
          <w:rPr>
            <w:noProof/>
          </w:rPr>
          <w:instrText>HYPERLINK \l "_Toc491673544"</w:instrText>
        </w:r>
        <w:r>
          <w:rPr>
            <w:rStyle w:val="Hyperlink"/>
            <w:noProof/>
          </w:rPr>
          <w:instrText xml:space="preserve"> </w:instrText>
        </w:r>
        <w:r>
          <w:rPr>
            <w:rStyle w:val="Hyperlink"/>
            <w:noProof/>
          </w:rPr>
          <w:fldChar w:fldCharType="separate"/>
        </w:r>
        <w:r>
          <w:rPr>
            <w:rStyle w:val="Hyperlink"/>
            <w:noProof/>
          </w:rPr>
          <w:t>2.1. File Naming</w:t>
        </w:r>
        <w:r>
          <w:rPr>
            <w:noProof/>
            <w:webHidden/>
          </w:rPr>
          <w:tab/>
        </w:r>
        <w:r>
          <w:rPr>
            <w:noProof/>
            <w:webHidden/>
          </w:rPr>
          <w:fldChar w:fldCharType="begin"/>
        </w:r>
        <w:r>
          <w:rPr>
            <w:noProof/>
            <w:webHidden/>
          </w:rPr>
          <w:instrText xml:space="preserve"> PAGEREF _Toc491673544 \h </w:instrText>
        </w:r>
      </w:ins>
      <w:r>
        <w:rPr>
          <w:noProof/>
          <w:webHidden/>
        </w:rPr>
      </w:r>
      <w:r>
        <w:rPr>
          <w:noProof/>
          <w:webHidden/>
        </w:rPr>
        <w:fldChar w:fldCharType="separate"/>
      </w:r>
      <w:ins w:id="55" w:author="Author">
        <w:r>
          <w:rPr>
            <w:noProof/>
            <w:webHidden/>
          </w:rPr>
          <w:t>10</w:t>
        </w:r>
        <w:r>
          <w:rPr>
            <w:noProof/>
            <w:webHidden/>
          </w:rPr>
          <w:fldChar w:fldCharType="end"/>
        </w:r>
        <w:r>
          <w:rPr>
            <w:rStyle w:val="Hyperlink"/>
            <w:noProof/>
          </w:rPr>
          <w:fldChar w:fldCharType="end"/>
        </w:r>
      </w:ins>
    </w:p>
    <w:p w:rsidR="00743B33" w:rsidRDefault="00D20E06">
      <w:pPr>
        <w:pStyle w:val="TOC3"/>
        <w:rPr>
          <w:ins w:id="56" w:author="Author"/>
          <w:rFonts w:asciiTheme="minorHAnsi" w:eastAsiaTheme="minorEastAsia" w:hAnsiTheme="minorHAnsi" w:cstheme="minorBidi"/>
          <w:sz w:val="22"/>
          <w:szCs w:val="22"/>
          <w:lang w:val="en-US" w:eastAsia="en-US"/>
        </w:rPr>
      </w:pPr>
      <w:ins w:id="57" w:author="Author">
        <w:r>
          <w:rPr>
            <w:rStyle w:val="Hyperlink"/>
          </w:rPr>
          <w:fldChar w:fldCharType="begin"/>
        </w:r>
        <w:r>
          <w:rPr>
            <w:rStyle w:val="Hyperlink"/>
          </w:rPr>
          <w:instrText xml:space="preserve"> </w:instrText>
        </w:r>
        <w:r>
          <w:instrText>HYPERLINK \l "_Toc491673545"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2.1.1.</w:t>
        </w:r>
        <w:r>
          <w:rPr>
            <w:rStyle w:val="Hyperlink"/>
          </w:rPr>
          <w:t xml:space="preserve"> Name_File_001 ([1] Clause 5.4.7 - table 1 - 1h)</w:t>
        </w:r>
        <w:r>
          <w:rPr>
            <w:webHidden/>
          </w:rPr>
          <w:tab/>
        </w:r>
        <w:r>
          <w:rPr>
            <w:webHidden/>
          </w:rPr>
          <w:fldChar w:fldCharType="begin"/>
        </w:r>
        <w:r>
          <w:rPr>
            <w:webHidden/>
          </w:rPr>
          <w:instrText xml:space="preserve"> PAGEREF _Toc491673545 \h </w:instrText>
        </w:r>
      </w:ins>
      <w:r>
        <w:rPr>
          <w:webHidden/>
        </w:rPr>
      </w:r>
      <w:r>
        <w:rPr>
          <w:webHidden/>
        </w:rPr>
        <w:fldChar w:fldCharType="separate"/>
      </w:r>
      <w:ins w:id="58" w:author="Author">
        <w:r>
          <w:rPr>
            <w:webHidden/>
          </w:rPr>
          <w:t>10</w:t>
        </w:r>
        <w:r>
          <w:rPr>
            <w:webHidden/>
          </w:rPr>
          <w:fldChar w:fldCharType="end"/>
        </w:r>
        <w:r>
          <w:rPr>
            <w:rStyle w:val="Hyperlink"/>
          </w:rPr>
          <w:fldChar w:fldCharType="end"/>
        </w:r>
      </w:ins>
    </w:p>
    <w:p w:rsidR="00743B33" w:rsidRDefault="00D20E06">
      <w:pPr>
        <w:pStyle w:val="TOC3"/>
        <w:rPr>
          <w:ins w:id="59" w:author="Author"/>
          <w:rFonts w:asciiTheme="minorHAnsi" w:eastAsiaTheme="minorEastAsia" w:hAnsiTheme="minorHAnsi" w:cstheme="minorBidi"/>
          <w:sz w:val="22"/>
          <w:szCs w:val="22"/>
          <w:lang w:val="en-US" w:eastAsia="en-US"/>
        </w:rPr>
      </w:pPr>
      <w:ins w:id="60" w:author="Author">
        <w:r>
          <w:rPr>
            <w:rStyle w:val="Hyperlink"/>
          </w:rPr>
          <w:fldChar w:fldCharType="begin"/>
        </w:r>
        <w:r>
          <w:rPr>
            <w:rStyle w:val="Hyperlink"/>
          </w:rPr>
          <w:instrText xml:space="preserve"> </w:instrText>
        </w:r>
        <w:r>
          <w:instrText>HYPERLINK \l "_Toc491673546"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2.1.2.</w:t>
        </w:r>
        <w:r>
          <w:rPr>
            <w:rStyle w:val="Hyperlink"/>
          </w:rPr>
          <w:t xml:space="preserve"> Name_File_002 ([1] Clause 5.4.7 - table 1 - 1h)</w:t>
        </w:r>
        <w:r>
          <w:rPr>
            <w:webHidden/>
          </w:rPr>
          <w:tab/>
        </w:r>
        <w:r>
          <w:rPr>
            <w:webHidden/>
          </w:rPr>
          <w:fldChar w:fldCharType="begin"/>
        </w:r>
        <w:r>
          <w:rPr>
            <w:webHidden/>
          </w:rPr>
          <w:instrText xml:space="preserve"> PAGEREF _Toc491673546 \h </w:instrText>
        </w:r>
      </w:ins>
      <w:r>
        <w:rPr>
          <w:webHidden/>
        </w:rPr>
      </w:r>
      <w:r>
        <w:rPr>
          <w:webHidden/>
        </w:rPr>
        <w:fldChar w:fldCharType="separate"/>
      </w:r>
      <w:ins w:id="61" w:author="Author">
        <w:r>
          <w:rPr>
            <w:webHidden/>
          </w:rPr>
          <w:t>10</w:t>
        </w:r>
        <w:r>
          <w:rPr>
            <w:webHidden/>
          </w:rPr>
          <w:fldChar w:fldCharType="end"/>
        </w:r>
        <w:r>
          <w:rPr>
            <w:rStyle w:val="Hyperlink"/>
          </w:rPr>
          <w:fldChar w:fldCharType="end"/>
        </w:r>
      </w:ins>
    </w:p>
    <w:p w:rsidR="00743B33" w:rsidRDefault="00D20E06">
      <w:pPr>
        <w:pStyle w:val="TOC3"/>
        <w:rPr>
          <w:ins w:id="62" w:author="Author"/>
          <w:rFonts w:asciiTheme="minorHAnsi" w:eastAsiaTheme="minorEastAsia" w:hAnsiTheme="minorHAnsi" w:cstheme="minorBidi"/>
          <w:sz w:val="22"/>
          <w:szCs w:val="22"/>
          <w:lang w:val="en-US" w:eastAsia="en-US"/>
        </w:rPr>
      </w:pPr>
      <w:ins w:id="63" w:author="Author">
        <w:r>
          <w:rPr>
            <w:rStyle w:val="Hyperlink"/>
          </w:rPr>
          <w:fldChar w:fldCharType="begin"/>
        </w:r>
        <w:r>
          <w:rPr>
            <w:rStyle w:val="Hyperlink"/>
          </w:rPr>
          <w:instrText xml:space="preserve"> </w:instrText>
        </w:r>
        <w:r>
          <w:instrText>HYPERLINK \l "_Toc491673547"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2.1.3.</w:t>
        </w:r>
        <w:r>
          <w:rPr>
            <w:rStyle w:val="Hyperlink"/>
          </w:rPr>
          <w:t xml:space="preserve"> Name_File_003</w:t>
        </w:r>
        <w:r>
          <w:rPr>
            <w:webHidden/>
          </w:rPr>
          <w:tab/>
        </w:r>
        <w:r>
          <w:rPr>
            <w:webHidden/>
          </w:rPr>
          <w:fldChar w:fldCharType="begin"/>
        </w:r>
        <w:r>
          <w:rPr>
            <w:webHidden/>
          </w:rPr>
          <w:instrText xml:space="preserve"> PAGEREF _Toc49167354</w:instrText>
        </w:r>
        <w:r>
          <w:rPr>
            <w:webHidden/>
          </w:rPr>
          <w:instrText xml:space="preserve">7 \h </w:instrText>
        </w:r>
      </w:ins>
      <w:r>
        <w:rPr>
          <w:webHidden/>
        </w:rPr>
      </w:r>
      <w:r>
        <w:rPr>
          <w:webHidden/>
        </w:rPr>
        <w:fldChar w:fldCharType="separate"/>
      </w:r>
      <w:ins w:id="64" w:author="Author">
        <w:r>
          <w:rPr>
            <w:webHidden/>
          </w:rPr>
          <w:t>10</w:t>
        </w:r>
        <w:r>
          <w:rPr>
            <w:webHidden/>
          </w:rPr>
          <w:fldChar w:fldCharType="end"/>
        </w:r>
        <w:r>
          <w:rPr>
            <w:rStyle w:val="Hyperlink"/>
          </w:rPr>
          <w:fldChar w:fldCharType="end"/>
        </w:r>
      </w:ins>
    </w:p>
    <w:p w:rsidR="00743B33" w:rsidRDefault="00D20E06">
      <w:pPr>
        <w:pStyle w:val="TOC3"/>
        <w:rPr>
          <w:ins w:id="65" w:author="Author"/>
          <w:rFonts w:asciiTheme="minorHAnsi" w:eastAsiaTheme="minorEastAsia" w:hAnsiTheme="minorHAnsi" w:cstheme="minorBidi"/>
          <w:sz w:val="22"/>
          <w:szCs w:val="22"/>
          <w:lang w:val="en-US" w:eastAsia="en-US"/>
        </w:rPr>
      </w:pPr>
      <w:ins w:id="66" w:author="Author">
        <w:r>
          <w:rPr>
            <w:rStyle w:val="Hyperlink"/>
          </w:rPr>
          <w:fldChar w:fldCharType="begin"/>
        </w:r>
        <w:r>
          <w:rPr>
            <w:rStyle w:val="Hyperlink"/>
          </w:rPr>
          <w:instrText xml:space="preserve"> </w:instrText>
        </w:r>
        <w:r>
          <w:instrText>HYPERLINK \l "_Toc491673549"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2.1.4.</w:t>
        </w:r>
        <w:r>
          <w:rPr>
            <w:rStyle w:val="Hyperlink"/>
          </w:rPr>
          <w:t xml:space="preserve"> Name_File_004</w:t>
        </w:r>
        <w:r>
          <w:rPr>
            <w:webHidden/>
          </w:rPr>
          <w:tab/>
        </w:r>
        <w:r>
          <w:rPr>
            <w:webHidden/>
          </w:rPr>
          <w:fldChar w:fldCharType="begin"/>
        </w:r>
        <w:r>
          <w:rPr>
            <w:webHidden/>
          </w:rPr>
          <w:instrText xml:space="preserve"> PAGEREF _Toc491673549 \h </w:instrText>
        </w:r>
      </w:ins>
      <w:r>
        <w:rPr>
          <w:webHidden/>
        </w:rPr>
      </w:r>
      <w:r>
        <w:rPr>
          <w:webHidden/>
        </w:rPr>
        <w:fldChar w:fldCharType="separate"/>
      </w:r>
      <w:ins w:id="67" w:author="Author">
        <w:r>
          <w:rPr>
            <w:webHidden/>
          </w:rPr>
          <w:t>11</w:t>
        </w:r>
        <w:r>
          <w:rPr>
            <w:webHidden/>
          </w:rPr>
          <w:fldChar w:fldCharType="end"/>
        </w:r>
        <w:r>
          <w:rPr>
            <w:rStyle w:val="Hyperlink"/>
          </w:rPr>
          <w:fldChar w:fldCharType="end"/>
        </w:r>
      </w:ins>
    </w:p>
    <w:p w:rsidR="00743B33" w:rsidRDefault="00D20E06">
      <w:pPr>
        <w:pStyle w:val="TOC3"/>
        <w:rPr>
          <w:ins w:id="68" w:author="Author"/>
          <w:rFonts w:asciiTheme="minorHAnsi" w:eastAsiaTheme="minorEastAsia" w:hAnsiTheme="minorHAnsi" w:cstheme="minorBidi"/>
          <w:sz w:val="22"/>
          <w:szCs w:val="22"/>
          <w:lang w:val="en-US" w:eastAsia="en-US"/>
        </w:rPr>
      </w:pPr>
      <w:ins w:id="69" w:author="Author">
        <w:r>
          <w:rPr>
            <w:rStyle w:val="Hyperlink"/>
          </w:rPr>
          <w:fldChar w:fldCharType="begin"/>
        </w:r>
        <w:r>
          <w:rPr>
            <w:rStyle w:val="Hyperlink"/>
          </w:rPr>
          <w:instrText xml:space="preserve"> </w:instrText>
        </w:r>
        <w:r>
          <w:instrText>HYPERLINK \l "_Toc491673550</w:instrText>
        </w:r>
        <w:r>
          <w:instrText>"</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2.1.5.</w:t>
        </w:r>
        <w:r>
          <w:rPr>
            <w:rStyle w:val="Hyperlink"/>
          </w:rPr>
          <w:t xml:space="preserve"> Name_File_005</w:t>
        </w:r>
        <w:r>
          <w:rPr>
            <w:webHidden/>
          </w:rPr>
          <w:tab/>
        </w:r>
        <w:r>
          <w:rPr>
            <w:webHidden/>
          </w:rPr>
          <w:fldChar w:fldCharType="begin"/>
        </w:r>
        <w:r>
          <w:rPr>
            <w:webHidden/>
          </w:rPr>
          <w:instrText xml:space="preserve"> PAGEREF _Toc491673550 \h </w:instrText>
        </w:r>
      </w:ins>
      <w:r>
        <w:rPr>
          <w:webHidden/>
        </w:rPr>
      </w:r>
      <w:r>
        <w:rPr>
          <w:webHidden/>
        </w:rPr>
        <w:fldChar w:fldCharType="separate"/>
      </w:r>
      <w:ins w:id="70" w:author="Author">
        <w:r>
          <w:rPr>
            <w:webHidden/>
          </w:rPr>
          <w:t>11</w:t>
        </w:r>
        <w:r>
          <w:rPr>
            <w:webHidden/>
          </w:rPr>
          <w:fldChar w:fldCharType="end"/>
        </w:r>
        <w:r>
          <w:rPr>
            <w:rStyle w:val="Hyperlink"/>
          </w:rPr>
          <w:fldChar w:fldCharType="end"/>
        </w:r>
      </w:ins>
    </w:p>
    <w:p w:rsidR="00743B33" w:rsidRDefault="00D20E06">
      <w:pPr>
        <w:pStyle w:val="TOC2"/>
        <w:rPr>
          <w:ins w:id="71" w:author="Author"/>
          <w:rFonts w:asciiTheme="minorHAnsi" w:eastAsiaTheme="minorEastAsia" w:hAnsiTheme="minorHAnsi" w:cstheme="minorBidi"/>
          <w:b w:val="0"/>
          <w:iCs w:val="0"/>
          <w:noProof/>
          <w:sz w:val="22"/>
          <w:szCs w:val="22"/>
          <w:lang w:val="en-US" w:eastAsia="en-US"/>
        </w:rPr>
      </w:pPr>
      <w:ins w:id="72" w:author="Author">
        <w:r>
          <w:rPr>
            <w:rStyle w:val="Hyperlink"/>
            <w:noProof/>
          </w:rPr>
          <w:fldChar w:fldCharType="begin"/>
        </w:r>
        <w:r>
          <w:rPr>
            <w:rStyle w:val="Hyperlink"/>
            <w:noProof/>
          </w:rPr>
          <w:instrText xml:space="preserve"> </w:instrText>
        </w:r>
        <w:r>
          <w:rPr>
            <w:noProof/>
          </w:rPr>
          <w:instrText>HYPERLINK \l "_Toc491673551"</w:instrText>
        </w:r>
        <w:r>
          <w:rPr>
            <w:rStyle w:val="Hyperlink"/>
            <w:noProof/>
          </w:rPr>
          <w:instrText xml:space="preserve"> </w:instrText>
        </w:r>
        <w:r>
          <w:rPr>
            <w:rStyle w:val="Hyperlink"/>
            <w:noProof/>
          </w:rPr>
          <w:fldChar w:fldCharType="separate"/>
        </w:r>
        <w:r>
          <w:rPr>
            <w:rStyle w:val="Hyperlink"/>
            <w:noProof/>
          </w:rPr>
          <w:t>2.2. Variable Naming</w:t>
        </w:r>
        <w:r>
          <w:rPr>
            <w:noProof/>
            <w:webHidden/>
          </w:rPr>
          <w:tab/>
        </w:r>
        <w:r>
          <w:rPr>
            <w:noProof/>
            <w:webHidden/>
          </w:rPr>
          <w:fldChar w:fldCharType="begin"/>
        </w:r>
        <w:r>
          <w:rPr>
            <w:noProof/>
            <w:webHidden/>
          </w:rPr>
          <w:instrText xml:space="preserve"> PAGEREF _Toc491673551 \h </w:instrText>
        </w:r>
      </w:ins>
      <w:r>
        <w:rPr>
          <w:noProof/>
          <w:webHidden/>
        </w:rPr>
      </w:r>
      <w:r>
        <w:rPr>
          <w:noProof/>
          <w:webHidden/>
        </w:rPr>
        <w:fldChar w:fldCharType="separate"/>
      </w:r>
      <w:ins w:id="73" w:author="Author">
        <w:r>
          <w:rPr>
            <w:noProof/>
            <w:webHidden/>
          </w:rPr>
          <w:t>11</w:t>
        </w:r>
        <w:r>
          <w:rPr>
            <w:noProof/>
            <w:webHidden/>
          </w:rPr>
          <w:fldChar w:fldCharType="end"/>
        </w:r>
        <w:r>
          <w:rPr>
            <w:rStyle w:val="Hyperlink"/>
            <w:noProof/>
          </w:rPr>
          <w:fldChar w:fldCharType="end"/>
        </w:r>
      </w:ins>
    </w:p>
    <w:p w:rsidR="00743B33" w:rsidRDefault="00D20E06">
      <w:pPr>
        <w:pStyle w:val="TOC3"/>
        <w:rPr>
          <w:ins w:id="74" w:author="Author"/>
          <w:rFonts w:asciiTheme="minorHAnsi" w:eastAsiaTheme="minorEastAsia" w:hAnsiTheme="minorHAnsi" w:cstheme="minorBidi"/>
          <w:sz w:val="22"/>
          <w:szCs w:val="22"/>
          <w:lang w:val="en-US" w:eastAsia="en-US"/>
        </w:rPr>
      </w:pPr>
      <w:ins w:id="75" w:author="Author">
        <w:r>
          <w:rPr>
            <w:rStyle w:val="Hyperlink"/>
          </w:rPr>
          <w:fldChar w:fldCharType="begin"/>
        </w:r>
        <w:r>
          <w:rPr>
            <w:rStyle w:val="Hyperlink"/>
          </w:rPr>
          <w:instrText xml:space="preserve"> </w:instrText>
        </w:r>
        <w:r>
          <w:instrText>HYPERLINK \l "_Toc491673552"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2.2.1.</w:t>
        </w:r>
        <w:r>
          <w:rPr>
            <w:rStyle w:val="Hyperlink"/>
          </w:rPr>
          <w:t xml:space="preserve"> Name_Var_001 ([1] Clause 5.4.7 - table 1 - 1h)</w:t>
        </w:r>
        <w:r>
          <w:rPr>
            <w:webHidden/>
          </w:rPr>
          <w:tab/>
        </w:r>
        <w:r>
          <w:rPr>
            <w:webHidden/>
          </w:rPr>
          <w:fldChar w:fldCharType="begin"/>
        </w:r>
        <w:r>
          <w:rPr>
            <w:webHidden/>
          </w:rPr>
          <w:instrText xml:space="preserve"> PAGEREF _Toc491673552 \h </w:instrText>
        </w:r>
      </w:ins>
      <w:r>
        <w:rPr>
          <w:webHidden/>
        </w:rPr>
      </w:r>
      <w:r>
        <w:rPr>
          <w:webHidden/>
        </w:rPr>
        <w:fldChar w:fldCharType="separate"/>
      </w:r>
      <w:ins w:id="76" w:author="Author">
        <w:r>
          <w:rPr>
            <w:webHidden/>
          </w:rPr>
          <w:t>11</w:t>
        </w:r>
        <w:r>
          <w:rPr>
            <w:webHidden/>
          </w:rPr>
          <w:fldChar w:fldCharType="end"/>
        </w:r>
        <w:r>
          <w:rPr>
            <w:rStyle w:val="Hyperlink"/>
          </w:rPr>
          <w:fldChar w:fldCharType="end"/>
        </w:r>
      </w:ins>
    </w:p>
    <w:p w:rsidR="00743B33" w:rsidRDefault="00D20E06">
      <w:pPr>
        <w:pStyle w:val="TOC3"/>
        <w:rPr>
          <w:ins w:id="77" w:author="Author"/>
          <w:rFonts w:asciiTheme="minorHAnsi" w:eastAsiaTheme="minorEastAsia" w:hAnsiTheme="minorHAnsi" w:cstheme="minorBidi"/>
          <w:sz w:val="22"/>
          <w:szCs w:val="22"/>
          <w:lang w:val="en-US" w:eastAsia="en-US"/>
        </w:rPr>
      </w:pPr>
      <w:ins w:id="78" w:author="Author">
        <w:r>
          <w:rPr>
            <w:rStyle w:val="Hyperlink"/>
          </w:rPr>
          <w:fldChar w:fldCharType="begin"/>
        </w:r>
        <w:r>
          <w:rPr>
            <w:rStyle w:val="Hyperlink"/>
          </w:rPr>
          <w:instrText xml:space="preserve"> </w:instrText>
        </w:r>
        <w:r>
          <w:instrText>HYPERLINK \l "_Toc491673553"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2.2.2.</w:t>
        </w:r>
        <w:r>
          <w:rPr>
            <w:rStyle w:val="Hyperlink"/>
          </w:rPr>
          <w:t xml:space="preserve"> Name_Var_002 ([1] Clause 5.4.7 - table 1 - 1h)</w:t>
        </w:r>
        <w:r>
          <w:rPr>
            <w:webHidden/>
          </w:rPr>
          <w:tab/>
        </w:r>
        <w:r>
          <w:rPr>
            <w:webHidden/>
          </w:rPr>
          <w:fldChar w:fldCharType="begin"/>
        </w:r>
        <w:r>
          <w:rPr>
            <w:webHidden/>
          </w:rPr>
          <w:instrText xml:space="preserve"> PAGEREF _Toc491673553 \h </w:instrText>
        </w:r>
      </w:ins>
      <w:r>
        <w:rPr>
          <w:webHidden/>
        </w:rPr>
      </w:r>
      <w:r>
        <w:rPr>
          <w:webHidden/>
        </w:rPr>
        <w:fldChar w:fldCharType="separate"/>
      </w:r>
      <w:ins w:id="79" w:author="Author">
        <w:r>
          <w:rPr>
            <w:webHidden/>
          </w:rPr>
          <w:t>12</w:t>
        </w:r>
        <w:r>
          <w:rPr>
            <w:webHidden/>
          </w:rPr>
          <w:fldChar w:fldCharType="end"/>
        </w:r>
        <w:r>
          <w:rPr>
            <w:rStyle w:val="Hyperlink"/>
          </w:rPr>
          <w:fldChar w:fldCharType="end"/>
        </w:r>
      </w:ins>
    </w:p>
    <w:p w:rsidR="00743B33" w:rsidRDefault="00D20E06">
      <w:pPr>
        <w:pStyle w:val="TOC3"/>
        <w:rPr>
          <w:ins w:id="80" w:author="Author"/>
          <w:rFonts w:asciiTheme="minorHAnsi" w:eastAsiaTheme="minorEastAsia" w:hAnsiTheme="minorHAnsi" w:cstheme="minorBidi"/>
          <w:sz w:val="22"/>
          <w:szCs w:val="22"/>
          <w:lang w:val="en-US" w:eastAsia="en-US"/>
        </w:rPr>
      </w:pPr>
      <w:ins w:id="81" w:author="Author">
        <w:r>
          <w:rPr>
            <w:rStyle w:val="Hyperlink"/>
          </w:rPr>
          <w:fldChar w:fldCharType="begin"/>
        </w:r>
        <w:r>
          <w:rPr>
            <w:rStyle w:val="Hyperlink"/>
          </w:rPr>
          <w:instrText xml:space="preserve"> </w:instrText>
        </w:r>
        <w:r>
          <w:instrText>HYPERLINK \l "_Toc491673554"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2.2.3.</w:t>
        </w:r>
        <w:r>
          <w:rPr>
            <w:rStyle w:val="Hyperlink"/>
          </w:rPr>
          <w:t xml:space="preserve"> Name_Var_003 ([1] Clause 5.4.7 - tabl</w:t>
        </w:r>
        <w:r>
          <w:rPr>
            <w:rStyle w:val="Hyperlink"/>
          </w:rPr>
          <w:t>e 1 - 1h)</w:t>
        </w:r>
        <w:r>
          <w:rPr>
            <w:webHidden/>
          </w:rPr>
          <w:tab/>
        </w:r>
        <w:r>
          <w:rPr>
            <w:webHidden/>
          </w:rPr>
          <w:fldChar w:fldCharType="begin"/>
        </w:r>
        <w:r>
          <w:rPr>
            <w:webHidden/>
          </w:rPr>
          <w:instrText xml:space="preserve"> PAGEREF _Toc491673554 \h </w:instrText>
        </w:r>
      </w:ins>
      <w:r>
        <w:rPr>
          <w:webHidden/>
        </w:rPr>
      </w:r>
      <w:r>
        <w:rPr>
          <w:webHidden/>
        </w:rPr>
        <w:fldChar w:fldCharType="separate"/>
      </w:r>
      <w:ins w:id="82" w:author="Author">
        <w:r>
          <w:rPr>
            <w:webHidden/>
          </w:rPr>
          <w:t>12</w:t>
        </w:r>
        <w:r>
          <w:rPr>
            <w:webHidden/>
          </w:rPr>
          <w:fldChar w:fldCharType="end"/>
        </w:r>
        <w:r>
          <w:rPr>
            <w:rStyle w:val="Hyperlink"/>
          </w:rPr>
          <w:fldChar w:fldCharType="end"/>
        </w:r>
      </w:ins>
    </w:p>
    <w:p w:rsidR="00743B33" w:rsidRDefault="00D20E06">
      <w:pPr>
        <w:pStyle w:val="TOC3"/>
        <w:rPr>
          <w:ins w:id="83" w:author="Author"/>
          <w:rFonts w:asciiTheme="minorHAnsi" w:eastAsiaTheme="minorEastAsia" w:hAnsiTheme="minorHAnsi" w:cstheme="minorBidi"/>
          <w:sz w:val="22"/>
          <w:szCs w:val="22"/>
          <w:lang w:val="en-US" w:eastAsia="en-US"/>
        </w:rPr>
      </w:pPr>
      <w:ins w:id="84" w:author="Author">
        <w:r>
          <w:rPr>
            <w:rStyle w:val="Hyperlink"/>
          </w:rPr>
          <w:fldChar w:fldCharType="begin"/>
        </w:r>
        <w:r>
          <w:rPr>
            <w:rStyle w:val="Hyperlink"/>
          </w:rPr>
          <w:instrText xml:space="preserve"> </w:instrText>
        </w:r>
        <w:r>
          <w:instrText>HYPERLINK \l "_Toc491673555"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2.2.4.</w:t>
        </w:r>
        <w:r>
          <w:rPr>
            <w:rStyle w:val="Hyperlink"/>
          </w:rPr>
          <w:t xml:space="preserve"> Name_Var_004</w:t>
        </w:r>
        <w:r>
          <w:rPr>
            <w:webHidden/>
          </w:rPr>
          <w:tab/>
        </w:r>
        <w:r>
          <w:rPr>
            <w:webHidden/>
          </w:rPr>
          <w:fldChar w:fldCharType="begin"/>
        </w:r>
        <w:r>
          <w:rPr>
            <w:webHidden/>
          </w:rPr>
          <w:instrText xml:space="preserve"> PAGEREF _Toc491673555 \h </w:instrText>
        </w:r>
      </w:ins>
      <w:r>
        <w:rPr>
          <w:webHidden/>
        </w:rPr>
      </w:r>
      <w:r>
        <w:rPr>
          <w:webHidden/>
        </w:rPr>
        <w:fldChar w:fldCharType="separate"/>
      </w:r>
      <w:ins w:id="85" w:author="Author">
        <w:r>
          <w:rPr>
            <w:webHidden/>
          </w:rPr>
          <w:t>12</w:t>
        </w:r>
        <w:r>
          <w:rPr>
            <w:webHidden/>
          </w:rPr>
          <w:fldChar w:fldCharType="end"/>
        </w:r>
        <w:r>
          <w:rPr>
            <w:rStyle w:val="Hyperlink"/>
          </w:rPr>
          <w:fldChar w:fldCharType="end"/>
        </w:r>
      </w:ins>
    </w:p>
    <w:p w:rsidR="00743B33" w:rsidRDefault="00D20E06">
      <w:pPr>
        <w:pStyle w:val="TOC3"/>
        <w:rPr>
          <w:ins w:id="86" w:author="Author"/>
          <w:rFonts w:asciiTheme="minorHAnsi" w:eastAsiaTheme="minorEastAsia" w:hAnsiTheme="minorHAnsi" w:cstheme="minorBidi"/>
          <w:sz w:val="22"/>
          <w:szCs w:val="22"/>
          <w:lang w:val="en-US" w:eastAsia="en-US"/>
        </w:rPr>
      </w:pPr>
      <w:ins w:id="87" w:author="Author">
        <w:r>
          <w:rPr>
            <w:rStyle w:val="Hyperlink"/>
          </w:rPr>
          <w:fldChar w:fldCharType="begin"/>
        </w:r>
        <w:r>
          <w:rPr>
            <w:rStyle w:val="Hyperlink"/>
          </w:rPr>
          <w:instrText xml:space="preserve"> </w:instrText>
        </w:r>
        <w:r>
          <w:instrText>HYPERLINK \l "_Toc491673556"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2.2.5.</w:t>
        </w:r>
        <w:r>
          <w:rPr>
            <w:rStyle w:val="Hyperlink"/>
          </w:rPr>
          <w:t xml:space="preserve"> Name_Var_005</w:t>
        </w:r>
        <w:r>
          <w:rPr>
            <w:webHidden/>
          </w:rPr>
          <w:tab/>
        </w:r>
        <w:r>
          <w:rPr>
            <w:webHidden/>
          </w:rPr>
          <w:fldChar w:fldCharType="begin"/>
        </w:r>
        <w:r>
          <w:rPr>
            <w:webHidden/>
          </w:rPr>
          <w:instrText xml:space="preserve"> PAGEREF _Toc491673556 \h </w:instrText>
        </w:r>
      </w:ins>
      <w:r>
        <w:rPr>
          <w:webHidden/>
        </w:rPr>
      </w:r>
      <w:r>
        <w:rPr>
          <w:webHidden/>
        </w:rPr>
        <w:fldChar w:fldCharType="separate"/>
      </w:r>
      <w:ins w:id="88" w:author="Author">
        <w:r>
          <w:rPr>
            <w:webHidden/>
          </w:rPr>
          <w:t>12</w:t>
        </w:r>
        <w:r>
          <w:rPr>
            <w:webHidden/>
          </w:rPr>
          <w:fldChar w:fldCharType="end"/>
        </w:r>
        <w:r>
          <w:rPr>
            <w:rStyle w:val="Hyperlink"/>
          </w:rPr>
          <w:fldChar w:fldCharType="end"/>
        </w:r>
      </w:ins>
    </w:p>
    <w:p w:rsidR="00743B33" w:rsidRDefault="00D20E06">
      <w:pPr>
        <w:pStyle w:val="TOC2"/>
        <w:rPr>
          <w:ins w:id="89" w:author="Author"/>
          <w:rFonts w:asciiTheme="minorHAnsi" w:eastAsiaTheme="minorEastAsia" w:hAnsiTheme="minorHAnsi" w:cstheme="minorBidi"/>
          <w:b w:val="0"/>
          <w:iCs w:val="0"/>
          <w:noProof/>
          <w:sz w:val="22"/>
          <w:szCs w:val="22"/>
          <w:lang w:val="en-US" w:eastAsia="en-US"/>
        </w:rPr>
      </w:pPr>
      <w:ins w:id="90" w:author="Author">
        <w:r>
          <w:rPr>
            <w:rStyle w:val="Hyperlink"/>
            <w:noProof/>
          </w:rPr>
          <w:fldChar w:fldCharType="begin"/>
        </w:r>
        <w:r>
          <w:rPr>
            <w:rStyle w:val="Hyperlink"/>
            <w:noProof/>
          </w:rPr>
          <w:instrText xml:space="preserve"> </w:instrText>
        </w:r>
        <w:r>
          <w:rPr>
            <w:noProof/>
          </w:rPr>
          <w:instrText>HYPERLINK \l "_Toc491673557"</w:instrText>
        </w:r>
        <w:r>
          <w:rPr>
            <w:rStyle w:val="Hyperlink"/>
            <w:noProof/>
          </w:rPr>
          <w:instrText xml:space="preserve"> </w:instrText>
        </w:r>
        <w:r>
          <w:rPr>
            <w:rStyle w:val="Hyperlink"/>
            <w:noProof/>
          </w:rPr>
          <w:fldChar w:fldCharType="separate"/>
        </w:r>
        <w:r>
          <w:rPr>
            <w:rStyle w:val="Hyperlink"/>
            <w:noProof/>
          </w:rPr>
          <w:t>2.3. Method Naming</w:t>
        </w:r>
        <w:r>
          <w:rPr>
            <w:noProof/>
            <w:webHidden/>
          </w:rPr>
          <w:tab/>
        </w:r>
        <w:r>
          <w:rPr>
            <w:noProof/>
            <w:webHidden/>
          </w:rPr>
          <w:fldChar w:fldCharType="begin"/>
        </w:r>
        <w:r>
          <w:rPr>
            <w:noProof/>
            <w:webHidden/>
          </w:rPr>
          <w:instrText xml:space="preserve"> PAGEREF _Toc491673557 \h </w:instrText>
        </w:r>
      </w:ins>
      <w:r>
        <w:rPr>
          <w:noProof/>
          <w:webHidden/>
        </w:rPr>
      </w:r>
      <w:r>
        <w:rPr>
          <w:noProof/>
          <w:webHidden/>
        </w:rPr>
        <w:fldChar w:fldCharType="separate"/>
      </w:r>
      <w:ins w:id="91" w:author="Author">
        <w:r>
          <w:rPr>
            <w:noProof/>
            <w:webHidden/>
          </w:rPr>
          <w:t>13</w:t>
        </w:r>
        <w:r>
          <w:rPr>
            <w:noProof/>
            <w:webHidden/>
          </w:rPr>
          <w:fldChar w:fldCharType="end"/>
        </w:r>
        <w:r>
          <w:rPr>
            <w:rStyle w:val="Hyperlink"/>
            <w:noProof/>
          </w:rPr>
          <w:fldChar w:fldCharType="end"/>
        </w:r>
      </w:ins>
    </w:p>
    <w:p w:rsidR="00743B33" w:rsidRDefault="00D20E06">
      <w:pPr>
        <w:pStyle w:val="TOC3"/>
        <w:rPr>
          <w:ins w:id="92" w:author="Author"/>
          <w:rFonts w:asciiTheme="minorHAnsi" w:eastAsiaTheme="minorEastAsia" w:hAnsiTheme="minorHAnsi" w:cstheme="minorBidi"/>
          <w:sz w:val="22"/>
          <w:szCs w:val="22"/>
          <w:lang w:val="en-US" w:eastAsia="en-US"/>
        </w:rPr>
      </w:pPr>
      <w:ins w:id="93" w:author="Author">
        <w:r>
          <w:rPr>
            <w:rStyle w:val="Hyperlink"/>
          </w:rPr>
          <w:fldChar w:fldCharType="begin"/>
        </w:r>
        <w:r>
          <w:rPr>
            <w:rStyle w:val="Hyperlink"/>
          </w:rPr>
          <w:instrText xml:space="preserve"> </w:instrText>
        </w:r>
        <w:r>
          <w:instrText>HYPERLINK \l "_Toc491673558"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2.3.1.</w:t>
        </w:r>
        <w:r>
          <w:rPr>
            <w:rStyle w:val="Hyperlink"/>
          </w:rPr>
          <w:t xml:space="preserve"> Name_Method_001 ([1] Clause 5.4.7 - table 1 - 1h)</w:t>
        </w:r>
        <w:r>
          <w:rPr>
            <w:webHidden/>
          </w:rPr>
          <w:tab/>
        </w:r>
        <w:r>
          <w:rPr>
            <w:webHidden/>
          </w:rPr>
          <w:fldChar w:fldCharType="begin"/>
        </w:r>
        <w:r>
          <w:rPr>
            <w:webHidden/>
          </w:rPr>
          <w:instrText xml:space="preserve"> PAGEREF _Toc491673558 \h </w:instrText>
        </w:r>
      </w:ins>
      <w:r>
        <w:rPr>
          <w:webHidden/>
        </w:rPr>
      </w:r>
      <w:r>
        <w:rPr>
          <w:webHidden/>
        </w:rPr>
        <w:fldChar w:fldCharType="separate"/>
      </w:r>
      <w:ins w:id="94" w:author="Author">
        <w:r>
          <w:rPr>
            <w:webHidden/>
          </w:rPr>
          <w:t>13</w:t>
        </w:r>
        <w:r>
          <w:rPr>
            <w:webHidden/>
          </w:rPr>
          <w:fldChar w:fldCharType="end"/>
        </w:r>
        <w:r>
          <w:rPr>
            <w:rStyle w:val="Hyperlink"/>
          </w:rPr>
          <w:fldChar w:fldCharType="end"/>
        </w:r>
      </w:ins>
    </w:p>
    <w:p w:rsidR="00743B33" w:rsidRDefault="00D20E06">
      <w:pPr>
        <w:pStyle w:val="TOC2"/>
        <w:rPr>
          <w:ins w:id="95" w:author="Author"/>
          <w:rFonts w:asciiTheme="minorHAnsi" w:eastAsiaTheme="minorEastAsia" w:hAnsiTheme="minorHAnsi" w:cstheme="minorBidi"/>
          <w:b w:val="0"/>
          <w:iCs w:val="0"/>
          <w:noProof/>
          <w:sz w:val="22"/>
          <w:szCs w:val="22"/>
          <w:lang w:val="en-US" w:eastAsia="en-US"/>
        </w:rPr>
      </w:pPr>
      <w:ins w:id="96" w:author="Author">
        <w:r>
          <w:rPr>
            <w:rStyle w:val="Hyperlink"/>
            <w:noProof/>
          </w:rPr>
          <w:fldChar w:fldCharType="begin"/>
        </w:r>
        <w:r>
          <w:rPr>
            <w:rStyle w:val="Hyperlink"/>
            <w:noProof/>
          </w:rPr>
          <w:instrText xml:space="preserve"> </w:instrText>
        </w:r>
        <w:r>
          <w:rPr>
            <w:noProof/>
          </w:rPr>
          <w:instrText>HYPERLINK \l "_Toc491673559"</w:instrText>
        </w:r>
        <w:r>
          <w:rPr>
            <w:rStyle w:val="Hyperlink"/>
            <w:noProof/>
          </w:rPr>
          <w:instrText xml:space="preserve"> </w:instrText>
        </w:r>
        <w:r>
          <w:rPr>
            <w:rStyle w:val="Hyperlink"/>
            <w:noProof/>
          </w:rPr>
          <w:fldChar w:fldCharType="separate"/>
        </w:r>
        <w:r>
          <w:rPr>
            <w:rStyle w:val="Hyperlink"/>
            <w:noProof/>
          </w:rPr>
          <w:t>2.4. Type Naming</w:t>
        </w:r>
        <w:r>
          <w:rPr>
            <w:noProof/>
            <w:webHidden/>
          </w:rPr>
          <w:tab/>
        </w:r>
        <w:r>
          <w:rPr>
            <w:noProof/>
            <w:webHidden/>
          </w:rPr>
          <w:fldChar w:fldCharType="begin"/>
        </w:r>
        <w:r>
          <w:rPr>
            <w:noProof/>
            <w:webHidden/>
          </w:rPr>
          <w:instrText xml:space="preserve"> PAGEREF _Toc491673559 \h </w:instrText>
        </w:r>
      </w:ins>
      <w:r>
        <w:rPr>
          <w:noProof/>
          <w:webHidden/>
        </w:rPr>
      </w:r>
      <w:r>
        <w:rPr>
          <w:noProof/>
          <w:webHidden/>
        </w:rPr>
        <w:fldChar w:fldCharType="separate"/>
      </w:r>
      <w:ins w:id="97" w:author="Author">
        <w:r>
          <w:rPr>
            <w:noProof/>
            <w:webHidden/>
          </w:rPr>
          <w:t>13</w:t>
        </w:r>
        <w:r>
          <w:rPr>
            <w:noProof/>
            <w:webHidden/>
          </w:rPr>
          <w:fldChar w:fldCharType="end"/>
        </w:r>
        <w:r>
          <w:rPr>
            <w:rStyle w:val="Hyperlink"/>
            <w:noProof/>
          </w:rPr>
          <w:fldChar w:fldCharType="end"/>
        </w:r>
      </w:ins>
    </w:p>
    <w:p w:rsidR="00743B33" w:rsidRDefault="00D20E06">
      <w:pPr>
        <w:pStyle w:val="TOC3"/>
        <w:rPr>
          <w:ins w:id="98" w:author="Author"/>
          <w:rFonts w:asciiTheme="minorHAnsi" w:eastAsiaTheme="minorEastAsia" w:hAnsiTheme="minorHAnsi" w:cstheme="minorBidi"/>
          <w:sz w:val="22"/>
          <w:szCs w:val="22"/>
          <w:lang w:val="en-US" w:eastAsia="en-US"/>
        </w:rPr>
      </w:pPr>
      <w:ins w:id="99" w:author="Author">
        <w:r>
          <w:rPr>
            <w:rStyle w:val="Hyperlink"/>
          </w:rPr>
          <w:fldChar w:fldCharType="begin"/>
        </w:r>
        <w:r>
          <w:rPr>
            <w:rStyle w:val="Hyperlink"/>
          </w:rPr>
          <w:instrText xml:space="preserve"> </w:instrText>
        </w:r>
        <w:r>
          <w:instrText>HYPERLINK \l "_Toc491673560"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2.4.1.</w:t>
        </w:r>
        <w:r>
          <w:rPr>
            <w:rStyle w:val="Hyperlink"/>
          </w:rPr>
          <w:t xml:space="preserve"> Name_Type_001 ([1] Clause 5.4.7 - table 1 - 1h)</w:t>
        </w:r>
        <w:r>
          <w:rPr>
            <w:webHidden/>
          </w:rPr>
          <w:tab/>
        </w:r>
        <w:r>
          <w:rPr>
            <w:webHidden/>
          </w:rPr>
          <w:fldChar w:fldCharType="begin"/>
        </w:r>
        <w:r>
          <w:rPr>
            <w:webHidden/>
          </w:rPr>
          <w:instrText xml:space="preserve"> PAGEREF _Toc491673560 \h</w:instrText>
        </w:r>
        <w:r>
          <w:rPr>
            <w:webHidden/>
          </w:rPr>
          <w:instrText xml:space="preserve"> </w:instrText>
        </w:r>
      </w:ins>
      <w:r>
        <w:rPr>
          <w:webHidden/>
        </w:rPr>
      </w:r>
      <w:r>
        <w:rPr>
          <w:webHidden/>
        </w:rPr>
        <w:fldChar w:fldCharType="separate"/>
      </w:r>
      <w:ins w:id="100" w:author="Author">
        <w:r>
          <w:rPr>
            <w:webHidden/>
          </w:rPr>
          <w:t>13</w:t>
        </w:r>
        <w:r>
          <w:rPr>
            <w:webHidden/>
          </w:rPr>
          <w:fldChar w:fldCharType="end"/>
        </w:r>
        <w:r>
          <w:rPr>
            <w:rStyle w:val="Hyperlink"/>
          </w:rPr>
          <w:fldChar w:fldCharType="end"/>
        </w:r>
      </w:ins>
    </w:p>
    <w:p w:rsidR="00743B33" w:rsidRDefault="00D20E06">
      <w:pPr>
        <w:pStyle w:val="TOC3"/>
        <w:rPr>
          <w:ins w:id="101" w:author="Author"/>
          <w:rFonts w:asciiTheme="minorHAnsi" w:eastAsiaTheme="minorEastAsia" w:hAnsiTheme="minorHAnsi" w:cstheme="minorBidi"/>
          <w:sz w:val="22"/>
          <w:szCs w:val="22"/>
          <w:lang w:val="en-US" w:eastAsia="en-US"/>
        </w:rPr>
      </w:pPr>
      <w:ins w:id="102" w:author="Author">
        <w:r>
          <w:rPr>
            <w:rStyle w:val="Hyperlink"/>
          </w:rPr>
          <w:fldChar w:fldCharType="begin"/>
        </w:r>
        <w:r>
          <w:rPr>
            <w:rStyle w:val="Hyperlink"/>
          </w:rPr>
          <w:instrText xml:space="preserve"> </w:instrText>
        </w:r>
        <w:r>
          <w:instrText>HYPERLINK \l "_Toc491673561"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2.4.2.</w:t>
        </w:r>
        <w:r>
          <w:rPr>
            <w:rStyle w:val="Hyperlink"/>
          </w:rPr>
          <w:t xml:space="preserve"> Name_Type_002 ([1] Clause 5.4.7 - table 1 - 1h)</w:t>
        </w:r>
        <w:r>
          <w:rPr>
            <w:webHidden/>
          </w:rPr>
          <w:tab/>
        </w:r>
        <w:r>
          <w:rPr>
            <w:webHidden/>
          </w:rPr>
          <w:fldChar w:fldCharType="begin"/>
        </w:r>
        <w:r>
          <w:rPr>
            <w:webHidden/>
          </w:rPr>
          <w:instrText xml:space="preserve"> PAGEREF _Toc491673561 \h </w:instrText>
        </w:r>
      </w:ins>
      <w:r>
        <w:rPr>
          <w:webHidden/>
        </w:rPr>
      </w:r>
      <w:r>
        <w:rPr>
          <w:webHidden/>
        </w:rPr>
        <w:fldChar w:fldCharType="separate"/>
      </w:r>
      <w:ins w:id="103" w:author="Author">
        <w:r>
          <w:rPr>
            <w:webHidden/>
          </w:rPr>
          <w:t>13</w:t>
        </w:r>
        <w:r>
          <w:rPr>
            <w:webHidden/>
          </w:rPr>
          <w:fldChar w:fldCharType="end"/>
        </w:r>
        <w:r>
          <w:rPr>
            <w:rStyle w:val="Hyperlink"/>
          </w:rPr>
          <w:fldChar w:fldCharType="end"/>
        </w:r>
      </w:ins>
    </w:p>
    <w:p w:rsidR="00743B33" w:rsidRDefault="00D20E06">
      <w:pPr>
        <w:pStyle w:val="TOC3"/>
        <w:rPr>
          <w:ins w:id="104" w:author="Author"/>
          <w:rFonts w:asciiTheme="minorHAnsi" w:eastAsiaTheme="minorEastAsia" w:hAnsiTheme="minorHAnsi" w:cstheme="minorBidi"/>
          <w:sz w:val="22"/>
          <w:szCs w:val="22"/>
          <w:lang w:val="en-US" w:eastAsia="en-US"/>
        </w:rPr>
      </w:pPr>
      <w:ins w:id="105" w:author="Author">
        <w:r>
          <w:rPr>
            <w:rStyle w:val="Hyperlink"/>
          </w:rPr>
          <w:fldChar w:fldCharType="begin"/>
        </w:r>
        <w:r>
          <w:rPr>
            <w:rStyle w:val="Hyperlink"/>
          </w:rPr>
          <w:instrText xml:space="preserve"> </w:instrText>
        </w:r>
        <w:r>
          <w:instrText>HYPERLINK \l "_Toc491673562"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2.4.3.</w:t>
        </w:r>
        <w:r>
          <w:rPr>
            <w:rStyle w:val="Hyperlink"/>
          </w:rPr>
          <w:t xml:space="preserve"> Name_Type_003</w:t>
        </w:r>
        <w:r>
          <w:rPr>
            <w:webHidden/>
          </w:rPr>
          <w:tab/>
        </w:r>
        <w:r>
          <w:rPr>
            <w:webHidden/>
          </w:rPr>
          <w:fldChar w:fldCharType="begin"/>
        </w:r>
        <w:r>
          <w:rPr>
            <w:webHidden/>
          </w:rPr>
          <w:instrText xml:space="preserve"> PAGEREF _Toc491673562 \h </w:instrText>
        </w:r>
      </w:ins>
      <w:r>
        <w:rPr>
          <w:webHidden/>
        </w:rPr>
      </w:r>
      <w:r>
        <w:rPr>
          <w:webHidden/>
        </w:rPr>
        <w:fldChar w:fldCharType="separate"/>
      </w:r>
      <w:ins w:id="106" w:author="Author">
        <w:r>
          <w:rPr>
            <w:webHidden/>
          </w:rPr>
          <w:t>13</w:t>
        </w:r>
        <w:r>
          <w:rPr>
            <w:webHidden/>
          </w:rPr>
          <w:fldChar w:fldCharType="end"/>
        </w:r>
        <w:r>
          <w:rPr>
            <w:rStyle w:val="Hyperlink"/>
          </w:rPr>
          <w:fldChar w:fldCharType="end"/>
        </w:r>
      </w:ins>
    </w:p>
    <w:p w:rsidR="00743B33" w:rsidRDefault="00D20E06">
      <w:pPr>
        <w:pStyle w:val="TOC3"/>
        <w:rPr>
          <w:ins w:id="107" w:author="Author"/>
          <w:rFonts w:asciiTheme="minorHAnsi" w:eastAsiaTheme="minorEastAsia" w:hAnsiTheme="minorHAnsi" w:cstheme="minorBidi"/>
          <w:sz w:val="22"/>
          <w:szCs w:val="22"/>
          <w:lang w:val="en-US" w:eastAsia="en-US"/>
        </w:rPr>
      </w:pPr>
      <w:ins w:id="108" w:author="Author">
        <w:r>
          <w:rPr>
            <w:rStyle w:val="Hyperlink"/>
          </w:rPr>
          <w:fldChar w:fldCharType="begin"/>
        </w:r>
        <w:r>
          <w:rPr>
            <w:rStyle w:val="Hyperlink"/>
          </w:rPr>
          <w:instrText xml:space="preserve"> </w:instrText>
        </w:r>
        <w:r>
          <w:instrText>HYPERLINK \l "_Toc491673563"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2.4.4.</w:t>
        </w:r>
        <w:r>
          <w:rPr>
            <w:rStyle w:val="Hyperlink"/>
          </w:rPr>
          <w:t xml:space="preserve"> Name_Type_004</w:t>
        </w:r>
        <w:r>
          <w:rPr>
            <w:webHidden/>
          </w:rPr>
          <w:tab/>
        </w:r>
        <w:r>
          <w:rPr>
            <w:webHidden/>
          </w:rPr>
          <w:fldChar w:fldCharType="begin"/>
        </w:r>
        <w:r>
          <w:rPr>
            <w:webHidden/>
          </w:rPr>
          <w:instrText xml:space="preserve"> PAGEREF _Toc491673563 \h </w:instrText>
        </w:r>
      </w:ins>
      <w:r>
        <w:rPr>
          <w:webHidden/>
        </w:rPr>
      </w:r>
      <w:r>
        <w:rPr>
          <w:webHidden/>
        </w:rPr>
        <w:fldChar w:fldCharType="separate"/>
      </w:r>
      <w:ins w:id="109" w:author="Author">
        <w:r>
          <w:rPr>
            <w:webHidden/>
          </w:rPr>
          <w:t>14</w:t>
        </w:r>
        <w:r>
          <w:rPr>
            <w:webHidden/>
          </w:rPr>
          <w:fldChar w:fldCharType="end"/>
        </w:r>
        <w:r>
          <w:rPr>
            <w:rStyle w:val="Hyperlink"/>
          </w:rPr>
          <w:fldChar w:fldCharType="end"/>
        </w:r>
      </w:ins>
    </w:p>
    <w:p w:rsidR="00743B33" w:rsidRDefault="00D20E06">
      <w:pPr>
        <w:pStyle w:val="TOC3"/>
        <w:rPr>
          <w:ins w:id="110" w:author="Author"/>
          <w:rFonts w:asciiTheme="minorHAnsi" w:eastAsiaTheme="minorEastAsia" w:hAnsiTheme="minorHAnsi" w:cstheme="minorBidi"/>
          <w:sz w:val="22"/>
          <w:szCs w:val="22"/>
          <w:lang w:val="en-US" w:eastAsia="en-US"/>
        </w:rPr>
      </w:pPr>
      <w:ins w:id="111" w:author="Author">
        <w:r>
          <w:rPr>
            <w:rStyle w:val="Hyperlink"/>
          </w:rPr>
          <w:fldChar w:fldCharType="begin"/>
        </w:r>
        <w:r>
          <w:rPr>
            <w:rStyle w:val="Hyperlink"/>
          </w:rPr>
          <w:instrText xml:space="preserve"> </w:instrText>
        </w:r>
        <w:r>
          <w:instrText>HYPERLINK \l "_Toc491673564"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2.4.5.</w:t>
        </w:r>
        <w:r>
          <w:rPr>
            <w:rStyle w:val="Hyperlink"/>
          </w:rPr>
          <w:t xml:space="preserve"> N</w:t>
        </w:r>
        <w:r>
          <w:rPr>
            <w:rStyle w:val="Hyperlink"/>
          </w:rPr>
          <w:t>ame_Type_005</w:t>
        </w:r>
        <w:r>
          <w:rPr>
            <w:webHidden/>
          </w:rPr>
          <w:tab/>
        </w:r>
        <w:r>
          <w:rPr>
            <w:webHidden/>
          </w:rPr>
          <w:fldChar w:fldCharType="begin"/>
        </w:r>
        <w:r>
          <w:rPr>
            <w:webHidden/>
          </w:rPr>
          <w:instrText xml:space="preserve"> PAGEREF _Toc491673564 \h </w:instrText>
        </w:r>
      </w:ins>
      <w:r>
        <w:rPr>
          <w:webHidden/>
        </w:rPr>
      </w:r>
      <w:r>
        <w:rPr>
          <w:webHidden/>
        </w:rPr>
        <w:fldChar w:fldCharType="separate"/>
      </w:r>
      <w:ins w:id="112" w:author="Author">
        <w:r>
          <w:rPr>
            <w:webHidden/>
          </w:rPr>
          <w:t>15</w:t>
        </w:r>
        <w:r>
          <w:rPr>
            <w:webHidden/>
          </w:rPr>
          <w:fldChar w:fldCharType="end"/>
        </w:r>
        <w:r>
          <w:rPr>
            <w:rStyle w:val="Hyperlink"/>
          </w:rPr>
          <w:fldChar w:fldCharType="end"/>
        </w:r>
      </w:ins>
    </w:p>
    <w:p w:rsidR="00743B33" w:rsidRDefault="00D20E06">
      <w:pPr>
        <w:pStyle w:val="TOC2"/>
        <w:rPr>
          <w:ins w:id="113" w:author="Author"/>
          <w:rFonts w:asciiTheme="minorHAnsi" w:eastAsiaTheme="minorEastAsia" w:hAnsiTheme="minorHAnsi" w:cstheme="minorBidi"/>
          <w:b w:val="0"/>
          <w:iCs w:val="0"/>
          <w:noProof/>
          <w:sz w:val="22"/>
          <w:szCs w:val="22"/>
          <w:lang w:val="en-US" w:eastAsia="en-US"/>
        </w:rPr>
      </w:pPr>
      <w:ins w:id="114" w:author="Author">
        <w:r>
          <w:rPr>
            <w:rStyle w:val="Hyperlink"/>
            <w:noProof/>
          </w:rPr>
          <w:fldChar w:fldCharType="begin"/>
        </w:r>
        <w:r>
          <w:rPr>
            <w:rStyle w:val="Hyperlink"/>
            <w:noProof/>
          </w:rPr>
          <w:instrText xml:space="preserve"> </w:instrText>
        </w:r>
        <w:r>
          <w:rPr>
            <w:noProof/>
          </w:rPr>
          <w:instrText>HYPERLINK \l "_Toc491673565"</w:instrText>
        </w:r>
        <w:r>
          <w:rPr>
            <w:rStyle w:val="Hyperlink"/>
            <w:noProof/>
          </w:rPr>
          <w:instrText xml:space="preserve"> </w:instrText>
        </w:r>
        <w:r>
          <w:rPr>
            <w:rStyle w:val="Hyperlink"/>
            <w:noProof/>
          </w:rPr>
          <w:fldChar w:fldCharType="separate"/>
        </w:r>
        <w:r>
          <w:rPr>
            <w:rStyle w:val="Hyperlink"/>
            <w:noProof/>
          </w:rPr>
          <w:t>2.5. Macro Naming</w:t>
        </w:r>
        <w:r>
          <w:rPr>
            <w:noProof/>
            <w:webHidden/>
          </w:rPr>
          <w:tab/>
        </w:r>
        <w:r>
          <w:rPr>
            <w:noProof/>
            <w:webHidden/>
          </w:rPr>
          <w:fldChar w:fldCharType="begin"/>
        </w:r>
        <w:r>
          <w:rPr>
            <w:noProof/>
            <w:webHidden/>
          </w:rPr>
          <w:instrText xml:space="preserve"> PAGEREF _Toc491673565 \h </w:instrText>
        </w:r>
      </w:ins>
      <w:r>
        <w:rPr>
          <w:noProof/>
          <w:webHidden/>
        </w:rPr>
      </w:r>
      <w:r>
        <w:rPr>
          <w:noProof/>
          <w:webHidden/>
        </w:rPr>
        <w:fldChar w:fldCharType="separate"/>
      </w:r>
      <w:ins w:id="115" w:author="Author">
        <w:r>
          <w:rPr>
            <w:noProof/>
            <w:webHidden/>
          </w:rPr>
          <w:t>16</w:t>
        </w:r>
        <w:r>
          <w:rPr>
            <w:noProof/>
            <w:webHidden/>
          </w:rPr>
          <w:fldChar w:fldCharType="end"/>
        </w:r>
        <w:r>
          <w:rPr>
            <w:rStyle w:val="Hyperlink"/>
            <w:noProof/>
          </w:rPr>
          <w:fldChar w:fldCharType="end"/>
        </w:r>
      </w:ins>
    </w:p>
    <w:p w:rsidR="00743B33" w:rsidRDefault="00D20E06">
      <w:pPr>
        <w:pStyle w:val="TOC3"/>
        <w:rPr>
          <w:ins w:id="116" w:author="Author"/>
          <w:rFonts w:asciiTheme="minorHAnsi" w:eastAsiaTheme="minorEastAsia" w:hAnsiTheme="minorHAnsi" w:cstheme="minorBidi"/>
          <w:sz w:val="22"/>
          <w:szCs w:val="22"/>
          <w:lang w:val="en-US" w:eastAsia="en-US"/>
        </w:rPr>
      </w:pPr>
      <w:ins w:id="117" w:author="Author">
        <w:r>
          <w:rPr>
            <w:rStyle w:val="Hyperlink"/>
          </w:rPr>
          <w:fldChar w:fldCharType="begin"/>
        </w:r>
        <w:r>
          <w:rPr>
            <w:rStyle w:val="Hyperlink"/>
          </w:rPr>
          <w:instrText xml:space="preserve"> </w:instrText>
        </w:r>
        <w:r>
          <w:instrText>HYPERLINK \l "_Toc491673566"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2.5.1.</w:t>
        </w:r>
        <w:r>
          <w:rPr>
            <w:rStyle w:val="Hyperlink"/>
          </w:rPr>
          <w:t xml:space="preserve"> Name_Macro_001 ([1] Clause 5.4.7 - table 1 - 1h)</w:t>
        </w:r>
        <w:r>
          <w:rPr>
            <w:webHidden/>
          </w:rPr>
          <w:tab/>
        </w:r>
        <w:r>
          <w:rPr>
            <w:webHidden/>
          </w:rPr>
          <w:fldChar w:fldCharType="begin"/>
        </w:r>
        <w:r>
          <w:rPr>
            <w:webHidden/>
          </w:rPr>
          <w:instrText xml:space="preserve"> PAGEREF _Toc491673566 \h </w:instrText>
        </w:r>
      </w:ins>
      <w:r>
        <w:rPr>
          <w:webHidden/>
        </w:rPr>
      </w:r>
      <w:r>
        <w:rPr>
          <w:webHidden/>
        </w:rPr>
        <w:fldChar w:fldCharType="separate"/>
      </w:r>
      <w:ins w:id="118" w:author="Author">
        <w:r>
          <w:rPr>
            <w:webHidden/>
          </w:rPr>
          <w:t>16</w:t>
        </w:r>
        <w:r>
          <w:rPr>
            <w:webHidden/>
          </w:rPr>
          <w:fldChar w:fldCharType="end"/>
        </w:r>
        <w:r>
          <w:rPr>
            <w:rStyle w:val="Hyperlink"/>
          </w:rPr>
          <w:fldChar w:fldCharType="end"/>
        </w:r>
      </w:ins>
    </w:p>
    <w:p w:rsidR="00743B33" w:rsidRDefault="00D20E06">
      <w:pPr>
        <w:pStyle w:val="TOC2"/>
        <w:rPr>
          <w:ins w:id="119" w:author="Author"/>
          <w:rFonts w:asciiTheme="minorHAnsi" w:eastAsiaTheme="minorEastAsia" w:hAnsiTheme="minorHAnsi" w:cstheme="minorBidi"/>
          <w:b w:val="0"/>
          <w:iCs w:val="0"/>
          <w:noProof/>
          <w:sz w:val="22"/>
          <w:szCs w:val="22"/>
          <w:lang w:val="en-US" w:eastAsia="en-US"/>
        </w:rPr>
      </w:pPr>
      <w:ins w:id="120" w:author="Author">
        <w:r>
          <w:rPr>
            <w:rStyle w:val="Hyperlink"/>
            <w:noProof/>
          </w:rPr>
          <w:fldChar w:fldCharType="begin"/>
        </w:r>
        <w:r>
          <w:rPr>
            <w:rStyle w:val="Hyperlink"/>
            <w:noProof/>
          </w:rPr>
          <w:instrText xml:space="preserve"> </w:instrText>
        </w:r>
        <w:r>
          <w:rPr>
            <w:noProof/>
          </w:rPr>
          <w:instrText>HYPERLINK \l "_Toc491673920"</w:instrText>
        </w:r>
        <w:r>
          <w:rPr>
            <w:rStyle w:val="Hyperlink"/>
            <w:noProof/>
          </w:rPr>
          <w:instrText xml:space="preserve"> </w:instrText>
        </w:r>
        <w:r>
          <w:rPr>
            <w:rStyle w:val="Hyperlink"/>
            <w:noProof/>
          </w:rPr>
          <w:fldChar w:fldCharType="separate"/>
        </w:r>
        <w:r>
          <w:rPr>
            <w:rStyle w:val="Hyperlink"/>
            <w:noProof/>
          </w:rPr>
          <w:t>2.6. Parameter Naming</w:t>
        </w:r>
        <w:r>
          <w:rPr>
            <w:noProof/>
            <w:webHidden/>
          </w:rPr>
          <w:tab/>
        </w:r>
        <w:r>
          <w:rPr>
            <w:noProof/>
            <w:webHidden/>
          </w:rPr>
          <w:fldChar w:fldCharType="begin"/>
        </w:r>
        <w:r>
          <w:rPr>
            <w:noProof/>
            <w:webHidden/>
          </w:rPr>
          <w:instrText xml:space="preserve"> PAGEREF _Toc491673920 \h </w:instrText>
        </w:r>
      </w:ins>
      <w:r>
        <w:rPr>
          <w:noProof/>
          <w:webHidden/>
        </w:rPr>
      </w:r>
      <w:r>
        <w:rPr>
          <w:noProof/>
          <w:webHidden/>
        </w:rPr>
        <w:fldChar w:fldCharType="separate"/>
      </w:r>
      <w:ins w:id="121" w:author="Author">
        <w:r>
          <w:rPr>
            <w:noProof/>
            <w:webHidden/>
          </w:rPr>
          <w:t>16</w:t>
        </w:r>
        <w:r>
          <w:rPr>
            <w:noProof/>
            <w:webHidden/>
          </w:rPr>
          <w:fldChar w:fldCharType="end"/>
        </w:r>
        <w:r>
          <w:rPr>
            <w:rStyle w:val="Hyperlink"/>
            <w:noProof/>
          </w:rPr>
          <w:fldChar w:fldCharType="end"/>
        </w:r>
      </w:ins>
    </w:p>
    <w:p w:rsidR="00743B33" w:rsidRDefault="00D20E06">
      <w:pPr>
        <w:pStyle w:val="TOC3"/>
        <w:rPr>
          <w:ins w:id="122" w:author="Author"/>
          <w:rFonts w:asciiTheme="minorHAnsi" w:eastAsiaTheme="minorEastAsia" w:hAnsiTheme="minorHAnsi" w:cstheme="minorBidi"/>
          <w:sz w:val="22"/>
          <w:szCs w:val="22"/>
          <w:lang w:val="en-US" w:eastAsia="en-US"/>
        </w:rPr>
      </w:pPr>
      <w:ins w:id="123" w:author="Author">
        <w:r>
          <w:rPr>
            <w:rStyle w:val="Hyperlink"/>
          </w:rPr>
          <w:fldChar w:fldCharType="begin"/>
        </w:r>
        <w:r>
          <w:rPr>
            <w:rStyle w:val="Hyperlink"/>
          </w:rPr>
          <w:instrText xml:space="preserve"> </w:instrText>
        </w:r>
        <w:r>
          <w:instrText>HYPERLINK \l "_Toc491673921"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2.6.1.</w:t>
        </w:r>
        <w:r>
          <w:rPr>
            <w:rStyle w:val="Hyperlink"/>
          </w:rPr>
          <w:t xml:space="preserve"> Name_Param_001</w:t>
        </w:r>
        <w:r>
          <w:rPr>
            <w:webHidden/>
          </w:rPr>
          <w:tab/>
        </w:r>
        <w:r>
          <w:rPr>
            <w:webHidden/>
          </w:rPr>
          <w:fldChar w:fldCharType="begin"/>
        </w:r>
        <w:r>
          <w:rPr>
            <w:webHidden/>
          </w:rPr>
          <w:instrText xml:space="preserve"> PAGEREF _Toc491673921 \h </w:instrText>
        </w:r>
      </w:ins>
      <w:r>
        <w:rPr>
          <w:webHidden/>
        </w:rPr>
      </w:r>
      <w:r>
        <w:rPr>
          <w:webHidden/>
        </w:rPr>
        <w:fldChar w:fldCharType="separate"/>
      </w:r>
      <w:ins w:id="124" w:author="Author">
        <w:r>
          <w:rPr>
            <w:webHidden/>
          </w:rPr>
          <w:t>16</w:t>
        </w:r>
        <w:r>
          <w:rPr>
            <w:webHidden/>
          </w:rPr>
          <w:fldChar w:fldCharType="end"/>
        </w:r>
        <w:r>
          <w:rPr>
            <w:rStyle w:val="Hyperlink"/>
          </w:rPr>
          <w:fldChar w:fldCharType="end"/>
        </w:r>
      </w:ins>
    </w:p>
    <w:p w:rsidR="00743B33" w:rsidRDefault="00D20E06">
      <w:pPr>
        <w:pStyle w:val="TOC3"/>
        <w:rPr>
          <w:ins w:id="125" w:author="Author"/>
          <w:rFonts w:asciiTheme="minorHAnsi" w:eastAsiaTheme="minorEastAsia" w:hAnsiTheme="minorHAnsi" w:cstheme="minorBidi"/>
          <w:sz w:val="22"/>
          <w:szCs w:val="22"/>
          <w:lang w:val="en-US" w:eastAsia="en-US"/>
        </w:rPr>
      </w:pPr>
      <w:ins w:id="126" w:author="Author">
        <w:r>
          <w:rPr>
            <w:rStyle w:val="Hyperlink"/>
          </w:rPr>
          <w:fldChar w:fldCharType="begin"/>
        </w:r>
        <w:r>
          <w:rPr>
            <w:rStyle w:val="Hyperlink"/>
          </w:rPr>
          <w:instrText xml:space="preserve"> </w:instrText>
        </w:r>
        <w:r>
          <w:instrText>HYPERLINK \l "_Toc491673922"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2.6.2.</w:t>
        </w:r>
        <w:r>
          <w:rPr>
            <w:rStyle w:val="Hyperlink"/>
          </w:rPr>
          <w:t xml:space="preserve"> Name_Param_002</w:t>
        </w:r>
        <w:r>
          <w:rPr>
            <w:webHidden/>
          </w:rPr>
          <w:tab/>
        </w:r>
        <w:r>
          <w:rPr>
            <w:webHidden/>
          </w:rPr>
          <w:fldChar w:fldCharType="begin"/>
        </w:r>
        <w:r>
          <w:rPr>
            <w:webHidden/>
          </w:rPr>
          <w:instrText xml:space="preserve"> PAGEREF _Toc491673922 \h </w:instrText>
        </w:r>
      </w:ins>
      <w:r>
        <w:rPr>
          <w:webHidden/>
        </w:rPr>
      </w:r>
      <w:r>
        <w:rPr>
          <w:webHidden/>
        </w:rPr>
        <w:fldChar w:fldCharType="separate"/>
      </w:r>
      <w:ins w:id="127" w:author="Author">
        <w:r>
          <w:rPr>
            <w:webHidden/>
          </w:rPr>
          <w:t>16</w:t>
        </w:r>
        <w:r>
          <w:rPr>
            <w:webHidden/>
          </w:rPr>
          <w:fldChar w:fldCharType="end"/>
        </w:r>
        <w:r>
          <w:rPr>
            <w:rStyle w:val="Hyperlink"/>
          </w:rPr>
          <w:fldChar w:fldCharType="end"/>
        </w:r>
      </w:ins>
    </w:p>
    <w:p w:rsidR="00743B33" w:rsidRDefault="00D20E06">
      <w:pPr>
        <w:pStyle w:val="TOC2"/>
        <w:rPr>
          <w:ins w:id="128" w:author="Author"/>
          <w:rFonts w:asciiTheme="minorHAnsi" w:eastAsiaTheme="minorEastAsia" w:hAnsiTheme="minorHAnsi" w:cstheme="minorBidi"/>
          <w:b w:val="0"/>
          <w:iCs w:val="0"/>
          <w:noProof/>
          <w:sz w:val="22"/>
          <w:szCs w:val="22"/>
          <w:lang w:val="en-US" w:eastAsia="en-US"/>
        </w:rPr>
      </w:pPr>
      <w:ins w:id="129" w:author="Author">
        <w:r>
          <w:rPr>
            <w:rStyle w:val="Hyperlink"/>
            <w:noProof/>
          </w:rPr>
          <w:fldChar w:fldCharType="begin"/>
        </w:r>
        <w:r>
          <w:rPr>
            <w:rStyle w:val="Hyperlink"/>
            <w:noProof/>
          </w:rPr>
          <w:instrText xml:space="preserve"> </w:instrText>
        </w:r>
        <w:r>
          <w:rPr>
            <w:noProof/>
          </w:rPr>
          <w:instrText>HYPERLINK \l "_Toc491673947"</w:instrText>
        </w:r>
        <w:r>
          <w:rPr>
            <w:rStyle w:val="Hyperlink"/>
            <w:noProof/>
          </w:rPr>
          <w:instrText xml:space="preserve"> </w:instrText>
        </w:r>
        <w:r>
          <w:rPr>
            <w:rStyle w:val="Hyperlink"/>
            <w:noProof/>
          </w:rPr>
          <w:fldChar w:fldCharType="separate"/>
        </w:r>
        <w:r>
          <w:rPr>
            <w:rStyle w:val="Hyperlink"/>
            <w:noProof/>
          </w:rPr>
          <w:t>2.7. Properties Naming</w:t>
        </w:r>
        <w:r>
          <w:rPr>
            <w:noProof/>
            <w:webHidden/>
          </w:rPr>
          <w:tab/>
        </w:r>
        <w:r>
          <w:rPr>
            <w:noProof/>
            <w:webHidden/>
          </w:rPr>
          <w:fldChar w:fldCharType="begin"/>
        </w:r>
        <w:r>
          <w:rPr>
            <w:noProof/>
            <w:webHidden/>
          </w:rPr>
          <w:instrText xml:space="preserve"> PAGEREF _Toc491673947 \h </w:instrText>
        </w:r>
      </w:ins>
      <w:r>
        <w:rPr>
          <w:noProof/>
          <w:webHidden/>
        </w:rPr>
      </w:r>
      <w:r>
        <w:rPr>
          <w:noProof/>
          <w:webHidden/>
        </w:rPr>
        <w:fldChar w:fldCharType="separate"/>
      </w:r>
      <w:ins w:id="130" w:author="Author">
        <w:r>
          <w:rPr>
            <w:noProof/>
            <w:webHidden/>
          </w:rPr>
          <w:t>17</w:t>
        </w:r>
        <w:r>
          <w:rPr>
            <w:noProof/>
            <w:webHidden/>
          </w:rPr>
          <w:fldChar w:fldCharType="end"/>
        </w:r>
        <w:r>
          <w:rPr>
            <w:rStyle w:val="Hyperlink"/>
            <w:noProof/>
          </w:rPr>
          <w:fldChar w:fldCharType="end"/>
        </w:r>
      </w:ins>
    </w:p>
    <w:p w:rsidR="00743B33" w:rsidRDefault="00D20E06">
      <w:pPr>
        <w:pStyle w:val="TOC3"/>
        <w:rPr>
          <w:ins w:id="131" w:author="Author"/>
          <w:rFonts w:asciiTheme="minorHAnsi" w:eastAsiaTheme="minorEastAsia" w:hAnsiTheme="minorHAnsi" w:cstheme="minorBidi"/>
          <w:sz w:val="22"/>
          <w:szCs w:val="22"/>
          <w:lang w:val="en-US" w:eastAsia="en-US"/>
        </w:rPr>
      </w:pPr>
      <w:ins w:id="132" w:author="Author">
        <w:r>
          <w:rPr>
            <w:rStyle w:val="Hyperlink"/>
          </w:rPr>
          <w:fldChar w:fldCharType="begin"/>
        </w:r>
        <w:r>
          <w:rPr>
            <w:rStyle w:val="Hyperlink"/>
          </w:rPr>
          <w:instrText xml:space="preserve"> </w:instrText>
        </w:r>
        <w:r>
          <w:instrText>HYPERLINK \l "_Toc491673949"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2.7.1.</w:t>
        </w:r>
        <w:r>
          <w:rPr>
            <w:rStyle w:val="Hyperlink"/>
          </w:rPr>
          <w:t xml:space="preserve"> Name_Prop_001</w:t>
        </w:r>
        <w:r>
          <w:rPr>
            <w:webHidden/>
          </w:rPr>
          <w:tab/>
        </w:r>
        <w:r>
          <w:rPr>
            <w:webHidden/>
          </w:rPr>
          <w:fldChar w:fldCharType="begin"/>
        </w:r>
        <w:r>
          <w:rPr>
            <w:webHidden/>
          </w:rPr>
          <w:instrText xml:space="preserve"> PAGEREF _Toc491673949 \h </w:instrText>
        </w:r>
      </w:ins>
      <w:r>
        <w:rPr>
          <w:webHidden/>
        </w:rPr>
      </w:r>
      <w:r>
        <w:rPr>
          <w:webHidden/>
        </w:rPr>
        <w:fldChar w:fldCharType="separate"/>
      </w:r>
      <w:ins w:id="133" w:author="Author">
        <w:r>
          <w:rPr>
            <w:webHidden/>
          </w:rPr>
          <w:t>17</w:t>
        </w:r>
        <w:r>
          <w:rPr>
            <w:webHidden/>
          </w:rPr>
          <w:fldChar w:fldCharType="end"/>
        </w:r>
        <w:r>
          <w:rPr>
            <w:rStyle w:val="Hyperlink"/>
          </w:rPr>
          <w:fldChar w:fldCharType="end"/>
        </w:r>
      </w:ins>
    </w:p>
    <w:p w:rsidR="00743B33" w:rsidRDefault="00D20E06">
      <w:pPr>
        <w:pStyle w:val="TOC3"/>
        <w:rPr>
          <w:ins w:id="134" w:author="Author"/>
          <w:rFonts w:asciiTheme="minorHAnsi" w:eastAsiaTheme="minorEastAsia" w:hAnsiTheme="minorHAnsi" w:cstheme="minorBidi"/>
          <w:sz w:val="22"/>
          <w:szCs w:val="22"/>
          <w:lang w:val="en-US" w:eastAsia="en-US"/>
        </w:rPr>
      </w:pPr>
      <w:ins w:id="135" w:author="Author">
        <w:r>
          <w:rPr>
            <w:rStyle w:val="Hyperlink"/>
          </w:rPr>
          <w:fldChar w:fldCharType="begin"/>
        </w:r>
        <w:r>
          <w:rPr>
            <w:rStyle w:val="Hyperlink"/>
          </w:rPr>
          <w:instrText xml:space="preserve"> </w:instrText>
        </w:r>
        <w:r>
          <w:instrText>HYPERLINK \l "_Toc491673950"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2.7.2.</w:t>
        </w:r>
        <w:r>
          <w:rPr>
            <w:rStyle w:val="Hyperlink"/>
          </w:rPr>
          <w:t xml:space="preserve"> Name_Prop_002</w:t>
        </w:r>
        <w:r>
          <w:rPr>
            <w:webHidden/>
          </w:rPr>
          <w:tab/>
        </w:r>
        <w:r>
          <w:rPr>
            <w:webHidden/>
          </w:rPr>
          <w:fldChar w:fldCharType="begin"/>
        </w:r>
        <w:r>
          <w:rPr>
            <w:webHidden/>
          </w:rPr>
          <w:instrText xml:space="preserve"> PAGEREF _Toc491673950 \h </w:instrText>
        </w:r>
      </w:ins>
      <w:r>
        <w:rPr>
          <w:webHidden/>
        </w:rPr>
      </w:r>
      <w:r>
        <w:rPr>
          <w:webHidden/>
        </w:rPr>
        <w:fldChar w:fldCharType="separate"/>
      </w:r>
      <w:ins w:id="136" w:author="Author">
        <w:r>
          <w:rPr>
            <w:webHidden/>
          </w:rPr>
          <w:t>17</w:t>
        </w:r>
        <w:r>
          <w:rPr>
            <w:webHidden/>
          </w:rPr>
          <w:fldChar w:fldCharType="end"/>
        </w:r>
        <w:r>
          <w:rPr>
            <w:rStyle w:val="Hyperlink"/>
          </w:rPr>
          <w:fldChar w:fldCharType="end"/>
        </w:r>
      </w:ins>
    </w:p>
    <w:p w:rsidR="00743B33" w:rsidRDefault="00D20E06">
      <w:pPr>
        <w:pStyle w:val="TOC3"/>
        <w:rPr>
          <w:ins w:id="137" w:author="Author"/>
          <w:rFonts w:asciiTheme="minorHAnsi" w:eastAsiaTheme="minorEastAsia" w:hAnsiTheme="minorHAnsi" w:cstheme="minorBidi"/>
          <w:sz w:val="22"/>
          <w:szCs w:val="22"/>
          <w:lang w:val="en-US" w:eastAsia="en-US"/>
        </w:rPr>
      </w:pPr>
      <w:ins w:id="138" w:author="Author">
        <w:r>
          <w:rPr>
            <w:rStyle w:val="Hyperlink"/>
          </w:rPr>
          <w:fldChar w:fldCharType="begin"/>
        </w:r>
        <w:r>
          <w:rPr>
            <w:rStyle w:val="Hyperlink"/>
          </w:rPr>
          <w:instrText xml:space="preserve"> </w:instrText>
        </w:r>
        <w:r>
          <w:instrText>HYPERLINK \l "_Toc491673951"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2.7.3.</w:t>
        </w:r>
        <w:r>
          <w:rPr>
            <w:rStyle w:val="Hyperlink"/>
          </w:rPr>
          <w:t xml:space="preserve"> Name_Prop_003</w:t>
        </w:r>
        <w:r>
          <w:rPr>
            <w:webHidden/>
          </w:rPr>
          <w:tab/>
        </w:r>
        <w:r>
          <w:rPr>
            <w:webHidden/>
          </w:rPr>
          <w:fldChar w:fldCharType="begin"/>
        </w:r>
        <w:r>
          <w:rPr>
            <w:webHidden/>
          </w:rPr>
          <w:instrText xml:space="preserve"> PAGEREF _Toc491673951 \h </w:instrText>
        </w:r>
      </w:ins>
      <w:r>
        <w:rPr>
          <w:webHidden/>
        </w:rPr>
      </w:r>
      <w:r>
        <w:rPr>
          <w:webHidden/>
        </w:rPr>
        <w:fldChar w:fldCharType="separate"/>
      </w:r>
      <w:ins w:id="139" w:author="Author">
        <w:r>
          <w:rPr>
            <w:webHidden/>
          </w:rPr>
          <w:t>17</w:t>
        </w:r>
        <w:r>
          <w:rPr>
            <w:webHidden/>
          </w:rPr>
          <w:fldChar w:fldCharType="end"/>
        </w:r>
        <w:r>
          <w:rPr>
            <w:rStyle w:val="Hyperlink"/>
          </w:rPr>
          <w:fldChar w:fldCharType="end"/>
        </w:r>
      </w:ins>
    </w:p>
    <w:p w:rsidR="00743B33" w:rsidRDefault="00D20E06">
      <w:pPr>
        <w:pStyle w:val="TOC3"/>
        <w:rPr>
          <w:ins w:id="140" w:author="Author"/>
          <w:rFonts w:asciiTheme="minorHAnsi" w:eastAsiaTheme="minorEastAsia" w:hAnsiTheme="minorHAnsi" w:cstheme="minorBidi"/>
          <w:sz w:val="22"/>
          <w:szCs w:val="22"/>
          <w:lang w:val="en-US" w:eastAsia="en-US"/>
        </w:rPr>
      </w:pPr>
      <w:ins w:id="141" w:author="Author">
        <w:r>
          <w:rPr>
            <w:rStyle w:val="Hyperlink"/>
          </w:rPr>
          <w:fldChar w:fldCharType="begin"/>
        </w:r>
        <w:r>
          <w:rPr>
            <w:rStyle w:val="Hyperlink"/>
          </w:rPr>
          <w:instrText xml:space="preserve"> </w:instrText>
        </w:r>
        <w:r>
          <w:instrText>HYPERLINK \l "_Toc491673952"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2.7.4.</w:t>
        </w:r>
        <w:r>
          <w:rPr>
            <w:rStyle w:val="Hyperlink"/>
          </w:rPr>
          <w:t xml:space="preserve"> Name_Prop_004</w:t>
        </w:r>
        <w:r>
          <w:rPr>
            <w:webHidden/>
          </w:rPr>
          <w:tab/>
        </w:r>
        <w:r>
          <w:rPr>
            <w:webHidden/>
          </w:rPr>
          <w:fldChar w:fldCharType="begin"/>
        </w:r>
        <w:r>
          <w:rPr>
            <w:webHidden/>
          </w:rPr>
          <w:instrText xml:space="preserve"> PAGEREF _Toc491673952 \h </w:instrText>
        </w:r>
      </w:ins>
      <w:r>
        <w:rPr>
          <w:webHidden/>
        </w:rPr>
      </w:r>
      <w:r>
        <w:rPr>
          <w:webHidden/>
        </w:rPr>
        <w:fldChar w:fldCharType="separate"/>
      </w:r>
      <w:ins w:id="142" w:author="Author">
        <w:r>
          <w:rPr>
            <w:webHidden/>
          </w:rPr>
          <w:t>18</w:t>
        </w:r>
        <w:r>
          <w:rPr>
            <w:webHidden/>
          </w:rPr>
          <w:fldChar w:fldCharType="end"/>
        </w:r>
        <w:r>
          <w:rPr>
            <w:rStyle w:val="Hyperlink"/>
          </w:rPr>
          <w:fldChar w:fldCharType="end"/>
        </w:r>
      </w:ins>
    </w:p>
    <w:p w:rsidR="00743B33" w:rsidRDefault="00D20E06">
      <w:pPr>
        <w:pStyle w:val="TOC3"/>
        <w:rPr>
          <w:ins w:id="143" w:author="Author"/>
          <w:rFonts w:asciiTheme="minorHAnsi" w:eastAsiaTheme="minorEastAsia" w:hAnsiTheme="minorHAnsi" w:cstheme="minorBidi"/>
          <w:sz w:val="22"/>
          <w:szCs w:val="22"/>
          <w:lang w:val="en-US" w:eastAsia="en-US"/>
        </w:rPr>
      </w:pPr>
      <w:ins w:id="144" w:author="Author">
        <w:r>
          <w:rPr>
            <w:rStyle w:val="Hyperlink"/>
          </w:rPr>
          <w:fldChar w:fldCharType="begin"/>
        </w:r>
        <w:r>
          <w:rPr>
            <w:rStyle w:val="Hyperlink"/>
          </w:rPr>
          <w:instrText xml:space="preserve"> </w:instrText>
        </w:r>
        <w:r>
          <w:instrText>HYPERLINK \l "_Toc491673954"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2.7.5.</w:t>
        </w:r>
        <w:r>
          <w:rPr>
            <w:rStyle w:val="Hyperlink"/>
          </w:rPr>
          <w:t xml:space="preserve"> Name_Prop_005</w:t>
        </w:r>
        <w:r>
          <w:rPr>
            <w:webHidden/>
          </w:rPr>
          <w:tab/>
        </w:r>
        <w:r>
          <w:rPr>
            <w:webHidden/>
          </w:rPr>
          <w:fldChar w:fldCharType="begin"/>
        </w:r>
        <w:r>
          <w:rPr>
            <w:webHidden/>
          </w:rPr>
          <w:instrText xml:space="preserve"> PAGEREF _Toc491673954 \h </w:instrText>
        </w:r>
      </w:ins>
      <w:r>
        <w:rPr>
          <w:webHidden/>
        </w:rPr>
      </w:r>
      <w:r>
        <w:rPr>
          <w:webHidden/>
        </w:rPr>
        <w:fldChar w:fldCharType="separate"/>
      </w:r>
      <w:ins w:id="145" w:author="Author">
        <w:r>
          <w:rPr>
            <w:webHidden/>
          </w:rPr>
          <w:t>18</w:t>
        </w:r>
        <w:r>
          <w:rPr>
            <w:webHidden/>
          </w:rPr>
          <w:fldChar w:fldCharType="end"/>
        </w:r>
        <w:r>
          <w:rPr>
            <w:rStyle w:val="Hyperlink"/>
          </w:rPr>
          <w:fldChar w:fldCharType="end"/>
        </w:r>
      </w:ins>
    </w:p>
    <w:p w:rsidR="00743B33" w:rsidRDefault="00D20E06">
      <w:pPr>
        <w:pStyle w:val="TOC2"/>
        <w:rPr>
          <w:ins w:id="146" w:author="Author"/>
          <w:rFonts w:asciiTheme="minorHAnsi" w:eastAsiaTheme="minorEastAsia" w:hAnsiTheme="minorHAnsi" w:cstheme="minorBidi"/>
          <w:b w:val="0"/>
          <w:iCs w:val="0"/>
          <w:noProof/>
          <w:sz w:val="22"/>
          <w:szCs w:val="22"/>
          <w:lang w:val="en-US" w:eastAsia="en-US"/>
        </w:rPr>
      </w:pPr>
      <w:ins w:id="147" w:author="Author">
        <w:r>
          <w:rPr>
            <w:rStyle w:val="Hyperlink"/>
            <w:noProof/>
          </w:rPr>
          <w:fldChar w:fldCharType="begin"/>
        </w:r>
        <w:r>
          <w:rPr>
            <w:rStyle w:val="Hyperlink"/>
            <w:noProof/>
          </w:rPr>
          <w:instrText xml:space="preserve"> </w:instrText>
        </w:r>
        <w:r>
          <w:rPr>
            <w:noProof/>
          </w:rPr>
          <w:instrText>HYPERLINK \l "_Toc491673955"</w:instrText>
        </w:r>
        <w:r>
          <w:rPr>
            <w:rStyle w:val="Hyperlink"/>
            <w:noProof/>
          </w:rPr>
          <w:instrText xml:space="preserve"> </w:instrText>
        </w:r>
        <w:r>
          <w:rPr>
            <w:rStyle w:val="Hyperlink"/>
            <w:noProof/>
          </w:rPr>
          <w:fldChar w:fldCharType="separate"/>
        </w:r>
        <w:r>
          <w:rPr>
            <w:rStyle w:val="Hyperlink"/>
            <w:noProof/>
          </w:rPr>
          <w:t>2.8. Cap</w:t>
        </w:r>
        <w:r>
          <w:rPr>
            <w:rStyle w:val="Hyperlink"/>
            <w:noProof/>
          </w:rPr>
          <w:t>italization</w:t>
        </w:r>
        <w:r>
          <w:rPr>
            <w:noProof/>
            <w:webHidden/>
          </w:rPr>
          <w:tab/>
        </w:r>
        <w:r>
          <w:rPr>
            <w:noProof/>
            <w:webHidden/>
          </w:rPr>
          <w:fldChar w:fldCharType="begin"/>
        </w:r>
        <w:r>
          <w:rPr>
            <w:noProof/>
            <w:webHidden/>
          </w:rPr>
          <w:instrText xml:space="preserve"> PAGEREF _Toc491673955 \h </w:instrText>
        </w:r>
      </w:ins>
      <w:r>
        <w:rPr>
          <w:noProof/>
          <w:webHidden/>
        </w:rPr>
      </w:r>
      <w:r>
        <w:rPr>
          <w:noProof/>
          <w:webHidden/>
        </w:rPr>
        <w:fldChar w:fldCharType="separate"/>
      </w:r>
      <w:ins w:id="148" w:author="Author">
        <w:r>
          <w:rPr>
            <w:noProof/>
            <w:webHidden/>
          </w:rPr>
          <w:t>18</w:t>
        </w:r>
        <w:r>
          <w:rPr>
            <w:noProof/>
            <w:webHidden/>
          </w:rPr>
          <w:fldChar w:fldCharType="end"/>
        </w:r>
        <w:r>
          <w:rPr>
            <w:rStyle w:val="Hyperlink"/>
            <w:noProof/>
          </w:rPr>
          <w:fldChar w:fldCharType="end"/>
        </w:r>
      </w:ins>
    </w:p>
    <w:p w:rsidR="00743B33" w:rsidRDefault="00D20E06">
      <w:pPr>
        <w:pStyle w:val="TOC3"/>
        <w:rPr>
          <w:ins w:id="149" w:author="Author"/>
          <w:rFonts w:asciiTheme="minorHAnsi" w:eastAsiaTheme="minorEastAsia" w:hAnsiTheme="minorHAnsi" w:cstheme="minorBidi"/>
          <w:sz w:val="22"/>
          <w:szCs w:val="22"/>
          <w:lang w:val="en-US" w:eastAsia="en-US"/>
        </w:rPr>
      </w:pPr>
      <w:ins w:id="150" w:author="Author">
        <w:r>
          <w:rPr>
            <w:rStyle w:val="Hyperlink"/>
          </w:rPr>
          <w:fldChar w:fldCharType="begin"/>
        </w:r>
        <w:r>
          <w:rPr>
            <w:rStyle w:val="Hyperlink"/>
          </w:rPr>
          <w:instrText xml:space="preserve"> </w:instrText>
        </w:r>
        <w:r>
          <w:instrText>HYPERLINK \l "_Toc491674040"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2.8.1.</w:t>
        </w:r>
        <w:r>
          <w:rPr>
            <w:rStyle w:val="Hyperlink"/>
          </w:rPr>
          <w:t xml:space="preserve"> Name_Cap_001</w:t>
        </w:r>
        <w:r>
          <w:rPr>
            <w:webHidden/>
          </w:rPr>
          <w:tab/>
        </w:r>
        <w:r>
          <w:rPr>
            <w:webHidden/>
          </w:rPr>
          <w:fldChar w:fldCharType="begin"/>
        </w:r>
        <w:r>
          <w:rPr>
            <w:webHidden/>
          </w:rPr>
          <w:instrText xml:space="preserve"> PAGEREF _Toc491674040 \h </w:instrText>
        </w:r>
      </w:ins>
      <w:r>
        <w:rPr>
          <w:webHidden/>
        </w:rPr>
      </w:r>
      <w:r>
        <w:rPr>
          <w:webHidden/>
        </w:rPr>
        <w:fldChar w:fldCharType="separate"/>
      </w:r>
      <w:ins w:id="151" w:author="Author">
        <w:r>
          <w:rPr>
            <w:webHidden/>
          </w:rPr>
          <w:t>18</w:t>
        </w:r>
        <w:r>
          <w:rPr>
            <w:webHidden/>
          </w:rPr>
          <w:fldChar w:fldCharType="end"/>
        </w:r>
        <w:r>
          <w:rPr>
            <w:rStyle w:val="Hyperlink"/>
          </w:rPr>
          <w:fldChar w:fldCharType="end"/>
        </w:r>
      </w:ins>
    </w:p>
    <w:p w:rsidR="00743B33" w:rsidRDefault="00D20E06">
      <w:pPr>
        <w:pStyle w:val="TOC2"/>
        <w:rPr>
          <w:ins w:id="152" w:author="Author"/>
          <w:rFonts w:asciiTheme="minorHAnsi" w:eastAsiaTheme="minorEastAsia" w:hAnsiTheme="minorHAnsi" w:cstheme="minorBidi"/>
          <w:b w:val="0"/>
          <w:iCs w:val="0"/>
          <w:noProof/>
          <w:sz w:val="22"/>
          <w:szCs w:val="22"/>
          <w:lang w:val="en-US" w:eastAsia="en-US"/>
        </w:rPr>
      </w:pPr>
      <w:ins w:id="153" w:author="Author">
        <w:r>
          <w:rPr>
            <w:rStyle w:val="Hyperlink"/>
            <w:noProof/>
          </w:rPr>
          <w:fldChar w:fldCharType="begin"/>
        </w:r>
        <w:r>
          <w:rPr>
            <w:rStyle w:val="Hyperlink"/>
            <w:noProof/>
          </w:rPr>
          <w:instrText xml:space="preserve"> </w:instrText>
        </w:r>
        <w:r>
          <w:rPr>
            <w:noProof/>
          </w:rPr>
          <w:instrText>HYPERLINK \l "_Toc491674042"</w:instrText>
        </w:r>
        <w:r>
          <w:rPr>
            <w:rStyle w:val="Hyperlink"/>
            <w:noProof/>
          </w:rPr>
          <w:instrText xml:space="preserve"> </w:instrText>
        </w:r>
        <w:r>
          <w:rPr>
            <w:rStyle w:val="Hyperlink"/>
            <w:noProof/>
          </w:rPr>
          <w:fldChar w:fldCharType="separate"/>
        </w:r>
        <w:r>
          <w:rPr>
            <w:rStyle w:val="Hyperlink"/>
            <w:noProof/>
          </w:rPr>
          <w:t>2.9. Abbreviations</w:t>
        </w:r>
        <w:r>
          <w:rPr>
            <w:noProof/>
            <w:webHidden/>
          </w:rPr>
          <w:tab/>
        </w:r>
        <w:r>
          <w:rPr>
            <w:noProof/>
            <w:webHidden/>
          </w:rPr>
          <w:fldChar w:fldCharType="begin"/>
        </w:r>
        <w:r>
          <w:rPr>
            <w:noProof/>
            <w:webHidden/>
          </w:rPr>
          <w:instrText xml:space="preserve"> PAGEREF _Toc491674042 \h </w:instrText>
        </w:r>
      </w:ins>
      <w:r>
        <w:rPr>
          <w:noProof/>
          <w:webHidden/>
        </w:rPr>
      </w:r>
      <w:r>
        <w:rPr>
          <w:noProof/>
          <w:webHidden/>
        </w:rPr>
        <w:fldChar w:fldCharType="separate"/>
      </w:r>
      <w:ins w:id="154" w:author="Author">
        <w:r>
          <w:rPr>
            <w:noProof/>
            <w:webHidden/>
          </w:rPr>
          <w:t>19</w:t>
        </w:r>
        <w:r>
          <w:rPr>
            <w:noProof/>
            <w:webHidden/>
          </w:rPr>
          <w:fldChar w:fldCharType="end"/>
        </w:r>
        <w:r>
          <w:rPr>
            <w:rStyle w:val="Hyperlink"/>
            <w:noProof/>
          </w:rPr>
          <w:fldChar w:fldCharType="end"/>
        </w:r>
      </w:ins>
    </w:p>
    <w:p w:rsidR="00743B33" w:rsidRDefault="00D20E06">
      <w:pPr>
        <w:pStyle w:val="TOC3"/>
        <w:rPr>
          <w:ins w:id="155" w:author="Author"/>
          <w:rFonts w:asciiTheme="minorHAnsi" w:eastAsiaTheme="minorEastAsia" w:hAnsiTheme="minorHAnsi" w:cstheme="minorBidi"/>
          <w:sz w:val="22"/>
          <w:szCs w:val="22"/>
          <w:lang w:val="en-US" w:eastAsia="en-US"/>
        </w:rPr>
      </w:pPr>
      <w:ins w:id="156" w:author="Author">
        <w:r>
          <w:rPr>
            <w:rStyle w:val="Hyperlink"/>
          </w:rPr>
          <w:fldChar w:fldCharType="begin"/>
        </w:r>
        <w:r>
          <w:rPr>
            <w:rStyle w:val="Hyperlink"/>
          </w:rPr>
          <w:instrText xml:space="preserve"> </w:instrText>
        </w:r>
        <w:r>
          <w:instrText>HYPERLINK \l "_Toc491674080"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2.9.1.</w:t>
        </w:r>
        <w:r>
          <w:rPr>
            <w:rStyle w:val="Hyperlink"/>
          </w:rPr>
          <w:t xml:space="preserve"> Name_Abbr_001</w:t>
        </w:r>
        <w:r>
          <w:rPr>
            <w:webHidden/>
          </w:rPr>
          <w:tab/>
        </w:r>
        <w:r>
          <w:rPr>
            <w:webHidden/>
          </w:rPr>
          <w:fldChar w:fldCharType="begin"/>
        </w:r>
        <w:r>
          <w:rPr>
            <w:webHidden/>
          </w:rPr>
          <w:instrText xml:space="preserve"> PAGEREF _Toc491674080 \h </w:instrText>
        </w:r>
      </w:ins>
      <w:r>
        <w:rPr>
          <w:webHidden/>
        </w:rPr>
      </w:r>
      <w:r>
        <w:rPr>
          <w:webHidden/>
        </w:rPr>
        <w:fldChar w:fldCharType="separate"/>
      </w:r>
      <w:ins w:id="157" w:author="Author">
        <w:r>
          <w:rPr>
            <w:webHidden/>
          </w:rPr>
          <w:t>19</w:t>
        </w:r>
        <w:r>
          <w:rPr>
            <w:webHidden/>
          </w:rPr>
          <w:fldChar w:fldCharType="end"/>
        </w:r>
        <w:r>
          <w:rPr>
            <w:rStyle w:val="Hyperlink"/>
          </w:rPr>
          <w:fldChar w:fldCharType="end"/>
        </w:r>
      </w:ins>
    </w:p>
    <w:p w:rsidR="00743B33" w:rsidRDefault="00D20E06">
      <w:pPr>
        <w:pStyle w:val="TOC3"/>
        <w:rPr>
          <w:ins w:id="158" w:author="Author"/>
          <w:rFonts w:asciiTheme="minorHAnsi" w:eastAsiaTheme="minorEastAsia" w:hAnsiTheme="minorHAnsi" w:cstheme="minorBidi"/>
          <w:sz w:val="22"/>
          <w:szCs w:val="22"/>
          <w:lang w:val="en-US" w:eastAsia="en-US"/>
        </w:rPr>
      </w:pPr>
      <w:ins w:id="159" w:author="Author">
        <w:r>
          <w:rPr>
            <w:rStyle w:val="Hyperlink"/>
          </w:rPr>
          <w:fldChar w:fldCharType="begin"/>
        </w:r>
        <w:r>
          <w:rPr>
            <w:rStyle w:val="Hyperlink"/>
          </w:rPr>
          <w:instrText xml:space="preserve"> </w:instrText>
        </w:r>
        <w:r>
          <w:instrText>HYPERLINK \l "_Toc491674082"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2.9.2.</w:t>
        </w:r>
        <w:r>
          <w:rPr>
            <w:rStyle w:val="Hyperlink"/>
          </w:rPr>
          <w:t xml:space="preserve"> Name_Abbr_002</w:t>
        </w:r>
        <w:r>
          <w:rPr>
            <w:webHidden/>
          </w:rPr>
          <w:tab/>
        </w:r>
        <w:r>
          <w:rPr>
            <w:webHidden/>
          </w:rPr>
          <w:fldChar w:fldCharType="begin"/>
        </w:r>
        <w:r>
          <w:rPr>
            <w:webHidden/>
          </w:rPr>
          <w:instrText xml:space="preserve"> PAGEREF _Toc491674082 \h </w:instrText>
        </w:r>
      </w:ins>
      <w:r>
        <w:rPr>
          <w:webHidden/>
        </w:rPr>
      </w:r>
      <w:r>
        <w:rPr>
          <w:webHidden/>
        </w:rPr>
        <w:fldChar w:fldCharType="separate"/>
      </w:r>
      <w:ins w:id="160" w:author="Author">
        <w:r>
          <w:rPr>
            <w:webHidden/>
          </w:rPr>
          <w:t>20</w:t>
        </w:r>
        <w:r>
          <w:rPr>
            <w:webHidden/>
          </w:rPr>
          <w:fldChar w:fldCharType="end"/>
        </w:r>
        <w:r>
          <w:rPr>
            <w:rStyle w:val="Hyperlink"/>
          </w:rPr>
          <w:fldChar w:fldCharType="end"/>
        </w:r>
      </w:ins>
    </w:p>
    <w:p w:rsidR="00743B33" w:rsidRDefault="00D20E06">
      <w:pPr>
        <w:pStyle w:val="TOC3"/>
        <w:rPr>
          <w:ins w:id="161" w:author="Author"/>
          <w:rFonts w:asciiTheme="minorHAnsi" w:eastAsiaTheme="minorEastAsia" w:hAnsiTheme="minorHAnsi" w:cstheme="minorBidi"/>
          <w:sz w:val="22"/>
          <w:szCs w:val="22"/>
          <w:lang w:val="en-US" w:eastAsia="en-US"/>
        </w:rPr>
      </w:pPr>
      <w:ins w:id="162" w:author="Author">
        <w:r>
          <w:rPr>
            <w:rStyle w:val="Hyperlink"/>
          </w:rPr>
          <w:fldChar w:fldCharType="begin"/>
        </w:r>
        <w:r>
          <w:rPr>
            <w:rStyle w:val="Hyperlink"/>
          </w:rPr>
          <w:instrText xml:space="preserve"> </w:instrText>
        </w:r>
        <w:r>
          <w:instrText>HYPERLINK \l "_Toc491674084"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2.9.3.</w:t>
        </w:r>
        <w:r>
          <w:rPr>
            <w:rStyle w:val="Hyperlink"/>
          </w:rPr>
          <w:t xml:space="preserve"> Name_Abbr_003</w:t>
        </w:r>
        <w:r>
          <w:rPr>
            <w:webHidden/>
          </w:rPr>
          <w:tab/>
        </w:r>
        <w:r>
          <w:rPr>
            <w:webHidden/>
          </w:rPr>
          <w:fldChar w:fldCharType="begin"/>
        </w:r>
        <w:r>
          <w:rPr>
            <w:webHidden/>
          </w:rPr>
          <w:instrText xml:space="preserve"> PAGEREF _Toc491674084 \h </w:instrText>
        </w:r>
      </w:ins>
      <w:r>
        <w:rPr>
          <w:webHidden/>
        </w:rPr>
      </w:r>
      <w:r>
        <w:rPr>
          <w:webHidden/>
        </w:rPr>
        <w:fldChar w:fldCharType="separate"/>
      </w:r>
      <w:ins w:id="163" w:author="Author">
        <w:r>
          <w:rPr>
            <w:webHidden/>
          </w:rPr>
          <w:t>20</w:t>
        </w:r>
        <w:r>
          <w:rPr>
            <w:webHidden/>
          </w:rPr>
          <w:fldChar w:fldCharType="end"/>
        </w:r>
        <w:r>
          <w:rPr>
            <w:rStyle w:val="Hyperlink"/>
          </w:rPr>
          <w:fldChar w:fldCharType="end"/>
        </w:r>
      </w:ins>
    </w:p>
    <w:p w:rsidR="00743B33" w:rsidRDefault="00D20E06">
      <w:pPr>
        <w:pStyle w:val="TOC3"/>
        <w:rPr>
          <w:ins w:id="164" w:author="Author"/>
          <w:rFonts w:asciiTheme="minorHAnsi" w:eastAsiaTheme="minorEastAsia" w:hAnsiTheme="minorHAnsi" w:cstheme="minorBidi"/>
          <w:sz w:val="22"/>
          <w:szCs w:val="22"/>
          <w:lang w:val="en-US" w:eastAsia="en-US"/>
        </w:rPr>
      </w:pPr>
      <w:ins w:id="165" w:author="Author">
        <w:r>
          <w:rPr>
            <w:rStyle w:val="Hyperlink"/>
          </w:rPr>
          <w:fldChar w:fldCharType="begin"/>
        </w:r>
        <w:r>
          <w:rPr>
            <w:rStyle w:val="Hyperlink"/>
          </w:rPr>
          <w:instrText xml:space="preserve"> </w:instrText>
        </w:r>
        <w:r>
          <w:instrText>HYPERLINK \l "_Toc491674085"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2.9.4.</w:t>
        </w:r>
        <w:r>
          <w:rPr>
            <w:rStyle w:val="Hyperlink"/>
          </w:rPr>
          <w:t xml:space="preserve"> Name_Abbr_004</w:t>
        </w:r>
        <w:r>
          <w:rPr>
            <w:webHidden/>
          </w:rPr>
          <w:tab/>
        </w:r>
        <w:r>
          <w:rPr>
            <w:webHidden/>
          </w:rPr>
          <w:fldChar w:fldCharType="begin"/>
        </w:r>
        <w:r>
          <w:rPr>
            <w:webHidden/>
          </w:rPr>
          <w:instrText xml:space="preserve"> PAGEREF _Toc491674085 \h </w:instrText>
        </w:r>
      </w:ins>
      <w:r>
        <w:rPr>
          <w:webHidden/>
        </w:rPr>
      </w:r>
      <w:r>
        <w:rPr>
          <w:webHidden/>
        </w:rPr>
        <w:fldChar w:fldCharType="separate"/>
      </w:r>
      <w:ins w:id="166" w:author="Author">
        <w:r>
          <w:rPr>
            <w:webHidden/>
          </w:rPr>
          <w:t>20</w:t>
        </w:r>
        <w:r>
          <w:rPr>
            <w:webHidden/>
          </w:rPr>
          <w:fldChar w:fldCharType="end"/>
        </w:r>
        <w:r>
          <w:rPr>
            <w:rStyle w:val="Hyperlink"/>
          </w:rPr>
          <w:fldChar w:fldCharType="end"/>
        </w:r>
      </w:ins>
    </w:p>
    <w:p w:rsidR="00743B33" w:rsidRDefault="00D20E06">
      <w:pPr>
        <w:pStyle w:val="TOC3"/>
        <w:rPr>
          <w:ins w:id="167" w:author="Author"/>
          <w:rFonts w:asciiTheme="minorHAnsi" w:eastAsiaTheme="minorEastAsia" w:hAnsiTheme="minorHAnsi" w:cstheme="minorBidi"/>
          <w:sz w:val="22"/>
          <w:szCs w:val="22"/>
          <w:lang w:val="en-US" w:eastAsia="en-US"/>
        </w:rPr>
      </w:pPr>
      <w:ins w:id="168" w:author="Author">
        <w:r>
          <w:rPr>
            <w:rStyle w:val="Hyperlink"/>
          </w:rPr>
          <w:fldChar w:fldCharType="begin"/>
        </w:r>
        <w:r>
          <w:rPr>
            <w:rStyle w:val="Hyperlink"/>
          </w:rPr>
          <w:instrText xml:space="preserve"> </w:instrText>
        </w:r>
        <w:r>
          <w:instrText>HYPERLINK \l "_Toc491674086"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2.9.5.</w:t>
        </w:r>
        <w:r>
          <w:rPr>
            <w:rStyle w:val="Hyperlink"/>
          </w:rPr>
          <w:t xml:space="preserve"> Name_Abbr_005</w:t>
        </w:r>
        <w:r>
          <w:rPr>
            <w:webHidden/>
          </w:rPr>
          <w:tab/>
        </w:r>
        <w:r>
          <w:rPr>
            <w:webHidden/>
          </w:rPr>
          <w:fldChar w:fldCharType="begin"/>
        </w:r>
        <w:r>
          <w:rPr>
            <w:webHidden/>
          </w:rPr>
          <w:instrText xml:space="preserve"> PAGEREF _Toc491674086 \h </w:instrText>
        </w:r>
      </w:ins>
      <w:r>
        <w:rPr>
          <w:webHidden/>
        </w:rPr>
      </w:r>
      <w:r>
        <w:rPr>
          <w:webHidden/>
        </w:rPr>
        <w:fldChar w:fldCharType="separate"/>
      </w:r>
      <w:ins w:id="169" w:author="Author">
        <w:r>
          <w:rPr>
            <w:webHidden/>
          </w:rPr>
          <w:t>20</w:t>
        </w:r>
        <w:r>
          <w:rPr>
            <w:webHidden/>
          </w:rPr>
          <w:fldChar w:fldCharType="end"/>
        </w:r>
        <w:r>
          <w:rPr>
            <w:rStyle w:val="Hyperlink"/>
          </w:rPr>
          <w:fldChar w:fldCharType="end"/>
        </w:r>
      </w:ins>
    </w:p>
    <w:p w:rsidR="00743B33" w:rsidRDefault="00D20E06">
      <w:pPr>
        <w:pStyle w:val="TOC2"/>
        <w:rPr>
          <w:ins w:id="170" w:author="Author"/>
          <w:rFonts w:asciiTheme="minorHAnsi" w:eastAsiaTheme="minorEastAsia" w:hAnsiTheme="minorHAnsi" w:cstheme="minorBidi"/>
          <w:b w:val="0"/>
          <w:iCs w:val="0"/>
          <w:noProof/>
          <w:sz w:val="22"/>
          <w:szCs w:val="22"/>
          <w:lang w:val="en-US" w:eastAsia="en-US"/>
        </w:rPr>
      </w:pPr>
      <w:ins w:id="171" w:author="Author">
        <w:r>
          <w:rPr>
            <w:rStyle w:val="Hyperlink"/>
            <w:noProof/>
          </w:rPr>
          <w:fldChar w:fldCharType="begin"/>
        </w:r>
        <w:r>
          <w:rPr>
            <w:rStyle w:val="Hyperlink"/>
            <w:noProof/>
          </w:rPr>
          <w:instrText xml:space="preserve"> </w:instrText>
        </w:r>
        <w:r>
          <w:rPr>
            <w:noProof/>
          </w:rPr>
          <w:instrText>HYPERLINK \l "_Toc491674089"</w:instrText>
        </w:r>
        <w:r>
          <w:rPr>
            <w:rStyle w:val="Hyperlink"/>
            <w:noProof/>
          </w:rPr>
          <w:instrText xml:space="preserve"> </w:instrText>
        </w:r>
        <w:r>
          <w:rPr>
            <w:rStyle w:val="Hyperlink"/>
            <w:noProof/>
          </w:rPr>
          <w:fldChar w:fldCharType="separate"/>
        </w:r>
        <w:r>
          <w:rPr>
            <w:rStyle w:val="Hyperlink"/>
            <w:noProof/>
          </w:rPr>
          <w:t>2.10. Na</w:t>
        </w:r>
        <w:r>
          <w:rPr>
            <w:rStyle w:val="Hyperlink"/>
            <w:noProof/>
          </w:rPr>
          <w:t>mespace Naming</w:t>
        </w:r>
        <w:r>
          <w:rPr>
            <w:noProof/>
            <w:webHidden/>
          </w:rPr>
          <w:tab/>
        </w:r>
        <w:r>
          <w:rPr>
            <w:noProof/>
            <w:webHidden/>
          </w:rPr>
          <w:fldChar w:fldCharType="begin"/>
        </w:r>
        <w:r>
          <w:rPr>
            <w:noProof/>
            <w:webHidden/>
          </w:rPr>
          <w:instrText xml:space="preserve"> PAGEREF _Toc491674089 \h </w:instrText>
        </w:r>
      </w:ins>
      <w:r>
        <w:rPr>
          <w:noProof/>
          <w:webHidden/>
        </w:rPr>
      </w:r>
      <w:r>
        <w:rPr>
          <w:noProof/>
          <w:webHidden/>
        </w:rPr>
        <w:fldChar w:fldCharType="separate"/>
      </w:r>
      <w:ins w:id="172" w:author="Author">
        <w:r>
          <w:rPr>
            <w:noProof/>
            <w:webHidden/>
          </w:rPr>
          <w:t>21</w:t>
        </w:r>
        <w:r>
          <w:rPr>
            <w:noProof/>
            <w:webHidden/>
          </w:rPr>
          <w:fldChar w:fldCharType="end"/>
        </w:r>
        <w:r>
          <w:rPr>
            <w:rStyle w:val="Hyperlink"/>
            <w:noProof/>
          </w:rPr>
          <w:fldChar w:fldCharType="end"/>
        </w:r>
      </w:ins>
    </w:p>
    <w:p w:rsidR="00743B33" w:rsidRDefault="00D20E06">
      <w:pPr>
        <w:pStyle w:val="TOC3"/>
        <w:rPr>
          <w:ins w:id="173" w:author="Author"/>
          <w:rFonts w:asciiTheme="minorHAnsi" w:eastAsiaTheme="minorEastAsia" w:hAnsiTheme="minorHAnsi" w:cstheme="minorBidi"/>
          <w:sz w:val="22"/>
          <w:szCs w:val="22"/>
          <w:lang w:val="en-US" w:eastAsia="en-US"/>
        </w:rPr>
      </w:pPr>
      <w:ins w:id="174" w:author="Author">
        <w:r>
          <w:rPr>
            <w:rStyle w:val="Hyperlink"/>
          </w:rPr>
          <w:fldChar w:fldCharType="begin"/>
        </w:r>
        <w:r>
          <w:rPr>
            <w:rStyle w:val="Hyperlink"/>
          </w:rPr>
          <w:instrText xml:space="preserve"> </w:instrText>
        </w:r>
        <w:r>
          <w:instrText>HYPERLINK \l "_Toc491674127"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2.10.1.</w:t>
        </w:r>
        <w:r>
          <w:rPr>
            <w:rStyle w:val="Hyperlink"/>
          </w:rPr>
          <w:t xml:space="preserve"> Name_NaSpc_001</w:t>
        </w:r>
        <w:r>
          <w:rPr>
            <w:webHidden/>
          </w:rPr>
          <w:tab/>
        </w:r>
        <w:r>
          <w:rPr>
            <w:webHidden/>
          </w:rPr>
          <w:fldChar w:fldCharType="begin"/>
        </w:r>
        <w:r>
          <w:rPr>
            <w:webHidden/>
          </w:rPr>
          <w:instrText xml:space="preserve"> PAGEREF _Toc491674127 \h </w:instrText>
        </w:r>
      </w:ins>
      <w:r>
        <w:rPr>
          <w:webHidden/>
        </w:rPr>
      </w:r>
      <w:r>
        <w:rPr>
          <w:webHidden/>
        </w:rPr>
        <w:fldChar w:fldCharType="separate"/>
      </w:r>
      <w:ins w:id="175" w:author="Author">
        <w:r>
          <w:rPr>
            <w:webHidden/>
          </w:rPr>
          <w:t>21</w:t>
        </w:r>
        <w:r>
          <w:rPr>
            <w:webHidden/>
          </w:rPr>
          <w:fldChar w:fldCharType="end"/>
        </w:r>
        <w:r>
          <w:rPr>
            <w:rStyle w:val="Hyperlink"/>
          </w:rPr>
          <w:fldChar w:fldCharType="end"/>
        </w:r>
      </w:ins>
    </w:p>
    <w:p w:rsidR="00743B33" w:rsidRDefault="00D20E06">
      <w:pPr>
        <w:pStyle w:val="TOC3"/>
        <w:rPr>
          <w:ins w:id="176" w:author="Author"/>
          <w:rFonts w:asciiTheme="minorHAnsi" w:eastAsiaTheme="minorEastAsia" w:hAnsiTheme="minorHAnsi" w:cstheme="minorBidi"/>
          <w:sz w:val="22"/>
          <w:szCs w:val="22"/>
          <w:lang w:val="en-US" w:eastAsia="en-US"/>
        </w:rPr>
      </w:pPr>
      <w:ins w:id="177" w:author="Author">
        <w:r>
          <w:rPr>
            <w:rStyle w:val="Hyperlink"/>
          </w:rPr>
          <w:fldChar w:fldCharType="begin"/>
        </w:r>
        <w:r>
          <w:rPr>
            <w:rStyle w:val="Hyperlink"/>
          </w:rPr>
          <w:instrText xml:space="preserve"> </w:instrText>
        </w:r>
        <w:r>
          <w:instrText>HYPERLINK \l "_Toc491674128"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2.10.2.</w:t>
        </w:r>
        <w:r>
          <w:rPr>
            <w:rStyle w:val="Hyperlink"/>
          </w:rPr>
          <w:t xml:space="preserve"> Name_NaSpc_002</w:t>
        </w:r>
        <w:r>
          <w:rPr>
            <w:webHidden/>
          </w:rPr>
          <w:tab/>
        </w:r>
        <w:r>
          <w:rPr>
            <w:webHidden/>
          </w:rPr>
          <w:fldChar w:fldCharType="begin"/>
        </w:r>
        <w:r>
          <w:rPr>
            <w:webHidden/>
          </w:rPr>
          <w:instrText xml:space="preserve"> PAGEREF _Toc491674128 \h </w:instrText>
        </w:r>
      </w:ins>
      <w:r>
        <w:rPr>
          <w:webHidden/>
        </w:rPr>
      </w:r>
      <w:r>
        <w:rPr>
          <w:webHidden/>
        </w:rPr>
        <w:fldChar w:fldCharType="separate"/>
      </w:r>
      <w:ins w:id="178" w:author="Author">
        <w:r>
          <w:rPr>
            <w:webHidden/>
          </w:rPr>
          <w:t>21</w:t>
        </w:r>
        <w:r>
          <w:rPr>
            <w:webHidden/>
          </w:rPr>
          <w:fldChar w:fldCharType="end"/>
        </w:r>
        <w:r>
          <w:rPr>
            <w:rStyle w:val="Hyperlink"/>
          </w:rPr>
          <w:fldChar w:fldCharType="end"/>
        </w:r>
      </w:ins>
    </w:p>
    <w:p w:rsidR="00743B33" w:rsidRDefault="00D20E06">
      <w:pPr>
        <w:pStyle w:val="TOC3"/>
        <w:rPr>
          <w:ins w:id="179" w:author="Author"/>
          <w:rFonts w:asciiTheme="minorHAnsi" w:eastAsiaTheme="minorEastAsia" w:hAnsiTheme="minorHAnsi" w:cstheme="minorBidi"/>
          <w:sz w:val="22"/>
          <w:szCs w:val="22"/>
          <w:lang w:val="en-US" w:eastAsia="en-US"/>
        </w:rPr>
      </w:pPr>
      <w:ins w:id="180" w:author="Author">
        <w:r>
          <w:rPr>
            <w:rStyle w:val="Hyperlink"/>
          </w:rPr>
          <w:lastRenderedPageBreak/>
          <w:fldChar w:fldCharType="begin"/>
        </w:r>
        <w:r>
          <w:rPr>
            <w:rStyle w:val="Hyperlink"/>
          </w:rPr>
          <w:instrText xml:space="preserve"> </w:instrText>
        </w:r>
        <w:r>
          <w:instrText>HYPERLINK \l "_Toc491674129"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2.10.3</w:t>
        </w:r>
        <w:r>
          <w:rPr>
            <w:rStyle w:val="Hyperlink"/>
            <w14:scene3d>
              <w14:camera w14:prst="orthographicFront"/>
              <w14:lightRig w14:rig="threePt" w14:dir="t">
                <w14:rot w14:lat="0" w14:lon="0" w14:rev="0"/>
              </w14:lightRig>
            </w14:scene3d>
          </w:rPr>
          <w:t>.</w:t>
        </w:r>
        <w:r>
          <w:rPr>
            <w:rStyle w:val="Hyperlink"/>
          </w:rPr>
          <w:t xml:space="preserve"> Name_NaSpc_003</w:t>
        </w:r>
        <w:r>
          <w:rPr>
            <w:webHidden/>
          </w:rPr>
          <w:tab/>
        </w:r>
        <w:r>
          <w:rPr>
            <w:webHidden/>
          </w:rPr>
          <w:fldChar w:fldCharType="begin"/>
        </w:r>
        <w:r>
          <w:rPr>
            <w:webHidden/>
          </w:rPr>
          <w:instrText xml:space="preserve"> PAGEREF _Toc491674129 \h </w:instrText>
        </w:r>
      </w:ins>
      <w:r>
        <w:rPr>
          <w:webHidden/>
        </w:rPr>
      </w:r>
      <w:r>
        <w:rPr>
          <w:webHidden/>
        </w:rPr>
        <w:fldChar w:fldCharType="separate"/>
      </w:r>
      <w:ins w:id="181" w:author="Author">
        <w:r>
          <w:rPr>
            <w:webHidden/>
          </w:rPr>
          <w:t>21</w:t>
        </w:r>
        <w:r>
          <w:rPr>
            <w:webHidden/>
          </w:rPr>
          <w:fldChar w:fldCharType="end"/>
        </w:r>
        <w:r>
          <w:rPr>
            <w:rStyle w:val="Hyperlink"/>
          </w:rPr>
          <w:fldChar w:fldCharType="end"/>
        </w:r>
      </w:ins>
    </w:p>
    <w:p w:rsidR="00743B33" w:rsidRDefault="00D20E06">
      <w:pPr>
        <w:pStyle w:val="TOC3"/>
        <w:rPr>
          <w:ins w:id="182" w:author="Author"/>
          <w:rFonts w:asciiTheme="minorHAnsi" w:eastAsiaTheme="minorEastAsia" w:hAnsiTheme="minorHAnsi" w:cstheme="minorBidi"/>
          <w:sz w:val="22"/>
          <w:szCs w:val="22"/>
          <w:lang w:val="en-US" w:eastAsia="en-US"/>
        </w:rPr>
      </w:pPr>
      <w:ins w:id="183" w:author="Author">
        <w:r>
          <w:rPr>
            <w:rStyle w:val="Hyperlink"/>
          </w:rPr>
          <w:fldChar w:fldCharType="begin"/>
        </w:r>
        <w:r>
          <w:rPr>
            <w:rStyle w:val="Hyperlink"/>
          </w:rPr>
          <w:instrText xml:space="preserve"> </w:instrText>
        </w:r>
        <w:r>
          <w:instrText>HYPERLINK \l "_Toc491674131"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2.10.4.</w:t>
        </w:r>
        <w:r>
          <w:rPr>
            <w:rStyle w:val="Hyperlink"/>
          </w:rPr>
          <w:t xml:space="preserve"> Name_NaSpc_004</w:t>
        </w:r>
        <w:r>
          <w:rPr>
            <w:webHidden/>
          </w:rPr>
          <w:tab/>
        </w:r>
        <w:r>
          <w:rPr>
            <w:webHidden/>
          </w:rPr>
          <w:fldChar w:fldCharType="begin"/>
        </w:r>
        <w:r>
          <w:rPr>
            <w:webHidden/>
          </w:rPr>
          <w:instrText xml:space="preserve"> PAGEREF _Toc491674131 \h </w:instrText>
        </w:r>
      </w:ins>
      <w:r>
        <w:rPr>
          <w:webHidden/>
        </w:rPr>
      </w:r>
      <w:r>
        <w:rPr>
          <w:webHidden/>
        </w:rPr>
        <w:fldChar w:fldCharType="separate"/>
      </w:r>
      <w:ins w:id="184" w:author="Author">
        <w:r>
          <w:rPr>
            <w:webHidden/>
          </w:rPr>
          <w:t>22</w:t>
        </w:r>
        <w:r>
          <w:rPr>
            <w:webHidden/>
          </w:rPr>
          <w:fldChar w:fldCharType="end"/>
        </w:r>
        <w:r>
          <w:rPr>
            <w:rStyle w:val="Hyperlink"/>
          </w:rPr>
          <w:fldChar w:fldCharType="end"/>
        </w:r>
      </w:ins>
    </w:p>
    <w:p w:rsidR="00743B33" w:rsidRDefault="00D20E06">
      <w:pPr>
        <w:pStyle w:val="TOC3"/>
        <w:rPr>
          <w:ins w:id="185" w:author="Author"/>
          <w:rFonts w:asciiTheme="minorHAnsi" w:eastAsiaTheme="minorEastAsia" w:hAnsiTheme="minorHAnsi" w:cstheme="minorBidi"/>
          <w:sz w:val="22"/>
          <w:szCs w:val="22"/>
          <w:lang w:val="en-US" w:eastAsia="en-US"/>
        </w:rPr>
      </w:pPr>
      <w:ins w:id="186" w:author="Author">
        <w:r>
          <w:rPr>
            <w:rStyle w:val="Hyperlink"/>
          </w:rPr>
          <w:fldChar w:fldCharType="begin"/>
        </w:r>
        <w:r>
          <w:rPr>
            <w:rStyle w:val="Hyperlink"/>
          </w:rPr>
          <w:instrText xml:space="preserve"> </w:instrText>
        </w:r>
        <w:r>
          <w:instrText>HYPERLINK \l "_Toc491674132"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2.10.5.</w:t>
        </w:r>
        <w:r>
          <w:rPr>
            <w:rStyle w:val="Hyperlink"/>
          </w:rPr>
          <w:t xml:space="preserve"> Name_NaSpc_005</w:t>
        </w:r>
        <w:r>
          <w:rPr>
            <w:webHidden/>
          </w:rPr>
          <w:tab/>
        </w:r>
        <w:r>
          <w:rPr>
            <w:webHidden/>
          </w:rPr>
          <w:fldChar w:fldCharType="begin"/>
        </w:r>
        <w:r>
          <w:rPr>
            <w:webHidden/>
          </w:rPr>
          <w:instrText xml:space="preserve"> PAGEREF _Toc491674132 \h </w:instrText>
        </w:r>
      </w:ins>
      <w:r>
        <w:rPr>
          <w:webHidden/>
        </w:rPr>
      </w:r>
      <w:r>
        <w:rPr>
          <w:webHidden/>
        </w:rPr>
        <w:fldChar w:fldCharType="separate"/>
      </w:r>
      <w:ins w:id="187" w:author="Author">
        <w:r>
          <w:rPr>
            <w:webHidden/>
          </w:rPr>
          <w:t>22</w:t>
        </w:r>
        <w:r>
          <w:rPr>
            <w:webHidden/>
          </w:rPr>
          <w:fldChar w:fldCharType="end"/>
        </w:r>
        <w:r>
          <w:rPr>
            <w:rStyle w:val="Hyperlink"/>
          </w:rPr>
          <w:fldChar w:fldCharType="end"/>
        </w:r>
      </w:ins>
    </w:p>
    <w:p w:rsidR="00743B33" w:rsidRDefault="00D20E06">
      <w:pPr>
        <w:pStyle w:val="TOC3"/>
        <w:rPr>
          <w:ins w:id="188" w:author="Author"/>
          <w:rFonts w:asciiTheme="minorHAnsi" w:eastAsiaTheme="minorEastAsia" w:hAnsiTheme="minorHAnsi" w:cstheme="minorBidi"/>
          <w:sz w:val="22"/>
          <w:szCs w:val="22"/>
          <w:lang w:val="en-US" w:eastAsia="en-US"/>
        </w:rPr>
      </w:pPr>
      <w:ins w:id="189" w:author="Author">
        <w:r>
          <w:rPr>
            <w:rStyle w:val="Hyperlink"/>
          </w:rPr>
          <w:fldChar w:fldCharType="begin"/>
        </w:r>
        <w:r>
          <w:rPr>
            <w:rStyle w:val="Hyperlink"/>
          </w:rPr>
          <w:instrText xml:space="preserve"> </w:instrText>
        </w:r>
        <w:r>
          <w:instrText>HYPERLINK \l "_Toc491674135"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2.10.6</w:t>
        </w:r>
        <w:r>
          <w:rPr>
            <w:rStyle w:val="Hyperlink"/>
            <w14:scene3d>
              <w14:camera w14:prst="orthographicFront"/>
              <w14:lightRig w14:rig="threePt" w14:dir="t">
                <w14:rot w14:lat="0" w14:lon="0" w14:rev="0"/>
              </w14:lightRig>
            </w14:scene3d>
          </w:rPr>
          <w:t>.</w:t>
        </w:r>
        <w:r>
          <w:rPr>
            <w:rStyle w:val="Hyperlink"/>
          </w:rPr>
          <w:t xml:space="preserve"> Name_NaSpc_006</w:t>
        </w:r>
        <w:r>
          <w:rPr>
            <w:webHidden/>
          </w:rPr>
          <w:tab/>
        </w:r>
        <w:r>
          <w:rPr>
            <w:webHidden/>
          </w:rPr>
          <w:fldChar w:fldCharType="begin"/>
        </w:r>
        <w:r>
          <w:rPr>
            <w:webHidden/>
          </w:rPr>
          <w:instrText xml:space="preserve"> PAGEREF _Toc491674135 \h </w:instrText>
        </w:r>
      </w:ins>
      <w:r>
        <w:rPr>
          <w:webHidden/>
        </w:rPr>
      </w:r>
      <w:r>
        <w:rPr>
          <w:webHidden/>
        </w:rPr>
        <w:fldChar w:fldCharType="separate"/>
      </w:r>
      <w:ins w:id="190" w:author="Author">
        <w:r>
          <w:rPr>
            <w:webHidden/>
          </w:rPr>
          <w:t>22</w:t>
        </w:r>
        <w:r>
          <w:rPr>
            <w:webHidden/>
          </w:rPr>
          <w:fldChar w:fldCharType="end"/>
        </w:r>
        <w:r>
          <w:rPr>
            <w:rStyle w:val="Hyperlink"/>
          </w:rPr>
          <w:fldChar w:fldCharType="end"/>
        </w:r>
      </w:ins>
    </w:p>
    <w:p w:rsidR="00743B33" w:rsidRDefault="00D20E06">
      <w:pPr>
        <w:pStyle w:val="TOC3"/>
        <w:rPr>
          <w:ins w:id="191" w:author="Author"/>
          <w:rFonts w:asciiTheme="minorHAnsi" w:eastAsiaTheme="minorEastAsia" w:hAnsiTheme="minorHAnsi" w:cstheme="minorBidi"/>
          <w:sz w:val="22"/>
          <w:szCs w:val="22"/>
          <w:lang w:val="en-US" w:eastAsia="en-US"/>
        </w:rPr>
      </w:pPr>
      <w:ins w:id="192" w:author="Author">
        <w:r>
          <w:rPr>
            <w:rStyle w:val="Hyperlink"/>
          </w:rPr>
          <w:fldChar w:fldCharType="begin"/>
        </w:r>
        <w:r>
          <w:rPr>
            <w:rStyle w:val="Hyperlink"/>
          </w:rPr>
          <w:instrText xml:space="preserve"> </w:instrText>
        </w:r>
        <w:r>
          <w:instrText>HYPERLINK \l "_Toc491674137"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2.10.7.</w:t>
        </w:r>
        <w:r>
          <w:rPr>
            <w:rStyle w:val="Hyperlink"/>
          </w:rPr>
          <w:t xml:space="preserve"> Name_NaSpc_007</w:t>
        </w:r>
        <w:r>
          <w:rPr>
            <w:webHidden/>
          </w:rPr>
          <w:tab/>
        </w:r>
        <w:r>
          <w:rPr>
            <w:webHidden/>
          </w:rPr>
          <w:fldChar w:fldCharType="begin"/>
        </w:r>
        <w:r>
          <w:rPr>
            <w:webHidden/>
          </w:rPr>
          <w:instrText xml:space="preserve"> PAGEREF _Toc491674137 \h </w:instrText>
        </w:r>
      </w:ins>
      <w:r>
        <w:rPr>
          <w:webHidden/>
        </w:rPr>
      </w:r>
      <w:r>
        <w:rPr>
          <w:webHidden/>
        </w:rPr>
        <w:fldChar w:fldCharType="separate"/>
      </w:r>
      <w:ins w:id="193" w:author="Author">
        <w:r>
          <w:rPr>
            <w:webHidden/>
          </w:rPr>
          <w:t>23</w:t>
        </w:r>
        <w:r>
          <w:rPr>
            <w:webHidden/>
          </w:rPr>
          <w:fldChar w:fldCharType="end"/>
        </w:r>
        <w:r>
          <w:rPr>
            <w:rStyle w:val="Hyperlink"/>
          </w:rPr>
          <w:fldChar w:fldCharType="end"/>
        </w:r>
      </w:ins>
    </w:p>
    <w:p w:rsidR="00743B33" w:rsidRDefault="00D20E06">
      <w:pPr>
        <w:pStyle w:val="TOC2"/>
        <w:rPr>
          <w:ins w:id="194" w:author="Author"/>
          <w:rFonts w:asciiTheme="minorHAnsi" w:eastAsiaTheme="minorEastAsia" w:hAnsiTheme="minorHAnsi" w:cstheme="minorBidi"/>
          <w:b w:val="0"/>
          <w:iCs w:val="0"/>
          <w:noProof/>
          <w:sz w:val="22"/>
          <w:szCs w:val="22"/>
          <w:lang w:val="en-US" w:eastAsia="en-US"/>
        </w:rPr>
      </w:pPr>
      <w:ins w:id="195" w:author="Author">
        <w:r>
          <w:rPr>
            <w:rStyle w:val="Hyperlink"/>
            <w:noProof/>
          </w:rPr>
          <w:fldChar w:fldCharType="begin"/>
        </w:r>
        <w:r>
          <w:rPr>
            <w:rStyle w:val="Hyperlink"/>
            <w:noProof/>
          </w:rPr>
          <w:instrText xml:space="preserve"> </w:instrText>
        </w:r>
        <w:r>
          <w:rPr>
            <w:noProof/>
          </w:rPr>
          <w:instrText>HYPERLINK \l "_Toc491674138"</w:instrText>
        </w:r>
        <w:r>
          <w:rPr>
            <w:rStyle w:val="Hyperlink"/>
            <w:noProof/>
          </w:rPr>
          <w:instrText xml:space="preserve"> </w:instrText>
        </w:r>
        <w:r>
          <w:rPr>
            <w:rStyle w:val="Hyperlink"/>
            <w:noProof/>
          </w:rPr>
          <w:fldChar w:fldCharType="separate"/>
        </w:r>
        <w:r>
          <w:rPr>
            <w:rStyle w:val="Hyperlink"/>
            <w:noProof/>
          </w:rPr>
          <w:t>2.11. Class Naming</w:t>
        </w:r>
        <w:r>
          <w:rPr>
            <w:noProof/>
            <w:webHidden/>
          </w:rPr>
          <w:tab/>
        </w:r>
        <w:r>
          <w:rPr>
            <w:noProof/>
            <w:webHidden/>
          </w:rPr>
          <w:fldChar w:fldCharType="begin"/>
        </w:r>
        <w:r>
          <w:rPr>
            <w:noProof/>
            <w:webHidden/>
          </w:rPr>
          <w:instrText xml:space="preserve"> PAGEREF _Toc491674138 \h </w:instrText>
        </w:r>
      </w:ins>
      <w:r>
        <w:rPr>
          <w:noProof/>
          <w:webHidden/>
        </w:rPr>
      </w:r>
      <w:r>
        <w:rPr>
          <w:noProof/>
          <w:webHidden/>
        </w:rPr>
        <w:fldChar w:fldCharType="separate"/>
      </w:r>
      <w:ins w:id="196" w:author="Author">
        <w:r>
          <w:rPr>
            <w:noProof/>
            <w:webHidden/>
          </w:rPr>
          <w:t>23</w:t>
        </w:r>
        <w:r>
          <w:rPr>
            <w:noProof/>
            <w:webHidden/>
          </w:rPr>
          <w:fldChar w:fldCharType="end"/>
        </w:r>
        <w:r>
          <w:rPr>
            <w:rStyle w:val="Hyperlink"/>
            <w:noProof/>
          </w:rPr>
          <w:fldChar w:fldCharType="end"/>
        </w:r>
      </w:ins>
    </w:p>
    <w:p w:rsidR="00743B33" w:rsidRDefault="00D20E06">
      <w:pPr>
        <w:pStyle w:val="TOC3"/>
        <w:rPr>
          <w:ins w:id="197" w:author="Author"/>
          <w:rFonts w:asciiTheme="minorHAnsi" w:eastAsiaTheme="minorEastAsia" w:hAnsiTheme="minorHAnsi" w:cstheme="minorBidi"/>
          <w:sz w:val="22"/>
          <w:szCs w:val="22"/>
          <w:lang w:val="en-US" w:eastAsia="en-US"/>
        </w:rPr>
      </w:pPr>
      <w:ins w:id="198" w:author="Author">
        <w:r>
          <w:rPr>
            <w:rStyle w:val="Hyperlink"/>
          </w:rPr>
          <w:fldChar w:fldCharType="begin"/>
        </w:r>
        <w:r>
          <w:rPr>
            <w:rStyle w:val="Hyperlink"/>
          </w:rPr>
          <w:instrText xml:space="preserve"> </w:instrText>
        </w:r>
        <w:r>
          <w:instrText>HYPERLINK \l "_Toc491674170"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2.11.1.</w:t>
        </w:r>
        <w:r>
          <w:rPr>
            <w:rStyle w:val="Hyperlink"/>
          </w:rPr>
          <w:t xml:space="preserve"> Name_Class_001</w:t>
        </w:r>
        <w:r>
          <w:rPr>
            <w:webHidden/>
          </w:rPr>
          <w:tab/>
        </w:r>
        <w:r>
          <w:rPr>
            <w:webHidden/>
          </w:rPr>
          <w:fldChar w:fldCharType="begin"/>
        </w:r>
        <w:r>
          <w:rPr>
            <w:webHidden/>
          </w:rPr>
          <w:instrText xml:space="preserve"> PAGEREF _Toc491674170 \h </w:instrText>
        </w:r>
      </w:ins>
      <w:r>
        <w:rPr>
          <w:webHidden/>
        </w:rPr>
      </w:r>
      <w:r>
        <w:rPr>
          <w:webHidden/>
        </w:rPr>
        <w:fldChar w:fldCharType="separate"/>
      </w:r>
      <w:ins w:id="199" w:author="Author">
        <w:r>
          <w:rPr>
            <w:webHidden/>
          </w:rPr>
          <w:t>23</w:t>
        </w:r>
        <w:r>
          <w:rPr>
            <w:webHidden/>
          </w:rPr>
          <w:fldChar w:fldCharType="end"/>
        </w:r>
        <w:r>
          <w:rPr>
            <w:rStyle w:val="Hyperlink"/>
          </w:rPr>
          <w:fldChar w:fldCharType="end"/>
        </w:r>
      </w:ins>
    </w:p>
    <w:p w:rsidR="00743B33" w:rsidRDefault="00D20E06">
      <w:pPr>
        <w:pStyle w:val="TOC2"/>
        <w:rPr>
          <w:ins w:id="200" w:author="Author"/>
          <w:rFonts w:asciiTheme="minorHAnsi" w:eastAsiaTheme="minorEastAsia" w:hAnsiTheme="minorHAnsi" w:cstheme="minorBidi"/>
          <w:b w:val="0"/>
          <w:iCs w:val="0"/>
          <w:noProof/>
          <w:sz w:val="22"/>
          <w:szCs w:val="22"/>
          <w:lang w:val="en-US" w:eastAsia="en-US"/>
        </w:rPr>
      </w:pPr>
      <w:ins w:id="201" w:author="Author">
        <w:r>
          <w:rPr>
            <w:rStyle w:val="Hyperlink"/>
            <w:noProof/>
          </w:rPr>
          <w:fldChar w:fldCharType="begin"/>
        </w:r>
        <w:r>
          <w:rPr>
            <w:rStyle w:val="Hyperlink"/>
            <w:noProof/>
          </w:rPr>
          <w:instrText xml:space="preserve"> </w:instrText>
        </w:r>
        <w:r>
          <w:rPr>
            <w:noProof/>
          </w:rPr>
          <w:instrText>HYPERLINK \l "_Toc491674172"</w:instrText>
        </w:r>
        <w:r>
          <w:rPr>
            <w:rStyle w:val="Hyperlink"/>
            <w:noProof/>
          </w:rPr>
          <w:instrText xml:space="preserve"> </w:instrText>
        </w:r>
        <w:r>
          <w:rPr>
            <w:rStyle w:val="Hyperlink"/>
            <w:noProof/>
          </w:rPr>
          <w:fldChar w:fldCharType="separate"/>
        </w:r>
        <w:r>
          <w:rPr>
            <w:rStyle w:val="Hyperlink"/>
            <w:noProof/>
          </w:rPr>
          <w:t xml:space="preserve">2.12. </w:t>
        </w:r>
        <w:r>
          <w:rPr>
            <w:rStyle w:val="Hyperlink"/>
            <w:noProof/>
          </w:rPr>
          <w:t>Event Naming</w:t>
        </w:r>
        <w:r>
          <w:rPr>
            <w:noProof/>
            <w:webHidden/>
          </w:rPr>
          <w:tab/>
        </w:r>
        <w:r>
          <w:rPr>
            <w:noProof/>
            <w:webHidden/>
          </w:rPr>
          <w:fldChar w:fldCharType="begin"/>
        </w:r>
        <w:r>
          <w:rPr>
            <w:noProof/>
            <w:webHidden/>
          </w:rPr>
          <w:instrText xml:space="preserve"> PAGEREF _Toc491674172 \h </w:instrText>
        </w:r>
      </w:ins>
      <w:r>
        <w:rPr>
          <w:noProof/>
          <w:webHidden/>
        </w:rPr>
      </w:r>
      <w:r>
        <w:rPr>
          <w:noProof/>
          <w:webHidden/>
        </w:rPr>
        <w:fldChar w:fldCharType="separate"/>
      </w:r>
      <w:ins w:id="202" w:author="Author">
        <w:r>
          <w:rPr>
            <w:noProof/>
            <w:webHidden/>
          </w:rPr>
          <w:t>23</w:t>
        </w:r>
        <w:r>
          <w:rPr>
            <w:noProof/>
            <w:webHidden/>
          </w:rPr>
          <w:fldChar w:fldCharType="end"/>
        </w:r>
        <w:r>
          <w:rPr>
            <w:rStyle w:val="Hyperlink"/>
            <w:noProof/>
          </w:rPr>
          <w:fldChar w:fldCharType="end"/>
        </w:r>
      </w:ins>
    </w:p>
    <w:p w:rsidR="00743B33" w:rsidRDefault="00D20E06">
      <w:pPr>
        <w:pStyle w:val="TOC3"/>
        <w:rPr>
          <w:ins w:id="203" w:author="Author"/>
          <w:rFonts w:asciiTheme="minorHAnsi" w:eastAsiaTheme="minorEastAsia" w:hAnsiTheme="minorHAnsi" w:cstheme="minorBidi"/>
          <w:sz w:val="22"/>
          <w:szCs w:val="22"/>
          <w:lang w:val="en-US" w:eastAsia="en-US"/>
        </w:rPr>
      </w:pPr>
      <w:ins w:id="204" w:author="Author">
        <w:r>
          <w:rPr>
            <w:rStyle w:val="Hyperlink"/>
          </w:rPr>
          <w:fldChar w:fldCharType="begin"/>
        </w:r>
        <w:r>
          <w:rPr>
            <w:rStyle w:val="Hyperlink"/>
          </w:rPr>
          <w:instrText xml:space="preserve"> </w:instrText>
        </w:r>
        <w:r>
          <w:instrText>HYPERLINK \l "_Toc491674174"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2.12.1.</w:t>
        </w:r>
        <w:r>
          <w:rPr>
            <w:rStyle w:val="Hyperlink"/>
          </w:rPr>
          <w:t xml:space="preserve"> Name_Event_001</w:t>
        </w:r>
        <w:r>
          <w:rPr>
            <w:webHidden/>
          </w:rPr>
          <w:tab/>
        </w:r>
        <w:r>
          <w:rPr>
            <w:webHidden/>
          </w:rPr>
          <w:fldChar w:fldCharType="begin"/>
        </w:r>
        <w:r>
          <w:rPr>
            <w:webHidden/>
          </w:rPr>
          <w:instrText xml:space="preserve"> PAGEREF _Toc491674174 \h </w:instrText>
        </w:r>
      </w:ins>
      <w:r>
        <w:rPr>
          <w:webHidden/>
        </w:rPr>
      </w:r>
      <w:r>
        <w:rPr>
          <w:webHidden/>
        </w:rPr>
        <w:fldChar w:fldCharType="separate"/>
      </w:r>
      <w:ins w:id="205" w:author="Author">
        <w:r>
          <w:rPr>
            <w:webHidden/>
          </w:rPr>
          <w:t>23</w:t>
        </w:r>
        <w:r>
          <w:rPr>
            <w:webHidden/>
          </w:rPr>
          <w:fldChar w:fldCharType="end"/>
        </w:r>
        <w:r>
          <w:rPr>
            <w:rStyle w:val="Hyperlink"/>
          </w:rPr>
          <w:fldChar w:fldCharType="end"/>
        </w:r>
      </w:ins>
    </w:p>
    <w:p w:rsidR="00743B33" w:rsidRDefault="00D20E06">
      <w:pPr>
        <w:pStyle w:val="TOC2"/>
        <w:rPr>
          <w:ins w:id="206" w:author="Author"/>
          <w:rFonts w:asciiTheme="minorHAnsi" w:eastAsiaTheme="minorEastAsia" w:hAnsiTheme="minorHAnsi" w:cstheme="minorBidi"/>
          <w:b w:val="0"/>
          <w:iCs w:val="0"/>
          <w:noProof/>
          <w:sz w:val="22"/>
          <w:szCs w:val="22"/>
          <w:lang w:val="en-US" w:eastAsia="en-US"/>
        </w:rPr>
      </w:pPr>
      <w:ins w:id="207" w:author="Author">
        <w:r>
          <w:rPr>
            <w:rStyle w:val="Hyperlink"/>
            <w:noProof/>
          </w:rPr>
          <w:fldChar w:fldCharType="begin"/>
        </w:r>
        <w:r>
          <w:rPr>
            <w:rStyle w:val="Hyperlink"/>
            <w:noProof/>
          </w:rPr>
          <w:instrText xml:space="preserve"> </w:instrText>
        </w:r>
        <w:r>
          <w:rPr>
            <w:noProof/>
          </w:rPr>
          <w:instrText>HYPERLINK \l "_Toc491674176"</w:instrText>
        </w:r>
        <w:r>
          <w:rPr>
            <w:rStyle w:val="Hyperlink"/>
            <w:noProof/>
          </w:rPr>
          <w:instrText xml:space="preserve"> </w:instrText>
        </w:r>
        <w:r>
          <w:rPr>
            <w:rStyle w:val="Hyperlink"/>
            <w:noProof/>
          </w:rPr>
          <w:fldChar w:fldCharType="separate"/>
        </w:r>
        <w:r>
          <w:rPr>
            <w:rStyle w:val="Hyperlink"/>
            <w:noProof/>
          </w:rPr>
          <w:t>2.13. Field Naming</w:t>
        </w:r>
        <w:r>
          <w:rPr>
            <w:noProof/>
            <w:webHidden/>
          </w:rPr>
          <w:tab/>
        </w:r>
        <w:r>
          <w:rPr>
            <w:noProof/>
            <w:webHidden/>
          </w:rPr>
          <w:fldChar w:fldCharType="begin"/>
        </w:r>
        <w:r>
          <w:rPr>
            <w:noProof/>
            <w:webHidden/>
          </w:rPr>
          <w:instrText xml:space="preserve"> PAGEREF _Toc491674176 \h </w:instrText>
        </w:r>
      </w:ins>
      <w:r>
        <w:rPr>
          <w:noProof/>
          <w:webHidden/>
        </w:rPr>
      </w:r>
      <w:r>
        <w:rPr>
          <w:noProof/>
          <w:webHidden/>
        </w:rPr>
        <w:fldChar w:fldCharType="separate"/>
      </w:r>
      <w:ins w:id="208" w:author="Author">
        <w:r>
          <w:rPr>
            <w:noProof/>
            <w:webHidden/>
          </w:rPr>
          <w:t>24</w:t>
        </w:r>
        <w:r>
          <w:rPr>
            <w:noProof/>
            <w:webHidden/>
          </w:rPr>
          <w:fldChar w:fldCharType="end"/>
        </w:r>
        <w:r>
          <w:rPr>
            <w:rStyle w:val="Hyperlink"/>
            <w:noProof/>
          </w:rPr>
          <w:fldChar w:fldCharType="end"/>
        </w:r>
      </w:ins>
    </w:p>
    <w:p w:rsidR="00743B33" w:rsidRDefault="00D20E06">
      <w:pPr>
        <w:pStyle w:val="TOC3"/>
        <w:rPr>
          <w:ins w:id="209" w:author="Author"/>
          <w:rFonts w:asciiTheme="minorHAnsi" w:eastAsiaTheme="minorEastAsia" w:hAnsiTheme="minorHAnsi" w:cstheme="minorBidi"/>
          <w:sz w:val="22"/>
          <w:szCs w:val="22"/>
          <w:lang w:val="en-US" w:eastAsia="en-US"/>
        </w:rPr>
      </w:pPr>
      <w:ins w:id="210" w:author="Author">
        <w:r>
          <w:rPr>
            <w:rStyle w:val="Hyperlink"/>
          </w:rPr>
          <w:fldChar w:fldCharType="begin"/>
        </w:r>
        <w:r>
          <w:rPr>
            <w:rStyle w:val="Hyperlink"/>
          </w:rPr>
          <w:instrText xml:space="preserve"> </w:instrText>
        </w:r>
        <w:r>
          <w:instrText>HYPERLINK \l "_Toc491674197"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2.13.1.</w:t>
        </w:r>
        <w:r>
          <w:rPr>
            <w:rStyle w:val="Hyperlink"/>
          </w:rPr>
          <w:t xml:space="preserve"> Name_Field_001</w:t>
        </w:r>
        <w:r>
          <w:rPr>
            <w:webHidden/>
          </w:rPr>
          <w:tab/>
        </w:r>
        <w:r>
          <w:rPr>
            <w:webHidden/>
          </w:rPr>
          <w:fldChar w:fldCharType="begin"/>
        </w:r>
        <w:r>
          <w:rPr>
            <w:webHidden/>
          </w:rPr>
          <w:instrText xml:space="preserve"> PAGEREF _Toc491674197 \h </w:instrText>
        </w:r>
      </w:ins>
      <w:r>
        <w:rPr>
          <w:webHidden/>
        </w:rPr>
      </w:r>
      <w:r>
        <w:rPr>
          <w:webHidden/>
        </w:rPr>
        <w:fldChar w:fldCharType="separate"/>
      </w:r>
      <w:ins w:id="211" w:author="Author">
        <w:r>
          <w:rPr>
            <w:webHidden/>
          </w:rPr>
          <w:t>24</w:t>
        </w:r>
        <w:r>
          <w:rPr>
            <w:webHidden/>
          </w:rPr>
          <w:fldChar w:fldCharType="end"/>
        </w:r>
        <w:r>
          <w:rPr>
            <w:rStyle w:val="Hyperlink"/>
          </w:rPr>
          <w:fldChar w:fldCharType="end"/>
        </w:r>
      </w:ins>
    </w:p>
    <w:p w:rsidR="00743B33" w:rsidRDefault="00D20E06">
      <w:pPr>
        <w:pStyle w:val="TOC2"/>
        <w:rPr>
          <w:ins w:id="212" w:author="Author"/>
          <w:rFonts w:asciiTheme="minorHAnsi" w:eastAsiaTheme="minorEastAsia" w:hAnsiTheme="minorHAnsi" w:cstheme="minorBidi"/>
          <w:b w:val="0"/>
          <w:iCs w:val="0"/>
          <w:noProof/>
          <w:sz w:val="22"/>
          <w:szCs w:val="22"/>
          <w:lang w:val="en-US" w:eastAsia="en-US"/>
        </w:rPr>
      </w:pPr>
      <w:ins w:id="213" w:author="Author">
        <w:r>
          <w:rPr>
            <w:rStyle w:val="Hyperlink"/>
            <w:noProof/>
          </w:rPr>
          <w:fldChar w:fldCharType="begin"/>
        </w:r>
        <w:r>
          <w:rPr>
            <w:rStyle w:val="Hyperlink"/>
            <w:noProof/>
          </w:rPr>
          <w:instrText xml:space="preserve"> </w:instrText>
        </w:r>
        <w:r>
          <w:rPr>
            <w:noProof/>
          </w:rPr>
          <w:instrText>HYPERLINK \l "_Toc491674198"</w:instrText>
        </w:r>
        <w:r>
          <w:rPr>
            <w:rStyle w:val="Hyperlink"/>
            <w:noProof/>
          </w:rPr>
          <w:instrText xml:space="preserve"> </w:instrText>
        </w:r>
        <w:r>
          <w:rPr>
            <w:rStyle w:val="Hyperlink"/>
            <w:noProof/>
          </w:rPr>
          <w:fldChar w:fldCharType="separate"/>
        </w:r>
        <w:r>
          <w:rPr>
            <w:rStyle w:val="Hyperlink"/>
            <w:noProof/>
          </w:rPr>
          <w:t xml:space="preserve">2.14. </w:t>
        </w:r>
        <w:r>
          <w:rPr>
            <w:rStyle w:val="Hyperlink"/>
            <w:noProof/>
          </w:rPr>
          <w:t>Resources Naming</w:t>
        </w:r>
        <w:r>
          <w:rPr>
            <w:noProof/>
            <w:webHidden/>
          </w:rPr>
          <w:tab/>
        </w:r>
        <w:r>
          <w:rPr>
            <w:noProof/>
            <w:webHidden/>
          </w:rPr>
          <w:fldChar w:fldCharType="begin"/>
        </w:r>
        <w:r>
          <w:rPr>
            <w:noProof/>
            <w:webHidden/>
          </w:rPr>
          <w:instrText xml:space="preserve"> PAGEREF _Toc491674198 \h </w:instrText>
        </w:r>
      </w:ins>
      <w:r>
        <w:rPr>
          <w:noProof/>
          <w:webHidden/>
        </w:rPr>
      </w:r>
      <w:r>
        <w:rPr>
          <w:noProof/>
          <w:webHidden/>
        </w:rPr>
        <w:fldChar w:fldCharType="separate"/>
      </w:r>
      <w:ins w:id="214" w:author="Author">
        <w:r>
          <w:rPr>
            <w:noProof/>
            <w:webHidden/>
          </w:rPr>
          <w:t>24</w:t>
        </w:r>
        <w:r>
          <w:rPr>
            <w:noProof/>
            <w:webHidden/>
          </w:rPr>
          <w:fldChar w:fldCharType="end"/>
        </w:r>
        <w:r>
          <w:rPr>
            <w:rStyle w:val="Hyperlink"/>
            <w:noProof/>
          </w:rPr>
          <w:fldChar w:fldCharType="end"/>
        </w:r>
      </w:ins>
    </w:p>
    <w:p w:rsidR="00743B33" w:rsidRDefault="00D20E06">
      <w:pPr>
        <w:pStyle w:val="TOC3"/>
        <w:rPr>
          <w:ins w:id="215" w:author="Author"/>
          <w:rFonts w:asciiTheme="minorHAnsi" w:eastAsiaTheme="minorEastAsia" w:hAnsiTheme="minorHAnsi" w:cstheme="minorBidi"/>
          <w:sz w:val="22"/>
          <w:szCs w:val="22"/>
          <w:lang w:val="en-US" w:eastAsia="en-US"/>
        </w:rPr>
      </w:pPr>
      <w:ins w:id="216" w:author="Author">
        <w:r>
          <w:rPr>
            <w:rStyle w:val="Hyperlink"/>
          </w:rPr>
          <w:fldChar w:fldCharType="begin"/>
        </w:r>
        <w:r>
          <w:rPr>
            <w:rStyle w:val="Hyperlink"/>
          </w:rPr>
          <w:instrText xml:space="preserve"> </w:instrText>
        </w:r>
        <w:r>
          <w:instrText>HYPERLINK \l "_Toc491674215"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2.14.1.</w:t>
        </w:r>
        <w:r>
          <w:rPr>
            <w:rStyle w:val="Hyperlink"/>
          </w:rPr>
          <w:t xml:space="preserve"> Name_Res_001</w:t>
        </w:r>
        <w:r>
          <w:rPr>
            <w:webHidden/>
          </w:rPr>
          <w:tab/>
        </w:r>
        <w:r>
          <w:rPr>
            <w:webHidden/>
          </w:rPr>
          <w:fldChar w:fldCharType="begin"/>
        </w:r>
        <w:r>
          <w:rPr>
            <w:webHidden/>
          </w:rPr>
          <w:instrText xml:space="preserve"> PAGEREF _Toc491674215 \h </w:instrText>
        </w:r>
      </w:ins>
      <w:r>
        <w:rPr>
          <w:webHidden/>
        </w:rPr>
      </w:r>
      <w:r>
        <w:rPr>
          <w:webHidden/>
        </w:rPr>
        <w:fldChar w:fldCharType="separate"/>
      </w:r>
      <w:ins w:id="217" w:author="Author">
        <w:r>
          <w:rPr>
            <w:webHidden/>
          </w:rPr>
          <w:t>24</w:t>
        </w:r>
        <w:r>
          <w:rPr>
            <w:webHidden/>
          </w:rPr>
          <w:fldChar w:fldCharType="end"/>
        </w:r>
        <w:r>
          <w:rPr>
            <w:rStyle w:val="Hyperlink"/>
          </w:rPr>
          <w:fldChar w:fldCharType="end"/>
        </w:r>
      </w:ins>
    </w:p>
    <w:p w:rsidR="00743B33" w:rsidRDefault="00D20E06">
      <w:pPr>
        <w:pStyle w:val="TOC2"/>
        <w:rPr>
          <w:ins w:id="218" w:author="Author"/>
          <w:rFonts w:asciiTheme="minorHAnsi" w:eastAsiaTheme="minorEastAsia" w:hAnsiTheme="minorHAnsi" w:cstheme="minorBidi"/>
          <w:b w:val="0"/>
          <w:iCs w:val="0"/>
          <w:noProof/>
          <w:sz w:val="22"/>
          <w:szCs w:val="22"/>
          <w:lang w:val="en-US" w:eastAsia="en-US"/>
        </w:rPr>
      </w:pPr>
      <w:ins w:id="219" w:author="Author">
        <w:r>
          <w:rPr>
            <w:rStyle w:val="Hyperlink"/>
            <w:noProof/>
          </w:rPr>
          <w:fldChar w:fldCharType="begin"/>
        </w:r>
        <w:r>
          <w:rPr>
            <w:rStyle w:val="Hyperlink"/>
            <w:noProof/>
          </w:rPr>
          <w:instrText xml:space="preserve"> </w:instrText>
        </w:r>
        <w:r>
          <w:rPr>
            <w:noProof/>
          </w:rPr>
          <w:instrText>HYPERLINK \l "_Toc491674216"</w:instrText>
        </w:r>
        <w:r>
          <w:rPr>
            <w:rStyle w:val="Hyperlink"/>
            <w:noProof/>
          </w:rPr>
          <w:instrText xml:space="preserve"> </w:instrText>
        </w:r>
        <w:r>
          <w:rPr>
            <w:rStyle w:val="Hyperlink"/>
            <w:noProof/>
          </w:rPr>
          <w:fldChar w:fldCharType="separate"/>
        </w:r>
        <w:r>
          <w:rPr>
            <w:rStyle w:val="Hyperlink"/>
            <w:noProof/>
          </w:rPr>
          <w:t>2.15. Assemblies and DLLs Naming</w:t>
        </w:r>
        <w:r>
          <w:rPr>
            <w:noProof/>
            <w:webHidden/>
          </w:rPr>
          <w:tab/>
        </w:r>
        <w:r>
          <w:rPr>
            <w:noProof/>
            <w:webHidden/>
          </w:rPr>
          <w:fldChar w:fldCharType="begin"/>
        </w:r>
        <w:r>
          <w:rPr>
            <w:noProof/>
            <w:webHidden/>
          </w:rPr>
          <w:instrText xml:space="preserve"> PAGEREF _Toc491674216 \h </w:instrText>
        </w:r>
      </w:ins>
      <w:r>
        <w:rPr>
          <w:noProof/>
          <w:webHidden/>
        </w:rPr>
      </w:r>
      <w:r>
        <w:rPr>
          <w:noProof/>
          <w:webHidden/>
        </w:rPr>
        <w:fldChar w:fldCharType="separate"/>
      </w:r>
      <w:ins w:id="220" w:author="Author">
        <w:r>
          <w:rPr>
            <w:noProof/>
            <w:webHidden/>
          </w:rPr>
          <w:t>25</w:t>
        </w:r>
        <w:r>
          <w:rPr>
            <w:noProof/>
            <w:webHidden/>
          </w:rPr>
          <w:fldChar w:fldCharType="end"/>
        </w:r>
        <w:r>
          <w:rPr>
            <w:rStyle w:val="Hyperlink"/>
            <w:noProof/>
          </w:rPr>
          <w:fldChar w:fldCharType="end"/>
        </w:r>
      </w:ins>
    </w:p>
    <w:p w:rsidR="00743B33" w:rsidRDefault="00D20E06">
      <w:pPr>
        <w:pStyle w:val="TOC3"/>
        <w:rPr>
          <w:ins w:id="221" w:author="Author"/>
          <w:rFonts w:asciiTheme="minorHAnsi" w:eastAsiaTheme="minorEastAsia" w:hAnsiTheme="minorHAnsi" w:cstheme="minorBidi"/>
          <w:sz w:val="22"/>
          <w:szCs w:val="22"/>
          <w:lang w:val="en-US" w:eastAsia="en-US"/>
        </w:rPr>
      </w:pPr>
      <w:ins w:id="222" w:author="Author">
        <w:r>
          <w:rPr>
            <w:rStyle w:val="Hyperlink"/>
          </w:rPr>
          <w:fldChar w:fldCharType="begin"/>
        </w:r>
        <w:r>
          <w:rPr>
            <w:rStyle w:val="Hyperlink"/>
          </w:rPr>
          <w:instrText xml:space="preserve"> </w:instrText>
        </w:r>
        <w:r>
          <w:instrText>HYPERLINK \l "_Toc4916742</w:instrText>
        </w:r>
        <w:r>
          <w:instrText>26"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2.15.1.</w:t>
        </w:r>
        <w:r>
          <w:rPr>
            <w:rStyle w:val="Hyperlink"/>
          </w:rPr>
          <w:t xml:space="preserve"> Name_AsmDLL_001</w:t>
        </w:r>
        <w:r>
          <w:rPr>
            <w:webHidden/>
          </w:rPr>
          <w:tab/>
        </w:r>
        <w:r>
          <w:rPr>
            <w:webHidden/>
          </w:rPr>
          <w:fldChar w:fldCharType="begin"/>
        </w:r>
        <w:r>
          <w:rPr>
            <w:webHidden/>
          </w:rPr>
          <w:instrText xml:space="preserve"> PAGEREF _Toc491674226 \h </w:instrText>
        </w:r>
      </w:ins>
      <w:r>
        <w:rPr>
          <w:webHidden/>
        </w:rPr>
      </w:r>
      <w:r>
        <w:rPr>
          <w:webHidden/>
        </w:rPr>
        <w:fldChar w:fldCharType="separate"/>
      </w:r>
      <w:ins w:id="223" w:author="Author">
        <w:r>
          <w:rPr>
            <w:webHidden/>
          </w:rPr>
          <w:t>25</w:t>
        </w:r>
        <w:r>
          <w:rPr>
            <w:webHidden/>
          </w:rPr>
          <w:fldChar w:fldCharType="end"/>
        </w:r>
        <w:r>
          <w:rPr>
            <w:rStyle w:val="Hyperlink"/>
          </w:rPr>
          <w:fldChar w:fldCharType="end"/>
        </w:r>
      </w:ins>
    </w:p>
    <w:p w:rsidR="00743B33" w:rsidRDefault="00D20E06">
      <w:pPr>
        <w:pStyle w:val="TOC3"/>
        <w:rPr>
          <w:ins w:id="224" w:author="Author"/>
          <w:rFonts w:asciiTheme="minorHAnsi" w:eastAsiaTheme="minorEastAsia" w:hAnsiTheme="minorHAnsi" w:cstheme="minorBidi"/>
          <w:sz w:val="22"/>
          <w:szCs w:val="22"/>
          <w:lang w:val="en-US" w:eastAsia="en-US"/>
        </w:rPr>
      </w:pPr>
      <w:ins w:id="225" w:author="Author">
        <w:r>
          <w:rPr>
            <w:rStyle w:val="Hyperlink"/>
          </w:rPr>
          <w:fldChar w:fldCharType="begin"/>
        </w:r>
        <w:r>
          <w:rPr>
            <w:rStyle w:val="Hyperlink"/>
          </w:rPr>
          <w:instrText xml:space="preserve"> </w:instrText>
        </w:r>
        <w:r>
          <w:instrText>HYPERLINK \l "_Toc491674228"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2.15.2.</w:t>
        </w:r>
        <w:r>
          <w:rPr>
            <w:rStyle w:val="Hyperlink"/>
          </w:rPr>
          <w:t xml:space="preserve"> Name_AsmDLL_002</w:t>
        </w:r>
        <w:r>
          <w:rPr>
            <w:webHidden/>
          </w:rPr>
          <w:tab/>
        </w:r>
        <w:r>
          <w:rPr>
            <w:webHidden/>
          </w:rPr>
          <w:fldChar w:fldCharType="begin"/>
        </w:r>
        <w:r>
          <w:rPr>
            <w:webHidden/>
          </w:rPr>
          <w:instrText xml:space="preserve"> PAGEREF _Toc491674228 \h </w:instrText>
        </w:r>
      </w:ins>
      <w:r>
        <w:rPr>
          <w:webHidden/>
        </w:rPr>
      </w:r>
      <w:r>
        <w:rPr>
          <w:webHidden/>
        </w:rPr>
        <w:fldChar w:fldCharType="separate"/>
      </w:r>
      <w:ins w:id="226" w:author="Author">
        <w:r>
          <w:rPr>
            <w:webHidden/>
          </w:rPr>
          <w:t>25</w:t>
        </w:r>
        <w:r>
          <w:rPr>
            <w:webHidden/>
          </w:rPr>
          <w:fldChar w:fldCharType="end"/>
        </w:r>
        <w:r>
          <w:rPr>
            <w:rStyle w:val="Hyperlink"/>
          </w:rPr>
          <w:fldChar w:fldCharType="end"/>
        </w:r>
      </w:ins>
    </w:p>
    <w:p w:rsidR="00743B33" w:rsidRDefault="00D20E06">
      <w:pPr>
        <w:pStyle w:val="TOC2"/>
        <w:rPr>
          <w:ins w:id="227" w:author="Author"/>
          <w:rFonts w:asciiTheme="minorHAnsi" w:eastAsiaTheme="minorEastAsia" w:hAnsiTheme="minorHAnsi" w:cstheme="minorBidi"/>
          <w:b w:val="0"/>
          <w:iCs w:val="0"/>
          <w:noProof/>
          <w:sz w:val="22"/>
          <w:szCs w:val="22"/>
          <w:lang w:val="en-US" w:eastAsia="en-US"/>
        </w:rPr>
      </w:pPr>
      <w:ins w:id="228" w:author="Author">
        <w:r>
          <w:rPr>
            <w:rStyle w:val="Hyperlink"/>
            <w:noProof/>
          </w:rPr>
          <w:fldChar w:fldCharType="begin"/>
        </w:r>
        <w:r>
          <w:rPr>
            <w:rStyle w:val="Hyperlink"/>
            <w:noProof/>
          </w:rPr>
          <w:instrText xml:space="preserve"> </w:instrText>
        </w:r>
        <w:r>
          <w:rPr>
            <w:noProof/>
          </w:rPr>
          <w:instrText>HYPERLINK \l "_Toc491674229"</w:instrText>
        </w:r>
        <w:r>
          <w:rPr>
            <w:rStyle w:val="Hyperlink"/>
            <w:noProof/>
          </w:rPr>
          <w:instrText xml:space="preserve"> </w:instrText>
        </w:r>
        <w:r>
          <w:rPr>
            <w:rStyle w:val="Hyperlink"/>
            <w:noProof/>
          </w:rPr>
          <w:fldChar w:fldCharType="separate"/>
        </w:r>
        <w:r>
          <w:rPr>
            <w:rStyle w:val="Hyperlink"/>
            <w:noProof/>
          </w:rPr>
          <w:t>2.16</w:t>
        </w:r>
        <w:r>
          <w:rPr>
            <w:rStyle w:val="Hyperlink"/>
            <w:noProof/>
          </w:rPr>
          <w:t>. General Naming</w:t>
        </w:r>
        <w:r>
          <w:rPr>
            <w:noProof/>
            <w:webHidden/>
          </w:rPr>
          <w:tab/>
        </w:r>
        <w:r>
          <w:rPr>
            <w:noProof/>
            <w:webHidden/>
          </w:rPr>
          <w:fldChar w:fldCharType="begin"/>
        </w:r>
        <w:r>
          <w:rPr>
            <w:noProof/>
            <w:webHidden/>
          </w:rPr>
          <w:instrText xml:space="preserve"> PAGEREF _Toc491674229 \h </w:instrText>
        </w:r>
      </w:ins>
      <w:r>
        <w:rPr>
          <w:noProof/>
          <w:webHidden/>
        </w:rPr>
      </w:r>
      <w:r>
        <w:rPr>
          <w:noProof/>
          <w:webHidden/>
        </w:rPr>
        <w:fldChar w:fldCharType="separate"/>
      </w:r>
      <w:ins w:id="229" w:author="Author">
        <w:r>
          <w:rPr>
            <w:noProof/>
            <w:webHidden/>
          </w:rPr>
          <w:t>26</w:t>
        </w:r>
        <w:r>
          <w:rPr>
            <w:noProof/>
            <w:webHidden/>
          </w:rPr>
          <w:fldChar w:fldCharType="end"/>
        </w:r>
        <w:r>
          <w:rPr>
            <w:rStyle w:val="Hyperlink"/>
            <w:noProof/>
          </w:rPr>
          <w:fldChar w:fldCharType="end"/>
        </w:r>
      </w:ins>
    </w:p>
    <w:p w:rsidR="00743B33" w:rsidRDefault="00D20E06">
      <w:pPr>
        <w:pStyle w:val="TOC3"/>
        <w:rPr>
          <w:ins w:id="230" w:author="Author"/>
          <w:rFonts w:asciiTheme="minorHAnsi" w:eastAsiaTheme="minorEastAsia" w:hAnsiTheme="minorHAnsi" w:cstheme="minorBidi"/>
          <w:sz w:val="22"/>
          <w:szCs w:val="22"/>
          <w:lang w:val="en-US" w:eastAsia="en-US"/>
        </w:rPr>
      </w:pPr>
      <w:ins w:id="231" w:author="Author">
        <w:r>
          <w:rPr>
            <w:rStyle w:val="Hyperlink"/>
          </w:rPr>
          <w:fldChar w:fldCharType="begin"/>
        </w:r>
        <w:r>
          <w:rPr>
            <w:rStyle w:val="Hyperlink"/>
          </w:rPr>
          <w:instrText xml:space="preserve"> </w:instrText>
        </w:r>
        <w:r>
          <w:instrText>HYPERLINK \l "_Toc491674230"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2.16.1.</w:t>
        </w:r>
        <w:r>
          <w:rPr>
            <w:rStyle w:val="Hyperlink"/>
          </w:rPr>
          <w:t xml:space="preserve"> Name_Gen_001</w:t>
        </w:r>
        <w:r>
          <w:rPr>
            <w:webHidden/>
          </w:rPr>
          <w:tab/>
        </w:r>
        <w:r>
          <w:rPr>
            <w:webHidden/>
          </w:rPr>
          <w:fldChar w:fldCharType="begin"/>
        </w:r>
        <w:r>
          <w:rPr>
            <w:webHidden/>
          </w:rPr>
          <w:instrText xml:space="preserve"> PAGEREF _Toc491674230 \h </w:instrText>
        </w:r>
      </w:ins>
      <w:r>
        <w:rPr>
          <w:webHidden/>
        </w:rPr>
      </w:r>
      <w:r>
        <w:rPr>
          <w:webHidden/>
        </w:rPr>
        <w:fldChar w:fldCharType="separate"/>
      </w:r>
      <w:ins w:id="232" w:author="Author">
        <w:r>
          <w:rPr>
            <w:webHidden/>
          </w:rPr>
          <w:t>26</w:t>
        </w:r>
        <w:r>
          <w:rPr>
            <w:webHidden/>
          </w:rPr>
          <w:fldChar w:fldCharType="end"/>
        </w:r>
        <w:r>
          <w:rPr>
            <w:rStyle w:val="Hyperlink"/>
          </w:rPr>
          <w:fldChar w:fldCharType="end"/>
        </w:r>
      </w:ins>
    </w:p>
    <w:p w:rsidR="00743B33" w:rsidRDefault="00D20E06">
      <w:pPr>
        <w:pStyle w:val="TOC3"/>
        <w:rPr>
          <w:ins w:id="233" w:author="Author"/>
          <w:rFonts w:asciiTheme="minorHAnsi" w:eastAsiaTheme="minorEastAsia" w:hAnsiTheme="minorHAnsi" w:cstheme="minorBidi"/>
          <w:sz w:val="22"/>
          <w:szCs w:val="22"/>
          <w:lang w:val="en-US" w:eastAsia="en-US"/>
        </w:rPr>
      </w:pPr>
      <w:ins w:id="234" w:author="Author">
        <w:r>
          <w:rPr>
            <w:rStyle w:val="Hyperlink"/>
          </w:rPr>
          <w:fldChar w:fldCharType="begin"/>
        </w:r>
        <w:r>
          <w:rPr>
            <w:rStyle w:val="Hyperlink"/>
          </w:rPr>
          <w:instrText xml:space="preserve"> </w:instrText>
        </w:r>
        <w:r>
          <w:instrText>HYPERLINK \l "_Toc491674231"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2.16.2.</w:t>
        </w:r>
        <w:r>
          <w:rPr>
            <w:rStyle w:val="Hyperlink"/>
          </w:rPr>
          <w:t xml:space="preserve"> Name_Gen_002</w:t>
        </w:r>
        <w:r>
          <w:rPr>
            <w:webHidden/>
          </w:rPr>
          <w:tab/>
        </w:r>
        <w:r>
          <w:rPr>
            <w:webHidden/>
          </w:rPr>
          <w:fldChar w:fldCharType="begin"/>
        </w:r>
        <w:r>
          <w:rPr>
            <w:webHidden/>
          </w:rPr>
          <w:instrText xml:space="preserve"> PAGEREF _Toc491674231 \h </w:instrText>
        </w:r>
      </w:ins>
      <w:r>
        <w:rPr>
          <w:webHidden/>
        </w:rPr>
      </w:r>
      <w:r>
        <w:rPr>
          <w:webHidden/>
        </w:rPr>
        <w:fldChar w:fldCharType="separate"/>
      </w:r>
      <w:ins w:id="235" w:author="Author">
        <w:r>
          <w:rPr>
            <w:webHidden/>
          </w:rPr>
          <w:t>26</w:t>
        </w:r>
        <w:r>
          <w:rPr>
            <w:webHidden/>
          </w:rPr>
          <w:fldChar w:fldCharType="end"/>
        </w:r>
        <w:r>
          <w:rPr>
            <w:rStyle w:val="Hyperlink"/>
          </w:rPr>
          <w:fldChar w:fldCharType="end"/>
        </w:r>
      </w:ins>
    </w:p>
    <w:p w:rsidR="00743B33" w:rsidRDefault="00D20E06">
      <w:pPr>
        <w:pStyle w:val="TOC1"/>
        <w:tabs>
          <w:tab w:val="right" w:leader="dot" w:pos="9530"/>
        </w:tabs>
        <w:rPr>
          <w:ins w:id="236" w:author="Author"/>
          <w:rFonts w:asciiTheme="minorHAnsi" w:eastAsiaTheme="minorEastAsia" w:hAnsiTheme="minorHAnsi" w:cstheme="minorBidi"/>
          <w:b w:val="0"/>
          <w:bCs w:val="0"/>
          <w:caps w:val="0"/>
          <w:noProof/>
          <w:sz w:val="22"/>
          <w:szCs w:val="22"/>
          <w:lang w:val="en-US" w:eastAsia="en-US"/>
        </w:rPr>
      </w:pPr>
      <w:ins w:id="237" w:author="Author">
        <w:r>
          <w:rPr>
            <w:rStyle w:val="Hyperlink"/>
            <w:noProof/>
          </w:rPr>
          <w:fldChar w:fldCharType="begin"/>
        </w:r>
        <w:r>
          <w:rPr>
            <w:rStyle w:val="Hyperlink"/>
            <w:noProof/>
          </w:rPr>
          <w:instrText xml:space="preserve"> </w:instrText>
        </w:r>
        <w:r>
          <w:rPr>
            <w:noProof/>
          </w:rPr>
          <w:instrText>HYPERLINK \l "_Toc491674235"</w:instrText>
        </w:r>
        <w:r>
          <w:rPr>
            <w:rStyle w:val="Hyperlink"/>
            <w:noProof/>
          </w:rPr>
          <w:instrText xml:space="preserve"> </w:instrText>
        </w:r>
        <w:r>
          <w:rPr>
            <w:rStyle w:val="Hyperlink"/>
            <w:noProof/>
          </w:rPr>
          <w:fldChar w:fldCharType="separate"/>
        </w:r>
        <w:r>
          <w:rPr>
            <w:rStyle w:val="Hyperlink"/>
            <w:noProof/>
            <w14:scene3d>
              <w14:camera w14:prst="orthographicFront"/>
              <w14:lightRig w14:rig="threePt" w14:dir="t">
                <w14:rot w14:lat="0" w14:lon="0" w14:rev="0"/>
              </w14:lightRig>
            </w14:scene3d>
          </w:rPr>
          <w:t>3.</w:t>
        </w:r>
        <w:r>
          <w:rPr>
            <w:rStyle w:val="Hyperlink"/>
            <w:noProof/>
          </w:rPr>
          <w:t xml:space="preserve"> Coding style</w:t>
        </w:r>
        <w:r>
          <w:rPr>
            <w:noProof/>
            <w:webHidden/>
          </w:rPr>
          <w:tab/>
        </w:r>
        <w:r>
          <w:rPr>
            <w:noProof/>
            <w:webHidden/>
          </w:rPr>
          <w:fldChar w:fldCharType="begin"/>
        </w:r>
        <w:r>
          <w:rPr>
            <w:noProof/>
            <w:webHidden/>
          </w:rPr>
          <w:instrText xml:space="preserve"> PAGEREF _Toc491674235 \h </w:instrText>
        </w:r>
      </w:ins>
      <w:r>
        <w:rPr>
          <w:noProof/>
          <w:webHidden/>
        </w:rPr>
      </w:r>
      <w:r>
        <w:rPr>
          <w:noProof/>
          <w:webHidden/>
        </w:rPr>
        <w:fldChar w:fldCharType="separate"/>
      </w:r>
      <w:ins w:id="238" w:author="Author">
        <w:r>
          <w:rPr>
            <w:noProof/>
            <w:webHidden/>
          </w:rPr>
          <w:t>27</w:t>
        </w:r>
        <w:r>
          <w:rPr>
            <w:noProof/>
            <w:webHidden/>
          </w:rPr>
          <w:fldChar w:fldCharType="end"/>
        </w:r>
        <w:r>
          <w:rPr>
            <w:rStyle w:val="Hyperlink"/>
            <w:noProof/>
          </w:rPr>
          <w:fldChar w:fldCharType="end"/>
        </w:r>
      </w:ins>
    </w:p>
    <w:p w:rsidR="00743B33" w:rsidRDefault="00D20E06">
      <w:pPr>
        <w:pStyle w:val="TOC2"/>
        <w:rPr>
          <w:ins w:id="239" w:author="Author"/>
          <w:rFonts w:asciiTheme="minorHAnsi" w:eastAsiaTheme="minorEastAsia" w:hAnsiTheme="minorHAnsi" w:cstheme="minorBidi"/>
          <w:b w:val="0"/>
          <w:iCs w:val="0"/>
          <w:noProof/>
          <w:sz w:val="22"/>
          <w:szCs w:val="22"/>
          <w:lang w:val="en-US" w:eastAsia="en-US"/>
        </w:rPr>
      </w:pPr>
      <w:ins w:id="240" w:author="Author">
        <w:r>
          <w:rPr>
            <w:rStyle w:val="Hyperlink"/>
            <w:noProof/>
          </w:rPr>
          <w:fldChar w:fldCharType="begin"/>
        </w:r>
        <w:r>
          <w:rPr>
            <w:rStyle w:val="Hyperlink"/>
            <w:noProof/>
          </w:rPr>
          <w:instrText xml:space="preserve"> </w:instrText>
        </w:r>
        <w:r>
          <w:rPr>
            <w:noProof/>
          </w:rPr>
          <w:instrText>HYPERLINK \l "_Toc491674236"</w:instrText>
        </w:r>
        <w:r>
          <w:rPr>
            <w:rStyle w:val="Hyperlink"/>
            <w:noProof/>
          </w:rPr>
          <w:instrText xml:space="preserve"> </w:instrText>
        </w:r>
        <w:r>
          <w:rPr>
            <w:rStyle w:val="Hyperlink"/>
            <w:noProof/>
          </w:rPr>
          <w:fldChar w:fldCharType="separate"/>
        </w:r>
        <w:r>
          <w:rPr>
            <w:rStyle w:val="Hyperlink"/>
            <w:noProof/>
          </w:rPr>
          <w:t>3.1. Format</w:t>
        </w:r>
        <w:r>
          <w:rPr>
            <w:noProof/>
            <w:webHidden/>
          </w:rPr>
          <w:tab/>
        </w:r>
        <w:r>
          <w:rPr>
            <w:noProof/>
            <w:webHidden/>
          </w:rPr>
          <w:fldChar w:fldCharType="begin"/>
        </w:r>
        <w:r>
          <w:rPr>
            <w:noProof/>
            <w:webHidden/>
          </w:rPr>
          <w:instrText xml:space="preserve"> PAGEREF _Toc491674236 \h </w:instrText>
        </w:r>
      </w:ins>
      <w:r>
        <w:rPr>
          <w:noProof/>
          <w:webHidden/>
        </w:rPr>
      </w:r>
      <w:r>
        <w:rPr>
          <w:noProof/>
          <w:webHidden/>
        </w:rPr>
        <w:fldChar w:fldCharType="separate"/>
      </w:r>
      <w:ins w:id="241" w:author="Author">
        <w:r>
          <w:rPr>
            <w:noProof/>
            <w:webHidden/>
          </w:rPr>
          <w:t>27</w:t>
        </w:r>
        <w:r>
          <w:rPr>
            <w:noProof/>
            <w:webHidden/>
          </w:rPr>
          <w:fldChar w:fldCharType="end"/>
        </w:r>
        <w:r>
          <w:rPr>
            <w:rStyle w:val="Hyperlink"/>
            <w:noProof/>
          </w:rPr>
          <w:fldChar w:fldCharType="end"/>
        </w:r>
      </w:ins>
    </w:p>
    <w:p w:rsidR="00743B33" w:rsidRDefault="00D20E06">
      <w:pPr>
        <w:pStyle w:val="TOC3"/>
        <w:rPr>
          <w:ins w:id="242" w:author="Author"/>
          <w:rFonts w:asciiTheme="minorHAnsi" w:eastAsiaTheme="minorEastAsia" w:hAnsiTheme="minorHAnsi" w:cstheme="minorBidi"/>
          <w:sz w:val="22"/>
          <w:szCs w:val="22"/>
          <w:lang w:val="en-US" w:eastAsia="en-US"/>
        </w:rPr>
      </w:pPr>
      <w:ins w:id="243" w:author="Author">
        <w:r>
          <w:rPr>
            <w:rStyle w:val="Hyperlink"/>
          </w:rPr>
          <w:fldChar w:fldCharType="begin"/>
        </w:r>
        <w:r>
          <w:rPr>
            <w:rStyle w:val="Hyperlink"/>
          </w:rPr>
          <w:instrText xml:space="preserve"> </w:instrText>
        </w:r>
        <w:r>
          <w:instrText>HYPERLINK \l "_Toc491674237"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3.1.1.</w:t>
        </w:r>
        <w:r>
          <w:rPr>
            <w:rStyle w:val="Hyperlink"/>
          </w:rPr>
          <w:t xml:space="preserve"> Style_Format_001 ([1] Clause 5.4.7 - table 1 - 1g)</w:t>
        </w:r>
        <w:r>
          <w:rPr>
            <w:webHidden/>
          </w:rPr>
          <w:tab/>
        </w:r>
        <w:r>
          <w:rPr>
            <w:webHidden/>
          </w:rPr>
          <w:fldChar w:fldCharType="begin"/>
        </w:r>
        <w:r>
          <w:rPr>
            <w:webHidden/>
          </w:rPr>
          <w:instrText xml:space="preserve"> PAGEREF _Toc491674237 \h </w:instrText>
        </w:r>
      </w:ins>
      <w:r>
        <w:rPr>
          <w:webHidden/>
        </w:rPr>
      </w:r>
      <w:r>
        <w:rPr>
          <w:webHidden/>
        </w:rPr>
        <w:fldChar w:fldCharType="separate"/>
      </w:r>
      <w:ins w:id="244" w:author="Author">
        <w:r>
          <w:rPr>
            <w:webHidden/>
          </w:rPr>
          <w:t>27</w:t>
        </w:r>
        <w:r>
          <w:rPr>
            <w:webHidden/>
          </w:rPr>
          <w:fldChar w:fldCharType="end"/>
        </w:r>
        <w:r>
          <w:rPr>
            <w:rStyle w:val="Hyperlink"/>
          </w:rPr>
          <w:fldChar w:fldCharType="end"/>
        </w:r>
      </w:ins>
    </w:p>
    <w:p w:rsidR="00743B33" w:rsidRDefault="00D20E06">
      <w:pPr>
        <w:pStyle w:val="TOC3"/>
        <w:rPr>
          <w:ins w:id="245" w:author="Author"/>
          <w:rFonts w:asciiTheme="minorHAnsi" w:eastAsiaTheme="minorEastAsia" w:hAnsiTheme="minorHAnsi" w:cstheme="minorBidi"/>
          <w:sz w:val="22"/>
          <w:szCs w:val="22"/>
          <w:lang w:val="en-US" w:eastAsia="en-US"/>
        </w:rPr>
      </w:pPr>
      <w:ins w:id="246" w:author="Author">
        <w:r>
          <w:rPr>
            <w:rStyle w:val="Hyperlink"/>
          </w:rPr>
          <w:fldChar w:fldCharType="begin"/>
        </w:r>
        <w:r>
          <w:rPr>
            <w:rStyle w:val="Hyperlink"/>
          </w:rPr>
          <w:instrText xml:space="preserve"> </w:instrText>
        </w:r>
        <w:r>
          <w:instrText>HYPERLINK \l "_Toc491674239"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3.1.2.</w:t>
        </w:r>
        <w:r>
          <w:rPr>
            <w:rStyle w:val="Hyperlink"/>
          </w:rPr>
          <w:t xml:space="preserve"> Style_Format_002 ([1] Clause 5.4.7 - table 1 - 1g)</w:t>
        </w:r>
        <w:r>
          <w:rPr>
            <w:webHidden/>
          </w:rPr>
          <w:tab/>
        </w:r>
        <w:r>
          <w:rPr>
            <w:webHidden/>
          </w:rPr>
          <w:fldChar w:fldCharType="begin"/>
        </w:r>
        <w:r>
          <w:rPr>
            <w:webHidden/>
          </w:rPr>
          <w:instrText xml:space="preserve"> PAGEREF _Toc491674239 \h </w:instrText>
        </w:r>
      </w:ins>
      <w:r>
        <w:rPr>
          <w:webHidden/>
        </w:rPr>
      </w:r>
      <w:r>
        <w:rPr>
          <w:webHidden/>
        </w:rPr>
        <w:fldChar w:fldCharType="separate"/>
      </w:r>
      <w:ins w:id="247" w:author="Author">
        <w:r>
          <w:rPr>
            <w:webHidden/>
          </w:rPr>
          <w:t>27</w:t>
        </w:r>
        <w:r>
          <w:rPr>
            <w:webHidden/>
          </w:rPr>
          <w:fldChar w:fldCharType="end"/>
        </w:r>
        <w:r>
          <w:rPr>
            <w:rStyle w:val="Hyperlink"/>
          </w:rPr>
          <w:fldChar w:fldCharType="end"/>
        </w:r>
      </w:ins>
    </w:p>
    <w:p w:rsidR="00743B33" w:rsidRDefault="00D20E06">
      <w:pPr>
        <w:pStyle w:val="TOC3"/>
        <w:rPr>
          <w:ins w:id="248" w:author="Author"/>
          <w:rFonts w:asciiTheme="minorHAnsi" w:eastAsiaTheme="minorEastAsia" w:hAnsiTheme="minorHAnsi" w:cstheme="minorBidi"/>
          <w:sz w:val="22"/>
          <w:szCs w:val="22"/>
          <w:lang w:val="en-US" w:eastAsia="en-US"/>
        </w:rPr>
      </w:pPr>
      <w:ins w:id="249" w:author="Author">
        <w:r>
          <w:rPr>
            <w:rStyle w:val="Hyperlink"/>
          </w:rPr>
          <w:fldChar w:fldCharType="begin"/>
        </w:r>
        <w:r>
          <w:rPr>
            <w:rStyle w:val="Hyperlink"/>
          </w:rPr>
          <w:instrText xml:space="preserve"> </w:instrText>
        </w:r>
        <w:r>
          <w:instrText>HYPERLINK \l "_Toc491674241"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3.1.3.</w:t>
        </w:r>
        <w:r>
          <w:rPr>
            <w:rStyle w:val="Hyperlink"/>
          </w:rPr>
          <w:t xml:space="preserve"> Style_Format_003 ([1] Clause 5.4.7 - table 1 - 1g)</w:t>
        </w:r>
        <w:r>
          <w:rPr>
            <w:webHidden/>
          </w:rPr>
          <w:tab/>
        </w:r>
        <w:r>
          <w:rPr>
            <w:webHidden/>
          </w:rPr>
          <w:fldChar w:fldCharType="begin"/>
        </w:r>
        <w:r>
          <w:rPr>
            <w:webHidden/>
          </w:rPr>
          <w:instrText xml:space="preserve"> PAGEREF _Toc491674241 \h </w:instrText>
        </w:r>
      </w:ins>
      <w:r>
        <w:rPr>
          <w:webHidden/>
        </w:rPr>
      </w:r>
      <w:r>
        <w:rPr>
          <w:webHidden/>
        </w:rPr>
        <w:fldChar w:fldCharType="separate"/>
      </w:r>
      <w:ins w:id="250" w:author="Author">
        <w:r>
          <w:rPr>
            <w:webHidden/>
          </w:rPr>
          <w:t>28</w:t>
        </w:r>
        <w:r>
          <w:rPr>
            <w:webHidden/>
          </w:rPr>
          <w:fldChar w:fldCharType="end"/>
        </w:r>
        <w:r>
          <w:rPr>
            <w:rStyle w:val="Hyperlink"/>
          </w:rPr>
          <w:fldChar w:fldCharType="end"/>
        </w:r>
      </w:ins>
    </w:p>
    <w:p w:rsidR="00743B33" w:rsidRDefault="00D20E06">
      <w:pPr>
        <w:pStyle w:val="TOC3"/>
        <w:rPr>
          <w:ins w:id="251" w:author="Author"/>
          <w:rFonts w:asciiTheme="minorHAnsi" w:eastAsiaTheme="minorEastAsia" w:hAnsiTheme="minorHAnsi" w:cstheme="minorBidi"/>
          <w:sz w:val="22"/>
          <w:szCs w:val="22"/>
          <w:lang w:val="en-US" w:eastAsia="en-US"/>
        </w:rPr>
      </w:pPr>
      <w:ins w:id="252" w:author="Author">
        <w:r>
          <w:rPr>
            <w:rStyle w:val="Hyperlink"/>
          </w:rPr>
          <w:fldChar w:fldCharType="begin"/>
        </w:r>
        <w:r>
          <w:rPr>
            <w:rStyle w:val="Hyperlink"/>
          </w:rPr>
          <w:instrText xml:space="preserve"> </w:instrText>
        </w:r>
        <w:r>
          <w:instrText>HYPERLINK \l "_Toc491674242"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3.1.4.</w:t>
        </w:r>
        <w:r>
          <w:rPr>
            <w:rStyle w:val="Hyperlink"/>
          </w:rPr>
          <w:t xml:space="preserve"> Style_Format_004 ([1] Clause 5.</w:t>
        </w:r>
        <w:r>
          <w:rPr>
            <w:rStyle w:val="Hyperlink"/>
          </w:rPr>
          <w:t>4.7 - table 1 - 1g)</w:t>
        </w:r>
        <w:r>
          <w:rPr>
            <w:webHidden/>
          </w:rPr>
          <w:tab/>
        </w:r>
        <w:r>
          <w:rPr>
            <w:webHidden/>
          </w:rPr>
          <w:fldChar w:fldCharType="begin"/>
        </w:r>
        <w:r>
          <w:rPr>
            <w:webHidden/>
          </w:rPr>
          <w:instrText xml:space="preserve"> PAGEREF _Toc491674242 \h </w:instrText>
        </w:r>
      </w:ins>
      <w:r>
        <w:rPr>
          <w:webHidden/>
        </w:rPr>
      </w:r>
      <w:r>
        <w:rPr>
          <w:webHidden/>
        </w:rPr>
        <w:fldChar w:fldCharType="separate"/>
      </w:r>
      <w:ins w:id="253" w:author="Author">
        <w:r>
          <w:rPr>
            <w:webHidden/>
          </w:rPr>
          <w:t>29</w:t>
        </w:r>
        <w:r>
          <w:rPr>
            <w:webHidden/>
          </w:rPr>
          <w:fldChar w:fldCharType="end"/>
        </w:r>
        <w:r>
          <w:rPr>
            <w:rStyle w:val="Hyperlink"/>
          </w:rPr>
          <w:fldChar w:fldCharType="end"/>
        </w:r>
      </w:ins>
    </w:p>
    <w:p w:rsidR="00743B33" w:rsidRDefault="00D20E06">
      <w:pPr>
        <w:pStyle w:val="TOC3"/>
        <w:rPr>
          <w:ins w:id="254" w:author="Author"/>
          <w:rFonts w:asciiTheme="minorHAnsi" w:eastAsiaTheme="minorEastAsia" w:hAnsiTheme="minorHAnsi" w:cstheme="minorBidi"/>
          <w:sz w:val="22"/>
          <w:szCs w:val="22"/>
          <w:lang w:val="en-US" w:eastAsia="en-US"/>
        </w:rPr>
      </w:pPr>
      <w:ins w:id="255" w:author="Author">
        <w:r>
          <w:rPr>
            <w:rStyle w:val="Hyperlink"/>
          </w:rPr>
          <w:fldChar w:fldCharType="begin"/>
        </w:r>
        <w:r>
          <w:rPr>
            <w:rStyle w:val="Hyperlink"/>
          </w:rPr>
          <w:instrText xml:space="preserve"> </w:instrText>
        </w:r>
        <w:r>
          <w:instrText>HYPERLINK \l "_Toc491674243"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3.1.5.</w:t>
        </w:r>
        <w:r>
          <w:rPr>
            <w:rStyle w:val="Hyperlink"/>
          </w:rPr>
          <w:t xml:space="preserve"> Style_Format_005 ([1] Clause 5.4.7 - table 1 - 1g)</w:t>
        </w:r>
        <w:r>
          <w:rPr>
            <w:webHidden/>
          </w:rPr>
          <w:tab/>
        </w:r>
        <w:r>
          <w:rPr>
            <w:webHidden/>
          </w:rPr>
          <w:fldChar w:fldCharType="begin"/>
        </w:r>
        <w:r>
          <w:rPr>
            <w:webHidden/>
          </w:rPr>
          <w:instrText xml:space="preserve"> PAGEREF _Toc491674243 \h </w:instrText>
        </w:r>
      </w:ins>
      <w:r>
        <w:rPr>
          <w:webHidden/>
        </w:rPr>
      </w:r>
      <w:r>
        <w:rPr>
          <w:webHidden/>
        </w:rPr>
        <w:fldChar w:fldCharType="separate"/>
      </w:r>
      <w:ins w:id="256" w:author="Author">
        <w:r>
          <w:rPr>
            <w:webHidden/>
          </w:rPr>
          <w:t>29</w:t>
        </w:r>
        <w:r>
          <w:rPr>
            <w:webHidden/>
          </w:rPr>
          <w:fldChar w:fldCharType="end"/>
        </w:r>
        <w:r>
          <w:rPr>
            <w:rStyle w:val="Hyperlink"/>
          </w:rPr>
          <w:fldChar w:fldCharType="end"/>
        </w:r>
      </w:ins>
    </w:p>
    <w:p w:rsidR="00743B33" w:rsidRDefault="00D20E06">
      <w:pPr>
        <w:pStyle w:val="TOC3"/>
        <w:rPr>
          <w:ins w:id="257" w:author="Author"/>
          <w:rFonts w:asciiTheme="minorHAnsi" w:eastAsiaTheme="minorEastAsia" w:hAnsiTheme="minorHAnsi" w:cstheme="minorBidi"/>
          <w:sz w:val="22"/>
          <w:szCs w:val="22"/>
          <w:lang w:val="en-US" w:eastAsia="en-US"/>
        </w:rPr>
      </w:pPr>
      <w:ins w:id="258" w:author="Author">
        <w:r>
          <w:rPr>
            <w:rStyle w:val="Hyperlink"/>
          </w:rPr>
          <w:fldChar w:fldCharType="begin"/>
        </w:r>
        <w:r>
          <w:rPr>
            <w:rStyle w:val="Hyperlink"/>
          </w:rPr>
          <w:instrText xml:space="preserve"> </w:instrText>
        </w:r>
        <w:r>
          <w:instrText>HYPERLINK \l "_Toc491674244"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3.1.6.</w:t>
        </w:r>
        <w:r>
          <w:rPr>
            <w:rStyle w:val="Hyperlink"/>
          </w:rPr>
          <w:t xml:space="preserve"> Style_Format_006 ([1] Clause 5.4.7 - table 1 - 1g)</w:t>
        </w:r>
        <w:r>
          <w:rPr>
            <w:webHidden/>
          </w:rPr>
          <w:tab/>
        </w:r>
        <w:r>
          <w:rPr>
            <w:webHidden/>
          </w:rPr>
          <w:fldChar w:fldCharType="begin"/>
        </w:r>
        <w:r>
          <w:rPr>
            <w:webHidden/>
          </w:rPr>
          <w:instrText xml:space="preserve"> PAGEREF _Toc491674244 \h </w:instrText>
        </w:r>
      </w:ins>
      <w:r>
        <w:rPr>
          <w:webHidden/>
        </w:rPr>
      </w:r>
      <w:r>
        <w:rPr>
          <w:webHidden/>
        </w:rPr>
        <w:fldChar w:fldCharType="separate"/>
      </w:r>
      <w:ins w:id="259" w:author="Author">
        <w:r>
          <w:rPr>
            <w:webHidden/>
          </w:rPr>
          <w:t>29</w:t>
        </w:r>
        <w:r>
          <w:rPr>
            <w:webHidden/>
          </w:rPr>
          <w:fldChar w:fldCharType="end"/>
        </w:r>
        <w:r>
          <w:rPr>
            <w:rStyle w:val="Hyperlink"/>
          </w:rPr>
          <w:fldChar w:fldCharType="end"/>
        </w:r>
      </w:ins>
    </w:p>
    <w:p w:rsidR="00743B33" w:rsidRDefault="00D20E06">
      <w:pPr>
        <w:pStyle w:val="TOC3"/>
        <w:rPr>
          <w:ins w:id="260" w:author="Author"/>
          <w:rFonts w:asciiTheme="minorHAnsi" w:eastAsiaTheme="minorEastAsia" w:hAnsiTheme="minorHAnsi" w:cstheme="minorBidi"/>
          <w:sz w:val="22"/>
          <w:szCs w:val="22"/>
          <w:lang w:val="en-US" w:eastAsia="en-US"/>
        </w:rPr>
      </w:pPr>
      <w:ins w:id="261" w:author="Author">
        <w:r>
          <w:rPr>
            <w:rStyle w:val="Hyperlink"/>
          </w:rPr>
          <w:fldChar w:fldCharType="begin"/>
        </w:r>
        <w:r>
          <w:rPr>
            <w:rStyle w:val="Hyperlink"/>
          </w:rPr>
          <w:instrText xml:space="preserve"> </w:instrText>
        </w:r>
        <w:r>
          <w:instrText>HYPERLINK \l "_Toc491674245"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3.1.7.</w:t>
        </w:r>
        <w:r>
          <w:rPr>
            <w:rStyle w:val="Hyperlink"/>
          </w:rPr>
          <w:t xml:space="preserve"> Style_Format_007 ([1] Clause 5.4.7 - table 1 - 1g)</w:t>
        </w:r>
        <w:r>
          <w:rPr>
            <w:webHidden/>
          </w:rPr>
          <w:tab/>
        </w:r>
        <w:r>
          <w:rPr>
            <w:webHidden/>
          </w:rPr>
          <w:fldChar w:fldCharType="begin"/>
        </w:r>
        <w:r>
          <w:rPr>
            <w:webHidden/>
          </w:rPr>
          <w:instrText xml:space="preserve"> PAGEREF _Toc491674245 \h </w:instrText>
        </w:r>
      </w:ins>
      <w:r>
        <w:rPr>
          <w:webHidden/>
        </w:rPr>
      </w:r>
      <w:r>
        <w:rPr>
          <w:webHidden/>
        </w:rPr>
        <w:fldChar w:fldCharType="separate"/>
      </w:r>
      <w:ins w:id="262" w:author="Author">
        <w:r>
          <w:rPr>
            <w:webHidden/>
          </w:rPr>
          <w:t>29</w:t>
        </w:r>
        <w:r>
          <w:rPr>
            <w:webHidden/>
          </w:rPr>
          <w:fldChar w:fldCharType="end"/>
        </w:r>
        <w:r>
          <w:rPr>
            <w:rStyle w:val="Hyperlink"/>
          </w:rPr>
          <w:fldChar w:fldCharType="end"/>
        </w:r>
      </w:ins>
    </w:p>
    <w:p w:rsidR="00743B33" w:rsidRDefault="00D20E06">
      <w:pPr>
        <w:pStyle w:val="TOC3"/>
        <w:rPr>
          <w:ins w:id="263" w:author="Author"/>
          <w:rFonts w:asciiTheme="minorHAnsi" w:eastAsiaTheme="minorEastAsia" w:hAnsiTheme="minorHAnsi" w:cstheme="minorBidi"/>
          <w:sz w:val="22"/>
          <w:szCs w:val="22"/>
          <w:lang w:val="en-US" w:eastAsia="en-US"/>
        </w:rPr>
      </w:pPr>
      <w:ins w:id="264" w:author="Author">
        <w:r>
          <w:rPr>
            <w:rStyle w:val="Hyperlink"/>
          </w:rPr>
          <w:fldChar w:fldCharType="begin"/>
        </w:r>
        <w:r>
          <w:rPr>
            <w:rStyle w:val="Hyperlink"/>
          </w:rPr>
          <w:instrText xml:space="preserve"> </w:instrText>
        </w:r>
        <w:r>
          <w:instrText>HYPERLINK \l "_Toc491674246"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3.1.8.</w:t>
        </w:r>
        <w:r>
          <w:rPr>
            <w:rStyle w:val="Hyperlink"/>
          </w:rPr>
          <w:t xml:space="preserve"> Style_Format_008 ([1] Clause 5.4.7 - table 1 - 1g)</w:t>
        </w:r>
        <w:r>
          <w:rPr>
            <w:webHidden/>
          </w:rPr>
          <w:tab/>
        </w:r>
        <w:r>
          <w:rPr>
            <w:webHidden/>
          </w:rPr>
          <w:fldChar w:fldCharType="begin"/>
        </w:r>
        <w:r>
          <w:rPr>
            <w:webHidden/>
          </w:rPr>
          <w:instrText xml:space="preserve"> PAGEREF _Toc491674246 \h </w:instrText>
        </w:r>
      </w:ins>
      <w:r>
        <w:rPr>
          <w:webHidden/>
        </w:rPr>
      </w:r>
      <w:r>
        <w:rPr>
          <w:webHidden/>
        </w:rPr>
        <w:fldChar w:fldCharType="separate"/>
      </w:r>
      <w:ins w:id="265" w:author="Author">
        <w:r>
          <w:rPr>
            <w:webHidden/>
          </w:rPr>
          <w:t>30</w:t>
        </w:r>
        <w:r>
          <w:rPr>
            <w:webHidden/>
          </w:rPr>
          <w:fldChar w:fldCharType="end"/>
        </w:r>
        <w:r>
          <w:rPr>
            <w:rStyle w:val="Hyperlink"/>
          </w:rPr>
          <w:fldChar w:fldCharType="end"/>
        </w:r>
      </w:ins>
    </w:p>
    <w:p w:rsidR="00743B33" w:rsidRDefault="00D20E06">
      <w:pPr>
        <w:pStyle w:val="TOC3"/>
        <w:rPr>
          <w:ins w:id="266" w:author="Author"/>
          <w:rFonts w:asciiTheme="minorHAnsi" w:eastAsiaTheme="minorEastAsia" w:hAnsiTheme="minorHAnsi" w:cstheme="minorBidi"/>
          <w:sz w:val="22"/>
          <w:szCs w:val="22"/>
          <w:lang w:val="en-US" w:eastAsia="en-US"/>
        </w:rPr>
      </w:pPr>
      <w:ins w:id="267" w:author="Author">
        <w:r>
          <w:rPr>
            <w:rStyle w:val="Hyperlink"/>
          </w:rPr>
          <w:fldChar w:fldCharType="begin"/>
        </w:r>
        <w:r>
          <w:rPr>
            <w:rStyle w:val="Hyperlink"/>
          </w:rPr>
          <w:instrText xml:space="preserve"> </w:instrText>
        </w:r>
        <w:r>
          <w:instrText>HYPERLINK \l "_Toc491674247"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3.1.9.</w:t>
        </w:r>
        <w:r>
          <w:rPr>
            <w:rStyle w:val="Hyperlink"/>
          </w:rPr>
          <w:t xml:space="preserve"> Style_Format_009 ([1] Clause 5.</w:t>
        </w:r>
        <w:r>
          <w:rPr>
            <w:rStyle w:val="Hyperlink"/>
          </w:rPr>
          <w:t>4.7 - table 1 - 1g)</w:t>
        </w:r>
        <w:r>
          <w:rPr>
            <w:webHidden/>
          </w:rPr>
          <w:tab/>
        </w:r>
        <w:r>
          <w:rPr>
            <w:webHidden/>
          </w:rPr>
          <w:fldChar w:fldCharType="begin"/>
        </w:r>
        <w:r>
          <w:rPr>
            <w:webHidden/>
          </w:rPr>
          <w:instrText xml:space="preserve"> PAGEREF _Toc491674247 \h </w:instrText>
        </w:r>
      </w:ins>
      <w:r>
        <w:rPr>
          <w:webHidden/>
        </w:rPr>
      </w:r>
      <w:r>
        <w:rPr>
          <w:webHidden/>
        </w:rPr>
        <w:fldChar w:fldCharType="separate"/>
      </w:r>
      <w:ins w:id="268" w:author="Author">
        <w:r>
          <w:rPr>
            <w:webHidden/>
          </w:rPr>
          <w:t>30</w:t>
        </w:r>
        <w:r>
          <w:rPr>
            <w:webHidden/>
          </w:rPr>
          <w:fldChar w:fldCharType="end"/>
        </w:r>
        <w:r>
          <w:rPr>
            <w:rStyle w:val="Hyperlink"/>
          </w:rPr>
          <w:fldChar w:fldCharType="end"/>
        </w:r>
      </w:ins>
    </w:p>
    <w:p w:rsidR="00743B33" w:rsidRDefault="00D20E06">
      <w:pPr>
        <w:pStyle w:val="TOC3"/>
        <w:rPr>
          <w:ins w:id="269" w:author="Author"/>
          <w:rFonts w:asciiTheme="minorHAnsi" w:eastAsiaTheme="minorEastAsia" w:hAnsiTheme="minorHAnsi" w:cstheme="minorBidi"/>
          <w:sz w:val="22"/>
          <w:szCs w:val="22"/>
          <w:lang w:val="en-US" w:eastAsia="en-US"/>
        </w:rPr>
      </w:pPr>
      <w:ins w:id="270" w:author="Author">
        <w:r>
          <w:rPr>
            <w:rStyle w:val="Hyperlink"/>
          </w:rPr>
          <w:fldChar w:fldCharType="begin"/>
        </w:r>
        <w:r>
          <w:rPr>
            <w:rStyle w:val="Hyperlink"/>
          </w:rPr>
          <w:instrText xml:space="preserve"> </w:instrText>
        </w:r>
        <w:r>
          <w:instrText>HYPERLINK \l "_Toc491674248"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3.1.10.</w:t>
        </w:r>
        <w:r>
          <w:rPr>
            <w:rStyle w:val="Hyperlink"/>
          </w:rPr>
          <w:t xml:space="preserve"> Style_Format_010 ([1] Clause 5.4.7 - table 1 - 1g)</w:t>
        </w:r>
        <w:r>
          <w:rPr>
            <w:webHidden/>
          </w:rPr>
          <w:tab/>
        </w:r>
        <w:r>
          <w:rPr>
            <w:webHidden/>
          </w:rPr>
          <w:fldChar w:fldCharType="begin"/>
        </w:r>
        <w:r>
          <w:rPr>
            <w:webHidden/>
          </w:rPr>
          <w:instrText xml:space="preserve"> PAGEREF _Toc491674248 \h </w:instrText>
        </w:r>
      </w:ins>
      <w:r>
        <w:rPr>
          <w:webHidden/>
        </w:rPr>
      </w:r>
      <w:r>
        <w:rPr>
          <w:webHidden/>
        </w:rPr>
        <w:fldChar w:fldCharType="separate"/>
      </w:r>
      <w:ins w:id="271" w:author="Author">
        <w:r>
          <w:rPr>
            <w:webHidden/>
          </w:rPr>
          <w:t>30</w:t>
        </w:r>
        <w:r>
          <w:rPr>
            <w:webHidden/>
          </w:rPr>
          <w:fldChar w:fldCharType="end"/>
        </w:r>
        <w:r>
          <w:rPr>
            <w:rStyle w:val="Hyperlink"/>
          </w:rPr>
          <w:fldChar w:fldCharType="end"/>
        </w:r>
      </w:ins>
    </w:p>
    <w:p w:rsidR="00743B33" w:rsidRDefault="00D20E06">
      <w:pPr>
        <w:pStyle w:val="TOC3"/>
        <w:rPr>
          <w:ins w:id="272" w:author="Author"/>
          <w:rFonts w:asciiTheme="minorHAnsi" w:eastAsiaTheme="minorEastAsia" w:hAnsiTheme="minorHAnsi" w:cstheme="minorBidi"/>
          <w:sz w:val="22"/>
          <w:szCs w:val="22"/>
          <w:lang w:val="en-US" w:eastAsia="en-US"/>
        </w:rPr>
      </w:pPr>
      <w:ins w:id="273" w:author="Author">
        <w:r>
          <w:rPr>
            <w:rStyle w:val="Hyperlink"/>
          </w:rPr>
          <w:fldChar w:fldCharType="begin"/>
        </w:r>
        <w:r>
          <w:rPr>
            <w:rStyle w:val="Hyperlink"/>
          </w:rPr>
          <w:instrText xml:space="preserve"> </w:instrText>
        </w:r>
        <w:r>
          <w:instrText>HYPERLINK \l "_Toc491674249"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3.1.11.</w:t>
        </w:r>
        <w:r>
          <w:rPr>
            <w:rStyle w:val="Hyperlink"/>
          </w:rPr>
          <w:t xml:space="preserve"> Style_Format_011 ([1] Clause 5.4.7 - table 1 - 1g)</w:t>
        </w:r>
        <w:r>
          <w:rPr>
            <w:webHidden/>
          </w:rPr>
          <w:tab/>
        </w:r>
        <w:r>
          <w:rPr>
            <w:webHidden/>
          </w:rPr>
          <w:fldChar w:fldCharType="begin"/>
        </w:r>
        <w:r>
          <w:rPr>
            <w:webHidden/>
          </w:rPr>
          <w:instrText xml:space="preserve"> PAGEREF _Toc491674249 \h </w:instrText>
        </w:r>
      </w:ins>
      <w:r>
        <w:rPr>
          <w:webHidden/>
        </w:rPr>
      </w:r>
      <w:r>
        <w:rPr>
          <w:webHidden/>
        </w:rPr>
        <w:fldChar w:fldCharType="separate"/>
      </w:r>
      <w:ins w:id="274" w:author="Author">
        <w:r>
          <w:rPr>
            <w:webHidden/>
          </w:rPr>
          <w:t>31</w:t>
        </w:r>
        <w:r>
          <w:rPr>
            <w:webHidden/>
          </w:rPr>
          <w:fldChar w:fldCharType="end"/>
        </w:r>
        <w:r>
          <w:rPr>
            <w:rStyle w:val="Hyperlink"/>
          </w:rPr>
          <w:fldChar w:fldCharType="end"/>
        </w:r>
      </w:ins>
    </w:p>
    <w:p w:rsidR="00743B33" w:rsidRDefault="00D20E06">
      <w:pPr>
        <w:pStyle w:val="TOC3"/>
        <w:rPr>
          <w:ins w:id="275" w:author="Author"/>
          <w:rFonts w:asciiTheme="minorHAnsi" w:eastAsiaTheme="minorEastAsia" w:hAnsiTheme="minorHAnsi" w:cstheme="minorBidi"/>
          <w:sz w:val="22"/>
          <w:szCs w:val="22"/>
          <w:lang w:val="en-US" w:eastAsia="en-US"/>
        </w:rPr>
      </w:pPr>
      <w:ins w:id="276" w:author="Author">
        <w:r>
          <w:rPr>
            <w:rStyle w:val="Hyperlink"/>
          </w:rPr>
          <w:fldChar w:fldCharType="begin"/>
        </w:r>
        <w:r>
          <w:rPr>
            <w:rStyle w:val="Hyperlink"/>
          </w:rPr>
          <w:instrText xml:space="preserve"> </w:instrText>
        </w:r>
        <w:r>
          <w:instrText>HYPERLINK \l "_Toc491674250"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3.1.12.</w:t>
        </w:r>
        <w:r>
          <w:rPr>
            <w:rStyle w:val="Hyperlink"/>
          </w:rPr>
          <w:t xml:space="preserve"> Style_Format_012 ([1] Clause 5.4.7 - table 1 - 1g)</w:t>
        </w:r>
        <w:r>
          <w:rPr>
            <w:webHidden/>
          </w:rPr>
          <w:tab/>
        </w:r>
        <w:r>
          <w:rPr>
            <w:webHidden/>
          </w:rPr>
          <w:fldChar w:fldCharType="begin"/>
        </w:r>
        <w:r>
          <w:rPr>
            <w:webHidden/>
          </w:rPr>
          <w:instrText xml:space="preserve"> PAGEREF _Toc491674250 \h </w:instrText>
        </w:r>
      </w:ins>
      <w:r>
        <w:rPr>
          <w:webHidden/>
        </w:rPr>
      </w:r>
      <w:r>
        <w:rPr>
          <w:webHidden/>
        </w:rPr>
        <w:fldChar w:fldCharType="separate"/>
      </w:r>
      <w:ins w:id="277" w:author="Author">
        <w:r>
          <w:rPr>
            <w:webHidden/>
          </w:rPr>
          <w:t>31</w:t>
        </w:r>
        <w:r>
          <w:rPr>
            <w:webHidden/>
          </w:rPr>
          <w:fldChar w:fldCharType="end"/>
        </w:r>
        <w:r>
          <w:rPr>
            <w:rStyle w:val="Hyperlink"/>
          </w:rPr>
          <w:fldChar w:fldCharType="end"/>
        </w:r>
      </w:ins>
    </w:p>
    <w:p w:rsidR="00743B33" w:rsidRDefault="00D20E06">
      <w:pPr>
        <w:pStyle w:val="TOC3"/>
        <w:rPr>
          <w:ins w:id="278" w:author="Author"/>
          <w:rFonts w:asciiTheme="minorHAnsi" w:eastAsiaTheme="minorEastAsia" w:hAnsiTheme="minorHAnsi" w:cstheme="minorBidi"/>
          <w:sz w:val="22"/>
          <w:szCs w:val="22"/>
          <w:lang w:val="en-US" w:eastAsia="en-US"/>
        </w:rPr>
      </w:pPr>
      <w:ins w:id="279" w:author="Author">
        <w:r>
          <w:rPr>
            <w:rStyle w:val="Hyperlink"/>
          </w:rPr>
          <w:fldChar w:fldCharType="begin"/>
        </w:r>
        <w:r>
          <w:rPr>
            <w:rStyle w:val="Hyperlink"/>
          </w:rPr>
          <w:instrText xml:space="preserve"> </w:instrText>
        </w:r>
        <w:r>
          <w:instrText>HYPERLINK \l "_Toc491674251"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3.1.13.</w:t>
        </w:r>
        <w:r>
          <w:rPr>
            <w:rStyle w:val="Hyperlink"/>
          </w:rPr>
          <w:t xml:space="preserve"> Style_Format_013 ([1] Clause 5</w:t>
        </w:r>
        <w:r>
          <w:rPr>
            <w:rStyle w:val="Hyperlink"/>
          </w:rPr>
          <w:t>.4.7 - table 1 - 1g)</w:t>
        </w:r>
        <w:r>
          <w:rPr>
            <w:webHidden/>
          </w:rPr>
          <w:tab/>
        </w:r>
        <w:r>
          <w:rPr>
            <w:webHidden/>
          </w:rPr>
          <w:fldChar w:fldCharType="begin"/>
        </w:r>
        <w:r>
          <w:rPr>
            <w:webHidden/>
          </w:rPr>
          <w:instrText xml:space="preserve"> PAGEREF _Toc491674251 \h </w:instrText>
        </w:r>
      </w:ins>
      <w:r>
        <w:rPr>
          <w:webHidden/>
        </w:rPr>
      </w:r>
      <w:r>
        <w:rPr>
          <w:webHidden/>
        </w:rPr>
        <w:fldChar w:fldCharType="separate"/>
      </w:r>
      <w:ins w:id="280" w:author="Author">
        <w:r>
          <w:rPr>
            <w:webHidden/>
          </w:rPr>
          <w:t>32</w:t>
        </w:r>
        <w:r>
          <w:rPr>
            <w:webHidden/>
          </w:rPr>
          <w:fldChar w:fldCharType="end"/>
        </w:r>
        <w:r>
          <w:rPr>
            <w:rStyle w:val="Hyperlink"/>
          </w:rPr>
          <w:fldChar w:fldCharType="end"/>
        </w:r>
      </w:ins>
    </w:p>
    <w:p w:rsidR="00743B33" w:rsidRDefault="00D20E06">
      <w:pPr>
        <w:pStyle w:val="TOC3"/>
        <w:rPr>
          <w:ins w:id="281" w:author="Author"/>
          <w:rFonts w:asciiTheme="minorHAnsi" w:eastAsiaTheme="minorEastAsia" w:hAnsiTheme="minorHAnsi" w:cstheme="minorBidi"/>
          <w:sz w:val="22"/>
          <w:szCs w:val="22"/>
          <w:lang w:val="en-US" w:eastAsia="en-US"/>
        </w:rPr>
      </w:pPr>
      <w:ins w:id="282" w:author="Author">
        <w:r>
          <w:rPr>
            <w:rStyle w:val="Hyperlink"/>
          </w:rPr>
          <w:fldChar w:fldCharType="begin"/>
        </w:r>
        <w:r>
          <w:rPr>
            <w:rStyle w:val="Hyperlink"/>
          </w:rPr>
          <w:instrText xml:space="preserve"> </w:instrText>
        </w:r>
        <w:r>
          <w:instrText>HYPERLINK \l "_Toc491674252"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3.1.14.</w:t>
        </w:r>
        <w:r>
          <w:rPr>
            <w:rStyle w:val="Hyperlink"/>
          </w:rPr>
          <w:t xml:space="preserve"> Style_Format_014 ([1] Clause 5.4.7 - table 1 - 1g)</w:t>
        </w:r>
        <w:r>
          <w:rPr>
            <w:webHidden/>
          </w:rPr>
          <w:tab/>
        </w:r>
        <w:r>
          <w:rPr>
            <w:webHidden/>
          </w:rPr>
          <w:fldChar w:fldCharType="begin"/>
        </w:r>
        <w:r>
          <w:rPr>
            <w:webHidden/>
          </w:rPr>
          <w:instrText xml:space="preserve"> PAGEREF _Toc491674252 \h </w:instrText>
        </w:r>
      </w:ins>
      <w:r>
        <w:rPr>
          <w:webHidden/>
        </w:rPr>
      </w:r>
      <w:r>
        <w:rPr>
          <w:webHidden/>
        </w:rPr>
        <w:fldChar w:fldCharType="separate"/>
      </w:r>
      <w:ins w:id="283" w:author="Author">
        <w:r>
          <w:rPr>
            <w:webHidden/>
          </w:rPr>
          <w:t>33</w:t>
        </w:r>
        <w:r>
          <w:rPr>
            <w:webHidden/>
          </w:rPr>
          <w:fldChar w:fldCharType="end"/>
        </w:r>
        <w:r>
          <w:rPr>
            <w:rStyle w:val="Hyperlink"/>
          </w:rPr>
          <w:fldChar w:fldCharType="end"/>
        </w:r>
      </w:ins>
    </w:p>
    <w:p w:rsidR="00743B33" w:rsidRDefault="00D20E06">
      <w:pPr>
        <w:pStyle w:val="TOC3"/>
        <w:rPr>
          <w:ins w:id="284" w:author="Author"/>
          <w:rFonts w:asciiTheme="minorHAnsi" w:eastAsiaTheme="minorEastAsia" w:hAnsiTheme="minorHAnsi" w:cstheme="minorBidi"/>
          <w:sz w:val="22"/>
          <w:szCs w:val="22"/>
          <w:lang w:val="en-US" w:eastAsia="en-US"/>
        </w:rPr>
      </w:pPr>
      <w:ins w:id="285" w:author="Author">
        <w:r>
          <w:rPr>
            <w:rStyle w:val="Hyperlink"/>
          </w:rPr>
          <w:fldChar w:fldCharType="begin"/>
        </w:r>
        <w:r>
          <w:rPr>
            <w:rStyle w:val="Hyperlink"/>
          </w:rPr>
          <w:instrText xml:space="preserve"> </w:instrText>
        </w:r>
        <w:r>
          <w:instrText>HYPERLINK \l "_Toc491674253"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3.1.15.</w:t>
        </w:r>
        <w:r>
          <w:rPr>
            <w:rStyle w:val="Hyperlink"/>
          </w:rPr>
          <w:t xml:space="preserve"> Style_Format_015 ([1] Clause 5.4.7 - table 1 - 1g)</w:t>
        </w:r>
        <w:r>
          <w:rPr>
            <w:webHidden/>
          </w:rPr>
          <w:tab/>
        </w:r>
        <w:r>
          <w:rPr>
            <w:webHidden/>
          </w:rPr>
          <w:fldChar w:fldCharType="begin"/>
        </w:r>
        <w:r>
          <w:rPr>
            <w:webHidden/>
          </w:rPr>
          <w:instrText xml:space="preserve"> PAGEREF _Toc491674253 \h </w:instrText>
        </w:r>
      </w:ins>
      <w:r>
        <w:rPr>
          <w:webHidden/>
        </w:rPr>
      </w:r>
      <w:r>
        <w:rPr>
          <w:webHidden/>
        </w:rPr>
        <w:fldChar w:fldCharType="separate"/>
      </w:r>
      <w:ins w:id="286" w:author="Author">
        <w:r>
          <w:rPr>
            <w:webHidden/>
          </w:rPr>
          <w:t>33</w:t>
        </w:r>
        <w:r>
          <w:rPr>
            <w:webHidden/>
          </w:rPr>
          <w:fldChar w:fldCharType="end"/>
        </w:r>
        <w:r>
          <w:rPr>
            <w:rStyle w:val="Hyperlink"/>
          </w:rPr>
          <w:fldChar w:fldCharType="end"/>
        </w:r>
      </w:ins>
    </w:p>
    <w:p w:rsidR="00743B33" w:rsidRDefault="00D20E06">
      <w:pPr>
        <w:pStyle w:val="TOC3"/>
        <w:rPr>
          <w:ins w:id="287" w:author="Author"/>
          <w:rFonts w:asciiTheme="minorHAnsi" w:eastAsiaTheme="minorEastAsia" w:hAnsiTheme="minorHAnsi" w:cstheme="minorBidi"/>
          <w:sz w:val="22"/>
          <w:szCs w:val="22"/>
          <w:lang w:val="en-US" w:eastAsia="en-US"/>
        </w:rPr>
      </w:pPr>
      <w:ins w:id="288" w:author="Author">
        <w:r>
          <w:rPr>
            <w:rStyle w:val="Hyperlink"/>
          </w:rPr>
          <w:fldChar w:fldCharType="begin"/>
        </w:r>
        <w:r>
          <w:rPr>
            <w:rStyle w:val="Hyperlink"/>
          </w:rPr>
          <w:instrText xml:space="preserve"> </w:instrText>
        </w:r>
        <w:r>
          <w:instrText>HYPERLINK \l "_Toc491674255"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3.1.16.</w:t>
        </w:r>
        <w:r>
          <w:rPr>
            <w:rStyle w:val="Hyperlink"/>
          </w:rPr>
          <w:t xml:space="preserve"> Style_Format_016</w:t>
        </w:r>
        <w:r>
          <w:rPr>
            <w:webHidden/>
          </w:rPr>
          <w:tab/>
        </w:r>
        <w:r>
          <w:rPr>
            <w:webHidden/>
          </w:rPr>
          <w:fldChar w:fldCharType="begin"/>
        </w:r>
        <w:r>
          <w:rPr>
            <w:webHidden/>
          </w:rPr>
          <w:instrText xml:space="preserve"> PAGEREF _Toc491674255 \h </w:instrText>
        </w:r>
      </w:ins>
      <w:r>
        <w:rPr>
          <w:webHidden/>
        </w:rPr>
      </w:r>
      <w:r>
        <w:rPr>
          <w:webHidden/>
        </w:rPr>
        <w:fldChar w:fldCharType="separate"/>
      </w:r>
      <w:ins w:id="289" w:author="Author">
        <w:r>
          <w:rPr>
            <w:webHidden/>
          </w:rPr>
          <w:t>34</w:t>
        </w:r>
        <w:r>
          <w:rPr>
            <w:webHidden/>
          </w:rPr>
          <w:fldChar w:fldCharType="end"/>
        </w:r>
        <w:r>
          <w:rPr>
            <w:rStyle w:val="Hyperlink"/>
          </w:rPr>
          <w:fldChar w:fldCharType="end"/>
        </w:r>
      </w:ins>
    </w:p>
    <w:p w:rsidR="00743B33" w:rsidRDefault="00D20E06">
      <w:pPr>
        <w:pStyle w:val="TOC3"/>
        <w:rPr>
          <w:ins w:id="290" w:author="Author"/>
          <w:rFonts w:asciiTheme="minorHAnsi" w:eastAsiaTheme="minorEastAsia" w:hAnsiTheme="minorHAnsi" w:cstheme="minorBidi"/>
          <w:sz w:val="22"/>
          <w:szCs w:val="22"/>
          <w:lang w:val="en-US" w:eastAsia="en-US"/>
        </w:rPr>
      </w:pPr>
      <w:ins w:id="291" w:author="Author">
        <w:r>
          <w:rPr>
            <w:rStyle w:val="Hyperlink"/>
          </w:rPr>
          <w:fldChar w:fldCharType="begin"/>
        </w:r>
        <w:r>
          <w:rPr>
            <w:rStyle w:val="Hyperlink"/>
          </w:rPr>
          <w:instrText xml:space="preserve"> </w:instrText>
        </w:r>
        <w:r>
          <w:instrText>HYPERLINK \l "_Toc491674256"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w:t>
        </w:r>
        <w:r>
          <w:rPr>
            <w:rStyle w:val="Hyperlink"/>
            <w14:scene3d>
              <w14:camera w14:prst="orthographicFront"/>
              <w14:lightRig w14:rig="threePt" w14:dir="t">
                <w14:rot w14:lat="0" w14:lon="0" w14:rev="0"/>
              </w14:lightRig>
            </w14:scene3d>
          </w:rPr>
          <w:t>17.</w:t>
        </w:r>
        <w:r>
          <w:rPr>
            <w:rStyle w:val="Hyperlink"/>
          </w:rPr>
          <w:t xml:space="preserve"> Style_Format_017</w:t>
        </w:r>
        <w:r>
          <w:rPr>
            <w:webHidden/>
          </w:rPr>
          <w:tab/>
        </w:r>
        <w:r>
          <w:rPr>
            <w:webHidden/>
          </w:rPr>
          <w:fldChar w:fldCharType="begin"/>
        </w:r>
        <w:r>
          <w:rPr>
            <w:webHidden/>
          </w:rPr>
          <w:instrText xml:space="preserve"> PAGEREF _Toc491674256 \h </w:instrText>
        </w:r>
      </w:ins>
      <w:r>
        <w:rPr>
          <w:webHidden/>
        </w:rPr>
      </w:r>
      <w:r>
        <w:rPr>
          <w:webHidden/>
        </w:rPr>
        <w:fldChar w:fldCharType="separate"/>
      </w:r>
      <w:ins w:id="292" w:author="Author">
        <w:r>
          <w:rPr>
            <w:webHidden/>
          </w:rPr>
          <w:t>34</w:t>
        </w:r>
        <w:r>
          <w:rPr>
            <w:webHidden/>
          </w:rPr>
          <w:fldChar w:fldCharType="end"/>
        </w:r>
        <w:r>
          <w:rPr>
            <w:rStyle w:val="Hyperlink"/>
          </w:rPr>
          <w:fldChar w:fldCharType="end"/>
        </w:r>
      </w:ins>
    </w:p>
    <w:p w:rsidR="00743B33" w:rsidRDefault="00D20E06">
      <w:pPr>
        <w:pStyle w:val="TOC3"/>
        <w:rPr>
          <w:ins w:id="293" w:author="Author"/>
          <w:rFonts w:asciiTheme="minorHAnsi" w:eastAsiaTheme="minorEastAsia" w:hAnsiTheme="minorHAnsi" w:cstheme="minorBidi"/>
          <w:sz w:val="22"/>
          <w:szCs w:val="22"/>
          <w:lang w:val="en-US" w:eastAsia="en-US"/>
        </w:rPr>
      </w:pPr>
      <w:ins w:id="294" w:author="Author">
        <w:r>
          <w:rPr>
            <w:rStyle w:val="Hyperlink"/>
          </w:rPr>
          <w:fldChar w:fldCharType="begin"/>
        </w:r>
        <w:r>
          <w:rPr>
            <w:rStyle w:val="Hyperlink"/>
          </w:rPr>
          <w:instrText xml:space="preserve"> </w:instrText>
        </w:r>
        <w:r>
          <w:instrText>HYPERLINK \l "_Toc491674257"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3.1.18.</w:t>
        </w:r>
        <w:r>
          <w:rPr>
            <w:rStyle w:val="Hyperlink"/>
          </w:rPr>
          <w:t xml:space="preserve"> Style_Format_018</w:t>
        </w:r>
        <w:r>
          <w:rPr>
            <w:webHidden/>
          </w:rPr>
          <w:tab/>
        </w:r>
        <w:r>
          <w:rPr>
            <w:webHidden/>
          </w:rPr>
          <w:fldChar w:fldCharType="begin"/>
        </w:r>
        <w:r>
          <w:rPr>
            <w:webHidden/>
          </w:rPr>
          <w:instrText xml:space="preserve"> PAGEREF _Toc491674257 \h </w:instrText>
        </w:r>
      </w:ins>
      <w:r>
        <w:rPr>
          <w:webHidden/>
        </w:rPr>
      </w:r>
      <w:r>
        <w:rPr>
          <w:webHidden/>
        </w:rPr>
        <w:fldChar w:fldCharType="separate"/>
      </w:r>
      <w:ins w:id="295" w:author="Author">
        <w:r>
          <w:rPr>
            <w:webHidden/>
          </w:rPr>
          <w:t>34</w:t>
        </w:r>
        <w:r>
          <w:rPr>
            <w:webHidden/>
          </w:rPr>
          <w:fldChar w:fldCharType="end"/>
        </w:r>
        <w:r>
          <w:rPr>
            <w:rStyle w:val="Hyperlink"/>
          </w:rPr>
          <w:fldChar w:fldCharType="end"/>
        </w:r>
      </w:ins>
    </w:p>
    <w:p w:rsidR="00743B33" w:rsidRDefault="00D20E06">
      <w:pPr>
        <w:pStyle w:val="TOC2"/>
        <w:rPr>
          <w:ins w:id="296" w:author="Author"/>
          <w:rFonts w:asciiTheme="minorHAnsi" w:eastAsiaTheme="minorEastAsia" w:hAnsiTheme="minorHAnsi" w:cstheme="minorBidi"/>
          <w:b w:val="0"/>
          <w:iCs w:val="0"/>
          <w:noProof/>
          <w:sz w:val="22"/>
          <w:szCs w:val="22"/>
          <w:lang w:val="en-US" w:eastAsia="en-US"/>
        </w:rPr>
      </w:pPr>
      <w:ins w:id="297" w:author="Author">
        <w:r>
          <w:rPr>
            <w:rStyle w:val="Hyperlink"/>
            <w:noProof/>
          </w:rPr>
          <w:fldChar w:fldCharType="begin"/>
        </w:r>
        <w:r>
          <w:rPr>
            <w:rStyle w:val="Hyperlink"/>
            <w:noProof/>
          </w:rPr>
          <w:instrText xml:space="preserve"> </w:instrText>
        </w:r>
        <w:r>
          <w:rPr>
            <w:noProof/>
          </w:rPr>
          <w:instrText>HYPERLINK \l "_Toc491674258"</w:instrText>
        </w:r>
        <w:r>
          <w:rPr>
            <w:rStyle w:val="Hyperlink"/>
            <w:noProof/>
          </w:rPr>
          <w:instrText xml:space="preserve"> </w:instrText>
        </w:r>
        <w:r>
          <w:rPr>
            <w:rStyle w:val="Hyperlink"/>
            <w:noProof/>
          </w:rPr>
          <w:fldChar w:fldCharType="separate"/>
        </w:r>
        <w:r>
          <w:rPr>
            <w:rStyle w:val="Hyperlink"/>
            <w:noProof/>
          </w:rPr>
          <w:t>3.2. File Structure</w:t>
        </w:r>
        <w:r>
          <w:rPr>
            <w:noProof/>
            <w:webHidden/>
          </w:rPr>
          <w:tab/>
        </w:r>
        <w:r>
          <w:rPr>
            <w:noProof/>
            <w:webHidden/>
          </w:rPr>
          <w:fldChar w:fldCharType="begin"/>
        </w:r>
        <w:r>
          <w:rPr>
            <w:noProof/>
            <w:webHidden/>
          </w:rPr>
          <w:instrText xml:space="preserve"> PAGEREF _Toc491674258 \h </w:instrText>
        </w:r>
      </w:ins>
      <w:r>
        <w:rPr>
          <w:noProof/>
          <w:webHidden/>
        </w:rPr>
      </w:r>
      <w:r>
        <w:rPr>
          <w:noProof/>
          <w:webHidden/>
        </w:rPr>
        <w:fldChar w:fldCharType="separate"/>
      </w:r>
      <w:ins w:id="298" w:author="Author">
        <w:r>
          <w:rPr>
            <w:noProof/>
            <w:webHidden/>
          </w:rPr>
          <w:t>34</w:t>
        </w:r>
        <w:r>
          <w:rPr>
            <w:noProof/>
            <w:webHidden/>
          </w:rPr>
          <w:fldChar w:fldCharType="end"/>
        </w:r>
        <w:r>
          <w:rPr>
            <w:rStyle w:val="Hyperlink"/>
            <w:noProof/>
          </w:rPr>
          <w:fldChar w:fldCharType="end"/>
        </w:r>
      </w:ins>
    </w:p>
    <w:p w:rsidR="00743B33" w:rsidRDefault="00D20E06">
      <w:pPr>
        <w:pStyle w:val="TOC3"/>
        <w:rPr>
          <w:ins w:id="299" w:author="Author"/>
          <w:rFonts w:asciiTheme="minorHAnsi" w:eastAsiaTheme="minorEastAsia" w:hAnsiTheme="minorHAnsi" w:cstheme="minorBidi"/>
          <w:sz w:val="22"/>
          <w:szCs w:val="22"/>
          <w:lang w:val="en-US" w:eastAsia="en-US"/>
        </w:rPr>
      </w:pPr>
      <w:ins w:id="300" w:author="Author">
        <w:r>
          <w:rPr>
            <w:rStyle w:val="Hyperlink"/>
          </w:rPr>
          <w:fldChar w:fldCharType="begin"/>
        </w:r>
        <w:r>
          <w:rPr>
            <w:rStyle w:val="Hyperlink"/>
          </w:rPr>
          <w:instrText xml:space="preserve"> </w:instrText>
        </w:r>
        <w:r>
          <w:instrText>HYPERLINK \l "_Toc491674259"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3.2.1.</w:t>
        </w:r>
        <w:r>
          <w:rPr>
            <w:rStyle w:val="Hyperlink"/>
          </w:rPr>
          <w:t xml:space="preserve"> Style_File_001</w:t>
        </w:r>
        <w:r>
          <w:rPr>
            <w:webHidden/>
          </w:rPr>
          <w:tab/>
        </w:r>
        <w:r>
          <w:rPr>
            <w:webHidden/>
          </w:rPr>
          <w:fldChar w:fldCharType="begin"/>
        </w:r>
        <w:r>
          <w:rPr>
            <w:webHidden/>
          </w:rPr>
          <w:instrText xml:space="preserve"> PAGEREF _Toc491674259 \h </w:instrText>
        </w:r>
      </w:ins>
      <w:r>
        <w:rPr>
          <w:webHidden/>
        </w:rPr>
      </w:r>
      <w:r>
        <w:rPr>
          <w:webHidden/>
        </w:rPr>
        <w:fldChar w:fldCharType="separate"/>
      </w:r>
      <w:ins w:id="301" w:author="Author">
        <w:r>
          <w:rPr>
            <w:webHidden/>
          </w:rPr>
          <w:t>34</w:t>
        </w:r>
        <w:r>
          <w:rPr>
            <w:webHidden/>
          </w:rPr>
          <w:fldChar w:fldCharType="end"/>
        </w:r>
        <w:r>
          <w:rPr>
            <w:rStyle w:val="Hyperlink"/>
          </w:rPr>
          <w:fldChar w:fldCharType="end"/>
        </w:r>
      </w:ins>
    </w:p>
    <w:p w:rsidR="00743B33" w:rsidRDefault="00D20E06">
      <w:pPr>
        <w:pStyle w:val="TOC3"/>
        <w:rPr>
          <w:ins w:id="302" w:author="Author"/>
          <w:rFonts w:asciiTheme="minorHAnsi" w:eastAsiaTheme="minorEastAsia" w:hAnsiTheme="minorHAnsi" w:cstheme="minorBidi"/>
          <w:sz w:val="22"/>
          <w:szCs w:val="22"/>
          <w:lang w:val="en-US" w:eastAsia="en-US"/>
        </w:rPr>
      </w:pPr>
      <w:ins w:id="303" w:author="Author">
        <w:r>
          <w:rPr>
            <w:rStyle w:val="Hyperlink"/>
          </w:rPr>
          <w:fldChar w:fldCharType="begin"/>
        </w:r>
        <w:r>
          <w:rPr>
            <w:rStyle w:val="Hyperlink"/>
          </w:rPr>
          <w:instrText xml:space="preserve"> </w:instrText>
        </w:r>
        <w:r>
          <w:instrText>HYPERLINK \l "_Toc491674260"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3.2.2.</w:t>
        </w:r>
        <w:r>
          <w:rPr>
            <w:rStyle w:val="Hyperlink"/>
          </w:rPr>
          <w:t xml:space="preserve"> Style_File_002 ([1] Clause 5.4.7 - table 1 – 1a)</w:t>
        </w:r>
        <w:r>
          <w:rPr>
            <w:webHidden/>
          </w:rPr>
          <w:tab/>
        </w:r>
        <w:r>
          <w:rPr>
            <w:webHidden/>
          </w:rPr>
          <w:fldChar w:fldCharType="begin"/>
        </w:r>
        <w:r>
          <w:rPr>
            <w:webHidden/>
          </w:rPr>
          <w:instrText xml:space="preserve"> PAGEREF _Toc491674260 \h </w:instrText>
        </w:r>
      </w:ins>
      <w:r>
        <w:rPr>
          <w:webHidden/>
        </w:rPr>
      </w:r>
      <w:r>
        <w:rPr>
          <w:webHidden/>
        </w:rPr>
        <w:fldChar w:fldCharType="separate"/>
      </w:r>
      <w:ins w:id="304" w:author="Author">
        <w:r>
          <w:rPr>
            <w:webHidden/>
          </w:rPr>
          <w:t>34</w:t>
        </w:r>
        <w:r>
          <w:rPr>
            <w:webHidden/>
          </w:rPr>
          <w:fldChar w:fldCharType="end"/>
        </w:r>
        <w:r>
          <w:rPr>
            <w:rStyle w:val="Hyperlink"/>
          </w:rPr>
          <w:fldChar w:fldCharType="end"/>
        </w:r>
      </w:ins>
    </w:p>
    <w:p w:rsidR="00743B33" w:rsidRDefault="00D20E06">
      <w:pPr>
        <w:pStyle w:val="TOC3"/>
        <w:rPr>
          <w:ins w:id="305" w:author="Author"/>
          <w:rFonts w:asciiTheme="minorHAnsi" w:eastAsiaTheme="minorEastAsia" w:hAnsiTheme="minorHAnsi" w:cstheme="minorBidi"/>
          <w:sz w:val="22"/>
          <w:szCs w:val="22"/>
          <w:lang w:val="en-US" w:eastAsia="en-US"/>
        </w:rPr>
      </w:pPr>
      <w:ins w:id="306" w:author="Author">
        <w:r>
          <w:rPr>
            <w:rStyle w:val="Hyperlink"/>
          </w:rPr>
          <w:fldChar w:fldCharType="begin"/>
        </w:r>
        <w:r>
          <w:rPr>
            <w:rStyle w:val="Hyperlink"/>
          </w:rPr>
          <w:instrText xml:space="preserve"> </w:instrText>
        </w:r>
        <w:r>
          <w:instrText>HYPERLINK \l "_Toc491674261"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3.2.3.</w:t>
        </w:r>
        <w:r>
          <w:rPr>
            <w:rStyle w:val="Hyperlink"/>
          </w:rPr>
          <w:t xml:space="preserve"> Style_File_003 ([1] Clause 5.4.7 - table 1 - 1g)</w:t>
        </w:r>
        <w:r>
          <w:rPr>
            <w:webHidden/>
          </w:rPr>
          <w:tab/>
        </w:r>
        <w:r>
          <w:rPr>
            <w:webHidden/>
          </w:rPr>
          <w:fldChar w:fldCharType="begin"/>
        </w:r>
        <w:r>
          <w:rPr>
            <w:webHidden/>
          </w:rPr>
          <w:instrText xml:space="preserve"> PAGEREF _Toc4916742</w:instrText>
        </w:r>
        <w:r>
          <w:rPr>
            <w:webHidden/>
          </w:rPr>
          <w:instrText xml:space="preserve">61 \h </w:instrText>
        </w:r>
      </w:ins>
      <w:r>
        <w:rPr>
          <w:webHidden/>
        </w:rPr>
      </w:r>
      <w:r>
        <w:rPr>
          <w:webHidden/>
        </w:rPr>
        <w:fldChar w:fldCharType="separate"/>
      </w:r>
      <w:ins w:id="307" w:author="Author">
        <w:r>
          <w:rPr>
            <w:webHidden/>
          </w:rPr>
          <w:t>35</w:t>
        </w:r>
        <w:r>
          <w:rPr>
            <w:webHidden/>
          </w:rPr>
          <w:fldChar w:fldCharType="end"/>
        </w:r>
        <w:r>
          <w:rPr>
            <w:rStyle w:val="Hyperlink"/>
          </w:rPr>
          <w:fldChar w:fldCharType="end"/>
        </w:r>
      </w:ins>
    </w:p>
    <w:p w:rsidR="00743B33" w:rsidRDefault="00D20E06">
      <w:pPr>
        <w:pStyle w:val="TOC3"/>
        <w:rPr>
          <w:ins w:id="308" w:author="Author"/>
          <w:rFonts w:asciiTheme="minorHAnsi" w:eastAsiaTheme="minorEastAsia" w:hAnsiTheme="minorHAnsi" w:cstheme="minorBidi"/>
          <w:sz w:val="22"/>
          <w:szCs w:val="22"/>
          <w:lang w:val="en-US" w:eastAsia="en-US"/>
        </w:rPr>
      </w:pPr>
      <w:ins w:id="309" w:author="Author">
        <w:r>
          <w:rPr>
            <w:rStyle w:val="Hyperlink"/>
          </w:rPr>
          <w:fldChar w:fldCharType="begin"/>
        </w:r>
        <w:r>
          <w:rPr>
            <w:rStyle w:val="Hyperlink"/>
          </w:rPr>
          <w:instrText xml:space="preserve"> </w:instrText>
        </w:r>
        <w:r>
          <w:instrText>HYPERLINK \l "_Toc491674262"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3.2.4.</w:t>
        </w:r>
        <w:r>
          <w:rPr>
            <w:rStyle w:val="Hyperlink"/>
          </w:rPr>
          <w:t xml:space="preserve"> Style_File_004</w:t>
        </w:r>
        <w:r>
          <w:rPr>
            <w:webHidden/>
          </w:rPr>
          <w:tab/>
        </w:r>
        <w:r>
          <w:rPr>
            <w:webHidden/>
          </w:rPr>
          <w:fldChar w:fldCharType="begin"/>
        </w:r>
        <w:r>
          <w:rPr>
            <w:webHidden/>
          </w:rPr>
          <w:instrText xml:space="preserve"> PAGEREF _Toc491674262 \h </w:instrText>
        </w:r>
      </w:ins>
      <w:r>
        <w:rPr>
          <w:webHidden/>
        </w:rPr>
      </w:r>
      <w:r>
        <w:rPr>
          <w:webHidden/>
        </w:rPr>
        <w:fldChar w:fldCharType="separate"/>
      </w:r>
      <w:ins w:id="310" w:author="Author">
        <w:r>
          <w:rPr>
            <w:webHidden/>
          </w:rPr>
          <w:t>35</w:t>
        </w:r>
        <w:r>
          <w:rPr>
            <w:webHidden/>
          </w:rPr>
          <w:fldChar w:fldCharType="end"/>
        </w:r>
        <w:r>
          <w:rPr>
            <w:rStyle w:val="Hyperlink"/>
          </w:rPr>
          <w:fldChar w:fldCharType="end"/>
        </w:r>
      </w:ins>
    </w:p>
    <w:p w:rsidR="00743B33" w:rsidRDefault="00D20E06">
      <w:pPr>
        <w:pStyle w:val="TOC3"/>
        <w:rPr>
          <w:ins w:id="311" w:author="Author"/>
          <w:rFonts w:asciiTheme="minorHAnsi" w:eastAsiaTheme="minorEastAsia" w:hAnsiTheme="minorHAnsi" w:cstheme="minorBidi"/>
          <w:sz w:val="22"/>
          <w:szCs w:val="22"/>
          <w:lang w:val="en-US" w:eastAsia="en-US"/>
        </w:rPr>
      </w:pPr>
      <w:ins w:id="312" w:author="Author">
        <w:r>
          <w:rPr>
            <w:rStyle w:val="Hyperlink"/>
          </w:rPr>
          <w:fldChar w:fldCharType="begin"/>
        </w:r>
        <w:r>
          <w:rPr>
            <w:rStyle w:val="Hyperlink"/>
          </w:rPr>
          <w:instrText xml:space="preserve"> </w:instrText>
        </w:r>
        <w:r>
          <w:instrText>HYPERLINK \l "_Toc49167</w:instrText>
        </w:r>
        <w:r>
          <w:instrText>4263"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3.2.5.</w:t>
        </w:r>
        <w:r>
          <w:rPr>
            <w:rStyle w:val="Hyperlink"/>
          </w:rPr>
          <w:t xml:space="preserve"> Style_File_005</w:t>
        </w:r>
        <w:r>
          <w:rPr>
            <w:webHidden/>
          </w:rPr>
          <w:tab/>
        </w:r>
        <w:r>
          <w:rPr>
            <w:webHidden/>
          </w:rPr>
          <w:fldChar w:fldCharType="begin"/>
        </w:r>
        <w:r>
          <w:rPr>
            <w:webHidden/>
          </w:rPr>
          <w:instrText xml:space="preserve"> PAGEREF _Toc491674263 \h </w:instrText>
        </w:r>
      </w:ins>
      <w:r>
        <w:rPr>
          <w:webHidden/>
        </w:rPr>
      </w:r>
      <w:r>
        <w:rPr>
          <w:webHidden/>
        </w:rPr>
        <w:fldChar w:fldCharType="separate"/>
      </w:r>
      <w:ins w:id="313" w:author="Author">
        <w:r>
          <w:rPr>
            <w:webHidden/>
          </w:rPr>
          <w:t>35</w:t>
        </w:r>
        <w:r>
          <w:rPr>
            <w:webHidden/>
          </w:rPr>
          <w:fldChar w:fldCharType="end"/>
        </w:r>
        <w:r>
          <w:rPr>
            <w:rStyle w:val="Hyperlink"/>
          </w:rPr>
          <w:fldChar w:fldCharType="end"/>
        </w:r>
      </w:ins>
    </w:p>
    <w:p w:rsidR="00743B33" w:rsidRDefault="00D20E06">
      <w:pPr>
        <w:pStyle w:val="TOC3"/>
        <w:rPr>
          <w:ins w:id="314" w:author="Author"/>
          <w:rFonts w:asciiTheme="minorHAnsi" w:eastAsiaTheme="minorEastAsia" w:hAnsiTheme="minorHAnsi" w:cstheme="minorBidi"/>
          <w:sz w:val="22"/>
          <w:szCs w:val="22"/>
          <w:lang w:val="en-US" w:eastAsia="en-US"/>
        </w:rPr>
      </w:pPr>
      <w:ins w:id="315" w:author="Author">
        <w:r>
          <w:rPr>
            <w:rStyle w:val="Hyperlink"/>
          </w:rPr>
          <w:fldChar w:fldCharType="begin"/>
        </w:r>
        <w:r>
          <w:rPr>
            <w:rStyle w:val="Hyperlink"/>
          </w:rPr>
          <w:instrText xml:space="preserve"> </w:instrText>
        </w:r>
        <w:r>
          <w:instrText>HYPERLINK \l "_Toc491674264"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3.2.6.</w:t>
        </w:r>
        <w:r>
          <w:rPr>
            <w:rStyle w:val="Hyperlink"/>
          </w:rPr>
          <w:t xml:space="preserve"> Style_File_006</w:t>
        </w:r>
        <w:r>
          <w:rPr>
            <w:webHidden/>
          </w:rPr>
          <w:tab/>
        </w:r>
        <w:r>
          <w:rPr>
            <w:webHidden/>
          </w:rPr>
          <w:fldChar w:fldCharType="begin"/>
        </w:r>
        <w:r>
          <w:rPr>
            <w:webHidden/>
          </w:rPr>
          <w:instrText xml:space="preserve"> PAGEREF _Toc491674264 \h </w:instrText>
        </w:r>
      </w:ins>
      <w:r>
        <w:rPr>
          <w:webHidden/>
        </w:rPr>
      </w:r>
      <w:r>
        <w:rPr>
          <w:webHidden/>
        </w:rPr>
        <w:fldChar w:fldCharType="separate"/>
      </w:r>
      <w:ins w:id="316" w:author="Author">
        <w:r>
          <w:rPr>
            <w:webHidden/>
          </w:rPr>
          <w:t>36</w:t>
        </w:r>
        <w:r>
          <w:rPr>
            <w:webHidden/>
          </w:rPr>
          <w:fldChar w:fldCharType="end"/>
        </w:r>
        <w:r>
          <w:rPr>
            <w:rStyle w:val="Hyperlink"/>
          </w:rPr>
          <w:fldChar w:fldCharType="end"/>
        </w:r>
      </w:ins>
    </w:p>
    <w:p w:rsidR="00743B33" w:rsidRDefault="00D20E06">
      <w:pPr>
        <w:pStyle w:val="TOC2"/>
        <w:rPr>
          <w:ins w:id="317" w:author="Author"/>
          <w:rFonts w:asciiTheme="minorHAnsi" w:eastAsiaTheme="minorEastAsia" w:hAnsiTheme="minorHAnsi" w:cstheme="minorBidi"/>
          <w:b w:val="0"/>
          <w:iCs w:val="0"/>
          <w:noProof/>
          <w:sz w:val="22"/>
          <w:szCs w:val="22"/>
          <w:lang w:val="en-US" w:eastAsia="en-US"/>
        </w:rPr>
      </w:pPr>
      <w:ins w:id="318" w:author="Author">
        <w:r>
          <w:rPr>
            <w:rStyle w:val="Hyperlink"/>
            <w:noProof/>
          </w:rPr>
          <w:fldChar w:fldCharType="begin"/>
        </w:r>
        <w:r>
          <w:rPr>
            <w:rStyle w:val="Hyperlink"/>
            <w:noProof/>
          </w:rPr>
          <w:instrText xml:space="preserve"> </w:instrText>
        </w:r>
        <w:r>
          <w:rPr>
            <w:noProof/>
          </w:rPr>
          <w:instrText>HYPERLINK \l "_Toc491674265"</w:instrText>
        </w:r>
        <w:r>
          <w:rPr>
            <w:rStyle w:val="Hyperlink"/>
            <w:noProof/>
          </w:rPr>
          <w:instrText xml:space="preserve"> </w:instrText>
        </w:r>
        <w:r>
          <w:rPr>
            <w:rStyle w:val="Hyperlink"/>
            <w:noProof/>
          </w:rPr>
          <w:fldChar w:fldCharType="separate"/>
        </w:r>
        <w:r>
          <w:rPr>
            <w:rStyle w:val="Hyperlink"/>
            <w:noProof/>
          </w:rPr>
          <w:t>3.3. Comments</w:t>
        </w:r>
        <w:r>
          <w:rPr>
            <w:noProof/>
            <w:webHidden/>
          </w:rPr>
          <w:tab/>
        </w:r>
        <w:r>
          <w:rPr>
            <w:noProof/>
            <w:webHidden/>
          </w:rPr>
          <w:fldChar w:fldCharType="begin"/>
        </w:r>
        <w:r>
          <w:rPr>
            <w:noProof/>
            <w:webHidden/>
          </w:rPr>
          <w:instrText xml:space="preserve"> PAGEREF _Toc491674265 \h </w:instrText>
        </w:r>
      </w:ins>
      <w:r>
        <w:rPr>
          <w:noProof/>
          <w:webHidden/>
        </w:rPr>
      </w:r>
      <w:r>
        <w:rPr>
          <w:noProof/>
          <w:webHidden/>
        </w:rPr>
        <w:fldChar w:fldCharType="separate"/>
      </w:r>
      <w:ins w:id="319" w:author="Author">
        <w:r>
          <w:rPr>
            <w:noProof/>
            <w:webHidden/>
          </w:rPr>
          <w:t>36</w:t>
        </w:r>
        <w:r>
          <w:rPr>
            <w:noProof/>
            <w:webHidden/>
          </w:rPr>
          <w:fldChar w:fldCharType="end"/>
        </w:r>
        <w:r>
          <w:rPr>
            <w:rStyle w:val="Hyperlink"/>
            <w:noProof/>
          </w:rPr>
          <w:fldChar w:fldCharType="end"/>
        </w:r>
      </w:ins>
    </w:p>
    <w:p w:rsidR="00743B33" w:rsidRDefault="00D20E06">
      <w:pPr>
        <w:pStyle w:val="TOC3"/>
        <w:rPr>
          <w:ins w:id="320" w:author="Author"/>
          <w:rFonts w:asciiTheme="minorHAnsi" w:eastAsiaTheme="minorEastAsia" w:hAnsiTheme="minorHAnsi" w:cstheme="minorBidi"/>
          <w:sz w:val="22"/>
          <w:szCs w:val="22"/>
          <w:lang w:val="en-US" w:eastAsia="en-US"/>
        </w:rPr>
      </w:pPr>
      <w:ins w:id="321" w:author="Author">
        <w:r>
          <w:rPr>
            <w:rStyle w:val="Hyperlink"/>
          </w:rPr>
          <w:fldChar w:fldCharType="begin"/>
        </w:r>
        <w:r>
          <w:rPr>
            <w:rStyle w:val="Hyperlink"/>
          </w:rPr>
          <w:instrText xml:space="preserve"> </w:instrText>
        </w:r>
        <w:r>
          <w:instrText>HYPERLINK \l "_Toc491674266"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3.3.1.</w:t>
        </w:r>
        <w:r>
          <w:rPr>
            <w:rStyle w:val="Hyperlink"/>
          </w:rPr>
          <w:t xml:space="preserve"> Style_Comment_001 ([1] Clause 5.4.7 - table 1 - 1g)</w:t>
        </w:r>
        <w:r>
          <w:rPr>
            <w:webHidden/>
          </w:rPr>
          <w:tab/>
        </w:r>
        <w:r>
          <w:rPr>
            <w:webHidden/>
          </w:rPr>
          <w:fldChar w:fldCharType="begin"/>
        </w:r>
        <w:r>
          <w:rPr>
            <w:webHidden/>
          </w:rPr>
          <w:instrText xml:space="preserve"> PAGEREF _Toc491674266 \h </w:instrText>
        </w:r>
      </w:ins>
      <w:r>
        <w:rPr>
          <w:webHidden/>
        </w:rPr>
      </w:r>
      <w:r>
        <w:rPr>
          <w:webHidden/>
        </w:rPr>
        <w:fldChar w:fldCharType="separate"/>
      </w:r>
      <w:ins w:id="322" w:author="Author">
        <w:r>
          <w:rPr>
            <w:webHidden/>
          </w:rPr>
          <w:t>36</w:t>
        </w:r>
        <w:r>
          <w:rPr>
            <w:webHidden/>
          </w:rPr>
          <w:fldChar w:fldCharType="end"/>
        </w:r>
        <w:r>
          <w:rPr>
            <w:rStyle w:val="Hyperlink"/>
          </w:rPr>
          <w:fldChar w:fldCharType="end"/>
        </w:r>
      </w:ins>
    </w:p>
    <w:p w:rsidR="00743B33" w:rsidRDefault="00D20E06">
      <w:pPr>
        <w:pStyle w:val="TOC3"/>
        <w:rPr>
          <w:ins w:id="323" w:author="Author"/>
          <w:rFonts w:asciiTheme="minorHAnsi" w:eastAsiaTheme="minorEastAsia" w:hAnsiTheme="minorHAnsi" w:cstheme="minorBidi"/>
          <w:sz w:val="22"/>
          <w:szCs w:val="22"/>
          <w:lang w:val="en-US" w:eastAsia="en-US"/>
        </w:rPr>
      </w:pPr>
      <w:ins w:id="324" w:author="Author">
        <w:r>
          <w:rPr>
            <w:rStyle w:val="Hyperlink"/>
          </w:rPr>
          <w:fldChar w:fldCharType="begin"/>
        </w:r>
        <w:r>
          <w:rPr>
            <w:rStyle w:val="Hyperlink"/>
          </w:rPr>
          <w:instrText xml:space="preserve"> </w:instrText>
        </w:r>
        <w:r>
          <w:instrText>HYPERLINK \l "_Toc491674268"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3.3.2.</w:t>
        </w:r>
        <w:r>
          <w:rPr>
            <w:rStyle w:val="Hyperlink"/>
          </w:rPr>
          <w:t xml:space="preserve"> Style_Comment_002 ([1] Clause 5.4.7 - table 1 - 1g)</w:t>
        </w:r>
        <w:r>
          <w:rPr>
            <w:webHidden/>
          </w:rPr>
          <w:tab/>
        </w:r>
        <w:r>
          <w:rPr>
            <w:webHidden/>
          </w:rPr>
          <w:fldChar w:fldCharType="begin"/>
        </w:r>
        <w:r>
          <w:rPr>
            <w:webHidden/>
          </w:rPr>
          <w:instrText xml:space="preserve"> PAGEREF _Toc49</w:instrText>
        </w:r>
        <w:r>
          <w:rPr>
            <w:webHidden/>
          </w:rPr>
          <w:instrText xml:space="preserve">1674268 \h </w:instrText>
        </w:r>
      </w:ins>
      <w:r>
        <w:rPr>
          <w:webHidden/>
        </w:rPr>
      </w:r>
      <w:r>
        <w:rPr>
          <w:webHidden/>
        </w:rPr>
        <w:fldChar w:fldCharType="separate"/>
      </w:r>
      <w:ins w:id="325" w:author="Author">
        <w:r>
          <w:rPr>
            <w:webHidden/>
          </w:rPr>
          <w:t>36</w:t>
        </w:r>
        <w:r>
          <w:rPr>
            <w:webHidden/>
          </w:rPr>
          <w:fldChar w:fldCharType="end"/>
        </w:r>
        <w:r>
          <w:rPr>
            <w:rStyle w:val="Hyperlink"/>
          </w:rPr>
          <w:fldChar w:fldCharType="end"/>
        </w:r>
      </w:ins>
    </w:p>
    <w:p w:rsidR="00743B33" w:rsidRDefault="00D20E06">
      <w:pPr>
        <w:pStyle w:val="TOC3"/>
        <w:rPr>
          <w:ins w:id="326" w:author="Author"/>
          <w:rFonts w:asciiTheme="minorHAnsi" w:eastAsiaTheme="minorEastAsia" w:hAnsiTheme="minorHAnsi" w:cstheme="minorBidi"/>
          <w:sz w:val="22"/>
          <w:szCs w:val="22"/>
          <w:lang w:val="en-US" w:eastAsia="en-US"/>
        </w:rPr>
      </w:pPr>
      <w:ins w:id="327" w:author="Author">
        <w:r>
          <w:rPr>
            <w:rStyle w:val="Hyperlink"/>
          </w:rPr>
          <w:fldChar w:fldCharType="begin"/>
        </w:r>
        <w:r>
          <w:rPr>
            <w:rStyle w:val="Hyperlink"/>
          </w:rPr>
          <w:instrText xml:space="preserve"> </w:instrText>
        </w:r>
        <w:r>
          <w:instrText>HYPERLINK \l "_Toc491674269"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3.3.3.</w:t>
        </w:r>
        <w:r>
          <w:rPr>
            <w:rStyle w:val="Hyperlink"/>
          </w:rPr>
          <w:t xml:space="preserve"> Style_Comment_003 ([1] Clause 5.4.7 - table 1 - 1g)</w:t>
        </w:r>
        <w:r>
          <w:rPr>
            <w:webHidden/>
          </w:rPr>
          <w:tab/>
        </w:r>
        <w:r>
          <w:rPr>
            <w:webHidden/>
          </w:rPr>
          <w:fldChar w:fldCharType="begin"/>
        </w:r>
        <w:r>
          <w:rPr>
            <w:webHidden/>
          </w:rPr>
          <w:instrText xml:space="preserve"> PAGEREF _Toc491674269 \h </w:instrText>
        </w:r>
      </w:ins>
      <w:r>
        <w:rPr>
          <w:webHidden/>
        </w:rPr>
      </w:r>
      <w:r>
        <w:rPr>
          <w:webHidden/>
        </w:rPr>
        <w:fldChar w:fldCharType="separate"/>
      </w:r>
      <w:ins w:id="328" w:author="Author">
        <w:r>
          <w:rPr>
            <w:webHidden/>
          </w:rPr>
          <w:t>36</w:t>
        </w:r>
        <w:r>
          <w:rPr>
            <w:webHidden/>
          </w:rPr>
          <w:fldChar w:fldCharType="end"/>
        </w:r>
        <w:r>
          <w:rPr>
            <w:rStyle w:val="Hyperlink"/>
          </w:rPr>
          <w:fldChar w:fldCharType="end"/>
        </w:r>
      </w:ins>
    </w:p>
    <w:p w:rsidR="00743B33" w:rsidRDefault="00D20E06">
      <w:pPr>
        <w:pStyle w:val="TOC3"/>
        <w:rPr>
          <w:ins w:id="329" w:author="Author"/>
          <w:rFonts w:asciiTheme="minorHAnsi" w:eastAsiaTheme="minorEastAsia" w:hAnsiTheme="minorHAnsi" w:cstheme="minorBidi"/>
          <w:sz w:val="22"/>
          <w:szCs w:val="22"/>
          <w:lang w:val="en-US" w:eastAsia="en-US"/>
        </w:rPr>
      </w:pPr>
      <w:ins w:id="330" w:author="Author">
        <w:r>
          <w:rPr>
            <w:rStyle w:val="Hyperlink"/>
          </w:rPr>
          <w:fldChar w:fldCharType="begin"/>
        </w:r>
        <w:r>
          <w:rPr>
            <w:rStyle w:val="Hyperlink"/>
          </w:rPr>
          <w:instrText xml:space="preserve"> </w:instrText>
        </w:r>
        <w:r>
          <w:instrText>HYPERLINK \l "_Toc491674270"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3.3.4.</w:t>
        </w:r>
        <w:r>
          <w:rPr>
            <w:rStyle w:val="Hyperlink"/>
          </w:rPr>
          <w:t xml:space="preserve"> Style_Comment_004 ([1] Clause 5.4.7 - table 1 - 1g)</w:t>
        </w:r>
        <w:r>
          <w:rPr>
            <w:webHidden/>
          </w:rPr>
          <w:tab/>
        </w:r>
        <w:r>
          <w:rPr>
            <w:webHidden/>
          </w:rPr>
          <w:fldChar w:fldCharType="begin"/>
        </w:r>
        <w:r>
          <w:rPr>
            <w:webHidden/>
          </w:rPr>
          <w:instrText xml:space="preserve"> PAGEREF _Toc491674270 \h </w:instrText>
        </w:r>
      </w:ins>
      <w:r>
        <w:rPr>
          <w:webHidden/>
        </w:rPr>
      </w:r>
      <w:r>
        <w:rPr>
          <w:webHidden/>
        </w:rPr>
        <w:fldChar w:fldCharType="separate"/>
      </w:r>
      <w:ins w:id="331" w:author="Author">
        <w:r>
          <w:rPr>
            <w:webHidden/>
          </w:rPr>
          <w:t>37</w:t>
        </w:r>
        <w:r>
          <w:rPr>
            <w:webHidden/>
          </w:rPr>
          <w:fldChar w:fldCharType="end"/>
        </w:r>
        <w:r>
          <w:rPr>
            <w:rStyle w:val="Hyperlink"/>
          </w:rPr>
          <w:fldChar w:fldCharType="end"/>
        </w:r>
      </w:ins>
    </w:p>
    <w:p w:rsidR="00743B33" w:rsidRDefault="00D20E06">
      <w:pPr>
        <w:pStyle w:val="TOC3"/>
        <w:rPr>
          <w:ins w:id="332" w:author="Author"/>
          <w:rFonts w:asciiTheme="minorHAnsi" w:eastAsiaTheme="minorEastAsia" w:hAnsiTheme="minorHAnsi" w:cstheme="minorBidi"/>
          <w:sz w:val="22"/>
          <w:szCs w:val="22"/>
          <w:lang w:val="en-US" w:eastAsia="en-US"/>
        </w:rPr>
      </w:pPr>
      <w:ins w:id="333" w:author="Author">
        <w:r>
          <w:rPr>
            <w:rStyle w:val="Hyperlink"/>
          </w:rPr>
          <w:fldChar w:fldCharType="begin"/>
        </w:r>
        <w:r>
          <w:rPr>
            <w:rStyle w:val="Hyperlink"/>
          </w:rPr>
          <w:instrText xml:space="preserve"> </w:instrText>
        </w:r>
        <w:r>
          <w:instrText>HYPERLINK \l "_Toc491674271"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3.3.5.</w:t>
        </w:r>
        <w:r>
          <w:rPr>
            <w:rStyle w:val="Hyperlink"/>
          </w:rPr>
          <w:t xml:space="preserve"> Style_Comment_0</w:t>
        </w:r>
        <w:r>
          <w:rPr>
            <w:rStyle w:val="Hyperlink"/>
          </w:rPr>
          <w:t>05 ([1] Clause 5.4.7 - table 1 - 1g)</w:t>
        </w:r>
        <w:r>
          <w:rPr>
            <w:webHidden/>
          </w:rPr>
          <w:tab/>
        </w:r>
        <w:r>
          <w:rPr>
            <w:webHidden/>
          </w:rPr>
          <w:fldChar w:fldCharType="begin"/>
        </w:r>
        <w:r>
          <w:rPr>
            <w:webHidden/>
          </w:rPr>
          <w:instrText xml:space="preserve"> PAGEREF _Toc491674271 \h </w:instrText>
        </w:r>
      </w:ins>
      <w:r>
        <w:rPr>
          <w:webHidden/>
        </w:rPr>
      </w:r>
      <w:r>
        <w:rPr>
          <w:webHidden/>
        </w:rPr>
        <w:fldChar w:fldCharType="separate"/>
      </w:r>
      <w:ins w:id="334" w:author="Author">
        <w:r>
          <w:rPr>
            <w:webHidden/>
          </w:rPr>
          <w:t>37</w:t>
        </w:r>
        <w:r>
          <w:rPr>
            <w:webHidden/>
          </w:rPr>
          <w:fldChar w:fldCharType="end"/>
        </w:r>
        <w:r>
          <w:rPr>
            <w:rStyle w:val="Hyperlink"/>
          </w:rPr>
          <w:fldChar w:fldCharType="end"/>
        </w:r>
      </w:ins>
    </w:p>
    <w:p w:rsidR="00743B33" w:rsidRDefault="00D20E06">
      <w:pPr>
        <w:pStyle w:val="TOC3"/>
        <w:rPr>
          <w:ins w:id="335" w:author="Author"/>
          <w:rFonts w:asciiTheme="minorHAnsi" w:eastAsiaTheme="minorEastAsia" w:hAnsiTheme="minorHAnsi" w:cstheme="minorBidi"/>
          <w:sz w:val="22"/>
          <w:szCs w:val="22"/>
          <w:lang w:val="en-US" w:eastAsia="en-US"/>
        </w:rPr>
      </w:pPr>
      <w:ins w:id="336" w:author="Author">
        <w:r>
          <w:rPr>
            <w:rStyle w:val="Hyperlink"/>
          </w:rPr>
          <w:lastRenderedPageBreak/>
          <w:fldChar w:fldCharType="begin"/>
        </w:r>
        <w:r>
          <w:rPr>
            <w:rStyle w:val="Hyperlink"/>
          </w:rPr>
          <w:instrText xml:space="preserve"> </w:instrText>
        </w:r>
        <w:r>
          <w:instrText>HYPERLINK \l "_Toc491674272"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3.3.6.</w:t>
        </w:r>
        <w:r>
          <w:rPr>
            <w:rStyle w:val="Hyperlink"/>
          </w:rPr>
          <w:t xml:space="preserve"> Style_Comment_006 ([1] Clause 5.4.7 - table 1 - 1g)</w:t>
        </w:r>
        <w:r>
          <w:rPr>
            <w:webHidden/>
          </w:rPr>
          <w:tab/>
        </w:r>
        <w:r>
          <w:rPr>
            <w:webHidden/>
          </w:rPr>
          <w:fldChar w:fldCharType="begin"/>
        </w:r>
        <w:r>
          <w:rPr>
            <w:webHidden/>
          </w:rPr>
          <w:instrText xml:space="preserve"> PAGEREF _Toc491674272 \h </w:instrText>
        </w:r>
      </w:ins>
      <w:r>
        <w:rPr>
          <w:webHidden/>
        </w:rPr>
      </w:r>
      <w:r>
        <w:rPr>
          <w:webHidden/>
        </w:rPr>
        <w:fldChar w:fldCharType="separate"/>
      </w:r>
      <w:ins w:id="337" w:author="Author">
        <w:r>
          <w:rPr>
            <w:webHidden/>
          </w:rPr>
          <w:t>38</w:t>
        </w:r>
        <w:r>
          <w:rPr>
            <w:webHidden/>
          </w:rPr>
          <w:fldChar w:fldCharType="end"/>
        </w:r>
        <w:r>
          <w:rPr>
            <w:rStyle w:val="Hyperlink"/>
          </w:rPr>
          <w:fldChar w:fldCharType="end"/>
        </w:r>
      </w:ins>
    </w:p>
    <w:p w:rsidR="00743B33" w:rsidRDefault="00D20E06">
      <w:pPr>
        <w:pStyle w:val="TOC3"/>
        <w:rPr>
          <w:ins w:id="338" w:author="Author"/>
          <w:rFonts w:asciiTheme="minorHAnsi" w:eastAsiaTheme="minorEastAsia" w:hAnsiTheme="minorHAnsi" w:cstheme="minorBidi"/>
          <w:sz w:val="22"/>
          <w:szCs w:val="22"/>
          <w:lang w:val="en-US" w:eastAsia="en-US"/>
        </w:rPr>
      </w:pPr>
      <w:ins w:id="339" w:author="Author">
        <w:r>
          <w:rPr>
            <w:rStyle w:val="Hyperlink"/>
          </w:rPr>
          <w:fldChar w:fldCharType="begin"/>
        </w:r>
        <w:r>
          <w:rPr>
            <w:rStyle w:val="Hyperlink"/>
          </w:rPr>
          <w:instrText xml:space="preserve"> </w:instrText>
        </w:r>
        <w:r>
          <w:instrText>HYPERLINK \l "_Toc491674273"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3.3.7.</w:t>
        </w:r>
        <w:r>
          <w:rPr>
            <w:rStyle w:val="Hyperlink"/>
          </w:rPr>
          <w:t xml:space="preserve"> Style_Comment_007 ([1] Clause 5.4.7 - table 1 - 1g)</w:t>
        </w:r>
        <w:r>
          <w:rPr>
            <w:webHidden/>
          </w:rPr>
          <w:tab/>
        </w:r>
        <w:r>
          <w:rPr>
            <w:webHidden/>
          </w:rPr>
          <w:fldChar w:fldCharType="begin"/>
        </w:r>
        <w:r>
          <w:rPr>
            <w:webHidden/>
          </w:rPr>
          <w:instrText xml:space="preserve"> PAGEREF _Toc491674273 \h </w:instrText>
        </w:r>
      </w:ins>
      <w:r>
        <w:rPr>
          <w:webHidden/>
        </w:rPr>
      </w:r>
      <w:r>
        <w:rPr>
          <w:webHidden/>
        </w:rPr>
        <w:fldChar w:fldCharType="separate"/>
      </w:r>
      <w:ins w:id="340" w:author="Author">
        <w:r>
          <w:rPr>
            <w:webHidden/>
          </w:rPr>
          <w:t>38</w:t>
        </w:r>
        <w:r>
          <w:rPr>
            <w:webHidden/>
          </w:rPr>
          <w:fldChar w:fldCharType="end"/>
        </w:r>
        <w:r>
          <w:rPr>
            <w:rStyle w:val="Hyperlink"/>
          </w:rPr>
          <w:fldChar w:fldCharType="end"/>
        </w:r>
      </w:ins>
    </w:p>
    <w:p w:rsidR="00743B33" w:rsidRDefault="00D20E06">
      <w:pPr>
        <w:pStyle w:val="TOC1"/>
        <w:tabs>
          <w:tab w:val="right" w:leader="dot" w:pos="9530"/>
        </w:tabs>
        <w:rPr>
          <w:ins w:id="341" w:author="Author"/>
          <w:rFonts w:asciiTheme="minorHAnsi" w:eastAsiaTheme="minorEastAsia" w:hAnsiTheme="minorHAnsi" w:cstheme="minorBidi"/>
          <w:b w:val="0"/>
          <w:bCs w:val="0"/>
          <w:caps w:val="0"/>
          <w:noProof/>
          <w:sz w:val="22"/>
          <w:szCs w:val="22"/>
          <w:lang w:val="en-US" w:eastAsia="en-US"/>
        </w:rPr>
      </w:pPr>
      <w:ins w:id="342" w:author="Author">
        <w:r>
          <w:rPr>
            <w:rStyle w:val="Hyperlink"/>
            <w:noProof/>
          </w:rPr>
          <w:fldChar w:fldCharType="begin"/>
        </w:r>
        <w:r>
          <w:rPr>
            <w:rStyle w:val="Hyperlink"/>
            <w:noProof/>
          </w:rPr>
          <w:instrText xml:space="preserve"> </w:instrText>
        </w:r>
        <w:r>
          <w:rPr>
            <w:noProof/>
          </w:rPr>
          <w:instrText>HYPERLINK \l "_Toc491674274"</w:instrText>
        </w:r>
        <w:r>
          <w:rPr>
            <w:rStyle w:val="Hyperlink"/>
            <w:noProof/>
          </w:rPr>
          <w:instrText xml:space="preserve"> </w:instrText>
        </w:r>
        <w:r>
          <w:rPr>
            <w:rStyle w:val="Hyperlink"/>
            <w:noProof/>
          </w:rPr>
          <w:fldChar w:fldCharType="separate"/>
        </w:r>
        <w:r>
          <w:rPr>
            <w:rStyle w:val="Hyperlink"/>
            <w:noProof/>
            <w14:scene3d>
              <w14:camera w14:prst="orthographicFront"/>
              <w14:lightRig w14:rig="threePt" w14:dir="t">
                <w14:rot w14:lat="0" w14:lon="0" w14:rev="0"/>
              </w14:lightRig>
            </w14:scene3d>
          </w:rPr>
          <w:t>4.</w:t>
        </w:r>
        <w:r>
          <w:rPr>
            <w:rStyle w:val="Hyperlink"/>
            <w:noProof/>
          </w:rPr>
          <w:t xml:space="preserve"> Coding Rules</w:t>
        </w:r>
        <w:r>
          <w:rPr>
            <w:noProof/>
            <w:webHidden/>
          </w:rPr>
          <w:tab/>
        </w:r>
        <w:r>
          <w:rPr>
            <w:noProof/>
            <w:webHidden/>
          </w:rPr>
          <w:fldChar w:fldCharType="begin"/>
        </w:r>
        <w:r>
          <w:rPr>
            <w:noProof/>
            <w:webHidden/>
          </w:rPr>
          <w:instrText xml:space="preserve"> PAGEREF _Toc491674274 \h </w:instrText>
        </w:r>
      </w:ins>
      <w:r>
        <w:rPr>
          <w:noProof/>
          <w:webHidden/>
        </w:rPr>
      </w:r>
      <w:r>
        <w:rPr>
          <w:noProof/>
          <w:webHidden/>
        </w:rPr>
        <w:fldChar w:fldCharType="separate"/>
      </w:r>
      <w:ins w:id="343" w:author="Author">
        <w:r>
          <w:rPr>
            <w:noProof/>
            <w:webHidden/>
          </w:rPr>
          <w:t>39</w:t>
        </w:r>
        <w:r>
          <w:rPr>
            <w:noProof/>
            <w:webHidden/>
          </w:rPr>
          <w:fldChar w:fldCharType="end"/>
        </w:r>
        <w:r>
          <w:rPr>
            <w:rStyle w:val="Hyperlink"/>
            <w:noProof/>
          </w:rPr>
          <w:fldChar w:fldCharType="end"/>
        </w:r>
      </w:ins>
    </w:p>
    <w:p w:rsidR="00743B33" w:rsidRDefault="00D20E06">
      <w:pPr>
        <w:pStyle w:val="TOC2"/>
        <w:rPr>
          <w:ins w:id="344" w:author="Author"/>
          <w:rFonts w:asciiTheme="minorHAnsi" w:eastAsiaTheme="minorEastAsia" w:hAnsiTheme="minorHAnsi" w:cstheme="minorBidi"/>
          <w:b w:val="0"/>
          <w:iCs w:val="0"/>
          <w:noProof/>
          <w:sz w:val="22"/>
          <w:szCs w:val="22"/>
          <w:lang w:val="en-US" w:eastAsia="en-US"/>
        </w:rPr>
      </w:pPr>
      <w:ins w:id="345" w:author="Author">
        <w:r>
          <w:rPr>
            <w:rStyle w:val="Hyperlink"/>
            <w:noProof/>
          </w:rPr>
          <w:fldChar w:fldCharType="begin"/>
        </w:r>
        <w:r>
          <w:rPr>
            <w:rStyle w:val="Hyperlink"/>
            <w:noProof/>
          </w:rPr>
          <w:instrText xml:space="preserve"> </w:instrText>
        </w:r>
        <w:r>
          <w:rPr>
            <w:noProof/>
          </w:rPr>
          <w:instrText>HYPERLINK \l "_Toc491674275"</w:instrText>
        </w:r>
        <w:r>
          <w:rPr>
            <w:rStyle w:val="Hyperlink"/>
            <w:noProof/>
          </w:rPr>
          <w:instrText xml:space="preserve"> </w:instrText>
        </w:r>
        <w:r>
          <w:rPr>
            <w:rStyle w:val="Hyperlink"/>
            <w:noProof/>
          </w:rPr>
          <w:fldChar w:fldCharType="separate"/>
        </w:r>
        <w:r>
          <w:rPr>
            <w:rStyle w:val="Hyperlink"/>
            <w:noProof/>
          </w:rPr>
          <w:t xml:space="preserve">4.1. Conformance to </w:t>
        </w:r>
        <w:r>
          <w:rPr>
            <w:rStyle w:val="Hyperlink"/>
            <w:noProof/>
            <w:lang w:eastAsia="ja-JP"/>
          </w:rPr>
          <w:t>external</w:t>
        </w:r>
        <w:r>
          <w:rPr>
            <w:rStyle w:val="Hyperlink"/>
            <w:noProof/>
          </w:rPr>
          <w:t xml:space="preserve"> rules</w:t>
        </w:r>
        <w:r>
          <w:rPr>
            <w:noProof/>
            <w:webHidden/>
          </w:rPr>
          <w:tab/>
        </w:r>
        <w:r>
          <w:rPr>
            <w:noProof/>
            <w:webHidden/>
          </w:rPr>
          <w:fldChar w:fldCharType="begin"/>
        </w:r>
        <w:r>
          <w:rPr>
            <w:noProof/>
            <w:webHidden/>
          </w:rPr>
          <w:instrText xml:space="preserve"> PAGEREF _Toc491674275 \h </w:instrText>
        </w:r>
      </w:ins>
      <w:r>
        <w:rPr>
          <w:noProof/>
          <w:webHidden/>
        </w:rPr>
      </w:r>
      <w:r>
        <w:rPr>
          <w:noProof/>
          <w:webHidden/>
        </w:rPr>
        <w:fldChar w:fldCharType="separate"/>
      </w:r>
      <w:ins w:id="346" w:author="Author">
        <w:r>
          <w:rPr>
            <w:noProof/>
            <w:webHidden/>
          </w:rPr>
          <w:t>39</w:t>
        </w:r>
        <w:r>
          <w:rPr>
            <w:noProof/>
            <w:webHidden/>
          </w:rPr>
          <w:fldChar w:fldCharType="end"/>
        </w:r>
        <w:r>
          <w:rPr>
            <w:rStyle w:val="Hyperlink"/>
            <w:noProof/>
          </w:rPr>
          <w:fldChar w:fldCharType="end"/>
        </w:r>
      </w:ins>
    </w:p>
    <w:p w:rsidR="00743B33" w:rsidRDefault="00D20E06">
      <w:pPr>
        <w:pStyle w:val="TOC3"/>
        <w:rPr>
          <w:ins w:id="347" w:author="Author"/>
          <w:rFonts w:asciiTheme="minorHAnsi" w:eastAsiaTheme="minorEastAsia" w:hAnsiTheme="minorHAnsi" w:cstheme="minorBidi"/>
          <w:sz w:val="22"/>
          <w:szCs w:val="22"/>
          <w:lang w:val="en-US" w:eastAsia="en-US"/>
        </w:rPr>
      </w:pPr>
      <w:ins w:id="348" w:author="Author">
        <w:r>
          <w:rPr>
            <w:rStyle w:val="Hyperlink"/>
          </w:rPr>
          <w:fldChar w:fldCharType="begin"/>
        </w:r>
        <w:r>
          <w:rPr>
            <w:rStyle w:val="Hyperlink"/>
          </w:rPr>
          <w:instrText xml:space="preserve"> </w:instrText>
        </w:r>
        <w:r>
          <w:instrText>HYPERLINK \l "_Toc49167</w:instrText>
        </w:r>
        <w:r>
          <w:instrText>4276"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4.1.1.</w:t>
        </w:r>
        <w:r>
          <w:rPr>
            <w:rStyle w:val="Hyperlink"/>
          </w:rPr>
          <w:t xml:space="preserve"> Rules_Ext_001</w:t>
        </w:r>
        <w:r>
          <w:rPr>
            <w:webHidden/>
          </w:rPr>
          <w:tab/>
        </w:r>
        <w:r>
          <w:rPr>
            <w:webHidden/>
          </w:rPr>
          <w:fldChar w:fldCharType="begin"/>
        </w:r>
        <w:r>
          <w:rPr>
            <w:webHidden/>
          </w:rPr>
          <w:instrText xml:space="preserve"> PAGEREF _Toc491674276 \h </w:instrText>
        </w:r>
      </w:ins>
      <w:r>
        <w:rPr>
          <w:webHidden/>
        </w:rPr>
      </w:r>
      <w:r>
        <w:rPr>
          <w:webHidden/>
        </w:rPr>
        <w:fldChar w:fldCharType="separate"/>
      </w:r>
      <w:ins w:id="349" w:author="Author">
        <w:r>
          <w:rPr>
            <w:webHidden/>
          </w:rPr>
          <w:t>39</w:t>
        </w:r>
        <w:r>
          <w:rPr>
            <w:webHidden/>
          </w:rPr>
          <w:fldChar w:fldCharType="end"/>
        </w:r>
        <w:r>
          <w:rPr>
            <w:rStyle w:val="Hyperlink"/>
          </w:rPr>
          <w:fldChar w:fldCharType="end"/>
        </w:r>
      </w:ins>
    </w:p>
    <w:p w:rsidR="00743B33" w:rsidRDefault="00D20E06">
      <w:pPr>
        <w:pStyle w:val="TOC3"/>
        <w:rPr>
          <w:ins w:id="350" w:author="Author"/>
          <w:rFonts w:asciiTheme="minorHAnsi" w:eastAsiaTheme="minorEastAsia" w:hAnsiTheme="minorHAnsi" w:cstheme="minorBidi"/>
          <w:sz w:val="22"/>
          <w:szCs w:val="22"/>
          <w:lang w:val="en-US" w:eastAsia="en-US"/>
        </w:rPr>
      </w:pPr>
      <w:ins w:id="351" w:author="Author">
        <w:r>
          <w:rPr>
            <w:rStyle w:val="Hyperlink"/>
          </w:rPr>
          <w:fldChar w:fldCharType="begin"/>
        </w:r>
        <w:r>
          <w:rPr>
            <w:rStyle w:val="Hyperlink"/>
          </w:rPr>
          <w:instrText xml:space="preserve"> </w:instrText>
        </w:r>
        <w:r>
          <w:instrText>HYPERLINK \l "_Toc491674277"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4.1.2.</w:t>
        </w:r>
        <w:r>
          <w:rPr>
            <w:rStyle w:val="Hyperlink"/>
          </w:rPr>
          <w:t xml:space="preserve"> Rules_Ext_002</w:t>
        </w:r>
        <w:r>
          <w:rPr>
            <w:webHidden/>
          </w:rPr>
          <w:tab/>
        </w:r>
        <w:r>
          <w:rPr>
            <w:webHidden/>
          </w:rPr>
          <w:fldChar w:fldCharType="begin"/>
        </w:r>
        <w:r>
          <w:rPr>
            <w:webHidden/>
          </w:rPr>
          <w:instrText xml:space="preserve"> PAGEREF _Toc491674277 \h </w:instrText>
        </w:r>
      </w:ins>
      <w:r>
        <w:rPr>
          <w:webHidden/>
        </w:rPr>
      </w:r>
      <w:r>
        <w:rPr>
          <w:webHidden/>
        </w:rPr>
        <w:fldChar w:fldCharType="separate"/>
      </w:r>
      <w:ins w:id="352" w:author="Author">
        <w:r>
          <w:rPr>
            <w:webHidden/>
          </w:rPr>
          <w:t>39</w:t>
        </w:r>
        <w:r>
          <w:rPr>
            <w:webHidden/>
          </w:rPr>
          <w:fldChar w:fldCharType="end"/>
        </w:r>
        <w:r>
          <w:rPr>
            <w:rStyle w:val="Hyperlink"/>
          </w:rPr>
          <w:fldChar w:fldCharType="end"/>
        </w:r>
      </w:ins>
    </w:p>
    <w:p w:rsidR="00743B33" w:rsidRDefault="00D20E06">
      <w:pPr>
        <w:pStyle w:val="TOC3"/>
        <w:rPr>
          <w:ins w:id="353" w:author="Author"/>
          <w:rFonts w:asciiTheme="minorHAnsi" w:eastAsiaTheme="minorEastAsia" w:hAnsiTheme="minorHAnsi" w:cstheme="minorBidi"/>
          <w:sz w:val="22"/>
          <w:szCs w:val="22"/>
          <w:lang w:val="en-US" w:eastAsia="en-US"/>
        </w:rPr>
      </w:pPr>
      <w:ins w:id="354" w:author="Author">
        <w:r>
          <w:rPr>
            <w:rStyle w:val="Hyperlink"/>
          </w:rPr>
          <w:fldChar w:fldCharType="begin"/>
        </w:r>
        <w:r>
          <w:rPr>
            <w:rStyle w:val="Hyperlink"/>
          </w:rPr>
          <w:instrText xml:space="preserve"> </w:instrText>
        </w:r>
        <w:r>
          <w:instrText>HYPERLINK \l "_Toc491674286"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4.1.3.</w:t>
        </w:r>
        <w:r>
          <w:rPr>
            <w:rStyle w:val="Hyperlink"/>
          </w:rPr>
          <w:t xml:space="preserve"> R</w:t>
        </w:r>
        <w:r>
          <w:rPr>
            <w:rStyle w:val="Hyperlink"/>
          </w:rPr>
          <w:t>ules_Ext_003</w:t>
        </w:r>
        <w:r>
          <w:rPr>
            <w:webHidden/>
          </w:rPr>
          <w:tab/>
        </w:r>
        <w:r>
          <w:rPr>
            <w:webHidden/>
          </w:rPr>
          <w:fldChar w:fldCharType="begin"/>
        </w:r>
        <w:r>
          <w:rPr>
            <w:webHidden/>
          </w:rPr>
          <w:instrText xml:space="preserve"> PAGEREF _Toc491674286 \h </w:instrText>
        </w:r>
      </w:ins>
      <w:r>
        <w:rPr>
          <w:webHidden/>
        </w:rPr>
      </w:r>
      <w:r>
        <w:rPr>
          <w:webHidden/>
        </w:rPr>
        <w:fldChar w:fldCharType="separate"/>
      </w:r>
      <w:ins w:id="355" w:author="Author">
        <w:r>
          <w:rPr>
            <w:webHidden/>
          </w:rPr>
          <w:t>39</w:t>
        </w:r>
        <w:r>
          <w:rPr>
            <w:webHidden/>
          </w:rPr>
          <w:fldChar w:fldCharType="end"/>
        </w:r>
        <w:r>
          <w:rPr>
            <w:rStyle w:val="Hyperlink"/>
          </w:rPr>
          <w:fldChar w:fldCharType="end"/>
        </w:r>
      </w:ins>
    </w:p>
    <w:p w:rsidR="00743B33" w:rsidRDefault="00D20E06">
      <w:pPr>
        <w:pStyle w:val="TOC2"/>
        <w:rPr>
          <w:ins w:id="356" w:author="Author"/>
          <w:rFonts w:asciiTheme="minorHAnsi" w:eastAsiaTheme="minorEastAsia" w:hAnsiTheme="minorHAnsi" w:cstheme="minorBidi"/>
          <w:b w:val="0"/>
          <w:iCs w:val="0"/>
          <w:noProof/>
          <w:sz w:val="22"/>
          <w:szCs w:val="22"/>
          <w:lang w:val="en-US" w:eastAsia="en-US"/>
        </w:rPr>
      </w:pPr>
      <w:ins w:id="357" w:author="Author">
        <w:r>
          <w:rPr>
            <w:rStyle w:val="Hyperlink"/>
            <w:noProof/>
          </w:rPr>
          <w:fldChar w:fldCharType="begin"/>
        </w:r>
        <w:r>
          <w:rPr>
            <w:rStyle w:val="Hyperlink"/>
            <w:noProof/>
          </w:rPr>
          <w:instrText xml:space="preserve"> </w:instrText>
        </w:r>
        <w:r>
          <w:rPr>
            <w:noProof/>
          </w:rPr>
          <w:instrText>HYPERLINK \l "_Toc491674287"</w:instrText>
        </w:r>
        <w:r>
          <w:rPr>
            <w:rStyle w:val="Hyperlink"/>
            <w:noProof/>
          </w:rPr>
          <w:instrText xml:space="preserve"> </w:instrText>
        </w:r>
        <w:r>
          <w:rPr>
            <w:rStyle w:val="Hyperlink"/>
            <w:noProof/>
          </w:rPr>
          <w:fldChar w:fldCharType="separate"/>
        </w:r>
        <w:r>
          <w:rPr>
            <w:rStyle w:val="Hyperlink"/>
            <w:noProof/>
          </w:rPr>
          <w:t>4.2. Environment</w:t>
        </w:r>
        <w:r>
          <w:rPr>
            <w:noProof/>
            <w:webHidden/>
          </w:rPr>
          <w:tab/>
        </w:r>
        <w:r>
          <w:rPr>
            <w:noProof/>
            <w:webHidden/>
          </w:rPr>
          <w:fldChar w:fldCharType="begin"/>
        </w:r>
        <w:r>
          <w:rPr>
            <w:noProof/>
            <w:webHidden/>
          </w:rPr>
          <w:instrText xml:space="preserve"> PAGEREF _Toc491674287 \h </w:instrText>
        </w:r>
      </w:ins>
      <w:r>
        <w:rPr>
          <w:noProof/>
          <w:webHidden/>
        </w:rPr>
      </w:r>
      <w:r>
        <w:rPr>
          <w:noProof/>
          <w:webHidden/>
        </w:rPr>
        <w:fldChar w:fldCharType="separate"/>
      </w:r>
      <w:ins w:id="358" w:author="Author">
        <w:r>
          <w:rPr>
            <w:noProof/>
            <w:webHidden/>
          </w:rPr>
          <w:t>39</w:t>
        </w:r>
        <w:r>
          <w:rPr>
            <w:noProof/>
            <w:webHidden/>
          </w:rPr>
          <w:fldChar w:fldCharType="end"/>
        </w:r>
        <w:r>
          <w:rPr>
            <w:rStyle w:val="Hyperlink"/>
            <w:noProof/>
          </w:rPr>
          <w:fldChar w:fldCharType="end"/>
        </w:r>
      </w:ins>
    </w:p>
    <w:p w:rsidR="00743B33" w:rsidRDefault="00D20E06">
      <w:pPr>
        <w:pStyle w:val="TOC3"/>
        <w:rPr>
          <w:ins w:id="359" w:author="Author"/>
          <w:rFonts w:asciiTheme="minorHAnsi" w:eastAsiaTheme="minorEastAsia" w:hAnsiTheme="minorHAnsi" w:cstheme="minorBidi"/>
          <w:sz w:val="22"/>
          <w:szCs w:val="22"/>
          <w:lang w:val="en-US" w:eastAsia="en-US"/>
        </w:rPr>
      </w:pPr>
      <w:ins w:id="360" w:author="Author">
        <w:r>
          <w:rPr>
            <w:rStyle w:val="Hyperlink"/>
          </w:rPr>
          <w:fldChar w:fldCharType="begin"/>
        </w:r>
        <w:r>
          <w:rPr>
            <w:rStyle w:val="Hyperlink"/>
          </w:rPr>
          <w:instrText xml:space="preserve"> </w:instrText>
        </w:r>
        <w:r>
          <w:instrText>HYPERLINK \l "_Toc491674288"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4.2.1.</w:t>
        </w:r>
        <w:r>
          <w:rPr>
            <w:rStyle w:val="Hyperlink"/>
          </w:rPr>
          <w:t xml:space="preserve"> Rules_Envr_001 ([1] Clause 5.4.7 - table 1 - 1d)</w:t>
        </w:r>
        <w:r>
          <w:rPr>
            <w:webHidden/>
          </w:rPr>
          <w:tab/>
        </w:r>
        <w:r>
          <w:rPr>
            <w:webHidden/>
          </w:rPr>
          <w:fldChar w:fldCharType="begin"/>
        </w:r>
        <w:r>
          <w:rPr>
            <w:webHidden/>
          </w:rPr>
          <w:instrText xml:space="preserve"> PAGEREF _Toc491674288 \h </w:instrText>
        </w:r>
      </w:ins>
      <w:r>
        <w:rPr>
          <w:webHidden/>
        </w:rPr>
      </w:r>
      <w:r>
        <w:rPr>
          <w:webHidden/>
        </w:rPr>
        <w:fldChar w:fldCharType="separate"/>
      </w:r>
      <w:ins w:id="361" w:author="Author">
        <w:r>
          <w:rPr>
            <w:webHidden/>
          </w:rPr>
          <w:t>39</w:t>
        </w:r>
        <w:r>
          <w:rPr>
            <w:webHidden/>
          </w:rPr>
          <w:fldChar w:fldCharType="end"/>
        </w:r>
        <w:r>
          <w:rPr>
            <w:rStyle w:val="Hyperlink"/>
          </w:rPr>
          <w:fldChar w:fldCharType="end"/>
        </w:r>
      </w:ins>
    </w:p>
    <w:p w:rsidR="00743B33" w:rsidRDefault="00D20E06">
      <w:pPr>
        <w:pStyle w:val="TOC3"/>
        <w:rPr>
          <w:ins w:id="362" w:author="Author"/>
          <w:rFonts w:asciiTheme="minorHAnsi" w:eastAsiaTheme="minorEastAsia" w:hAnsiTheme="minorHAnsi" w:cstheme="minorBidi"/>
          <w:sz w:val="22"/>
          <w:szCs w:val="22"/>
          <w:lang w:val="en-US" w:eastAsia="en-US"/>
        </w:rPr>
      </w:pPr>
      <w:ins w:id="363" w:author="Author">
        <w:r>
          <w:rPr>
            <w:rStyle w:val="Hyperlink"/>
          </w:rPr>
          <w:fldChar w:fldCharType="begin"/>
        </w:r>
        <w:r>
          <w:rPr>
            <w:rStyle w:val="Hyperlink"/>
          </w:rPr>
          <w:instrText xml:space="preserve"> </w:instrText>
        </w:r>
        <w:r>
          <w:instrText>HYPERLINK \l "_Toc491674289"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4.2.2.</w:t>
        </w:r>
        <w:r>
          <w:rPr>
            <w:rStyle w:val="Hyperlink"/>
          </w:rPr>
          <w:t xml:space="preserve"> Rules_Envr_002 ([1] Clause 5.4.7 - table 1 - 1d)</w:t>
        </w:r>
        <w:r>
          <w:rPr>
            <w:webHidden/>
          </w:rPr>
          <w:tab/>
        </w:r>
        <w:r>
          <w:rPr>
            <w:webHidden/>
          </w:rPr>
          <w:fldChar w:fldCharType="begin"/>
        </w:r>
        <w:r>
          <w:rPr>
            <w:webHidden/>
          </w:rPr>
          <w:instrText xml:space="preserve"> PAGEREF _Toc491674289 \h </w:instrText>
        </w:r>
      </w:ins>
      <w:r>
        <w:rPr>
          <w:webHidden/>
        </w:rPr>
      </w:r>
      <w:r>
        <w:rPr>
          <w:webHidden/>
        </w:rPr>
        <w:fldChar w:fldCharType="separate"/>
      </w:r>
      <w:ins w:id="364" w:author="Author">
        <w:r>
          <w:rPr>
            <w:webHidden/>
          </w:rPr>
          <w:t>39</w:t>
        </w:r>
        <w:r>
          <w:rPr>
            <w:webHidden/>
          </w:rPr>
          <w:fldChar w:fldCharType="end"/>
        </w:r>
        <w:r>
          <w:rPr>
            <w:rStyle w:val="Hyperlink"/>
          </w:rPr>
          <w:fldChar w:fldCharType="end"/>
        </w:r>
      </w:ins>
    </w:p>
    <w:p w:rsidR="00743B33" w:rsidRDefault="00D20E06">
      <w:pPr>
        <w:pStyle w:val="TOC3"/>
        <w:rPr>
          <w:ins w:id="365" w:author="Author"/>
          <w:rFonts w:asciiTheme="minorHAnsi" w:eastAsiaTheme="minorEastAsia" w:hAnsiTheme="minorHAnsi" w:cstheme="minorBidi"/>
          <w:sz w:val="22"/>
          <w:szCs w:val="22"/>
          <w:lang w:val="en-US" w:eastAsia="en-US"/>
        </w:rPr>
      </w:pPr>
      <w:ins w:id="366" w:author="Author">
        <w:r>
          <w:rPr>
            <w:rStyle w:val="Hyperlink"/>
          </w:rPr>
          <w:fldChar w:fldCharType="begin"/>
        </w:r>
        <w:r>
          <w:rPr>
            <w:rStyle w:val="Hyperlink"/>
          </w:rPr>
          <w:instrText xml:space="preserve"> </w:instrText>
        </w:r>
        <w:r>
          <w:instrText>H</w:instrText>
        </w:r>
        <w:r>
          <w:instrText>YPERLINK \l "_Toc491674290"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4.2.3.</w:t>
        </w:r>
        <w:r>
          <w:rPr>
            <w:rStyle w:val="Hyperlink"/>
          </w:rPr>
          <w:t xml:space="preserve"> Rules_Envr_00</w:t>
        </w:r>
        <w:r>
          <w:rPr>
            <w:rStyle w:val="Hyperlink"/>
            <w:lang w:eastAsia="ja-JP"/>
          </w:rPr>
          <w:t>3</w:t>
        </w:r>
        <w:r>
          <w:rPr>
            <w:rStyle w:val="Hyperlink"/>
          </w:rPr>
          <w:t xml:space="preserve"> ([1] Clause 5.4.7 - table 1 - 1d)</w:t>
        </w:r>
        <w:r>
          <w:rPr>
            <w:webHidden/>
          </w:rPr>
          <w:tab/>
        </w:r>
        <w:r>
          <w:rPr>
            <w:webHidden/>
          </w:rPr>
          <w:fldChar w:fldCharType="begin"/>
        </w:r>
        <w:r>
          <w:rPr>
            <w:webHidden/>
          </w:rPr>
          <w:instrText xml:space="preserve"> PAGEREF _Toc491674290 \h </w:instrText>
        </w:r>
      </w:ins>
      <w:r>
        <w:rPr>
          <w:webHidden/>
        </w:rPr>
      </w:r>
      <w:r>
        <w:rPr>
          <w:webHidden/>
        </w:rPr>
        <w:fldChar w:fldCharType="separate"/>
      </w:r>
      <w:ins w:id="367" w:author="Author">
        <w:r>
          <w:rPr>
            <w:webHidden/>
          </w:rPr>
          <w:t>39</w:t>
        </w:r>
        <w:r>
          <w:rPr>
            <w:webHidden/>
          </w:rPr>
          <w:fldChar w:fldCharType="end"/>
        </w:r>
        <w:r>
          <w:rPr>
            <w:rStyle w:val="Hyperlink"/>
          </w:rPr>
          <w:fldChar w:fldCharType="end"/>
        </w:r>
      </w:ins>
    </w:p>
    <w:p w:rsidR="00743B33" w:rsidRDefault="00D20E06">
      <w:pPr>
        <w:pStyle w:val="TOC3"/>
        <w:rPr>
          <w:ins w:id="368" w:author="Author"/>
          <w:rFonts w:asciiTheme="minorHAnsi" w:eastAsiaTheme="minorEastAsia" w:hAnsiTheme="minorHAnsi" w:cstheme="minorBidi"/>
          <w:sz w:val="22"/>
          <w:szCs w:val="22"/>
          <w:lang w:val="en-US" w:eastAsia="en-US"/>
        </w:rPr>
      </w:pPr>
      <w:ins w:id="369" w:author="Author">
        <w:r>
          <w:rPr>
            <w:rStyle w:val="Hyperlink"/>
          </w:rPr>
          <w:fldChar w:fldCharType="begin"/>
        </w:r>
        <w:r>
          <w:rPr>
            <w:rStyle w:val="Hyperlink"/>
          </w:rPr>
          <w:instrText xml:space="preserve"> </w:instrText>
        </w:r>
        <w:r>
          <w:instrText>HYPERLINK \l "_Toc491674291"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4.2.4.</w:t>
        </w:r>
        <w:r>
          <w:rPr>
            <w:rStyle w:val="Hyperlink"/>
          </w:rPr>
          <w:t xml:space="preserve"> Rules_Envr_0</w:t>
        </w:r>
        <w:r>
          <w:rPr>
            <w:rStyle w:val="Hyperlink"/>
            <w:lang w:eastAsia="ja-JP"/>
          </w:rPr>
          <w:t>04</w:t>
        </w:r>
        <w:r>
          <w:rPr>
            <w:webHidden/>
          </w:rPr>
          <w:tab/>
        </w:r>
        <w:r>
          <w:rPr>
            <w:webHidden/>
          </w:rPr>
          <w:fldChar w:fldCharType="begin"/>
        </w:r>
        <w:r>
          <w:rPr>
            <w:webHidden/>
          </w:rPr>
          <w:instrText xml:space="preserve"> PAGEREF _Toc491674291 \h </w:instrText>
        </w:r>
      </w:ins>
      <w:r>
        <w:rPr>
          <w:webHidden/>
        </w:rPr>
      </w:r>
      <w:r>
        <w:rPr>
          <w:webHidden/>
        </w:rPr>
        <w:fldChar w:fldCharType="separate"/>
      </w:r>
      <w:ins w:id="370" w:author="Author">
        <w:r>
          <w:rPr>
            <w:webHidden/>
          </w:rPr>
          <w:t>40</w:t>
        </w:r>
        <w:r>
          <w:rPr>
            <w:webHidden/>
          </w:rPr>
          <w:fldChar w:fldCharType="end"/>
        </w:r>
        <w:r>
          <w:rPr>
            <w:rStyle w:val="Hyperlink"/>
          </w:rPr>
          <w:fldChar w:fldCharType="end"/>
        </w:r>
      </w:ins>
    </w:p>
    <w:p w:rsidR="00743B33" w:rsidRDefault="00D20E06">
      <w:pPr>
        <w:pStyle w:val="TOC3"/>
        <w:rPr>
          <w:ins w:id="371" w:author="Author"/>
          <w:rFonts w:asciiTheme="minorHAnsi" w:eastAsiaTheme="minorEastAsia" w:hAnsiTheme="minorHAnsi" w:cstheme="minorBidi"/>
          <w:sz w:val="22"/>
          <w:szCs w:val="22"/>
          <w:lang w:val="en-US" w:eastAsia="en-US"/>
        </w:rPr>
      </w:pPr>
      <w:ins w:id="372" w:author="Author">
        <w:r>
          <w:rPr>
            <w:rStyle w:val="Hyperlink"/>
          </w:rPr>
          <w:fldChar w:fldCharType="begin"/>
        </w:r>
        <w:r>
          <w:rPr>
            <w:rStyle w:val="Hyperlink"/>
          </w:rPr>
          <w:instrText xml:space="preserve"> </w:instrText>
        </w:r>
        <w:r>
          <w:instrText>HYPERLINK \l "_Toc491674292"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4.2.5.</w:t>
        </w:r>
        <w:r>
          <w:rPr>
            <w:rStyle w:val="Hyperlink"/>
          </w:rPr>
          <w:t xml:space="preserve"> Rules_Envr_0</w:t>
        </w:r>
        <w:r>
          <w:rPr>
            <w:rStyle w:val="Hyperlink"/>
            <w:lang w:eastAsia="ja-JP"/>
          </w:rPr>
          <w:t>05</w:t>
        </w:r>
        <w:r>
          <w:rPr>
            <w:rStyle w:val="Hyperlink"/>
          </w:rPr>
          <w:t xml:space="preserve"> ([1] Clause 5.4.7 - table 1 - 1d)</w:t>
        </w:r>
        <w:r>
          <w:rPr>
            <w:webHidden/>
          </w:rPr>
          <w:tab/>
        </w:r>
        <w:r>
          <w:rPr>
            <w:webHidden/>
          </w:rPr>
          <w:fldChar w:fldCharType="begin"/>
        </w:r>
        <w:r>
          <w:rPr>
            <w:webHidden/>
          </w:rPr>
          <w:instrText xml:space="preserve"> PAGEREF _Toc491674292 \h </w:instrText>
        </w:r>
      </w:ins>
      <w:r>
        <w:rPr>
          <w:webHidden/>
        </w:rPr>
      </w:r>
      <w:r>
        <w:rPr>
          <w:webHidden/>
        </w:rPr>
        <w:fldChar w:fldCharType="separate"/>
      </w:r>
      <w:ins w:id="373" w:author="Author">
        <w:r>
          <w:rPr>
            <w:webHidden/>
          </w:rPr>
          <w:t>40</w:t>
        </w:r>
        <w:r>
          <w:rPr>
            <w:webHidden/>
          </w:rPr>
          <w:fldChar w:fldCharType="end"/>
        </w:r>
        <w:r>
          <w:rPr>
            <w:rStyle w:val="Hyperlink"/>
          </w:rPr>
          <w:fldChar w:fldCharType="end"/>
        </w:r>
      </w:ins>
    </w:p>
    <w:p w:rsidR="00743B33" w:rsidRDefault="00D20E06">
      <w:pPr>
        <w:pStyle w:val="TOC3"/>
        <w:rPr>
          <w:ins w:id="374" w:author="Author"/>
          <w:rFonts w:asciiTheme="minorHAnsi" w:eastAsiaTheme="minorEastAsia" w:hAnsiTheme="minorHAnsi" w:cstheme="minorBidi"/>
          <w:sz w:val="22"/>
          <w:szCs w:val="22"/>
          <w:lang w:val="en-US" w:eastAsia="en-US"/>
        </w:rPr>
      </w:pPr>
      <w:ins w:id="375" w:author="Author">
        <w:r>
          <w:rPr>
            <w:rStyle w:val="Hyperlink"/>
          </w:rPr>
          <w:fldChar w:fldCharType="begin"/>
        </w:r>
        <w:r>
          <w:rPr>
            <w:rStyle w:val="Hyperlink"/>
          </w:rPr>
          <w:instrText xml:space="preserve"> </w:instrText>
        </w:r>
        <w:r>
          <w:instrText>HYPERLINK \l "_Toc491674293"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4.2.6.</w:t>
        </w:r>
        <w:r>
          <w:rPr>
            <w:rStyle w:val="Hyperlink"/>
          </w:rPr>
          <w:t xml:space="preserve"> Rules_Envr_006</w:t>
        </w:r>
        <w:r>
          <w:rPr>
            <w:webHidden/>
          </w:rPr>
          <w:tab/>
        </w:r>
        <w:r>
          <w:rPr>
            <w:webHidden/>
          </w:rPr>
          <w:fldChar w:fldCharType="begin"/>
        </w:r>
        <w:r>
          <w:rPr>
            <w:webHidden/>
          </w:rPr>
          <w:instrText xml:space="preserve"> PAGEREF _Toc491674293 \h </w:instrText>
        </w:r>
      </w:ins>
      <w:r>
        <w:rPr>
          <w:webHidden/>
        </w:rPr>
      </w:r>
      <w:r>
        <w:rPr>
          <w:webHidden/>
        </w:rPr>
        <w:fldChar w:fldCharType="separate"/>
      </w:r>
      <w:ins w:id="376" w:author="Author">
        <w:r>
          <w:rPr>
            <w:webHidden/>
          </w:rPr>
          <w:t>40</w:t>
        </w:r>
        <w:r>
          <w:rPr>
            <w:webHidden/>
          </w:rPr>
          <w:fldChar w:fldCharType="end"/>
        </w:r>
        <w:r>
          <w:rPr>
            <w:rStyle w:val="Hyperlink"/>
          </w:rPr>
          <w:fldChar w:fldCharType="end"/>
        </w:r>
      </w:ins>
    </w:p>
    <w:p w:rsidR="00743B33" w:rsidRDefault="00D20E06">
      <w:pPr>
        <w:pStyle w:val="TOC2"/>
        <w:rPr>
          <w:ins w:id="377" w:author="Author"/>
          <w:rFonts w:asciiTheme="minorHAnsi" w:eastAsiaTheme="minorEastAsia" w:hAnsiTheme="minorHAnsi" w:cstheme="minorBidi"/>
          <w:b w:val="0"/>
          <w:iCs w:val="0"/>
          <w:noProof/>
          <w:sz w:val="22"/>
          <w:szCs w:val="22"/>
          <w:lang w:val="en-US" w:eastAsia="en-US"/>
        </w:rPr>
      </w:pPr>
      <w:ins w:id="378" w:author="Author">
        <w:r>
          <w:rPr>
            <w:rStyle w:val="Hyperlink"/>
            <w:noProof/>
          </w:rPr>
          <w:fldChar w:fldCharType="begin"/>
        </w:r>
        <w:r>
          <w:rPr>
            <w:rStyle w:val="Hyperlink"/>
            <w:noProof/>
          </w:rPr>
          <w:instrText xml:space="preserve"> </w:instrText>
        </w:r>
        <w:r>
          <w:rPr>
            <w:noProof/>
          </w:rPr>
          <w:instrText>HYPERLINK \l "_Toc491674295"</w:instrText>
        </w:r>
        <w:r>
          <w:rPr>
            <w:rStyle w:val="Hyperlink"/>
            <w:noProof/>
          </w:rPr>
          <w:instrText xml:space="preserve"> </w:instrText>
        </w:r>
        <w:r>
          <w:rPr>
            <w:rStyle w:val="Hyperlink"/>
            <w:noProof/>
          </w:rPr>
          <w:fldChar w:fldCharType="separate"/>
        </w:r>
        <w:r>
          <w:rPr>
            <w:rStyle w:val="Hyperlink"/>
            <w:noProof/>
          </w:rPr>
          <w:t>4.3. Comments/Documentation</w:t>
        </w:r>
        <w:r>
          <w:rPr>
            <w:noProof/>
            <w:webHidden/>
          </w:rPr>
          <w:tab/>
        </w:r>
        <w:r>
          <w:rPr>
            <w:noProof/>
            <w:webHidden/>
          </w:rPr>
          <w:fldChar w:fldCharType="begin"/>
        </w:r>
        <w:r>
          <w:rPr>
            <w:noProof/>
            <w:webHidden/>
          </w:rPr>
          <w:instrText xml:space="preserve"> PAGEREF _Toc491674295 \h </w:instrText>
        </w:r>
      </w:ins>
      <w:r>
        <w:rPr>
          <w:noProof/>
          <w:webHidden/>
        </w:rPr>
      </w:r>
      <w:r>
        <w:rPr>
          <w:noProof/>
          <w:webHidden/>
        </w:rPr>
        <w:fldChar w:fldCharType="separate"/>
      </w:r>
      <w:ins w:id="379" w:author="Author">
        <w:r>
          <w:rPr>
            <w:noProof/>
            <w:webHidden/>
          </w:rPr>
          <w:t>40</w:t>
        </w:r>
        <w:r>
          <w:rPr>
            <w:noProof/>
            <w:webHidden/>
          </w:rPr>
          <w:fldChar w:fldCharType="end"/>
        </w:r>
        <w:r>
          <w:rPr>
            <w:rStyle w:val="Hyperlink"/>
            <w:noProof/>
          </w:rPr>
          <w:fldChar w:fldCharType="end"/>
        </w:r>
      </w:ins>
    </w:p>
    <w:p w:rsidR="00743B33" w:rsidRDefault="00D20E06">
      <w:pPr>
        <w:pStyle w:val="TOC3"/>
        <w:rPr>
          <w:ins w:id="380" w:author="Author"/>
          <w:rFonts w:asciiTheme="minorHAnsi" w:eastAsiaTheme="minorEastAsia" w:hAnsiTheme="minorHAnsi" w:cstheme="minorBidi"/>
          <w:sz w:val="22"/>
          <w:szCs w:val="22"/>
          <w:lang w:val="en-US" w:eastAsia="en-US"/>
        </w:rPr>
      </w:pPr>
      <w:ins w:id="381" w:author="Author">
        <w:r>
          <w:rPr>
            <w:rStyle w:val="Hyperlink"/>
          </w:rPr>
          <w:fldChar w:fldCharType="begin"/>
        </w:r>
        <w:r>
          <w:rPr>
            <w:rStyle w:val="Hyperlink"/>
          </w:rPr>
          <w:instrText xml:space="preserve"> </w:instrText>
        </w:r>
        <w:r>
          <w:instrText>HYPERLINK \l "_Toc491674296"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4.3.1.</w:t>
        </w:r>
        <w:r>
          <w:rPr>
            <w:rStyle w:val="Hyperlink"/>
          </w:rPr>
          <w:t xml:space="preserve"> Rules_Comment_001 ([1] Clause 5.4.7 - table 1 - 1g)</w:t>
        </w:r>
        <w:r>
          <w:rPr>
            <w:webHidden/>
          </w:rPr>
          <w:tab/>
        </w:r>
        <w:r>
          <w:rPr>
            <w:webHidden/>
          </w:rPr>
          <w:fldChar w:fldCharType="begin"/>
        </w:r>
        <w:r>
          <w:rPr>
            <w:webHidden/>
          </w:rPr>
          <w:instrText xml:space="preserve"> PAGEREF _Toc491674296 \h </w:instrText>
        </w:r>
      </w:ins>
      <w:r>
        <w:rPr>
          <w:webHidden/>
        </w:rPr>
      </w:r>
      <w:r>
        <w:rPr>
          <w:webHidden/>
        </w:rPr>
        <w:fldChar w:fldCharType="separate"/>
      </w:r>
      <w:ins w:id="382" w:author="Author">
        <w:r>
          <w:rPr>
            <w:webHidden/>
          </w:rPr>
          <w:t>40</w:t>
        </w:r>
        <w:r>
          <w:rPr>
            <w:webHidden/>
          </w:rPr>
          <w:fldChar w:fldCharType="end"/>
        </w:r>
        <w:r>
          <w:rPr>
            <w:rStyle w:val="Hyperlink"/>
          </w:rPr>
          <w:fldChar w:fldCharType="end"/>
        </w:r>
      </w:ins>
    </w:p>
    <w:p w:rsidR="00743B33" w:rsidRDefault="00D20E06">
      <w:pPr>
        <w:pStyle w:val="TOC3"/>
        <w:rPr>
          <w:ins w:id="383" w:author="Author"/>
          <w:rFonts w:asciiTheme="minorHAnsi" w:eastAsiaTheme="minorEastAsia" w:hAnsiTheme="minorHAnsi" w:cstheme="minorBidi"/>
          <w:sz w:val="22"/>
          <w:szCs w:val="22"/>
          <w:lang w:val="en-US" w:eastAsia="en-US"/>
        </w:rPr>
      </w:pPr>
      <w:ins w:id="384" w:author="Author">
        <w:r>
          <w:rPr>
            <w:rStyle w:val="Hyperlink"/>
          </w:rPr>
          <w:fldChar w:fldCharType="begin"/>
        </w:r>
        <w:r>
          <w:rPr>
            <w:rStyle w:val="Hyperlink"/>
          </w:rPr>
          <w:instrText xml:space="preserve"> </w:instrText>
        </w:r>
        <w:r>
          <w:instrText>HYPERLINK \l "_Toc491674297"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4.3.2.</w:t>
        </w:r>
        <w:r>
          <w:rPr>
            <w:rStyle w:val="Hyperlink"/>
          </w:rPr>
          <w:t xml:space="preserve"> Rules_Comment_002 ([1] Clause 5.4.7 - table 1 - 1g)</w:t>
        </w:r>
        <w:r>
          <w:rPr>
            <w:webHidden/>
          </w:rPr>
          <w:tab/>
        </w:r>
        <w:r>
          <w:rPr>
            <w:webHidden/>
          </w:rPr>
          <w:fldChar w:fldCharType="begin"/>
        </w:r>
        <w:r>
          <w:rPr>
            <w:webHidden/>
          </w:rPr>
          <w:instrText xml:space="preserve"> PAGEREF _Toc491674297 \h </w:instrText>
        </w:r>
      </w:ins>
      <w:r>
        <w:rPr>
          <w:webHidden/>
        </w:rPr>
      </w:r>
      <w:r>
        <w:rPr>
          <w:webHidden/>
        </w:rPr>
        <w:fldChar w:fldCharType="separate"/>
      </w:r>
      <w:ins w:id="385" w:author="Author">
        <w:r>
          <w:rPr>
            <w:webHidden/>
          </w:rPr>
          <w:t>40</w:t>
        </w:r>
        <w:r>
          <w:rPr>
            <w:webHidden/>
          </w:rPr>
          <w:fldChar w:fldCharType="end"/>
        </w:r>
        <w:r>
          <w:rPr>
            <w:rStyle w:val="Hyperlink"/>
          </w:rPr>
          <w:fldChar w:fldCharType="end"/>
        </w:r>
      </w:ins>
    </w:p>
    <w:p w:rsidR="00743B33" w:rsidRDefault="00D20E06">
      <w:pPr>
        <w:pStyle w:val="TOC3"/>
        <w:rPr>
          <w:ins w:id="386" w:author="Author"/>
          <w:rFonts w:asciiTheme="minorHAnsi" w:eastAsiaTheme="minorEastAsia" w:hAnsiTheme="minorHAnsi" w:cstheme="minorBidi"/>
          <w:sz w:val="22"/>
          <w:szCs w:val="22"/>
          <w:lang w:val="en-US" w:eastAsia="en-US"/>
        </w:rPr>
      </w:pPr>
      <w:ins w:id="387" w:author="Author">
        <w:r>
          <w:rPr>
            <w:rStyle w:val="Hyperlink"/>
          </w:rPr>
          <w:fldChar w:fldCharType="begin"/>
        </w:r>
        <w:r>
          <w:rPr>
            <w:rStyle w:val="Hyperlink"/>
          </w:rPr>
          <w:instrText xml:space="preserve"> </w:instrText>
        </w:r>
        <w:r>
          <w:instrText>HYPERLINK \l "_Toc491674298"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4.3.3.</w:t>
        </w:r>
        <w:r>
          <w:rPr>
            <w:rStyle w:val="Hyperlink"/>
          </w:rPr>
          <w:t xml:space="preserve"> Rules_Comment_003 ([1] Clause 5</w:t>
        </w:r>
        <w:r>
          <w:rPr>
            <w:rStyle w:val="Hyperlink"/>
          </w:rPr>
          <w:t>.4.7 - table 1 - 1g)</w:t>
        </w:r>
        <w:r>
          <w:rPr>
            <w:webHidden/>
          </w:rPr>
          <w:tab/>
        </w:r>
        <w:r>
          <w:rPr>
            <w:webHidden/>
          </w:rPr>
          <w:fldChar w:fldCharType="begin"/>
        </w:r>
        <w:r>
          <w:rPr>
            <w:webHidden/>
          </w:rPr>
          <w:instrText xml:space="preserve"> PAGEREF _Toc491674298 \h </w:instrText>
        </w:r>
      </w:ins>
      <w:r>
        <w:rPr>
          <w:webHidden/>
        </w:rPr>
      </w:r>
      <w:r>
        <w:rPr>
          <w:webHidden/>
        </w:rPr>
        <w:fldChar w:fldCharType="separate"/>
      </w:r>
      <w:ins w:id="388" w:author="Author">
        <w:r>
          <w:rPr>
            <w:webHidden/>
          </w:rPr>
          <w:t>41</w:t>
        </w:r>
        <w:r>
          <w:rPr>
            <w:webHidden/>
          </w:rPr>
          <w:fldChar w:fldCharType="end"/>
        </w:r>
        <w:r>
          <w:rPr>
            <w:rStyle w:val="Hyperlink"/>
          </w:rPr>
          <w:fldChar w:fldCharType="end"/>
        </w:r>
      </w:ins>
    </w:p>
    <w:p w:rsidR="00743B33" w:rsidRDefault="00D20E06">
      <w:pPr>
        <w:pStyle w:val="TOC3"/>
        <w:rPr>
          <w:ins w:id="389" w:author="Author"/>
          <w:rFonts w:asciiTheme="minorHAnsi" w:eastAsiaTheme="minorEastAsia" w:hAnsiTheme="minorHAnsi" w:cstheme="minorBidi"/>
          <w:sz w:val="22"/>
          <w:szCs w:val="22"/>
          <w:lang w:val="en-US" w:eastAsia="en-US"/>
        </w:rPr>
      </w:pPr>
      <w:ins w:id="390" w:author="Author">
        <w:r>
          <w:rPr>
            <w:rStyle w:val="Hyperlink"/>
          </w:rPr>
          <w:fldChar w:fldCharType="begin"/>
        </w:r>
        <w:r>
          <w:rPr>
            <w:rStyle w:val="Hyperlink"/>
          </w:rPr>
          <w:instrText xml:space="preserve"> </w:instrText>
        </w:r>
        <w:r>
          <w:instrText>HYPERLINK \l "_Toc491674299"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4.3.4.</w:t>
        </w:r>
        <w:r>
          <w:rPr>
            <w:rStyle w:val="Hyperlink"/>
          </w:rPr>
          <w:t xml:space="preserve"> Rules_Comment_004 ([1] Clause 5.4.7 - table 1 - 1g)</w:t>
        </w:r>
        <w:r>
          <w:rPr>
            <w:webHidden/>
          </w:rPr>
          <w:tab/>
        </w:r>
        <w:r>
          <w:rPr>
            <w:webHidden/>
          </w:rPr>
          <w:fldChar w:fldCharType="begin"/>
        </w:r>
        <w:r>
          <w:rPr>
            <w:webHidden/>
          </w:rPr>
          <w:instrText xml:space="preserve"> PAGEREF _Toc491674299 \h </w:instrText>
        </w:r>
      </w:ins>
      <w:r>
        <w:rPr>
          <w:webHidden/>
        </w:rPr>
      </w:r>
      <w:r>
        <w:rPr>
          <w:webHidden/>
        </w:rPr>
        <w:fldChar w:fldCharType="separate"/>
      </w:r>
      <w:ins w:id="391" w:author="Author">
        <w:r>
          <w:rPr>
            <w:webHidden/>
          </w:rPr>
          <w:t>41</w:t>
        </w:r>
        <w:r>
          <w:rPr>
            <w:webHidden/>
          </w:rPr>
          <w:fldChar w:fldCharType="end"/>
        </w:r>
        <w:r>
          <w:rPr>
            <w:rStyle w:val="Hyperlink"/>
          </w:rPr>
          <w:fldChar w:fldCharType="end"/>
        </w:r>
      </w:ins>
    </w:p>
    <w:p w:rsidR="00743B33" w:rsidRDefault="00D20E06">
      <w:pPr>
        <w:pStyle w:val="TOC3"/>
        <w:rPr>
          <w:ins w:id="392" w:author="Author"/>
          <w:rFonts w:asciiTheme="minorHAnsi" w:eastAsiaTheme="minorEastAsia" w:hAnsiTheme="minorHAnsi" w:cstheme="minorBidi"/>
          <w:sz w:val="22"/>
          <w:szCs w:val="22"/>
          <w:lang w:val="en-US" w:eastAsia="en-US"/>
        </w:rPr>
      </w:pPr>
      <w:ins w:id="393" w:author="Author">
        <w:r>
          <w:rPr>
            <w:rStyle w:val="Hyperlink"/>
          </w:rPr>
          <w:fldChar w:fldCharType="begin"/>
        </w:r>
        <w:r>
          <w:rPr>
            <w:rStyle w:val="Hyperlink"/>
          </w:rPr>
          <w:instrText xml:space="preserve"> </w:instrText>
        </w:r>
        <w:r>
          <w:instrText>HYPERLINK \l "_Toc491674300"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4.3.5.</w:t>
        </w:r>
        <w:r>
          <w:rPr>
            <w:rStyle w:val="Hyperlink"/>
          </w:rPr>
          <w:t xml:space="preserve"> Rules_Comment_005 ([1] Clause 5.4.7 - table 1 - 1g)</w:t>
        </w:r>
        <w:r>
          <w:rPr>
            <w:webHidden/>
          </w:rPr>
          <w:tab/>
        </w:r>
        <w:r>
          <w:rPr>
            <w:webHidden/>
          </w:rPr>
          <w:fldChar w:fldCharType="begin"/>
        </w:r>
        <w:r>
          <w:rPr>
            <w:webHidden/>
          </w:rPr>
          <w:instrText xml:space="preserve"> PAGEREF _Toc491674300 \h </w:instrText>
        </w:r>
      </w:ins>
      <w:r>
        <w:rPr>
          <w:webHidden/>
        </w:rPr>
      </w:r>
      <w:r>
        <w:rPr>
          <w:webHidden/>
        </w:rPr>
        <w:fldChar w:fldCharType="separate"/>
      </w:r>
      <w:ins w:id="394" w:author="Author">
        <w:r>
          <w:rPr>
            <w:webHidden/>
          </w:rPr>
          <w:t>41</w:t>
        </w:r>
        <w:r>
          <w:rPr>
            <w:webHidden/>
          </w:rPr>
          <w:fldChar w:fldCharType="end"/>
        </w:r>
        <w:r>
          <w:rPr>
            <w:rStyle w:val="Hyperlink"/>
          </w:rPr>
          <w:fldChar w:fldCharType="end"/>
        </w:r>
      </w:ins>
    </w:p>
    <w:p w:rsidR="00743B33" w:rsidRDefault="00D20E06">
      <w:pPr>
        <w:pStyle w:val="TOC3"/>
        <w:rPr>
          <w:ins w:id="395" w:author="Author"/>
          <w:rFonts w:asciiTheme="minorHAnsi" w:eastAsiaTheme="minorEastAsia" w:hAnsiTheme="minorHAnsi" w:cstheme="minorBidi"/>
          <w:sz w:val="22"/>
          <w:szCs w:val="22"/>
          <w:lang w:val="en-US" w:eastAsia="en-US"/>
        </w:rPr>
      </w:pPr>
      <w:ins w:id="396" w:author="Author">
        <w:r>
          <w:rPr>
            <w:rStyle w:val="Hyperlink"/>
          </w:rPr>
          <w:fldChar w:fldCharType="begin"/>
        </w:r>
        <w:r>
          <w:rPr>
            <w:rStyle w:val="Hyperlink"/>
          </w:rPr>
          <w:instrText xml:space="preserve"> </w:instrText>
        </w:r>
        <w:r>
          <w:instrText>HYPERLINK \l "_</w:instrText>
        </w:r>
        <w:r>
          <w:instrText>Toc491674301"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4.3.6.</w:t>
        </w:r>
        <w:r>
          <w:rPr>
            <w:rStyle w:val="Hyperlink"/>
          </w:rPr>
          <w:t xml:space="preserve"> Rules_Comment_006</w:t>
        </w:r>
        <w:r>
          <w:rPr>
            <w:webHidden/>
          </w:rPr>
          <w:tab/>
        </w:r>
        <w:r>
          <w:rPr>
            <w:webHidden/>
          </w:rPr>
          <w:fldChar w:fldCharType="begin"/>
        </w:r>
        <w:r>
          <w:rPr>
            <w:webHidden/>
          </w:rPr>
          <w:instrText xml:space="preserve"> PAGEREF _Toc491674301 \h </w:instrText>
        </w:r>
      </w:ins>
      <w:r>
        <w:rPr>
          <w:webHidden/>
        </w:rPr>
      </w:r>
      <w:r>
        <w:rPr>
          <w:webHidden/>
        </w:rPr>
        <w:fldChar w:fldCharType="separate"/>
      </w:r>
      <w:ins w:id="397" w:author="Author">
        <w:r>
          <w:rPr>
            <w:webHidden/>
          </w:rPr>
          <w:t>42</w:t>
        </w:r>
        <w:r>
          <w:rPr>
            <w:webHidden/>
          </w:rPr>
          <w:fldChar w:fldCharType="end"/>
        </w:r>
        <w:r>
          <w:rPr>
            <w:rStyle w:val="Hyperlink"/>
          </w:rPr>
          <w:fldChar w:fldCharType="end"/>
        </w:r>
      </w:ins>
    </w:p>
    <w:p w:rsidR="00743B33" w:rsidRDefault="00D20E06">
      <w:pPr>
        <w:pStyle w:val="TOC3"/>
        <w:rPr>
          <w:ins w:id="398" w:author="Author"/>
          <w:rFonts w:asciiTheme="minorHAnsi" w:eastAsiaTheme="minorEastAsia" w:hAnsiTheme="minorHAnsi" w:cstheme="minorBidi"/>
          <w:sz w:val="22"/>
          <w:szCs w:val="22"/>
          <w:lang w:val="en-US" w:eastAsia="en-US"/>
        </w:rPr>
      </w:pPr>
      <w:ins w:id="399" w:author="Author">
        <w:r>
          <w:rPr>
            <w:rStyle w:val="Hyperlink"/>
          </w:rPr>
          <w:fldChar w:fldCharType="begin"/>
        </w:r>
        <w:r>
          <w:rPr>
            <w:rStyle w:val="Hyperlink"/>
          </w:rPr>
          <w:instrText xml:space="preserve"> </w:instrText>
        </w:r>
        <w:r>
          <w:instrText>HYPERLINK \l "_Toc491674303"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4.3.7.</w:t>
        </w:r>
        <w:r>
          <w:rPr>
            <w:rStyle w:val="Hyperlink"/>
          </w:rPr>
          <w:t xml:space="preserve"> Rules_Comment_007</w:t>
        </w:r>
        <w:r>
          <w:rPr>
            <w:webHidden/>
          </w:rPr>
          <w:tab/>
        </w:r>
        <w:r>
          <w:rPr>
            <w:webHidden/>
          </w:rPr>
          <w:fldChar w:fldCharType="begin"/>
        </w:r>
        <w:r>
          <w:rPr>
            <w:webHidden/>
          </w:rPr>
          <w:instrText xml:space="preserve"> PAGEREF _Toc491674303 \h </w:instrText>
        </w:r>
      </w:ins>
      <w:r>
        <w:rPr>
          <w:webHidden/>
        </w:rPr>
      </w:r>
      <w:r>
        <w:rPr>
          <w:webHidden/>
        </w:rPr>
        <w:fldChar w:fldCharType="separate"/>
      </w:r>
      <w:ins w:id="400" w:author="Author">
        <w:r>
          <w:rPr>
            <w:webHidden/>
          </w:rPr>
          <w:t>42</w:t>
        </w:r>
        <w:r>
          <w:rPr>
            <w:webHidden/>
          </w:rPr>
          <w:fldChar w:fldCharType="end"/>
        </w:r>
        <w:r>
          <w:rPr>
            <w:rStyle w:val="Hyperlink"/>
          </w:rPr>
          <w:fldChar w:fldCharType="end"/>
        </w:r>
      </w:ins>
    </w:p>
    <w:p w:rsidR="00743B33" w:rsidRDefault="00D20E06">
      <w:pPr>
        <w:pStyle w:val="TOC3"/>
        <w:rPr>
          <w:ins w:id="401" w:author="Author"/>
          <w:rFonts w:asciiTheme="minorHAnsi" w:eastAsiaTheme="minorEastAsia" w:hAnsiTheme="minorHAnsi" w:cstheme="minorBidi"/>
          <w:sz w:val="22"/>
          <w:szCs w:val="22"/>
          <w:lang w:val="en-US" w:eastAsia="en-US"/>
        </w:rPr>
      </w:pPr>
      <w:ins w:id="402" w:author="Author">
        <w:r>
          <w:rPr>
            <w:rStyle w:val="Hyperlink"/>
          </w:rPr>
          <w:fldChar w:fldCharType="begin"/>
        </w:r>
        <w:r>
          <w:rPr>
            <w:rStyle w:val="Hyperlink"/>
          </w:rPr>
          <w:instrText xml:space="preserve"> </w:instrText>
        </w:r>
        <w:r>
          <w:instrText>HYPERLINK \l "_Toc491674304"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4.3.</w:t>
        </w:r>
        <w:r>
          <w:rPr>
            <w:rStyle w:val="Hyperlink"/>
            <w14:scene3d>
              <w14:camera w14:prst="orthographicFront"/>
              <w14:lightRig w14:rig="threePt" w14:dir="t">
                <w14:rot w14:lat="0" w14:lon="0" w14:rev="0"/>
              </w14:lightRig>
            </w14:scene3d>
          </w:rPr>
          <w:t>8.</w:t>
        </w:r>
        <w:r>
          <w:rPr>
            <w:rStyle w:val="Hyperlink"/>
          </w:rPr>
          <w:t xml:space="preserve"> Rules_Comment_008</w:t>
        </w:r>
        <w:r>
          <w:rPr>
            <w:webHidden/>
          </w:rPr>
          <w:tab/>
        </w:r>
        <w:r>
          <w:rPr>
            <w:webHidden/>
          </w:rPr>
          <w:fldChar w:fldCharType="begin"/>
        </w:r>
        <w:r>
          <w:rPr>
            <w:webHidden/>
          </w:rPr>
          <w:instrText xml:space="preserve"> PAGEREF _Toc491674304 \h </w:instrText>
        </w:r>
      </w:ins>
      <w:r>
        <w:rPr>
          <w:webHidden/>
        </w:rPr>
      </w:r>
      <w:r>
        <w:rPr>
          <w:webHidden/>
        </w:rPr>
        <w:fldChar w:fldCharType="separate"/>
      </w:r>
      <w:ins w:id="403" w:author="Author">
        <w:r>
          <w:rPr>
            <w:webHidden/>
          </w:rPr>
          <w:t>43</w:t>
        </w:r>
        <w:r>
          <w:rPr>
            <w:webHidden/>
          </w:rPr>
          <w:fldChar w:fldCharType="end"/>
        </w:r>
        <w:r>
          <w:rPr>
            <w:rStyle w:val="Hyperlink"/>
          </w:rPr>
          <w:fldChar w:fldCharType="end"/>
        </w:r>
      </w:ins>
    </w:p>
    <w:p w:rsidR="00743B33" w:rsidRDefault="00D20E06">
      <w:pPr>
        <w:pStyle w:val="TOC2"/>
        <w:rPr>
          <w:ins w:id="404" w:author="Author"/>
          <w:rFonts w:asciiTheme="minorHAnsi" w:eastAsiaTheme="minorEastAsia" w:hAnsiTheme="minorHAnsi" w:cstheme="minorBidi"/>
          <w:b w:val="0"/>
          <w:iCs w:val="0"/>
          <w:noProof/>
          <w:sz w:val="22"/>
          <w:szCs w:val="22"/>
          <w:lang w:val="en-US" w:eastAsia="en-US"/>
        </w:rPr>
      </w:pPr>
      <w:ins w:id="405" w:author="Author">
        <w:r>
          <w:rPr>
            <w:rStyle w:val="Hyperlink"/>
            <w:noProof/>
          </w:rPr>
          <w:fldChar w:fldCharType="begin"/>
        </w:r>
        <w:r>
          <w:rPr>
            <w:rStyle w:val="Hyperlink"/>
            <w:noProof/>
          </w:rPr>
          <w:instrText xml:space="preserve"> </w:instrText>
        </w:r>
        <w:r>
          <w:rPr>
            <w:noProof/>
          </w:rPr>
          <w:instrText>HYPERLINK \l "_Toc491674305"</w:instrText>
        </w:r>
        <w:r>
          <w:rPr>
            <w:rStyle w:val="Hyperlink"/>
            <w:noProof/>
          </w:rPr>
          <w:instrText xml:space="preserve"> </w:instrText>
        </w:r>
        <w:r>
          <w:rPr>
            <w:rStyle w:val="Hyperlink"/>
            <w:noProof/>
          </w:rPr>
          <w:fldChar w:fldCharType="separate"/>
        </w:r>
        <w:r>
          <w:rPr>
            <w:rStyle w:val="Hyperlink"/>
            <w:noProof/>
          </w:rPr>
          <w:t>4.4. Identifiers</w:t>
        </w:r>
        <w:r>
          <w:rPr>
            <w:noProof/>
            <w:webHidden/>
          </w:rPr>
          <w:tab/>
        </w:r>
        <w:r>
          <w:rPr>
            <w:noProof/>
            <w:webHidden/>
          </w:rPr>
          <w:fldChar w:fldCharType="begin"/>
        </w:r>
        <w:r>
          <w:rPr>
            <w:noProof/>
            <w:webHidden/>
          </w:rPr>
          <w:instrText xml:space="preserve"> PAGEREF _Toc491674305 \h </w:instrText>
        </w:r>
      </w:ins>
      <w:r>
        <w:rPr>
          <w:noProof/>
          <w:webHidden/>
        </w:rPr>
      </w:r>
      <w:r>
        <w:rPr>
          <w:noProof/>
          <w:webHidden/>
        </w:rPr>
        <w:fldChar w:fldCharType="separate"/>
      </w:r>
      <w:ins w:id="406" w:author="Author">
        <w:r>
          <w:rPr>
            <w:noProof/>
            <w:webHidden/>
          </w:rPr>
          <w:t>44</w:t>
        </w:r>
        <w:r>
          <w:rPr>
            <w:noProof/>
            <w:webHidden/>
          </w:rPr>
          <w:fldChar w:fldCharType="end"/>
        </w:r>
        <w:r>
          <w:rPr>
            <w:rStyle w:val="Hyperlink"/>
            <w:noProof/>
          </w:rPr>
          <w:fldChar w:fldCharType="end"/>
        </w:r>
      </w:ins>
    </w:p>
    <w:p w:rsidR="00743B33" w:rsidRDefault="00D20E06">
      <w:pPr>
        <w:pStyle w:val="TOC3"/>
        <w:rPr>
          <w:ins w:id="407" w:author="Author"/>
          <w:rFonts w:asciiTheme="minorHAnsi" w:eastAsiaTheme="minorEastAsia" w:hAnsiTheme="minorHAnsi" w:cstheme="minorBidi"/>
          <w:sz w:val="22"/>
          <w:szCs w:val="22"/>
          <w:lang w:val="en-US" w:eastAsia="en-US"/>
        </w:rPr>
      </w:pPr>
      <w:ins w:id="408" w:author="Author">
        <w:r>
          <w:rPr>
            <w:rStyle w:val="Hyperlink"/>
          </w:rPr>
          <w:fldChar w:fldCharType="begin"/>
        </w:r>
        <w:r>
          <w:rPr>
            <w:rStyle w:val="Hyperlink"/>
          </w:rPr>
          <w:instrText xml:space="preserve"> </w:instrText>
        </w:r>
        <w:r>
          <w:instrText>HYPERLINK \l "_Toc491674306"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4.4.1.</w:t>
        </w:r>
        <w:r>
          <w:rPr>
            <w:rStyle w:val="Hyperlink"/>
          </w:rPr>
          <w:t xml:space="preserve"> Rules_Identifier_001 ([1] Clause 5.4.7 - table 1 - 1b)</w:t>
        </w:r>
        <w:r>
          <w:rPr>
            <w:webHidden/>
          </w:rPr>
          <w:tab/>
        </w:r>
        <w:r>
          <w:rPr>
            <w:webHidden/>
          </w:rPr>
          <w:fldChar w:fldCharType="begin"/>
        </w:r>
        <w:r>
          <w:rPr>
            <w:webHidden/>
          </w:rPr>
          <w:instrText xml:space="preserve"> PAGEREF _Toc491674306 \h </w:instrText>
        </w:r>
      </w:ins>
      <w:r>
        <w:rPr>
          <w:webHidden/>
        </w:rPr>
      </w:r>
      <w:r>
        <w:rPr>
          <w:webHidden/>
        </w:rPr>
        <w:fldChar w:fldCharType="separate"/>
      </w:r>
      <w:ins w:id="409" w:author="Author">
        <w:r>
          <w:rPr>
            <w:webHidden/>
          </w:rPr>
          <w:t>44</w:t>
        </w:r>
        <w:r>
          <w:rPr>
            <w:webHidden/>
          </w:rPr>
          <w:fldChar w:fldCharType="end"/>
        </w:r>
        <w:r>
          <w:rPr>
            <w:rStyle w:val="Hyperlink"/>
          </w:rPr>
          <w:fldChar w:fldCharType="end"/>
        </w:r>
      </w:ins>
    </w:p>
    <w:p w:rsidR="00743B33" w:rsidRDefault="00D20E06">
      <w:pPr>
        <w:pStyle w:val="TOC2"/>
        <w:rPr>
          <w:ins w:id="410" w:author="Author"/>
          <w:rFonts w:asciiTheme="minorHAnsi" w:eastAsiaTheme="minorEastAsia" w:hAnsiTheme="minorHAnsi" w:cstheme="minorBidi"/>
          <w:b w:val="0"/>
          <w:iCs w:val="0"/>
          <w:noProof/>
          <w:sz w:val="22"/>
          <w:szCs w:val="22"/>
          <w:lang w:val="en-US" w:eastAsia="en-US"/>
        </w:rPr>
      </w:pPr>
      <w:ins w:id="411" w:author="Author">
        <w:r>
          <w:rPr>
            <w:rStyle w:val="Hyperlink"/>
            <w:noProof/>
          </w:rPr>
          <w:fldChar w:fldCharType="begin"/>
        </w:r>
        <w:r>
          <w:rPr>
            <w:rStyle w:val="Hyperlink"/>
            <w:noProof/>
          </w:rPr>
          <w:instrText xml:space="preserve"> </w:instrText>
        </w:r>
        <w:r>
          <w:rPr>
            <w:noProof/>
          </w:rPr>
          <w:instrText>HYPERLINK \l "_Toc491674307"</w:instrText>
        </w:r>
        <w:r>
          <w:rPr>
            <w:rStyle w:val="Hyperlink"/>
            <w:noProof/>
          </w:rPr>
          <w:instrText xml:space="preserve"> </w:instrText>
        </w:r>
        <w:r>
          <w:rPr>
            <w:rStyle w:val="Hyperlink"/>
            <w:noProof/>
          </w:rPr>
          <w:fldChar w:fldCharType="separate"/>
        </w:r>
        <w:r>
          <w:rPr>
            <w:rStyle w:val="Hyperlink"/>
            <w:noProof/>
          </w:rPr>
          <w:t>4.5. Types</w:t>
        </w:r>
        <w:r>
          <w:rPr>
            <w:noProof/>
            <w:webHidden/>
          </w:rPr>
          <w:tab/>
        </w:r>
        <w:r>
          <w:rPr>
            <w:noProof/>
            <w:webHidden/>
          </w:rPr>
          <w:fldChar w:fldCharType="begin"/>
        </w:r>
        <w:r>
          <w:rPr>
            <w:noProof/>
            <w:webHidden/>
          </w:rPr>
          <w:instrText xml:space="preserve"> PAGEREF _Toc491674307 \h </w:instrText>
        </w:r>
      </w:ins>
      <w:r>
        <w:rPr>
          <w:noProof/>
          <w:webHidden/>
        </w:rPr>
      </w:r>
      <w:r>
        <w:rPr>
          <w:noProof/>
          <w:webHidden/>
        </w:rPr>
        <w:fldChar w:fldCharType="separate"/>
      </w:r>
      <w:ins w:id="412" w:author="Author">
        <w:r>
          <w:rPr>
            <w:noProof/>
            <w:webHidden/>
          </w:rPr>
          <w:t>44</w:t>
        </w:r>
        <w:r>
          <w:rPr>
            <w:noProof/>
            <w:webHidden/>
          </w:rPr>
          <w:fldChar w:fldCharType="end"/>
        </w:r>
        <w:r>
          <w:rPr>
            <w:rStyle w:val="Hyperlink"/>
            <w:noProof/>
          </w:rPr>
          <w:fldChar w:fldCharType="end"/>
        </w:r>
      </w:ins>
    </w:p>
    <w:p w:rsidR="00743B33" w:rsidRDefault="00D20E06">
      <w:pPr>
        <w:pStyle w:val="TOC3"/>
        <w:rPr>
          <w:ins w:id="413" w:author="Author"/>
          <w:rFonts w:asciiTheme="minorHAnsi" w:eastAsiaTheme="minorEastAsia" w:hAnsiTheme="minorHAnsi" w:cstheme="minorBidi"/>
          <w:sz w:val="22"/>
          <w:szCs w:val="22"/>
          <w:lang w:val="en-US" w:eastAsia="en-US"/>
        </w:rPr>
      </w:pPr>
      <w:ins w:id="414" w:author="Author">
        <w:r>
          <w:rPr>
            <w:rStyle w:val="Hyperlink"/>
          </w:rPr>
          <w:fldChar w:fldCharType="begin"/>
        </w:r>
        <w:r>
          <w:rPr>
            <w:rStyle w:val="Hyperlink"/>
          </w:rPr>
          <w:instrText xml:space="preserve"> </w:instrText>
        </w:r>
        <w:r>
          <w:instrText>HYPERLINK \l "_Toc491674308"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4.5.1.</w:t>
        </w:r>
        <w:r>
          <w:rPr>
            <w:rStyle w:val="Hyperlink"/>
          </w:rPr>
          <w:t xml:space="preserve"> Rules_Types_001 ([1] Clause 5.4.7 - table 1 - 1c)</w:t>
        </w:r>
        <w:r>
          <w:rPr>
            <w:webHidden/>
          </w:rPr>
          <w:tab/>
        </w:r>
        <w:r>
          <w:rPr>
            <w:webHidden/>
          </w:rPr>
          <w:fldChar w:fldCharType="begin"/>
        </w:r>
        <w:r>
          <w:rPr>
            <w:webHidden/>
          </w:rPr>
          <w:instrText xml:space="preserve"> PAGEREF _Toc491674308 \h </w:instrText>
        </w:r>
      </w:ins>
      <w:r>
        <w:rPr>
          <w:webHidden/>
        </w:rPr>
      </w:r>
      <w:r>
        <w:rPr>
          <w:webHidden/>
        </w:rPr>
        <w:fldChar w:fldCharType="separate"/>
      </w:r>
      <w:ins w:id="415" w:author="Author">
        <w:r>
          <w:rPr>
            <w:webHidden/>
          </w:rPr>
          <w:t>44</w:t>
        </w:r>
        <w:r>
          <w:rPr>
            <w:webHidden/>
          </w:rPr>
          <w:fldChar w:fldCharType="end"/>
        </w:r>
        <w:r>
          <w:rPr>
            <w:rStyle w:val="Hyperlink"/>
          </w:rPr>
          <w:fldChar w:fldCharType="end"/>
        </w:r>
      </w:ins>
    </w:p>
    <w:p w:rsidR="00743B33" w:rsidRDefault="00D20E06">
      <w:pPr>
        <w:pStyle w:val="TOC3"/>
        <w:rPr>
          <w:ins w:id="416" w:author="Author"/>
          <w:rFonts w:asciiTheme="minorHAnsi" w:eastAsiaTheme="minorEastAsia" w:hAnsiTheme="minorHAnsi" w:cstheme="minorBidi"/>
          <w:sz w:val="22"/>
          <w:szCs w:val="22"/>
          <w:lang w:val="en-US" w:eastAsia="en-US"/>
        </w:rPr>
      </w:pPr>
      <w:ins w:id="417" w:author="Author">
        <w:r>
          <w:rPr>
            <w:rStyle w:val="Hyperlink"/>
          </w:rPr>
          <w:fldChar w:fldCharType="begin"/>
        </w:r>
        <w:r>
          <w:rPr>
            <w:rStyle w:val="Hyperlink"/>
          </w:rPr>
          <w:instrText xml:space="preserve"> </w:instrText>
        </w:r>
        <w:r>
          <w:instrText>H</w:instrText>
        </w:r>
        <w:r>
          <w:instrText>YPERLINK \l "_Toc491674309"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4.5.2.</w:t>
        </w:r>
        <w:r>
          <w:rPr>
            <w:rStyle w:val="Hyperlink"/>
          </w:rPr>
          <w:t xml:space="preserve"> Rules_Types_002</w:t>
        </w:r>
        <w:r>
          <w:rPr>
            <w:webHidden/>
          </w:rPr>
          <w:tab/>
        </w:r>
        <w:r>
          <w:rPr>
            <w:webHidden/>
          </w:rPr>
          <w:fldChar w:fldCharType="begin"/>
        </w:r>
        <w:r>
          <w:rPr>
            <w:webHidden/>
          </w:rPr>
          <w:instrText xml:space="preserve"> PAGEREF _Toc491674309 \h </w:instrText>
        </w:r>
      </w:ins>
      <w:r>
        <w:rPr>
          <w:webHidden/>
        </w:rPr>
      </w:r>
      <w:r>
        <w:rPr>
          <w:webHidden/>
        </w:rPr>
        <w:fldChar w:fldCharType="separate"/>
      </w:r>
      <w:ins w:id="418" w:author="Author">
        <w:r>
          <w:rPr>
            <w:webHidden/>
          </w:rPr>
          <w:t>44</w:t>
        </w:r>
        <w:r>
          <w:rPr>
            <w:webHidden/>
          </w:rPr>
          <w:fldChar w:fldCharType="end"/>
        </w:r>
        <w:r>
          <w:rPr>
            <w:rStyle w:val="Hyperlink"/>
          </w:rPr>
          <w:fldChar w:fldCharType="end"/>
        </w:r>
      </w:ins>
    </w:p>
    <w:p w:rsidR="00743B33" w:rsidRDefault="00D20E06">
      <w:pPr>
        <w:pStyle w:val="TOC3"/>
        <w:rPr>
          <w:ins w:id="419" w:author="Author"/>
          <w:rFonts w:asciiTheme="minorHAnsi" w:eastAsiaTheme="minorEastAsia" w:hAnsiTheme="minorHAnsi" w:cstheme="minorBidi"/>
          <w:sz w:val="22"/>
          <w:szCs w:val="22"/>
          <w:lang w:val="en-US" w:eastAsia="en-US"/>
        </w:rPr>
      </w:pPr>
      <w:ins w:id="420" w:author="Author">
        <w:r>
          <w:rPr>
            <w:rStyle w:val="Hyperlink"/>
          </w:rPr>
          <w:fldChar w:fldCharType="begin"/>
        </w:r>
        <w:r>
          <w:rPr>
            <w:rStyle w:val="Hyperlink"/>
          </w:rPr>
          <w:instrText xml:space="preserve"> </w:instrText>
        </w:r>
        <w:r>
          <w:instrText>HYPERLINK \l "_Toc491674310"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4.5.3.</w:t>
        </w:r>
        <w:r>
          <w:rPr>
            <w:rStyle w:val="Hyperlink"/>
          </w:rPr>
          <w:t xml:space="preserve"> Rules_Types_003 ([1] Clause 5.4.7 - table 1 - 1h)</w:t>
        </w:r>
        <w:r>
          <w:rPr>
            <w:webHidden/>
          </w:rPr>
          <w:tab/>
        </w:r>
        <w:r>
          <w:rPr>
            <w:webHidden/>
          </w:rPr>
          <w:fldChar w:fldCharType="begin"/>
        </w:r>
        <w:r>
          <w:rPr>
            <w:webHidden/>
          </w:rPr>
          <w:instrText xml:space="preserve"> PAGEREF _Toc491674310 \h </w:instrText>
        </w:r>
      </w:ins>
      <w:r>
        <w:rPr>
          <w:webHidden/>
        </w:rPr>
      </w:r>
      <w:r>
        <w:rPr>
          <w:webHidden/>
        </w:rPr>
        <w:fldChar w:fldCharType="separate"/>
      </w:r>
      <w:ins w:id="421" w:author="Author">
        <w:r>
          <w:rPr>
            <w:webHidden/>
          </w:rPr>
          <w:t>45</w:t>
        </w:r>
        <w:r>
          <w:rPr>
            <w:webHidden/>
          </w:rPr>
          <w:fldChar w:fldCharType="end"/>
        </w:r>
        <w:r>
          <w:rPr>
            <w:rStyle w:val="Hyperlink"/>
          </w:rPr>
          <w:fldChar w:fldCharType="end"/>
        </w:r>
      </w:ins>
    </w:p>
    <w:p w:rsidR="00743B33" w:rsidRDefault="00D20E06">
      <w:pPr>
        <w:pStyle w:val="TOC3"/>
        <w:rPr>
          <w:ins w:id="422" w:author="Author"/>
          <w:rFonts w:asciiTheme="minorHAnsi" w:eastAsiaTheme="minorEastAsia" w:hAnsiTheme="minorHAnsi" w:cstheme="minorBidi"/>
          <w:sz w:val="22"/>
          <w:szCs w:val="22"/>
          <w:lang w:val="en-US" w:eastAsia="en-US"/>
        </w:rPr>
      </w:pPr>
      <w:ins w:id="423" w:author="Author">
        <w:r>
          <w:rPr>
            <w:rStyle w:val="Hyperlink"/>
          </w:rPr>
          <w:fldChar w:fldCharType="begin"/>
        </w:r>
        <w:r>
          <w:rPr>
            <w:rStyle w:val="Hyperlink"/>
          </w:rPr>
          <w:instrText xml:space="preserve"> </w:instrText>
        </w:r>
        <w:r>
          <w:instrText>HYPERLINK \l "_Toc491674312"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4.5.4.</w:t>
        </w:r>
        <w:r>
          <w:rPr>
            <w:rStyle w:val="Hyperlink"/>
          </w:rPr>
          <w:t xml:space="preserve"> Rules_Types_004</w:t>
        </w:r>
        <w:r>
          <w:rPr>
            <w:webHidden/>
          </w:rPr>
          <w:tab/>
        </w:r>
        <w:r>
          <w:rPr>
            <w:webHidden/>
          </w:rPr>
          <w:fldChar w:fldCharType="begin"/>
        </w:r>
        <w:r>
          <w:rPr>
            <w:webHidden/>
          </w:rPr>
          <w:instrText xml:space="preserve"> PAGEREF _Toc491674312 \h </w:instrText>
        </w:r>
      </w:ins>
      <w:r>
        <w:rPr>
          <w:webHidden/>
        </w:rPr>
      </w:r>
      <w:r>
        <w:rPr>
          <w:webHidden/>
        </w:rPr>
        <w:fldChar w:fldCharType="separate"/>
      </w:r>
      <w:ins w:id="424" w:author="Author">
        <w:r>
          <w:rPr>
            <w:webHidden/>
          </w:rPr>
          <w:t>45</w:t>
        </w:r>
        <w:r>
          <w:rPr>
            <w:webHidden/>
          </w:rPr>
          <w:fldChar w:fldCharType="end"/>
        </w:r>
        <w:r>
          <w:rPr>
            <w:rStyle w:val="Hyperlink"/>
          </w:rPr>
          <w:fldChar w:fldCharType="end"/>
        </w:r>
      </w:ins>
    </w:p>
    <w:p w:rsidR="00743B33" w:rsidRDefault="00D20E06">
      <w:pPr>
        <w:pStyle w:val="TOC3"/>
        <w:rPr>
          <w:ins w:id="425" w:author="Author"/>
          <w:rFonts w:asciiTheme="minorHAnsi" w:eastAsiaTheme="minorEastAsia" w:hAnsiTheme="minorHAnsi" w:cstheme="minorBidi"/>
          <w:sz w:val="22"/>
          <w:szCs w:val="22"/>
          <w:lang w:val="en-US" w:eastAsia="en-US"/>
        </w:rPr>
      </w:pPr>
      <w:ins w:id="426" w:author="Author">
        <w:r>
          <w:rPr>
            <w:rStyle w:val="Hyperlink"/>
          </w:rPr>
          <w:fldChar w:fldCharType="begin"/>
        </w:r>
        <w:r>
          <w:rPr>
            <w:rStyle w:val="Hyperlink"/>
          </w:rPr>
          <w:instrText xml:space="preserve"> </w:instrText>
        </w:r>
        <w:r>
          <w:instrText>HYP</w:instrText>
        </w:r>
        <w:r>
          <w:instrText>ERLINK \l "_Toc491674313"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4.5.5.</w:t>
        </w:r>
        <w:r>
          <w:rPr>
            <w:rStyle w:val="Hyperlink"/>
          </w:rPr>
          <w:t xml:space="preserve"> Rules_Types_005</w:t>
        </w:r>
        <w:r>
          <w:rPr>
            <w:webHidden/>
          </w:rPr>
          <w:tab/>
        </w:r>
        <w:r>
          <w:rPr>
            <w:webHidden/>
          </w:rPr>
          <w:fldChar w:fldCharType="begin"/>
        </w:r>
        <w:r>
          <w:rPr>
            <w:webHidden/>
          </w:rPr>
          <w:instrText xml:space="preserve"> PAGEREF _Toc491674313 \h </w:instrText>
        </w:r>
      </w:ins>
      <w:r>
        <w:rPr>
          <w:webHidden/>
        </w:rPr>
      </w:r>
      <w:r>
        <w:rPr>
          <w:webHidden/>
        </w:rPr>
        <w:fldChar w:fldCharType="separate"/>
      </w:r>
      <w:ins w:id="427" w:author="Author">
        <w:r>
          <w:rPr>
            <w:webHidden/>
          </w:rPr>
          <w:t>45</w:t>
        </w:r>
        <w:r>
          <w:rPr>
            <w:webHidden/>
          </w:rPr>
          <w:fldChar w:fldCharType="end"/>
        </w:r>
        <w:r>
          <w:rPr>
            <w:rStyle w:val="Hyperlink"/>
          </w:rPr>
          <w:fldChar w:fldCharType="end"/>
        </w:r>
      </w:ins>
    </w:p>
    <w:p w:rsidR="00743B33" w:rsidRDefault="00D20E06">
      <w:pPr>
        <w:pStyle w:val="TOC2"/>
        <w:rPr>
          <w:ins w:id="428" w:author="Author"/>
          <w:rFonts w:asciiTheme="minorHAnsi" w:eastAsiaTheme="minorEastAsia" w:hAnsiTheme="minorHAnsi" w:cstheme="minorBidi"/>
          <w:b w:val="0"/>
          <w:iCs w:val="0"/>
          <w:noProof/>
          <w:sz w:val="22"/>
          <w:szCs w:val="22"/>
          <w:lang w:val="en-US" w:eastAsia="en-US"/>
        </w:rPr>
      </w:pPr>
      <w:ins w:id="429" w:author="Author">
        <w:r>
          <w:rPr>
            <w:rStyle w:val="Hyperlink"/>
            <w:noProof/>
          </w:rPr>
          <w:fldChar w:fldCharType="begin"/>
        </w:r>
        <w:r>
          <w:rPr>
            <w:rStyle w:val="Hyperlink"/>
            <w:noProof/>
          </w:rPr>
          <w:instrText xml:space="preserve"> </w:instrText>
        </w:r>
        <w:r>
          <w:rPr>
            <w:noProof/>
          </w:rPr>
          <w:instrText>HYPERLINK \l "_Toc491674316"</w:instrText>
        </w:r>
        <w:r>
          <w:rPr>
            <w:rStyle w:val="Hyperlink"/>
            <w:noProof/>
          </w:rPr>
          <w:instrText xml:space="preserve"> </w:instrText>
        </w:r>
        <w:r>
          <w:rPr>
            <w:rStyle w:val="Hyperlink"/>
            <w:noProof/>
          </w:rPr>
          <w:fldChar w:fldCharType="separate"/>
        </w:r>
        <w:r>
          <w:rPr>
            <w:rStyle w:val="Hyperlink"/>
            <w:noProof/>
          </w:rPr>
          <w:t>4.6. Constants</w:t>
        </w:r>
        <w:r>
          <w:rPr>
            <w:noProof/>
            <w:webHidden/>
          </w:rPr>
          <w:tab/>
        </w:r>
        <w:r>
          <w:rPr>
            <w:noProof/>
            <w:webHidden/>
          </w:rPr>
          <w:fldChar w:fldCharType="begin"/>
        </w:r>
        <w:r>
          <w:rPr>
            <w:noProof/>
            <w:webHidden/>
          </w:rPr>
          <w:instrText xml:space="preserve"> PAGEREF _Toc491674316 \h </w:instrText>
        </w:r>
      </w:ins>
      <w:r>
        <w:rPr>
          <w:noProof/>
          <w:webHidden/>
        </w:rPr>
      </w:r>
      <w:r>
        <w:rPr>
          <w:noProof/>
          <w:webHidden/>
        </w:rPr>
        <w:fldChar w:fldCharType="separate"/>
      </w:r>
      <w:ins w:id="430" w:author="Author">
        <w:r>
          <w:rPr>
            <w:noProof/>
            <w:webHidden/>
          </w:rPr>
          <w:t>45</w:t>
        </w:r>
        <w:r>
          <w:rPr>
            <w:noProof/>
            <w:webHidden/>
          </w:rPr>
          <w:fldChar w:fldCharType="end"/>
        </w:r>
        <w:r>
          <w:rPr>
            <w:rStyle w:val="Hyperlink"/>
            <w:noProof/>
          </w:rPr>
          <w:fldChar w:fldCharType="end"/>
        </w:r>
      </w:ins>
    </w:p>
    <w:p w:rsidR="00743B33" w:rsidRDefault="00D20E06">
      <w:pPr>
        <w:pStyle w:val="TOC3"/>
        <w:rPr>
          <w:ins w:id="431" w:author="Author"/>
          <w:rFonts w:asciiTheme="minorHAnsi" w:eastAsiaTheme="minorEastAsia" w:hAnsiTheme="minorHAnsi" w:cstheme="minorBidi"/>
          <w:sz w:val="22"/>
          <w:szCs w:val="22"/>
          <w:lang w:val="en-US" w:eastAsia="en-US"/>
        </w:rPr>
      </w:pPr>
      <w:ins w:id="432" w:author="Author">
        <w:r>
          <w:rPr>
            <w:rStyle w:val="Hyperlink"/>
          </w:rPr>
          <w:fldChar w:fldCharType="begin"/>
        </w:r>
        <w:r>
          <w:rPr>
            <w:rStyle w:val="Hyperlink"/>
          </w:rPr>
          <w:instrText xml:space="preserve"> </w:instrText>
        </w:r>
        <w:r>
          <w:instrText>HYPERLINK \l "_Toc491674317"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4.6.1.</w:t>
        </w:r>
        <w:r>
          <w:rPr>
            <w:rStyle w:val="Hyperlink"/>
          </w:rPr>
          <w:t xml:space="preserve"> Rules_Const_001 ([1] Clause 5.4.7 - table 1 - 1g)</w:t>
        </w:r>
        <w:r>
          <w:rPr>
            <w:webHidden/>
          </w:rPr>
          <w:tab/>
        </w:r>
        <w:r>
          <w:rPr>
            <w:webHidden/>
          </w:rPr>
          <w:fldChar w:fldCharType="begin"/>
        </w:r>
        <w:r>
          <w:rPr>
            <w:webHidden/>
          </w:rPr>
          <w:instrText xml:space="preserve"> PAGEREF _Toc491674317 \h </w:instrText>
        </w:r>
      </w:ins>
      <w:r>
        <w:rPr>
          <w:webHidden/>
        </w:rPr>
      </w:r>
      <w:r>
        <w:rPr>
          <w:webHidden/>
        </w:rPr>
        <w:fldChar w:fldCharType="separate"/>
      </w:r>
      <w:ins w:id="433" w:author="Author">
        <w:r>
          <w:rPr>
            <w:webHidden/>
          </w:rPr>
          <w:t>45</w:t>
        </w:r>
        <w:r>
          <w:rPr>
            <w:webHidden/>
          </w:rPr>
          <w:fldChar w:fldCharType="end"/>
        </w:r>
        <w:r>
          <w:rPr>
            <w:rStyle w:val="Hyperlink"/>
          </w:rPr>
          <w:fldChar w:fldCharType="end"/>
        </w:r>
      </w:ins>
    </w:p>
    <w:p w:rsidR="00743B33" w:rsidRDefault="00D20E06">
      <w:pPr>
        <w:pStyle w:val="TOC3"/>
        <w:rPr>
          <w:ins w:id="434" w:author="Author"/>
          <w:rFonts w:asciiTheme="minorHAnsi" w:eastAsiaTheme="minorEastAsia" w:hAnsiTheme="minorHAnsi" w:cstheme="minorBidi"/>
          <w:sz w:val="22"/>
          <w:szCs w:val="22"/>
          <w:lang w:val="en-US" w:eastAsia="en-US"/>
        </w:rPr>
      </w:pPr>
      <w:ins w:id="435" w:author="Author">
        <w:r>
          <w:rPr>
            <w:rStyle w:val="Hyperlink"/>
          </w:rPr>
          <w:fldChar w:fldCharType="begin"/>
        </w:r>
        <w:r>
          <w:rPr>
            <w:rStyle w:val="Hyperlink"/>
          </w:rPr>
          <w:instrText xml:space="preserve"> </w:instrText>
        </w:r>
        <w:r>
          <w:instrText>H</w:instrText>
        </w:r>
        <w:r>
          <w:instrText>YPERLINK \l "_Toc491674319"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4.6.2.</w:t>
        </w:r>
        <w:r>
          <w:rPr>
            <w:rStyle w:val="Hyperlink"/>
          </w:rPr>
          <w:t xml:space="preserve"> Rules_Const_002 ([1] Clause 5.4.7 - table 1 - 1a)</w:t>
        </w:r>
        <w:r>
          <w:rPr>
            <w:webHidden/>
          </w:rPr>
          <w:tab/>
        </w:r>
        <w:r>
          <w:rPr>
            <w:webHidden/>
          </w:rPr>
          <w:fldChar w:fldCharType="begin"/>
        </w:r>
        <w:r>
          <w:rPr>
            <w:webHidden/>
          </w:rPr>
          <w:instrText xml:space="preserve"> PAGEREF _Toc491674319 \h </w:instrText>
        </w:r>
      </w:ins>
      <w:r>
        <w:rPr>
          <w:webHidden/>
        </w:rPr>
      </w:r>
      <w:r>
        <w:rPr>
          <w:webHidden/>
        </w:rPr>
        <w:fldChar w:fldCharType="separate"/>
      </w:r>
      <w:ins w:id="436" w:author="Author">
        <w:r>
          <w:rPr>
            <w:webHidden/>
          </w:rPr>
          <w:t>46</w:t>
        </w:r>
        <w:r>
          <w:rPr>
            <w:webHidden/>
          </w:rPr>
          <w:fldChar w:fldCharType="end"/>
        </w:r>
        <w:r>
          <w:rPr>
            <w:rStyle w:val="Hyperlink"/>
          </w:rPr>
          <w:fldChar w:fldCharType="end"/>
        </w:r>
      </w:ins>
    </w:p>
    <w:p w:rsidR="00743B33" w:rsidRDefault="00D20E06">
      <w:pPr>
        <w:pStyle w:val="TOC3"/>
        <w:rPr>
          <w:ins w:id="437" w:author="Author"/>
          <w:rFonts w:asciiTheme="minorHAnsi" w:eastAsiaTheme="minorEastAsia" w:hAnsiTheme="minorHAnsi" w:cstheme="minorBidi"/>
          <w:sz w:val="22"/>
          <w:szCs w:val="22"/>
          <w:lang w:val="en-US" w:eastAsia="en-US"/>
        </w:rPr>
      </w:pPr>
      <w:ins w:id="438" w:author="Author">
        <w:r>
          <w:rPr>
            <w:rStyle w:val="Hyperlink"/>
          </w:rPr>
          <w:fldChar w:fldCharType="begin"/>
        </w:r>
        <w:r>
          <w:rPr>
            <w:rStyle w:val="Hyperlink"/>
          </w:rPr>
          <w:instrText xml:space="preserve"> </w:instrText>
        </w:r>
        <w:r>
          <w:instrText>HYPERLINK \l "_Toc491674320"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4.6.3.</w:t>
        </w:r>
        <w:r>
          <w:rPr>
            <w:rStyle w:val="Hyperlink"/>
          </w:rPr>
          <w:t xml:space="preserve"> Rules_Const_003</w:t>
        </w:r>
        <w:r>
          <w:rPr>
            <w:webHidden/>
          </w:rPr>
          <w:tab/>
        </w:r>
        <w:r>
          <w:rPr>
            <w:webHidden/>
          </w:rPr>
          <w:fldChar w:fldCharType="begin"/>
        </w:r>
        <w:r>
          <w:rPr>
            <w:webHidden/>
          </w:rPr>
          <w:instrText xml:space="preserve"> PAGEREF _Toc491674320 \h </w:instrText>
        </w:r>
      </w:ins>
      <w:r>
        <w:rPr>
          <w:webHidden/>
        </w:rPr>
      </w:r>
      <w:r>
        <w:rPr>
          <w:webHidden/>
        </w:rPr>
        <w:fldChar w:fldCharType="separate"/>
      </w:r>
      <w:ins w:id="439" w:author="Author">
        <w:r>
          <w:rPr>
            <w:webHidden/>
          </w:rPr>
          <w:t>46</w:t>
        </w:r>
        <w:r>
          <w:rPr>
            <w:webHidden/>
          </w:rPr>
          <w:fldChar w:fldCharType="end"/>
        </w:r>
        <w:r>
          <w:rPr>
            <w:rStyle w:val="Hyperlink"/>
          </w:rPr>
          <w:fldChar w:fldCharType="end"/>
        </w:r>
      </w:ins>
    </w:p>
    <w:p w:rsidR="00743B33" w:rsidRDefault="00D20E06">
      <w:pPr>
        <w:pStyle w:val="TOC3"/>
        <w:rPr>
          <w:ins w:id="440" w:author="Author"/>
          <w:rFonts w:asciiTheme="minorHAnsi" w:eastAsiaTheme="minorEastAsia" w:hAnsiTheme="minorHAnsi" w:cstheme="minorBidi"/>
          <w:sz w:val="22"/>
          <w:szCs w:val="22"/>
          <w:lang w:val="en-US" w:eastAsia="en-US"/>
        </w:rPr>
      </w:pPr>
      <w:ins w:id="441" w:author="Author">
        <w:r>
          <w:rPr>
            <w:rStyle w:val="Hyperlink"/>
          </w:rPr>
          <w:fldChar w:fldCharType="begin"/>
        </w:r>
        <w:r>
          <w:rPr>
            <w:rStyle w:val="Hyperlink"/>
          </w:rPr>
          <w:instrText xml:space="preserve"> </w:instrText>
        </w:r>
        <w:r>
          <w:instrText>HYPERLINK \l "_Toc491674322"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4.6.4.</w:t>
        </w:r>
        <w:r>
          <w:rPr>
            <w:rStyle w:val="Hyperlink"/>
          </w:rPr>
          <w:t xml:space="preserve"> Rules_Const_004</w:t>
        </w:r>
        <w:r>
          <w:rPr>
            <w:webHidden/>
          </w:rPr>
          <w:tab/>
        </w:r>
        <w:r>
          <w:rPr>
            <w:webHidden/>
          </w:rPr>
          <w:fldChar w:fldCharType="begin"/>
        </w:r>
        <w:r>
          <w:rPr>
            <w:webHidden/>
          </w:rPr>
          <w:instrText xml:space="preserve"> PAGEREF _Toc491674322 \h </w:instrText>
        </w:r>
      </w:ins>
      <w:r>
        <w:rPr>
          <w:webHidden/>
        </w:rPr>
      </w:r>
      <w:r>
        <w:rPr>
          <w:webHidden/>
        </w:rPr>
        <w:fldChar w:fldCharType="separate"/>
      </w:r>
      <w:ins w:id="442" w:author="Author">
        <w:r>
          <w:rPr>
            <w:webHidden/>
          </w:rPr>
          <w:t>47</w:t>
        </w:r>
        <w:r>
          <w:rPr>
            <w:webHidden/>
          </w:rPr>
          <w:fldChar w:fldCharType="end"/>
        </w:r>
        <w:r>
          <w:rPr>
            <w:rStyle w:val="Hyperlink"/>
          </w:rPr>
          <w:fldChar w:fldCharType="end"/>
        </w:r>
      </w:ins>
    </w:p>
    <w:p w:rsidR="00743B33" w:rsidRDefault="00D20E06">
      <w:pPr>
        <w:pStyle w:val="TOC2"/>
        <w:rPr>
          <w:ins w:id="443" w:author="Author"/>
          <w:rFonts w:asciiTheme="minorHAnsi" w:eastAsiaTheme="minorEastAsia" w:hAnsiTheme="minorHAnsi" w:cstheme="minorBidi"/>
          <w:b w:val="0"/>
          <w:iCs w:val="0"/>
          <w:noProof/>
          <w:sz w:val="22"/>
          <w:szCs w:val="22"/>
          <w:lang w:val="en-US" w:eastAsia="en-US"/>
        </w:rPr>
      </w:pPr>
      <w:ins w:id="444" w:author="Author">
        <w:r>
          <w:rPr>
            <w:rStyle w:val="Hyperlink"/>
            <w:noProof/>
          </w:rPr>
          <w:fldChar w:fldCharType="begin"/>
        </w:r>
        <w:r>
          <w:rPr>
            <w:rStyle w:val="Hyperlink"/>
            <w:noProof/>
          </w:rPr>
          <w:instrText xml:space="preserve"> </w:instrText>
        </w:r>
        <w:r>
          <w:rPr>
            <w:noProof/>
          </w:rPr>
          <w:instrText>HYP</w:instrText>
        </w:r>
        <w:r>
          <w:rPr>
            <w:noProof/>
          </w:rPr>
          <w:instrText>ERLINK \l "_Toc491674347"</w:instrText>
        </w:r>
        <w:r>
          <w:rPr>
            <w:rStyle w:val="Hyperlink"/>
            <w:noProof/>
          </w:rPr>
          <w:instrText xml:space="preserve"> </w:instrText>
        </w:r>
        <w:r>
          <w:rPr>
            <w:rStyle w:val="Hyperlink"/>
            <w:noProof/>
          </w:rPr>
          <w:fldChar w:fldCharType="separate"/>
        </w:r>
        <w:r>
          <w:rPr>
            <w:rStyle w:val="Hyperlink"/>
            <w:noProof/>
          </w:rPr>
          <w:t>4.7. Declarations and Definitions</w:t>
        </w:r>
        <w:r>
          <w:rPr>
            <w:noProof/>
            <w:webHidden/>
          </w:rPr>
          <w:tab/>
        </w:r>
        <w:r>
          <w:rPr>
            <w:noProof/>
            <w:webHidden/>
          </w:rPr>
          <w:fldChar w:fldCharType="begin"/>
        </w:r>
        <w:r>
          <w:rPr>
            <w:noProof/>
            <w:webHidden/>
          </w:rPr>
          <w:instrText xml:space="preserve"> PAGEREF _Toc491674347 \h </w:instrText>
        </w:r>
      </w:ins>
      <w:r>
        <w:rPr>
          <w:noProof/>
          <w:webHidden/>
        </w:rPr>
      </w:r>
      <w:r>
        <w:rPr>
          <w:noProof/>
          <w:webHidden/>
        </w:rPr>
        <w:fldChar w:fldCharType="separate"/>
      </w:r>
      <w:ins w:id="445" w:author="Author">
        <w:r>
          <w:rPr>
            <w:noProof/>
            <w:webHidden/>
          </w:rPr>
          <w:t>47</w:t>
        </w:r>
        <w:r>
          <w:rPr>
            <w:noProof/>
            <w:webHidden/>
          </w:rPr>
          <w:fldChar w:fldCharType="end"/>
        </w:r>
        <w:r>
          <w:rPr>
            <w:rStyle w:val="Hyperlink"/>
            <w:noProof/>
          </w:rPr>
          <w:fldChar w:fldCharType="end"/>
        </w:r>
      </w:ins>
    </w:p>
    <w:p w:rsidR="00743B33" w:rsidRDefault="00D20E06">
      <w:pPr>
        <w:pStyle w:val="TOC3"/>
        <w:rPr>
          <w:ins w:id="446" w:author="Author"/>
          <w:rFonts w:asciiTheme="minorHAnsi" w:eastAsiaTheme="minorEastAsia" w:hAnsiTheme="minorHAnsi" w:cstheme="minorBidi"/>
          <w:sz w:val="22"/>
          <w:szCs w:val="22"/>
          <w:lang w:val="en-US" w:eastAsia="en-US"/>
        </w:rPr>
      </w:pPr>
      <w:ins w:id="447" w:author="Author">
        <w:r>
          <w:rPr>
            <w:rStyle w:val="Hyperlink"/>
          </w:rPr>
          <w:fldChar w:fldCharType="begin"/>
        </w:r>
        <w:r>
          <w:rPr>
            <w:rStyle w:val="Hyperlink"/>
          </w:rPr>
          <w:instrText xml:space="preserve"> </w:instrText>
        </w:r>
        <w:r>
          <w:instrText>HYPERLINK \l "_Toc491674348"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4.7.1.</w:t>
        </w:r>
        <w:r>
          <w:rPr>
            <w:rStyle w:val="Hyperlink"/>
          </w:rPr>
          <w:t xml:space="preserve"> Rules_Defn_Decl_001 ([1] Clause 8.4.4 - table 8 - 1e)</w:t>
        </w:r>
        <w:r>
          <w:rPr>
            <w:webHidden/>
          </w:rPr>
          <w:tab/>
        </w:r>
        <w:r>
          <w:rPr>
            <w:webHidden/>
          </w:rPr>
          <w:fldChar w:fldCharType="begin"/>
        </w:r>
        <w:r>
          <w:rPr>
            <w:webHidden/>
          </w:rPr>
          <w:instrText xml:space="preserve"> PAGEREF _Toc491674348 \h </w:instrText>
        </w:r>
      </w:ins>
      <w:r>
        <w:rPr>
          <w:webHidden/>
        </w:rPr>
      </w:r>
      <w:r>
        <w:rPr>
          <w:webHidden/>
        </w:rPr>
        <w:fldChar w:fldCharType="separate"/>
      </w:r>
      <w:ins w:id="448" w:author="Author">
        <w:r>
          <w:rPr>
            <w:webHidden/>
          </w:rPr>
          <w:t>47</w:t>
        </w:r>
        <w:r>
          <w:rPr>
            <w:webHidden/>
          </w:rPr>
          <w:fldChar w:fldCharType="end"/>
        </w:r>
        <w:r>
          <w:rPr>
            <w:rStyle w:val="Hyperlink"/>
          </w:rPr>
          <w:fldChar w:fldCharType="end"/>
        </w:r>
      </w:ins>
    </w:p>
    <w:p w:rsidR="00743B33" w:rsidRDefault="00D20E06">
      <w:pPr>
        <w:pStyle w:val="TOC3"/>
        <w:rPr>
          <w:ins w:id="449" w:author="Author"/>
          <w:rFonts w:asciiTheme="minorHAnsi" w:eastAsiaTheme="minorEastAsia" w:hAnsiTheme="minorHAnsi" w:cstheme="minorBidi"/>
          <w:sz w:val="22"/>
          <w:szCs w:val="22"/>
          <w:lang w:val="en-US" w:eastAsia="en-US"/>
        </w:rPr>
      </w:pPr>
      <w:ins w:id="450" w:author="Author">
        <w:r>
          <w:rPr>
            <w:rStyle w:val="Hyperlink"/>
          </w:rPr>
          <w:fldChar w:fldCharType="begin"/>
        </w:r>
        <w:r>
          <w:rPr>
            <w:rStyle w:val="Hyperlink"/>
          </w:rPr>
          <w:instrText xml:space="preserve"> </w:instrText>
        </w:r>
        <w:r>
          <w:instrText>HYPERLINK \l "_Toc491674350"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4.7.2.</w:t>
        </w:r>
        <w:r>
          <w:rPr>
            <w:rStyle w:val="Hyperlink"/>
          </w:rPr>
          <w:t xml:space="preserve"> Rules_Defn_Decl_002</w:t>
        </w:r>
        <w:r>
          <w:rPr>
            <w:webHidden/>
          </w:rPr>
          <w:tab/>
        </w:r>
        <w:r>
          <w:rPr>
            <w:webHidden/>
          </w:rPr>
          <w:fldChar w:fldCharType="begin"/>
        </w:r>
        <w:r>
          <w:rPr>
            <w:webHidden/>
          </w:rPr>
          <w:instrText xml:space="preserve"> PAGEREF _Toc491674350 \h </w:instrText>
        </w:r>
      </w:ins>
      <w:r>
        <w:rPr>
          <w:webHidden/>
        </w:rPr>
      </w:r>
      <w:r>
        <w:rPr>
          <w:webHidden/>
        </w:rPr>
        <w:fldChar w:fldCharType="separate"/>
      </w:r>
      <w:ins w:id="451" w:author="Author">
        <w:r>
          <w:rPr>
            <w:webHidden/>
          </w:rPr>
          <w:t>47</w:t>
        </w:r>
        <w:r>
          <w:rPr>
            <w:webHidden/>
          </w:rPr>
          <w:fldChar w:fldCharType="end"/>
        </w:r>
        <w:r>
          <w:rPr>
            <w:rStyle w:val="Hyperlink"/>
          </w:rPr>
          <w:fldChar w:fldCharType="end"/>
        </w:r>
      </w:ins>
    </w:p>
    <w:p w:rsidR="00743B33" w:rsidRDefault="00D20E06">
      <w:pPr>
        <w:pStyle w:val="TOC3"/>
        <w:rPr>
          <w:ins w:id="452" w:author="Author"/>
          <w:rFonts w:asciiTheme="minorHAnsi" w:eastAsiaTheme="minorEastAsia" w:hAnsiTheme="minorHAnsi" w:cstheme="minorBidi"/>
          <w:sz w:val="22"/>
          <w:szCs w:val="22"/>
          <w:lang w:val="en-US" w:eastAsia="en-US"/>
        </w:rPr>
      </w:pPr>
      <w:ins w:id="453" w:author="Author">
        <w:r>
          <w:rPr>
            <w:rStyle w:val="Hyperlink"/>
          </w:rPr>
          <w:fldChar w:fldCharType="begin"/>
        </w:r>
        <w:r>
          <w:rPr>
            <w:rStyle w:val="Hyperlink"/>
          </w:rPr>
          <w:instrText xml:space="preserve"> </w:instrText>
        </w:r>
        <w:r>
          <w:instrText>HYPERLINK \l "_Toc491674352"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w:t>
        </w:r>
        <w:r>
          <w:rPr>
            <w:rStyle w:val="Hyperlink"/>
            <w14:scene3d>
              <w14:camera w14:prst="orthographicFront"/>
              <w14:lightRig w14:rig="threePt" w14:dir="t">
                <w14:rot w14:lat="0" w14:lon="0" w14:rev="0"/>
              </w14:lightRig>
            </w14:scene3d>
          </w:rPr>
          <w:t>7.3.</w:t>
        </w:r>
        <w:r>
          <w:rPr>
            <w:rStyle w:val="Hyperlink"/>
          </w:rPr>
          <w:t xml:space="preserve"> Rules_Defn_Decl_003 ([1] Clause 5.4.7 - table 1 - 1a)</w:t>
        </w:r>
        <w:r>
          <w:rPr>
            <w:webHidden/>
          </w:rPr>
          <w:tab/>
        </w:r>
        <w:r>
          <w:rPr>
            <w:webHidden/>
          </w:rPr>
          <w:fldChar w:fldCharType="begin"/>
        </w:r>
        <w:r>
          <w:rPr>
            <w:webHidden/>
          </w:rPr>
          <w:instrText xml:space="preserve"> PAGEREF _Toc491674352 \h </w:instrText>
        </w:r>
      </w:ins>
      <w:r>
        <w:rPr>
          <w:webHidden/>
        </w:rPr>
      </w:r>
      <w:r>
        <w:rPr>
          <w:webHidden/>
        </w:rPr>
        <w:fldChar w:fldCharType="separate"/>
      </w:r>
      <w:ins w:id="454" w:author="Author">
        <w:r>
          <w:rPr>
            <w:webHidden/>
          </w:rPr>
          <w:t>47</w:t>
        </w:r>
        <w:r>
          <w:rPr>
            <w:webHidden/>
          </w:rPr>
          <w:fldChar w:fldCharType="end"/>
        </w:r>
        <w:r>
          <w:rPr>
            <w:rStyle w:val="Hyperlink"/>
          </w:rPr>
          <w:fldChar w:fldCharType="end"/>
        </w:r>
      </w:ins>
    </w:p>
    <w:p w:rsidR="00743B33" w:rsidRDefault="00D20E06">
      <w:pPr>
        <w:pStyle w:val="TOC3"/>
        <w:rPr>
          <w:ins w:id="455" w:author="Author"/>
          <w:rFonts w:asciiTheme="minorHAnsi" w:eastAsiaTheme="minorEastAsia" w:hAnsiTheme="minorHAnsi" w:cstheme="minorBidi"/>
          <w:sz w:val="22"/>
          <w:szCs w:val="22"/>
          <w:lang w:val="en-US" w:eastAsia="en-US"/>
        </w:rPr>
      </w:pPr>
      <w:ins w:id="456" w:author="Author">
        <w:r>
          <w:rPr>
            <w:rStyle w:val="Hyperlink"/>
          </w:rPr>
          <w:fldChar w:fldCharType="begin"/>
        </w:r>
        <w:r>
          <w:rPr>
            <w:rStyle w:val="Hyperlink"/>
          </w:rPr>
          <w:instrText xml:space="preserve"> </w:instrText>
        </w:r>
        <w:r>
          <w:instrText>HYPERLINK \l "_Toc491674354"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4.7.4.</w:t>
        </w:r>
        <w:r>
          <w:rPr>
            <w:rStyle w:val="Hyperlink"/>
          </w:rPr>
          <w:t xml:space="preserve"> Rules_Defn_Decl_004 ([1] Clause 5.4.7 - table 1 - 1g)</w:t>
        </w:r>
        <w:r>
          <w:rPr>
            <w:webHidden/>
          </w:rPr>
          <w:tab/>
        </w:r>
        <w:r>
          <w:rPr>
            <w:webHidden/>
          </w:rPr>
          <w:fldChar w:fldCharType="begin"/>
        </w:r>
        <w:r>
          <w:rPr>
            <w:webHidden/>
          </w:rPr>
          <w:instrText xml:space="preserve"> PAGEREF _Toc491674354 \h </w:instrText>
        </w:r>
      </w:ins>
      <w:r>
        <w:rPr>
          <w:webHidden/>
        </w:rPr>
      </w:r>
      <w:r>
        <w:rPr>
          <w:webHidden/>
        </w:rPr>
        <w:fldChar w:fldCharType="separate"/>
      </w:r>
      <w:ins w:id="457" w:author="Author">
        <w:r>
          <w:rPr>
            <w:webHidden/>
          </w:rPr>
          <w:t>47</w:t>
        </w:r>
        <w:r>
          <w:rPr>
            <w:webHidden/>
          </w:rPr>
          <w:fldChar w:fldCharType="end"/>
        </w:r>
        <w:r>
          <w:rPr>
            <w:rStyle w:val="Hyperlink"/>
          </w:rPr>
          <w:fldChar w:fldCharType="end"/>
        </w:r>
      </w:ins>
    </w:p>
    <w:p w:rsidR="00743B33" w:rsidRDefault="00D20E06">
      <w:pPr>
        <w:pStyle w:val="TOC3"/>
        <w:rPr>
          <w:ins w:id="458" w:author="Author"/>
          <w:rFonts w:asciiTheme="minorHAnsi" w:eastAsiaTheme="minorEastAsia" w:hAnsiTheme="minorHAnsi" w:cstheme="minorBidi"/>
          <w:sz w:val="22"/>
          <w:szCs w:val="22"/>
          <w:lang w:val="en-US" w:eastAsia="en-US"/>
        </w:rPr>
      </w:pPr>
      <w:ins w:id="459" w:author="Author">
        <w:r>
          <w:rPr>
            <w:rStyle w:val="Hyperlink"/>
          </w:rPr>
          <w:fldChar w:fldCharType="begin"/>
        </w:r>
        <w:r>
          <w:rPr>
            <w:rStyle w:val="Hyperlink"/>
          </w:rPr>
          <w:instrText xml:space="preserve"> </w:instrText>
        </w:r>
        <w:r>
          <w:instrText>HYPERLINK \l "_Toc491674355"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4.7.5.</w:t>
        </w:r>
        <w:r>
          <w:rPr>
            <w:rStyle w:val="Hyperlink"/>
          </w:rPr>
          <w:t xml:space="preserve"> Rules_Defn_Decl_005 ([1] Clause 5.4.7 - table 1 - 1g)</w:t>
        </w:r>
        <w:r>
          <w:rPr>
            <w:webHidden/>
          </w:rPr>
          <w:tab/>
        </w:r>
        <w:r>
          <w:rPr>
            <w:webHidden/>
          </w:rPr>
          <w:fldChar w:fldCharType="begin"/>
        </w:r>
        <w:r>
          <w:rPr>
            <w:webHidden/>
          </w:rPr>
          <w:instrText xml:space="preserve"> PAGEREF _Toc491674355 \h </w:instrText>
        </w:r>
      </w:ins>
      <w:r>
        <w:rPr>
          <w:webHidden/>
        </w:rPr>
      </w:r>
      <w:r>
        <w:rPr>
          <w:webHidden/>
        </w:rPr>
        <w:fldChar w:fldCharType="separate"/>
      </w:r>
      <w:ins w:id="460" w:author="Author">
        <w:r>
          <w:rPr>
            <w:webHidden/>
          </w:rPr>
          <w:t>48</w:t>
        </w:r>
        <w:r>
          <w:rPr>
            <w:webHidden/>
          </w:rPr>
          <w:fldChar w:fldCharType="end"/>
        </w:r>
        <w:r>
          <w:rPr>
            <w:rStyle w:val="Hyperlink"/>
          </w:rPr>
          <w:fldChar w:fldCharType="end"/>
        </w:r>
      </w:ins>
    </w:p>
    <w:p w:rsidR="00743B33" w:rsidRDefault="00D20E06">
      <w:pPr>
        <w:pStyle w:val="TOC3"/>
        <w:rPr>
          <w:ins w:id="461" w:author="Author"/>
          <w:rFonts w:asciiTheme="minorHAnsi" w:eastAsiaTheme="minorEastAsia" w:hAnsiTheme="minorHAnsi" w:cstheme="minorBidi"/>
          <w:sz w:val="22"/>
          <w:szCs w:val="22"/>
          <w:lang w:val="en-US" w:eastAsia="en-US"/>
        </w:rPr>
      </w:pPr>
      <w:ins w:id="462" w:author="Author">
        <w:r>
          <w:rPr>
            <w:rStyle w:val="Hyperlink"/>
          </w:rPr>
          <w:fldChar w:fldCharType="begin"/>
        </w:r>
        <w:r>
          <w:rPr>
            <w:rStyle w:val="Hyperlink"/>
          </w:rPr>
          <w:instrText xml:space="preserve"> </w:instrText>
        </w:r>
        <w:r>
          <w:instrText>HYPERLINK \l "_Toc491674357"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4.7.6.</w:t>
        </w:r>
        <w:r>
          <w:rPr>
            <w:rStyle w:val="Hyperlink"/>
          </w:rPr>
          <w:t xml:space="preserve"> Rules_Defn_Decl_006</w:t>
        </w:r>
        <w:r>
          <w:rPr>
            <w:webHidden/>
          </w:rPr>
          <w:tab/>
        </w:r>
        <w:r>
          <w:rPr>
            <w:webHidden/>
          </w:rPr>
          <w:fldChar w:fldCharType="begin"/>
        </w:r>
        <w:r>
          <w:rPr>
            <w:webHidden/>
          </w:rPr>
          <w:instrText xml:space="preserve"> PAGEREF _Toc491674357 \h </w:instrText>
        </w:r>
      </w:ins>
      <w:r>
        <w:rPr>
          <w:webHidden/>
        </w:rPr>
      </w:r>
      <w:r>
        <w:rPr>
          <w:webHidden/>
        </w:rPr>
        <w:fldChar w:fldCharType="separate"/>
      </w:r>
      <w:ins w:id="463" w:author="Author">
        <w:r>
          <w:rPr>
            <w:webHidden/>
          </w:rPr>
          <w:t>48</w:t>
        </w:r>
        <w:r>
          <w:rPr>
            <w:webHidden/>
          </w:rPr>
          <w:fldChar w:fldCharType="end"/>
        </w:r>
        <w:r>
          <w:rPr>
            <w:rStyle w:val="Hyperlink"/>
          </w:rPr>
          <w:fldChar w:fldCharType="end"/>
        </w:r>
      </w:ins>
    </w:p>
    <w:p w:rsidR="00743B33" w:rsidRDefault="00D20E06">
      <w:pPr>
        <w:pStyle w:val="TOC3"/>
        <w:rPr>
          <w:ins w:id="464" w:author="Author"/>
          <w:rFonts w:asciiTheme="minorHAnsi" w:eastAsiaTheme="minorEastAsia" w:hAnsiTheme="minorHAnsi" w:cstheme="minorBidi"/>
          <w:sz w:val="22"/>
          <w:szCs w:val="22"/>
          <w:lang w:val="en-US" w:eastAsia="en-US"/>
        </w:rPr>
      </w:pPr>
      <w:ins w:id="465" w:author="Author">
        <w:r>
          <w:rPr>
            <w:rStyle w:val="Hyperlink"/>
          </w:rPr>
          <w:fldChar w:fldCharType="begin"/>
        </w:r>
        <w:r>
          <w:rPr>
            <w:rStyle w:val="Hyperlink"/>
          </w:rPr>
          <w:instrText xml:space="preserve"> </w:instrText>
        </w:r>
        <w:r>
          <w:instrText>HYPERLINK \l "_Toc491674359"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4.7.7.</w:t>
        </w:r>
        <w:r>
          <w:rPr>
            <w:rStyle w:val="Hyperlink"/>
          </w:rPr>
          <w:t xml:space="preserve"> Rules_Defn_Decl_007</w:t>
        </w:r>
        <w:r>
          <w:rPr>
            <w:webHidden/>
          </w:rPr>
          <w:tab/>
        </w:r>
        <w:r>
          <w:rPr>
            <w:webHidden/>
          </w:rPr>
          <w:fldChar w:fldCharType="begin"/>
        </w:r>
        <w:r>
          <w:rPr>
            <w:webHidden/>
          </w:rPr>
          <w:instrText xml:space="preserve"> PAGEREF </w:instrText>
        </w:r>
        <w:r>
          <w:rPr>
            <w:webHidden/>
          </w:rPr>
          <w:instrText xml:space="preserve">_Toc491674359 \h </w:instrText>
        </w:r>
      </w:ins>
      <w:r>
        <w:rPr>
          <w:webHidden/>
        </w:rPr>
      </w:r>
      <w:r>
        <w:rPr>
          <w:webHidden/>
        </w:rPr>
        <w:fldChar w:fldCharType="separate"/>
      </w:r>
      <w:ins w:id="466" w:author="Author">
        <w:r>
          <w:rPr>
            <w:webHidden/>
          </w:rPr>
          <w:t>48</w:t>
        </w:r>
        <w:r>
          <w:rPr>
            <w:webHidden/>
          </w:rPr>
          <w:fldChar w:fldCharType="end"/>
        </w:r>
        <w:r>
          <w:rPr>
            <w:rStyle w:val="Hyperlink"/>
          </w:rPr>
          <w:fldChar w:fldCharType="end"/>
        </w:r>
      </w:ins>
    </w:p>
    <w:p w:rsidR="00743B33" w:rsidRDefault="00D20E06">
      <w:pPr>
        <w:pStyle w:val="TOC3"/>
        <w:rPr>
          <w:ins w:id="467" w:author="Author"/>
          <w:rFonts w:asciiTheme="minorHAnsi" w:eastAsiaTheme="minorEastAsia" w:hAnsiTheme="minorHAnsi" w:cstheme="minorBidi"/>
          <w:sz w:val="22"/>
          <w:szCs w:val="22"/>
          <w:lang w:val="en-US" w:eastAsia="en-US"/>
        </w:rPr>
      </w:pPr>
      <w:ins w:id="468" w:author="Author">
        <w:r>
          <w:rPr>
            <w:rStyle w:val="Hyperlink"/>
          </w:rPr>
          <w:fldChar w:fldCharType="begin"/>
        </w:r>
        <w:r>
          <w:rPr>
            <w:rStyle w:val="Hyperlink"/>
          </w:rPr>
          <w:instrText xml:space="preserve"> </w:instrText>
        </w:r>
        <w:r>
          <w:instrText>HYPERLINK \l "_Toc491674361"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4.7.8.</w:t>
        </w:r>
        <w:r>
          <w:rPr>
            <w:rStyle w:val="Hyperlink"/>
          </w:rPr>
          <w:t xml:space="preserve"> Rules_Defn_Decl_008</w:t>
        </w:r>
        <w:r>
          <w:rPr>
            <w:webHidden/>
          </w:rPr>
          <w:tab/>
        </w:r>
        <w:r>
          <w:rPr>
            <w:webHidden/>
          </w:rPr>
          <w:fldChar w:fldCharType="begin"/>
        </w:r>
        <w:r>
          <w:rPr>
            <w:webHidden/>
          </w:rPr>
          <w:instrText xml:space="preserve"> PAGEREF _Toc491674361 \h </w:instrText>
        </w:r>
      </w:ins>
      <w:r>
        <w:rPr>
          <w:webHidden/>
        </w:rPr>
      </w:r>
      <w:r>
        <w:rPr>
          <w:webHidden/>
        </w:rPr>
        <w:fldChar w:fldCharType="separate"/>
      </w:r>
      <w:ins w:id="469" w:author="Author">
        <w:r>
          <w:rPr>
            <w:webHidden/>
          </w:rPr>
          <w:t>48</w:t>
        </w:r>
        <w:r>
          <w:rPr>
            <w:webHidden/>
          </w:rPr>
          <w:fldChar w:fldCharType="end"/>
        </w:r>
        <w:r>
          <w:rPr>
            <w:rStyle w:val="Hyperlink"/>
          </w:rPr>
          <w:fldChar w:fldCharType="end"/>
        </w:r>
      </w:ins>
    </w:p>
    <w:p w:rsidR="00743B33" w:rsidRDefault="00D20E06">
      <w:pPr>
        <w:pStyle w:val="TOC3"/>
        <w:rPr>
          <w:ins w:id="470" w:author="Author"/>
          <w:rFonts w:asciiTheme="minorHAnsi" w:eastAsiaTheme="minorEastAsia" w:hAnsiTheme="minorHAnsi" w:cstheme="minorBidi"/>
          <w:sz w:val="22"/>
          <w:szCs w:val="22"/>
          <w:lang w:val="en-US" w:eastAsia="en-US"/>
        </w:rPr>
      </w:pPr>
      <w:ins w:id="471" w:author="Author">
        <w:r>
          <w:rPr>
            <w:rStyle w:val="Hyperlink"/>
          </w:rPr>
          <w:fldChar w:fldCharType="begin"/>
        </w:r>
        <w:r>
          <w:rPr>
            <w:rStyle w:val="Hyperlink"/>
          </w:rPr>
          <w:instrText xml:space="preserve"> </w:instrText>
        </w:r>
        <w:r>
          <w:instrText>HYPERLINK \l "_Toc491674363"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4.7.9.</w:t>
        </w:r>
        <w:r>
          <w:rPr>
            <w:rStyle w:val="Hyperlink"/>
          </w:rPr>
          <w:t xml:space="preserve"> Rules_Defn_Decl_009</w:t>
        </w:r>
        <w:r>
          <w:rPr>
            <w:webHidden/>
          </w:rPr>
          <w:tab/>
        </w:r>
        <w:r>
          <w:rPr>
            <w:webHidden/>
          </w:rPr>
          <w:fldChar w:fldCharType="begin"/>
        </w:r>
        <w:r>
          <w:rPr>
            <w:webHidden/>
          </w:rPr>
          <w:instrText xml:space="preserve"> PAGEREF _Toc491674363 \h </w:instrText>
        </w:r>
      </w:ins>
      <w:r>
        <w:rPr>
          <w:webHidden/>
        </w:rPr>
      </w:r>
      <w:r>
        <w:rPr>
          <w:webHidden/>
        </w:rPr>
        <w:fldChar w:fldCharType="separate"/>
      </w:r>
      <w:ins w:id="472" w:author="Author">
        <w:r>
          <w:rPr>
            <w:webHidden/>
          </w:rPr>
          <w:t>48</w:t>
        </w:r>
        <w:r>
          <w:rPr>
            <w:webHidden/>
          </w:rPr>
          <w:fldChar w:fldCharType="end"/>
        </w:r>
        <w:r>
          <w:rPr>
            <w:rStyle w:val="Hyperlink"/>
          </w:rPr>
          <w:fldChar w:fldCharType="end"/>
        </w:r>
      </w:ins>
    </w:p>
    <w:p w:rsidR="00743B33" w:rsidRDefault="00D20E06">
      <w:pPr>
        <w:pStyle w:val="TOC3"/>
        <w:rPr>
          <w:ins w:id="473" w:author="Author"/>
          <w:rFonts w:asciiTheme="minorHAnsi" w:eastAsiaTheme="minorEastAsia" w:hAnsiTheme="minorHAnsi" w:cstheme="minorBidi"/>
          <w:sz w:val="22"/>
          <w:szCs w:val="22"/>
          <w:lang w:val="en-US" w:eastAsia="en-US"/>
        </w:rPr>
      </w:pPr>
      <w:ins w:id="474" w:author="Author">
        <w:r>
          <w:rPr>
            <w:rStyle w:val="Hyperlink"/>
          </w:rPr>
          <w:fldChar w:fldCharType="begin"/>
        </w:r>
        <w:r>
          <w:rPr>
            <w:rStyle w:val="Hyperlink"/>
          </w:rPr>
          <w:instrText xml:space="preserve"> </w:instrText>
        </w:r>
        <w:r>
          <w:instrText>HYPERLINK \l "_Toc491674365"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w:t>
        </w:r>
        <w:r>
          <w:rPr>
            <w:rStyle w:val="Hyperlink"/>
            <w14:scene3d>
              <w14:camera w14:prst="orthographicFront"/>
              <w14:lightRig w14:rig="threePt" w14:dir="t">
                <w14:rot w14:lat="0" w14:lon="0" w14:rev="0"/>
              </w14:lightRig>
            </w14:scene3d>
          </w:rPr>
          <w:t>7.10.</w:t>
        </w:r>
        <w:r>
          <w:rPr>
            <w:rStyle w:val="Hyperlink"/>
          </w:rPr>
          <w:t xml:space="preserve"> Rules_Defn_Decl_010</w:t>
        </w:r>
        <w:r>
          <w:rPr>
            <w:webHidden/>
          </w:rPr>
          <w:tab/>
        </w:r>
        <w:r>
          <w:rPr>
            <w:webHidden/>
          </w:rPr>
          <w:fldChar w:fldCharType="begin"/>
        </w:r>
        <w:r>
          <w:rPr>
            <w:webHidden/>
          </w:rPr>
          <w:instrText xml:space="preserve"> PAGEREF _Toc491674365 \h </w:instrText>
        </w:r>
      </w:ins>
      <w:r>
        <w:rPr>
          <w:webHidden/>
        </w:rPr>
      </w:r>
      <w:r>
        <w:rPr>
          <w:webHidden/>
        </w:rPr>
        <w:fldChar w:fldCharType="separate"/>
      </w:r>
      <w:ins w:id="475" w:author="Author">
        <w:r>
          <w:rPr>
            <w:webHidden/>
          </w:rPr>
          <w:t>48</w:t>
        </w:r>
        <w:r>
          <w:rPr>
            <w:webHidden/>
          </w:rPr>
          <w:fldChar w:fldCharType="end"/>
        </w:r>
        <w:r>
          <w:rPr>
            <w:rStyle w:val="Hyperlink"/>
          </w:rPr>
          <w:fldChar w:fldCharType="end"/>
        </w:r>
      </w:ins>
    </w:p>
    <w:p w:rsidR="00743B33" w:rsidRDefault="00D20E06">
      <w:pPr>
        <w:pStyle w:val="TOC3"/>
        <w:rPr>
          <w:ins w:id="476" w:author="Author"/>
          <w:rFonts w:asciiTheme="minorHAnsi" w:eastAsiaTheme="minorEastAsia" w:hAnsiTheme="minorHAnsi" w:cstheme="minorBidi"/>
          <w:sz w:val="22"/>
          <w:szCs w:val="22"/>
          <w:lang w:val="en-US" w:eastAsia="en-US"/>
        </w:rPr>
      </w:pPr>
      <w:ins w:id="477" w:author="Author">
        <w:r>
          <w:rPr>
            <w:rStyle w:val="Hyperlink"/>
          </w:rPr>
          <w:fldChar w:fldCharType="begin"/>
        </w:r>
        <w:r>
          <w:rPr>
            <w:rStyle w:val="Hyperlink"/>
          </w:rPr>
          <w:instrText xml:space="preserve"> </w:instrText>
        </w:r>
        <w:r>
          <w:instrText>HYPERLINK \l "_Toc491674366"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4.7.11.</w:t>
        </w:r>
        <w:r>
          <w:rPr>
            <w:rStyle w:val="Hyperlink"/>
          </w:rPr>
          <w:t xml:space="preserve"> Rules_Defn_Decl_011</w:t>
        </w:r>
        <w:r>
          <w:rPr>
            <w:webHidden/>
          </w:rPr>
          <w:tab/>
        </w:r>
        <w:r>
          <w:rPr>
            <w:webHidden/>
          </w:rPr>
          <w:fldChar w:fldCharType="begin"/>
        </w:r>
        <w:r>
          <w:rPr>
            <w:webHidden/>
          </w:rPr>
          <w:instrText xml:space="preserve"> PAGEREF _Toc491674366 \h </w:instrText>
        </w:r>
      </w:ins>
      <w:r>
        <w:rPr>
          <w:webHidden/>
        </w:rPr>
      </w:r>
      <w:r>
        <w:rPr>
          <w:webHidden/>
        </w:rPr>
        <w:fldChar w:fldCharType="separate"/>
      </w:r>
      <w:ins w:id="478" w:author="Author">
        <w:r>
          <w:rPr>
            <w:webHidden/>
          </w:rPr>
          <w:t>48</w:t>
        </w:r>
        <w:r>
          <w:rPr>
            <w:webHidden/>
          </w:rPr>
          <w:fldChar w:fldCharType="end"/>
        </w:r>
        <w:r>
          <w:rPr>
            <w:rStyle w:val="Hyperlink"/>
          </w:rPr>
          <w:fldChar w:fldCharType="end"/>
        </w:r>
      </w:ins>
    </w:p>
    <w:p w:rsidR="00743B33" w:rsidRDefault="00D20E06">
      <w:pPr>
        <w:pStyle w:val="TOC3"/>
        <w:rPr>
          <w:ins w:id="479" w:author="Author"/>
          <w:rFonts w:asciiTheme="minorHAnsi" w:eastAsiaTheme="minorEastAsia" w:hAnsiTheme="minorHAnsi" w:cstheme="minorBidi"/>
          <w:sz w:val="22"/>
          <w:szCs w:val="22"/>
          <w:lang w:val="en-US" w:eastAsia="en-US"/>
        </w:rPr>
      </w:pPr>
      <w:ins w:id="480" w:author="Author">
        <w:r>
          <w:rPr>
            <w:rStyle w:val="Hyperlink"/>
          </w:rPr>
          <w:fldChar w:fldCharType="begin"/>
        </w:r>
        <w:r>
          <w:rPr>
            <w:rStyle w:val="Hyperlink"/>
          </w:rPr>
          <w:instrText xml:space="preserve"> </w:instrText>
        </w:r>
        <w:r>
          <w:instrText>HYPERLINK \l "_Toc491674369"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4.7.12.</w:t>
        </w:r>
        <w:r>
          <w:rPr>
            <w:rStyle w:val="Hyperlink"/>
          </w:rPr>
          <w:t xml:space="preserve"> Rules_Defn_Decl_01</w:t>
        </w:r>
        <w:r>
          <w:rPr>
            <w:rStyle w:val="Hyperlink"/>
            <w:lang w:eastAsia="ja-JP"/>
          </w:rPr>
          <w:t>2</w:t>
        </w:r>
        <w:r>
          <w:rPr>
            <w:rStyle w:val="Hyperlink"/>
          </w:rPr>
          <w:t xml:space="preserve"> ([1] Clause 5.4.7 - table 1 – 1d)</w:t>
        </w:r>
        <w:r>
          <w:rPr>
            <w:webHidden/>
          </w:rPr>
          <w:tab/>
        </w:r>
        <w:r>
          <w:rPr>
            <w:webHidden/>
          </w:rPr>
          <w:fldChar w:fldCharType="begin"/>
        </w:r>
        <w:r>
          <w:rPr>
            <w:webHidden/>
          </w:rPr>
          <w:instrText xml:space="preserve"> PAGEREF _Toc491674369 \h </w:instrText>
        </w:r>
      </w:ins>
      <w:r>
        <w:rPr>
          <w:webHidden/>
        </w:rPr>
      </w:r>
      <w:r>
        <w:rPr>
          <w:webHidden/>
        </w:rPr>
        <w:fldChar w:fldCharType="separate"/>
      </w:r>
      <w:ins w:id="481" w:author="Author">
        <w:r>
          <w:rPr>
            <w:webHidden/>
          </w:rPr>
          <w:t>48</w:t>
        </w:r>
        <w:r>
          <w:rPr>
            <w:webHidden/>
          </w:rPr>
          <w:fldChar w:fldCharType="end"/>
        </w:r>
        <w:r>
          <w:rPr>
            <w:rStyle w:val="Hyperlink"/>
          </w:rPr>
          <w:fldChar w:fldCharType="end"/>
        </w:r>
      </w:ins>
    </w:p>
    <w:p w:rsidR="00743B33" w:rsidRDefault="00D20E06">
      <w:pPr>
        <w:pStyle w:val="TOC3"/>
        <w:rPr>
          <w:ins w:id="482" w:author="Author"/>
          <w:rFonts w:asciiTheme="minorHAnsi" w:eastAsiaTheme="minorEastAsia" w:hAnsiTheme="minorHAnsi" w:cstheme="minorBidi"/>
          <w:sz w:val="22"/>
          <w:szCs w:val="22"/>
          <w:lang w:val="en-US" w:eastAsia="en-US"/>
        </w:rPr>
      </w:pPr>
      <w:ins w:id="483" w:author="Author">
        <w:r>
          <w:rPr>
            <w:rStyle w:val="Hyperlink"/>
          </w:rPr>
          <w:fldChar w:fldCharType="begin"/>
        </w:r>
        <w:r>
          <w:rPr>
            <w:rStyle w:val="Hyperlink"/>
          </w:rPr>
          <w:instrText xml:space="preserve"> </w:instrText>
        </w:r>
        <w:r>
          <w:instrText>HYPERLINK \l "_Toc491674370"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4.7.13.</w:t>
        </w:r>
        <w:r>
          <w:rPr>
            <w:rStyle w:val="Hyperlink"/>
          </w:rPr>
          <w:t xml:space="preserve"> Rules_Defn_Decl_01</w:t>
        </w:r>
        <w:r>
          <w:rPr>
            <w:rStyle w:val="Hyperlink"/>
            <w:lang w:eastAsia="ja-JP"/>
          </w:rPr>
          <w:t>3</w:t>
        </w:r>
        <w:r>
          <w:rPr>
            <w:rStyle w:val="Hyperlink"/>
          </w:rPr>
          <w:t xml:space="preserve"> ([1] Clause 5.4.7 - table 1 – 1d)</w:t>
        </w:r>
        <w:r>
          <w:rPr>
            <w:webHidden/>
          </w:rPr>
          <w:tab/>
        </w:r>
        <w:r>
          <w:rPr>
            <w:webHidden/>
          </w:rPr>
          <w:fldChar w:fldCharType="begin"/>
        </w:r>
        <w:r>
          <w:rPr>
            <w:webHidden/>
          </w:rPr>
          <w:instrText xml:space="preserve"> PAGEREF _Toc491674370 \h </w:instrText>
        </w:r>
      </w:ins>
      <w:r>
        <w:rPr>
          <w:webHidden/>
        </w:rPr>
      </w:r>
      <w:r>
        <w:rPr>
          <w:webHidden/>
        </w:rPr>
        <w:fldChar w:fldCharType="separate"/>
      </w:r>
      <w:ins w:id="484" w:author="Author">
        <w:r>
          <w:rPr>
            <w:webHidden/>
          </w:rPr>
          <w:t>49</w:t>
        </w:r>
        <w:r>
          <w:rPr>
            <w:webHidden/>
          </w:rPr>
          <w:fldChar w:fldCharType="end"/>
        </w:r>
        <w:r>
          <w:rPr>
            <w:rStyle w:val="Hyperlink"/>
          </w:rPr>
          <w:fldChar w:fldCharType="end"/>
        </w:r>
      </w:ins>
    </w:p>
    <w:p w:rsidR="00743B33" w:rsidRDefault="00D20E06">
      <w:pPr>
        <w:pStyle w:val="TOC3"/>
        <w:rPr>
          <w:ins w:id="485" w:author="Author"/>
          <w:rFonts w:asciiTheme="minorHAnsi" w:eastAsiaTheme="minorEastAsia" w:hAnsiTheme="minorHAnsi" w:cstheme="minorBidi"/>
          <w:sz w:val="22"/>
          <w:szCs w:val="22"/>
          <w:lang w:val="en-US" w:eastAsia="en-US"/>
        </w:rPr>
      </w:pPr>
      <w:ins w:id="486" w:author="Author">
        <w:r>
          <w:rPr>
            <w:rStyle w:val="Hyperlink"/>
          </w:rPr>
          <w:fldChar w:fldCharType="begin"/>
        </w:r>
        <w:r>
          <w:rPr>
            <w:rStyle w:val="Hyperlink"/>
          </w:rPr>
          <w:instrText xml:space="preserve"> </w:instrText>
        </w:r>
        <w:r>
          <w:instrText>HYPERLINK \l "_Toc491674371"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4.7.14.</w:t>
        </w:r>
        <w:r>
          <w:rPr>
            <w:rStyle w:val="Hyperlink"/>
          </w:rPr>
          <w:t xml:space="preserve"> Rules_Defn_Decl_01</w:t>
        </w:r>
        <w:r>
          <w:rPr>
            <w:rStyle w:val="Hyperlink"/>
            <w:lang w:eastAsia="ja-JP"/>
          </w:rPr>
          <w:t>4</w:t>
        </w:r>
        <w:r>
          <w:rPr>
            <w:webHidden/>
          </w:rPr>
          <w:tab/>
        </w:r>
        <w:r>
          <w:rPr>
            <w:webHidden/>
          </w:rPr>
          <w:fldChar w:fldCharType="begin"/>
        </w:r>
        <w:r>
          <w:rPr>
            <w:webHidden/>
          </w:rPr>
          <w:instrText xml:space="preserve"> PAGEREF _Toc491674371 \h </w:instrText>
        </w:r>
      </w:ins>
      <w:r>
        <w:rPr>
          <w:webHidden/>
        </w:rPr>
      </w:r>
      <w:r>
        <w:rPr>
          <w:webHidden/>
        </w:rPr>
        <w:fldChar w:fldCharType="separate"/>
      </w:r>
      <w:ins w:id="487" w:author="Author">
        <w:r>
          <w:rPr>
            <w:webHidden/>
          </w:rPr>
          <w:t>49</w:t>
        </w:r>
        <w:r>
          <w:rPr>
            <w:webHidden/>
          </w:rPr>
          <w:fldChar w:fldCharType="end"/>
        </w:r>
        <w:r>
          <w:rPr>
            <w:rStyle w:val="Hyperlink"/>
          </w:rPr>
          <w:fldChar w:fldCharType="end"/>
        </w:r>
      </w:ins>
    </w:p>
    <w:p w:rsidR="00743B33" w:rsidRDefault="00D20E06">
      <w:pPr>
        <w:pStyle w:val="TOC3"/>
        <w:rPr>
          <w:ins w:id="488" w:author="Author"/>
          <w:rFonts w:asciiTheme="minorHAnsi" w:eastAsiaTheme="minorEastAsia" w:hAnsiTheme="minorHAnsi" w:cstheme="minorBidi"/>
          <w:sz w:val="22"/>
          <w:szCs w:val="22"/>
          <w:lang w:val="en-US" w:eastAsia="en-US"/>
        </w:rPr>
      </w:pPr>
      <w:ins w:id="489" w:author="Author">
        <w:r>
          <w:rPr>
            <w:rStyle w:val="Hyperlink"/>
          </w:rPr>
          <w:fldChar w:fldCharType="begin"/>
        </w:r>
        <w:r>
          <w:rPr>
            <w:rStyle w:val="Hyperlink"/>
          </w:rPr>
          <w:instrText xml:space="preserve"> </w:instrText>
        </w:r>
        <w:r>
          <w:instrText>HYPERLINK \l "_Toc491674372"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4.7.15.</w:t>
        </w:r>
        <w:r>
          <w:rPr>
            <w:rStyle w:val="Hyperlink"/>
          </w:rPr>
          <w:t xml:space="preserve"> Rules_Defn_Decl_01</w:t>
        </w:r>
        <w:r>
          <w:rPr>
            <w:rStyle w:val="Hyperlink"/>
            <w:lang w:eastAsia="ja-JP"/>
          </w:rPr>
          <w:t>5</w:t>
        </w:r>
        <w:r>
          <w:rPr>
            <w:rStyle w:val="Hyperlink"/>
          </w:rPr>
          <w:t xml:space="preserve"> ([1] Clause 5.4.7 - table 1 - 1a)</w:t>
        </w:r>
        <w:r>
          <w:rPr>
            <w:webHidden/>
          </w:rPr>
          <w:tab/>
        </w:r>
        <w:r>
          <w:rPr>
            <w:webHidden/>
          </w:rPr>
          <w:fldChar w:fldCharType="begin"/>
        </w:r>
        <w:r>
          <w:rPr>
            <w:webHidden/>
          </w:rPr>
          <w:instrText xml:space="preserve"> P</w:instrText>
        </w:r>
        <w:r>
          <w:rPr>
            <w:webHidden/>
          </w:rPr>
          <w:instrText xml:space="preserve">AGEREF _Toc491674372 \h </w:instrText>
        </w:r>
      </w:ins>
      <w:r>
        <w:rPr>
          <w:webHidden/>
        </w:rPr>
      </w:r>
      <w:r>
        <w:rPr>
          <w:webHidden/>
        </w:rPr>
        <w:fldChar w:fldCharType="separate"/>
      </w:r>
      <w:ins w:id="490" w:author="Author">
        <w:r>
          <w:rPr>
            <w:webHidden/>
          </w:rPr>
          <w:t>49</w:t>
        </w:r>
        <w:r>
          <w:rPr>
            <w:webHidden/>
          </w:rPr>
          <w:fldChar w:fldCharType="end"/>
        </w:r>
        <w:r>
          <w:rPr>
            <w:rStyle w:val="Hyperlink"/>
          </w:rPr>
          <w:fldChar w:fldCharType="end"/>
        </w:r>
      </w:ins>
    </w:p>
    <w:p w:rsidR="00743B33" w:rsidRDefault="00D20E06">
      <w:pPr>
        <w:pStyle w:val="TOC3"/>
        <w:rPr>
          <w:ins w:id="491" w:author="Author"/>
          <w:rFonts w:asciiTheme="minorHAnsi" w:eastAsiaTheme="minorEastAsia" w:hAnsiTheme="minorHAnsi" w:cstheme="minorBidi"/>
          <w:sz w:val="22"/>
          <w:szCs w:val="22"/>
          <w:lang w:val="en-US" w:eastAsia="en-US"/>
        </w:rPr>
      </w:pPr>
      <w:ins w:id="492" w:author="Author">
        <w:r>
          <w:rPr>
            <w:rStyle w:val="Hyperlink"/>
          </w:rPr>
          <w:lastRenderedPageBreak/>
          <w:fldChar w:fldCharType="begin"/>
        </w:r>
        <w:r>
          <w:rPr>
            <w:rStyle w:val="Hyperlink"/>
          </w:rPr>
          <w:instrText xml:space="preserve"> </w:instrText>
        </w:r>
        <w:r>
          <w:instrText>HYPERLINK \l "_Toc491674374"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4.7.16.</w:t>
        </w:r>
        <w:r>
          <w:rPr>
            <w:rStyle w:val="Hyperlink"/>
          </w:rPr>
          <w:t xml:space="preserve"> Rules_Defn_Decl_01</w:t>
        </w:r>
        <w:r>
          <w:rPr>
            <w:rStyle w:val="Hyperlink"/>
            <w:lang w:eastAsia="ja-JP"/>
          </w:rPr>
          <w:t>6</w:t>
        </w:r>
        <w:r>
          <w:rPr>
            <w:rStyle w:val="Hyperlink"/>
          </w:rPr>
          <w:t>([1] Clause 5.4.7 - table 1 - 1a)</w:t>
        </w:r>
        <w:r>
          <w:rPr>
            <w:webHidden/>
          </w:rPr>
          <w:tab/>
        </w:r>
        <w:r>
          <w:rPr>
            <w:webHidden/>
          </w:rPr>
          <w:fldChar w:fldCharType="begin"/>
        </w:r>
        <w:r>
          <w:rPr>
            <w:webHidden/>
          </w:rPr>
          <w:instrText xml:space="preserve"> PAGEREF _Toc491674374 \h </w:instrText>
        </w:r>
      </w:ins>
      <w:r>
        <w:rPr>
          <w:webHidden/>
        </w:rPr>
      </w:r>
      <w:r>
        <w:rPr>
          <w:webHidden/>
        </w:rPr>
        <w:fldChar w:fldCharType="separate"/>
      </w:r>
      <w:ins w:id="493" w:author="Author">
        <w:r>
          <w:rPr>
            <w:webHidden/>
          </w:rPr>
          <w:t>49</w:t>
        </w:r>
        <w:r>
          <w:rPr>
            <w:webHidden/>
          </w:rPr>
          <w:fldChar w:fldCharType="end"/>
        </w:r>
        <w:r>
          <w:rPr>
            <w:rStyle w:val="Hyperlink"/>
          </w:rPr>
          <w:fldChar w:fldCharType="end"/>
        </w:r>
      </w:ins>
    </w:p>
    <w:p w:rsidR="00743B33" w:rsidRDefault="00D20E06">
      <w:pPr>
        <w:pStyle w:val="TOC3"/>
        <w:rPr>
          <w:ins w:id="494" w:author="Author"/>
          <w:rFonts w:asciiTheme="minorHAnsi" w:eastAsiaTheme="minorEastAsia" w:hAnsiTheme="minorHAnsi" w:cstheme="minorBidi"/>
          <w:sz w:val="22"/>
          <w:szCs w:val="22"/>
          <w:lang w:val="en-US" w:eastAsia="en-US"/>
        </w:rPr>
      </w:pPr>
      <w:ins w:id="495" w:author="Author">
        <w:r>
          <w:rPr>
            <w:rStyle w:val="Hyperlink"/>
          </w:rPr>
          <w:fldChar w:fldCharType="begin"/>
        </w:r>
        <w:r>
          <w:rPr>
            <w:rStyle w:val="Hyperlink"/>
          </w:rPr>
          <w:instrText xml:space="preserve"> </w:instrText>
        </w:r>
        <w:r>
          <w:instrText>HYPERLINK \l "_Toc491674375"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4.7.17.</w:t>
        </w:r>
        <w:r>
          <w:rPr>
            <w:rStyle w:val="Hyperlink"/>
          </w:rPr>
          <w:t xml:space="preserve"> Rules_Defn_Decl_01</w:t>
        </w:r>
        <w:r>
          <w:rPr>
            <w:rStyle w:val="Hyperlink"/>
            <w:lang w:eastAsia="ja-JP"/>
          </w:rPr>
          <w:t>7</w:t>
        </w:r>
        <w:r>
          <w:rPr>
            <w:rStyle w:val="Hyperlink"/>
          </w:rPr>
          <w:t xml:space="preserve"> ([1] Clause 5.4.7 - table 1 - 1a)</w:t>
        </w:r>
        <w:r>
          <w:rPr>
            <w:webHidden/>
          </w:rPr>
          <w:tab/>
        </w:r>
        <w:r>
          <w:rPr>
            <w:webHidden/>
          </w:rPr>
          <w:fldChar w:fldCharType="begin"/>
        </w:r>
        <w:r>
          <w:rPr>
            <w:webHidden/>
          </w:rPr>
          <w:instrText xml:space="preserve"> PAGEREF _Toc491674375 \h </w:instrText>
        </w:r>
      </w:ins>
      <w:r>
        <w:rPr>
          <w:webHidden/>
        </w:rPr>
      </w:r>
      <w:r>
        <w:rPr>
          <w:webHidden/>
        </w:rPr>
        <w:fldChar w:fldCharType="separate"/>
      </w:r>
      <w:ins w:id="496" w:author="Author">
        <w:r>
          <w:rPr>
            <w:webHidden/>
          </w:rPr>
          <w:t>50</w:t>
        </w:r>
        <w:r>
          <w:rPr>
            <w:webHidden/>
          </w:rPr>
          <w:fldChar w:fldCharType="end"/>
        </w:r>
        <w:r>
          <w:rPr>
            <w:rStyle w:val="Hyperlink"/>
          </w:rPr>
          <w:fldChar w:fldCharType="end"/>
        </w:r>
      </w:ins>
    </w:p>
    <w:p w:rsidR="00743B33" w:rsidRDefault="00D20E06">
      <w:pPr>
        <w:pStyle w:val="TOC3"/>
        <w:rPr>
          <w:ins w:id="497" w:author="Author"/>
          <w:rFonts w:asciiTheme="minorHAnsi" w:eastAsiaTheme="minorEastAsia" w:hAnsiTheme="minorHAnsi" w:cstheme="minorBidi"/>
          <w:sz w:val="22"/>
          <w:szCs w:val="22"/>
          <w:lang w:val="en-US" w:eastAsia="en-US"/>
        </w:rPr>
      </w:pPr>
      <w:ins w:id="498" w:author="Author">
        <w:r>
          <w:rPr>
            <w:rStyle w:val="Hyperlink"/>
          </w:rPr>
          <w:fldChar w:fldCharType="begin"/>
        </w:r>
        <w:r>
          <w:rPr>
            <w:rStyle w:val="Hyperlink"/>
          </w:rPr>
          <w:instrText xml:space="preserve"> </w:instrText>
        </w:r>
        <w:r>
          <w:instrText>HYPERLINK \l "_Toc491674376"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4.7.18.</w:t>
        </w:r>
        <w:r>
          <w:rPr>
            <w:rStyle w:val="Hyperlink"/>
          </w:rPr>
          <w:t xml:space="preserve"> Rules_Defn_Decl_01</w:t>
        </w:r>
        <w:r>
          <w:rPr>
            <w:rStyle w:val="Hyperlink"/>
            <w:lang w:eastAsia="ja-JP"/>
          </w:rPr>
          <w:t>8</w:t>
        </w:r>
        <w:r>
          <w:rPr>
            <w:rStyle w:val="Hyperlink"/>
          </w:rPr>
          <w:t xml:space="preserve"> ([1] Clause 5.4.7 - table 1 - 1c)</w:t>
        </w:r>
        <w:r>
          <w:rPr>
            <w:webHidden/>
          </w:rPr>
          <w:tab/>
        </w:r>
        <w:r>
          <w:rPr>
            <w:webHidden/>
          </w:rPr>
          <w:fldChar w:fldCharType="begin"/>
        </w:r>
        <w:r>
          <w:rPr>
            <w:webHidden/>
          </w:rPr>
          <w:instrText xml:space="preserve"> PAGEREF _Toc491674376 \h </w:instrText>
        </w:r>
      </w:ins>
      <w:r>
        <w:rPr>
          <w:webHidden/>
        </w:rPr>
      </w:r>
      <w:r>
        <w:rPr>
          <w:webHidden/>
        </w:rPr>
        <w:fldChar w:fldCharType="separate"/>
      </w:r>
      <w:ins w:id="499" w:author="Author">
        <w:r>
          <w:rPr>
            <w:webHidden/>
          </w:rPr>
          <w:t>50</w:t>
        </w:r>
        <w:r>
          <w:rPr>
            <w:webHidden/>
          </w:rPr>
          <w:fldChar w:fldCharType="end"/>
        </w:r>
        <w:r>
          <w:rPr>
            <w:rStyle w:val="Hyperlink"/>
          </w:rPr>
          <w:fldChar w:fldCharType="end"/>
        </w:r>
      </w:ins>
    </w:p>
    <w:p w:rsidR="00743B33" w:rsidRDefault="00D20E06">
      <w:pPr>
        <w:pStyle w:val="TOC3"/>
        <w:rPr>
          <w:ins w:id="500" w:author="Author"/>
          <w:rFonts w:asciiTheme="minorHAnsi" w:eastAsiaTheme="minorEastAsia" w:hAnsiTheme="minorHAnsi" w:cstheme="minorBidi"/>
          <w:sz w:val="22"/>
          <w:szCs w:val="22"/>
          <w:lang w:val="en-US" w:eastAsia="en-US"/>
        </w:rPr>
      </w:pPr>
      <w:ins w:id="501" w:author="Author">
        <w:r>
          <w:rPr>
            <w:rStyle w:val="Hyperlink"/>
          </w:rPr>
          <w:fldChar w:fldCharType="begin"/>
        </w:r>
        <w:r>
          <w:rPr>
            <w:rStyle w:val="Hyperlink"/>
          </w:rPr>
          <w:instrText xml:space="preserve"> </w:instrText>
        </w:r>
        <w:r>
          <w:instrText>HYPERLINK \l "_Toc491674378"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4.7.19.</w:t>
        </w:r>
        <w:r>
          <w:rPr>
            <w:rStyle w:val="Hyperlink"/>
          </w:rPr>
          <w:t xml:space="preserve"> Rules_Defn_Decl_01</w:t>
        </w:r>
        <w:r>
          <w:rPr>
            <w:rStyle w:val="Hyperlink"/>
            <w:lang w:eastAsia="ja-JP"/>
          </w:rPr>
          <w:t>9</w:t>
        </w:r>
        <w:r>
          <w:rPr>
            <w:rStyle w:val="Hyperlink"/>
          </w:rPr>
          <w:t xml:space="preserve"> ([</w:t>
        </w:r>
        <w:r>
          <w:rPr>
            <w:rStyle w:val="Hyperlink"/>
          </w:rPr>
          <w:t>1] Clause 5.4.7 - table 1 - 1c)</w:t>
        </w:r>
        <w:r>
          <w:rPr>
            <w:webHidden/>
          </w:rPr>
          <w:tab/>
        </w:r>
        <w:r>
          <w:rPr>
            <w:webHidden/>
          </w:rPr>
          <w:fldChar w:fldCharType="begin"/>
        </w:r>
        <w:r>
          <w:rPr>
            <w:webHidden/>
          </w:rPr>
          <w:instrText xml:space="preserve"> PAGEREF _Toc491674378 \h </w:instrText>
        </w:r>
      </w:ins>
      <w:r>
        <w:rPr>
          <w:webHidden/>
        </w:rPr>
      </w:r>
      <w:r>
        <w:rPr>
          <w:webHidden/>
        </w:rPr>
        <w:fldChar w:fldCharType="separate"/>
      </w:r>
      <w:ins w:id="502" w:author="Author">
        <w:r>
          <w:rPr>
            <w:webHidden/>
          </w:rPr>
          <w:t>50</w:t>
        </w:r>
        <w:r>
          <w:rPr>
            <w:webHidden/>
          </w:rPr>
          <w:fldChar w:fldCharType="end"/>
        </w:r>
        <w:r>
          <w:rPr>
            <w:rStyle w:val="Hyperlink"/>
          </w:rPr>
          <w:fldChar w:fldCharType="end"/>
        </w:r>
      </w:ins>
    </w:p>
    <w:p w:rsidR="00743B33" w:rsidRDefault="00D20E06">
      <w:pPr>
        <w:pStyle w:val="TOC3"/>
        <w:rPr>
          <w:ins w:id="503" w:author="Author"/>
          <w:rFonts w:asciiTheme="minorHAnsi" w:eastAsiaTheme="minorEastAsia" w:hAnsiTheme="minorHAnsi" w:cstheme="minorBidi"/>
          <w:sz w:val="22"/>
          <w:szCs w:val="22"/>
          <w:lang w:val="en-US" w:eastAsia="en-US"/>
        </w:rPr>
      </w:pPr>
      <w:ins w:id="504" w:author="Author">
        <w:r>
          <w:rPr>
            <w:rStyle w:val="Hyperlink"/>
          </w:rPr>
          <w:fldChar w:fldCharType="begin"/>
        </w:r>
        <w:r>
          <w:rPr>
            <w:rStyle w:val="Hyperlink"/>
          </w:rPr>
          <w:instrText xml:space="preserve"> </w:instrText>
        </w:r>
        <w:r>
          <w:instrText>HYPERLINK \l "_Toc491674379"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4.7.20.</w:t>
        </w:r>
        <w:r>
          <w:rPr>
            <w:rStyle w:val="Hyperlink"/>
          </w:rPr>
          <w:t xml:space="preserve"> Rules_Defn_Decl_020 ([1] Clause 8.4.4 - table 8 - 1d)</w:t>
        </w:r>
        <w:r>
          <w:rPr>
            <w:webHidden/>
          </w:rPr>
          <w:tab/>
        </w:r>
        <w:r>
          <w:rPr>
            <w:webHidden/>
          </w:rPr>
          <w:fldChar w:fldCharType="begin"/>
        </w:r>
        <w:r>
          <w:rPr>
            <w:webHidden/>
          </w:rPr>
          <w:instrText xml:space="preserve"> PAGEREF _Toc491674379 \h </w:instrText>
        </w:r>
      </w:ins>
      <w:r>
        <w:rPr>
          <w:webHidden/>
        </w:rPr>
      </w:r>
      <w:r>
        <w:rPr>
          <w:webHidden/>
        </w:rPr>
        <w:fldChar w:fldCharType="separate"/>
      </w:r>
      <w:ins w:id="505" w:author="Author">
        <w:r>
          <w:rPr>
            <w:webHidden/>
          </w:rPr>
          <w:t>50</w:t>
        </w:r>
        <w:r>
          <w:rPr>
            <w:webHidden/>
          </w:rPr>
          <w:fldChar w:fldCharType="end"/>
        </w:r>
        <w:r>
          <w:rPr>
            <w:rStyle w:val="Hyperlink"/>
          </w:rPr>
          <w:fldChar w:fldCharType="end"/>
        </w:r>
      </w:ins>
    </w:p>
    <w:p w:rsidR="00743B33" w:rsidRDefault="00D20E06">
      <w:pPr>
        <w:pStyle w:val="TOC3"/>
        <w:rPr>
          <w:ins w:id="506" w:author="Author"/>
          <w:rFonts w:asciiTheme="minorHAnsi" w:eastAsiaTheme="minorEastAsia" w:hAnsiTheme="minorHAnsi" w:cstheme="minorBidi"/>
          <w:sz w:val="22"/>
          <w:szCs w:val="22"/>
          <w:lang w:val="en-US" w:eastAsia="en-US"/>
        </w:rPr>
      </w:pPr>
      <w:ins w:id="507" w:author="Author">
        <w:r>
          <w:rPr>
            <w:rStyle w:val="Hyperlink"/>
          </w:rPr>
          <w:fldChar w:fldCharType="begin"/>
        </w:r>
        <w:r>
          <w:rPr>
            <w:rStyle w:val="Hyperlink"/>
          </w:rPr>
          <w:instrText xml:space="preserve"> </w:instrText>
        </w:r>
        <w:r>
          <w:instrText>HYPERLINK \l "_Toc491674380"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4.7.21.</w:t>
        </w:r>
        <w:r>
          <w:rPr>
            <w:rStyle w:val="Hyperlink"/>
          </w:rPr>
          <w:t xml:space="preserve"> Rules_Defn_Decl_021</w:t>
        </w:r>
        <w:r>
          <w:rPr>
            <w:webHidden/>
          </w:rPr>
          <w:tab/>
        </w:r>
        <w:r>
          <w:rPr>
            <w:webHidden/>
          </w:rPr>
          <w:fldChar w:fldCharType="begin"/>
        </w:r>
        <w:r>
          <w:rPr>
            <w:webHidden/>
          </w:rPr>
          <w:instrText xml:space="preserve"> PAGEREF _Toc491674380 \h </w:instrText>
        </w:r>
      </w:ins>
      <w:r>
        <w:rPr>
          <w:webHidden/>
        </w:rPr>
      </w:r>
      <w:r>
        <w:rPr>
          <w:webHidden/>
        </w:rPr>
        <w:fldChar w:fldCharType="separate"/>
      </w:r>
      <w:ins w:id="508" w:author="Author">
        <w:r>
          <w:rPr>
            <w:webHidden/>
          </w:rPr>
          <w:t>51</w:t>
        </w:r>
        <w:r>
          <w:rPr>
            <w:webHidden/>
          </w:rPr>
          <w:fldChar w:fldCharType="end"/>
        </w:r>
        <w:r>
          <w:rPr>
            <w:rStyle w:val="Hyperlink"/>
          </w:rPr>
          <w:fldChar w:fldCharType="end"/>
        </w:r>
      </w:ins>
    </w:p>
    <w:p w:rsidR="00743B33" w:rsidRDefault="00D20E06">
      <w:pPr>
        <w:pStyle w:val="TOC3"/>
        <w:rPr>
          <w:ins w:id="509" w:author="Author"/>
          <w:rFonts w:asciiTheme="minorHAnsi" w:eastAsiaTheme="minorEastAsia" w:hAnsiTheme="minorHAnsi" w:cstheme="minorBidi"/>
          <w:sz w:val="22"/>
          <w:szCs w:val="22"/>
          <w:lang w:val="en-US" w:eastAsia="en-US"/>
        </w:rPr>
      </w:pPr>
      <w:ins w:id="510" w:author="Author">
        <w:r>
          <w:rPr>
            <w:rStyle w:val="Hyperlink"/>
          </w:rPr>
          <w:fldChar w:fldCharType="begin"/>
        </w:r>
        <w:r>
          <w:rPr>
            <w:rStyle w:val="Hyperlink"/>
          </w:rPr>
          <w:instrText xml:space="preserve"> </w:instrText>
        </w:r>
        <w:r>
          <w:instrText>HYPERLINK \l "_Toc491674382"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4.7.22.</w:t>
        </w:r>
        <w:r>
          <w:rPr>
            <w:rStyle w:val="Hyperlink"/>
          </w:rPr>
          <w:t xml:space="preserve"> Rules_Defn_Decl_022</w:t>
        </w:r>
        <w:r>
          <w:rPr>
            <w:webHidden/>
          </w:rPr>
          <w:tab/>
        </w:r>
        <w:r>
          <w:rPr>
            <w:webHidden/>
          </w:rPr>
          <w:fldChar w:fldCharType="begin"/>
        </w:r>
        <w:r>
          <w:rPr>
            <w:webHidden/>
          </w:rPr>
          <w:instrText xml:space="preserve"> PAGEREF _Toc491674382 \h </w:instrText>
        </w:r>
      </w:ins>
      <w:r>
        <w:rPr>
          <w:webHidden/>
        </w:rPr>
      </w:r>
      <w:r>
        <w:rPr>
          <w:webHidden/>
        </w:rPr>
        <w:fldChar w:fldCharType="separate"/>
      </w:r>
      <w:ins w:id="511" w:author="Author">
        <w:r>
          <w:rPr>
            <w:webHidden/>
          </w:rPr>
          <w:t>51</w:t>
        </w:r>
        <w:r>
          <w:rPr>
            <w:webHidden/>
          </w:rPr>
          <w:fldChar w:fldCharType="end"/>
        </w:r>
        <w:r>
          <w:rPr>
            <w:rStyle w:val="Hyperlink"/>
          </w:rPr>
          <w:fldChar w:fldCharType="end"/>
        </w:r>
      </w:ins>
    </w:p>
    <w:p w:rsidR="00743B33" w:rsidRDefault="00D20E06">
      <w:pPr>
        <w:pStyle w:val="TOC3"/>
        <w:rPr>
          <w:ins w:id="512" w:author="Author"/>
          <w:rFonts w:asciiTheme="minorHAnsi" w:eastAsiaTheme="minorEastAsia" w:hAnsiTheme="minorHAnsi" w:cstheme="minorBidi"/>
          <w:sz w:val="22"/>
          <w:szCs w:val="22"/>
          <w:lang w:val="en-US" w:eastAsia="en-US"/>
        </w:rPr>
      </w:pPr>
      <w:ins w:id="513" w:author="Author">
        <w:r>
          <w:rPr>
            <w:rStyle w:val="Hyperlink"/>
          </w:rPr>
          <w:fldChar w:fldCharType="begin"/>
        </w:r>
        <w:r>
          <w:rPr>
            <w:rStyle w:val="Hyperlink"/>
          </w:rPr>
          <w:instrText xml:space="preserve"> </w:instrText>
        </w:r>
        <w:r>
          <w:instrText>HYPERLINK \l "_Toc491674383"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4.7.23.</w:t>
        </w:r>
        <w:r>
          <w:rPr>
            <w:rStyle w:val="Hyperlink"/>
          </w:rPr>
          <w:t xml:space="preserve"> Rules_Defn_Decl_023</w:t>
        </w:r>
        <w:r>
          <w:rPr>
            <w:webHidden/>
          </w:rPr>
          <w:tab/>
        </w:r>
        <w:r>
          <w:rPr>
            <w:webHidden/>
          </w:rPr>
          <w:fldChar w:fldCharType="begin"/>
        </w:r>
        <w:r>
          <w:rPr>
            <w:webHidden/>
          </w:rPr>
          <w:instrText xml:space="preserve"> PAGEREF _Toc491674383 \h </w:instrText>
        </w:r>
      </w:ins>
      <w:r>
        <w:rPr>
          <w:webHidden/>
        </w:rPr>
      </w:r>
      <w:r>
        <w:rPr>
          <w:webHidden/>
        </w:rPr>
        <w:fldChar w:fldCharType="separate"/>
      </w:r>
      <w:ins w:id="514" w:author="Author">
        <w:r>
          <w:rPr>
            <w:webHidden/>
          </w:rPr>
          <w:t>51</w:t>
        </w:r>
        <w:r>
          <w:rPr>
            <w:webHidden/>
          </w:rPr>
          <w:fldChar w:fldCharType="end"/>
        </w:r>
        <w:r>
          <w:rPr>
            <w:rStyle w:val="Hyperlink"/>
          </w:rPr>
          <w:fldChar w:fldCharType="end"/>
        </w:r>
      </w:ins>
    </w:p>
    <w:p w:rsidR="00743B33" w:rsidRDefault="00D20E06">
      <w:pPr>
        <w:pStyle w:val="TOC3"/>
        <w:rPr>
          <w:ins w:id="515" w:author="Author"/>
          <w:rFonts w:asciiTheme="minorHAnsi" w:eastAsiaTheme="minorEastAsia" w:hAnsiTheme="minorHAnsi" w:cstheme="minorBidi"/>
          <w:sz w:val="22"/>
          <w:szCs w:val="22"/>
          <w:lang w:val="en-US" w:eastAsia="en-US"/>
        </w:rPr>
      </w:pPr>
      <w:ins w:id="516" w:author="Author">
        <w:r>
          <w:rPr>
            <w:rStyle w:val="Hyperlink"/>
          </w:rPr>
          <w:fldChar w:fldCharType="begin"/>
        </w:r>
        <w:r>
          <w:rPr>
            <w:rStyle w:val="Hyperlink"/>
          </w:rPr>
          <w:instrText xml:space="preserve"> </w:instrText>
        </w:r>
        <w:r>
          <w:instrText>HYPERLINK \l "_Toc491674384"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4.7.24.</w:t>
        </w:r>
        <w:r>
          <w:rPr>
            <w:rStyle w:val="Hyperlink"/>
          </w:rPr>
          <w:t xml:space="preserve"> Rules_Defn_Decl_02</w:t>
        </w:r>
        <w:r>
          <w:rPr>
            <w:rStyle w:val="Hyperlink"/>
            <w:lang w:eastAsia="ja-JP"/>
          </w:rPr>
          <w:t>4</w:t>
        </w:r>
        <w:r>
          <w:rPr>
            <w:webHidden/>
          </w:rPr>
          <w:tab/>
        </w:r>
        <w:r>
          <w:rPr>
            <w:webHidden/>
          </w:rPr>
          <w:fldChar w:fldCharType="begin"/>
        </w:r>
        <w:r>
          <w:rPr>
            <w:webHidden/>
          </w:rPr>
          <w:instrText xml:space="preserve"> PAGEREF _Toc491674384 \h </w:instrText>
        </w:r>
      </w:ins>
      <w:r>
        <w:rPr>
          <w:webHidden/>
        </w:rPr>
      </w:r>
      <w:r>
        <w:rPr>
          <w:webHidden/>
        </w:rPr>
        <w:fldChar w:fldCharType="separate"/>
      </w:r>
      <w:ins w:id="517" w:author="Author">
        <w:r>
          <w:rPr>
            <w:webHidden/>
          </w:rPr>
          <w:t>51</w:t>
        </w:r>
        <w:r>
          <w:rPr>
            <w:webHidden/>
          </w:rPr>
          <w:fldChar w:fldCharType="end"/>
        </w:r>
        <w:r>
          <w:rPr>
            <w:rStyle w:val="Hyperlink"/>
          </w:rPr>
          <w:fldChar w:fldCharType="end"/>
        </w:r>
      </w:ins>
    </w:p>
    <w:p w:rsidR="00743B33" w:rsidRDefault="00D20E06">
      <w:pPr>
        <w:pStyle w:val="TOC3"/>
        <w:rPr>
          <w:ins w:id="518" w:author="Author"/>
          <w:rFonts w:asciiTheme="minorHAnsi" w:eastAsiaTheme="minorEastAsia" w:hAnsiTheme="minorHAnsi" w:cstheme="minorBidi"/>
          <w:sz w:val="22"/>
          <w:szCs w:val="22"/>
          <w:lang w:val="en-US" w:eastAsia="en-US"/>
        </w:rPr>
      </w:pPr>
      <w:ins w:id="519" w:author="Author">
        <w:r>
          <w:rPr>
            <w:rStyle w:val="Hyperlink"/>
          </w:rPr>
          <w:fldChar w:fldCharType="begin"/>
        </w:r>
        <w:r>
          <w:rPr>
            <w:rStyle w:val="Hyperlink"/>
          </w:rPr>
          <w:instrText xml:space="preserve"> </w:instrText>
        </w:r>
        <w:r>
          <w:instrText>HYPERLINK \l "_Toc491674385"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4.7.25.</w:t>
        </w:r>
        <w:r>
          <w:rPr>
            <w:rStyle w:val="Hyperlink"/>
          </w:rPr>
          <w:t xml:space="preserve"> Rules_Defn_Decl_02</w:t>
        </w:r>
        <w:r>
          <w:rPr>
            <w:rStyle w:val="Hyperlink"/>
            <w:lang w:eastAsia="ja-JP"/>
          </w:rPr>
          <w:t>5</w:t>
        </w:r>
        <w:r>
          <w:rPr>
            <w:webHidden/>
          </w:rPr>
          <w:tab/>
        </w:r>
        <w:r>
          <w:rPr>
            <w:webHidden/>
          </w:rPr>
          <w:fldChar w:fldCharType="begin"/>
        </w:r>
        <w:r>
          <w:rPr>
            <w:webHidden/>
          </w:rPr>
          <w:instrText xml:space="preserve"> PAGEREF _Toc491674385 \h </w:instrText>
        </w:r>
      </w:ins>
      <w:r>
        <w:rPr>
          <w:webHidden/>
        </w:rPr>
      </w:r>
      <w:r>
        <w:rPr>
          <w:webHidden/>
        </w:rPr>
        <w:fldChar w:fldCharType="separate"/>
      </w:r>
      <w:ins w:id="520" w:author="Author">
        <w:r>
          <w:rPr>
            <w:webHidden/>
          </w:rPr>
          <w:t>52</w:t>
        </w:r>
        <w:r>
          <w:rPr>
            <w:webHidden/>
          </w:rPr>
          <w:fldChar w:fldCharType="end"/>
        </w:r>
        <w:r>
          <w:rPr>
            <w:rStyle w:val="Hyperlink"/>
          </w:rPr>
          <w:fldChar w:fldCharType="end"/>
        </w:r>
      </w:ins>
    </w:p>
    <w:p w:rsidR="00743B33" w:rsidRDefault="00D20E06">
      <w:pPr>
        <w:pStyle w:val="TOC3"/>
        <w:rPr>
          <w:ins w:id="521" w:author="Author"/>
          <w:rFonts w:asciiTheme="minorHAnsi" w:eastAsiaTheme="minorEastAsia" w:hAnsiTheme="minorHAnsi" w:cstheme="minorBidi"/>
          <w:sz w:val="22"/>
          <w:szCs w:val="22"/>
          <w:lang w:val="en-US" w:eastAsia="en-US"/>
        </w:rPr>
      </w:pPr>
      <w:ins w:id="522" w:author="Author">
        <w:r>
          <w:rPr>
            <w:rStyle w:val="Hyperlink"/>
          </w:rPr>
          <w:fldChar w:fldCharType="begin"/>
        </w:r>
        <w:r>
          <w:rPr>
            <w:rStyle w:val="Hyperlink"/>
          </w:rPr>
          <w:instrText xml:space="preserve"> </w:instrText>
        </w:r>
        <w:r>
          <w:instrText>HYPERLINK \l "_Toc491674386"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4.7.26.</w:t>
        </w:r>
        <w:r>
          <w:rPr>
            <w:rStyle w:val="Hyperlink"/>
          </w:rPr>
          <w:t xml:space="preserve"> Rules_Defn_Decl_02</w:t>
        </w:r>
        <w:r>
          <w:rPr>
            <w:rStyle w:val="Hyperlink"/>
            <w:lang w:eastAsia="ja-JP"/>
          </w:rPr>
          <w:t>6</w:t>
        </w:r>
        <w:r>
          <w:rPr>
            <w:webHidden/>
          </w:rPr>
          <w:tab/>
        </w:r>
        <w:r>
          <w:rPr>
            <w:webHidden/>
          </w:rPr>
          <w:fldChar w:fldCharType="begin"/>
        </w:r>
        <w:r>
          <w:rPr>
            <w:webHidden/>
          </w:rPr>
          <w:instrText xml:space="preserve"> PAGEREF _Toc491674386 \h </w:instrText>
        </w:r>
      </w:ins>
      <w:r>
        <w:rPr>
          <w:webHidden/>
        </w:rPr>
      </w:r>
      <w:r>
        <w:rPr>
          <w:webHidden/>
        </w:rPr>
        <w:fldChar w:fldCharType="separate"/>
      </w:r>
      <w:ins w:id="523" w:author="Author">
        <w:r>
          <w:rPr>
            <w:webHidden/>
          </w:rPr>
          <w:t>52</w:t>
        </w:r>
        <w:r>
          <w:rPr>
            <w:webHidden/>
          </w:rPr>
          <w:fldChar w:fldCharType="end"/>
        </w:r>
        <w:r>
          <w:rPr>
            <w:rStyle w:val="Hyperlink"/>
          </w:rPr>
          <w:fldChar w:fldCharType="end"/>
        </w:r>
      </w:ins>
    </w:p>
    <w:p w:rsidR="00743B33" w:rsidRDefault="00D20E06">
      <w:pPr>
        <w:pStyle w:val="TOC3"/>
        <w:rPr>
          <w:ins w:id="524" w:author="Author"/>
          <w:rFonts w:asciiTheme="minorHAnsi" w:eastAsiaTheme="minorEastAsia" w:hAnsiTheme="minorHAnsi" w:cstheme="minorBidi"/>
          <w:sz w:val="22"/>
          <w:szCs w:val="22"/>
          <w:lang w:val="en-US" w:eastAsia="en-US"/>
        </w:rPr>
      </w:pPr>
      <w:ins w:id="525" w:author="Author">
        <w:r>
          <w:rPr>
            <w:rStyle w:val="Hyperlink"/>
          </w:rPr>
          <w:fldChar w:fldCharType="begin"/>
        </w:r>
        <w:r>
          <w:rPr>
            <w:rStyle w:val="Hyperlink"/>
          </w:rPr>
          <w:instrText xml:space="preserve"> </w:instrText>
        </w:r>
        <w:r>
          <w:instrText>HYPERLINK \l "_Toc491674387"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4.7.27.</w:t>
        </w:r>
        <w:r>
          <w:rPr>
            <w:rStyle w:val="Hyperlink"/>
          </w:rPr>
          <w:t xml:space="preserve"> Rules_Defn_Decl_027</w:t>
        </w:r>
        <w:r>
          <w:rPr>
            <w:webHidden/>
          </w:rPr>
          <w:tab/>
        </w:r>
        <w:r>
          <w:rPr>
            <w:webHidden/>
          </w:rPr>
          <w:fldChar w:fldCharType="begin"/>
        </w:r>
        <w:r>
          <w:rPr>
            <w:webHidden/>
          </w:rPr>
          <w:instrText xml:space="preserve"> PAGEREF _Toc491674387 \h </w:instrText>
        </w:r>
      </w:ins>
      <w:r>
        <w:rPr>
          <w:webHidden/>
        </w:rPr>
      </w:r>
      <w:r>
        <w:rPr>
          <w:webHidden/>
        </w:rPr>
        <w:fldChar w:fldCharType="separate"/>
      </w:r>
      <w:ins w:id="526" w:author="Author">
        <w:r>
          <w:rPr>
            <w:webHidden/>
          </w:rPr>
          <w:t>52</w:t>
        </w:r>
        <w:r>
          <w:rPr>
            <w:webHidden/>
          </w:rPr>
          <w:fldChar w:fldCharType="end"/>
        </w:r>
        <w:r>
          <w:rPr>
            <w:rStyle w:val="Hyperlink"/>
          </w:rPr>
          <w:fldChar w:fldCharType="end"/>
        </w:r>
      </w:ins>
    </w:p>
    <w:p w:rsidR="00743B33" w:rsidRDefault="00D20E06">
      <w:pPr>
        <w:pStyle w:val="TOC3"/>
        <w:rPr>
          <w:ins w:id="527" w:author="Author"/>
          <w:rFonts w:asciiTheme="minorHAnsi" w:eastAsiaTheme="minorEastAsia" w:hAnsiTheme="minorHAnsi" w:cstheme="minorBidi"/>
          <w:sz w:val="22"/>
          <w:szCs w:val="22"/>
          <w:lang w:val="en-US" w:eastAsia="en-US"/>
        </w:rPr>
      </w:pPr>
      <w:ins w:id="528" w:author="Author">
        <w:r>
          <w:rPr>
            <w:rStyle w:val="Hyperlink"/>
          </w:rPr>
          <w:fldChar w:fldCharType="begin"/>
        </w:r>
        <w:r>
          <w:rPr>
            <w:rStyle w:val="Hyperlink"/>
          </w:rPr>
          <w:instrText xml:space="preserve"> </w:instrText>
        </w:r>
        <w:r>
          <w:instrText>HYPERLINK \l "_Toc491674389"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4.7.28.</w:t>
        </w:r>
        <w:r>
          <w:rPr>
            <w:rStyle w:val="Hyperlink"/>
          </w:rPr>
          <w:t xml:space="preserve"> Rules_Defn_Decl_027</w:t>
        </w:r>
        <w:r>
          <w:rPr>
            <w:webHidden/>
          </w:rPr>
          <w:tab/>
        </w:r>
        <w:r>
          <w:rPr>
            <w:webHidden/>
          </w:rPr>
          <w:fldChar w:fldCharType="begin"/>
        </w:r>
        <w:r>
          <w:rPr>
            <w:webHidden/>
          </w:rPr>
          <w:instrText xml:space="preserve"> PAGEREF _Toc491674389 \h </w:instrText>
        </w:r>
      </w:ins>
      <w:r>
        <w:rPr>
          <w:webHidden/>
        </w:rPr>
      </w:r>
      <w:r>
        <w:rPr>
          <w:webHidden/>
        </w:rPr>
        <w:fldChar w:fldCharType="separate"/>
      </w:r>
      <w:ins w:id="529" w:author="Author">
        <w:r>
          <w:rPr>
            <w:webHidden/>
          </w:rPr>
          <w:t>53</w:t>
        </w:r>
        <w:r>
          <w:rPr>
            <w:webHidden/>
          </w:rPr>
          <w:fldChar w:fldCharType="end"/>
        </w:r>
        <w:r>
          <w:rPr>
            <w:rStyle w:val="Hyperlink"/>
          </w:rPr>
          <w:fldChar w:fldCharType="end"/>
        </w:r>
      </w:ins>
    </w:p>
    <w:p w:rsidR="00743B33" w:rsidRDefault="00D20E06">
      <w:pPr>
        <w:pStyle w:val="TOC2"/>
        <w:rPr>
          <w:ins w:id="530" w:author="Author"/>
          <w:rFonts w:asciiTheme="minorHAnsi" w:eastAsiaTheme="minorEastAsia" w:hAnsiTheme="minorHAnsi" w:cstheme="minorBidi"/>
          <w:b w:val="0"/>
          <w:iCs w:val="0"/>
          <w:noProof/>
          <w:sz w:val="22"/>
          <w:szCs w:val="22"/>
          <w:lang w:val="en-US" w:eastAsia="en-US"/>
        </w:rPr>
      </w:pPr>
      <w:ins w:id="531" w:author="Author">
        <w:r>
          <w:rPr>
            <w:rStyle w:val="Hyperlink"/>
            <w:noProof/>
          </w:rPr>
          <w:fldChar w:fldCharType="begin"/>
        </w:r>
        <w:r>
          <w:rPr>
            <w:rStyle w:val="Hyperlink"/>
            <w:noProof/>
          </w:rPr>
          <w:instrText xml:space="preserve"> </w:instrText>
        </w:r>
        <w:r>
          <w:rPr>
            <w:noProof/>
          </w:rPr>
          <w:instrText>HYPERLINK \l "_Toc491674390"</w:instrText>
        </w:r>
        <w:r>
          <w:rPr>
            <w:rStyle w:val="Hyperlink"/>
            <w:noProof/>
          </w:rPr>
          <w:instrText xml:space="preserve"> </w:instrText>
        </w:r>
        <w:r>
          <w:rPr>
            <w:rStyle w:val="Hyperlink"/>
            <w:noProof/>
          </w:rPr>
          <w:fldChar w:fldCharType="separate"/>
        </w:r>
        <w:r>
          <w:rPr>
            <w:rStyle w:val="Hyperlink"/>
            <w:noProof/>
          </w:rPr>
          <w:t>4.8. Initialization</w:t>
        </w:r>
        <w:r>
          <w:rPr>
            <w:noProof/>
            <w:webHidden/>
          </w:rPr>
          <w:tab/>
        </w:r>
        <w:r>
          <w:rPr>
            <w:noProof/>
            <w:webHidden/>
          </w:rPr>
          <w:fldChar w:fldCharType="begin"/>
        </w:r>
        <w:r>
          <w:rPr>
            <w:noProof/>
            <w:webHidden/>
          </w:rPr>
          <w:instrText xml:space="preserve"> PAGEREF _Toc491674390 \h </w:instrText>
        </w:r>
      </w:ins>
      <w:r>
        <w:rPr>
          <w:noProof/>
          <w:webHidden/>
        </w:rPr>
      </w:r>
      <w:r>
        <w:rPr>
          <w:noProof/>
          <w:webHidden/>
        </w:rPr>
        <w:fldChar w:fldCharType="separate"/>
      </w:r>
      <w:ins w:id="532" w:author="Author">
        <w:r>
          <w:rPr>
            <w:noProof/>
            <w:webHidden/>
          </w:rPr>
          <w:t>53</w:t>
        </w:r>
        <w:r>
          <w:rPr>
            <w:noProof/>
            <w:webHidden/>
          </w:rPr>
          <w:fldChar w:fldCharType="end"/>
        </w:r>
        <w:r>
          <w:rPr>
            <w:rStyle w:val="Hyperlink"/>
            <w:noProof/>
          </w:rPr>
          <w:fldChar w:fldCharType="end"/>
        </w:r>
      </w:ins>
    </w:p>
    <w:p w:rsidR="00743B33" w:rsidRDefault="00D20E06">
      <w:pPr>
        <w:pStyle w:val="TOC3"/>
        <w:rPr>
          <w:ins w:id="533" w:author="Author"/>
          <w:rFonts w:asciiTheme="minorHAnsi" w:eastAsiaTheme="minorEastAsia" w:hAnsiTheme="minorHAnsi" w:cstheme="minorBidi"/>
          <w:sz w:val="22"/>
          <w:szCs w:val="22"/>
          <w:lang w:val="en-US" w:eastAsia="en-US"/>
        </w:rPr>
      </w:pPr>
      <w:ins w:id="534" w:author="Author">
        <w:r>
          <w:rPr>
            <w:rStyle w:val="Hyperlink"/>
          </w:rPr>
          <w:fldChar w:fldCharType="begin"/>
        </w:r>
        <w:r>
          <w:rPr>
            <w:rStyle w:val="Hyperlink"/>
          </w:rPr>
          <w:instrText xml:space="preserve"> </w:instrText>
        </w:r>
        <w:r>
          <w:instrText>HYPERLINK \l "_Toc491674391"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4.8.1.</w:t>
        </w:r>
        <w:r>
          <w:rPr>
            <w:rStyle w:val="Hyperlink"/>
          </w:rPr>
          <w:t xml:space="preserve"> Rules_Init_001 ([1] Clause 8.4.4 - table 8 - 1c)</w:t>
        </w:r>
        <w:r>
          <w:rPr>
            <w:webHidden/>
          </w:rPr>
          <w:tab/>
        </w:r>
        <w:r>
          <w:rPr>
            <w:webHidden/>
          </w:rPr>
          <w:fldChar w:fldCharType="begin"/>
        </w:r>
        <w:r>
          <w:rPr>
            <w:webHidden/>
          </w:rPr>
          <w:instrText xml:space="preserve"> PAGEREF _Toc491674391 \h </w:instrText>
        </w:r>
      </w:ins>
      <w:r>
        <w:rPr>
          <w:webHidden/>
        </w:rPr>
      </w:r>
      <w:r>
        <w:rPr>
          <w:webHidden/>
        </w:rPr>
        <w:fldChar w:fldCharType="separate"/>
      </w:r>
      <w:ins w:id="535" w:author="Author">
        <w:r>
          <w:rPr>
            <w:webHidden/>
          </w:rPr>
          <w:t>53</w:t>
        </w:r>
        <w:r>
          <w:rPr>
            <w:webHidden/>
          </w:rPr>
          <w:fldChar w:fldCharType="end"/>
        </w:r>
        <w:r>
          <w:rPr>
            <w:rStyle w:val="Hyperlink"/>
          </w:rPr>
          <w:fldChar w:fldCharType="end"/>
        </w:r>
      </w:ins>
    </w:p>
    <w:p w:rsidR="00743B33" w:rsidRDefault="00D20E06">
      <w:pPr>
        <w:pStyle w:val="TOC3"/>
        <w:rPr>
          <w:ins w:id="536" w:author="Author"/>
          <w:rFonts w:asciiTheme="minorHAnsi" w:eastAsiaTheme="minorEastAsia" w:hAnsiTheme="minorHAnsi" w:cstheme="minorBidi"/>
          <w:sz w:val="22"/>
          <w:szCs w:val="22"/>
          <w:lang w:val="en-US" w:eastAsia="en-US"/>
        </w:rPr>
      </w:pPr>
      <w:ins w:id="537" w:author="Author">
        <w:r>
          <w:rPr>
            <w:rStyle w:val="Hyperlink"/>
          </w:rPr>
          <w:fldChar w:fldCharType="begin"/>
        </w:r>
        <w:r>
          <w:rPr>
            <w:rStyle w:val="Hyperlink"/>
          </w:rPr>
          <w:instrText xml:space="preserve"> </w:instrText>
        </w:r>
        <w:r>
          <w:instrText>HYPERLINK \l "_Toc491674392"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4.8.2.</w:t>
        </w:r>
        <w:r>
          <w:rPr>
            <w:rStyle w:val="Hyperlink"/>
          </w:rPr>
          <w:t xml:space="preserve"> Rules_Init_002</w:t>
        </w:r>
        <w:r>
          <w:rPr>
            <w:webHidden/>
          </w:rPr>
          <w:tab/>
        </w:r>
        <w:r>
          <w:rPr>
            <w:webHidden/>
          </w:rPr>
          <w:fldChar w:fldCharType="begin"/>
        </w:r>
        <w:r>
          <w:rPr>
            <w:webHidden/>
          </w:rPr>
          <w:instrText xml:space="preserve"> PAGEREF _Toc491674392 \h </w:instrText>
        </w:r>
      </w:ins>
      <w:r>
        <w:rPr>
          <w:webHidden/>
        </w:rPr>
      </w:r>
      <w:r>
        <w:rPr>
          <w:webHidden/>
        </w:rPr>
        <w:fldChar w:fldCharType="separate"/>
      </w:r>
      <w:ins w:id="538" w:author="Author">
        <w:r>
          <w:rPr>
            <w:webHidden/>
          </w:rPr>
          <w:t>53</w:t>
        </w:r>
        <w:r>
          <w:rPr>
            <w:webHidden/>
          </w:rPr>
          <w:fldChar w:fldCharType="end"/>
        </w:r>
        <w:r>
          <w:rPr>
            <w:rStyle w:val="Hyperlink"/>
          </w:rPr>
          <w:fldChar w:fldCharType="end"/>
        </w:r>
      </w:ins>
    </w:p>
    <w:p w:rsidR="00743B33" w:rsidRDefault="00D20E06">
      <w:pPr>
        <w:pStyle w:val="TOC2"/>
        <w:rPr>
          <w:ins w:id="539" w:author="Author"/>
          <w:rFonts w:asciiTheme="minorHAnsi" w:eastAsiaTheme="minorEastAsia" w:hAnsiTheme="minorHAnsi" w:cstheme="minorBidi"/>
          <w:b w:val="0"/>
          <w:iCs w:val="0"/>
          <w:noProof/>
          <w:sz w:val="22"/>
          <w:szCs w:val="22"/>
          <w:lang w:val="en-US" w:eastAsia="en-US"/>
        </w:rPr>
      </w:pPr>
      <w:ins w:id="540" w:author="Author">
        <w:r>
          <w:rPr>
            <w:rStyle w:val="Hyperlink"/>
            <w:noProof/>
          </w:rPr>
          <w:fldChar w:fldCharType="begin"/>
        </w:r>
        <w:r>
          <w:rPr>
            <w:rStyle w:val="Hyperlink"/>
            <w:noProof/>
          </w:rPr>
          <w:instrText xml:space="preserve"> </w:instrText>
        </w:r>
        <w:r>
          <w:rPr>
            <w:noProof/>
          </w:rPr>
          <w:instrText>HYPERLINK \l "_Toc491674394"</w:instrText>
        </w:r>
        <w:r>
          <w:rPr>
            <w:rStyle w:val="Hyperlink"/>
            <w:noProof/>
          </w:rPr>
          <w:instrText xml:space="preserve"> </w:instrText>
        </w:r>
        <w:r>
          <w:rPr>
            <w:rStyle w:val="Hyperlink"/>
            <w:noProof/>
          </w:rPr>
          <w:fldChar w:fldCharType="separate"/>
        </w:r>
        <w:r>
          <w:rPr>
            <w:rStyle w:val="Hyperlink"/>
            <w:noProof/>
          </w:rPr>
          <w:t>4.9. Control Statement Expressions</w:t>
        </w:r>
        <w:r>
          <w:rPr>
            <w:noProof/>
            <w:webHidden/>
          </w:rPr>
          <w:tab/>
        </w:r>
        <w:r>
          <w:rPr>
            <w:noProof/>
            <w:webHidden/>
          </w:rPr>
          <w:fldChar w:fldCharType="begin"/>
        </w:r>
        <w:r>
          <w:rPr>
            <w:noProof/>
            <w:webHidden/>
          </w:rPr>
          <w:instrText xml:space="preserve"> PAGEREF _Toc491674394 \h </w:instrText>
        </w:r>
      </w:ins>
      <w:r>
        <w:rPr>
          <w:noProof/>
          <w:webHidden/>
        </w:rPr>
      </w:r>
      <w:r>
        <w:rPr>
          <w:noProof/>
          <w:webHidden/>
        </w:rPr>
        <w:fldChar w:fldCharType="separate"/>
      </w:r>
      <w:ins w:id="541" w:author="Author">
        <w:r>
          <w:rPr>
            <w:noProof/>
            <w:webHidden/>
          </w:rPr>
          <w:t>54</w:t>
        </w:r>
        <w:r>
          <w:rPr>
            <w:noProof/>
            <w:webHidden/>
          </w:rPr>
          <w:fldChar w:fldCharType="end"/>
        </w:r>
        <w:r>
          <w:rPr>
            <w:rStyle w:val="Hyperlink"/>
            <w:noProof/>
          </w:rPr>
          <w:fldChar w:fldCharType="end"/>
        </w:r>
      </w:ins>
    </w:p>
    <w:p w:rsidR="00743B33" w:rsidRDefault="00D20E06">
      <w:pPr>
        <w:pStyle w:val="TOC3"/>
        <w:rPr>
          <w:ins w:id="542" w:author="Author"/>
          <w:rFonts w:asciiTheme="minorHAnsi" w:eastAsiaTheme="minorEastAsia" w:hAnsiTheme="minorHAnsi" w:cstheme="minorBidi"/>
          <w:sz w:val="22"/>
          <w:szCs w:val="22"/>
          <w:lang w:val="en-US" w:eastAsia="en-US"/>
        </w:rPr>
      </w:pPr>
      <w:ins w:id="543" w:author="Author">
        <w:r>
          <w:rPr>
            <w:rStyle w:val="Hyperlink"/>
          </w:rPr>
          <w:fldChar w:fldCharType="begin"/>
        </w:r>
        <w:r>
          <w:rPr>
            <w:rStyle w:val="Hyperlink"/>
          </w:rPr>
          <w:instrText xml:space="preserve"> </w:instrText>
        </w:r>
        <w:r>
          <w:instrText>HYPERLINK \l "_Toc491674395"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4.9.1.</w:t>
        </w:r>
        <w:r>
          <w:rPr>
            <w:rStyle w:val="Hyperlink"/>
          </w:rPr>
          <w:t xml:space="preserve"> Rules_Expr_001 ([1] Clause 5.4.7 - table 1 – 1d)</w:t>
        </w:r>
        <w:r>
          <w:rPr>
            <w:webHidden/>
          </w:rPr>
          <w:tab/>
        </w:r>
        <w:r>
          <w:rPr>
            <w:webHidden/>
          </w:rPr>
          <w:fldChar w:fldCharType="begin"/>
        </w:r>
        <w:r>
          <w:rPr>
            <w:webHidden/>
          </w:rPr>
          <w:instrText xml:space="preserve"> PAGEREF _Toc491674395 \h </w:instrText>
        </w:r>
      </w:ins>
      <w:r>
        <w:rPr>
          <w:webHidden/>
        </w:rPr>
      </w:r>
      <w:r>
        <w:rPr>
          <w:webHidden/>
        </w:rPr>
        <w:fldChar w:fldCharType="separate"/>
      </w:r>
      <w:ins w:id="544" w:author="Author">
        <w:r>
          <w:rPr>
            <w:webHidden/>
          </w:rPr>
          <w:t>54</w:t>
        </w:r>
        <w:r>
          <w:rPr>
            <w:webHidden/>
          </w:rPr>
          <w:fldChar w:fldCharType="end"/>
        </w:r>
        <w:r>
          <w:rPr>
            <w:rStyle w:val="Hyperlink"/>
          </w:rPr>
          <w:fldChar w:fldCharType="end"/>
        </w:r>
      </w:ins>
    </w:p>
    <w:p w:rsidR="00743B33" w:rsidRDefault="00D20E06">
      <w:pPr>
        <w:pStyle w:val="TOC3"/>
        <w:rPr>
          <w:ins w:id="545" w:author="Author"/>
          <w:rFonts w:asciiTheme="minorHAnsi" w:eastAsiaTheme="minorEastAsia" w:hAnsiTheme="minorHAnsi" w:cstheme="minorBidi"/>
          <w:sz w:val="22"/>
          <w:szCs w:val="22"/>
          <w:lang w:val="en-US" w:eastAsia="en-US"/>
        </w:rPr>
      </w:pPr>
      <w:ins w:id="546" w:author="Author">
        <w:r>
          <w:rPr>
            <w:rStyle w:val="Hyperlink"/>
          </w:rPr>
          <w:fldChar w:fldCharType="begin"/>
        </w:r>
        <w:r>
          <w:rPr>
            <w:rStyle w:val="Hyperlink"/>
          </w:rPr>
          <w:instrText xml:space="preserve"> </w:instrText>
        </w:r>
        <w:r>
          <w:instrText>H</w:instrText>
        </w:r>
        <w:r>
          <w:instrText>YPERLINK \l "_Toc491674397"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4.9.2.</w:t>
        </w:r>
        <w:r>
          <w:rPr>
            <w:rStyle w:val="Hyperlink"/>
          </w:rPr>
          <w:t xml:space="preserve"> Rules_Expr_002 ([1] Clause 5.4.7 - table 1 – 1a)</w:t>
        </w:r>
        <w:r>
          <w:rPr>
            <w:webHidden/>
          </w:rPr>
          <w:tab/>
        </w:r>
        <w:r>
          <w:rPr>
            <w:webHidden/>
          </w:rPr>
          <w:fldChar w:fldCharType="begin"/>
        </w:r>
        <w:r>
          <w:rPr>
            <w:webHidden/>
          </w:rPr>
          <w:instrText xml:space="preserve"> PAGEREF _Toc491674397 \h </w:instrText>
        </w:r>
      </w:ins>
      <w:r>
        <w:rPr>
          <w:webHidden/>
        </w:rPr>
      </w:r>
      <w:r>
        <w:rPr>
          <w:webHidden/>
        </w:rPr>
        <w:fldChar w:fldCharType="separate"/>
      </w:r>
      <w:ins w:id="547" w:author="Author">
        <w:r>
          <w:rPr>
            <w:webHidden/>
          </w:rPr>
          <w:t>54</w:t>
        </w:r>
        <w:r>
          <w:rPr>
            <w:webHidden/>
          </w:rPr>
          <w:fldChar w:fldCharType="end"/>
        </w:r>
        <w:r>
          <w:rPr>
            <w:rStyle w:val="Hyperlink"/>
          </w:rPr>
          <w:fldChar w:fldCharType="end"/>
        </w:r>
      </w:ins>
    </w:p>
    <w:p w:rsidR="00743B33" w:rsidRDefault="00D20E06">
      <w:pPr>
        <w:pStyle w:val="TOC3"/>
        <w:rPr>
          <w:ins w:id="548" w:author="Author"/>
          <w:rFonts w:asciiTheme="minorHAnsi" w:eastAsiaTheme="minorEastAsia" w:hAnsiTheme="minorHAnsi" w:cstheme="minorBidi"/>
          <w:sz w:val="22"/>
          <w:szCs w:val="22"/>
          <w:lang w:val="en-US" w:eastAsia="en-US"/>
        </w:rPr>
      </w:pPr>
      <w:ins w:id="549" w:author="Author">
        <w:r>
          <w:rPr>
            <w:rStyle w:val="Hyperlink"/>
          </w:rPr>
          <w:fldChar w:fldCharType="begin"/>
        </w:r>
        <w:r>
          <w:rPr>
            <w:rStyle w:val="Hyperlink"/>
          </w:rPr>
          <w:instrText xml:space="preserve"> </w:instrText>
        </w:r>
        <w:r>
          <w:instrText>HYPERLINK \l "_Toc491674398"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4.9.3.</w:t>
        </w:r>
        <w:r>
          <w:rPr>
            <w:rStyle w:val="Hyperlink"/>
          </w:rPr>
          <w:t xml:space="preserve"> Rules_Expr_003 ([1] Clause 5.4.7 - </w:t>
        </w:r>
        <w:r>
          <w:rPr>
            <w:rStyle w:val="Hyperlink"/>
          </w:rPr>
          <w:t>table 1 – 1d)</w:t>
        </w:r>
        <w:r>
          <w:rPr>
            <w:webHidden/>
          </w:rPr>
          <w:tab/>
        </w:r>
        <w:r>
          <w:rPr>
            <w:webHidden/>
          </w:rPr>
          <w:fldChar w:fldCharType="begin"/>
        </w:r>
        <w:r>
          <w:rPr>
            <w:webHidden/>
          </w:rPr>
          <w:instrText xml:space="preserve"> PAGEREF _Toc491674398 \h </w:instrText>
        </w:r>
      </w:ins>
      <w:r>
        <w:rPr>
          <w:webHidden/>
        </w:rPr>
      </w:r>
      <w:r>
        <w:rPr>
          <w:webHidden/>
        </w:rPr>
        <w:fldChar w:fldCharType="separate"/>
      </w:r>
      <w:ins w:id="550" w:author="Author">
        <w:r>
          <w:rPr>
            <w:webHidden/>
          </w:rPr>
          <w:t>54</w:t>
        </w:r>
        <w:r>
          <w:rPr>
            <w:webHidden/>
          </w:rPr>
          <w:fldChar w:fldCharType="end"/>
        </w:r>
        <w:r>
          <w:rPr>
            <w:rStyle w:val="Hyperlink"/>
          </w:rPr>
          <w:fldChar w:fldCharType="end"/>
        </w:r>
      </w:ins>
    </w:p>
    <w:p w:rsidR="00743B33" w:rsidRDefault="00D20E06">
      <w:pPr>
        <w:pStyle w:val="TOC3"/>
        <w:rPr>
          <w:ins w:id="551" w:author="Author"/>
          <w:rFonts w:asciiTheme="minorHAnsi" w:eastAsiaTheme="minorEastAsia" w:hAnsiTheme="minorHAnsi" w:cstheme="minorBidi"/>
          <w:sz w:val="22"/>
          <w:szCs w:val="22"/>
          <w:lang w:val="en-US" w:eastAsia="en-US"/>
        </w:rPr>
      </w:pPr>
      <w:ins w:id="552" w:author="Author">
        <w:r>
          <w:rPr>
            <w:rStyle w:val="Hyperlink"/>
          </w:rPr>
          <w:fldChar w:fldCharType="begin"/>
        </w:r>
        <w:r>
          <w:rPr>
            <w:rStyle w:val="Hyperlink"/>
          </w:rPr>
          <w:instrText xml:space="preserve"> </w:instrText>
        </w:r>
        <w:r>
          <w:instrText>HYPERLINK \l "_Toc491674399"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4.9.4.</w:t>
        </w:r>
        <w:r>
          <w:rPr>
            <w:rStyle w:val="Hyperlink"/>
          </w:rPr>
          <w:t xml:space="preserve"> Rules_Expr_004 ([1] Clause 5.4.7 - table 1 - 1d)</w:t>
        </w:r>
        <w:r>
          <w:rPr>
            <w:webHidden/>
          </w:rPr>
          <w:tab/>
        </w:r>
        <w:r>
          <w:rPr>
            <w:webHidden/>
          </w:rPr>
          <w:fldChar w:fldCharType="begin"/>
        </w:r>
        <w:r>
          <w:rPr>
            <w:webHidden/>
          </w:rPr>
          <w:instrText xml:space="preserve"> PAGEREF _Toc491674399 \h </w:instrText>
        </w:r>
      </w:ins>
      <w:r>
        <w:rPr>
          <w:webHidden/>
        </w:rPr>
      </w:r>
      <w:r>
        <w:rPr>
          <w:webHidden/>
        </w:rPr>
        <w:fldChar w:fldCharType="separate"/>
      </w:r>
      <w:ins w:id="553" w:author="Author">
        <w:r>
          <w:rPr>
            <w:webHidden/>
          </w:rPr>
          <w:t>55</w:t>
        </w:r>
        <w:r>
          <w:rPr>
            <w:webHidden/>
          </w:rPr>
          <w:fldChar w:fldCharType="end"/>
        </w:r>
        <w:r>
          <w:rPr>
            <w:rStyle w:val="Hyperlink"/>
          </w:rPr>
          <w:fldChar w:fldCharType="end"/>
        </w:r>
      </w:ins>
    </w:p>
    <w:p w:rsidR="00743B33" w:rsidRDefault="00D20E06">
      <w:pPr>
        <w:pStyle w:val="TOC3"/>
        <w:rPr>
          <w:ins w:id="554" w:author="Author"/>
          <w:rFonts w:asciiTheme="minorHAnsi" w:eastAsiaTheme="minorEastAsia" w:hAnsiTheme="minorHAnsi" w:cstheme="minorBidi"/>
          <w:sz w:val="22"/>
          <w:szCs w:val="22"/>
          <w:lang w:val="en-US" w:eastAsia="en-US"/>
        </w:rPr>
      </w:pPr>
      <w:ins w:id="555" w:author="Author">
        <w:r>
          <w:rPr>
            <w:rStyle w:val="Hyperlink"/>
          </w:rPr>
          <w:fldChar w:fldCharType="begin"/>
        </w:r>
        <w:r>
          <w:rPr>
            <w:rStyle w:val="Hyperlink"/>
          </w:rPr>
          <w:instrText xml:space="preserve"> </w:instrText>
        </w:r>
        <w:r>
          <w:instrText>HYPERLINK \l "_Toc491674400"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4.9.5.</w:t>
        </w:r>
        <w:r>
          <w:rPr>
            <w:rStyle w:val="Hyperlink"/>
          </w:rPr>
          <w:t xml:space="preserve"> Rules_Expr_005 ([1] Clause 5.4.7 - table 1 - 1e)</w:t>
        </w:r>
        <w:r>
          <w:rPr>
            <w:webHidden/>
          </w:rPr>
          <w:tab/>
        </w:r>
        <w:r>
          <w:rPr>
            <w:webHidden/>
          </w:rPr>
          <w:fldChar w:fldCharType="begin"/>
        </w:r>
        <w:r>
          <w:rPr>
            <w:webHidden/>
          </w:rPr>
          <w:instrText xml:space="preserve"> PAGEREF _Toc491674400 \h </w:instrText>
        </w:r>
      </w:ins>
      <w:r>
        <w:rPr>
          <w:webHidden/>
        </w:rPr>
      </w:r>
      <w:r>
        <w:rPr>
          <w:webHidden/>
        </w:rPr>
        <w:fldChar w:fldCharType="separate"/>
      </w:r>
      <w:ins w:id="556" w:author="Author">
        <w:r>
          <w:rPr>
            <w:webHidden/>
          </w:rPr>
          <w:t>55</w:t>
        </w:r>
        <w:r>
          <w:rPr>
            <w:webHidden/>
          </w:rPr>
          <w:fldChar w:fldCharType="end"/>
        </w:r>
        <w:r>
          <w:rPr>
            <w:rStyle w:val="Hyperlink"/>
          </w:rPr>
          <w:fldChar w:fldCharType="end"/>
        </w:r>
      </w:ins>
    </w:p>
    <w:p w:rsidR="00743B33" w:rsidRDefault="00D20E06">
      <w:pPr>
        <w:pStyle w:val="TOC3"/>
        <w:rPr>
          <w:ins w:id="557" w:author="Author"/>
          <w:rFonts w:asciiTheme="minorHAnsi" w:eastAsiaTheme="minorEastAsia" w:hAnsiTheme="minorHAnsi" w:cstheme="minorBidi"/>
          <w:sz w:val="22"/>
          <w:szCs w:val="22"/>
          <w:lang w:val="en-US" w:eastAsia="en-US"/>
        </w:rPr>
      </w:pPr>
      <w:ins w:id="558" w:author="Author">
        <w:r>
          <w:rPr>
            <w:rStyle w:val="Hyperlink"/>
          </w:rPr>
          <w:fldChar w:fldCharType="begin"/>
        </w:r>
        <w:r>
          <w:rPr>
            <w:rStyle w:val="Hyperlink"/>
          </w:rPr>
          <w:instrText xml:space="preserve"> </w:instrText>
        </w:r>
        <w:r>
          <w:instrText>H</w:instrText>
        </w:r>
        <w:r>
          <w:instrText>YPERLINK \l "_Toc491674401"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4.9.6.</w:t>
        </w:r>
        <w:r>
          <w:rPr>
            <w:rStyle w:val="Hyperlink"/>
          </w:rPr>
          <w:t xml:space="preserve"> Rules_Expr_006</w:t>
        </w:r>
        <w:r>
          <w:rPr>
            <w:webHidden/>
          </w:rPr>
          <w:tab/>
        </w:r>
        <w:r>
          <w:rPr>
            <w:webHidden/>
          </w:rPr>
          <w:fldChar w:fldCharType="begin"/>
        </w:r>
        <w:r>
          <w:rPr>
            <w:webHidden/>
          </w:rPr>
          <w:instrText xml:space="preserve"> PAGEREF _Toc491674401 \h </w:instrText>
        </w:r>
      </w:ins>
      <w:r>
        <w:rPr>
          <w:webHidden/>
        </w:rPr>
      </w:r>
      <w:r>
        <w:rPr>
          <w:webHidden/>
        </w:rPr>
        <w:fldChar w:fldCharType="separate"/>
      </w:r>
      <w:ins w:id="559" w:author="Author">
        <w:r>
          <w:rPr>
            <w:webHidden/>
          </w:rPr>
          <w:t>55</w:t>
        </w:r>
        <w:r>
          <w:rPr>
            <w:webHidden/>
          </w:rPr>
          <w:fldChar w:fldCharType="end"/>
        </w:r>
        <w:r>
          <w:rPr>
            <w:rStyle w:val="Hyperlink"/>
          </w:rPr>
          <w:fldChar w:fldCharType="end"/>
        </w:r>
      </w:ins>
    </w:p>
    <w:p w:rsidR="00743B33" w:rsidRDefault="00D20E06">
      <w:pPr>
        <w:pStyle w:val="TOC3"/>
        <w:rPr>
          <w:ins w:id="560" w:author="Author"/>
          <w:rFonts w:asciiTheme="minorHAnsi" w:eastAsiaTheme="minorEastAsia" w:hAnsiTheme="minorHAnsi" w:cstheme="minorBidi"/>
          <w:sz w:val="22"/>
          <w:szCs w:val="22"/>
          <w:lang w:val="en-US" w:eastAsia="en-US"/>
        </w:rPr>
      </w:pPr>
      <w:ins w:id="561" w:author="Author">
        <w:r>
          <w:rPr>
            <w:rStyle w:val="Hyperlink"/>
          </w:rPr>
          <w:fldChar w:fldCharType="begin"/>
        </w:r>
        <w:r>
          <w:rPr>
            <w:rStyle w:val="Hyperlink"/>
          </w:rPr>
          <w:instrText xml:space="preserve"> </w:instrText>
        </w:r>
        <w:r>
          <w:instrText>HYPERLINK \l "_Toc491674402"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4.9.7.</w:t>
        </w:r>
        <w:r>
          <w:rPr>
            <w:rStyle w:val="Hyperlink"/>
          </w:rPr>
          <w:t xml:space="preserve"> Rules_Expr_00</w:t>
        </w:r>
        <w:r>
          <w:rPr>
            <w:rStyle w:val="Hyperlink"/>
            <w:lang w:eastAsia="ja-JP"/>
          </w:rPr>
          <w:t>7</w:t>
        </w:r>
        <w:r>
          <w:rPr>
            <w:rStyle w:val="Hyperlink"/>
          </w:rPr>
          <w:t xml:space="preserve"> ([1] Clause 5.4.7 - table 1 - 1d)</w:t>
        </w:r>
        <w:r>
          <w:rPr>
            <w:webHidden/>
          </w:rPr>
          <w:tab/>
        </w:r>
        <w:r>
          <w:rPr>
            <w:webHidden/>
          </w:rPr>
          <w:fldChar w:fldCharType="begin"/>
        </w:r>
        <w:r>
          <w:rPr>
            <w:webHidden/>
          </w:rPr>
          <w:instrText xml:space="preserve"> PAGEREF _Toc4916744</w:instrText>
        </w:r>
        <w:r>
          <w:rPr>
            <w:webHidden/>
          </w:rPr>
          <w:instrText xml:space="preserve">02 \h </w:instrText>
        </w:r>
      </w:ins>
      <w:r>
        <w:rPr>
          <w:webHidden/>
        </w:rPr>
      </w:r>
      <w:r>
        <w:rPr>
          <w:webHidden/>
        </w:rPr>
        <w:fldChar w:fldCharType="separate"/>
      </w:r>
      <w:ins w:id="562" w:author="Author">
        <w:r>
          <w:rPr>
            <w:webHidden/>
          </w:rPr>
          <w:t>55</w:t>
        </w:r>
        <w:r>
          <w:rPr>
            <w:webHidden/>
          </w:rPr>
          <w:fldChar w:fldCharType="end"/>
        </w:r>
        <w:r>
          <w:rPr>
            <w:rStyle w:val="Hyperlink"/>
          </w:rPr>
          <w:fldChar w:fldCharType="end"/>
        </w:r>
      </w:ins>
    </w:p>
    <w:p w:rsidR="00743B33" w:rsidRDefault="00D20E06">
      <w:pPr>
        <w:pStyle w:val="TOC3"/>
        <w:rPr>
          <w:ins w:id="563" w:author="Author"/>
          <w:rFonts w:asciiTheme="minorHAnsi" w:eastAsiaTheme="minorEastAsia" w:hAnsiTheme="minorHAnsi" w:cstheme="minorBidi"/>
          <w:sz w:val="22"/>
          <w:szCs w:val="22"/>
          <w:lang w:val="en-US" w:eastAsia="en-US"/>
        </w:rPr>
      </w:pPr>
      <w:ins w:id="564" w:author="Author">
        <w:r>
          <w:rPr>
            <w:rStyle w:val="Hyperlink"/>
          </w:rPr>
          <w:fldChar w:fldCharType="begin"/>
        </w:r>
        <w:r>
          <w:rPr>
            <w:rStyle w:val="Hyperlink"/>
          </w:rPr>
          <w:instrText xml:space="preserve"> </w:instrText>
        </w:r>
        <w:r>
          <w:instrText>HYPERLINK \l "_Toc491674403"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4.9.8.</w:t>
        </w:r>
        <w:r>
          <w:rPr>
            <w:rStyle w:val="Hyperlink"/>
          </w:rPr>
          <w:t xml:space="preserve"> Rules_Expr_008</w:t>
        </w:r>
        <w:r>
          <w:rPr>
            <w:webHidden/>
          </w:rPr>
          <w:tab/>
        </w:r>
        <w:r>
          <w:rPr>
            <w:webHidden/>
          </w:rPr>
          <w:fldChar w:fldCharType="begin"/>
        </w:r>
        <w:r>
          <w:rPr>
            <w:webHidden/>
          </w:rPr>
          <w:instrText xml:space="preserve"> PAGEREF _Toc491674403 \h </w:instrText>
        </w:r>
      </w:ins>
      <w:r>
        <w:rPr>
          <w:webHidden/>
        </w:rPr>
      </w:r>
      <w:r>
        <w:rPr>
          <w:webHidden/>
        </w:rPr>
        <w:fldChar w:fldCharType="separate"/>
      </w:r>
      <w:ins w:id="565" w:author="Author">
        <w:r>
          <w:rPr>
            <w:webHidden/>
          </w:rPr>
          <w:t>56</w:t>
        </w:r>
        <w:r>
          <w:rPr>
            <w:webHidden/>
          </w:rPr>
          <w:fldChar w:fldCharType="end"/>
        </w:r>
        <w:r>
          <w:rPr>
            <w:rStyle w:val="Hyperlink"/>
          </w:rPr>
          <w:fldChar w:fldCharType="end"/>
        </w:r>
      </w:ins>
    </w:p>
    <w:p w:rsidR="00743B33" w:rsidRDefault="00D20E06">
      <w:pPr>
        <w:pStyle w:val="TOC3"/>
        <w:rPr>
          <w:ins w:id="566" w:author="Author"/>
          <w:rFonts w:asciiTheme="minorHAnsi" w:eastAsiaTheme="minorEastAsia" w:hAnsiTheme="minorHAnsi" w:cstheme="minorBidi"/>
          <w:sz w:val="22"/>
          <w:szCs w:val="22"/>
          <w:lang w:val="en-US" w:eastAsia="en-US"/>
        </w:rPr>
      </w:pPr>
      <w:ins w:id="567" w:author="Author">
        <w:r>
          <w:rPr>
            <w:rStyle w:val="Hyperlink"/>
          </w:rPr>
          <w:fldChar w:fldCharType="begin"/>
        </w:r>
        <w:r>
          <w:rPr>
            <w:rStyle w:val="Hyperlink"/>
          </w:rPr>
          <w:instrText xml:space="preserve"> </w:instrText>
        </w:r>
        <w:r>
          <w:instrText>HYPERLINK \l "_Toc491674404"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4.9.9.</w:t>
        </w:r>
        <w:r>
          <w:rPr>
            <w:rStyle w:val="Hyperlink"/>
          </w:rPr>
          <w:t xml:space="preserve"> Rules_Expr_00</w:t>
        </w:r>
        <w:r>
          <w:rPr>
            <w:rStyle w:val="Hyperlink"/>
            <w:lang w:eastAsia="ja-JP"/>
          </w:rPr>
          <w:t>9</w:t>
        </w:r>
        <w:r>
          <w:rPr>
            <w:webHidden/>
          </w:rPr>
          <w:tab/>
        </w:r>
        <w:r>
          <w:rPr>
            <w:webHidden/>
          </w:rPr>
          <w:fldChar w:fldCharType="begin"/>
        </w:r>
        <w:r>
          <w:rPr>
            <w:webHidden/>
          </w:rPr>
          <w:instrText xml:space="preserve"> PAGEREF _Toc491674404 \h </w:instrText>
        </w:r>
      </w:ins>
      <w:r>
        <w:rPr>
          <w:webHidden/>
        </w:rPr>
      </w:r>
      <w:r>
        <w:rPr>
          <w:webHidden/>
        </w:rPr>
        <w:fldChar w:fldCharType="separate"/>
      </w:r>
      <w:ins w:id="568" w:author="Author">
        <w:r>
          <w:rPr>
            <w:webHidden/>
          </w:rPr>
          <w:t>56</w:t>
        </w:r>
        <w:r>
          <w:rPr>
            <w:webHidden/>
          </w:rPr>
          <w:fldChar w:fldCharType="end"/>
        </w:r>
        <w:r>
          <w:rPr>
            <w:rStyle w:val="Hyperlink"/>
          </w:rPr>
          <w:fldChar w:fldCharType="end"/>
        </w:r>
      </w:ins>
    </w:p>
    <w:p w:rsidR="00743B33" w:rsidRDefault="00D20E06">
      <w:pPr>
        <w:pStyle w:val="TOC3"/>
        <w:rPr>
          <w:ins w:id="569" w:author="Author"/>
          <w:rFonts w:asciiTheme="minorHAnsi" w:eastAsiaTheme="minorEastAsia" w:hAnsiTheme="minorHAnsi" w:cstheme="minorBidi"/>
          <w:sz w:val="22"/>
          <w:szCs w:val="22"/>
          <w:lang w:val="en-US" w:eastAsia="en-US"/>
        </w:rPr>
      </w:pPr>
      <w:ins w:id="570" w:author="Author">
        <w:r>
          <w:rPr>
            <w:rStyle w:val="Hyperlink"/>
          </w:rPr>
          <w:fldChar w:fldCharType="begin"/>
        </w:r>
        <w:r>
          <w:rPr>
            <w:rStyle w:val="Hyperlink"/>
          </w:rPr>
          <w:instrText xml:space="preserve"> </w:instrText>
        </w:r>
        <w:r>
          <w:instrText>HYPERLINK \l "_Toc491674405"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4.9.10</w:t>
        </w:r>
        <w:r>
          <w:rPr>
            <w:rStyle w:val="Hyperlink"/>
            <w14:scene3d>
              <w14:camera w14:prst="orthographicFront"/>
              <w14:lightRig w14:rig="threePt" w14:dir="t">
                <w14:rot w14:lat="0" w14:lon="0" w14:rev="0"/>
              </w14:lightRig>
            </w14:scene3d>
          </w:rPr>
          <w:t>.</w:t>
        </w:r>
        <w:r>
          <w:rPr>
            <w:rStyle w:val="Hyperlink"/>
          </w:rPr>
          <w:t xml:space="preserve"> Rules_Expr_0</w:t>
        </w:r>
        <w:r>
          <w:rPr>
            <w:rStyle w:val="Hyperlink"/>
            <w:lang w:eastAsia="ja-JP"/>
          </w:rPr>
          <w:t>10</w:t>
        </w:r>
        <w:r>
          <w:rPr>
            <w:webHidden/>
          </w:rPr>
          <w:tab/>
        </w:r>
        <w:r>
          <w:rPr>
            <w:webHidden/>
          </w:rPr>
          <w:fldChar w:fldCharType="begin"/>
        </w:r>
        <w:r>
          <w:rPr>
            <w:webHidden/>
          </w:rPr>
          <w:instrText xml:space="preserve"> PAGEREF _Toc491674405 \h </w:instrText>
        </w:r>
      </w:ins>
      <w:r>
        <w:rPr>
          <w:webHidden/>
        </w:rPr>
      </w:r>
      <w:r>
        <w:rPr>
          <w:webHidden/>
        </w:rPr>
        <w:fldChar w:fldCharType="separate"/>
      </w:r>
      <w:ins w:id="571" w:author="Author">
        <w:r>
          <w:rPr>
            <w:webHidden/>
          </w:rPr>
          <w:t>57</w:t>
        </w:r>
        <w:r>
          <w:rPr>
            <w:webHidden/>
          </w:rPr>
          <w:fldChar w:fldCharType="end"/>
        </w:r>
        <w:r>
          <w:rPr>
            <w:rStyle w:val="Hyperlink"/>
          </w:rPr>
          <w:fldChar w:fldCharType="end"/>
        </w:r>
      </w:ins>
    </w:p>
    <w:p w:rsidR="00743B33" w:rsidRDefault="00D20E06">
      <w:pPr>
        <w:pStyle w:val="TOC3"/>
        <w:rPr>
          <w:ins w:id="572" w:author="Author"/>
          <w:rFonts w:asciiTheme="minorHAnsi" w:eastAsiaTheme="minorEastAsia" w:hAnsiTheme="minorHAnsi" w:cstheme="minorBidi"/>
          <w:sz w:val="22"/>
          <w:szCs w:val="22"/>
          <w:lang w:val="en-US" w:eastAsia="en-US"/>
        </w:rPr>
      </w:pPr>
      <w:ins w:id="573" w:author="Author">
        <w:r>
          <w:rPr>
            <w:rStyle w:val="Hyperlink"/>
          </w:rPr>
          <w:fldChar w:fldCharType="begin"/>
        </w:r>
        <w:r>
          <w:rPr>
            <w:rStyle w:val="Hyperlink"/>
          </w:rPr>
          <w:instrText xml:space="preserve"> </w:instrText>
        </w:r>
        <w:r>
          <w:instrText>HYPERLINK \l "_Toc491674406"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4.9.11.</w:t>
        </w:r>
        <w:r>
          <w:rPr>
            <w:rStyle w:val="Hyperlink"/>
          </w:rPr>
          <w:t xml:space="preserve"> Rules_Expr_01</w:t>
        </w:r>
        <w:r>
          <w:rPr>
            <w:rStyle w:val="Hyperlink"/>
            <w:lang w:eastAsia="ja-JP"/>
          </w:rPr>
          <w:t>1</w:t>
        </w:r>
        <w:r>
          <w:rPr>
            <w:rStyle w:val="Hyperlink"/>
          </w:rPr>
          <w:t xml:space="preserve"> ([1] Clause 8.4.4 - table 8 – 1b)</w:t>
        </w:r>
        <w:r>
          <w:rPr>
            <w:webHidden/>
          </w:rPr>
          <w:tab/>
        </w:r>
        <w:r>
          <w:rPr>
            <w:webHidden/>
          </w:rPr>
          <w:fldChar w:fldCharType="begin"/>
        </w:r>
        <w:r>
          <w:rPr>
            <w:webHidden/>
          </w:rPr>
          <w:instrText xml:space="preserve"> PAGEREF _Toc491674406 \h </w:instrText>
        </w:r>
      </w:ins>
      <w:r>
        <w:rPr>
          <w:webHidden/>
        </w:rPr>
      </w:r>
      <w:r>
        <w:rPr>
          <w:webHidden/>
        </w:rPr>
        <w:fldChar w:fldCharType="separate"/>
      </w:r>
      <w:ins w:id="574" w:author="Author">
        <w:r>
          <w:rPr>
            <w:webHidden/>
          </w:rPr>
          <w:t>57</w:t>
        </w:r>
        <w:r>
          <w:rPr>
            <w:webHidden/>
          </w:rPr>
          <w:fldChar w:fldCharType="end"/>
        </w:r>
        <w:r>
          <w:rPr>
            <w:rStyle w:val="Hyperlink"/>
          </w:rPr>
          <w:fldChar w:fldCharType="end"/>
        </w:r>
      </w:ins>
    </w:p>
    <w:p w:rsidR="00743B33" w:rsidRDefault="00D20E06">
      <w:pPr>
        <w:pStyle w:val="TOC3"/>
        <w:rPr>
          <w:ins w:id="575" w:author="Author"/>
          <w:rFonts w:asciiTheme="minorHAnsi" w:eastAsiaTheme="minorEastAsia" w:hAnsiTheme="minorHAnsi" w:cstheme="minorBidi"/>
          <w:sz w:val="22"/>
          <w:szCs w:val="22"/>
          <w:lang w:val="en-US" w:eastAsia="en-US"/>
        </w:rPr>
      </w:pPr>
      <w:ins w:id="576" w:author="Author">
        <w:r>
          <w:rPr>
            <w:rStyle w:val="Hyperlink"/>
          </w:rPr>
          <w:fldChar w:fldCharType="begin"/>
        </w:r>
        <w:r>
          <w:rPr>
            <w:rStyle w:val="Hyperlink"/>
          </w:rPr>
          <w:instrText xml:space="preserve"> </w:instrText>
        </w:r>
        <w:r>
          <w:instrText>HYPERLINK \l "_Toc491674407"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4.9.12.</w:t>
        </w:r>
        <w:r>
          <w:rPr>
            <w:rStyle w:val="Hyperlink"/>
          </w:rPr>
          <w:t xml:space="preserve"> Rules_Expr_01</w:t>
        </w:r>
        <w:r>
          <w:rPr>
            <w:rStyle w:val="Hyperlink"/>
            <w:lang w:eastAsia="ja-JP"/>
          </w:rPr>
          <w:t>2</w:t>
        </w:r>
        <w:r>
          <w:rPr>
            <w:rStyle w:val="Hyperlink"/>
          </w:rPr>
          <w:t xml:space="preserve"> ([1] Clause 5.4.7 - table 1 - 1c)</w:t>
        </w:r>
        <w:r>
          <w:rPr>
            <w:webHidden/>
          </w:rPr>
          <w:tab/>
        </w:r>
        <w:r>
          <w:rPr>
            <w:webHidden/>
          </w:rPr>
          <w:fldChar w:fldCharType="begin"/>
        </w:r>
        <w:r>
          <w:rPr>
            <w:webHidden/>
          </w:rPr>
          <w:instrText xml:space="preserve"> PAGEREF _Toc491674407 \h </w:instrText>
        </w:r>
      </w:ins>
      <w:r>
        <w:rPr>
          <w:webHidden/>
        </w:rPr>
      </w:r>
      <w:r>
        <w:rPr>
          <w:webHidden/>
        </w:rPr>
        <w:fldChar w:fldCharType="separate"/>
      </w:r>
      <w:ins w:id="577" w:author="Author">
        <w:r>
          <w:rPr>
            <w:webHidden/>
          </w:rPr>
          <w:t>58</w:t>
        </w:r>
        <w:r>
          <w:rPr>
            <w:webHidden/>
          </w:rPr>
          <w:fldChar w:fldCharType="end"/>
        </w:r>
        <w:r>
          <w:rPr>
            <w:rStyle w:val="Hyperlink"/>
          </w:rPr>
          <w:fldChar w:fldCharType="end"/>
        </w:r>
      </w:ins>
    </w:p>
    <w:p w:rsidR="00743B33" w:rsidRDefault="00D20E06">
      <w:pPr>
        <w:pStyle w:val="TOC3"/>
        <w:rPr>
          <w:ins w:id="578" w:author="Author"/>
          <w:rFonts w:asciiTheme="minorHAnsi" w:eastAsiaTheme="minorEastAsia" w:hAnsiTheme="minorHAnsi" w:cstheme="minorBidi"/>
          <w:sz w:val="22"/>
          <w:szCs w:val="22"/>
          <w:lang w:val="en-US" w:eastAsia="en-US"/>
        </w:rPr>
      </w:pPr>
      <w:ins w:id="579" w:author="Author">
        <w:r>
          <w:rPr>
            <w:rStyle w:val="Hyperlink"/>
          </w:rPr>
          <w:fldChar w:fldCharType="begin"/>
        </w:r>
        <w:r>
          <w:rPr>
            <w:rStyle w:val="Hyperlink"/>
          </w:rPr>
          <w:instrText xml:space="preserve"> </w:instrText>
        </w:r>
        <w:r>
          <w:instrText>HYPERLINK \l "_Toc491674408"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4.9.13.</w:t>
        </w:r>
        <w:r>
          <w:rPr>
            <w:rStyle w:val="Hyperlink"/>
          </w:rPr>
          <w:t xml:space="preserve"> Rules_Expr_013</w:t>
        </w:r>
        <w:r>
          <w:rPr>
            <w:webHidden/>
          </w:rPr>
          <w:tab/>
        </w:r>
        <w:r>
          <w:rPr>
            <w:webHidden/>
          </w:rPr>
          <w:fldChar w:fldCharType="begin"/>
        </w:r>
        <w:r>
          <w:rPr>
            <w:webHidden/>
          </w:rPr>
          <w:instrText xml:space="preserve"> PAGEREF _Toc491674408 \h </w:instrText>
        </w:r>
      </w:ins>
      <w:r>
        <w:rPr>
          <w:webHidden/>
        </w:rPr>
      </w:r>
      <w:r>
        <w:rPr>
          <w:webHidden/>
        </w:rPr>
        <w:fldChar w:fldCharType="separate"/>
      </w:r>
      <w:ins w:id="580" w:author="Author">
        <w:r>
          <w:rPr>
            <w:webHidden/>
          </w:rPr>
          <w:t>58</w:t>
        </w:r>
        <w:r>
          <w:rPr>
            <w:webHidden/>
          </w:rPr>
          <w:fldChar w:fldCharType="end"/>
        </w:r>
        <w:r>
          <w:rPr>
            <w:rStyle w:val="Hyperlink"/>
          </w:rPr>
          <w:fldChar w:fldCharType="end"/>
        </w:r>
      </w:ins>
    </w:p>
    <w:p w:rsidR="00743B33" w:rsidRDefault="00D20E06">
      <w:pPr>
        <w:pStyle w:val="TOC2"/>
        <w:rPr>
          <w:ins w:id="581" w:author="Author"/>
          <w:rFonts w:asciiTheme="minorHAnsi" w:eastAsiaTheme="minorEastAsia" w:hAnsiTheme="minorHAnsi" w:cstheme="minorBidi"/>
          <w:b w:val="0"/>
          <w:iCs w:val="0"/>
          <w:noProof/>
          <w:sz w:val="22"/>
          <w:szCs w:val="22"/>
          <w:lang w:val="en-US" w:eastAsia="en-US"/>
        </w:rPr>
      </w:pPr>
      <w:ins w:id="582" w:author="Author">
        <w:r>
          <w:rPr>
            <w:rStyle w:val="Hyperlink"/>
            <w:noProof/>
          </w:rPr>
          <w:fldChar w:fldCharType="begin"/>
        </w:r>
        <w:r>
          <w:rPr>
            <w:rStyle w:val="Hyperlink"/>
            <w:noProof/>
          </w:rPr>
          <w:instrText xml:space="preserve"> </w:instrText>
        </w:r>
        <w:r>
          <w:rPr>
            <w:noProof/>
          </w:rPr>
          <w:instrText>HYPERLINK \l "_Toc491674410"</w:instrText>
        </w:r>
        <w:r>
          <w:rPr>
            <w:rStyle w:val="Hyperlink"/>
            <w:noProof/>
          </w:rPr>
          <w:instrText xml:space="preserve"> </w:instrText>
        </w:r>
        <w:r>
          <w:rPr>
            <w:rStyle w:val="Hyperlink"/>
            <w:noProof/>
          </w:rPr>
          <w:fldChar w:fldCharType="separate"/>
        </w:r>
        <w:r>
          <w:rPr>
            <w:rStyle w:val="Hyperlink"/>
            <w:noProof/>
          </w:rPr>
          <w:t xml:space="preserve">4.10. </w:t>
        </w:r>
        <w:r>
          <w:rPr>
            <w:rStyle w:val="Hyperlink"/>
            <w:noProof/>
          </w:rPr>
          <w:t>Control Flow</w:t>
        </w:r>
        <w:r>
          <w:rPr>
            <w:noProof/>
            <w:webHidden/>
          </w:rPr>
          <w:tab/>
        </w:r>
        <w:r>
          <w:rPr>
            <w:noProof/>
            <w:webHidden/>
          </w:rPr>
          <w:fldChar w:fldCharType="begin"/>
        </w:r>
        <w:r>
          <w:rPr>
            <w:noProof/>
            <w:webHidden/>
          </w:rPr>
          <w:instrText xml:space="preserve"> PAGEREF _Toc491674410 \h </w:instrText>
        </w:r>
      </w:ins>
      <w:r>
        <w:rPr>
          <w:noProof/>
          <w:webHidden/>
        </w:rPr>
      </w:r>
      <w:r>
        <w:rPr>
          <w:noProof/>
          <w:webHidden/>
        </w:rPr>
        <w:fldChar w:fldCharType="separate"/>
      </w:r>
      <w:ins w:id="583" w:author="Author">
        <w:r>
          <w:rPr>
            <w:noProof/>
            <w:webHidden/>
          </w:rPr>
          <w:t>58</w:t>
        </w:r>
        <w:r>
          <w:rPr>
            <w:noProof/>
            <w:webHidden/>
          </w:rPr>
          <w:fldChar w:fldCharType="end"/>
        </w:r>
        <w:r>
          <w:rPr>
            <w:rStyle w:val="Hyperlink"/>
            <w:noProof/>
          </w:rPr>
          <w:fldChar w:fldCharType="end"/>
        </w:r>
      </w:ins>
    </w:p>
    <w:p w:rsidR="00743B33" w:rsidRDefault="00D20E06">
      <w:pPr>
        <w:pStyle w:val="TOC3"/>
        <w:rPr>
          <w:ins w:id="584" w:author="Author"/>
          <w:rFonts w:asciiTheme="minorHAnsi" w:eastAsiaTheme="minorEastAsia" w:hAnsiTheme="minorHAnsi" w:cstheme="minorBidi"/>
          <w:sz w:val="22"/>
          <w:szCs w:val="22"/>
          <w:lang w:val="en-US" w:eastAsia="en-US"/>
        </w:rPr>
      </w:pPr>
      <w:ins w:id="585" w:author="Author">
        <w:r>
          <w:rPr>
            <w:rStyle w:val="Hyperlink"/>
          </w:rPr>
          <w:fldChar w:fldCharType="begin"/>
        </w:r>
        <w:r>
          <w:rPr>
            <w:rStyle w:val="Hyperlink"/>
          </w:rPr>
          <w:instrText xml:space="preserve"> </w:instrText>
        </w:r>
        <w:r>
          <w:instrText>HYPERLINK \l "_Toc491674411"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4.10.1.</w:t>
        </w:r>
        <w:r>
          <w:rPr>
            <w:rStyle w:val="Hyperlink"/>
          </w:rPr>
          <w:t xml:space="preserve"> Rules_CtrlFlow_001 ([1] Clause 5.4.7 - table 1 - 1d)</w:t>
        </w:r>
        <w:r>
          <w:rPr>
            <w:webHidden/>
          </w:rPr>
          <w:tab/>
        </w:r>
        <w:r>
          <w:rPr>
            <w:webHidden/>
          </w:rPr>
          <w:fldChar w:fldCharType="begin"/>
        </w:r>
        <w:r>
          <w:rPr>
            <w:webHidden/>
          </w:rPr>
          <w:instrText xml:space="preserve"> PAGEREF _Toc491674411 \h </w:instrText>
        </w:r>
      </w:ins>
      <w:r>
        <w:rPr>
          <w:webHidden/>
        </w:rPr>
      </w:r>
      <w:r>
        <w:rPr>
          <w:webHidden/>
        </w:rPr>
        <w:fldChar w:fldCharType="separate"/>
      </w:r>
      <w:ins w:id="586" w:author="Author">
        <w:r>
          <w:rPr>
            <w:webHidden/>
          </w:rPr>
          <w:t>58</w:t>
        </w:r>
        <w:r>
          <w:rPr>
            <w:webHidden/>
          </w:rPr>
          <w:fldChar w:fldCharType="end"/>
        </w:r>
        <w:r>
          <w:rPr>
            <w:rStyle w:val="Hyperlink"/>
          </w:rPr>
          <w:fldChar w:fldCharType="end"/>
        </w:r>
      </w:ins>
    </w:p>
    <w:p w:rsidR="00743B33" w:rsidRDefault="00D20E06">
      <w:pPr>
        <w:pStyle w:val="TOC3"/>
        <w:rPr>
          <w:ins w:id="587" w:author="Author"/>
          <w:rFonts w:asciiTheme="minorHAnsi" w:eastAsiaTheme="minorEastAsia" w:hAnsiTheme="minorHAnsi" w:cstheme="minorBidi"/>
          <w:sz w:val="22"/>
          <w:szCs w:val="22"/>
          <w:lang w:val="en-US" w:eastAsia="en-US"/>
        </w:rPr>
      </w:pPr>
      <w:ins w:id="588" w:author="Author">
        <w:r>
          <w:rPr>
            <w:rStyle w:val="Hyperlink"/>
          </w:rPr>
          <w:fldChar w:fldCharType="begin"/>
        </w:r>
        <w:r>
          <w:rPr>
            <w:rStyle w:val="Hyperlink"/>
          </w:rPr>
          <w:instrText xml:space="preserve"> </w:instrText>
        </w:r>
        <w:r>
          <w:instrText>HYPERLINK \l "_Toc491674413"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4.10.2.</w:t>
        </w:r>
        <w:r>
          <w:rPr>
            <w:rStyle w:val="Hyperlink"/>
          </w:rPr>
          <w:t xml:space="preserve"> Rules_CtrlFlow_002 ([1] Clause 5.4.7 - table 1 - 1d)</w:t>
        </w:r>
        <w:r>
          <w:rPr>
            <w:webHidden/>
          </w:rPr>
          <w:tab/>
        </w:r>
        <w:r>
          <w:rPr>
            <w:webHidden/>
          </w:rPr>
          <w:fldChar w:fldCharType="begin"/>
        </w:r>
        <w:r>
          <w:rPr>
            <w:webHidden/>
          </w:rPr>
          <w:instrText xml:space="preserve"> PAGEREF _Toc491674413 \h </w:instrText>
        </w:r>
      </w:ins>
      <w:r>
        <w:rPr>
          <w:webHidden/>
        </w:rPr>
      </w:r>
      <w:r>
        <w:rPr>
          <w:webHidden/>
        </w:rPr>
        <w:fldChar w:fldCharType="separate"/>
      </w:r>
      <w:ins w:id="589" w:author="Author">
        <w:r>
          <w:rPr>
            <w:webHidden/>
          </w:rPr>
          <w:t>58</w:t>
        </w:r>
        <w:r>
          <w:rPr>
            <w:webHidden/>
          </w:rPr>
          <w:fldChar w:fldCharType="end"/>
        </w:r>
        <w:r>
          <w:rPr>
            <w:rStyle w:val="Hyperlink"/>
          </w:rPr>
          <w:fldChar w:fldCharType="end"/>
        </w:r>
      </w:ins>
    </w:p>
    <w:p w:rsidR="00743B33" w:rsidRDefault="00D20E06">
      <w:pPr>
        <w:pStyle w:val="TOC3"/>
        <w:rPr>
          <w:ins w:id="590" w:author="Author"/>
          <w:rFonts w:asciiTheme="minorHAnsi" w:eastAsiaTheme="minorEastAsia" w:hAnsiTheme="minorHAnsi" w:cstheme="minorBidi"/>
          <w:sz w:val="22"/>
          <w:szCs w:val="22"/>
          <w:lang w:val="en-US" w:eastAsia="en-US"/>
        </w:rPr>
      </w:pPr>
      <w:ins w:id="591" w:author="Author">
        <w:r>
          <w:rPr>
            <w:rStyle w:val="Hyperlink"/>
          </w:rPr>
          <w:fldChar w:fldCharType="begin"/>
        </w:r>
        <w:r>
          <w:rPr>
            <w:rStyle w:val="Hyperlink"/>
          </w:rPr>
          <w:instrText xml:space="preserve"> </w:instrText>
        </w:r>
        <w:r>
          <w:instrText xml:space="preserve">HYPERLINK \l </w:instrText>
        </w:r>
        <w:r>
          <w:instrText>"_Toc491674414"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4.10.3.</w:t>
        </w:r>
        <w:r>
          <w:rPr>
            <w:rStyle w:val="Hyperlink"/>
          </w:rPr>
          <w:t xml:space="preserve"> Rules_CtrlFlow_003 ([1] Clause 5.4.7 - table 1 - 1a)</w:t>
        </w:r>
        <w:r>
          <w:rPr>
            <w:webHidden/>
          </w:rPr>
          <w:tab/>
        </w:r>
        <w:r>
          <w:rPr>
            <w:webHidden/>
          </w:rPr>
          <w:fldChar w:fldCharType="begin"/>
        </w:r>
        <w:r>
          <w:rPr>
            <w:webHidden/>
          </w:rPr>
          <w:instrText xml:space="preserve"> PAGEREF _Toc491674414 \h </w:instrText>
        </w:r>
      </w:ins>
      <w:r>
        <w:rPr>
          <w:webHidden/>
        </w:rPr>
      </w:r>
      <w:r>
        <w:rPr>
          <w:webHidden/>
        </w:rPr>
        <w:fldChar w:fldCharType="separate"/>
      </w:r>
      <w:ins w:id="592" w:author="Author">
        <w:r>
          <w:rPr>
            <w:webHidden/>
          </w:rPr>
          <w:t>59</w:t>
        </w:r>
        <w:r>
          <w:rPr>
            <w:webHidden/>
          </w:rPr>
          <w:fldChar w:fldCharType="end"/>
        </w:r>
        <w:r>
          <w:rPr>
            <w:rStyle w:val="Hyperlink"/>
          </w:rPr>
          <w:fldChar w:fldCharType="end"/>
        </w:r>
      </w:ins>
    </w:p>
    <w:p w:rsidR="00743B33" w:rsidRDefault="00D20E06">
      <w:pPr>
        <w:pStyle w:val="TOC3"/>
        <w:rPr>
          <w:ins w:id="593" w:author="Author"/>
          <w:rFonts w:asciiTheme="minorHAnsi" w:eastAsiaTheme="minorEastAsia" w:hAnsiTheme="minorHAnsi" w:cstheme="minorBidi"/>
          <w:sz w:val="22"/>
          <w:szCs w:val="22"/>
          <w:lang w:val="en-US" w:eastAsia="en-US"/>
        </w:rPr>
      </w:pPr>
      <w:ins w:id="594" w:author="Author">
        <w:r>
          <w:rPr>
            <w:rStyle w:val="Hyperlink"/>
          </w:rPr>
          <w:fldChar w:fldCharType="begin"/>
        </w:r>
        <w:r>
          <w:rPr>
            <w:rStyle w:val="Hyperlink"/>
          </w:rPr>
          <w:instrText xml:space="preserve"> </w:instrText>
        </w:r>
        <w:r>
          <w:instrText>HYPERLINK \l "_Toc491674415"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4.10.4.</w:t>
        </w:r>
        <w:r>
          <w:rPr>
            <w:rStyle w:val="Hyperlink"/>
          </w:rPr>
          <w:t xml:space="preserve"> Rules_CtrlFlow_004 ([1] Clause 5.4.7 - tab</w:t>
        </w:r>
        <w:r>
          <w:rPr>
            <w:rStyle w:val="Hyperlink"/>
          </w:rPr>
          <w:t>le 1 – 1a)</w:t>
        </w:r>
        <w:r>
          <w:rPr>
            <w:webHidden/>
          </w:rPr>
          <w:tab/>
        </w:r>
        <w:r>
          <w:rPr>
            <w:webHidden/>
          </w:rPr>
          <w:fldChar w:fldCharType="begin"/>
        </w:r>
        <w:r>
          <w:rPr>
            <w:webHidden/>
          </w:rPr>
          <w:instrText xml:space="preserve"> PAGEREF _Toc491674415 \h </w:instrText>
        </w:r>
      </w:ins>
      <w:r>
        <w:rPr>
          <w:webHidden/>
        </w:rPr>
      </w:r>
      <w:r>
        <w:rPr>
          <w:webHidden/>
        </w:rPr>
        <w:fldChar w:fldCharType="separate"/>
      </w:r>
      <w:ins w:id="595" w:author="Author">
        <w:r>
          <w:rPr>
            <w:webHidden/>
          </w:rPr>
          <w:t>59</w:t>
        </w:r>
        <w:r>
          <w:rPr>
            <w:webHidden/>
          </w:rPr>
          <w:fldChar w:fldCharType="end"/>
        </w:r>
        <w:r>
          <w:rPr>
            <w:rStyle w:val="Hyperlink"/>
          </w:rPr>
          <w:fldChar w:fldCharType="end"/>
        </w:r>
      </w:ins>
    </w:p>
    <w:p w:rsidR="00743B33" w:rsidRDefault="00D20E06">
      <w:pPr>
        <w:pStyle w:val="TOC3"/>
        <w:rPr>
          <w:ins w:id="596" w:author="Author"/>
          <w:rFonts w:asciiTheme="minorHAnsi" w:eastAsiaTheme="minorEastAsia" w:hAnsiTheme="minorHAnsi" w:cstheme="minorBidi"/>
          <w:sz w:val="22"/>
          <w:szCs w:val="22"/>
          <w:lang w:val="en-US" w:eastAsia="en-US"/>
        </w:rPr>
      </w:pPr>
      <w:ins w:id="597" w:author="Author">
        <w:r>
          <w:rPr>
            <w:rStyle w:val="Hyperlink"/>
          </w:rPr>
          <w:fldChar w:fldCharType="begin"/>
        </w:r>
        <w:r>
          <w:rPr>
            <w:rStyle w:val="Hyperlink"/>
          </w:rPr>
          <w:instrText xml:space="preserve"> </w:instrText>
        </w:r>
        <w:r>
          <w:instrText>HYPERLINK \l "_Toc491674416"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4.10.5.</w:t>
        </w:r>
        <w:r>
          <w:rPr>
            <w:rStyle w:val="Hyperlink"/>
          </w:rPr>
          <w:t xml:space="preserve"> Rules_CtrlFlow_00</w:t>
        </w:r>
        <w:r>
          <w:rPr>
            <w:rStyle w:val="Hyperlink"/>
            <w:lang w:eastAsia="ja-JP"/>
          </w:rPr>
          <w:t>5</w:t>
        </w:r>
        <w:r>
          <w:rPr>
            <w:rStyle w:val="Hyperlink"/>
          </w:rPr>
          <w:t xml:space="preserve"> ([1] Clause 5.4.7 - table 1 - 1d)</w:t>
        </w:r>
        <w:r>
          <w:rPr>
            <w:webHidden/>
          </w:rPr>
          <w:tab/>
        </w:r>
        <w:r>
          <w:rPr>
            <w:webHidden/>
          </w:rPr>
          <w:fldChar w:fldCharType="begin"/>
        </w:r>
        <w:r>
          <w:rPr>
            <w:webHidden/>
          </w:rPr>
          <w:instrText xml:space="preserve"> PAGEREF _Toc491674416 \h </w:instrText>
        </w:r>
      </w:ins>
      <w:r>
        <w:rPr>
          <w:webHidden/>
        </w:rPr>
      </w:r>
      <w:r>
        <w:rPr>
          <w:webHidden/>
        </w:rPr>
        <w:fldChar w:fldCharType="separate"/>
      </w:r>
      <w:ins w:id="598" w:author="Author">
        <w:r>
          <w:rPr>
            <w:webHidden/>
          </w:rPr>
          <w:t>60</w:t>
        </w:r>
        <w:r>
          <w:rPr>
            <w:webHidden/>
          </w:rPr>
          <w:fldChar w:fldCharType="end"/>
        </w:r>
        <w:r>
          <w:rPr>
            <w:rStyle w:val="Hyperlink"/>
          </w:rPr>
          <w:fldChar w:fldCharType="end"/>
        </w:r>
      </w:ins>
    </w:p>
    <w:p w:rsidR="00743B33" w:rsidRDefault="00D20E06">
      <w:pPr>
        <w:pStyle w:val="TOC3"/>
        <w:rPr>
          <w:ins w:id="599" w:author="Author"/>
          <w:rFonts w:asciiTheme="minorHAnsi" w:eastAsiaTheme="minorEastAsia" w:hAnsiTheme="minorHAnsi" w:cstheme="minorBidi"/>
          <w:sz w:val="22"/>
          <w:szCs w:val="22"/>
          <w:lang w:val="en-US" w:eastAsia="en-US"/>
        </w:rPr>
      </w:pPr>
      <w:ins w:id="600" w:author="Author">
        <w:r>
          <w:rPr>
            <w:rStyle w:val="Hyperlink"/>
          </w:rPr>
          <w:fldChar w:fldCharType="begin"/>
        </w:r>
        <w:r>
          <w:rPr>
            <w:rStyle w:val="Hyperlink"/>
          </w:rPr>
          <w:instrText xml:space="preserve"> </w:instrText>
        </w:r>
        <w:r>
          <w:instrText>HYPERLINK \l "_Toc491674417"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4.10.6.</w:t>
        </w:r>
        <w:r>
          <w:rPr>
            <w:rStyle w:val="Hyperlink"/>
          </w:rPr>
          <w:t xml:space="preserve"> Rules_CtrlFlow_00</w:t>
        </w:r>
        <w:r>
          <w:rPr>
            <w:rStyle w:val="Hyperlink"/>
            <w:lang w:eastAsia="ja-JP"/>
          </w:rPr>
          <w:t>6</w:t>
        </w:r>
        <w:r>
          <w:rPr>
            <w:rStyle w:val="Hyperlink"/>
          </w:rPr>
          <w:t xml:space="preserve"> ([1] Clause 5.4.7 - table 1 - 1d)</w:t>
        </w:r>
        <w:r>
          <w:rPr>
            <w:webHidden/>
          </w:rPr>
          <w:tab/>
        </w:r>
        <w:r>
          <w:rPr>
            <w:webHidden/>
          </w:rPr>
          <w:fldChar w:fldCharType="begin"/>
        </w:r>
        <w:r>
          <w:rPr>
            <w:webHidden/>
          </w:rPr>
          <w:instrText xml:space="preserve"> PAGEREF _Toc491674417 \h </w:instrText>
        </w:r>
      </w:ins>
      <w:r>
        <w:rPr>
          <w:webHidden/>
        </w:rPr>
      </w:r>
      <w:r>
        <w:rPr>
          <w:webHidden/>
        </w:rPr>
        <w:fldChar w:fldCharType="separate"/>
      </w:r>
      <w:ins w:id="601" w:author="Author">
        <w:r>
          <w:rPr>
            <w:webHidden/>
          </w:rPr>
          <w:t>60</w:t>
        </w:r>
        <w:r>
          <w:rPr>
            <w:webHidden/>
          </w:rPr>
          <w:fldChar w:fldCharType="end"/>
        </w:r>
        <w:r>
          <w:rPr>
            <w:rStyle w:val="Hyperlink"/>
          </w:rPr>
          <w:fldChar w:fldCharType="end"/>
        </w:r>
      </w:ins>
    </w:p>
    <w:p w:rsidR="00743B33" w:rsidRDefault="00D20E06">
      <w:pPr>
        <w:pStyle w:val="TOC3"/>
        <w:rPr>
          <w:ins w:id="602" w:author="Author"/>
          <w:rFonts w:asciiTheme="minorHAnsi" w:eastAsiaTheme="minorEastAsia" w:hAnsiTheme="minorHAnsi" w:cstheme="minorBidi"/>
          <w:sz w:val="22"/>
          <w:szCs w:val="22"/>
          <w:lang w:val="en-US" w:eastAsia="en-US"/>
        </w:rPr>
      </w:pPr>
      <w:ins w:id="603" w:author="Author">
        <w:r>
          <w:rPr>
            <w:rStyle w:val="Hyperlink"/>
          </w:rPr>
          <w:fldChar w:fldCharType="begin"/>
        </w:r>
        <w:r>
          <w:rPr>
            <w:rStyle w:val="Hyperlink"/>
          </w:rPr>
          <w:instrText xml:space="preserve"> </w:instrText>
        </w:r>
        <w:r>
          <w:instrText xml:space="preserve">HYPERLINK \l </w:instrText>
        </w:r>
        <w:r>
          <w:instrText>"_Toc491674418"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4.10.7.</w:t>
        </w:r>
        <w:r>
          <w:rPr>
            <w:rStyle w:val="Hyperlink"/>
          </w:rPr>
          <w:t xml:space="preserve"> Rules_CtrlFlow_00</w:t>
        </w:r>
        <w:r>
          <w:rPr>
            <w:rStyle w:val="Hyperlink"/>
            <w:lang w:eastAsia="ja-JP"/>
          </w:rPr>
          <w:t>7</w:t>
        </w:r>
        <w:r>
          <w:rPr>
            <w:webHidden/>
          </w:rPr>
          <w:tab/>
        </w:r>
        <w:r>
          <w:rPr>
            <w:webHidden/>
          </w:rPr>
          <w:fldChar w:fldCharType="begin"/>
        </w:r>
        <w:r>
          <w:rPr>
            <w:webHidden/>
          </w:rPr>
          <w:instrText xml:space="preserve"> PAGEREF _Toc491674418 \h </w:instrText>
        </w:r>
      </w:ins>
      <w:r>
        <w:rPr>
          <w:webHidden/>
        </w:rPr>
      </w:r>
      <w:r>
        <w:rPr>
          <w:webHidden/>
        </w:rPr>
        <w:fldChar w:fldCharType="separate"/>
      </w:r>
      <w:ins w:id="604" w:author="Author">
        <w:r>
          <w:rPr>
            <w:webHidden/>
          </w:rPr>
          <w:t>61</w:t>
        </w:r>
        <w:r>
          <w:rPr>
            <w:webHidden/>
          </w:rPr>
          <w:fldChar w:fldCharType="end"/>
        </w:r>
        <w:r>
          <w:rPr>
            <w:rStyle w:val="Hyperlink"/>
          </w:rPr>
          <w:fldChar w:fldCharType="end"/>
        </w:r>
      </w:ins>
    </w:p>
    <w:p w:rsidR="00743B33" w:rsidRDefault="00D20E06">
      <w:pPr>
        <w:pStyle w:val="TOC3"/>
        <w:rPr>
          <w:ins w:id="605" w:author="Author"/>
          <w:rFonts w:asciiTheme="minorHAnsi" w:eastAsiaTheme="minorEastAsia" w:hAnsiTheme="minorHAnsi" w:cstheme="minorBidi"/>
          <w:sz w:val="22"/>
          <w:szCs w:val="22"/>
          <w:lang w:val="en-US" w:eastAsia="en-US"/>
        </w:rPr>
      </w:pPr>
      <w:ins w:id="606" w:author="Author">
        <w:r>
          <w:rPr>
            <w:rStyle w:val="Hyperlink"/>
          </w:rPr>
          <w:fldChar w:fldCharType="begin"/>
        </w:r>
        <w:r>
          <w:rPr>
            <w:rStyle w:val="Hyperlink"/>
          </w:rPr>
          <w:instrText xml:space="preserve"> </w:instrText>
        </w:r>
        <w:r>
          <w:instrText>HYPERLINK \l "_Toc491674419"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4.10.8.</w:t>
        </w:r>
        <w:r>
          <w:rPr>
            <w:rStyle w:val="Hyperlink"/>
          </w:rPr>
          <w:t xml:space="preserve"> Rules_CtrlFlow_00</w:t>
        </w:r>
        <w:r>
          <w:rPr>
            <w:rStyle w:val="Hyperlink"/>
            <w:lang w:eastAsia="ja-JP"/>
          </w:rPr>
          <w:t>8</w:t>
        </w:r>
        <w:r>
          <w:rPr>
            <w:rStyle w:val="Hyperlink"/>
          </w:rPr>
          <w:t xml:space="preserve"> ([1] Clause 5.4.7 - table 1 - 1e)</w:t>
        </w:r>
        <w:r>
          <w:rPr>
            <w:webHidden/>
          </w:rPr>
          <w:tab/>
        </w:r>
        <w:r>
          <w:rPr>
            <w:webHidden/>
          </w:rPr>
          <w:fldChar w:fldCharType="begin"/>
        </w:r>
        <w:r>
          <w:rPr>
            <w:webHidden/>
          </w:rPr>
          <w:instrText xml:space="preserve"> PAGEREF _Toc491674419 </w:instrText>
        </w:r>
        <w:r>
          <w:rPr>
            <w:webHidden/>
          </w:rPr>
          <w:instrText xml:space="preserve">\h </w:instrText>
        </w:r>
      </w:ins>
      <w:r>
        <w:rPr>
          <w:webHidden/>
        </w:rPr>
      </w:r>
      <w:r>
        <w:rPr>
          <w:webHidden/>
        </w:rPr>
        <w:fldChar w:fldCharType="separate"/>
      </w:r>
      <w:ins w:id="607" w:author="Author">
        <w:r>
          <w:rPr>
            <w:webHidden/>
          </w:rPr>
          <w:t>61</w:t>
        </w:r>
        <w:r>
          <w:rPr>
            <w:webHidden/>
          </w:rPr>
          <w:fldChar w:fldCharType="end"/>
        </w:r>
        <w:r>
          <w:rPr>
            <w:rStyle w:val="Hyperlink"/>
          </w:rPr>
          <w:fldChar w:fldCharType="end"/>
        </w:r>
      </w:ins>
    </w:p>
    <w:p w:rsidR="00743B33" w:rsidRDefault="00D20E06">
      <w:pPr>
        <w:pStyle w:val="TOC3"/>
        <w:rPr>
          <w:ins w:id="608" w:author="Author"/>
          <w:rFonts w:asciiTheme="minorHAnsi" w:eastAsiaTheme="minorEastAsia" w:hAnsiTheme="minorHAnsi" w:cstheme="minorBidi"/>
          <w:sz w:val="22"/>
          <w:szCs w:val="22"/>
          <w:lang w:val="en-US" w:eastAsia="en-US"/>
        </w:rPr>
      </w:pPr>
      <w:ins w:id="609" w:author="Author">
        <w:r>
          <w:rPr>
            <w:rStyle w:val="Hyperlink"/>
          </w:rPr>
          <w:fldChar w:fldCharType="begin"/>
        </w:r>
        <w:r>
          <w:rPr>
            <w:rStyle w:val="Hyperlink"/>
          </w:rPr>
          <w:instrText xml:space="preserve"> </w:instrText>
        </w:r>
        <w:r>
          <w:instrText>HYPERLINK \l "_Toc491674421"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4.10.9.</w:t>
        </w:r>
        <w:r>
          <w:rPr>
            <w:rStyle w:val="Hyperlink"/>
          </w:rPr>
          <w:t xml:space="preserve"> Rules_CtrlFlow_00</w:t>
        </w:r>
        <w:r>
          <w:rPr>
            <w:rStyle w:val="Hyperlink"/>
            <w:lang w:eastAsia="ja-JP"/>
          </w:rPr>
          <w:t>9</w:t>
        </w:r>
        <w:r>
          <w:rPr>
            <w:rStyle w:val="Hyperlink"/>
          </w:rPr>
          <w:t xml:space="preserve"> ([1] Clause 8.4.4 - table 8 - 1h)</w:t>
        </w:r>
        <w:r>
          <w:rPr>
            <w:webHidden/>
          </w:rPr>
          <w:tab/>
        </w:r>
        <w:r>
          <w:rPr>
            <w:webHidden/>
          </w:rPr>
          <w:fldChar w:fldCharType="begin"/>
        </w:r>
        <w:r>
          <w:rPr>
            <w:webHidden/>
          </w:rPr>
          <w:instrText xml:space="preserve"> PAGEREF _Toc491674421 \h </w:instrText>
        </w:r>
      </w:ins>
      <w:r>
        <w:rPr>
          <w:webHidden/>
        </w:rPr>
      </w:r>
      <w:r>
        <w:rPr>
          <w:webHidden/>
        </w:rPr>
        <w:fldChar w:fldCharType="separate"/>
      </w:r>
      <w:ins w:id="610" w:author="Author">
        <w:r>
          <w:rPr>
            <w:webHidden/>
          </w:rPr>
          <w:t>61</w:t>
        </w:r>
        <w:r>
          <w:rPr>
            <w:webHidden/>
          </w:rPr>
          <w:fldChar w:fldCharType="end"/>
        </w:r>
        <w:r>
          <w:rPr>
            <w:rStyle w:val="Hyperlink"/>
          </w:rPr>
          <w:fldChar w:fldCharType="end"/>
        </w:r>
      </w:ins>
    </w:p>
    <w:p w:rsidR="00743B33" w:rsidRDefault="00D20E06">
      <w:pPr>
        <w:pStyle w:val="TOC3"/>
        <w:rPr>
          <w:ins w:id="611" w:author="Author"/>
          <w:rFonts w:asciiTheme="minorHAnsi" w:eastAsiaTheme="minorEastAsia" w:hAnsiTheme="minorHAnsi" w:cstheme="minorBidi"/>
          <w:sz w:val="22"/>
          <w:szCs w:val="22"/>
          <w:lang w:val="en-US" w:eastAsia="en-US"/>
        </w:rPr>
      </w:pPr>
      <w:ins w:id="612" w:author="Author">
        <w:r>
          <w:rPr>
            <w:rStyle w:val="Hyperlink"/>
          </w:rPr>
          <w:fldChar w:fldCharType="begin"/>
        </w:r>
        <w:r>
          <w:rPr>
            <w:rStyle w:val="Hyperlink"/>
          </w:rPr>
          <w:instrText xml:space="preserve"> </w:instrText>
        </w:r>
        <w:r>
          <w:instrText>HYPERLINK \l "_Toc491674422"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4.10.10.</w:t>
        </w:r>
        <w:r>
          <w:rPr>
            <w:rStyle w:val="Hyperlink"/>
          </w:rPr>
          <w:t xml:space="preserve"> Rules_CtrlFlow_0</w:t>
        </w:r>
        <w:r>
          <w:rPr>
            <w:rStyle w:val="Hyperlink"/>
            <w:lang w:eastAsia="ja-JP"/>
          </w:rPr>
          <w:t>10</w:t>
        </w:r>
        <w:r>
          <w:rPr>
            <w:rStyle w:val="Hyperlink"/>
          </w:rPr>
          <w:t xml:space="preserve"> ([1] Clause 8.4.4 - table 8 - 1i)</w:t>
        </w:r>
        <w:r>
          <w:rPr>
            <w:webHidden/>
          </w:rPr>
          <w:tab/>
        </w:r>
        <w:r>
          <w:rPr>
            <w:webHidden/>
          </w:rPr>
          <w:fldChar w:fldCharType="begin"/>
        </w:r>
        <w:r>
          <w:rPr>
            <w:webHidden/>
          </w:rPr>
          <w:instrText xml:space="preserve"> PAGEREF _Toc491674422 \h </w:instrText>
        </w:r>
      </w:ins>
      <w:r>
        <w:rPr>
          <w:webHidden/>
        </w:rPr>
      </w:r>
      <w:r>
        <w:rPr>
          <w:webHidden/>
        </w:rPr>
        <w:fldChar w:fldCharType="separate"/>
      </w:r>
      <w:ins w:id="613" w:author="Author">
        <w:r>
          <w:rPr>
            <w:webHidden/>
          </w:rPr>
          <w:t>62</w:t>
        </w:r>
        <w:r>
          <w:rPr>
            <w:webHidden/>
          </w:rPr>
          <w:fldChar w:fldCharType="end"/>
        </w:r>
        <w:r>
          <w:rPr>
            <w:rStyle w:val="Hyperlink"/>
          </w:rPr>
          <w:fldChar w:fldCharType="end"/>
        </w:r>
      </w:ins>
    </w:p>
    <w:p w:rsidR="00743B33" w:rsidRDefault="00D20E06">
      <w:pPr>
        <w:pStyle w:val="TOC3"/>
        <w:rPr>
          <w:ins w:id="614" w:author="Author"/>
          <w:rFonts w:asciiTheme="minorHAnsi" w:eastAsiaTheme="minorEastAsia" w:hAnsiTheme="minorHAnsi" w:cstheme="minorBidi"/>
          <w:sz w:val="22"/>
          <w:szCs w:val="22"/>
          <w:lang w:val="en-US" w:eastAsia="en-US"/>
        </w:rPr>
      </w:pPr>
      <w:ins w:id="615" w:author="Author">
        <w:r>
          <w:rPr>
            <w:rStyle w:val="Hyperlink"/>
          </w:rPr>
          <w:fldChar w:fldCharType="begin"/>
        </w:r>
        <w:r>
          <w:rPr>
            <w:rStyle w:val="Hyperlink"/>
          </w:rPr>
          <w:instrText xml:space="preserve"> </w:instrText>
        </w:r>
        <w:r>
          <w:instrText>HYPERLINK \l "_Toc491674423"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4.10.11.</w:t>
        </w:r>
        <w:r>
          <w:rPr>
            <w:rStyle w:val="Hyperlink"/>
          </w:rPr>
          <w:t xml:space="preserve"> Rules_CtrlFlow_0</w:t>
        </w:r>
        <w:r>
          <w:rPr>
            <w:rStyle w:val="Hyperlink"/>
            <w:lang w:eastAsia="ja-JP"/>
          </w:rPr>
          <w:t>11</w:t>
        </w:r>
        <w:r>
          <w:rPr>
            <w:webHidden/>
          </w:rPr>
          <w:tab/>
        </w:r>
        <w:r>
          <w:rPr>
            <w:webHidden/>
          </w:rPr>
          <w:fldChar w:fldCharType="begin"/>
        </w:r>
        <w:r>
          <w:rPr>
            <w:webHidden/>
          </w:rPr>
          <w:instrText xml:space="preserve"> PAGEREF _Toc491674423 \h </w:instrText>
        </w:r>
      </w:ins>
      <w:r>
        <w:rPr>
          <w:webHidden/>
        </w:rPr>
      </w:r>
      <w:r>
        <w:rPr>
          <w:webHidden/>
        </w:rPr>
        <w:fldChar w:fldCharType="separate"/>
      </w:r>
      <w:ins w:id="616" w:author="Author">
        <w:r>
          <w:rPr>
            <w:webHidden/>
          </w:rPr>
          <w:t>63</w:t>
        </w:r>
        <w:r>
          <w:rPr>
            <w:webHidden/>
          </w:rPr>
          <w:fldChar w:fldCharType="end"/>
        </w:r>
        <w:r>
          <w:rPr>
            <w:rStyle w:val="Hyperlink"/>
          </w:rPr>
          <w:fldChar w:fldCharType="end"/>
        </w:r>
      </w:ins>
    </w:p>
    <w:p w:rsidR="00743B33" w:rsidRDefault="00D20E06">
      <w:pPr>
        <w:pStyle w:val="TOC3"/>
        <w:rPr>
          <w:ins w:id="617" w:author="Author"/>
          <w:rFonts w:asciiTheme="minorHAnsi" w:eastAsiaTheme="minorEastAsia" w:hAnsiTheme="minorHAnsi" w:cstheme="minorBidi"/>
          <w:sz w:val="22"/>
          <w:szCs w:val="22"/>
          <w:lang w:val="en-US" w:eastAsia="en-US"/>
        </w:rPr>
      </w:pPr>
      <w:ins w:id="618" w:author="Author">
        <w:r>
          <w:rPr>
            <w:rStyle w:val="Hyperlink"/>
          </w:rPr>
          <w:fldChar w:fldCharType="begin"/>
        </w:r>
        <w:r>
          <w:rPr>
            <w:rStyle w:val="Hyperlink"/>
          </w:rPr>
          <w:instrText xml:space="preserve"> </w:instrText>
        </w:r>
        <w:r>
          <w:instrText>HYPERLINK \l "_Toc491674424"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4.10.12.</w:t>
        </w:r>
        <w:r>
          <w:rPr>
            <w:rStyle w:val="Hyperlink"/>
          </w:rPr>
          <w:t xml:space="preserve"> Rules_CtrlFlow_012</w:t>
        </w:r>
        <w:r>
          <w:rPr>
            <w:webHidden/>
          </w:rPr>
          <w:tab/>
        </w:r>
        <w:r>
          <w:rPr>
            <w:webHidden/>
          </w:rPr>
          <w:fldChar w:fldCharType="begin"/>
        </w:r>
        <w:r>
          <w:rPr>
            <w:webHidden/>
          </w:rPr>
          <w:instrText xml:space="preserve"> PAGEREF _Toc491674424 \h </w:instrText>
        </w:r>
      </w:ins>
      <w:r>
        <w:rPr>
          <w:webHidden/>
        </w:rPr>
      </w:r>
      <w:r>
        <w:rPr>
          <w:webHidden/>
        </w:rPr>
        <w:fldChar w:fldCharType="separate"/>
      </w:r>
      <w:ins w:id="619" w:author="Author">
        <w:r>
          <w:rPr>
            <w:webHidden/>
          </w:rPr>
          <w:t>63</w:t>
        </w:r>
        <w:r>
          <w:rPr>
            <w:webHidden/>
          </w:rPr>
          <w:fldChar w:fldCharType="end"/>
        </w:r>
        <w:r>
          <w:rPr>
            <w:rStyle w:val="Hyperlink"/>
          </w:rPr>
          <w:fldChar w:fldCharType="end"/>
        </w:r>
      </w:ins>
    </w:p>
    <w:p w:rsidR="00743B33" w:rsidRDefault="00D20E06">
      <w:pPr>
        <w:pStyle w:val="TOC3"/>
        <w:rPr>
          <w:ins w:id="620" w:author="Author"/>
          <w:rFonts w:asciiTheme="minorHAnsi" w:eastAsiaTheme="minorEastAsia" w:hAnsiTheme="minorHAnsi" w:cstheme="minorBidi"/>
          <w:sz w:val="22"/>
          <w:szCs w:val="22"/>
          <w:lang w:val="en-US" w:eastAsia="en-US"/>
        </w:rPr>
      </w:pPr>
      <w:ins w:id="621" w:author="Author">
        <w:r>
          <w:rPr>
            <w:rStyle w:val="Hyperlink"/>
          </w:rPr>
          <w:fldChar w:fldCharType="begin"/>
        </w:r>
        <w:r>
          <w:rPr>
            <w:rStyle w:val="Hyperlink"/>
          </w:rPr>
          <w:instrText xml:space="preserve"> </w:instrText>
        </w:r>
        <w:r>
          <w:instrText>HYPERLINK \l "_Toc491674425"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4.10.13.</w:t>
        </w:r>
        <w:r>
          <w:rPr>
            <w:rStyle w:val="Hyperlink"/>
          </w:rPr>
          <w:t xml:space="preserve"> Rules_CtrlFlow_013</w:t>
        </w:r>
        <w:r>
          <w:rPr>
            <w:webHidden/>
          </w:rPr>
          <w:tab/>
        </w:r>
        <w:r>
          <w:rPr>
            <w:webHidden/>
          </w:rPr>
          <w:fldChar w:fldCharType="begin"/>
        </w:r>
        <w:r>
          <w:rPr>
            <w:webHidden/>
          </w:rPr>
          <w:instrText xml:space="preserve"> PAGEREF _Toc491674425 \h </w:instrText>
        </w:r>
      </w:ins>
      <w:r>
        <w:rPr>
          <w:webHidden/>
        </w:rPr>
      </w:r>
      <w:r>
        <w:rPr>
          <w:webHidden/>
        </w:rPr>
        <w:fldChar w:fldCharType="separate"/>
      </w:r>
      <w:ins w:id="622" w:author="Author">
        <w:r>
          <w:rPr>
            <w:webHidden/>
          </w:rPr>
          <w:t>63</w:t>
        </w:r>
        <w:r>
          <w:rPr>
            <w:webHidden/>
          </w:rPr>
          <w:fldChar w:fldCharType="end"/>
        </w:r>
        <w:r>
          <w:rPr>
            <w:rStyle w:val="Hyperlink"/>
          </w:rPr>
          <w:fldChar w:fldCharType="end"/>
        </w:r>
      </w:ins>
    </w:p>
    <w:p w:rsidR="00743B33" w:rsidRDefault="00D20E06">
      <w:pPr>
        <w:pStyle w:val="TOC3"/>
        <w:rPr>
          <w:ins w:id="623" w:author="Author"/>
          <w:rFonts w:asciiTheme="minorHAnsi" w:eastAsiaTheme="minorEastAsia" w:hAnsiTheme="minorHAnsi" w:cstheme="minorBidi"/>
          <w:sz w:val="22"/>
          <w:szCs w:val="22"/>
          <w:lang w:val="en-US" w:eastAsia="en-US"/>
        </w:rPr>
      </w:pPr>
      <w:ins w:id="624" w:author="Author">
        <w:r>
          <w:rPr>
            <w:rStyle w:val="Hyperlink"/>
          </w:rPr>
          <w:fldChar w:fldCharType="begin"/>
        </w:r>
        <w:r>
          <w:rPr>
            <w:rStyle w:val="Hyperlink"/>
          </w:rPr>
          <w:instrText xml:space="preserve"> </w:instrText>
        </w:r>
        <w:r>
          <w:instrText>HYPERLINK \l "_Toc491674426"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4.10.14.</w:t>
        </w:r>
        <w:r>
          <w:rPr>
            <w:rStyle w:val="Hyperlink"/>
          </w:rPr>
          <w:t xml:space="preserve"> Rules_CtrlFlow_014</w:t>
        </w:r>
        <w:r>
          <w:rPr>
            <w:webHidden/>
          </w:rPr>
          <w:tab/>
        </w:r>
        <w:r>
          <w:rPr>
            <w:webHidden/>
          </w:rPr>
          <w:fldChar w:fldCharType="begin"/>
        </w:r>
        <w:r>
          <w:rPr>
            <w:webHidden/>
          </w:rPr>
          <w:instrText xml:space="preserve"> PAGEREF _Toc491674426 \h </w:instrText>
        </w:r>
      </w:ins>
      <w:r>
        <w:rPr>
          <w:webHidden/>
        </w:rPr>
      </w:r>
      <w:r>
        <w:rPr>
          <w:webHidden/>
        </w:rPr>
        <w:fldChar w:fldCharType="separate"/>
      </w:r>
      <w:ins w:id="625" w:author="Author">
        <w:r>
          <w:rPr>
            <w:webHidden/>
          </w:rPr>
          <w:t>64</w:t>
        </w:r>
        <w:r>
          <w:rPr>
            <w:webHidden/>
          </w:rPr>
          <w:fldChar w:fldCharType="end"/>
        </w:r>
        <w:r>
          <w:rPr>
            <w:rStyle w:val="Hyperlink"/>
          </w:rPr>
          <w:fldChar w:fldCharType="end"/>
        </w:r>
      </w:ins>
    </w:p>
    <w:p w:rsidR="00743B33" w:rsidRDefault="00D20E06">
      <w:pPr>
        <w:pStyle w:val="TOC2"/>
        <w:rPr>
          <w:ins w:id="626" w:author="Author"/>
          <w:rFonts w:asciiTheme="minorHAnsi" w:eastAsiaTheme="minorEastAsia" w:hAnsiTheme="minorHAnsi" w:cstheme="minorBidi"/>
          <w:b w:val="0"/>
          <w:iCs w:val="0"/>
          <w:noProof/>
          <w:sz w:val="22"/>
          <w:szCs w:val="22"/>
          <w:lang w:val="en-US" w:eastAsia="en-US"/>
        </w:rPr>
      </w:pPr>
      <w:ins w:id="627" w:author="Author">
        <w:r>
          <w:rPr>
            <w:rStyle w:val="Hyperlink"/>
            <w:noProof/>
          </w:rPr>
          <w:fldChar w:fldCharType="begin"/>
        </w:r>
        <w:r>
          <w:rPr>
            <w:rStyle w:val="Hyperlink"/>
            <w:noProof/>
          </w:rPr>
          <w:instrText xml:space="preserve"> </w:instrText>
        </w:r>
        <w:r>
          <w:rPr>
            <w:noProof/>
          </w:rPr>
          <w:instrText>HYPERLINK \l "_Toc491674458"</w:instrText>
        </w:r>
        <w:r>
          <w:rPr>
            <w:rStyle w:val="Hyperlink"/>
            <w:noProof/>
          </w:rPr>
          <w:instrText xml:space="preserve"> </w:instrText>
        </w:r>
        <w:r>
          <w:rPr>
            <w:rStyle w:val="Hyperlink"/>
            <w:noProof/>
          </w:rPr>
          <w:fldChar w:fldCharType="separate"/>
        </w:r>
        <w:r>
          <w:rPr>
            <w:rStyle w:val="Hyperlink"/>
            <w:noProof/>
          </w:rPr>
          <w:t>4.11. Functions</w:t>
        </w:r>
        <w:r>
          <w:rPr>
            <w:noProof/>
            <w:webHidden/>
          </w:rPr>
          <w:tab/>
        </w:r>
        <w:r>
          <w:rPr>
            <w:noProof/>
            <w:webHidden/>
          </w:rPr>
          <w:fldChar w:fldCharType="begin"/>
        </w:r>
        <w:r>
          <w:rPr>
            <w:noProof/>
            <w:webHidden/>
          </w:rPr>
          <w:instrText xml:space="preserve"> PAGEREF _Toc491674458 \h </w:instrText>
        </w:r>
      </w:ins>
      <w:r>
        <w:rPr>
          <w:noProof/>
          <w:webHidden/>
        </w:rPr>
      </w:r>
      <w:r>
        <w:rPr>
          <w:noProof/>
          <w:webHidden/>
        </w:rPr>
        <w:fldChar w:fldCharType="separate"/>
      </w:r>
      <w:ins w:id="628" w:author="Author">
        <w:r>
          <w:rPr>
            <w:noProof/>
            <w:webHidden/>
          </w:rPr>
          <w:t>64</w:t>
        </w:r>
        <w:r>
          <w:rPr>
            <w:noProof/>
            <w:webHidden/>
          </w:rPr>
          <w:fldChar w:fldCharType="end"/>
        </w:r>
        <w:r>
          <w:rPr>
            <w:rStyle w:val="Hyperlink"/>
            <w:noProof/>
          </w:rPr>
          <w:fldChar w:fldCharType="end"/>
        </w:r>
      </w:ins>
    </w:p>
    <w:p w:rsidR="00743B33" w:rsidRDefault="00D20E06">
      <w:pPr>
        <w:pStyle w:val="TOC3"/>
        <w:rPr>
          <w:ins w:id="629" w:author="Author"/>
          <w:rFonts w:asciiTheme="minorHAnsi" w:eastAsiaTheme="minorEastAsia" w:hAnsiTheme="minorHAnsi" w:cstheme="minorBidi"/>
          <w:sz w:val="22"/>
          <w:szCs w:val="22"/>
          <w:lang w:val="en-US" w:eastAsia="en-US"/>
        </w:rPr>
      </w:pPr>
      <w:ins w:id="630" w:author="Author">
        <w:r>
          <w:rPr>
            <w:rStyle w:val="Hyperlink"/>
          </w:rPr>
          <w:fldChar w:fldCharType="begin"/>
        </w:r>
        <w:r>
          <w:rPr>
            <w:rStyle w:val="Hyperlink"/>
          </w:rPr>
          <w:instrText xml:space="preserve"> </w:instrText>
        </w:r>
        <w:r>
          <w:instrText>HYPERLINK \l "_Toc491674459"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4.11.1.</w:t>
        </w:r>
        <w:r>
          <w:rPr>
            <w:rStyle w:val="Hyperlink"/>
          </w:rPr>
          <w:t xml:space="preserve"> Rules_Func_001 ([1] Clause 5.4.7 - table 1 - 1d)</w:t>
        </w:r>
        <w:r>
          <w:rPr>
            <w:webHidden/>
          </w:rPr>
          <w:tab/>
        </w:r>
        <w:r>
          <w:rPr>
            <w:webHidden/>
          </w:rPr>
          <w:fldChar w:fldCharType="begin"/>
        </w:r>
        <w:r>
          <w:rPr>
            <w:webHidden/>
          </w:rPr>
          <w:instrText xml:space="preserve"> PAGEREF _Toc491674459 \h </w:instrText>
        </w:r>
      </w:ins>
      <w:r>
        <w:rPr>
          <w:webHidden/>
        </w:rPr>
      </w:r>
      <w:r>
        <w:rPr>
          <w:webHidden/>
        </w:rPr>
        <w:fldChar w:fldCharType="separate"/>
      </w:r>
      <w:ins w:id="631" w:author="Author">
        <w:r>
          <w:rPr>
            <w:webHidden/>
          </w:rPr>
          <w:t>64</w:t>
        </w:r>
        <w:r>
          <w:rPr>
            <w:webHidden/>
          </w:rPr>
          <w:fldChar w:fldCharType="end"/>
        </w:r>
        <w:r>
          <w:rPr>
            <w:rStyle w:val="Hyperlink"/>
          </w:rPr>
          <w:fldChar w:fldCharType="end"/>
        </w:r>
      </w:ins>
    </w:p>
    <w:p w:rsidR="00743B33" w:rsidRDefault="00D20E06">
      <w:pPr>
        <w:pStyle w:val="TOC3"/>
        <w:rPr>
          <w:ins w:id="632" w:author="Author"/>
          <w:rFonts w:asciiTheme="minorHAnsi" w:eastAsiaTheme="minorEastAsia" w:hAnsiTheme="minorHAnsi" w:cstheme="minorBidi"/>
          <w:sz w:val="22"/>
          <w:szCs w:val="22"/>
          <w:lang w:val="en-US" w:eastAsia="en-US"/>
        </w:rPr>
      </w:pPr>
      <w:ins w:id="633" w:author="Author">
        <w:r>
          <w:rPr>
            <w:rStyle w:val="Hyperlink"/>
          </w:rPr>
          <w:fldChar w:fldCharType="begin"/>
        </w:r>
        <w:r>
          <w:rPr>
            <w:rStyle w:val="Hyperlink"/>
          </w:rPr>
          <w:instrText xml:space="preserve"> </w:instrText>
        </w:r>
        <w:r>
          <w:instrText>HYPERLINK \l "_Toc491674460"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4.11.2.</w:t>
        </w:r>
        <w:r>
          <w:rPr>
            <w:rStyle w:val="Hyperlink"/>
          </w:rPr>
          <w:t xml:space="preserve"> Rules_Func_002 ([1] Clause 5.4.7 - table 1 - 1d)</w:t>
        </w:r>
        <w:r>
          <w:rPr>
            <w:webHidden/>
          </w:rPr>
          <w:tab/>
        </w:r>
        <w:r>
          <w:rPr>
            <w:webHidden/>
          </w:rPr>
          <w:fldChar w:fldCharType="begin"/>
        </w:r>
        <w:r>
          <w:rPr>
            <w:webHidden/>
          </w:rPr>
          <w:instrText xml:space="preserve"> PAGEREF _Toc491674</w:instrText>
        </w:r>
        <w:r>
          <w:rPr>
            <w:webHidden/>
          </w:rPr>
          <w:instrText xml:space="preserve">460 \h </w:instrText>
        </w:r>
      </w:ins>
      <w:r>
        <w:rPr>
          <w:webHidden/>
        </w:rPr>
      </w:r>
      <w:r>
        <w:rPr>
          <w:webHidden/>
        </w:rPr>
        <w:fldChar w:fldCharType="separate"/>
      </w:r>
      <w:ins w:id="634" w:author="Author">
        <w:r>
          <w:rPr>
            <w:webHidden/>
          </w:rPr>
          <w:t>65</w:t>
        </w:r>
        <w:r>
          <w:rPr>
            <w:webHidden/>
          </w:rPr>
          <w:fldChar w:fldCharType="end"/>
        </w:r>
        <w:r>
          <w:rPr>
            <w:rStyle w:val="Hyperlink"/>
          </w:rPr>
          <w:fldChar w:fldCharType="end"/>
        </w:r>
      </w:ins>
    </w:p>
    <w:p w:rsidR="00743B33" w:rsidRDefault="00D20E06">
      <w:pPr>
        <w:pStyle w:val="TOC3"/>
        <w:rPr>
          <w:ins w:id="635" w:author="Author"/>
          <w:rFonts w:asciiTheme="minorHAnsi" w:eastAsiaTheme="minorEastAsia" w:hAnsiTheme="minorHAnsi" w:cstheme="minorBidi"/>
          <w:sz w:val="22"/>
          <w:szCs w:val="22"/>
          <w:lang w:val="en-US" w:eastAsia="en-US"/>
        </w:rPr>
      </w:pPr>
      <w:ins w:id="636" w:author="Author">
        <w:r>
          <w:rPr>
            <w:rStyle w:val="Hyperlink"/>
          </w:rPr>
          <w:fldChar w:fldCharType="begin"/>
        </w:r>
        <w:r>
          <w:rPr>
            <w:rStyle w:val="Hyperlink"/>
          </w:rPr>
          <w:instrText xml:space="preserve"> </w:instrText>
        </w:r>
        <w:r>
          <w:instrText>HYPERLINK \l "_Toc491674462"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4.11.3.</w:t>
        </w:r>
        <w:r>
          <w:rPr>
            <w:rStyle w:val="Hyperlink"/>
          </w:rPr>
          <w:t xml:space="preserve"> Rules_Func_003 ([1] Clause 5.4.7 - table 1 - 1d)</w:t>
        </w:r>
        <w:r>
          <w:rPr>
            <w:webHidden/>
          </w:rPr>
          <w:tab/>
        </w:r>
        <w:r>
          <w:rPr>
            <w:webHidden/>
          </w:rPr>
          <w:fldChar w:fldCharType="begin"/>
        </w:r>
        <w:r>
          <w:rPr>
            <w:webHidden/>
          </w:rPr>
          <w:instrText xml:space="preserve"> PAGEREF _Toc491674462 \h </w:instrText>
        </w:r>
      </w:ins>
      <w:r>
        <w:rPr>
          <w:webHidden/>
        </w:rPr>
      </w:r>
      <w:r>
        <w:rPr>
          <w:webHidden/>
        </w:rPr>
        <w:fldChar w:fldCharType="separate"/>
      </w:r>
      <w:ins w:id="637" w:author="Author">
        <w:r>
          <w:rPr>
            <w:webHidden/>
          </w:rPr>
          <w:t>65</w:t>
        </w:r>
        <w:r>
          <w:rPr>
            <w:webHidden/>
          </w:rPr>
          <w:fldChar w:fldCharType="end"/>
        </w:r>
        <w:r>
          <w:rPr>
            <w:rStyle w:val="Hyperlink"/>
          </w:rPr>
          <w:fldChar w:fldCharType="end"/>
        </w:r>
      </w:ins>
    </w:p>
    <w:p w:rsidR="00743B33" w:rsidRDefault="00D20E06">
      <w:pPr>
        <w:pStyle w:val="TOC3"/>
        <w:rPr>
          <w:ins w:id="638" w:author="Author"/>
          <w:rFonts w:asciiTheme="minorHAnsi" w:eastAsiaTheme="minorEastAsia" w:hAnsiTheme="minorHAnsi" w:cstheme="minorBidi"/>
          <w:sz w:val="22"/>
          <w:szCs w:val="22"/>
          <w:lang w:val="en-US" w:eastAsia="en-US"/>
        </w:rPr>
      </w:pPr>
      <w:ins w:id="639" w:author="Author">
        <w:r>
          <w:rPr>
            <w:rStyle w:val="Hyperlink"/>
          </w:rPr>
          <w:fldChar w:fldCharType="begin"/>
        </w:r>
        <w:r>
          <w:rPr>
            <w:rStyle w:val="Hyperlink"/>
          </w:rPr>
          <w:instrText xml:space="preserve"> </w:instrText>
        </w:r>
        <w:r>
          <w:instrText>HYPERLINK \l "_Toc491674463"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4.11.4.</w:t>
        </w:r>
        <w:r>
          <w:rPr>
            <w:rStyle w:val="Hyperlink"/>
          </w:rPr>
          <w:t xml:space="preserve"> Rules_Func_00</w:t>
        </w:r>
        <w:r>
          <w:rPr>
            <w:rStyle w:val="Hyperlink"/>
            <w:lang w:eastAsia="ja-JP"/>
          </w:rPr>
          <w:t>4</w:t>
        </w:r>
        <w:r>
          <w:rPr>
            <w:rStyle w:val="Hyperlink"/>
          </w:rPr>
          <w:t xml:space="preserve"> ([1] Clause 8.4.4 - table 8 - 1a)</w:t>
        </w:r>
        <w:r>
          <w:rPr>
            <w:webHidden/>
          </w:rPr>
          <w:tab/>
        </w:r>
        <w:r>
          <w:rPr>
            <w:webHidden/>
          </w:rPr>
          <w:fldChar w:fldCharType="begin"/>
        </w:r>
        <w:r>
          <w:rPr>
            <w:webHidden/>
          </w:rPr>
          <w:instrText xml:space="preserve"> PAGEREF _Toc491674463 \h </w:instrText>
        </w:r>
      </w:ins>
      <w:r>
        <w:rPr>
          <w:webHidden/>
        </w:rPr>
      </w:r>
      <w:r>
        <w:rPr>
          <w:webHidden/>
        </w:rPr>
        <w:fldChar w:fldCharType="separate"/>
      </w:r>
      <w:ins w:id="640" w:author="Author">
        <w:r>
          <w:rPr>
            <w:webHidden/>
          </w:rPr>
          <w:t>65</w:t>
        </w:r>
        <w:r>
          <w:rPr>
            <w:webHidden/>
          </w:rPr>
          <w:fldChar w:fldCharType="end"/>
        </w:r>
        <w:r>
          <w:rPr>
            <w:rStyle w:val="Hyperlink"/>
          </w:rPr>
          <w:fldChar w:fldCharType="end"/>
        </w:r>
      </w:ins>
    </w:p>
    <w:p w:rsidR="00743B33" w:rsidRDefault="00D20E06">
      <w:pPr>
        <w:pStyle w:val="TOC3"/>
        <w:rPr>
          <w:ins w:id="641" w:author="Author"/>
          <w:rFonts w:asciiTheme="minorHAnsi" w:eastAsiaTheme="minorEastAsia" w:hAnsiTheme="minorHAnsi" w:cstheme="minorBidi"/>
          <w:sz w:val="22"/>
          <w:szCs w:val="22"/>
          <w:lang w:val="en-US" w:eastAsia="en-US"/>
        </w:rPr>
      </w:pPr>
      <w:ins w:id="642" w:author="Author">
        <w:r>
          <w:rPr>
            <w:rStyle w:val="Hyperlink"/>
          </w:rPr>
          <w:fldChar w:fldCharType="begin"/>
        </w:r>
        <w:r>
          <w:rPr>
            <w:rStyle w:val="Hyperlink"/>
          </w:rPr>
          <w:instrText xml:space="preserve"> </w:instrText>
        </w:r>
        <w:r>
          <w:instrText>HYPERLINK \l "_Toc491674464"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4.11.5.</w:t>
        </w:r>
        <w:r>
          <w:rPr>
            <w:rStyle w:val="Hyperlink"/>
          </w:rPr>
          <w:t xml:space="preserve"> Rules_Func_00</w:t>
        </w:r>
        <w:r>
          <w:rPr>
            <w:rStyle w:val="Hyperlink"/>
            <w:lang w:eastAsia="ja-JP"/>
          </w:rPr>
          <w:t>5</w:t>
        </w:r>
        <w:r>
          <w:rPr>
            <w:rStyle w:val="Hyperlink"/>
          </w:rPr>
          <w:t xml:space="preserve"> ([1] Clause 8.4.4 - table 8 - 1j)</w:t>
        </w:r>
        <w:r>
          <w:rPr>
            <w:webHidden/>
          </w:rPr>
          <w:tab/>
        </w:r>
        <w:r>
          <w:rPr>
            <w:webHidden/>
          </w:rPr>
          <w:fldChar w:fldCharType="begin"/>
        </w:r>
        <w:r>
          <w:rPr>
            <w:webHidden/>
          </w:rPr>
          <w:instrText xml:space="preserve"> PAGEREF _Toc491674464 \h </w:instrText>
        </w:r>
      </w:ins>
      <w:r>
        <w:rPr>
          <w:webHidden/>
        </w:rPr>
      </w:r>
      <w:r>
        <w:rPr>
          <w:webHidden/>
        </w:rPr>
        <w:fldChar w:fldCharType="separate"/>
      </w:r>
      <w:ins w:id="643" w:author="Author">
        <w:r>
          <w:rPr>
            <w:webHidden/>
          </w:rPr>
          <w:t>66</w:t>
        </w:r>
        <w:r>
          <w:rPr>
            <w:webHidden/>
          </w:rPr>
          <w:fldChar w:fldCharType="end"/>
        </w:r>
        <w:r>
          <w:rPr>
            <w:rStyle w:val="Hyperlink"/>
          </w:rPr>
          <w:fldChar w:fldCharType="end"/>
        </w:r>
      </w:ins>
    </w:p>
    <w:p w:rsidR="00743B33" w:rsidRDefault="00D20E06">
      <w:pPr>
        <w:pStyle w:val="TOC3"/>
        <w:rPr>
          <w:ins w:id="644" w:author="Author"/>
          <w:rFonts w:asciiTheme="minorHAnsi" w:eastAsiaTheme="minorEastAsia" w:hAnsiTheme="minorHAnsi" w:cstheme="minorBidi"/>
          <w:sz w:val="22"/>
          <w:szCs w:val="22"/>
          <w:lang w:val="en-US" w:eastAsia="en-US"/>
        </w:rPr>
      </w:pPr>
      <w:ins w:id="645" w:author="Author">
        <w:r>
          <w:rPr>
            <w:rStyle w:val="Hyperlink"/>
          </w:rPr>
          <w:fldChar w:fldCharType="begin"/>
        </w:r>
        <w:r>
          <w:rPr>
            <w:rStyle w:val="Hyperlink"/>
          </w:rPr>
          <w:instrText xml:space="preserve"> </w:instrText>
        </w:r>
        <w:r>
          <w:instrText>HYPERLINK \l "_Toc491674465"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4.11.6.</w:t>
        </w:r>
        <w:r>
          <w:rPr>
            <w:rStyle w:val="Hyperlink"/>
          </w:rPr>
          <w:t xml:space="preserve"> Rules_Func_006</w:t>
        </w:r>
        <w:r>
          <w:rPr>
            <w:webHidden/>
          </w:rPr>
          <w:tab/>
        </w:r>
        <w:r>
          <w:rPr>
            <w:webHidden/>
          </w:rPr>
          <w:fldChar w:fldCharType="begin"/>
        </w:r>
        <w:r>
          <w:rPr>
            <w:webHidden/>
          </w:rPr>
          <w:instrText xml:space="preserve"> PAGEREF _Toc491674465 \h </w:instrText>
        </w:r>
      </w:ins>
      <w:r>
        <w:rPr>
          <w:webHidden/>
        </w:rPr>
      </w:r>
      <w:r>
        <w:rPr>
          <w:webHidden/>
        </w:rPr>
        <w:fldChar w:fldCharType="separate"/>
      </w:r>
      <w:ins w:id="646" w:author="Author">
        <w:r>
          <w:rPr>
            <w:webHidden/>
          </w:rPr>
          <w:t>66</w:t>
        </w:r>
        <w:r>
          <w:rPr>
            <w:webHidden/>
          </w:rPr>
          <w:fldChar w:fldCharType="end"/>
        </w:r>
        <w:r>
          <w:rPr>
            <w:rStyle w:val="Hyperlink"/>
          </w:rPr>
          <w:fldChar w:fldCharType="end"/>
        </w:r>
      </w:ins>
    </w:p>
    <w:p w:rsidR="00743B33" w:rsidRDefault="00D20E06">
      <w:pPr>
        <w:pStyle w:val="TOC3"/>
        <w:rPr>
          <w:ins w:id="647" w:author="Author"/>
          <w:rFonts w:asciiTheme="minorHAnsi" w:eastAsiaTheme="minorEastAsia" w:hAnsiTheme="minorHAnsi" w:cstheme="minorBidi"/>
          <w:sz w:val="22"/>
          <w:szCs w:val="22"/>
          <w:lang w:val="en-US" w:eastAsia="en-US"/>
        </w:rPr>
      </w:pPr>
      <w:ins w:id="648" w:author="Author">
        <w:r>
          <w:rPr>
            <w:rStyle w:val="Hyperlink"/>
          </w:rPr>
          <w:lastRenderedPageBreak/>
          <w:fldChar w:fldCharType="begin"/>
        </w:r>
        <w:r>
          <w:rPr>
            <w:rStyle w:val="Hyperlink"/>
          </w:rPr>
          <w:instrText xml:space="preserve"> </w:instrText>
        </w:r>
        <w:r>
          <w:instrText>HYPERLINK \l "_Toc491674466"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4.11.7.</w:t>
        </w:r>
        <w:r>
          <w:rPr>
            <w:rStyle w:val="Hyperlink"/>
          </w:rPr>
          <w:t xml:space="preserve"> Rules_Func_007</w:t>
        </w:r>
        <w:r>
          <w:rPr>
            <w:webHidden/>
          </w:rPr>
          <w:tab/>
        </w:r>
        <w:r>
          <w:rPr>
            <w:webHidden/>
          </w:rPr>
          <w:fldChar w:fldCharType="begin"/>
        </w:r>
        <w:r>
          <w:rPr>
            <w:webHidden/>
          </w:rPr>
          <w:instrText xml:space="preserve"> PAGEREF _Toc491674466 \h </w:instrText>
        </w:r>
      </w:ins>
      <w:r>
        <w:rPr>
          <w:webHidden/>
        </w:rPr>
      </w:r>
      <w:r>
        <w:rPr>
          <w:webHidden/>
        </w:rPr>
        <w:fldChar w:fldCharType="separate"/>
      </w:r>
      <w:ins w:id="649" w:author="Author">
        <w:r>
          <w:rPr>
            <w:webHidden/>
          </w:rPr>
          <w:t>66</w:t>
        </w:r>
        <w:r>
          <w:rPr>
            <w:webHidden/>
          </w:rPr>
          <w:fldChar w:fldCharType="end"/>
        </w:r>
        <w:r>
          <w:rPr>
            <w:rStyle w:val="Hyperlink"/>
          </w:rPr>
          <w:fldChar w:fldCharType="end"/>
        </w:r>
      </w:ins>
    </w:p>
    <w:p w:rsidR="00743B33" w:rsidRDefault="00D20E06">
      <w:pPr>
        <w:pStyle w:val="TOC2"/>
        <w:rPr>
          <w:ins w:id="650" w:author="Author"/>
          <w:rFonts w:asciiTheme="minorHAnsi" w:eastAsiaTheme="minorEastAsia" w:hAnsiTheme="minorHAnsi" w:cstheme="minorBidi"/>
          <w:b w:val="0"/>
          <w:iCs w:val="0"/>
          <w:noProof/>
          <w:sz w:val="22"/>
          <w:szCs w:val="22"/>
          <w:lang w:val="en-US" w:eastAsia="en-US"/>
        </w:rPr>
      </w:pPr>
      <w:ins w:id="651" w:author="Author">
        <w:r>
          <w:rPr>
            <w:rStyle w:val="Hyperlink"/>
            <w:noProof/>
          </w:rPr>
          <w:fldChar w:fldCharType="begin"/>
        </w:r>
        <w:r>
          <w:rPr>
            <w:rStyle w:val="Hyperlink"/>
            <w:noProof/>
          </w:rPr>
          <w:instrText xml:space="preserve"> </w:instrText>
        </w:r>
        <w:r>
          <w:rPr>
            <w:noProof/>
          </w:rPr>
          <w:instrText>HYPERLINK \l "_Toc491674467"</w:instrText>
        </w:r>
        <w:r>
          <w:rPr>
            <w:rStyle w:val="Hyperlink"/>
            <w:noProof/>
          </w:rPr>
          <w:instrText xml:space="preserve"> </w:instrText>
        </w:r>
        <w:r>
          <w:rPr>
            <w:rStyle w:val="Hyperlink"/>
            <w:noProof/>
          </w:rPr>
          <w:fldChar w:fldCharType="separate"/>
        </w:r>
        <w:r>
          <w:rPr>
            <w:rStyle w:val="Hyperlink"/>
            <w:noProof/>
          </w:rPr>
          <w:t>4.12. Pointers and Arrays</w:t>
        </w:r>
        <w:r>
          <w:rPr>
            <w:noProof/>
            <w:webHidden/>
          </w:rPr>
          <w:tab/>
        </w:r>
        <w:r>
          <w:rPr>
            <w:noProof/>
            <w:webHidden/>
          </w:rPr>
          <w:fldChar w:fldCharType="begin"/>
        </w:r>
        <w:r>
          <w:rPr>
            <w:noProof/>
            <w:webHidden/>
          </w:rPr>
          <w:instrText xml:space="preserve"> PAGEREF _Toc491674467 \h </w:instrText>
        </w:r>
      </w:ins>
      <w:r>
        <w:rPr>
          <w:noProof/>
          <w:webHidden/>
        </w:rPr>
      </w:r>
      <w:r>
        <w:rPr>
          <w:noProof/>
          <w:webHidden/>
        </w:rPr>
        <w:fldChar w:fldCharType="separate"/>
      </w:r>
      <w:ins w:id="652" w:author="Author">
        <w:r>
          <w:rPr>
            <w:noProof/>
            <w:webHidden/>
          </w:rPr>
          <w:t>66</w:t>
        </w:r>
        <w:r>
          <w:rPr>
            <w:noProof/>
            <w:webHidden/>
          </w:rPr>
          <w:fldChar w:fldCharType="end"/>
        </w:r>
        <w:r>
          <w:rPr>
            <w:rStyle w:val="Hyperlink"/>
            <w:noProof/>
          </w:rPr>
          <w:fldChar w:fldCharType="end"/>
        </w:r>
      </w:ins>
    </w:p>
    <w:p w:rsidR="00743B33" w:rsidRDefault="00D20E06">
      <w:pPr>
        <w:pStyle w:val="TOC3"/>
        <w:rPr>
          <w:ins w:id="653" w:author="Author"/>
          <w:rFonts w:asciiTheme="minorHAnsi" w:eastAsiaTheme="minorEastAsia" w:hAnsiTheme="minorHAnsi" w:cstheme="minorBidi"/>
          <w:sz w:val="22"/>
          <w:szCs w:val="22"/>
          <w:lang w:val="en-US" w:eastAsia="en-US"/>
        </w:rPr>
      </w:pPr>
      <w:ins w:id="654" w:author="Author">
        <w:r>
          <w:rPr>
            <w:rStyle w:val="Hyperlink"/>
          </w:rPr>
          <w:fldChar w:fldCharType="begin"/>
        </w:r>
        <w:r>
          <w:rPr>
            <w:rStyle w:val="Hyperlink"/>
          </w:rPr>
          <w:instrText xml:space="preserve"> </w:instrText>
        </w:r>
        <w:r>
          <w:instrText>HYPERLINK \l "_Toc491674468"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4.12.1.</w:t>
        </w:r>
        <w:r>
          <w:rPr>
            <w:rStyle w:val="Hyperlink"/>
          </w:rPr>
          <w:t xml:space="preserve"> Rules_Ptr_001 ([1] Clause 8.4.4 - table 8 - 1f)</w:t>
        </w:r>
        <w:r>
          <w:rPr>
            <w:webHidden/>
          </w:rPr>
          <w:tab/>
        </w:r>
        <w:r>
          <w:rPr>
            <w:webHidden/>
          </w:rPr>
          <w:fldChar w:fldCharType="begin"/>
        </w:r>
        <w:r>
          <w:rPr>
            <w:webHidden/>
          </w:rPr>
          <w:instrText xml:space="preserve"> PAGEREF _Toc491674468 \h </w:instrText>
        </w:r>
      </w:ins>
      <w:r>
        <w:rPr>
          <w:webHidden/>
        </w:rPr>
      </w:r>
      <w:r>
        <w:rPr>
          <w:webHidden/>
        </w:rPr>
        <w:fldChar w:fldCharType="separate"/>
      </w:r>
      <w:ins w:id="655" w:author="Author">
        <w:r>
          <w:rPr>
            <w:webHidden/>
          </w:rPr>
          <w:t>66</w:t>
        </w:r>
        <w:r>
          <w:rPr>
            <w:webHidden/>
          </w:rPr>
          <w:fldChar w:fldCharType="end"/>
        </w:r>
        <w:r>
          <w:rPr>
            <w:rStyle w:val="Hyperlink"/>
          </w:rPr>
          <w:fldChar w:fldCharType="end"/>
        </w:r>
      </w:ins>
    </w:p>
    <w:p w:rsidR="00743B33" w:rsidRDefault="00D20E06">
      <w:pPr>
        <w:pStyle w:val="TOC3"/>
        <w:rPr>
          <w:ins w:id="656" w:author="Author"/>
          <w:rFonts w:asciiTheme="minorHAnsi" w:eastAsiaTheme="minorEastAsia" w:hAnsiTheme="minorHAnsi" w:cstheme="minorBidi"/>
          <w:sz w:val="22"/>
          <w:szCs w:val="22"/>
          <w:lang w:val="en-US" w:eastAsia="en-US"/>
        </w:rPr>
      </w:pPr>
      <w:ins w:id="657" w:author="Author">
        <w:r>
          <w:rPr>
            <w:rStyle w:val="Hyperlink"/>
          </w:rPr>
          <w:fldChar w:fldCharType="begin"/>
        </w:r>
        <w:r>
          <w:rPr>
            <w:rStyle w:val="Hyperlink"/>
          </w:rPr>
          <w:instrText xml:space="preserve"> </w:instrText>
        </w:r>
        <w:r>
          <w:instrText>HYPERLINK \l "_Toc491674470"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4.12.2.</w:t>
        </w:r>
        <w:r>
          <w:rPr>
            <w:rStyle w:val="Hyperlink"/>
          </w:rPr>
          <w:t xml:space="preserve"> Rules_Ptr_002 ([1] Clause 5.4.7 - table 1 - 1d)</w:t>
        </w:r>
        <w:r>
          <w:rPr>
            <w:webHidden/>
          </w:rPr>
          <w:tab/>
        </w:r>
        <w:r>
          <w:rPr>
            <w:webHidden/>
          </w:rPr>
          <w:fldChar w:fldCharType="begin"/>
        </w:r>
        <w:r>
          <w:rPr>
            <w:webHidden/>
          </w:rPr>
          <w:instrText xml:space="preserve"> PAGEREF _Toc491674470 \h </w:instrText>
        </w:r>
      </w:ins>
      <w:r>
        <w:rPr>
          <w:webHidden/>
        </w:rPr>
      </w:r>
      <w:r>
        <w:rPr>
          <w:webHidden/>
        </w:rPr>
        <w:fldChar w:fldCharType="separate"/>
      </w:r>
      <w:ins w:id="658" w:author="Author">
        <w:r>
          <w:rPr>
            <w:webHidden/>
          </w:rPr>
          <w:t>66</w:t>
        </w:r>
        <w:r>
          <w:rPr>
            <w:webHidden/>
          </w:rPr>
          <w:fldChar w:fldCharType="end"/>
        </w:r>
        <w:r>
          <w:rPr>
            <w:rStyle w:val="Hyperlink"/>
          </w:rPr>
          <w:fldChar w:fldCharType="end"/>
        </w:r>
      </w:ins>
    </w:p>
    <w:p w:rsidR="00743B33" w:rsidRDefault="00D20E06">
      <w:pPr>
        <w:pStyle w:val="TOC3"/>
        <w:rPr>
          <w:ins w:id="659" w:author="Author"/>
          <w:rFonts w:asciiTheme="minorHAnsi" w:eastAsiaTheme="minorEastAsia" w:hAnsiTheme="minorHAnsi" w:cstheme="minorBidi"/>
          <w:sz w:val="22"/>
          <w:szCs w:val="22"/>
          <w:lang w:val="en-US" w:eastAsia="en-US"/>
        </w:rPr>
      </w:pPr>
      <w:ins w:id="660" w:author="Author">
        <w:r>
          <w:rPr>
            <w:rStyle w:val="Hyperlink"/>
          </w:rPr>
          <w:fldChar w:fldCharType="begin"/>
        </w:r>
        <w:r>
          <w:rPr>
            <w:rStyle w:val="Hyperlink"/>
          </w:rPr>
          <w:instrText xml:space="preserve"> </w:instrText>
        </w:r>
        <w:r>
          <w:instrText>HYPERLINK \l "_Toc491674471"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4.12.3.</w:t>
        </w:r>
        <w:r>
          <w:rPr>
            <w:rStyle w:val="Hyperlink"/>
          </w:rPr>
          <w:t xml:space="preserve"> Rules_Ptr_003 ([1] Clause 5.4.7 - table 1 - 1d)</w:t>
        </w:r>
        <w:r>
          <w:rPr>
            <w:webHidden/>
          </w:rPr>
          <w:tab/>
        </w:r>
        <w:r>
          <w:rPr>
            <w:webHidden/>
          </w:rPr>
          <w:fldChar w:fldCharType="begin"/>
        </w:r>
        <w:r>
          <w:rPr>
            <w:webHidden/>
          </w:rPr>
          <w:instrText xml:space="preserve"> PAGEREF _Toc491674471 \h </w:instrText>
        </w:r>
      </w:ins>
      <w:r>
        <w:rPr>
          <w:webHidden/>
        </w:rPr>
      </w:r>
      <w:r>
        <w:rPr>
          <w:webHidden/>
        </w:rPr>
        <w:fldChar w:fldCharType="separate"/>
      </w:r>
      <w:ins w:id="661" w:author="Author">
        <w:r>
          <w:rPr>
            <w:webHidden/>
          </w:rPr>
          <w:t>66</w:t>
        </w:r>
        <w:r>
          <w:rPr>
            <w:webHidden/>
          </w:rPr>
          <w:fldChar w:fldCharType="end"/>
        </w:r>
        <w:r>
          <w:rPr>
            <w:rStyle w:val="Hyperlink"/>
          </w:rPr>
          <w:fldChar w:fldCharType="end"/>
        </w:r>
      </w:ins>
    </w:p>
    <w:p w:rsidR="00743B33" w:rsidRDefault="00D20E06">
      <w:pPr>
        <w:pStyle w:val="TOC3"/>
        <w:rPr>
          <w:ins w:id="662" w:author="Author"/>
          <w:rFonts w:asciiTheme="minorHAnsi" w:eastAsiaTheme="minorEastAsia" w:hAnsiTheme="minorHAnsi" w:cstheme="minorBidi"/>
          <w:sz w:val="22"/>
          <w:szCs w:val="22"/>
          <w:lang w:val="en-US" w:eastAsia="en-US"/>
        </w:rPr>
      </w:pPr>
      <w:ins w:id="663" w:author="Author">
        <w:r>
          <w:rPr>
            <w:rStyle w:val="Hyperlink"/>
          </w:rPr>
          <w:fldChar w:fldCharType="begin"/>
        </w:r>
        <w:r>
          <w:rPr>
            <w:rStyle w:val="Hyperlink"/>
          </w:rPr>
          <w:instrText xml:space="preserve"> </w:instrText>
        </w:r>
        <w:r>
          <w:instrText>HYPERLINK \l "_Toc491674472"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4.12.4.</w:t>
        </w:r>
        <w:r>
          <w:rPr>
            <w:rStyle w:val="Hyperlink"/>
          </w:rPr>
          <w:t xml:space="preserve"> Rules_Ptr_004 ([1] Clause 5.4.7 - table 1 - 1d)</w:t>
        </w:r>
        <w:r>
          <w:rPr>
            <w:webHidden/>
          </w:rPr>
          <w:tab/>
        </w:r>
        <w:r>
          <w:rPr>
            <w:webHidden/>
          </w:rPr>
          <w:fldChar w:fldCharType="begin"/>
        </w:r>
        <w:r>
          <w:rPr>
            <w:webHidden/>
          </w:rPr>
          <w:instrText xml:space="preserve"> PAGEREF _Toc491674472</w:instrText>
        </w:r>
        <w:r>
          <w:rPr>
            <w:webHidden/>
          </w:rPr>
          <w:instrText xml:space="preserve"> \h </w:instrText>
        </w:r>
      </w:ins>
      <w:r>
        <w:rPr>
          <w:webHidden/>
        </w:rPr>
      </w:r>
      <w:r>
        <w:rPr>
          <w:webHidden/>
        </w:rPr>
        <w:fldChar w:fldCharType="separate"/>
      </w:r>
      <w:ins w:id="664" w:author="Author">
        <w:r>
          <w:rPr>
            <w:webHidden/>
          </w:rPr>
          <w:t>67</w:t>
        </w:r>
        <w:r>
          <w:rPr>
            <w:webHidden/>
          </w:rPr>
          <w:fldChar w:fldCharType="end"/>
        </w:r>
        <w:r>
          <w:rPr>
            <w:rStyle w:val="Hyperlink"/>
          </w:rPr>
          <w:fldChar w:fldCharType="end"/>
        </w:r>
      </w:ins>
    </w:p>
    <w:p w:rsidR="00743B33" w:rsidRDefault="00D20E06">
      <w:pPr>
        <w:pStyle w:val="TOC3"/>
        <w:rPr>
          <w:ins w:id="665" w:author="Author"/>
          <w:rFonts w:asciiTheme="minorHAnsi" w:eastAsiaTheme="minorEastAsia" w:hAnsiTheme="minorHAnsi" w:cstheme="minorBidi"/>
          <w:sz w:val="22"/>
          <w:szCs w:val="22"/>
          <w:lang w:val="en-US" w:eastAsia="en-US"/>
        </w:rPr>
      </w:pPr>
      <w:ins w:id="666" w:author="Author">
        <w:r>
          <w:rPr>
            <w:rStyle w:val="Hyperlink"/>
          </w:rPr>
          <w:fldChar w:fldCharType="begin"/>
        </w:r>
        <w:r>
          <w:rPr>
            <w:rStyle w:val="Hyperlink"/>
          </w:rPr>
          <w:instrText xml:space="preserve"> </w:instrText>
        </w:r>
        <w:r>
          <w:instrText>HYPERLINK \l "_Toc491674473"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4.12.5.</w:t>
        </w:r>
        <w:r>
          <w:rPr>
            <w:rStyle w:val="Hyperlink"/>
          </w:rPr>
          <w:t xml:space="preserve"> Rules_Ptr_005 ([1] Clause 5.4.7 - table 1 - 1d)</w:t>
        </w:r>
        <w:r>
          <w:rPr>
            <w:webHidden/>
          </w:rPr>
          <w:tab/>
        </w:r>
        <w:r>
          <w:rPr>
            <w:webHidden/>
          </w:rPr>
          <w:fldChar w:fldCharType="begin"/>
        </w:r>
        <w:r>
          <w:rPr>
            <w:webHidden/>
          </w:rPr>
          <w:instrText xml:space="preserve"> PAGEREF _Toc491674473 \h </w:instrText>
        </w:r>
      </w:ins>
      <w:r>
        <w:rPr>
          <w:webHidden/>
        </w:rPr>
      </w:r>
      <w:r>
        <w:rPr>
          <w:webHidden/>
        </w:rPr>
        <w:fldChar w:fldCharType="separate"/>
      </w:r>
      <w:ins w:id="667" w:author="Author">
        <w:r>
          <w:rPr>
            <w:webHidden/>
          </w:rPr>
          <w:t>67</w:t>
        </w:r>
        <w:r>
          <w:rPr>
            <w:webHidden/>
          </w:rPr>
          <w:fldChar w:fldCharType="end"/>
        </w:r>
        <w:r>
          <w:rPr>
            <w:rStyle w:val="Hyperlink"/>
          </w:rPr>
          <w:fldChar w:fldCharType="end"/>
        </w:r>
      </w:ins>
    </w:p>
    <w:p w:rsidR="00743B33" w:rsidRDefault="00D20E06">
      <w:pPr>
        <w:pStyle w:val="TOC2"/>
        <w:rPr>
          <w:ins w:id="668" w:author="Author"/>
          <w:rFonts w:asciiTheme="minorHAnsi" w:eastAsiaTheme="minorEastAsia" w:hAnsiTheme="minorHAnsi" w:cstheme="minorBidi"/>
          <w:b w:val="0"/>
          <w:iCs w:val="0"/>
          <w:noProof/>
          <w:sz w:val="22"/>
          <w:szCs w:val="22"/>
          <w:lang w:val="en-US" w:eastAsia="en-US"/>
        </w:rPr>
      </w:pPr>
      <w:ins w:id="669" w:author="Author">
        <w:r>
          <w:rPr>
            <w:rStyle w:val="Hyperlink"/>
            <w:noProof/>
          </w:rPr>
          <w:fldChar w:fldCharType="begin"/>
        </w:r>
        <w:r>
          <w:rPr>
            <w:rStyle w:val="Hyperlink"/>
            <w:noProof/>
          </w:rPr>
          <w:instrText xml:space="preserve"> </w:instrText>
        </w:r>
        <w:r>
          <w:rPr>
            <w:noProof/>
          </w:rPr>
          <w:instrText>HYPERLINK \l "_Toc491674474"</w:instrText>
        </w:r>
        <w:r>
          <w:rPr>
            <w:rStyle w:val="Hyperlink"/>
            <w:noProof/>
          </w:rPr>
          <w:instrText xml:space="preserve"> </w:instrText>
        </w:r>
        <w:r>
          <w:rPr>
            <w:rStyle w:val="Hyperlink"/>
            <w:noProof/>
          </w:rPr>
          <w:fldChar w:fldCharType="separate"/>
        </w:r>
        <w:r>
          <w:rPr>
            <w:rStyle w:val="Hyperlink"/>
            <w:noProof/>
          </w:rPr>
          <w:t>4.13. Structures and Unions</w:t>
        </w:r>
        <w:r>
          <w:rPr>
            <w:noProof/>
            <w:webHidden/>
          </w:rPr>
          <w:tab/>
        </w:r>
        <w:r>
          <w:rPr>
            <w:noProof/>
            <w:webHidden/>
          </w:rPr>
          <w:fldChar w:fldCharType="begin"/>
        </w:r>
        <w:r>
          <w:rPr>
            <w:noProof/>
            <w:webHidden/>
          </w:rPr>
          <w:instrText xml:space="preserve"> PAGEREF _Toc491674474 \h </w:instrText>
        </w:r>
      </w:ins>
      <w:r>
        <w:rPr>
          <w:noProof/>
          <w:webHidden/>
        </w:rPr>
      </w:r>
      <w:r>
        <w:rPr>
          <w:noProof/>
          <w:webHidden/>
        </w:rPr>
        <w:fldChar w:fldCharType="separate"/>
      </w:r>
      <w:ins w:id="670" w:author="Author">
        <w:r>
          <w:rPr>
            <w:noProof/>
            <w:webHidden/>
          </w:rPr>
          <w:t>67</w:t>
        </w:r>
        <w:r>
          <w:rPr>
            <w:noProof/>
            <w:webHidden/>
          </w:rPr>
          <w:fldChar w:fldCharType="end"/>
        </w:r>
        <w:r>
          <w:rPr>
            <w:rStyle w:val="Hyperlink"/>
            <w:noProof/>
          </w:rPr>
          <w:fldChar w:fldCharType="end"/>
        </w:r>
      </w:ins>
    </w:p>
    <w:p w:rsidR="00743B33" w:rsidRDefault="00D20E06">
      <w:pPr>
        <w:pStyle w:val="TOC3"/>
        <w:rPr>
          <w:ins w:id="671" w:author="Author"/>
          <w:rFonts w:asciiTheme="minorHAnsi" w:eastAsiaTheme="minorEastAsia" w:hAnsiTheme="minorHAnsi" w:cstheme="minorBidi"/>
          <w:sz w:val="22"/>
          <w:szCs w:val="22"/>
          <w:lang w:val="en-US" w:eastAsia="en-US"/>
        </w:rPr>
      </w:pPr>
      <w:ins w:id="672" w:author="Author">
        <w:r>
          <w:rPr>
            <w:rStyle w:val="Hyperlink"/>
          </w:rPr>
          <w:fldChar w:fldCharType="begin"/>
        </w:r>
        <w:r>
          <w:rPr>
            <w:rStyle w:val="Hyperlink"/>
          </w:rPr>
          <w:instrText xml:space="preserve"> </w:instrText>
        </w:r>
        <w:r>
          <w:instrText>HYPERLINK \l "_Toc491674475"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4.13.1.</w:t>
        </w:r>
        <w:r>
          <w:rPr>
            <w:rStyle w:val="Hyperlink"/>
          </w:rPr>
          <w:t xml:space="preserve"> Rules_Struct_001 ([1] Clause 5.4.7 - table 1 - 1b)</w:t>
        </w:r>
        <w:r>
          <w:rPr>
            <w:webHidden/>
          </w:rPr>
          <w:tab/>
        </w:r>
        <w:r>
          <w:rPr>
            <w:webHidden/>
          </w:rPr>
          <w:fldChar w:fldCharType="begin"/>
        </w:r>
        <w:r>
          <w:rPr>
            <w:webHidden/>
          </w:rPr>
          <w:instrText xml:space="preserve"> PAGEREF _Toc491674475 \h </w:instrText>
        </w:r>
      </w:ins>
      <w:r>
        <w:rPr>
          <w:webHidden/>
        </w:rPr>
      </w:r>
      <w:r>
        <w:rPr>
          <w:webHidden/>
        </w:rPr>
        <w:fldChar w:fldCharType="separate"/>
      </w:r>
      <w:ins w:id="673" w:author="Author">
        <w:r>
          <w:rPr>
            <w:webHidden/>
          </w:rPr>
          <w:t>67</w:t>
        </w:r>
        <w:r>
          <w:rPr>
            <w:webHidden/>
          </w:rPr>
          <w:fldChar w:fldCharType="end"/>
        </w:r>
        <w:r>
          <w:rPr>
            <w:rStyle w:val="Hyperlink"/>
          </w:rPr>
          <w:fldChar w:fldCharType="end"/>
        </w:r>
      </w:ins>
    </w:p>
    <w:p w:rsidR="00743B33" w:rsidRDefault="00D20E06">
      <w:pPr>
        <w:pStyle w:val="TOC2"/>
        <w:rPr>
          <w:ins w:id="674" w:author="Author"/>
          <w:rFonts w:asciiTheme="minorHAnsi" w:eastAsiaTheme="minorEastAsia" w:hAnsiTheme="minorHAnsi" w:cstheme="minorBidi"/>
          <w:b w:val="0"/>
          <w:iCs w:val="0"/>
          <w:noProof/>
          <w:sz w:val="22"/>
          <w:szCs w:val="22"/>
          <w:lang w:val="en-US" w:eastAsia="en-US"/>
        </w:rPr>
      </w:pPr>
      <w:ins w:id="675" w:author="Author">
        <w:r>
          <w:rPr>
            <w:rStyle w:val="Hyperlink"/>
            <w:noProof/>
          </w:rPr>
          <w:fldChar w:fldCharType="begin"/>
        </w:r>
        <w:r>
          <w:rPr>
            <w:rStyle w:val="Hyperlink"/>
            <w:noProof/>
          </w:rPr>
          <w:instrText xml:space="preserve"> </w:instrText>
        </w:r>
        <w:r>
          <w:rPr>
            <w:noProof/>
          </w:rPr>
          <w:instrText>HYPERLINK \l "_Toc491674476"</w:instrText>
        </w:r>
        <w:r>
          <w:rPr>
            <w:rStyle w:val="Hyperlink"/>
            <w:noProof/>
          </w:rPr>
          <w:instrText xml:space="preserve"> </w:instrText>
        </w:r>
        <w:r>
          <w:rPr>
            <w:rStyle w:val="Hyperlink"/>
            <w:noProof/>
          </w:rPr>
          <w:fldChar w:fldCharType="separate"/>
        </w:r>
        <w:r>
          <w:rPr>
            <w:rStyle w:val="Hyperlink"/>
            <w:noProof/>
          </w:rPr>
          <w:t>4.14. Pre-processing Directives</w:t>
        </w:r>
        <w:r>
          <w:rPr>
            <w:noProof/>
            <w:webHidden/>
          </w:rPr>
          <w:tab/>
        </w:r>
        <w:r>
          <w:rPr>
            <w:noProof/>
            <w:webHidden/>
          </w:rPr>
          <w:fldChar w:fldCharType="begin"/>
        </w:r>
        <w:r>
          <w:rPr>
            <w:noProof/>
            <w:webHidden/>
          </w:rPr>
          <w:instrText xml:space="preserve"> PAGEREF _Toc491674476 \h </w:instrText>
        </w:r>
      </w:ins>
      <w:r>
        <w:rPr>
          <w:noProof/>
          <w:webHidden/>
        </w:rPr>
      </w:r>
      <w:r>
        <w:rPr>
          <w:noProof/>
          <w:webHidden/>
        </w:rPr>
        <w:fldChar w:fldCharType="separate"/>
      </w:r>
      <w:ins w:id="676" w:author="Author">
        <w:r>
          <w:rPr>
            <w:noProof/>
            <w:webHidden/>
          </w:rPr>
          <w:t>67</w:t>
        </w:r>
        <w:r>
          <w:rPr>
            <w:noProof/>
            <w:webHidden/>
          </w:rPr>
          <w:fldChar w:fldCharType="end"/>
        </w:r>
        <w:r>
          <w:rPr>
            <w:rStyle w:val="Hyperlink"/>
            <w:noProof/>
          </w:rPr>
          <w:fldChar w:fldCharType="end"/>
        </w:r>
      </w:ins>
    </w:p>
    <w:p w:rsidR="00743B33" w:rsidRDefault="00D20E06">
      <w:pPr>
        <w:pStyle w:val="TOC3"/>
        <w:rPr>
          <w:ins w:id="677" w:author="Author"/>
          <w:rFonts w:asciiTheme="minorHAnsi" w:eastAsiaTheme="minorEastAsia" w:hAnsiTheme="minorHAnsi" w:cstheme="minorBidi"/>
          <w:sz w:val="22"/>
          <w:szCs w:val="22"/>
          <w:lang w:val="en-US" w:eastAsia="en-US"/>
        </w:rPr>
      </w:pPr>
      <w:ins w:id="678" w:author="Author">
        <w:r>
          <w:rPr>
            <w:rStyle w:val="Hyperlink"/>
          </w:rPr>
          <w:fldChar w:fldCharType="begin"/>
        </w:r>
        <w:r>
          <w:rPr>
            <w:rStyle w:val="Hyperlink"/>
          </w:rPr>
          <w:instrText xml:space="preserve"> </w:instrText>
        </w:r>
        <w:r>
          <w:instrText>HYPERLINK \l "_Toc491674477"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4.14.1.</w:t>
        </w:r>
        <w:r>
          <w:rPr>
            <w:rStyle w:val="Hyperlink"/>
          </w:rPr>
          <w:t xml:space="preserve"> Rules_PreProcess_001 ([1] Clause 5.4.7 - table 1 - 1g)</w:t>
        </w:r>
        <w:r>
          <w:rPr>
            <w:webHidden/>
          </w:rPr>
          <w:tab/>
        </w:r>
        <w:r>
          <w:rPr>
            <w:webHidden/>
          </w:rPr>
          <w:fldChar w:fldCharType="begin"/>
        </w:r>
        <w:r>
          <w:rPr>
            <w:webHidden/>
          </w:rPr>
          <w:instrText xml:space="preserve"> </w:instrText>
        </w:r>
        <w:r>
          <w:rPr>
            <w:webHidden/>
          </w:rPr>
          <w:instrText xml:space="preserve">PAGEREF _Toc491674477 \h </w:instrText>
        </w:r>
      </w:ins>
      <w:r>
        <w:rPr>
          <w:webHidden/>
        </w:rPr>
      </w:r>
      <w:r>
        <w:rPr>
          <w:webHidden/>
        </w:rPr>
        <w:fldChar w:fldCharType="separate"/>
      </w:r>
      <w:ins w:id="679" w:author="Author">
        <w:r>
          <w:rPr>
            <w:webHidden/>
          </w:rPr>
          <w:t>67</w:t>
        </w:r>
        <w:r>
          <w:rPr>
            <w:webHidden/>
          </w:rPr>
          <w:fldChar w:fldCharType="end"/>
        </w:r>
        <w:r>
          <w:rPr>
            <w:rStyle w:val="Hyperlink"/>
          </w:rPr>
          <w:fldChar w:fldCharType="end"/>
        </w:r>
      </w:ins>
    </w:p>
    <w:p w:rsidR="00743B33" w:rsidRDefault="00D20E06">
      <w:pPr>
        <w:pStyle w:val="TOC3"/>
        <w:rPr>
          <w:ins w:id="680" w:author="Author"/>
          <w:rFonts w:asciiTheme="minorHAnsi" w:eastAsiaTheme="minorEastAsia" w:hAnsiTheme="minorHAnsi" w:cstheme="minorBidi"/>
          <w:sz w:val="22"/>
          <w:szCs w:val="22"/>
          <w:lang w:val="en-US" w:eastAsia="en-US"/>
        </w:rPr>
      </w:pPr>
      <w:ins w:id="681" w:author="Author">
        <w:r>
          <w:rPr>
            <w:rStyle w:val="Hyperlink"/>
          </w:rPr>
          <w:fldChar w:fldCharType="begin"/>
        </w:r>
        <w:r>
          <w:rPr>
            <w:rStyle w:val="Hyperlink"/>
          </w:rPr>
          <w:instrText xml:space="preserve"> </w:instrText>
        </w:r>
        <w:r>
          <w:instrText>HYPERLINK \l "_Toc491674478"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4.14.2.</w:t>
        </w:r>
        <w:r>
          <w:rPr>
            <w:rStyle w:val="Hyperlink"/>
          </w:rPr>
          <w:t xml:space="preserve"> Rules_PreProcess_002</w:t>
        </w:r>
        <w:r>
          <w:rPr>
            <w:webHidden/>
          </w:rPr>
          <w:tab/>
        </w:r>
        <w:r>
          <w:rPr>
            <w:webHidden/>
          </w:rPr>
          <w:fldChar w:fldCharType="begin"/>
        </w:r>
        <w:r>
          <w:rPr>
            <w:webHidden/>
          </w:rPr>
          <w:instrText xml:space="preserve"> PAGEREF _Toc491674478 \h </w:instrText>
        </w:r>
      </w:ins>
      <w:r>
        <w:rPr>
          <w:webHidden/>
        </w:rPr>
      </w:r>
      <w:r>
        <w:rPr>
          <w:webHidden/>
        </w:rPr>
        <w:fldChar w:fldCharType="separate"/>
      </w:r>
      <w:ins w:id="682" w:author="Author">
        <w:r>
          <w:rPr>
            <w:webHidden/>
          </w:rPr>
          <w:t>67</w:t>
        </w:r>
        <w:r>
          <w:rPr>
            <w:webHidden/>
          </w:rPr>
          <w:fldChar w:fldCharType="end"/>
        </w:r>
        <w:r>
          <w:rPr>
            <w:rStyle w:val="Hyperlink"/>
          </w:rPr>
          <w:fldChar w:fldCharType="end"/>
        </w:r>
      </w:ins>
    </w:p>
    <w:p w:rsidR="00743B33" w:rsidRDefault="00D20E06">
      <w:pPr>
        <w:pStyle w:val="TOC3"/>
        <w:rPr>
          <w:ins w:id="683" w:author="Author"/>
          <w:rFonts w:asciiTheme="minorHAnsi" w:eastAsiaTheme="minorEastAsia" w:hAnsiTheme="minorHAnsi" w:cstheme="minorBidi"/>
          <w:sz w:val="22"/>
          <w:szCs w:val="22"/>
          <w:lang w:val="en-US" w:eastAsia="en-US"/>
        </w:rPr>
      </w:pPr>
      <w:ins w:id="684" w:author="Author">
        <w:r>
          <w:rPr>
            <w:rStyle w:val="Hyperlink"/>
          </w:rPr>
          <w:fldChar w:fldCharType="begin"/>
        </w:r>
        <w:r>
          <w:rPr>
            <w:rStyle w:val="Hyperlink"/>
          </w:rPr>
          <w:instrText xml:space="preserve"> </w:instrText>
        </w:r>
        <w:r>
          <w:instrText>HYPERLINK \l "_Toc491674480"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4.14.3.</w:t>
        </w:r>
        <w:r>
          <w:rPr>
            <w:rStyle w:val="Hyperlink"/>
          </w:rPr>
          <w:t xml:space="preserve"> Rules_PreProcess_003</w:t>
        </w:r>
        <w:r>
          <w:rPr>
            <w:webHidden/>
          </w:rPr>
          <w:tab/>
        </w:r>
        <w:r>
          <w:rPr>
            <w:webHidden/>
          </w:rPr>
          <w:fldChar w:fldCharType="begin"/>
        </w:r>
        <w:r>
          <w:rPr>
            <w:webHidden/>
          </w:rPr>
          <w:instrText xml:space="preserve"> PAGEREF _Toc491674480 \h </w:instrText>
        </w:r>
      </w:ins>
      <w:r>
        <w:rPr>
          <w:webHidden/>
        </w:rPr>
      </w:r>
      <w:r>
        <w:rPr>
          <w:webHidden/>
        </w:rPr>
        <w:fldChar w:fldCharType="separate"/>
      </w:r>
      <w:ins w:id="685" w:author="Author">
        <w:r>
          <w:rPr>
            <w:webHidden/>
          </w:rPr>
          <w:t>67</w:t>
        </w:r>
        <w:r>
          <w:rPr>
            <w:webHidden/>
          </w:rPr>
          <w:fldChar w:fldCharType="end"/>
        </w:r>
        <w:r>
          <w:rPr>
            <w:rStyle w:val="Hyperlink"/>
          </w:rPr>
          <w:fldChar w:fldCharType="end"/>
        </w:r>
      </w:ins>
    </w:p>
    <w:p w:rsidR="00743B33" w:rsidRDefault="00D20E06">
      <w:pPr>
        <w:pStyle w:val="TOC3"/>
        <w:rPr>
          <w:ins w:id="686" w:author="Author"/>
          <w:rFonts w:asciiTheme="minorHAnsi" w:eastAsiaTheme="minorEastAsia" w:hAnsiTheme="minorHAnsi" w:cstheme="minorBidi"/>
          <w:sz w:val="22"/>
          <w:szCs w:val="22"/>
          <w:lang w:val="en-US" w:eastAsia="en-US"/>
        </w:rPr>
      </w:pPr>
      <w:ins w:id="687" w:author="Author">
        <w:r>
          <w:rPr>
            <w:rStyle w:val="Hyperlink"/>
          </w:rPr>
          <w:fldChar w:fldCharType="begin"/>
        </w:r>
        <w:r>
          <w:rPr>
            <w:rStyle w:val="Hyperlink"/>
          </w:rPr>
          <w:instrText xml:space="preserve"> </w:instrText>
        </w:r>
        <w:r>
          <w:instrText>HYPERLINK \l "_Toc491674482"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4.14.4.</w:t>
        </w:r>
        <w:r>
          <w:rPr>
            <w:rStyle w:val="Hyperlink"/>
          </w:rPr>
          <w:t xml:space="preserve"> Rules_PreProcess_004</w:t>
        </w:r>
        <w:r>
          <w:rPr>
            <w:webHidden/>
          </w:rPr>
          <w:tab/>
        </w:r>
        <w:r>
          <w:rPr>
            <w:webHidden/>
          </w:rPr>
          <w:fldChar w:fldCharType="begin"/>
        </w:r>
        <w:r>
          <w:rPr>
            <w:webHidden/>
          </w:rPr>
          <w:instrText xml:space="preserve"> PAGEREF _Toc491674482 \h </w:instrText>
        </w:r>
      </w:ins>
      <w:r>
        <w:rPr>
          <w:webHidden/>
        </w:rPr>
      </w:r>
      <w:r>
        <w:rPr>
          <w:webHidden/>
        </w:rPr>
        <w:fldChar w:fldCharType="separate"/>
      </w:r>
      <w:ins w:id="688" w:author="Author">
        <w:r>
          <w:rPr>
            <w:webHidden/>
          </w:rPr>
          <w:t>67</w:t>
        </w:r>
        <w:r>
          <w:rPr>
            <w:webHidden/>
          </w:rPr>
          <w:fldChar w:fldCharType="end"/>
        </w:r>
        <w:r>
          <w:rPr>
            <w:rStyle w:val="Hyperlink"/>
          </w:rPr>
          <w:fldChar w:fldCharType="end"/>
        </w:r>
      </w:ins>
    </w:p>
    <w:p w:rsidR="00743B33" w:rsidRDefault="00D20E06">
      <w:pPr>
        <w:pStyle w:val="TOC3"/>
        <w:rPr>
          <w:ins w:id="689" w:author="Author"/>
          <w:rFonts w:asciiTheme="minorHAnsi" w:eastAsiaTheme="minorEastAsia" w:hAnsiTheme="minorHAnsi" w:cstheme="minorBidi"/>
          <w:sz w:val="22"/>
          <w:szCs w:val="22"/>
          <w:lang w:val="en-US" w:eastAsia="en-US"/>
        </w:rPr>
      </w:pPr>
      <w:ins w:id="690" w:author="Author">
        <w:r>
          <w:rPr>
            <w:rStyle w:val="Hyperlink"/>
          </w:rPr>
          <w:fldChar w:fldCharType="begin"/>
        </w:r>
        <w:r>
          <w:rPr>
            <w:rStyle w:val="Hyperlink"/>
          </w:rPr>
          <w:instrText xml:space="preserve"> </w:instrText>
        </w:r>
        <w:r>
          <w:instrText>HYPERLINK \l "_Toc491674484"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4.14.5.</w:t>
        </w:r>
        <w:r>
          <w:rPr>
            <w:rStyle w:val="Hyperlink"/>
          </w:rPr>
          <w:t xml:space="preserve"> Rules_PreProcess_005 ([1] Clause 5.4.7 - table 1 - 1g)</w:t>
        </w:r>
        <w:r>
          <w:rPr>
            <w:webHidden/>
          </w:rPr>
          <w:tab/>
        </w:r>
        <w:r>
          <w:rPr>
            <w:webHidden/>
          </w:rPr>
          <w:fldChar w:fldCharType="begin"/>
        </w:r>
        <w:r>
          <w:rPr>
            <w:webHidden/>
          </w:rPr>
          <w:instrText xml:space="preserve"> PAGEREF _Toc491674484 \h </w:instrText>
        </w:r>
      </w:ins>
      <w:r>
        <w:rPr>
          <w:webHidden/>
        </w:rPr>
      </w:r>
      <w:r>
        <w:rPr>
          <w:webHidden/>
        </w:rPr>
        <w:fldChar w:fldCharType="separate"/>
      </w:r>
      <w:ins w:id="691" w:author="Author">
        <w:r>
          <w:rPr>
            <w:webHidden/>
          </w:rPr>
          <w:t>67</w:t>
        </w:r>
        <w:r>
          <w:rPr>
            <w:webHidden/>
          </w:rPr>
          <w:fldChar w:fldCharType="end"/>
        </w:r>
        <w:r>
          <w:rPr>
            <w:rStyle w:val="Hyperlink"/>
          </w:rPr>
          <w:fldChar w:fldCharType="end"/>
        </w:r>
      </w:ins>
    </w:p>
    <w:p w:rsidR="00743B33" w:rsidRDefault="00D20E06">
      <w:pPr>
        <w:pStyle w:val="TOC3"/>
        <w:rPr>
          <w:ins w:id="692" w:author="Author"/>
          <w:rFonts w:asciiTheme="minorHAnsi" w:eastAsiaTheme="minorEastAsia" w:hAnsiTheme="minorHAnsi" w:cstheme="minorBidi"/>
          <w:sz w:val="22"/>
          <w:szCs w:val="22"/>
          <w:lang w:val="en-US" w:eastAsia="en-US"/>
        </w:rPr>
      </w:pPr>
      <w:ins w:id="693" w:author="Author">
        <w:r>
          <w:rPr>
            <w:rStyle w:val="Hyperlink"/>
          </w:rPr>
          <w:fldChar w:fldCharType="begin"/>
        </w:r>
        <w:r>
          <w:rPr>
            <w:rStyle w:val="Hyperlink"/>
          </w:rPr>
          <w:instrText xml:space="preserve"> </w:instrText>
        </w:r>
        <w:r>
          <w:instrText>HYPERLINK \l "_Toc491674485"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4.14.6.</w:t>
        </w:r>
        <w:r>
          <w:rPr>
            <w:rStyle w:val="Hyperlink"/>
          </w:rPr>
          <w:t xml:space="preserve"> Rules_PreProcess_006 ([1] Clause 5.4.7 - table 1 - 1a)</w:t>
        </w:r>
        <w:r>
          <w:rPr>
            <w:webHidden/>
          </w:rPr>
          <w:tab/>
        </w:r>
        <w:r>
          <w:rPr>
            <w:webHidden/>
          </w:rPr>
          <w:fldChar w:fldCharType="begin"/>
        </w:r>
        <w:r>
          <w:rPr>
            <w:webHidden/>
          </w:rPr>
          <w:instrText xml:space="preserve"> PAGEREF _Toc491674485 \h </w:instrText>
        </w:r>
      </w:ins>
      <w:r>
        <w:rPr>
          <w:webHidden/>
        </w:rPr>
      </w:r>
      <w:r>
        <w:rPr>
          <w:webHidden/>
        </w:rPr>
        <w:fldChar w:fldCharType="separate"/>
      </w:r>
      <w:ins w:id="694" w:author="Author">
        <w:r>
          <w:rPr>
            <w:webHidden/>
          </w:rPr>
          <w:t>67</w:t>
        </w:r>
        <w:r>
          <w:rPr>
            <w:webHidden/>
          </w:rPr>
          <w:fldChar w:fldCharType="end"/>
        </w:r>
        <w:r>
          <w:rPr>
            <w:rStyle w:val="Hyperlink"/>
          </w:rPr>
          <w:fldChar w:fldCharType="end"/>
        </w:r>
      </w:ins>
    </w:p>
    <w:p w:rsidR="00743B33" w:rsidRDefault="00D20E06">
      <w:pPr>
        <w:pStyle w:val="TOC3"/>
        <w:rPr>
          <w:ins w:id="695" w:author="Author"/>
          <w:rFonts w:asciiTheme="minorHAnsi" w:eastAsiaTheme="minorEastAsia" w:hAnsiTheme="minorHAnsi" w:cstheme="minorBidi"/>
          <w:sz w:val="22"/>
          <w:szCs w:val="22"/>
          <w:lang w:val="en-US" w:eastAsia="en-US"/>
        </w:rPr>
      </w:pPr>
      <w:ins w:id="696" w:author="Author">
        <w:r>
          <w:rPr>
            <w:rStyle w:val="Hyperlink"/>
          </w:rPr>
          <w:fldChar w:fldCharType="begin"/>
        </w:r>
        <w:r>
          <w:rPr>
            <w:rStyle w:val="Hyperlink"/>
          </w:rPr>
          <w:instrText xml:space="preserve"> </w:instrText>
        </w:r>
        <w:r>
          <w:instrText>HYPERLINK \l "_Toc491674487"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4.14.7.</w:t>
        </w:r>
        <w:r>
          <w:rPr>
            <w:rStyle w:val="Hyperlink"/>
          </w:rPr>
          <w:t xml:space="preserve"> Rules_PreProcess_007 ([1] Clause 5.4.7 - table 1 - 1a)</w:t>
        </w:r>
        <w:r>
          <w:rPr>
            <w:webHidden/>
          </w:rPr>
          <w:tab/>
        </w:r>
        <w:r>
          <w:rPr>
            <w:webHidden/>
          </w:rPr>
          <w:fldChar w:fldCharType="begin"/>
        </w:r>
        <w:r>
          <w:rPr>
            <w:webHidden/>
          </w:rPr>
          <w:instrText xml:space="preserve"> PAGEREF _Toc491674487 \h </w:instrText>
        </w:r>
      </w:ins>
      <w:r>
        <w:rPr>
          <w:webHidden/>
        </w:rPr>
      </w:r>
      <w:r>
        <w:rPr>
          <w:webHidden/>
        </w:rPr>
        <w:fldChar w:fldCharType="separate"/>
      </w:r>
      <w:ins w:id="697" w:author="Author">
        <w:r>
          <w:rPr>
            <w:webHidden/>
          </w:rPr>
          <w:t>67</w:t>
        </w:r>
        <w:r>
          <w:rPr>
            <w:webHidden/>
          </w:rPr>
          <w:fldChar w:fldCharType="end"/>
        </w:r>
        <w:r>
          <w:rPr>
            <w:rStyle w:val="Hyperlink"/>
          </w:rPr>
          <w:fldChar w:fldCharType="end"/>
        </w:r>
      </w:ins>
    </w:p>
    <w:p w:rsidR="00743B33" w:rsidRDefault="00D20E06">
      <w:pPr>
        <w:pStyle w:val="TOC3"/>
        <w:rPr>
          <w:ins w:id="698" w:author="Author"/>
          <w:rFonts w:asciiTheme="minorHAnsi" w:eastAsiaTheme="minorEastAsia" w:hAnsiTheme="minorHAnsi" w:cstheme="minorBidi"/>
          <w:sz w:val="22"/>
          <w:szCs w:val="22"/>
          <w:lang w:val="en-US" w:eastAsia="en-US"/>
        </w:rPr>
      </w:pPr>
      <w:ins w:id="699" w:author="Author">
        <w:r>
          <w:rPr>
            <w:rStyle w:val="Hyperlink"/>
          </w:rPr>
          <w:fldChar w:fldCharType="begin"/>
        </w:r>
        <w:r>
          <w:rPr>
            <w:rStyle w:val="Hyperlink"/>
          </w:rPr>
          <w:instrText xml:space="preserve"> </w:instrText>
        </w:r>
        <w:r>
          <w:instrText>HYPERLINK \l "_Toc491674488"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4.14.8.</w:t>
        </w:r>
        <w:r>
          <w:rPr>
            <w:rStyle w:val="Hyperlink"/>
          </w:rPr>
          <w:t xml:space="preserve"> Rules_PreProcess_008 ([1] Clause 5.4.7 - table 1 - 1a)</w:t>
        </w:r>
        <w:r>
          <w:rPr>
            <w:webHidden/>
          </w:rPr>
          <w:tab/>
        </w:r>
        <w:r>
          <w:rPr>
            <w:webHidden/>
          </w:rPr>
          <w:fldChar w:fldCharType="begin"/>
        </w:r>
        <w:r>
          <w:rPr>
            <w:webHidden/>
          </w:rPr>
          <w:instrText xml:space="preserve"> PAGEREF _Toc491674488 \h </w:instrText>
        </w:r>
      </w:ins>
      <w:r>
        <w:rPr>
          <w:webHidden/>
        </w:rPr>
      </w:r>
      <w:r>
        <w:rPr>
          <w:webHidden/>
        </w:rPr>
        <w:fldChar w:fldCharType="separate"/>
      </w:r>
      <w:ins w:id="700" w:author="Author">
        <w:r>
          <w:rPr>
            <w:webHidden/>
          </w:rPr>
          <w:t>67</w:t>
        </w:r>
        <w:r>
          <w:rPr>
            <w:webHidden/>
          </w:rPr>
          <w:fldChar w:fldCharType="end"/>
        </w:r>
        <w:r>
          <w:rPr>
            <w:rStyle w:val="Hyperlink"/>
          </w:rPr>
          <w:fldChar w:fldCharType="end"/>
        </w:r>
      </w:ins>
    </w:p>
    <w:p w:rsidR="00743B33" w:rsidRDefault="00D20E06">
      <w:pPr>
        <w:pStyle w:val="TOC3"/>
        <w:rPr>
          <w:ins w:id="701" w:author="Author"/>
          <w:rFonts w:asciiTheme="minorHAnsi" w:eastAsiaTheme="minorEastAsia" w:hAnsiTheme="minorHAnsi" w:cstheme="minorBidi"/>
          <w:sz w:val="22"/>
          <w:szCs w:val="22"/>
          <w:lang w:val="en-US" w:eastAsia="en-US"/>
        </w:rPr>
      </w:pPr>
      <w:ins w:id="702" w:author="Author">
        <w:r>
          <w:rPr>
            <w:rStyle w:val="Hyperlink"/>
          </w:rPr>
          <w:fldChar w:fldCharType="begin"/>
        </w:r>
        <w:r>
          <w:rPr>
            <w:rStyle w:val="Hyperlink"/>
          </w:rPr>
          <w:instrText xml:space="preserve"> </w:instrText>
        </w:r>
        <w:r>
          <w:instrText>HYPERLINK \l "_Toc491674490"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4.14.9.</w:t>
        </w:r>
        <w:r>
          <w:rPr>
            <w:rStyle w:val="Hyperlink"/>
          </w:rPr>
          <w:t xml:space="preserve"> Rules_PreProcess_009</w:t>
        </w:r>
        <w:r>
          <w:rPr>
            <w:webHidden/>
          </w:rPr>
          <w:tab/>
        </w:r>
        <w:r>
          <w:rPr>
            <w:webHidden/>
          </w:rPr>
          <w:fldChar w:fldCharType="begin"/>
        </w:r>
        <w:r>
          <w:rPr>
            <w:webHidden/>
          </w:rPr>
          <w:instrText xml:space="preserve"> </w:instrText>
        </w:r>
        <w:r>
          <w:rPr>
            <w:webHidden/>
          </w:rPr>
          <w:instrText xml:space="preserve">PAGEREF _Toc491674490 \h </w:instrText>
        </w:r>
      </w:ins>
      <w:r>
        <w:rPr>
          <w:webHidden/>
        </w:rPr>
      </w:r>
      <w:r>
        <w:rPr>
          <w:webHidden/>
        </w:rPr>
        <w:fldChar w:fldCharType="separate"/>
      </w:r>
      <w:ins w:id="703" w:author="Author">
        <w:r>
          <w:rPr>
            <w:webHidden/>
          </w:rPr>
          <w:t>67</w:t>
        </w:r>
        <w:r>
          <w:rPr>
            <w:webHidden/>
          </w:rPr>
          <w:fldChar w:fldCharType="end"/>
        </w:r>
        <w:r>
          <w:rPr>
            <w:rStyle w:val="Hyperlink"/>
          </w:rPr>
          <w:fldChar w:fldCharType="end"/>
        </w:r>
      </w:ins>
    </w:p>
    <w:p w:rsidR="00743B33" w:rsidRDefault="00D20E06">
      <w:pPr>
        <w:pStyle w:val="TOC3"/>
        <w:rPr>
          <w:ins w:id="704" w:author="Author"/>
          <w:rFonts w:asciiTheme="minorHAnsi" w:eastAsiaTheme="minorEastAsia" w:hAnsiTheme="minorHAnsi" w:cstheme="minorBidi"/>
          <w:sz w:val="22"/>
          <w:szCs w:val="22"/>
          <w:lang w:val="en-US" w:eastAsia="en-US"/>
        </w:rPr>
      </w:pPr>
      <w:ins w:id="705" w:author="Author">
        <w:r>
          <w:rPr>
            <w:rStyle w:val="Hyperlink"/>
          </w:rPr>
          <w:fldChar w:fldCharType="begin"/>
        </w:r>
        <w:r>
          <w:rPr>
            <w:rStyle w:val="Hyperlink"/>
          </w:rPr>
          <w:instrText xml:space="preserve"> </w:instrText>
        </w:r>
        <w:r>
          <w:instrText>HYPERLINK \l "_Toc491674491"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4.14.10.</w:t>
        </w:r>
        <w:r>
          <w:rPr>
            <w:rStyle w:val="Hyperlink"/>
          </w:rPr>
          <w:t xml:space="preserve"> Rules_PreProcess_010 ([1] Clause 5.4.7 - table 1 - 1g)</w:t>
        </w:r>
        <w:r>
          <w:rPr>
            <w:webHidden/>
          </w:rPr>
          <w:tab/>
        </w:r>
        <w:r>
          <w:rPr>
            <w:webHidden/>
          </w:rPr>
          <w:fldChar w:fldCharType="begin"/>
        </w:r>
        <w:r>
          <w:rPr>
            <w:webHidden/>
          </w:rPr>
          <w:instrText xml:space="preserve"> PAGEREF _Toc491674491 \h </w:instrText>
        </w:r>
      </w:ins>
      <w:r>
        <w:rPr>
          <w:webHidden/>
        </w:rPr>
      </w:r>
      <w:r>
        <w:rPr>
          <w:webHidden/>
        </w:rPr>
        <w:fldChar w:fldCharType="separate"/>
      </w:r>
      <w:ins w:id="706" w:author="Author">
        <w:r>
          <w:rPr>
            <w:webHidden/>
          </w:rPr>
          <w:t>68</w:t>
        </w:r>
        <w:r>
          <w:rPr>
            <w:webHidden/>
          </w:rPr>
          <w:fldChar w:fldCharType="end"/>
        </w:r>
        <w:r>
          <w:rPr>
            <w:rStyle w:val="Hyperlink"/>
          </w:rPr>
          <w:fldChar w:fldCharType="end"/>
        </w:r>
      </w:ins>
    </w:p>
    <w:p w:rsidR="00743B33" w:rsidRDefault="00D20E06">
      <w:pPr>
        <w:pStyle w:val="TOC3"/>
        <w:rPr>
          <w:ins w:id="707" w:author="Author"/>
          <w:rFonts w:asciiTheme="minorHAnsi" w:eastAsiaTheme="minorEastAsia" w:hAnsiTheme="minorHAnsi" w:cstheme="minorBidi"/>
          <w:sz w:val="22"/>
          <w:szCs w:val="22"/>
          <w:lang w:val="en-US" w:eastAsia="en-US"/>
        </w:rPr>
      </w:pPr>
      <w:ins w:id="708" w:author="Author">
        <w:r>
          <w:rPr>
            <w:rStyle w:val="Hyperlink"/>
          </w:rPr>
          <w:fldChar w:fldCharType="begin"/>
        </w:r>
        <w:r>
          <w:rPr>
            <w:rStyle w:val="Hyperlink"/>
          </w:rPr>
          <w:instrText xml:space="preserve"> </w:instrText>
        </w:r>
        <w:r>
          <w:instrText>HYPERLINK \l "_Toc491674493"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4.14.11.</w:t>
        </w:r>
        <w:r>
          <w:rPr>
            <w:rStyle w:val="Hyperlink"/>
          </w:rPr>
          <w:t xml:space="preserve"> Rules_PreProcess_01</w:t>
        </w:r>
        <w:r>
          <w:rPr>
            <w:rStyle w:val="Hyperlink"/>
            <w:lang w:eastAsia="ja-JP"/>
          </w:rPr>
          <w:t>1</w:t>
        </w:r>
        <w:r>
          <w:rPr>
            <w:rStyle w:val="Hyperlink"/>
          </w:rPr>
          <w:t xml:space="preserve"> ([1] Clause 8.4.4 - table 8 - 1g)</w:t>
        </w:r>
        <w:r>
          <w:rPr>
            <w:webHidden/>
          </w:rPr>
          <w:tab/>
        </w:r>
        <w:r>
          <w:rPr>
            <w:webHidden/>
          </w:rPr>
          <w:fldChar w:fldCharType="begin"/>
        </w:r>
        <w:r>
          <w:rPr>
            <w:webHidden/>
          </w:rPr>
          <w:instrText xml:space="preserve"> PAGEREF _Toc491674493 \h </w:instrText>
        </w:r>
      </w:ins>
      <w:r>
        <w:rPr>
          <w:webHidden/>
        </w:rPr>
      </w:r>
      <w:r>
        <w:rPr>
          <w:webHidden/>
        </w:rPr>
        <w:fldChar w:fldCharType="separate"/>
      </w:r>
      <w:ins w:id="709" w:author="Author">
        <w:r>
          <w:rPr>
            <w:webHidden/>
          </w:rPr>
          <w:t>68</w:t>
        </w:r>
        <w:r>
          <w:rPr>
            <w:webHidden/>
          </w:rPr>
          <w:fldChar w:fldCharType="end"/>
        </w:r>
        <w:r>
          <w:rPr>
            <w:rStyle w:val="Hyperlink"/>
          </w:rPr>
          <w:fldChar w:fldCharType="end"/>
        </w:r>
      </w:ins>
    </w:p>
    <w:p w:rsidR="00743B33" w:rsidRDefault="00D20E06">
      <w:pPr>
        <w:pStyle w:val="TOC3"/>
        <w:rPr>
          <w:ins w:id="710" w:author="Author"/>
          <w:rFonts w:asciiTheme="minorHAnsi" w:eastAsiaTheme="minorEastAsia" w:hAnsiTheme="minorHAnsi" w:cstheme="minorBidi"/>
          <w:sz w:val="22"/>
          <w:szCs w:val="22"/>
          <w:lang w:val="en-US" w:eastAsia="en-US"/>
        </w:rPr>
      </w:pPr>
      <w:ins w:id="711" w:author="Author">
        <w:r>
          <w:rPr>
            <w:rStyle w:val="Hyperlink"/>
          </w:rPr>
          <w:fldChar w:fldCharType="begin"/>
        </w:r>
        <w:r>
          <w:rPr>
            <w:rStyle w:val="Hyperlink"/>
          </w:rPr>
          <w:instrText xml:space="preserve"> </w:instrText>
        </w:r>
        <w:r>
          <w:instrText>HYPERLINK \l "_Toc491674494"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4.14.12.</w:t>
        </w:r>
        <w:r>
          <w:rPr>
            <w:rStyle w:val="Hyperlink"/>
          </w:rPr>
          <w:t xml:space="preserve"> Rules_PreProcess_012</w:t>
        </w:r>
        <w:r>
          <w:rPr>
            <w:webHidden/>
          </w:rPr>
          <w:tab/>
        </w:r>
        <w:r>
          <w:rPr>
            <w:webHidden/>
          </w:rPr>
          <w:fldChar w:fldCharType="begin"/>
        </w:r>
        <w:r>
          <w:rPr>
            <w:webHidden/>
          </w:rPr>
          <w:instrText xml:space="preserve"> PAGEREF _Toc491674494 \h </w:instrText>
        </w:r>
      </w:ins>
      <w:r>
        <w:rPr>
          <w:webHidden/>
        </w:rPr>
      </w:r>
      <w:r>
        <w:rPr>
          <w:webHidden/>
        </w:rPr>
        <w:fldChar w:fldCharType="separate"/>
      </w:r>
      <w:ins w:id="712" w:author="Author">
        <w:r>
          <w:rPr>
            <w:webHidden/>
          </w:rPr>
          <w:t>68</w:t>
        </w:r>
        <w:r>
          <w:rPr>
            <w:webHidden/>
          </w:rPr>
          <w:fldChar w:fldCharType="end"/>
        </w:r>
        <w:r>
          <w:rPr>
            <w:rStyle w:val="Hyperlink"/>
          </w:rPr>
          <w:fldChar w:fldCharType="end"/>
        </w:r>
      </w:ins>
    </w:p>
    <w:p w:rsidR="00743B33" w:rsidRDefault="00D20E06">
      <w:pPr>
        <w:pStyle w:val="TOC2"/>
        <w:rPr>
          <w:ins w:id="713" w:author="Author"/>
          <w:rFonts w:asciiTheme="minorHAnsi" w:eastAsiaTheme="minorEastAsia" w:hAnsiTheme="minorHAnsi" w:cstheme="minorBidi"/>
          <w:b w:val="0"/>
          <w:iCs w:val="0"/>
          <w:noProof/>
          <w:sz w:val="22"/>
          <w:szCs w:val="22"/>
          <w:lang w:val="en-US" w:eastAsia="en-US"/>
        </w:rPr>
      </w:pPr>
      <w:ins w:id="714" w:author="Author">
        <w:r>
          <w:rPr>
            <w:rStyle w:val="Hyperlink"/>
            <w:noProof/>
          </w:rPr>
          <w:fldChar w:fldCharType="begin"/>
        </w:r>
        <w:r>
          <w:rPr>
            <w:rStyle w:val="Hyperlink"/>
            <w:noProof/>
          </w:rPr>
          <w:instrText xml:space="preserve"> </w:instrText>
        </w:r>
        <w:r>
          <w:rPr>
            <w:noProof/>
          </w:rPr>
          <w:instrText>HYPERLINK \l "_Toc491674495</w:instrText>
        </w:r>
        <w:r>
          <w:rPr>
            <w:noProof/>
          </w:rPr>
          <w:instrText>"</w:instrText>
        </w:r>
        <w:r>
          <w:rPr>
            <w:rStyle w:val="Hyperlink"/>
            <w:noProof/>
          </w:rPr>
          <w:instrText xml:space="preserve"> </w:instrText>
        </w:r>
        <w:r>
          <w:rPr>
            <w:rStyle w:val="Hyperlink"/>
            <w:noProof/>
          </w:rPr>
          <w:fldChar w:fldCharType="separate"/>
        </w:r>
        <w:r>
          <w:rPr>
            <w:rStyle w:val="Hyperlink"/>
            <w:noProof/>
          </w:rPr>
          <w:t>4.15. Optimization</w:t>
        </w:r>
        <w:r>
          <w:rPr>
            <w:noProof/>
            <w:webHidden/>
          </w:rPr>
          <w:tab/>
        </w:r>
        <w:r>
          <w:rPr>
            <w:noProof/>
            <w:webHidden/>
          </w:rPr>
          <w:fldChar w:fldCharType="begin"/>
        </w:r>
        <w:r>
          <w:rPr>
            <w:noProof/>
            <w:webHidden/>
          </w:rPr>
          <w:instrText xml:space="preserve"> PAGEREF _Toc491674495 \h </w:instrText>
        </w:r>
      </w:ins>
      <w:r>
        <w:rPr>
          <w:noProof/>
          <w:webHidden/>
        </w:rPr>
      </w:r>
      <w:r>
        <w:rPr>
          <w:noProof/>
          <w:webHidden/>
        </w:rPr>
        <w:fldChar w:fldCharType="separate"/>
      </w:r>
      <w:ins w:id="715" w:author="Author">
        <w:r>
          <w:rPr>
            <w:noProof/>
            <w:webHidden/>
          </w:rPr>
          <w:t>68</w:t>
        </w:r>
        <w:r>
          <w:rPr>
            <w:noProof/>
            <w:webHidden/>
          </w:rPr>
          <w:fldChar w:fldCharType="end"/>
        </w:r>
        <w:r>
          <w:rPr>
            <w:rStyle w:val="Hyperlink"/>
            <w:noProof/>
          </w:rPr>
          <w:fldChar w:fldCharType="end"/>
        </w:r>
      </w:ins>
    </w:p>
    <w:p w:rsidR="00743B33" w:rsidRDefault="00D20E06">
      <w:pPr>
        <w:pStyle w:val="TOC3"/>
        <w:rPr>
          <w:ins w:id="716" w:author="Author"/>
          <w:rFonts w:asciiTheme="minorHAnsi" w:eastAsiaTheme="minorEastAsia" w:hAnsiTheme="minorHAnsi" w:cstheme="minorBidi"/>
          <w:sz w:val="22"/>
          <w:szCs w:val="22"/>
          <w:lang w:val="en-US" w:eastAsia="en-US"/>
        </w:rPr>
      </w:pPr>
      <w:ins w:id="717" w:author="Author">
        <w:r>
          <w:rPr>
            <w:rStyle w:val="Hyperlink"/>
          </w:rPr>
          <w:fldChar w:fldCharType="begin"/>
        </w:r>
        <w:r>
          <w:rPr>
            <w:rStyle w:val="Hyperlink"/>
          </w:rPr>
          <w:instrText xml:space="preserve"> </w:instrText>
        </w:r>
        <w:r>
          <w:instrText>HYPERLINK \l "_Toc491674496"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4.15.1.</w:t>
        </w:r>
        <w:r>
          <w:rPr>
            <w:rStyle w:val="Hyperlink"/>
          </w:rPr>
          <w:t xml:space="preserve"> Rules_Opt_001 ([1] Clause 5.4.7 - table 1 – 1a)</w:t>
        </w:r>
        <w:r>
          <w:rPr>
            <w:webHidden/>
          </w:rPr>
          <w:tab/>
        </w:r>
        <w:r>
          <w:rPr>
            <w:webHidden/>
          </w:rPr>
          <w:fldChar w:fldCharType="begin"/>
        </w:r>
        <w:r>
          <w:rPr>
            <w:webHidden/>
          </w:rPr>
          <w:instrText xml:space="preserve"> PAGEREF _Toc491674496 \h </w:instrText>
        </w:r>
      </w:ins>
      <w:r>
        <w:rPr>
          <w:webHidden/>
        </w:rPr>
      </w:r>
      <w:r>
        <w:rPr>
          <w:webHidden/>
        </w:rPr>
        <w:fldChar w:fldCharType="separate"/>
      </w:r>
      <w:ins w:id="718" w:author="Author">
        <w:r>
          <w:rPr>
            <w:webHidden/>
          </w:rPr>
          <w:t>68</w:t>
        </w:r>
        <w:r>
          <w:rPr>
            <w:webHidden/>
          </w:rPr>
          <w:fldChar w:fldCharType="end"/>
        </w:r>
        <w:r>
          <w:rPr>
            <w:rStyle w:val="Hyperlink"/>
          </w:rPr>
          <w:fldChar w:fldCharType="end"/>
        </w:r>
      </w:ins>
    </w:p>
    <w:p w:rsidR="00743B33" w:rsidRDefault="00D20E06">
      <w:pPr>
        <w:pStyle w:val="TOC3"/>
        <w:rPr>
          <w:ins w:id="719" w:author="Author"/>
          <w:rFonts w:asciiTheme="minorHAnsi" w:eastAsiaTheme="minorEastAsia" w:hAnsiTheme="minorHAnsi" w:cstheme="minorBidi"/>
          <w:sz w:val="22"/>
          <w:szCs w:val="22"/>
          <w:lang w:val="en-US" w:eastAsia="en-US"/>
        </w:rPr>
      </w:pPr>
      <w:ins w:id="720" w:author="Author">
        <w:r>
          <w:rPr>
            <w:rStyle w:val="Hyperlink"/>
          </w:rPr>
          <w:fldChar w:fldCharType="begin"/>
        </w:r>
        <w:r>
          <w:rPr>
            <w:rStyle w:val="Hyperlink"/>
          </w:rPr>
          <w:instrText xml:space="preserve"> </w:instrText>
        </w:r>
        <w:r>
          <w:instrText>H</w:instrText>
        </w:r>
        <w:r>
          <w:instrText>YPERLINK \l "_Toc491674497"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4.15.2.</w:t>
        </w:r>
        <w:r>
          <w:rPr>
            <w:rStyle w:val="Hyperlink"/>
          </w:rPr>
          <w:t xml:space="preserve"> Rules_Opt_002 ([1] Clause 5.4.7 - table 1 - 1g)</w:t>
        </w:r>
        <w:r>
          <w:rPr>
            <w:webHidden/>
          </w:rPr>
          <w:tab/>
        </w:r>
        <w:r>
          <w:rPr>
            <w:webHidden/>
          </w:rPr>
          <w:fldChar w:fldCharType="begin"/>
        </w:r>
        <w:r>
          <w:rPr>
            <w:webHidden/>
          </w:rPr>
          <w:instrText xml:space="preserve"> PAGEREF _Toc491674497 \h </w:instrText>
        </w:r>
      </w:ins>
      <w:r>
        <w:rPr>
          <w:webHidden/>
        </w:rPr>
      </w:r>
      <w:r>
        <w:rPr>
          <w:webHidden/>
        </w:rPr>
        <w:fldChar w:fldCharType="separate"/>
      </w:r>
      <w:ins w:id="721" w:author="Author">
        <w:r>
          <w:rPr>
            <w:webHidden/>
          </w:rPr>
          <w:t>68</w:t>
        </w:r>
        <w:r>
          <w:rPr>
            <w:webHidden/>
          </w:rPr>
          <w:fldChar w:fldCharType="end"/>
        </w:r>
        <w:r>
          <w:rPr>
            <w:rStyle w:val="Hyperlink"/>
          </w:rPr>
          <w:fldChar w:fldCharType="end"/>
        </w:r>
      </w:ins>
    </w:p>
    <w:p w:rsidR="00743B33" w:rsidRDefault="00D20E06">
      <w:pPr>
        <w:pStyle w:val="TOC3"/>
        <w:rPr>
          <w:ins w:id="722" w:author="Author"/>
          <w:rFonts w:asciiTheme="minorHAnsi" w:eastAsiaTheme="minorEastAsia" w:hAnsiTheme="minorHAnsi" w:cstheme="minorBidi"/>
          <w:sz w:val="22"/>
          <w:szCs w:val="22"/>
          <w:lang w:val="en-US" w:eastAsia="en-US"/>
        </w:rPr>
      </w:pPr>
      <w:ins w:id="723" w:author="Author">
        <w:r>
          <w:rPr>
            <w:rStyle w:val="Hyperlink"/>
          </w:rPr>
          <w:fldChar w:fldCharType="begin"/>
        </w:r>
        <w:r>
          <w:rPr>
            <w:rStyle w:val="Hyperlink"/>
          </w:rPr>
          <w:instrText xml:space="preserve"> </w:instrText>
        </w:r>
        <w:r>
          <w:instrText>HYPERLINK \l "_Toc491674498"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4.15.3.</w:t>
        </w:r>
        <w:r>
          <w:rPr>
            <w:rStyle w:val="Hyperlink"/>
          </w:rPr>
          <w:t xml:space="preserve"> Rules_Opt_003 ([1] Clause 5.4.7 - </w:t>
        </w:r>
        <w:r>
          <w:rPr>
            <w:rStyle w:val="Hyperlink"/>
          </w:rPr>
          <w:t>table 1 - 1g)</w:t>
        </w:r>
        <w:r>
          <w:rPr>
            <w:webHidden/>
          </w:rPr>
          <w:tab/>
        </w:r>
        <w:r>
          <w:rPr>
            <w:webHidden/>
          </w:rPr>
          <w:fldChar w:fldCharType="begin"/>
        </w:r>
        <w:r>
          <w:rPr>
            <w:webHidden/>
          </w:rPr>
          <w:instrText xml:space="preserve"> PAGEREF _Toc491674498 \h </w:instrText>
        </w:r>
      </w:ins>
      <w:r>
        <w:rPr>
          <w:webHidden/>
        </w:rPr>
      </w:r>
      <w:r>
        <w:rPr>
          <w:webHidden/>
        </w:rPr>
        <w:fldChar w:fldCharType="separate"/>
      </w:r>
      <w:ins w:id="724" w:author="Author">
        <w:r>
          <w:rPr>
            <w:webHidden/>
          </w:rPr>
          <w:t>68</w:t>
        </w:r>
        <w:r>
          <w:rPr>
            <w:webHidden/>
          </w:rPr>
          <w:fldChar w:fldCharType="end"/>
        </w:r>
        <w:r>
          <w:rPr>
            <w:rStyle w:val="Hyperlink"/>
          </w:rPr>
          <w:fldChar w:fldCharType="end"/>
        </w:r>
      </w:ins>
    </w:p>
    <w:p w:rsidR="00743B33" w:rsidRDefault="00D20E06">
      <w:pPr>
        <w:pStyle w:val="TOC3"/>
        <w:rPr>
          <w:ins w:id="725" w:author="Author"/>
          <w:rFonts w:asciiTheme="minorHAnsi" w:eastAsiaTheme="minorEastAsia" w:hAnsiTheme="minorHAnsi" w:cstheme="minorBidi"/>
          <w:sz w:val="22"/>
          <w:szCs w:val="22"/>
          <w:lang w:val="en-US" w:eastAsia="en-US"/>
        </w:rPr>
      </w:pPr>
      <w:ins w:id="726" w:author="Author">
        <w:r>
          <w:rPr>
            <w:rStyle w:val="Hyperlink"/>
          </w:rPr>
          <w:fldChar w:fldCharType="begin"/>
        </w:r>
        <w:r>
          <w:rPr>
            <w:rStyle w:val="Hyperlink"/>
          </w:rPr>
          <w:instrText xml:space="preserve"> </w:instrText>
        </w:r>
        <w:r>
          <w:instrText>HYPERLINK \l "_Toc491674499"</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4.15.4.</w:t>
        </w:r>
        <w:r>
          <w:rPr>
            <w:rStyle w:val="Hyperlink"/>
          </w:rPr>
          <w:t xml:space="preserve"> Rules_Opt_004 ([1] Clause 5.4.7 - table 1 – 1a)</w:t>
        </w:r>
        <w:r>
          <w:rPr>
            <w:webHidden/>
          </w:rPr>
          <w:tab/>
        </w:r>
        <w:r>
          <w:rPr>
            <w:webHidden/>
          </w:rPr>
          <w:fldChar w:fldCharType="begin"/>
        </w:r>
        <w:r>
          <w:rPr>
            <w:webHidden/>
          </w:rPr>
          <w:instrText xml:space="preserve"> PAGEREF _Toc491674499 \h </w:instrText>
        </w:r>
      </w:ins>
      <w:r>
        <w:rPr>
          <w:webHidden/>
        </w:rPr>
      </w:r>
      <w:r>
        <w:rPr>
          <w:webHidden/>
        </w:rPr>
        <w:fldChar w:fldCharType="separate"/>
      </w:r>
      <w:ins w:id="727" w:author="Author">
        <w:r>
          <w:rPr>
            <w:webHidden/>
          </w:rPr>
          <w:t>68</w:t>
        </w:r>
        <w:r>
          <w:rPr>
            <w:webHidden/>
          </w:rPr>
          <w:fldChar w:fldCharType="end"/>
        </w:r>
        <w:r>
          <w:rPr>
            <w:rStyle w:val="Hyperlink"/>
          </w:rPr>
          <w:fldChar w:fldCharType="end"/>
        </w:r>
      </w:ins>
    </w:p>
    <w:p w:rsidR="00743B33" w:rsidRDefault="00D20E06">
      <w:pPr>
        <w:pStyle w:val="TOC3"/>
        <w:rPr>
          <w:ins w:id="728" w:author="Author"/>
          <w:rFonts w:asciiTheme="minorHAnsi" w:eastAsiaTheme="minorEastAsia" w:hAnsiTheme="minorHAnsi" w:cstheme="minorBidi"/>
          <w:sz w:val="22"/>
          <w:szCs w:val="22"/>
          <w:lang w:val="en-US" w:eastAsia="en-US"/>
        </w:rPr>
      </w:pPr>
      <w:ins w:id="729" w:author="Author">
        <w:r>
          <w:rPr>
            <w:rStyle w:val="Hyperlink"/>
          </w:rPr>
          <w:fldChar w:fldCharType="begin"/>
        </w:r>
        <w:r>
          <w:rPr>
            <w:rStyle w:val="Hyperlink"/>
          </w:rPr>
          <w:instrText xml:space="preserve"> </w:instrText>
        </w:r>
        <w:r>
          <w:instrText>HYPERLINK \l "_Toc491674500"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4.15.5.</w:t>
        </w:r>
        <w:r>
          <w:rPr>
            <w:rStyle w:val="Hyperlink"/>
          </w:rPr>
          <w:t xml:space="preserve"> Rules_Opt_005</w:t>
        </w:r>
        <w:r>
          <w:rPr>
            <w:webHidden/>
          </w:rPr>
          <w:tab/>
        </w:r>
        <w:r>
          <w:rPr>
            <w:webHidden/>
          </w:rPr>
          <w:fldChar w:fldCharType="begin"/>
        </w:r>
        <w:r>
          <w:rPr>
            <w:webHidden/>
          </w:rPr>
          <w:instrText xml:space="preserve"> PAGEREF _Toc491674500 \h </w:instrText>
        </w:r>
      </w:ins>
      <w:r>
        <w:rPr>
          <w:webHidden/>
        </w:rPr>
      </w:r>
      <w:r>
        <w:rPr>
          <w:webHidden/>
        </w:rPr>
        <w:fldChar w:fldCharType="separate"/>
      </w:r>
      <w:ins w:id="730" w:author="Author">
        <w:r>
          <w:rPr>
            <w:webHidden/>
          </w:rPr>
          <w:t>69</w:t>
        </w:r>
        <w:r>
          <w:rPr>
            <w:webHidden/>
          </w:rPr>
          <w:fldChar w:fldCharType="end"/>
        </w:r>
        <w:r>
          <w:rPr>
            <w:rStyle w:val="Hyperlink"/>
          </w:rPr>
          <w:fldChar w:fldCharType="end"/>
        </w:r>
      </w:ins>
    </w:p>
    <w:p w:rsidR="00743B33" w:rsidRDefault="00D20E06">
      <w:pPr>
        <w:pStyle w:val="TOC3"/>
        <w:rPr>
          <w:ins w:id="731" w:author="Author"/>
          <w:rFonts w:asciiTheme="minorHAnsi" w:eastAsiaTheme="minorEastAsia" w:hAnsiTheme="minorHAnsi" w:cstheme="minorBidi"/>
          <w:sz w:val="22"/>
          <w:szCs w:val="22"/>
          <w:lang w:val="en-US" w:eastAsia="en-US"/>
        </w:rPr>
      </w:pPr>
      <w:ins w:id="732" w:author="Author">
        <w:r>
          <w:rPr>
            <w:rStyle w:val="Hyperlink"/>
          </w:rPr>
          <w:fldChar w:fldCharType="begin"/>
        </w:r>
        <w:r>
          <w:rPr>
            <w:rStyle w:val="Hyperlink"/>
          </w:rPr>
          <w:instrText xml:space="preserve"> </w:instrText>
        </w:r>
        <w:r>
          <w:instrText>HYPERLINK \l "_Toc491674502"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4.15.6</w:t>
        </w:r>
        <w:r>
          <w:rPr>
            <w:rStyle w:val="Hyperlink"/>
            <w14:scene3d>
              <w14:camera w14:prst="orthographicFront"/>
              <w14:lightRig w14:rig="threePt" w14:dir="t">
                <w14:rot w14:lat="0" w14:lon="0" w14:rev="0"/>
              </w14:lightRig>
            </w14:scene3d>
          </w:rPr>
          <w:t>.</w:t>
        </w:r>
        <w:r>
          <w:rPr>
            <w:rStyle w:val="Hyperlink"/>
          </w:rPr>
          <w:t xml:space="preserve"> Rules_Opt_006</w:t>
        </w:r>
        <w:r>
          <w:rPr>
            <w:webHidden/>
          </w:rPr>
          <w:tab/>
        </w:r>
        <w:r>
          <w:rPr>
            <w:webHidden/>
          </w:rPr>
          <w:fldChar w:fldCharType="begin"/>
        </w:r>
        <w:r>
          <w:rPr>
            <w:webHidden/>
          </w:rPr>
          <w:instrText xml:space="preserve"> PAGEREF _Toc491674502 \h </w:instrText>
        </w:r>
      </w:ins>
      <w:r>
        <w:rPr>
          <w:webHidden/>
        </w:rPr>
      </w:r>
      <w:r>
        <w:rPr>
          <w:webHidden/>
        </w:rPr>
        <w:fldChar w:fldCharType="separate"/>
      </w:r>
      <w:ins w:id="733" w:author="Author">
        <w:r>
          <w:rPr>
            <w:webHidden/>
          </w:rPr>
          <w:t>69</w:t>
        </w:r>
        <w:r>
          <w:rPr>
            <w:webHidden/>
          </w:rPr>
          <w:fldChar w:fldCharType="end"/>
        </w:r>
        <w:r>
          <w:rPr>
            <w:rStyle w:val="Hyperlink"/>
          </w:rPr>
          <w:fldChar w:fldCharType="end"/>
        </w:r>
      </w:ins>
    </w:p>
    <w:p w:rsidR="00743B33" w:rsidRDefault="00D20E06">
      <w:pPr>
        <w:pStyle w:val="TOC3"/>
        <w:rPr>
          <w:ins w:id="734" w:author="Author"/>
          <w:rFonts w:asciiTheme="minorHAnsi" w:eastAsiaTheme="minorEastAsia" w:hAnsiTheme="minorHAnsi" w:cstheme="minorBidi"/>
          <w:sz w:val="22"/>
          <w:szCs w:val="22"/>
          <w:lang w:val="en-US" w:eastAsia="en-US"/>
        </w:rPr>
      </w:pPr>
      <w:ins w:id="735" w:author="Author">
        <w:r>
          <w:rPr>
            <w:rStyle w:val="Hyperlink"/>
          </w:rPr>
          <w:fldChar w:fldCharType="begin"/>
        </w:r>
        <w:r>
          <w:rPr>
            <w:rStyle w:val="Hyperlink"/>
          </w:rPr>
          <w:instrText xml:space="preserve"> </w:instrText>
        </w:r>
        <w:r>
          <w:instrText>HYPERLINK \l "_Toc491674503"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4.15.7.</w:t>
        </w:r>
        <w:r>
          <w:rPr>
            <w:rStyle w:val="Hyperlink"/>
          </w:rPr>
          <w:t xml:space="preserve"> Rules_Opt_007</w:t>
        </w:r>
        <w:r>
          <w:rPr>
            <w:webHidden/>
          </w:rPr>
          <w:tab/>
        </w:r>
        <w:r>
          <w:rPr>
            <w:webHidden/>
          </w:rPr>
          <w:fldChar w:fldCharType="begin"/>
        </w:r>
        <w:r>
          <w:rPr>
            <w:webHidden/>
          </w:rPr>
          <w:instrText xml:space="preserve"> PAGEREF _Toc491674503 \h </w:instrText>
        </w:r>
      </w:ins>
      <w:r>
        <w:rPr>
          <w:webHidden/>
        </w:rPr>
      </w:r>
      <w:r>
        <w:rPr>
          <w:webHidden/>
        </w:rPr>
        <w:fldChar w:fldCharType="separate"/>
      </w:r>
      <w:ins w:id="736" w:author="Author">
        <w:r>
          <w:rPr>
            <w:webHidden/>
          </w:rPr>
          <w:t>69</w:t>
        </w:r>
        <w:r>
          <w:rPr>
            <w:webHidden/>
          </w:rPr>
          <w:fldChar w:fldCharType="end"/>
        </w:r>
        <w:r>
          <w:rPr>
            <w:rStyle w:val="Hyperlink"/>
          </w:rPr>
          <w:fldChar w:fldCharType="end"/>
        </w:r>
      </w:ins>
    </w:p>
    <w:p w:rsidR="00743B33" w:rsidRDefault="00D20E06">
      <w:pPr>
        <w:pStyle w:val="TOC3"/>
        <w:rPr>
          <w:ins w:id="737" w:author="Author"/>
          <w:rFonts w:asciiTheme="minorHAnsi" w:eastAsiaTheme="minorEastAsia" w:hAnsiTheme="minorHAnsi" w:cstheme="minorBidi"/>
          <w:sz w:val="22"/>
          <w:szCs w:val="22"/>
          <w:lang w:val="en-US" w:eastAsia="en-US"/>
        </w:rPr>
      </w:pPr>
      <w:ins w:id="738" w:author="Author">
        <w:r>
          <w:rPr>
            <w:rStyle w:val="Hyperlink"/>
          </w:rPr>
          <w:fldChar w:fldCharType="begin"/>
        </w:r>
        <w:r>
          <w:rPr>
            <w:rStyle w:val="Hyperlink"/>
          </w:rPr>
          <w:instrText xml:space="preserve"> </w:instrText>
        </w:r>
        <w:r>
          <w:instrText>HYPERLINK \l "_Toc491674518"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4.15.8.</w:t>
        </w:r>
        <w:r>
          <w:rPr>
            <w:rStyle w:val="Hyperlink"/>
          </w:rPr>
          <w:t xml:space="preserve"> Rules_Opt_008</w:t>
        </w:r>
        <w:r>
          <w:rPr>
            <w:webHidden/>
          </w:rPr>
          <w:tab/>
        </w:r>
        <w:r>
          <w:rPr>
            <w:webHidden/>
          </w:rPr>
          <w:fldChar w:fldCharType="begin"/>
        </w:r>
        <w:r>
          <w:rPr>
            <w:webHidden/>
          </w:rPr>
          <w:instrText xml:space="preserve"> PAGEREF _Toc491674518 \h </w:instrText>
        </w:r>
      </w:ins>
      <w:r>
        <w:rPr>
          <w:webHidden/>
        </w:rPr>
      </w:r>
      <w:r>
        <w:rPr>
          <w:webHidden/>
        </w:rPr>
        <w:fldChar w:fldCharType="separate"/>
      </w:r>
      <w:ins w:id="739" w:author="Author">
        <w:r>
          <w:rPr>
            <w:webHidden/>
          </w:rPr>
          <w:t>69</w:t>
        </w:r>
        <w:r>
          <w:rPr>
            <w:webHidden/>
          </w:rPr>
          <w:fldChar w:fldCharType="end"/>
        </w:r>
        <w:r>
          <w:rPr>
            <w:rStyle w:val="Hyperlink"/>
          </w:rPr>
          <w:fldChar w:fldCharType="end"/>
        </w:r>
      </w:ins>
    </w:p>
    <w:p w:rsidR="00743B33" w:rsidRDefault="00D20E06">
      <w:pPr>
        <w:pStyle w:val="TOC2"/>
        <w:rPr>
          <w:ins w:id="740" w:author="Author"/>
          <w:rFonts w:asciiTheme="minorHAnsi" w:eastAsiaTheme="minorEastAsia" w:hAnsiTheme="minorHAnsi" w:cstheme="minorBidi"/>
          <w:b w:val="0"/>
          <w:iCs w:val="0"/>
          <w:noProof/>
          <w:sz w:val="22"/>
          <w:szCs w:val="22"/>
          <w:lang w:val="en-US" w:eastAsia="en-US"/>
        </w:rPr>
      </w:pPr>
      <w:ins w:id="741" w:author="Author">
        <w:r>
          <w:rPr>
            <w:rStyle w:val="Hyperlink"/>
            <w:noProof/>
          </w:rPr>
          <w:fldChar w:fldCharType="begin"/>
        </w:r>
        <w:r>
          <w:rPr>
            <w:rStyle w:val="Hyperlink"/>
            <w:noProof/>
          </w:rPr>
          <w:instrText xml:space="preserve"> </w:instrText>
        </w:r>
        <w:r>
          <w:rPr>
            <w:noProof/>
          </w:rPr>
          <w:instrText>HYPERLINK \l "_Toc491674519"</w:instrText>
        </w:r>
        <w:r>
          <w:rPr>
            <w:rStyle w:val="Hyperlink"/>
            <w:noProof/>
          </w:rPr>
          <w:instrText xml:space="preserve"> </w:instrText>
        </w:r>
        <w:r>
          <w:rPr>
            <w:rStyle w:val="Hyperlink"/>
            <w:noProof/>
          </w:rPr>
          <w:fldChar w:fldCharType="separate"/>
        </w:r>
        <w:r>
          <w:rPr>
            <w:rStyle w:val="Hyperlink"/>
            <w:noProof/>
          </w:rPr>
          <w:t>4.16. Events</w:t>
        </w:r>
        <w:r>
          <w:rPr>
            <w:noProof/>
            <w:webHidden/>
          </w:rPr>
          <w:tab/>
        </w:r>
        <w:r>
          <w:rPr>
            <w:noProof/>
            <w:webHidden/>
          </w:rPr>
          <w:fldChar w:fldCharType="begin"/>
        </w:r>
        <w:r>
          <w:rPr>
            <w:noProof/>
            <w:webHidden/>
          </w:rPr>
          <w:instrText xml:space="preserve"> PAGEREF _Toc491674519 \h </w:instrText>
        </w:r>
      </w:ins>
      <w:r>
        <w:rPr>
          <w:noProof/>
          <w:webHidden/>
        </w:rPr>
      </w:r>
      <w:r>
        <w:rPr>
          <w:noProof/>
          <w:webHidden/>
        </w:rPr>
        <w:fldChar w:fldCharType="separate"/>
      </w:r>
      <w:ins w:id="742" w:author="Author">
        <w:r>
          <w:rPr>
            <w:noProof/>
            <w:webHidden/>
          </w:rPr>
          <w:t>69</w:t>
        </w:r>
        <w:r>
          <w:rPr>
            <w:noProof/>
            <w:webHidden/>
          </w:rPr>
          <w:fldChar w:fldCharType="end"/>
        </w:r>
        <w:r>
          <w:rPr>
            <w:rStyle w:val="Hyperlink"/>
            <w:noProof/>
          </w:rPr>
          <w:fldChar w:fldCharType="end"/>
        </w:r>
      </w:ins>
    </w:p>
    <w:p w:rsidR="00743B33" w:rsidRDefault="00D20E06">
      <w:pPr>
        <w:pStyle w:val="TOC3"/>
        <w:rPr>
          <w:ins w:id="743" w:author="Author"/>
          <w:rFonts w:asciiTheme="minorHAnsi" w:eastAsiaTheme="minorEastAsia" w:hAnsiTheme="minorHAnsi" w:cstheme="minorBidi"/>
          <w:sz w:val="22"/>
          <w:szCs w:val="22"/>
          <w:lang w:val="en-US" w:eastAsia="en-US"/>
        </w:rPr>
      </w:pPr>
      <w:ins w:id="744" w:author="Author">
        <w:r>
          <w:rPr>
            <w:rStyle w:val="Hyperlink"/>
          </w:rPr>
          <w:fldChar w:fldCharType="begin"/>
        </w:r>
        <w:r>
          <w:rPr>
            <w:rStyle w:val="Hyperlink"/>
          </w:rPr>
          <w:instrText xml:space="preserve"> </w:instrText>
        </w:r>
        <w:r>
          <w:instrText>HYPERLINK \l "_Toc491674520"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4.16.1.</w:t>
        </w:r>
        <w:r>
          <w:rPr>
            <w:rStyle w:val="Hyperlink"/>
          </w:rPr>
          <w:t xml:space="preserve"> Rules_Event_001</w:t>
        </w:r>
        <w:r>
          <w:rPr>
            <w:webHidden/>
          </w:rPr>
          <w:tab/>
        </w:r>
        <w:r>
          <w:rPr>
            <w:webHidden/>
          </w:rPr>
          <w:fldChar w:fldCharType="begin"/>
        </w:r>
        <w:r>
          <w:rPr>
            <w:webHidden/>
          </w:rPr>
          <w:instrText xml:space="preserve"> PAGEREF _Toc491674520 \h </w:instrText>
        </w:r>
      </w:ins>
      <w:r>
        <w:rPr>
          <w:webHidden/>
        </w:rPr>
      </w:r>
      <w:r>
        <w:rPr>
          <w:webHidden/>
        </w:rPr>
        <w:fldChar w:fldCharType="separate"/>
      </w:r>
      <w:ins w:id="745" w:author="Author">
        <w:r>
          <w:rPr>
            <w:webHidden/>
          </w:rPr>
          <w:t>69</w:t>
        </w:r>
        <w:r>
          <w:rPr>
            <w:webHidden/>
          </w:rPr>
          <w:fldChar w:fldCharType="end"/>
        </w:r>
        <w:r>
          <w:rPr>
            <w:rStyle w:val="Hyperlink"/>
          </w:rPr>
          <w:fldChar w:fldCharType="end"/>
        </w:r>
      </w:ins>
    </w:p>
    <w:p w:rsidR="00743B33" w:rsidRDefault="00D20E06">
      <w:pPr>
        <w:pStyle w:val="TOC3"/>
        <w:rPr>
          <w:ins w:id="746" w:author="Author"/>
          <w:rFonts w:asciiTheme="minorHAnsi" w:eastAsiaTheme="minorEastAsia" w:hAnsiTheme="minorHAnsi" w:cstheme="minorBidi"/>
          <w:sz w:val="22"/>
          <w:szCs w:val="22"/>
          <w:lang w:val="en-US" w:eastAsia="en-US"/>
        </w:rPr>
      </w:pPr>
      <w:ins w:id="747" w:author="Author">
        <w:r>
          <w:rPr>
            <w:rStyle w:val="Hyperlink"/>
          </w:rPr>
          <w:fldChar w:fldCharType="begin"/>
        </w:r>
        <w:r>
          <w:rPr>
            <w:rStyle w:val="Hyperlink"/>
          </w:rPr>
          <w:instrText xml:space="preserve"> </w:instrText>
        </w:r>
        <w:r>
          <w:instrText>HYPERLINK \l "_Toc491674521"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4.16.2.</w:t>
        </w:r>
        <w:r>
          <w:rPr>
            <w:rStyle w:val="Hyperlink"/>
          </w:rPr>
          <w:t xml:space="preserve"> Rules_Event_002</w:t>
        </w:r>
        <w:r>
          <w:rPr>
            <w:webHidden/>
          </w:rPr>
          <w:tab/>
        </w:r>
        <w:r>
          <w:rPr>
            <w:webHidden/>
          </w:rPr>
          <w:fldChar w:fldCharType="begin"/>
        </w:r>
        <w:r>
          <w:rPr>
            <w:webHidden/>
          </w:rPr>
          <w:instrText xml:space="preserve"> PAGEREF _Toc491674521 \h </w:instrText>
        </w:r>
      </w:ins>
      <w:r>
        <w:rPr>
          <w:webHidden/>
        </w:rPr>
      </w:r>
      <w:r>
        <w:rPr>
          <w:webHidden/>
        </w:rPr>
        <w:fldChar w:fldCharType="separate"/>
      </w:r>
      <w:ins w:id="748" w:author="Author">
        <w:r>
          <w:rPr>
            <w:webHidden/>
          </w:rPr>
          <w:t>70</w:t>
        </w:r>
        <w:r>
          <w:rPr>
            <w:webHidden/>
          </w:rPr>
          <w:fldChar w:fldCharType="end"/>
        </w:r>
        <w:r>
          <w:rPr>
            <w:rStyle w:val="Hyperlink"/>
          </w:rPr>
          <w:fldChar w:fldCharType="end"/>
        </w:r>
      </w:ins>
    </w:p>
    <w:p w:rsidR="00743B33" w:rsidRDefault="00D20E06">
      <w:pPr>
        <w:pStyle w:val="TOC3"/>
        <w:rPr>
          <w:ins w:id="749" w:author="Author"/>
          <w:rFonts w:asciiTheme="minorHAnsi" w:eastAsiaTheme="minorEastAsia" w:hAnsiTheme="minorHAnsi" w:cstheme="minorBidi"/>
          <w:sz w:val="22"/>
          <w:szCs w:val="22"/>
          <w:lang w:val="en-US" w:eastAsia="en-US"/>
        </w:rPr>
      </w:pPr>
      <w:ins w:id="750" w:author="Author">
        <w:r>
          <w:rPr>
            <w:rStyle w:val="Hyperlink"/>
          </w:rPr>
          <w:fldChar w:fldCharType="begin"/>
        </w:r>
        <w:r>
          <w:rPr>
            <w:rStyle w:val="Hyperlink"/>
          </w:rPr>
          <w:instrText xml:space="preserve"> </w:instrText>
        </w:r>
        <w:r>
          <w:instrText>HYPERLINK \l "_Toc491674522"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4.16.3.</w:t>
        </w:r>
        <w:r>
          <w:rPr>
            <w:rStyle w:val="Hyperlink"/>
          </w:rPr>
          <w:t xml:space="preserve"> ptRules_Event_003</w:t>
        </w:r>
        <w:r>
          <w:rPr>
            <w:webHidden/>
          </w:rPr>
          <w:tab/>
        </w:r>
        <w:r>
          <w:rPr>
            <w:webHidden/>
          </w:rPr>
          <w:fldChar w:fldCharType="begin"/>
        </w:r>
        <w:r>
          <w:rPr>
            <w:webHidden/>
          </w:rPr>
          <w:instrText xml:space="preserve"> PAGEREF _Toc491674522 \h </w:instrText>
        </w:r>
      </w:ins>
      <w:r>
        <w:rPr>
          <w:webHidden/>
        </w:rPr>
      </w:r>
      <w:r>
        <w:rPr>
          <w:webHidden/>
        </w:rPr>
        <w:fldChar w:fldCharType="separate"/>
      </w:r>
      <w:ins w:id="751" w:author="Author">
        <w:r>
          <w:rPr>
            <w:webHidden/>
          </w:rPr>
          <w:t>70</w:t>
        </w:r>
        <w:r>
          <w:rPr>
            <w:webHidden/>
          </w:rPr>
          <w:fldChar w:fldCharType="end"/>
        </w:r>
        <w:r>
          <w:rPr>
            <w:rStyle w:val="Hyperlink"/>
          </w:rPr>
          <w:fldChar w:fldCharType="end"/>
        </w:r>
      </w:ins>
    </w:p>
    <w:p w:rsidR="00743B33" w:rsidRDefault="00D20E06">
      <w:pPr>
        <w:pStyle w:val="TOC2"/>
        <w:rPr>
          <w:ins w:id="752" w:author="Author"/>
          <w:rFonts w:asciiTheme="minorHAnsi" w:eastAsiaTheme="minorEastAsia" w:hAnsiTheme="minorHAnsi" w:cstheme="minorBidi"/>
          <w:b w:val="0"/>
          <w:iCs w:val="0"/>
          <w:noProof/>
          <w:sz w:val="22"/>
          <w:szCs w:val="22"/>
          <w:lang w:val="en-US" w:eastAsia="en-US"/>
        </w:rPr>
      </w:pPr>
      <w:ins w:id="753" w:author="Author">
        <w:r>
          <w:rPr>
            <w:rStyle w:val="Hyperlink"/>
            <w:noProof/>
          </w:rPr>
          <w:fldChar w:fldCharType="begin"/>
        </w:r>
        <w:r>
          <w:rPr>
            <w:rStyle w:val="Hyperlink"/>
            <w:noProof/>
          </w:rPr>
          <w:instrText xml:space="preserve"> </w:instrText>
        </w:r>
        <w:r>
          <w:rPr>
            <w:noProof/>
          </w:rPr>
          <w:instrText>HYPERLINK \l "_Toc491674523"</w:instrText>
        </w:r>
        <w:r>
          <w:rPr>
            <w:rStyle w:val="Hyperlink"/>
            <w:noProof/>
          </w:rPr>
          <w:instrText xml:space="preserve"> </w:instrText>
        </w:r>
        <w:r>
          <w:rPr>
            <w:rStyle w:val="Hyperlink"/>
            <w:noProof/>
          </w:rPr>
          <w:fldChar w:fldCharType="separate"/>
        </w:r>
        <w:r>
          <w:rPr>
            <w:rStyle w:val="Hyperlink"/>
            <w:noProof/>
          </w:rPr>
          <w:t>4.17. Object Oriented Programming</w:t>
        </w:r>
        <w:r>
          <w:rPr>
            <w:noProof/>
            <w:webHidden/>
          </w:rPr>
          <w:tab/>
        </w:r>
        <w:r>
          <w:rPr>
            <w:noProof/>
            <w:webHidden/>
          </w:rPr>
          <w:fldChar w:fldCharType="begin"/>
        </w:r>
        <w:r>
          <w:rPr>
            <w:noProof/>
            <w:webHidden/>
          </w:rPr>
          <w:instrText xml:space="preserve"> PAGEREF _Toc491674523 \h </w:instrText>
        </w:r>
      </w:ins>
      <w:r>
        <w:rPr>
          <w:noProof/>
          <w:webHidden/>
        </w:rPr>
      </w:r>
      <w:r>
        <w:rPr>
          <w:noProof/>
          <w:webHidden/>
        </w:rPr>
        <w:fldChar w:fldCharType="separate"/>
      </w:r>
      <w:ins w:id="754" w:author="Author">
        <w:r>
          <w:rPr>
            <w:noProof/>
            <w:webHidden/>
          </w:rPr>
          <w:t>70</w:t>
        </w:r>
        <w:r>
          <w:rPr>
            <w:noProof/>
            <w:webHidden/>
          </w:rPr>
          <w:fldChar w:fldCharType="end"/>
        </w:r>
        <w:r>
          <w:rPr>
            <w:rStyle w:val="Hyperlink"/>
            <w:noProof/>
          </w:rPr>
          <w:fldChar w:fldCharType="end"/>
        </w:r>
      </w:ins>
    </w:p>
    <w:p w:rsidR="00743B33" w:rsidRDefault="00D20E06">
      <w:pPr>
        <w:pStyle w:val="TOC3"/>
        <w:rPr>
          <w:ins w:id="755" w:author="Author"/>
          <w:rFonts w:asciiTheme="minorHAnsi" w:eastAsiaTheme="minorEastAsia" w:hAnsiTheme="minorHAnsi" w:cstheme="minorBidi"/>
          <w:sz w:val="22"/>
          <w:szCs w:val="22"/>
          <w:lang w:val="en-US" w:eastAsia="en-US"/>
        </w:rPr>
      </w:pPr>
      <w:ins w:id="756" w:author="Author">
        <w:r>
          <w:rPr>
            <w:rStyle w:val="Hyperlink"/>
          </w:rPr>
          <w:fldChar w:fldCharType="begin"/>
        </w:r>
        <w:r>
          <w:rPr>
            <w:rStyle w:val="Hyperlink"/>
          </w:rPr>
          <w:instrText xml:space="preserve"> </w:instrText>
        </w:r>
        <w:r>
          <w:instrText>HYPERLINK \l "_Toc491674524"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4.17.1.</w:t>
        </w:r>
        <w:r>
          <w:rPr>
            <w:rStyle w:val="Hyperlink"/>
          </w:rPr>
          <w:t xml:space="preserve"> Rules_Oop_001</w:t>
        </w:r>
        <w:r>
          <w:rPr>
            <w:webHidden/>
          </w:rPr>
          <w:tab/>
        </w:r>
        <w:r>
          <w:rPr>
            <w:webHidden/>
          </w:rPr>
          <w:fldChar w:fldCharType="begin"/>
        </w:r>
        <w:r>
          <w:rPr>
            <w:webHidden/>
          </w:rPr>
          <w:instrText xml:space="preserve"> PAGEREF _Toc491674524 \h </w:instrText>
        </w:r>
      </w:ins>
      <w:r>
        <w:rPr>
          <w:webHidden/>
        </w:rPr>
      </w:r>
      <w:r>
        <w:rPr>
          <w:webHidden/>
        </w:rPr>
        <w:fldChar w:fldCharType="separate"/>
      </w:r>
      <w:ins w:id="757" w:author="Author">
        <w:r>
          <w:rPr>
            <w:webHidden/>
          </w:rPr>
          <w:t>70</w:t>
        </w:r>
        <w:r>
          <w:rPr>
            <w:webHidden/>
          </w:rPr>
          <w:fldChar w:fldCharType="end"/>
        </w:r>
        <w:r>
          <w:rPr>
            <w:rStyle w:val="Hyperlink"/>
          </w:rPr>
          <w:fldChar w:fldCharType="end"/>
        </w:r>
      </w:ins>
    </w:p>
    <w:p w:rsidR="00743B33" w:rsidRDefault="00D20E06">
      <w:pPr>
        <w:pStyle w:val="TOC2"/>
        <w:rPr>
          <w:ins w:id="758" w:author="Author"/>
          <w:rFonts w:asciiTheme="minorHAnsi" w:eastAsiaTheme="minorEastAsia" w:hAnsiTheme="minorHAnsi" w:cstheme="minorBidi"/>
          <w:b w:val="0"/>
          <w:iCs w:val="0"/>
          <w:noProof/>
          <w:sz w:val="22"/>
          <w:szCs w:val="22"/>
          <w:lang w:val="en-US" w:eastAsia="en-US"/>
        </w:rPr>
      </w:pPr>
      <w:ins w:id="759" w:author="Author">
        <w:r>
          <w:rPr>
            <w:rStyle w:val="Hyperlink"/>
            <w:noProof/>
          </w:rPr>
          <w:fldChar w:fldCharType="begin"/>
        </w:r>
        <w:r>
          <w:rPr>
            <w:rStyle w:val="Hyperlink"/>
            <w:noProof/>
          </w:rPr>
          <w:instrText xml:space="preserve"> </w:instrText>
        </w:r>
        <w:r>
          <w:rPr>
            <w:noProof/>
          </w:rPr>
          <w:instrText>HYPERLINK \l "_Toc491674525"</w:instrText>
        </w:r>
        <w:r>
          <w:rPr>
            <w:rStyle w:val="Hyperlink"/>
            <w:noProof/>
          </w:rPr>
          <w:instrText xml:space="preserve"> </w:instrText>
        </w:r>
        <w:r>
          <w:rPr>
            <w:rStyle w:val="Hyperlink"/>
            <w:noProof/>
          </w:rPr>
          <w:fldChar w:fldCharType="separate"/>
        </w:r>
        <w:r>
          <w:rPr>
            <w:rStyle w:val="Hyperlink"/>
            <w:noProof/>
          </w:rPr>
          <w:t>4.18. Except Handling</w:t>
        </w:r>
        <w:r>
          <w:rPr>
            <w:noProof/>
            <w:webHidden/>
          </w:rPr>
          <w:tab/>
        </w:r>
        <w:r>
          <w:rPr>
            <w:noProof/>
            <w:webHidden/>
          </w:rPr>
          <w:fldChar w:fldCharType="begin"/>
        </w:r>
        <w:r>
          <w:rPr>
            <w:noProof/>
            <w:webHidden/>
          </w:rPr>
          <w:instrText xml:space="preserve"> PAGEREF _Toc491674525 \h </w:instrText>
        </w:r>
      </w:ins>
      <w:r>
        <w:rPr>
          <w:noProof/>
          <w:webHidden/>
        </w:rPr>
      </w:r>
      <w:r>
        <w:rPr>
          <w:noProof/>
          <w:webHidden/>
        </w:rPr>
        <w:fldChar w:fldCharType="separate"/>
      </w:r>
      <w:ins w:id="760" w:author="Author">
        <w:r>
          <w:rPr>
            <w:noProof/>
            <w:webHidden/>
          </w:rPr>
          <w:t>70</w:t>
        </w:r>
        <w:r>
          <w:rPr>
            <w:noProof/>
            <w:webHidden/>
          </w:rPr>
          <w:fldChar w:fldCharType="end"/>
        </w:r>
        <w:r>
          <w:rPr>
            <w:rStyle w:val="Hyperlink"/>
            <w:noProof/>
          </w:rPr>
          <w:fldChar w:fldCharType="end"/>
        </w:r>
      </w:ins>
    </w:p>
    <w:p w:rsidR="00743B33" w:rsidRDefault="00D20E06">
      <w:pPr>
        <w:pStyle w:val="TOC3"/>
        <w:rPr>
          <w:ins w:id="761" w:author="Author"/>
          <w:rFonts w:asciiTheme="minorHAnsi" w:eastAsiaTheme="minorEastAsia" w:hAnsiTheme="minorHAnsi" w:cstheme="minorBidi"/>
          <w:sz w:val="22"/>
          <w:szCs w:val="22"/>
          <w:lang w:val="en-US" w:eastAsia="en-US"/>
        </w:rPr>
      </w:pPr>
      <w:ins w:id="762" w:author="Author">
        <w:r>
          <w:rPr>
            <w:rStyle w:val="Hyperlink"/>
          </w:rPr>
          <w:fldChar w:fldCharType="begin"/>
        </w:r>
        <w:r>
          <w:rPr>
            <w:rStyle w:val="Hyperlink"/>
          </w:rPr>
          <w:instrText xml:space="preserve"> </w:instrText>
        </w:r>
        <w:r>
          <w:instrText>HYPERLINK \l "_Toc491674526"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4.18.1.</w:t>
        </w:r>
        <w:r>
          <w:rPr>
            <w:rStyle w:val="Hyperlink"/>
          </w:rPr>
          <w:t xml:space="preserve"> Rules_Expt_001</w:t>
        </w:r>
        <w:r>
          <w:rPr>
            <w:webHidden/>
          </w:rPr>
          <w:tab/>
        </w:r>
        <w:r>
          <w:rPr>
            <w:webHidden/>
          </w:rPr>
          <w:fldChar w:fldCharType="begin"/>
        </w:r>
        <w:r>
          <w:rPr>
            <w:webHidden/>
          </w:rPr>
          <w:instrText xml:space="preserve"> PAGEREF _Toc491674526 \h </w:instrText>
        </w:r>
      </w:ins>
      <w:r>
        <w:rPr>
          <w:webHidden/>
        </w:rPr>
      </w:r>
      <w:r>
        <w:rPr>
          <w:webHidden/>
        </w:rPr>
        <w:fldChar w:fldCharType="separate"/>
      </w:r>
      <w:ins w:id="763" w:author="Author">
        <w:r>
          <w:rPr>
            <w:webHidden/>
          </w:rPr>
          <w:t>70</w:t>
        </w:r>
        <w:r>
          <w:rPr>
            <w:webHidden/>
          </w:rPr>
          <w:fldChar w:fldCharType="end"/>
        </w:r>
        <w:r>
          <w:rPr>
            <w:rStyle w:val="Hyperlink"/>
          </w:rPr>
          <w:fldChar w:fldCharType="end"/>
        </w:r>
      </w:ins>
    </w:p>
    <w:p w:rsidR="00743B33" w:rsidRDefault="00D20E06">
      <w:pPr>
        <w:pStyle w:val="TOC3"/>
        <w:rPr>
          <w:ins w:id="764" w:author="Author"/>
          <w:rFonts w:asciiTheme="minorHAnsi" w:eastAsiaTheme="minorEastAsia" w:hAnsiTheme="minorHAnsi" w:cstheme="minorBidi"/>
          <w:sz w:val="22"/>
          <w:szCs w:val="22"/>
          <w:lang w:val="en-US" w:eastAsia="en-US"/>
        </w:rPr>
      </w:pPr>
      <w:ins w:id="765" w:author="Author">
        <w:r>
          <w:rPr>
            <w:rStyle w:val="Hyperlink"/>
          </w:rPr>
          <w:fldChar w:fldCharType="begin"/>
        </w:r>
        <w:r>
          <w:rPr>
            <w:rStyle w:val="Hyperlink"/>
          </w:rPr>
          <w:instrText xml:space="preserve"> </w:instrText>
        </w:r>
        <w:r>
          <w:instrText>HYPERLINK \l "_Toc491674527"</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4.18.2.</w:t>
        </w:r>
        <w:r>
          <w:rPr>
            <w:rStyle w:val="Hyperlink"/>
          </w:rPr>
          <w:t xml:space="preserve"> Rules_Expt_002</w:t>
        </w:r>
        <w:r>
          <w:rPr>
            <w:webHidden/>
          </w:rPr>
          <w:tab/>
        </w:r>
        <w:r>
          <w:rPr>
            <w:webHidden/>
          </w:rPr>
          <w:fldChar w:fldCharType="begin"/>
        </w:r>
        <w:r>
          <w:rPr>
            <w:webHidden/>
          </w:rPr>
          <w:instrText xml:space="preserve"> PAGEREF _Toc491674527 \h </w:instrText>
        </w:r>
      </w:ins>
      <w:r>
        <w:rPr>
          <w:webHidden/>
        </w:rPr>
      </w:r>
      <w:r>
        <w:rPr>
          <w:webHidden/>
        </w:rPr>
        <w:fldChar w:fldCharType="separate"/>
      </w:r>
      <w:ins w:id="766" w:author="Author">
        <w:r>
          <w:rPr>
            <w:webHidden/>
          </w:rPr>
          <w:t>71</w:t>
        </w:r>
        <w:r>
          <w:rPr>
            <w:webHidden/>
          </w:rPr>
          <w:fldChar w:fldCharType="end"/>
        </w:r>
        <w:r>
          <w:rPr>
            <w:rStyle w:val="Hyperlink"/>
          </w:rPr>
          <w:fldChar w:fldCharType="end"/>
        </w:r>
      </w:ins>
    </w:p>
    <w:p w:rsidR="00743B33" w:rsidRDefault="00D20E06">
      <w:pPr>
        <w:pStyle w:val="TOC3"/>
        <w:rPr>
          <w:ins w:id="767" w:author="Author"/>
          <w:rFonts w:asciiTheme="minorHAnsi" w:eastAsiaTheme="minorEastAsia" w:hAnsiTheme="minorHAnsi" w:cstheme="minorBidi"/>
          <w:sz w:val="22"/>
          <w:szCs w:val="22"/>
          <w:lang w:val="en-US" w:eastAsia="en-US"/>
        </w:rPr>
      </w:pPr>
      <w:ins w:id="768" w:author="Author">
        <w:r>
          <w:rPr>
            <w:rStyle w:val="Hyperlink"/>
          </w:rPr>
          <w:fldChar w:fldCharType="begin"/>
        </w:r>
        <w:r>
          <w:rPr>
            <w:rStyle w:val="Hyperlink"/>
          </w:rPr>
          <w:instrText xml:space="preserve"> </w:instrText>
        </w:r>
        <w:r>
          <w:instrText>HYPERLINK \l "_Toc491674528"</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4.18.3.</w:t>
        </w:r>
        <w:r>
          <w:rPr>
            <w:rStyle w:val="Hyperlink"/>
          </w:rPr>
          <w:t xml:space="preserve"> Rules_Expt_002</w:t>
        </w:r>
        <w:r>
          <w:rPr>
            <w:webHidden/>
          </w:rPr>
          <w:tab/>
        </w:r>
        <w:r>
          <w:rPr>
            <w:webHidden/>
          </w:rPr>
          <w:fldChar w:fldCharType="begin"/>
        </w:r>
        <w:r>
          <w:rPr>
            <w:webHidden/>
          </w:rPr>
          <w:instrText xml:space="preserve"> PAGEREF _Toc491674528 \h </w:instrText>
        </w:r>
      </w:ins>
      <w:r>
        <w:rPr>
          <w:webHidden/>
        </w:rPr>
      </w:r>
      <w:r>
        <w:rPr>
          <w:webHidden/>
        </w:rPr>
        <w:fldChar w:fldCharType="separate"/>
      </w:r>
      <w:ins w:id="769" w:author="Author">
        <w:r>
          <w:rPr>
            <w:webHidden/>
          </w:rPr>
          <w:t>71</w:t>
        </w:r>
        <w:r>
          <w:rPr>
            <w:webHidden/>
          </w:rPr>
          <w:fldChar w:fldCharType="end"/>
        </w:r>
        <w:r>
          <w:rPr>
            <w:rStyle w:val="Hyperlink"/>
          </w:rPr>
          <w:fldChar w:fldCharType="end"/>
        </w:r>
      </w:ins>
    </w:p>
    <w:p w:rsidR="00743B33" w:rsidRDefault="00D20E06">
      <w:pPr>
        <w:pStyle w:val="TOC1"/>
        <w:tabs>
          <w:tab w:val="right" w:leader="dot" w:pos="9530"/>
        </w:tabs>
        <w:rPr>
          <w:ins w:id="770" w:author="Author"/>
          <w:rFonts w:asciiTheme="minorHAnsi" w:eastAsiaTheme="minorEastAsia" w:hAnsiTheme="minorHAnsi" w:cstheme="minorBidi"/>
          <w:b w:val="0"/>
          <w:bCs w:val="0"/>
          <w:caps w:val="0"/>
          <w:noProof/>
          <w:sz w:val="22"/>
          <w:szCs w:val="22"/>
          <w:lang w:val="en-US" w:eastAsia="en-US"/>
        </w:rPr>
      </w:pPr>
      <w:ins w:id="771" w:author="Author">
        <w:r>
          <w:rPr>
            <w:rStyle w:val="Hyperlink"/>
            <w:noProof/>
          </w:rPr>
          <w:fldChar w:fldCharType="begin"/>
        </w:r>
        <w:r>
          <w:rPr>
            <w:rStyle w:val="Hyperlink"/>
            <w:noProof/>
          </w:rPr>
          <w:instrText xml:space="preserve"> </w:instrText>
        </w:r>
        <w:r>
          <w:rPr>
            <w:noProof/>
          </w:rPr>
          <w:instrText>HYPERLINK \l "_Toc491674529"</w:instrText>
        </w:r>
        <w:r>
          <w:rPr>
            <w:rStyle w:val="Hyperlink"/>
            <w:noProof/>
          </w:rPr>
          <w:instrText xml:space="preserve"> </w:instrText>
        </w:r>
        <w:r>
          <w:rPr>
            <w:rStyle w:val="Hyperlink"/>
            <w:noProof/>
          </w:rPr>
          <w:fldChar w:fldCharType="separate"/>
        </w:r>
        <w:r>
          <w:rPr>
            <w:rStyle w:val="Hyperlink"/>
            <w:noProof/>
            <w14:scene3d>
              <w14:camera w14:prst="orthographicFront"/>
              <w14:lightRig w14:rig="threePt" w14:dir="t">
                <w14:rot w14:lat="0" w14:lon="0" w14:rev="0"/>
              </w14:lightRig>
            </w14:scene3d>
          </w:rPr>
          <w:t>5.</w:t>
        </w:r>
        <w:r>
          <w:rPr>
            <w:rStyle w:val="Hyperlink"/>
            <w:noProof/>
          </w:rPr>
          <w:t xml:space="preserve"> Prpoject Settings and Structure</w:t>
        </w:r>
        <w:r>
          <w:rPr>
            <w:noProof/>
            <w:webHidden/>
          </w:rPr>
          <w:tab/>
        </w:r>
        <w:r>
          <w:rPr>
            <w:noProof/>
            <w:webHidden/>
          </w:rPr>
          <w:fldChar w:fldCharType="begin"/>
        </w:r>
        <w:r>
          <w:rPr>
            <w:noProof/>
            <w:webHidden/>
          </w:rPr>
          <w:instrText xml:space="preserve"> PAGEREF _Toc491674529 \h </w:instrText>
        </w:r>
      </w:ins>
      <w:r>
        <w:rPr>
          <w:noProof/>
          <w:webHidden/>
        </w:rPr>
      </w:r>
      <w:r>
        <w:rPr>
          <w:noProof/>
          <w:webHidden/>
        </w:rPr>
        <w:fldChar w:fldCharType="separate"/>
      </w:r>
      <w:ins w:id="772" w:author="Author">
        <w:r>
          <w:rPr>
            <w:noProof/>
            <w:webHidden/>
          </w:rPr>
          <w:t>72</w:t>
        </w:r>
        <w:r>
          <w:rPr>
            <w:noProof/>
            <w:webHidden/>
          </w:rPr>
          <w:fldChar w:fldCharType="end"/>
        </w:r>
        <w:r>
          <w:rPr>
            <w:rStyle w:val="Hyperlink"/>
            <w:noProof/>
          </w:rPr>
          <w:fldChar w:fldCharType="end"/>
        </w:r>
      </w:ins>
    </w:p>
    <w:p w:rsidR="00743B33" w:rsidRDefault="00D20E06">
      <w:pPr>
        <w:pStyle w:val="TOC3"/>
        <w:rPr>
          <w:ins w:id="773" w:author="Author"/>
          <w:rFonts w:asciiTheme="minorHAnsi" w:eastAsiaTheme="minorEastAsia" w:hAnsiTheme="minorHAnsi" w:cstheme="minorBidi"/>
          <w:sz w:val="22"/>
          <w:szCs w:val="22"/>
          <w:lang w:val="en-US" w:eastAsia="en-US"/>
        </w:rPr>
      </w:pPr>
      <w:ins w:id="774" w:author="Author">
        <w:r>
          <w:rPr>
            <w:rStyle w:val="Hyperlink"/>
          </w:rPr>
          <w:fldChar w:fldCharType="begin"/>
        </w:r>
        <w:r>
          <w:rPr>
            <w:rStyle w:val="Hyperlink"/>
          </w:rPr>
          <w:instrText xml:space="preserve"> </w:instrText>
        </w:r>
        <w:r>
          <w:instrText>HYPERLINK \l "_Toc491674530"</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5.1.1.</w:t>
        </w:r>
        <w:r>
          <w:rPr>
            <w:rStyle w:val="Hyperlink"/>
          </w:rPr>
          <w:t xml:space="preserve"> Rules_Project_001</w:t>
        </w:r>
        <w:r>
          <w:rPr>
            <w:webHidden/>
          </w:rPr>
          <w:tab/>
        </w:r>
        <w:r>
          <w:rPr>
            <w:webHidden/>
          </w:rPr>
          <w:fldChar w:fldCharType="begin"/>
        </w:r>
        <w:r>
          <w:rPr>
            <w:webHidden/>
          </w:rPr>
          <w:instrText xml:space="preserve"> PAGEREF _Toc491674530 \h </w:instrText>
        </w:r>
      </w:ins>
      <w:r>
        <w:rPr>
          <w:webHidden/>
        </w:rPr>
      </w:r>
      <w:r>
        <w:rPr>
          <w:webHidden/>
        </w:rPr>
        <w:fldChar w:fldCharType="separate"/>
      </w:r>
      <w:ins w:id="775" w:author="Author">
        <w:r>
          <w:rPr>
            <w:webHidden/>
          </w:rPr>
          <w:t>72</w:t>
        </w:r>
        <w:r>
          <w:rPr>
            <w:webHidden/>
          </w:rPr>
          <w:fldChar w:fldCharType="end"/>
        </w:r>
        <w:r>
          <w:rPr>
            <w:rStyle w:val="Hyperlink"/>
          </w:rPr>
          <w:fldChar w:fldCharType="end"/>
        </w:r>
      </w:ins>
    </w:p>
    <w:p w:rsidR="00743B33" w:rsidRDefault="00D20E06">
      <w:pPr>
        <w:pStyle w:val="TOC3"/>
        <w:rPr>
          <w:ins w:id="776" w:author="Author"/>
          <w:rFonts w:asciiTheme="minorHAnsi" w:eastAsiaTheme="minorEastAsia" w:hAnsiTheme="minorHAnsi" w:cstheme="minorBidi"/>
          <w:sz w:val="22"/>
          <w:szCs w:val="22"/>
          <w:lang w:val="en-US" w:eastAsia="en-US"/>
        </w:rPr>
      </w:pPr>
      <w:ins w:id="777" w:author="Author">
        <w:r>
          <w:rPr>
            <w:rStyle w:val="Hyperlink"/>
          </w:rPr>
          <w:fldChar w:fldCharType="begin"/>
        </w:r>
        <w:r>
          <w:rPr>
            <w:rStyle w:val="Hyperlink"/>
          </w:rPr>
          <w:instrText xml:space="preserve"> </w:instrText>
        </w:r>
        <w:r>
          <w:instrText>HYPERLINK \l "_Toc491674531"</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5.1.2.</w:t>
        </w:r>
        <w:r>
          <w:rPr>
            <w:rStyle w:val="Hyperlink"/>
          </w:rPr>
          <w:t xml:space="preserve"> Rules_Project_002</w:t>
        </w:r>
        <w:r>
          <w:rPr>
            <w:webHidden/>
          </w:rPr>
          <w:tab/>
        </w:r>
        <w:r>
          <w:rPr>
            <w:webHidden/>
          </w:rPr>
          <w:fldChar w:fldCharType="begin"/>
        </w:r>
        <w:r>
          <w:rPr>
            <w:webHidden/>
          </w:rPr>
          <w:instrText xml:space="preserve"> PAGEREF _Toc491674531 \h </w:instrText>
        </w:r>
      </w:ins>
      <w:r>
        <w:rPr>
          <w:webHidden/>
        </w:rPr>
      </w:r>
      <w:r>
        <w:rPr>
          <w:webHidden/>
        </w:rPr>
        <w:fldChar w:fldCharType="separate"/>
      </w:r>
      <w:ins w:id="778" w:author="Author">
        <w:r>
          <w:rPr>
            <w:webHidden/>
          </w:rPr>
          <w:t>72</w:t>
        </w:r>
        <w:r>
          <w:rPr>
            <w:webHidden/>
          </w:rPr>
          <w:fldChar w:fldCharType="end"/>
        </w:r>
        <w:r>
          <w:rPr>
            <w:rStyle w:val="Hyperlink"/>
          </w:rPr>
          <w:fldChar w:fldCharType="end"/>
        </w:r>
      </w:ins>
    </w:p>
    <w:p w:rsidR="00743B33" w:rsidRDefault="00D20E06">
      <w:pPr>
        <w:pStyle w:val="TOC3"/>
        <w:rPr>
          <w:ins w:id="779" w:author="Author"/>
          <w:rFonts w:asciiTheme="minorHAnsi" w:eastAsiaTheme="minorEastAsia" w:hAnsiTheme="minorHAnsi" w:cstheme="minorBidi"/>
          <w:sz w:val="22"/>
          <w:szCs w:val="22"/>
          <w:lang w:val="en-US" w:eastAsia="en-US"/>
        </w:rPr>
      </w:pPr>
      <w:ins w:id="780" w:author="Author">
        <w:r>
          <w:rPr>
            <w:rStyle w:val="Hyperlink"/>
          </w:rPr>
          <w:fldChar w:fldCharType="begin"/>
        </w:r>
        <w:r>
          <w:rPr>
            <w:rStyle w:val="Hyperlink"/>
          </w:rPr>
          <w:instrText xml:space="preserve"> </w:instrText>
        </w:r>
        <w:r>
          <w:instrText>HYPERLINK \l "_Toc491674532"</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5.1.3.</w:t>
        </w:r>
        <w:r>
          <w:rPr>
            <w:rStyle w:val="Hyperlink"/>
          </w:rPr>
          <w:t xml:space="preserve"> Rules_Project_003</w:t>
        </w:r>
        <w:r>
          <w:rPr>
            <w:webHidden/>
          </w:rPr>
          <w:tab/>
        </w:r>
        <w:r>
          <w:rPr>
            <w:webHidden/>
          </w:rPr>
          <w:fldChar w:fldCharType="begin"/>
        </w:r>
        <w:r>
          <w:rPr>
            <w:webHidden/>
          </w:rPr>
          <w:instrText xml:space="preserve"> PAGEREF _Toc491674532 \h </w:instrText>
        </w:r>
      </w:ins>
      <w:r>
        <w:rPr>
          <w:webHidden/>
        </w:rPr>
      </w:r>
      <w:r>
        <w:rPr>
          <w:webHidden/>
        </w:rPr>
        <w:fldChar w:fldCharType="separate"/>
      </w:r>
      <w:ins w:id="781" w:author="Author">
        <w:r>
          <w:rPr>
            <w:webHidden/>
          </w:rPr>
          <w:t>72</w:t>
        </w:r>
        <w:r>
          <w:rPr>
            <w:webHidden/>
          </w:rPr>
          <w:fldChar w:fldCharType="end"/>
        </w:r>
        <w:r>
          <w:rPr>
            <w:rStyle w:val="Hyperlink"/>
          </w:rPr>
          <w:fldChar w:fldCharType="end"/>
        </w:r>
      </w:ins>
    </w:p>
    <w:p w:rsidR="00743B33" w:rsidRDefault="00D20E06">
      <w:pPr>
        <w:pStyle w:val="TOC3"/>
        <w:rPr>
          <w:ins w:id="782" w:author="Author"/>
          <w:rFonts w:asciiTheme="minorHAnsi" w:eastAsiaTheme="minorEastAsia" w:hAnsiTheme="minorHAnsi" w:cstheme="minorBidi"/>
          <w:sz w:val="22"/>
          <w:szCs w:val="22"/>
          <w:lang w:val="en-US" w:eastAsia="en-US"/>
        </w:rPr>
      </w:pPr>
      <w:ins w:id="783" w:author="Author">
        <w:r>
          <w:rPr>
            <w:rStyle w:val="Hyperlink"/>
          </w:rPr>
          <w:fldChar w:fldCharType="begin"/>
        </w:r>
        <w:r>
          <w:rPr>
            <w:rStyle w:val="Hyperlink"/>
          </w:rPr>
          <w:instrText xml:space="preserve"> </w:instrText>
        </w:r>
        <w:r>
          <w:instrText>HYPERLINK \l "_Toc491674533"</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5.1.</w:t>
        </w:r>
        <w:r>
          <w:rPr>
            <w:rStyle w:val="Hyperlink"/>
            <w14:scene3d>
              <w14:camera w14:prst="orthographicFront"/>
              <w14:lightRig w14:rig="threePt" w14:dir="t">
                <w14:rot w14:lat="0" w14:lon="0" w14:rev="0"/>
              </w14:lightRig>
            </w14:scene3d>
          </w:rPr>
          <w:t>4.</w:t>
        </w:r>
        <w:r>
          <w:rPr>
            <w:rStyle w:val="Hyperlink"/>
          </w:rPr>
          <w:t xml:space="preserve"> Rules_Project_003</w:t>
        </w:r>
        <w:r>
          <w:rPr>
            <w:webHidden/>
          </w:rPr>
          <w:tab/>
        </w:r>
        <w:r>
          <w:rPr>
            <w:webHidden/>
          </w:rPr>
          <w:fldChar w:fldCharType="begin"/>
        </w:r>
        <w:r>
          <w:rPr>
            <w:webHidden/>
          </w:rPr>
          <w:instrText xml:space="preserve"> PAGEREF _Toc491674533 \h </w:instrText>
        </w:r>
      </w:ins>
      <w:r>
        <w:rPr>
          <w:webHidden/>
        </w:rPr>
      </w:r>
      <w:r>
        <w:rPr>
          <w:webHidden/>
        </w:rPr>
        <w:fldChar w:fldCharType="separate"/>
      </w:r>
      <w:ins w:id="784" w:author="Author">
        <w:r>
          <w:rPr>
            <w:webHidden/>
          </w:rPr>
          <w:t>72</w:t>
        </w:r>
        <w:r>
          <w:rPr>
            <w:webHidden/>
          </w:rPr>
          <w:fldChar w:fldCharType="end"/>
        </w:r>
        <w:r>
          <w:rPr>
            <w:rStyle w:val="Hyperlink"/>
          </w:rPr>
          <w:fldChar w:fldCharType="end"/>
        </w:r>
      </w:ins>
    </w:p>
    <w:p w:rsidR="00743B33" w:rsidRDefault="00D20E06">
      <w:pPr>
        <w:pStyle w:val="TOC3"/>
        <w:rPr>
          <w:ins w:id="785" w:author="Author"/>
          <w:rFonts w:asciiTheme="minorHAnsi" w:eastAsiaTheme="minorEastAsia" w:hAnsiTheme="minorHAnsi" w:cstheme="minorBidi"/>
          <w:sz w:val="22"/>
          <w:szCs w:val="22"/>
          <w:lang w:val="en-US" w:eastAsia="en-US"/>
        </w:rPr>
      </w:pPr>
      <w:ins w:id="786" w:author="Author">
        <w:r>
          <w:rPr>
            <w:rStyle w:val="Hyperlink"/>
          </w:rPr>
          <w:fldChar w:fldCharType="begin"/>
        </w:r>
        <w:r>
          <w:rPr>
            <w:rStyle w:val="Hyperlink"/>
          </w:rPr>
          <w:instrText xml:space="preserve"> </w:instrText>
        </w:r>
        <w:r>
          <w:instrText>HYPERLINK \l "_Toc491674534"</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5.1.5.</w:t>
        </w:r>
        <w:r>
          <w:rPr>
            <w:rStyle w:val="Hyperlink"/>
          </w:rPr>
          <w:t xml:space="preserve"> Rules_Project_004</w:t>
        </w:r>
        <w:r>
          <w:rPr>
            <w:webHidden/>
          </w:rPr>
          <w:tab/>
        </w:r>
        <w:r>
          <w:rPr>
            <w:webHidden/>
          </w:rPr>
          <w:fldChar w:fldCharType="begin"/>
        </w:r>
        <w:r>
          <w:rPr>
            <w:webHidden/>
          </w:rPr>
          <w:instrText xml:space="preserve"> PAGEREF _Toc491674534 \h </w:instrText>
        </w:r>
      </w:ins>
      <w:r>
        <w:rPr>
          <w:webHidden/>
        </w:rPr>
      </w:r>
      <w:r>
        <w:rPr>
          <w:webHidden/>
        </w:rPr>
        <w:fldChar w:fldCharType="separate"/>
      </w:r>
      <w:ins w:id="787" w:author="Author">
        <w:r>
          <w:rPr>
            <w:webHidden/>
          </w:rPr>
          <w:t>73</w:t>
        </w:r>
        <w:r>
          <w:rPr>
            <w:webHidden/>
          </w:rPr>
          <w:fldChar w:fldCharType="end"/>
        </w:r>
        <w:r>
          <w:rPr>
            <w:rStyle w:val="Hyperlink"/>
          </w:rPr>
          <w:fldChar w:fldCharType="end"/>
        </w:r>
      </w:ins>
    </w:p>
    <w:p w:rsidR="00743B33" w:rsidRDefault="00D20E06">
      <w:pPr>
        <w:pStyle w:val="TOC3"/>
        <w:rPr>
          <w:ins w:id="788" w:author="Author"/>
          <w:rFonts w:asciiTheme="minorHAnsi" w:eastAsiaTheme="minorEastAsia" w:hAnsiTheme="minorHAnsi" w:cstheme="minorBidi"/>
          <w:sz w:val="22"/>
          <w:szCs w:val="22"/>
          <w:lang w:val="en-US" w:eastAsia="en-US"/>
        </w:rPr>
      </w:pPr>
      <w:ins w:id="789" w:author="Author">
        <w:r>
          <w:rPr>
            <w:rStyle w:val="Hyperlink"/>
          </w:rPr>
          <w:fldChar w:fldCharType="begin"/>
        </w:r>
        <w:r>
          <w:rPr>
            <w:rStyle w:val="Hyperlink"/>
          </w:rPr>
          <w:instrText xml:space="preserve"> </w:instrText>
        </w:r>
        <w:r>
          <w:instrText>HYPERLINK \l "_Toc491674535"</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5.1.6.</w:t>
        </w:r>
        <w:r>
          <w:rPr>
            <w:rStyle w:val="Hyperlink"/>
          </w:rPr>
          <w:t xml:space="preserve"> Rules_Project_005</w:t>
        </w:r>
        <w:r>
          <w:rPr>
            <w:webHidden/>
          </w:rPr>
          <w:tab/>
        </w:r>
        <w:r>
          <w:rPr>
            <w:webHidden/>
          </w:rPr>
          <w:fldChar w:fldCharType="begin"/>
        </w:r>
        <w:r>
          <w:rPr>
            <w:webHidden/>
          </w:rPr>
          <w:instrText xml:space="preserve"> PAGEREF _Toc491674535 \h </w:instrText>
        </w:r>
      </w:ins>
      <w:r>
        <w:rPr>
          <w:webHidden/>
        </w:rPr>
      </w:r>
      <w:r>
        <w:rPr>
          <w:webHidden/>
        </w:rPr>
        <w:fldChar w:fldCharType="separate"/>
      </w:r>
      <w:ins w:id="790" w:author="Author">
        <w:r>
          <w:rPr>
            <w:webHidden/>
          </w:rPr>
          <w:t>73</w:t>
        </w:r>
        <w:r>
          <w:rPr>
            <w:webHidden/>
          </w:rPr>
          <w:fldChar w:fldCharType="end"/>
        </w:r>
        <w:r>
          <w:rPr>
            <w:rStyle w:val="Hyperlink"/>
          </w:rPr>
          <w:fldChar w:fldCharType="end"/>
        </w:r>
      </w:ins>
    </w:p>
    <w:p w:rsidR="00743B33" w:rsidRDefault="00D20E06">
      <w:pPr>
        <w:pStyle w:val="TOC3"/>
        <w:rPr>
          <w:ins w:id="791" w:author="Author"/>
          <w:rFonts w:asciiTheme="minorHAnsi" w:eastAsiaTheme="minorEastAsia" w:hAnsiTheme="minorHAnsi" w:cstheme="minorBidi"/>
          <w:sz w:val="22"/>
          <w:szCs w:val="22"/>
          <w:lang w:val="en-US" w:eastAsia="en-US"/>
        </w:rPr>
      </w:pPr>
      <w:ins w:id="792" w:author="Author">
        <w:r>
          <w:rPr>
            <w:rStyle w:val="Hyperlink"/>
          </w:rPr>
          <w:fldChar w:fldCharType="begin"/>
        </w:r>
        <w:r>
          <w:rPr>
            <w:rStyle w:val="Hyperlink"/>
          </w:rPr>
          <w:instrText xml:space="preserve"> </w:instrText>
        </w:r>
        <w:r>
          <w:instrText>HYPERLINK \l "_Toc491674536"</w:instrText>
        </w:r>
        <w:r>
          <w:rPr>
            <w:rStyle w:val="Hyperlink"/>
          </w:rPr>
          <w:instrText xml:space="preserve"> </w:instrText>
        </w:r>
        <w:r>
          <w:rPr>
            <w:rStyle w:val="Hyperlink"/>
          </w:rPr>
          <w:fldChar w:fldCharType="separate"/>
        </w:r>
        <w:r>
          <w:rPr>
            <w:rStyle w:val="Hyperlink"/>
            <w14:scene3d>
              <w14:camera w14:prst="orthographicFront"/>
              <w14:lightRig w14:rig="threePt" w14:dir="t">
                <w14:rot w14:lat="0" w14:lon="0" w14:rev="0"/>
              </w14:lightRig>
            </w14:scene3d>
          </w:rPr>
          <w:t>5.1.7.</w:t>
        </w:r>
        <w:r>
          <w:rPr>
            <w:rStyle w:val="Hyperlink"/>
          </w:rPr>
          <w:t xml:space="preserve"> Rules_Project_006</w:t>
        </w:r>
        <w:r>
          <w:rPr>
            <w:webHidden/>
          </w:rPr>
          <w:tab/>
        </w:r>
        <w:r>
          <w:rPr>
            <w:webHidden/>
          </w:rPr>
          <w:fldChar w:fldCharType="begin"/>
        </w:r>
        <w:r>
          <w:rPr>
            <w:webHidden/>
          </w:rPr>
          <w:instrText xml:space="preserve"> PAGEREF _Toc491674536 \h </w:instrText>
        </w:r>
      </w:ins>
      <w:r>
        <w:rPr>
          <w:webHidden/>
        </w:rPr>
      </w:r>
      <w:r>
        <w:rPr>
          <w:webHidden/>
        </w:rPr>
        <w:fldChar w:fldCharType="separate"/>
      </w:r>
      <w:ins w:id="793" w:author="Author">
        <w:r>
          <w:rPr>
            <w:webHidden/>
          </w:rPr>
          <w:t>73</w:t>
        </w:r>
        <w:r>
          <w:rPr>
            <w:webHidden/>
          </w:rPr>
          <w:fldChar w:fldCharType="end"/>
        </w:r>
        <w:r>
          <w:rPr>
            <w:rStyle w:val="Hyperlink"/>
          </w:rPr>
          <w:fldChar w:fldCharType="end"/>
        </w:r>
      </w:ins>
    </w:p>
    <w:p w:rsidR="00743B33" w:rsidRDefault="00D20E06">
      <w:pPr>
        <w:pStyle w:val="TOC1"/>
        <w:tabs>
          <w:tab w:val="right" w:leader="dot" w:pos="9530"/>
        </w:tabs>
        <w:rPr>
          <w:ins w:id="794" w:author="Author"/>
          <w:del w:id="795" w:author="Author"/>
          <w:rFonts w:asciiTheme="minorHAnsi" w:eastAsiaTheme="minorEastAsia" w:hAnsiTheme="minorHAnsi" w:cstheme="minorBidi"/>
          <w:b w:val="0"/>
          <w:bCs w:val="0"/>
          <w:caps w:val="0"/>
          <w:noProof/>
          <w:sz w:val="22"/>
          <w:szCs w:val="22"/>
          <w:lang w:val="en-US" w:eastAsia="en-US"/>
        </w:rPr>
      </w:pPr>
      <w:ins w:id="796" w:author="Author">
        <w:del w:id="797" w:author="Author">
          <w:r>
            <w:rPr>
              <w:rStyle w:val="Hyperlink"/>
              <w:b w:val="0"/>
              <w:bCs w:val="0"/>
              <w:caps w:val="0"/>
              <w:noProof/>
            </w:rPr>
            <w:delText>Table of Content</w:delText>
          </w:r>
          <w:r>
            <w:rPr>
              <w:noProof/>
              <w:webHidden/>
            </w:rPr>
            <w:tab/>
            <w:delText>2</w:delText>
          </w:r>
        </w:del>
      </w:ins>
    </w:p>
    <w:p w:rsidR="00743B33" w:rsidRDefault="00D20E06">
      <w:pPr>
        <w:pStyle w:val="TOC1"/>
        <w:tabs>
          <w:tab w:val="right" w:leader="dot" w:pos="9530"/>
        </w:tabs>
        <w:rPr>
          <w:ins w:id="798" w:author="Author"/>
          <w:del w:id="799" w:author="Author"/>
          <w:rFonts w:asciiTheme="minorHAnsi" w:eastAsiaTheme="minorEastAsia" w:hAnsiTheme="minorHAnsi" w:cstheme="minorBidi"/>
          <w:b w:val="0"/>
          <w:bCs w:val="0"/>
          <w:caps w:val="0"/>
          <w:noProof/>
          <w:sz w:val="22"/>
          <w:szCs w:val="22"/>
          <w:lang w:val="en-US" w:eastAsia="en-US"/>
        </w:rPr>
      </w:pPr>
      <w:ins w:id="800" w:author="Author">
        <w:del w:id="801" w:author="Author">
          <w:r>
            <w:rPr>
              <w:rStyle w:val="Hyperlink"/>
              <w:b w:val="0"/>
              <w:bCs w:val="0"/>
              <w:caps w:val="0"/>
              <w:noProof/>
            </w:rPr>
            <w:delText>Revision history</w:delText>
          </w:r>
          <w:r>
            <w:rPr>
              <w:noProof/>
              <w:webHidden/>
            </w:rPr>
            <w:tab/>
            <w:delText>7</w:delText>
          </w:r>
        </w:del>
      </w:ins>
    </w:p>
    <w:p w:rsidR="00743B33" w:rsidRDefault="00D20E06">
      <w:pPr>
        <w:pStyle w:val="TOC1"/>
        <w:tabs>
          <w:tab w:val="right" w:leader="dot" w:pos="9530"/>
        </w:tabs>
        <w:rPr>
          <w:ins w:id="802" w:author="Author"/>
          <w:del w:id="803" w:author="Author"/>
          <w:rFonts w:asciiTheme="minorHAnsi" w:eastAsiaTheme="minorEastAsia" w:hAnsiTheme="minorHAnsi" w:cstheme="minorBidi"/>
          <w:b w:val="0"/>
          <w:bCs w:val="0"/>
          <w:caps w:val="0"/>
          <w:noProof/>
          <w:sz w:val="22"/>
          <w:szCs w:val="22"/>
          <w:lang w:val="en-US" w:eastAsia="en-US"/>
        </w:rPr>
      </w:pPr>
      <w:ins w:id="804" w:author="Author">
        <w:del w:id="805" w:author="Author">
          <w:r>
            <w:rPr>
              <w:rStyle w:val="Hyperlink"/>
              <w:b w:val="0"/>
              <w:bCs w:val="0"/>
              <w:caps w:val="0"/>
              <w:noProof/>
              <w14:scene3d>
                <w14:camera w14:prst="orthographicFront"/>
                <w14:lightRig w14:rig="threePt" w14:dir="t">
                  <w14:rot w14:lat="0" w14:lon="0" w14:rev="0"/>
                </w14:lightRig>
              </w14:scene3d>
            </w:rPr>
            <w:delText>1.</w:delText>
          </w:r>
          <w:r>
            <w:rPr>
              <w:rStyle w:val="Hyperlink"/>
              <w:b w:val="0"/>
              <w:bCs w:val="0"/>
              <w:caps w:val="0"/>
              <w:noProof/>
            </w:rPr>
            <w:delText xml:space="preserve"> Introduction</w:delText>
          </w:r>
          <w:r>
            <w:rPr>
              <w:noProof/>
              <w:webHidden/>
            </w:rPr>
            <w:tab/>
            <w:delText>8</w:delText>
          </w:r>
        </w:del>
      </w:ins>
    </w:p>
    <w:p w:rsidR="00743B33" w:rsidRDefault="00D20E06">
      <w:pPr>
        <w:pStyle w:val="TOC2"/>
        <w:rPr>
          <w:ins w:id="806" w:author="Author"/>
          <w:del w:id="807" w:author="Author"/>
          <w:rFonts w:asciiTheme="minorHAnsi" w:eastAsiaTheme="minorEastAsia" w:hAnsiTheme="minorHAnsi" w:cstheme="minorBidi"/>
          <w:b w:val="0"/>
          <w:iCs w:val="0"/>
          <w:noProof/>
          <w:sz w:val="22"/>
          <w:szCs w:val="22"/>
          <w:lang w:val="en-US" w:eastAsia="en-US"/>
        </w:rPr>
      </w:pPr>
      <w:ins w:id="808" w:author="Author">
        <w:del w:id="809" w:author="Author">
          <w:r>
            <w:rPr>
              <w:rStyle w:val="Hyperlink"/>
              <w:b w:val="0"/>
              <w:iCs w:val="0"/>
              <w:noProof/>
            </w:rPr>
            <w:delText>1.1. Purpose of the document</w:delText>
          </w:r>
          <w:r>
            <w:rPr>
              <w:noProof/>
              <w:webHidden/>
            </w:rPr>
            <w:tab/>
            <w:delText>8</w:delText>
          </w:r>
        </w:del>
      </w:ins>
    </w:p>
    <w:p w:rsidR="00743B33" w:rsidRDefault="00D20E06">
      <w:pPr>
        <w:pStyle w:val="TOC2"/>
        <w:rPr>
          <w:ins w:id="810" w:author="Author"/>
          <w:del w:id="811" w:author="Author"/>
          <w:rFonts w:asciiTheme="minorHAnsi" w:eastAsiaTheme="minorEastAsia" w:hAnsiTheme="minorHAnsi" w:cstheme="minorBidi"/>
          <w:b w:val="0"/>
          <w:iCs w:val="0"/>
          <w:noProof/>
          <w:sz w:val="22"/>
          <w:szCs w:val="22"/>
          <w:lang w:val="en-US" w:eastAsia="en-US"/>
        </w:rPr>
      </w:pPr>
      <w:ins w:id="812" w:author="Author">
        <w:del w:id="813" w:author="Author">
          <w:r>
            <w:rPr>
              <w:rStyle w:val="Hyperlink"/>
              <w:b w:val="0"/>
              <w:iCs w:val="0"/>
              <w:noProof/>
            </w:rPr>
            <w:delText>1.2. Reference</w:delText>
          </w:r>
          <w:r>
            <w:rPr>
              <w:noProof/>
              <w:webHidden/>
            </w:rPr>
            <w:tab/>
            <w:delText>8</w:delText>
          </w:r>
        </w:del>
      </w:ins>
    </w:p>
    <w:p w:rsidR="00743B33" w:rsidRDefault="00D20E06">
      <w:pPr>
        <w:pStyle w:val="TOC1"/>
        <w:tabs>
          <w:tab w:val="right" w:leader="dot" w:pos="9530"/>
        </w:tabs>
        <w:rPr>
          <w:ins w:id="814" w:author="Author"/>
          <w:del w:id="815" w:author="Author"/>
          <w:rFonts w:asciiTheme="minorHAnsi" w:eastAsiaTheme="minorEastAsia" w:hAnsiTheme="minorHAnsi" w:cstheme="minorBidi"/>
          <w:b w:val="0"/>
          <w:bCs w:val="0"/>
          <w:caps w:val="0"/>
          <w:noProof/>
          <w:sz w:val="22"/>
          <w:szCs w:val="22"/>
          <w:lang w:val="en-US" w:eastAsia="en-US"/>
        </w:rPr>
      </w:pPr>
      <w:ins w:id="816" w:author="Author">
        <w:del w:id="817" w:author="Author">
          <w:r>
            <w:rPr>
              <w:rStyle w:val="Hyperlink"/>
              <w:b w:val="0"/>
              <w:bCs w:val="0"/>
              <w:caps w:val="0"/>
              <w:noProof/>
              <w14:scene3d>
                <w14:camera w14:prst="orthographicFront"/>
                <w14:lightRig w14:rig="threePt" w14:dir="t">
                  <w14:rot w14:lat="0" w14:lon="0" w14:rev="0"/>
                </w14:lightRig>
              </w14:scene3d>
            </w:rPr>
            <w:delText>2.</w:delText>
          </w:r>
          <w:r>
            <w:rPr>
              <w:rStyle w:val="Hyperlink"/>
              <w:b w:val="0"/>
              <w:bCs w:val="0"/>
              <w:caps w:val="0"/>
              <w:noProof/>
            </w:rPr>
            <w:delText xml:space="preserve"> Naming Convention</w:delText>
          </w:r>
          <w:r>
            <w:rPr>
              <w:noProof/>
              <w:webHidden/>
            </w:rPr>
            <w:tab/>
            <w:delText>9</w:delText>
          </w:r>
        </w:del>
      </w:ins>
    </w:p>
    <w:p w:rsidR="00743B33" w:rsidRDefault="00D20E06">
      <w:pPr>
        <w:pStyle w:val="TOC2"/>
        <w:rPr>
          <w:ins w:id="818" w:author="Author"/>
          <w:del w:id="819" w:author="Author"/>
          <w:rFonts w:asciiTheme="minorHAnsi" w:eastAsiaTheme="minorEastAsia" w:hAnsiTheme="minorHAnsi" w:cstheme="minorBidi"/>
          <w:b w:val="0"/>
          <w:iCs w:val="0"/>
          <w:noProof/>
          <w:sz w:val="22"/>
          <w:szCs w:val="22"/>
          <w:lang w:val="en-US" w:eastAsia="en-US"/>
        </w:rPr>
      </w:pPr>
      <w:ins w:id="820" w:author="Author">
        <w:del w:id="821" w:author="Author">
          <w:r>
            <w:rPr>
              <w:rStyle w:val="Hyperlink"/>
              <w:b w:val="0"/>
              <w:iCs w:val="0"/>
              <w:noProof/>
            </w:rPr>
            <w:delText>2.1. File Naming</w:delText>
          </w:r>
          <w:r>
            <w:rPr>
              <w:noProof/>
              <w:webHidden/>
            </w:rPr>
            <w:tab/>
            <w:delText>9</w:delText>
          </w:r>
        </w:del>
      </w:ins>
    </w:p>
    <w:p w:rsidR="00743B33" w:rsidRDefault="00D20E06">
      <w:pPr>
        <w:pStyle w:val="TOC3"/>
        <w:rPr>
          <w:ins w:id="822" w:author="Author"/>
          <w:del w:id="823" w:author="Author"/>
          <w:rFonts w:asciiTheme="minorHAnsi" w:eastAsiaTheme="minorEastAsia" w:hAnsiTheme="minorHAnsi" w:cstheme="minorBidi"/>
          <w:sz w:val="22"/>
          <w:szCs w:val="22"/>
          <w:lang w:val="en-US" w:eastAsia="en-US"/>
        </w:rPr>
      </w:pPr>
      <w:ins w:id="824" w:author="Author">
        <w:del w:id="825" w:author="Author">
          <w:r>
            <w:rPr>
              <w:rStyle w:val="Hyperlink"/>
              <w14:scene3d>
                <w14:camera w14:prst="orthographicFront"/>
                <w14:lightRig w14:rig="threePt" w14:dir="t">
                  <w14:rot w14:lat="0" w14:lon="0" w14:rev="0"/>
                </w14:lightRig>
              </w14:scene3d>
            </w:rPr>
            <w:delText>2.1.1.</w:delText>
          </w:r>
          <w:r>
            <w:rPr>
              <w:rStyle w:val="Hyperlink"/>
            </w:rPr>
            <w:delText xml:space="preserve"> Name_File_001 ([1] Clause 5.4.7 - table 1 - 1h)</w:delText>
          </w:r>
          <w:r>
            <w:rPr>
              <w:webHidden/>
            </w:rPr>
            <w:tab/>
            <w:delText>9</w:delText>
          </w:r>
        </w:del>
      </w:ins>
    </w:p>
    <w:p w:rsidR="00743B33" w:rsidRDefault="00D20E06">
      <w:pPr>
        <w:pStyle w:val="TOC3"/>
        <w:rPr>
          <w:ins w:id="826" w:author="Author"/>
          <w:del w:id="827" w:author="Author"/>
          <w:rFonts w:asciiTheme="minorHAnsi" w:eastAsiaTheme="minorEastAsia" w:hAnsiTheme="minorHAnsi" w:cstheme="minorBidi"/>
          <w:sz w:val="22"/>
          <w:szCs w:val="22"/>
          <w:lang w:val="en-US" w:eastAsia="en-US"/>
        </w:rPr>
      </w:pPr>
      <w:ins w:id="828" w:author="Author">
        <w:del w:id="829" w:author="Author">
          <w:r>
            <w:rPr>
              <w:rStyle w:val="Hyperlink"/>
              <w14:scene3d>
                <w14:camera w14:prst="orthographicFront"/>
                <w14:lightRig w14:rig="threePt" w14:dir="t">
                  <w14:rot w14:lat="0" w14:lon="0" w14:rev="0"/>
                </w14:lightRig>
              </w14:scene3d>
            </w:rPr>
            <w:delText>2.1.2.</w:delText>
          </w:r>
          <w:r>
            <w:rPr>
              <w:rStyle w:val="Hyperlink"/>
            </w:rPr>
            <w:delText xml:space="preserve"> Name_File_002 ([1] Clause 5.4.7 - table 1 - 1h)</w:delText>
          </w:r>
          <w:r>
            <w:rPr>
              <w:webHidden/>
            </w:rPr>
            <w:tab/>
            <w:delText>9</w:delText>
          </w:r>
        </w:del>
      </w:ins>
    </w:p>
    <w:p w:rsidR="00743B33" w:rsidRDefault="00D20E06">
      <w:pPr>
        <w:pStyle w:val="TOC3"/>
        <w:rPr>
          <w:ins w:id="830" w:author="Author"/>
          <w:del w:id="831" w:author="Author"/>
          <w:rFonts w:asciiTheme="minorHAnsi" w:eastAsiaTheme="minorEastAsia" w:hAnsiTheme="minorHAnsi" w:cstheme="minorBidi"/>
          <w:sz w:val="22"/>
          <w:szCs w:val="22"/>
          <w:lang w:val="en-US" w:eastAsia="en-US"/>
        </w:rPr>
      </w:pPr>
      <w:ins w:id="832" w:author="Author">
        <w:del w:id="833" w:author="Author">
          <w:r>
            <w:rPr>
              <w:rStyle w:val="Hyperlink"/>
              <w14:scene3d>
                <w14:camera w14:prst="orthographicFront"/>
                <w14:lightRig w14:rig="threePt" w14:dir="t">
                  <w14:rot w14:lat="0" w14:lon="0" w14:rev="0"/>
                </w14:lightRig>
              </w14:scene3d>
            </w:rPr>
            <w:delText>2.1.3.</w:delText>
          </w:r>
          <w:r>
            <w:rPr>
              <w:rStyle w:val="Hyperlink"/>
            </w:rPr>
            <w:delText xml:space="preserve"> Name_File_003</w:delText>
          </w:r>
          <w:r>
            <w:rPr>
              <w:webHidden/>
            </w:rPr>
            <w:tab/>
            <w:delText>9</w:delText>
          </w:r>
        </w:del>
      </w:ins>
    </w:p>
    <w:p w:rsidR="00743B33" w:rsidRDefault="00D20E06">
      <w:pPr>
        <w:pStyle w:val="TOC3"/>
        <w:rPr>
          <w:ins w:id="834" w:author="Author"/>
          <w:del w:id="835" w:author="Author"/>
          <w:rFonts w:asciiTheme="minorHAnsi" w:eastAsiaTheme="minorEastAsia" w:hAnsiTheme="minorHAnsi" w:cstheme="minorBidi"/>
          <w:sz w:val="22"/>
          <w:szCs w:val="22"/>
          <w:lang w:val="en-US" w:eastAsia="en-US"/>
        </w:rPr>
      </w:pPr>
      <w:ins w:id="836" w:author="Author">
        <w:del w:id="837" w:author="Author">
          <w:r>
            <w:rPr>
              <w:rStyle w:val="Hyperlink"/>
              <w14:scene3d>
                <w14:camera w14:prst="orthographicFront"/>
                <w14:lightRig w14:rig="threePt" w14:dir="t">
                  <w14:rot w14:lat="0" w14:lon="0" w14:rev="0"/>
                </w14:lightRig>
              </w14:scene3d>
            </w:rPr>
            <w:delText>2.1.4.</w:delText>
          </w:r>
          <w:r>
            <w:rPr>
              <w:rStyle w:val="Hyperlink"/>
            </w:rPr>
            <w:delText xml:space="preserve"> Name_File_004</w:delText>
          </w:r>
          <w:r>
            <w:rPr>
              <w:webHidden/>
            </w:rPr>
            <w:tab/>
            <w:delText>10</w:delText>
          </w:r>
        </w:del>
      </w:ins>
    </w:p>
    <w:p w:rsidR="00743B33" w:rsidRDefault="00D20E06">
      <w:pPr>
        <w:pStyle w:val="TOC2"/>
        <w:rPr>
          <w:ins w:id="838" w:author="Author"/>
          <w:del w:id="839" w:author="Author"/>
          <w:rFonts w:asciiTheme="minorHAnsi" w:eastAsiaTheme="minorEastAsia" w:hAnsiTheme="minorHAnsi" w:cstheme="minorBidi"/>
          <w:b w:val="0"/>
          <w:iCs w:val="0"/>
          <w:noProof/>
          <w:sz w:val="22"/>
          <w:szCs w:val="22"/>
          <w:lang w:val="en-US" w:eastAsia="en-US"/>
        </w:rPr>
      </w:pPr>
      <w:ins w:id="840" w:author="Author">
        <w:del w:id="841" w:author="Author">
          <w:r>
            <w:rPr>
              <w:rStyle w:val="Hyperlink"/>
              <w:b w:val="0"/>
              <w:iCs w:val="0"/>
              <w:noProof/>
            </w:rPr>
            <w:delText>2.2. Variable Naming</w:delText>
          </w:r>
          <w:r>
            <w:rPr>
              <w:noProof/>
              <w:webHidden/>
            </w:rPr>
            <w:tab/>
            <w:delText>10</w:delText>
          </w:r>
        </w:del>
      </w:ins>
    </w:p>
    <w:p w:rsidR="00743B33" w:rsidRDefault="00D20E06">
      <w:pPr>
        <w:pStyle w:val="TOC3"/>
        <w:rPr>
          <w:ins w:id="842" w:author="Author"/>
          <w:del w:id="843" w:author="Author"/>
          <w:rFonts w:asciiTheme="minorHAnsi" w:eastAsiaTheme="minorEastAsia" w:hAnsiTheme="minorHAnsi" w:cstheme="minorBidi"/>
          <w:sz w:val="22"/>
          <w:szCs w:val="22"/>
          <w:lang w:val="en-US" w:eastAsia="en-US"/>
        </w:rPr>
      </w:pPr>
      <w:ins w:id="844" w:author="Author">
        <w:del w:id="845" w:author="Author">
          <w:r>
            <w:rPr>
              <w:rStyle w:val="Hyperlink"/>
              <w14:scene3d>
                <w14:camera w14:prst="orthographicFront"/>
                <w14:lightRig w14:rig="threePt" w14:dir="t">
                  <w14:rot w14:lat="0" w14:lon="0" w14:rev="0"/>
                </w14:lightRig>
              </w14:scene3d>
            </w:rPr>
            <w:delText>2.2.1.</w:delText>
          </w:r>
          <w:r>
            <w:rPr>
              <w:rStyle w:val="Hyperlink"/>
            </w:rPr>
            <w:delText xml:space="preserve"> Name_Var_001 ([1] Clause 5.4.7 - table 1 - 1h)</w:delText>
          </w:r>
          <w:r>
            <w:rPr>
              <w:webHidden/>
            </w:rPr>
            <w:tab/>
            <w:delText>10</w:delText>
          </w:r>
        </w:del>
      </w:ins>
    </w:p>
    <w:p w:rsidR="00743B33" w:rsidRDefault="00D20E06">
      <w:pPr>
        <w:pStyle w:val="TOC3"/>
        <w:rPr>
          <w:ins w:id="846" w:author="Author"/>
          <w:del w:id="847" w:author="Author"/>
          <w:rFonts w:asciiTheme="minorHAnsi" w:eastAsiaTheme="minorEastAsia" w:hAnsiTheme="minorHAnsi" w:cstheme="minorBidi"/>
          <w:sz w:val="22"/>
          <w:szCs w:val="22"/>
          <w:lang w:val="en-US" w:eastAsia="en-US"/>
        </w:rPr>
      </w:pPr>
      <w:ins w:id="848" w:author="Author">
        <w:del w:id="849" w:author="Author">
          <w:r>
            <w:rPr>
              <w:rStyle w:val="Hyperlink"/>
              <w14:scene3d>
                <w14:camera w14:prst="orthographicFront"/>
                <w14:lightRig w14:rig="threePt" w14:dir="t">
                  <w14:rot w14:lat="0" w14:lon="0" w14:rev="0"/>
                </w14:lightRig>
              </w14:scene3d>
            </w:rPr>
            <w:delText>2.2.2.</w:delText>
          </w:r>
          <w:r>
            <w:rPr>
              <w:rStyle w:val="Hyperlink"/>
            </w:rPr>
            <w:delText xml:space="preserve"> Name_Var_002 </w:delText>
          </w:r>
          <w:r>
            <w:rPr>
              <w:rStyle w:val="Hyperlink"/>
            </w:rPr>
            <w:delText>([1] Clause 5.4.7 - table 1 - 1h)</w:delText>
          </w:r>
          <w:r>
            <w:rPr>
              <w:webHidden/>
            </w:rPr>
            <w:tab/>
            <w:delText>10</w:delText>
          </w:r>
        </w:del>
      </w:ins>
    </w:p>
    <w:p w:rsidR="00743B33" w:rsidRDefault="00D20E06">
      <w:pPr>
        <w:pStyle w:val="TOC3"/>
        <w:rPr>
          <w:ins w:id="850" w:author="Author"/>
          <w:del w:id="851" w:author="Author"/>
          <w:rFonts w:asciiTheme="minorHAnsi" w:eastAsiaTheme="minorEastAsia" w:hAnsiTheme="minorHAnsi" w:cstheme="minorBidi"/>
          <w:sz w:val="22"/>
          <w:szCs w:val="22"/>
          <w:lang w:val="en-US" w:eastAsia="en-US"/>
        </w:rPr>
      </w:pPr>
      <w:ins w:id="852" w:author="Author">
        <w:del w:id="853" w:author="Author">
          <w:r>
            <w:rPr>
              <w:rStyle w:val="Hyperlink"/>
              <w14:scene3d>
                <w14:camera w14:prst="orthographicFront"/>
                <w14:lightRig w14:rig="threePt" w14:dir="t">
                  <w14:rot w14:lat="0" w14:lon="0" w14:rev="0"/>
                </w14:lightRig>
              </w14:scene3d>
            </w:rPr>
            <w:delText>2.2.3.</w:delText>
          </w:r>
          <w:r>
            <w:rPr>
              <w:rStyle w:val="Hyperlink"/>
            </w:rPr>
            <w:delText xml:space="preserve"> Name_Var_003 ([1] Clause 5.4.7 - table 1 - 1h)</w:delText>
          </w:r>
          <w:r>
            <w:rPr>
              <w:webHidden/>
            </w:rPr>
            <w:tab/>
            <w:delText>11</w:delText>
          </w:r>
        </w:del>
      </w:ins>
    </w:p>
    <w:p w:rsidR="00743B33" w:rsidRDefault="00D20E06">
      <w:pPr>
        <w:pStyle w:val="TOC3"/>
        <w:rPr>
          <w:ins w:id="854" w:author="Author"/>
          <w:del w:id="855" w:author="Author"/>
          <w:rFonts w:asciiTheme="minorHAnsi" w:eastAsiaTheme="minorEastAsia" w:hAnsiTheme="minorHAnsi" w:cstheme="minorBidi"/>
          <w:sz w:val="22"/>
          <w:szCs w:val="22"/>
          <w:lang w:val="en-US" w:eastAsia="en-US"/>
        </w:rPr>
      </w:pPr>
      <w:ins w:id="856" w:author="Author">
        <w:del w:id="857" w:author="Author">
          <w:r>
            <w:rPr>
              <w:rStyle w:val="Hyperlink"/>
              <w14:scene3d>
                <w14:camera w14:prst="orthographicFront"/>
                <w14:lightRig w14:rig="threePt" w14:dir="t">
                  <w14:rot w14:lat="0" w14:lon="0" w14:rev="0"/>
                </w14:lightRig>
              </w14:scene3d>
            </w:rPr>
            <w:delText>2.2.4.</w:delText>
          </w:r>
          <w:r>
            <w:rPr>
              <w:rStyle w:val="Hyperlink"/>
            </w:rPr>
            <w:delText xml:space="preserve"> Name_Var_004</w:delText>
          </w:r>
          <w:r>
            <w:rPr>
              <w:webHidden/>
            </w:rPr>
            <w:tab/>
            <w:delText>11</w:delText>
          </w:r>
        </w:del>
      </w:ins>
    </w:p>
    <w:p w:rsidR="00743B33" w:rsidRDefault="00D20E06">
      <w:pPr>
        <w:pStyle w:val="TOC3"/>
        <w:rPr>
          <w:ins w:id="858" w:author="Author"/>
          <w:del w:id="859" w:author="Author"/>
          <w:rFonts w:asciiTheme="minorHAnsi" w:eastAsiaTheme="minorEastAsia" w:hAnsiTheme="minorHAnsi" w:cstheme="minorBidi"/>
          <w:sz w:val="22"/>
          <w:szCs w:val="22"/>
          <w:lang w:val="en-US" w:eastAsia="en-US"/>
        </w:rPr>
      </w:pPr>
      <w:ins w:id="860" w:author="Author">
        <w:del w:id="861" w:author="Author">
          <w:r>
            <w:rPr>
              <w:rStyle w:val="Hyperlink"/>
              <w14:scene3d>
                <w14:camera w14:prst="orthographicFront"/>
                <w14:lightRig w14:rig="threePt" w14:dir="t">
                  <w14:rot w14:lat="0" w14:lon="0" w14:rev="0"/>
                </w14:lightRig>
              </w14:scene3d>
            </w:rPr>
            <w:delText>2.2.5.</w:delText>
          </w:r>
          <w:r>
            <w:rPr>
              <w:rStyle w:val="Hyperlink"/>
            </w:rPr>
            <w:delText xml:space="preserve"> Name_Var_005</w:delText>
          </w:r>
          <w:r>
            <w:rPr>
              <w:webHidden/>
            </w:rPr>
            <w:tab/>
            <w:delText>11</w:delText>
          </w:r>
        </w:del>
      </w:ins>
    </w:p>
    <w:p w:rsidR="00743B33" w:rsidRDefault="00D20E06">
      <w:pPr>
        <w:pStyle w:val="TOC2"/>
        <w:rPr>
          <w:ins w:id="862" w:author="Author"/>
          <w:del w:id="863" w:author="Author"/>
          <w:rFonts w:asciiTheme="minorHAnsi" w:eastAsiaTheme="minorEastAsia" w:hAnsiTheme="minorHAnsi" w:cstheme="minorBidi"/>
          <w:b w:val="0"/>
          <w:iCs w:val="0"/>
          <w:noProof/>
          <w:sz w:val="22"/>
          <w:szCs w:val="22"/>
          <w:lang w:val="en-US" w:eastAsia="en-US"/>
        </w:rPr>
      </w:pPr>
      <w:ins w:id="864" w:author="Author">
        <w:del w:id="865" w:author="Author">
          <w:r>
            <w:rPr>
              <w:rStyle w:val="Hyperlink"/>
              <w:b w:val="0"/>
              <w:iCs w:val="0"/>
              <w:noProof/>
            </w:rPr>
            <w:delText>2.3. Method Naming</w:delText>
          </w:r>
          <w:r>
            <w:rPr>
              <w:noProof/>
              <w:webHidden/>
            </w:rPr>
            <w:tab/>
            <w:delText>12</w:delText>
          </w:r>
        </w:del>
      </w:ins>
    </w:p>
    <w:p w:rsidR="00743B33" w:rsidRDefault="00D20E06">
      <w:pPr>
        <w:pStyle w:val="TOC3"/>
        <w:rPr>
          <w:ins w:id="866" w:author="Author"/>
          <w:del w:id="867" w:author="Author"/>
          <w:rFonts w:asciiTheme="minorHAnsi" w:eastAsiaTheme="minorEastAsia" w:hAnsiTheme="minorHAnsi" w:cstheme="minorBidi"/>
          <w:sz w:val="22"/>
          <w:szCs w:val="22"/>
          <w:lang w:val="en-US" w:eastAsia="en-US"/>
        </w:rPr>
      </w:pPr>
      <w:ins w:id="868" w:author="Author">
        <w:del w:id="869" w:author="Author">
          <w:r>
            <w:rPr>
              <w:rStyle w:val="Hyperlink"/>
              <w14:scene3d>
                <w14:camera w14:prst="orthographicFront"/>
                <w14:lightRig w14:rig="threePt" w14:dir="t">
                  <w14:rot w14:lat="0" w14:lon="0" w14:rev="0"/>
                </w14:lightRig>
              </w14:scene3d>
            </w:rPr>
            <w:delText>2.3.1.</w:delText>
          </w:r>
          <w:r>
            <w:rPr>
              <w:rStyle w:val="Hyperlink"/>
            </w:rPr>
            <w:delText xml:space="preserve"> Name_Method_001 ([1] Clause 5.4.7 - table 1 - 1h)</w:delText>
          </w:r>
          <w:r>
            <w:rPr>
              <w:webHidden/>
            </w:rPr>
            <w:tab/>
            <w:delText>12</w:delText>
          </w:r>
        </w:del>
      </w:ins>
    </w:p>
    <w:p w:rsidR="00743B33" w:rsidRDefault="00D20E06">
      <w:pPr>
        <w:pStyle w:val="TOC2"/>
        <w:rPr>
          <w:ins w:id="870" w:author="Author"/>
          <w:del w:id="871" w:author="Author"/>
          <w:rFonts w:asciiTheme="minorHAnsi" w:eastAsiaTheme="minorEastAsia" w:hAnsiTheme="minorHAnsi" w:cstheme="minorBidi"/>
          <w:b w:val="0"/>
          <w:iCs w:val="0"/>
          <w:noProof/>
          <w:sz w:val="22"/>
          <w:szCs w:val="22"/>
          <w:lang w:val="en-US" w:eastAsia="en-US"/>
        </w:rPr>
      </w:pPr>
      <w:ins w:id="872" w:author="Author">
        <w:del w:id="873" w:author="Author">
          <w:r>
            <w:rPr>
              <w:rStyle w:val="Hyperlink"/>
              <w:b w:val="0"/>
              <w:iCs w:val="0"/>
              <w:noProof/>
            </w:rPr>
            <w:delText>2.4. Type Naming</w:delText>
          </w:r>
          <w:r>
            <w:rPr>
              <w:noProof/>
              <w:webHidden/>
            </w:rPr>
            <w:tab/>
            <w:delText>12</w:delText>
          </w:r>
        </w:del>
      </w:ins>
    </w:p>
    <w:p w:rsidR="00743B33" w:rsidRDefault="00D20E06">
      <w:pPr>
        <w:pStyle w:val="TOC3"/>
        <w:rPr>
          <w:ins w:id="874" w:author="Author"/>
          <w:del w:id="875" w:author="Author"/>
          <w:rFonts w:asciiTheme="minorHAnsi" w:eastAsiaTheme="minorEastAsia" w:hAnsiTheme="minorHAnsi" w:cstheme="minorBidi"/>
          <w:sz w:val="22"/>
          <w:szCs w:val="22"/>
          <w:lang w:val="en-US" w:eastAsia="en-US"/>
        </w:rPr>
      </w:pPr>
      <w:ins w:id="876" w:author="Author">
        <w:del w:id="877" w:author="Author">
          <w:r>
            <w:rPr>
              <w:rStyle w:val="Hyperlink"/>
              <w14:scene3d>
                <w14:camera w14:prst="orthographicFront"/>
                <w14:lightRig w14:rig="threePt" w14:dir="t">
                  <w14:rot w14:lat="0" w14:lon="0" w14:rev="0"/>
                </w14:lightRig>
              </w14:scene3d>
            </w:rPr>
            <w:delText>2.4.1.</w:delText>
          </w:r>
          <w:r>
            <w:rPr>
              <w:rStyle w:val="Hyperlink"/>
            </w:rPr>
            <w:delText xml:space="preserve"> Name_Type_001 ([1] Clause 5.4.7 - table 1 - 1h)</w:delText>
          </w:r>
          <w:r>
            <w:rPr>
              <w:webHidden/>
            </w:rPr>
            <w:tab/>
            <w:delText>12</w:delText>
          </w:r>
        </w:del>
      </w:ins>
    </w:p>
    <w:p w:rsidR="00743B33" w:rsidRDefault="00D20E06">
      <w:pPr>
        <w:pStyle w:val="TOC3"/>
        <w:rPr>
          <w:ins w:id="878" w:author="Author"/>
          <w:del w:id="879" w:author="Author"/>
          <w:rFonts w:asciiTheme="minorHAnsi" w:eastAsiaTheme="minorEastAsia" w:hAnsiTheme="minorHAnsi" w:cstheme="minorBidi"/>
          <w:sz w:val="22"/>
          <w:szCs w:val="22"/>
          <w:lang w:val="en-US" w:eastAsia="en-US"/>
        </w:rPr>
      </w:pPr>
      <w:ins w:id="880" w:author="Author">
        <w:del w:id="881" w:author="Author">
          <w:r>
            <w:rPr>
              <w:rStyle w:val="Hyperlink"/>
              <w14:scene3d>
                <w14:camera w14:prst="orthographicFront"/>
                <w14:lightRig w14:rig="threePt" w14:dir="t">
                  <w14:rot w14:lat="0" w14:lon="0" w14:rev="0"/>
                </w14:lightRig>
              </w14:scene3d>
            </w:rPr>
            <w:delText>2.4.2.</w:delText>
          </w:r>
          <w:r>
            <w:rPr>
              <w:rStyle w:val="Hyperlink"/>
            </w:rPr>
            <w:delText xml:space="preserve"> Name_Type_002 ([1] Clause 5.4.7 - table 1 - 1h)</w:delText>
          </w:r>
          <w:r>
            <w:rPr>
              <w:webHidden/>
            </w:rPr>
            <w:tab/>
            <w:delText>12</w:delText>
          </w:r>
        </w:del>
      </w:ins>
    </w:p>
    <w:p w:rsidR="00743B33" w:rsidRDefault="00D20E06">
      <w:pPr>
        <w:pStyle w:val="TOC3"/>
        <w:rPr>
          <w:ins w:id="882" w:author="Author"/>
          <w:del w:id="883" w:author="Author"/>
          <w:rFonts w:asciiTheme="minorHAnsi" w:eastAsiaTheme="minorEastAsia" w:hAnsiTheme="minorHAnsi" w:cstheme="minorBidi"/>
          <w:sz w:val="22"/>
          <w:szCs w:val="22"/>
          <w:lang w:val="en-US" w:eastAsia="en-US"/>
        </w:rPr>
      </w:pPr>
      <w:ins w:id="884" w:author="Author">
        <w:del w:id="885" w:author="Author">
          <w:r>
            <w:rPr>
              <w:rStyle w:val="Hyperlink"/>
              <w14:scene3d>
                <w14:camera w14:prst="orthographicFront"/>
                <w14:lightRig w14:rig="threePt" w14:dir="t">
                  <w14:rot w14:lat="0" w14:lon="0" w14:rev="0"/>
                </w14:lightRig>
              </w14:scene3d>
            </w:rPr>
            <w:delText>2.4.3.</w:delText>
          </w:r>
          <w:r>
            <w:rPr>
              <w:rStyle w:val="Hyperlink"/>
            </w:rPr>
            <w:delText xml:space="preserve"> Name_Type_003</w:delText>
          </w:r>
          <w:r>
            <w:rPr>
              <w:webHidden/>
            </w:rPr>
            <w:tab/>
            <w:delText>12</w:delText>
          </w:r>
        </w:del>
      </w:ins>
    </w:p>
    <w:p w:rsidR="00743B33" w:rsidRDefault="00D20E06">
      <w:pPr>
        <w:pStyle w:val="TOC3"/>
        <w:rPr>
          <w:ins w:id="886" w:author="Author"/>
          <w:del w:id="887" w:author="Author"/>
          <w:rFonts w:asciiTheme="minorHAnsi" w:eastAsiaTheme="minorEastAsia" w:hAnsiTheme="minorHAnsi" w:cstheme="minorBidi"/>
          <w:sz w:val="22"/>
          <w:szCs w:val="22"/>
          <w:lang w:val="en-US" w:eastAsia="en-US"/>
        </w:rPr>
      </w:pPr>
      <w:ins w:id="888" w:author="Author">
        <w:del w:id="889" w:author="Author">
          <w:r>
            <w:rPr>
              <w:rStyle w:val="Hyperlink"/>
              <w14:scene3d>
                <w14:camera w14:prst="orthographicFront"/>
                <w14:lightRig w14:rig="threePt" w14:dir="t">
                  <w14:rot w14:lat="0" w14:lon="0" w14:rev="0"/>
                </w14:lightRig>
              </w14:scene3d>
            </w:rPr>
            <w:delText>2.4.4.</w:delText>
          </w:r>
          <w:r>
            <w:rPr>
              <w:rStyle w:val="Hyperlink"/>
            </w:rPr>
            <w:delText xml:space="preserve"> Name_Type_004</w:delText>
          </w:r>
          <w:r>
            <w:rPr>
              <w:webHidden/>
            </w:rPr>
            <w:tab/>
            <w:delText>13</w:delText>
          </w:r>
        </w:del>
      </w:ins>
    </w:p>
    <w:p w:rsidR="00743B33" w:rsidRDefault="00D20E06">
      <w:pPr>
        <w:pStyle w:val="TOC3"/>
        <w:rPr>
          <w:ins w:id="890" w:author="Author"/>
          <w:del w:id="891" w:author="Author"/>
          <w:rFonts w:asciiTheme="minorHAnsi" w:eastAsiaTheme="minorEastAsia" w:hAnsiTheme="minorHAnsi" w:cstheme="minorBidi"/>
          <w:sz w:val="22"/>
          <w:szCs w:val="22"/>
          <w:lang w:val="en-US" w:eastAsia="en-US"/>
        </w:rPr>
      </w:pPr>
      <w:ins w:id="892" w:author="Author">
        <w:del w:id="893" w:author="Author">
          <w:r>
            <w:rPr>
              <w:rStyle w:val="Hyperlink"/>
              <w14:scene3d>
                <w14:camera w14:prst="orthographicFront"/>
                <w14:lightRig w14:rig="threePt" w14:dir="t">
                  <w14:rot w14:lat="0" w14:lon="0" w14:rev="0"/>
                </w14:lightRig>
              </w14:scene3d>
            </w:rPr>
            <w:delText>2.4.5.</w:delText>
          </w:r>
          <w:r>
            <w:rPr>
              <w:rStyle w:val="Hyperlink"/>
            </w:rPr>
            <w:delText xml:space="preserve"> Name_Type_005</w:delText>
          </w:r>
          <w:r>
            <w:rPr>
              <w:webHidden/>
            </w:rPr>
            <w:tab/>
            <w:delText>14</w:delText>
          </w:r>
        </w:del>
      </w:ins>
    </w:p>
    <w:p w:rsidR="00743B33" w:rsidRDefault="00D20E06">
      <w:pPr>
        <w:pStyle w:val="TOC2"/>
        <w:rPr>
          <w:ins w:id="894" w:author="Author"/>
          <w:del w:id="895" w:author="Author"/>
          <w:rFonts w:asciiTheme="minorHAnsi" w:eastAsiaTheme="minorEastAsia" w:hAnsiTheme="minorHAnsi" w:cstheme="minorBidi"/>
          <w:b w:val="0"/>
          <w:iCs w:val="0"/>
          <w:noProof/>
          <w:sz w:val="22"/>
          <w:szCs w:val="22"/>
          <w:lang w:val="en-US" w:eastAsia="en-US"/>
        </w:rPr>
      </w:pPr>
      <w:ins w:id="896" w:author="Author">
        <w:del w:id="897" w:author="Author">
          <w:r>
            <w:rPr>
              <w:rStyle w:val="Hyperlink"/>
              <w:b w:val="0"/>
              <w:iCs w:val="0"/>
              <w:noProof/>
            </w:rPr>
            <w:delText>2.5. Macro Naming</w:delText>
          </w:r>
          <w:r>
            <w:rPr>
              <w:noProof/>
              <w:webHidden/>
            </w:rPr>
            <w:tab/>
            <w:delText>15</w:delText>
          </w:r>
        </w:del>
      </w:ins>
    </w:p>
    <w:p w:rsidR="00743B33" w:rsidRDefault="00D20E06">
      <w:pPr>
        <w:pStyle w:val="TOC3"/>
        <w:rPr>
          <w:ins w:id="898" w:author="Author"/>
          <w:del w:id="899" w:author="Author"/>
          <w:rFonts w:asciiTheme="minorHAnsi" w:eastAsiaTheme="minorEastAsia" w:hAnsiTheme="minorHAnsi" w:cstheme="minorBidi"/>
          <w:sz w:val="22"/>
          <w:szCs w:val="22"/>
          <w:lang w:val="en-US" w:eastAsia="en-US"/>
        </w:rPr>
      </w:pPr>
      <w:ins w:id="900" w:author="Author">
        <w:del w:id="901" w:author="Author">
          <w:r>
            <w:rPr>
              <w:rStyle w:val="Hyperlink"/>
              <w14:scene3d>
                <w14:camera w14:prst="orthographicFront"/>
                <w14:lightRig w14:rig="threePt" w14:dir="t">
                  <w14:rot w14:lat="0" w14:lon="0" w14:rev="0"/>
                </w14:lightRig>
              </w14:scene3d>
            </w:rPr>
            <w:delText>2.5.1.</w:delText>
          </w:r>
          <w:r>
            <w:rPr>
              <w:rStyle w:val="Hyperlink"/>
            </w:rPr>
            <w:delText xml:space="preserve"> Name_Macro_001 ([1] Clause 5.4.7 - table 1 - 1h)</w:delText>
          </w:r>
          <w:r>
            <w:rPr>
              <w:webHidden/>
            </w:rPr>
            <w:tab/>
            <w:delText>15</w:delText>
          </w:r>
        </w:del>
      </w:ins>
    </w:p>
    <w:p w:rsidR="00743B33" w:rsidRDefault="00D20E06">
      <w:pPr>
        <w:pStyle w:val="TOC2"/>
        <w:rPr>
          <w:ins w:id="902" w:author="Author"/>
          <w:del w:id="903" w:author="Author"/>
          <w:rFonts w:asciiTheme="minorHAnsi" w:eastAsiaTheme="minorEastAsia" w:hAnsiTheme="minorHAnsi" w:cstheme="minorBidi"/>
          <w:b w:val="0"/>
          <w:iCs w:val="0"/>
          <w:noProof/>
          <w:sz w:val="22"/>
          <w:szCs w:val="22"/>
          <w:lang w:val="en-US" w:eastAsia="en-US"/>
        </w:rPr>
      </w:pPr>
      <w:ins w:id="904" w:author="Author">
        <w:del w:id="905" w:author="Author">
          <w:r>
            <w:rPr>
              <w:rStyle w:val="Hyperlink"/>
              <w:b w:val="0"/>
              <w:iCs w:val="0"/>
              <w:noProof/>
            </w:rPr>
            <w:delText>2.6. Parameter Naming</w:delText>
          </w:r>
          <w:r>
            <w:rPr>
              <w:noProof/>
              <w:webHidden/>
            </w:rPr>
            <w:tab/>
            <w:delText>15</w:delText>
          </w:r>
        </w:del>
      </w:ins>
    </w:p>
    <w:p w:rsidR="00743B33" w:rsidRDefault="00D20E06">
      <w:pPr>
        <w:pStyle w:val="TOC3"/>
        <w:rPr>
          <w:ins w:id="906" w:author="Author"/>
          <w:del w:id="907" w:author="Author"/>
          <w:rFonts w:asciiTheme="minorHAnsi" w:eastAsiaTheme="minorEastAsia" w:hAnsiTheme="minorHAnsi" w:cstheme="minorBidi"/>
          <w:sz w:val="22"/>
          <w:szCs w:val="22"/>
          <w:lang w:val="en-US" w:eastAsia="en-US"/>
        </w:rPr>
      </w:pPr>
      <w:ins w:id="908" w:author="Author">
        <w:del w:id="909" w:author="Author">
          <w:r>
            <w:rPr>
              <w:rStyle w:val="Hyperlink"/>
              <w14:scene3d>
                <w14:camera w14:prst="orthographicFront"/>
                <w14:lightRig w14:rig="threePt" w14:dir="t">
                  <w14:rot w14:lat="0" w14:lon="0" w14:rev="0"/>
                </w14:lightRig>
              </w14:scene3d>
            </w:rPr>
            <w:delText>2.6.1.</w:delText>
          </w:r>
          <w:r>
            <w:rPr>
              <w:rStyle w:val="Hyperlink"/>
            </w:rPr>
            <w:delText xml:space="preserve"> Name_Param_001</w:delText>
          </w:r>
          <w:r>
            <w:rPr>
              <w:webHidden/>
            </w:rPr>
            <w:tab/>
            <w:delText>15</w:delText>
          </w:r>
        </w:del>
      </w:ins>
    </w:p>
    <w:p w:rsidR="00743B33" w:rsidRDefault="00D20E06">
      <w:pPr>
        <w:pStyle w:val="TOC3"/>
        <w:rPr>
          <w:ins w:id="910" w:author="Author"/>
          <w:del w:id="911" w:author="Author"/>
          <w:rFonts w:asciiTheme="minorHAnsi" w:eastAsiaTheme="minorEastAsia" w:hAnsiTheme="minorHAnsi" w:cstheme="minorBidi"/>
          <w:sz w:val="22"/>
          <w:szCs w:val="22"/>
          <w:lang w:val="en-US" w:eastAsia="en-US"/>
        </w:rPr>
      </w:pPr>
      <w:ins w:id="912" w:author="Author">
        <w:del w:id="913" w:author="Author">
          <w:r>
            <w:rPr>
              <w:rStyle w:val="Hyperlink"/>
              <w14:scene3d>
                <w14:camera w14:prst="orthographicFront"/>
                <w14:lightRig w14:rig="threePt" w14:dir="t">
                  <w14:rot w14:lat="0" w14:lon="0" w14:rev="0"/>
                </w14:lightRig>
              </w14:scene3d>
            </w:rPr>
            <w:delText>2.6.2.</w:delText>
          </w:r>
          <w:r>
            <w:rPr>
              <w:rStyle w:val="Hyperlink"/>
            </w:rPr>
            <w:delText xml:space="preserve"> Name_Param_002</w:delText>
          </w:r>
          <w:r>
            <w:rPr>
              <w:webHidden/>
            </w:rPr>
            <w:tab/>
            <w:delText>15</w:delText>
          </w:r>
        </w:del>
      </w:ins>
    </w:p>
    <w:p w:rsidR="00743B33" w:rsidRDefault="00D20E06">
      <w:pPr>
        <w:pStyle w:val="TOC2"/>
        <w:rPr>
          <w:ins w:id="914" w:author="Author"/>
          <w:del w:id="915" w:author="Author"/>
          <w:rFonts w:asciiTheme="minorHAnsi" w:eastAsiaTheme="minorEastAsia" w:hAnsiTheme="minorHAnsi" w:cstheme="minorBidi"/>
          <w:b w:val="0"/>
          <w:iCs w:val="0"/>
          <w:noProof/>
          <w:sz w:val="22"/>
          <w:szCs w:val="22"/>
          <w:lang w:val="en-US" w:eastAsia="en-US"/>
        </w:rPr>
      </w:pPr>
      <w:ins w:id="916" w:author="Author">
        <w:del w:id="917" w:author="Author">
          <w:r>
            <w:rPr>
              <w:rStyle w:val="Hyperlink"/>
              <w:b w:val="0"/>
              <w:iCs w:val="0"/>
              <w:noProof/>
            </w:rPr>
            <w:delText>2.7. Properties Naming</w:delText>
          </w:r>
          <w:r>
            <w:rPr>
              <w:noProof/>
              <w:webHidden/>
            </w:rPr>
            <w:tab/>
            <w:delText>15</w:delText>
          </w:r>
        </w:del>
      </w:ins>
    </w:p>
    <w:p w:rsidR="00743B33" w:rsidRDefault="00D20E06">
      <w:pPr>
        <w:pStyle w:val="TOC3"/>
        <w:rPr>
          <w:ins w:id="918" w:author="Author"/>
          <w:del w:id="919" w:author="Author"/>
          <w:rFonts w:asciiTheme="minorHAnsi" w:eastAsiaTheme="minorEastAsia" w:hAnsiTheme="minorHAnsi" w:cstheme="minorBidi"/>
          <w:sz w:val="22"/>
          <w:szCs w:val="22"/>
          <w:lang w:val="en-US" w:eastAsia="en-US"/>
        </w:rPr>
      </w:pPr>
      <w:ins w:id="920" w:author="Author">
        <w:del w:id="921" w:author="Author">
          <w:r>
            <w:rPr>
              <w:rStyle w:val="Hyperlink"/>
              <w14:scene3d>
                <w14:camera w14:prst="orthographicFront"/>
                <w14:lightRig w14:rig="threePt" w14:dir="t">
                  <w14:rot w14:lat="0" w14:lon="0" w14:rev="0"/>
                </w14:lightRig>
              </w14:scene3d>
            </w:rPr>
            <w:delText>2.7.1.</w:delText>
          </w:r>
          <w:r>
            <w:rPr>
              <w:rStyle w:val="Hyperlink"/>
            </w:rPr>
            <w:delText xml:space="preserve"> Name_Prop_001</w:delText>
          </w:r>
          <w:r>
            <w:rPr>
              <w:webHidden/>
            </w:rPr>
            <w:tab/>
            <w:delText>15</w:delText>
          </w:r>
        </w:del>
      </w:ins>
    </w:p>
    <w:p w:rsidR="00743B33" w:rsidRDefault="00D20E06">
      <w:pPr>
        <w:pStyle w:val="TOC3"/>
        <w:rPr>
          <w:ins w:id="922" w:author="Author"/>
          <w:del w:id="923" w:author="Author"/>
          <w:rFonts w:asciiTheme="minorHAnsi" w:eastAsiaTheme="minorEastAsia" w:hAnsiTheme="minorHAnsi" w:cstheme="minorBidi"/>
          <w:sz w:val="22"/>
          <w:szCs w:val="22"/>
          <w:lang w:val="en-US" w:eastAsia="en-US"/>
        </w:rPr>
      </w:pPr>
      <w:ins w:id="924" w:author="Author">
        <w:del w:id="925" w:author="Author">
          <w:r>
            <w:rPr>
              <w:rStyle w:val="Hyperlink"/>
              <w14:scene3d>
                <w14:camera w14:prst="orthographicFront"/>
                <w14:lightRig w14:rig="threePt" w14:dir="t">
                  <w14:rot w14:lat="0" w14:lon="0" w14:rev="0"/>
                </w14:lightRig>
              </w14:scene3d>
            </w:rPr>
            <w:delText>2.7.2.</w:delText>
          </w:r>
          <w:r>
            <w:rPr>
              <w:rStyle w:val="Hyperlink"/>
            </w:rPr>
            <w:delText xml:space="preserve"> Name_Prop_002</w:delText>
          </w:r>
          <w:r>
            <w:rPr>
              <w:webHidden/>
            </w:rPr>
            <w:tab/>
            <w:delText>16</w:delText>
          </w:r>
        </w:del>
      </w:ins>
    </w:p>
    <w:p w:rsidR="00743B33" w:rsidRDefault="00D20E06">
      <w:pPr>
        <w:pStyle w:val="TOC3"/>
        <w:rPr>
          <w:ins w:id="926" w:author="Author"/>
          <w:del w:id="927" w:author="Author"/>
          <w:rFonts w:asciiTheme="minorHAnsi" w:eastAsiaTheme="minorEastAsia" w:hAnsiTheme="minorHAnsi" w:cstheme="minorBidi"/>
          <w:sz w:val="22"/>
          <w:szCs w:val="22"/>
          <w:lang w:val="en-US" w:eastAsia="en-US"/>
        </w:rPr>
      </w:pPr>
      <w:ins w:id="928" w:author="Author">
        <w:del w:id="929" w:author="Author">
          <w:r>
            <w:rPr>
              <w:rStyle w:val="Hyperlink"/>
              <w14:scene3d>
                <w14:camera w14:prst="orthographicFront"/>
                <w14:lightRig w14:rig="threePt" w14:dir="t">
                  <w14:rot w14:lat="0" w14:lon="0" w14:rev="0"/>
                </w14:lightRig>
              </w14:scene3d>
            </w:rPr>
            <w:delText>2.7.3.</w:delText>
          </w:r>
          <w:r>
            <w:rPr>
              <w:rStyle w:val="Hyperlink"/>
            </w:rPr>
            <w:delText xml:space="preserve"> Name_Prop_003</w:delText>
          </w:r>
          <w:r>
            <w:rPr>
              <w:webHidden/>
            </w:rPr>
            <w:tab/>
            <w:delText>16</w:delText>
          </w:r>
        </w:del>
      </w:ins>
    </w:p>
    <w:p w:rsidR="00743B33" w:rsidRDefault="00D20E06">
      <w:pPr>
        <w:pStyle w:val="TOC3"/>
        <w:rPr>
          <w:ins w:id="930" w:author="Author"/>
          <w:del w:id="931" w:author="Author"/>
          <w:rFonts w:asciiTheme="minorHAnsi" w:eastAsiaTheme="minorEastAsia" w:hAnsiTheme="minorHAnsi" w:cstheme="minorBidi"/>
          <w:sz w:val="22"/>
          <w:szCs w:val="22"/>
          <w:lang w:val="en-US" w:eastAsia="en-US"/>
        </w:rPr>
      </w:pPr>
      <w:ins w:id="932" w:author="Author">
        <w:del w:id="933" w:author="Author">
          <w:r>
            <w:rPr>
              <w:rStyle w:val="Hyperlink"/>
              <w14:scene3d>
                <w14:camera w14:prst="orthographicFront"/>
                <w14:lightRig w14:rig="threePt" w14:dir="t">
                  <w14:rot w14:lat="0" w14:lon="0" w14:rev="0"/>
                </w14:lightRig>
              </w14:scene3d>
            </w:rPr>
            <w:delText>2.7.4.</w:delText>
          </w:r>
          <w:r>
            <w:rPr>
              <w:rStyle w:val="Hyperlink"/>
            </w:rPr>
            <w:delText xml:space="preserve"> Name_Prop_004</w:delText>
          </w:r>
          <w:r>
            <w:rPr>
              <w:webHidden/>
            </w:rPr>
            <w:tab/>
            <w:delText>16</w:delText>
          </w:r>
        </w:del>
      </w:ins>
    </w:p>
    <w:p w:rsidR="00743B33" w:rsidRDefault="00D20E06">
      <w:pPr>
        <w:pStyle w:val="TOC3"/>
        <w:rPr>
          <w:ins w:id="934" w:author="Author"/>
          <w:del w:id="935" w:author="Author"/>
          <w:rFonts w:asciiTheme="minorHAnsi" w:eastAsiaTheme="minorEastAsia" w:hAnsiTheme="minorHAnsi" w:cstheme="minorBidi"/>
          <w:sz w:val="22"/>
          <w:szCs w:val="22"/>
          <w:lang w:val="en-US" w:eastAsia="en-US"/>
        </w:rPr>
      </w:pPr>
      <w:ins w:id="936" w:author="Author">
        <w:del w:id="937" w:author="Author">
          <w:r>
            <w:rPr>
              <w:rStyle w:val="Hyperlink"/>
              <w14:scene3d>
                <w14:camera w14:prst="orthographicFront"/>
                <w14:lightRig w14:rig="threePt" w14:dir="t">
                  <w14:rot w14:lat="0" w14:lon="0" w14:rev="0"/>
                </w14:lightRig>
              </w14:scene3d>
            </w:rPr>
            <w:delText>2.7.5.</w:delText>
          </w:r>
          <w:r>
            <w:rPr>
              <w:rStyle w:val="Hyperlink"/>
            </w:rPr>
            <w:delText xml:space="preserve"> Name_Prop_005</w:delText>
          </w:r>
          <w:r>
            <w:rPr>
              <w:webHidden/>
            </w:rPr>
            <w:tab/>
            <w:delText>17</w:delText>
          </w:r>
        </w:del>
      </w:ins>
    </w:p>
    <w:p w:rsidR="00743B33" w:rsidRDefault="00D20E06">
      <w:pPr>
        <w:pStyle w:val="TOC2"/>
        <w:rPr>
          <w:ins w:id="938" w:author="Author"/>
          <w:del w:id="939" w:author="Author"/>
          <w:rFonts w:asciiTheme="minorHAnsi" w:eastAsiaTheme="minorEastAsia" w:hAnsiTheme="minorHAnsi" w:cstheme="minorBidi"/>
          <w:b w:val="0"/>
          <w:iCs w:val="0"/>
          <w:noProof/>
          <w:sz w:val="22"/>
          <w:szCs w:val="22"/>
          <w:lang w:val="en-US" w:eastAsia="en-US"/>
        </w:rPr>
      </w:pPr>
      <w:ins w:id="940" w:author="Author">
        <w:del w:id="941" w:author="Author">
          <w:r>
            <w:rPr>
              <w:rStyle w:val="Hyperlink"/>
              <w:b w:val="0"/>
              <w:iCs w:val="0"/>
              <w:noProof/>
            </w:rPr>
            <w:delText>2.8. Capitalization</w:delText>
          </w:r>
          <w:r>
            <w:rPr>
              <w:noProof/>
              <w:webHidden/>
            </w:rPr>
            <w:tab/>
            <w:delText>17</w:delText>
          </w:r>
        </w:del>
      </w:ins>
    </w:p>
    <w:p w:rsidR="00743B33" w:rsidRDefault="00D20E06">
      <w:pPr>
        <w:pStyle w:val="TOC3"/>
        <w:rPr>
          <w:ins w:id="942" w:author="Author"/>
          <w:del w:id="943" w:author="Author"/>
          <w:rFonts w:asciiTheme="minorHAnsi" w:eastAsiaTheme="minorEastAsia" w:hAnsiTheme="minorHAnsi" w:cstheme="minorBidi"/>
          <w:sz w:val="22"/>
          <w:szCs w:val="22"/>
          <w:lang w:val="en-US" w:eastAsia="en-US"/>
        </w:rPr>
      </w:pPr>
      <w:ins w:id="944" w:author="Author">
        <w:del w:id="945" w:author="Author">
          <w:r>
            <w:rPr>
              <w:rStyle w:val="Hyperlink"/>
              <w14:scene3d>
                <w14:camera w14:prst="orthographicFront"/>
                <w14:lightRig w14:rig="threePt" w14:dir="t">
                  <w14:rot w14:lat="0" w14:lon="0" w14:rev="0"/>
                </w14:lightRig>
              </w14:scene3d>
            </w:rPr>
            <w:delText>2.8.1.</w:delText>
          </w:r>
          <w:r>
            <w:rPr>
              <w:rStyle w:val="Hyperlink"/>
            </w:rPr>
            <w:delText xml:space="preserve"> Name_Cap_001</w:delText>
          </w:r>
          <w:r>
            <w:rPr>
              <w:webHidden/>
            </w:rPr>
            <w:tab/>
            <w:delText>17</w:delText>
          </w:r>
        </w:del>
      </w:ins>
    </w:p>
    <w:p w:rsidR="00743B33" w:rsidRDefault="00D20E06">
      <w:pPr>
        <w:pStyle w:val="TOC2"/>
        <w:rPr>
          <w:ins w:id="946" w:author="Author"/>
          <w:del w:id="947" w:author="Author"/>
          <w:rFonts w:asciiTheme="minorHAnsi" w:eastAsiaTheme="minorEastAsia" w:hAnsiTheme="minorHAnsi" w:cstheme="minorBidi"/>
          <w:b w:val="0"/>
          <w:iCs w:val="0"/>
          <w:noProof/>
          <w:sz w:val="22"/>
          <w:szCs w:val="22"/>
          <w:lang w:val="en-US" w:eastAsia="en-US"/>
        </w:rPr>
      </w:pPr>
      <w:ins w:id="948" w:author="Author">
        <w:del w:id="949" w:author="Author">
          <w:r>
            <w:rPr>
              <w:rStyle w:val="Hyperlink"/>
              <w:b w:val="0"/>
              <w:iCs w:val="0"/>
              <w:noProof/>
            </w:rPr>
            <w:delText>2.9. Abbreviations</w:delText>
          </w:r>
          <w:r>
            <w:rPr>
              <w:noProof/>
              <w:webHidden/>
            </w:rPr>
            <w:tab/>
            <w:delText>18</w:delText>
          </w:r>
        </w:del>
      </w:ins>
    </w:p>
    <w:p w:rsidR="00743B33" w:rsidRDefault="00D20E06">
      <w:pPr>
        <w:pStyle w:val="TOC3"/>
        <w:rPr>
          <w:ins w:id="950" w:author="Author"/>
          <w:del w:id="951" w:author="Author"/>
          <w:rFonts w:asciiTheme="minorHAnsi" w:eastAsiaTheme="minorEastAsia" w:hAnsiTheme="minorHAnsi" w:cstheme="minorBidi"/>
          <w:sz w:val="22"/>
          <w:szCs w:val="22"/>
          <w:lang w:val="en-US" w:eastAsia="en-US"/>
        </w:rPr>
      </w:pPr>
      <w:ins w:id="952" w:author="Author">
        <w:del w:id="953" w:author="Author">
          <w:r>
            <w:rPr>
              <w:rStyle w:val="Hyperlink"/>
              <w14:scene3d>
                <w14:camera w14:prst="orthographicFront"/>
                <w14:lightRig w14:rig="threePt" w14:dir="t">
                  <w14:rot w14:lat="0" w14:lon="0" w14:rev="0"/>
                </w14:lightRig>
              </w14:scene3d>
            </w:rPr>
            <w:delText>2.9.1.</w:delText>
          </w:r>
          <w:r>
            <w:rPr>
              <w:rStyle w:val="Hyperlink"/>
            </w:rPr>
            <w:delText xml:space="preserve"> Name_Abbr_001</w:delText>
          </w:r>
          <w:r>
            <w:rPr>
              <w:webHidden/>
            </w:rPr>
            <w:tab/>
            <w:delText>18</w:delText>
          </w:r>
        </w:del>
      </w:ins>
    </w:p>
    <w:p w:rsidR="00743B33" w:rsidRDefault="00D20E06">
      <w:pPr>
        <w:pStyle w:val="TOC3"/>
        <w:rPr>
          <w:ins w:id="954" w:author="Author"/>
          <w:del w:id="955" w:author="Author"/>
          <w:rFonts w:asciiTheme="minorHAnsi" w:eastAsiaTheme="minorEastAsia" w:hAnsiTheme="minorHAnsi" w:cstheme="minorBidi"/>
          <w:sz w:val="22"/>
          <w:szCs w:val="22"/>
          <w:lang w:val="en-US" w:eastAsia="en-US"/>
        </w:rPr>
      </w:pPr>
      <w:ins w:id="956" w:author="Author">
        <w:del w:id="957" w:author="Author">
          <w:r>
            <w:rPr>
              <w:rStyle w:val="Hyperlink"/>
              <w14:scene3d>
                <w14:camera w14:prst="orthographicFront"/>
                <w14:lightRig w14:rig="threePt" w14:dir="t">
                  <w14:rot w14:lat="0" w14:lon="0" w14:rev="0"/>
                </w14:lightRig>
              </w14:scene3d>
            </w:rPr>
            <w:delText>2.9.2.</w:delText>
          </w:r>
          <w:r>
            <w:rPr>
              <w:rStyle w:val="Hyperlink"/>
            </w:rPr>
            <w:delText xml:space="preserve"> Name_Abbr_002</w:delText>
          </w:r>
          <w:r>
            <w:rPr>
              <w:webHidden/>
            </w:rPr>
            <w:tab/>
            <w:delText>18</w:delText>
          </w:r>
        </w:del>
      </w:ins>
    </w:p>
    <w:p w:rsidR="00743B33" w:rsidRDefault="00D20E06">
      <w:pPr>
        <w:pStyle w:val="TOC3"/>
        <w:rPr>
          <w:ins w:id="958" w:author="Author"/>
          <w:del w:id="959" w:author="Author"/>
          <w:rFonts w:asciiTheme="minorHAnsi" w:eastAsiaTheme="minorEastAsia" w:hAnsiTheme="minorHAnsi" w:cstheme="minorBidi"/>
          <w:sz w:val="22"/>
          <w:szCs w:val="22"/>
          <w:lang w:val="en-US" w:eastAsia="en-US"/>
        </w:rPr>
      </w:pPr>
      <w:ins w:id="960" w:author="Author">
        <w:del w:id="961" w:author="Author">
          <w:r>
            <w:rPr>
              <w:rStyle w:val="Hyperlink"/>
              <w14:scene3d>
                <w14:camera w14:prst="orthographicFront"/>
                <w14:lightRig w14:rig="threePt" w14:dir="t">
                  <w14:rot w14:lat="0" w14:lon="0" w14:rev="0"/>
                </w14:lightRig>
              </w14:scene3d>
            </w:rPr>
            <w:delText>2.9.3.</w:delText>
          </w:r>
          <w:r>
            <w:rPr>
              <w:rStyle w:val="Hyperlink"/>
            </w:rPr>
            <w:delText xml:space="preserve"> Name_Abbr_003</w:delText>
          </w:r>
          <w:r>
            <w:rPr>
              <w:webHidden/>
            </w:rPr>
            <w:tab/>
            <w:delText>19</w:delText>
          </w:r>
        </w:del>
      </w:ins>
    </w:p>
    <w:p w:rsidR="00743B33" w:rsidRDefault="00D20E06">
      <w:pPr>
        <w:pStyle w:val="TOC3"/>
        <w:rPr>
          <w:ins w:id="962" w:author="Author"/>
          <w:del w:id="963" w:author="Author"/>
          <w:rFonts w:asciiTheme="minorHAnsi" w:eastAsiaTheme="minorEastAsia" w:hAnsiTheme="minorHAnsi" w:cstheme="minorBidi"/>
          <w:sz w:val="22"/>
          <w:szCs w:val="22"/>
          <w:lang w:val="en-US" w:eastAsia="en-US"/>
        </w:rPr>
      </w:pPr>
      <w:ins w:id="964" w:author="Author">
        <w:del w:id="965" w:author="Author">
          <w:r>
            <w:rPr>
              <w:rStyle w:val="Hyperlink"/>
              <w14:scene3d>
                <w14:camera w14:prst="orthographicFront"/>
                <w14:lightRig w14:rig="threePt" w14:dir="t">
                  <w14:rot w14:lat="0" w14:lon="0" w14:rev="0"/>
                </w14:lightRig>
              </w14:scene3d>
            </w:rPr>
            <w:delText>2.9.4.</w:delText>
          </w:r>
          <w:r>
            <w:rPr>
              <w:rStyle w:val="Hyperlink"/>
            </w:rPr>
            <w:delText xml:space="preserve"> Name_Abbr_004</w:delText>
          </w:r>
          <w:r>
            <w:rPr>
              <w:webHidden/>
            </w:rPr>
            <w:tab/>
            <w:delText>19</w:delText>
          </w:r>
        </w:del>
      </w:ins>
    </w:p>
    <w:p w:rsidR="00743B33" w:rsidRDefault="00D20E06">
      <w:pPr>
        <w:pStyle w:val="TOC3"/>
        <w:rPr>
          <w:ins w:id="966" w:author="Author"/>
          <w:del w:id="967" w:author="Author"/>
          <w:rFonts w:asciiTheme="minorHAnsi" w:eastAsiaTheme="minorEastAsia" w:hAnsiTheme="minorHAnsi" w:cstheme="minorBidi"/>
          <w:sz w:val="22"/>
          <w:szCs w:val="22"/>
          <w:lang w:val="en-US" w:eastAsia="en-US"/>
        </w:rPr>
      </w:pPr>
      <w:ins w:id="968" w:author="Author">
        <w:del w:id="969" w:author="Author">
          <w:r>
            <w:rPr>
              <w:rStyle w:val="Hyperlink"/>
              <w14:scene3d>
                <w14:camera w14:prst="orthographicFront"/>
                <w14:lightRig w14:rig="threePt" w14:dir="t">
                  <w14:rot w14:lat="0" w14:lon="0" w14:rev="0"/>
                </w14:lightRig>
              </w14:scene3d>
            </w:rPr>
            <w:delText>2.9.5.</w:delText>
          </w:r>
          <w:r>
            <w:rPr>
              <w:rStyle w:val="Hyperlink"/>
            </w:rPr>
            <w:delText xml:space="preserve"> Name_Abbr_005</w:delText>
          </w:r>
          <w:r>
            <w:rPr>
              <w:webHidden/>
            </w:rPr>
            <w:tab/>
            <w:delText>19</w:delText>
          </w:r>
        </w:del>
      </w:ins>
    </w:p>
    <w:p w:rsidR="00743B33" w:rsidRDefault="00D20E06">
      <w:pPr>
        <w:pStyle w:val="TOC2"/>
        <w:rPr>
          <w:ins w:id="970" w:author="Author"/>
          <w:del w:id="971" w:author="Author"/>
          <w:rFonts w:asciiTheme="minorHAnsi" w:eastAsiaTheme="minorEastAsia" w:hAnsiTheme="minorHAnsi" w:cstheme="minorBidi"/>
          <w:b w:val="0"/>
          <w:iCs w:val="0"/>
          <w:noProof/>
          <w:sz w:val="22"/>
          <w:szCs w:val="22"/>
          <w:lang w:val="en-US" w:eastAsia="en-US"/>
        </w:rPr>
      </w:pPr>
      <w:ins w:id="972" w:author="Author">
        <w:del w:id="973" w:author="Author">
          <w:r>
            <w:rPr>
              <w:rStyle w:val="Hyperlink"/>
              <w:b w:val="0"/>
              <w:iCs w:val="0"/>
              <w:noProof/>
            </w:rPr>
            <w:delText>2.10. Namespace Naming</w:delText>
          </w:r>
          <w:r>
            <w:rPr>
              <w:noProof/>
              <w:webHidden/>
            </w:rPr>
            <w:tab/>
            <w:delText>19</w:delText>
          </w:r>
        </w:del>
      </w:ins>
    </w:p>
    <w:p w:rsidR="00743B33" w:rsidRDefault="00D20E06">
      <w:pPr>
        <w:pStyle w:val="TOC3"/>
        <w:rPr>
          <w:ins w:id="974" w:author="Author"/>
          <w:del w:id="975" w:author="Author"/>
          <w:rFonts w:asciiTheme="minorHAnsi" w:eastAsiaTheme="minorEastAsia" w:hAnsiTheme="minorHAnsi" w:cstheme="minorBidi"/>
          <w:sz w:val="22"/>
          <w:szCs w:val="22"/>
          <w:lang w:val="en-US" w:eastAsia="en-US"/>
        </w:rPr>
      </w:pPr>
      <w:ins w:id="976" w:author="Author">
        <w:del w:id="977" w:author="Author">
          <w:r>
            <w:rPr>
              <w:rStyle w:val="Hyperlink"/>
              <w14:scene3d>
                <w14:camera w14:prst="orthographicFront"/>
                <w14:lightRig w14:rig="threePt" w14:dir="t">
                  <w14:rot w14:lat="0" w14:lon="0" w14:rev="0"/>
                </w14:lightRig>
              </w14:scene3d>
            </w:rPr>
            <w:delText>2.10.1.</w:delText>
          </w:r>
          <w:r>
            <w:rPr>
              <w:rStyle w:val="Hyperlink"/>
            </w:rPr>
            <w:delText xml:space="preserve"> Name_NaSpc_001</w:delText>
          </w:r>
          <w:r>
            <w:rPr>
              <w:webHidden/>
            </w:rPr>
            <w:tab/>
          </w:r>
          <w:r>
            <w:rPr>
              <w:webHidden/>
            </w:rPr>
            <w:delText>19</w:delText>
          </w:r>
        </w:del>
      </w:ins>
    </w:p>
    <w:p w:rsidR="00743B33" w:rsidRDefault="00D20E06">
      <w:pPr>
        <w:pStyle w:val="TOC3"/>
        <w:rPr>
          <w:ins w:id="978" w:author="Author"/>
          <w:del w:id="979" w:author="Author"/>
          <w:rFonts w:asciiTheme="minorHAnsi" w:eastAsiaTheme="minorEastAsia" w:hAnsiTheme="minorHAnsi" w:cstheme="minorBidi"/>
          <w:sz w:val="22"/>
          <w:szCs w:val="22"/>
          <w:lang w:val="en-US" w:eastAsia="en-US"/>
        </w:rPr>
      </w:pPr>
      <w:ins w:id="980" w:author="Author">
        <w:del w:id="981" w:author="Author">
          <w:r>
            <w:rPr>
              <w:rStyle w:val="Hyperlink"/>
              <w14:scene3d>
                <w14:camera w14:prst="orthographicFront"/>
                <w14:lightRig w14:rig="threePt" w14:dir="t">
                  <w14:rot w14:lat="0" w14:lon="0" w14:rev="0"/>
                </w14:lightRig>
              </w14:scene3d>
            </w:rPr>
            <w:delText>2.10.2.</w:delText>
          </w:r>
          <w:r>
            <w:rPr>
              <w:rStyle w:val="Hyperlink"/>
            </w:rPr>
            <w:delText xml:space="preserve"> Name_NaSpc_002</w:delText>
          </w:r>
          <w:r>
            <w:rPr>
              <w:webHidden/>
            </w:rPr>
            <w:tab/>
            <w:delText>20</w:delText>
          </w:r>
        </w:del>
      </w:ins>
    </w:p>
    <w:p w:rsidR="00743B33" w:rsidRDefault="00D20E06">
      <w:pPr>
        <w:pStyle w:val="TOC3"/>
        <w:rPr>
          <w:ins w:id="982" w:author="Author"/>
          <w:del w:id="983" w:author="Author"/>
          <w:rFonts w:asciiTheme="minorHAnsi" w:eastAsiaTheme="minorEastAsia" w:hAnsiTheme="minorHAnsi" w:cstheme="minorBidi"/>
          <w:sz w:val="22"/>
          <w:szCs w:val="22"/>
          <w:lang w:val="en-US" w:eastAsia="en-US"/>
        </w:rPr>
      </w:pPr>
      <w:ins w:id="984" w:author="Author">
        <w:del w:id="985" w:author="Author">
          <w:r>
            <w:rPr>
              <w:rStyle w:val="Hyperlink"/>
              <w14:scene3d>
                <w14:camera w14:prst="orthographicFront"/>
                <w14:lightRig w14:rig="threePt" w14:dir="t">
                  <w14:rot w14:lat="0" w14:lon="0" w14:rev="0"/>
                </w14:lightRig>
              </w14:scene3d>
            </w:rPr>
            <w:delText>2.10.3.</w:delText>
          </w:r>
          <w:r>
            <w:rPr>
              <w:rStyle w:val="Hyperlink"/>
            </w:rPr>
            <w:delText xml:space="preserve"> Name_NaSpc_003</w:delText>
          </w:r>
          <w:r>
            <w:rPr>
              <w:webHidden/>
            </w:rPr>
            <w:tab/>
            <w:delText>20</w:delText>
          </w:r>
        </w:del>
      </w:ins>
    </w:p>
    <w:p w:rsidR="00743B33" w:rsidRDefault="00D20E06">
      <w:pPr>
        <w:pStyle w:val="TOC3"/>
        <w:rPr>
          <w:ins w:id="986" w:author="Author"/>
          <w:del w:id="987" w:author="Author"/>
          <w:rFonts w:asciiTheme="minorHAnsi" w:eastAsiaTheme="minorEastAsia" w:hAnsiTheme="minorHAnsi" w:cstheme="minorBidi"/>
          <w:sz w:val="22"/>
          <w:szCs w:val="22"/>
          <w:lang w:val="en-US" w:eastAsia="en-US"/>
        </w:rPr>
      </w:pPr>
      <w:ins w:id="988" w:author="Author">
        <w:del w:id="989" w:author="Author">
          <w:r>
            <w:rPr>
              <w:rStyle w:val="Hyperlink"/>
              <w14:scene3d>
                <w14:camera w14:prst="orthographicFront"/>
                <w14:lightRig w14:rig="threePt" w14:dir="t">
                  <w14:rot w14:lat="0" w14:lon="0" w14:rev="0"/>
                </w14:lightRig>
              </w14:scene3d>
            </w:rPr>
            <w:delText>2.10.4.</w:delText>
          </w:r>
          <w:r>
            <w:rPr>
              <w:rStyle w:val="Hyperlink"/>
            </w:rPr>
            <w:delText xml:space="preserve"> Name_NaSpc_004</w:delText>
          </w:r>
          <w:r>
            <w:rPr>
              <w:webHidden/>
            </w:rPr>
            <w:tab/>
            <w:delText>20</w:delText>
          </w:r>
        </w:del>
      </w:ins>
    </w:p>
    <w:p w:rsidR="00743B33" w:rsidRDefault="00D20E06">
      <w:pPr>
        <w:pStyle w:val="TOC3"/>
        <w:rPr>
          <w:ins w:id="990" w:author="Author"/>
          <w:del w:id="991" w:author="Author"/>
          <w:rFonts w:asciiTheme="minorHAnsi" w:eastAsiaTheme="minorEastAsia" w:hAnsiTheme="minorHAnsi" w:cstheme="minorBidi"/>
          <w:sz w:val="22"/>
          <w:szCs w:val="22"/>
          <w:lang w:val="en-US" w:eastAsia="en-US"/>
        </w:rPr>
      </w:pPr>
      <w:ins w:id="992" w:author="Author">
        <w:del w:id="993" w:author="Author">
          <w:r>
            <w:rPr>
              <w:rStyle w:val="Hyperlink"/>
              <w14:scene3d>
                <w14:camera w14:prst="orthographicFront"/>
                <w14:lightRig w14:rig="threePt" w14:dir="t">
                  <w14:rot w14:lat="0" w14:lon="0" w14:rev="0"/>
                </w14:lightRig>
              </w14:scene3d>
            </w:rPr>
            <w:delText>2.10.5.</w:delText>
          </w:r>
          <w:r>
            <w:rPr>
              <w:rStyle w:val="Hyperlink"/>
            </w:rPr>
            <w:delText xml:space="preserve"> Name_NaSpc_005</w:delText>
          </w:r>
          <w:r>
            <w:rPr>
              <w:webHidden/>
            </w:rPr>
            <w:tab/>
            <w:delText>21</w:delText>
          </w:r>
        </w:del>
      </w:ins>
    </w:p>
    <w:p w:rsidR="00743B33" w:rsidRDefault="00D20E06">
      <w:pPr>
        <w:pStyle w:val="TOC3"/>
        <w:rPr>
          <w:ins w:id="994" w:author="Author"/>
          <w:del w:id="995" w:author="Author"/>
          <w:rFonts w:asciiTheme="minorHAnsi" w:eastAsiaTheme="minorEastAsia" w:hAnsiTheme="minorHAnsi" w:cstheme="minorBidi"/>
          <w:sz w:val="22"/>
          <w:szCs w:val="22"/>
          <w:lang w:val="en-US" w:eastAsia="en-US"/>
        </w:rPr>
      </w:pPr>
      <w:ins w:id="996" w:author="Author">
        <w:del w:id="997" w:author="Author">
          <w:r>
            <w:rPr>
              <w:rStyle w:val="Hyperlink"/>
              <w14:scene3d>
                <w14:camera w14:prst="orthographicFront"/>
                <w14:lightRig w14:rig="threePt" w14:dir="t">
                  <w14:rot w14:lat="0" w14:lon="0" w14:rev="0"/>
                </w14:lightRig>
              </w14:scene3d>
            </w:rPr>
            <w:delText>2.10.6.</w:delText>
          </w:r>
          <w:r>
            <w:rPr>
              <w:rStyle w:val="Hyperlink"/>
            </w:rPr>
            <w:delText xml:space="preserve"> Name_NaSpc_006</w:delText>
          </w:r>
          <w:r>
            <w:rPr>
              <w:webHidden/>
            </w:rPr>
            <w:tab/>
            <w:delText>21</w:delText>
          </w:r>
        </w:del>
      </w:ins>
    </w:p>
    <w:p w:rsidR="00743B33" w:rsidRDefault="00D20E06">
      <w:pPr>
        <w:pStyle w:val="TOC3"/>
        <w:rPr>
          <w:ins w:id="998" w:author="Author"/>
          <w:del w:id="999" w:author="Author"/>
          <w:rFonts w:asciiTheme="minorHAnsi" w:eastAsiaTheme="minorEastAsia" w:hAnsiTheme="minorHAnsi" w:cstheme="minorBidi"/>
          <w:sz w:val="22"/>
          <w:szCs w:val="22"/>
          <w:lang w:val="en-US" w:eastAsia="en-US"/>
        </w:rPr>
      </w:pPr>
      <w:ins w:id="1000" w:author="Author">
        <w:del w:id="1001" w:author="Author">
          <w:r>
            <w:rPr>
              <w:rStyle w:val="Hyperlink"/>
              <w14:scene3d>
                <w14:camera w14:prst="orthographicFront"/>
                <w14:lightRig w14:rig="threePt" w14:dir="t">
                  <w14:rot w14:lat="0" w14:lon="0" w14:rev="0"/>
                </w14:lightRig>
              </w14:scene3d>
            </w:rPr>
            <w:delText>2.10.7.</w:delText>
          </w:r>
          <w:r>
            <w:rPr>
              <w:rStyle w:val="Hyperlink"/>
            </w:rPr>
            <w:delText xml:space="preserve"> Name_NaSpc_007</w:delText>
          </w:r>
          <w:r>
            <w:rPr>
              <w:webHidden/>
            </w:rPr>
            <w:tab/>
            <w:delText>21</w:delText>
          </w:r>
        </w:del>
      </w:ins>
    </w:p>
    <w:p w:rsidR="00743B33" w:rsidRDefault="00D20E06">
      <w:pPr>
        <w:pStyle w:val="TOC2"/>
        <w:rPr>
          <w:ins w:id="1002" w:author="Author"/>
          <w:del w:id="1003" w:author="Author"/>
          <w:rFonts w:asciiTheme="minorHAnsi" w:eastAsiaTheme="minorEastAsia" w:hAnsiTheme="minorHAnsi" w:cstheme="minorBidi"/>
          <w:b w:val="0"/>
          <w:iCs w:val="0"/>
          <w:noProof/>
          <w:sz w:val="22"/>
          <w:szCs w:val="22"/>
          <w:lang w:val="en-US" w:eastAsia="en-US"/>
        </w:rPr>
      </w:pPr>
      <w:ins w:id="1004" w:author="Author">
        <w:del w:id="1005" w:author="Author">
          <w:r>
            <w:rPr>
              <w:rStyle w:val="Hyperlink"/>
              <w:b w:val="0"/>
              <w:iCs w:val="0"/>
              <w:noProof/>
            </w:rPr>
            <w:delText>2.11. Class Naming</w:delText>
          </w:r>
          <w:r>
            <w:rPr>
              <w:noProof/>
              <w:webHidden/>
            </w:rPr>
            <w:tab/>
            <w:delText>22</w:delText>
          </w:r>
        </w:del>
      </w:ins>
    </w:p>
    <w:p w:rsidR="00743B33" w:rsidRDefault="00D20E06">
      <w:pPr>
        <w:pStyle w:val="TOC3"/>
        <w:rPr>
          <w:ins w:id="1006" w:author="Author"/>
          <w:del w:id="1007" w:author="Author"/>
          <w:rFonts w:asciiTheme="minorHAnsi" w:eastAsiaTheme="minorEastAsia" w:hAnsiTheme="minorHAnsi" w:cstheme="minorBidi"/>
          <w:sz w:val="22"/>
          <w:szCs w:val="22"/>
          <w:lang w:val="en-US" w:eastAsia="en-US"/>
        </w:rPr>
      </w:pPr>
      <w:ins w:id="1008" w:author="Author">
        <w:del w:id="1009" w:author="Author">
          <w:r>
            <w:rPr>
              <w:rStyle w:val="Hyperlink"/>
              <w14:scene3d>
                <w14:camera w14:prst="orthographicFront"/>
                <w14:lightRig w14:rig="threePt" w14:dir="t">
                  <w14:rot w14:lat="0" w14:lon="0" w14:rev="0"/>
                </w14:lightRig>
              </w14:scene3d>
            </w:rPr>
            <w:delText>2.11.1.</w:delText>
          </w:r>
          <w:r>
            <w:rPr>
              <w:rStyle w:val="Hyperlink"/>
            </w:rPr>
            <w:delText xml:space="preserve"> Name_Class_001</w:delText>
          </w:r>
          <w:r>
            <w:rPr>
              <w:webHidden/>
            </w:rPr>
            <w:tab/>
            <w:delText>22</w:delText>
          </w:r>
        </w:del>
      </w:ins>
    </w:p>
    <w:p w:rsidR="00743B33" w:rsidRDefault="00D20E06">
      <w:pPr>
        <w:pStyle w:val="TOC2"/>
        <w:rPr>
          <w:ins w:id="1010" w:author="Author"/>
          <w:del w:id="1011" w:author="Author"/>
          <w:rFonts w:asciiTheme="minorHAnsi" w:eastAsiaTheme="minorEastAsia" w:hAnsiTheme="minorHAnsi" w:cstheme="minorBidi"/>
          <w:b w:val="0"/>
          <w:iCs w:val="0"/>
          <w:noProof/>
          <w:sz w:val="22"/>
          <w:szCs w:val="22"/>
          <w:lang w:val="en-US" w:eastAsia="en-US"/>
        </w:rPr>
      </w:pPr>
      <w:ins w:id="1012" w:author="Author">
        <w:del w:id="1013" w:author="Author">
          <w:r>
            <w:rPr>
              <w:rStyle w:val="Hyperlink"/>
              <w:b w:val="0"/>
              <w:iCs w:val="0"/>
              <w:noProof/>
            </w:rPr>
            <w:delText>2.12. Event Naming</w:delText>
          </w:r>
          <w:r>
            <w:rPr>
              <w:noProof/>
              <w:webHidden/>
            </w:rPr>
            <w:tab/>
            <w:delText>22</w:delText>
          </w:r>
        </w:del>
      </w:ins>
    </w:p>
    <w:p w:rsidR="00743B33" w:rsidRDefault="00D20E06">
      <w:pPr>
        <w:pStyle w:val="TOC3"/>
        <w:rPr>
          <w:ins w:id="1014" w:author="Author"/>
          <w:del w:id="1015" w:author="Author"/>
          <w:rFonts w:asciiTheme="minorHAnsi" w:eastAsiaTheme="minorEastAsia" w:hAnsiTheme="minorHAnsi" w:cstheme="minorBidi"/>
          <w:sz w:val="22"/>
          <w:szCs w:val="22"/>
          <w:lang w:val="en-US" w:eastAsia="en-US"/>
        </w:rPr>
      </w:pPr>
      <w:ins w:id="1016" w:author="Author">
        <w:del w:id="1017" w:author="Author">
          <w:r>
            <w:rPr>
              <w:rStyle w:val="Hyperlink"/>
              <w14:scene3d>
                <w14:camera w14:prst="orthographicFront"/>
                <w14:lightRig w14:rig="threePt" w14:dir="t">
                  <w14:rot w14:lat="0" w14:lon="0" w14:rev="0"/>
                </w14:lightRig>
              </w14:scene3d>
            </w:rPr>
            <w:delText>2.12.1.</w:delText>
          </w:r>
          <w:r>
            <w:rPr>
              <w:rStyle w:val="Hyperlink"/>
            </w:rPr>
            <w:delText xml:space="preserve"> Name_Event_001</w:delText>
          </w:r>
          <w:r>
            <w:rPr>
              <w:webHidden/>
            </w:rPr>
            <w:tab/>
            <w:delText>22</w:delText>
          </w:r>
        </w:del>
      </w:ins>
    </w:p>
    <w:p w:rsidR="00743B33" w:rsidRDefault="00D20E06">
      <w:pPr>
        <w:pStyle w:val="TOC2"/>
        <w:rPr>
          <w:ins w:id="1018" w:author="Author"/>
          <w:del w:id="1019" w:author="Author"/>
          <w:rFonts w:asciiTheme="minorHAnsi" w:eastAsiaTheme="minorEastAsia" w:hAnsiTheme="minorHAnsi" w:cstheme="minorBidi"/>
          <w:b w:val="0"/>
          <w:iCs w:val="0"/>
          <w:noProof/>
          <w:sz w:val="22"/>
          <w:szCs w:val="22"/>
          <w:lang w:val="en-US" w:eastAsia="en-US"/>
        </w:rPr>
      </w:pPr>
      <w:ins w:id="1020" w:author="Author">
        <w:del w:id="1021" w:author="Author">
          <w:r>
            <w:rPr>
              <w:rStyle w:val="Hyperlink"/>
              <w:b w:val="0"/>
              <w:iCs w:val="0"/>
              <w:noProof/>
            </w:rPr>
            <w:delText>2.13. Field Naming</w:delText>
          </w:r>
          <w:r>
            <w:rPr>
              <w:noProof/>
              <w:webHidden/>
            </w:rPr>
            <w:tab/>
            <w:delText>23</w:delText>
          </w:r>
        </w:del>
      </w:ins>
    </w:p>
    <w:p w:rsidR="00743B33" w:rsidRDefault="00D20E06">
      <w:pPr>
        <w:pStyle w:val="TOC3"/>
        <w:rPr>
          <w:ins w:id="1022" w:author="Author"/>
          <w:del w:id="1023" w:author="Author"/>
          <w:rFonts w:asciiTheme="minorHAnsi" w:eastAsiaTheme="minorEastAsia" w:hAnsiTheme="minorHAnsi" w:cstheme="minorBidi"/>
          <w:sz w:val="22"/>
          <w:szCs w:val="22"/>
          <w:lang w:val="en-US" w:eastAsia="en-US"/>
        </w:rPr>
      </w:pPr>
      <w:ins w:id="1024" w:author="Author">
        <w:del w:id="1025" w:author="Author">
          <w:r>
            <w:rPr>
              <w:rStyle w:val="Hyperlink"/>
              <w14:scene3d>
                <w14:camera w14:prst="orthographicFront"/>
                <w14:lightRig w14:rig="threePt" w14:dir="t">
                  <w14:rot w14:lat="0" w14:lon="0" w14:rev="0"/>
                </w14:lightRig>
              </w14:scene3d>
            </w:rPr>
            <w:delText>2.13.1.</w:delText>
          </w:r>
          <w:r>
            <w:rPr>
              <w:rStyle w:val="Hyperlink"/>
            </w:rPr>
            <w:delText xml:space="preserve"> Name_Field_001</w:delText>
          </w:r>
          <w:r>
            <w:rPr>
              <w:webHidden/>
            </w:rPr>
            <w:tab/>
            <w:delText>23</w:delText>
          </w:r>
        </w:del>
      </w:ins>
    </w:p>
    <w:p w:rsidR="00743B33" w:rsidRDefault="00D20E06">
      <w:pPr>
        <w:pStyle w:val="TOC2"/>
        <w:rPr>
          <w:ins w:id="1026" w:author="Author"/>
          <w:del w:id="1027" w:author="Author"/>
          <w:rFonts w:asciiTheme="minorHAnsi" w:eastAsiaTheme="minorEastAsia" w:hAnsiTheme="minorHAnsi" w:cstheme="minorBidi"/>
          <w:b w:val="0"/>
          <w:iCs w:val="0"/>
          <w:noProof/>
          <w:sz w:val="22"/>
          <w:szCs w:val="22"/>
          <w:lang w:val="en-US" w:eastAsia="en-US"/>
        </w:rPr>
      </w:pPr>
      <w:ins w:id="1028" w:author="Author">
        <w:del w:id="1029" w:author="Author">
          <w:r>
            <w:rPr>
              <w:rStyle w:val="Hyperlink"/>
              <w:b w:val="0"/>
              <w:iCs w:val="0"/>
              <w:noProof/>
            </w:rPr>
            <w:delText>2.14. Resources Naming</w:delText>
          </w:r>
          <w:r>
            <w:rPr>
              <w:noProof/>
              <w:webHidden/>
            </w:rPr>
            <w:tab/>
            <w:delText>23</w:delText>
          </w:r>
        </w:del>
      </w:ins>
    </w:p>
    <w:p w:rsidR="00743B33" w:rsidRDefault="00D20E06">
      <w:pPr>
        <w:pStyle w:val="TOC3"/>
        <w:rPr>
          <w:ins w:id="1030" w:author="Author"/>
          <w:del w:id="1031" w:author="Author"/>
          <w:rFonts w:asciiTheme="minorHAnsi" w:eastAsiaTheme="minorEastAsia" w:hAnsiTheme="minorHAnsi" w:cstheme="minorBidi"/>
          <w:sz w:val="22"/>
          <w:szCs w:val="22"/>
          <w:lang w:val="en-US" w:eastAsia="en-US"/>
        </w:rPr>
      </w:pPr>
      <w:ins w:id="1032" w:author="Author">
        <w:del w:id="1033" w:author="Author">
          <w:r>
            <w:rPr>
              <w:rStyle w:val="Hyperlink"/>
              <w14:scene3d>
                <w14:camera w14:prst="orthographicFront"/>
                <w14:lightRig w14:rig="threePt" w14:dir="t">
                  <w14:rot w14:lat="0" w14:lon="0" w14:rev="0"/>
                </w14:lightRig>
              </w14:scene3d>
            </w:rPr>
            <w:delText>2.14.1.</w:delText>
          </w:r>
          <w:r>
            <w:rPr>
              <w:rStyle w:val="Hyperlink"/>
            </w:rPr>
            <w:delText xml:space="preserve"> Name_Res_001</w:delText>
          </w:r>
          <w:r>
            <w:rPr>
              <w:webHidden/>
            </w:rPr>
            <w:tab/>
            <w:delText>23</w:delText>
          </w:r>
        </w:del>
      </w:ins>
    </w:p>
    <w:p w:rsidR="00743B33" w:rsidRDefault="00D20E06">
      <w:pPr>
        <w:pStyle w:val="TOC2"/>
        <w:rPr>
          <w:ins w:id="1034" w:author="Author"/>
          <w:del w:id="1035" w:author="Author"/>
          <w:rFonts w:asciiTheme="minorHAnsi" w:eastAsiaTheme="minorEastAsia" w:hAnsiTheme="minorHAnsi" w:cstheme="minorBidi"/>
          <w:b w:val="0"/>
          <w:iCs w:val="0"/>
          <w:noProof/>
          <w:sz w:val="22"/>
          <w:szCs w:val="22"/>
          <w:lang w:val="en-US" w:eastAsia="en-US"/>
        </w:rPr>
      </w:pPr>
      <w:ins w:id="1036" w:author="Author">
        <w:del w:id="1037" w:author="Author">
          <w:r>
            <w:rPr>
              <w:rStyle w:val="Hyperlink"/>
              <w:b w:val="0"/>
              <w:iCs w:val="0"/>
              <w:noProof/>
            </w:rPr>
            <w:delText>2.15. Assemblies and DLLs Naming</w:delText>
          </w:r>
          <w:r>
            <w:rPr>
              <w:noProof/>
              <w:webHidden/>
            </w:rPr>
            <w:tab/>
            <w:delText>23</w:delText>
          </w:r>
        </w:del>
      </w:ins>
    </w:p>
    <w:p w:rsidR="00743B33" w:rsidRDefault="00D20E06">
      <w:pPr>
        <w:pStyle w:val="TOC3"/>
        <w:rPr>
          <w:ins w:id="1038" w:author="Author"/>
          <w:del w:id="1039" w:author="Author"/>
          <w:rFonts w:asciiTheme="minorHAnsi" w:eastAsiaTheme="minorEastAsia" w:hAnsiTheme="minorHAnsi" w:cstheme="minorBidi"/>
          <w:sz w:val="22"/>
          <w:szCs w:val="22"/>
          <w:lang w:val="en-US" w:eastAsia="en-US"/>
        </w:rPr>
      </w:pPr>
      <w:ins w:id="1040" w:author="Author">
        <w:del w:id="1041" w:author="Author">
          <w:r>
            <w:rPr>
              <w:rStyle w:val="Hyperlink"/>
              <w14:scene3d>
                <w14:camera w14:prst="orthographicFront"/>
                <w14:lightRig w14:rig="threePt" w14:dir="t">
                  <w14:rot w14:lat="0" w14:lon="0" w14:rev="0"/>
                </w14:lightRig>
              </w14:scene3d>
            </w:rPr>
            <w:delText>2.15.1.</w:delText>
          </w:r>
          <w:r>
            <w:rPr>
              <w:rStyle w:val="Hyperlink"/>
            </w:rPr>
            <w:delText xml:space="preserve"> Name_AsmDLL_001</w:delText>
          </w:r>
          <w:r>
            <w:rPr>
              <w:webHidden/>
            </w:rPr>
            <w:tab/>
            <w:delText>23</w:delText>
          </w:r>
        </w:del>
      </w:ins>
    </w:p>
    <w:p w:rsidR="00743B33" w:rsidRDefault="00D20E06">
      <w:pPr>
        <w:pStyle w:val="TOC3"/>
        <w:rPr>
          <w:ins w:id="1042" w:author="Author"/>
          <w:del w:id="1043" w:author="Author"/>
          <w:rFonts w:asciiTheme="minorHAnsi" w:eastAsiaTheme="minorEastAsia" w:hAnsiTheme="minorHAnsi" w:cstheme="minorBidi"/>
          <w:sz w:val="22"/>
          <w:szCs w:val="22"/>
          <w:lang w:val="en-US" w:eastAsia="en-US"/>
        </w:rPr>
      </w:pPr>
      <w:ins w:id="1044" w:author="Author">
        <w:del w:id="1045" w:author="Author">
          <w:r>
            <w:rPr>
              <w:rStyle w:val="Hyperlink"/>
              <w14:scene3d>
                <w14:camera w14:prst="orthographicFront"/>
                <w14:lightRig w14:rig="threePt" w14:dir="t">
                  <w14:rot w14:lat="0" w14:lon="0" w14:rev="0"/>
                </w14:lightRig>
              </w14:scene3d>
            </w:rPr>
            <w:delText>2.15.2.</w:delText>
          </w:r>
          <w:r>
            <w:rPr>
              <w:rStyle w:val="Hyperlink"/>
            </w:rPr>
            <w:delText xml:space="preserve"> Name_AsmDLL_002</w:delText>
          </w:r>
          <w:r>
            <w:rPr>
              <w:webHidden/>
            </w:rPr>
            <w:tab/>
            <w:delText>24</w:delText>
          </w:r>
        </w:del>
      </w:ins>
    </w:p>
    <w:p w:rsidR="00743B33" w:rsidRDefault="00D20E06">
      <w:pPr>
        <w:pStyle w:val="TOC2"/>
        <w:rPr>
          <w:ins w:id="1046" w:author="Author"/>
          <w:del w:id="1047" w:author="Author"/>
          <w:rFonts w:asciiTheme="minorHAnsi" w:eastAsiaTheme="minorEastAsia" w:hAnsiTheme="minorHAnsi" w:cstheme="minorBidi"/>
          <w:b w:val="0"/>
          <w:iCs w:val="0"/>
          <w:noProof/>
          <w:sz w:val="22"/>
          <w:szCs w:val="22"/>
          <w:lang w:val="en-US" w:eastAsia="en-US"/>
        </w:rPr>
      </w:pPr>
      <w:ins w:id="1048" w:author="Author">
        <w:del w:id="1049" w:author="Author">
          <w:r>
            <w:rPr>
              <w:rStyle w:val="Hyperlink"/>
              <w:b w:val="0"/>
              <w:iCs w:val="0"/>
              <w:noProof/>
            </w:rPr>
            <w:delText>2.16. General Naming</w:delText>
          </w:r>
          <w:r>
            <w:rPr>
              <w:noProof/>
              <w:webHidden/>
            </w:rPr>
            <w:tab/>
            <w:delText>24</w:delText>
          </w:r>
        </w:del>
      </w:ins>
    </w:p>
    <w:p w:rsidR="00743B33" w:rsidRDefault="00D20E06">
      <w:pPr>
        <w:pStyle w:val="TOC3"/>
        <w:rPr>
          <w:ins w:id="1050" w:author="Author"/>
          <w:del w:id="1051" w:author="Author"/>
          <w:rFonts w:asciiTheme="minorHAnsi" w:eastAsiaTheme="minorEastAsia" w:hAnsiTheme="minorHAnsi" w:cstheme="minorBidi"/>
          <w:sz w:val="22"/>
          <w:szCs w:val="22"/>
          <w:lang w:val="en-US" w:eastAsia="en-US"/>
        </w:rPr>
      </w:pPr>
      <w:ins w:id="1052" w:author="Author">
        <w:del w:id="1053" w:author="Author">
          <w:r>
            <w:rPr>
              <w:rStyle w:val="Hyperlink"/>
              <w14:scene3d>
                <w14:camera w14:prst="orthographicFront"/>
                <w14:lightRig w14:rig="threePt" w14:dir="t">
                  <w14:rot w14:lat="0" w14:lon="0" w14:rev="0"/>
                </w14:lightRig>
              </w14:scene3d>
            </w:rPr>
            <w:delText>2.16.1.</w:delText>
          </w:r>
          <w:r>
            <w:rPr>
              <w:rStyle w:val="Hyperlink"/>
            </w:rPr>
            <w:delText xml:space="preserve"> Name_Gen_001</w:delText>
          </w:r>
          <w:r>
            <w:rPr>
              <w:webHidden/>
            </w:rPr>
            <w:tab/>
            <w:delText>24</w:delText>
          </w:r>
        </w:del>
      </w:ins>
    </w:p>
    <w:p w:rsidR="00743B33" w:rsidRDefault="00D20E06">
      <w:pPr>
        <w:pStyle w:val="TOC3"/>
        <w:rPr>
          <w:ins w:id="1054" w:author="Author"/>
          <w:del w:id="1055" w:author="Author"/>
          <w:rFonts w:asciiTheme="minorHAnsi" w:eastAsiaTheme="minorEastAsia" w:hAnsiTheme="minorHAnsi" w:cstheme="minorBidi"/>
          <w:sz w:val="22"/>
          <w:szCs w:val="22"/>
          <w:lang w:val="en-US" w:eastAsia="en-US"/>
        </w:rPr>
      </w:pPr>
      <w:ins w:id="1056" w:author="Author">
        <w:del w:id="1057" w:author="Author">
          <w:r>
            <w:rPr>
              <w:rStyle w:val="Hyperlink"/>
              <w14:scene3d>
                <w14:camera w14:prst="orthographicFront"/>
                <w14:lightRig w14:rig="threePt" w14:dir="t">
                  <w14:rot w14:lat="0" w14:lon="0" w14:rev="0"/>
                </w14:lightRig>
              </w14:scene3d>
            </w:rPr>
            <w:delText>2.16.2.</w:delText>
          </w:r>
          <w:r>
            <w:rPr>
              <w:rStyle w:val="Hyperlink"/>
            </w:rPr>
            <w:delText xml:space="preserve"> Name_Gen_002</w:delText>
          </w:r>
          <w:r>
            <w:rPr>
              <w:webHidden/>
            </w:rPr>
            <w:tab/>
            <w:delText>25</w:delText>
          </w:r>
        </w:del>
      </w:ins>
    </w:p>
    <w:p w:rsidR="00743B33" w:rsidRDefault="00D20E06">
      <w:pPr>
        <w:pStyle w:val="TOC1"/>
        <w:tabs>
          <w:tab w:val="right" w:leader="dot" w:pos="9530"/>
        </w:tabs>
        <w:rPr>
          <w:ins w:id="1058" w:author="Author"/>
          <w:del w:id="1059" w:author="Author"/>
          <w:rFonts w:asciiTheme="minorHAnsi" w:eastAsiaTheme="minorEastAsia" w:hAnsiTheme="minorHAnsi" w:cstheme="minorBidi"/>
          <w:b w:val="0"/>
          <w:bCs w:val="0"/>
          <w:caps w:val="0"/>
          <w:noProof/>
          <w:sz w:val="22"/>
          <w:szCs w:val="22"/>
          <w:lang w:val="en-US" w:eastAsia="en-US"/>
        </w:rPr>
      </w:pPr>
      <w:ins w:id="1060" w:author="Author">
        <w:del w:id="1061" w:author="Author">
          <w:r>
            <w:rPr>
              <w:rStyle w:val="Hyperlink"/>
              <w:b w:val="0"/>
              <w:bCs w:val="0"/>
              <w:caps w:val="0"/>
              <w:noProof/>
              <w14:scene3d>
                <w14:camera w14:prst="orthographicFront"/>
                <w14:lightRig w14:rig="threePt" w14:dir="t">
                  <w14:rot w14:lat="0" w14:lon="0" w14:rev="0"/>
                </w14:lightRig>
              </w14:scene3d>
            </w:rPr>
            <w:delText>3.</w:delText>
          </w:r>
          <w:r>
            <w:rPr>
              <w:rStyle w:val="Hyperlink"/>
              <w:b w:val="0"/>
              <w:bCs w:val="0"/>
              <w:caps w:val="0"/>
              <w:noProof/>
            </w:rPr>
            <w:delText xml:space="preserve"> Coding style</w:delText>
          </w:r>
          <w:r>
            <w:rPr>
              <w:noProof/>
              <w:webHidden/>
            </w:rPr>
            <w:tab/>
            <w:delText>25</w:delText>
          </w:r>
        </w:del>
      </w:ins>
    </w:p>
    <w:p w:rsidR="00743B33" w:rsidRDefault="00D20E06">
      <w:pPr>
        <w:pStyle w:val="TOC2"/>
        <w:rPr>
          <w:ins w:id="1062" w:author="Author"/>
          <w:del w:id="1063" w:author="Author"/>
          <w:rFonts w:asciiTheme="minorHAnsi" w:eastAsiaTheme="minorEastAsia" w:hAnsiTheme="minorHAnsi" w:cstheme="minorBidi"/>
          <w:b w:val="0"/>
          <w:iCs w:val="0"/>
          <w:noProof/>
          <w:sz w:val="22"/>
          <w:szCs w:val="22"/>
          <w:lang w:val="en-US" w:eastAsia="en-US"/>
        </w:rPr>
      </w:pPr>
      <w:ins w:id="1064" w:author="Author">
        <w:del w:id="1065" w:author="Author">
          <w:r>
            <w:rPr>
              <w:rStyle w:val="Hyperlink"/>
              <w:b w:val="0"/>
              <w:iCs w:val="0"/>
              <w:noProof/>
            </w:rPr>
            <w:delText>3.1. Format</w:delText>
          </w:r>
          <w:r>
            <w:rPr>
              <w:noProof/>
              <w:webHidden/>
            </w:rPr>
            <w:tab/>
            <w:delText>25</w:delText>
          </w:r>
        </w:del>
      </w:ins>
    </w:p>
    <w:p w:rsidR="00743B33" w:rsidRDefault="00D20E06">
      <w:pPr>
        <w:pStyle w:val="TOC3"/>
        <w:rPr>
          <w:ins w:id="1066" w:author="Author"/>
          <w:del w:id="1067" w:author="Author"/>
          <w:rFonts w:asciiTheme="minorHAnsi" w:eastAsiaTheme="minorEastAsia" w:hAnsiTheme="minorHAnsi" w:cstheme="minorBidi"/>
          <w:sz w:val="22"/>
          <w:szCs w:val="22"/>
          <w:lang w:val="en-US" w:eastAsia="en-US"/>
        </w:rPr>
      </w:pPr>
      <w:ins w:id="1068" w:author="Author">
        <w:del w:id="1069" w:author="Author">
          <w:r>
            <w:rPr>
              <w:rStyle w:val="Hyperlink"/>
              <w14:scene3d>
                <w14:camera w14:prst="orthographicFront"/>
                <w14:lightRig w14:rig="threePt" w14:dir="t">
                  <w14:rot w14:lat="0" w14:lon="0" w14:rev="0"/>
                </w14:lightRig>
              </w14:scene3d>
            </w:rPr>
            <w:delText>3.1.1.</w:delText>
          </w:r>
          <w:r>
            <w:rPr>
              <w:rStyle w:val="Hyperlink"/>
            </w:rPr>
            <w:delText xml:space="preserve"> Style_Format_001 ([1] Clause 5.4.7 - table 1 - 1g)</w:delText>
          </w:r>
          <w:r>
            <w:rPr>
              <w:webHidden/>
            </w:rPr>
            <w:tab/>
            <w:delText>25</w:delText>
          </w:r>
        </w:del>
      </w:ins>
    </w:p>
    <w:p w:rsidR="00743B33" w:rsidRDefault="00D20E06">
      <w:pPr>
        <w:pStyle w:val="TOC3"/>
        <w:rPr>
          <w:ins w:id="1070" w:author="Author"/>
          <w:del w:id="1071" w:author="Author"/>
          <w:rFonts w:asciiTheme="minorHAnsi" w:eastAsiaTheme="minorEastAsia" w:hAnsiTheme="minorHAnsi" w:cstheme="minorBidi"/>
          <w:sz w:val="22"/>
          <w:szCs w:val="22"/>
          <w:lang w:val="en-US" w:eastAsia="en-US"/>
        </w:rPr>
      </w:pPr>
      <w:ins w:id="1072" w:author="Author">
        <w:del w:id="1073" w:author="Author">
          <w:r>
            <w:rPr>
              <w:rStyle w:val="Hyperlink"/>
              <w14:scene3d>
                <w14:camera w14:prst="orthographicFront"/>
                <w14:lightRig w14:rig="threePt" w14:dir="t">
                  <w14:rot w14:lat="0" w14:lon="0" w14:rev="0"/>
                </w14:lightRig>
              </w14:scene3d>
            </w:rPr>
            <w:delText>3.1.2.</w:delText>
          </w:r>
          <w:r>
            <w:rPr>
              <w:rStyle w:val="Hyperlink"/>
            </w:rPr>
            <w:delText xml:space="preserve"> Style_Format_002 ([1] Clause 5.4.7 - table 1 - 1g)</w:delText>
          </w:r>
          <w:r>
            <w:rPr>
              <w:webHidden/>
            </w:rPr>
            <w:tab/>
            <w:delText>25</w:delText>
          </w:r>
        </w:del>
      </w:ins>
    </w:p>
    <w:p w:rsidR="00743B33" w:rsidRDefault="00D20E06">
      <w:pPr>
        <w:pStyle w:val="TOC3"/>
        <w:rPr>
          <w:ins w:id="1074" w:author="Author"/>
          <w:del w:id="1075" w:author="Author"/>
          <w:rFonts w:asciiTheme="minorHAnsi" w:eastAsiaTheme="minorEastAsia" w:hAnsiTheme="minorHAnsi" w:cstheme="minorBidi"/>
          <w:sz w:val="22"/>
          <w:szCs w:val="22"/>
          <w:lang w:val="en-US" w:eastAsia="en-US"/>
        </w:rPr>
      </w:pPr>
      <w:ins w:id="1076" w:author="Author">
        <w:del w:id="1077" w:author="Author">
          <w:r>
            <w:rPr>
              <w:rStyle w:val="Hyperlink"/>
              <w14:scene3d>
                <w14:camera w14:prst="orthographicFront"/>
                <w14:lightRig w14:rig="threePt" w14:dir="t">
                  <w14:rot w14:lat="0" w14:lon="0" w14:rev="0"/>
                </w14:lightRig>
              </w14:scene3d>
            </w:rPr>
            <w:delText>3.1.3.</w:delText>
          </w:r>
          <w:r>
            <w:rPr>
              <w:rStyle w:val="Hyperlink"/>
            </w:rPr>
            <w:delText xml:space="preserve"> Style_Format_003 ([1] Clause 5.4.7 - table 1 - 1g)</w:delText>
          </w:r>
          <w:r>
            <w:rPr>
              <w:webHidden/>
            </w:rPr>
            <w:tab/>
            <w:delText>27</w:delText>
          </w:r>
        </w:del>
      </w:ins>
    </w:p>
    <w:p w:rsidR="00743B33" w:rsidRDefault="00D20E06">
      <w:pPr>
        <w:pStyle w:val="TOC3"/>
        <w:rPr>
          <w:ins w:id="1078" w:author="Author"/>
          <w:del w:id="1079" w:author="Author"/>
          <w:rFonts w:asciiTheme="minorHAnsi" w:eastAsiaTheme="minorEastAsia" w:hAnsiTheme="minorHAnsi" w:cstheme="minorBidi"/>
          <w:sz w:val="22"/>
          <w:szCs w:val="22"/>
          <w:lang w:val="en-US" w:eastAsia="en-US"/>
        </w:rPr>
      </w:pPr>
      <w:ins w:id="1080" w:author="Author">
        <w:del w:id="1081" w:author="Author">
          <w:r>
            <w:rPr>
              <w:rStyle w:val="Hyperlink"/>
              <w14:scene3d>
                <w14:camera w14:prst="orthographicFront"/>
                <w14:lightRig w14:rig="threePt" w14:dir="t">
                  <w14:rot w14:lat="0" w14:lon="0" w14:rev="0"/>
                </w14:lightRig>
              </w14:scene3d>
            </w:rPr>
            <w:delText>3.1.4.</w:delText>
          </w:r>
          <w:r>
            <w:rPr>
              <w:rStyle w:val="Hyperlink"/>
            </w:rPr>
            <w:delText xml:space="preserve"> Style_Format_004 ([1] Clause 5.4.7 - table 1 - 1g)</w:delText>
          </w:r>
          <w:r>
            <w:rPr>
              <w:webHidden/>
            </w:rPr>
            <w:tab/>
            <w:delText>27</w:delText>
          </w:r>
        </w:del>
      </w:ins>
    </w:p>
    <w:p w:rsidR="00743B33" w:rsidRDefault="00D20E06">
      <w:pPr>
        <w:pStyle w:val="TOC3"/>
        <w:rPr>
          <w:ins w:id="1082" w:author="Author"/>
          <w:del w:id="1083" w:author="Author"/>
          <w:rFonts w:asciiTheme="minorHAnsi" w:eastAsiaTheme="minorEastAsia" w:hAnsiTheme="minorHAnsi" w:cstheme="minorBidi"/>
          <w:sz w:val="22"/>
          <w:szCs w:val="22"/>
          <w:lang w:val="en-US" w:eastAsia="en-US"/>
        </w:rPr>
      </w:pPr>
      <w:ins w:id="1084" w:author="Author">
        <w:del w:id="1085" w:author="Author">
          <w:r>
            <w:rPr>
              <w:rStyle w:val="Hyperlink"/>
              <w14:scene3d>
                <w14:camera w14:prst="orthographicFront"/>
                <w14:lightRig w14:rig="threePt" w14:dir="t">
                  <w14:rot w14:lat="0" w14:lon="0" w14:rev="0"/>
                </w14:lightRig>
              </w14:scene3d>
            </w:rPr>
            <w:delText>3.1.5.</w:delText>
          </w:r>
          <w:r>
            <w:rPr>
              <w:rStyle w:val="Hyperlink"/>
            </w:rPr>
            <w:delText xml:space="preserve"> Style_Format_005 ([1] Clause 5.4.7 - table 1 - 1g)</w:delText>
          </w:r>
          <w:r>
            <w:rPr>
              <w:webHidden/>
            </w:rPr>
            <w:tab/>
            <w:delText>27</w:delText>
          </w:r>
        </w:del>
      </w:ins>
    </w:p>
    <w:p w:rsidR="00743B33" w:rsidRDefault="00D20E06">
      <w:pPr>
        <w:pStyle w:val="TOC3"/>
        <w:rPr>
          <w:ins w:id="1086" w:author="Author"/>
          <w:del w:id="1087" w:author="Author"/>
          <w:rFonts w:asciiTheme="minorHAnsi" w:eastAsiaTheme="minorEastAsia" w:hAnsiTheme="minorHAnsi" w:cstheme="minorBidi"/>
          <w:sz w:val="22"/>
          <w:szCs w:val="22"/>
          <w:lang w:val="en-US" w:eastAsia="en-US"/>
        </w:rPr>
      </w:pPr>
      <w:ins w:id="1088" w:author="Author">
        <w:del w:id="1089" w:author="Author">
          <w:r>
            <w:rPr>
              <w:rStyle w:val="Hyperlink"/>
              <w14:scene3d>
                <w14:camera w14:prst="orthographicFront"/>
                <w14:lightRig w14:rig="threePt" w14:dir="t">
                  <w14:rot w14:lat="0" w14:lon="0" w14:rev="0"/>
                </w14:lightRig>
              </w14:scene3d>
            </w:rPr>
            <w:delText>3.1.6.</w:delText>
          </w:r>
          <w:r>
            <w:rPr>
              <w:rStyle w:val="Hyperlink"/>
            </w:rPr>
            <w:delText xml:space="preserve"> Style_Format_006 ([1] Clause 5.4.7 - table 1 - 1g)</w:delText>
          </w:r>
          <w:r>
            <w:rPr>
              <w:webHidden/>
            </w:rPr>
            <w:tab/>
            <w:delText>28</w:delText>
          </w:r>
        </w:del>
      </w:ins>
    </w:p>
    <w:p w:rsidR="00743B33" w:rsidRDefault="00D20E06">
      <w:pPr>
        <w:pStyle w:val="TOC3"/>
        <w:rPr>
          <w:ins w:id="1090" w:author="Author"/>
          <w:del w:id="1091" w:author="Author"/>
          <w:rFonts w:asciiTheme="minorHAnsi" w:eastAsiaTheme="minorEastAsia" w:hAnsiTheme="minorHAnsi" w:cstheme="minorBidi"/>
          <w:sz w:val="22"/>
          <w:szCs w:val="22"/>
          <w:lang w:val="en-US" w:eastAsia="en-US"/>
        </w:rPr>
      </w:pPr>
      <w:ins w:id="1092" w:author="Author">
        <w:del w:id="1093" w:author="Author">
          <w:r>
            <w:rPr>
              <w:rStyle w:val="Hyperlink"/>
              <w14:scene3d>
                <w14:camera w14:prst="orthographicFront"/>
                <w14:lightRig w14:rig="threePt" w14:dir="t">
                  <w14:rot w14:lat="0" w14:lon="0" w14:rev="0"/>
                </w14:lightRig>
              </w14:scene3d>
            </w:rPr>
            <w:delText>3.1.7.</w:delText>
          </w:r>
          <w:r>
            <w:rPr>
              <w:rStyle w:val="Hyperlink"/>
            </w:rPr>
            <w:delText xml:space="preserve"> Style_Format_007 ([1] Clause 5.4.7 - table 1 - 1g)</w:delText>
          </w:r>
          <w:r>
            <w:rPr>
              <w:webHidden/>
            </w:rPr>
            <w:tab/>
            <w:delText>28</w:delText>
          </w:r>
        </w:del>
      </w:ins>
    </w:p>
    <w:p w:rsidR="00743B33" w:rsidRDefault="00D20E06">
      <w:pPr>
        <w:pStyle w:val="TOC3"/>
        <w:rPr>
          <w:ins w:id="1094" w:author="Author"/>
          <w:del w:id="1095" w:author="Author"/>
          <w:rFonts w:asciiTheme="minorHAnsi" w:eastAsiaTheme="minorEastAsia" w:hAnsiTheme="minorHAnsi" w:cstheme="minorBidi"/>
          <w:sz w:val="22"/>
          <w:szCs w:val="22"/>
          <w:lang w:val="en-US" w:eastAsia="en-US"/>
        </w:rPr>
      </w:pPr>
      <w:ins w:id="1096" w:author="Author">
        <w:del w:id="1097" w:author="Author">
          <w:r>
            <w:rPr>
              <w:rStyle w:val="Hyperlink"/>
              <w14:scene3d>
                <w14:camera w14:prst="orthographicFront"/>
                <w14:lightRig w14:rig="threePt" w14:dir="t">
                  <w14:rot w14:lat="0" w14:lon="0" w14:rev="0"/>
                </w14:lightRig>
              </w14:scene3d>
            </w:rPr>
            <w:delText>3.1.8.</w:delText>
          </w:r>
          <w:r>
            <w:rPr>
              <w:rStyle w:val="Hyperlink"/>
            </w:rPr>
            <w:delText xml:space="preserve"> Style_Forma</w:delText>
          </w:r>
          <w:r>
            <w:rPr>
              <w:rStyle w:val="Hyperlink"/>
            </w:rPr>
            <w:delText>t_008 ([1] Clause 5.4.7 - table 1 - 1g)</w:delText>
          </w:r>
          <w:r>
            <w:rPr>
              <w:webHidden/>
            </w:rPr>
            <w:tab/>
            <w:delText>28</w:delText>
          </w:r>
        </w:del>
      </w:ins>
    </w:p>
    <w:p w:rsidR="00743B33" w:rsidRDefault="00D20E06">
      <w:pPr>
        <w:pStyle w:val="TOC3"/>
        <w:rPr>
          <w:ins w:id="1098" w:author="Author"/>
          <w:del w:id="1099" w:author="Author"/>
          <w:rFonts w:asciiTheme="minorHAnsi" w:eastAsiaTheme="minorEastAsia" w:hAnsiTheme="minorHAnsi" w:cstheme="minorBidi"/>
          <w:sz w:val="22"/>
          <w:szCs w:val="22"/>
          <w:lang w:val="en-US" w:eastAsia="en-US"/>
        </w:rPr>
      </w:pPr>
      <w:ins w:id="1100" w:author="Author">
        <w:del w:id="1101" w:author="Author">
          <w:r>
            <w:rPr>
              <w:rStyle w:val="Hyperlink"/>
              <w14:scene3d>
                <w14:camera w14:prst="orthographicFront"/>
                <w14:lightRig w14:rig="threePt" w14:dir="t">
                  <w14:rot w14:lat="0" w14:lon="0" w14:rev="0"/>
                </w14:lightRig>
              </w14:scene3d>
            </w:rPr>
            <w:delText>3.1.9.</w:delText>
          </w:r>
          <w:r>
            <w:rPr>
              <w:rStyle w:val="Hyperlink"/>
            </w:rPr>
            <w:delText xml:space="preserve"> Style_Format_009 ([1] Clause 5.4.7 - table 1 - 1g)</w:delText>
          </w:r>
          <w:r>
            <w:rPr>
              <w:webHidden/>
            </w:rPr>
            <w:tab/>
            <w:delText>29</w:delText>
          </w:r>
        </w:del>
      </w:ins>
    </w:p>
    <w:p w:rsidR="00743B33" w:rsidRDefault="00D20E06">
      <w:pPr>
        <w:pStyle w:val="TOC3"/>
        <w:rPr>
          <w:ins w:id="1102" w:author="Author"/>
          <w:del w:id="1103" w:author="Author"/>
          <w:rFonts w:asciiTheme="minorHAnsi" w:eastAsiaTheme="minorEastAsia" w:hAnsiTheme="minorHAnsi" w:cstheme="minorBidi"/>
          <w:sz w:val="22"/>
          <w:szCs w:val="22"/>
          <w:lang w:val="en-US" w:eastAsia="en-US"/>
        </w:rPr>
      </w:pPr>
      <w:ins w:id="1104" w:author="Author">
        <w:del w:id="1105" w:author="Author">
          <w:r>
            <w:rPr>
              <w:rStyle w:val="Hyperlink"/>
              <w14:scene3d>
                <w14:camera w14:prst="orthographicFront"/>
                <w14:lightRig w14:rig="threePt" w14:dir="t">
                  <w14:rot w14:lat="0" w14:lon="0" w14:rev="0"/>
                </w14:lightRig>
              </w14:scene3d>
            </w:rPr>
            <w:delText>3.1.10.</w:delText>
          </w:r>
          <w:r>
            <w:rPr>
              <w:rStyle w:val="Hyperlink"/>
            </w:rPr>
            <w:delText xml:space="preserve"> Style_Format_010 ([1] Clause 5.4.7 - table 1 - 1g)</w:delText>
          </w:r>
          <w:r>
            <w:rPr>
              <w:webHidden/>
            </w:rPr>
            <w:tab/>
            <w:delText>29</w:delText>
          </w:r>
        </w:del>
      </w:ins>
    </w:p>
    <w:p w:rsidR="00743B33" w:rsidRDefault="00D20E06">
      <w:pPr>
        <w:pStyle w:val="TOC3"/>
        <w:rPr>
          <w:ins w:id="1106" w:author="Author"/>
          <w:del w:id="1107" w:author="Author"/>
          <w:rFonts w:asciiTheme="minorHAnsi" w:eastAsiaTheme="minorEastAsia" w:hAnsiTheme="minorHAnsi" w:cstheme="minorBidi"/>
          <w:sz w:val="22"/>
          <w:szCs w:val="22"/>
          <w:lang w:val="en-US" w:eastAsia="en-US"/>
        </w:rPr>
      </w:pPr>
      <w:ins w:id="1108" w:author="Author">
        <w:del w:id="1109" w:author="Author">
          <w:r>
            <w:rPr>
              <w:rStyle w:val="Hyperlink"/>
              <w14:scene3d>
                <w14:camera w14:prst="orthographicFront"/>
                <w14:lightRig w14:rig="threePt" w14:dir="t">
                  <w14:rot w14:lat="0" w14:lon="0" w14:rev="0"/>
                </w14:lightRig>
              </w14:scene3d>
            </w:rPr>
            <w:delText>3.1.11.</w:delText>
          </w:r>
          <w:r>
            <w:rPr>
              <w:rStyle w:val="Hyperlink"/>
            </w:rPr>
            <w:delText xml:space="preserve"> Style_Format_011 ([1] Clause 5.4.7 - table 1 - 1g)</w:delText>
          </w:r>
          <w:r>
            <w:rPr>
              <w:webHidden/>
            </w:rPr>
            <w:tab/>
            <w:delText>29</w:delText>
          </w:r>
        </w:del>
      </w:ins>
    </w:p>
    <w:p w:rsidR="00743B33" w:rsidRDefault="00D20E06">
      <w:pPr>
        <w:pStyle w:val="TOC3"/>
        <w:rPr>
          <w:ins w:id="1110" w:author="Author"/>
          <w:del w:id="1111" w:author="Author"/>
          <w:rFonts w:asciiTheme="minorHAnsi" w:eastAsiaTheme="minorEastAsia" w:hAnsiTheme="minorHAnsi" w:cstheme="minorBidi"/>
          <w:sz w:val="22"/>
          <w:szCs w:val="22"/>
          <w:lang w:val="en-US" w:eastAsia="en-US"/>
        </w:rPr>
      </w:pPr>
      <w:ins w:id="1112" w:author="Author">
        <w:del w:id="1113" w:author="Author">
          <w:r>
            <w:rPr>
              <w:rStyle w:val="Hyperlink"/>
              <w14:scene3d>
                <w14:camera w14:prst="orthographicFront"/>
                <w14:lightRig w14:rig="threePt" w14:dir="t">
                  <w14:rot w14:lat="0" w14:lon="0" w14:rev="0"/>
                </w14:lightRig>
              </w14:scene3d>
            </w:rPr>
            <w:delText>3.1.12.</w:delText>
          </w:r>
          <w:r>
            <w:rPr>
              <w:rStyle w:val="Hyperlink"/>
            </w:rPr>
            <w:delText xml:space="preserve"> Style_Format_012 ([1] Clause 5.4.7 - table 1 - 1g)</w:delText>
          </w:r>
          <w:r>
            <w:rPr>
              <w:webHidden/>
            </w:rPr>
            <w:tab/>
            <w:delText>30</w:delText>
          </w:r>
        </w:del>
      </w:ins>
    </w:p>
    <w:p w:rsidR="00743B33" w:rsidRDefault="00D20E06">
      <w:pPr>
        <w:pStyle w:val="TOC3"/>
        <w:rPr>
          <w:ins w:id="1114" w:author="Author"/>
          <w:del w:id="1115" w:author="Author"/>
          <w:rFonts w:asciiTheme="minorHAnsi" w:eastAsiaTheme="minorEastAsia" w:hAnsiTheme="minorHAnsi" w:cstheme="minorBidi"/>
          <w:sz w:val="22"/>
          <w:szCs w:val="22"/>
          <w:lang w:val="en-US" w:eastAsia="en-US"/>
        </w:rPr>
      </w:pPr>
      <w:ins w:id="1116" w:author="Author">
        <w:del w:id="1117" w:author="Author">
          <w:r>
            <w:rPr>
              <w:rStyle w:val="Hyperlink"/>
              <w14:scene3d>
                <w14:camera w14:prst="orthographicFront"/>
                <w14:lightRig w14:rig="threePt" w14:dir="t">
                  <w14:rot w14:lat="0" w14:lon="0" w14:rev="0"/>
                </w14:lightRig>
              </w14:scene3d>
            </w:rPr>
            <w:delText>3.1.13.</w:delText>
          </w:r>
          <w:r>
            <w:rPr>
              <w:rStyle w:val="Hyperlink"/>
            </w:rPr>
            <w:delText xml:space="preserve"> Style_Format_013 ([1] Clause 5.4.7 - table 1 - 1g)</w:delText>
          </w:r>
          <w:r>
            <w:rPr>
              <w:webHidden/>
            </w:rPr>
            <w:tab/>
            <w:delText>31</w:delText>
          </w:r>
        </w:del>
      </w:ins>
    </w:p>
    <w:p w:rsidR="00743B33" w:rsidRDefault="00D20E06">
      <w:pPr>
        <w:pStyle w:val="TOC3"/>
        <w:rPr>
          <w:ins w:id="1118" w:author="Author"/>
          <w:del w:id="1119" w:author="Author"/>
          <w:rFonts w:asciiTheme="minorHAnsi" w:eastAsiaTheme="minorEastAsia" w:hAnsiTheme="minorHAnsi" w:cstheme="minorBidi"/>
          <w:sz w:val="22"/>
          <w:szCs w:val="22"/>
          <w:lang w:val="en-US" w:eastAsia="en-US"/>
        </w:rPr>
      </w:pPr>
      <w:ins w:id="1120" w:author="Author">
        <w:del w:id="1121" w:author="Author">
          <w:r>
            <w:rPr>
              <w:rStyle w:val="Hyperlink"/>
              <w14:scene3d>
                <w14:camera w14:prst="orthographicFront"/>
                <w14:lightRig w14:rig="threePt" w14:dir="t">
                  <w14:rot w14:lat="0" w14:lon="0" w14:rev="0"/>
                </w14:lightRig>
              </w14:scene3d>
            </w:rPr>
            <w:delText>3.1.14.</w:delText>
          </w:r>
          <w:r>
            <w:rPr>
              <w:rStyle w:val="Hyperlink"/>
            </w:rPr>
            <w:delText xml:space="preserve"> Style_Format_014 ([1] Clause 5.4.7 - table 1 - 1g)</w:delText>
          </w:r>
          <w:r>
            <w:rPr>
              <w:webHidden/>
            </w:rPr>
            <w:tab/>
            <w:delText>31</w:delText>
          </w:r>
        </w:del>
      </w:ins>
    </w:p>
    <w:p w:rsidR="00743B33" w:rsidRDefault="00D20E06">
      <w:pPr>
        <w:pStyle w:val="TOC3"/>
        <w:rPr>
          <w:ins w:id="1122" w:author="Author"/>
          <w:del w:id="1123" w:author="Author"/>
          <w:rFonts w:asciiTheme="minorHAnsi" w:eastAsiaTheme="minorEastAsia" w:hAnsiTheme="minorHAnsi" w:cstheme="minorBidi"/>
          <w:sz w:val="22"/>
          <w:szCs w:val="22"/>
          <w:lang w:val="en-US" w:eastAsia="en-US"/>
        </w:rPr>
      </w:pPr>
      <w:ins w:id="1124" w:author="Author">
        <w:del w:id="1125" w:author="Author">
          <w:r>
            <w:rPr>
              <w:rStyle w:val="Hyperlink"/>
              <w14:scene3d>
                <w14:camera w14:prst="orthographicFront"/>
                <w14:lightRig w14:rig="threePt" w14:dir="t">
                  <w14:rot w14:lat="0" w14:lon="0" w14:rev="0"/>
                </w14:lightRig>
              </w14:scene3d>
            </w:rPr>
            <w:delText>3.1.15.</w:delText>
          </w:r>
          <w:r>
            <w:rPr>
              <w:rStyle w:val="Hyperlink"/>
            </w:rPr>
            <w:delText xml:space="preserve"> Style_Format_015 ([1] Clause 5.4.7 - table 1 - 1g)</w:delText>
          </w:r>
          <w:r>
            <w:rPr>
              <w:webHidden/>
            </w:rPr>
            <w:tab/>
            <w:delText>32</w:delText>
          </w:r>
        </w:del>
      </w:ins>
    </w:p>
    <w:p w:rsidR="00743B33" w:rsidRDefault="00D20E06">
      <w:pPr>
        <w:pStyle w:val="TOC3"/>
        <w:rPr>
          <w:ins w:id="1126" w:author="Author"/>
          <w:del w:id="1127" w:author="Author"/>
          <w:rFonts w:asciiTheme="minorHAnsi" w:eastAsiaTheme="minorEastAsia" w:hAnsiTheme="minorHAnsi" w:cstheme="minorBidi"/>
          <w:sz w:val="22"/>
          <w:szCs w:val="22"/>
          <w:lang w:val="en-US" w:eastAsia="en-US"/>
        </w:rPr>
      </w:pPr>
      <w:ins w:id="1128" w:author="Author">
        <w:del w:id="1129" w:author="Author">
          <w:r>
            <w:rPr>
              <w:rStyle w:val="Hyperlink"/>
              <w14:scene3d>
                <w14:camera w14:prst="orthographicFront"/>
                <w14:lightRig w14:rig="threePt" w14:dir="t">
                  <w14:rot w14:lat="0" w14:lon="0" w14:rev="0"/>
                </w14:lightRig>
              </w14:scene3d>
            </w:rPr>
            <w:delText>3.1.16.</w:delText>
          </w:r>
          <w:r>
            <w:rPr>
              <w:rStyle w:val="Hyperlink"/>
            </w:rPr>
            <w:delText xml:space="preserve"> Style_F</w:delText>
          </w:r>
          <w:r>
            <w:rPr>
              <w:rStyle w:val="Hyperlink"/>
            </w:rPr>
            <w:delText>ormat_016</w:delText>
          </w:r>
          <w:r>
            <w:rPr>
              <w:webHidden/>
            </w:rPr>
            <w:tab/>
            <w:delText>32</w:delText>
          </w:r>
        </w:del>
      </w:ins>
    </w:p>
    <w:p w:rsidR="00743B33" w:rsidRDefault="00D20E06">
      <w:pPr>
        <w:pStyle w:val="TOC3"/>
        <w:rPr>
          <w:ins w:id="1130" w:author="Author"/>
          <w:del w:id="1131" w:author="Author"/>
          <w:rFonts w:asciiTheme="minorHAnsi" w:eastAsiaTheme="minorEastAsia" w:hAnsiTheme="minorHAnsi" w:cstheme="minorBidi"/>
          <w:sz w:val="22"/>
          <w:szCs w:val="22"/>
          <w:lang w:val="en-US" w:eastAsia="en-US"/>
        </w:rPr>
      </w:pPr>
      <w:ins w:id="1132" w:author="Author">
        <w:del w:id="1133" w:author="Author">
          <w:r>
            <w:rPr>
              <w:rStyle w:val="Hyperlink"/>
              <w14:scene3d>
                <w14:camera w14:prst="orthographicFront"/>
                <w14:lightRig w14:rig="threePt" w14:dir="t">
                  <w14:rot w14:lat="0" w14:lon="0" w14:rev="0"/>
                </w14:lightRig>
              </w14:scene3d>
            </w:rPr>
            <w:delText>3.1.17.</w:delText>
          </w:r>
          <w:r>
            <w:rPr>
              <w:rStyle w:val="Hyperlink"/>
            </w:rPr>
            <w:delText xml:space="preserve"> Style_Format_017</w:delText>
          </w:r>
          <w:r>
            <w:rPr>
              <w:webHidden/>
            </w:rPr>
            <w:tab/>
            <w:delText>32</w:delText>
          </w:r>
        </w:del>
      </w:ins>
    </w:p>
    <w:p w:rsidR="00743B33" w:rsidRDefault="00D20E06">
      <w:pPr>
        <w:pStyle w:val="TOC3"/>
        <w:rPr>
          <w:ins w:id="1134" w:author="Author"/>
          <w:del w:id="1135" w:author="Author"/>
          <w:rFonts w:asciiTheme="minorHAnsi" w:eastAsiaTheme="minorEastAsia" w:hAnsiTheme="minorHAnsi" w:cstheme="minorBidi"/>
          <w:sz w:val="22"/>
          <w:szCs w:val="22"/>
          <w:lang w:val="en-US" w:eastAsia="en-US"/>
        </w:rPr>
      </w:pPr>
      <w:ins w:id="1136" w:author="Author">
        <w:del w:id="1137" w:author="Author">
          <w:r>
            <w:rPr>
              <w:rStyle w:val="Hyperlink"/>
              <w14:scene3d>
                <w14:camera w14:prst="orthographicFront"/>
                <w14:lightRig w14:rig="threePt" w14:dir="t">
                  <w14:rot w14:lat="0" w14:lon="0" w14:rev="0"/>
                </w14:lightRig>
              </w14:scene3d>
            </w:rPr>
            <w:delText>3.1.18.</w:delText>
          </w:r>
          <w:r>
            <w:rPr>
              <w:rStyle w:val="Hyperlink"/>
            </w:rPr>
            <w:delText xml:space="preserve"> Style_Format_018</w:delText>
          </w:r>
          <w:r>
            <w:rPr>
              <w:webHidden/>
            </w:rPr>
            <w:tab/>
            <w:delText>32</w:delText>
          </w:r>
        </w:del>
      </w:ins>
    </w:p>
    <w:p w:rsidR="00743B33" w:rsidRDefault="00D20E06">
      <w:pPr>
        <w:pStyle w:val="TOC2"/>
        <w:rPr>
          <w:ins w:id="1138" w:author="Author"/>
          <w:del w:id="1139" w:author="Author"/>
          <w:rFonts w:asciiTheme="minorHAnsi" w:eastAsiaTheme="minorEastAsia" w:hAnsiTheme="minorHAnsi" w:cstheme="minorBidi"/>
          <w:b w:val="0"/>
          <w:iCs w:val="0"/>
          <w:noProof/>
          <w:sz w:val="22"/>
          <w:szCs w:val="22"/>
          <w:lang w:val="en-US" w:eastAsia="en-US"/>
        </w:rPr>
      </w:pPr>
      <w:ins w:id="1140" w:author="Author">
        <w:del w:id="1141" w:author="Author">
          <w:r>
            <w:rPr>
              <w:rStyle w:val="Hyperlink"/>
              <w:b w:val="0"/>
              <w:iCs w:val="0"/>
              <w:noProof/>
            </w:rPr>
            <w:delText>3.2. File Structure</w:delText>
          </w:r>
          <w:r>
            <w:rPr>
              <w:noProof/>
              <w:webHidden/>
            </w:rPr>
            <w:tab/>
            <w:delText>33</w:delText>
          </w:r>
        </w:del>
      </w:ins>
    </w:p>
    <w:p w:rsidR="00743B33" w:rsidRDefault="00D20E06">
      <w:pPr>
        <w:pStyle w:val="TOC3"/>
        <w:rPr>
          <w:ins w:id="1142" w:author="Author"/>
          <w:del w:id="1143" w:author="Author"/>
          <w:rFonts w:asciiTheme="minorHAnsi" w:eastAsiaTheme="minorEastAsia" w:hAnsiTheme="minorHAnsi" w:cstheme="minorBidi"/>
          <w:sz w:val="22"/>
          <w:szCs w:val="22"/>
          <w:lang w:val="en-US" w:eastAsia="en-US"/>
        </w:rPr>
      </w:pPr>
      <w:ins w:id="1144" w:author="Author">
        <w:del w:id="1145" w:author="Author">
          <w:r>
            <w:rPr>
              <w:rStyle w:val="Hyperlink"/>
              <w14:scene3d>
                <w14:camera w14:prst="orthographicFront"/>
                <w14:lightRig w14:rig="threePt" w14:dir="t">
                  <w14:rot w14:lat="0" w14:lon="0" w14:rev="0"/>
                </w14:lightRig>
              </w14:scene3d>
            </w:rPr>
            <w:delText>3.2.1.</w:delText>
          </w:r>
          <w:r>
            <w:rPr>
              <w:rStyle w:val="Hyperlink"/>
            </w:rPr>
            <w:delText xml:space="preserve"> Style_File_001</w:delText>
          </w:r>
          <w:r>
            <w:rPr>
              <w:webHidden/>
            </w:rPr>
            <w:tab/>
            <w:delText>33</w:delText>
          </w:r>
        </w:del>
      </w:ins>
    </w:p>
    <w:p w:rsidR="00743B33" w:rsidRDefault="00D20E06">
      <w:pPr>
        <w:pStyle w:val="TOC3"/>
        <w:rPr>
          <w:ins w:id="1146" w:author="Author"/>
          <w:del w:id="1147" w:author="Author"/>
          <w:rFonts w:asciiTheme="minorHAnsi" w:eastAsiaTheme="minorEastAsia" w:hAnsiTheme="minorHAnsi" w:cstheme="minorBidi"/>
          <w:sz w:val="22"/>
          <w:szCs w:val="22"/>
          <w:lang w:val="en-US" w:eastAsia="en-US"/>
        </w:rPr>
      </w:pPr>
      <w:ins w:id="1148" w:author="Author">
        <w:del w:id="1149" w:author="Author">
          <w:r>
            <w:rPr>
              <w:rStyle w:val="Hyperlink"/>
              <w14:scene3d>
                <w14:camera w14:prst="orthographicFront"/>
                <w14:lightRig w14:rig="threePt" w14:dir="t">
                  <w14:rot w14:lat="0" w14:lon="0" w14:rev="0"/>
                </w14:lightRig>
              </w14:scene3d>
            </w:rPr>
            <w:delText>3.2.2.</w:delText>
          </w:r>
          <w:r>
            <w:rPr>
              <w:rStyle w:val="Hyperlink"/>
            </w:rPr>
            <w:delText xml:space="preserve"> Style_File_002 ([1] Clause 5.4.7 - table 1 – 1a)</w:delText>
          </w:r>
          <w:r>
            <w:rPr>
              <w:webHidden/>
            </w:rPr>
            <w:tab/>
            <w:delText>33</w:delText>
          </w:r>
        </w:del>
      </w:ins>
    </w:p>
    <w:p w:rsidR="00743B33" w:rsidRDefault="00D20E06">
      <w:pPr>
        <w:pStyle w:val="TOC3"/>
        <w:rPr>
          <w:ins w:id="1150" w:author="Author"/>
          <w:del w:id="1151" w:author="Author"/>
          <w:rFonts w:asciiTheme="minorHAnsi" w:eastAsiaTheme="minorEastAsia" w:hAnsiTheme="minorHAnsi" w:cstheme="minorBidi"/>
          <w:sz w:val="22"/>
          <w:szCs w:val="22"/>
          <w:lang w:val="en-US" w:eastAsia="en-US"/>
        </w:rPr>
      </w:pPr>
      <w:ins w:id="1152" w:author="Author">
        <w:del w:id="1153" w:author="Author">
          <w:r>
            <w:rPr>
              <w:rStyle w:val="Hyperlink"/>
              <w14:scene3d>
                <w14:camera w14:prst="orthographicFront"/>
                <w14:lightRig w14:rig="threePt" w14:dir="t">
                  <w14:rot w14:lat="0" w14:lon="0" w14:rev="0"/>
                </w14:lightRig>
              </w14:scene3d>
            </w:rPr>
            <w:delText>3.2.3.</w:delText>
          </w:r>
          <w:r>
            <w:rPr>
              <w:rStyle w:val="Hyperlink"/>
            </w:rPr>
            <w:delText xml:space="preserve"> Style_File_003 ([1] Clause 5.4.7 - table 1 - 1g)</w:delText>
          </w:r>
          <w:r>
            <w:rPr>
              <w:webHidden/>
            </w:rPr>
            <w:tab/>
            <w:delText>33</w:delText>
          </w:r>
        </w:del>
      </w:ins>
    </w:p>
    <w:p w:rsidR="00743B33" w:rsidRDefault="00D20E06">
      <w:pPr>
        <w:pStyle w:val="TOC3"/>
        <w:rPr>
          <w:ins w:id="1154" w:author="Author"/>
          <w:del w:id="1155" w:author="Author"/>
          <w:rFonts w:asciiTheme="minorHAnsi" w:eastAsiaTheme="minorEastAsia" w:hAnsiTheme="minorHAnsi" w:cstheme="minorBidi"/>
          <w:sz w:val="22"/>
          <w:szCs w:val="22"/>
          <w:lang w:val="en-US" w:eastAsia="en-US"/>
        </w:rPr>
      </w:pPr>
      <w:ins w:id="1156" w:author="Author">
        <w:del w:id="1157" w:author="Author">
          <w:r>
            <w:rPr>
              <w:rStyle w:val="Hyperlink"/>
              <w14:scene3d>
                <w14:camera w14:prst="orthographicFront"/>
                <w14:lightRig w14:rig="threePt" w14:dir="t">
                  <w14:rot w14:lat="0" w14:lon="0" w14:rev="0"/>
                </w14:lightRig>
              </w14:scene3d>
            </w:rPr>
            <w:delText>3.2.4.</w:delText>
          </w:r>
          <w:r>
            <w:rPr>
              <w:rStyle w:val="Hyperlink"/>
            </w:rPr>
            <w:delText xml:space="preserve"> Style_File_004</w:delText>
          </w:r>
          <w:r>
            <w:rPr>
              <w:webHidden/>
            </w:rPr>
            <w:tab/>
            <w:delText>34</w:delText>
          </w:r>
        </w:del>
      </w:ins>
    </w:p>
    <w:p w:rsidR="00743B33" w:rsidRDefault="00D20E06">
      <w:pPr>
        <w:pStyle w:val="TOC3"/>
        <w:rPr>
          <w:ins w:id="1158" w:author="Author"/>
          <w:del w:id="1159" w:author="Author"/>
          <w:rFonts w:asciiTheme="minorHAnsi" w:eastAsiaTheme="minorEastAsia" w:hAnsiTheme="minorHAnsi" w:cstheme="minorBidi"/>
          <w:sz w:val="22"/>
          <w:szCs w:val="22"/>
          <w:lang w:val="en-US" w:eastAsia="en-US"/>
        </w:rPr>
      </w:pPr>
      <w:ins w:id="1160" w:author="Author">
        <w:del w:id="1161" w:author="Author">
          <w:r>
            <w:rPr>
              <w:rStyle w:val="Hyperlink"/>
              <w14:scene3d>
                <w14:camera w14:prst="orthographicFront"/>
                <w14:lightRig w14:rig="threePt" w14:dir="t">
                  <w14:rot w14:lat="0" w14:lon="0" w14:rev="0"/>
                </w14:lightRig>
              </w14:scene3d>
            </w:rPr>
            <w:delText>3.2.5.</w:delText>
          </w:r>
          <w:r>
            <w:rPr>
              <w:rStyle w:val="Hyperlink"/>
            </w:rPr>
            <w:delText xml:space="preserve"> Style_File_005</w:delText>
          </w:r>
          <w:r>
            <w:rPr>
              <w:webHidden/>
            </w:rPr>
            <w:tab/>
            <w:delText>34</w:delText>
          </w:r>
        </w:del>
      </w:ins>
    </w:p>
    <w:p w:rsidR="00743B33" w:rsidRDefault="00D20E06">
      <w:pPr>
        <w:pStyle w:val="TOC3"/>
        <w:rPr>
          <w:ins w:id="1162" w:author="Author"/>
          <w:del w:id="1163" w:author="Author"/>
          <w:rFonts w:asciiTheme="minorHAnsi" w:eastAsiaTheme="minorEastAsia" w:hAnsiTheme="minorHAnsi" w:cstheme="minorBidi"/>
          <w:sz w:val="22"/>
          <w:szCs w:val="22"/>
          <w:lang w:val="en-US" w:eastAsia="en-US"/>
        </w:rPr>
      </w:pPr>
      <w:ins w:id="1164" w:author="Author">
        <w:del w:id="1165" w:author="Author">
          <w:r>
            <w:rPr>
              <w:rStyle w:val="Hyperlink"/>
              <w14:scene3d>
                <w14:camera w14:prst="orthographicFront"/>
                <w14:lightRig w14:rig="threePt" w14:dir="t">
                  <w14:rot w14:lat="0" w14:lon="0" w14:rev="0"/>
                </w14:lightRig>
              </w14:scene3d>
            </w:rPr>
            <w:delText>3.2.6.</w:delText>
          </w:r>
          <w:r>
            <w:rPr>
              <w:rStyle w:val="Hyperlink"/>
            </w:rPr>
            <w:delText xml:space="preserve"> Style_File_006</w:delText>
          </w:r>
          <w:r>
            <w:rPr>
              <w:webHidden/>
            </w:rPr>
            <w:tab/>
            <w:delText>34</w:delText>
          </w:r>
        </w:del>
      </w:ins>
    </w:p>
    <w:p w:rsidR="00743B33" w:rsidRDefault="00D20E06">
      <w:pPr>
        <w:pStyle w:val="TOC2"/>
        <w:rPr>
          <w:ins w:id="1166" w:author="Author"/>
          <w:del w:id="1167" w:author="Author"/>
          <w:rFonts w:asciiTheme="minorHAnsi" w:eastAsiaTheme="minorEastAsia" w:hAnsiTheme="minorHAnsi" w:cstheme="minorBidi"/>
          <w:b w:val="0"/>
          <w:iCs w:val="0"/>
          <w:noProof/>
          <w:sz w:val="22"/>
          <w:szCs w:val="22"/>
          <w:lang w:val="en-US" w:eastAsia="en-US"/>
        </w:rPr>
      </w:pPr>
      <w:ins w:id="1168" w:author="Author">
        <w:del w:id="1169" w:author="Author">
          <w:r>
            <w:rPr>
              <w:rStyle w:val="Hyperlink"/>
              <w:b w:val="0"/>
              <w:iCs w:val="0"/>
              <w:noProof/>
            </w:rPr>
            <w:delText>3.3. Comments</w:delText>
          </w:r>
          <w:r>
            <w:rPr>
              <w:noProof/>
              <w:webHidden/>
            </w:rPr>
            <w:tab/>
            <w:delText>34</w:delText>
          </w:r>
        </w:del>
      </w:ins>
    </w:p>
    <w:p w:rsidR="00743B33" w:rsidRDefault="00D20E06">
      <w:pPr>
        <w:pStyle w:val="TOC3"/>
        <w:rPr>
          <w:ins w:id="1170" w:author="Author"/>
          <w:del w:id="1171" w:author="Author"/>
          <w:rFonts w:asciiTheme="minorHAnsi" w:eastAsiaTheme="minorEastAsia" w:hAnsiTheme="minorHAnsi" w:cstheme="minorBidi"/>
          <w:sz w:val="22"/>
          <w:szCs w:val="22"/>
          <w:lang w:val="en-US" w:eastAsia="en-US"/>
        </w:rPr>
      </w:pPr>
      <w:ins w:id="1172" w:author="Author">
        <w:del w:id="1173" w:author="Author">
          <w:r>
            <w:rPr>
              <w:rStyle w:val="Hyperlink"/>
              <w14:scene3d>
                <w14:camera w14:prst="orthographicFront"/>
                <w14:lightRig w14:rig="threePt" w14:dir="t">
                  <w14:rot w14:lat="0" w14:lon="0" w14:rev="0"/>
                </w14:lightRig>
              </w14:scene3d>
            </w:rPr>
            <w:delText>3.3.1.</w:delText>
          </w:r>
          <w:r>
            <w:rPr>
              <w:rStyle w:val="Hyperlink"/>
            </w:rPr>
            <w:delText xml:space="preserve"> Style_Comment_001 ([1] Clause 5.4.7 - table 1 - 1g)</w:delText>
          </w:r>
          <w:r>
            <w:rPr>
              <w:webHidden/>
            </w:rPr>
            <w:tab/>
            <w:delText>34</w:delText>
          </w:r>
        </w:del>
      </w:ins>
    </w:p>
    <w:p w:rsidR="00743B33" w:rsidRDefault="00D20E06">
      <w:pPr>
        <w:pStyle w:val="TOC3"/>
        <w:rPr>
          <w:ins w:id="1174" w:author="Author"/>
          <w:del w:id="1175" w:author="Author"/>
          <w:rFonts w:asciiTheme="minorHAnsi" w:eastAsiaTheme="minorEastAsia" w:hAnsiTheme="minorHAnsi" w:cstheme="minorBidi"/>
          <w:sz w:val="22"/>
          <w:szCs w:val="22"/>
          <w:lang w:val="en-US" w:eastAsia="en-US"/>
        </w:rPr>
      </w:pPr>
      <w:ins w:id="1176" w:author="Author">
        <w:del w:id="1177" w:author="Author">
          <w:r>
            <w:rPr>
              <w:rStyle w:val="Hyperlink"/>
              <w14:scene3d>
                <w14:camera w14:prst="orthographicFront"/>
                <w14:lightRig w14:rig="threePt" w14:dir="t">
                  <w14:rot w14:lat="0" w14:lon="0" w14:rev="0"/>
                </w14:lightRig>
              </w14:scene3d>
            </w:rPr>
            <w:delText>3.3.2.</w:delText>
          </w:r>
          <w:r>
            <w:rPr>
              <w:rStyle w:val="Hyperlink"/>
            </w:rPr>
            <w:delText xml:space="preserve"> Style_Comment_002 ([1] Clause 5.4.7 - table 1 - 1g)</w:delText>
          </w:r>
          <w:r>
            <w:rPr>
              <w:webHidden/>
            </w:rPr>
            <w:tab/>
            <w:delText>35</w:delText>
          </w:r>
        </w:del>
      </w:ins>
    </w:p>
    <w:p w:rsidR="00743B33" w:rsidRDefault="00D20E06">
      <w:pPr>
        <w:pStyle w:val="TOC3"/>
        <w:rPr>
          <w:ins w:id="1178" w:author="Author"/>
          <w:del w:id="1179" w:author="Author"/>
          <w:rFonts w:asciiTheme="minorHAnsi" w:eastAsiaTheme="minorEastAsia" w:hAnsiTheme="minorHAnsi" w:cstheme="minorBidi"/>
          <w:sz w:val="22"/>
          <w:szCs w:val="22"/>
          <w:lang w:val="en-US" w:eastAsia="en-US"/>
        </w:rPr>
      </w:pPr>
      <w:ins w:id="1180" w:author="Author">
        <w:del w:id="1181" w:author="Author">
          <w:r>
            <w:rPr>
              <w:rStyle w:val="Hyperlink"/>
              <w14:scene3d>
                <w14:camera w14:prst="orthographicFront"/>
                <w14:lightRig w14:rig="threePt" w14:dir="t">
                  <w14:rot w14:lat="0" w14:lon="0" w14:rev="0"/>
                </w14:lightRig>
              </w14:scene3d>
            </w:rPr>
            <w:delText>3.3.3.</w:delText>
          </w:r>
          <w:r>
            <w:rPr>
              <w:rStyle w:val="Hyperlink"/>
            </w:rPr>
            <w:delText xml:space="preserve"> Style_Comment_003 ([1] Clause 5.4.7 - table 1 - 1g)</w:delText>
          </w:r>
          <w:r>
            <w:rPr>
              <w:webHidden/>
            </w:rPr>
            <w:tab/>
            <w:delText>35</w:delText>
          </w:r>
        </w:del>
      </w:ins>
    </w:p>
    <w:p w:rsidR="00743B33" w:rsidRDefault="00D20E06">
      <w:pPr>
        <w:pStyle w:val="TOC3"/>
        <w:rPr>
          <w:ins w:id="1182" w:author="Author"/>
          <w:del w:id="1183" w:author="Author"/>
          <w:rFonts w:asciiTheme="minorHAnsi" w:eastAsiaTheme="minorEastAsia" w:hAnsiTheme="minorHAnsi" w:cstheme="minorBidi"/>
          <w:sz w:val="22"/>
          <w:szCs w:val="22"/>
          <w:lang w:val="en-US" w:eastAsia="en-US"/>
        </w:rPr>
      </w:pPr>
      <w:ins w:id="1184" w:author="Author">
        <w:del w:id="1185" w:author="Author">
          <w:r>
            <w:rPr>
              <w:rStyle w:val="Hyperlink"/>
              <w14:scene3d>
                <w14:camera w14:prst="orthographicFront"/>
                <w14:lightRig w14:rig="threePt" w14:dir="t">
                  <w14:rot w14:lat="0" w14:lon="0" w14:rev="0"/>
                </w14:lightRig>
              </w14:scene3d>
            </w:rPr>
            <w:delText>3.3.4.</w:delText>
          </w:r>
          <w:r>
            <w:rPr>
              <w:rStyle w:val="Hyperlink"/>
            </w:rPr>
            <w:delText xml:space="preserve"> Style_Comment_004 ([1] Clause 5.4.7 - table 1 - 1g)</w:delText>
          </w:r>
          <w:r>
            <w:rPr>
              <w:webHidden/>
            </w:rPr>
            <w:tab/>
            <w:delText>35</w:delText>
          </w:r>
        </w:del>
      </w:ins>
    </w:p>
    <w:p w:rsidR="00743B33" w:rsidRDefault="00D20E06">
      <w:pPr>
        <w:pStyle w:val="TOC3"/>
        <w:rPr>
          <w:ins w:id="1186" w:author="Author"/>
          <w:del w:id="1187" w:author="Author"/>
          <w:rFonts w:asciiTheme="minorHAnsi" w:eastAsiaTheme="minorEastAsia" w:hAnsiTheme="minorHAnsi" w:cstheme="minorBidi"/>
          <w:sz w:val="22"/>
          <w:szCs w:val="22"/>
          <w:lang w:val="en-US" w:eastAsia="en-US"/>
        </w:rPr>
      </w:pPr>
      <w:ins w:id="1188" w:author="Author">
        <w:del w:id="1189" w:author="Author">
          <w:r>
            <w:rPr>
              <w:rStyle w:val="Hyperlink"/>
              <w14:scene3d>
                <w14:camera w14:prst="orthographicFront"/>
                <w14:lightRig w14:rig="threePt" w14:dir="t">
                  <w14:rot w14:lat="0" w14:lon="0" w14:rev="0"/>
                </w14:lightRig>
              </w14:scene3d>
            </w:rPr>
            <w:delText>3.3.5.</w:delText>
          </w:r>
          <w:r>
            <w:rPr>
              <w:rStyle w:val="Hyperlink"/>
            </w:rPr>
            <w:delText xml:space="preserve"> Style_Comment_005 ([1] Clause 5.4.7 - table 1 - 1g)</w:delText>
          </w:r>
          <w:r>
            <w:rPr>
              <w:webHidden/>
            </w:rPr>
            <w:tab/>
            <w:delText>35</w:delText>
          </w:r>
        </w:del>
      </w:ins>
    </w:p>
    <w:p w:rsidR="00743B33" w:rsidRDefault="00D20E06">
      <w:pPr>
        <w:pStyle w:val="TOC3"/>
        <w:rPr>
          <w:ins w:id="1190" w:author="Author"/>
          <w:del w:id="1191" w:author="Author"/>
          <w:rFonts w:asciiTheme="minorHAnsi" w:eastAsiaTheme="minorEastAsia" w:hAnsiTheme="minorHAnsi" w:cstheme="minorBidi"/>
          <w:sz w:val="22"/>
          <w:szCs w:val="22"/>
          <w:lang w:val="en-US" w:eastAsia="en-US"/>
        </w:rPr>
      </w:pPr>
      <w:ins w:id="1192" w:author="Author">
        <w:del w:id="1193" w:author="Author">
          <w:r>
            <w:rPr>
              <w:rStyle w:val="Hyperlink"/>
              <w14:scene3d>
                <w14:camera w14:prst="orthographicFront"/>
                <w14:lightRig w14:rig="threePt" w14:dir="t">
                  <w14:rot w14:lat="0" w14:lon="0" w14:rev="0"/>
                </w14:lightRig>
              </w14:scene3d>
            </w:rPr>
            <w:delText>3.3.6.</w:delText>
          </w:r>
          <w:r>
            <w:rPr>
              <w:rStyle w:val="Hyperlink"/>
            </w:rPr>
            <w:delText xml:space="preserve"> Style_Comment_006 ([1] Clause 5.4.7 - table 1 - 1g)</w:delText>
          </w:r>
          <w:r>
            <w:rPr>
              <w:webHidden/>
            </w:rPr>
            <w:tab/>
            <w:delText>36</w:delText>
          </w:r>
        </w:del>
      </w:ins>
    </w:p>
    <w:p w:rsidR="00743B33" w:rsidRDefault="00D20E06">
      <w:pPr>
        <w:pStyle w:val="TOC3"/>
        <w:rPr>
          <w:ins w:id="1194" w:author="Author"/>
          <w:del w:id="1195" w:author="Author"/>
          <w:rFonts w:asciiTheme="minorHAnsi" w:eastAsiaTheme="minorEastAsia" w:hAnsiTheme="minorHAnsi" w:cstheme="minorBidi"/>
          <w:sz w:val="22"/>
          <w:szCs w:val="22"/>
          <w:lang w:val="en-US" w:eastAsia="en-US"/>
        </w:rPr>
      </w:pPr>
      <w:ins w:id="1196" w:author="Author">
        <w:del w:id="1197" w:author="Author">
          <w:r>
            <w:rPr>
              <w:rStyle w:val="Hyperlink"/>
              <w14:scene3d>
                <w14:camera w14:prst="orthographicFront"/>
                <w14:lightRig w14:rig="threePt" w14:dir="t">
                  <w14:rot w14:lat="0" w14:lon="0" w14:rev="0"/>
                </w14:lightRig>
              </w14:scene3d>
            </w:rPr>
            <w:delText>3.3.7.</w:delText>
          </w:r>
          <w:r>
            <w:rPr>
              <w:rStyle w:val="Hyperlink"/>
            </w:rPr>
            <w:delText xml:space="preserve"> Style_Comment_007 ([1] Clause 5.4.7 - table 1 - 1g)</w:delText>
          </w:r>
          <w:r>
            <w:rPr>
              <w:webHidden/>
            </w:rPr>
            <w:tab/>
            <w:delText>36</w:delText>
          </w:r>
        </w:del>
      </w:ins>
    </w:p>
    <w:p w:rsidR="00743B33" w:rsidRDefault="00D20E06">
      <w:pPr>
        <w:pStyle w:val="TOC1"/>
        <w:tabs>
          <w:tab w:val="right" w:leader="dot" w:pos="9530"/>
        </w:tabs>
        <w:rPr>
          <w:ins w:id="1198" w:author="Author"/>
          <w:del w:id="1199" w:author="Author"/>
          <w:rFonts w:asciiTheme="minorHAnsi" w:eastAsiaTheme="minorEastAsia" w:hAnsiTheme="minorHAnsi" w:cstheme="minorBidi"/>
          <w:b w:val="0"/>
          <w:bCs w:val="0"/>
          <w:caps w:val="0"/>
          <w:noProof/>
          <w:sz w:val="22"/>
          <w:szCs w:val="22"/>
          <w:lang w:val="en-US" w:eastAsia="en-US"/>
        </w:rPr>
      </w:pPr>
      <w:ins w:id="1200" w:author="Author">
        <w:del w:id="1201" w:author="Author">
          <w:r>
            <w:rPr>
              <w:rStyle w:val="Hyperlink"/>
              <w:b w:val="0"/>
              <w:bCs w:val="0"/>
              <w:caps w:val="0"/>
              <w:noProof/>
              <w14:scene3d>
                <w14:camera w14:prst="orthographicFront"/>
                <w14:lightRig w14:rig="threePt" w14:dir="t">
                  <w14:rot w14:lat="0" w14:lon="0" w14:rev="0"/>
                </w14:lightRig>
              </w14:scene3d>
            </w:rPr>
            <w:delText>4.</w:delText>
          </w:r>
          <w:r>
            <w:rPr>
              <w:rStyle w:val="Hyperlink"/>
              <w:b w:val="0"/>
              <w:bCs w:val="0"/>
              <w:caps w:val="0"/>
              <w:noProof/>
            </w:rPr>
            <w:delText xml:space="preserve"> Codi</w:delText>
          </w:r>
          <w:r>
            <w:rPr>
              <w:rStyle w:val="Hyperlink"/>
              <w:b w:val="0"/>
              <w:bCs w:val="0"/>
              <w:caps w:val="0"/>
              <w:noProof/>
            </w:rPr>
            <w:delText>ng Rules</w:delText>
          </w:r>
          <w:r>
            <w:rPr>
              <w:noProof/>
              <w:webHidden/>
            </w:rPr>
            <w:tab/>
            <w:delText>38</w:delText>
          </w:r>
        </w:del>
      </w:ins>
    </w:p>
    <w:p w:rsidR="00743B33" w:rsidRDefault="00D20E06">
      <w:pPr>
        <w:pStyle w:val="TOC2"/>
        <w:rPr>
          <w:ins w:id="1202" w:author="Author"/>
          <w:del w:id="1203" w:author="Author"/>
          <w:rFonts w:asciiTheme="minorHAnsi" w:eastAsiaTheme="minorEastAsia" w:hAnsiTheme="minorHAnsi" w:cstheme="minorBidi"/>
          <w:b w:val="0"/>
          <w:iCs w:val="0"/>
          <w:noProof/>
          <w:sz w:val="22"/>
          <w:szCs w:val="22"/>
          <w:lang w:val="en-US" w:eastAsia="en-US"/>
        </w:rPr>
      </w:pPr>
      <w:ins w:id="1204" w:author="Author">
        <w:del w:id="1205" w:author="Author">
          <w:r>
            <w:rPr>
              <w:rStyle w:val="Hyperlink"/>
              <w:b w:val="0"/>
              <w:iCs w:val="0"/>
              <w:noProof/>
            </w:rPr>
            <w:delText xml:space="preserve">4.1. Conformance to </w:delText>
          </w:r>
          <w:r>
            <w:rPr>
              <w:rStyle w:val="Hyperlink"/>
              <w:b w:val="0"/>
              <w:iCs w:val="0"/>
              <w:noProof/>
              <w:lang w:eastAsia="ja-JP"/>
            </w:rPr>
            <w:delText>external</w:delText>
          </w:r>
          <w:r>
            <w:rPr>
              <w:rStyle w:val="Hyperlink"/>
              <w:b w:val="0"/>
              <w:iCs w:val="0"/>
              <w:noProof/>
            </w:rPr>
            <w:delText xml:space="preserve"> rules</w:delText>
          </w:r>
          <w:r>
            <w:rPr>
              <w:noProof/>
              <w:webHidden/>
            </w:rPr>
            <w:tab/>
            <w:delText>38</w:delText>
          </w:r>
        </w:del>
      </w:ins>
    </w:p>
    <w:p w:rsidR="00743B33" w:rsidRDefault="00D20E06">
      <w:pPr>
        <w:pStyle w:val="TOC3"/>
        <w:rPr>
          <w:ins w:id="1206" w:author="Author"/>
          <w:del w:id="1207" w:author="Author"/>
          <w:rFonts w:asciiTheme="minorHAnsi" w:eastAsiaTheme="minorEastAsia" w:hAnsiTheme="minorHAnsi" w:cstheme="minorBidi"/>
          <w:sz w:val="22"/>
          <w:szCs w:val="22"/>
          <w:lang w:val="en-US" w:eastAsia="en-US"/>
        </w:rPr>
      </w:pPr>
      <w:ins w:id="1208" w:author="Author">
        <w:del w:id="1209" w:author="Author">
          <w:r>
            <w:rPr>
              <w:rStyle w:val="Hyperlink"/>
              <w14:scene3d>
                <w14:camera w14:prst="orthographicFront"/>
                <w14:lightRig w14:rig="threePt" w14:dir="t">
                  <w14:rot w14:lat="0" w14:lon="0" w14:rev="0"/>
                </w14:lightRig>
              </w14:scene3d>
            </w:rPr>
            <w:delText>4.1.1.</w:delText>
          </w:r>
          <w:r>
            <w:rPr>
              <w:rStyle w:val="Hyperlink"/>
            </w:rPr>
            <w:delText xml:space="preserve"> Rules_Ext_001</w:delText>
          </w:r>
          <w:r>
            <w:rPr>
              <w:webHidden/>
            </w:rPr>
            <w:tab/>
            <w:delText>38</w:delText>
          </w:r>
        </w:del>
      </w:ins>
    </w:p>
    <w:p w:rsidR="00743B33" w:rsidRDefault="00D20E06">
      <w:pPr>
        <w:pStyle w:val="TOC3"/>
        <w:rPr>
          <w:ins w:id="1210" w:author="Author"/>
          <w:del w:id="1211" w:author="Author"/>
          <w:rFonts w:asciiTheme="minorHAnsi" w:eastAsiaTheme="minorEastAsia" w:hAnsiTheme="minorHAnsi" w:cstheme="minorBidi"/>
          <w:sz w:val="22"/>
          <w:szCs w:val="22"/>
          <w:lang w:val="en-US" w:eastAsia="en-US"/>
        </w:rPr>
      </w:pPr>
      <w:ins w:id="1212" w:author="Author">
        <w:del w:id="1213" w:author="Author">
          <w:r>
            <w:rPr>
              <w:rStyle w:val="Hyperlink"/>
              <w14:scene3d>
                <w14:camera w14:prst="orthographicFront"/>
                <w14:lightRig w14:rig="threePt" w14:dir="t">
                  <w14:rot w14:lat="0" w14:lon="0" w14:rev="0"/>
                </w14:lightRig>
              </w14:scene3d>
            </w:rPr>
            <w:delText>4.1.2.</w:delText>
          </w:r>
          <w:r>
            <w:rPr>
              <w:rStyle w:val="Hyperlink"/>
            </w:rPr>
            <w:delText xml:space="preserve"> Rules_Ext_002</w:delText>
          </w:r>
          <w:r>
            <w:rPr>
              <w:webHidden/>
            </w:rPr>
            <w:tab/>
            <w:delText>38</w:delText>
          </w:r>
        </w:del>
      </w:ins>
    </w:p>
    <w:p w:rsidR="00743B33" w:rsidRDefault="00D20E06">
      <w:pPr>
        <w:pStyle w:val="TOC2"/>
        <w:rPr>
          <w:ins w:id="1214" w:author="Author"/>
          <w:del w:id="1215" w:author="Author"/>
          <w:rFonts w:asciiTheme="minorHAnsi" w:eastAsiaTheme="minorEastAsia" w:hAnsiTheme="minorHAnsi" w:cstheme="minorBidi"/>
          <w:b w:val="0"/>
          <w:iCs w:val="0"/>
          <w:noProof/>
          <w:sz w:val="22"/>
          <w:szCs w:val="22"/>
          <w:lang w:val="en-US" w:eastAsia="en-US"/>
        </w:rPr>
      </w:pPr>
      <w:ins w:id="1216" w:author="Author">
        <w:del w:id="1217" w:author="Author">
          <w:r>
            <w:rPr>
              <w:rStyle w:val="Hyperlink"/>
              <w:b w:val="0"/>
              <w:iCs w:val="0"/>
              <w:noProof/>
            </w:rPr>
            <w:delText>4.2. Environment</w:delText>
          </w:r>
          <w:r>
            <w:rPr>
              <w:noProof/>
              <w:webHidden/>
            </w:rPr>
            <w:tab/>
            <w:delText>38</w:delText>
          </w:r>
        </w:del>
      </w:ins>
    </w:p>
    <w:p w:rsidR="00743B33" w:rsidRDefault="00D20E06">
      <w:pPr>
        <w:pStyle w:val="TOC3"/>
        <w:rPr>
          <w:ins w:id="1218" w:author="Author"/>
          <w:del w:id="1219" w:author="Author"/>
          <w:rFonts w:asciiTheme="minorHAnsi" w:eastAsiaTheme="minorEastAsia" w:hAnsiTheme="minorHAnsi" w:cstheme="minorBidi"/>
          <w:sz w:val="22"/>
          <w:szCs w:val="22"/>
          <w:lang w:val="en-US" w:eastAsia="en-US"/>
        </w:rPr>
      </w:pPr>
      <w:ins w:id="1220" w:author="Author">
        <w:del w:id="1221" w:author="Author">
          <w:r>
            <w:rPr>
              <w:rStyle w:val="Hyperlink"/>
              <w14:scene3d>
                <w14:camera w14:prst="orthographicFront"/>
                <w14:lightRig w14:rig="threePt" w14:dir="t">
                  <w14:rot w14:lat="0" w14:lon="0" w14:rev="0"/>
                </w14:lightRig>
              </w14:scene3d>
            </w:rPr>
            <w:delText>4.2.1.</w:delText>
          </w:r>
          <w:r>
            <w:rPr>
              <w:rStyle w:val="Hyperlink"/>
            </w:rPr>
            <w:delText xml:space="preserve"> Rules_Envr_001 ([1] Clause 5.4.7 - table 1 - 1d)</w:delText>
          </w:r>
          <w:r>
            <w:rPr>
              <w:webHidden/>
            </w:rPr>
            <w:tab/>
            <w:delText>38</w:delText>
          </w:r>
        </w:del>
      </w:ins>
    </w:p>
    <w:p w:rsidR="00743B33" w:rsidRDefault="00D20E06">
      <w:pPr>
        <w:pStyle w:val="TOC3"/>
        <w:rPr>
          <w:ins w:id="1222" w:author="Author"/>
          <w:del w:id="1223" w:author="Author"/>
          <w:rFonts w:asciiTheme="minorHAnsi" w:eastAsiaTheme="minorEastAsia" w:hAnsiTheme="minorHAnsi" w:cstheme="minorBidi"/>
          <w:sz w:val="22"/>
          <w:szCs w:val="22"/>
          <w:lang w:val="en-US" w:eastAsia="en-US"/>
        </w:rPr>
      </w:pPr>
      <w:ins w:id="1224" w:author="Author">
        <w:del w:id="1225" w:author="Author">
          <w:r>
            <w:rPr>
              <w:rStyle w:val="Hyperlink"/>
              <w14:scene3d>
                <w14:camera w14:prst="orthographicFront"/>
                <w14:lightRig w14:rig="threePt" w14:dir="t">
                  <w14:rot w14:lat="0" w14:lon="0" w14:rev="0"/>
                </w14:lightRig>
              </w14:scene3d>
            </w:rPr>
            <w:delText>4.2.2.</w:delText>
          </w:r>
          <w:r>
            <w:rPr>
              <w:rStyle w:val="Hyperlink"/>
            </w:rPr>
            <w:delText xml:space="preserve"> Rules_Envr_002 ([1] Clause 5.4.7 - table 1 - 1d)</w:delText>
          </w:r>
          <w:r>
            <w:rPr>
              <w:webHidden/>
            </w:rPr>
            <w:tab/>
            <w:delText>39</w:delText>
          </w:r>
        </w:del>
      </w:ins>
    </w:p>
    <w:p w:rsidR="00743B33" w:rsidRDefault="00D20E06">
      <w:pPr>
        <w:pStyle w:val="TOC3"/>
        <w:rPr>
          <w:ins w:id="1226" w:author="Author"/>
          <w:del w:id="1227" w:author="Author"/>
          <w:rFonts w:asciiTheme="minorHAnsi" w:eastAsiaTheme="minorEastAsia" w:hAnsiTheme="minorHAnsi" w:cstheme="minorBidi"/>
          <w:sz w:val="22"/>
          <w:szCs w:val="22"/>
          <w:lang w:val="en-US" w:eastAsia="en-US"/>
        </w:rPr>
      </w:pPr>
      <w:ins w:id="1228" w:author="Author">
        <w:del w:id="1229" w:author="Author">
          <w:r>
            <w:rPr>
              <w:rStyle w:val="Hyperlink"/>
              <w14:scene3d>
                <w14:camera w14:prst="orthographicFront"/>
                <w14:lightRig w14:rig="threePt" w14:dir="t">
                  <w14:rot w14:lat="0" w14:lon="0" w14:rev="0"/>
                </w14:lightRig>
              </w14:scene3d>
            </w:rPr>
            <w:delText>4.2.3.</w:delText>
          </w:r>
          <w:r>
            <w:rPr>
              <w:rStyle w:val="Hyperlink"/>
            </w:rPr>
            <w:delText xml:space="preserve"> Rules_Envr_00</w:delText>
          </w:r>
          <w:r>
            <w:rPr>
              <w:rStyle w:val="Hyperlink"/>
              <w:lang w:eastAsia="ja-JP"/>
            </w:rPr>
            <w:delText>3</w:delText>
          </w:r>
          <w:r>
            <w:rPr>
              <w:rStyle w:val="Hyperlink"/>
            </w:rPr>
            <w:delText xml:space="preserve"> ([1] Clause 5.4.7 - table 1 - 1d)</w:delText>
          </w:r>
          <w:r>
            <w:rPr>
              <w:webHidden/>
            </w:rPr>
            <w:tab/>
            <w:delText>39</w:delText>
          </w:r>
        </w:del>
      </w:ins>
    </w:p>
    <w:p w:rsidR="00743B33" w:rsidRDefault="00D20E06">
      <w:pPr>
        <w:pStyle w:val="TOC3"/>
        <w:rPr>
          <w:ins w:id="1230" w:author="Author"/>
          <w:del w:id="1231" w:author="Author"/>
          <w:rFonts w:asciiTheme="minorHAnsi" w:eastAsiaTheme="minorEastAsia" w:hAnsiTheme="minorHAnsi" w:cstheme="minorBidi"/>
          <w:sz w:val="22"/>
          <w:szCs w:val="22"/>
          <w:lang w:val="en-US" w:eastAsia="en-US"/>
        </w:rPr>
      </w:pPr>
      <w:ins w:id="1232" w:author="Author">
        <w:del w:id="1233" w:author="Author">
          <w:r>
            <w:rPr>
              <w:rStyle w:val="Hyperlink"/>
              <w14:scene3d>
                <w14:camera w14:prst="orthographicFront"/>
                <w14:lightRig w14:rig="threePt" w14:dir="t">
                  <w14:rot w14:lat="0" w14:lon="0" w14:rev="0"/>
                </w14:lightRig>
              </w14:scene3d>
            </w:rPr>
            <w:delText>4.2.4.</w:delText>
          </w:r>
          <w:r>
            <w:rPr>
              <w:rStyle w:val="Hyperlink"/>
            </w:rPr>
            <w:delText xml:space="preserve"> Rules_Envr_0</w:delText>
          </w:r>
          <w:r>
            <w:rPr>
              <w:rStyle w:val="Hyperlink"/>
              <w:lang w:eastAsia="ja-JP"/>
            </w:rPr>
            <w:delText>04</w:delText>
          </w:r>
          <w:r>
            <w:rPr>
              <w:webHidden/>
            </w:rPr>
            <w:tab/>
            <w:delText>39</w:delText>
          </w:r>
        </w:del>
      </w:ins>
    </w:p>
    <w:p w:rsidR="00743B33" w:rsidRDefault="00D20E06">
      <w:pPr>
        <w:pStyle w:val="TOC3"/>
        <w:rPr>
          <w:ins w:id="1234" w:author="Author"/>
          <w:del w:id="1235" w:author="Author"/>
          <w:rFonts w:asciiTheme="minorHAnsi" w:eastAsiaTheme="minorEastAsia" w:hAnsiTheme="minorHAnsi" w:cstheme="minorBidi"/>
          <w:sz w:val="22"/>
          <w:szCs w:val="22"/>
          <w:lang w:val="en-US" w:eastAsia="en-US"/>
        </w:rPr>
      </w:pPr>
      <w:ins w:id="1236" w:author="Author">
        <w:del w:id="1237" w:author="Author">
          <w:r>
            <w:rPr>
              <w:rStyle w:val="Hyperlink"/>
              <w14:scene3d>
                <w14:camera w14:prst="orthographicFront"/>
                <w14:lightRig w14:rig="threePt" w14:dir="t">
                  <w14:rot w14:lat="0" w14:lon="0" w14:rev="0"/>
                </w14:lightRig>
              </w14:scene3d>
            </w:rPr>
            <w:delText>4.2.5.</w:delText>
          </w:r>
          <w:r>
            <w:rPr>
              <w:rStyle w:val="Hyperlink"/>
            </w:rPr>
            <w:delText xml:space="preserve"> Rules_Envr_0</w:delText>
          </w:r>
          <w:r>
            <w:rPr>
              <w:rStyle w:val="Hyperlink"/>
              <w:lang w:eastAsia="ja-JP"/>
            </w:rPr>
            <w:delText>05</w:delText>
          </w:r>
          <w:r>
            <w:rPr>
              <w:rStyle w:val="Hyperlink"/>
            </w:rPr>
            <w:delText xml:space="preserve"> ([1] Clause 5.4.7 - table 1 - 1d)</w:delText>
          </w:r>
          <w:r>
            <w:rPr>
              <w:webHidden/>
            </w:rPr>
            <w:tab/>
            <w:delText>39</w:delText>
          </w:r>
        </w:del>
      </w:ins>
    </w:p>
    <w:p w:rsidR="00743B33" w:rsidRDefault="00D20E06">
      <w:pPr>
        <w:pStyle w:val="TOC3"/>
        <w:rPr>
          <w:ins w:id="1238" w:author="Author"/>
          <w:del w:id="1239" w:author="Author"/>
          <w:rFonts w:asciiTheme="minorHAnsi" w:eastAsiaTheme="minorEastAsia" w:hAnsiTheme="minorHAnsi" w:cstheme="minorBidi"/>
          <w:sz w:val="22"/>
          <w:szCs w:val="22"/>
          <w:lang w:val="en-US" w:eastAsia="en-US"/>
        </w:rPr>
      </w:pPr>
      <w:ins w:id="1240" w:author="Author">
        <w:del w:id="1241" w:author="Author">
          <w:r>
            <w:rPr>
              <w:rStyle w:val="Hyperlink"/>
              <w14:scene3d>
                <w14:camera w14:prst="orthographicFront"/>
                <w14:lightRig w14:rig="threePt" w14:dir="t">
                  <w14:rot w14:lat="0" w14:lon="0" w14:rev="0"/>
                </w14:lightRig>
              </w14:scene3d>
            </w:rPr>
            <w:delText>4.2.6.</w:delText>
          </w:r>
          <w:r>
            <w:rPr>
              <w:rStyle w:val="Hyperlink"/>
            </w:rPr>
            <w:delText xml:space="preserve"> Rules_Envr_006</w:delText>
          </w:r>
          <w:r>
            <w:rPr>
              <w:webHidden/>
            </w:rPr>
            <w:tab/>
            <w:delText>39</w:delText>
          </w:r>
        </w:del>
      </w:ins>
    </w:p>
    <w:p w:rsidR="00743B33" w:rsidRDefault="00D20E06">
      <w:pPr>
        <w:pStyle w:val="TOC2"/>
        <w:rPr>
          <w:ins w:id="1242" w:author="Author"/>
          <w:del w:id="1243" w:author="Author"/>
          <w:rFonts w:asciiTheme="minorHAnsi" w:eastAsiaTheme="minorEastAsia" w:hAnsiTheme="minorHAnsi" w:cstheme="minorBidi"/>
          <w:b w:val="0"/>
          <w:iCs w:val="0"/>
          <w:noProof/>
          <w:sz w:val="22"/>
          <w:szCs w:val="22"/>
          <w:lang w:val="en-US" w:eastAsia="en-US"/>
        </w:rPr>
      </w:pPr>
      <w:ins w:id="1244" w:author="Author">
        <w:del w:id="1245" w:author="Author">
          <w:r>
            <w:rPr>
              <w:rStyle w:val="Hyperlink"/>
              <w:b w:val="0"/>
              <w:iCs w:val="0"/>
              <w:noProof/>
            </w:rPr>
            <w:delText>4.3. Comments/Documentation</w:delText>
          </w:r>
          <w:r>
            <w:rPr>
              <w:noProof/>
              <w:webHidden/>
            </w:rPr>
            <w:tab/>
            <w:delText>39</w:delText>
          </w:r>
        </w:del>
      </w:ins>
    </w:p>
    <w:p w:rsidR="00743B33" w:rsidRDefault="00D20E06">
      <w:pPr>
        <w:pStyle w:val="TOC3"/>
        <w:rPr>
          <w:ins w:id="1246" w:author="Author"/>
          <w:del w:id="1247" w:author="Author"/>
          <w:rFonts w:asciiTheme="minorHAnsi" w:eastAsiaTheme="minorEastAsia" w:hAnsiTheme="minorHAnsi" w:cstheme="minorBidi"/>
          <w:sz w:val="22"/>
          <w:szCs w:val="22"/>
          <w:lang w:val="en-US" w:eastAsia="en-US"/>
        </w:rPr>
      </w:pPr>
      <w:ins w:id="1248" w:author="Author">
        <w:del w:id="1249" w:author="Author">
          <w:r>
            <w:rPr>
              <w:rStyle w:val="Hyperlink"/>
              <w14:scene3d>
                <w14:camera w14:prst="orthographicFront"/>
                <w14:lightRig w14:rig="threePt" w14:dir="t">
                  <w14:rot w14:lat="0" w14:lon="0" w14:rev="0"/>
                </w14:lightRig>
              </w14:scene3d>
            </w:rPr>
            <w:delText>4.3.1.</w:delText>
          </w:r>
          <w:r>
            <w:rPr>
              <w:rStyle w:val="Hyperlink"/>
            </w:rPr>
            <w:delText xml:space="preserve"> Rules_Comment_001 ([1] Clause 5.4.7 - table 1 - 1g)</w:delText>
          </w:r>
          <w:r>
            <w:rPr>
              <w:webHidden/>
            </w:rPr>
            <w:tab/>
            <w:delText>39</w:delText>
          </w:r>
        </w:del>
      </w:ins>
    </w:p>
    <w:p w:rsidR="00743B33" w:rsidRDefault="00D20E06">
      <w:pPr>
        <w:pStyle w:val="TOC3"/>
        <w:rPr>
          <w:ins w:id="1250" w:author="Author"/>
          <w:del w:id="1251" w:author="Author"/>
          <w:rFonts w:asciiTheme="minorHAnsi" w:eastAsiaTheme="minorEastAsia" w:hAnsiTheme="minorHAnsi" w:cstheme="minorBidi"/>
          <w:sz w:val="22"/>
          <w:szCs w:val="22"/>
          <w:lang w:val="en-US" w:eastAsia="en-US"/>
        </w:rPr>
      </w:pPr>
      <w:ins w:id="1252" w:author="Author">
        <w:del w:id="1253" w:author="Author">
          <w:r>
            <w:rPr>
              <w:rStyle w:val="Hyperlink"/>
              <w14:scene3d>
                <w14:camera w14:prst="orthographicFront"/>
                <w14:lightRig w14:rig="threePt" w14:dir="t">
                  <w14:rot w14:lat="0" w14:lon="0" w14:rev="0"/>
                </w14:lightRig>
              </w14:scene3d>
            </w:rPr>
            <w:delText>4.3.2.</w:delText>
          </w:r>
          <w:r>
            <w:rPr>
              <w:rStyle w:val="Hyperlink"/>
            </w:rPr>
            <w:delText xml:space="preserve"> Rules_Comment_002 ([1] Clause 5.4.7 - table 1 - 1g)</w:delText>
          </w:r>
          <w:r>
            <w:rPr>
              <w:webHidden/>
            </w:rPr>
            <w:tab/>
            <w:delText>40</w:delText>
          </w:r>
        </w:del>
      </w:ins>
    </w:p>
    <w:p w:rsidR="00743B33" w:rsidRDefault="00D20E06">
      <w:pPr>
        <w:pStyle w:val="TOC3"/>
        <w:rPr>
          <w:ins w:id="1254" w:author="Author"/>
          <w:del w:id="1255" w:author="Author"/>
          <w:rFonts w:asciiTheme="minorHAnsi" w:eastAsiaTheme="minorEastAsia" w:hAnsiTheme="minorHAnsi" w:cstheme="minorBidi"/>
          <w:sz w:val="22"/>
          <w:szCs w:val="22"/>
          <w:lang w:val="en-US" w:eastAsia="en-US"/>
        </w:rPr>
      </w:pPr>
      <w:ins w:id="1256" w:author="Author">
        <w:del w:id="1257" w:author="Author">
          <w:r>
            <w:rPr>
              <w:rStyle w:val="Hyperlink"/>
              <w14:scene3d>
                <w14:camera w14:prst="orthographicFront"/>
                <w14:lightRig w14:rig="threePt" w14:dir="t">
                  <w14:rot w14:lat="0" w14:lon="0" w14:rev="0"/>
                </w14:lightRig>
              </w14:scene3d>
            </w:rPr>
            <w:delText>4.3.3.</w:delText>
          </w:r>
          <w:r>
            <w:rPr>
              <w:rStyle w:val="Hyperlink"/>
            </w:rPr>
            <w:delText xml:space="preserve"> Rules_Comment_003 ([1] Clause 5.4.7 - table 1 - 1g)</w:delText>
          </w:r>
          <w:r>
            <w:rPr>
              <w:webHidden/>
            </w:rPr>
            <w:tab/>
            <w:delText>40</w:delText>
          </w:r>
        </w:del>
      </w:ins>
    </w:p>
    <w:p w:rsidR="00743B33" w:rsidRDefault="00D20E06">
      <w:pPr>
        <w:pStyle w:val="TOC3"/>
        <w:rPr>
          <w:ins w:id="1258" w:author="Author"/>
          <w:del w:id="1259" w:author="Author"/>
          <w:rFonts w:asciiTheme="minorHAnsi" w:eastAsiaTheme="minorEastAsia" w:hAnsiTheme="minorHAnsi" w:cstheme="minorBidi"/>
          <w:sz w:val="22"/>
          <w:szCs w:val="22"/>
          <w:lang w:val="en-US" w:eastAsia="en-US"/>
        </w:rPr>
      </w:pPr>
      <w:ins w:id="1260" w:author="Author">
        <w:del w:id="1261" w:author="Author">
          <w:r>
            <w:rPr>
              <w:rStyle w:val="Hyperlink"/>
              <w14:scene3d>
                <w14:camera w14:prst="orthographicFront"/>
                <w14:lightRig w14:rig="threePt" w14:dir="t">
                  <w14:rot w14:lat="0" w14:lon="0" w14:rev="0"/>
                </w14:lightRig>
              </w14:scene3d>
            </w:rPr>
            <w:delText>4.3.4.</w:delText>
          </w:r>
          <w:r>
            <w:rPr>
              <w:rStyle w:val="Hyperlink"/>
            </w:rPr>
            <w:delText xml:space="preserve"> Rules_Comment_004 ([1] Clause 5.4.7 - table 1 - 1g)</w:delText>
          </w:r>
          <w:r>
            <w:rPr>
              <w:webHidden/>
            </w:rPr>
            <w:tab/>
            <w:delText>40</w:delText>
          </w:r>
        </w:del>
      </w:ins>
    </w:p>
    <w:p w:rsidR="00743B33" w:rsidRDefault="00D20E06">
      <w:pPr>
        <w:pStyle w:val="TOC3"/>
        <w:rPr>
          <w:ins w:id="1262" w:author="Author"/>
          <w:del w:id="1263" w:author="Author"/>
          <w:rFonts w:asciiTheme="minorHAnsi" w:eastAsiaTheme="minorEastAsia" w:hAnsiTheme="minorHAnsi" w:cstheme="minorBidi"/>
          <w:sz w:val="22"/>
          <w:szCs w:val="22"/>
          <w:lang w:val="en-US" w:eastAsia="en-US"/>
        </w:rPr>
      </w:pPr>
      <w:ins w:id="1264" w:author="Author">
        <w:del w:id="1265" w:author="Author">
          <w:r>
            <w:rPr>
              <w:rStyle w:val="Hyperlink"/>
              <w14:scene3d>
                <w14:camera w14:prst="orthographicFront"/>
                <w14:lightRig w14:rig="threePt" w14:dir="t">
                  <w14:rot w14:lat="0" w14:lon="0" w14:rev="0"/>
                </w14:lightRig>
              </w14:scene3d>
            </w:rPr>
            <w:delText>4.3.5.</w:delText>
          </w:r>
          <w:r>
            <w:rPr>
              <w:rStyle w:val="Hyperlink"/>
            </w:rPr>
            <w:delText xml:space="preserve"> Rules_Comment_005 ([1] Clause 5.4.7 - table 1 - 1g)</w:delText>
          </w:r>
          <w:r>
            <w:rPr>
              <w:webHidden/>
            </w:rPr>
            <w:tab/>
            <w:delText>40</w:delText>
          </w:r>
        </w:del>
      </w:ins>
    </w:p>
    <w:p w:rsidR="00743B33" w:rsidRDefault="00D20E06">
      <w:pPr>
        <w:pStyle w:val="TOC3"/>
        <w:rPr>
          <w:ins w:id="1266" w:author="Author"/>
          <w:del w:id="1267" w:author="Author"/>
          <w:rFonts w:asciiTheme="minorHAnsi" w:eastAsiaTheme="minorEastAsia" w:hAnsiTheme="minorHAnsi" w:cstheme="minorBidi"/>
          <w:sz w:val="22"/>
          <w:szCs w:val="22"/>
          <w:lang w:val="en-US" w:eastAsia="en-US"/>
        </w:rPr>
      </w:pPr>
      <w:ins w:id="1268" w:author="Author">
        <w:del w:id="1269" w:author="Author">
          <w:r>
            <w:rPr>
              <w:rStyle w:val="Hyperlink"/>
              <w14:scene3d>
                <w14:camera w14:prst="orthographicFront"/>
                <w14:lightRig w14:rig="threePt" w14:dir="t">
                  <w14:rot w14:lat="0" w14:lon="0" w14:rev="0"/>
                </w14:lightRig>
              </w14:scene3d>
            </w:rPr>
            <w:delText>4.3.6.</w:delText>
          </w:r>
          <w:r>
            <w:rPr>
              <w:rStyle w:val="Hyperlink"/>
            </w:rPr>
            <w:delText xml:space="preserve"> Rules_Comment_006</w:delText>
          </w:r>
          <w:r>
            <w:rPr>
              <w:webHidden/>
            </w:rPr>
            <w:tab/>
            <w:delText>41</w:delText>
          </w:r>
        </w:del>
      </w:ins>
    </w:p>
    <w:p w:rsidR="00743B33" w:rsidRDefault="00D20E06">
      <w:pPr>
        <w:pStyle w:val="TOC3"/>
        <w:rPr>
          <w:ins w:id="1270" w:author="Author"/>
          <w:del w:id="1271" w:author="Author"/>
          <w:rFonts w:asciiTheme="minorHAnsi" w:eastAsiaTheme="minorEastAsia" w:hAnsiTheme="minorHAnsi" w:cstheme="minorBidi"/>
          <w:sz w:val="22"/>
          <w:szCs w:val="22"/>
          <w:lang w:val="en-US" w:eastAsia="en-US"/>
        </w:rPr>
      </w:pPr>
      <w:ins w:id="1272" w:author="Author">
        <w:del w:id="1273" w:author="Author">
          <w:r>
            <w:rPr>
              <w:rStyle w:val="Hyperlink"/>
              <w14:scene3d>
                <w14:camera w14:prst="orthographicFront"/>
                <w14:lightRig w14:rig="threePt" w14:dir="t">
                  <w14:rot w14:lat="0" w14:lon="0" w14:rev="0"/>
                </w14:lightRig>
              </w14:scene3d>
            </w:rPr>
            <w:delText>4.3.7.</w:delText>
          </w:r>
          <w:r>
            <w:rPr>
              <w:rStyle w:val="Hyperlink"/>
            </w:rPr>
            <w:delText xml:space="preserve"> Rules_Comment_007</w:delText>
          </w:r>
          <w:r>
            <w:rPr>
              <w:webHidden/>
            </w:rPr>
            <w:tab/>
            <w:delText>42</w:delText>
          </w:r>
        </w:del>
      </w:ins>
    </w:p>
    <w:p w:rsidR="00743B33" w:rsidRDefault="00D20E06">
      <w:pPr>
        <w:pStyle w:val="TOC3"/>
        <w:rPr>
          <w:ins w:id="1274" w:author="Author"/>
          <w:del w:id="1275" w:author="Author"/>
          <w:rFonts w:asciiTheme="minorHAnsi" w:eastAsiaTheme="minorEastAsia" w:hAnsiTheme="minorHAnsi" w:cstheme="minorBidi"/>
          <w:sz w:val="22"/>
          <w:szCs w:val="22"/>
          <w:lang w:val="en-US" w:eastAsia="en-US"/>
        </w:rPr>
      </w:pPr>
      <w:ins w:id="1276" w:author="Author">
        <w:del w:id="1277" w:author="Author">
          <w:r>
            <w:rPr>
              <w:rStyle w:val="Hyperlink"/>
              <w14:scene3d>
                <w14:camera w14:prst="orthographicFront"/>
                <w14:lightRig w14:rig="threePt" w14:dir="t">
                  <w14:rot w14:lat="0" w14:lon="0" w14:rev="0"/>
                </w14:lightRig>
              </w14:scene3d>
            </w:rPr>
            <w:delText>4.3.8.</w:delText>
          </w:r>
          <w:r>
            <w:rPr>
              <w:rStyle w:val="Hyperlink"/>
            </w:rPr>
            <w:delText xml:space="preserve"> Rules_Comment_008</w:delText>
          </w:r>
          <w:r>
            <w:rPr>
              <w:webHidden/>
            </w:rPr>
            <w:tab/>
            <w:delText>42</w:delText>
          </w:r>
        </w:del>
      </w:ins>
    </w:p>
    <w:p w:rsidR="00743B33" w:rsidRDefault="00D20E06">
      <w:pPr>
        <w:pStyle w:val="TOC2"/>
        <w:rPr>
          <w:ins w:id="1278" w:author="Author"/>
          <w:del w:id="1279" w:author="Author"/>
          <w:rFonts w:asciiTheme="minorHAnsi" w:eastAsiaTheme="minorEastAsia" w:hAnsiTheme="minorHAnsi" w:cstheme="minorBidi"/>
          <w:b w:val="0"/>
          <w:iCs w:val="0"/>
          <w:noProof/>
          <w:sz w:val="22"/>
          <w:szCs w:val="22"/>
          <w:lang w:val="en-US" w:eastAsia="en-US"/>
        </w:rPr>
      </w:pPr>
      <w:ins w:id="1280" w:author="Author">
        <w:del w:id="1281" w:author="Author">
          <w:r>
            <w:rPr>
              <w:rStyle w:val="Hyperlink"/>
              <w:b w:val="0"/>
              <w:iCs w:val="0"/>
              <w:noProof/>
            </w:rPr>
            <w:delText>4.4. Identifiers</w:delText>
          </w:r>
          <w:r>
            <w:rPr>
              <w:noProof/>
              <w:webHidden/>
            </w:rPr>
            <w:tab/>
            <w:delText>43</w:delText>
          </w:r>
        </w:del>
      </w:ins>
    </w:p>
    <w:p w:rsidR="00743B33" w:rsidRDefault="00D20E06">
      <w:pPr>
        <w:pStyle w:val="TOC3"/>
        <w:rPr>
          <w:ins w:id="1282" w:author="Author"/>
          <w:del w:id="1283" w:author="Author"/>
          <w:rFonts w:asciiTheme="minorHAnsi" w:eastAsiaTheme="minorEastAsia" w:hAnsiTheme="minorHAnsi" w:cstheme="minorBidi"/>
          <w:sz w:val="22"/>
          <w:szCs w:val="22"/>
          <w:lang w:val="en-US" w:eastAsia="en-US"/>
        </w:rPr>
      </w:pPr>
      <w:ins w:id="1284" w:author="Author">
        <w:del w:id="1285" w:author="Author">
          <w:r>
            <w:rPr>
              <w:rStyle w:val="Hyperlink"/>
              <w14:scene3d>
                <w14:camera w14:prst="orthographicFront"/>
                <w14:lightRig w14:rig="threePt" w14:dir="t">
                  <w14:rot w14:lat="0" w14:lon="0" w14:rev="0"/>
                </w14:lightRig>
              </w14:scene3d>
            </w:rPr>
            <w:delText>4.4.1.</w:delText>
          </w:r>
          <w:r>
            <w:rPr>
              <w:rStyle w:val="Hyperlink"/>
            </w:rPr>
            <w:delText xml:space="preserve"> Rules_Identifier_001 ([1] Clause 5.4.7 - table 1 - 1b)</w:delText>
          </w:r>
          <w:r>
            <w:rPr>
              <w:webHidden/>
            </w:rPr>
            <w:tab/>
            <w:delText>43</w:delText>
          </w:r>
        </w:del>
      </w:ins>
    </w:p>
    <w:p w:rsidR="00743B33" w:rsidRDefault="00D20E06">
      <w:pPr>
        <w:pStyle w:val="TOC2"/>
        <w:rPr>
          <w:ins w:id="1286" w:author="Author"/>
          <w:del w:id="1287" w:author="Author"/>
          <w:rFonts w:asciiTheme="minorHAnsi" w:eastAsiaTheme="minorEastAsia" w:hAnsiTheme="minorHAnsi" w:cstheme="minorBidi"/>
          <w:b w:val="0"/>
          <w:iCs w:val="0"/>
          <w:noProof/>
          <w:sz w:val="22"/>
          <w:szCs w:val="22"/>
          <w:lang w:val="en-US" w:eastAsia="en-US"/>
        </w:rPr>
      </w:pPr>
      <w:ins w:id="1288" w:author="Author">
        <w:del w:id="1289" w:author="Author">
          <w:r>
            <w:rPr>
              <w:rStyle w:val="Hyperlink"/>
              <w:b w:val="0"/>
              <w:iCs w:val="0"/>
              <w:noProof/>
            </w:rPr>
            <w:delText>4.5. Types</w:delText>
          </w:r>
          <w:r>
            <w:rPr>
              <w:noProof/>
              <w:webHidden/>
            </w:rPr>
            <w:tab/>
            <w:delText>43</w:delText>
          </w:r>
        </w:del>
      </w:ins>
    </w:p>
    <w:p w:rsidR="00743B33" w:rsidRDefault="00D20E06">
      <w:pPr>
        <w:pStyle w:val="TOC3"/>
        <w:rPr>
          <w:ins w:id="1290" w:author="Author"/>
          <w:del w:id="1291" w:author="Author"/>
          <w:rFonts w:asciiTheme="minorHAnsi" w:eastAsiaTheme="minorEastAsia" w:hAnsiTheme="minorHAnsi" w:cstheme="minorBidi"/>
          <w:sz w:val="22"/>
          <w:szCs w:val="22"/>
          <w:lang w:val="en-US" w:eastAsia="en-US"/>
        </w:rPr>
      </w:pPr>
      <w:ins w:id="1292" w:author="Author">
        <w:del w:id="1293" w:author="Author">
          <w:r>
            <w:rPr>
              <w:rStyle w:val="Hyperlink"/>
              <w14:scene3d>
                <w14:camera w14:prst="orthographicFront"/>
                <w14:lightRig w14:rig="threePt" w14:dir="t">
                  <w14:rot w14:lat="0" w14:lon="0" w14:rev="0"/>
                </w14:lightRig>
              </w14:scene3d>
            </w:rPr>
            <w:delText>4.5.1.</w:delText>
          </w:r>
          <w:r>
            <w:rPr>
              <w:rStyle w:val="Hyperlink"/>
            </w:rPr>
            <w:delText xml:space="preserve"> Rules_Types_001 ([1] Clause 5.4.7 - table 1 - 1c)</w:delText>
          </w:r>
          <w:r>
            <w:rPr>
              <w:webHidden/>
            </w:rPr>
            <w:tab/>
            <w:delText>43</w:delText>
          </w:r>
        </w:del>
      </w:ins>
    </w:p>
    <w:p w:rsidR="00743B33" w:rsidRDefault="00D20E06">
      <w:pPr>
        <w:pStyle w:val="TOC3"/>
        <w:rPr>
          <w:ins w:id="1294" w:author="Author"/>
          <w:del w:id="1295" w:author="Author"/>
          <w:rFonts w:asciiTheme="minorHAnsi" w:eastAsiaTheme="minorEastAsia" w:hAnsiTheme="minorHAnsi" w:cstheme="minorBidi"/>
          <w:sz w:val="22"/>
          <w:szCs w:val="22"/>
          <w:lang w:val="en-US" w:eastAsia="en-US"/>
        </w:rPr>
      </w:pPr>
      <w:ins w:id="1296" w:author="Author">
        <w:del w:id="1297" w:author="Author">
          <w:r>
            <w:rPr>
              <w:rStyle w:val="Hyperlink"/>
              <w14:scene3d>
                <w14:camera w14:prst="orthographicFront"/>
                <w14:lightRig w14:rig="threePt" w14:dir="t">
                  <w14:rot w14:lat="0" w14:lon="0" w14:rev="0"/>
                </w14:lightRig>
              </w14:scene3d>
            </w:rPr>
            <w:delText>4.5.2.</w:delText>
          </w:r>
          <w:r>
            <w:rPr>
              <w:rStyle w:val="Hyperlink"/>
            </w:rPr>
            <w:delText xml:space="preserve"> Rules_Types_002</w:delText>
          </w:r>
          <w:r>
            <w:rPr>
              <w:webHidden/>
            </w:rPr>
            <w:tab/>
            <w:delText>44</w:delText>
          </w:r>
        </w:del>
      </w:ins>
    </w:p>
    <w:p w:rsidR="00743B33" w:rsidRDefault="00D20E06">
      <w:pPr>
        <w:pStyle w:val="TOC3"/>
        <w:rPr>
          <w:ins w:id="1298" w:author="Author"/>
          <w:del w:id="1299" w:author="Author"/>
          <w:rFonts w:asciiTheme="minorHAnsi" w:eastAsiaTheme="minorEastAsia" w:hAnsiTheme="minorHAnsi" w:cstheme="minorBidi"/>
          <w:sz w:val="22"/>
          <w:szCs w:val="22"/>
          <w:lang w:val="en-US" w:eastAsia="en-US"/>
        </w:rPr>
      </w:pPr>
      <w:ins w:id="1300" w:author="Author">
        <w:del w:id="1301" w:author="Author">
          <w:r>
            <w:rPr>
              <w:rStyle w:val="Hyperlink"/>
              <w14:scene3d>
                <w14:camera w14:prst="orthographicFront"/>
                <w14:lightRig w14:rig="threePt" w14:dir="t">
                  <w14:rot w14:lat="0" w14:lon="0" w14:rev="0"/>
                </w14:lightRig>
              </w14:scene3d>
            </w:rPr>
            <w:delText>4.5.3.</w:delText>
          </w:r>
          <w:r>
            <w:rPr>
              <w:rStyle w:val="Hyperlink"/>
            </w:rPr>
            <w:delText xml:space="preserve"> Rules_Types_003 ([1] Clause 5.4.7 - table 1 - 1h)</w:delText>
          </w:r>
          <w:r>
            <w:rPr>
              <w:webHidden/>
            </w:rPr>
            <w:tab/>
            <w:delText>44</w:delText>
          </w:r>
        </w:del>
      </w:ins>
    </w:p>
    <w:p w:rsidR="00743B33" w:rsidRDefault="00D20E06">
      <w:pPr>
        <w:pStyle w:val="TOC3"/>
        <w:rPr>
          <w:ins w:id="1302" w:author="Author"/>
          <w:del w:id="1303" w:author="Author"/>
          <w:rFonts w:asciiTheme="minorHAnsi" w:eastAsiaTheme="minorEastAsia" w:hAnsiTheme="minorHAnsi" w:cstheme="minorBidi"/>
          <w:sz w:val="22"/>
          <w:szCs w:val="22"/>
          <w:lang w:val="en-US" w:eastAsia="en-US"/>
        </w:rPr>
      </w:pPr>
      <w:ins w:id="1304" w:author="Author">
        <w:del w:id="1305" w:author="Author">
          <w:r>
            <w:rPr>
              <w:rStyle w:val="Hyperlink"/>
              <w14:scene3d>
                <w14:camera w14:prst="orthographicFront"/>
                <w14:lightRig w14:rig="threePt" w14:dir="t">
                  <w14:rot w14:lat="0" w14:lon="0" w14:rev="0"/>
                </w14:lightRig>
              </w14:scene3d>
            </w:rPr>
            <w:delText>4.5.4.</w:delText>
          </w:r>
          <w:r>
            <w:rPr>
              <w:rStyle w:val="Hyperlink"/>
            </w:rPr>
            <w:delText xml:space="preserve"> Rules_Types_004</w:delText>
          </w:r>
          <w:r>
            <w:rPr>
              <w:webHidden/>
            </w:rPr>
            <w:tab/>
            <w:delText>44</w:delText>
          </w:r>
        </w:del>
      </w:ins>
    </w:p>
    <w:p w:rsidR="00743B33" w:rsidRDefault="00D20E06">
      <w:pPr>
        <w:pStyle w:val="TOC3"/>
        <w:rPr>
          <w:ins w:id="1306" w:author="Author"/>
          <w:del w:id="1307" w:author="Author"/>
          <w:rFonts w:asciiTheme="minorHAnsi" w:eastAsiaTheme="minorEastAsia" w:hAnsiTheme="minorHAnsi" w:cstheme="minorBidi"/>
          <w:sz w:val="22"/>
          <w:szCs w:val="22"/>
          <w:lang w:val="en-US" w:eastAsia="en-US"/>
        </w:rPr>
      </w:pPr>
      <w:ins w:id="1308" w:author="Author">
        <w:del w:id="1309" w:author="Author">
          <w:r>
            <w:rPr>
              <w:rStyle w:val="Hyperlink"/>
              <w14:scene3d>
                <w14:camera w14:prst="orthographicFront"/>
                <w14:lightRig w14:rig="threePt" w14:dir="t">
                  <w14:rot w14:lat="0" w14:lon="0" w14:rev="0"/>
                </w14:lightRig>
              </w14:scene3d>
            </w:rPr>
            <w:delText>4.5.5.</w:delText>
          </w:r>
          <w:r>
            <w:rPr>
              <w:rStyle w:val="Hyperlink"/>
            </w:rPr>
            <w:delText xml:space="preserve"> Rules_Types_005</w:delText>
          </w:r>
          <w:r>
            <w:rPr>
              <w:webHidden/>
            </w:rPr>
            <w:tab/>
            <w:delText>44</w:delText>
          </w:r>
        </w:del>
      </w:ins>
    </w:p>
    <w:p w:rsidR="00743B33" w:rsidRDefault="00D20E06">
      <w:pPr>
        <w:pStyle w:val="TOC2"/>
        <w:rPr>
          <w:ins w:id="1310" w:author="Author"/>
          <w:del w:id="1311" w:author="Author"/>
          <w:rFonts w:asciiTheme="minorHAnsi" w:eastAsiaTheme="minorEastAsia" w:hAnsiTheme="minorHAnsi" w:cstheme="minorBidi"/>
          <w:b w:val="0"/>
          <w:iCs w:val="0"/>
          <w:noProof/>
          <w:sz w:val="22"/>
          <w:szCs w:val="22"/>
          <w:lang w:val="en-US" w:eastAsia="en-US"/>
        </w:rPr>
      </w:pPr>
      <w:ins w:id="1312" w:author="Author">
        <w:del w:id="1313" w:author="Author">
          <w:r>
            <w:rPr>
              <w:rStyle w:val="Hyperlink"/>
              <w:b w:val="0"/>
              <w:iCs w:val="0"/>
              <w:noProof/>
            </w:rPr>
            <w:delText>4.6. Constants</w:delText>
          </w:r>
          <w:r>
            <w:rPr>
              <w:noProof/>
              <w:webHidden/>
            </w:rPr>
            <w:tab/>
            <w:delText>45</w:delText>
          </w:r>
        </w:del>
      </w:ins>
    </w:p>
    <w:p w:rsidR="00743B33" w:rsidRDefault="00D20E06">
      <w:pPr>
        <w:pStyle w:val="TOC3"/>
        <w:rPr>
          <w:ins w:id="1314" w:author="Author"/>
          <w:del w:id="1315" w:author="Author"/>
          <w:rFonts w:asciiTheme="minorHAnsi" w:eastAsiaTheme="minorEastAsia" w:hAnsiTheme="minorHAnsi" w:cstheme="minorBidi"/>
          <w:sz w:val="22"/>
          <w:szCs w:val="22"/>
          <w:lang w:val="en-US" w:eastAsia="en-US"/>
        </w:rPr>
      </w:pPr>
      <w:ins w:id="1316" w:author="Author">
        <w:del w:id="1317" w:author="Author">
          <w:r>
            <w:rPr>
              <w:rStyle w:val="Hyperlink"/>
              <w14:scene3d>
                <w14:camera w14:prst="orthographicFront"/>
                <w14:lightRig w14:rig="threePt" w14:dir="t">
                  <w14:rot w14:lat="0" w14:lon="0" w14:rev="0"/>
                </w14:lightRig>
              </w14:scene3d>
            </w:rPr>
            <w:delText>4.6.1.</w:delText>
          </w:r>
          <w:r>
            <w:rPr>
              <w:rStyle w:val="Hyperlink"/>
            </w:rPr>
            <w:delText xml:space="preserve"> Rules_Const_001 ([1] Clause 5.4.7 - table 1 - 1g)</w:delText>
          </w:r>
          <w:r>
            <w:rPr>
              <w:webHidden/>
            </w:rPr>
            <w:tab/>
            <w:delText>45</w:delText>
          </w:r>
        </w:del>
      </w:ins>
    </w:p>
    <w:p w:rsidR="00743B33" w:rsidRDefault="00D20E06">
      <w:pPr>
        <w:pStyle w:val="TOC3"/>
        <w:rPr>
          <w:ins w:id="1318" w:author="Author"/>
          <w:del w:id="1319" w:author="Author"/>
          <w:rFonts w:asciiTheme="minorHAnsi" w:eastAsiaTheme="minorEastAsia" w:hAnsiTheme="minorHAnsi" w:cstheme="minorBidi"/>
          <w:sz w:val="22"/>
          <w:szCs w:val="22"/>
          <w:lang w:val="en-US" w:eastAsia="en-US"/>
        </w:rPr>
      </w:pPr>
      <w:ins w:id="1320" w:author="Author">
        <w:del w:id="1321" w:author="Author">
          <w:r>
            <w:rPr>
              <w:rStyle w:val="Hyperlink"/>
              <w14:scene3d>
                <w14:camera w14:prst="orthographicFront"/>
                <w14:lightRig w14:rig="threePt" w14:dir="t">
                  <w14:rot w14:lat="0" w14:lon="0" w14:rev="0"/>
                </w14:lightRig>
              </w14:scene3d>
            </w:rPr>
            <w:delText>4.6.2.</w:delText>
          </w:r>
          <w:r>
            <w:rPr>
              <w:rStyle w:val="Hyperlink"/>
            </w:rPr>
            <w:delText xml:space="preserve"> Rules_Const_002 ([1] Clause 5.4.7 - tab</w:delText>
          </w:r>
          <w:r>
            <w:rPr>
              <w:rStyle w:val="Hyperlink"/>
            </w:rPr>
            <w:delText>le 1 - 1a)</w:delText>
          </w:r>
          <w:r>
            <w:rPr>
              <w:webHidden/>
            </w:rPr>
            <w:tab/>
            <w:delText>45</w:delText>
          </w:r>
        </w:del>
      </w:ins>
    </w:p>
    <w:p w:rsidR="00743B33" w:rsidRDefault="00D20E06">
      <w:pPr>
        <w:pStyle w:val="TOC3"/>
        <w:rPr>
          <w:ins w:id="1322" w:author="Author"/>
          <w:del w:id="1323" w:author="Author"/>
          <w:rFonts w:asciiTheme="minorHAnsi" w:eastAsiaTheme="minorEastAsia" w:hAnsiTheme="minorHAnsi" w:cstheme="minorBidi"/>
          <w:sz w:val="22"/>
          <w:szCs w:val="22"/>
          <w:lang w:val="en-US" w:eastAsia="en-US"/>
        </w:rPr>
      </w:pPr>
      <w:ins w:id="1324" w:author="Author">
        <w:del w:id="1325" w:author="Author">
          <w:r>
            <w:rPr>
              <w:rStyle w:val="Hyperlink"/>
              <w14:scene3d>
                <w14:camera w14:prst="orthographicFront"/>
                <w14:lightRig w14:rig="threePt" w14:dir="t">
                  <w14:rot w14:lat="0" w14:lon="0" w14:rev="0"/>
                </w14:lightRig>
              </w14:scene3d>
            </w:rPr>
            <w:delText>4.6.3.</w:delText>
          </w:r>
          <w:r>
            <w:rPr>
              <w:rStyle w:val="Hyperlink"/>
            </w:rPr>
            <w:delText xml:space="preserve"> Rules_Const_003</w:delText>
          </w:r>
          <w:r>
            <w:rPr>
              <w:webHidden/>
            </w:rPr>
            <w:tab/>
            <w:delText>45</w:delText>
          </w:r>
        </w:del>
      </w:ins>
    </w:p>
    <w:p w:rsidR="00743B33" w:rsidRDefault="00D20E06">
      <w:pPr>
        <w:pStyle w:val="TOC3"/>
        <w:rPr>
          <w:ins w:id="1326" w:author="Author"/>
          <w:del w:id="1327" w:author="Author"/>
          <w:rFonts w:asciiTheme="minorHAnsi" w:eastAsiaTheme="minorEastAsia" w:hAnsiTheme="minorHAnsi" w:cstheme="minorBidi"/>
          <w:sz w:val="22"/>
          <w:szCs w:val="22"/>
          <w:lang w:val="en-US" w:eastAsia="en-US"/>
        </w:rPr>
      </w:pPr>
      <w:ins w:id="1328" w:author="Author">
        <w:del w:id="1329" w:author="Author">
          <w:r>
            <w:rPr>
              <w:rStyle w:val="Hyperlink"/>
              <w14:scene3d>
                <w14:camera w14:prst="orthographicFront"/>
                <w14:lightRig w14:rig="threePt" w14:dir="t">
                  <w14:rot w14:lat="0" w14:lon="0" w14:rev="0"/>
                </w14:lightRig>
              </w14:scene3d>
            </w:rPr>
            <w:delText>4.6.4.</w:delText>
          </w:r>
          <w:r>
            <w:rPr>
              <w:rStyle w:val="Hyperlink"/>
            </w:rPr>
            <w:delText xml:space="preserve"> Rules_Const_004</w:delText>
          </w:r>
          <w:r>
            <w:rPr>
              <w:webHidden/>
            </w:rPr>
            <w:tab/>
            <w:delText>46</w:delText>
          </w:r>
        </w:del>
      </w:ins>
    </w:p>
    <w:p w:rsidR="00743B33" w:rsidRDefault="00D20E06">
      <w:pPr>
        <w:pStyle w:val="TOC2"/>
        <w:rPr>
          <w:ins w:id="1330" w:author="Author"/>
          <w:del w:id="1331" w:author="Author"/>
          <w:rFonts w:asciiTheme="minorHAnsi" w:eastAsiaTheme="minorEastAsia" w:hAnsiTheme="minorHAnsi" w:cstheme="minorBidi"/>
          <w:b w:val="0"/>
          <w:iCs w:val="0"/>
          <w:noProof/>
          <w:sz w:val="22"/>
          <w:szCs w:val="22"/>
          <w:lang w:val="en-US" w:eastAsia="en-US"/>
        </w:rPr>
      </w:pPr>
      <w:ins w:id="1332" w:author="Author">
        <w:del w:id="1333" w:author="Author">
          <w:r>
            <w:rPr>
              <w:rStyle w:val="Hyperlink"/>
              <w:b w:val="0"/>
              <w:iCs w:val="0"/>
              <w:noProof/>
            </w:rPr>
            <w:delText>4.7. Static Members</w:delText>
          </w:r>
          <w:r>
            <w:rPr>
              <w:noProof/>
              <w:webHidden/>
            </w:rPr>
            <w:tab/>
            <w:delText>46</w:delText>
          </w:r>
        </w:del>
      </w:ins>
    </w:p>
    <w:p w:rsidR="00743B33" w:rsidRDefault="00D20E06">
      <w:pPr>
        <w:pStyle w:val="TOC3"/>
        <w:rPr>
          <w:ins w:id="1334" w:author="Author"/>
          <w:del w:id="1335" w:author="Author"/>
          <w:rFonts w:asciiTheme="minorHAnsi" w:eastAsiaTheme="minorEastAsia" w:hAnsiTheme="minorHAnsi" w:cstheme="minorBidi"/>
          <w:sz w:val="22"/>
          <w:szCs w:val="22"/>
          <w:lang w:val="en-US" w:eastAsia="en-US"/>
        </w:rPr>
      </w:pPr>
      <w:ins w:id="1336" w:author="Author">
        <w:del w:id="1337" w:author="Author">
          <w:r>
            <w:rPr>
              <w:rStyle w:val="Hyperlink"/>
              <w14:scene3d>
                <w14:camera w14:prst="orthographicFront"/>
                <w14:lightRig w14:rig="threePt" w14:dir="t">
                  <w14:rot w14:lat="0" w14:lon="0" w14:rev="0"/>
                </w14:lightRig>
              </w14:scene3d>
            </w:rPr>
            <w:delText>4.7.1.</w:delText>
          </w:r>
          <w:r>
            <w:rPr>
              <w:rStyle w:val="Hyperlink"/>
            </w:rPr>
            <w:delText xml:space="preserve"> Rules_Static_001</w:delText>
          </w:r>
          <w:r>
            <w:rPr>
              <w:webHidden/>
            </w:rPr>
            <w:tab/>
            <w:delText>46</w:delText>
          </w:r>
        </w:del>
      </w:ins>
    </w:p>
    <w:p w:rsidR="00743B33" w:rsidRDefault="00D20E06">
      <w:pPr>
        <w:pStyle w:val="TOC3"/>
        <w:rPr>
          <w:ins w:id="1338" w:author="Author"/>
          <w:del w:id="1339" w:author="Author"/>
          <w:rFonts w:asciiTheme="minorHAnsi" w:eastAsiaTheme="minorEastAsia" w:hAnsiTheme="minorHAnsi" w:cstheme="minorBidi"/>
          <w:sz w:val="22"/>
          <w:szCs w:val="22"/>
          <w:lang w:val="en-US" w:eastAsia="en-US"/>
        </w:rPr>
      </w:pPr>
      <w:ins w:id="1340" w:author="Author">
        <w:del w:id="1341" w:author="Author">
          <w:r>
            <w:rPr>
              <w:rStyle w:val="Hyperlink"/>
              <w14:scene3d>
                <w14:camera w14:prst="orthographicFront"/>
                <w14:lightRig w14:rig="threePt" w14:dir="t">
                  <w14:rot w14:lat="0" w14:lon="0" w14:rev="0"/>
                </w14:lightRig>
              </w14:scene3d>
            </w:rPr>
            <w:delText>4.7.2.</w:delText>
          </w:r>
          <w:r>
            <w:rPr>
              <w:rStyle w:val="Hyperlink"/>
            </w:rPr>
            <w:delText xml:space="preserve"> Rules_Static_001</w:delText>
          </w:r>
          <w:r>
            <w:rPr>
              <w:webHidden/>
            </w:rPr>
            <w:tab/>
            <w:delText>46</w:delText>
          </w:r>
        </w:del>
      </w:ins>
    </w:p>
    <w:p w:rsidR="00743B33" w:rsidRDefault="00D20E06">
      <w:pPr>
        <w:pStyle w:val="TOC2"/>
        <w:rPr>
          <w:ins w:id="1342" w:author="Author"/>
          <w:del w:id="1343" w:author="Author"/>
          <w:rFonts w:asciiTheme="minorHAnsi" w:eastAsiaTheme="minorEastAsia" w:hAnsiTheme="minorHAnsi" w:cstheme="minorBidi"/>
          <w:b w:val="0"/>
          <w:iCs w:val="0"/>
          <w:noProof/>
          <w:sz w:val="22"/>
          <w:szCs w:val="22"/>
          <w:lang w:val="en-US" w:eastAsia="en-US"/>
        </w:rPr>
      </w:pPr>
      <w:ins w:id="1344" w:author="Author">
        <w:del w:id="1345" w:author="Author">
          <w:r>
            <w:rPr>
              <w:rStyle w:val="Hyperlink"/>
              <w:b w:val="0"/>
              <w:iCs w:val="0"/>
              <w:noProof/>
            </w:rPr>
            <w:delText>4.8. Declarations and Definitions</w:delText>
          </w:r>
          <w:r>
            <w:rPr>
              <w:noProof/>
              <w:webHidden/>
            </w:rPr>
            <w:tab/>
            <w:delText>46</w:delText>
          </w:r>
        </w:del>
      </w:ins>
    </w:p>
    <w:p w:rsidR="00743B33" w:rsidRDefault="00D20E06">
      <w:pPr>
        <w:pStyle w:val="TOC3"/>
        <w:rPr>
          <w:ins w:id="1346" w:author="Author"/>
          <w:del w:id="1347" w:author="Author"/>
          <w:rFonts w:asciiTheme="minorHAnsi" w:eastAsiaTheme="minorEastAsia" w:hAnsiTheme="minorHAnsi" w:cstheme="minorBidi"/>
          <w:sz w:val="22"/>
          <w:szCs w:val="22"/>
          <w:lang w:val="en-US" w:eastAsia="en-US"/>
        </w:rPr>
      </w:pPr>
      <w:ins w:id="1348" w:author="Author">
        <w:del w:id="1349" w:author="Author">
          <w:r>
            <w:rPr>
              <w:rStyle w:val="Hyperlink"/>
              <w14:scene3d>
                <w14:camera w14:prst="orthographicFront"/>
                <w14:lightRig w14:rig="threePt" w14:dir="t">
                  <w14:rot w14:lat="0" w14:lon="0" w14:rev="0"/>
                </w14:lightRig>
              </w14:scene3d>
            </w:rPr>
            <w:delText>4.8.1.</w:delText>
          </w:r>
          <w:r>
            <w:rPr>
              <w:rStyle w:val="Hyperlink"/>
            </w:rPr>
            <w:delText xml:space="preserve"> Rules_Defn_Decl_001 ([1] Clause 8.4.4 - table 8 - 1e)</w:delText>
          </w:r>
          <w:r>
            <w:rPr>
              <w:webHidden/>
            </w:rPr>
            <w:tab/>
            <w:delText>46</w:delText>
          </w:r>
        </w:del>
      </w:ins>
    </w:p>
    <w:p w:rsidR="00743B33" w:rsidRDefault="00D20E06">
      <w:pPr>
        <w:pStyle w:val="TOC3"/>
        <w:rPr>
          <w:ins w:id="1350" w:author="Author"/>
          <w:del w:id="1351" w:author="Author"/>
          <w:rFonts w:asciiTheme="minorHAnsi" w:eastAsiaTheme="minorEastAsia" w:hAnsiTheme="minorHAnsi" w:cstheme="minorBidi"/>
          <w:sz w:val="22"/>
          <w:szCs w:val="22"/>
          <w:lang w:val="en-US" w:eastAsia="en-US"/>
        </w:rPr>
      </w:pPr>
      <w:ins w:id="1352" w:author="Author">
        <w:del w:id="1353" w:author="Author">
          <w:r>
            <w:rPr>
              <w:rStyle w:val="Hyperlink"/>
              <w14:scene3d>
                <w14:camera w14:prst="orthographicFront"/>
                <w14:lightRig w14:rig="threePt" w14:dir="t">
                  <w14:rot w14:lat="0" w14:lon="0" w14:rev="0"/>
                </w14:lightRig>
              </w14:scene3d>
            </w:rPr>
            <w:delText>4.8.2.</w:delText>
          </w:r>
          <w:r>
            <w:rPr>
              <w:rStyle w:val="Hyperlink"/>
            </w:rPr>
            <w:delText xml:space="preserve"> Rules_Defn_Decl_002</w:delText>
          </w:r>
          <w:r>
            <w:rPr>
              <w:webHidden/>
            </w:rPr>
            <w:tab/>
            <w:delText>47</w:delText>
          </w:r>
        </w:del>
      </w:ins>
    </w:p>
    <w:p w:rsidR="00743B33" w:rsidRDefault="00D20E06">
      <w:pPr>
        <w:pStyle w:val="TOC3"/>
        <w:rPr>
          <w:ins w:id="1354" w:author="Author"/>
          <w:del w:id="1355" w:author="Author"/>
          <w:rFonts w:asciiTheme="minorHAnsi" w:eastAsiaTheme="minorEastAsia" w:hAnsiTheme="minorHAnsi" w:cstheme="minorBidi"/>
          <w:sz w:val="22"/>
          <w:szCs w:val="22"/>
          <w:lang w:val="en-US" w:eastAsia="en-US"/>
        </w:rPr>
      </w:pPr>
      <w:ins w:id="1356" w:author="Author">
        <w:del w:id="1357" w:author="Author">
          <w:r>
            <w:rPr>
              <w:rStyle w:val="Hyperlink"/>
              <w14:scene3d>
                <w14:camera w14:prst="orthographicFront"/>
                <w14:lightRig w14:rig="threePt" w14:dir="t">
                  <w14:rot w14:lat="0" w14:lon="0" w14:rev="0"/>
                </w14:lightRig>
              </w14:scene3d>
            </w:rPr>
            <w:delText>4.8.3.</w:delText>
          </w:r>
          <w:r>
            <w:rPr>
              <w:rStyle w:val="Hyperlink"/>
            </w:rPr>
            <w:delText xml:space="preserve"> Rules_Defn_Decl_003 ([1] Clause 5.4.7 - table 1 - 1a)</w:delText>
          </w:r>
          <w:r>
            <w:rPr>
              <w:webHidden/>
            </w:rPr>
            <w:tab/>
            <w:delText>47</w:delText>
          </w:r>
        </w:del>
      </w:ins>
    </w:p>
    <w:p w:rsidR="00743B33" w:rsidRDefault="00D20E06">
      <w:pPr>
        <w:pStyle w:val="TOC3"/>
        <w:rPr>
          <w:ins w:id="1358" w:author="Author"/>
          <w:del w:id="1359" w:author="Author"/>
          <w:rFonts w:asciiTheme="minorHAnsi" w:eastAsiaTheme="minorEastAsia" w:hAnsiTheme="minorHAnsi" w:cstheme="minorBidi"/>
          <w:sz w:val="22"/>
          <w:szCs w:val="22"/>
          <w:lang w:val="en-US" w:eastAsia="en-US"/>
        </w:rPr>
      </w:pPr>
      <w:ins w:id="1360" w:author="Author">
        <w:del w:id="1361" w:author="Author">
          <w:r>
            <w:rPr>
              <w:rStyle w:val="Hyperlink"/>
              <w14:scene3d>
                <w14:camera w14:prst="orthographicFront"/>
                <w14:lightRig w14:rig="threePt" w14:dir="t">
                  <w14:rot w14:lat="0" w14:lon="0" w14:rev="0"/>
                </w14:lightRig>
              </w14:scene3d>
            </w:rPr>
            <w:delText>4.8.4.</w:delText>
          </w:r>
          <w:r>
            <w:rPr>
              <w:rStyle w:val="Hyperlink"/>
            </w:rPr>
            <w:delText xml:space="preserve"> Rules_Defn_Decl_004 ([1] Clause 5.4.7 - table 1 - 1g)</w:delText>
          </w:r>
          <w:r>
            <w:rPr>
              <w:webHidden/>
            </w:rPr>
            <w:tab/>
            <w:delText>47</w:delText>
          </w:r>
        </w:del>
      </w:ins>
    </w:p>
    <w:p w:rsidR="00743B33" w:rsidRDefault="00D20E06">
      <w:pPr>
        <w:pStyle w:val="TOC3"/>
        <w:rPr>
          <w:ins w:id="1362" w:author="Author"/>
          <w:del w:id="1363" w:author="Author"/>
          <w:rFonts w:asciiTheme="minorHAnsi" w:eastAsiaTheme="minorEastAsia" w:hAnsiTheme="minorHAnsi" w:cstheme="minorBidi"/>
          <w:sz w:val="22"/>
          <w:szCs w:val="22"/>
          <w:lang w:val="en-US" w:eastAsia="en-US"/>
        </w:rPr>
      </w:pPr>
      <w:ins w:id="1364" w:author="Author">
        <w:del w:id="1365" w:author="Author">
          <w:r>
            <w:rPr>
              <w:rStyle w:val="Hyperlink"/>
              <w14:scene3d>
                <w14:camera w14:prst="orthographicFront"/>
                <w14:lightRig w14:rig="threePt" w14:dir="t">
                  <w14:rot w14:lat="0" w14:lon="0" w14:rev="0"/>
                </w14:lightRig>
              </w14:scene3d>
            </w:rPr>
            <w:delText>4.8.5.</w:delText>
          </w:r>
          <w:r>
            <w:rPr>
              <w:rStyle w:val="Hyperlink"/>
            </w:rPr>
            <w:delText xml:space="preserve"> Rules_Defn_Decl_005 ([1] Clause 5.4.7 - table 1 - 1g)</w:delText>
          </w:r>
          <w:r>
            <w:rPr>
              <w:webHidden/>
            </w:rPr>
            <w:tab/>
            <w:delText>47</w:delText>
          </w:r>
        </w:del>
      </w:ins>
    </w:p>
    <w:p w:rsidR="00743B33" w:rsidRDefault="00D20E06">
      <w:pPr>
        <w:pStyle w:val="TOC3"/>
        <w:rPr>
          <w:ins w:id="1366" w:author="Author"/>
          <w:del w:id="1367" w:author="Author"/>
          <w:rFonts w:asciiTheme="minorHAnsi" w:eastAsiaTheme="minorEastAsia" w:hAnsiTheme="minorHAnsi" w:cstheme="minorBidi"/>
          <w:sz w:val="22"/>
          <w:szCs w:val="22"/>
          <w:lang w:val="en-US" w:eastAsia="en-US"/>
        </w:rPr>
      </w:pPr>
      <w:ins w:id="1368" w:author="Author">
        <w:del w:id="1369" w:author="Author">
          <w:r>
            <w:rPr>
              <w:rStyle w:val="Hyperlink"/>
              <w14:scene3d>
                <w14:camera w14:prst="orthographicFront"/>
                <w14:lightRig w14:rig="threePt" w14:dir="t">
                  <w14:rot w14:lat="0" w14:lon="0" w14:rev="0"/>
                </w14:lightRig>
              </w14:scene3d>
            </w:rPr>
            <w:delText>4.8.6.</w:delText>
          </w:r>
          <w:r>
            <w:rPr>
              <w:rStyle w:val="Hyperlink"/>
            </w:rPr>
            <w:delText xml:space="preserve"> Rules_Defn_Decl_006</w:delText>
          </w:r>
          <w:r>
            <w:rPr>
              <w:webHidden/>
            </w:rPr>
            <w:tab/>
            <w:delText>47</w:delText>
          </w:r>
        </w:del>
      </w:ins>
    </w:p>
    <w:p w:rsidR="00743B33" w:rsidRDefault="00D20E06">
      <w:pPr>
        <w:pStyle w:val="TOC3"/>
        <w:rPr>
          <w:ins w:id="1370" w:author="Author"/>
          <w:del w:id="1371" w:author="Author"/>
          <w:rFonts w:asciiTheme="minorHAnsi" w:eastAsiaTheme="minorEastAsia" w:hAnsiTheme="minorHAnsi" w:cstheme="minorBidi"/>
          <w:sz w:val="22"/>
          <w:szCs w:val="22"/>
          <w:lang w:val="en-US" w:eastAsia="en-US"/>
        </w:rPr>
      </w:pPr>
      <w:ins w:id="1372" w:author="Author">
        <w:del w:id="1373" w:author="Author">
          <w:r>
            <w:rPr>
              <w:rStyle w:val="Hyperlink"/>
              <w14:scene3d>
                <w14:camera w14:prst="orthographicFront"/>
                <w14:lightRig w14:rig="threePt" w14:dir="t">
                  <w14:rot w14:lat="0" w14:lon="0" w14:rev="0"/>
                </w14:lightRig>
              </w14:scene3d>
            </w:rPr>
            <w:delText>4.8.7.</w:delText>
          </w:r>
          <w:r>
            <w:rPr>
              <w:rStyle w:val="Hyperlink"/>
            </w:rPr>
            <w:delText xml:space="preserve"> Rules_Defn_Decl_007</w:delText>
          </w:r>
          <w:r>
            <w:rPr>
              <w:webHidden/>
            </w:rPr>
            <w:tab/>
            <w:delText>47</w:delText>
          </w:r>
        </w:del>
      </w:ins>
    </w:p>
    <w:p w:rsidR="00743B33" w:rsidRDefault="00D20E06">
      <w:pPr>
        <w:pStyle w:val="TOC3"/>
        <w:rPr>
          <w:ins w:id="1374" w:author="Author"/>
          <w:del w:id="1375" w:author="Author"/>
          <w:rFonts w:asciiTheme="minorHAnsi" w:eastAsiaTheme="minorEastAsia" w:hAnsiTheme="minorHAnsi" w:cstheme="minorBidi"/>
          <w:sz w:val="22"/>
          <w:szCs w:val="22"/>
          <w:lang w:val="en-US" w:eastAsia="en-US"/>
        </w:rPr>
      </w:pPr>
      <w:ins w:id="1376" w:author="Author">
        <w:del w:id="1377" w:author="Author">
          <w:r>
            <w:rPr>
              <w:rStyle w:val="Hyperlink"/>
              <w14:scene3d>
                <w14:camera w14:prst="orthographicFront"/>
                <w14:lightRig w14:rig="threePt" w14:dir="t">
                  <w14:rot w14:lat="0" w14:lon="0" w14:rev="0"/>
                </w14:lightRig>
              </w14:scene3d>
            </w:rPr>
            <w:delText>4.8.8.</w:delText>
          </w:r>
          <w:r>
            <w:rPr>
              <w:rStyle w:val="Hyperlink"/>
            </w:rPr>
            <w:delText xml:space="preserve"> Rules_Defn_Decl_008</w:delText>
          </w:r>
          <w:r>
            <w:rPr>
              <w:webHidden/>
            </w:rPr>
            <w:tab/>
            <w:delText>47</w:delText>
          </w:r>
        </w:del>
      </w:ins>
    </w:p>
    <w:p w:rsidR="00743B33" w:rsidRDefault="00D20E06">
      <w:pPr>
        <w:pStyle w:val="TOC3"/>
        <w:rPr>
          <w:ins w:id="1378" w:author="Author"/>
          <w:del w:id="1379" w:author="Author"/>
          <w:rFonts w:asciiTheme="minorHAnsi" w:eastAsiaTheme="minorEastAsia" w:hAnsiTheme="minorHAnsi" w:cstheme="minorBidi"/>
          <w:sz w:val="22"/>
          <w:szCs w:val="22"/>
          <w:lang w:val="en-US" w:eastAsia="en-US"/>
        </w:rPr>
      </w:pPr>
      <w:ins w:id="1380" w:author="Author">
        <w:del w:id="1381" w:author="Author">
          <w:r>
            <w:rPr>
              <w:rStyle w:val="Hyperlink"/>
              <w14:scene3d>
                <w14:camera w14:prst="orthographicFront"/>
                <w14:lightRig w14:rig="threePt" w14:dir="t">
                  <w14:rot w14:lat="0" w14:lon="0" w14:rev="0"/>
                </w14:lightRig>
              </w14:scene3d>
            </w:rPr>
            <w:delText>4.8.9.</w:delText>
          </w:r>
          <w:r>
            <w:rPr>
              <w:rStyle w:val="Hyperlink"/>
            </w:rPr>
            <w:delText xml:space="preserve"> Rules_Defn_Decl_009</w:delText>
          </w:r>
          <w:r>
            <w:rPr>
              <w:webHidden/>
            </w:rPr>
            <w:tab/>
            <w:delText>47</w:delText>
          </w:r>
        </w:del>
      </w:ins>
    </w:p>
    <w:p w:rsidR="00743B33" w:rsidRDefault="00D20E06">
      <w:pPr>
        <w:pStyle w:val="TOC3"/>
        <w:rPr>
          <w:ins w:id="1382" w:author="Author"/>
          <w:del w:id="1383" w:author="Author"/>
          <w:rFonts w:asciiTheme="minorHAnsi" w:eastAsiaTheme="minorEastAsia" w:hAnsiTheme="minorHAnsi" w:cstheme="minorBidi"/>
          <w:sz w:val="22"/>
          <w:szCs w:val="22"/>
          <w:lang w:val="en-US" w:eastAsia="en-US"/>
        </w:rPr>
      </w:pPr>
      <w:ins w:id="1384" w:author="Author">
        <w:del w:id="1385" w:author="Author">
          <w:r>
            <w:rPr>
              <w:rStyle w:val="Hyperlink"/>
              <w14:scene3d>
                <w14:camera w14:prst="orthographicFront"/>
                <w14:lightRig w14:rig="threePt" w14:dir="t">
                  <w14:rot w14:lat="0" w14:lon="0" w14:rev="0"/>
                </w14:lightRig>
              </w14:scene3d>
            </w:rPr>
            <w:delText>4.8.10.</w:delText>
          </w:r>
          <w:r>
            <w:rPr>
              <w:rStyle w:val="Hyperlink"/>
            </w:rPr>
            <w:delText xml:space="preserve"> Rules_Defn_Decl_010</w:delText>
          </w:r>
          <w:r>
            <w:rPr>
              <w:webHidden/>
            </w:rPr>
            <w:tab/>
            <w:delText>47</w:delText>
          </w:r>
        </w:del>
      </w:ins>
    </w:p>
    <w:p w:rsidR="00743B33" w:rsidRDefault="00D20E06">
      <w:pPr>
        <w:pStyle w:val="TOC3"/>
        <w:rPr>
          <w:ins w:id="1386" w:author="Author"/>
          <w:del w:id="1387" w:author="Author"/>
          <w:rFonts w:asciiTheme="minorHAnsi" w:eastAsiaTheme="minorEastAsia" w:hAnsiTheme="minorHAnsi" w:cstheme="minorBidi"/>
          <w:sz w:val="22"/>
          <w:szCs w:val="22"/>
          <w:lang w:val="en-US" w:eastAsia="en-US"/>
        </w:rPr>
      </w:pPr>
      <w:ins w:id="1388" w:author="Author">
        <w:del w:id="1389" w:author="Author">
          <w:r>
            <w:rPr>
              <w:rStyle w:val="Hyperlink"/>
              <w14:scene3d>
                <w14:camera w14:prst="orthographicFront"/>
                <w14:lightRig w14:rig="threePt" w14:dir="t">
                  <w14:rot w14:lat="0" w14:lon="0" w14:rev="0"/>
                </w14:lightRig>
              </w14:scene3d>
            </w:rPr>
            <w:delText>4.8.11.</w:delText>
          </w:r>
          <w:r>
            <w:rPr>
              <w:rStyle w:val="Hyperlink"/>
            </w:rPr>
            <w:delText xml:space="preserve"> Rules_Defn_Decl_011</w:delText>
          </w:r>
          <w:r>
            <w:rPr>
              <w:webHidden/>
            </w:rPr>
            <w:tab/>
            <w:delText>47</w:delText>
          </w:r>
        </w:del>
      </w:ins>
    </w:p>
    <w:p w:rsidR="00743B33" w:rsidRDefault="00D20E06">
      <w:pPr>
        <w:pStyle w:val="TOC3"/>
        <w:rPr>
          <w:ins w:id="1390" w:author="Author"/>
          <w:del w:id="1391" w:author="Author"/>
          <w:rFonts w:asciiTheme="minorHAnsi" w:eastAsiaTheme="minorEastAsia" w:hAnsiTheme="minorHAnsi" w:cstheme="minorBidi"/>
          <w:sz w:val="22"/>
          <w:szCs w:val="22"/>
          <w:lang w:val="en-US" w:eastAsia="en-US"/>
        </w:rPr>
      </w:pPr>
      <w:ins w:id="1392" w:author="Author">
        <w:del w:id="1393" w:author="Author">
          <w:r>
            <w:rPr>
              <w:rStyle w:val="Hyperlink"/>
              <w14:scene3d>
                <w14:camera w14:prst="orthographicFront"/>
                <w14:lightRig w14:rig="threePt" w14:dir="t">
                  <w14:rot w14:lat="0" w14:lon="0" w14:rev="0"/>
                </w14:lightRig>
              </w14:scene3d>
            </w:rPr>
            <w:delText>4.8.12.</w:delText>
          </w:r>
          <w:r>
            <w:rPr>
              <w:rStyle w:val="Hyperlink"/>
            </w:rPr>
            <w:delText xml:space="preserve"> Rules_Defn_Decl_01</w:delText>
          </w:r>
          <w:r>
            <w:rPr>
              <w:rStyle w:val="Hyperlink"/>
              <w:lang w:eastAsia="ja-JP"/>
            </w:rPr>
            <w:delText>2</w:delText>
          </w:r>
          <w:r>
            <w:rPr>
              <w:rStyle w:val="Hyperlink"/>
            </w:rPr>
            <w:delText xml:space="preserve"> ([1] Clause 5.4.7 - table 1 – 1d)</w:delText>
          </w:r>
          <w:r>
            <w:rPr>
              <w:webHidden/>
            </w:rPr>
            <w:tab/>
            <w:delText>48</w:delText>
          </w:r>
        </w:del>
      </w:ins>
    </w:p>
    <w:p w:rsidR="00743B33" w:rsidRDefault="00D20E06">
      <w:pPr>
        <w:pStyle w:val="TOC3"/>
        <w:rPr>
          <w:ins w:id="1394" w:author="Author"/>
          <w:del w:id="1395" w:author="Author"/>
          <w:rFonts w:asciiTheme="minorHAnsi" w:eastAsiaTheme="minorEastAsia" w:hAnsiTheme="minorHAnsi" w:cstheme="minorBidi"/>
          <w:sz w:val="22"/>
          <w:szCs w:val="22"/>
          <w:lang w:val="en-US" w:eastAsia="en-US"/>
        </w:rPr>
      </w:pPr>
      <w:ins w:id="1396" w:author="Author">
        <w:del w:id="1397" w:author="Author">
          <w:r>
            <w:rPr>
              <w:rStyle w:val="Hyperlink"/>
              <w14:scene3d>
                <w14:camera w14:prst="orthographicFront"/>
                <w14:lightRig w14:rig="threePt" w14:dir="t">
                  <w14:rot w14:lat="0" w14:lon="0" w14:rev="0"/>
                </w14:lightRig>
              </w14:scene3d>
            </w:rPr>
            <w:delText>4.8.13.</w:delText>
          </w:r>
          <w:r>
            <w:rPr>
              <w:rStyle w:val="Hyperlink"/>
            </w:rPr>
            <w:delText xml:space="preserve"> Rules_Defn_Decl_01</w:delText>
          </w:r>
          <w:r>
            <w:rPr>
              <w:rStyle w:val="Hyperlink"/>
              <w:lang w:eastAsia="ja-JP"/>
            </w:rPr>
            <w:delText>3</w:delText>
          </w:r>
          <w:r>
            <w:rPr>
              <w:rStyle w:val="Hyperlink"/>
            </w:rPr>
            <w:delText xml:space="preserve"> ([1] Clause 5.4.7</w:delText>
          </w:r>
          <w:r>
            <w:rPr>
              <w:rStyle w:val="Hyperlink"/>
            </w:rPr>
            <w:delText xml:space="preserve"> - table 1 – 1d)</w:delText>
          </w:r>
          <w:r>
            <w:rPr>
              <w:webHidden/>
            </w:rPr>
            <w:tab/>
            <w:delText>48</w:delText>
          </w:r>
        </w:del>
      </w:ins>
    </w:p>
    <w:p w:rsidR="00743B33" w:rsidRDefault="00D20E06">
      <w:pPr>
        <w:pStyle w:val="TOC3"/>
        <w:rPr>
          <w:ins w:id="1398" w:author="Author"/>
          <w:del w:id="1399" w:author="Author"/>
          <w:rFonts w:asciiTheme="minorHAnsi" w:eastAsiaTheme="minorEastAsia" w:hAnsiTheme="minorHAnsi" w:cstheme="minorBidi"/>
          <w:sz w:val="22"/>
          <w:szCs w:val="22"/>
          <w:lang w:val="en-US" w:eastAsia="en-US"/>
        </w:rPr>
      </w:pPr>
      <w:ins w:id="1400" w:author="Author">
        <w:del w:id="1401" w:author="Author">
          <w:r>
            <w:rPr>
              <w:rStyle w:val="Hyperlink"/>
              <w14:scene3d>
                <w14:camera w14:prst="orthographicFront"/>
                <w14:lightRig w14:rig="threePt" w14:dir="t">
                  <w14:rot w14:lat="0" w14:lon="0" w14:rev="0"/>
                </w14:lightRig>
              </w14:scene3d>
            </w:rPr>
            <w:delText>4.8.14.</w:delText>
          </w:r>
          <w:r>
            <w:rPr>
              <w:rStyle w:val="Hyperlink"/>
            </w:rPr>
            <w:delText xml:space="preserve"> Rules_Defn_Decl_01</w:delText>
          </w:r>
          <w:r>
            <w:rPr>
              <w:rStyle w:val="Hyperlink"/>
              <w:lang w:eastAsia="ja-JP"/>
            </w:rPr>
            <w:delText>4</w:delText>
          </w:r>
          <w:r>
            <w:rPr>
              <w:webHidden/>
            </w:rPr>
            <w:tab/>
            <w:delText>48</w:delText>
          </w:r>
        </w:del>
      </w:ins>
    </w:p>
    <w:p w:rsidR="00743B33" w:rsidRDefault="00D20E06">
      <w:pPr>
        <w:pStyle w:val="TOC3"/>
        <w:rPr>
          <w:ins w:id="1402" w:author="Author"/>
          <w:del w:id="1403" w:author="Author"/>
          <w:rFonts w:asciiTheme="minorHAnsi" w:eastAsiaTheme="minorEastAsia" w:hAnsiTheme="minorHAnsi" w:cstheme="minorBidi"/>
          <w:sz w:val="22"/>
          <w:szCs w:val="22"/>
          <w:lang w:val="en-US" w:eastAsia="en-US"/>
        </w:rPr>
      </w:pPr>
      <w:ins w:id="1404" w:author="Author">
        <w:del w:id="1405" w:author="Author">
          <w:r>
            <w:rPr>
              <w:rStyle w:val="Hyperlink"/>
              <w14:scene3d>
                <w14:camera w14:prst="orthographicFront"/>
                <w14:lightRig w14:rig="threePt" w14:dir="t">
                  <w14:rot w14:lat="0" w14:lon="0" w14:rev="0"/>
                </w14:lightRig>
              </w14:scene3d>
            </w:rPr>
            <w:delText>4.8.15.</w:delText>
          </w:r>
          <w:r>
            <w:rPr>
              <w:rStyle w:val="Hyperlink"/>
            </w:rPr>
            <w:delText xml:space="preserve"> Rules_Defn_Decl_01</w:delText>
          </w:r>
          <w:r>
            <w:rPr>
              <w:rStyle w:val="Hyperlink"/>
              <w:lang w:eastAsia="ja-JP"/>
            </w:rPr>
            <w:delText>5</w:delText>
          </w:r>
          <w:r>
            <w:rPr>
              <w:rStyle w:val="Hyperlink"/>
            </w:rPr>
            <w:delText xml:space="preserve"> ([1] Clause 5.4.7 - table 1 - 1a)</w:delText>
          </w:r>
          <w:r>
            <w:rPr>
              <w:webHidden/>
            </w:rPr>
            <w:tab/>
            <w:delText>48</w:delText>
          </w:r>
        </w:del>
      </w:ins>
    </w:p>
    <w:p w:rsidR="00743B33" w:rsidRDefault="00D20E06">
      <w:pPr>
        <w:pStyle w:val="TOC3"/>
        <w:rPr>
          <w:ins w:id="1406" w:author="Author"/>
          <w:del w:id="1407" w:author="Author"/>
          <w:rFonts w:asciiTheme="minorHAnsi" w:eastAsiaTheme="minorEastAsia" w:hAnsiTheme="minorHAnsi" w:cstheme="minorBidi"/>
          <w:sz w:val="22"/>
          <w:szCs w:val="22"/>
          <w:lang w:val="en-US" w:eastAsia="en-US"/>
        </w:rPr>
      </w:pPr>
      <w:ins w:id="1408" w:author="Author">
        <w:del w:id="1409" w:author="Author">
          <w:r>
            <w:rPr>
              <w:rStyle w:val="Hyperlink"/>
              <w14:scene3d>
                <w14:camera w14:prst="orthographicFront"/>
                <w14:lightRig w14:rig="threePt" w14:dir="t">
                  <w14:rot w14:lat="0" w14:lon="0" w14:rev="0"/>
                </w14:lightRig>
              </w14:scene3d>
            </w:rPr>
            <w:delText>4.8.16.</w:delText>
          </w:r>
          <w:r>
            <w:rPr>
              <w:rStyle w:val="Hyperlink"/>
            </w:rPr>
            <w:delText xml:space="preserve"> Rules_Defn_Decl_01</w:delText>
          </w:r>
          <w:r>
            <w:rPr>
              <w:rStyle w:val="Hyperlink"/>
              <w:lang w:eastAsia="ja-JP"/>
            </w:rPr>
            <w:delText>6</w:delText>
          </w:r>
          <w:r>
            <w:rPr>
              <w:rStyle w:val="Hyperlink"/>
            </w:rPr>
            <w:delText>([1] Clause 5.4.7 - table 1 - 1a)</w:delText>
          </w:r>
          <w:r>
            <w:rPr>
              <w:webHidden/>
            </w:rPr>
            <w:tab/>
            <w:delText>48</w:delText>
          </w:r>
        </w:del>
      </w:ins>
    </w:p>
    <w:p w:rsidR="00743B33" w:rsidRDefault="00D20E06">
      <w:pPr>
        <w:pStyle w:val="TOC3"/>
        <w:rPr>
          <w:ins w:id="1410" w:author="Author"/>
          <w:del w:id="1411" w:author="Author"/>
          <w:rFonts w:asciiTheme="minorHAnsi" w:eastAsiaTheme="minorEastAsia" w:hAnsiTheme="minorHAnsi" w:cstheme="minorBidi"/>
          <w:sz w:val="22"/>
          <w:szCs w:val="22"/>
          <w:lang w:val="en-US" w:eastAsia="en-US"/>
        </w:rPr>
      </w:pPr>
      <w:ins w:id="1412" w:author="Author">
        <w:del w:id="1413" w:author="Author">
          <w:r>
            <w:rPr>
              <w:rStyle w:val="Hyperlink"/>
              <w14:scene3d>
                <w14:camera w14:prst="orthographicFront"/>
                <w14:lightRig w14:rig="threePt" w14:dir="t">
                  <w14:rot w14:lat="0" w14:lon="0" w14:rev="0"/>
                </w14:lightRig>
              </w14:scene3d>
            </w:rPr>
            <w:delText>4.8.17.</w:delText>
          </w:r>
          <w:r>
            <w:rPr>
              <w:rStyle w:val="Hyperlink"/>
            </w:rPr>
            <w:delText xml:space="preserve"> Rules_Defn_Decl_01</w:delText>
          </w:r>
          <w:r>
            <w:rPr>
              <w:rStyle w:val="Hyperlink"/>
              <w:lang w:eastAsia="ja-JP"/>
            </w:rPr>
            <w:delText>7</w:delText>
          </w:r>
          <w:r>
            <w:rPr>
              <w:rStyle w:val="Hyperlink"/>
            </w:rPr>
            <w:delText xml:space="preserve"> ([1] Clause 5.4.7 - table 1 - 1a)</w:delText>
          </w:r>
          <w:r>
            <w:rPr>
              <w:webHidden/>
            </w:rPr>
            <w:tab/>
            <w:delText>49</w:delText>
          </w:r>
        </w:del>
      </w:ins>
    </w:p>
    <w:p w:rsidR="00743B33" w:rsidRDefault="00D20E06">
      <w:pPr>
        <w:pStyle w:val="TOC3"/>
        <w:rPr>
          <w:ins w:id="1414" w:author="Author"/>
          <w:del w:id="1415" w:author="Author"/>
          <w:rFonts w:asciiTheme="minorHAnsi" w:eastAsiaTheme="minorEastAsia" w:hAnsiTheme="minorHAnsi" w:cstheme="minorBidi"/>
          <w:sz w:val="22"/>
          <w:szCs w:val="22"/>
          <w:lang w:val="en-US" w:eastAsia="en-US"/>
        </w:rPr>
      </w:pPr>
      <w:ins w:id="1416" w:author="Author">
        <w:del w:id="1417" w:author="Author">
          <w:r>
            <w:rPr>
              <w:rStyle w:val="Hyperlink"/>
              <w14:scene3d>
                <w14:camera w14:prst="orthographicFront"/>
                <w14:lightRig w14:rig="threePt" w14:dir="t">
                  <w14:rot w14:lat="0" w14:lon="0" w14:rev="0"/>
                </w14:lightRig>
              </w14:scene3d>
            </w:rPr>
            <w:delText>4.8.18.</w:delText>
          </w:r>
          <w:r>
            <w:rPr>
              <w:rStyle w:val="Hyperlink"/>
            </w:rPr>
            <w:delText xml:space="preserve"> Rules_Defn_Decl_01</w:delText>
          </w:r>
          <w:r>
            <w:rPr>
              <w:rStyle w:val="Hyperlink"/>
              <w:lang w:eastAsia="ja-JP"/>
            </w:rPr>
            <w:delText>8</w:delText>
          </w:r>
          <w:r>
            <w:rPr>
              <w:rStyle w:val="Hyperlink"/>
            </w:rPr>
            <w:delText xml:space="preserve"> ([1] Clause 5.4.7 - table 1 - 1c)</w:delText>
          </w:r>
          <w:r>
            <w:rPr>
              <w:webHidden/>
            </w:rPr>
            <w:tab/>
            <w:delText>49</w:delText>
          </w:r>
        </w:del>
      </w:ins>
    </w:p>
    <w:p w:rsidR="00743B33" w:rsidRDefault="00D20E06">
      <w:pPr>
        <w:pStyle w:val="TOC3"/>
        <w:rPr>
          <w:ins w:id="1418" w:author="Author"/>
          <w:del w:id="1419" w:author="Author"/>
          <w:rFonts w:asciiTheme="minorHAnsi" w:eastAsiaTheme="minorEastAsia" w:hAnsiTheme="minorHAnsi" w:cstheme="minorBidi"/>
          <w:sz w:val="22"/>
          <w:szCs w:val="22"/>
          <w:lang w:val="en-US" w:eastAsia="en-US"/>
        </w:rPr>
      </w:pPr>
      <w:ins w:id="1420" w:author="Author">
        <w:del w:id="1421" w:author="Author">
          <w:r>
            <w:rPr>
              <w:rStyle w:val="Hyperlink"/>
              <w14:scene3d>
                <w14:camera w14:prst="orthographicFront"/>
                <w14:lightRig w14:rig="threePt" w14:dir="t">
                  <w14:rot w14:lat="0" w14:lon="0" w14:rev="0"/>
                </w14:lightRig>
              </w14:scene3d>
            </w:rPr>
            <w:delText>4.8.19.</w:delText>
          </w:r>
          <w:r>
            <w:rPr>
              <w:rStyle w:val="Hyperlink"/>
            </w:rPr>
            <w:delText xml:space="preserve"> Rules_Defn_Decl_01</w:delText>
          </w:r>
          <w:r>
            <w:rPr>
              <w:rStyle w:val="Hyperlink"/>
              <w:lang w:eastAsia="ja-JP"/>
            </w:rPr>
            <w:delText>9</w:delText>
          </w:r>
          <w:r>
            <w:rPr>
              <w:rStyle w:val="Hyperlink"/>
            </w:rPr>
            <w:delText xml:space="preserve"> ([1] Clause 5.4.7 - table 1 - 1c)</w:delText>
          </w:r>
          <w:r>
            <w:rPr>
              <w:webHidden/>
            </w:rPr>
            <w:tab/>
            <w:delText>49</w:delText>
          </w:r>
        </w:del>
      </w:ins>
    </w:p>
    <w:p w:rsidR="00743B33" w:rsidRDefault="00D20E06">
      <w:pPr>
        <w:pStyle w:val="TOC3"/>
        <w:rPr>
          <w:ins w:id="1422" w:author="Author"/>
          <w:del w:id="1423" w:author="Author"/>
          <w:rFonts w:asciiTheme="minorHAnsi" w:eastAsiaTheme="minorEastAsia" w:hAnsiTheme="minorHAnsi" w:cstheme="minorBidi"/>
          <w:sz w:val="22"/>
          <w:szCs w:val="22"/>
          <w:lang w:val="en-US" w:eastAsia="en-US"/>
        </w:rPr>
      </w:pPr>
      <w:ins w:id="1424" w:author="Author">
        <w:del w:id="1425" w:author="Author">
          <w:r>
            <w:rPr>
              <w:rStyle w:val="Hyperlink"/>
              <w14:scene3d>
                <w14:camera w14:prst="orthographicFront"/>
                <w14:lightRig w14:rig="threePt" w14:dir="t">
                  <w14:rot w14:lat="0" w14:lon="0" w14:rev="0"/>
                </w14:lightRig>
              </w14:scene3d>
            </w:rPr>
            <w:delText>4.8.20.</w:delText>
          </w:r>
          <w:r>
            <w:rPr>
              <w:rStyle w:val="Hyperlink"/>
            </w:rPr>
            <w:delText xml:space="preserve"> Rules_Defn_Decl_020 ([1] Clause 8.4.4 - table 8 - 1d)</w:delText>
          </w:r>
          <w:r>
            <w:rPr>
              <w:webHidden/>
            </w:rPr>
            <w:tab/>
            <w:delText>50</w:delText>
          </w:r>
        </w:del>
      </w:ins>
    </w:p>
    <w:p w:rsidR="00743B33" w:rsidRDefault="00D20E06">
      <w:pPr>
        <w:pStyle w:val="TOC3"/>
        <w:rPr>
          <w:ins w:id="1426" w:author="Author"/>
          <w:del w:id="1427" w:author="Author"/>
          <w:rFonts w:asciiTheme="minorHAnsi" w:eastAsiaTheme="minorEastAsia" w:hAnsiTheme="minorHAnsi" w:cstheme="minorBidi"/>
          <w:sz w:val="22"/>
          <w:szCs w:val="22"/>
          <w:lang w:val="en-US" w:eastAsia="en-US"/>
        </w:rPr>
      </w:pPr>
      <w:ins w:id="1428" w:author="Author">
        <w:del w:id="1429" w:author="Author">
          <w:r>
            <w:rPr>
              <w:rStyle w:val="Hyperlink"/>
              <w14:scene3d>
                <w14:camera w14:prst="orthographicFront"/>
                <w14:lightRig w14:rig="threePt" w14:dir="t">
                  <w14:rot w14:lat="0" w14:lon="0" w14:rev="0"/>
                </w14:lightRig>
              </w14:scene3d>
            </w:rPr>
            <w:delText>4.8.21.</w:delText>
          </w:r>
          <w:r>
            <w:rPr>
              <w:rStyle w:val="Hyperlink"/>
            </w:rPr>
            <w:delText xml:space="preserve"> Rules_Defn_Decl_021</w:delText>
          </w:r>
          <w:r>
            <w:rPr>
              <w:webHidden/>
            </w:rPr>
            <w:tab/>
            <w:delText>51</w:delText>
          </w:r>
        </w:del>
      </w:ins>
    </w:p>
    <w:p w:rsidR="00743B33" w:rsidRDefault="00D20E06">
      <w:pPr>
        <w:pStyle w:val="TOC3"/>
        <w:rPr>
          <w:ins w:id="1430" w:author="Author"/>
          <w:del w:id="1431" w:author="Author"/>
          <w:rFonts w:asciiTheme="minorHAnsi" w:eastAsiaTheme="minorEastAsia" w:hAnsiTheme="minorHAnsi" w:cstheme="minorBidi"/>
          <w:sz w:val="22"/>
          <w:szCs w:val="22"/>
          <w:lang w:val="en-US" w:eastAsia="en-US"/>
        </w:rPr>
      </w:pPr>
      <w:ins w:id="1432" w:author="Author">
        <w:del w:id="1433" w:author="Author">
          <w:r>
            <w:rPr>
              <w:rStyle w:val="Hyperlink"/>
              <w14:scene3d>
                <w14:camera w14:prst="orthographicFront"/>
                <w14:lightRig w14:rig="threePt" w14:dir="t">
                  <w14:rot w14:lat="0" w14:lon="0" w14:rev="0"/>
                </w14:lightRig>
              </w14:scene3d>
            </w:rPr>
            <w:delText>4.8.22.</w:delText>
          </w:r>
          <w:r>
            <w:rPr>
              <w:rStyle w:val="Hyperlink"/>
            </w:rPr>
            <w:delText xml:space="preserve"> Rules_Defn_Decl_022</w:delText>
          </w:r>
          <w:r>
            <w:rPr>
              <w:webHidden/>
            </w:rPr>
            <w:tab/>
            <w:delText>51</w:delText>
          </w:r>
        </w:del>
      </w:ins>
    </w:p>
    <w:p w:rsidR="00743B33" w:rsidRDefault="00D20E06">
      <w:pPr>
        <w:pStyle w:val="TOC3"/>
        <w:rPr>
          <w:ins w:id="1434" w:author="Author"/>
          <w:del w:id="1435" w:author="Author"/>
          <w:rFonts w:asciiTheme="minorHAnsi" w:eastAsiaTheme="minorEastAsia" w:hAnsiTheme="minorHAnsi" w:cstheme="minorBidi"/>
          <w:sz w:val="22"/>
          <w:szCs w:val="22"/>
          <w:lang w:val="en-US" w:eastAsia="en-US"/>
        </w:rPr>
      </w:pPr>
      <w:ins w:id="1436" w:author="Author">
        <w:del w:id="1437" w:author="Author">
          <w:r>
            <w:rPr>
              <w:rStyle w:val="Hyperlink"/>
              <w14:scene3d>
                <w14:camera w14:prst="orthographicFront"/>
                <w14:lightRig w14:rig="threePt" w14:dir="t">
                  <w14:rot w14:lat="0" w14:lon="0" w14:rev="0"/>
                </w14:lightRig>
              </w14:scene3d>
            </w:rPr>
            <w:delText>4.8.23</w:delText>
          </w:r>
          <w:r>
            <w:rPr>
              <w:rStyle w:val="Hyperlink"/>
              <w14:scene3d>
                <w14:camera w14:prst="orthographicFront"/>
                <w14:lightRig w14:rig="threePt" w14:dir="t">
                  <w14:rot w14:lat="0" w14:lon="0" w14:rev="0"/>
                </w14:lightRig>
              </w14:scene3d>
            </w:rPr>
            <w:delText>.</w:delText>
          </w:r>
          <w:r>
            <w:rPr>
              <w:rStyle w:val="Hyperlink"/>
            </w:rPr>
            <w:delText xml:space="preserve"> Rules_Defn_Decl_023</w:delText>
          </w:r>
          <w:r>
            <w:rPr>
              <w:webHidden/>
            </w:rPr>
            <w:tab/>
            <w:delText>51</w:delText>
          </w:r>
        </w:del>
      </w:ins>
    </w:p>
    <w:p w:rsidR="00743B33" w:rsidRDefault="00D20E06">
      <w:pPr>
        <w:pStyle w:val="TOC3"/>
        <w:rPr>
          <w:ins w:id="1438" w:author="Author"/>
          <w:del w:id="1439" w:author="Author"/>
          <w:rFonts w:asciiTheme="minorHAnsi" w:eastAsiaTheme="minorEastAsia" w:hAnsiTheme="minorHAnsi" w:cstheme="minorBidi"/>
          <w:sz w:val="22"/>
          <w:szCs w:val="22"/>
          <w:lang w:val="en-US" w:eastAsia="en-US"/>
        </w:rPr>
      </w:pPr>
      <w:ins w:id="1440" w:author="Author">
        <w:del w:id="1441" w:author="Author">
          <w:r>
            <w:rPr>
              <w:rStyle w:val="Hyperlink"/>
              <w14:scene3d>
                <w14:camera w14:prst="orthographicFront"/>
                <w14:lightRig w14:rig="threePt" w14:dir="t">
                  <w14:rot w14:lat="0" w14:lon="0" w14:rev="0"/>
                </w14:lightRig>
              </w14:scene3d>
            </w:rPr>
            <w:delText>4.8.24.</w:delText>
          </w:r>
          <w:r>
            <w:rPr>
              <w:rStyle w:val="Hyperlink"/>
            </w:rPr>
            <w:delText xml:space="preserve"> Rules_Defn_Decl_02</w:delText>
          </w:r>
          <w:r>
            <w:rPr>
              <w:rStyle w:val="Hyperlink"/>
              <w:lang w:eastAsia="ja-JP"/>
            </w:rPr>
            <w:delText>4</w:delText>
          </w:r>
          <w:r>
            <w:rPr>
              <w:webHidden/>
            </w:rPr>
            <w:tab/>
            <w:delText>51</w:delText>
          </w:r>
        </w:del>
      </w:ins>
    </w:p>
    <w:p w:rsidR="00743B33" w:rsidRDefault="00D20E06">
      <w:pPr>
        <w:pStyle w:val="TOC3"/>
        <w:rPr>
          <w:ins w:id="1442" w:author="Author"/>
          <w:del w:id="1443" w:author="Author"/>
          <w:rFonts w:asciiTheme="minorHAnsi" w:eastAsiaTheme="minorEastAsia" w:hAnsiTheme="minorHAnsi" w:cstheme="minorBidi"/>
          <w:sz w:val="22"/>
          <w:szCs w:val="22"/>
          <w:lang w:val="en-US" w:eastAsia="en-US"/>
        </w:rPr>
      </w:pPr>
      <w:ins w:id="1444" w:author="Author">
        <w:del w:id="1445" w:author="Author">
          <w:r>
            <w:rPr>
              <w:rStyle w:val="Hyperlink"/>
              <w14:scene3d>
                <w14:camera w14:prst="orthographicFront"/>
                <w14:lightRig w14:rig="threePt" w14:dir="t">
                  <w14:rot w14:lat="0" w14:lon="0" w14:rev="0"/>
                </w14:lightRig>
              </w14:scene3d>
            </w:rPr>
            <w:delText>4.8.25.</w:delText>
          </w:r>
          <w:r>
            <w:rPr>
              <w:rStyle w:val="Hyperlink"/>
            </w:rPr>
            <w:delText xml:space="preserve"> Rules_Defn_Decl_02</w:delText>
          </w:r>
          <w:r>
            <w:rPr>
              <w:rStyle w:val="Hyperlink"/>
              <w:lang w:eastAsia="ja-JP"/>
            </w:rPr>
            <w:delText>5</w:delText>
          </w:r>
          <w:r>
            <w:rPr>
              <w:webHidden/>
            </w:rPr>
            <w:tab/>
            <w:delText>52</w:delText>
          </w:r>
        </w:del>
      </w:ins>
    </w:p>
    <w:p w:rsidR="00743B33" w:rsidRDefault="00D20E06">
      <w:pPr>
        <w:pStyle w:val="TOC3"/>
        <w:rPr>
          <w:ins w:id="1446" w:author="Author"/>
          <w:del w:id="1447" w:author="Author"/>
          <w:rFonts w:asciiTheme="minorHAnsi" w:eastAsiaTheme="minorEastAsia" w:hAnsiTheme="minorHAnsi" w:cstheme="minorBidi"/>
          <w:sz w:val="22"/>
          <w:szCs w:val="22"/>
          <w:lang w:val="en-US" w:eastAsia="en-US"/>
        </w:rPr>
      </w:pPr>
      <w:ins w:id="1448" w:author="Author">
        <w:del w:id="1449" w:author="Author">
          <w:r>
            <w:rPr>
              <w:rStyle w:val="Hyperlink"/>
              <w14:scene3d>
                <w14:camera w14:prst="orthographicFront"/>
                <w14:lightRig w14:rig="threePt" w14:dir="t">
                  <w14:rot w14:lat="0" w14:lon="0" w14:rev="0"/>
                </w14:lightRig>
              </w14:scene3d>
            </w:rPr>
            <w:delText>4.8.26.</w:delText>
          </w:r>
          <w:r>
            <w:rPr>
              <w:rStyle w:val="Hyperlink"/>
            </w:rPr>
            <w:delText xml:space="preserve"> Rules_Defn_Decl_02</w:delText>
          </w:r>
          <w:r>
            <w:rPr>
              <w:rStyle w:val="Hyperlink"/>
              <w:lang w:eastAsia="ja-JP"/>
            </w:rPr>
            <w:delText>6</w:delText>
          </w:r>
          <w:r>
            <w:rPr>
              <w:webHidden/>
            </w:rPr>
            <w:tab/>
            <w:delText>52</w:delText>
          </w:r>
        </w:del>
      </w:ins>
    </w:p>
    <w:p w:rsidR="00743B33" w:rsidRDefault="00D20E06">
      <w:pPr>
        <w:pStyle w:val="TOC3"/>
        <w:rPr>
          <w:ins w:id="1450" w:author="Author"/>
          <w:del w:id="1451" w:author="Author"/>
          <w:rFonts w:asciiTheme="minorHAnsi" w:eastAsiaTheme="minorEastAsia" w:hAnsiTheme="minorHAnsi" w:cstheme="minorBidi"/>
          <w:sz w:val="22"/>
          <w:szCs w:val="22"/>
          <w:lang w:val="en-US" w:eastAsia="en-US"/>
        </w:rPr>
      </w:pPr>
      <w:ins w:id="1452" w:author="Author">
        <w:del w:id="1453" w:author="Author">
          <w:r>
            <w:rPr>
              <w:rStyle w:val="Hyperlink"/>
              <w14:scene3d>
                <w14:camera w14:prst="orthographicFront"/>
                <w14:lightRig w14:rig="threePt" w14:dir="t">
                  <w14:rot w14:lat="0" w14:lon="0" w14:rev="0"/>
                </w14:lightRig>
              </w14:scene3d>
            </w:rPr>
            <w:delText>4.8.27.</w:delText>
          </w:r>
          <w:r>
            <w:rPr>
              <w:rStyle w:val="Hyperlink"/>
            </w:rPr>
            <w:delText xml:space="preserve"> Rules_Defn_Decl_027</w:delText>
          </w:r>
          <w:r>
            <w:rPr>
              <w:webHidden/>
            </w:rPr>
            <w:tab/>
            <w:delText>52</w:delText>
          </w:r>
        </w:del>
      </w:ins>
    </w:p>
    <w:p w:rsidR="00743B33" w:rsidRDefault="00D20E06">
      <w:pPr>
        <w:pStyle w:val="TOC3"/>
        <w:rPr>
          <w:ins w:id="1454" w:author="Author"/>
          <w:del w:id="1455" w:author="Author"/>
          <w:rFonts w:asciiTheme="minorHAnsi" w:eastAsiaTheme="minorEastAsia" w:hAnsiTheme="minorHAnsi" w:cstheme="minorBidi"/>
          <w:sz w:val="22"/>
          <w:szCs w:val="22"/>
          <w:lang w:val="en-US" w:eastAsia="en-US"/>
        </w:rPr>
      </w:pPr>
      <w:ins w:id="1456" w:author="Author">
        <w:del w:id="1457" w:author="Author">
          <w:r>
            <w:rPr>
              <w:rStyle w:val="Hyperlink"/>
              <w14:scene3d>
                <w14:camera w14:prst="orthographicFront"/>
                <w14:lightRig w14:rig="threePt" w14:dir="t">
                  <w14:rot w14:lat="0" w14:lon="0" w14:rev="0"/>
                </w14:lightRig>
              </w14:scene3d>
            </w:rPr>
            <w:delText>4.8.28.</w:delText>
          </w:r>
          <w:r>
            <w:rPr>
              <w:rStyle w:val="Hyperlink"/>
            </w:rPr>
            <w:delText xml:space="preserve"> Rules_Defn_Decl_027</w:delText>
          </w:r>
          <w:r>
            <w:rPr>
              <w:webHidden/>
            </w:rPr>
            <w:tab/>
            <w:delText>53</w:delText>
          </w:r>
        </w:del>
      </w:ins>
    </w:p>
    <w:p w:rsidR="00743B33" w:rsidRDefault="00D20E06">
      <w:pPr>
        <w:pStyle w:val="TOC2"/>
        <w:rPr>
          <w:ins w:id="1458" w:author="Author"/>
          <w:del w:id="1459" w:author="Author"/>
          <w:rFonts w:asciiTheme="minorHAnsi" w:eastAsiaTheme="minorEastAsia" w:hAnsiTheme="minorHAnsi" w:cstheme="minorBidi"/>
          <w:b w:val="0"/>
          <w:iCs w:val="0"/>
          <w:noProof/>
          <w:sz w:val="22"/>
          <w:szCs w:val="22"/>
          <w:lang w:val="en-US" w:eastAsia="en-US"/>
        </w:rPr>
      </w:pPr>
      <w:ins w:id="1460" w:author="Author">
        <w:del w:id="1461" w:author="Author">
          <w:r>
            <w:rPr>
              <w:rStyle w:val="Hyperlink"/>
              <w:b w:val="0"/>
              <w:iCs w:val="0"/>
              <w:noProof/>
            </w:rPr>
            <w:delText>4.9. Initialization</w:delText>
          </w:r>
          <w:r>
            <w:rPr>
              <w:noProof/>
              <w:webHidden/>
            </w:rPr>
            <w:tab/>
            <w:delText>53</w:delText>
          </w:r>
        </w:del>
      </w:ins>
    </w:p>
    <w:p w:rsidR="00743B33" w:rsidRDefault="00D20E06">
      <w:pPr>
        <w:pStyle w:val="TOC3"/>
        <w:rPr>
          <w:ins w:id="1462" w:author="Author"/>
          <w:del w:id="1463" w:author="Author"/>
          <w:rFonts w:asciiTheme="minorHAnsi" w:eastAsiaTheme="minorEastAsia" w:hAnsiTheme="minorHAnsi" w:cstheme="minorBidi"/>
          <w:sz w:val="22"/>
          <w:szCs w:val="22"/>
          <w:lang w:val="en-US" w:eastAsia="en-US"/>
        </w:rPr>
      </w:pPr>
      <w:ins w:id="1464" w:author="Author">
        <w:del w:id="1465" w:author="Author">
          <w:r>
            <w:rPr>
              <w:rStyle w:val="Hyperlink"/>
              <w14:scene3d>
                <w14:camera w14:prst="orthographicFront"/>
                <w14:lightRig w14:rig="threePt" w14:dir="t">
                  <w14:rot w14:lat="0" w14:lon="0" w14:rev="0"/>
                </w14:lightRig>
              </w14:scene3d>
            </w:rPr>
            <w:delText>4.9.1.</w:delText>
          </w:r>
          <w:r>
            <w:rPr>
              <w:rStyle w:val="Hyperlink"/>
            </w:rPr>
            <w:delText xml:space="preserve"> Rules_Init_001 ([1] Clause 8.4.4 - table 8 - 1c)</w:delText>
          </w:r>
          <w:r>
            <w:rPr>
              <w:webHidden/>
            </w:rPr>
            <w:tab/>
            <w:delText>53</w:delText>
          </w:r>
        </w:del>
      </w:ins>
    </w:p>
    <w:p w:rsidR="00743B33" w:rsidRDefault="00D20E06">
      <w:pPr>
        <w:pStyle w:val="TOC3"/>
        <w:rPr>
          <w:ins w:id="1466" w:author="Author"/>
          <w:del w:id="1467" w:author="Author"/>
          <w:rFonts w:asciiTheme="minorHAnsi" w:eastAsiaTheme="minorEastAsia" w:hAnsiTheme="minorHAnsi" w:cstheme="minorBidi"/>
          <w:sz w:val="22"/>
          <w:szCs w:val="22"/>
          <w:lang w:val="en-US" w:eastAsia="en-US"/>
        </w:rPr>
      </w:pPr>
      <w:ins w:id="1468" w:author="Author">
        <w:del w:id="1469" w:author="Author">
          <w:r>
            <w:rPr>
              <w:rStyle w:val="Hyperlink"/>
              <w14:scene3d>
                <w14:camera w14:prst="orthographicFront"/>
                <w14:lightRig w14:rig="threePt" w14:dir="t">
                  <w14:rot w14:lat="0" w14:lon="0" w14:rev="0"/>
                </w14:lightRig>
              </w14:scene3d>
            </w:rPr>
            <w:delText>4.9.2.</w:delText>
          </w:r>
          <w:r>
            <w:rPr>
              <w:rStyle w:val="Hyperlink"/>
            </w:rPr>
            <w:delText xml:space="preserve"> Rules_Init_002</w:delText>
          </w:r>
          <w:r>
            <w:rPr>
              <w:webHidden/>
            </w:rPr>
            <w:tab/>
            <w:delText>53</w:delText>
          </w:r>
        </w:del>
      </w:ins>
    </w:p>
    <w:p w:rsidR="00743B33" w:rsidRDefault="00D20E06">
      <w:pPr>
        <w:pStyle w:val="TOC2"/>
        <w:rPr>
          <w:ins w:id="1470" w:author="Author"/>
          <w:del w:id="1471" w:author="Author"/>
          <w:rFonts w:asciiTheme="minorHAnsi" w:eastAsiaTheme="minorEastAsia" w:hAnsiTheme="minorHAnsi" w:cstheme="minorBidi"/>
          <w:b w:val="0"/>
          <w:iCs w:val="0"/>
          <w:noProof/>
          <w:sz w:val="22"/>
          <w:szCs w:val="22"/>
          <w:lang w:val="en-US" w:eastAsia="en-US"/>
        </w:rPr>
      </w:pPr>
      <w:ins w:id="1472" w:author="Author">
        <w:del w:id="1473" w:author="Author">
          <w:r>
            <w:rPr>
              <w:rStyle w:val="Hyperlink"/>
              <w:b w:val="0"/>
              <w:iCs w:val="0"/>
              <w:noProof/>
            </w:rPr>
            <w:delText>4.10. Control Statement Expressions</w:delText>
          </w:r>
          <w:r>
            <w:rPr>
              <w:noProof/>
              <w:webHidden/>
            </w:rPr>
            <w:tab/>
            <w:delText>54</w:delText>
          </w:r>
        </w:del>
      </w:ins>
    </w:p>
    <w:p w:rsidR="00743B33" w:rsidRDefault="00D20E06">
      <w:pPr>
        <w:pStyle w:val="TOC3"/>
        <w:rPr>
          <w:ins w:id="1474" w:author="Author"/>
          <w:del w:id="1475" w:author="Author"/>
          <w:rFonts w:asciiTheme="minorHAnsi" w:eastAsiaTheme="minorEastAsia" w:hAnsiTheme="minorHAnsi" w:cstheme="minorBidi"/>
          <w:sz w:val="22"/>
          <w:szCs w:val="22"/>
          <w:lang w:val="en-US" w:eastAsia="en-US"/>
        </w:rPr>
      </w:pPr>
      <w:ins w:id="1476" w:author="Author">
        <w:del w:id="1477" w:author="Author">
          <w:r>
            <w:rPr>
              <w:rStyle w:val="Hyperlink"/>
              <w14:scene3d>
                <w14:camera w14:prst="orthographicFront"/>
                <w14:lightRig w14:rig="threePt" w14:dir="t">
                  <w14:rot w14:lat="0" w14:lon="0" w14:rev="0"/>
                </w14:lightRig>
              </w14:scene3d>
            </w:rPr>
            <w:delText>4.10.1.</w:delText>
          </w:r>
          <w:r>
            <w:rPr>
              <w:rStyle w:val="Hyperlink"/>
            </w:rPr>
            <w:delText xml:space="preserve"> Rules_Expr_001 ([1] Clause 5.4.7 - table 1 – 1d)</w:delText>
          </w:r>
          <w:r>
            <w:rPr>
              <w:webHidden/>
            </w:rPr>
            <w:tab/>
            <w:delText>54</w:delText>
          </w:r>
        </w:del>
      </w:ins>
    </w:p>
    <w:p w:rsidR="00743B33" w:rsidRDefault="00D20E06">
      <w:pPr>
        <w:pStyle w:val="TOC3"/>
        <w:rPr>
          <w:ins w:id="1478" w:author="Author"/>
          <w:del w:id="1479" w:author="Author"/>
          <w:rFonts w:asciiTheme="minorHAnsi" w:eastAsiaTheme="minorEastAsia" w:hAnsiTheme="minorHAnsi" w:cstheme="minorBidi"/>
          <w:sz w:val="22"/>
          <w:szCs w:val="22"/>
          <w:lang w:val="en-US" w:eastAsia="en-US"/>
        </w:rPr>
      </w:pPr>
      <w:ins w:id="1480" w:author="Author">
        <w:del w:id="1481" w:author="Author">
          <w:r>
            <w:rPr>
              <w:rStyle w:val="Hyperlink"/>
              <w14:scene3d>
                <w14:camera w14:prst="orthographicFront"/>
                <w14:lightRig w14:rig="threePt" w14:dir="t">
                  <w14:rot w14:lat="0" w14:lon="0" w14:rev="0"/>
                </w14:lightRig>
              </w14:scene3d>
            </w:rPr>
            <w:delText>4.10.2.</w:delText>
          </w:r>
          <w:r>
            <w:rPr>
              <w:rStyle w:val="Hyperlink"/>
            </w:rPr>
            <w:delText xml:space="preserve"> Rules_Expr_002 ([1] Clause 5.4.7 - table 1 – 1a)</w:delText>
          </w:r>
          <w:r>
            <w:rPr>
              <w:webHidden/>
            </w:rPr>
            <w:tab/>
            <w:delText>54</w:delText>
          </w:r>
        </w:del>
      </w:ins>
    </w:p>
    <w:p w:rsidR="00743B33" w:rsidRDefault="00D20E06">
      <w:pPr>
        <w:pStyle w:val="TOC3"/>
        <w:rPr>
          <w:ins w:id="1482" w:author="Author"/>
          <w:del w:id="1483" w:author="Author"/>
          <w:rFonts w:asciiTheme="minorHAnsi" w:eastAsiaTheme="minorEastAsia" w:hAnsiTheme="minorHAnsi" w:cstheme="minorBidi"/>
          <w:sz w:val="22"/>
          <w:szCs w:val="22"/>
          <w:lang w:val="en-US" w:eastAsia="en-US"/>
        </w:rPr>
      </w:pPr>
      <w:ins w:id="1484" w:author="Author">
        <w:del w:id="1485" w:author="Author">
          <w:r>
            <w:rPr>
              <w:rStyle w:val="Hyperlink"/>
              <w14:scene3d>
                <w14:camera w14:prst="orthographicFront"/>
                <w14:lightRig w14:rig="threePt" w14:dir="t">
                  <w14:rot w14:lat="0" w14:lon="0" w14:rev="0"/>
                </w14:lightRig>
              </w14:scene3d>
            </w:rPr>
            <w:delText>4.10.3.</w:delText>
          </w:r>
          <w:r>
            <w:rPr>
              <w:rStyle w:val="Hyperlink"/>
            </w:rPr>
            <w:delText xml:space="preserve"> Rules_Expr_003 ([1] Clause 5.4.7 - table 1 – 1d)</w:delText>
          </w:r>
          <w:r>
            <w:rPr>
              <w:webHidden/>
            </w:rPr>
            <w:tab/>
            <w:delText>54</w:delText>
          </w:r>
        </w:del>
      </w:ins>
    </w:p>
    <w:p w:rsidR="00743B33" w:rsidRDefault="00D20E06">
      <w:pPr>
        <w:pStyle w:val="TOC3"/>
        <w:rPr>
          <w:ins w:id="1486" w:author="Author"/>
          <w:del w:id="1487" w:author="Author"/>
          <w:rFonts w:asciiTheme="minorHAnsi" w:eastAsiaTheme="minorEastAsia" w:hAnsiTheme="minorHAnsi" w:cstheme="minorBidi"/>
          <w:sz w:val="22"/>
          <w:szCs w:val="22"/>
          <w:lang w:val="en-US" w:eastAsia="en-US"/>
        </w:rPr>
      </w:pPr>
      <w:ins w:id="1488" w:author="Author">
        <w:del w:id="1489" w:author="Author">
          <w:r>
            <w:rPr>
              <w:rStyle w:val="Hyperlink"/>
              <w14:scene3d>
                <w14:camera w14:prst="orthographicFront"/>
                <w14:lightRig w14:rig="threePt" w14:dir="t">
                  <w14:rot w14:lat="0" w14:lon="0" w14:rev="0"/>
                </w14:lightRig>
              </w14:scene3d>
            </w:rPr>
            <w:delText>4.10.4.</w:delText>
          </w:r>
          <w:r>
            <w:rPr>
              <w:rStyle w:val="Hyperlink"/>
            </w:rPr>
            <w:delText xml:space="preserve"> Rules_Expr_004 ([1] Clause 5.4.7 - table 1 - 1d)</w:delText>
          </w:r>
          <w:r>
            <w:rPr>
              <w:webHidden/>
            </w:rPr>
            <w:tab/>
            <w:delText>55</w:delText>
          </w:r>
        </w:del>
      </w:ins>
    </w:p>
    <w:p w:rsidR="00743B33" w:rsidRDefault="00D20E06">
      <w:pPr>
        <w:pStyle w:val="TOC3"/>
        <w:rPr>
          <w:ins w:id="1490" w:author="Author"/>
          <w:del w:id="1491" w:author="Author"/>
          <w:rFonts w:asciiTheme="minorHAnsi" w:eastAsiaTheme="minorEastAsia" w:hAnsiTheme="minorHAnsi" w:cstheme="minorBidi"/>
          <w:sz w:val="22"/>
          <w:szCs w:val="22"/>
          <w:lang w:val="en-US" w:eastAsia="en-US"/>
        </w:rPr>
      </w:pPr>
      <w:ins w:id="1492" w:author="Author">
        <w:del w:id="1493" w:author="Author">
          <w:r>
            <w:rPr>
              <w:rStyle w:val="Hyperlink"/>
              <w14:scene3d>
                <w14:camera w14:prst="orthographicFront"/>
                <w14:lightRig w14:rig="threePt" w14:dir="t">
                  <w14:rot w14:lat="0" w14:lon="0" w14:rev="0"/>
                </w14:lightRig>
              </w14:scene3d>
            </w:rPr>
            <w:delText>4.10.5.</w:delText>
          </w:r>
          <w:r>
            <w:rPr>
              <w:rStyle w:val="Hyperlink"/>
            </w:rPr>
            <w:delText xml:space="preserve"> Rules_Expr_005 ([1] Clause 5.4.7 - table 1 - 1e)</w:delText>
          </w:r>
          <w:r>
            <w:rPr>
              <w:webHidden/>
            </w:rPr>
            <w:tab/>
            <w:delText>55</w:delText>
          </w:r>
        </w:del>
      </w:ins>
    </w:p>
    <w:p w:rsidR="00743B33" w:rsidRDefault="00D20E06">
      <w:pPr>
        <w:pStyle w:val="TOC3"/>
        <w:rPr>
          <w:ins w:id="1494" w:author="Author"/>
          <w:del w:id="1495" w:author="Author"/>
          <w:rFonts w:asciiTheme="minorHAnsi" w:eastAsiaTheme="minorEastAsia" w:hAnsiTheme="minorHAnsi" w:cstheme="minorBidi"/>
          <w:sz w:val="22"/>
          <w:szCs w:val="22"/>
          <w:lang w:val="en-US" w:eastAsia="en-US"/>
        </w:rPr>
      </w:pPr>
      <w:ins w:id="1496" w:author="Author">
        <w:del w:id="1497" w:author="Author">
          <w:r>
            <w:rPr>
              <w:rStyle w:val="Hyperlink"/>
              <w14:scene3d>
                <w14:camera w14:prst="orthographicFront"/>
                <w14:lightRig w14:rig="threePt" w14:dir="t">
                  <w14:rot w14:lat="0" w14:lon="0" w14:rev="0"/>
                </w14:lightRig>
              </w14:scene3d>
            </w:rPr>
            <w:delText>4.10.6.</w:delText>
          </w:r>
          <w:r>
            <w:rPr>
              <w:rStyle w:val="Hyperlink"/>
            </w:rPr>
            <w:delText xml:space="preserve"> Rules_Expr_006</w:delText>
          </w:r>
          <w:r>
            <w:rPr>
              <w:webHidden/>
            </w:rPr>
            <w:tab/>
            <w:delText>55</w:delText>
          </w:r>
        </w:del>
      </w:ins>
    </w:p>
    <w:p w:rsidR="00743B33" w:rsidRDefault="00D20E06">
      <w:pPr>
        <w:pStyle w:val="TOC3"/>
        <w:rPr>
          <w:ins w:id="1498" w:author="Author"/>
          <w:del w:id="1499" w:author="Author"/>
          <w:rFonts w:asciiTheme="minorHAnsi" w:eastAsiaTheme="minorEastAsia" w:hAnsiTheme="minorHAnsi" w:cstheme="minorBidi"/>
          <w:sz w:val="22"/>
          <w:szCs w:val="22"/>
          <w:lang w:val="en-US" w:eastAsia="en-US"/>
        </w:rPr>
      </w:pPr>
      <w:ins w:id="1500" w:author="Author">
        <w:del w:id="1501" w:author="Author">
          <w:r>
            <w:rPr>
              <w:rStyle w:val="Hyperlink"/>
              <w14:scene3d>
                <w14:camera w14:prst="orthographicFront"/>
                <w14:lightRig w14:rig="threePt" w14:dir="t">
                  <w14:rot w14:lat="0" w14:lon="0" w14:rev="0"/>
                </w14:lightRig>
              </w14:scene3d>
            </w:rPr>
            <w:delText>4.10.7.</w:delText>
          </w:r>
          <w:r>
            <w:rPr>
              <w:rStyle w:val="Hyperlink"/>
            </w:rPr>
            <w:delText xml:space="preserve"> Rules_Expr_00</w:delText>
          </w:r>
          <w:r>
            <w:rPr>
              <w:rStyle w:val="Hyperlink"/>
              <w:lang w:eastAsia="ja-JP"/>
            </w:rPr>
            <w:delText>7</w:delText>
          </w:r>
          <w:r>
            <w:rPr>
              <w:rStyle w:val="Hyperlink"/>
            </w:rPr>
            <w:delText xml:space="preserve"> ([1] Clause 5.4.7 - table 1 - 1d)</w:delText>
          </w:r>
          <w:r>
            <w:rPr>
              <w:webHidden/>
            </w:rPr>
            <w:tab/>
          </w:r>
          <w:r>
            <w:rPr>
              <w:webHidden/>
            </w:rPr>
            <w:delText>55</w:delText>
          </w:r>
        </w:del>
      </w:ins>
    </w:p>
    <w:p w:rsidR="00743B33" w:rsidRDefault="00D20E06">
      <w:pPr>
        <w:pStyle w:val="TOC3"/>
        <w:rPr>
          <w:ins w:id="1502" w:author="Author"/>
          <w:del w:id="1503" w:author="Author"/>
          <w:rFonts w:asciiTheme="minorHAnsi" w:eastAsiaTheme="minorEastAsia" w:hAnsiTheme="minorHAnsi" w:cstheme="minorBidi"/>
          <w:sz w:val="22"/>
          <w:szCs w:val="22"/>
          <w:lang w:val="en-US" w:eastAsia="en-US"/>
        </w:rPr>
      </w:pPr>
      <w:ins w:id="1504" w:author="Author">
        <w:del w:id="1505" w:author="Author">
          <w:r>
            <w:rPr>
              <w:rStyle w:val="Hyperlink"/>
              <w14:scene3d>
                <w14:camera w14:prst="orthographicFront"/>
                <w14:lightRig w14:rig="threePt" w14:dir="t">
                  <w14:rot w14:lat="0" w14:lon="0" w14:rev="0"/>
                </w14:lightRig>
              </w14:scene3d>
            </w:rPr>
            <w:delText>4.10.8.</w:delText>
          </w:r>
          <w:r>
            <w:rPr>
              <w:rStyle w:val="Hyperlink"/>
            </w:rPr>
            <w:delText xml:space="preserve"> Rules_Expr_008</w:delText>
          </w:r>
          <w:r>
            <w:rPr>
              <w:webHidden/>
            </w:rPr>
            <w:tab/>
            <w:delText>56</w:delText>
          </w:r>
        </w:del>
      </w:ins>
    </w:p>
    <w:p w:rsidR="00743B33" w:rsidRDefault="00D20E06">
      <w:pPr>
        <w:pStyle w:val="TOC3"/>
        <w:rPr>
          <w:ins w:id="1506" w:author="Author"/>
          <w:del w:id="1507" w:author="Author"/>
          <w:rFonts w:asciiTheme="minorHAnsi" w:eastAsiaTheme="minorEastAsia" w:hAnsiTheme="minorHAnsi" w:cstheme="minorBidi"/>
          <w:sz w:val="22"/>
          <w:szCs w:val="22"/>
          <w:lang w:val="en-US" w:eastAsia="en-US"/>
        </w:rPr>
      </w:pPr>
      <w:ins w:id="1508" w:author="Author">
        <w:del w:id="1509" w:author="Author">
          <w:r>
            <w:rPr>
              <w:rStyle w:val="Hyperlink"/>
              <w14:scene3d>
                <w14:camera w14:prst="orthographicFront"/>
                <w14:lightRig w14:rig="threePt" w14:dir="t">
                  <w14:rot w14:lat="0" w14:lon="0" w14:rev="0"/>
                </w14:lightRig>
              </w14:scene3d>
            </w:rPr>
            <w:delText>4.10.9.</w:delText>
          </w:r>
          <w:r>
            <w:rPr>
              <w:rStyle w:val="Hyperlink"/>
            </w:rPr>
            <w:delText xml:space="preserve"> Rules_Expr_00</w:delText>
          </w:r>
          <w:r>
            <w:rPr>
              <w:rStyle w:val="Hyperlink"/>
              <w:lang w:eastAsia="ja-JP"/>
            </w:rPr>
            <w:delText>9</w:delText>
          </w:r>
          <w:r>
            <w:rPr>
              <w:webHidden/>
            </w:rPr>
            <w:tab/>
            <w:delText>56</w:delText>
          </w:r>
        </w:del>
      </w:ins>
    </w:p>
    <w:p w:rsidR="00743B33" w:rsidRDefault="00D20E06">
      <w:pPr>
        <w:pStyle w:val="TOC3"/>
        <w:rPr>
          <w:ins w:id="1510" w:author="Author"/>
          <w:del w:id="1511" w:author="Author"/>
          <w:rFonts w:asciiTheme="minorHAnsi" w:eastAsiaTheme="minorEastAsia" w:hAnsiTheme="minorHAnsi" w:cstheme="minorBidi"/>
          <w:sz w:val="22"/>
          <w:szCs w:val="22"/>
          <w:lang w:val="en-US" w:eastAsia="en-US"/>
        </w:rPr>
      </w:pPr>
      <w:ins w:id="1512" w:author="Author">
        <w:del w:id="1513" w:author="Author">
          <w:r>
            <w:rPr>
              <w:rStyle w:val="Hyperlink"/>
              <w14:scene3d>
                <w14:camera w14:prst="orthographicFront"/>
                <w14:lightRig w14:rig="threePt" w14:dir="t">
                  <w14:rot w14:lat="0" w14:lon="0" w14:rev="0"/>
                </w14:lightRig>
              </w14:scene3d>
            </w:rPr>
            <w:delText>4.10.10.</w:delText>
          </w:r>
          <w:r>
            <w:rPr>
              <w:rStyle w:val="Hyperlink"/>
            </w:rPr>
            <w:delText xml:space="preserve"> Rules_Expr_0</w:delText>
          </w:r>
          <w:r>
            <w:rPr>
              <w:rStyle w:val="Hyperlink"/>
              <w:lang w:eastAsia="ja-JP"/>
            </w:rPr>
            <w:delText>10</w:delText>
          </w:r>
          <w:r>
            <w:rPr>
              <w:webHidden/>
            </w:rPr>
            <w:tab/>
            <w:delText>56</w:delText>
          </w:r>
        </w:del>
      </w:ins>
    </w:p>
    <w:p w:rsidR="00743B33" w:rsidRDefault="00D20E06">
      <w:pPr>
        <w:pStyle w:val="TOC3"/>
        <w:rPr>
          <w:ins w:id="1514" w:author="Author"/>
          <w:del w:id="1515" w:author="Author"/>
          <w:rFonts w:asciiTheme="minorHAnsi" w:eastAsiaTheme="minorEastAsia" w:hAnsiTheme="minorHAnsi" w:cstheme="minorBidi"/>
          <w:sz w:val="22"/>
          <w:szCs w:val="22"/>
          <w:lang w:val="en-US" w:eastAsia="en-US"/>
        </w:rPr>
      </w:pPr>
      <w:ins w:id="1516" w:author="Author">
        <w:del w:id="1517" w:author="Author">
          <w:r>
            <w:rPr>
              <w:rStyle w:val="Hyperlink"/>
              <w14:scene3d>
                <w14:camera w14:prst="orthographicFront"/>
                <w14:lightRig w14:rig="threePt" w14:dir="t">
                  <w14:rot w14:lat="0" w14:lon="0" w14:rev="0"/>
                </w14:lightRig>
              </w14:scene3d>
            </w:rPr>
            <w:delText>4.10.11.</w:delText>
          </w:r>
          <w:r>
            <w:rPr>
              <w:rStyle w:val="Hyperlink"/>
            </w:rPr>
            <w:delText xml:space="preserve"> Rules_Expr_01</w:delText>
          </w:r>
          <w:r>
            <w:rPr>
              <w:rStyle w:val="Hyperlink"/>
              <w:lang w:eastAsia="ja-JP"/>
            </w:rPr>
            <w:delText>1</w:delText>
          </w:r>
          <w:r>
            <w:rPr>
              <w:rStyle w:val="Hyperlink"/>
            </w:rPr>
            <w:delText xml:space="preserve"> ([1] Clause 8.4.4 - table 8 – 1b)</w:delText>
          </w:r>
          <w:r>
            <w:rPr>
              <w:webHidden/>
            </w:rPr>
            <w:tab/>
            <w:delText>57</w:delText>
          </w:r>
        </w:del>
      </w:ins>
    </w:p>
    <w:p w:rsidR="00743B33" w:rsidRDefault="00D20E06">
      <w:pPr>
        <w:pStyle w:val="TOC3"/>
        <w:rPr>
          <w:ins w:id="1518" w:author="Author"/>
          <w:del w:id="1519" w:author="Author"/>
          <w:rFonts w:asciiTheme="minorHAnsi" w:eastAsiaTheme="minorEastAsia" w:hAnsiTheme="minorHAnsi" w:cstheme="minorBidi"/>
          <w:sz w:val="22"/>
          <w:szCs w:val="22"/>
          <w:lang w:val="en-US" w:eastAsia="en-US"/>
        </w:rPr>
      </w:pPr>
      <w:ins w:id="1520" w:author="Author">
        <w:del w:id="1521" w:author="Author">
          <w:r>
            <w:rPr>
              <w:rStyle w:val="Hyperlink"/>
              <w14:scene3d>
                <w14:camera w14:prst="orthographicFront"/>
                <w14:lightRig w14:rig="threePt" w14:dir="t">
                  <w14:rot w14:lat="0" w14:lon="0" w14:rev="0"/>
                </w14:lightRig>
              </w14:scene3d>
            </w:rPr>
            <w:delText>4.10.12.</w:delText>
          </w:r>
          <w:r>
            <w:rPr>
              <w:rStyle w:val="Hyperlink"/>
            </w:rPr>
            <w:delText xml:space="preserve"> Rules_Expr_01</w:delText>
          </w:r>
          <w:r>
            <w:rPr>
              <w:rStyle w:val="Hyperlink"/>
              <w:lang w:eastAsia="ja-JP"/>
            </w:rPr>
            <w:delText>2</w:delText>
          </w:r>
          <w:r>
            <w:rPr>
              <w:rStyle w:val="Hyperlink"/>
            </w:rPr>
            <w:delText xml:space="preserve"> ([1] Clause 5.4.7 - table 1 - 1c)</w:delText>
          </w:r>
          <w:r>
            <w:rPr>
              <w:webHidden/>
            </w:rPr>
            <w:tab/>
            <w:delText>58</w:delText>
          </w:r>
        </w:del>
      </w:ins>
    </w:p>
    <w:p w:rsidR="00743B33" w:rsidRDefault="00D20E06">
      <w:pPr>
        <w:pStyle w:val="TOC3"/>
        <w:rPr>
          <w:ins w:id="1522" w:author="Author"/>
          <w:del w:id="1523" w:author="Author"/>
          <w:rFonts w:asciiTheme="minorHAnsi" w:eastAsiaTheme="minorEastAsia" w:hAnsiTheme="minorHAnsi" w:cstheme="minorBidi"/>
          <w:sz w:val="22"/>
          <w:szCs w:val="22"/>
          <w:lang w:val="en-US" w:eastAsia="en-US"/>
        </w:rPr>
      </w:pPr>
      <w:ins w:id="1524" w:author="Author">
        <w:del w:id="1525" w:author="Author">
          <w:r>
            <w:rPr>
              <w:rStyle w:val="Hyperlink"/>
              <w14:scene3d>
                <w14:camera w14:prst="orthographicFront"/>
                <w14:lightRig w14:rig="threePt" w14:dir="t">
                  <w14:rot w14:lat="0" w14:lon="0" w14:rev="0"/>
                </w14:lightRig>
              </w14:scene3d>
            </w:rPr>
            <w:delText>4.10.13.</w:delText>
          </w:r>
          <w:r>
            <w:rPr>
              <w:rStyle w:val="Hyperlink"/>
            </w:rPr>
            <w:delText xml:space="preserve"> Rules_Expr_013</w:delText>
          </w:r>
          <w:r>
            <w:rPr>
              <w:webHidden/>
            </w:rPr>
            <w:tab/>
            <w:delText>58</w:delText>
          </w:r>
        </w:del>
      </w:ins>
    </w:p>
    <w:p w:rsidR="00743B33" w:rsidRDefault="00D20E06">
      <w:pPr>
        <w:pStyle w:val="TOC2"/>
        <w:rPr>
          <w:ins w:id="1526" w:author="Author"/>
          <w:del w:id="1527" w:author="Author"/>
          <w:rFonts w:asciiTheme="minorHAnsi" w:eastAsiaTheme="minorEastAsia" w:hAnsiTheme="minorHAnsi" w:cstheme="minorBidi"/>
          <w:b w:val="0"/>
          <w:iCs w:val="0"/>
          <w:noProof/>
          <w:sz w:val="22"/>
          <w:szCs w:val="22"/>
          <w:lang w:val="en-US" w:eastAsia="en-US"/>
        </w:rPr>
      </w:pPr>
      <w:ins w:id="1528" w:author="Author">
        <w:del w:id="1529" w:author="Author">
          <w:r>
            <w:rPr>
              <w:rStyle w:val="Hyperlink"/>
              <w:b w:val="0"/>
              <w:iCs w:val="0"/>
              <w:noProof/>
            </w:rPr>
            <w:delText>4.11. Control Flow</w:delText>
          </w:r>
          <w:r>
            <w:rPr>
              <w:noProof/>
              <w:webHidden/>
            </w:rPr>
            <w:tab/>
            <w:delText>58</w:delText>
          </w:r>
        </w:del>
      </w:ins>
    </w:p>
    <w:p w:rsidR="00743B33" w:rsidRDefault="00D20E06">
      <w:pPr>
        <w:pStyle w:val="TOC3"/>
        <w:rPr>
          <w:ins w:id="1530" w:author="Author"/>
          <w:del w:id="1531" w:author="Author"/>
          <w:rFonts w:asciiTheme="minorHAnsi" w:eastAsiaTheme="minorEastAsia" w:hAnsiTheme="minorHAnsi" w:cstheme="minorBidi"/>
          <w:sz w:val="22"/>
          <w:szCs w:val="22"/>
          <w:lang w:val="en-US" w:eastAsia="en-US"/>
        </w:rPr>
      </w:pPr>
      <w:ins w:id="1532" w:author="Author">
        <w:del w:id="1533" w:author="Author">
          <w:r>
            <w:rPr>
              <w:rStyle w:val="Hyperlink"/>
              <w14:scene3d>
                <w14:camera w14:prst="orthographicFront"/>
                <w14:lightRig w14:rig="threePt" w14:dir="t">
                  <w14:rot w14:lat="0" w14:lon="0" w14:rev="0"/>
                </w14:lightRig>
              </w14:scene3d>
            </w:rPr>
            <w:delText>4.11.1.</w:delText>
          </w:r>
          <w:r>
            <w:rPr>
              <w:rStyle w:val="Hyperlink"/>
            </w:rPr>
            <w:delText xml:space="preserve"> Rules_CtrlFlow_001 ([1] Clause 5.4.7 - table 1 - 1d)</w:delText>
          </w:r>
          <w:r>
            <w:rPr>
              <w:webHidden/>
            </w:rPr>
            <w:tab/>
            <w:delText>58</w:delText>
          </w:r>
        </w:del>
      </w:ins>
    </w:p>
    <w:p w:rsidR="00743B33" w:rsidRDefault="00D20E06">
      <w:pPr>
        <w:pStyle w:val="TOC3"/>
        <w:rPr>
          <w:ins w:id="1534" w:author="Author"/>
          <w:del w:id="1535" w:author="Author"/>
          <w:rFonts w:asciiTheme="minorHAnsi" w:eastAsiaTheme="minorEastAsia" w:hAnsiTheme="minorHAnsi" w:cstheme="minorBidi"/>
          <w:sz w:val="22"/>
          <w:szCs w:val="22"/>
          <w:lang w:val="en-US" w:eastAsia="en-US"/>
        </w:rPr>
      </w:pPr>
      <w:ins w:id="1536" w:author="Author">
        <w:del w:id="1537" w:author="Author">
          <w:r>
            <w:rPr>
              <w:rStyle w:val="Hyperlink"/>
              <w14:scene3d>
                <w14:camera w14:prst="orthographicFront"/>
                <w14:lightRig w14:rig="threePt" w14:dir="t">
                  <w14:rot w14:lat="0" w14:lon="0" w14:rev="0"/>
                </w14:lightRig>
              </w14:scene3d>
            </w:rPr>
            <w:delText>4.11.2.</w:delText>
          </w:r>
          <w:r>
            <w:rPr>
              <w:rStyle w:val="Hyperlink"/>
            </w:rPr>
            <w:delText xml:space="preserve"> Rules_CtrlFlow_002 ([1] Clause 5.4.7 - table 1 - 1d)</w:delText>
          </w:r>
          <w:r>
            <w:rPr>
              <w:webHidden/>
            </w:rPr>
            <w:tab/>
            <w:delText>59</w:delText>
          </w:r>
        </w:del>
      </w:ins>
    </w:p>
    <w:p w:rsidR="00743B33" w:rsidRDefault="00D20E06">
      <w:pPr>
        <w:pStyle w:val="TOC3"/>
        <w:rPr>
          <w:ins w:id="1538" w:author="Author"/>
          <w:del w:id="1539" w:author="Author"/>
          <w:rFonts w:asciiTheme="minorHAnsi" w:eastAsiaTheme="minorEastAsia" w:hAnsiTheme="minorHAnsi" w:cstheme="minorBidi"/>
          <w:sz w:val="22"/>
          <w:szCs w:val="22"/>
          <w:lang w:val="en-US" w:eastAsia="en-US"/>
        </w:rPr>
      </w:pPr>
      <w:ins w:id="1540" w:author="Author">
        <w:del w:id="1541" w:author="Author">
          <w:r>
            <w:rPr>
              <w:rStyle w:val="Hyperlink"/>
              <w14:scene3d>
                <w14:camera w14:prst="orthographicFront"/>
                <w14:lightRig w14:rig="threePt" w14:dir="t">
                  <w14:rot w14:lat="0" w14:lon="0" w14:rev="0"/>
                </w14:lightRig>
              </w14:scene3d>
            </w:rPr>
            <w:delText>4.11.3.</w:delText>
          </w:r>
          <w:r>
            <w:rPr>
              <w:rStyle w:val="Hyperlink"/>
            </w:rPr>
            <w:delText xml:space="preserve"> Rules_CtrlFlow_003 ([1] Clause 5.4.7 - table 1 - 1a)</w:delText>
          </w:r>
          <w:r>
            <w:rPr>
              <w:webHidden/>
            </w:rPr>
            <w:tab/>
            <w:delText>59</w:delText>
          </w:r>
        </w:del>
      </w:ins>
    </w:p>
    <w:p w:rsidR="00743B33" w:rsidRDefault="00D20E06">
      <w:pPr>
        <w:pStyle w:val="TOC3"/>
        <w:rPr>
          <w:ins w:id="1542" w:author="Author"/>
          <w:del w:id="1543" w:author="Author"/>
          <w:rFonts w:asciiTheme="minorHAnsi" w:eastAsiaTheme="minorEastAsia" w:hAnsiTheme="minorHAnsi" w:cstheme="minorBidi"/>
          <w:sz w:val="22"/>
          <w:szCs w:val="22"/>
          <w:lang w:val="en-US" w:eastAsia="en-US"/>
        </w:rPr>
      </w:pPr>
      <w:ins w:id="1544" w:author="Author">
        <w:del w:id="1545" w:author="Author">
          <w:r>
            <w:rPr>
              <w:rStyle w:val="Hyperlink"/>
              <w14:scene3d>
                <w14:camera w14:prst="orthographicFront"/>
                <w14:lightRig w14:rig="threePt" w14:dir="t">
                  <w14:rot w14:lat="0" w14:lon="0" w14:rev="0"/>
                </w14:lightRig>
              </w14:scene3d>
            </w:rPr>
            <w:delText>4.11.4.</w:delText>
          </w:r>
          <w:r>
            <w:rPr>
              <w:rStyle w:val="Hyperlink"/>
            </w:rPr>
            <w:delText xml:space="preserve"> Rules_CtrlFlow_004 ([1] Clause 5.4.7 - table 1 – 1a)</w:delText>
          </w:r>
          <w:r>
            <w:rPr>
              <w:webHidden/>
            </w:rPr>
            <w:tab/>
            <w:delText>59</w:delText>
          </w:r>
        </w:del>
      </w:ins>
    </w:p>
    <w:p w:rsidR="00743B33" w:rsidRDefault="00D20E06">
      <w:pPr>
        <w:pStyle w:val="TOC3"/>
        <w:rPr>
          <w:ins w:id="1546" w:author="Author"/>
          <w:del w:id="1547" w:author="Author"/>
          <w:rFonts w:asciiTheme="minorHAnsi" w:eastAsiaTheme="minorEastAsia" w:hAnsiTheme="minorHAnsi" w:cstheme="minorBidi"/>
          <w:sz w:val="22"/>
          <w:szCs w:val="22"/>
          <w:lang w:val="en-US" w:eastAsia="en-US"/>
        </w:rPr>
      </w:pPr>
      <w:ins w:id="1548" w:author="Author">
        <w:del w:id="1549" w:author="Author">
          <w:r>
            <w:rPr>
              <w:rStyle w:val="Hyperlink"/>
              <w14:scene3d>
                <w14:camera w14:prst="orthographicFront"/>
                <w14:lightRig w14:rig="threePt" w14:dir="t">
                  <w14:rot w14:lat="0" w14:lon="0" w14:rev="0"/>
                </w14:lightRig>
              </w14:scene3d>
            </w:rPr>
            <w:delText>4.11.5.</w:delText>
          </w:r>
          <w:r>
            <w:rPr>
              <w:rStyle w:val="Hyperlink"/>
            </w:rPr>
            <w:delText xml:space="preserve"> Rules_CtrlFlow_00</w:delText>
          </w:r>
          <w:r>
            <w:rPr>
              <w:rStyle w:val="Hyperlink"/>
              <w:lang w:eastAsia="ja-JP"/>
            </w:rPr>
            <w:delText>5</w:delText>
          </w:r>
          <w:r>
            <w:rPr>
              <w:rStyle w:val="Hyperlink"/>
            </w:rPr>
            <w:delText xml:space="preserve"> ([1] Clause 5.4.7 - table 1 - 1d)</w:delText>
          </w:r>
          <w:r>
            <w:rPr>
              <w:webHidden/>
            </w:rPr>
            <w:tab/>
            <w:delText>60</w:delText>
          </w:r>
        </w:del>
      </w:ins>
    </w:p>
    <w:p w:rsidR="00743B33" w:rsidRDefault="00D20E06">
      <w:pPr>
        <w:pStyle w:val="TOC3"/>
        <w:rPr>
          <w:ins w:id="1550" w:author="Author"/>
          <w:del w:id="1551" w:author="Author"/>
          <w:rFonts w:asciiTheme="minorHAnsi" w:eastAsiaTheme="minorEastAsia" w:hAnsiTheme="minorHAnsi" w:cstheme="minorBidi"/>
          <w:sz w:val="22"/>
          <w:szCs w:val="22"/>
          <w:lang w:val="en-US" w:eastAsia="en-US"/>
        </w:rPr>
      </w:pPr>
      <w:ins w:id="1552" w:author="Author">
        <w:del w:id="1553" w:author="Author">
          <w:r>
            <w:rPr>
              <w:rStyle w:val="Hyperlink"/>
              <w14:scene3d>
                <w14:camera w14:prst="orthographicFront"/>
                <w14:lightRig w14:rig="threePt" w14:dir="t">
                  <w14:rot w14:lat="0" w14:lon="0" w14:rev="0"/>
                </w14:lightRig>
              </w14:scene3d>
            </w:rPr>
            <w:delText>4.11.6.</w:delText>
          </w:r>
          <w:r>
            <w:rPr>
              <w:rStyle w:val="Hyperlink"/>
            </w:rPr>
            <w:delText xml:space="preserve"> Rules_CtrlFlow_00</w:delText>
          </w:r>
          <w:r>
            <w:rPr>
              <w:rStyle w:val="Hyperlink"/>
              <w:lang w:eastAsia="ja-JP"/>
            </w:rPr>
            <w:delText>6</w:delText>
          </w:r>
          <w:r>
            <w:rPr>
              <w:rStyle w:val="Hyperlink"/>
            </w:rPr>
            <w:delText xml:space="preserve"> ([1] Clause 5.4.7 - table 1 - 1d)</w:delText>
          </w:r>
          <w:r>
            <w:rPr>
              <w:webHidden/>
            </w:rPr>
            <w:tab/>
            <w:delText>60</w:delText>
          </w:r>
        </w:del>
      </w:ins>
    </w:p>
    <w:p w:rsidR="00743B33" w:rsidRDefault="00D20E06">
      <w:pPr>
        <w:pStyle w:val="TOC3"/>
        <w:rPr>
          <w:ins w:id="1554" w:author="Author"/>
          <w:del w:id="1555" w:author="Author"/>
          <w:rFonts w:asciiTheme="minorHAnsi" w:eastAsiaTheme="minorEastAsia" w:hAnsiTheme="minorHAnsi" w:cstheme="minorBidi"/>
          <w:sz w:val="22"/>
          <w:szCs w:val="22"/>
          <w:lang w:val="en-US" w:eastAsia="en-US"/>
        </w:rPr>
      </w:pPr>
      <w:ins w:id="1556" w:author="Author">
        <w:del w:id="1557" w:author="Author">
          <w:r>
            <w:rPr>
              <w:rStyle w:val="Hyperlink"/>
              <w14:scene3d>
                <w14:camera w14:prst="orthographicFront"/>
                <w14:lightRig w14:rig="threePt" w14:dir="t">
                  <w14:rot w14:lat="0" w14:lon="0" w14:rev="0"/>
                </w14:lightRig>
              </w14:scene3d>
            </w:rPr>
            <w:delText>4.11.7.</w:delText>
          </w:r>
          <w:r>
            <w:rPr>
              <w:rStyle w:val="Hyperlink"/>
            </w:rPr>
            <w:delText xml:space="preserve"> Rules_CtrlFlow_00</w:delText>
          </w:r>
          <w:r>
            <w:rPr>
              <w:rStyle w:val="Hyperlink"/>
              <w:lang w:eastAsia="ja-JP"/>
            </w:rPr>
            <w:delText>7</w:delText>
          </w:r>
          <w:r>
            <w:rPr>
              <w:webHidden/>
            </w:rPr>
            <w:tab/>
            <w:delText>61</w:delText>
          </w:r>
        </w:del>
      </w:ins>
    </w:p>
    <w:p w:rsidR="00743B33" w:rsidRDefault="00D20E06">
      <w:pPr>
        <w:pStyle w:val="TOC3"/>
        <w:rPr>
          <w:ins w:id="1558" w:author="Author"/>
          <w:del w:id="1559" w:author="Author"/>
          <w:rFonts w:asciiTheme="minorHAnsi" w:eastAsiaTheme="minorEastAsia" w:hAnsiTheme="minorHAnsi" w:cstheme="minorBidi"/>
          <w:sz w:val="22"/>
          <w:szCs w:val="22"/>
          <w:lang w:val="en-US" w:eastAsia="en-US"/>
        </w:rPr>
      </w:pPr>
      <w:ins w:id="1560" w:author="Author">
        <w:del w:id="1561" w:author="Author">
          <w:r>
            <w:rPr>
              <w:rStyle w:val="Hyperlink"/>
              <w14:scene3d>
                <w14:camera w14:prst="orthographicFront"/>
                <w14:lightRig w14:rig="threePt" w14:dir="t">
                  <w14:rot w14:lat="0" w14:lon="0" w14:rev="0"/>
                </w14:lightRig>
              </w14:scene3d>
            </w:rPr>
            <w:delText>4.11.8.</w:delText>
          </w:r>
          <w:r>
            <w:rPr>
              <w:rStyle w:val="Hyperlink"/>
            </w:rPr>
            <w:delText xml:space="preserve"> Rules_CtrlFlow_00</w:delText>
          </w:r>
          <w:r>
            <w:rPr>
              <w:rStyle w:val="Hyperlink"/>
              <w:lang w:eastAsia="ja-JP"/>
            </w:rPr>
            <w:delText>8</w:delText>
          </w:r>
          <w:r>
            <w:rPr>
              <w:rStyle w:val="Hyperlink"/>
            </w:rPr>
            <w:delText xml:space="preserve"> ([1] Clause 5.4.7 - table 1 - 1e)</w:delText>
          </w:r>
          <w:r>
            <w:rPr>
              <w:webHidden/>
            </w:rPr>
            <w:tab/>
            <w:delText>61</w:delText>
          </w:r>
        </w:del>
      </w:ins>
    </w:p>
    <w:p w:rsidR="00743B33" w:rsidRDefault="00D20E06">
      <w:pPr>
        <w:pStyle w:val="TOC3"/>
        <w:rPr>
          <w:ins w:id="1562" w:author="Author"/>
          <w:del w:id="1563" w:author="Author"/>
          <w:rFonts w:asciiTheme="minorHAnsi" w:eastAsiaTheme="minorEastAsia" w:hAnsiTheme="minorHAnsi" w:cstheme="minorBidi"/>
          <w:sz w:val="22"/>
          <w:szCs w:val="22"/>
          <w:lang w:val="en-US" w:eastAsia="en-US"/>
        </w:rPr>
      </w:pPr>
      <w:ins w:id="1564" w:author="Author">
        <w:del w:id="1565" w:author="Author">
          <w:r>
            <w:rPr>
              <w:rStyle w:val="Hyperlink"/>
              <w14:scene3d>
                <w14:camera w14:prst="orthographicFront"/>
                <w14:lightRig w14:rig="threePt" w14:dir="t">
                  <w14:rot w14:lat="0" w14:lon="0" w14:rev="0"/>
                </w14:lightRig>
              </w14:scene3d>
            </w:rPr>
            <w:delText>4.11.9.</w:delText>
          </w:r>
          <w:r>
            <w:rPr>
              <w:rStyle w:val="Hyperlink"/>
            </w:rPr>
            <w:delText xml:space="preserve"> Rules_CtrlFlow_00</w:delText>
          </w:r>
          <w:r>
            <w:rPr>
              <w:rStyle w:val="Hyperlink"/>
              <w:lang w:eastAsia="ja-JP"/>
            </w:rPr>
            <w:delText>9</w:delText>
          </w:r>
          <w:r>
            <w:rPr>
              <w:rStyle w:val="Hyperlink"/>
            </w:rPr>
            <w:delText xml:space="preserve"> ([1] Clause 8.4.4 - table 8 - 1h)</w:delText>
          </w:r>
          <w:r>
            <w:rPr>
              <w:webHidden/>
            </w:rPr>
            <w:tab/>
            <w:delText>61</w:delText>
          </w:r>
        </w:del>
      </w:ins>
    </w:p>
    <w:p w:rsidR="00743B33" w:rsidRDefault="00D20E06">
      <w:pPr>
        <w:pStyle w:val="TOC3"/>
        <w:rPr>
          <w:ins w:id="1566" w:author="Author"/>
          <w:del w:id="1567" w:author="Author"/>
          <w:rFonts w:asciiTheme="minorHAnsi" w:eastAsiaTheme="minorEastAsia" w:hAnsiTheme="minorHAnsi" w:cstheme="minorBidi"/>
          <w:sz w:val="22"/>
          <w:szCs w:val="22"/>
          <w:lang w:val="en-US" w:eastAsia="en-US"/>
        </w:rPr>
      </w:pPr>
      <w:ins w:id="1568" w:author="Author">
        <w:del w:id="1569" w:author="Author">
          <w:r>
            <w:rPr>
              <w:rStyle w:val="Hyperlink"/>
              <w14:scene3d>
                <w14:camera w14:prst="orthographicFront"/>
                <w14:lightRig w14:rig="threePt" w14:dir="t">
                  <w14:rot w14:lat="0" w14:lon="0" w14:rev="0"/>
                </w14:lightRig>
              </w14:scene3d>
            </w:rPr>
            <w:delText>4.11.10.</w:delText>
          </w:r>
          <w:r>
            <w:rPr>
              <w:rStyle w:val="Hyperlink"/>
            </w:rPr>
            <w:delText xml:space="preserve"> Rules_CtrlFlow_0</w:delText>
          </w:r>
          <w:r>
            <w:rPr>
              <w:rStyle w:val="Hyperlink"/>
              <w:lang w:eastAsia="ja-JP"/>
            </w:rPr>
            <w:delText>10</w:delText>
          </w:r>
          <w:r>
            <w:rPr>
              <w:rStyle w:val="Hyperlink"/>
            </w:rPr>
            <w:delText xml:space="preserve"> ([1] Clause 8.4.4 - table 8 - 1i)</w:delText>
          </w:r>
          <w:r>
            <w:rPr>
              <w:webHidden/>
            </w:rPr>
            <w:tab/>
            <w:delText>62</w:delText>
          </w:r>
        </w:del>
      </w:ins>
    </w:p>
    <w:p w:rsidR="00743B33" w:rsidRDefault="00D20E06">
      <w:pPr>
        <w:pStyle w:val="TOC3"/>
        <w:rPr>
          <w:ins w:id="1570" w:author="Author"/>
          <w:del w:id="1571" w:author="Author"/>
          <w:rFonts w:asciiTheme="minorHAnsi" w:eastAsiaTheme="minorEastAsia" w:hAnsiTheme="minorHAnsi" w:cstheme="minorBidi"/>
          <w:sz w:val="22"/>
          <w:szCs w:val="22"/>
          <w:lang w:val="en-US" w:eastAsia="en-US"/>
        </w:rPr>
      </w:pPr>
      <w:ins w:id="1572" w:author="Author">
        <w:del w:id="1573" w:author="Author">
          <w:r>
            <w:rPr>
              <w:rStyle w:val="Hyperlink"/>
              <w14:scene3d>
                <w14:camera w14:prst="orthographicFront"/>
                <w14:lightRig w14:rig="threePt" w14:dir="t">
                  <w14:rot w14:lat="0" w14:lon="0" w14:rev="0"/>
                </w14:lightRig>
              </w14:scene3d>
            </w:rPr>
            <w:delText>4.11.11.</w:delText>
          </w:r>
          <w:r>
            <w:rPr>
              <w:rStyle w:val="Hyperlink"/>
            </w:rPr>
            <w:delText xml:space="preserve"> Rules_CtrlFlow_0</w:delText>
          </w:r>
          <w:r>
            <w:rPr>
              <w:rStyle w:val="Hyperlink"/>
              <w:lang w:eastAsia="ja-JP"/>
            </w:rPr>
            <w:delText>11</w:delText>
          </w:r>
          <w:r>
            <w:rPr>
              <w:webHidden/>
            </w:rPr>
            <w:tab/>
            <w:delText>63</w:delText>
          </w:r>
        </w:del>
      </w:ins>
    </w:p>
    <w:p w:rsidR="00743B33" w:rsidRDefault="00D20E06">
      <w:pPr>
        <w:pStyle w:val="TOC3"/>
        <w:rPr>
          <w:ins w:id="1574" w:author="Author"/>
          <w:del w:id="1575" w:author="Author"/>
          <w:rFonts w:asciiTheme="minorHAnsi" w:eastAsiaTheme="minorEastAsia" w:hAnsiTheme="minorHAnsi" w:cstheme="minorBidi"/>
          <w:sz w:val="22"/>
          <w:szCs w:val="22"/>
          <w:lang w:val="en-US" w:eastAsia="en-US"/>
        </w:rPr>
      </w:pPr>
      <w:ins w:id="1576" w:author="Author">
        <w:del w:id="1577" w:author="Author">
          <w:r>
            <w:rPr>
              <w:rStyle w:val="Hyperlink"/>
              <w14:scene3d>
                <w14:camera w14:prst="orthographicFront"/>
                <w14:lightRig w14:rig="threePt" w14:dir="t">
                  <w14:rot w14:lat="0" w14:lon="0" w14:rev="0"/>
                </w14:lightRig>
              </w14:scene3d>
            </w:rPr>
            <w:delText>4.11.12.</w:delText>
          </w:r>
          <w:r>
            <w:rPr>
              <w:rStyle w:val="Hyperlink"/>
            </w:rPr>
            <w:delText xml:space="preserve"> Rules_CtrlFlow_012</w:delText>
          </w:r>
          <w:r>
            <w:rPr>
              <w:webHidden/>
            </w:rPr>
            <w:tab/>
            <w:delText>64</w:delText>
          </w:r>
        </w:del>
      </w:ins>
    </w:p>
    <w:p w:rsidR="00743B33" w:rsidRDefault="00D20E06">
      <w:pPr>
        <w:pStyle w:val="TOC3"/>
        <w:rPr>
          <w:ins w:id="1578" w:author="Author"/>
          <w:del w:id="1579" w:author="Author"/>
          <w:rFonts w:asciiTheme="minorHAnsi" w:eastAsiaTheme="minorEastAsia" w:hAnsiTheme="minorHAnsi" w:cstheme="minorBidi"/>
          <w:sz w:val="22"/>
          <w:szCs w:val="22"/>
          <w:lang w:val="en-US" w:eastAsia="en-US"/>
        </w:rPr>
      </w:pPr>
      <w:ins w:id="1580" w:author="Author">
        <w:del w:id="1581" w:author="Author">
          <w:r>
            <w:rPr>
              <w:rStyle w:val="Hyperlink"/>
              <w14:scene3d>
                <w14:camera w14:prst="orthographicFront"/>
                <w14:lightRig w14:rig="threePt" w14:dir="t">
                  <w14:rot w14:lat="0" w14:lon="0" w14:rev="0"/>
                </w14:lightRig>
              </w14:scene3d>
            </w:rPr>
            <w:delText>4.11.13.</w:delText>
          </w:r>
          <w:r>
            <w:rPr>
              <w:rStyle w:val="Hyperlink"/>
            </w:rPr>
            <w:delText xml:space="preserve"> Rules_CtrlFlow_013</w:delText>
          </w:r>
          <w:r>
            <w:rPr>
              <w:webHidden/>
            </w:rPr>
            <w:tab/>
            <w:delText>64</w:delText>
          </w:r>
        </w:del>
      </w:ins>
    </w:p>
    <w:p w:rsidR="00743B33" w:rsidRDefault="00D20E06">
      <w:pPr>
        <w:pStyle w:val="TOC3"/>
        <w:rPr>
          <w:ins w:id="1582" w:author="Author"/>
          <w:del w:id="1583" w:author="Author"/>
          <w:rFonts w:asciiTheme="minorHAnsi" w:eastAsiaTheme="minorEastAsia" w:hAnsiTheme="minorHAnsi" w:cstheme="minorBidi"/>
          <w:sz w:val="22"/>
          <w:szCs w:val="22"/>
          <w:lang w:val="en-US" w:eastAsia="en-US"/>
        </w:rPr>
      </w:pPr>
      <w:ins w:id="1584" w:author="Author">
        <w:del w:id="1585" w:author="Author">
          <w:r>
            <w:rPr>
              <w:rStyle w:val="Hyperlink"/>
              <w14:scene3d>
                <w14:camera w14:prst="orthographicFront"/>
                <w14:lightRig w14:rig="threePt" w14:dir="t">
                  <w14:rot w14:lat="0" w14:lon="0" w14:rev="0"/>
                </w14:lightRig>
              </w14:scene3d>
            </w:rPr>
            <w:delText>4.11.14.</w:delText>
          </w:r>
          <w:r>
            <w:rPr>
              <w:rStyle w:val="Hyperlink"/>
            </w:rPr>
            <w:delText xml:space="preserve"> Rules_CtrlFlow_014</w:delText>
          </w:r>
          <w:r>
            <w:rPr>
              <w:webHidden/>
            </w:rPr>
            <w:tab/>
            <w:delText>64</w:delText>
          </w:r>
        </w:del>
      </w:ins>
    </w:p>
    <w:p w:rsidR="00743B33" w:rsidRDefault="00D20E06">
      <w:pPr>
        <w:pStyle w:val="TOC3"/>
        <w:rPr>
          <w:ins w:id="1586" w:author="Author"/>
          <w:del w:id="1587" w:author="Author"/>
          <w:rFonts w:asciiTheme="minorHAnsi" w:eastAsiaTheme="minorEastAsia" w:hAnsiTheme="minorHAnsi" w:cstheme="minorBidi"/>
          <w:sz w:val="22"/>
          <w:szCs w:val="22"/>
          <w:lang w:val="en-US" w:eastAsia="en-US"/>
        </w:rPr>
      </w:pPr>
      <w:ins w:id="1588" w:author="Author">
        <w:del w:id="1589" w:author="Author">
          <w:r>
            <w:rPr>
              <w:rStyle w:val="Hyperlink"/>
              <w14:scene3d>
                <w14:camera w14:prst="orthographicFront"/>
                <w14:lightRig w14:rig="threePt" w14:dir="t">
                  <w14:rot w14:lat="0" w14:lon="0" w14:rev="0"/>
                </w14:lightRig>
              </w14:scene3d>
            </w:rPr>
            <w:delText>4.11.15.</w:delText>
          </w:r>
          <w:r>
            <w:rPr>
              <w:rStyle w:val="Hyperlink"/>
            </w:rPr>
            <w:delText xml:space="preserve"> Rules_CtrlFlow_015</w:delText>
          </w:r>
          <w:r>
            <w:rPr>
              <w:webHidden/>
            </w:rPr>
            <w:tab/>
            <w:delText>6</w:delText>
          </w:r>
          <w:r>
            <w:rPr>
              <w:webHidden/>
            </w:rPr>
            <w:delText>5</w:delText>
          </w:r>
        </w:del>
      </w:ins>
    </w:p>
    <w:p w:rsidR="00743B33" w:rsidRDefault="00D20E06">
      <w:pPr>
        <w:pStyle w:val="TOC2"/>
        <w:rPr>
          <w:ins w:id="1590" w:author="Author"/>
          <w:del w:id="1591" w:author="Author"/>
          <w:rFonts w:asciiTheme="minorHAnsi" w:eastAsiaTheme="minorEastAsia" w:hAnsiTheme="minorHAnsi" w:cstheme="minorBidi"/>
          <w:b w:val="0"/>
          <w:iCs w:val="0"/>
          <w:noProof/>
          <w:sz w:val="22"/>
          <w:szCs w:val="22"/>
          <w:lang w:val="en-US" w:eastAsia="en-US"/>
        </w:rPr>
      </w:pPr>
      <w:ins w:id="1592" w:author="Author">
        <w:del w:id="1593" w:author="Author">
          <w:r>
            <w:rPr>
              <w:rStyle w:val="Hyperlink"/>
              <w:b w:val="0"/>
              <w:iCs w:val="0"/>
              <w:noProof/>
            </w:rPr>
            <w:delText>4.12. Functions</w:delText>
          </w:r>
          <w:r>
            <w:rPr>
              <w:noProof/>
              <w:webHidden/>
            </w:rPr>
            <w:tab/>
            <w:delText>65</w:delText>
          </w:r>
        </w:del>
      </w:ins>
    </w:p>
    <w:p w:rsidR="00743B33" w:rsidRDefault="00D20E06">
      <w:pPr>
        <w:pStyle w:val="TOC3"/>
        <w:rPr>
          <w:ins w:id="1594" w:author="Author"/>
          <w:del w:id="1595" w:author="Author"/>
          <w:rFonts w:asciiTheme="minorHAnsi" w:eastAsiaTheme="minorEastAsia" w:hAnsiTheme="minorHAnsi" w:cstheme="minorBidi"/>
          <w:sz w:val="22"/>
          <w:szCs w:val="22"/>
          <w:lang w:val="en-US" w:eastAsia="en-US"/>
        </w:rPr>
      </w:pPr>
      <w:ins w:id="1596" w:author="Author">
        <w:del w:id="1597" w:author="Author">
          <w:r>
            <w:rPr>
              <w:rStyle w:val="Hyperlink"/>
              <w14:scene3d>
                <w14:camera w14:prst="orthographicFront"/>
                <w14:lightRig w14:rig="threePt" w14:dir="t">
                  <w14:rot w14:lat="0" w14:lon="0" w14:rev="0"/>
                </w14:lightRig>
              </w14:scene3d>
            </w:rPr>
            <w:delText>4.12.1.</w:delText>
          </w:r>
          <w:r>
            <w:rPr>
              <w:rStyle w:val="Hyperlink"/>
            </w:rPr>
            <w:delText xml:space="preserve"> Rules_Func_001 ([1] Clause 5.4.7 - table 1 - 1d)</w:delText>
          </w:r>
          <w:r>
            <w:rPr>
              <w:webHidden/>
            </w:rPr>
            <w:tab/>
            <w:delText>65</w:delText>
          </w:r>
        </w:del>
      </w:ins>
    </w:p>
    <w:p w:rsidR="00743B33" w:rsidRDefault="00D20E06">
      <w:pPr>
        <w:pStyle w:val="TOC3"/>
        <w:rPr>
          <w:ins w:id="1598" w:author="Author"/>
          <w:del w:id="1599" w:author="Author"/>
          <w:rFonts w:asciiTheme="minorHAnsi" w:eastAsiaTheme="minorEastAsia" w:hAnsiTheme="minorHAnsi" w:cstheme="minorBidi"/>
          <w:sz w:val="22"/>
          <w:szCs w:val="22"/>
          <w:lang w:val="en-US" w:eastAsia="en-US"/>
        </w:rPr>
      </w:pPr>
      <w:ins w:id="1600" w:author="Author">
        <w:del w:id="1601" w:author="Author">
          <w:r>
            <w:rPr>
              <w:rStyle w:val="Hyperlink"/>
              <w14:scene3d>
                <w14:camera w14:prst="orthographicFront"/>
                <w14:lightRig w14:rig="threePt" w14:dir="t">
                  <w14:rot w14:lat="0" w14:lon="0" w14:rev="0"/>
                </w14:lightRig>
              </w14:scene3d>
            </w:rPr>
            <w:delText>4.12.2.</w:delText>
          </w:r>
          <w:r>
            <w:rPr>
              <w:rStyle w:val="Hyperlink"/>
            </w:rPr>
            <w:delText xml:space="preserve"> Rules_Func_002 ([1] Clause 5.4.7 - table 1 - 1d)</w:delText>
          </w:r>
          <w:r>
            <w:rPr>
              <w:webHidden/>
            </w:rPr>
            <w:tab/>
            <w:delText>66</w:delText>
          </w:r>
        </w:del>
      </w:ins>
    </w:p>
    <w:p w:rsidR="00743B33" w:rsidRDefault="00D20E06">
      <w:pPr>
        <w:pStyle w:val="TOC3"/>
        <w:rPr>
          <w:ins w:id="1602" w:author="Author"/>
          <w:del w:id="1603" w:author="Author"/>
          <w:rFonts w:asciiTheme="minorHAnsi" w:eastAsiaTheme="minorEastAsia" w:hAnsiTheme="minorHAnsi" w:cstheme="minorBidi"/>
          <w:sz w:val="22"/>
          <w:szCs w:val="22"/>
          <w:lang w:val="en-US" w:eastAsia="en-US"/>
        </w:rPr>
      </w:pPr>
      <w:ins w:id="1604" w:author="Author">
        <w:del w:id="1605" w:author="Author">
          <w:r>
            <w:rPr>
              <w:rStyle w:val="Hyperlink"/>
              <w14:scene3d>
                <w14:camera w14:prst="orthographicFront"/>
                <w14:lightRig w14:rig="threePt" w14:dir="t">
                  <w14:rot w14:lat="0" w14:lon="0" w14:rev="0"/>
                </w14:lightRig>
              </w14:scene3d>
            </w:rPr>
            <w:delText>4.12.3.</w:delText>
          </w:r>
          <w:r>
            <w:rPr>
              <w:rStyle w:val="Hyperlink"/>
            </w:rPr>
            <w:delText xml:space="preserve"> Rules_Func_003 ([1] Clause 5.4.7 - table 1 - 1d)</w:delText>
          </w:r>
          <w:r>
            <w:rPr>
              <w:webHidden/>
            </w:rPr>
            <w:tab/>
            <w:delText>66</w:delText>
          </w:r>
        </w:del>
      </w:ins>
    </w:p>
    <w:p w:rsidR="00743B33" w:rsidRDefault="00D20E06">
      <w:pPr>
        <w:pStyle w:val="TOC3"/>
        <w:rPr>
          <w:ins w:id="1606" w:author="Author"/>
          <w:del w:id="1607" w:author="Author"/>
          <w:rFonts w:asciiTheme="minorHAnsi" w:eastAsiaTheme="minorEastAsia" w:hAnsiTheme="minorHAnsi" w:cstheme="minorBidi"/>
          <w:sz w:val="22"/>
          <w:szCs w:val="22"/>
          <w:lang w:val="en-US" w:eastAsia="en-US"/>
        </w:rPr>
      </w:pPr>
      <w:ins w:id="1608" w:author="Author">
        <w:del w:id="1609" w:author="Author">
          <w:r>
            <w:rPr>
              <w:rStyle w:val="Hyperlink"/>
              <w14:scene3d>
                <w14:camera w14:prst="orthographicFront"/>
                <w14:lightRig w14:rig="threePt" w14:dir="t">
                  <w14:rot w14:lat="0" w14:lon="0" w14:rev="0"/>
                </w14:lightRig>
              </w14:scene3d>
            </w:rPr>
            <w:delText>4.12.4.</w:delText>
          </w:r>
          <w:r>
            <w:rPr>
              <w:rStyle w:val="Hyperlink"/>
            </w:rPr>
            <w:delText xml:space="preserve"> Rules_Func_00</w:delText>
          </w:r>
          <w:r>
            <w:rPr>
              <w:rStyle w:val="Hyperlink"/>
              <w:lang w:eastAsia="ja-JP"/>
            </w:rPr>
            <w:delText>4</w:delText>
          </w:r>
          <w:r>
            <w:rPr>
              <w:rStyle w:val="Hyperlink"/>
            </w:rPr>
            <w:delText xml:space="preserve"> ([1] Clause 8.4.4 - table 8 - 1a)</w:delText>
          </w:r>
          <w:r>
            <w:rPr>
              <w:webHidden/>
            </w:rPr>
            <w:tab/>
            <w:delText>66</w:delText>
          </w:r>
        </w:del>
      </w:ins>
    </w:p>
    <w:p w:rsidR="00743B33" w:rsidRDefault="00D20E06">
      <w:pPr>
        <w:pStyle w:val="TOC3"/>
        <w:rPr>
          <w:ins w:id="1610" w:author="Author"/>
          <w:del w:id="1611" w:author="Author"/>
          <w:rFonts w:asciiTheme="minorHAnsi" w:eastAsiaTheme="minorEastAsia" w:hAnsiTheme="minorHAnsi" w:cstheme="minorBidi"/>
          <w:sz w:val="22"/>
          <w:szCs w:val="22"/>
          <w:lang w:val="en-US" w:eastAsia="en-US"/>
        </w:rPr>
      </w:pPr>
      <w:ins w:id="1612" w:author="Author">
        <w:del w:id="1613" w:author="Author">
          <w:r>
            <w:rPr>
              <w:rStyle w:val="Hyperlink"/>
              <w14:scene3d>
                <w14:camera w14:prst="orthographicFront"/>
                <w14:lightRig w14:rig="threePt" w14:dir="t">
                  <w14:rot w14:lat="0" w14:lon="0" w14:rev="0"/>
                </w14:lightRig>
              </w14:scene3d>
            </w:rPr>
            <w:delText>4.12.5.</w:delText>
          </w:r>
          <w:r>
            <w:rPr>
              <w:rStyle w:val="Hyperlink"/>
            </w:rPr>
            <w:delText xml:space="preserve"> Rules_Func_00</w:delText>
          </w:r>
          <w:r>
            <w:rPr>
              <w:rStyle w:val="Hyperlink"/>
              <w:lang w:eastAsia="ja-JP"/>
            </w:rPr>
            <w:delText>5</w:delText>
          </w:r>
          <w:r>
            <w:rPr>
              <w:rStyle w:val="Hyperlink"/>
            </w:rPr>
            <w:delText xml:space="preserve"> ([1] Clause 8.4.4 - table 8 - 1j)</w:delText>
          </w:r>
          <w:r>
            <w:rPr>
              <w:webHidden/>
            </w:rPr>
            <w:tab/>
            <w:delText>67</w:delText>
          </w:r>
        </w:del>
      </w:ins>
    </w:p>
    <w:p w:rsidR="00743B33" w:rsidRDefault="00D20E06">
      <w:pPr>
        <w:pStyle w:val="TOC3"/>
        <w:rPr>
          <w:ins w:id="1614" w:author="Author"/>
          <w:del w:id="1615" w:author="Author"/>
          <w:rFonts w:asciiTheme="minorHAnsi" w:eastAsiaTheme="minorEastAsia" w:hAnsiTheme="minorHAnsi" w:cstheme="minorBidi"/>
          <w:sz w:val="22"/>
          <w:szCs w:val="22"/>
          <w:lang w:val="en-US" w:eastAsia="en-US"/>
        </w:rPr>
      </w:pPr>
      <w:ins w:id="1616" w:author="Author">
        <w:del w:id="1617" w:author="Author">
          <w:r>
            <w:rPr>
              <w:rStyle w:val="Hyperlink"/>
              <w14:scene3d>
                <w14:camera w14:prst="orthographicFront"/>
                <w14:lightRig w14:rig="threePt" w14:dir="t">
                  <w14:rot w14:lat="0" w14:lon="0" w14:rev="0"/>
                </w14:lightRig>
              </w14:scene3d>
            </w:rPr>
            <w:delText>4.12.6.</w:delText>
          </w:r>
          <w:r>
            <w:rPr>
              <w:rStyle w:val="Hyperlink"/>
            </w:rPr>
            <w:delText xml:space="preserve"> Rules_Func_006</w:delText>
          </w:r>
          <w:r>
            <w:rPr>
              <w:webHidden/>
            </w:rPr>
            <w:tab/>
            <w:delText>67</w:delText>
          </w:r>
        </w:del>
      </w:ins>
    </w:p>
    <w:p w:rsidR="00743B33" w:rsidRDefault="00D20E06">
      <w:pPr>
        <w:pStyle w:val="TOC3"/>
        <w:rPr>
          <w:ins w:id="1618" w:author="Author"/>
          <w:del w:id="1619" w:author="Author"/>
          <w:rFonts w:asciiTheme="minorHAnsi" w:eastAsiaTheme="minorEastAsia" w:hAnsiTheme="minorHAnsi" w:cstheme="minorBidi"/>
          <w:sz w:val="22"/>
          <w:szCs w:val="22"/>
          <w:lang w:val="en-US" w:eastAsia="en-US"/>
        </w:rPr>
      </w:pPr>
      <w:ins w:id="1620" w:author="Author">
        <w:del w:id="1621" w:author="Author">
          <w:r>
            <w:rPr>
              <w:rStyle w:val="Hyperlink"/>
              <w14:scene3d>
                <w14:camera w14:prst="orthographicFront"/>
                <w14:lightRig w14:rig="threePt" w14:dir="t">
                  <w14:rot w14:lat="0" w14:lon="0" w14:rev="0"/>
                </w14:lightRig>
              </w14:scene3d>
            </w:rPr>
            <w:delText>4.12.7.</w:delText>
          </w:r>
          <w:r>
            <w:rPr>
              <w:rStyle w:val="Hyperlink"/>
            </w:rPr>
            <w:delText xml:space="preserve"> Rules_Func_007</w:delText>
          </w:r>
          <w:r>
            <w:rPr>
              <w:webHidden/>
            </w:rPr>
            <w:tab/>
            <w:delText>68</w:delText>
          </w:r>
        </w:del>
      </w:ins>
    </w:p>
    <w:p w:rsidR="00743B33" w:rsidRDefault="00D20E06">
      <w:pPr>
        <w:pStyle w:val="TOC2"/>
        <w:rPr>
          <w:ins w:id="1622" w:author="Author"/>
          <w:del w:id="1623" w:author="Author"/>
          <w:rFonts w:asciiTheme="minorHAnsi" w:eastAsiaTheme="minorEastAsia" w:hAnsiTheme="minorHAnsi" w:cstheme="minorBidi"/>
          <w:b w:val="0"/>
          <w:iCs w:val="0"/>
          <w:noProof/>
          <w:sz w:val="22"/>
          <w:szCs w:val="22"/>
          <w:lang w:val="en-US" w:eastAsia="en-US"/>
        </w:rPr>
      </w:pPr>
      <w:ins w:id="1624" w:author="Author">
        <w:del w:id="1625" w:author="Author">
          <w:r>
            <w:rPr>
              <w:rStyle w:val="Hyperlink"/>
              <w:b w:val="0"/>
              <w:iCs w:val="0"/>
              <w:noProof/>
            </w:rPr>
            <w:delText>4.13. Pointers and Arrays</w:delText>
          </w:r>
          <w:r>
            <w:rPr>
              <w:noProof/>
              <w:webHidden/>
            </w:rPr>
            <w:tab/>
            <w:delText>69</w:delText>
          </w:r>
        </w:del>
      </w:ins>
    </w:p>
    <w:p w:rsidR="00743B33" w:rsidRDefault="00D20E06">
      <w:pPr>
        <w:pStyle w:val="TOC3"/>
        <w:rPr>
          <w:ins w:id="1626" w:author="Author"/>
          <w:del w:id="1627" w:author="Author"/>
          <w:rFonts w:asciiTheme="minorHAnsi" w:eastAsiaTheme="minorEastAsia" w:hAnsiTheme="minorHAnsi" w:cstheme="minorBidi"/>
          <w:sz w:val="22"/>
          <w:szCs w:val="22"/>
          <w:lang w:val="en-US" w:eastAsia="en-US"/>
        </w:rPr>
      </w:pPr>
      <w:ins w:id="1628" w:author="Author">
        <w:del w:id="1629" w:author="Author">
          <w:r>
            <w:rPr>
              <w:rStyle w:val="Hyperlink"/>
              <w14:scene3d>
                <w14:camera w14:prst="orthographicFront"/>
                <w14:lightRig w14:rig="threePt" w14:dir="t">
                  <w14:rot w14:lat="0" w14:lon="0" w14:rev="0"/>
                </w14:lightRig>
              </w14:scene3d>
            </w:rPr>
            <w:delText>4.13.1.</w:delText>
          </w:r>
          <w:r>
            <w:rPr>
              <w:rStyle w:val="Hyperlink"/>
            </w:rPr>
            <w:delText xml:space="preserve"> Rules_Ptr_001 ([1] Clause 8.4.4 - table 8 - 1f)</w:delText>
          </w:r>
          <w:r>
            <w:rPr>
              <w:webHidden/>
            </w:rPr>
            <w:tab/>
            <w:delText>69</w:delText>
          </w:r>
        </w:del>
      </w:ins>
    </w:p>
    <w:p w:rsidR="00743B33" w:rsidRDefault="00D20E06">
      <w:pPr>
        <w:pStyle w:val="TOC3"/>
        <w:rPr>
          <w:ins w:id="1630" w:author="Author"/>
          <w:del w:id="1631" w:author="Author"/>
          <w:rFonts w:asciiTheme="minorHAnsi" w:eastAsiaTheme="minorEastAsia" w:hAnsiTheme="minorHAnsi" w:cstheme="minorBidi"/>
          <w:sz w:val="22"/>
          <w:szCs w:val="22"/>
          <w:lang w:val="en-US" w:eastAsia="en-US"/>
        </w:rPr>
      </w:pPr>
      <w:ins w:id="1632" w:author="Author">
        <w:del w:id="1633" w:author="Author">
          <w:r>
            <w:rPr>
              <w:rStyle w:val="Hyperlink"/>
              <w14:scene3d>
                <w14:camera w14:prst="orthographicFront"/>
                <w14:lightRig w14:rig="threePt" w14:dir="t">
                  <w14:rot w14:lat="0" w14:lon="0" w14:rev="0"/>
                </w14:lightRig>
              </w14:scene3d>
            </w:rPr>
            <w:delText>4.13.2.</w:delText>
          </w:r>
          <w:r>
            <w:rPr>
              <w:rStyle w:val="Hyperlink"/>
            </w:rPr>
            <w:delText xml:space="preserve"> Rules_Ptr_002 ([1] Clause 5.4.7 - table 1 - 1d)</w:delText>
          </w:r>
          <w:r>
            <w:rPr>
              <w:webHidden/>
            </w:rPr>
            <w:tab/>
            <w:delText>69</w:delText>
          </w:r>
        </w:del>
      </w:ins>
    </w:p>
    <w:p w:rsidR="00743B33" w:rsidRDefault="00D20E06">
      <w:pPr>
        <w:pStyle w:val="TOC3"/>
        <w:rPr>
          <w:ins w:id="1634" w:author="Author"/>
          <w:del w:id="1635" w:author="Author"/>
          <w:rFonts w:asciiTheme="minorHAnsi" w:eastAsiaTheme="minorEastAsia" w:hAnsiTheme="minorHAnsi" w:cstheme="minorBidi"/>
          <w:sz w:val="22"/>
          <w:szCs w:val="22"/>
          <w:lang w:val="en-US" w:eastAsia="en-US"/>
        </w:rPr>
      </w:pPr>
      <w:ins w:id="1636" w:author="Author">
        <w:del w:id="1637" w:author="Author">
          <w:r>
            <w:rPr>
              <w:rStyle w:val="Hyperlink"/>
              <w14:scene3d>
                <w14:camera w14:prst="orthographicFront"/>
                <w14:lightRig w14:rig="threePt" w14:dir="t">
                  <w14:rot w14:lat="0" w14:lon="0" w14:rev="0"/>
                </w14:lightRig>
              </w14:scene3d>
            </w:rPr>
            <w:delText>4.13.3.</w:delText>
          </w:r>
          <w:r>
            <w:rPr>
              <w:rStyle w:val="Hyperlink"/>
            </w:rPr>
            <w:delText xml:space="preserve"> Rules_Ptr_003 ([1] Clause 5.4.7 - table 1 - 1d)</w:delText>
          </w:r>
          <w:r>
            <w:rPr>
              <w:webHidden/>
            </w:rPr>
            <w:tab/>
            <w:delText>69</w:delText>
          </w:r>
        </w:del>
      </w:ins>
    </w:p>
    <w:p w:rsidR="00743B33" w:rsidRDefault="00D20E06">
      <w:pPr>
        <w:pStyle w:val="TOC3"/>
        <w:rPr>
          <w:ins w:id="1638" w:author="Author"/>
          <w:del w:id="1639" w:author="Author"/>
          <w:rFonts w:asciiTheme="minorHAnsi" w:eastAsiaTheme="minorEastAsia" w:hAnsiTheme="minorHAnsi" w:cstheme="minorBidi"/>
          <w:sz w:val="22"/>
          <w:szCs w:val="22"/>
          <w:lang w:val="en-US" w:eastAsia="en-US"/>
        </w:rPr>
      </w:pPr>
      <w:ins w:id="1640" w:author="Author">
        <w:del w:id="1641" w:author="Author">
          <w:r>
            <w:rPr>
              <w:rStyle w:val="Hyperlink"/>
              <w14:scene3d>
                <w14:camera w14:prst="orthographicFront"/>
                <w14:lightRig w14:rig="threePt" w14:dir="t">
                  <w14:rot w14:lat="0" w14:lon="0" w14:rev="0"/>
                </w14:lightRig>
              </w14:scene3d>
            </w:rPr>
            <w:delText>4.13.4.</w:delText>
          </w:r>
          <w:r>
            <w:rPr>
              <w:rStyle w:val="Hyperlink"/>
            </w:rPr>
            <w:delText xml:space="preserve"> Rules_Ptr_004 ([1] Clause 5.4.7 - table 1 - 1d)</w:delText>
          </w:r>
          <w:r>
            <w:rPr>
              <w:webHidden/>
            </w:rPr>
            <w:tab/>
            <w:delText>69</w:delText>
          </w:r>
        </w:del>
      </w:ins>
    </w:p>
    <w:p w:rsidR="00743B33" w:rsidRDefault="00D20E06">
      <w:pPr>
        <w:pStyle w:val="TOC3"/>
        <w:rPr>
          <w:ins w:id="1642" w:author="Author"/>
          <w:del w:id="1643" w:author="Author"/>
          <w:rFonts w:asciiTheme="minorHAnsi" w:eastAsiaTheme="minorEastAsia" w:hAnsiTheme="minorHAnsi" w:cstheme="minorBidi"/>
          <w:sz w:val="22"/>
          <w:szCs w:val="22"/>
          <w:lang w:val="en-US" w:eastAsia="en-US"/>
        </w:rPr>
      </w:pPr>
      <w:ins w:id="1644" w:author="Author">
        <w:del w:id="1645" w:author="Author">
          <w:r>
            <w:rPr>
              <w:rStyle w:val="Hyperlink"/>
              <w14:scene3d>
                <w14:camera w14:prst="orthographicFront"/>
                <w14:lightRig w14:rig="threePt" w14:dir="t">
                  <w14:rot w14:lat="0" w14:lon="0" w14:rev="0"/>
                </w14:lightRig>
              </w14:scene3d>
            </w:rPr>
            <w:delText>4.13.5.</w:delText>
          </w:r>
          <w:r>
            <w:rPr>
              <w:rStyle w:val="Hyperlink"/>
            </w:rPr>
            <w:delText xml:space="preserve"> Rules_Ptr_005 ([1] Clause 5.4.7 - table 1 - 1d)</w:delText>
          </w:r>
          <w:r>
            <w:rPr>
              <w:webHidden/>
            </w:rPr>
            <w:tab/>
            <w:delText>69</w:delText>
          </w:r>
        </w:del>
      </w:ins>
    </w:p>
    <w:p w:rsidR="00743B33" w:rsidRDefault="00D20E06">
      <w:pPr>
        <w:pStyle w:val="TOC2"/>
        <w:rPr>
          <w:ins w:id="1646" w:author="Author"/>
          <w:del w:id="1647" w:author="Author"/>
          <w:rFonts w:asciiTheme="minorHAnsi" w:eastAsiaTheme="minorEastAsia" w:hAnsiTheme="minorHAnsi" w:cstheme="minorBidi"/>
          <w:b w:val="0"/>
          <w:iCs w:val="0"/>
          <w:noProof/>
          <w:sz w:val="22"/>
          <w:szCs w:val="22"/>
          <w:lang w:val="en-US" w:eastAsia="en-US"/>
        </w:rPr>
      </w:pPr>
      <w:ins w:id="1648" w:author="Author">
        <w:del w:id="1649" w:author="Author">
          <w:r>
            <w:rPr>
              <w:rStyle w:val="Hyperlink"/>
              <w:b w:val="0"/>
              <w:iCs w:val="0"/>
              <w:noProof/>
            </w:rPr>
            <w:delText>4.14. Structures and Unions</w:delText>
          </w:r>
          <w:r>
            <w:rPr>
              <w:noProof/>
              <w:webHidden/>
            </w:rPr>
            <w:tab/>
            <w:delText>69</w:delText>
          </w:r>
        </w:del>
      </w:ins>
    </w:p>
    <w:p w:rsidR="00743B33" w:rsidRDefault="00D20E06">
      <w:pPr>
        <w:pStyle w:val="TOC3"/>
        <w:rPr>
          <w:ins w:id="1650" w:author="Author"/>
          <w:del w:id="1651" w:author="Author"/>
          <w:rFonts w:asciiTheme="minorHAnsi" w:eastAsiaTheme="minorEastAsia" w:hAnsiTheme="minorHAnsi" w:cstheme="minorBidi"/>
          <w:sz w:val="22"/>
          <w:szCs w:val="22"/>
          <w:lang w:val="en-US" w:eastAsia="en-US"/>
        </w:rPr>
      </w:pPr>
      <w:ins w:id="1652" w:author="Author">
        <w:del w:id="1653" w:author="Author">
          <w:r>
            <w:rPr>
              <w:rStyle w:val="Hyperlink"/>
              <w14:scene3d>
                <w14:camera w14:prst="orthographicFront"/>
                <w14:lightRig w14:rig="threePt" w14:dir="t">
                  <w14:rot w14:lat="0" w14:lon="0" w14:rev="0"/>
                </w14:lightRig>
              </w14:scene3d>
            </w:rPr>
            <w:delText>4.14.1.</w:delText>
          </w:r>
          <w:r>
            <w:rPr>
              <w:rStyle w:val="Hyperlink"/>
            </w:rPr>
            <w:delText xml:space="preserve"> Rules_Struct_001 ([1] Clause 5.4.7 - table 1 - 1b)</w:delText>
          </w:r>
          <w:r>
            <w:rPr>
              <w:webHidden/>
            </w:rPr>
            <w:tab/>
            <w:delText>69</w:delText>
          </w:r>
        </w:del>
      </w:ins>
    </w:p>
    <w:p w:rsidR="00743B33" w:rsidRDefault="00D20E06">
      <w:pPr>
        <w:pStyle w:val="TOC2"/>
        <w:rPr>
          <w:ins w:id="1654" w:author="Author"/>
          <w:del w:id="1655" w:author="Author"/>
          <w:rFonts w:asciiTheme="minorHAnsi" w:eastAsiaTheme="minorEastAsia" w:hAnsiTheme="minorHAnsi" w:cstheme="minorBidi"/>
          <w:b w:val="0"/>
          <w:iCs w:val="0"/>
          <w:noProof/>
          <w:sz w:val="22"/>
          <w:szCs w:val="22"/>
          <w:lang w:val="en-US" w:eastAsia="en-US"/>
        </w:rPr>
      </w:pPr>
      <w:ins w:id="1656" w:author="Author">
        <w:del w:id="1657" w:author="Author">
          <w:r>
            <w:rPr>
              <w:rStyle w:val="Hyperlink"/>
              <w:b w:val="0"/>
              <w:iCs w:val="0"/>
              <w:noProof/>
            </w:rPr>
            <w:delText>4.15. Pre-processing Directives</w:delText>
          </w:r>
          <w:r>
            <w:rPr>
              <w:noProof/>
              <w:webHidden/>
            </w:rPr>
            <w:tab/>
            <w:delText>69</w:delText>
          </w:r>
        </w:del>
      </w:ins>
    </w:p>
    <w:p w:rsidR="00743B33" w:rsidRDefault="00D20E06">
      <w:pPr>
        <w:pStyle w:val="TOC3"/>
        <w:rPr>
          <w:ins w:id="1658" w:author="Author"/>
          <w:del w:id="1659" w:author="Author"/>
          <w:rFonts w:asciiTheme="minorHAnsi" w:eastAsiaTheme="minorEastAsia" w:hAnsiTheme="minorHAnsi" w:cstheme="minorBidi"/>
          <w:sz w:val="22"/>
          <w:szCs w:val="22"/>
          <w:lang w:val="en-US" w:eastAsia="en-US"/>
        </w:rPr>
      </w:pPr>
      <w:ins w:id="1660" w:author="Author">
        <w:del w:id="1661" w:author="Author">
          <w:r>
            <w:rPr>
              <w:rStyle w:val="Hyperlink"/>
              <w14:scene3d>
                <w14:camera w14:prst="orthographicFront"/>
                <w14:lightRig w14:rig="threePt" w14:dir="t">
                  <w14:rot w14:lat="0" w14:lon="0" w14:rev="0"/>
                </w14:lightRig>
              </w14:scene3d>
            </w:rPr>
            <w:delText>4.15.1.</w:delText>
          </w:r>
          <w:r>
            <w:rPr>
              <w:rStyle w:val="Hyperlink"/>
            </w:rPr>
            <w:delText xml:space="preserve"> Rules_PreProcess_001 ([1] Clause 5.4.7 - table 1 - 1g)</w:delText>
          </w:r>
          <w:r>
            <w:rPr>
              <w:webHidden/>
            </w:rPr>
            <w:tab/>
            <w:delText>69</w:delText>
          </w:r>
        </w:del>
      </w:ins>
    </w:p>
    <w:p w:rsidR="00743B33" w:rsidRDefault="00D20E06">
      <w:pPr>
        <w:pStyle w:val="TOC3"/>
        <w:rPr>
          <w:ins w:id="1662" w:author="Author"/>
          <w:del w:id="1663" w:author="Author"/>
          <w:rFonts w:asciiTheme="minorHAnsi" w:eastAsiaTheme="minorEastAsia" w:hAnsiTheme="minorHAnsi" w:cstheme="minorBidi"/>
          <w:sz w:val="22"/>
          <w:szCs w:val="22"/>
          <w:lang w:val="en-US" w:eastAsia="en-US"/>
        </w:rPr>
      </w:pPr>
      <w:ins w:id="1664" w:author="Author">
        <w:del w:id="1665" w:author="Author">
          <w:r>
            <w:rPr>
              <w:rStyle w:val="Hyperlink"/>
              <w14:scene3d>
                <w14:camera w14:prst="orthographicFront"/>
                <w14:lightRig w14:rig="threePt" w14:dir="t">
                  <w14:rot w14:lat="0" w14:lon="0" w14:rev="0"/>
                </w14:lightRig>
              </w14:scene3d>
            </w:rPr>
            <w:delText>4.15.2.</w:delText>
          </w:r>
          <w:r>
            <w:rPr>
              <w:rStyle w:val="Hyperlink"/>
            </w:rPr>
            <w:delText xml:space="preserve"> Rules_PreProcess_002</w:delText>
          </w:r>
          <w:r>
            <w:rPr>
              <w:webHidden/>
            </w:rPr>
            <w:tab/>
            <w:delText>69</w:delText>
          </w:r>
        </w:del>
      </w:ins>
    </w:p>
    <w:p w:rsidR="00743B33" w:rsidRDefault="00D20E06">
      <w:pPr>
        <w:pStyle w:val="TOC3"/>
        <w:rPr>
          <w:ins w:id="1666" w:author="Author"/>
          <w:del w:id="1667" w:author="Author"/>
          <w:rFonts w:asciiTheme="minorHAnsi" w:eastAsiaTheme="minorEastAsia" w:hAnsiTheme="minorHAnsi" w:cstheme="minorBidi"/>
          <w:sz w:val="22"/>
          <w:szCs w:val="22"/>
          <w:lang w:val="en-US" w:eastAsia="en-US"/>
        </w:rPr>
      </w:pPr>
      <w:ins w:id="1668" w:author="Author">
        <w:del w:id="1669" w:author="Author">
          <w:r>
            <w:rPr>
              <w:rStyle w:val="Hyperlink"/>
              <w14:scene3d>
                <w14:camera w14:prst="orthographicFront"/>
                <w14:lightRig w14:rig="threePt" w14:dir="t">
                  <w14:rot w14:lat="0" w14:lon="0" w14:rev="0"/>
                </w14:lightRig>
              </w14:scene3d>
            </w:rPr>
            <w:delText>4.15.3.</w:delText>
          </w:r>
          <w:r>
            <w:rPr>
              <w:rStyle w:val="Hyperlink"/>
            </w:rPr>
            <w:delText xml:space="preserve"> Rules_PreProcess_003</w:delText>
          </w:r>
          <w:r>
            <w:rPr>
              <w:webHidden/>
            </w:rPr>
            <w:tab/>
            <w:delText>69</w:delText>
          </w:r>
        </w:del>
      </w:ins>
    </w:p>
    <w:p w:rsidR="00743B33" w:rsidRDefault="00D20E06">
      <w:pPr>
        <w:pStyle w:val="TOC3"/>
        <w:rPr>
          <w:ins w:id="1670" w:author="Author"/>
          <w:del w:id="1671" w:author="Author"/>
          <w:rFonts w:asciiTheme="minorHAnsi" w:eastAsiaTheme="minorEastAsia" w:hAnsiTheme="minorHAnsi" w:cstheme="minorBidi"/>
          <w:sz w:val="22"/>
          <w:szCs w:val="22"/>
          <w:lang w:val="en-US" w:eastAsia="en-US"/>
        </w:rPr>
      </w:pPr>
      <w:ins w:id="1672" w:author="Author">
        <w:del w:id="1673" w:author="Author">
          <w:r>
            <w:rPr>
              <w:rStyle w:val="Hyperlink"/>
              <w14:scene3d>
                <w14:camera w14:prst="orthographicFront"/>
                <w14:lightRig w14:rig="threePt" w14:dir="t">
                  <w14:rot w14:lat="0" w14:lon="0" w14:rev="0"/>
                </w14:lightRig>
              </w14:scene3d>
            </w:rPr>
            <w:delText>4.15.4.</w:delText>
          </w:r>
          <w:r>
            <w:rPr>
              <w:rStyle w:val="Hyperlink"/>
            </w:rPr>
            <w:delText xml:space="preserve"> Rules_PreProcess_004</w:delText>
          </w:r>
          <w:r>
            <w:rPr>
              <w:webHidden/>
            </w:rPr>
            <w:tab/>
            <w:delText>69</w:delText>
          </w:r>
        </w:del>
      </w:ins>
    </w:p>
    <w:p w:rsidR="00743B33" w:rsidRDefault="00D20E06">
      <w:pPr>
        <w:pStyle w:val="TOC3"/>
        <w:rPr>
          <w:ins w:id="1674" w:author="Author"/>
          <w:del w:id="1675" w:author="Author"/>
          <w:rFonts w:asciiTheme="minorHAnsi" w:eastAsiaTheme="minorEastAsia" w:hAnsiTheme="minorHAnsi" w:cstheme="minorBidi"/>
          <w:sz w:val="22"/>
          <w:szCs w:val="22"/>
          <w:lang w:val="en-US" w:eastAsia="en-US"/>
        </w:rPr>
      </w:pPr>
      <w:ins w:id="1676" w:author="Author">
        <w:del w:id="1677" w:author="Author">
          <w:r>
            <w:rPr>
              <w:rStyle w:val="Hyperlink"/>
              <w14:scene3d>
                <w14:camera w14:prst="orthographicFront"/>
                <w14:lightRig w14:rig="threePt" w14:dir="t">
                  <w14:rot w14:lat="0" w14:lon="0" w14:rev="0"/>
                </w14:lightRig>
              </w14:scene3d>
            </w:rPr>
            <w:delText>4.15.5.</w:delText>
          </w:r>
          <w:r>
            <w:rPr>
              <w:rStyle w:val="Hyperlink"/>
            </w:rPr>
            <w:delText xml:space="preserve"> Rules_PreProcess_005 ([1] Clause 5.4.7 - table 1 - 1g)</w:delText>
          </w:r>
          <w:r>
            <w:rPr>
              <w:webHidden/>
            </w:rPr>
            <w:tab/>
            <w:delText>69</w:delText>
          </w:r>
        </w:del>
      </w:ins>
    </w:p>
    <w:p w:rsidR="00743B33" w:rsidRDefault="00D20E06">
      <w:pPr>
        <w:pStyle w:val="TOC3"/>
        <w:rPr>
          <w:ins w:id="1678" w:author="Author"/>
          <w:del w:id="1679" w:author="Author"/>
          <w:rFonts w:asciiTheme="minorHAnsi" w:eastAsiaTheme="minorEastAsia" w:hAnsiTheme="minorHAnsi" w:cstheme="minorBidi"/>
          <w:sz w:val="22"/>
          <w:szCs w:val="22"/>
          <w:lang w:val="en-US" w:eastAsia="en-US"/>
        </w:rPr>
      </w:pPr>
      <w:ins w:id="1680" w:author="Author">
        <w:del w:id="1681" w:author="Author">
          <w:r>
            <w:rPr>
              <w:rStyle w:val="Hyperlink"/>
              <w14:scene3d>
                <w14:camera w14:prst="orthographicFront"/>
                <w14:lightRig w14:rig="threePt" w14:dir="t">
                  <w14:rot w14:lat="0" w14:lon="0" w14:rev="0"/>
                </w14:lightRig>
              </w14:scene3d>
            </w:rPr>
            <w:delText>4.15.6.</w:delText>
          </w:r>
          <w:r>
            <w:rPr>
              <w:rStyle w:val="Hyperlink"/>
            </w:rPr>
            <w:delText xml:space="preserve"> Rules_PreProcess_006 ([1] Clause 5.4.7 - table 1 - 1a)</w:delText>
          </w:r>
          <w:r>
            <w:rPr>
              <w:webHidden/>
            </w:rPr>
            <w:tab/>
            <w:delText>70</w:delText>
          </w:r>
        </w:del>
      </w:ins>
    </w:p>
    <w:p w:rsidR="00743B33" w:rsidRDefault="00D20E06">
      <w:pPr>
        <w:pStyle w:val="TOC3"/>
        <w:rPr>
          <w:ins w:id="1682" w:author="Author"/>
          <w:del w:id="1683" w:author="Author"/>
          <w:rFonts w:asciiTheme="minorHAnsi" w:eastAsiaTheme="minorEastAsia" w:hAnsiTheme="minorHAnsi" w:cstheme="minorBidi"/>
          <w:sz w:val="22"/>
          <w:szCs w:val="22"/>
          <w:lang w:val="en-US" w:eastAsia="en-US"/>
        </w:rPr>
      </w:pPr>
      <w:ins w:id="1684" w:author="Author">
        <w:del w:id="1685" w:author="Author">
          <w:r>
            <w:rPr>
              <w:rStyle w:val="Hyperlink"/>
              <w14:scene3d>
                <w14:camera w14:prst="orthographicFront"/>
                <w14:lightRig w14:rig="threePt" w14:dir="t">
                  <w14:rot w14:lat="0" w14:lon="0" w14:rev="0"/>
                </w14:lightRig>
              </w14:scene3d>
            </w:rPr>
            <w:delText>4.15.7.</w:delText>
          </w:r>
          <w:r>
            <w:rPr>
              <w:rStyle w:val="Hyperlink"/>
            </w:rPr>
            <w:delText xml:space="preserve"> Rules_PreProcess_007 ([1] Clause 5.4.7 - table 1 - 1a)</w:delText>
          </w:r>
          <w:r>
            <w:rPr>
              <w:webHidden/>
            </w:rPr>
            <w:tab/>
            <w:delText>70</w:delText>
          </w:r>
        </w:del>
      </w:ins>
    </w:p>
    <w:p w:rsidR="00743B33" w:rsidRDefault="00D20E06">
      <w:pPr>
        <w:pStyle w:val="TOC3"/>
        <w:rPr>
          <w:ins w:id="1686" w:author="Author"/>
          <w:del w:id="1687" w:author="Author"/>
          <w:rFonts w:asciiTheme="minorHAnsi" w:eastAsiaTheme="minorEastAsia" w:hAnsiTheme="minorHAnsi" w:cstheme="minorBidi"/>
          <w:sz w:val="22"/>
          <w:szCs w:val="22"/>
          <w:lang w:val="en-US" w:eastAsia="en-US"/>
        </w:rPr>
      </w:pPr>
      <w:ins w:id="1688" w:author="Author">
        <w:del w:id="1689" w:author="Author">
          <w:r>
            <w:rPr>
              <w:rStyle w:val="Hyperlink"/>
              <w14:scene3d>
                <w14:camera w14:prst="orthographicFront"/>
                <w14:lightRig w14:rig="threePt" w14:dir="t">
                  <w14:rot w14:lat="0" w14:lon="0" w14:rev="0"/>
                </w14:lightRig>
              </w14:scene3d>
            </w:rPr>
            <w:delText>4.15.8.</w:delText>
          </w:r>
          <w:r>
            <w:rPr>
              <w:rStyle w:val="Hyperlink"/>
            </w:rPr>
            <w:delText xml:space="preserve"> Rules_PreProcess_008 ([1]</w:delText>
          </w:r>
          <w:r>
            <w:rPr>
              <w:rStyle w:val="Hyperlink"/>
            </w:rPr>
            <w:delText xml:space="preserve"> Clause 5.4.7 - table 1 - 1a)</w:delText>
          </w:r>
          <w:r>
            <w:rPr>
              <w:webHidden/>
            </w:rPr>
            <w:tab/>
            <w:delText>70</w:delText>
          </w:r>
        </w:del>
      </w:ins>
    </w:p>
    <w:p w:rsidR="00743B33" w:rsidRDefault="00D20E06">
      <w:pPr>
        <w:pStyle w:val="TOC3"/>
        <w:rPr>
          <w:ins w:id="1690" w:author="Author"/>
          <w:del w:id="1691" w:author="Author"/>
          <w:rFonts w:asciiTheme="minorHAnsi" w:eastAsiaTheme="minorEastAsia" w:hAnsiTheme="minorHAnsi" w:cstheme="minorBidi"/>
          <w:sz w:val="22"/>
          <w:szCs w:val="22"/>
          <w:lang w:val="en-US" w:eastAsia="en-US"/>
        </w:rPr>
      </w:pPr>
      <w:ins w:id="1692" w:author="Author">
        <w:del w:id="1693" w:author="Author">
          <w:r>
            <w:rPr>
              <w:rStyle w:val="Hyperlink"/>
              <w14:scene3d>
                <w14:camera w14:prst="orthographicFront"/>
                <w14:lightRig w14:rig="threePt" w14:dir="t">
                  <w14:rot w14:lat="0" w14:lon="0" w14:rev="0"/>
                </w14:lightRig>
              </w14:scene3d>
            </w:rPr>
            <w:delText>4.15.9.</w:delText>
          </w:r>
          <w:r>
            <w:rPr>
              <w:rStyle w:val="Hyperlink"/>
            </w:rPr>
            <w:delText xml:space="preserve"> Rules_PreProcess_009</w:delText>
          </w:r>
          <w:r>
            <w:rPr>
              <w:webHidden/>
            </w:rPr>
            <w:tab/>
            <w:delText>70</w:delText>
          </w:r>
        </w:del>
      </w:ins>
    </w:p>
    <w:p w:rsidR="00743B33" w:rsidRDefault="00D20E06">
      <w:pPr>
        <w:pStyle w:val="TOC3"/>
        <w:rPr>
          <w:ins w:id="1694" w:author="Author"/>
          <w:del w:id="1695" w:author="Author"/>
          <w:rFonts w:asciiTheme="minorHAnsi" w:eastAsiaTheme="minorEastAsia" w:hAnsiTheme="minorHAnsi" w:cstheme="minorBidi"/>
          <w:sz w:val="22"/>
          <w:szCs w:val="22"/>
          <w:lang w:val="en-US" w:eastAsia="en-US"/>
        </w:rPr>
      </w:pPr>
      <w:ins w:id="1696" w:author="Author">
        <w:del w:id="1697" w:author="Author">
          <w:r>
            <w:rPr>
              <w:rStyle w:val="Hyperlink"/>
              <w14:scene3d>
                <w14:camera w14:prst="orthographicFront"/>
                <w14:lightRig w14:rig="threePt" w14:dir="t">
                  <w14:rot w14:lat="0" w14:lon="0" w14:rev="0"/>
                </w14:lightRig>
              </w14:scene3d>
            </w:rPr>
            <w:delText>4.15.10.</w:delText>
          </w:r>
          <w:r>
            <w:rPr>
              <w:rStyle w:val="Hyperlink"/>
            </w:rPr>
            <w:delText xml:space="preserve"> Rules_PreProcess_010 ([1] Clause 5.4.7 - table 1 - 1g)</w:delText>
          </w:r>
          <w:r>
            <w:rPr>
              <w:webHidden/>
            </w:rPr>
            <w:tab/>
            <w:delText>70</w:delText>
          </w:r>
        </w:del>
      </w:ins>
    </w:p>
    <w:p w:rsidR="00743B33" w:rsidRDefault="00D20E06">
      <w:pPr>
        <w:pStyle w:val="TOC3"/>
        <w:rPr>
          <w:ins w:id="1698" w:author="Author"/>
          <w:del w:id="1699" w:author="Author"/>
          <w:rFonts w:asciiTheme="minorHAnsi" w:eastAsiaTheme="minorEastAsia" w:hAnsiTheme="minorHAnsi" w:cstheme="minorBidi"/>
          <w:sz w:val="22"/>
          <w:szCs w:val="22"/>
          <w:lang w:val="en-US" w:eastAsia="en-US"/>
        </w:rPr>
      </w:pPr>
      <w:ins w:id="1700" w:author="Author">
        <w:del w:id="1701" w:author="Author">
          <w:r>
            <w:rPr>
              <w:rStyle w:val="Hyperlink"/>
              <w14:scene3d>
                <w14:camera w14:prst="orthographicFront"/>
                <w14:lightRig w14:rig="threePt" w14:dir="t">
                  <w14:rot w14:lat="0" w14:lon="0" w14:rev="0"/>
                </w14:lightRig>
              </w14:scene3d>
            </w:rPr>
            <w:delText>4.15.11.</w:delText>
          </w:r>
          <w:r>
            <w:rPr>
              <w:rStyle w:val="Hyperlink"/>
            </w:rPr>
            <w:delText xml:space="preserve"> Rules_PreProcess_01</w:delText>
          </w:r>
          <w:r>
            <w:rPr>
              <w:rStyle w:val="Hyperlink"/>
              <w:lang w:eastAsia="ja-JP"/>
            </w:rPr>
            <w:delText>1</w:delText>
          </w:r>
          <w:r>
            <w:rPr>
              <w:rStyle w:val="Hyperlink"/>
            </w:rPr>
            <w:delText xml:space="preserve"> ([1] Clause 8.4.4 - table 8 - 1g)</w:delText>
          </w:r>
          <w:r>
            <w:rPr>
              <w:webHidden/>
            </w:rPr>
            <w:tab/>
            <w:delText>70</w:delText>
          </w:r>
        </w:del>
      </w:ins>
    </w:p>
    <w:p w:rsidR="00743B33" w:rsidRDefault="00D20E06">
      <w:pPr>
        <w:pStyle w:val="TOC3"/>
        <w:rPr>
          <w:ins w:id="1702" w:author="Author"/>
          <w:del w:id="1703" w:author="Author"/>
          <w:rFonts w:asciiTheme="minorHAnsi" w:eastAsiaTheme="minorEastAsia" w:hAnsiTheme="minorHAnsi" w:cstheme="minorBidi"/>
          <w:sz w:val="22"/>
          <w:szCs w:val="22"/>
          <w:lang w:val="en-US" w:eastAsia="en-US"/>
        </w:rPr>
      </w:pPr>
      <w:ins w:id="1704" w:author="Author">
        <w:del w:id="1705" w:author="Author">
          <w:r>
            <w:rPr>
              <w:rStyle w:val="Hyperlink"/>
              <w14:scene3d>
                <w14:camera w14:prst="orthographicFront"/>
                <w14:lightRig w14:rig="threePt" w14:dir="t">
                  <w14:rot w14:lat="0" w14:lon="0" w14:rev="0"/>
                </w14:lightRig>
              </w14:scene3d>
            </w:rPr>
            <w:delText>4.15.12.</w:delText>
          </w:r>
          <w:r>
            <w:rPr>
              <w:rStyle w:val="Hyperlink"/>
            </w:rPr>
            <w:delText xml:space="preserve"> Rules_PreProcess_012</w:delText>
          </w:r>
          <w:r>
            <w:rPr>
              <w:webHidden/>
            </w:rPr>
            <w:tab/>
            <w:delText>70</w:delText>
          </w:r>
        </w:del>
      </w:ins>
    </w:p>
    <w:p w:rsidR="00743B33" w:rsidRDefault="00D20E06">
      <w:pPr>
        <w:pStyle w:val="TOC2"/>
        <w:rPr>
          <w:ins w:id="1706" w:author="Author"/>
          <w:del w:id="1707" w:author="Author"/>
          <w:rFonts w:asciiTheme="minorHAnsi" w:eastAsiaTheme="minorEastAsia" w:hAnsiTheme="minorHAnsi" w:cstheme="minorBidi"/>
          <w:b w:val="0"/>
          <w:iCs w:val="0"/>
          <w:noProof/>
          <w:sz w:val="22"/>
          <w:szCs w:val="22"/>
          <w:lang w:val="en-US" w:eastAsia="en-US"/>
        </w:rPr>
      </w:pPr>
      <w:ins w:id="1708" w:author="Author">
        <w:del w:id="1709" w:author="Author">
          <w:r>
            <w:rPr>
              <w:rStyle w:val="Hyperlink"/>
              <w:b w:val="0"/>
              <w:iCs w:val="0"/>
              <w:noProof/>
            </w:rPr>
            <w:delText>4.16. Optimization</w:delText>
          </w:r>
          <w:r>
            <w:rPr>
              <w:noProof/>
              <w:webHidden/>
            </w:rPr>
            <w:tab/>
            <w:delText>71</w:delText>
          </w:r>
        </w:del>
      </w:ins>
    </w:p>
    <w:p w:rsidR="00743B33" w:rsidRDefault="00D20E06">
      <w:pPr>
        <w:pStyle w:val="TOC3"/>
        <w:rPr>
          <w:ins w:id="1710" w:author="Author"/>
          <w:del w:id="1711" w:author="Author"/>
          <w:rFonts w:asciiTheme="minorHAnsi" w:eastAsiaTheme="minorEastAsia" w:hAnsiTheme="minorHAnsi" w:cstheme="minorBidi"/>
          <w:sz w:val="22"/>
          <w:szCs w:val="22"/>
          <w:lang w:val="en-US" w:eastAsia="en-US"/>
        </w:rPr>
      </w:pPr>
      <w:ins w:id="1712" w:author="Author">
        <w:del w:id="1713" w:author="Author">
          <w:r>
            <w:rPr>
              <w:rStyle w:val="Hyperlink"/>
              <w14:scene3d>
                <w14:camera w14:prst="orthographicFront"/>
                <w14:lightRig w14:rig="threePt" w14:dir="t">
                  <w14:rot w14:lat="0" w14:lon="0" w14:rev="0"/>
                </w14:lightRig>
              </w14:scene3d>
            </w:rPr>
            <w:delText>4.16.1.</w:delText>
          </w:r>
          <w:r>
            <w:rPr>
              <w:rStyle w:val="Hyperlink"/>
            </w:rPr>
            <w:delText xml:space="preserve"> Rules_Opt_001 ([1] Clause 5.4.7 - table 1 – 1a)</w:delText>
          </w:r>
          <w:r>
            <w:rPr>
              <w:webHidden/>
            </w:rPr>
            <w:tab/>
            <w:delText>71</w:delText>
          </w:r>
        </w:del>
      </w:ins>
    </w:p>
    <w:p w:rsidR="00743B33" w:rsidRDefault="00D20E06">
      <w:pPr>
        <w:pStyle w:val="TOC3"/>
        <w:rPr>
          <w:ins w:id="1714" w:author="Author"/>
          <w:del w:id="1715" w:author="Author"/>
          <w:rFonts w:asciiTheme="minorHAnsi" w:eastAsiaTheme="minorEastAsia" w:hAnsiTheme="minorHAnsi" w:cstheme="minorBidi"/>
          <w:sz w:val="22"/>
          <w:szCs w:val="22"/>
          <w:lang w:val="en-US" w:eastAsia="en-US"/>
        </w:rPr>
      </w:pPr>
      <w:ins w:id="1716" w:author="Author">
        <w:del w:id="1717" w:author="Author">
          <w:r>
            <w:rPr>
              <w:rStyle w:val="Hyperlink"/>
              <w14:scene3d>
                <w14:camera w14:prst="orthographicFront"/>
                <w14:lightRig w14:rig="threePt" w14:dir="t">
                  <w14:rot w14:lat="0" w14:lon="0" w14:rev="0"/>
                </w14:lightRig>
              </w14:scene3d>
            </w:rPr>
            <w:delText>4.16.2.</w:delText>
          </w:r>
          <w:r>
            <w:rPr>
              <w:rStyle w:val="Hyperlink"/>
            </w:rPr>
            <w:delText xml:space="preserve"> Rules_Opt_002 ([1] Clause 5.4.7 - table 1 - 1g)</w:delText>
          </w:r>
          <w:r>
            <w:rPr>
              <w:webHidden/>
            </w:rPr>
            <w:tab/>
            <w:delText>71</w:delText>
          </w:r>
        </w:del>
      </w:ins>
    </w:p>
    <w:p w:rsidR="00743B33" w:rsidRDefault="00D20E06">
      <w:pPr>
        <w:pStyle w:val="TOC3"/>
        <w:rPr>
          <w:ins w:id="1718" w:author="Author"/>
          <w:del w:id="1719" w:author="Author"/>
          <w:rFonts w:asciiTheme="minorHAnsi" w:eastAsiaTheme="minorEastAsia" w:hAnsiTheme="minorHAnsi" w:cstheme="minorBidi"/>
          <w:sz w:val="22"/>
          <w:szCs w:val="22"/>
          <w:lang w:val="en-US" w:eastAsia="en-US"/>
        </w:rPr>
      </w:pPr>
      <w:ins w:id="1720" w:author="Author">
        <w:del w:id="1721" w:author="Author">
          <w:r>
            <w:rPr>
              <w:rStyle w:val="Hyperlink"/>
              <w14:scene3d>
                <w14:camera w14:prst="orthographicFront"/>
                <w14:lightRig w14:rig="threePt" w14:dir="t">
                  <w14:rot w14:lat="0" w14:lon="0" w14:rev="0"/>
                </w14:lightRig>
              </w14:scene3d>
            </w:rPr>
            <w:delText>4.16.3.</w:delText>
          </w:r>
          <w:r>
            <w:rPr>
              <w:rStyle w:val="Hyperlink"/>
            </w:rPr>
            <w:delText xml:space="preserve"> Rules_Opt_003 ([1] Clause 5.4.7 - table 1 - 1g)</w:delText>
          </w:r>
          <w:r>
            <w:rPr>
              <w:webHidden/>
            </w:rPr>
            <w:tab/>
            <w:delText>71</w:delText>
          </w:r>
        </w:del>
      </w:ins>
    </w:p>
    <w:p w:rsidR="00743B33" w:rsidRDefault="00D20E06">
      <w:pPr>
        <w:pStyle w:val="TOC3"/>
        <w:rPr>
          <w:ins w:id="1722" w:author="Author"/>
          <w:del w:id="1723" w:author="Author"/>
          <w:rFonts w:asciiTheme="minorHAnsi" w:eastAsiaTheme="minorEastAsia" w:hAnsiTheme="minorHAnsi" w:cstheme="minorBidi"/>
          <w:sz w:val="22"/>
          <w:szCs w:val="22"/>
          <w:lang w:val="en-US" w:eastAsia="en-US"/>
        </w:rPr>
      </w:pPr>
      <w:ins w:id="1724" w:author="Author">
        <w:del w:id="1725" w:author="Author">
          <w:r>
            <w:rPr>
              <w:rStyle w:val="Hyperlink"/>
              <w14:scene3d>
                <w14:camera w14:prst="orthographicFront"/>
                <w14:lightRig w14:rig="threePt" w14:dir="t">
                  <w14:rot w14:lat="0" w14:lon="0" w14:rev="0"/>
                </w14:lightRig>
              </w14:scene3d>
            </w:rPr>
            <w:delText>4.16.4.</w:delText>
          </w:r>
          <w:r>
            <w:rPr>
              <w:rStyle w:val="Hyperlink"/>
            </w:rPr>
            <w:delText xml:space="preserve"> Rules_Opt_004 ([1] Clause 5.4.7 - table 1 – 1a)</w:delText>
          </w:r>
          <w:r>
            <w:rPr>
              <w:webHidden/>
            </w:rPr>
            <w:tab/>
            <w:delText>71</w:delText>
          </w:r>
        </w:del>
      </w:ins>
    </w:p>
    <w:p w:rsidR="00743B33" w:rsidRDefault="00D20E06">
      <w:pPr>
        <w:pStyle w:val="TOC3"/>
        <w:rPr>
          <w:ins w:id="1726" w:author="Author"/>
          <w:del w:id="1727" w:author="Author"/>
          <w:rFonts w:asciiTheme="minorHAnsi" w:eastAsiaTheme="minorEastAsia" w:hAnsiTheme="minorHAnsi" w:cstheme="minorBidi"/>
          <w:sz w:val="22"/>
          <w:szCs w:val="22"/>
          <w:lang w:val="en-US" w:eastAsia="en-US"/>
        </w:rPr>
      </w:pPr>
      <w:ins w:id="1728" w:author="Author">
        <w:del w:id="1729" w:author="Author">
          <w:r>
            <w:rPr>
              <w:rStyle w:val="Hyperlink"/>
              <w14:scene3d>
                <w14:camera w14:prst="orthographicFront"/>
                <w14:lightRig w14:rig="threePt" w14:dir="t">
                  <w14:rot w14:lat="0" w14:lon="0" w14:rev="0"/>
                </w14:lightRig>
              </w14:scene3d>
            </w:rPr>
            <w:delText>4.16.5.</w:delText>
          </w:r>
          <w:r>
            <w:rPr>
              <w:rStyle w:val="Hyperlink"/>
            </w:rPr>
            <w:delText xml:space="preserve"> Rules_Opt_00</w:delText>
          </w:r>
          <w:r>
            <w:rPr>
              <w:rStyle w:val="Hyperlink"/>
            </w:rPr>
            <w:delText>5</w:delText>
          </w:r>
          <w:r>
            <w:rPr>
              <w:webHidden/>
            </w:rPr>
            <w:tab/>
            <w:delText>72</w:delText>
          </w:r>
        </w:del>
      </w:ins>
    </w:p>
    <w:p w:rsidR="00743B33" w:rsidRDefault="00D20E06">
      <w:pPr>
        <w:pStyle w:val="TOC3"/>
        <w:rPr>
          <w:ins w:id="1730" w:author="Author"/>
          <w:del w:id="1731" w:author="Author"/>
          <w:rFonts w:asciiTheme="minorHAnsi" w:eastAsiaTheme="minorEastAsia" w:hAnsiTheme="minorHAnsi" w:cstheme="minorBidi"/>
          <w:sz w:val="22"/>
          <w:szCs w:val="22"/>
          <w:lang w:val="en-US" w:eastAsia="en-US"/>
        </w:rPr>
      </w:pPr>
      <w:ins w:id="1732" w:author="Author">
        <w:del w:id="1733" w:author="Author">
          <w:r>
            <w:rPr>
              <w:rStyle w:val="Hyperlink"/>
              <w14:scene3d>
                <w14:camera w14:prst="orthographicFront"/>
                <w14:lightRig w14:rig="threePt" w14:dir="t">
                  <w14:rot w14:lat="0" w14:lon="0" w14:rev="0"/>
                </w14:lightRig>
              </w14:scene3d>
            </w:rPr>
            <w:delText>4.16.6.</w:delText>
          </w:r>
          <w:r>
            <w:rPr>
              <w:rStyle w:val="Hyperlink"/>
            </w:rPr>
            <w:delText xml:space="preserve"> Rules_Opt_006</w:delText>
          </w:r>
          <w:r>
            <w:rPr>
              <w:webHidden/>
            </w:rPr>
            <w:tab/>
            <w:delText>72</w:delText>
          </w:r>
        </w:del>
      </w:ins>
    </w:p>
    <w:p w:rsidR="00743B33" w:rsidRDefault="00D20E06">
      <w:pPr>
        <w:pStyle w:val="TOC3"/>
        <w:rPr>
          <w:ins w:id="1734" w:author="Author"/>
          <w:del w:id="1735" w:author="Author"/>
          <w:rFonts w:asciiTheme="minorHAnsi" w:eastAsiaTheme="minorEastAsia" w:hAnsiTheme="minorHAnsi" w:cstheme="minorBidi"/>
          <w:sz w:val="22"/>
          <w:szCs w:val="22"/>
          <w:lang w:val="en-US" w:eastAsia="en-US"/>
        </w:rPr>
      </w:pPr>
      <w:ins w:id="1736" w:author="Author">
        <w:del w:id="1737" w:author="Author">
          <w:r>
            <w:rPr>
              <w:rStyle w:val="Hyperlink"/>
              <w14:scene3d>
                <w14:camera w14:prst="orthographicFront"/>
                <w14:lightRig w14:rig="threePt" w14:dir="t">
                  <w14:rot w14:lat="0" w14:lon="0" w14:rev="0"/>
                </w14:lightRig>
              </w14:scene3d>
            </w:rPr>
            <w:delText>4.16.7.</w:delText>
          </w:r>
          <w:r>
            <w:rPr>
              <w:rStyle w:val="Hyperlink"/>
            </w:rPr>
            <w:delText xml:space="preserve"> Rules_Opt_007</w:delText>
          </w:r>
          <w:r>
            <w:rPr>
              <w:webHidden/>
            </w:rPr>
            <w:tab/>
            <w:delText>72</w:delText>
          </w:r>
        </w:del>
      </w:ins>
    </w:p>
    <w:p w:rsidR="00743B33" w:rsidRDefault="00D20E06">
      <w:pPr>
        <w:pStyle w:val="TOC3"/>
        <w:rPr>
          <w:ins w:id="1738" w:author="Author"/>
          <w:del w:id="1739" w:author="Author"/>
          <w:rFonts w:asciiTheme="minorHAnsi" w:eastAsiaTheme="minorEastAsia" w:hAnsiTheme="minorHAnsi" w:cstheme="minorBidi"/>
          <w:sz w:val="22"/>
          <w:szCs w:val="22"/>
          <w:lang w:val="en-US" w:eastAsia="en-US"/>
        </w:rPr>
      </w:pPr>
      <w:ins w:id="1740" w:author="Author">
        <w:del w:id="1741" w:author="Author">
          <w:r>
            <w:rPr>
              <w:rStyle w:val="Hyperlink"/>
              <w14:scene3d>
                <w14:camera w14:prst="orthographicFront"/>
                <w14:lightRig w14:rig="threePt" w14:dir="t">
                  <w14:rot w14:lat="0" w14:lon="0" w14:rev="0"/>
                </w14:lightRig>
              </w14:scene3d>
            </w:rPr>
            <w:delText>4.16.8.</w:delText>
          </w:r>
          <w:r>
            <w:rPr>
              <w:rStyle w:val="Hyperlink"/>
            </w:rPr>
            <w:delText xml:space="preserve"> Rules_Opt_008</w:delText>
          </w:r>
          <w:r>
            <w:rPr>
              <w:webHidden/>
            </w:rPr>
            <w:tab/>
            <w:delText>72</w:delText>
          </w:r>
        </w:del>
      </w:ins>
    </w:p>
    <w:p w:rsidR="00743B33" w:rsidRDefault="00D20E06">
      <w:pPr>
        <w:pStyle w:val="TOC2"/>
        <w:rPr>
          <w:ins w:id="1742" w:author="Author"/>
          <w:del w:id="1743" w:author="Author"/>
          <w:rFonts w:asciiTheme="minorHAnsi" w:eastAsiaTheme="minorEastAsia" w:hAnsiTheme="minorHAnsi" w:cstheme="minorBidi"/>
          <w:b w:val="0"/>
          <w:iCs w:val="0"/>
          <w:noProof/>
          <w:sz w:val="22"/>
          <w:szCs w:val="22"/>
          <w:lang w:val="en-US" w:eastAsia="en-US"/>
        </w:rPr>
      </w:pPr>
      <w:ins w:id="1744" w:author="Author">
        <w:del w:id="1745" w:author="Author">
          <w:r>
            <w:rPr>
              <w:rStyle w:val="Hyperlink"/>
              <w:b w:val="0"/>
              <w:iCs w:val="0"/>
              <w:noProof/>
            </w:rPr>
            <w:delText>4.17. Events</w:delText>
          </w:r>
          <w:r>
            <w:rPr>
              <w:noProof/>
              <w:webHidden/>
            </w:rPr>
            <w:tab/>
            <w:delText>72</w:delText>
          </w:r>
        </w:del>
      </w:ins>
    </w:p>
    <w:p w:rsidR="00743B33" w:rsidRDefault="00D20E06">
      <w:pPr>
        <w:pStyle w:val="TOC3"/>
        <w:rPr>
          <w:ins w:id="1746" w:author="Author"/>
          <w:del w:id="1747" w:author="Author"/>
          <w:rFonts w:asciiTheme="minorHAnsi" w:eastAsiaTheme="minorEastAsia" w:hAnsiTheme="minorHAnsi" w:cstheme="minorBidi"/>
          <w:sz w:val="22"/>
          <w:szCs w:val="22"/>
          <w:lang w:val="en-US" w:eastAsia="en-US"/>
        </w:rPr>
      </w:pPr>
      <w:ins w:id="1748" w:author="Author">
        <w:del w:id="1749" w:author="Author">
          <w:r>
            <w:rPr>
              <w:rStyle w:val="Hyperlink"/>
              <w14:scene3d>
                <w14:camera w14:prst="orthographicFront"/>
                <w14:lightRig w14:rig="threePt" w14:dir="t">
                  <w14:rot w14:lat="0" w14:lon="0" w14:rev="0"/>
                </w14:lightRig>
              </w14:scene3d>
            </w:rPr>
            <w:delText>4.17.1.</w:delText>
          </w:r>
          <w:r>
            <w:rPr>
              <w:rStyle w:val="Hyperlink"/>
            </w:rPr>
            <w:delText xml:space="preserve"> Rules_Event_001</w:delText>
          </w:r>
          <w:r>
            <w:rPr>
              <w:webHidden/>
            </w:rPr>
            <w:tab/>
            <w:delText>72</w:delText>
          </w:r>
        </w:del>
      </w:ins>
    </w:p>
    <w:p w:rsidR="00743B33" w:rsidRDefault="00D20E06">
      <w:pPr>
        <w:pStyle w:val="TOC3"/>
        <w:rPr>
          <w:ins w:id="1750" w:author="Author"/>
          <w:del w:id="1751" w:author="Author"/>
          <w:rFonts w:asciiTheme="minorHAnsi" w:eastAsiaTheme="minorEastAsia" w:hAnsiTheme="minorHAnsi" w:cstheme="minorBidi"/>
          <w:sz w:val="22"/>
          <w:szCs w:val="22"/>
          <w:lang w:val="en-US" w:eastAsia="en-US"/>
        </w:rPr>
      </w:pPr>
      <w:ins w:id="1752" w:author="Author">
        <w:del w:id="1753" w:author="Author">
          <w:r>
            <w:rPr>
              <w:rStyle w:val="Hyperlink"/>
              <w14:scene3d>
                <w14:camera w14:prst="orthographicFront"/>
                <w14:lightRig w14:rig="threePt" w14:dir="t">
                  <w14:rot w14:lat="0" w14:lon="0" w14:rev="0"/>
                </w14:lightRig>
              </w14:scene3d>
            </w:rPr>
            <w:delText>4.17.2.</w:delText>
          </w:r>
          <w:r>
            <w:rPr>
              <w:rStyle w:val="Hyperlink"/>
            </w:rPr>
            <w:delText xml:space="preserve"> Rules_Event_002</w:delText>
          </w:r>
          <w:r>
            <w:rPr>
              <w:webHidden/>
            </w:rPr>
            <w:tab/>
            <w:delText>73</w:delText>
          </w:r>
        </w:del>
      </w:ins>
    </w:p>
    <w:p w:rsidR="00743B33" w:rsidRDefault="00D20E06">
      <w:pPr>
        <w:pStyle w:val="TOC3"/>
        <w:rPr>
          <w:ins w:id="1754" w:author="Author"/>
          <w:del w:id="1755" w:author="Author"/>
          <w:rFonts w:asciiTheme="minorHAnsi" w:eastAsiaTheme="minorEastAsia" w:hAnsiTheme="minorHAnsi" w:cstheme="minorBidi"/>
          <w:sz w:val="22"/>
          <w:szCs w:val="22"/>
          <w:lang w:val="en-US" w:eastAsia="en-US"/>
        </w:rPr>
      </w:pPr>
      <w:ins w:id="1756" w:author="Author">
        <w:del w:id="1757" w:author="Author">
          <w:r>
            <w:rPr>
              <w:rStyle w:val="Hyperlink"/>
              <w14:scene3d>
                <w14:camera w14:prst="orthographicFront"/>
                <w14:lightRig w14:rig="threePt" w14:dir="t">
                  <w14:rot w14:lat="0" w14:lon="0" w14:rev="0"/>
                </w14:lightRig>
              </w14:scene3d>
            </w:rPr>
            <w:delText>4.17.3.</w:delText>
          </w:r>
          <w:r>
            <w:rPr>
              <w:rStyle w:val="Hyperlink"/>
            </w:rPr>
            <w:delText xml:space="preserve"> ptRules_Event_003</w:delText>
          </w:r>
          <w:r>
            <w:rPr>
              <w:webHidden/>
            </w:rPr>
            <w:tab/>
            <w:delText>73</w:delText>
          </w:r>
        </w:del>
      </w:ins>
    </w:p>
    <w:p w:rsidR="00743B33" w:rsidRDefault="00D20E06">
      <w:pPr>
        <w:pStyle w:val="TOC2"/>
        <w:rPr>
          <w:ins w:id="1758" w:author="Author"/>
          <w:del w:id="1759" w:author="Author"/>
          <w:rFonts w:asciiTheme="minorHAnsi" w:eastAsiaTheme="minorEastAsia" w:hAnsiTheme="minorHAnsi" w:cstheme="minorBidi"/>
          <w:b w:val="0"/>
          <w:iCs w:val="0"/>
          <w:noProof/>
          <w:sz w:val="22"/>
          <w:szCs w:val="22"/>
          <w:lang w:val="en-US" w:eastAsia="en-US"/>
        </w:rPr>
      </w:pPr>
      <w:ins w:id="1760" w:author="Author">
        <w:del w:id="1761" w:author="Author">
          <w:r>
            <w:rPr>
              <w:rStyle w:val="Hyperlink"/>
              <w:b w:val="0"/>
              <w:iCs w:val="0"/>
              <w:noProof/>
            </w:rPr>
            <w:delText>4.18. Object Oriented Programming</w:delText>
          </w:r>
          <w:r>
            <w:rPr>
              <w:noProof/>
              <w:webHidden/>
            </w:rPr>
            <w:tab/>
            <w:delText>73</w:delText>
          </w:r>
        </w:del>
      </w:ins>
    </w:p>
    <w:p w:rsidR="00743B33" w:rsidRDefault="00D20E06">
      <w:pPr>
        <w:pStyle w:val="TOC3"/>
        <w:rPr>
          <w:ins w:id="1762" w:author="Author"/>
          <w:del w:id="1763" w:author="Author"/>
          <w:rFonts w:asciiTheme="minorHAnsi" w:eastAsiaTheme="minorEastAsia" w:hAnsiTheme="minorHAnsi" w:cstheme="minorBidi"/>
          <w:sz w:val="22"/>
          <w:szCs w:val="22"/>
          <w:lang w:val="en-US" w:eastAsia="en-US"/>
        </w:rPr>
      </w:pPr>
      <w:ins w:id="1764" w:author="Author">
        <w:del w:id="1765" w:author="Author">
          <w:r>
            <w:rPr>
              <w:rStyle w:val="Hyperlink"/>
              <w14:scene3d>
                <w14:camera w14:prst="orthographicFront"/>
                <w14:lightRig w14:rig="threePt" w14:dir="t">
                  <w14:rot w14:lat="0" w14:lon="0" w14:rev="0"/>
                </w14:lightRig>
              </w14:scene3d>
            </w:rPr>
            <w:delText>4.18.1.</w:delText>
          </w:r>
          <w:r>
            <w:rPr>
              <w:rStyle w:val="Hyperlink"/>
            </w:rPr>
            <w:delText xml:space="preserve"> Rules_Oop_001</w:delText>
          </w:r>
          <w:r>
            <w:rPr>
              <w:webHidden/>
            </w:rPr>
            <w:tab/>
            <w:delText>73</w:delText>
          </w:r>
        </w:del>
      </w:ins>
    </w:p>
    <w:p w:rsidR="00743B33" w:rsidRDefault="00D20E06">
      <w:pPr>
        <w:pStyle w:val="TOC2"/>
        <w:rPr>
          <w:ins w:id="1766" w:author="Author"/>
          <w:del w:id="1767" w:author="Author"/>
          <w:rFonts w:asciiTheme="minorHAnsi" w:eastAsiaTheme="minorEastAsia" w:hAnsiTheme="minorHAnsi" w:cstheme="minorBidi"/>
          <w:b w:val="0"/>
          <w:iCs w:val="0"/>
          <w:noProof/>
          <w:sz w:val="22"/>
          <w:szCs w:val="22"/>
          <w:lang w:val="en-US" w:eastAsia="en-US"/>
        </w:rPr>
      </w:pPr>
      <w:ins w:id="1768" w:author="Author">
        <w:del w:id="1769" w:author="Author">
          <w:r>
            <w:rPr>
              <w:rStyle w:val="Hyperlink"/>
              <w:b w:val="0"/>
              <w:iCs w:val="0"/>
              <w:noProof/>
            </w:rPr>
            <w:delText xml:space="preserve">4.19. Except </w:delText>
          </w:r>
          <w:r>
            <w:rPr>
              <w:rStyle w:val="Hyperlink"/>
              <w:b w:val="0"/>
              <w:iCs w:val="0"/>
              <w:noProof/>
            </w:rPr>
            <w:delText>Handling</w:delText>
          </w:r>
          <w:r>
            <w:rPr>
              <w:noProof/>
              <w:webHidden/>
            </w:rPr>
            <w:tab/>
            <w:delText>73</w:delText>
          </w:r>
        </w:del>
      </w:ins>
    </w:p>
    <w:p w:rsidR="00743B33" w:rsidRDefault="00D20E06">
      <w:pPr>
        <w:pStyle w:val="TOC3"/>
        <w:rPr>
          <w:ins w:id="1770" w:author="Author"/>
          <w:del w:id="1771" w:author="Author"/>
          <w:rFonts w:asciiTheme="minorHAnsi" w:eastAsiaTheme="minorEastAsia" w:hAnsiTheme="minorHAnsi" w:cstheme="minorBidi"/>
          <w:sz w:val="22"/>
          <w:szCs w:val="22"/>
          <w:lang w:val="en-US" w:eastAsia="en-US"/>
        </w:rPr>
      </w:pPr>
      <w:ins w:id="1772" w:author="Author">
        <w:del w:id="1773" w:author="Author">
          <w:r>
            <w:rPr>
              <w:rStyle w:val="Hyperlink"/>
              <w14:scene3d>
                <w14:camera w14:prst="orthographicFront"/>
                <w14:lightRig w14:rig="threePt" w14:dir="t">
                  <w14:rot w14:lat="0" w14:lon="0" w14:rev="0"/>
                </w14:lightRig>
              </w14:scene3d>
            </w:rPr>
            <w:delText>4.19.1.</w:delText>
          </w:r>
          <w:r>
            <w:rPr>
              <w:rStyle w:val="Hyperlink"/>
            </w:rPr>
            <w:delText xml:space="preserve"> Rules_Expt_001</w:delText>
          </w:r>
          <w:r>
            <w:rPr>
              <w:webHidden/>
            </w:rPr>
            <w:tab/>
            <w:delText>73</w:delText>
          </w:r>
        </w:del>
      </w:ins>
    </w:p>
    <w:p w:rsidR="00743B33" w:rsidRDefault="00D20E06">
      <w:pPr>
        <w:pStyle w:val="TOC3"/>
        <w:rPr>
          <w:ins w:id="1774" w:author="Author"/>
          <w:del w:id="1775" w:author="Author"/>
          <w:rFonts w:asciiTheme="minorHAnsi" w:eastAsiaTheme="minorEastAsia" w:hAnsiTheme="minorHAnsi" w:cstheme="minorBidi"/>
          <w:sz w:val="22"/>
          <w:szCs w:val="22"/>
          <w:lang w:val="en-US" w:eastAsia="en-US"/>
        </w:rPr>
      </w:pPr>
      <w:ins w:id="1776" w:author="Author">
        <w:del w:id="1777" w:author="Author">
          <w:r>
            <w:rPr>
              <w:rStyle w:val="Hyperlink"/>
              <w14:scene3d>
                <w14:camera w14:prst="orthographicFront"/>
                <w14:lightRig w14:rig="threePt" w14:dir="t">
                  <w14:rot w14:lat="0" w14:lon="0" w14:rev="0"/>
                </w14:lightRig>
              </w14:scene3d>
            </w:rPr>
            <w:delText>4.19.2.</w:delText>
          </w:r>
          <w:r>
            <w:rPr>
              <w:rStyle w:val="Hyperlink"/>
            </w:rPr>
            <w:delText xml:space="preserve"> Rules_Expt_002</w:delText>
          </w:r>
          <w:r>
            <w:rPr>
              <w:webHidden/>
            </w:rPr>
            <w:tab/>
            <w:delText>74</w:delText>
          </w:r>
        </w:del>
      </w:ins>
    </w:p>
    <w:p w:rsidR="00743B33" w:rsidRDefault="00D20E06">
      <w:pPr>
        <w:pStyle w:val="TOC3"/>
        <w:rPr>
          <w:ins w:id="1778" w:author="Author"/>
          <w:del w:id="1779" w:author="Author"/>
          <w:rFonts w:asciiTheme="minorHAnsi" w:eastAsiaTheme="minorEastAsia" w:hAnsiTheme="minorHAnsi" w:cstheme="minorBidi"/>
          <w:sz w:val="22"/>
          <w:szCs w:val="22"/>
          <w:lang w:val="en-US" w:eastAsia="en-US"/>
        </w:rPr>
      </w:pPr>
      <w:ins w:id="1780" w:author="Author">
        <w:del w:id="1781" w:author="Author">
          <w:r>
            <w:rPr>
              <w:rStyle w:val="Hyperlink"/>
              <w14:scene3d>
                <w14:camera w14:prst="orthographicFront"/>
                <w14:lightRig w14:rig="threePt" w14:dir="t">
                  <w14:rot w14:lat="0" w14:lon="0" w14:rev="0"/>
                </w14:lightRig>
              </w14:scene3d>
            </w:rPr>
            <w:delText>4.19.3.</w:delText>
          </w:r>
          <w:r>
            <w:rPr>
              <w:rStyle w:val="Hyperlink"/>
            </w:rPr>
            <w:delText xml:space="preserve"> Rules_Expt_002</w:delText>
          </w:r>
          <w:r>
            <w:rPr>
              <w:webHidden/>
            </w:rPr>
            <w:tab/>
            <w:delText>74</w:delText>
          </w:r>
        </w:del>
      </w:ins>
    </w:p>
    <w:p w:rsidR="00743B33" w:rsidRDefault="00D20E06">
      <w:pPr>
        <w:pStyle w:val="TOC1"/>
        <w:tabs>
          <w:tab w:val="right" w:leader="dot" w:pos="9530"/>
        </w:tabs>
        <w:rPr>
          <w:ins w:id="1782" w:author="Author"/>
          <w:del w:id="1783" w:author="Author"/>
          <w:rFonts w:asciiTheme="minorHAnsi" w:eastAsiaTheme="minorEastAsia" w:hAnsiTheme="minorHAnsi" w:cstheme="minorBidi"/>
          <w:b w:val="0"/>
          <w:bCs w:val="0"/>
          <w:caps w:val="0"/>
          <w:noProof/>
          <w:sz w:val="22"/>
          <w:szCs w:val="22"/>
          <w:lang w:val="en-US" w:eastAsia="en-US"/>
        </w:rPr>
      </w:pPr>
      <w:ins w:id="1784" w:author="Author">
        <w:del w:id="1785" w:author="Author">
          <w:r>
            <w:rPr>
              <w:rStyle w:val="Hyperlink"/>
              <w:b w:val="0"/>
              <w:bCs w:val="0"/>
              <w:caps w:val="0"/>
              <w:noProof/>
              <w14:scene3d>
                <w14:camera w14:prst="orthographicFront"/>
                <w14:lightRig w14:rig="threePt" w14:dir="t">
                  <w14:rot w14:lat="0" w14:lon="0" w14:rev="0"/>
                </w14:lightRig>
              </w14:scene3d>
            </w:rPr>
            <w:delText>5.</w:delText>
          </w:r>
          <w:r>
            <w:rPr>
              <w:rStyle w:val="Hyperlink"/>
              <w:b w:val="0"/>
              <w:bCs w:val="0"/>
              <w:caps w:val="0"/>
              <w:noProof/>
            </w:rPr>
            <w:delText xml:space="preserve"> Prpoject Settings and Structure</w:delText>
          </w:r>
          <w:r>
            <w:rPr>
              <w:noProof/>
              <w:webHidden/>
            </w:rPr>
            <w:tab/>
            <w:delText>74</w:delText>
          </w:r>
        </w:del>
      </w:ins>
    </w:p>
    <w:p w:rsidR="00743B33" w:rsidRDefault="00D20E06">
      <w:pPr>
        <w:pStyle w:val="TOC3"/>
        <w:rPr>
          <w:ins w:id="1786" w:author="Author"/>
          <w:del w:id="1787" w:author="Author"/>
          <w:rFonts w:asciiTheme="minorHAnsi" w:eastAsiaTheme="minorEastAsia" w:hAnsiTheme="minorHAnsi" w:cstheme="minorBidi"/>
          <w:sz w:val="22"/>
          <w:szCs w:val="22"/>
          <w:lang w:val="en-US" w:eastAsia="en-US"/>
        </w:rPr>
      </w:pPr>
      <w:ins w:id="1788" w:author="Author">
        <w:del w:id="1789" w:author="Author">
          <w:r>
            <w:rPr>
              <w:rStyle w:val="Hyperlink"/>
              <w14:scene3d>
                <w14:camera w14:prst="orthographicFront"/>
                <w14:lightRig w14:rig="threePt" w14:dir="t">
                  <w14:rot w14:lat="0" w14:lon="0" w14:rev="0"/>
                </w14:lightRig>
              </w14:scene3d>
            </w:rPr>
            <w:delText>5.1.1.</w:delText>
          </w:r>
          <w:r>
            <w:rPr>
              <w:rStyle w:val="Hyperlink"/>
            </w:rPr>
            <w:delText xml:space="preserve"> Rules_Project_001</w:delText>
          </w:r>
          <w:r>
            <w:rPr>
              <w:webHidden/>
            </w:rPr>
            <w:tab/>
            <w:delText>74</w:delText>
          </w:r>
        </w:del>
      </w:ins>
    </w:p>
    <w:p w:rsidR="00743B33" w:rsidRDefault="00D20E06">
      <w:pPr>
        <w:pStyle w:val="TOC3"/>
        <w:rPr>
          <w:ins w:id="1790" w:author="Author"/>
          <w:del w:id="1791" w:author="Author"/>
          <w:rFonts w:asciiTheme="minorHAnsi" w:eastAsiaTheme="minorEastAsia" w:hAnsiTheme="minorHAnsi" w:cstheme="minorBidi"/>
          <w:sz w:val="22"/>
          <w:szCs w:val="22"/>
          <w:lang w:val="en-US" w:eastAsia="en-US"/>
        </w:rPr>
      </w:pPr>
      <w:ins w:id="1792" w:author="Author">
        <w:del w:id="1793" w:author="Author">
          <w:r>
            <w:rPr>
              <w:rStyle w:val="Hyperlink"/>
              <w14:scene3d>
                <w14:camera w14:prst="orthographicFront"/>
                <w14:lightRig w14:rig="threePt" w14:dir="t">
                  <w14:rot w14:lat="0" w14:lon="0" w14:rev="0"/>
                </w14:lightRig>
              </w14:scene3d>
            </w:rPr>
            <w:delText>5.1.2.</w:delText>
          </w:r>
          <w:r>
            <w:rPr>
              <w:rStyle w:val="Hyperlink"/>
            </w:rPr>
            <w:delText xml:space="preserve"> Rules_Project_002</w:delText>
          </w:r>
          <w:r>
            <w:rPr>
              <w:webHidden/>
            </w:rPr>
            <w:tab/>
            <w:delText>75</w:delText>
          </w:r>
        </w:del>
      </w:ins>
    </w:p>
    <w:p w:rsidR="00743B33" w:rsidRDefault="00D20E06">
      <w:pPr>
        <w:pStyle w:val="TOC3"/>
        <w:rPr>
          <w:ins w:id="1794" w:author="Author"/>
          <w:del w:id="1795" w:author="Author"/>
          <w:rFonts w:asciiTheme="minorHAnsi" w:eastAsiaTheme="minorEastAsia" w:hAnsiTheme="minorHAnsi" w:cstheme="minorBidi"/>
          <w:sz w:val="22"/>
          <w:szCs w:val="22"/>
          <w:lang w:val="en-US" w:eastAsia="en-US"/>
        </w:rPr>
      </w:pPr>
      <w:ins w:id="1796" w:author="Author">
        <w:del w:id="1797" w:author="Author">
          <w:r>
            <w:rPr>
              <w:rStyle w:val="Hyperlink"/>
              <w14:scene3d>
                <w14:camera w14:prst="orthographicFront"/>
                <w14:lightRig w14:rig="threePt" w14:dir="t">
                  <w14:rot w14:lat="0" w14:lon="0" w14:rev="0"/>
                </w14:lightRig>
              </w14:scene3d>
            </w:rPr>
            <w:delText>5.1.3.</w:delText>
          </w:r>
          <w:r>
            <w:rPr>
              <w:rStyle w:val="Hyperlink"/>
            </w:rPr>
            <w:delText xml:space="preserve"> Rules_Project_003</w:delText>
          </w:r>
          <w:r>
            <w:rPr>
              <w:webHidden/>
            </w:rPr>
            <w:tab/>
            <w:delText>75</w:delText>
          </w:r>
        </w:del>
      </w:ins>
    </w:p>
    <w:p w:rsidR="00743B33" w:rsidRDefault="00D20E06">
      <w:pPr>
        <w:pStyle w:val="TOC3"/>
        <w:rPr>
          <w:ins w:id="1798" w:author="Author"/>
          <w:del w:id="1799" w:author="Author"/>
          <w:rFonts w:asciiTheme="minorHAnsi" w:eastAsiaTheme="minorEastAsia" w:hAnsiTheme="minorHAnsi" w:cstheme="minorBidi"/>
          <w:sz w:val="22"/>
          <w:szCs w:val="22"/>
          <w:lang w:val="en-US" w:eastAsia="en-US"/>
        </w:rPr>
      </w:pPr>
      <w:ins w:id="1800" w:author="Author">
        <w:del w:id="1801" w:author="Author">
          <w:r>
            <w:rPr>
              <w:rStyle w:val="Hyperlink"/>
              <w14:scene3d>
                <w14:camera w14:prst="orthographicFront"/>
                <w14:lightRig w14:rig="threePt" w14:dir="t">
                  <w14:rot w14:lat="0" w14:lon="0" w14:rev="0"/>
                </w14:lightRig>
              </w14:scene3d>
            </w:rPr>
            <w:delText>5.1.4.</w:delText>
          </w:r>
          <w:r>
            <w:rPr>
              <w:rStyle w:val="Hyperlink"/>
            </w:rPr>
            <w:delText xml:space="preserve"> Rules_Project_003</w:delText>
          </w:r>
          <w:r>
            <w:rPr>
              <w:webHidden/>
            </w:rPr>
            <w:tab/>
            <w:delText>75</w:delText>
          </w:r>
        </w:del>
      </w:ins>
    </w:p>
    <w:p w:rsidR="00743B33" w:rsidRDefault="00D20E06">
      <w:pPr>
        <w:pStyle w:val="TOC3"/>
        <w:rPr>
          <w:ins w:id="1802" w:author="Author"/>
          <w:del w:id="1803" w:author="Author"/>
          <w:rFonts w:asciiTheme="minorHAnsi" w:eastAsiaTheme="minorEastAsia" w:hAnsiTheme="minorHAnsi" w:cstheme="minorBidi"/>
          <w:sz w:val="22"/>
          <w:szCs w:val="22"/>
          <w:lang w:val="en-US" w:eastAsia="en-US"/>
        </w:rPr>
      </w:pPr>
      <w:ins w:id="1804" w:author="Author">
        <w:del w:id="1805" w:author="Author">
          <w:r>
            <w:rPr>
              <w:rStyle w:val="Hyperlink"/>
              <w14:scene3d>
                <w14:camera w14:prst="orthographicFront"/>
                <w14:lightRig w14:rig="threePt" w14:dir="t">
                  <w14:rot w14:lat="0" w14:lon="0" w14:rev="0"/>
                </w14:lightRig>
              </w14:scene3d>
            </w:rPr>
            <w:delText>5.1.5.</w:delText>
          </w:r>
          <w:r>
            <w:rPr>
              <w:rStyle w:val="Hyperlink"/>
            </w:rPr>
            <w:delText xml:space="preserve"> Rules_Project_004</w:delText>
          </w:r>
          <w:r>
            <w:rPr>
              <w:webHidden/>
            </w:rPr>
            <w:tab/>
            <w:delText>75</w:delText>
          </w:r>
        </w:del>
      </w:ins>
    </w:p>
    <w:p w:rsidR="00743B33" w:rsidRDefault="00D20E06">
      <w:pPr>
        <w:pStyle w:val="TOC3"/>
        <w:rPr>
          <w:ins w:id="1806" w:author="Author"/>
          <w:del w:id="1807" w:author="Author"/>
          <w:rFonts w:asciiTheme="minorHAnsi" w:eastAsiaTheme="minorEastAsia" w:hAnsiTheme="minorHAnsi" w:cstheme="minorBidi"/>
          <w:sz w:val="22"/>
          <w:szCs w:val="22"/>
          <w:lang w:val="en-US" w:eastAsia="en-US"/>
        </w:rPr>
      </w:pPr>
      <w:ins w:id="1808" w:author="Author">
        <w:del w:id="1809" w:author="Author">
          <w:r>
            <w:rPr>
              <w:rStyle w:val="Hyperlink"/>
              <w14:scene3d>
                <w14:camera w14:prst="orthographicFront"/>
                <w14:lightRig w14:rig="threePt" w14:dir="t">
                  <w14:rot w14:lat="0" w14:lon="0" w14:rev="0"/>
                </w14:lightRig>
              </w14:scene3d>
            </w:rPr>
            <w:delText>5.1.6.</w:delText>
          </w:r>
          <w:r>
            <w:rPr>
              <w:rStyle w:val="Hyperlink"/>
            </w:rPr>
            <w:delText xml:space="preserve"> Rules_Project_005</w:delText>
          </w:r>
          <w:r>
            <w:rPr>
              <w:webHidden/>
            </w:rPr>
            <w:tab/>
            <w:delText>76</w:delText>
          </w:r>
        </w:del>
      </w:ins>
    </w:p>
    <w:p w:rsidR="00743B33" w:rsidRDefault="00D20E06">
      <w:pPr>
        <w:pStyle w:val="TOC3"/>
        <w:rPr>
          <w:ins w:id="1810" w:author="Author"/>
          <w:del w:id="1811" w:author="Author"/>
          <w:rFonts w:asciiTheme="minorHAnsi" w:eastAsiaTheme="minorEastAsia" w:hAnsiTheme="minorHAnsi" w:cstheme="minorBidi"/>
          <w:sz w:val="22"/>
          <w:szCs w:val="22"/>
          <w:lang w:val="en-US" w:eastAsia="en-US"/>
        </w:rPr>
      </w:pPr>
      <w:ins w:id="1812" w:author="Author">
        <w:del w:id="1813" w:author="Author">
          <w:r>
            <w:rPr>
              <w:rStyle w:val="Hyperlink"/>
              <w14:scene3d>
                <w14:camera w14:prst="orthographicFront"/>
                <w14:lightRig w14:rig="threePt" w14:dir="t">
                  <w14:rot w14:lat="0" w14:lon="0" w14:rev="0"/>
                </w14:lightRig>
              </w14:scene3d>
            </w:rPr>
            <w:delText>5.1.7.</w:delText>
          </w:r>
          <w:r>
            <w:rPr>
              <w:rStyle w:val="Hyperlink"/>
            </w:rPr>
            <w:delText xml:space="preserve"> Rules_Project_006</w:delText>
          </w:r>
          <w:r>
            <w:rPr>
              <w:webHidden/>
            </w:rPr>
            <w:tab/>
            <w:delText>76</w:delText>
          </w:r>
        </w:del>
      </w:ins>
    </w:p>
    <w:p w:rsidR="00743B33" w:rsidRDefault="00D20E06">
      <w:pPr>
        <w:pStyle w:val="TOC1"/>
        <w:tabs>
          <w:tab w:val="right" w:leader="dot" w:pos="9530"/>
        </w:tabs>
        <w:rPr>
          <w:ins w:id="1814" w:author="Author"/>
          <w:del w:id="1815" w:author="Author"/>
          <w:rFonts w:asciiTheme="minorHAnsi" w:eastAsiaTheme="minorEastAsia" w:hAnsiTheme="minorHAnsi" w:cstheme="minorBidi"/>
          <w:b w:val="0"/>
          <w:bCs w:val="0"/>
          <w:caps w:val="0"/>
          <w:noProof/>
          <w:sz w:val="22"/>
          <w:szCs w:val="22"/>
          <w:lang w:val="en-US" w:eastAsia="en-US"/>
        </w:rPr>
      </w:pPr>
      <w:ins w:id="1816" w:author="Author">
        <w:del w:id="1817" w:author="Author">
          <w:r>
            <w:rPr>
              <w:rStyle w:val="Hyperlink"/>
              <w:b w:val="0"/>
              <w:bCs w:val="0"/>
              <w:caps w:val="0"/>
              <w:noProof/>
            </w:rPr>
            <w:delText>Table of Content</w:delText>
          </w:r>
          <w:r>
            <w:rPr>
              <w:noProof/>
              <w:webHidden/>
            </w:rPr>
            <w:tab/>
            <w:delText>2</w:delText>
          </w:r>
        </w:del>
      </w:ins>
    </w:p>
    <w:p w:rsidR="00743B33" w:rsidRDefault="00D20E06">
      <w:pPr>
        <w:pStyle w:val="TOC1"/>
        <w:tabs>
          <w:tab w:val="right" w:leader="dot" w:pos="9530"/>
        </w:tabs>
        <w:rPr>
          <w:ins w:id="1818" w:author="Author"/>
          <w:del w:id="1819" w:author="Author"/>
          <w:rFonts w:asciiTheme="minorHAnsi" w:eastAsiaTheme="minorEastAsia" w:hAnsiTheme="minorHAnsi" w:cstheme="minorBidi"/>
          <w:b w:val="0"/>
          <w:bCs w:val="0"/>
          <w:caps w:val="0"/>
          <w:noProof/>
          <w:sz w:val="22"/>
          <w:szCs w:val="22"/>
          <w:lang w:val="en-US" w:eastAsia="en-US"/>
        </w:rPr>
      </w:pPr>
      <w:ins w:id="1820" w:author="Author">
        <w:del w:id="1821" w:author="Author">
          <w:r>
            <w:rPr>
              <w:rStyle w:val="Hyperlink"/>
              <w:b w:val="0"/>
              <w:bCs w:val="0"/>
              <w:caps w:val="0"/>
              <w:noProof/>
              <w14:scene3d>
                <w14:camera w14:prst="orthographicFront"/>
                <w14:lightRig w14:rig="threePt" w14:dir="t">
                  <w14:rot w14:lat="0" w14:lon="0" w14:rev="0"/>
                </w14:lightRig>
              </w14:scene3d>
            </w:rPr>
            <w:delText>1.</w:delText>
          </w:r>
          <w:r>
            <w:rPr>
              <w:rStyle w:val="Hyperlink"/>
              <w:b w:val="0"/>
              <w:bCs w:val="0"/>
              <w:caps w:val="0"/>
              <w:noProof/>
            </w:rPr>
            <w:delText xml:space="preserve"> Introduction</w:delText>
          </w:r>
          <w:r>
            <w:rPr>
              <w:noProof/>
              <w:webHidden/>
            </w:rPr>
            <w:tab/>
            <w:delText>7</w:delText>
          </w:r>
        </w:del>
      </w:ins>
    </w:p>
    <w:p w:rsidR="00743B33" w:rsidRDefault="00D20E06">
      <w:pPr>
        <w:pStyle w:val="TOC2"/>
        <w:rPr>
          <w:ins w:id="1822" w:author="Author"/>
          <w:del w:id="1823" w:author="Author"/>
          <w:rFonts w:asciiTheme="minorHAnsi" w:eastAsiaTheme="minorEastAsia" w:hAnsiTheme="minorHAnsi" w:cstheme="minorBidi"/>
          <w:b w:val="0"/>
          <w:iCs w:val="0"/>
          <w:noProof/>
          <w:sz w:val="22"/>
          <w:szCs w:val="22"/>
          <w:lang w:val="en-US" w:eastAsia="en-US"/>
        </w:rPr>
      </w:pPr>
      <w:ins w:id="1824" w:author="Author">
        <w:del w:id="1825" w:author="Author">
          <w:r>
            <w:rPr>
              <w:rStyle w:val="Hyperlink"/>
              <w:b w:val="0"/>
              <w:iCs w:val="0"/>
              <w:noProof/>
            </w:rPr>
            <w:delText>1.1. Purpose of the document</w:delText>
          </w:r>
          <w:r>
            <w:rPr>
              <w:noProof/>
              <w:webHidden/>
            </w:rPr>
            <w:tab/>
            <w:delText>7</w:delText>
          </w:r>
        </w:del>
      </w:ins>
    </w:p>
    <w:p w:rsidR="00743B33" w:rsidRDefault="00D20E06">
      <w:pPr>
        <w:pStyle w:val="TOC2"/>
        <w:rPr>
          <w:ins w:id="1826" w:author="Author"/>
          <w:del w:id="1827" w:author="Author"/>
          <w:rFonts w:asciiTheme="minorHAnsi" w:eastAsiaTheme="minorEastAsia" w:hAnsiTheme="minorHAnsi" w:cstheme="minorBidi"/>
          <w:b w:val="0"/>
          <w:iCs w:val="0"/>
          <w:noProof/>
          <w:sz w:val="22"/>
          <w:szCs w:val="22"/>
          <w:lang w:val="en-US" w:eastAsia="en-US"/>
        </w:rPr>
      </w:pPr>
      <w:ins w:id="1828" w:author="Author">
        <w:del w:id="1829" w:author="Author">
          <w:r>
            <w:rPr>
              <w:rStyle w:val="Hyperlink"/>
              <w:b w:val="0"/>
              <w:iCs w:val="0"/>
              <w:noProof/>
            </w:rPr>
            <w:delText>1.2. Reference</w:delText>
          </w:r>
          <w:r>
            <w:rPr>
              <w:noProof/>
              <w:webHidden/>
            </w:rPr>
            <w:tab/>
            <w:delText>7</w:delText>
          </w:r>
        </w:del>
      </w:ins>
    </w:p>
    <w:p w:rsidR="00743B33" w:rsidRDefault="00D20E06">
      <w:pPr>
        <w:pStyle w:val="TOC1"/>
        <w:tabs>
          <w:tab w:val="right" w:leader="dot" w:pos="9530"/>
        </w:tabs>
        <w:rPr>
          <w:ins w:id="1830" w:author="Author"/>
          <w:del w:id="1831" w:author="Author"/>
          <w:rFonts w:asciiTheme="minorHAnsi" w:eastAsiaTheme="minorEastAsia" w:hAnsiTheme="minorHAnsi" w:cstheme="minorBidi"/>
          <w:b w:val="0"/>
          <w:bCs w:val="0"/>
          <w:caps w:val="0"/>
          <w:noProof/>
          <w:sz w:val="22"/>
          <w:szCs w:val="22"/>
          <w:lang w:val="en-US" w:eastAsia="en-US"/>
        </w:rPr>
      </w:pPr>
      <w:ins w:id="1832" w:author="Author">
        <w:del w:id="1833" w:author="Author">
          <w:r>
            <w:rPr>
              <w:rStyle w:val="Hyperlink"/>
              <w:b w:val="0"/>
              <w:bCs w:val="0"/>
              <w:caps w:val="0"/>
              <w:noProof/>
              <w14:scene3d>
                <w14:camera w14:prst="orthographicFront"/>
                <w14:lightRig w14:rig="threePt" w14:dir="t">
                  <w14:rot w14:lat="0" w14:lon="0" w14:rev="0"/>
                </w14:lightRig>
              </w14:scene3d>
            </w:rPr>
            <w:delText>2.</w:delText>
          </w:r>
          <w:r>
            <w:rPr>
              <w:rStyle w:val="Hyperlink"/>
              <w:b w:val="0"/>
              <w:bCs w:val="0"/>
              <w:caps w:val="0"/>
              <w:noProof/>
            </w:rPr>
            <w:delText xml:space="preserve"> Naming Convention</w:delText>
          </w:r>
          <w:r>
            <w:rPr>
              <w:noProof/>
              <w:webHidden/>
            </w:rPr>
            <w:tab/>
            <w:delText>8</w:delText>
          </w:r>
        </w:del>
      </w:ins>
    </w:p>
    <w:p w:rsidR="00743B33" w:rsidRDefault="00D20E06">
      <w:pPr>
        <w:pStyle w:val="TOC2"/>
        <w:rPr>
          <w:ins w:id="1834" w:author="Author"/>
          <w:del w:id="1835" w:author="Author"/>
          <w:rFonts w:asciiTheme="minorHAnsi" w:eastAsiaTheme="minorEastAsia" w:hAnsiTheme="minorHAnsi" w:cstheme="minorBidi"/>
          <w:b w:val="0"/>
          <w:iCs w:val="0"/>
          <w:noProof/>
          <w:sz w:val="22"/>
          <w:szCs w:val="22"/>
          <w:lang w:val="en-US" w:eastAsia="en-US"/>
        </w:rPr>
      </w:pPr>
      <w:ins w:id="1836" w:author="Author">
        <w:del w:id="1837" w:author="Author">
          <w:r>
            <w:rPr>
              <w:rStyle w:val="Hyperlink"/>
              <w:b w:val="0"/>
              <w:iCs w:val="0"/>
              <w:noProof/>
            </w:rPr>
            <w:delText>2.1. File Naming</w:delText>
          </w:r>
          <w:r>
            <w:rPr>
              <w:noProof/>
              <w:webHidden/>
            </w:rPr>
            <w:tab/>
            <w:delText>8</w:delText>
          </w:r>
        </w:del>
      </w:ins>
    </w:p>
    <w:p w:rsidR="00743B33" w:rsidRDefault="00D20E06">
      <w:pPr>
        <w:pStyle w:val="TOC3"/>
        <w:rPr>
          <w:ins w:id="1838" w:author="Author"/>
          <w:del w:id="1839" w:author="Author"/>
          <w:rFonts w:asciiTheme="minorHAnsi" w:eastAsiaTheme="minorEastAsia" w:hAnsiTheme="minorHAnsi" w:cstheme="minorBidi"/>
          <w:sz w:val="22"/>
          <w:szCs w:val="22"/>
          <w:lang w:val="en-US" w:eastAsia="en-US"/>
        </w:rPr>
      </w:pPr>
      <w:ins w:id="1840" w:author="Author">
        <w:del w:id="1841" w:author="Author">
          <w:r>
            <w:rPr>
              <w:rStyle w:val="Hyperlink"/>
              <w14:scene3d>
                <w14:camera w14:prst="orthographicFront"/>
                <w14:lightRig w14:rig="threePt" w14:dir="t">
                  <w14:rot w14:lat="0" w14:lon="0" w14:rev="0"/>
                </w14:lightRig>
              </w14:scene3d>
            </w:rPr>
            <w:delText>2.1.1.</w:delText>
          </w:r>
          <w:r>
            <w:rPr>
              <w:rStyle w:val="Hyperlink"/>
            </w:rPr>
            <w:delText xml:space="preserve"> Name_File_001 ([1] Clause 5.4.7 - table 1 - 1h)</w:delText>
          </w:r>
          <w:r>
            <w:rPr>
              <w:webHidden/>
            </w:rPr>
            <w:tab/>
            <w:delText>8</w:delText>
          </w:r>
        </w:del>
      </w:ins>
    </w:p>
    <w:p w:rsidR="00743B33" w:rsidRDefault="00D20E06">
      <w:pPr>
        <w:pStyle w:val="TOC3"/>
        <w:rPr>
          <w:ins w:id="1842" w:author="Author"/>
          <w:del w:id="1843" w:author="Author"/>
          <w:rFonts w:asciiTheme="minorHAnsi" w:eastAsiaTheme="minorEastAsia" w:hAnsiTheme="minorHAnsi" w:cstheme="minorBidi"/>
          <w:sz w:val="22"/>
          <w:szCs w:val="22"/>
          <w:lang w:val="en-US" w:eastAsia="en-US"/>
        </w:rPr>
      </w:pPr>
      <w:ins w:id="1844" w:author="Author">
        <w:del w:id="1845" w:author="Author">
          <w:r>
            <w:rPr>
              <w:rStyle w:val="Hyperlink"/>
              <w14:scene3d>
                <w14:camera w14:prst="orthographicFront"/>
                <w14:lightRig w14:rig="threePt" w14:dir="t">
                  <w14:rot w14:lat="0" w14:lon="0" w14:rev="0"/>
                </w14:lightRig>
              </w14:scene3d>
            </w:rPr>
            <w:delText>2.1.2.</w:delText>
          </w:r>
          <w:r>
            <w:rPr>
              <w:rStyle w:val="Hyperlink"/>
            </w:rPr>
            <w:delText xml:space="preserve"> Name_File_002 ([1] Clause 5.4.7 - table 1 - 1h)</w:delText>
          </w:r>
          <w:r>
            <w:rPr>
              <w:webHidden/>
            </w:rPr>
            <w:tab/>
            <w:delText>8</w:delText>
          </w:r>
        </w:del>
      </w:ins>
    </w:p>
    <w:p w:rsidR="00743B33" w:rsidRDefault="00D20E06">
      <w:pPr>
        <w:pStyle w:val="TOC3"/>
        <w:rPr>
          <w:ins w:id="1846" w:author="Author"/>
          <w:del w:id="1847" w:author="Author"/>
          <w:rFonts w:asciiTheme="minorHAnsi" w:eastAsiaTheme="minorEastAsia" w:hAnsiTheme="minorHAnsi" w:cstheme="minorBidi"/>
          <w:sz w:val="22"/>
          <w:szCs w:val="22"/>
          <w:lang w:val="en-US" w:eastAsia="en-US"/>
        </w:rPr>
      </w:pPr>
      <w:ins w:id="1848" w:author="Author">
        <w:del w:id="1849" w:author="Author">
          <w:r>
            <w:rPr>
              <w:rStyle w:val="Hyperlink"/>
              <w14:scene3d>
                <w14:camera w14:prst="orthographicFront"/>
                <w14:lightRig w14:rig="threePt" w14:dir="t">
                  <w14:rot w14:lat="0" w14:lon="0" w14:rev="0"/>
                </w14:lightRig>
              </w14:scene3d>
            </w:rPr>
            <w:delText>2.1.3.</w:delText>
          </w:r>
          <w:r>
            <w:rPr>
              <w:rStyle w:val="Hyperlink"/>
            </w:rPr>
            <w:delText xml:space="preserve"> Name_File_003</w:delText>
          </w:r>
          <w:r>
            <w:rPr>
              <w:webHidden/>
            </w:rPr>
            <w:tab/>
            <w:delText>8</w:delText>
          </w:r>
        </w:del>
      </w:ins>
    </w:p>
    <w:p w:rsidR="00743B33" w:rsidRDefault="00D20E06">
      <w:pPr>
        <w:pStyle w:val="TOC3"/>
        <w:rPr>
          <w:ins w:id="1850" w:author="Author"/>
          <w:del w:id="1851" w:author="Author"/>
          <w:rFonts w:asciiTheme="minorHAnsi" w:eastAsiaTheme="minorEastAsia" w:hAnsiTheme="minorHAnsi" w:cstheme="minorBidi"/>
          <w:sz w:val="22"/>
          <w:szCs w:val="22"/>
          <w:lang w:val="en-US" w:eastAsia="en-US"/>
        </w:rPr>
      </w:pPr>
      <w:ins w:id="1852" w:author="Author">
        <w:del w:id="1853" w:author="Author">
          <w:r>
            <w:rPr>
              <w:rStyle w:val="Hyperlink"/>
              <w14:scene3d>
                <w14:camera w14:prst="orthographicFront"/>
                <w14:lightRig w14:rig="threePt" w14:dir="t">
                  <w14:rot w14:lat="0" w14:lon="0" w14:rev="0"/>
                </w14:lightRig>
              </w14:scene3d>
            </w:rPr>
            <w:delText>2.1.4.</w:delText>
          </w:r>
          <w:r>
            <w:rPr>
              <w:rStyle w:val="Hyperlink"/>
            </w:rPr>
            <w:delText xml:space="preserve"> Name_File_004</w:delText>
          </w:r>
          <w:r>
            <w:rPr>
              <w:webHidden/>
            </w:rPr>
            <w:tab/>
            <w:delText>9</w:delText>
          </w:r>
        </w:del>
      </w:ins>
    </w:p>
    <w:p w:rsidR="00743B33" w:rsidRDefault="00D20E06">
      <w:pPr>
        <w:pStyle w:val="TOC2"/>
        <w:rPr>
          <w:ins w:id="1854" w:author="Author"/>
          <w:del w:id="1855" w:author="Author"/>
          <w:rFonts w:asciiTheme="minorHAnsi" w:eastAsiaTheme="minorEastAsia" w:hAnsiTheme="minorHAnsi" w:cstheme="minorBidi"/>
          <w:b w:val="0"/>
          <w:iCs w:val="0"/>
          <w:noProof/>
          <w:sz w:val="22"/>
          <w:szCs w:val="22"/>
          <w:lang w:val="en-US" w:eastAsia="en-US"/>
        </w:rPr>
      </w:pPr>
      <w:ins w:id="1856" w:author="Author">
        <w:del w:id="1857" w:author="Author">
          <w:r>
            <w:rPr>
              <w:rStyle w:val="Hyperlink"/>
              <w:b w:val="0"/>
              <w:iCs w:val="0"/>
              <w:noProof/>
            </w:rPr>
            <w:delText>2.2. Variable Naming</w:delText>
          </w:r>
          <w:r>
            <w:rPr>
              <w:noProof/>
              <w:webHidden/>
            </w:rPr>
            <w:tab/>
            <w:delText>9</w:delText>
          </w:r>
        </w:del>
      </w:ins>
    </w:p>
    <w:p w:rsidR="00743B33" w:rsidRDefault="00D20E06">
      <w:pPr>
        <w:pStyle w:val="TOC3"/>
        <w:rPr>
          <w:ins w:id="1858" w:author="Author"/>
          <w:del w:id="1859" w:author="Author"/>
          <w:rFonts w:asciiTheme="minorHAnsi" w:eastAsiaTheme="minorEastAsia" w:hAnsiTheme="minorHAnsi" w:cstheme="minorBidi"/>
          <w:sz w:val="22"/>
          <w:szCs w:val="22"/>
          <w:lang w:val="en-US" w:eastAsia="en-US"/>
        </w:rPr>
      </w:pPr>
      <w:ins w:id="1860" w:author="Author">
        <w:del w:id="1861" w:author="Author">
          <w:r>
            <w:rPr>
              <w:rStyle w:val="Hyperlink"/>
              <w14:scene3d>
                <w14:camera w14:prst="orthographicFront"/>
                <w14:lightRig w14:rig="threePt" w14:dir="t">
                  <w14:rot w14:lat="0" w14:lon="0" w14:rev="0"/>
                </w14:lightRig>
              </w14:scene3d>
            </w:rPr>
            <w:delText>2.2.1.</w:delText>
          </w:r>
          <w:r>
            <w:rPr>
              <w:rStyle w:val="Hyperlink"/>
            </w:rPr>
            <w:delText xml:space="preserve"> Name_Var_001 ([1] Clause 5.4.7 - table 1 - 1h)</w:delText>
          </w:r>
          <w:r>
            <w:rPr>
              <w:webHidden/>
            </w:rPr>
            <w:tab/>
            <w:delText>9</w:delText>
          </w:r>
        </w:del>
      </w:ins>
    </w:p>
    <w:p w:rsidR="00743B33" w:rsidRDefault="00D20E06">
      <w:pPr>
        <w:pStyle w:val="TOC3"/>
        <w:rPr>
          <w:ins w:id="1862" w:author="Author"/>
          <w:del w:id="1863" w:author="Author"/>
          <w:rFonts w:asciiTheme="minorHAnsi" w:eastAsiaTheme="minorEastAsia" w:hAnsiTheme="minorHAnsi" w:cstheme="minorBidi"/>
          <w:sz w:val="22"/>
          <w:szCs w:val="22"/>
          <w:lang w:val="en-US" w:eastAsia="en-US"/>
        </w:rPr>
      </w:pPr>
      <w:ins w:id="1864" w:author="Author">
        <w:del w:id="1865" w:author="Author">
          <w:r>
            <w:rPr>
              <w:rStyle w:val="Hyperlink"/>
              <w14:scene3d>
                <w14:camera w14:prst="orthographicFront"/>
                <w14:lightRig w14:rig="threePt" w14:dir="t">
                  <w14:rot w14:lat="0" w14:lon="0" w14:rev="0"/>
                </w14:lightRig>
              </w14:scene3d>
            </w:rPr>
            <w:delText>2.2.2.</w:delText>
          </w:r>
          <w:r>
            <w:rPr>
              <w:rStyle w:val="Hyperlink"/>
            </w:rPr>
            <w:delText xml:space="preserve"> Name_Var_002 ([1</w:delText>
          </w:r>
          <w:r>
            <w:rPr>
              <w:rStyle w:val="Hyperlink"/>
            </w:rPr>
            <w:delText>] Clause 5.4.7 - table 1 - 1h)</w:delText>
          </w:r>
          <w:r>
            <w:rPr>
              <w:webHidden/>
            </w:rPr>
            <w:tab/>
            <w:delText>9</w:delText>
          </w:r>
        </w:del>
      </w:ins>
    </w:p>
    <w:p w:rsidR="00743B33" w:rsidRDefault="00D20E06">
      <w:pPr>
        <w:pStyle w:val="TOC3"/>
        <w:rPr>
          <w:ins w:id="1866" w:author="Author"/>
          <w:del w:id="1867" w:author="Author"/>
          <w:rFonts w:asciiTheme="minorHAnsi" w:eastAsiaTheme="minorEastAsia" w:hAnsiTheme="minorHAnsi" w:cstheme="minorBidi"/>
          <w:sz w:val="22"/>
          <w:szCs w:val="22"/>
          <w:lang w:val="en-US" w:eastAsia="en-US"/>
        </w:rPr>
      </w:pPr>
      <w:ins w:id="1868" w:author="Author">
        <w:del w:id="1869" w:author="Author">
          <w:r>
            <w:rPr>
              <w:rStyle w:val="Hyperlink"/>
              <w14:scene3d>
                <w14:camera w14:prst="orthographicFront"/>
                <w14:lightRig w14:rig="threePt" w14:dir="t">
                  <w14:rot w14:lat="0" w14:lon="0" w14:rev="0"/>
                </w14:lightRig>
              </w14:scene3d>
            </w:rPr>
            <w:delText>2.2.3.</w:delText>
          </w:r>
          <w:r>
            <w:rPr>
              <w:rStyle w:val="Hyperlink"/>
            </w:rPr>
            <w:delText xml:space="preserve"> Name_Var_003 ([1] Clause 5.4.7 - table 1 - 1h)</w:delText>
          </w:r>
          <w:r>
            <w:rPr>
              <w:webHidden/>
            </w:rPr>
            <w:tab/>
            <w:delText>10</w:delText>
          </w:r>
        </w:del>
      </w:ins>
    </w:p>
    <w:p w:rsidR="00743B33" w:rsidRDefault="00D20E06">
      <w:pPr>
        <w:pStyle w:val="TOC3"/>
        <w:rPr>
          <w:ins w:id="1870" w:author="Author"/>
          <w:del w:id="1871" w:author="Author"/>
          <w:rFonts w:asciiTheme="minorHAnsi" w:eastAsiaTheme="minorEastAsia" w:hAnsiTheme="minorHAnsi" w:cstheme="minorBidi"/>
          <w:sz w:val="22"/>
          <w:szCs w:val="22"/>
          <w:lang w:val="en-US" w:eastAsia="en-US"/>
        </w:rPr>
      </w:pPr>
      <w:ins w:id="1872" w:author="Author">
        <w:del w:id="1873" w:author="Author">
          <w:r>
            <w:rPr>
              <w:rStyle w:val="Hyperlink"/>
              <w14:scene3d>
                <w14:camera w14:prst="orthographicFront"/>
                <w14:lightRig w14:rig="threePt" w14:dir="t">
                  <w14:rot w14:lat="0" w14:lon="0" w14:rev="0"/>
                </w14:lightRig>
              </w14:scene3d>
            </w:rPr>
            <w:delText>2.2.4.</w:delText>
          </w:r>
          <w:r>
            <w:rPr>
              <w:rStyle w:val="Hyperlink"/>
            </w:rPr>
            <w:delText xml:space="preserve"> Name_Var_004</w:delText>
          </w:r>
          <w:r>
            <w:rPr>
              <w:webHidden/>
            </w:rPr>
            <w:tab/>
            <w:delText>10</w:delText>
          </w:r>
        </w:del>
      </w:ins>
    </w:p>
    <w:p w:rsidR="00743B33" w:rsidRDefault="00D20E06">
      <w:pPr>
        <w:pStyle w:val="TOC3"/>
        <w:rPr>
          <w:ins w:id="1874" w:author="Author"/>
          <w:del w:id="1875" w:author="Author"/>
          <w:rFonts w:asciiTheme="minorHAnsi" w:eastAsiaTheme="minorEastAsia" w:hAnsiTheme="minorHAnsi" w:cstheme="minorBidi"/>
          <w:sz w:val="22"/>
          <w:szCs w:val="22"/>
          <w:lang w:val="en-US" w:eastAsia="en-US"/>
        </w:rPr>
      </w:pPr>
      <w:ins w:id="1876" w:author="Author">
        <w:del w:id="1877" w:author="Author">
          <w:r>
            <w:rPr>
              <w:rStyle w:val="Hyperlink"/>
              <w14:scene3d>
                <w14:camera w14:prst="orthographicFront"/>
                <w14:lightRig w14:rig="threePt" w14:dir="t">
                  <w14:rot w14:lat="0" w14:lon="0" w14:rev="0"/>
                </w14:lightRig>
              </w14:scene3d>
            </w:rPr>
            <w:delText>2.2.5.</w:delText>
          </w:r>
          <w:r>
            <w:rPr>
              <w:rStyle w:val="Hyperlink"/>
            </w:rPr>
            <w:delText xml:space="preserve"> Name_Var_005</w:delText>
          </w:r>
          <w:r>
            <w:rPr>
              <w:webHidden/>
            </w:rPr>
            <w:tab/>
            <w:delText>10</w:delText>
          </w:r>
        </w:del>
      </w:ins>
    </w:p>
    <w:p w:rsidR="00743B33" w:rsidRDefault="00D20E06">
      <w:pPr>
        <w:pStyle w:val="TOC2"/>
        <w:rPr>
          <w:ins w:id="1878" w:author="Author"/>
          <w:del w:id="1879" w:author="Author"/>
          <w:rFonts w:asciiTheme="minorHAnsi" w:eastAsiaTheme="minorEastAsia" w:hAnsiTheme="minorHAnsi" w:cstheme="minorBidi"/>
          <w:b w:val="0"/>
          <w:iCs w:val="0"/>
          <w:noProof/>
          <w:sz w:val="22"/>
          <w:szCs w:val="22"/>
          <w:lang w:val="en-US" w:eastAsia="en-US"/>
        </w:rPr>
      </w:pPr>
      <w:ins w:id="1880" w:author="Author">
        <w:del w:id="1881" w:author="Author">
          <w:r>
            <w:rPr>
              <w:rStyle w:val="Hyperlink"/>
              <w:b w:val="0"/>
              <w:iCs w:val="0"/>
              <w:noProof/>
            </w:rPr>
            <w:delText>2.3. Method Naming</w:delText>
          </w:r>
          <w:r>
            <w:rPr>
              <w:noProof/>
              <w:webHidden/>
            </w:rPr>
            <w:tab/>
            <w:delText>11</w:delText>
          </w:r>
        </w:del>
      </w:ins>
    </w:p>
    <w:p w:rsidR="00743B33" w:rsidRDefault="00D20E06">
      <w:pPr>
        <w:pStyle w:val="TOC3"/>
        <w:rPr>
          <w:ins w:id="1882" w:author="Author"/>
          <w:del w:id="1883" w:author="Author"/>
          <w:rFonts w:asciiTheme="minorHAnsi" w:eastAsiaTheme="minorEastAsia" w:hAnsiTheme="minorHAnsi" w:cstheme="minorBidi"/>
          <w:sz w:val="22"/>
          <w:szCs w:val="22"/>
          <w:lang w:val="en-US" w:eastAsia="en-US"/>
        </w:rPr>
      </w:pPr>
      <w:ins w:id="1884" w:author="Author">
        <w:del w:id="1885" w:author="Author">
          <w:r>
            <w:rPr>
              <w:rStyle w:val="Hyperlink"/>
              <w14:scene3d>
                <w14:camera w14:prst="orthographicFront"/>
                <w14:lightRig w14:rig="threePt" w14:dir="t">
                  <w14:rot w14:lat="0" w14:lon="0" w14:rev="0"/>
                </w14:lightRig>
              </w14:scene3d>
            </w:rPr>
            <w:delText>2.3.1.</w:delText>
          </w:r>
          <w:r>
            <w:rPr>
              <w:rStyle w:val="Hyperlink"/>
            </w:rPr>
            <w:delText xml:space="preserve"> Name_Method_001 ([1] Clause 5.4.7 - table 1 - 1h)</w:delText>
          </w:r>
          <w:r>
            <w:rPr>
              <w:webHidden/>
            </w:rPr>
            <w:tab/>
            <w:delText>11</w:delText>
          </w:r>
        </w:del>
      </w:ins>
    </w:p>
    <w:p w:rsidR="00743B33" w:rsidRDefault="00D20E06">
      <w:pPr>
        <w:pStyle w:val="TOC2"/>
        <w:rPr>
          <w:ins w:id="1886" w:author="Author"/>
          <w:del w:id="1887" w:author="Author"/>
          <w:rFonts w:asciiTheme="minorHAnsi" w:eastAsiaTheme="minorEastAsia" w:hAnsiTheme="minorHAnsi" w:cstheme="minorBidi"/>
          <w:b w:val="0"/>
          <w:iCs w:val="0"/>
          <w:noProof/>
          <w:sz w:val="22"/>
          <w:szCs w:val="22"/>
          <w:lang w:val="en-US" w:eastAsia="en-US"/>
        </w:rPr>
      </w:pPr>
      <w:ins w:id="1888" w:author="Author">
        <w:del w:id="1889" w:author="Author">
          <w:r>
            <w:rPr>
              <w:rStyle w:val="Hyperlink"/>
              <w:b w:val="0"/>
              <w:iCs w:val="0"/>
              <w:noProof/>
            </w:rPr>
            <w:delText>2.4. Type Naming</w:delText>
          </w:r>
          <w:r>
            <w:rPr>
              <w:noProof/>
              <w:webHidden/>
            </w:rPr>
            <w:tab/>
            <w:delText>11</w:delText>
          </w:r>
        </w:del>
      </w:ins>
    </w:p>
    <w:p w:rsidR="00743B33" w:rsidRDefault="00D20E06">
      <w:pPr>
        <w:pStyle w:val="TOC3"/>
        <w:rPr>
          <w:ins w:id="1890" w:author="Author"/>
          <w:del w:id="1891" w:author="Author"/>
          <w:rFonts w:asciiTheme="minorHAnsi" w:eastAsiaTheme="minorEastAsia" w:hAnsiTheme="minorHAnsi" w:cstheme="minorBidi"/>
          <w:sz w:val="22"/>
          <w:szCs w:val="22"/>
          <w:lang w:val="en-US" w:eastAsia="en-US"/>
        </w:rPr>
      </w:pPr>
      <w:ins w:id="1892" w:author="Author">
        <w:del w:id="1893" w:author="Author">
          <w:r>
            <w:rPr>
              <w:rStyle w:val="Hyperlink"/>
              <w14:scene3d>
                <w14:camera w14:prst="orthographicFront"/>
                <w14:lightRig w14:rig="threePt" w14:dir="t">
                  <w14:rot w14:lat="0" w14:lon="0" w14:rev="0"/>
                </w14:lightRig>
              </w14:scene3d>
            </w:rPr>
            <w:delText>2.4.1.</w:delText>
          </w:r>
          <w:r>
            <w:rPr>
              <w:rStyle w:val="Hyperlink"/>
            </w:rPr>
            <w:delText xml:space="preserve"> Name_Type_001 ([1] Clause 5.4.7 - table 1 - 1h)</w:delText>
          </w:r>
          <w:r>
            <w:rPr>
              <w:webHidden/>
            </w:rPr>
            <w:tab/>
            <w:delText>11</w:delText>
          </w:r>
        </w:del>
      </w:ins>
    </w:p>
    <w:p w:rsidR="00743B33" w:rsidRDefault="00D20E06">
      <w:pPr>
        <w:pStyle w:val="TOC3"/>
        <w:rPr>
          <w:ins w:id="1894" w:author="Author"/>
          <w:del w:id="1895" w:author="Author"/>
          <w:rFonts w:asciiTheme="minorHAnsi" w:eastAsiaTheme="minorEastAsia" w:hAnsiTheme="minorHAnsi" w:cstheme="minorBidi"/>
          <w:sz w:val="22"/>
          <w:szCs w:val="22"/>
          <w:lang w:val="en-US" w:eastAsia="en-US"/>
        </w:rPr>
      </w:pPr>
      <w:ins w:id="1896" w:author="Author">
        <w:del w:id="1897" w:author="Author">
          <w:r>
            <w:rPr>
              <w:rStyle w:val="Hyperlink"/>
              <w14:scene3d>
                <w14:camera w14:prst="orthographicFront"/>
                <w14:lightRig w14:rig="threePt" w14:dir="t">
                  <w14:rot w14:lat="0" w14:lon="0" w14:rev="0"/>
                </w14:lightRig>
              </w14:scene3d>
            </w:rPr>
            <w:delText>2.4.2.</w:delText>
          </w:r>
          <w:r>
            <w:rPr>
              <w:rStyle w:val="Hyperlink"/>
            </w:rPr>
            <w:delText xml:space="preserve"> Name_Type_002 ([1] Clause 5.4.7 - table 1 - 1h)</w:delText>
          </w:r>
          <w:r>
            <w:rPr>
              <w:webHidden/>
            </w:rPr>
            <w:tab/>
            <w:delText>11</w:delText>
          </w:r>
        </w:del>
      </w:ins>
    </w:p>
    <w:p w:rsidR="00743B33" w:rsidRDefault="00D20E06">
      <w:pPr>
        <w:pStyle w:val="TOC3"/>
        <w:rPr>
          <w:ins w:id="1898" w:author="Author"/>
          <w:del w:id="1899" w:author="Author"/>
          <w:rFonts w:asciiTheme="minorHAnsi" w:eastAsiaTheme="minorEastAsia" w:hAnsiTheme="minorHAnsi" w:cstheme="minorBidi"/>
          <w:sz w:val="22"/>
          <w:szCs w:val="22"/>
          <w:lang w:val="en-US" w:eastAsia="en-US"/>
        </w:rPr>
      </w:pPr>
      <w:ins w:id="1900" w:author="Author">
        <w:del w:id="1901" w:author="Author">
          <w:r>
            <w:rPr>
              <w:rStyle w:val="Hyperlink"/>
              <w14:scene3d>
                <w14:camera w14:prst="orthographicFront"/>
                <w14:lightRig w14:rig="threePt" w14:dir="t">
                  <w14:rot w14:lat="0" w14:lon="0" w14:rev="0"/>
                </w14:lightRig>
              </w14:scene3d>
            </w:rPr>
            <w:delText>2.4.3.</w:delText>
          </w:r>
          <w:r>
            <w:rPr>
              <w:rStyle w:val="Hyperlink"/>
            </w:rPr>
            <w:delText xml:space="preserve"> Name_Type_003</w:delText>
          </w:r>
          <w:r>
            <w:rPr>
              <w:webHidden/>
            </w:rPr>
            <w:tab/>
            <w:delText>11</w:delText>
          </w:r>
        </w:del>
      </w:ins>
    </w:p>
    <w:p w:rsidR="00743B33" w:rsidRDefault="00D20E06">
      <w:pPr>
        <w:pStyle w:val="TOC3"/>
        <w:rPr>
          <w:ins w:id="1902" w:author="Author"/>
          <w:del w:id="1903" w:author="Author"/>
          <w:rFonts w:asciiTheme="minorHAnsi" w:eastAsiaTheme="minorEastAsia" w:hAnsiTheme="minorHAnsi" w:cstheme="minorBidi"/>
          <w:sz w:val="22"/>
          <w:szCs w:val="22"/>
          <w:lang w:val="en-US" w:eastAsia="en-US"/>
        </w:rPr>
      </w:pPr>
      <w:ins w:id="1904" w:author="Author">
        <w:del w:id="1905" w:author="Author">
          <w:r>
            <w:rPr>
              <w:rStyle w:val="Hyperlink"/>
              <w14:scene3d>
                <w14:camera w14:prst="orthographicFront"/>
                <w14:lightRig w14:rig="threePt" w14:dir="t">
                  <w14:rot w14:lat="0" w14:lon="0" w14:rev="0"/>
                </w14:lightRig>
              </w14:scene3d>
            </w:rPr>
            <w:delText>2.4.4.</w:delText>
          </w:r>
          <w:r>
            <w:rPr>
              <w:rStyle w:val="Hyperlink"/>
            </w:rPr>
            <w:delText xml:space="preserve"> Name_Type_004</w:delText>
          </w:r>
          <w:r>
            <w:rPr>
              <w:webHidden/>
            </w:rPr>
            <w:tab/>
            <w:delText>12</w:delText>
          </w:r>
        </w:del>
      </w:ins>
    </w:p>
    <w:p w:rsidR="00743B33" w:rsidRDefault="00D20E06">
      <w:pPr>
        <w:pStyle w:val="TOC3"/>
        <w:rPr>
          <w:ins w:id="1906" w:author="Author"/>
          <w:del w:id="1907" w:author="Author"/>
          <w:rFonts w:asciiTheme="minorHAnsi" w:eastAsiaTheme="minorEastAsia" w:hAnsiTheme="minorHAnsi" w:cstheme="minorBidi"/>
          <w:sz w:val="22"/>
          <w:szCs w:val="22"/>
          <w:lang w:val="en-US" w:eastAsia="en-US"/>
        </w:rPr>
      </w:pPr>
      <w:ins w:id="1908" w:author="Author">
        <w:del w:id="1909" w:author="Author">
          <w:r>
            <w:rPr>
              <w:rStyle w:val="Hyperlink"/>
              <w14:scene3d>
                <w14:camera w14:prst="orthographicFront"/>
                <w14:lightRig w14:rig="threePt" w14:dir="t">
                  <w14:rot w14:lat="0" w14:lon="0" w14:rev="0"/>
                </w14:lightRig>
              </w14:scene3d>
            </w:rPr>
            <w:delText>2.4.5.</w:delText>
          </w:r>
          <w:r>
            <w:rPr>
              <w:rStyle w:val="Hyperlink"/>
            </w:rPr>
            <w:delText xml:space="preserve"> Name_Type_005</w:delText>
          </w:r>
          <w:r>
            <w:rPr>
              <w:webHidden/>
            </w:rPr>
            <w:tab/>
            <w:delText>13</w:delText>
          </w:r>
        </w:del>
      </w:ins>
    </w:p>
    <w:p w:rsidR="00743B33" w:rsidRDefault="00D20E06">
      <w:pPr>
        <w:pStyle w:val="TOC2"/>
        <w:rPr>
          <w:ins w:id="1910" w:author="Author"/>
          <w:del w:id="1911" w:author="Author"/>
          <w:rFonts w:asciiTheme="minorHAnsi" w:eastAsiaTheme="minorEastAsia" w:hAnsiTheme="minorHAnsi" w:cstheme="minorBidi"/>
          <w:b w:val="0"/>
          <w:iCs w:val="0"/>
          <w:noProof/>
          <w:sz w:val="22"/>
          <w:szCs w:val="22"/>
          <w:lang w:val="en-US" w:eastAsia="en-US"/>
        </w:rPr>
      </w:pPr>
      <w:ins w:id="1912" w:author="Author">
        <w:del w:id="1913" w:author="Author">
          <w:r>
            <w:rPr>
              <w:rStyle w:val="Hyperlink"/>
              <w:b w:val="0"/>
              <w:iCs w:val="0"/>
              <w:noProof/>
            </w:rPr>
            <w:delText>2.5. Macro Naming</w:delText>
          </w:r>
          <w:r>
            <w:rPr>
              <w:noProof/>
              <w:webHidden/>
            </w:rPr>
            <w:tab/>
            <w:delText>14</w:delText>
          </w:r>
        </w:del>
      </w:ins>
    </w:p>
    <w:p w:rsidR="00743B33" w:rsidRDefault="00D20E06">
      <w:pPr>
        <w:pStyle w:val="TOC3"/>
        <w:rPr>
          <w:ins w:id="1914" w:author="Author"/>
          <w:del w:id="1915" w:author="Author"/>
          <w:rFonts w:asciiTheme="minorHAnsi" w:eastAsiaTheme="minorEastAsia" w:hAnsiTheme="minorHAnsi" w:cstheme="minorBidi"/>
          <w:sz w:val="22"/>
          <w:szCs w:val="22"/>
          <w:lang w:val="en-US" w:eastAsia="en-US"/>
        </w:rPr>
      </w:pPr>
      <w:ins w:id="1916" w:author="Author">
        <w:del w:id="1917" w:author="Author">
          <w:r>
            <w:rPr>
              <w:rStyle w:val="Hyperlink"/>
              <w14:scene3d>
                <w14:camera w14:prst="orthographicFront"/>
                <w14:lightRig w14:rig="threePt" w14:dir="t">
                  <w14:rot w14:lat="0" w14:lon="0" w14:rev="0"/>
                </w14:lightRig>
              </w14:scene3d>
            </w:rPr>
            <w:delText>2.5.1.</w:delText>
          </w:r>
          <w:r>
            <w:rPr>
              <w:rStyle w:val="Hyperlink"/>
            </w:rPr>
            <w:delText xml:space="preserve"> Name_Macro_001 ([1] Clause 5.4.7 - table 1 - 1h)</w:delText>
          </w:r>
          <w:r>
            <w:rPr>
              <w:webHidden/>
            </w:rPr>
            <w:tab/>
            <w:delText>14</w:delText>
          </w:r>
        </w:del>
      </w:ins>
    </w:p>
    <w:p w:rsidR="00743B33" w:rsidRDefault="00D20E06">
      <w:pPr>
        <w:pStyle w:val="TOC2"/>
        <w:rPr>
          <w:ins w:id="1918" w:author="Author"/>
          <w:del w:id="1919" w:author="Author"/>
          <w:rFonts w:asciiTheme="minorHAnsi" w:eastAsiaTheme="minorEastAsia" w:hAnsiTheme="minorHAnsi" w:cstheme="minorBidi"/>
          <w:b w:val="0"/>
          <w:iCs w:val="0"/>
          <w:noProof/>
          <w:sz w:val="22"/>
          <w:szCs w:val="22"/>
          <w:lang w:val="en-US" w:eastAsia="en-US"/>
        </w:rPr>
      </w:pPr>
      <w:ins w:id="1920" w:author="Author">
        <w:del w:id="1921" w:author="Author">
          <w:r>
            <w:rPr>
              <w:rStyle w:val="Hyperlink"/>
              <w:b w:val="0"/>
              <w:iCs w:val="0"/>
              <w:noProof/>
            </w:rPr>
            <w:delText>2.6. Parameter Naming</w:delText>
          </w:r>
          <w:r>
            <w:rPr>
              <w:noProof/>
              <w:webHidden/>
            </w:rPr>
            <w:tab/>
            <w:delText>14</w:delText>
          </w:r>
        </w:del>
      </w:ins>
    </w:p>
    <w:p w:rsidR="00743B33" w:rsidRDefault="00D20E06">
      <w:pPr>
        <w:pStyle w:val="TOC3"/>
        <w:rPr>
          <w:ins w:id="1922" w:author="Author"/>
          <w:del w:id="1923" w:author="Author"/>
          <w:rFonts w:asciiTheme="minorHAnsi" w:eastAsiaTheme="minorEastAsia" w:hAnsiTheme="minorHAnsi" w:cstheme="minorBidi"/>
          <w:sz w:val="22"/>
          <w:szCs w:val="22"/>
          <w:lang w:val="en-US" w:eastAsia="en-US"/>
        </w:rPr>
      </w:pPr>
      <w:ins w:id="1924" w:author="Author">
        <w:del w:id="1925" w:author="Author">
          <w:r>
            <w:rPr>
              <w:rStyle w:val="Hyperlink"/>
              <w14:scene3d>
                <w14:camera w14:prst="orthographicFront"/>
                <w14:lightRig w14:rig="threePt" w14:dir="t">
                  <w14:rot w14:lat="0" w14:lon="0" w14:rev="0"/>
                </w14:lightRig>
              </w14:scene3d>
            </w:rPr>
            <w:delText>2.6.1.</w:delText>
          </w:r>
          <w:r>
            <w:rPr>
              <w:rStyle w:val="Hyperlink"/>
            </w:rPr>
            <w:delText xml:space="preserve"> Name_Param_001</w:delText>
          </w:r>
          <w:r>
            <w:rPr>
              <w:webHidden/>
            </w:rPr>
            <w:tab/>
            <w:delText>14</w:delText>
          </w:r>
        </w:del>
      </w:ins>
    </w:p>
    <w:p w:rsidR="00743B33" w:rsidRDefault="00D20E06">
      <w:pPr>
        <w:pStyle w:val="TOC3"/>
        <w:rPr>
          <w:ins w:id="1926" w:author="Author"/>
          <w:del w:id="1927" w:author="Author"/>
          <w:rFonts w:asciiTheme="minorHAnsi" w:eastAsiaTheme="minorEastAsia" w:hAnsiTheme="minorHAnsi" w:cstheme="minorBidi"/>
          <w:sz w:val="22"/>
          <w:szCs w:val="22"/>
          <w:lang w:val="en-US" w:eastAsia="en-US"/>
        </w:rPr>
      </w:pPr>
      <w:ins w:id="1928" w:author="Author">
        <w:del w:id="1929" w:author="Author">
          <w:r>
            <w:rPr>
              <w:rStyle w:val="Hyperlink"/>
              <w14:scene3d>
                <w14:camera w14:prst="orthographicFront"/>
                <w14:lightRig w14:rig="threePt" w14:dir="t">
                  <w14:rot w14:lat="0" w14:lon="0" w14:rev="0"/>
                </w14:lightRig>
              </w14:scene3d>
            </w:rPr>
            <w:delText>2.6.2.</w:delText>
          </w:r>
          <w:r>
            <w:rPr>
              <w:rStyle w:val="Hyperlink"/>
            </w:rPr>
            <w:delText xml:space="preserve"> Name_Param_002</w:delText>
          </w:r>
          <w:r>
            <w:rPr>
              <w:webHidden/>
            </w:rPr>
            <w:tab/>
            <w:delText>14</w:delText>
          </w:r>
        </w:del>
      </w:ins>
    </w:p>
    <w:p w:rsidR="00743B33" w:rsidRDefault="00D20E06">
      <w:pPr>
        <w:pStyle w:val="TOC2"/>
        <w:rPr>
          <w:ins w:id="1930" w:author="Author"/>
          <w:del w:id="1931" w:author="Author"/>
          <w:rFonts w:asciiTheme="minorHAnsi" w:eastAsiaTheme="minorEastAsia" w:hAnsiTheme="minorHAnsi" w:cstheme="minorBidi"/>
          <w:b w:val="0"/>
          <w:iCs w:val="0"/>
          <w:noProof/>
          <w:sz w:val="22"/>
          <w:szCs w:val="22"/>
          <w:lang w:val="en-US" w:eastAsia="en-US"/>
        </w:rPr>
      </w:pPr>
      <w:ins w:id="1932" w:author="Author">
        <w:del w:id="1933" w:author="Author">
          <w:r>
            <w:rPr>
              <w:rStyle w:val="Hyperlink"/>
              <w:b w:val="0"/>
              <w:iCs w:val="0"/>
              <w:noProof/>
            </w:rPr>
            <w:delText>2.7. Properties Naming</w:delText>
          </w:r>
          <w:r>
            <w:rPr>
              <w:noProof/>
              <w:webHidden/>
            </w:rPr>
            <w:tab/>
            <w:delText>14</w:delText>
          </w:r>
        </w:del>
      </w:ins>
    </w:p>
    <w:p w:rsidR="00743B33" w:rsidRDefault="00D20E06">
      <w:pPr>
        <w:pStyle w:val="TOC3"/>
        <w:rPr>
          <w:ins w:id="1934" w:author="Author"/>
          <w:del w:id="1935" w:author="Author"/>
          <w:rFonts w:asciiTheme="minorHAnsi" w:eastAsiaTheme="minorEastAsia" w:hAnsiTheme="minorHAnsi" w:cstheme="minorBidi"/>
          <w:sz w:val="22"/>
          <w:szCs w:val="22"/>
          <w:lang w:val="en-US" w:eastAsia="en-US"/>
        </w:rPr>
      </w:pPr>
      <w:ins w:id="1936" w:author="Author">
        <w:del w:id="1937" w:author="Author">
          <w:r>
            <w:rPr>
              <w:rStyle w:val="Hyperlink"/>
              <w14:scene3d>
                <w14:camera w14:prst="orthographicFront"/>
                <w14:lightRig w14:rig="threePt" w14:dir="t">
                  <w14:rot w14:lat="0" w14:lon="0" w14:rev="0"/>
                </w14:lightRig>
              </w14:scene3d>
            </w:rPr>
            <w:delText>2.7.1.</w:delText>
          </w:r>
          <w:r>
            <w:rPr>
              <w:rStyle w:val="Hyperlink"/>
            </w:rPr>
            <w:delText xml:space="preserve"> Name_Prop_001</w:delText>
          </w:r>
          <w:r>
            <w:rPr>
              <w:webHidden/>
            </w:rPr>
            <w:tab/>
            <w:delText>14</w:delText>
          </w:r>
        </w:del>
      </w:ins>
    </w:p>
    <w:p w:rsidR="00743B33" w:rsidRDefault="00D20E06">
      <w:pPr>
        <w:pStyle w:val="TOC3"/>
        <w:rPr>
          <w:ins w:id="1938" w:author="Author"/>
          <w:del w:id="1939" w:author="Author"/>
          <w:rFonts w:asciiTheme="minorHAnsi" w:eastAsiaTheme="minorEastAsia" w:hAnsiTheme="minorHAnsi" w:cstheme="minorBidi"/>
          <w:sz w:val="22"/>
          <w:szCs w:val="22"/>
          <w:lang w:val="en-US" w:eastAsia="en-US"/>
        </w:rPr>
      </w:pPr>
      <w:ins w:id="1940" w:author="Author">
        <w:del w:id="1941" w:author="Author">
          <w:r>
            <w:rPr>
              <w:rStyle w:val="Hyperlink"/>
              <w14:scene3d>
                <w14:camera w14:prst="orthographicFront"/>
                <w14:lightRig w14:rig="threePt" w14:dir="t">
                  <w14:rot w14:lat="0" w14:lon="0" w14:rev="0"/>
                </w14:lightRig>
              </w14:scene3d>
            </w:rPr>
            <w:delText>2.7.2.</w:delText>
          </w:r>
          <w:r>
            <w:rPr>
              <w:rStyle w:val="Hyperlink"/>
            </w:rPr>
            <w:delText xml:space="preserve"> Name_Prop_002</w:delText>
          </w:r>
          <w:r>
            <w:rPr>
              <w:webHidden/>
            </w:rPr>
            <w:tab/>
            <w:delText>15</w:delText>
          </w:r>
        </w:del>
      </w:ins>
    </w:p>
    <w:p w:rsidR="00743B33" w:rsidRDefault="00D20E06">
      <w:pPr>
        <w:pStyle w:val="TOC3"/>
        <w:rPr>
          <w:ins w:id="1942" w:author="Author"/>
          <w:del w:id="1943" w:author="Author"/>
          <w:rFonts w:asciiTheme="minorHAnsi" w:eastAsiaTheme="minorEastAsia" w:hAnsiTheme="minorHAnsi" w:cstheme="minorBidi"/>
          <w:sz w:val="22"/>
          <w:szCs w:val="22"/>
          <w:lang w:val="en-US" w:eastAsia="en-US"/>
        </w:rPr>
      </w:pPr>
      <w:ins w:id="1944" w:author="Author">
        <w:del w:id="1945" w:author="Author">
          <w:r>
            <w:rPr>
              <w:rStyle w:val="Hyperlink"/>
              <w14:scene3d>
                <w14:camera w14:prst="orthographicFront"/>
                <w14:lightRig w14:rig="threePt" w14:dir="t">
                  <w14:rot w14:lat="0" w14:lon="0" w14:rev="0"/>
                </w14:lightRig>
              </w14:scene3d>
            </w:rPr>
            <w:delText>2.7.3.</w:delText>
          </w:r>
          <w:r>
            <w:rPr>
              <w:rStyle w:val="Hyperlink"/>
            </w:rPr>
            <w:delText xml:space="preserve"> Name_Prop_003</w:delText>
          </w:r>
          <w:r>
            <w:rPr>
              <w:webHidden/>
            </w:rPr>
            <w:tab/>
            <w:delText>15</w:delText>
          </w:r>
        </w:del>
      </w:ins>
    </w:p>
    <w:p w:rsidR="00743B33" w:rsidRDefault="00D20E06">
      <w:pPr>
        <w:pStyle w:val="TOC3"/>
        <w:rPr>
          <w:ins w:id="1946" w:author="Author"/>
          <w:del w:id="1947" w:author="Author"/>
          <w:rFonts w:asciiTheme="minorHAnsi" w:eastAsiaTheme="minorEastAsia" w:hAnsiTheme="minorHAnsi" w:cstheme="minorBidi"/>
          <w:sz w:val="22"/>
          <w:szCs w:val="22"/>
          <w:lang w:val="en-US" w:eastAsia="en-US"/>
        </w:rPr>
      </w:pPr>
      <w:ins w:id="1948" w:author="Author">
        <w:del w:id="1949" w:author="Author">
          <w:r>
            <w:rPr>
              <w:rStyle w:val="Hyperlink"/>
              <w14:scene3d>
                <w14:camera w14:prst="orthographicFront"/>
                <w14:lightRig w14:rig="threePt" w14:dir="t">
                  <w14:rot w14:lat="0" w14:lon="0" w14:rev="0"/>
                </w14:lightRig>
              </w14:scene3d>
            </w:rPr>
            <w:delText>2.7.4.</w:delText>
          </w:r>
          <w:r>
            <w:rPr>
              <w:rStyle w:val="Hyperlink"/>
            </w:rPr>
            <w:delText xml:space="preserve"> Name_Prop_004</w:delText>
          </w:r>
          <w:r>
            <w:rPr>
              <w:webHidden/>
            </w:rPr>
            <w:tab/>
            <w:delText>15</w:delText>
          </w:r>
        </w:del>
      </w:ins>
    </w:p>
    <w:p w:rsidR="00743B33" w:rsidRDefault="00D20E06">
      <w:pPr>
        <w:pStyle w:val="TOC3"/>
        <w:rPr>
          <w:ins w:id="1950" w:author="Author"/>
          <w:del w:id="1951" w:author="Author"/>
          <w:rFonts w:asciiTheme="minorHAnsi" w:eastAsiaTheme="minorEastAsia" w:hAnsiTheme="minorHAnsi" w:cstheme="minorBidi"/>
          <w:sz w:val="22"/>
          <w:szCs w:val="22"/>
          <w:lang w:val="en-US" w:eastAsia="en-US"/>
        </w:rPr>
      </w:pPr>
      <w:ins w:id="1952" w:author="Author">
        <w:del w:id="1953" w:author="Author">
          <w:r>
            <w:rPr>
              <w:rStyle w:val="Hyperlink"/>
              <w14:scene3d>
                <w14:camera w14:prst="orthographicFront"/>
                <w14:lightRig w14:rig="threePt" w14:dir="t">
                  <w14:rot w14:lat="0" w14:lon="0" w14:rev="0"/>
                </w14:lightRig>
              </w14:scene3d>
            </w:rPr>
            <w:delText>2.7.5.</w:delText>
          </w:r>
          <w:r>
            <w:rPr>
              <w:rStyle w:val="Hyperlink"/>
            </w:rPr>
            <w:delText xml:space="preserve"> Name_Prop_005</w:delText>
          </w:r>
          <w:r>
            <w:rPr>
              <w:webHidden/>
            </w:rPr>
            <w:tab/>
            <w:delText>16</w:delText>
          </w:r>
        </w:del>
      </w:ins>
    </w:p>
    <w:p w:rsidR="00743B33" w:rsidRDefault="00D20E06">
      <w:pPr>
        <w:pStyle w:val="TOC2"/>
        <w:rPr>
          <w:ins w:id="1954" w:author="Author"/>
          <w:del w:id="1955" w:author="Author"/>
          <w:rFonts w:asciiTheme="minorHAnsi" w:eastAsiaTheme="minorEastAsia" w:hAnsiTheme="minorHAnsi" w:cstheme="minorBidi"/>
          <w:b w:val="0"/>
          <w:iCs w:val="0"/>
          <w:noProof/>
          <w:sz w:val="22"/>
          <w:szCs w:val="22"/>
          <w:lang w:val="en-US" w:eastAsia="en-US"/>
        </w:rPr>
      </w:pPr>
      <w:ins w:id="1956" w:author="Author">
        <w:del w:id="1957" w:author="Author">
          <w:r>
            <w:rPr>
              <w:rStyle w:val="Hyperlink"/>
              <w:b w:val="0"/>
              <w:iCs w:val="0"/>
              <w:noProof/>
            </w:rPr>
            <w:delText>2.8. Capitalization</w:delText>
          </w:r>
          <w:r>
            <w:rPr>
              <w:noProof/>
              <w:webHidden/>
            </w:rPr>
            <w:tab/>
            <w:delText>16</w:delText>
          </w:r>
        </w:del>
      </w:ins>
    </w:p>
    <w:p w:rsidR="00743B33" w:rsidRDefault="00D20E06">
      <w:pPr>
        <w:pStyle w:val="TOC3"/>
        <w:rPr>
          <w:ins w:id="1958" w:author="Author"/>
          <w:del w:id="1959" w:author="Author"/>
          <w:rFonts w:asciiTheme="minorHAnsi" w:eastAsiaTheme="minorEastAsia" w:hAnsiTheme="minorHAnsi" w:cstheme="minorBidi"/>
          <w:sz w:val="22"/>
          <w:szCs w:val="22"/>
          <w:lang w:val="en-US" w:eastAsia="en-US"/>
        </w:rPr>
      </w:pPr>
      <w:ins w:id="1960" w:author="Author">
        <w:del w:id="1961" w:author="Author">
          <w:r>
            <w:rPr>
              <w:rStyle w:val="Hyperlink"/>
              <w14:scene3d>
                <w14:camera w14:prst="orthographicFront"/>
                <w14:lightRig w14:rig="threePt" w14:dir="t">
                  <w14:rot w14:lat="0" w14:lon="0" w14:rev="0"/>
                </w14:lightRig>
              </w14:scene3d>
            </w:rPr>
            <w:delText>2.8.1.</w:delText>
          </w:r>
          <w:r>
            <w:rPr>
              <w:rStyle w:val="Hyperlink"/>
            </w:rPr>
            <w:delText xml:space="preserve"> Name_Cap_001</w:delText>
          </w:r>
          <w:r>
            <w:rPr>
              <w:webHidden/>
            </w:rPr>
            <w:tab/>
            <w:delText>16</w:delText>
          </w:r>
        </w:del>
      </w:ins>
    </w:p>
    <w:p w:rsidR="00743B33" w:rsidRDefault="00D20E06">
      <w:pPr>
        <w:pStyle w:val="TOC2"/>
        <w:rPr>
          <w:ins w:id="1962" w:author="Author"/>
          <w:del w:id="1963" w:author="Author"/>
          <w:rFonts w:asciiTheme="minorHAnsi" w:eastAsiaTheme="minorEastAsia" w:hAnsiTheme="minorHAnsi" w:cstheme="minorBidi"/>
          <w:b w:val="0"/>
          <w:iCs w:val="0"/>
          <w:noProof/>
          <w:sz w:val="22"/>
          <w:szCs w:val="22"/>
          <w:lang w:val="en-US" w:eastAsia="en-US"/>
        </w:rPr>
      </w:pPr>
      <w:ins w:id="1964" w:author="Author">
        <w:del w:id="1965" w:author="Author">
          <w:r>
            <w:rPr>
              <w:rStyle w:val="Hyperlink"/>
              <w:b w:val="0"/>
              <w:iCs w:val="0"/>
              <w:noProof/>
            </w:rPr>
            <w:delText>2.9. Abbreviations</w:delText>
          </w:r>
          <w:r>
            <w:rPr>
              <w:noProof/>
              <w:webHidden/>
            </w:rPr>
            <w:tab/>
            <w:delText>17</w:delText>
          </w:r>
        </w:del>
      </w:ins>
    </w:p>
    <w:p w:rsidR="00743B33" w:rsidRDefault="00D20E06">
      <w:pPr>
        <w:pStyle w:val="TOC3"/>
        <w:rPr>
          <w:ins w:id="1966" w:author="Author"/>
          <w:del w:id="1967" w:author="Author"/>
          <w:rFonts w:asciiTheme="minorHAnsi" w:eastAsiaTheme="minorEastAsia" w:hAnsiTheme="minorHAnsi" w:cstheme="minorBidi"/>
          <w:sz w:val="22"/>
          <w:szCs w:val="22"/>
          <w:lang w:val="en-US" w:eastAsia="en-US"/>
        </w:rPr>
      </w:pPr>
      <w:ins w:id="1968" w:author="Author">
        <w:del w:id="1969" w:author="Author">
          <w:r>
            <w:rPr>
              <w:rStyle w:val="Hyperlink"/>
              <w14:scene3d>
                <w14:camera w14:prst="orthographicFront"/>
                <w14:lightRig w14:rig="threePt" w14:dir="t">
                  <w14:rot w14:lat="0" w14:lon="0" w14:rev="0"/>
                </w14:lightRig>
              </w14:scene3d>
            </w:rPr>
            <w:delText>2.9.1.</w:delText>
          </w:r>
          <w:r>
            <w:rPr>
              <w:rStyle w:val="Hyperlink"/>
            </w:rPr>
            <w:delText xml:space="preserve"> Name_Abbr_001</w:delText>
          </w:r>
          <w:r>
            <w:rPr>
              <w:webHidden/>
            </w:rPr>
            <w:tab/>
            <w:delText>17</w:delText>
          </w:r>
        </w:del>
      </w:ins>
    </w:p>
    <w:p w:rsidR="00743B33" w:rsidRDefault="00D20E06">
      <w:pPr>
        <w:pStyle w:val="TOC3"/>
        <w:rPr>
          <w:ins w:id="1970" w:author="Author"/>
          <w:del w:id="1971" w:author="Author"/>
          <w:rFonts w:asciiTheme="minorHAnsi" w:eastAsiaTheme="minorEastAsia" w:hAnsiTheme="minorHAnsi" w:cstheme="minorBidi"/>
          <w:sz w:val="22"/>
          <w:szCs w:val="22"/>
          <w:lang w:val="en-US" w:eastAsia="en-US"/>
        </w:rPr>
      </w:pPr>
      <w:ins w:id="1972" w:author="Author">
        <w:del w:id="1973" w:author="Author">
          <w:r>
            <w:rPr>
              <w:rStyle w:val="Hyperlink"/>
              <w14:scene3d>
                <w14:camera w14:prst="orthographicFront"/>
                <w14:lightRig w14:rig="threePt" w14:dir="t">
                  <w14:rot w14:lat="0" w14:lon="0" w14:rev="0"/>
                </w14:lightRig>
              </w14:scene3d>
            </w:rPr>
            <w:delText>2.9.2.</w:delText>
          </w:r>
          <w:r>
            <w:rPr>
              <w:rStyle w:val="Hyperlink"/>
            </w:rPr>
            <w:delText xml:space="preserve"> Name_Abbr_002</w:delText>
          </w:r>
          <w:r>
            <w:rPr>
              <w:webHidden/>
            </w:rPr>
            <w:tab/>
            <w:delText>17</w:delText>
          </w:r>
        </w:del>
      </w:ins>
    </w:p>
    <w:p w:rsidR="00743B33" w:rsidRDefault="00D20E06">
      <w:pPr>
        <w:pStyle w:val="TOC3"/>
        <w:rPr>
          <w:ins w:id="1974" w:author="Author"/>
          <w:del w:id="1975" w:author="Author"/>
          <w:rFonts w:asciiTheme="minorHAnsi" w:eastAsiaTheme="minorEastAsia" w:hAnsiTheme="minorHAnsi" w:cstheme="minorBidi"/>
          <w:sz w:val="22"/>
          <w:szCs w:val="22"/>
          <w:lang w:val="en-US" w:eastAsia="en-US"/>
        </w:rPr>
      </w:pPr>
      <w:ins w:id="1976" w:author="Author">
        <w:del w:id="1977" w:author="Author">
          <w:r>
            <w:rPr>
              <w:rStyle w:val="Hyperlink"/>
              <w14:scene3d>
                <w14:camera w14:prst="orthographicFront"/>
                <w14:lightRig w14:rig="threePt" w14:dir="t">
                  <w14:rot w14:lat="0" w14:lon="0" w14:rev="0"/>
                </w14:lightRig>
              </w14:scene3d>
            </w:rPr>
            <w:delText>2.9.3.</w:delText>
          </w:r>
          <w:r>
            <w:rPr>
              <w:rStyle w:val="Hyperlink"/>
            </w:rPr>
            <w:delText xml:space="preserve"> Name_Abbr_003</w:delText>
          </w:r>
          <w:r>
            <w:rPr>
              <w:webHidden/>
            </w:rPr>
            <w:tab/>
            <w:delText>18</w:delText>
          </w:r>
        </w:del>
      </w:ins>
    </w:p>
    <w:p w:rsidR="00743B33" w:rsidRDefault="00D20E06">
      <w:pPr>
        <w:pStyle w:val="TOC3"/>
        <w:rPr>
          <w:ins w:id="1978" w:author="Author"/>
          <w:del w:id="1979" w:author="Author"/>
          <w:rFonts w:asciiTheme="minorHAnsi" w:eastAsiaTheme="minorEastAsia" w:hAnsiTheme="minorHAnsi" w:cstheme="minorBidi"/>
          <w:sz w:val="22"/>
          <w:szCs w:val="22"/>
          <w:lang w:val="en-US" w:eastAsia="en-US"/>
        </w:rPr>
      </w:pPr>
      <w:ins w:id="1980" w:author="Author">
        <w:del w:id="1981" w:author="Author">
          <w:r>
            <w:rPr>
              <w:rStyle w:val="Hyperlink"/>
              <w14:scene3d>
                <w14:camera w14:prst="orthographicFront"/>
                <w14:lightRig w14:rig="threePt" w14:dir="t">
                  <w14:rot w14:lat="0" w14:lon="0" w14:rev="0"/>
                </w14:lightRig>
              </w14:scene3d>
            </w:rPr>
            <w:delText>2.9.4.</w:delText>
          </w:r>
          <w:r>
            <w:rPr>
              <w:rStyle w:val="Hyperlink"/>
            </w:rPr>
            <w:delText xml:space="preserve"> Name_Abbr_004</w:delText>
          </w:r>
          <w:r>
            <w:rPr>
              <w:webHidden/>
            </w:rPr>
            <w:tab/>
            <w:delText>18</w:delText>
          </w:r>
        </w:del>
      </w:ins>
    </w:p>
    <w:p w:rsidR="00743B33" w:rsidRDefault="00D20E06">
      <w:pPr>
        <w:pStyle w:val="TOC3"/>
        <w:rPr>
          <w:ins w:id="1982" w:author="Author"/>
          <w:del w:id="1983" w:author="Author"/>
          <w:rFonts w:asciiTheme="minorHAnsi" w:eastAsiaTheme="minorEastAsia" w:hAnsiTheme="minorHAnsi" w:cstheme="minorBidi"/>
          <w:sz w:val="22"/>
          <w:szCs w:val="22"/>
          <w:lang w:val="en-US" w:eastAsia="en-US"/>
        </w:rPr>
      </w:pPr>
      <w:ins w:id="1984" w:author="Author">
        <w:del w:id="1985" w:author="Author">
          <w:r>
            <w:rPr>
              <w:rStyle w:val="Hyperlink"/>
              <w14:scene3d>
                <w14:camera w14:prst="orthographicFront"/>
                <w14:lightRig w14:rig="threePt" w14:dir="t">
                  <w14:rot w14:lat="0" w14:lon="0" w14:rev="0"/>
                </w14:lightRig>
              </w14:scene3d>
            </w:rPr>
            <w:delText>2.9.5.</w:delText>
          </w:r>
          <w:r>
            <w:rPr>
              <w:rStyle w:val="Hyperlink"/>
            </w:rPr>
            <w:delText xml:space="preserve"> Name_Abbr_005</w:delText>
          </w:r>
          <w:r>
            <w:rPr>
              <w:webHidden/>
            </w:rPr>
            <w:tab/>
            <w:delText>18</w:delText>
          </w:r>
        </w:del>
      </w:ins>
    </w:p>
    <w:p w:rsidR="00743B33" w:rsidRDefault="00D20E06">
      <w:pPr>
        <w:pStyle w:val="TOC2"/>
        <w:rPr>
          <w:ins w:id="1986" w:author="Author"/>
          <w:del w:id="1987" w:author="Author"/>
          <w:rFonts w:asciiTheme="minorHAnsi" w:eastAsiaTheme="minorEastAsia" w:hAnsiTheme="minorHAnsi" w:cstheme="minorBidi"/>
          <w:b w:val="0"/>
          <w:iCs w:val="0"/>
          <w:noProof/>
          <w:sz w:val="22"/>
          <w:szCs w:val="22"/>
          <w:lang w:val="en-US" w:eastAsia="en-US"/>
        </w:rPr>
      </w:pPr>
      <w:ins w:id="1988" w:author="Author">
        <w:del w:id="1989" w:author="Author">
          <w:r>
            <w:rPr>
              <w:rStyle w:val="Hyperlink"/>
              <w:b w:val="0"/>
              <w:iCs w:val="0"/>
              <w:noProof/>
            </w:rPr>
            <w:delText>2.10. Namespace Naming</w:delText>
          </w:r>
          <w:r>
            <w:rPr>
              <w:noProof/>
              <w:webHidden/>
            </w:rPr>
            <w:tab/>
            <w:delText>18</w:delText>
          </w:r>
        </w:del>
      </w:ins>
    </w:p>
    <w:p w:rsidR="00743B33" w:rsidRDefault="00D20E06">
      <w:pPr>
        <w:pStyle w:val="TOC3"/>
        <w:rPr>
          <w:ins w:id="1990" w:author="Author"/>
          <w:del w:id="1991" w:author="Author"/>
          <w:rFonts w:asciiTheme="minorHAnsi" w:eastAsiaTheme="minorEastAsia" w:hAnsiTheme="minorHAnsi" w:cstheme="minorBidi"/>
          <w:sz w:val="22"/>
          <w:szCs w:val="22"/>
          <w:lang w:val="en-US" w:eastAsia="en-US"/>
        </w:rPr>
      </w:pPr>
      <w:ins w:id="1992" w:author="Author">
        <w:del w:id="1993" w:author="Author">
          <w:r>
            <w:rPr>
              <w:rStyle w:val="Hyperlink"/>
              <w14:scene3d>
                <w14:camera w14:prst="orthographicFront"/>
                <w14:lightRig w14:rig="threePt" w14:dir="t">
                  <w14:rot w14:lat="0" w14:lon="0" w14:rev="0"/>
                </w14:lightRig>
              </w14:scene3d>
            </w:rPr>
            <w:delText>2.10.1.</w:delText>
          </w:r>
          <w:r>
            <w:rPr>
              <w:rStyle w:val="Hyperlink"/>
            </w:rPr>
            <w:delText xml:space="preserve"> Name_NaSpc_001</w:delText>
          </w:r>
          <w:r>
            <w:rPr>
              <w:webHidden/>
            </w:rPr>
            <w:tab/>
          </w:r>
          <w:r>
            <w:rPr>
              <w:webHidden/>
            </w:rPr>
            <w:delText>18</w:delText>
          </w:r>
        </w:del>
      </w:ins>
    </w:p>
    <w:p w:rsidR="00743B33" w:rsidRDefault="00D20E06">
      <w:pPr>
        <w:pStyle w:val="TOC3"/>
        <w:rPr>
          <w:ins w:id="1994" w:author="Author"/>
          <w:del w:id="1995" w:author="Author"/>
          <w:rFonts w:asciiTheme="minorHAnsi" w:eastAsiaTheme="minorEastAsia" w:hAnsiTheme="minorHAnsi" w:cstheme="minorBidi"/>
          <w:sz w:val="22"/>
          <w:szCs w:val="22"/>
          <w:lang w:val="en-US" w:eastAsia="en-US"/>
        </w:rPr>
      </w:pPr>
      <w:ins w:id="1996" w:author="Author">
        <w:del w:id="1997" w:author="Author">
          <w:r>
            <w:rPr>
              <w:rStyle w:val="Hyperlink"/>
              <w14:scene3d>
                <w14:camera w14:prst="orthographicFront"/>
                <w14:lightRig w14:rig="threePt" w14:dir="t">
                  <w14:rot w14:lat="0" w14:lon="0" w14:rev="0"/>
                </w14:lightRig>
              </w14:scene3d>
            </w:rPr>
            <w:delText>2.10.2.</w:delText>
          </w:r>
          <w:r>
            <w:rPr>
              <w:rStyle w:val="Hyperlink"/>
            </w:rPr>
            <w:delText xml:space="preserve"> Name_NaSpc_002</w:delText>
          </w:r>
          <w:r>
            <w:rPr>
              <w:webHidden/>
            </w:rPr>
            <w:tab/>
            <w:delText>19</w:delText>
          </w:r>
        </w:del>
      </w:ins>
    </w:p>
    <w:p w:rsidR="00743B33" w:rsidRDefault="00D20E06">
      <w:pPr>
        <w:pStyle w:val="TOC3"/>
        <w:rPr>
          <w:ins w:id="1998" w:author="Author"/>
          <w:del w:id="1999" w:author="Author"/>
          <w:rFonts w:asciiTheme="minorHAnsi" w:eastAsiaTheme="minorEastAsia" w:hAnsiTheme="minorHAnsi" w:cstheme="minorBidi"/>
          <w:sz w:val="22"/>
          <w:szCs w:val="22"/>
          <w:lang w:val="en-US" w:eastAsia="en-US"/>
        </w:rPr>
      </w:pPr>
      <w:ins w:id="2000" w:author="Author">
        <w:del w:id="2001" w:author="Author">
          <w:r>
            <w:rPr>
              <w:rStyle w:val="Hyperlink"/>
              <w14:scene3d>
                <w14:camera w14:prst="orthographicFront"/>
                <w14:lightRig w14:rig="threePt" w14:dir="t">
                  <w14:rot w14:lat="0" w14:lon="0" w14:rev="0"/>
                </w14:lightRig>
              </w14:scene3d>
            </w:rPr>
            <w:delText>2.10.3.</w:delText>
          </w:r>
          <w:r>
            <w:rPr>
              <w:rStyle w:val="Hyperlink"/>
            </w:rPr>
            <w:delText xml:space="preserve"> Name_NaSpc_003</w:delText>
          </w:r>
          <w:r>
            <w:rPr>
              <w:webHidden/>
            </w:rPr>
            <w:tab/>
            <w:delText>19</w:delText>
          </w:r>
        </w:del>
      </w:ins>
    </w:p>
    <w:p w:rsidR="00743B33" w:rsidRDefault="00D20E06">
      <w:pPr>
        <w:pStyle w:val="TOC3"/>
        <w:rPr>
          <w:ins w:id="2002" w:author="Author"/>
          <w:del w:id="2003" w:author="Author"/>
          <w:rFonts w:asciiTheme="minorHAnsi" w:eastAsiaTheme="minorEastAsia" w:hAnsiTheme="minorHAnsi" w:cstheme="minorBidi"/>
          <w:sz w:val="22"/>
          <w:szCs w:val="22"/>
          <w:lang w:val="en-US" w:eastAsia="en-US"/>
        </w:rPr>
      </w:pPr>
      <w:ins w:id="2004" w:author="Author">
        <w:del w:id="2005" w:author="Author">
          <w:r>
            <w:rPr>
              <w:rStyle w:val="Hyperlink"/>
              <w14:scene3d>
                <w14:camera w14:prst="orthographicFront"/>
                <w14:lightRig w14:rig="threePt" w14:dir="t">
                  <w14:rot w14:lat="0" w14:lon="0" w14:rev="0"/>
                </w14:lightRig>
              </w14:scene3d>
            </w:rPr>
            <w:delText>2.10.4.</w:delText>
          </w:r>
          <w:r>
            <w:rPr>
              <w:rStyle w:val="Hyperlink"/>
            </w:rPr>
            <w:delText xml:space="preserve"> Name_NaSpc_004</w:delText>
          </w:r>
          <w:r>
            <w:rPr>
              <w:webHidden/>
            </w:rPr>
            <w:tab/>
            <w:delText>19</w:delText>
          </w:r>
        </w:del>
      </w:ins>
    </w:p>
    <w:p w:rsidR="00743B33" w:rsidRDefault="00D20E06">
      <w:pPr>
        <w:pStyle w:val="TOC3"/>
        <w:rPr>
          <w:ins w:id="2006" w:author="Author"/>
          <w:del w:id="2007" w:author="Author"/>
          <w:rFonts w:asciiTheme="minorHAnsi" w:eastAsiaTheme="minorEastAsia" w:hAnsiTheme="minorHAnsi" w:cstheme="minorBidi"/>
          <w:sz w:val="22"/>
          <w:szCs w:val="22"/>
          <w:lang w:val="en-US" w:eastAsia="en-US"/>
        </w:rPr>
      </w:pPr>
      <w:ins w:id="2008" w:author="Author">
        <w:del w:id="2009" w:author="Author">
          <w:r>
            <w:rPr>
              <w:rStyle w:val="Hyperlink"/>
              <w14:scene3d>
                <w14:camera w14:prst="orthographicFront"/>
                <w14:lightRig w14:rig="threePt" w14:dir="t">
                  <w14:rot w14:lat="0" w14:lon="0" w14:rev="0"/>
                </w14:lightRig>
              </w14:scene3d>
            </w:rPr>
            <w:delText>2.10.5.</w:delText>
          </w:r>
          <w:r>
            <w:rPr>
              <w:rStyle w:val="Hyperlink"/>
            </w:rPr>
            <w:delText xml:space="preserve"> Name_NaSpc_005</w:delText>
          </w:r>
          <w:r>
            <w:rPr>
              <w:webHidden/>
            </w:rPr>
            <w:tab/>
            <w:delText>20</w:delText>
          </w:r>
        </w:del>
      </w:ins>
    </w:p>
    <w:p w:rsidR="00743B33" w:rsidRDefault="00D20E06">
      <w:pPr>
        <w:pStyle w:val="TOC3"/>
        <w:rPr>
          <w:ins w:id="2010" w:author="Author"/>
          <w:del w:id="2011" w:author="Author"/>
          <w:rFonts w:asciiTheme="minorHAnsi" w:eastAsiaTheme="minorEastAsia" w:hAnsiTheme="minorHAnsi" w:cstheme="minorBidi"/>
          <w:sz w:val="22"/>
          <w:szCs w:val="22"/>
          <w:lang w:val="en-US" w:eastAsia="en-US"/>
        </w:rPr>
      </w:pPr>
      <w:ins w:id="2012" w:author="Author">
        <w:del w:id="2013" w:author="Author">
          <w:r>
            <w:rPr>
              <w:rStyle w:val="Hyperlink"/>
              <w14:scene3d>
                <w14:camera w14:prst="orthographicFront"/>
                <w14:lightRig w14:rig="threePt" w14:dir="t">
                  <w14:rot w14:lat="0" w14:lon="0" w14:rev="0"/>
                </w14:lightRig>
              </w14:scene3d>
            </w:rPr>
            <w:delText>2.10.6.</w:delText>
          </w:r>
          <w:r>
            <w:rPr>
              <w:rStyle w:val="Hyperlink"/>
            </w:rPr>
            <w:delText xml:space="preserve"> Name_NaSpc_006</w:delText>
          </w:r>
          <w:r>
            <w:rPr>
              <w:webHidden/>
            </w:rPr>
            <w:tab/>
            <w:delText>20</w:delText>
          </w:r>
        </w:del>
      </w:ins>
    </w:p>
    <w:p w:rsidR="00743B33" w:rsidRDefault="00D20E06">
      <w:pPr>
        <w:pStyle w:val="TOC3"/>
        <w:rPr>
          <w:ins w:id="2014" w:author="Author"/>
          <w:del w:id="2015" w:author="Author"/>
          <w:rFonts w:asciiTheme="minorHAnsi" w:eastAsiaTheme="minorEastAsia" w:hAnsiTheme="minorHAnsi" w:cstheme="minorBidi"/>
          <w:sz w:val="22"/>
          <w:szCs w:val="22"/>
          <w:lang w:val="en-US" w:eastAsia="en-US"/>
        </w:rPr>
      </w:pPr>
      <w:ins w:id="2016" w:author="Author">
        <w:del w:id="2017" w:author="Author">
          <w:r>
            <w:rPr>
              <w:rStyle w:val="Hyperlink"/>
              <w14:scene3d>
                <w14:camera w14:prst="orthographicFront"/>
                <w14:lightRig w14:rig="threePt" w14:dir="t">
                  <w14:rot w14:lat="0" w14:lon="0" w14:rev="0"/>
                </w14:lightRig>
              </w14:scene3d>
            </w:rPr>
            <w:delText>2.10.7.</w:delText>
          </w:r>
          <w:r>
            <w:rPr>
              <w:rStyle w:val="Hyperlink"/>
            </w:rPr>
            <w:delText xml:space="preserve"> Name_NaSpc_007</w:delText>
          </w:r>
          <w:r>
            <w:rPr>
              <w:webHidden/>
            </w:rPr>
            <w:tab/>
            <w:delText>20</w:delText>
          </w:r>
        </w:del>
      </w:ins>
    </w:p>
    <w:p w:rsidR="00743B33" w:rsidRDefault="00D20E06">
      <w:pPr>
        <w:pStyle w:val="TOC2"/>
        <w:rPr>
          <w:ins w:id="2018" w:author="Author"/>
          <w:del w:id="2019" w:author="Author"/>
          <w:rFonts w:asciiTheme="minorHAnsi" w:eastAsiaTheme="minorEastAsia" w:hAnsiTheme="minorHAnsi" w:cstheme="minorBidi"/>
          <w:b w:val="0"/>
          <w:iCs w:val="0"/>
          <w:noProof/>
          <w:sz w:val="22"/>
          <w:szCs w:val="22"/>
          <w:lang w:val="en-US" w:eastAsia="en-US"/>
        </w:rPr>
      </w:pPr>
      <w:ins w:id="2020" w:author="Author">
        <w:del w:id="2021" w:author="Author">
          <w:r>
            <w:rPr>
              <w:rStyle w:val="Hyperlink"/>
              <w:b w:val="0"/>
              <w:iCs w:val="0"/>
              <w:noProof/>
            </w:rPr>
            <w:delText>2.11. Class Naming</w:delText>
          </w:r>
          <w:r>
            <w:rPr>
              <w:noProof/>
              <w:webHidden/>
            </w:rPr>
            <w:tab/>
            <w:delText>21</w:delText>
          </w:r>
        </w:del>
      </w:ins>
    </w:p>
    <w:p w:rsidR="00743B33" w:rsidRDefault="00D20E06">
      <w:pPr>
        <w:pStyle w:val="TOC3"/>
        <w:rPr>
          <w:ins w:id="2022" w:author="Author"/>
          <w:del w:id="2023" w:author="Author"/>
          <w:rFonts w:asciiTheme="minorHAnsi" w:eastAsiaTheme="minorEastAsia" w:hAnsiTheme="minorHAnsi" w:cstheme="minorBidi"/>
          <w:sz w:val="22"/>
          <w:szCs w:val="22"/>
          <w:lang w:val="en-US" w:eastAsia="en-US"/>
        </w:rPr>
      </w:pPr>
      <w:ins w:id="2024" w:author="Author">
        <w:del w:id="2025" w:author="Author">
          <w:r>
            <w:rPr>
              <w:rStyle w:val="Hyperlink"/>
              <w14:scene3d>
                <w14:camera w14:prst="orthographicFront"/>
                <w14:lightRig w14:rig="threePt" w14:dir="t">
                  <w14:rot w14:lat="0" w14:lon="0" w14:rev="0"/>
                </w14:lightRig>
              </w14:scene3d>
            </w:rPr>
            <w:delText>2.11.1.</w:delText>
          </w:r>
          <w:r>
            <w:rPr>
              <w:rStyle w:val="Hyperlink"/>
            </w:rPr>
            <w:delText xml:space="preserve"> Name_Class_001</w:delText>
          </w:r>
          <w:r>
            <w:rPr>
              <w:webHidden/>
            </w:rPr>
            <w:tab/>
            <w:delText>21</w:delText>
          </w:r>
        </w:del>
      </w:ins>
    </w:p>
    <w:p w:rsidR="00743B33" w:rsidRDefault="00D20E06">
      <w:pPr>
        <w:pStyle w:val="TOC2"/>
        <w:rPr>
          <w:ins w:id="2026" w:author="Author"/>
          <w:del w:id="2027" w:author="Author"/>
          <w:rFonts w:asciiTheme="minorHAnsi" w:eastAsiaTheme="minorEastAsia" w:hAnsiTheme="minorHAnsi" w:cstheme="minorBidi"/>
          <w:b w:val="0"/>
          <w:iCs w:val="0"/>
          <w:noProof/>
          <w:sz w:val="22"/>
          <w:szCs w:val="22"/>
          <w:lang w:val="en-US" w:eastAsia="en-US"/>
        </w:rPr>
      </w:pPr>
      <w:ins w:id="2028" w:author="Author">
        <w:del w:id="2029" w:author="Author">
          <w:r>
            <w:rPr>
              <w:rStyle w:val="Hyperlink"/>
              <w:b w:val="0"/>
              <w:iCs w:val="0"/>
              <w:noProof/>
            </w:rPr>
            <w:delText>2.12. Event Naming</w:delText>
          </w:r>
          <w:r>
            <w:rPr>
              <w:noProof/>
              <w:webHidden/>
            </w:rPr>
            <w:tab/>
            <w:delText>21</w:delText>
          </w:r>
        </w:del>
      </w:ins>
    </w:p>
    <w:p w:rsidR="00743B33" w:rsidRDefault="00D20E06">
      <w:pPr>
        <w:pStyle w:val="TOC3"/>
        <w:rPr>
          <w:ins w:id="2030" w:author="Author"/>
          <w:del w:id="2031" w:author="Author"/>
          <w:rFonts w:asciiTheme="minorHAnsi" w:eastAsiaTheme="minorEastAsia" w:hAnsiTheme="minorHAnsi" w:cstheme="minorBidi"/>
          <w:sz w:val="22"/>
          <w:szCs w:val="22"/>
          <w:lang w:val="en-US" w:eastAsia="en-US"/>
        </w:rPr>
      </w:pPr>
      <w:ins w:id="2032" w:author="Author">
        <w:del w:id="2033" w:author="Author">
          <w:r>
            <w:rPr>
              <w:rStyle w:val="Hyperlink"/>
              <w14:scene3d>
                <w14:camera w14:prst="orthographicFront"/>
                <w14:lightRig w14:rig="threePt" w14:dir="t">
                  <w14:rot w14:lat="0" w14:lon="0" w14:rev="0"/>
                </w14:lightRig>
              </w14:scene3d>
            </w:rPr>
            <w:delText>2.12.1.</w:delText>
          </w:r>
          <w:r>
            <w:rPr>
              <w:rStyle w:val="Hyperlink"/>
            </w:rPr>
            <w:delText xml:space="preserve"> Name_Event_001</w:delText>
          </w:r>
          <w:r>
            <w:rPr>
              <w:webHidden/>
            </w:rPr>
            <w:tab/>
            <w:delText>21</w:delText>
          </w:r>
        </w:del>
      </w:ins>
    </w:p>
    <w:p w:rsidR="00743B33" w:rsidRDefault="00D20E06">
      <w:pPr>
        <w:pStyle w:val="TOC2"/>
        <w:rPr>
          <w:ins w:id="2034" w:author="Author"/>
          <w:del w:id="2035" w:author="Author"/>
          <w:rFonts w:asciiTheme="minorHAnsi" w:eastAsiaTheme="minorEastAsia" w:hAnsiTheme="minorHAnsi" w:cstheme="minorBidi"/>
          <w:b w:val="0"/>
          <w:iCs w:val="0"/>
          <w:noProof/>
          <w:sz w:val="22"/>
          <w:szCs w:val="22"/>
          <w:lang w:val="en-US" w:eastAsia="en-US"/>
        </w:rPr>
      </w:pPr>
      <w:ins w:id="2036" w:author="Author">
        <w:del w:id="2037" w:author="Author">
          <w:r>
            <w:rPr>
              <w:rStyle w:val="Hyperlink"/>
              <w:b w:val="0"/>
              <w:iCs w:val="0"/>
              <w:noProof/>
            </w:rPr>
            <w:delText>2.13. Field Naming</w:delText>
          </w:r>
          <w:r>
            <w:rPr>
              <w:noProof/>
              <w:webHidden/>
            </w:rPr>
            <w:tab/>
            <w:delText>22</w:delText>
          </w:r>
        </w:del>
      </w:ins>
    </w:p>
    <w:p w:rsidR="00743B33" w:rsidRDefault="00D20E06">
      <w:pPr>
        <w:pStyle w:val="TOC3"/>
        <w:rPr>
          <w:ins w:id="2038" w:author="Author"/>
          <w:del w:id="2039" w:author="Author"/>
          <w:rFonts w:asciiTheme="minorHAnsi" w:eastAsiaTheme="minorEastAsia" w:hAnsiTheme="minorHAnsi" w:cstheme="minorBidi"/>
          <w:sz w:val="22"/>
          <w:szCs w:val="22"/>
          <w:lang w:val="en-US" w:eastAsia="en-US"/>
        </w:rPr>
      </w:pPr>
      <w:ins w:id="2040" w:author="Author">
        <w:del w:id="2041" w:author="Author">
          <w:r>
            <w:rPr>
              <w:rStyle w:val="Hyperlink"/>
              <w14:scene3d>
                <w14:camera w14:prst="orthographicFront"/>
                <w14:lightRig w14:rig="threePt" w14:dir="t">
                  <w14:rot w14:lat="0" w14:lon="0" w14:rev="0"/>
                </w14:lightRig>
              </w14:scene3d>
            </w:rPr>
            <w:delText>2.13.1.</w:delText>
          </w:r>
          <w:r>
            <w:rPr>
              <w:rStyle w:val="Hyperlink"/>
            </w:rPr>
            <w:delText xml:space="preserve"> Name_Field_001</w:delText>
          </w:r>
          <w:r>
            <w:rPr>
              <w:webHidden/>
            </w:rPr>
            <w:tab/>
            <w:delText>22</w:delText>
          </w:r>
        </w:del>
      </w:ins>
    </w:p>
    <w:p w:rsidR="00743B33" w:rsidRDefault="00D20E06">
      <w:pPr>
        <w:pStyle w:val="TOC2"/>
        <w:rPr>
          <w:ins w:id="2042" w:author="Author"/>
          <w:del w:id="2043" w:author="Author"/>
          <w:rFonts w:asciiTheme="minorHAnsi" w:eastAsiaTheme="minorEastAsia" w:hAnsiTheme="minorHAnsi" w:cstheme="minorBidi"/>
          <w:b w:val="0"/>
          <w:iCs w:val="0"/>
          <w:noProof/>
          <w:sz w:val="22"/>
          <w:szCs w:val="22"/>
          <w:lang w:val="en-US" w:eastAsia="en-US"/>
        </w:rPr>
      </w:pPr>
      <w:ins w:id="2044" w:author="Author">
        <w:del w:id="2045" w:author="Author">
          <w:r>
            <w:rPr>
              <w:rStyle w:val="Hyperlink"/>
              <w:b w:val="0"/>
              <w:iCs w:val="0"/>
              <w:noProof/>
            </w:rPr>
            <w:delText>2.14. Resources Naming</w:delText>
          </w:r>
          <w:r>
            <w:rPr>
              <w:noProof/>
              <w:webHidden/>
            </w:rPr>
            <w:tab/>
            <w:delText>22</w:delText>
          </w:r>
        </w:del>
      </w:ins>
    </w:p>
    <w:p w:rsidR="00743B33" w:rsidRDefault="00D20E06">
      <w:pPr>
        <w:pStyle w:val="TOC3"/>
        <w:rPr>
          <w:ins w:id="2046" w:author="Author"/>
          <w:del w:id="2047" w:author="Author"/>
          <w:rFonts w:asciiTheme="minorHAnsi" w:eastAsiaTheme="minorEastAsia" w:hAnsiTheme="minorHAnsi" w:cstheme="minorBidi"/>
          <w:sz w:val="22"/>
          <w:szCs w:val="22"/>
          <w:lang w:val="en-US" w:eastAsia="en-US"/>
        </w:rPr>
      </w:pPr>
      <w:ins w:id="2048" w:author="Author">
        <w:del w:id="2049" w:author="Author">
          <w:r>
            <w:rPr>
              <w:rStyle w:val="Hyperlink"/>
              <w14:scene3d>
                <w14:camera w14:prst="orthographicFront"/>
                <w14:lightRig w14:rig="threePt" w14:dir="t">
                  <w14:rot w14:lat="0" w14:lon="0" w14:rev="0"/>
                </w14:lightRig>
              </w14:scene3d>
            </w:rPr>
            <w:delText>2.14.1.</w:delText>
          </w:r>
          <w:r>
            <w:rPr>
              <w:rStyle w:val="Hyperlink"/>
            </w:rPr>
            <w:delText xml:space="preserve"> Name_Res_001</w:delText>
          </w:r>
          <w:r>
            <w:rPr>
              <w:webHidden/>
            </w:rPr>
            <w:tab/>
            <w:delText>22</w:delText>
          </w:r>
        </w:del>
      </w:ins>
    </w:p>
    <w:p w:rsidR="00743B33" w:rsidRDefault="00D20E06">
      <w:pPr>
        <w:pStyle w:val="TOC2"/>
        <w:rPr>
          <w:ins w:id="2050" w:author="Author"/>
          <w:del w:id="2051" w:author="Author"/>
          <w:rFonts w:asciiTheme="minorHAnsi" w:eastAsiaTheme="minorEastAsia" w:hAnsiTheme="minorHAnsi" w:cstheme="minorBidi"/>
          <w:b w:val="0"/>
          <w:iCs w:val="0"/>
          <w:noProof/>
          <w:sz w:val="22"/>
          <w:szCs w:val="22"/>
          <w:lang w:val="en-US" w:eastAsia="en-US"/>
        </w:rPr>
      </w:pPr>
      <w:ins w:id="2052" w:author="Author">
        <w:del w:id="2053" w:author="Author">
          <w:r>
            <w:rPr>
              <w:rStyle w:val="Hyperlink"/>
              <w:b w:val="0"/>
              <w:iCs w:val="0"/>
              <w:noProof/>
            </w:rPr>
            <w:delText>2.15. Assemblies and DLLs Naming</w:delText>
          </w:r>
          <w:r>
            <w:rPr>
              <w:noProof/>
              <w:webHidden/>
            </w:rPr>
            <w:tab/>
            <w:delText>22</w:delText>
          </w:r>
        </w:del>
      </w:ins>
    </w:p>
    <w:p w:rsidR="00743B33" w:rsidRDefault="00D20E06">
      <w:pPr>
        <w:pStyle w:val="TOC3"/>
        <w:rPr>
          <w:ins w:id="2054" w:author="Author"/>
          <w:del w:id="2055" w:author="Author"/>
          <w:rFonts w:asciiTheme="minorHAnsi" w:eastAsiaTheme="minorEastAsia" w:hAnsiTheme="minorHAnsi" w:cstheme="minorBidi"/>
          <w:sz w:val="22"/>
          <w:szCs w:val="22"/>
          <w:lang w:val="en-US" w:eastAsia="en-US"/>
        </w:rPr>
      </w:pPr>
      <w:ins w:id="2056" w:author="Author">
        <w:del w:id="2057" w:author="Author">
          <w:r>
            <w:rPr>
              <w:rStyle w:val="Hyperlink"/>
              <w14:scene3d>
                <w14:camera w14:prst="orthographicFront"/>
                <w14:lightRig w14:rig="threePt" w14:dir="t">
                  <w14:rot w14:lat="0" w14:lon="0" w14:rev="0"/>
                </w14:lightRig>
              </w14:scene3d>
            </w:rPr>
            <w:delText>2.15.1.</w:delText>
          </w:r>
          <w:r>
            <w:rPr>
              <w:rStyle w:val="Hyperlink"/>
            </w:rPr>
            <w:delText xml:space="preserve"> Name_AsmDLL_001</w:delText>
          </w:r>
          <w:r>
            <w:rPr>
              <w:webHidden/>
            </w:rPr>
            <w:tab/>
            <w:delText>22</w:delText>
          </w:r>
        </w:del>
      </w:ins>
    </w:p>
    <w:p w:rsidR="00743B33" w:rsidRDefault="00D20E06">
      <w:pPr>
        <w:pStyle w:val="TOC3"/>
        <w:rPr>
          <w:ins w:id="2058" w:author="Author"/>
          <w:del w:id="2059" w:author="Author"/>
          <w:rFonts w:asciiTheme="minorHAnsi" w:eastAsiaTheme="minorEastAsia" w:hAnsiTheme="minorHAnsi" w:cstheme="minorBidi"/>
          <w:sz w:val="22"/>
          <w:szCs w:val="22"/>
          <w:lang w:val="en-US" w:eastAsia="en-US"/>
        </w:rPr>
      </w:pPr>
      <w:ins w:id="2060" w:author="Author">
        <w:del w:id="2061" w:author="Author">
          <w:r>
            <w:rPr>
              <w:rStyle w:val="Hyperlink"/>
              <w14:scene3d>
                <w14:camera w14:prst="orthographicFront"/>
                <w14:lightRig w14:rig="threePt" w14:dir="t">
                  <w14:rot w14:lat="0" w14:lon="0" w14:rev="0"/>
                </w14:lightRig>
              </w14:scene3d>
            </w:rPr>
            <w:delText>2.15.2.</w:delText>
          </w:r>
          <w:r>
            <w:rPr>
              <w:rStyle w:val="Hyperlink"/>
            </w:rPr>
            <w:delText xml:space="preserve"> Name_AsmDLL_002</w:delText>
          </w:r>
          <w:r>
            <w:rPr>
              <w:webHidden/>
            </w:rPr>
            <w:tab/>
            <w:delText>23</w:delText>
          </w:r>
        </w:del>
      </w:ins>
    </w:p>
    <w:p w:rsidR="00743B33" w:rsidRDefault="00D20E06">
      <w:pPr>
        <w:pStyle w:val="TOC2"/>
        <w:rPr>
          <w:ins w:id="2062" w:author="Author"/>
          <w:del w:id="2063" w:author="Author"/>
          <w:rFonts w:asciiTheme="minorHAnsi" w:eastAsiaTheme="minorEastAsia" w:hAnsiTheme="minorHAnsi" w:cstheme="minorBidi"/>
          <w:b w:val="0"/>
          <w:iCs w:val="0"/>
          <w:noProof/>
          <w:sz w:val="22"/>
          <w:szCs w:val="22"/>
          <w:lang w:val="en-US" w:eastAsia="en-US"/>
        </w:rPr>
      </w:pPr>
      <w:ins w:id="2064" w:author="Author">
        <w:del w:id="2065" w:author="Author">
          <w:r>
            <w:rPr>
              <w:rStyle w:val="Hyperlink"/>
              <w:b w:val="0"/>
              <w:iCs w:val="0"/>
              <w:noProof/>
            </w:rPr>
            <w:delText>2.16. General Naming</w:delText>
          </w:r>
          <w:r>
            <w:rPr>
              <w:noProof/>
              <w:webHidden/>
            </w:rPr>
            <w:tab/>
            <w:delText>23</w:delText>
          </w:r>
        </w:del>
      </w:ins>
    </w:p>
    <w:p w:rsidR="00743B33" w:rsidRDefault="00D20E06">
      <w:pPr>
        <w:pStyle w:val="TOC3"/>
        <w:rPr>
          <w:ins w:id="2066" w:author="Author"/>
          <w:del w:id="2067" w:author="Author"/>
          <w:rFonts w:asciiTheme="minorHAnsi" w:eastAsiaTheme="minorEastAsia" w:hAnsiTheme="minorHAnsi" w:cstheme="minorBidi"/>
          <w:sz w:val="22"/>
          <w:szCs w:val="22"/>
          <w:lang w:val="en-US" w:eastAsia="en-US"/>
        </w:rPr>
      </w:pPr>
      <w:ins w:id="2068" w:author="Author">
        <w:del w:id="2069" w:author="Author">
          <w:r>
            <w:rPr>
              <w:rStyle w:val="Hyperlink"/>
              <w14:scene3d>
                <w14:camera w14:prst="orthographicFront"/>
                <w14:lightRig w14:rig="threePt" w14:dir="t">
                  <w14:rot w14:lat="0" w14:lon="0" w14:rev="0"/>
                </w14:lightRig>
              </w14:scene3d>
            </w:rPr>
            <w:delText>2.16.1.</w:delText>
          </w:r>
          <w:r>
            <w:rPr>
              <w:rStyle w:val="Hyperlink"/>
            </w:rPr>
            <w:delText xml:space="preserve"> Name_Gen_001</w:delText>
          </w:r>
          <w:r>
            <w:rPr>
              <w:webHidden/>
            </w:rPr>
            <w:tab/>
            <w:delText>23</w:delText>
          </w:r>
        </w:del>
      </w:ins>
    </w:p>
    <w:p w:rsidR="00743B33" w:rsidRDefault="00D20E06">
      <w:pPr>
        <w:pStyle w:val="TOC3"/>
        <w:rPr>
          <w:ins w:id="2070" w:author="Author"/>
          <w:del w:id="2071" w:author="Author"/>
          <w:rFonts w:asciiTheme="minorHAnsi" w:eastAsiaTheme="minorEastAsia" w:hAnsiTheme="minorHAnsi" w:cstheme="minorBidi"/>
          <w:sz w:val="22"/>
          <w:szCs w:val="22"/>
          <w:lang w:val="en-US" w:eastAsia="en-US"/>
        </w:rPr>
      </w:pPr>
      <w:ins w:id="2072" w:author="Author">
        <w:del w:id="2073" w:author="Author">
          <w:r>
            <w:rPr>
              <w:rStyle w:val="Hyperlink"/>
              <w14:scene3d>
                <w14:camera w14:prst="orthographicFront"/>
                <w14:lightRig w14:rig="threePt" w14:dir="t">
                  <w14:rot w14:lat="0" w14:lon="0" w14:rev="0"/>
                </w14:lightRig>
              </w14:scene3d>
            </w:rPr>
            <w:delText>2.16.2.</w:delText>
          </w:r>
          <w:r>
            <w:rPr>
              <w:rStyle w:val="Hyperlink"/>
            </w:rPr>
            <w:delText xml:space="preserve"> Name_Gen_002</w:delText>
          </w:r>
          <w:r>
            <w:rPr>
              <w:webHidden/>
            </w:rPr>
            <w:tab/>
            <w:delText>24</w:delText>
          </w:r>
        </w:del>
      </w:ins>
    </w:p>
    <w:p w:rsidR="00743B33" w:rsidRDefault="00D20E06">
      <w:pPr>
        <w:pStyle w:val="TOC1"/>
        <w:tabs>
          <w:tab w:val="right" w:leader="dot" w:pos="9530"/>
        </w:tabs>
        <w:rPr>
          <w:ins w:id="2074" w:author="Author"/>
          <w:del w:id="2075" w:author="Author"/>
          <w:rFonts w:asciiTheme="minorHAnsi" w:eastAsiaTheme="minorEastAsia" w:hAnsiTheme="minorHAnsi" w:cstheme="minorBidi"/>
          <w:b w:val="0"/>
          <w:bCs w:val="0"/>
          <w:caps w:val="0"/>
          <w:noProof/>
          <w:sz w:val="22"/>
          <w:szCs w:val="22"/>
          <w:lang w:val="en-US" w:eastAsia="en-US"/>
        </w:rPr>
      </w:pPr>
      <w:ins w:id="2076" w:author="Author">
        <w:del w:id="2077" w:author="Author">
          <w:r>
            <w:rPr>
              <w:rStyle w:val="Hyperlink"/>
              <w:b w:val="0"/>
              <w:bCs w:val="0"/>
              <w:caps w:val="0"/>
              <w:noProof/>
              <w14:scene3d>
                <w14:camera w14:prst="orthographicFront"/>
                <w14:lightRig w14:rig="threePt" w14:dir="t">
                  <w14:rot w14:lat="0" w14:lon="0" w14:rev="0"/>
                </w14:lightRig>
              </w14:scene3d>
            </w:rPr>
            <w:delText>3.</w:delText>
          </w:r>
          <w:r>
            <w:rPr>
              <w:rStyle w:val="Hyperlink"/>
              <w:b w:val="0"/>
              <w:bCs w:val="0"/>
              <w:caps w:val="0"/>
              <w:noProof/>
            </w:rPr>
            <w:delText xml:space="preserve"> Coding style</w:delText>
          </w:r>
          <w:r>
            <w:rPr>
              <w:noProof/>
              <w:webHidden/>
            </w:rPr>
            <w:tab/>
            <w:delText>24</w:delText>
          </w:r>
        </w:del>
      </w:ins>
    </w:p>
    <w:p w:rsidR="00743B33" w:rsidRDefault="00D20E06">
      <w:pPr>
        <w:pStyle w:val="TOC2"/>
        <w:rPr>
          <w:ins w:id="2078" w:author="Author"/>
          <w:del w:id="2079" w:author="Author"/>
          <w:rFonts w:asciiTheme="minorHAnsi" w:eastAsiaTheme="minorEastAsia" w:hAnsiTheme="minorHAnsi" w:cstheme="minorBidi"/>
          <w:b w:val="0"/>
          <w:iCs w:val="0"/>
          <w:noProof/>
          <w:sz w:val="22"/>
          <w:szCs w:val="22"/>
          <w:lang w:val="en-US" w:eastAsia="en-US"/>
        </w:rPr>
      </w:pPr>
      <w:ins w:id="2080" w:author="Author">
        <w:del w:id="2081" w:author="Author">
          <w:r>
            <w:rPr>
              <w:rStyle w:val="Hyperlink"/>
              <w:b w:val="0"/>
              <w:iCs w:val="0"/>
              <w:noProof/>
            </w:rPr>
            <w:delText>3.1. Format</w:delText>
          </w:r>
          <w:r>
            <w:rPr>
              <w:noProof/>
              <w:webHidden/>
            </w:rPr>
            <w:tab/>
            <w:delText>24</w:delText>
          </w:r>
        </w:del>
      </w:ins>
    </w:p>
    <w:p w:rsidR="00743B33" w:rsidRDefault="00D20E06">
      <w:pPr>
        <w:pStyle w:val="TOC3"/>
        <w:rPr>
          <w:ins w:id="2082" w:author="Author"/>
          <w:del w:id="2083" w:author="Author"/>
          <w:rFonts w:asciiTheme="minorHAnsi" w:eastAsiaTheme="minorEastAsia" w:hAnsiTheme="minorHAnsi" w:cstheme="minorBidi"/>
          <w:sz w:val="22"/>
          <w:szCs w:val="22"/>
          <w:lang w:val="en-US" w:eastAsia="en-US"/>
        </w:rPr>
      </w:pPr>
      <w:ins w:id="2084" w:author="Author">
        <w:del w:id="2085" w:author="Author">
          <w:r>
            <w:rPr>
              <w:rStyle w:val="Hyperlink"/>
              <w14:scene3d>
                <w14:camera w14:prst="orthographicFront"/>
                <w14:lightRig w14:rig="threePt" w14:dir="t">
                  <w14:rot w14:lat="0" w14:lon="0" w14:rev="0"/>
                </w14:lightRig>
              </w14:scene3d>
            </w:rPr>
            <w:delText>3.1.1.</w:delText>
          </w:r>
          <w:r>
            <w:rPr>
              <w:rStyle w:val="Hyperlink"/>
            </w:rPr>
            <w:delText xml:space="preserve"> Style_Format_001 ([1] Clause 5.4.7 - table 1 - 1g)</w:delText>
          </w:r>
          <w:r>
            <w:rPr>
              <w:webHidden/>
            </w:rPr>
            <w:tab/>
            <w:delText>24</w:delText>
          </w:r>
        </w:del>
      </w:ins>
    </w:p>
    <w:p w:rsidR="00743B33" w:rsidRDefault="00D20E06">
      <w:pPr>
        <w:pStyle w:val="TOC3"/>
        <w:rPr>
          <w:ins w:id="2086" w:author="Author"/>
          <w:del w:id="2087" w:author="Author"/>
          <w:rFonts w:asciiTheme="minorHAnsi" w:eastAsiaTheme="minorEastAsia" w:hAnsiTheme="minorHAnsi" w:cstheme="minorBidi"/>
          <w:sz w:val="22"/>
          <w:szCs w:val="22"/>
          <w:lang w:val="en-US" w:eastAsia="en-US"/>
        </w:rPr>
      </w:pPr>
      <w:ins w:id="2088" w:author="Author">
        <w:del w:id="2089" w:author="Author">
          <w:r>
            <w:rPr>
              <w:rStyle w:val="Hyperlink"/>
              <w14:scene3d>
                <w14:camera w14:prst="orthographicFront"/>
                <w14:lightRig w14:rig="threePt" w14:dir="t">
                  <w14:rot w14:lat="0" w14:lon="0" w14:rev="0"/>
                </w14:lightRig>
              </w14:scene3d>
            </w:rPr>
            <w:delText>3.1.2.</w:delText>
          </w:r>
          <w:r>
            <w:rPr>
              <w:rStyle w:val="Hyperlink"/>
            </w:rPr>
            <w:delText xml:space="preserve"> Style_Format_002 ([1] Clause 5.4.7 - table 1 - 1g)</w:delText>
          </w:r>
          <w:r>
            <w:rPr>
              <w:webHidden/>
            </w:rPr>
            <w:tab/>
            <w:delText>24</w:delText>
          </w:r>
        </w:del>
      </w:ins>
    </w:p>
    <w:p w:rsidR="00743B33" w:rsidRDefault="00D20E06">
      <w:pPr>
        <w:pStyle w:val="TOC3"/>
        <w:rPr>
          <w:ins w:id="2090" w:author="Author"/>
          <w:del w:id="2091" w:author="Author"/>
          <w:rFonts w:asciiTheme="minorHAnsi" w:eastAsiaTheme="minorEastAsia" w:hAnsiTheme="minorHAnsi" w:cstheme="minorBidi"/>
          <w:sz w:val="22"/>
          <w:szCs w:val="22"/>
          <w:lang w:val="en-US" w:eastAsia="en-US"/>
        </w:rPr>
      </w:pPr>
      <w:ins w:id="2092" w:author="Author">
        <w:del w:id="2093" w:author="Author">
          <w:r>
            <w:rPr>
              <w:rStyle w:val="Hyperlink"/>
              <w14:scene3d>
                <w14:camera w14:prst="orthographicFront"/>
                <w14:lightRig w14:rig="threePt" w14:dir="t">
                  <w14:rot w14:lat="0" w14:lon="0" w14:rev="0"/>
                </w14:lightRig>
              </w14:scene3d>
            </w:rPr>
            <w:delText>3.1.3.</w:delText>
          </w:r>
          <w:r>
            <w:rPr>
              <w:rStyle w:val="Hyperlink"/>
            </w:rPr>
            <w:delText xml:space="preserve"> Style_Format_003 ([1] Clause 5.4.7 - table 1 - 1g)</w:delText>
          </w:r>
          <w:r>
            <w:rPr>
              <w:webHidden/>
            </w:rPr>
            <w:tab/>
            <w:delText>26</w:delText>
          </w:r>
        </w:del>
      </w:ins>
    </w:p>
    <w:p w:rsidR="00743B33" w:rsidRDefault="00D20E06">
      <w:pPr>
        <w:pStyle w:val="TOC3"/>
        <w:rPr>
          <w:ins w:id="2094" w:author="Author"/>
          <w:del w:id="2095" w:author="Author"/>
          <w:rFonts w:asciiTheme="minorHAnsi" w:eastAsiaTheme="minorEastAsia" w:hAnsiTheme="minorHAnsi" w:cstheme="minorBidi"/>
          <w:sz w:val="22"/>
          <w:szCs w:val="22"/>
          <w:lang w:val="en-US" w:eastAsia="en-US"/>
        </w:rPr>
      </w:pPr>
      <w:ins w:id="2096" w:author="Author">
        <w:del w:id="2097" w:author="Author">
          <w:r>
            <w:rPr>
              <w:rStyle w:val="Hyperlink"/>
              <w14:scene3d>
                <w14:camera w14:prst="orthographicFront"/>
                <w14:lightRig w14:rig="threePt" w14:dir="t">
                  <w14:rot w14:lat="0" w14:lon="0" w14:rev="0"/>
                </w14:lightRig>
              </w14:scene3d>
            </w:rPr>
            <w:delText>3.1.4.</w:delText>
          </w:r>
          <w:r>
            <w:rPr>
              <w:rStyle w:val="Hyperlink"/>
            </w:rPr>
            <w:delText xml:space="preserve"> Style_Format_004 ([1] Clause 5.4.7 - table 1 - 1g)</w:delText>
          </w:r>
          <w:r>
            <w:rPr>
              <w:webHidden/>
            </w:rPr>
            <w:tab/>
            <w:delText>26</w:delText>
          </w:r>
        </w:del>
      </w:ins>
    </w:p>
    <w:p w:rsidR="00743B33" w:rsidRDefault="00D20E06">
      <w:pPr>
        <w:pStyle w:val="TOC3"/>
        <w:rPr>
          <w:ins w:id="2098" w:author="Author"/>
          <w:del w:id="2099" w:author="Author"/>
          <w:rFonts w:asciiTheme="minorHAnsi" w:eastAsiaTheme="minorEastAsia" w:hAnsiTheme="minorHAnsi" w:cstheme="minorBidi"/>
          <w:sz w:val="22"/>
          <w:szCs w:val="22"/>
          <w:lang w:val="en-US" w:eastAsia="en-US"/>
        </w:rPr>
      </w:pPr>
      <w:ins w:id="2100" w:author="Author">
        <w:del w:id="2101" w:author="Author">
          <w:r>
            <w:rPr>
              <w:rStyle w:val="Hyperlink"/>
              <w14:scene3d>
                <w14:camera w14:prst="orthographicFront"/>
                <w14:lightRig w14:rig="threePt" w14:dir="t">
                  <w14:rot w14:lat="0" w14:lon="0" w14:rev="0"/>
                </w14:lightRig>
              </w14:scene3d>
            </w:rPr>
            <w:delText>3.1.5.</w:delText>
          </w:r>
          <w:r>
            <w:rPr>
              <w:rStyle w:val="Hyperlink"/>
            </w:rPr>
            <w:delText xml:space="preserve"> Style_Format_005 ([1] Clause 5.4.7 - table 1 - 1g)</w:delText>
          </w:r>
          <w:r>
            <w:rPr>
              <w:webHidden/>
            </w:rPr>
            <w:tab/>
            <w:delText>26</w:delText>
          </w:r>
        </w:del>
      </w:ins>
    </w:p>
    <w:p w:rsidR="00743B33" w:rsidRDefault="00D20E06">
      <w:pPr>
        <w:pStyle w:val="TOC3"/>
        <w:rPr>
          <w:ins w:id="2102" w:author="Author"/>
          <w:del w:id="2103" w:author="Author"/>
          <w:rFonts w:asciiTheme="minorHAnsi" w:eastAsiaTheme="minorEastAsia" w:hAnsiTheme="minorHAnsi" w:cstheme="minorBidi"/>
          <w:sz w:val="22"/>
          <w:szCs w:val="22"/>
          <w:lang w:val="en-US" w:eastAsia="en-US"/>
        </w:rPr>
      </w:pPr>
      <w:ins w:id="2104" w:author="Author">
        <w:del w:id="2105" w:author="Author">
          <w:r>
            <w:rPr>
              <w:rStyle w:val="Hyperlink"/>
              <w14:scene3d>
                <w14:camera w14:prst="orthographicFront"/>
                <w14:lightRig w14:rig="threePt" w14:dir="t">
                  <w14:rot w14:lat="0" w14:lon="0" w14:rev="0"/>
                </w14:lightRig>
              </w14:scene3d>
            </w:rPr>
            <w:delText>3.1.6.</w:delText>
          </w:r>
          <w:r>
            <w:rPr>
              <w:rStyle w:val="Hyperlink"/>
            </w:rPr>
            <w:delText xml:space="preserve"> Style_Format_006 ([1] Clause 5.4.7 - table 1 - 1g)</w:delText>
          </w:r>
          <w:r>
            <w:rPr>
              <w:webHidden/>
            </w:rPr>
            <w:tab/>
            <w:delText>27</w:delText>
          </w:r>
        </w:del>
      </w:ins>
    </w:p>
    <w:p w:rsidR="00743B33" w:rsidRDefault="00D20E06">
      <w:pPr>
        <w:pStyle w:val="TOC3"/>
        <w:rPr>
          <w:ins w:id="2106" w:author="Author"/>
          <w:del w:id="2107" w:author="Author"/>
          <w:rFonts w:asciiTheme="minorHAnsi" w:eastAsiaTheme="minorEastAsia" w:hAnsiTheme="minorHAnsi" w:cstheme="minorBidi"/>
          <w:sz w:val="22"/>
          <w:szCs w:val="22"/>
          <w:lang w:val="en-US" w:eastAsia="en-US"/>
        </w:rPr>
      </w:pPr>
      <w:ins w:id="2108" w:author="Author">
        <w:del w:id="2109" w:author="Author">
          <w:r>
            <w:rPr>
              <w:rStyle w:val="Hyperlink"/>
              <w14:scene3d>
                <w14:camera w14:prst="orthographicFront"/>
                <w14:lightRig w14:rig="threePt" w14:dir="t">
                  <w14:rot w14:lat="0" w14:lon="0" w14:rev="0"/>
                </w14:lightRig>
              </w14:scene3d>
            </w:rPr>
            <w:delText>3.1.7.</w:delText>
          </w:r>
          <w:r>
            <w:rPr>
              <w:rStyle w:val="Hyperlink"/>
            </w:rPr>
            <w:delText xml:space="preserve"> Style_Format_007 ([1] Clause 5.4.7 - table 1 - 1g)</w:delText>
          </w:r>
          <w:r>
            <w:rPr>
              <w:webHidden/>
            </w:rPr>
            <w:tab/>
            <w:delText>27</w:delText>
          </w:r>
        </w:del>
      </w:ins>
    </w:p>
    <w:p w:rsidR="00743B33" w:rsidRDefault="00D20E06">
      <w:pPr>
        <w:pStyle w:val="TOC3"/>
        <w:rPr>
          <w:ins w:id="2110" w:author="Author"/>
          <w:del w:id="2111" w:author="Author"/>
          <w:rFonts w:asciiTheme="minorHAnsi" w:eastAsiaTheme="minorEastAsia" w:hAnsiTheme="minorHAnsi" w:cstheme="minorBidi"/>
          <w:sz w:val="22"/>
          <w:szCs w:val="22"/>
          <w:lang w:val="en-US" w:eastAsia="en-US"/>
        </w:rPr>
      </w:pPr>
      <w:ins w:id="2112" w:author="Author">
        <w:del w:id="2113" w:author="Author">
          <w:r>
            <w:rPr>
              <w:rStyle w:val="Hyperlink"/>
              <w14:scene3d>
                <w14:camera w14:prst="orthographicFront"/>
                <w14:lightRig w14:rig="threePt" w14:dir="t">
                  <w14:rot w14:lat="0" w14:lon="0" w14:rev="0"/>
                </w14:lightRig>
              </w14:scene3d>
            </w:rPr>
            <w:delText>3.1.8.</w:delText>
          </w:r>
          <w:r>
            <w:rPr>
              <w:rStyle w:val="Hyperlink"/>
            </w:rPr>
            <w:delText xml:space="preserve"> Style_Forma</w:delText>
          </w:r>
          <w:r>
            <w:rPr>
              <w:rStyle w:val="Hyperlink"/>
            </w:rPr>
            <w:delText>t_008 ([1] Clause 5.4.7 - table 1 - 1g)</w:delText>
          </w:r>
          <w:r>
            <w:rPr>
              <w:webHidden/>
            </w:rPr>
            <w:tab/>
            <w:delText>27</w:delText>
          </w:r>
        </w:del>
      </w:ins>
    </w:p>
    <w:p w:rsidR="00743B33" w:rsidRDefault="00D20E06">
      <w:pPr>
        <w:pStyle w:val="TOC3"/>
        <w:rPr>
          <w:ins w:id="2114" w:author="Author"/>
          <w:del w:id="2115" w:author="Author"/>
          <w:rFonts w:asciiTheme="minorHAnsi" w:eastAsiaTheme="minorEastAsia" w:hAnsiTheme="minorHAnsi" w:cstheme="minorBidi"/>
          <w:sz w:val="22"/>
          <w:szCs w:val="22"/>
          <w:lang w:val="en-US" w:eastAsia="en-US"/>
        </w:rPr>
      </w:pPr>
      <w:ins w:id="2116" w:author="Author">
        <w:del w:id="2117" w:author="Author">
          <w:r>
            <w:rPr>
              <w:rStyle w:val="Hyperlink"/>
              <w14:scene3d>
                <w14:camera w14:prst="orthographicFront"/>
                <w14:lightRig w14:rig="threePt" w14:dir="t">
                  <w14:rot w14:lat="0" w14:lon="0" w14:rev="0"/>
                </w14:lightRig>
              </w14:scene3d>
            </w:rPr>
            <w:delText>3.1.9.</w:delText>
          </w:r>
          <w:r>
            <w:rPr>
              <w:rStyle w:val="Hyperlink"/>
            </w:rPr>
            <w:delText xml:space="preserve"> Style_Format_009 ([1] Clause 5.4.7 - table 1 - 1g)</w:delText>
          </w:r>
          <w:r>
            <w:rPr>
              <w:webHidden/>
            </w:rPr>
            <w:tab/>
            <w:delText>28</w:delText>
          </w:r>
        </w:del>
      </w:ins>
    </w:p>
    <w:p w:rsidR="00743B33" w:rsidRDefault="00D20E06">
      <w:pPr>
        <w:pStyle w:val="TOC3"/>
        <w:rPr>
          <w:ins w:id="2118" w:author="Author"/>
          <w:del w:id="2119" w:author="Author"/>
          <w:rFonts w:asciiTheme="minorHAnsi" w:eastAsiaTheme="minorEastAsia" w:hAnsiTheme="minorHAnsi" w:cstheme="minorBidi"/>
          <w:sz w:val="22"/>
          <w:szCs w:val="22"/>
          <w:lang w:val="en-US" w:eastAsia="en-US"/>
        </w:rPr>
      </w:pPr>
      <w:ins w:id="2120" w:author="Author">
        <w:del w:id="2121" w:author="Author">
          <w:r>
            <w:rPr>
              <w:rStyle w:val="Hyperlink"/>
              <w14:scene3d>
                <w14:camera w14:prst="orthographicFront"/>
                <w14:lightRig w14:rig="threePt" w14:dir="t">
                  <w14:rot w14:lat="0" w14:lon="0" w14:rev="0"/>
                </w14:lightRig>
              </w14:scene3d>
            </w:rPr>
            <w:delText>3.1.10.</w:delText>
          </w:r>
          <w:r>
            <w:rPr>
              <w:rStyle w:val="Hyperlink"/>
            </w:rPr>
            <w:delText xml:space="preserve"> Style_Format_010 ([1] Clause 5.4.7 - table 1 - 1g)</w:delText>
          </w:r>
          <w:r>
            <w:rPr>
              <w:webHidden/>
            </w:rPr>
            <w:tab/>
            <w:delText>28</w:delText>
          </w:r>
        </w:del>
      </w:ins>
    </w:p>
    <w:p w:rsidR="00743B33" w:rsidRDefault="00D20E06">
      <w:pPr>
        <w:pStyle w:val="TOC3"/>
        <w:rPr>
          <w:ins w:id="2122" w:author="Author"/>
          <w:del w:id="2123" w:author="Author"/>
          <w:rFonts w:asciiTheme="minorHAnsi" w:eastAsiaTheme="minorEastAsia" w:hAnsiTheme="minorHAnsi" w:cstheme="minorBidi"/>
          <w:sz w:val="22"/>
          <w:szCs w:val="22"/>
          <w:lang w:val="en-US" w:eastAsia="en-US"/>
        </w:rPr>
      </w:pPr>
      <w:ins w:id="2124" w:author="Author">
        <w:del w:id="2125" w:author="Author">
          <w:r>
            <w:rPr>
              <w:rStyle w:val="Hyperlink"/>
              <w14:scene3d>
                <w14:camera w14:prst="orthographicFront"/>
                <w14:lightRig w14:rig="threePt" w14:dir="t">
                  <w14:rot w14:lat="0" w14:lon="0" w14:rev="0"/>
                </w14:lightRig>
              </w14:scene3d>
            </w:rPr>
            <w:delText>3.1.11.</w:delText>
          </w:r>
          <w:r>
            <w:rPr>
              <w:rStyle w:val="Hyperlink"/>
            </w:rPr>
            <w:delText xml:space="preserve"> Style_Format_011 ([1] Clause 5.4.7 - table 1 - 1g)</w:delText>
          </w:r>
          <w:r>
            <w:rPr>
              <w:webHidden/>
            </w:rPr>
            <w:tab/>
            <w:delText>28</w:delText>
          </w:r>
        </w:del>
      </w:ins>
    </w:p>
    <w:p w:rsidR="00743B33" w:rsidRDefault="00D20E06">
      <w:pPr>
        <w:pStyle w:val="TOC3"/>
        <w:rPr>
          <w:ins w:id="2126" w:author="Author"/>
          <w:del w:id="2127" w:author="Author"/>
          <w:rFonts w:asciiTheme="minorHAnsi" w:eastAsiaTheme="minorEastAsia" w:hAnsiTheme="minorHAnsi" w:cstheme="minorBidi"/>
          <w:sz w:val="22"/>
          <w:szCs w:val="22"/>
          <w:lang w:val="en-US" w:eastAsia="en-US"/>
        </w:rPr>
      </w:pPr>
      <w:ins w:id="2128" w:author="Author">
        <w:del w:id="2129" w:author="Author">
          <w:r>
            <w:rPr>
              <w:rStyle w:val="Hyperlink"/>
              <w14:scene3d>
                <w14:camera w14:prst="orthographicFront"/>
                <w14:lightRig w14:rig="threePt" w14:dir="t">
                  <w14:rot w14:lat="0" w14:lon="0" w14:rev="0"/>
                </w14:lightRig>
              </w14:scene3d>
            </w:rPr>
            <w:delText>3.1.12.</w:delText>
          </w:r>
          <w:r>
            <w:rPr>
              <w:rStyle w:val="Hyperlink"/>
            </w:rPr>
            <w:delText xml:space="preserve"> Style_Format_012 ([1] Clause 5.4.7 - table 1 - 1g)</w:delText>
          </w:r>
          <w:r>
            <w:rPr>
              <w:webHidden/>
            </w:rPr>
            <w:tab/>
            <w:delText>29</w:delText>
          </w:r>
        </w:del>
      </w:ins>
    </w:p>
    <w:p w:rsidR="00743B33" w:rsidRDefault="00D20E06">
      <w:pPr>
        <w:pStyle w:val="TOC3"/>
        <w:rPr>
          <w:ins w:id="2130" w:author="Author"/>
          <w:del w:id="2131" w:author="Author"/>
          <w:rFonts w:asciiTheme="minorHAnsi" w:eastAsiaTheme="minorEastAsia" w:hAnsiTheme="minorHAnsi" w:cstheme="minorBidi"/>
          <w:sz w:val="22"/>
          <w:szCs w:val="22"/>
          <w:lang w:val="en-US" w:eastAsia="en-US"/>
        </w:rPr>
      </w:pPr>
      <w:ins w:id="2132" w:author="Author">
        <w:del w:id="2133" w:author="Author">
          <w:r>
            <w:rPr>
              <w:rStyle w:val="Hyperlink"/>
              <w14:scene3d>
                <w14:camera w14:prst="orthographicFront"/>
                <w14:lightRig w14:rig="threePt" w14:dir="t">
                  <w14:rot w14:lat="0" w14:lon="0" w14:rev="0"/>
                </w14:lightRig>
              </w14:scene3d>
            </w:rPr>
            <w:delText>3.1.13.</w:delText>
          </w:r>
          <w:r>
            <w:rPr>
              <w:rStyle w:val="Hyperlink"/>
            </w:rPr>
            <w:delText xml:space="preserve"> Style_Format_013 ([1] Clause 5.4.7 - table 1 - 1g)</w:delText>
          </w:r>
          <w:r>
            <w:rPr>
              <w:webHidden/>
            </w:rPr>
            <w:tab/>
            <w:delText>30</w:delText>
          </w:r>
        </w:del>
      </w:ins>
    </w:p>
    <w:p w:rsidR="00743B33" w:rsidRDefault="00D20E06">
      <w:pPr>
        <w:pStyle w:val="TOC3"/>
        <w:rPr>
          <w:ins w:id="2134" w:author="Author"/>
          <w:del w:id="2135" w:author="Author"/>
          <w:rFonts w:asciiTheme="minorHAnsi" w:eastAsiaTheme="minorEastAsia" w:hAnsiTheme="minorHAnsi" w:cstheme="minorBidi"/>
          <w:sz w:val="22"/>
          <w:szCs w:val="22"/>
          <w:lang w:val="en-US" w:eastAsia="en-US"/>
        </w:rPr>
      </w:pPr>
      <w:ins w:id="2136" w:author="Author">
        <w:del w:id="2137" w:author="Author">
          <w:r>
            <w:rPr>
              <w:rStyle w:val="Hyperlink"/>
              <w14:scene3d>
                <w14:camera w14:prst="orthographicFront"/>
                <w14:lightRig w14:rig="threePt" w14:dir="t">
                  <w14:rot w14:lat="0" w14:lon="0" w14:rev="0"/>
                </w14:lightRig>
              </w14:scene3d>
            </w:rPr>
            <w:delText>3.1.14.</w:delText>
          </w:r>
          <w:r>
            <w:rPr>
              <w:rStyle w:val="Hyperlink"/>
            </w:rPr>
            <w:delText xml:space="preserve"> Style_Format_014 ([1] Clause 5.4.7 - table 1 - 1g)</w:delText>
          </w:r>
          <w:r>
            <w:rPr>
              <w:webHidden/>
            </w:rPr>
            <w:tab/>
            <w:delText>30</w:delText>
          </w:r>
        </w:del>
      </w:ins>
    </w:p>
    <w:p w:rsidR="00743B33" w:rsidRDefault="00D20E06">
      <w:pPr>
        <w:pStyle w:val="TOC3"/>
        <w:rPr>
          <w:ins w:id="2138" w:author="Author"/>
          <w:del w:id="2139" w:author="Author"/>
          <w:rFonts w:asciiTheme="minorHAnsi" w:eastAsiaTheme="minorEastAsia" w:hAnsiTheme="minorHAnsi" w:cstheme="minorBidi"/>
          <w:sz w:val="22"/>
          <w:szCs w:val="22"/>
          <w:lang w:val="en-US" w:eastAsia="en-US"/>
        </w:rPr>
      </w:pPr>
      <w:ins w:id="2140" w:author="Author">
        <w:del w:id="2141" w:author="Author">
          <w:r>
            <w:rPr>
              <w:rStyle w:val="Hyperlink"/>
              <w14:scene3d>
                <w14:camera w14:prst="orthographicFront"/>
                <w14:lightRig w14:rig="threePt" w14:dir="t">
                  <w14:rot w14:lat="0" w14:lon="0" w14:rev="0"/>
                </w14:lightRig>
              </w14:scene3d>
            </w:rPr>
            <w:delText>3.1.15.</w:delText>
          </w:r>
          <w:r>
            <w:rPr>
              <w:rStyle w:val="Hyperlink"/>
            </w:rPr>
            <w:delText xml:space="preserve"> Style_Format_015 ([1] Clause 5.4.7 - table 1 - 1g)</w:delText>
          </w:r>
          <w:r>
            <w:rPr>
              <w:webHidden/>
            </w:rPr>
            <w:tab/>
            <w:delText>31</w:delText>
          </w:r>
        </w:del>
      </w:ins>
    </w:p>
    <w:p w:rsidR="00743B33" w:rsidRDefault="00D20E06">
      <w:pPr>
        <w:pStyle w:val="TOC3"/>
        <w:rPr>
          <w:ins w:id="2142" w:author="Author"/>
          <w:del w:id="2143" w:author="Author"/>
          <w:rFonts w:asciiTheme="minorHAnsi" w:eastAsiaTheme="minorEastAsia" w:hAnsiTheme="minorHAnsi" w:cstheme="minorBidi"/>
          <w:sz w:val="22"/>
          <w:szCs w:val="22"/>
          <w:lang w:val="en-US" w:eastAsia="en-US"/>
        </w:rPr>
      </w:pPr>
      <w:ins w:id="2144" w:author="Author">
        <w:del w:id="2145" w:author="Author">
          <w:r>
            <w:rPr>
              <w:rStyle w:val="Hyperlink"/>
              <w14:scene3d>
                <w14:camera w14:prst="orthographicFront"/>
                <w14:lightRig w14:rig="threePt" w14:dir="t">
                  <w14:rot w14:lat="0" w14:lon="0" w14:rev="0"/>
                </w14:lightRig>
              </w14:scene3d>
            </w:rPr>
            <w:delText>3.1.16.</w:delText>
          </w:r>
          <w:r>
            <w:rPr>
              <w:rStyle w:val="Hyperlink"/>
            </w:rPr>
            <w:delText xml:space="preserve"> Style_F</w:delText>
          </w:r>
          <w:r>
            <w:rPr>
              <w:rStyle w:val="Hyperlink"/>
            </w:rPr>
            <w:delText>ormat_016</w:delText>
          </w:r>
          <w:r>
            <w:rPr>
              <w:webHidden/>
            </w:rPr>
            <w:tab/>
            <w:delText>31</w:delText>
          </w:r>
        </w:del>
      </w:ins>
    </w:p>
    <w:p w:rsidR="00743B33" w:rsidRDefault="00D20E06">
      <w:pPr>
        <w:pStyle w:val="TOC3"/>
        <w:rPr>
          <w:ins w:id="2146" w:author="Author"/>
          <w:del w:id="2147" w:author="Author"/>
          <w:rFonts w:asciiTheme="minorHAnsi" w:eastAsiaTheme="minorEastAsia" w:hAnsiTheme="minorHAnsi" w:cstheme="minorBidi"/>
          <w:sz w:val="22"/>
          <w:szCs w:val="22"/>
          <w:lang w:val="en-US" w:eastAsia="en-US"/>
        </w:rPr>
      </w:pPr>
      <w:ins w:id="2148" w:author="Author">
        <w:del w:id="2149" w:author="Author">
          <w:r>
            <w:rPr>
              <w:rStyle w:val="Hyperlink"/>
              <w14:scene3d>
                <w14:camera w14:prst="orthographicFront"/>
                <w14:lightRig w14:rig="threePt" w14:dir="t">
                  <w14:rot w14:lat="0" w14:lon="0" w14:rev="0"/>
                </w14:lightRig>
              </w14:scene3d>
            </w:rPr>
            <w:delText>3.1.17.</w:delText>
          </w:r>
          <w:r>
            <w:rPr>
              <w:rStyle w:val="Hyperlink"/>
            </w:rPr>
            <w:delText xml:space="preserve"> Style_Format_017</w:delText>
          </w:r>
          <w:r>
            <w:rPr>
              <w:webHidden/>
            </w:rPr>
            <w:tab/>
            <w:delText>31</w:delText>
          </w:r>
        </w:del>
      </w:ins>
    </w:p>
    <w:p w:rsidR="00743B33" w:rsidRDefault="00D20E06">
      <w:pPr>
        <w:pStyle w:val="TOC3"/>
        <w:rPr>
          <w:ins w:id="2150" w:author="Author"/>
          <w:del w:id="2151" w:author="Author"/>
          <w:rFonts w:asciiTheme="minorHAnsi" w:eastAsiaTheme="minorEastAsia" w:hAnsiTheme="minorHAnsi" w:cstheme="minorBidi"/>
          <w:sz w:val="22"/>
          <w:szCs w:val="22"/>
          <w:lang w:val="en-US" w:eastAsia="en-US"/>
        </w:rPr>
      </w:pPr>
      <w:ins w:id="2152" w:author="Author">
        <w:del w:id="2153" w:author="Author">
          <w:r>
            <w:rPr>
              <w:rStyle w:val="Hyperlink"/>
              <w14:scene3d>
                <w14:camera w14:prst="orthographicFront"/>
                <w14:lightRig w14:rig="threePt" w14:dir="t">
                  <w14:rot w14:lat="0" w14:lon="0" w14:rev="0"/>
                </w14:lightRig>
              </w14:scene3d>
            </w:rPr>
            <w:delText>3.1.18.</w:delText>
          </w:r>
          <w:r>
            <w:rPr>
              <w:rStyle w:val="Hyperlink"/>
            </w:rPr>
            <w:delText xml:space="preserve"> Style_Format_018</w:delText>
          </w:r>
          <w:r>
            <w:rPr>
              <w:webHidden/>
            </w:rPr>
            <w:tab/>
            <w:delText>31</w:delText>
          </w:r>
        </w:del>
      </w:ins>
    </w:p>
    <w:p w:rsidR="00743B33" w:rsidRDefault="00D20E06">
      <w:pPr>
        <w:pStyle w:val="TOC2"/>
        <w:rPr>
          <w:ins w:id="2154" w:author="Author"/>
          <w:del w:id="2155" w:author="Author"/>
          <w:rFonts w:asciiTheme="minorHAnsi" w:eastAsiaTheme="minorEastAsia" w:hAnsiTheme="minorHAnsi" w:cstheme="minorBidi"/>
          <w:b w:val="0"/>
          <w:iCs w:val="0"/>
          <w:noProof/>
          <w:sz w:val="22"/>
          <w:szCs w:val="22"/>
          <w:lang w:val="en-US" w:eastAsia="en-US"/>
        </w:rPr>
      </w:pPr>
      <w:ins w:id="2156" w:author="Author">
        <w:del w:id="2157" w:author="Author">
          <w:r>
            <w:rPr>
              <w:rStyle w:val="Hyperlink"/>
              <w:b w:val="0"/>
              <w:iCs w:val="0"/>
              <w:noProof/>
            </w:rPr>
            <w:delText>3.2. File Structure</w:delText>
          </w:r>
          <w:r>
            <w:rPr>
              <w:noProof/>
              <w:webHidden/>
            </w:rPr>
            <w:tab/>
            <w:delText>32</w:delText>
          </w:r>
        </w:del>
      </w:ins>
    </w:p>
    <w:p w:rsidR="00743B33" w:rsidRDefault="00D20E06">
      <w:pPr>
        <w:pStyle w:val="TOC3"/>
        <w:rPr>
          <w:ins w:id="2158" w:author="Author"/>
          <w:del w:id="2159" w:author="Author"/>
          <w:rFonts w:asciiTheme="minorHAnsi" w:eastAsiaTheme="minorEastAsia" w:hAnsiTheme="minorHAnsi" w:cstheme="minorBidi"/>
          <w:sz w:val="22"/>
          <w:szCs w:val="22"/>
          <w:lang w:val="en-US" w:eastAsia="en-US"/>
        </w:rPr>
      </w:pPr>
      <w:ins w:id="2160" w:author="Author">
        <w:del w:id="2161" w:author="Author">
          <w:r>
            <w:rPr>
              <w:rStyle w:val="Hyperlink"/>
              <w14:scene3d>
                <w14:camera w14:prst="orthographicFront"/>
                <w14:lightRig w14:rig="threePt" w14:dir="t">
                  <w14:rot w14:lat="0" w14:lon="0" w14:rev="0"/>
                </w14:lightRig>
              </w14:scene3d>
            </w:rPr>
            <w:delText>3.2.1.</w:delText>
          </w:r>
          <w:r>
            <w:rPr>
              <w:rStyle w:val="Hyperlink"/>
            </w:rPr>
            <w:delText xml:space="preserve"> Style_File_001</w:delText>
          </w:r>
          <w:r>
            <w:rPr>
              <w:webHidden/>
            </w:rPr>
            <w:tab/>
            <w:delText>32</w:delText>
          </w:r>
        </w:del>
      </w:ins>
    </w:p>
    <w:p w:rsidR="00743B33" w:rsidRDefault="00D20E06">
      <w:pPr>
        <w:pStyle w:val="TOC3"/>
        <w:rPr>
          <w:ins w:id="2162" w:author="Author"/>
          <w:del w:id="2163" w:author="Author"/>
          <w:rFonts w:asciiTheme="minorHAnsi" w:eastAsiaTheme="minorEastAsia" w:hAnsiTheme="minorHAnsi" w:cstheme="minorBidi"/>
          <w:sz w:val="22"/>
          <w:szCs w:val="22"/>
          <w:lang w:val="en-US" w:eastAsia="en-US"/>
        </w:rPr>
      </w:pPr>
      <w:ins w:id="2164" w:author="Author">
        <w:del w:id="2165" w:author="Author">
          <w:r>
            <w:rPr>
              <w:rStyle w:val="Hyperlink"/>
              <w14:scene3d>
                <w14:camera w14:prst="orthographicFront"/>
                <w14:lightRig w14:rig="threePt" w14:dir="t">
                  <w14:rot w14:lat="0" w14:lon="0" w14:rev="0"/>
                </w14:lightRig>
              </w14:scene3d>
            </w:rPr>
            <w:delText>3.2.2.</w:delText>
          </w:r>
          <w:r>
            <w:rPr>
              <w:rStyle w:val="Hyperlink"/>
            </w:rPr>
            <w:delText xml:space="preserve"> Style_File_002 ([1] Clause 5.4.7 - table 1 – 1a)</w:delText>
          </w:r>
          <w:r>
            <w:rPr>
              <w:webHidden/>
            </w:rPr>
            <w:tab/>
            <w:delText>32</w:delText>
          </w:r>
        </w:del>
      </w:ins>
    </w:p>
    <w:p w:rsidR="00743B33" w:rsidRDefault="00D20E06">
      <w:pPr>
        <w:pStyle w:val="TOC3"/>
        <w:rPr>
          <w:ins w:id="2166" w:author="Author"/>
          <w:del w:id="2167" w:author="Author"/>
          <w:rFonts w:asciiTheme="minorHAnsi" w:eastAsiaTheme="minorEastAsia" w:hAnsiTheme="minorHAnsi" w:cstheme="minorBidi"/>
          <w:sz w:val="22"/>
          <w:szCs w:val="22"/>
          <w:lang w:val="en-US" w:eastAsia="en-US"/>
        </w:rPr>
      </w:pPr>
      <w:ins w:id="2168" w:author="Author">
        <w:del w:id="2169" w:author="Author">
          <w:r>
            <w:rPr>
              <w:rStyle w:val="Hyperlink"/>
              <w14:scene3d>
                <w14:camera w14:prst="orthographicFront"/>
                <w14:lightRig w14:rig="threePt" w14:dir="t">
                  <w14:rot w14:lat="0" w14:lon="0" w14:rev="0"/>
                </w14:lightRig>
              </w14:scene3d>
            </w:rPr>
            <w:delText>3.2.3.</w:delText>
          </w:r>
          <w:r>
            <w:rPr>
              <w:rStyle w:val="Hyperlink"/>
            </w:rPr>
            <w:delText xml:space="preserve"> Style_File_003 ([1] Clause 5.4.7 - table 1 - 1g)</w:delText>
          </w:r>
          <w:r>
            <w:rPr>
              <w:webHidden/>
            </w:rPr>
            <w:tab/>
            <w:delText>32</w:delText>
          </w:r>
        </w:del>
      </w:ins>
    </w:p>
    <w:p w:rsidR="00743B33" w:rsidRDefault="00D20E06">
      <w:pPr>
        <w:pStyle w:val="TOC3"/>
        <w:rPr>
          <w:ins w:id="2170" w:author="Author"/>
          <w:del w:id="2171" w:author="Author"/>
          <w:rFonts w:asciiTheme="minorHAnsi" w:eastAsiaTheme="minorEastAsia" w:hAnsiTheme="minorHAnsi" w:cstheme="minorBidi"/>
          <w:sz w:val="22"/>
          <w:szCs w:val="22"/>
          <w:lang w:val="en-US" w:eastAsia="en-US"/>
        </w:rPr>
      </w:pPr>
      <w:ins w:id="2172" w:author="Author">
        <w:del w:id="2173" w:author="Author">
          <w:r>
            <w:rPr>
              <w:rStyle w:val="Hyperlink"/>
              <w14:scene3d>
                <w14:camera w14:prst="orthographicFront"/>
                <w14:lightRig w14:rig="threePt" w14:dir="t">
                  <w14:rot w14:lat="0" w14:lon="0" w14:rev="0"/>
                </w14:lightRig>
              </w14:scene3d>
            </w:rPr>
            <w:delText>3.2.4.</w:delText>
          </w:r>
          <w:r>
            <w:rPr>
              <w:rStyle w:val="Hyperlink"/>
            </w:rPr>
            <w:delText xml:space="preserve"> Style_File_004</w:delText>
          </w:r>
          <w:r>
            <w:rPr>
              <w:webHidden/>
            </w:rPr>
            <w:tab/>
            <w:delText>33</w:delText>
          </w:r>
        </w:del>
      </w:ins>
    </w:p>
    <w:p w:rsidR="00743B33" w:rsidRDefault="00D20E06">
      <w:pPr>
        <w:pStyle w:val="TOC3"/>
        <w:rPr>
          <w:ins w:id="2174" w:author="Author"/>
          <w:del w:id="2175" w:author="Author"/>
          <w:rFonts w:asciiTheme="minorHAnsi" w:eastAsiaTheme="minorEastAsia" w:hAnsiTheme="minorHAnsi" w:cstheme="minorBidi"/>
          <w:sz w:val="22"/>
          <w:szCs w:val="22"/>
          <w:lang w:val="en-US" w:eastAsia="en-US"/>
        </w:rPr>
      </w:pPr>
      <w:ins w:id="2176" w:author="Author">
        <w:del w:id="2177" w:author="Author">
          <w:r>
            <w:rPr>
              <w:rStyle w:val="Hyperlink"/>
              <w14:scene3d>
                <w14:camera w14:prst="orthographicFront"/>
                <w14:lightRig w14:rig="threePt" w14:dir="t">
                  <w14:rot w14:lat="0" w14:lon="0" w14:rev="0"/>
                </w14:lightRig>
              </w14:scene3d>
            </w:rPr>
            <w:delText>3.2.5.</w:delText>
          </w:r>
          <w:r>
            <w:rPr>
              <w:rStyle w:val="Hyperlink"/>
            </w:rPr>
            <w:delText xml:space="preserve"> Style_File_005</w:delText>
          </w:r>
          <w:r>
            <w:rPr>
              <w:webHidden/>
            </w:rPr>
            <w:tab/>
            <w:delText>33</w:delText>
          </w:r>
        </w:del>
      </w:ins>
    </w:p>
    <w:p w:rsidR="00743B33" w:rsidRDefault="00D20E06">
      <w:pPr>
        <w:pStyle w:val="TOC3"/>
        <w:rPr>
          <w:ins w:id="2178" w:author="Author"/>
          <w:del w:id="2179" w:author="Author"/>
          <w:rFonts w:asciiTheme="minorHAnsi" w:eastAsiaTheme="minorEastAsia" w:hAnsiTheme="minorHAnsi" w:cstheme="minorBidi"/>
          <w:sz w:val="22"/>
          <w:szCs w:val="22"/>
          <w:lang w:val="en-US" w:eastAsia="en-US"/>
        </w:rPr>
      </w:pPr>
      <w:ins w:id="2180" w:author="Author">
        <w:del w:id="2181" w:author="Author">
          <w:r>
            <w:rPr>
              <w:rStyle w:val="Hyperlink"/>
              <w14:scene3d>
                <w14:camera w14:prst="orthographicFront"/>
                <w14:lightRig w14:rig="threePt" w14:dir="t">
                  <w14:rot w14:lat="0" w14:lon="0" w14:rev="0"/>
                </w14:lightRig>
              </w14:scene3d>
            </w:rPr>
            <w:delText>3.2.6.</w:delText>
          </w:r>
          <w:r>
            <w:rPr>
              <w:rStyle w:val="Hyperlink"/>
            </w:rPr>
            <w:delText xml:space="preserve"> Style_File_006</w:delText>
          </w:r>
          <w:r>
            <w:rPr>
              <w:webHidden/>
            </w:rPr>
            <w:tab/>
            <w:delText>33</w:delText>
          </w:r>
        </w:del>
      </w:ins>
    </w:p>
    <w:p w:rsidR="00743B33" w:rsidRDefault="00D20E06">
      <w:pPr>
        <w:pStyle w:val="TOC2"/>
        <w:rPr>
          <w:ins w:id="2182" w:author="Author"/>
          <w:del w:id="2183" w:author="Author"/>
          <w:rFonts w:asciiTheme="minorHAnsi" w:eastAsiaTheme="minorEastAsia" w:hAnsiTheme="minorHAnsi" w:cstheme="minorBidi"/>
          <w:b w:val="0"/>
          <w:iCs w:val="0"/>
          <w:noProof/>
          <w:sz w:val="22"/>
          <w:szCs w:val="22"/>
          <w:lang w:val="en-US" w:eastAsia="en-US"/>
        </w:rPr>
      </w:pPr>
      <w:ins w:id="2184" w:author="Author">
        <w:del w:id="2185" w:author="Author">
          <w:r>
            <w:rPr>
              <w:rStyle w:val="Hyperlink"/>
              <w:b w:val="0"/>
              <w:iCs w:val="0"/>
              <w:noProof/>
            </w:rPr>
            <w:delText>3.3. Comments</w:delText>
          </w:r>
          <w:r>
            <w:rPr>
              <w:noProof/>
              <w:webHidden/>
            </w:rPr>
            <w:tab/>
            <w:delText>33</w:delText>
          </w:r>
        </w:del>
      </w:ins>
    </w:p>
    <w:p w:rsidR="00743B33" w:rsidRDefault="00D20E06">
      <w:pPr>
        <w:pStyle w:val="TOC3"/>
        <w:rPr>
          <w:ins w:id="2186" w:author="Author"/>
          <w:del w:id="2187" w:author="Author"/>
          <w:rFonts w:asciiTheme="minorHAnsi" w:eastAsiaTheme="minorEastAsia" w:hAnsiTheme="minorHAnsi" w:cstheme="minorBidi"/>
          <w:sz w:val="22"/>
          <w:szCs w:val="22"/>
          <w:lang w:val="en-US" w:eastAsia="en-US"/>
        </w:rPr>
      </w:pPr>
      <w:ins w:id="2188" w:author="Author">
        <w:del w:id="2189" w:author="Author">
          <w:r>
            <w:rPr>
              <w:rStyle w:val="Hyperlink"/>
              <w14:scene3d>
                <w14:camera w14:prst="orthographicFront"/>
                <w14:lightRig w14:rig="threePt" w14:dir="t">
                  <w14:rot w14:lat="0" w14:lon="0" w14:rev="0"/>
                </w14:lightRig>
              </w14:scene3d>
            </w:rPr>
            <w:delText>3.3.1.</w:delText>
          </w:r>
          <w:r>
            <w:rPr>
              <w:rStyle w:val="Hyperlink"/>
            </w:rPr>
            <w:delText xml:space="preserve"> Style_Comment_001 ([1] Clause 5.4.7 - table 1 - 1g)</w:delText>
          </w:r>
          <w:r>
            <w:rPr>
              <w:webHidden/>
            </w:rPr>
            <w:tab/>
            <w:delText>33</w:delText>
          </w:r>
        </w:del>
      </w:ins>
    </w:p>
    <w:p w:rsidR="00743B33" w:rsidRDefault="00D20E06">
      <w:pPr>
        <w:pStyle w:val="TOC3"/>
        <w:rPr>
          <w:ins w:id="2190" w:author="Author"/>
          <w:del w:id="2191" w:author="Author"/>
          <w:rFonts w:asciiTheme="minorHAnsi" w:eastAsiaTheme="minorEastAsia" w:hAnsiTheme="minorHAnsi" w:cstheme="minorBidi"/>
          <w:sz w:val="22"/>
          <w:szCs w:val="22"/>
          <w:lang w:val="en-US" w:eastAsia="en-US"/>
        </w:rPr>
      </w:pPr>
      <w:ins w:id="2192" w:author="Author">
        <w:del w:id="2193" w:author="Author">
          <w:r>
            <w:rPr>
              <w:rStyle w:val="Hyperlink"/>
              <w14:scene3d>
                <w14:camera w14:prst="orthographicFront"/>
                <w14:lightRig w14:rig="threePt" w14:dir="t">
                  <w14:rot w14:lat="0" w14:lon="0" w14:rev="0"/>
                </w14:lightRig>
              </w14:scene3d>
            </w:rPr>
            <w:delText>3.3.2.</w:delText>
          </w:r>
          <w:r>
            <w:rPr>
              <w:rStyle w:val="Hyperlink"/>
            </w:rPr>
            <w:delText xml:space="preserve"> Style_Comment_002 ([1] Clause 5.4.7 - table 1 - 1g)</w:delText>
          </w:r>
          <w:r>
            <w:rPr>
              <w:webHidden/>
            </w:rPr>
            <w:tab/>
            <w:delText>34</w:delText>
          </w:r>
        </w:del>
      </w:ins>
    </w:p>
    <w:p w:rsidR="00743B33" w:rsidRDefault="00D20E06">
      <w:pPr>
        <w:pStyle w:val="TOC3"/>
        <w:rPr>
          <w:ins w:id="2194" w:author="Author"/>
          <w:del w:id="2195" w:author="Author"/>
          <w:rFonts w:asciiTheme="minorHAnsi" w:eastAsiaTheme="minorEastAsia" w:hAnsiTheme="minorHAnsi" w:cstheme="minorBidi"/>
          <w:sz w:val="22"/>
          <w:szCs w:val="22"/>
          <w:lang w:val="en-US" w:eastAsia="en-US"/>
        </w:rPr>
      </w:pPr>
      <w:ins w:id="2196" w:author="Author">
        <w:del w:id="2197" w:author="Author">
          <w:r>
            <w:rPr>
              <w:rStyle w:val="Hyperlink"/>
              <w14:scene3d>
                <w14:camera w14:prst="orthographicFront"/>
                <w14:lightRig w14:rig="threePt" w14:dir="t">
                  <w14:rot w14:lat="0" w14:lon="0" w14:rev="0"/>
                </w14:lightRig>
              </w14:scene3d>
            </w:rPr>
            <w:delText>3.3.3.</w:delText>
          </w:r>
          <w:r>
            <w:rPr>
              <w:rStyle w:val="Hyperlink"/>
            </w:rPr>
            <w:delText xml:space="preserve"> Style_Comment_003 ([1] Clause 5.4.7 - table 1 - 1g)</w:delText>
          </w:r>
          <w:r>
            <w:rPr>
              <w:webHidden/>
            </w:rPr>
            <w:tab/>
            <w:delText>34</w:delText>
          </w:r>
        </w:del>
      </w:ins>
    </w:p>
    <w:p w:rsidR="00743B33" w:rsidRDefault="00D20E06">
      <w:pPr>
        <w:pStyle w:val="TOC3"/>
        <w:rPr>
          <w:ins w:id="2198" w:author="Author"/>
          <w:del w:id="2199" w:author="Author"/>
          <w:rFonts w:asciiTheme="minorHAnsi" w:eastAsiaTheme="minorEastAsia" w:hAnsiTheme="minorHAnsi" w:cstheme="minorBidi"/>
          <w:sz w:val="22"/>
          <w:szCs w:val="22"/>
          <w:lang w:val="en-US" w:eastAsia="en-US"/>
        </w:rPr>
      </w:pPr>
      <w:ins w:id="2200" w:author="Author">
        <w:del w:id="2201" w:author="Author">
          <w:r>
            <w:rPr>
              <w:rStyle w:val="Hyperlink"/>
              <w14:scene3d>
                <w14:camera w14:prst="orthographicFront"/>
                <w14:lightRig w14:rig="threePt" w14:dir="t">
                  <w14:rot w14:lat="0" w14:lon="0" w14:rev="0"/>
                </w14:lightRig>
              </w14:scene3d>
            </w:rPr>
            <w:delText>3.3.4.</w:delText>
          </w:r>
          <w:r>
            <w:rPr>
              <w:rStyle w:val="Hyperlink"/>
            </w:rPr>
            <w:delText xml:space="preserve"> Style_Comment_004 ([1] Clause 5.4.7 - table 1 - 1g)</w:delText>
          </w:r>
          <w:r>
            <w:rPr>
              <w:webHidden/>
            </w:rPr>
            <w:tab/>
            <w:delText>34</w:delText>
          </w:r>
        </w:del>
      </w:ins>
    </w:p>
    <w:p w:rsidR="00743B33" w:rsidRDefault="00D20E06">
      <w:pPr>
        <w:pStyle w:val="TOC3"/>
        <w:rPr>
          <w:ins w:id="2202" w:author="Author"/>
          <w:del w:id="2203" w:author="Author"/>
          <w:rFonts w:asciiTheme="minorHAnsi" w:eastAsiaTheme="minorEastAsia" w:hAnsiTheme="minorHAnsi" w:cstheme="minorBidi"/>
          <w:sz w:val="22"/>
          <w:szCs w:val="22"/>
          <w:lang w:val="en-US" w:eastAsia="en-US"/>
        </w:rPr>
      </w:pPr>
      <w:ins w:id="2204" w:author="Author">
        <w:del w:id="2205" w:author="Author">
          <w:r>
            <w:rPr>
              <w:rStyle w:val="Hyperlink"/>
              <w14:scene3d>
                <w14:camera w14:prst="orthographicFront"/>
                <w14:lightRig w14:rig="threePt" w14:dir="t">
                  <w14:rot w14:lat="0" w14:lon="0" w14:rev="0"/>
                </w14:lightRig>
              </w14:scene3d>
            </w:rPr>
            <w:delText>3.3.5.</w:delText>
          </w:r>
          <w:r>
            <w:rPr>
              <w:rStyle w:val="Hyperlink"/>
            </w:rPr>
            <w:delText xml:space="preserve"> Style_Comment_005 ([1] Clause 5.4.7 - table 1 - 1g)</w:delText>
          </w:r>
          <w:r>
            <w:rPr>
              <w:webHidden/>
            </w:rPr>
            <w:tab/>
            <w:delText>34</w:delText>
          </w:r>
        </w:del>
      </w:ins>
    </w:p>
    <w:p w:rsidR="00743B33" w:rsidRDefault="00D20E06">
      <w:pPr>
        <w:pStyle w:val="TOC3"/>
        <w:rPr>
          <w:ins w:id="2206" w:author="Author"/>
          <w:del w:id="2207" w:author="Author"/>
          <w:rFonts w:asciiTheme="minorHAnsi" w:eastAsiaTheme="minorEastAsia" w:hAnsiTheme="minorHAnsi" w:cstheme="minorBidi"/>
          <w:sz w:val="22"/>
          <w:szCs w:val="22"/>
          <w:lang w:val="en-US" w:eastAsia="en-US"/>
        </w:rPr>
      </w:pPr>
      <w:ins w:id="2208" w:author="Author">
        <w:del w:id="2209" w:author="Author">
          <w:r>
            <w:rPr>
              <w:rStyle w:val="Hyperlink"/>
              <w14:scene3d>
                <w14:camera w14:prst="orthographicFront"/>
                <w14:lightRig w14:rig="threePt" w14:dir="t">
                  <w14:rot w14:lat="0" w14:lon="0" w14:rev="0"/>
                </w14:lightRig>
              </w14:scene3d>
            </w:rPr>
            <w:delText>3.3.6.</w:delText>
          </w:r>
          <w:r>
            <w:rPr>
              <w:rStyle w:val="Hyperlink"/>
            </w:rPr>
            <w:delText xml:space="preserve"> Style_Comment_006 ([1] Clause 5.4.7 - table 1 - 1g)</w:delText>
          </w:r>
          <w:r>
            <w:rPr>
              <w:webHidden/>
            </w:rPr>
            <w:tab/>
            <w:delText>35</w:delText>
          </w:r>
        </w:del>
      </w:ins>
    </w:p>
    <w:p w:rsidR="00743B33" w:rsidRDefault="00D20E06">
      <w:pPr>
        <w:pStyle w:val="TOC3"/>
        <w:rPr>
          <w:ins w:id="2210" w:author="Author"/>
          <w:del w:id="2211" w:author="Author"/>
          <w:rFonts w:asciiTheme="minorHAnsi" w:eastAsiaTheme="minorEastAsia" w:hAnsiTheme="minorHAnsi" w:cstheme="minorBidi"/>
          <w:sz w:val="22"/>
          <w:szCs w:val="22"/>
          <w:lang w:val="en-US" w:eastAsia="en-US"/>
        </w:rPr>
      </w:pPr>
      <w:ins w:id="2212" w:author="Author">
        <w:del w:id="2213" w:author="Author">
          <w:r>
            <w:rPr>
              <w:rStyle w:val="Hyperlink"/>
              <w14:scene3d>
                <w14:camera w14:prst="orthographicFront"/>
                <w14:lightRig w14:rig="threePt" w14:dir="t">
                  <w14:rot w14:lat="0" w14:lon="0" w14:rev="0"/>
                </w14:lightRig>
              </w14:scene3d>
            </w:rPr>
            <w:delText>3.3.7.</w:delText>
          </w:r>
          <w:r>
            <w:rPr>
              <w:rStyle w:val="Hyperlink"/>
            </w:rPr>
            <w:delText xml:space="preserve"> Style_Comment_007 ([1] Clause 5.4.7 - table 1 - 1g)</w:delText>
          </w:r>
          <w:r>
            <w:rPr>
              <w:webHidden/>
            </w:rPr>
            <w:tab/>
            <w:delText>35</w:delText>
          </w:r>
        </w:del>
      </w:ins>
    </w:p>
    <w:p w:rsidR="00743B33" w:rsidRDefault="00D20E06">
      <w:pPr>
        <w:pStyle w:val="TOC1"/>
        <w:tabs>
          <w:tab w:val="right" w:leader="dot" w:pos="9530"/>
        </w:tabs>
        <w:rPr>
          <w:ins w:id="2214" w:author="Author"/>
          <w:del w:id="2215" w:author="Author"/>
          <w:rFonts w:asciiTheme="minorHAnsi" w:eastAsiaTheme="minorEastAsia" w:hAnsiTheme="minorHAnsi" w:cstheme="minorBidi"/>
          <w:b w:val="0"/>
          <w:bCs w:val="0"/>
          <w:caps w:val="0"/>
          <w:noProof/>
          <w:sz w:val="22"/>
          <w:szCs w:val="22"/>
          <w:lang w:val="en-US" w:eastAsia="en-US"/>
        </w:rPr>
      </w:pPr>
      <w:ins w:id="2216" w:author="Author">
        <w:del w:id="2217" w:author="Author">
          <w:r>
            <w:rPr>
              <w:rStyle w:val="Hyperlink"/>
              <w:b w:val="0"/>
              <w:bCs w:val="0"/>
              <w:caps w:val="0"/>
              <w:noProof/>
              <w14:scene3d>
                <w14:camera w14:prst="orthographicFront"/>
                <w14:lightRig w14:rig="threePt" w14:dir="t">
                  <w14:rot w14:lat="0" w14:lon="0" w14:rev="0"/>
                </w14:lightRig>
              </w14:scene3d>
            </w:rPr>
            <w:delText>4.</w:delText>
          </w:r>
          <w:r>
            <w:rPr>
              <w:rStyle w:val="Hyperlink"/>
              <w:b w:val="0"/>
              <w:bCs w:val="0"/>
              <w:caps w:val="0"/>
              <w:noProof/>
            </w:rPr>
            <w:delText xml:space="preserve"> Codi</w:delText>
          </w:r>
          <w:r>
            <w:rPr>
              <w:rStyle w:val="Hyperlink"/>
              <w:b w:val="0"/>
              <w:bCs w:val="0"/>
              <w:caps w:val="0"/>
              <w:noProof/>
            </w:rPr>
            <w:delText>ng Rules</w:delText>
          </w:r>
          <w:r>
            <w:rPr>
              <w:noProof/>
              <w:webHidden/>
            </w:rPr>
            <w:tab/>
            <w:delText>37</w:delText>
          </w:r>
        </w:del>
      </w:ins>
    </w:p>
    <w:p w:rsidR="00743B33" w:rsidRDefault="00D20E06">
      <w:pPr>
        <w:pStyle w:val="TOC2"/>
        <w:rPr>
          <w:ins w:id="2218" w:author="Author"/>
          <w:del w:id="2219" w:author="Author"/>
          <w:rFonts w:asciiTheme="minorHAnsi" w:eastAsiaTheme="minorEastAsia" w:hAnsiTheme="minorHAnsi" w:cstheme="minorBidi"/>
          <w:b w:val="0"/>
          <w:iCs w:val="0"/>
          <w:noProof/>
          <w:sz w:val="22"/>
          <w:szCs w:val="22"/>
          <w:lang w:val="en-US" w:eastAsia="en-US"/>
        </w:rPr>
      </w:pPr>
      <w:ins w:id="2220" w:author="Author">
        <w:del w:id="2221" w:author="Author">
          <w:r>
            <w:rPr>
              <w:rStyle w:val="Hyperlink"/>
              <w:b w:val="0"/>
              <w:iCs w:val="0"/>
              <w:noProof/>
            </w:rPr>
            <w:delText xml:space="preserve">4.1. Conformance to </w:delText>
          </w:r>
          <w:r>
            <w:rPr>
              <w:rStyle w:val="Hyperlink"/>
              <w:b w:val="0"/>
              <w:iCs w:val="0"/>
              <w:noProof/>
              <w:lang w:eastAsia="ja-JP"/>
            </w:rPr>
            <w:delText>external</w:delText>
          </w:r>
          <w:r>
            <w:rPr>
              <w:rStyle w:val="Hyperlink"/>
              <w:b w:val="0"/>
              <w:iCs w:val="0"/>
              <w:noProof/>
            </w:rPr>
            <w:delText xml:space="preserve"> rules</w:delText>
          </w:r>
          <w:r>
            <w:rPr>
              <w:noProof/>
              <w:webHidden/>
            </w:rPr>
            <w:tab/>
            <w:delText>37</w:delText>
          </w:r>
        </w:del>
      </w:ins>
    </w:p>
    <w:p w:rsidR="00743B33" w:rsidRDefault="00D20E06">
      <w:pPr>
        <w:pStyle w:val="TOC3"/>
        <w:rPr>
          <w:ins w:id="2222" w:author="Author"/>
          <w:del w:id="2223" w:author="Author"/>
          <w:rFonts w:asciiTheme="minorHAnsi" w:eastAsiaTheme="minorEastAsia" w:hAnsiTheme="minorHAnsi" w:cstheme="minorBidi"/>
          <w:sz w:val="22"/>
          <w:szCs w:val="22"/>
          <w:lang w:val="en-US" w:eastAsia="en-US"/>
        </w:rPr>
      </w:pPr>
      <w:ins w:id="2224" w:author="Author">
        <w:del w:id="2225" w:author="Author">
          <w:r>
            <w:rPr>
              <w:rStyle w:val="Hyperlink"/>
              <w14:scene3d>
                <w14:camera w14:prst="orthographicFront"/>
                <w14:lightRig w14:rig="threePt" w14:dir="t">
                  <w14:rot w14:lat="0" w14:lon="0" w14:rev="0"/>
                </w14:lightRig>
              </w14:scene3d>
            </w:rPr>
            <w:delText>4.1.1.</w:delText>
          </w:r>
          <w:r>
            <w:rPr>
              <w:rStyle w:val="Hyperlink"/>
            </w:rPr>
            <w:delText xml:space="preserve"> Rules_Ext_001</w:delText>
          </w:r>
          <w:r>
            <w:rPr>
              <w:webHidden/>
            </w:rPr>
            <w:tab/>
            <w:delText>37</w:delText>
          </w:r>
        </w:del>
      </w:ins>
    </w:p>
    <w:p w:rsidR="00743B33" w:rsidRDefault="00D20E06">
      <w:pPr>
        <w:pStyle w:val="TOC3"/>
        <w:rPr>
          <w:ins w:id="2226" w:author="Author"/>
          <w:del w:id="2227" w:author="Author"/>
          <w:rFonts w:asciiTheme="minorHAnsi" w:eastAsiaTheme="minorEastAsia" w:hAnsiTheme="minorHAnsi" w:cstheme="minorBidi"/>
          <w:sz w:val="22"/>
          <w:szCs w:val="22"/>
          <w:lang w:val="en-US" w:eastAsia="en-US"/>
        </w:rPr>
      </w:pPr>
      <w:ins w:id="2228" w:author="Author">
        <w:del w:id="2229" w:author="Author">
          <w:r>
            <w:rPr>
              <w:rStyle w:val="Hyperlink"/>
              <w14:scene3d>
                <w14:camera w14:prst="orthographicFront"/>
                <w14:lightRig w14:rig="threePt" w14:dir="t">
                  <w14:rot w14:lat="0" w14:lon="0" w14:rev="0"/>
                </w14:lightRig>
              </w14:scene3d>
            </w:rPr>
            <w:delText>4.1.2.</w:delText>
          </w:r>
          <w:r>
            <w:rPr>
              <w:rStyle w:val="Hyperlink"/>
            </w:rPr>
            <w:delText xml:space="preserve"> Rules_Ext_002</w:delText>
          </w:r>
          <w:r>
            <w:rPr>
              <w:webHidden/>
            </w:rPr>
            <w:tab/>
            <w:delText>37</w:delText>
          </w:r>
        </w:del>
      </w:ins>
    </w:p>
    <w:p w:rsidR="00743B33" w:rsidRDefault="00D20E06">
      <w:pPr>
        <w:pStyle w:val="TOC2"/>
        <w:rPr>
          <w:ins w:id="2230" w:author="Author"/>
          <w:del w:id="2231" w:author="Author"/>
          <w:rFonts w:asciiTheme="minorHAnsi" w:eastAsiaTheme="minorEastAsia" w:hAnsiTheme="minorHAnsi" w:cstheme="minorBidi"/>
          <w:b w:val="0"/>
          <w:iCs w:val="0"/>
          <w:noProof/>
          <w:sz w:val="22"/>
          <w:szCs w:val="22"/>
          <w:lang w:val="en-US" w:eastAsia="en-US"/>
        </w:rPr>
      </w:pPr>
      <w:ins w:id="2232" w:author="Author">
        <w:del w:id="2233" w:author="Author">
          <w:r>
            <w:rPr>
              <w:rStyle w:val="Hyperlink"/>
              <w:b w:val="0"/>
              <w:iCs w:val="0"/>
              <w:noProof/>
            </w:rPr>
            <w:delText>4.2. Environment</w:delText>
          </w:r>
          <w:r>
            <w:rPr>
              <w:noProof/>
              <w:webHidden/>
            </w:rPr>
            <w:tab/>
            <w:delText>37</w:delText>
          </w:r>
        </w:del>
      </w:ins>
    </w:p>
    <w:p w:rsidR="00743B33" w:rsidRDefault="00D20E06">
      <w:pPr>
        <w:pStyle w:val="TOC3"/>
        <w:rPr>
          <w:ins w:id="2234" w:author="Author"/>
          <w:del w:id="2235" w:author="Author"/>
          <w:rFonts w:asciiTheme="minorHAnsi" w:eastAsiaTheme="minorEastAsia" w:hAnsiTheme="minorHAnsi" w:cstheme="minorBidi"/>
          <w:sz w:val="22"/>
          <w:szCs w:val="22"/>
          <w:lang w:val="en-US" w:eastAsia="en-US"/>
        </w:rPr>
      </w:pPr>
      <w:ins w:id="2236" w:author="Author">
        <w:del w:id="2237" w:author="Author">
          <w:r>
            <w:rPr>
              <w:rStyle w:val="Hyperlink"/>
              <w14:scene3d>
                <w14:camera w14:prst="orthographicFront"/>
                <w14:lightRig w14:rig="threePt" w14:dir="t">
                  <w14:rot w14:lat="0" w14:lon="0" w14:rev="0"/>
                </w14:lightRig>
              </w14:scene3d>
            </w:rPr>
            <w:delText>4.2.1.</w:delText>
          </w:r>
          <w:r>
            <w:rPr>
              <w:rStyle w:val="Hyperlink"/>
            </w:rPr>
            <w:delText xml:space="preserve"> Rules_Envr_001 ([1] Clause 5.4.7 - table 1 - 1d)</w:delText>
          </w:r>
          <w:r>
            <w:rPr>
              <w:webHidden/>
            </w:rPr>
            <w:tab/>
            <w:delText>37</w:delText>
          </w:r>
        </w:del>
      </w:ins>
    </w:p>
    <w:p w:rsidR="00743B33" w:rsidRDefault="00D20E06">
      <w:pPr>
        <w:pStyle w:val="TOC3"/>
        <w:rPr>
          <w:ins w:id="2238" w:author="Author"/>
          <w:del w:id="2239" w:author="Author"/>
          <w:rFonts w:asciiTheme="minorHAnsi" w:eastAsiaTheme="minorEastAsia" w:hAnsiTheme="minorHAnsi" w:cstheme="minorBidi"/>
          <w:sz w:val="22"/>
          <w:szCs w:val="22"/>
          <w:lang w:val="en-US" w:eastAsia="en-US"/>
        </w:rPr>
      </w:pPr>
      <w:ins w:id="2240" w:author="Author">
        <w:del w:id="2241" w:author="Author">
          <w:r>
            <w:rPr>
              <w:rStyle w:val="Hyperlink"/>
              <w14:scene3d>
                <w14:camera w14:prst="orthographicFront"/>
                <w14:lightRig w14:rig="threePt" w14:dir="t">
                  <w14:rot w14:lat="0" w14:lon="0" w14:rev="0"/>
                </w14:lightRig>
              </w14:scene3d>
            </w:rPr>
            <w:delText>4.2.2.</w:delText>
          </w:r>
          <w:r>
            <w:rPr>
              <w:rStyle w:val="Hyperlink"/>
            </w:rPr>
            <w:delText xml:space="preserve"> Rules_Envr_002 ([1] Clause 5.4.7 - table 1 - 1d)</w:delText>
          </w:r>
          <w:r>
            <w:rPr>
              <w:webHidden/>
            </w:rPr>
            <w:tab/>
            <w:delText>38</w:delText>
          </w:r>
        </w:del>
      </w:ins>
    </w:p>
    <w:p w:rsidR="00743B33" w:rsidRDefault="00D20E06">
      <w:pPr>
        <w:pStyle w:val="TOC3"/>
        <w:rPr>
          <w:ins w:id="2242" w:author="Author"/>
          <w:del w:id="2243" w:author="Author"/>
          <w:rFonts w:asciiTheme="minorHAnsi" w:eastAsiaTheme="minorEastAsia" w:hAnsiTheme="minorHAnsi" w:cstheme="minorBidi"/>
          <w:sz w:val="22"/>
          <w:szCs w:val="22"/>
          <w:lang w:val="en-US" w:eastAsia="en-US"/>
        </w:rPr>
      </w:pPr>
      <w:ins w:id="2244" w:author="Author">
        <w:del w:id="2245" w:author="Author">
          <w:r>
            <w:rPr>
              <w:rStyle w:val="Hyperlink"/>
              <w14:scene3d>
                <w14:camera w14:prst="orthographicFront"/>
                <w14:lightRig w14:rig="threePt" w14:dir="t">
                  <w14:rot w14:lat="0" w14:lon="0" w14:rev="0"/>
                </w14:lightRig>
              </w14:scene3d>
            </w:rPr>
            <w:delText>4.2.3.</w:delText>
          </w:r>
          <w:r>
            <w:rPr>
              <w:rStyle w:val="Hyperlink"/>
            </w:rPr>
            <w:delText xml:space="preserve"> Rules_Envr_00</w:delText>
          </w:r>
          <w:r>
            <w:rPr>
              <w:rStyle w:val="Hyperlink"/>
              <w:lang w:eastAsia="ja-JP"/>
            </w:rPr>
            <w:delText>3</w:delText>
          </w:r>
          <w:r>
            <w:rPr>
              <w:rStyle w:val="Hyperlink"/>
            </w:rPr>
            <w:delText xml:space="preserve"> ([1] Clause 5.4.7 - table 1 - 1d)</w:delText>
          </w:r>
          <w:r>
            <w:rPr>
              <w:webHidden/>
            </w:rPr>
            <w:tab/>
            <w:delText>38</w:delText>
          </w:r>
        </w:del>
      </w:ins>
    </w:p>
    <w:p w:rsidR="00743B33" w:rsidRDefault="00D20E06">
      <w:pPr>
        <w:pStyle w:val="TOC3"/>
        <w:rPr>
          <w:ins w:id="2246" w:author="Author"/>
          <w:del w:id="2247" w:author="Author"/>
          <w:rFonts w:asciiTheme="minorHAnsi" w:eastAsiaTheme="minorEastAsia" w:hAnsiTheme="minorHAnsi" w:cstheme="minorBidi"/>
          <w:sz w:val="22"/>
          <w:szCs w:val="22"/>
          <w:lang w:val="en-US" w:eastAsia="en-US"/>
        </w:rPr>
      </w:pPr>
      <w:ins w:id="2248" w:author="Author">
        <w:del w:id="2249" w:author="Author">
          <w:r>
            <w:rPr>
              <w:rStyle w:val="Hyperlink"/>
              <w14:scene3d>
                <w14:camera w14:prst="orthographicFront"/>
                <w14:lightRig w14:rig="threePt" w14:dir="t">
                  <w14:rot w14:lat="0" w14:lon="0" w14:rev="0"/>
                </w14:lightRig>
              </w14:scene3d>
            </w:rPr>
            <w:delText>4.2.4.</w:delText>
          </w:r>
          <w:r>
            <w:rPr>
              <w:rStyle w:val="Hyperlink"/>
            </w:rPr>
            <w:delText xml:space="preserve"> Rules_Envr_0</w:delText>
          </w:r>
          <w:r>
            <w:rPr>
              <w:rStyle w:val="Hyperlink"/>
              <w:lang w:eastAsia="ja-JP"/>
            </w:rPr>
            <w:delText>04</w:delText>
          </w:r>
          <w:r>
            <w:rPr>
              <w:webHidden/>
            </w:rPr>
            <w:tab/>
            <w:delText>38</w:delText>
          </w:r>
        </w:del>
      </w:ins>
    </w:p>
    <w:p w:rsidR="00743B33" w:rsidRDefault="00D20E06">
      <w:pPr>
        <w:pStyle w:val="TOC3"/>
        <w:rPr>
          <w:ins w:id="2250" w:author="Author"/>
          <w:del w:id="2251" w:author="Author"/>
          <w:rFonts w:asciiTheme="minorHAnsi" w:eastAsiaTheme="minorEastAsia" w:hAnsiTheme="minorHAnsi" w:cstheme="minorBidi"/>
          <w:sz w:val="22"/>
          <w:szCs w:val="22"/>
          <w:lang w:val="en-US" w:eastAsia="en-US"/>
        </w:rPr>
      </w:pPr>
      <w:ins w:id="2252" w:author="Author">
        <w:del w:id="2253" w:author="Author">
          <w:r>
            <w:rPr>
              <w:rStyle w:val="Hyperlink"/>
              <w14:scene3d>
                <w14:camera w14:prst="orthographicFront"/>
                <w14:lightRig w14:rig="threePt" w14:dir="t">
                  <w14:rot w14:lat="0" w14:lon="0" w14:rev="0"/>
                </w14:lightRig>
              </w14:scene3d>
            </w:rPr>
            <w:delText>4.2.5.</w:delText>
          </w:r>
          <w:r>
            <w:rPr>
              <w:rStyle w:val="Hyperlink"/>
            </w:rPr>
            <w:delText xml:space="preserve"> Rules_Envr_0</w:delText>
          </w:r>
          <w:r>
            <w:rPr>
              <w:rStyle w:val="Hyperlink"/>
              <w:lang w:eastAsia="ja-JP"/>
            </w:rPr>
            <w:delText>05</w:delText>
          </w:r>
          <w:r>
            <w:rPr>
              <w:rStyle w:val="Hyperlink"/>
            </w:rPr>
            <w:delText xml:space="preserve"> ([1] Clause 5.4.7 - table 1 - 1d)</w:delText>
          </w:r>
          <w:r>
            <w:rPr>
              <w:webHidden/>
            </w:rPr>
            <w:tab/>
            <w:delText>38</w:delText>
          </w:r>
        </w:del>
      </w:ins>
    </w:p>
    <w:p w:rsidR="00743B33" w:rsidRDefault="00D20E06">
      <w:pPr>
        <w:pStyle w:val="TOC3"/>
        <w:rPr>
          <w:ins w:id="2254" w:author="Author"/>
          <w:del w:id="2255" w:author="Author"/>
          <w:rFonts w:asciiTheme="minorHAnsi" w:eastAsiaTheme="minorEastAsia" w:hAnsiTheme="minorHAnsi" w:cstheme="minorBidi"/>
          <w:sz w:val="22"/>
          <w:szCs w:val="22"/>
          <w:lang w:val="en-US" w:eastAsia="en-US"/>
        </w:rPr>
      </w:pPr>
      <w:ins w:id="2256" w:author="Author">
        <w:del w:id="2257" w:author="Author">
          <w:r>
            <w:rPr>
              <w:rStyle w:val="Hyperlink"/>
              <w14:scene3d>
                <w14:camera w14:prst="orthographicFront"/>
                <w14:lightRig w14:rig="threePt" w14:dir="t">
                  <w14:rot w14:lat="0" w14:lon="0" w14:rev="0"/>
                </w14:lightRig>
              </w14:scene3d>
            </w:rPr>
            <w:delText>4.2.6.</w:delText>
          </w:r>
          <w:r>
            <w:rPr>
              <w:rStyle w:val="Hyperlink"/>
            </w:rPr>
            <w:delText xml:space="preserve"> Rules_Envr_006</w:delText>
          </w:r>
          <w:r>
            <w:rPr>
              <w:webHidden/>
            </w:rPr>
            <w:tab/>
            <w:delText>38</w:delText>
          </w:r>
        </w:del>
      </w:ins>
    </w:p>
    <w:p w:rsidR="00743B33" w:rsidRDefault="00D20E06">
      <w:pPr>
        <w:pStyle w:val="TOC2"/>
        <w:rPr>
          <w:ins w:id="2258" w:author="Author"/>
          <w:del w:id="2259" w:author="Author"/>
          <w:rFonts w:asciiTheme="minorHAnsi" w:eastAsiaTheme="minorEastAsia" w:hAnsiTheme="minorHAnsi" w:cstheme="minorBidi"/>
          <w:b w:val="0"/>
          <w:iCs w:val="0"/>
          <w:noProof/>
          <w:sz w:val="22"/>
          <w:szCs w:val="22"/>
          <w:lang w:val="en-US" w:eastAsia="en-US"/>
        </w:rPr>
      </w:pPr>
      <w:ins w:id="2260" w:author="Author">
        <w:del w:id="2261" w:author="Author">
          <w:r>
            <w:rPr>
              <w:rStyle w:val="Hyperlink"/>
              <w:b w:val="0"/>
              <w:iCs w:val="0"/>
              <w:noProof/>
            </w:rPr>
            <w:delText>4.3. Comments/Documentation</w:delText>
          </w:r>
          <w:r>
            <w:rPr>
              <w:noProof/>
              <w:webHidden/>
            </w:rPr>
            <w:tab/>
            <w:delText>38</w:delText>
          </w:r>
        </w:del>
      </w:ins>
    </w:p>
    <w:p w:rsidR="00743B33" w:rsidRDefault="00D20E06">
      <w:pPr>
        <w:pStyle w:val="TOC3"/>
        <w:rPr>
          <w:ins w:id="2262" w:author="Author"/>
          <w:del w:id="2263" w:author="Author"/>
          <w:rFonts w:asciiTheme="minorHAnsi" w:eastAsiaTheme="minorEastAsia" w:hAnsiTheme="minorHAnsi" w:cstheme="minorBidi"/>
          <w:sz w:val="22"/>
          <w:szCs w:val="22"/>
          <w:lang w:val="en-US" w:eastAsia="en-US"/>
        </w:rPr>
      </w:pPr>
      <w:ins w:id="2264" w:author="Author">
        <w:del w:id="2265" w:author="Author">
          <w:r>
            <w:rPr>
              <w:rStyle w:val="Hyperlink"/>
              <w14:scene3d>
                <w14:camera w14:prst="orthographicFront"/>
                <w14:lightRig w14:rig="threePt" w14:dir="t">
                  <w14:rot w14:lat="0" w14:lon="0" w14:rev="0"/>
                </w14:lightRig>
              </w14:scene3d>
            </w:rPr>
            <w:delText>4.3.1.</w:delText>
          </w:r>
          <w:r>
            <w:rPr>
              <w:rStyle w:val="Hyperlink"/>
            </w:rPr>
            <w:delText xml:space="preserve"> Rules_Comment_001 ([1] Clause 5.4.7 - table 1 - 1g)</w:delText>
          </w:r>
          <w:r>
            <w:rPr>
              <w:webHidden/>
            </w:rPr>
            <w:tab/>
            <w:delText>38</w:delText>
          </w:r>
        </w:del>
      </w:ins>
    </w:p>
    <w:p w:rsidR="00743B33" w:rsidRDefault="00D20E06">
      <w:pPr>
        <w:pStyle w:val="TOC3"/>
        <w:rPr>
          <w:ins w:id="2266" w:author="Author"/>
          <w:del w:id="2267" w:author="Author"/>
          <w:rFonts w:asciiTheme="minorHAnsi" w:eastAsiaTheme="minorEastAsia" w:hAnsiTheme="minorHAnsi" w:cstheme="minorBidi"/>
          <w:sz w:val="22"/>
          <w:szCs w:val="22"/>
          <w:lang w:val="en-US" w:eastAsia="en-US"/>
        </w:rPr>
      </w:pPr>
      <w:ins w:id="2268" w:author="Author">
        <w:del w:id="2269" w:author="Author">
          <w:r>
            <w:rPr>
              <w:rStyle w:val="Hyperlink"/>
              <w14:scene3d>
                <w14:camera w14:prst="orthographicFront"/>
                <w14:lightRig w14:rig="threePt" w14:dir="t">
                  <w14:rot w14:lat="0" w14:lon="0" w14:rev="0"/>
                </w14:lightRig>
              </w14:scene3d>
            </w:rPr>
            <w:delText>4.3.2.</w:delText>
          </w:r>
          <w:r>
            <w:rPr>
              <w:rStyle w:val="Hyperlink"/>
            </w:rPr>
            <w:delText xml:space="preserve"> Rules_Comment_002 ([1] Clause 5.4.7 - table 1 - 1g)</w:delText>
          </w:r>
          <w:r>
            <w:rPr>
              <w:webHidden/>
            </w:rPr>
            <w:tab/>
            <w:delText>39</w:delText>
          </w:r>
        </w:del>
      </w:ins>
    </w:p>
    <w:p w:rsidR="00743B33" w:rsidRDefault="00D20E06">
      <w:pPr>
        <w:pStyle w:val="TOC3"/>
        <w:rPr>
          <w:ins w:id="2270" w:author="Author"/>
          <w:del w:id="2271" w:author="Author"/>
          <w:rFonts w:asciiTheme="minorHAnsi" w:eastAsiaTheme="minorEastAsia" w:hAnsiTheme="minorHAnsi" w:cstheme="minorBidi"/>
          <w:sz w:val="22"/>
          <w:szCs w:val="22"/>
          <w:lang w:val="en-US" w:eastAsia="en-US"/>
        </w:rPr>
      </w:pPr>
      <w:ins w:id="2272" w:author="Author">
        <w:del w:id="2273" w:author="Author">
          <w:r>
            <w:rPr>
              <w:rStyle w:val="Hyperlink"/>
              <w14:scene3d>
                <w14:camera w14:prst="orthographicFront"/>
                <w14:lightRig w14:rig="threePt" w14:dir="t">
                  <w14:rot w14:lat="0" w14:lon="0" w14:rev="0"/>
                </w14:lightRig>
              </w14:scene3d>
            </w:rPr>
            <w:delText>4.3.3.</w:delText>
          </w:r>
          <w:r>
            <w:rPr>
              <w:rStyle w:val="Hyperlink"/>
            </w:rPr>
            <w:delText xml:space="preserve"> Rules_Comment_003 ([1] Clause 5.4.7 - table 1 - 1g)</w:delText>
          </w:r>
          <w:r>
            <w:rPr>
              <w:webHidden/>
            </w:rPr>
            <w:tab/>
            <w:delText>39</w:delText>
          </w:r>
        </w:del>
      </w:ins>
    </w:p>
    <w:p w:rsidR="00743B33" w:rsidRDefault="00D20E06">
      <w:pPr>
        <w:pStyle w:val="TOC3"/>
        <w:rPr>
          <w:ins w:id="2274" w:author="Author"/>
          <w:del w:id="2275" w:author="Author"/>
          <w:rFonts w:asciiTheme="minorHAnsi" w:eastAsiaTheme="minorEastAsia" w:hAnsiTheme="minorHAnsi" w:cstheme="minorBidi"/>
          <w:sz w:val="22"/>
          <w:szCs w:val="22"/>
          <w:lang w:val="en-US" w:eastAsia="en-US"/>
        </w:rPr>
      </w:pPr>
      <w:ins w:id="2276" w:author="Author">
        <w:del w:id="2277" w:author="Author">
          <w:r>
            <w:rPr>
              <w:rStyle w:val="Hyperlink"/>
              <w14:scene3d>
                <w14:camera w14:prst="orthographicFront"/>
                <w14:lightRig w14:rig="threePt" w14:dir="t">
                  <w14:rot w14:lat="0" w14:lon="0" w14:rev="0"/>
                </w14:lightRig>
              </w14:scene3d>
            </w:rPr>
            <w:delText>4.3.4.</w:delText>
          </w:r>
          <w:r>
            <w:rPr>
              <w:rStyle w:val="Hyperlink"/>
            </w:rPr>
            <w:delText xml:space="preserve"> Rules_Comment_004 ([1] Clause 5.4.7 - table 1 - 1g)</w:delText>
          </w:r>
          <w:r>
            <w:rPr>
              <w:webHidden/>
            </w:rPr>
            <w:tab/>
            <w:delText>39</w:delText>
          </w:r>
        </w:del>
      </w:ins>
    </w:p>
    <w:p w:rsidR="00743B33" w:rsidRDefault="00D20E06">
      <w:pPr>
        <w:pStyle w:val="TOC3"/>
        <w:rPr>
          <w:ins w:id="2278" w:author="Author"/>
          <w:del w:id="2279" w:author="Author"/>
          <w:rFonts w:asciiTheme="minorHAnsi" w:eastAsiaTheme="minorEastAsia" w:hAnsiTheme="minorHAnsi" w:cstheme="minorBidi"/>
          <w:sz w:val="22"/>
          <w:szCs w:val="22"/>
          <w:lang w:val="en-US" w:eastAsia="en-US"/>
        </w:rPr>
      </w:pPr>
      <w:ins w:id="2280" w:author="Author">
        <w:del w:id="2281" w:author="Author">
          <w:r>
            <w:rPr>
              <w:rStyle w:val="Hyperlink"/>
              <w14:scene3d>
                <w14:camera w14:prst="orthographicFront"/>
                <w14:lightRig w14:rig="threePt" w14:dir="t">
                  <w14:rot w14:lat="0" w14:lon="0" w14:rev="0"/>
                </w14:lightRig>
              </w14:scene3d>
            </w:rPr>
            <w:delText>4.3.5.</w:delText>
          </w:r>
          <w:r>
            <w:rPr>
              <w:rStyle w:val="Hyperlink"/>
            </w:rPr>
            <w:delText xml:space="preserve"> Rules_Comment_005 ([1] Clause 5.4.7 - table 1 - 1g)</w:delText>
          </w:r>
          <w:r>
            <w:rPr>
              <w:webHidden/>
            </w:rPr>
            <w:tab/>
            <w:delText>39</w:delText>
          </w:r>
        </w:del>
      </w:ins>
    </w:p>
    <w:p w:rsidR="00743B33" w:rsidRDefault="00D20E06">
      <w:pPr>
        <w:pStyle w:val="TOC3"/>
        <w:rPr>
          <w:ins w:id="2282" w:author="Author"/>
          <w:del w:id="2283" w:author="Author"/>
          <w:rFonts w:asciiTheme="minorHAnsi" w:eastAsiaTheme="minorEastAsia" w:hAnsiTheme="minorHAnsi" w:cstheme="minorBidi"/>
          <w:sz w:val="22"/>
          <w:szCs w:val="22"/>
          <w:lang w:val="en-US" w:eastAsia="en-US"/>
        </w:rPr>
      </w:pPr>
      <w:ins w:id="2284" w:author="Author">
        <w:del w:id="2285" w:author="Author">
          <w:r>
            <w:rPr>
              <w:rStyle w:val="Hyperlink"/>
              <w14:scene3d>
                <w14:camera w14:prst="orthographicFront"/>
                <w14:lightRig w14:rig="threePt" w14:dir="t">
                  <w14:rot w14:lat="0" w14:lon="0" w14:rev="0"/>
                </w14:lightRig>
              </w14:scene3d>
            </w:rPr>
            <w:delText>4.3.6.</w:delText>
          </w:r>
          <w:r>
            <w:rPr>
              <w:rStyle w:val="Hyperlink"/>
            </w:rPr>
            <w:delText xml:space="preserve"> Rules_Comment_006</w:delText>
          </w:r>
          <w:r>
            <w:rPr>
              <w:webHidden/>
            </w:rPr>
            <w:tab/>
            <w:delText>40</w:delText>
          </w:r>
        </w:del>
      </w:ins>
    </w:p>
    <w:p w:rsidR="00743B33" w:rsidRDefault="00D20E06">
      <w:pPr>
        <w:pStyle w:val="TOC3"/>
        <w:rPr>
          <w:ins w:id="2286" w:author="Author"/>
          <w:del w:id="2287" w:author="Author"/>
          <w:rFonts w:asciiTheme="minorHAnsi" w:eastAsiaTheme="minorEastAsia" w:hAnsiTheme="minorHAnsi" w:cstheme="minorBidi"/>
          <w:sz w:val="22"/>
          <w:szCs w:val="22"/>
          <w:lang w:val="en-US" w:eastAsia="en-US"/>
        </w:rPr>
      </w:pPr>
      <w:ins w:id="2288" w:author="Author">
        <w:del w:id="2289" w:author="Author">
          <w:r>
            <w:rPr>
              <w:rStyle w:val="Hyperlink"/>
              <w14:scene3d>
                <w14:camera w14:prst="orthographicFront"/>
                <w14:lightRig w14:rig="threePt" w14:dir="t">
                  <w14:rot w14:lat="0" w14:lon="0" w14:rev="0"/>
                </w14:lightRig>
              </w14:scene3d>
            </w:rPr>
            <w:delText>4.3.7.</w:delText>
          </w:r>
          <w:r>
            <w:rPr>
              <w:rStyle w:val="Hyperlink"/>
            </w:rPr>
            <w:delText xml:space="preserve"> Rules_Comment_007</w:delText>
          </w:r>
          <w:r>
            <w:rPr>
              <w:webHidden/>
            </w:rPr>
            <w:tab/>
            <w:delText>41</w:delText>
          </w:r>
        </w:del>
      </w:ins>
    </w:p>
    <w:p w:rsidR="00743B33" w:rsidRDefault="00D20E06">
      <w:pPr>
        <w:pStyle w:val="TOC3"/>
        <w:rPr>
          <w:ins w:id="2290" w:author="Author"/>
          <w:del w:id="2291" w:author="Author"/>
          <w:rFonts w:asciiTheme="minorHAnsi" w:eastAsiaTheme="minorEastAsia" w:hAnsiTheme="minorHAnsi" w:cstheme="minorBidi"/>
          <w:sz w:val="22"/>
          <w:szCs w:val="22"/>
          <w:lang w:val="en-US" w:eastAsia="en-US"/>
        </w:rPr>
      </w:pPr>
      <w:ins w:id="2292" w:author="Author">
        <w:del w:id="2293" w:author="Author">
          <w:r>
            <w:rPr>
              <w:rStyle w:val="Hyperlink"/>
              <w14:scene3d>
                <w14:camera w14:prst="orthographicFront"/>
                <w14:lightRig w14:rig="threePt" w14:dir="t">
                  <w14:rot w14:lat="0" w14:lon="0" w14:rev="0"/>
                </w14:lightRig>
              </w14:scene3d>
            </w:rPr>
            <w:delText>4.3.8.</w:delText>
          </w:r>
          <w:r>
            <w:rPr>
              <w:rStyle w:val="Hyperlink"/>
            </w:rPr>
            <w:delText xml:space="preserve"> Rules_Comment_008</w:delText>
          </w:r>
          <w:r>
            <w:rPr>
              <w:webHidden/>
            </w:rPr>
            <w:tab/>
            <w:delText>41</w:delText>
          </w:r>
        </w:del>
      </w:ins>
    </w:p>
    <w:p w:rsidR="00743B33" w:rsidRDefault="00D20E06">
      <w:pPr>
        <w:pStyle w:val="TOC2"/>
        <w:rPr>
          <w:ins w:id="2294" w:author="Author"/>
          <w:del w:id="2295" w:author="Author"/>
          <w:rFonts w:asciiTheme="minorHAnsi" w:eastAsiaTheme="minorEastAsia" w:hAnsiTheme="minorHAnsi" w:cstheme="minorBidi"/>
          <w:b w:val="0"/>
          <w:iCs w:val="0"/>
          <w:noProof/>
          <w:sz w:val="22"/>
          <w:szCs w:val="22"/>
          <w:lang w:val="en-US" w:eastAsia="en-US"/>
        </w:rPr>
      </w:pPr>
      <w:ins w:id="2296" w:author="Author">
        <w:del w:id="2297" w:author="Author">
          <w:r>
            <w:rPr>
              <w:rStyle w:val="Hyperlink"/>
              <w:b w:val="0"/>
              <w:iCs w:val="0"/>
              <w:noProof/>
            </w:rPr>
            <w:delText>4.4. Identifiers</w:delText>
          </w:r>
          <w:r>
            <w:rPr>
              <w:noProof/>
              <w:webHidden/>
            </w:rPr>
            <w:tab/>
            <w:delText>42</w:delText>
          </w:r>
        </w:del>
      </w:ins>
    </w:p>
    <w:p w:rsidR="00743B33" w:rsidRDefault="00D20E06">
      <w:pPr>
        <w:pStyle w:val="TOC3"/>
        <w:rPr>
          <w:ins w:id="2298" w:author="Author"/>
          <w:del w:id="2299" w:author="Author"/>
          <w:rFonts w:asciiTheme="minorHAnsi" w:eastAsiaTheme="minorEastAsia" w:hAnsiTheme="minorHAnsi" w:cstheme="minorBidi"/>
          <w:sz w:val="22"/>
          <w:szCs w:val="22"/>
          <w:lang w:val="en-US" w:eastAsia="en-US"/>
        </w:rPr>
      </w:pPr>
      <w:ins w:id="2300" w:author="Author">
        <w:del w:id="2301" w:author="Author">
          <w:r>
            <w:rPr>
              <w:rStyle w:val="Hyperlink"/>
              <w14:scene3d>
                <w14:camera w14:prst="orthographicFront"/>
                <w14:lightRig w14:rig="threePt" w14:dir="t">
                  <w14:rot w14:lat="0" w14:lon="0" w14:rev="0"/>
                </w14:lightRig>
              </w14:scene3d>
            </w:rPr>
            <w:delText>4.4.1.</w:delText>
          </w:r>
          <w:r>
            <w:rPr>
              <w:rStyle w:val="Hyperlink"/>
            </w:rPr>
            <w:delText xml:space="preserve"> Rules_Identifier_001 ([1] Clause 5.4.7 - table 1 - 1b)</w:delText>
          </w:r>
          <w:r>
            <w:rPr>
              <w:webHidden/>
            </w:rPr>
            <w:tab/>
            <w:delText>42</w:delText>
          </w:r>
        </w:del>
      </w:ins>
    </w:p>
    <w:p w:rsidR="00743B33" w:rsidRDefault="00D20E06">
      <w:pPr>
        <w:pStyle w:val="TOC2"/>
        <w:rPr>
          <w:ins w:id="2302" w:author="Author"/>
          <w:del w:id="2303" w:author="Author"/>
          <w:rFonts w:asciiTheme="minorHAnsi" w:eastAsiaTheme="minorEastAsia" w:hAnsiTheme="minorHAnsi" w:cstheme="minorBidi"/>
          <w:b w:val="0"/>
          <w:iCs w:val="0"/>
          <w:noProof/>
          <w:sz w:val="22"/>
          <w:szCs w:val="22"/>
          <w:lang w:val="en-US" w:eastAsia="en-US"/>
        </w:rPr>
      </w:pPr>
      <w:ins w:id="2304" w:author="Author">
        <w:del w:id="2305" w:author="Author">
          <w:r>
            <w:rPr>
              <w:rStyle w:val="Hyperlink"/>
              <w:b w:val="0"/>
              <w:iCs w:val="0"/>
              <w:noProof/>
            </w:rPr>
            <w:delText>4.5. Types</w:delText>
          </w:r>
          <w:r>
            <w:rPr>
              <w:noProof/>
              <w:webHidden/>
            </w:rPr>
            <w:tab/>
            <w:delText>42</w:delText>
          </w:r>
        </w:del>
      </w:ins>
    </w:p>
    <w:p w:rsidR="00743B33" w:rsidRDefault="00D20E06">
      <w:pPr>
        <w:pStyle w:val="TOC3"/>
        <w:rPr>
          <w:ins w:id="2306" w:author="Author"/>
          <w:del w:id="2307" w:author="Author"/>
          <w:rFonts w:asciiTheme="minorHAnsi" w:eastAsiaTheme="minorEastAsia" w:hAnsiTheme="minorHAnsi" w:cstheme="minorBidi"/>
          <w:sz w:val="22"/>
          <w:szCs w:val="22"/>
          <w:lang w:val="en-US" w:eastAsia="en-US"/>
        </w:rPr>
      </w:pPr>
      <w:ins w:id="2308" w:author="Author">
        <w:del w:id="2309" w:author="Author">
          <w:r>
            <w:rPr>
              <w:rStyle w:val="Hyperlink"/>
              <w14:scene3d>
                <w14:camera w14:prst="orthographicFront"/>
                <w14:lightRig w14:rig="threePt" w14:dir="t">
                  <w14:rot w14:lat="0" w14:lon="0" w14:rev="0"/>
                </w14:lightRig>
              </w14:scene3d>
            </w:rPr>
            <w:delText>4.5.1.</w:delText>
          </w:r>
          <w:r>
            <w:rPr>
              <w:rStyle w:val="Hyperlink"/>
            </w:rPr>
            <w:delText xml:space="preserve"> Rules_Types_001 ([1] Clause 5.4.7 - table 1 - 1c)</w:delText>
          </w:r>
          <w:r>
            <w:rPr>
              <w:webHidden/>
            </w:rPr>
            <w:tab/>
            <w:delText>42</w:delText>
          </w:r>
        </w:del>
      </w:ins>
    </w:p>
    <w:p w:rsidR="00743B33" w:rsidRDefault="00D20E06">
      <w:pPr>
        <w:pStyle w:val="TOC3"/>
        <w:rPr>
          <w:ins w:id="2310" w:author="Author"/>
          <w:del w:id="2311" w:author="Author"/>
          <w:rFonts w:asciiTheme="minorHAnsi" w:eastAsiaTheme="minorEastAsia" w:hAnsiTheme="minorHAnsi" w:cstheme="minorBidi"/>
          <w:sz w:val="22"/>
          <w:szCs w:val="22"/>
          <w:lang w:val="en-US" w:eastAsia="en-US"/>
        </w:rPr>
      </w:pPr>
      <w:ins w:id="2312" w:author="Author">
        <w:del w:id="2313" w:author="Author">
          <w:r>
            <w:rPr>
              <w:rStyle w:val="Hyperlink"/>
              <w14:scene3d>
                <w14:camera w14:prst="orthographicFront"/>
                <w14:lightRig w14:rig="threePt" w14:dir="t">
                  <w14:rot w14:lat="0" w14:lon="0" w14:rev="0"/>
                </w14:lightRig>
              </w14:scene3d>
            </w:rPr>
            <w:delText>4.5.2.</w:delText>
          </w:r>
          <w:r>
            <w:rPr>
              <w:rStyle w:val="Hyperlink"/>
            </w:rPr>
            <w:delText xml:space="preserve"> Rules_Types_002</w:delText>
          </w:r>
          <w:r>
            <w:rPr>
              <w:webHidden/>
            </w:rPr>
            <w:tab/>
            <w:delText>43</w:delText>
          </w:r>
        </w:del>
      </w:ins>
    </w:p>
    <w:p w:rsidR="00743B33" w:rsidRDefault="00D20E06">
      <w:pPr>
        <w:pStyle w:val="TOC3"/>
        <w:rPr>
          <w:ins w:id="2314" w:author="Author"/>
          <w:del w:id="2315" w:author="Author"/>
          <w:rFonts w:asciiTheme="minorHAnsi" w:eastAsiaTheme="minorEastAsia" w:hAnsiTheme="minorHAnsi" w:cstheme="minorBidi"/>
          <w:sz w:val="22"/>
          <w:szCs w:val="22"/>
          <w:lang w:val="en-US" w:eastAsia="en-US"/>
        </w:rPr>
      </w:pPr>
      <w:ins w:id="2316" w:author="Author">
        <w:del w:id="2317" w:author="Author">
          <w:r>
            <w:rPr>
              <w:rStyle w:val="Hyperlink"/>
              <w14:scene3d>
                <w14:camera w14:prst="orthographicFront"/>
                <w14:lightRig w14:rig="threePt" w14:dir="t">
                  <w14:rot w14:lat="0" w14:lon="0" w14:rev="0"/>
                </w14:lightRig>
              </w14:scene3d>
            </w:rPr>
            <w:delText>4.5.3.</w:delText>
          </w:r>
          <w:r>
            <w:rPr>
              <w:rStyle w:val="Hyperlink"/>
            </w:rPr>
            <w:delText xml:space="preserve"> Rules_Types_003 ([1] Clause 5.4.7 - table 1 - 1h)</w:delText>
          </w:r>
          <w:r>
            <w:rPr>
              <w:webHidden/>
            </w:rPr>
            <w:tab/>
            <w:delText>43</w:delText>
          </w:r>
        </w:del>
      </w:ins>
    </w:p>
    <w:p w:rsidR="00743B33" w:rsidRDefault="00D20E06">
      <w:pPr>
        <w:pStyle w:val="TOC3"/>
        <w:rPr>
          <w:ins w:id="2318" w:author="Author"/>
          <w:del w:id="2319" w:author="Author"/>
          <w:rFonts w:asciiTheme="minorHAnsi" w:eastAsiaTheme="minorEastAsia" w:hAnsiTheme="minorHAnsi" w:cstheme="minorBidi"/>
          <w:sz w:val="22"/>
          <w:szCs w:val="22"/>
          <w:lang w:val="en-US" w:eastAsia="en-US"/>
        </w:rPr>
      </w:pPr>
      <w:ins w:id="2320" w:author="Author">
        <w:del w:id="2321" w:author="Author">
          <w:r>
            <w:rPr>
              <w:rStyle w:val="Hyperlink"/>
              <w14:scene3d>
                <w14:camera w14:prst="orthographicFront"/>
                <w14:lightRig w14:rig="threePt" w14:dir="t">
                  <w14:rot w14:lat="0" w14:lon="0" w14:rev="0"/>
                </w14:lightRig>
              </w14:scene3d>
            </w:rPr>
            <w:delText>4.5.4.</w:delText>
          </w:r>
          <w:r>
            <w:rPr>
              <w:rStyle w:val="Hyperlink"/>
            </w:rPr>
            <w:delText xml:space="preserve"> Rules_Types_004</w:delText>
          </w:r>
          <w:r>
            <w:rPr>
              <w:webHidden/>
            </w:rPr>
            <w:tab/>
            <w:delText>43</w:delText>
          </w:r>
        </w:del>
      </w:ins>
    </w:p>
    <w:p w:rsidR="00743B33" w:rsidRDefault="00D20E06">
      <w:pPr>
        <w:pStyle w:val="TOC3"/>
        <w:rPr>
          <w:ins w:id="2322" w:author="Author"/>
          <w:del w:id="2323" w:author="Author"/>
          <w:rFonts w:asciiTheme="minorHAnsi" w:eastAsiaTheme="minorEastAsia" w:hAnsiTheme="minorHAnsi" w:cstheme="minorBidi"/>
          <w:sz w:val="22"/>
          <w:szCs w:val="22"/>
          <w:lang w:val="en-US" w:eastAsia="en-US"/>
        </w:rPr>
      </w:pPr>
      <w:ins w:id="2324" w:author="Author">
        <w:del w:id="2325" w:author="Author">
          <w:r>
            <w:rPr>
              <w:rStyle w:val="Hyperlink"/>
              <w14:scene3d>
                <w14:camera w14:prst="orthographicFront"/>
                <w14:lightRig w14:rig="threePt" w14:dir="t">
                  <w14:rot w14:lat="0" w14:lon="0" w14:rev="0"/>
                </w14:lightRig>
              </w14:scene3d>
            </w:rPr>
            <w:delText>4.5.5.</w:delText>
          </w:r>
          <w:r>
            <w:rPr>
              <w:rStyle w:val="Hyperlink"/>
            </w:rPr>
            <w:delText xml:space="preserve"> Rules_Types_005</w:delText>
          </w:r>
          <w:r>
            <w:rPr>
              <w:webHidden/>
            </w:rPr>
            <w:tab/>
            <w:delText>43</w:delText>
          </w:r>
        </w:del>
      </w:ins>
    </w:p>
    <w:p w:rsidR="00743B33" w:rsidRDefault="00D20E06">
      <w:pPr>
        <w:pStyle w:val="TOC2"/>
        <w:rPr>
          <w:ins w:id="2326" w:author="Author"/>
          <w:del w:id="2327" w:author="Author"/>
          <w:rFonts w:asciiTheme="minorHAnsi" w:eastAsiaTheme="minorEastAsia" w:hAnsiTheme="minorHAnsi" w:cstheme="minorBidi"/>
          <w:b w:val="0"/>
          <w:iCs w:val="0"/>
          <w:noProof/>
          <w:sz w:val="22"/>
          <w:szCs w:val="22"/>
          <w:lang w:val="en-US" w:eastAsia="en-US"/>
        </w:rPr>
      </w:pPr>
      <w:ins w:id="2328" w:author="Author">
        <w:del w:id="2329" w:author="Author">
          <w:r>
            <w:rPr>
              <w:rStyle w:val="Hyperlink"/>
              <w:b w:val="0"/>
              <w:iCs w:val="0"/>
              <w:noProof/>
            </w:rPr>
            <w:delText>4.6. Constants</w:delText>
          </w:r>
          <w:r>
            <w:rPr>
              <w:noProof/>
              <w:webHidden/>
            </w:rPr>
            <w:tab/>
            <w:delText>44</w:delText>
          </w:r>
        </w:del>
      </w:ins>
    </w:p>
    <w:p w:rsidR="00743B33" w:rsidRDefault="00D20E06">
      <w:pPr>
        <w:pStyle w:val="TOC3"/>
        <w:rPr>
          <w:ins w:id="2330" w:author="Author"/>
          <w:del w:id="2331" w:author="Author"/>
          <w:rFonts w:asciiTheme="minorHAnsi" w:eastAsiaTheme="minorEastAsia" w:hAnsiTheme="minorHAnsi" w:cstheme="minorBidi"/>
          <w:sz w:val="22"/>
          <w:szCs w:val="22"/>
          <w:lang w:val="en-US" w:eastAsia="en-US"/>
        </w:rPr>
      </w:pPr>
      <w:ins w:id="2332" w:author="Author">
        <w:del w:id="2333" w:author="Author">
          <w:r>
            <w:rPr>
              <w:rStyle w:val="Hyperlink"/>
              <w14:scene3d>
                <w14:camera w14:prst="orthographicFront"/>
                <w14:lightRig w14:rig="threePt" w14:dir="t">
                  <w14:rot w14:lat="0" w14:lon="0" w14:rev="0"/>
                </w14:lightRig>
              </w14:scene3d>
            </w:rPr>
            <w:delText>4.6.1.</w:delText>
          </w:r>
          <w:r>
            <w:rPr>
              <w:rStyle w:val="Hyperlink"/>
            </w:rPr>
            <w:delText xml:space="preserve"> Rules_Const_001 ([1] Clause 5.4.7 - table 1 - 1g)</w:delText>
          </w:r>
          <w:r>
            <w:rPr>
              <w:webHidden/>
            </w:rPr>
            <w:tab/>
            <w:delText>44</w:delText>
          </w:r>
        </w:del>
      </w:ins>
    </w:p>
    <w:p w:rsidR="00743B33" w:rsidRDefault="00D20E06">
      <w:pPr>
        <w:pStyle w:val="TOC3"/>
        <w:rPr>
          <w:ins w:id="2334" w:author="Author"/>
          <w:del w:id="2335" w:author="Author"/>
          <w:rFonts w:asciiTheme="minorHAnsi" w:eastAsiaTheme="minorEastAsia" w:hAnsiTheme="minorHAnsi" w:cstheme="minorBidi"/>
          <w:sz w:val="22"/>
          <w:szCs w:val="22"/>
          <w:lang w:val="en-US" w:eastAsia="en-US"/>
        </w:rPr>
      </w:pPr>
      <w:ins w:id="2336" w:author="Author">
        <w:del w:id="2337" w:author="Author">
          <w:r>
            <w:rPr>
              <w:rStyle w:val="Hyperlink"/>
              <w14:scene3d>
                <w14:camera w14:prst="orthographicFront"/>
                <w14:lightRig w14:rig="threePt" w14:dir="t">
                  <w14:rot w14:lat="0" w14:lon="0" w14:rev="0"/>
                </w14:lightRig>
              </w14:scene3d>
            </w:rPr>
            <w:delText>4.6.2.</w:delText>
          </w:r>
          <w:r>
            <w:rPr>
              <w:rStyle w:val="Hyperlink"/>
            </w:rPr>
            <w:delText xml:space="preserve"> Rules_Const_002 ([1] Clause 5.4.7 - tab</w:delText>
          </w:r>
          <w:r>
            <w:rPr>
              <w:rStyle w:val="Hyperlink"/>
            </w:rPr>
            <w:delText>le 1 - 1a)</w:delText>
          </w:r>
          <w:r>
            <w:rPr>
              <w:webHidden/>
            </w:rPr>
            <w:tab/>
            <w:delText>44</w:delText>
          </w:r>
        </w:del>
      </w:ins>
    </w:p>
    <w:p w:rsidR="00743B33" w:rsidRDefault="00D20E06">
      <w:pPr>
        <w:pStyle w:val="TOC3"/>
        <w:rPr>
          <w:ins w:id="2338" w:author="Author"/>
          <w:del w:id="2339" w:author="Author"/>
          <w:rFonts w:asciiTheme="minorHAnsi" w:eastAsiaTheme="minorEastAsia" w:hAnsiTheme="minorHAnsi" w:cstheme="minorBidi"/>
          <w:sz w:val="22"/>
          <w:szCs w:val="22"/>
          <w:lang w:val="en-US" w:eastAsia="en-US"/>
        </w:rPr>
      </w:pPr>
      <w:ins w:id="2340" w:author="Author">
        <w:del w:id="2341" w:author="Author">
          <w:r>
            <w:rPr>
              <w:rStyle w:val="Hyperlink"/>
              <w14:scene3d>
                <w14:camera w14:prst="orthographicFront"/>
                <w14:lightRig w14:rig="threePt" w14:dir="t">
                  <w14:rot w14:lat="0" w14:lon="0" w14:rev="0"/>
                </w14:lightRig>
              </w14:scene3d>
            </w:rPr>
            <w:delText>4.6.3.</w:delText>
          </w:r>
          <w:r>
            <w:rPr>
              <w:rStyle w:val="Hyperlink"/>
            </w:rPr>
            <w:delText xml:space="preserve"> Rules_Const_003</w:delText>
          </w:r>
          <w:r>
            <w:rPr>
              <w:webHidden/>
            </w:rPr>
            <w:tab/>
            <w:delText>44</w:delText>
          </w:r>
        </w:del>
      </w:ins>
    </w:p>
    <w:p w:rsidR="00743B33" w:rsidRDefault="00D20E06">
      <w:pPr>
        <w:pStyle w:val="TOC3"/>
        <w:rPr>
          <w:ins w:id="2342" w:author="Author"/>
          <w:del w:id="2343" w:author="Author"/>
          <w:rFonts w:asciiTheme="minorHAnsi" w:eastAsiaTheme="minorEastAsia" w:hAnsiTheme="minorHAnsi" w:cstheme="minorBidi"/>
          <w:sz w:val="22"/>
          <w:szCs w:val="22"/>
          <w:lang w:val="en-US" w:eastAsia="en-US"/>
        </w:rPr>
      </w:pPr>
      <w:ins w:id="2344" w:author="Author">
        <w:del w:id="2345" w:author="Author">
          <w:r>
            <w:rPr>
              <w:rStyle w:val="Hyperlink"/>
              <w14:scene3d>
                <w14:camera w14:prst="orthographicFront"/>
                <w14:lightRig w14:rig="threePt" w14:dir="t">
                  <w14:rot w14:lat="0" w14:lon="0" w14:rev="0"/>
                </w14:lightRig>
              </w14:scene3d>
            </w:rPr>
            <w:delText>4.6.4.</w:delText>
          </w:r>
          <w:r>
            <w:rPr>
              <w:rStyle w:val="Hyperlink"/>
            </w:rPr>
            <w:delText xml:space="preserve"> Rules_Const_004</w:delText>
          </w:r>
          <w:r>
            <w:rPr>
              <w:webHidden/>
            </w:rPr>
            <w:tab/>
            <w:delText>45</w:delText>
          </w:r>
        </w:del>
      </w:ins>
    </w:p>
    <w:p w:rsidR="00743B33" w:rsidRDefault="00D20E06">
      <w:pPr>
        <w:pStyle w:val="TOC2"/>
        <w:rPr>
          <w:ins w:id="2346" w:author="Author"/>
          <w:del w:id="2347" w:author="Author"/>
          <w:rFonts w:asciiTheme="minorHAnsi" w:eastAsiaTheme="minorEastAsia" w:hAnsiTheme="minorHAnsi" w:cstheme="minorBidi"/>
          <w:b w:val="0"/>
          <w:iCs w:val="0"/>
          <w:noProof/>
          <w:sz w:val="22"/>
          <w:szCs w:val="22"/>
          <w:lang w:val="en-US" w:eastAsia="en-US"/>
        </w:rPr>
      </w:pPr>
      <w:ins w:id="2348" w:author="Author">
        <w:del w:id="2349" w:author="Author">
          <w:r>
            <w:rPr>
              <w:rStyle w:val="Hyperlink"/>
              <w:b w:val="0"/>
              <w:iCs w:val="0"/>
              <w:noProof/>
            </w:rPr>
            <w:delText>4.7. Static Members</w:delText>
          </w:r>
          <w:r>
            <w:rPr>
              <w:noProof/>
              <w:webHidden/>
            </w:rPr>
            <w:tab/>
            <w:delText>45</w:delText>
          </w:r>
        </w:del>
      </w:ins>
    </w:p>
    <w:p w:rsidR="00743B33" w:rsidRDefault="00D20E06">
      <w:pPr>
        <w:pStyle w:val="TOC3"/>
        <w:rPr>
          <w:ins w:id="2350" w:author="Author"/>
          <w:del w:id="2351" w:author="Author"/>
          <w:rFonts w:asciiTheme="minorHAnsi" w:eastAsiaTheme="minorEastAsia" w:hAnsiTheme="minorHAnsi" w:cstheme="minorBidi"/>
          <w:sz w:val="22"/>
          <w:szCs w:val="22"/>
          <w:lang w:val="en-US" w:eastAsia="en-US"/>
        </w:rPr>
      </w:pPr>
      <w:ins w:id="2352" w:author="Author">
        <w:del w:id="2353" w:author="Author">
          <w:r>
            <w:rPr>
              <w:rStyle w:val="Hyperlink"/>
              <w14:scene3d>
                <w14:camera w14:prst="orthographicFront"/>
                <w14:lightRig w14:rig="threePt" w14:dir="t">
                  <w14:rot w14:lat="0" w14:lon="0" w14:rev="0"/>
                </w14:lightRig>
              </w14:scene3d>
            </w:rPr>
            <w:delText>4.7.1.</w:delText>
          </w:r>
          <w:r>
            <w:rPr>
              <w:rStyle w:val="Hyperlink"/>
            </w:rPr>
            <w:delText xml:space="preserve"> Rules_Static_001</w:delText>
          </w:r>
          <w:r>
            <w:rPr>
              <w:webHidden/>
            </w:rPr>
            <w:tab/>
            <w:delText>45</w:delText>
          </w:r>
        </w:del>
      </w:ins>
    </w:p>
    <w:p w:rsidR="00743B33" w:rsidRDefault="00D20E06">
      <w:pPr>
        <w:pStyle w:val="TOC3"/>
        <w:rPr>
          <w:ins w:id="2354" w:author="Author"/>
          <w:del w:id="2355" w:author="Author"/>
          <w:rFonts w:asciiTheme="minorHAnsi" w:eastAsiaTheme="minorEastAsia" w:hAnsiTheme="minorHAnsi" w:cstheme="minorBidi"/>
          <w:sz w:val="22"/>
          <w:szCs w:val="22"/>
          <w:lang w:val="en-US" w:eastAsia="en-US"/>
        </w:rPr>
      </w:pPr>
      <w:ins w:id="2356" w:author="Author">
        <w:del w:id="2357" w:author="Author">
          <w:r>
            <w:rPr>
              <w:rStyle w:val="Hyperlink"/>
              <w14:scene3d>
                <w14:camera w14:prst="orthographicFront"/>
                <w14:lightRig w14:rig="threePt" w14:dir="t">
                  <w14:rot w14:lat="0" w14:lon="0" w14:rev="0"/>
                </w14:lightRig>
              </w14:scene3d>
            </w:rPr>
            <w:delText>4.7.2.</w:delText>
          </w:r>
          <w:r>
            <w:rPr>
              <w:rStyle w:val="Hyperlink"/>
            </w:rPr>
            <w:delText xml:space="preserve"> Rules_Static_001</w:delText>
          </w:r>
          <w:r>
            <w:rPr>
              <w:webHidden/>
            </w:rPr>
            <w:tab/>
            <w:delText>45</w:delText>
          </w:r>
        </w:del>
      </w:ins>
    </w:p>
    <w:p w:rsidR="00743B33" w:rsidRDefault="00D20E06">
      <w:pPr>
        <w:pStyle w:val="TOC2"/>
        <w:rPr>
          <w:ins w:id="2358" w:author="Author"/>
          <w:del w:id="2359" w:author="Author"/>
          <w:rFonts w:asciiTheme="minorHAnsi" w:eastAsiaTheme="minorEastAsia" w:hAnsiTheme="minorHAnsi" w:cstheme="minorBidi"/>
          <w:b w:val="0"/>
          <w:iCs w:val="0"/>
          <w:noProof/>
          <w:sz w:val="22"/>
          <w:szCs w:val="22"/>
          <w:lang w:val="en-US" w:eastAsia="en-US"/>
        </w:rPr>
      </w:pPr>
      <w:ins w:id="2360" w:author="Author">
        <w:del w:id="2361" w:author="Author">
          <w:r>
            <w:rPr>
              <w:rStyle w:val="Hyperlink"/>
              <w:b w:val="0"/>
              <w:iCs w:val="0"/>
              <w:noProof/>
            </w:rPr>
            <w:delText>4.8. Declarations and Definitions</w:delText>
          </w:r>
          <w:r>
            <w:rPr>
              <w:noProof/>
              <w:webHidden/>
            </w:rPr>
            <w:tab/>
            <w:delText>45</w:delText>
          </w:r>
        </w:del>
      </w:ins>
    </w:p>
    <w:p w:rsidR="00743B33" w:rsidRDefault="00D20E06">
      <w:pPr>
        <w:pStyle w:val="TOC3"/>
        <w:rPr>
          <w:ins w:id="2362" w:author="Author"/>
          <w:del w:id="2363" w:author="Author"/>
          <w:rFonts w:asciiTheme="minorHAnsi" w:eastAsiaTheme="minorEastAsia" w:hAnsiTheme="minorHAnsi" w:cstheme="minorBidi"/>
          <w:sz w:val="22"/>
          <w:szCs w:val="22"/>
          <w:lang w:val="en-US" w:eastAsia="en-US"/>
        </w:rPr>
      </w:pPr>
      <w:ins w:id="2364" w:author="Author">
        <w:del w:id="2365" w:author="Author">
          <w:r>
            <w:rPr>
              <w:rStyle w:val="Hyperlink"/>
              <w14:scene3d>
                <w14:camera w14:prst="orthographicFront"/>
                <w14:lightRig w14:rig="threePt" w14:dir="t">
                  <w14:rot w14:lat="0" w14:lon="0" w14:rev="0"/>
                </w14:lightRig>
              </w14:scene3d>
            </w:rPr>
            <w:delText>4.8.1.</w:delText>
          </w:r>
          <w:r>
            <w:rPr>
              <w:rStyle w:val="Hyperlink"/>
            </w:rPr>
            <w:delText xml:space="preserve"> Rules_Defn_Decl_001 ([1] Clause 8.4.4 - table 8 - 1e)</w:delText>
          </w:r>
          <w:r>
            <w:rPr>
              <w:webHidden/>
            </w:rPr>
            <w:tab/>
            <w:delText>45</w:delText>
          </w:r>
        </w:del>
      </w:ins>
    </w:p>
    <w:p w:rsidR="00743B33" w:rsidRDefault="00D20E06">
      <w:pPr>
        <w:pStyle w:val="TOC3"/>
        <w:rPr>
          <w:ins w:id="2366" w:author="Author"/>
          <w:del w:id="2367" w:author="Author"/>
          <w:rFonts w:asciiTheme="minorHAnsi" w:eastAsiaTheme="minorEastAsia" w:hAnsiTheme="minorHAnsi" w:cstheme="minorBidi"/>
          <w:sz w:val="22"/>
          <w:szCs w:val="22"/>
          <w:lang w:val="en-US" w:eastAsia="en-US"/>
        </w:rPr>
      </w:pPr>
      <w:ins w:id="2368" w:author="Author">
        <w:del w:id="2369" w:author="Author">
          <w:r>
            <w:rPr>
              <w:rStyle w:val="Hyperlink"/>
              <w14:scene3d>
                <w14:camera w14:prst="orthographicFront"/>
                <w14:lightRig w14:rig="threePt" w14:dir="t">
                  <w14:rot w14:lat="0" w14:lon="0" w14:rev="0"/>
                </w14:lightRig>
              </w14:scene3d>
            </w:rPr>
            <w:delText>4.8.2.</w:delText>
          </w:r>
          <w:r>
            <w:rPr>
              <w:rStyle w:val="Hyperlink"/>
            </w:rPr>
            <w:delText xml:space="preserve"> Rules_Defn_Decl_002</w:delText>
          </w:r>
          <w:r>
            <w:rPr>
              <w:webHidden/>
            </w:rPr>
            <w:tab/>
            <w:delText>46</w:delText>
          </w:r>
        </w:del>
      </w:ins>
    </w:p>
    <w:p w:rsidR="00743B33" w:rsidRDefault="00D20E06">
      <w:pPr>
        <w:pStyle w:val="TOC3"/>
        <w:rPr>
          <w:ins w:id="2370" w:author="Author"/>
          <w:del w:id="2371" w:author="Author"/>
          <w:rFonts w:asciiTheme="minorHAnsi" w:eastAsiaTheme="minorEastAsia" w:hAnsiTheme="minorHAnsi" w:cstheme="minorBidi"/>
          <w:sz w:val="22"/>
          <w:szCs w:val="22"/>
          <w:lang w:val="en-US" w:eastAsia="en-US"/>
        </w:rPr>
      </w:pPr>
      <w:ins w:id="2372" w:author="Author">
        <w:del w:id="2373" w:author="Author">
          <w:r>
            <w:rPr>
              <w:rStyle w:val="Hyperlink"/>
              <w14:scene3d>
                <w14:camera w14:prst="orthographicFront"/>
                <w14:lightRig w14:rig="threePt" w14:dir="t">
                  <w14:rot w14:lat="0" w14:lon="0" w14:rev="0"/>
                </w14:lightRig>
              </w14:scene3d>
            </w:rPr>
            <w:delText>4.8.3.</w:delText>
          </w:r>
          <w:r>
            <w:rPr>
              <w:rStyle w:val="Hyperlink"/>
            </w:rPr>
            <w:delText xml:space="preserve"> Rules_Defn_Decl_003 ([1] Clause 5.4.7 - table 1 - 1a)</w:delText>
          </w:r>
          <w:r>
            <w:rPr>
              <w:webHidden/>
            </w:rPr>
            <w:tab/>
            <w:delText>46</w:delText>
          </w:r>
        </w:del>
      </w:ins>
    </w:p>
    <w:p w:rsidR="00743B33" w:rsidRDefault="00D20E06">
      <w:pPr>
        <w:pStyle w:val="TOC3"/>
        <w:rPr>
          <w:ins w:id="2374" w:author="Author"/>
          <w:del w:id="2375" w:author="Author"/>
          <w:rFonts w:asciiTheme="minorHAnsi" w:eastAsiaTheme="minorEastAsia" w:hAnsiTheme="minorHAnsi" w:cstheme="minorBidi"/>
          <w:sz w:val="22"/>
          <w:szCs w:val="22"/>
          <w:lang w:val="en-US" w:eastAsia="en-US"/>
        </w:rPr>
      </w:pPr>
      <w:ins w:id="2376" w:author="Author">
        <w:del w:id="2377" w:author="Author">
          <w:r>
            <w:rPr>
              <w:rStyle w:val="Hyperlink"/>
              <w14:scene3d>
                <w14:camera w14:prst="orthographicFront"/>
                <w14:lightRig w14:rig="threePt" w14:dir="t">
                  <w14:rot w14:lat="0" w14:lon="0" w14:rev="0"/>
                </w14:lightRig>
              </w14:scene3d>
            </w:rPr>
            <w:delText>4.8.4.</w:delText>
          </w:r>
          <w:r>
            <w:rPr>
              <w:rStyle w:val="Hyperlink"/>
            </w:rPr>
            <w:delText xml:space="preserve"> Rules_Defn_Decl_004 ([1] Clause 5.4.7 - table 1 - 1g)</w:delText>
          </w:r>
          <w:r>
            <w:rPr>
              <w:webHidden/>
            </w:rPr>
            <w:tab/>
            <w:delText>46</w:delText>
          </w:r>
        </w:del>
      </w:ins>
    </w:p>
    <w:p w:rsidR="00743B33" w:rsidRDefault="00D20E06">
      <w:pPr>
        <w:pStyle w:val="TOC3"/>
        <w:rPr>
          <w:ins w:id="2378" w:author="Author"/>
          <w:del w:id="2379" w:author="Author"/>
          <w:rFonts w:asciiTheme="minorHAnsi" w:eastAsiaTheme="minorEastAsia" w:hAnsiTheme="minorHAnsi" w:cstheme="minorBidi"/>
          <w:sz w:val="22"/>
          <w:szCs w:val="22"/>
          <w:lang w:val="en-US" w:eastAsia="en-US"/>
        </w:rPr>
      </w:pPr>
      <w:ins w:id="2380" w:author="Author">
        <w:del w:id="2381" w:author="Author">
          <w:r>
            <w:rPr>
              <w:rStyle w:val="Hyperlink"/>
              <w14:scene3d>
                <w14:camera w14:prst="orthographicFront"/>
                <w14:lightRig w14:rig="threePt" w14:dir="t">
                  <w14:rot w14:lat="0" w14:lon="0" w14:rev="0"/>
                </w14:lightRig>
              </w14:scene3d>
            </w:rPr>
            <w:delText>4.8.5.</w:delText>
          </w:r>
          <w:r>
            <w:rPr>
              <w:rStyle w:val="Hyperlink"/>
            </w:rPr>
            <w:delText xml:space="preserve"> Rules_Defn_Decl_005 ([1] Clause 5.4.7 - table 1 - 1g)</w:delText>
          </w:r>
          <w:r>
            <w:rPr>
              <w:webHidden/>
            </w:rPr>
            <w:tab/>
            <w:delText>46</w:delText>
          </w:r>
        </w:del>
      </w:ins>
    </w:p>
    <w:p w:rsidR="00743B33" w:rsidRDefault="00D20E06">
      <w:pPr>
        <w:pStyle w:val="TOC3"/>
        <w:rPr>
          <w:ins w:id="2382" w:author="Author"/>
          <w:del w:id="2383" w:author="Author"/>
          <w:rFonts w:asciiTheme="minorHAnsi" w:eastAsiaTheme="minorEastAsia" w:hAnsiTheme="minorHAnsi" w:cstheme="minorBidi"/>
          <w:sz w:val="22"/>
          <w:szCs w:val="22"/>
          <w:lang w:val="en-US" w:eastAsia="en-US"/>
        </w:rPr>
      </w:pPr>
      <w:ins w:id="2384" w:author="Author">
        <w:del w:id="2385" w:author="Author">
          <w:r>
            <w:rPr>
              <w:rStyle w:val="Hyperlink"/>
              <w14:scene3d>
                <w14:camera w14:prst="orthographicFront"/>
                <w14:lightRig w14:rig="threePt" w14:dir="t">
                  <w14:rot w14:lat="0" w14:lon="0" w14:rev="0"/>
                </w14:lightRig>
              </w14:scene3d>
            </w:rPr>
            <w:delText>4.8.6.</w:delText>
          </w:r>
          <w:r>
            <w:rPr>
              <w:rStyle w:val="Hyperlink"/>
            </w:rPr>
            <w:delText xml:space="preserve"> Rules_Defn_Decl_006</w:delText>
          </w:r>
          <w:r>
            <w:rPr>
              <w:webHidden/>
            </w:rPr>
            <w:tab/>
            <w:delText>46</w:delText>
          </w:r>
        </w:del>
      </w:ins>
    </w:p>
    <w:p w:rsidR="00743B33" w:rsidRDefault="00D20E06">
      <w:pPr>
        <w:pStyle w:val="TOC3"/>
        <w:rPr>
          <w:ins w:id="2386" w:author="Author"/>
          <w:del w:id="2387" w:author="Author"/>
          <w:rFonts w:asciiTheme="minorHAnsi" w:eastAsiaTheme="minorEastAsia" w:hAnsiTheme="minorHAnsi" w:cstheme="minorBidi"/>
          <w:sz w:val="22"/>
          <w:szCs w:val="22"/>
          <w:lang w:val="en-US" w:eastAsia="en-US"/>
        </w:rPr>
      </w:pPr>
      <w:ins w:id="2388" w:author="Author">
        <w:del w:id="2389" w:author="Author">
          <w:r>
            <w:rPr>
              <w:rStyle w:val="Hyperlink"/>
              <w14:scene3d>
                <w14:camera w14:prst="orthographicFront"/>
                <w14:lightRig w14:rig="threePt" w14:dir="t">
                  <w14:rot w14:lat="0" w14:lon="0" w14:rev="0"/>
                </w14:lightRig>
              </w14:scene3d>
            </w:rPr>
            <w:delText>4.8.7.</w:delText>
          </w:r>
          <w:r>
            <w:rPr>
              <w:rStyle w:val="Hyperlink"/>
            </w:rPr>
            <w:delText xml:space="preserve"> Rules_Defn_Decl_007</w:delText>
          </w:r>
          <w:r>
            <w:rPr>
              <w:webHidden/>
            </w:rPr>
            <w:tab/>
            <w:delText>46</w:delText>
          </w:r>
        </w:del>
      </w:ins>
    </w:p>
    <w:p w:rsidR="00743B33" w:rsidRDefault="00D20E06">
      <w:pPr>
        <w:pStyle w:val="TOC3"/>
        <w:rPr>
          <w:ins w:id="2390" w:author="Author"/>
          <w:del w:id="2391" w:author="Author"/>
          <w:rFonts w:asciiTheme="minorHAnsi" w:eastAsiaTheme="minorEastAsia" w:hAnsiTheme="minorHAnsi" w:cstheme="minorBidi"/>
          <w:sz w:val="22"/>
          <w:szCs w:val="22"/>
          <w:lang w:val="en-US" w:eastAsia="en-US"/>
        </w:rPr>
      </w:pPr>
      <w:ins w:id="2392" w:author="Author">
        <w:del w:id="2393" w:author="Author">
          <w:r>
            <w:rPr>
              <w:rStyle w:val="Hyperlink"/>
              <w14:scene3d>
                <w14:camera w14:prst="orthographicFront"/>
                <w14:lightRig w14:rig="threePt" w14:dir="t">
                  <w14:rot w14:lat="0" w14:lon="0" w14:rev="0"/>
                </w14:lightRig>
              </w14:scene3d>
            </w:rPr>
            <w:delText>4.8.8.</w:delText>
          </w:r>
          <w:r>
            <w:rPr>
              <w:rStyle w:val="Hyperlink"/>
            </w:rPr>
            <w:delText xml:space="preserve"> Rules_Defn_Decl_008</w:delText>
          </w:r>
          <w:r>
            <w:rPr>
              <w:webHidden/>
            </w:rPr>
            <w:tab/>
            <w:delText>46</w:delText>
          </w:r>
        </w:del>
      </w:ins>
    </w:p>
    <w:p w:rsidR="00743B33" w:rsidRDefault="00D20E06">
      <w:pPr>
        <w:pStyle w:val="TOC3"/>
        <w:rPr>
          <w:ins w:id="2394" w:author="Author"/>
          <w:del w:id="2395" w:author="Author"/>
          <w:rFonts w:asciiTheme="minorHAnsi" w:eastAsiaTheme="minorEastAsia" w:hAnsiTheme="minorHAnsi" w:cstheme="minorBidi"/>
          <w:sz w:val="22"/>
          <w:szCs w:val="22"/>
          <w:lang w:val="en-US" w:eastAsia="en-US"/>
        </w:rPr>
      </w:pPr>
      <w:ins w:id="2396" w:author="Author">
        <w:del w:id="2397" w:author="Author">
          <w:r>
            <w:rPr>
              <w:rStyle w:val="Hyperlink"/>
              <w14:scene3d>
                <w14:camera w14:prst="orthographicFront"/>
                <w14:lightRig w14:rig="threePt" w14:dir="t">
                  <w14:rot w14:lat="0" w14:lon="0" w14:rev="0"/>
                </w14:lightRig>
              </w14:scene3d>
            </w:rPr>
            <w:delText>4.8.9.</w:delText>
          </w:r>
          <w:r>
            <w:rPr>
              <w:rStyle w:val="Hyperlink"/>
            </w:rPr>
            <w:delText xml:space="preserve"> Rules_Defn_Decl_009</w:delText>
          </w:r>
          <w:r>
            <w:rPr>
              <w:webHidden/>
            </w:rPr>
            <w:tab/>
            <w:delText>46</w:delText>
          </w:r>
        </w:del>
      </w:ins>
    </w:p>
    <w:p w:rsidR="00743B33" w:rsidRDefault="00D20E06">
      <w:pPr>
        <w:pStyle w:val="TOC3"/>
        <w:rPr>
          <w:ins w:id="2398" w:author="Author"/>
          <w:del w:id="2399" w:author="Author"/>
          <w:rFonts w:asciiTheme="minorHAnsi" w:eastAsiaTheme="minorEastAsia" w:hAnsiTheme="minorHAnsi" w:cstheme="minorBidi"/>
          <w:sz w:val="22"/>
          <w:szCs w:val="22"/>
          <w:lang w:val="en-US" w:eastAsia="en-US"/>
        </w:rPr>
      </w:pPr>
      <w:ins w:id="2400" w:author="Author">
        <w:del w:id="2401" w:author="Author">
          <w:r>
            <w:rPr>
              <w:rStyle w:val="Hyperlink"/>
              <w14:scene3d>
                <w14:camera w14:prst="orthographicFront"/>
                <w14:lightRig w14:rig="threePt" w14:dir="t">
                  <w14:rot w14:lat="0" w14:lon="0" w14:rev="0"/>
                </w14:lightRig>
              </w14:scene3d>
            </w:rPr>
            <w:delText>4.8.10.</w:delText>
          </w:r>
          <w:r>
            <w:rPr>
              <w:rStyle w:val="Hyperlink"/>
            </w:rPr>
            <w:delText xml:space="preserve"> Rules_Defn_Decl_010</w:delText>
          </w:r>
          <w:r>
            <w:rPr>
              <w:webHidden/>
            </w:rPr>
            <w:tab/>
            <w:delText>46</w:delText>
          </w:r>
        </w:del>
      </w:ins>
    </w:p>
    <w:p w:rsidR="00743B33" w:rsidRDefault="00D20E06">
      <w:pPr>
        <w:pStyle w:val="TOC3"/>
        <w:rPr>
          <w:ins w:id="2402" w:author="Author"/>
          <w:del w:id="2403" w:author="Author"/>
          <w:rFonts w:asciiTheme="minorHAnsi" w:eastAsiaTheme="minorEastAsia" w:hAnsiTheme="minorHAnsi" w:cstheme="minorBidi"/>
          <w:sz w:val="22"/>
          <w:szCs w:val="22"/>
          <w:lang w:val="en-US" w:eastAsia="en-US"/>
        </w:rPr>
      </w:pPr>
      <w:ins w:id="2404" w:author="Author">
        <w:del w:id="2405" w:author="Author">
          <w:r>
            <w:rPr>
              <w:rStyle w:val="Hyperlink"/>
              <w14:scene3d>
                <w14:camera w14:prst="orthographicFront"/>
                <w14:lightRig w14:rig="threePt" w14:dir="t">
                  <w14:rot w14:lat="0" w14:lon="0" w14:rev="0"/>
                </w14:lightRig>
              </w14:scene3d>
            </w:rPr>
            <w:delText>4.8.11.</w:delText>
          </w:r>
          <w:r>
            <w:rPr>
              <w:rStyle w:val="Hyperlink"/>
            </w:rPr>
            <w:delText xml:space="preserve"> Rules_Defn_Decl_011</w:delText>
          </w:r>
          <w:r>
            <w:rPr>
              <w:webHidden/>
            </w:rPr>
            <w:tab/>
            <w:delText>46</w:delText>
          </w:r>
        </w:del>
      </w:ins>
    </w:p>
    <w:p w:rsidR="00743B33" w:rsidRDefault="00D20E06">
      <w:pPr>
        <w:pStyle w:val="TOC3"/>
        <w:rPr>
          <w:ins w:id="2406" w:author="Author"/>
          <w:del w:id="2407" w:author="Author"/>
          <w:rFonts w:asciiTheme="minorHAnsi" w:eastAsiaTheme="minorEastAsia" w:hAnsiTheme="minorHAnsi" w:cstheme="minorBidi"/>
          <w:sz w:val="22"/>
          <w:szCs w:val="22"/>
          <w:lang w:val="en-US" w:eastAsia="en-US"/>
        </w:rPr>
      </w:pPr>
      <w:ins w:id="2408" w:author="Author">
        <w:del w:id="2409" w:author="Author">
          <w:r>
            <w:rPr>
              <w:rStyle w:val="Hyperlink"/>
              <w14:scene3d>
                <w14:camera w14:prst="orthographicFront"/>
                <w14:lightRig w14:rig="threePt" w14:dir="t">
                  <w14:rot w14:lat="0" w14:lon="0" w14:rev="0"/>
                </w14:lightRig>
              </w14:scene3d>
            </w:rPr>
            <w:delText>4.8.12.</w:delText>
          </w:r>
          <w:r>
            <w:rPr>
              <w:rStyle w:val="Hyperlink"/>
            </w:rPr>
            <w:delText xml:space="preserve"> Rules_Defn_Decl_01</w:delText>
          </w:r>
          <w:r>
            <w:rPr>
              <w:rStyle w:val="Hyperlink"/>
              <w:lang w:eastAsia="ja-JP"/>
            </w:rPr>
            <w:delText>2</w:delText>
          </w:r>
          <w:r>
            <w:rPr>
              <w:rStyle w:val="Hyperlink"/>
            </w:rPr>
            <w:delText xml:space="preserve"> ([1] Clause 5.4.7 - table 1 – 1d)</w:delText>
          </w:r>
          <w:r>
            <w:rPr>
              <w:webHidden/>
            </w:rPr>
            <w:tab/>
            <w:delText>47</w:delText>
          </w:r>
        </w:del>
      </w:ins>
    </w:p>
    <w:p w:rsidR="00743B33" w:rsidRDefault="00D20E06">
      <w:pPr>
        <w:pStyle w:val="TOC3"/>
        <w:rPr>
          <w:ins w:id="2410" w:author="Author"/>
          <w:del w:id="2411" w:author="Author"/>
          <w:rFonts w:asciiTheme="minorHAnsi" w:eastAsiaTheme="minorEastAsia" w:hAnsiTheme="minorHAnsi" w:cstheme="minorBidi"/>
          <w:sz w:val="22"/>
          <w:szCs w:val="22"/>
          <w:lang w:val="en-US" w:eastAsia="en-US"/>
        </w:rPr>
      </w:pPr>
      <w:ins w:id="2412" w:author="Author">
        <w:del w:id="2413" w:author="Author">
          <w:r>
            <w:rPr>
              <w:rStyle w:val="Hyperlink"/>
              <w14:scene3d>
                <w14:camera w14:prst="orthographicFront"/>
                <w14:lightRig w14:rig="threePt" w14:dir="t">
                  <w14:rot w14:lat="0" w14:lon="0" w14:rev="0"/>
                </w14:lightRig>
              </w14:scene3d>
            </w:rPr>
            <w:delText>4.8.13.</w:delText>
          </w:r>
          <w:r>
            <w:rPr>
              <w:rStyle w:val="Hyperlink"/>
            </w:rPr>
            <w:delText xml:space="preserve"> Rules_Defn_Decl_01</w:delText>
          </w:r>
          <w:r>
            <w:rPr>
              <w:rStyle w:val="Hyperlink"/>
              <w:lang w:eastAsia="ja-JP"/>
            </w:rPr>
            <w:delText>3</w:delText>
          </w:r>
          <w:r>
            <w:rPr>
              <w:rStyle w:val="Hyperlink"/>
            </w:rPr>
            <w:delText xml:space="preserve"> ([1] Clause 5.4.7</w:delText>
          </w:r>
          <w:r>
            <w:rPr>
              <w:rStyle w:val="Hyperlink"/>
            </w:rPr>
            <w:delText xml:space="preserve"> - table 1 – 1d)</w:delText>
          </w:r>
          <w:r>
            <w:rPr>
              <w:webHidden/>
            </w:rPr>
            <w:tab/>
            <w:delText>47</w:delText>
          </w:r>
        </w:del>
      </w:ins>
    </w:p>
    <w:p w:rsidR="00743B33" w:rsidRDefault="00D20E06">
      <w:pPr>
        <w:pStyle w:val="TOC3"/>
        <w:rPr>
          <w:ins w:id="2414" w:author="Author"/>
          <w:del w:id="2415" w:author="Author"/>
          <w:rFonts w:asciiTheme="minorHAnsi" w:eastAsiaTheme="minorEastAsia" w:hAnsiTheme="minorHAnsi" w:cstheme="minorBidi"/>
          <w:sz w:val="22"/>
          <w:szCs w:val="22"/>
          <w:lang w:val="en-US" w:eastAsia="en-US"/>
        </w:rPr>
      </w:pPr>
      <w:ins w:id="2416" w:author="Author">
        <w:del w:id="2417" w:author="Author">
          <w:r>
            <w:rPr>
              <w:rStyle w:val="Hyperlink"/>
              <w14:scene3d>
                <w14:camera w14:prst="orthographicFront"/>
                <w14:lightRig w14:rig="threePt" w14:dir="t">
                  <w14:rot w14:lat="0" w14:lon="0" w14:rev="0"/>
                </w14:lightRig>
              </w14:scene3d>
            </w:rPr>
            <w:delText>4.8.14.</w:delText>
          </w:r>
          <w:r>
            <w:rPr>
              <w:rStyle w:val="Hyperlink"/>
            </w:rPr>
            <w:delText xml:space="preserve"> Rules_Defn_Decl_01</w:delText>
          </w:r>
          <w:r>
            <w:rPr>
              <w:rStyle w:val="Hyperlink"/>
              <w:lang w:eastAsia="ja-JP"/>
            </w:rPr>
            <w:delText>4</w:delText>
          </w:r>
          <w:r>
            <w:rPr>
              <w:webHidden/>
            </w:rPr>
            <w:tab/>
            <w:delText>47</w:delText>
          </w:r>
        </w:del>
      </w:ins>
    </w:p>
    <w:p w:rsidR="00743B33" w:rsidRDefault="00D20E06">
      <w:pPr>
        <w:pStyle w:val="TOC3"/>
        <w:rPr>
          <w:ins w:id="2418" w:author="Author"/>
          <w:del w:id="2419" w:author="Author"/>
          <w:rFonts w:asciiTheme="minorHAnsi" w:eastAsiaTheme="minorEastAsia" w:hAnsiTheme="minorHAnsi" w:cstheme="minorBidi"/>
          <w:sz w:val="22"/>
          <w:szCs w:val="22"/>
          <w:lang w:val="en-US" w:eastAsia="en-US"/>
        </w:rPr>
      </w:pPr>
      <w:ins w:id="2420" w:author="Author">
        <w:del w:id="2421" w:author="Author">
          <w:r>
            <w:rPr>
              <w:rStyle w:val="Hyperlink"/>
              <w14:scene3d>
                <w14:camera w14:prst="orthographicFront"/>
                <w14:lightRig w14:rig="threePt" w14:dir="t">
                  <w14:rot w14:lat="0" w14:lon="0" w14:rev="0"/>
                </w14:lightRig>
              </w14:scene3d>
            </w:rPr>
            <w:delText>4.8.15.</w:delText>
          </w:r>
          <w:r>
            <w:rPr>
              <w:rStyle w:val="Hyperlink"/>
            </w:rPr>
            <w:delText xml:space="preserve"> Rules_Defn_Decl_01</w:delText>
          </w:r>
          <w:r>
            <w:rPr>
              <w:rStyle w:val="Hyperlink"/>
              <w:lang w:eastAsia="ja-JP"/>
            </w:rPr>
            <w:delText>5</w:delText>
          </w:r>
          <w:r>
            <w:rPr>
              <w:rStyle w:val="Hyperlink"/>
            </w:rPr>
            <w:delText xml:space="preserve"> ([1] Clause 5.4.7 - table 1 - 1a)</w:delText>
          </w:r>
          <w:r>
            <w:rPr>
              <w:webHidden/>
            </w:rPr>
            <w:tab/>
            <w:delText>47</w:delText>
          </w:r>
        </w:del>
      </w:ins>
    </w:p>
    <w:p w:rsidR="00743B33" w:rsidRDefault="00D20E06">
      <w:pPr>
        <w:pStyle w:val="TOC3"/>
        <w:rPr>
          <w:ins w:id="2422" w:author="Author"/>
          <w:del w:id="2423" w:author="Author"/>
          <w:rFonts w:asciiTheme="minorHAnsi" w:eastAsiaTheme="minorEastAsia" w:hAnsiTheme="minorHAnsi" w:cstheme="minorBidi"/>
          <w:sz w:val="22"/>
          <w:szCs w:val="22"/>
          <w:lang w:val="en-US" w:eastAsia="en-US"/>
        </w:rPr>
      </w:pPr>
      <w:ins w:id="2424" w:author="Author">
        <w:del w:id="2425" w:author="Author">
          <w:r>
            <w:rPr>
              <w:rStyle w:val="Hyperlink"/>
              <w14:scene3d>
                <w14:camera w14:prst="orthographicFront"/>
                <w14:lightRig w14:rig="threePt" w14:dir="t">
                  <w14:rot w14:lat="0" w14:lon="0" w14:rev="0"/>
                </w14:lightRig>
              </w14:scene3d>
            </w:rPr>
            <w:delText>4.8.16.</w:delText>
          </w:r>
          <w:r>
            <w:rPr>
              <w:rStyle w:val="Hyperlink"/>
            </w:rPr>
            <w:delText xml:space="preserve"> Rules_Defn_Decl_01</w:delText>
          </w:r>
          <w:r>
            <w:rPr>
              <w:rStyle w:val="Hyperlink"/>
              <w:lang w:eastAsia="ja-JP"/>
            </w:rPr>
            <w:delText>6</w:delText>
          </w:r>
          <w:r>
            <w:rPr>
              <w:rStyle w:val="Hyperlink"/>
            </w:rPr>
            <w:delText>([1] Clause 5.4.7 - table 1 - 1a)</w:delText>
          </w:r>
          <w:r>
            <w:rPr>
              <w:webHidden/>
            </w:rPr>
            <w:tab/>
            <w:delText>47</w:delText>
          </w:r>
        </w:del>
      </w:ins>
    </w:p>
    <w:p w:rsidR="00743B33" w:rsidRDefault="00D20E06">
      <w:pPr>
        <w:pStyle w:val="TOC3"/>
        <w:rPr>
          <w:ins w:id="2426" w:author="Author"/>
          <w:del w:id="2427" w:author="Author"/>
          <w:rFonts w:asciiTheme="minorHAnsi" w:eastAsiaTheme="minorEastAsia" w:hAnsiTheme="minorHAnsi" w:cstheme="minorBidi"/>
          <w:sz w:val="22"/>
          <w:szCs w:val="22"/>
          <w:lang w:val="en-US" w:eastAsia="en-US"/>
        </w:rPr>
      </w:pPr>
      <w:ins w:id="2428" w:author="Author">
        <w:del w:id="2429" w:author="Author">
          <w:r>
            <w:rPr>
              <w:rStyle w:val="Hyperlink"/>
              <w14:scene3d>
                <w14:camera w14:prst="orthographicFront"/>
                <w14:lightRig w14:rig="threePt" w14:dir="t">
                  <w14:rot w14:lat="0" w14:lon="0" w14:rev="0"/>
                </w14:lightRig>
              </w14:scene3d>
            </w:rPr>
            <w:delText>4.8.17.</w:delText>
          </w:r>
          <w:r>
            <w:rPr>
              <w:rStyle w:val="Hyperlink"/>
            </w:rPr>
            <w:delText xml:space="preserve"> Rules_Defn_Decl_01</w:delText>
          </w:r>
          <w:r>
            <w:rPr>
              <w:rStyle w:val="Hyperlink"/>
              <w:lang w:eastAsia="ja-JP"/>
            </w:rPr>
            <w:delText>7</w:delText>
          </w:r>
          <w:r>
            <w:rPr>
              <w:rStyle w:val="Hyperlink"/>
            </w:rPr>
            <w:delText xml:space="preserve"> ([1] Clause 5.4.7 - table 1 - 1a)</w:delText>
          </w:r>
          <w:r>
            <w:rPr>
              <w:webHidden/>
            </w:rPr>
            <w:tab/>
            <w:delText>48</w:delText>
          </w:r>
        </w:del>
      </w:ins>
    </w:p>
    <w:p w:rsidR="00743B33" w:rsidRDefault="00D20E06">
      <w:pPr>
        <w:pStyle w:val="TOC3"/>
        <w:rPr>
          <w:ins w:id="2430" w:author="Author"/>
          <w:del w:id="2431" w:author="Author"/>
          <w:rFonts w:asciiTheme="minorHAnsi" w:eastAsiaTheme="minorEastAsia" w:hAnsiTheme="minorHAnsi" w:cstheme="minorBidi"/>
          <w:sz w:val="22"/>
          <w:szCs w:val="22"/>
          <w:lang w:val="en-US" w:eastAsia="en-US"/>
        </w:rPr>
      </w:pPr>
      <w:ins w:id="2432" w:author="Author">
        <w:del w:id="2433" w:author="Author">
          <w:r>
            <w:rPr>
              <w:rStyle w:val="Hyperlink"/>
              <w14:scene3d>
                <w14:camera w14:prst="orthographicFront"/>
                <w14:lightRig w14:rig="threePt" w14:dir="t">
                  <w14:rot w14:lat="0" w14:lon="0" w14:rev="0"/>
                </w14:lightRig>
              </w14:scene3d>
            </w:rPr>
            <w:delText>4.8.18.</w:delText>
          </w:r>
          <w:r>
            <w:rPr>
              <w:rStyle w:val="Hyperlink"/>
            </w:rPr>
            <w:delText xml:space="preserve"> Rules_Defn_Decl_01</w:delText>
          </w:r>
          <w:r>
            <w:rPr>
              <w:rStyle w:val="Hyperlink"/>
              <w:lang w:eastAsia="ja-JP"/>
            </w:rPr>
            <w:delText>8</w:delText>
          </w:r>
          <w:r>
            <w:rPr>
              <w:rStyle w:val="Hyperlink"/>
            </w:rPr>
            <w:delText xml:space="preserve"> ([1] Clause 5.4.7 - table 1 - 1c)</w:delText>
          </w:r>
          <w:r>
            <w:rPr>
              <w:webHidden/>
            </w:rPr>
            <w:tab/>
            <w:delText>48</w:delText>
          </w:r>
        </w:del>
      </w:ins>
    </w:p>
    <w:p w:rsidR="00743B33" w:rsidRDefault="00D20E06">
      <w:pPr>
        <w:pStyle w:val="TOC3"/>
        <w:rPr>
          <w:ins w:id="2434" w:author="Author"/>
          <w:del w:id="2435" w:author="Author"/>
          <w:rFonts w:asciiTheme="minorHAnsi" w:eastAsiaTheme="minorEastAsia" w:hAnsiTheme="minorHAnsi" w:cstheme="minorBidi"/>
          <w:sz w:val="22"/>
          <w:szCs w:val="22"/>
          <w:lang w:val="en-US" w:eastAsia="en-US"/>
        </w:rPr>
      </w:pPr>
      <w:ins w:id="2436" w:author="Author">
        <w:del w:id="2437" w:author="Author">
          <w:r>
            <w:rPr>
              <w:rStyle w:val="Hyperlink"/>
              <w14:scene3d>
                <w14:camera w14:prst="orthographicFront"/>
                <w14:lightRig w14:rig="threePt" w14:dir="t">
                  <w14:rot w14:lat="0" w14:lon="0" w14:rev="0"/>
                </w14:lightRig>
              </w14:scene3d>
            </w:rPr>
            <w:delText>4.8.19.</w:delText>
          </w:r>
          <w:r>
            <w:rPr>
              <w:rStyle w:val="Hyperlink"/>
            </w:rPr>
            <w:delText xml:space="preserve"> Rules_Defn_Decl_01</w:delText>
          </w:r>
          <w:r>
            <w:rPr>
              <w:rStyle w:val="Hyperlink"/>
              <w:lang w:eastAsia="ja-JP"/>
            </w:rPr>
            <w:delText>9</w:delText>
          </w:r>
          <w:r>
            <w:rPr>
              <w:rStyle w:val="Hyperlink"/>
            </w:rPr>
            <w:delText xml:space="preserve"> ([1] Clause 5.4.7 - table 1 - 1c)</w:delText>
          </w:r>
          <w:r>
            <w:rPr>
              <w:webHidden/>
            </w:rPr>
            <w:tab/>
            <w:delText>48</w:delText>
          </w:r>
        </w:del>
      </w:ins>
    </w:p>
    <w:p w:rsidR="00743B33" w:rsidRDefault="00D20E06">
      <w:pPr>
        <w:pStyle w:val="TOC3"/>
        <w:rPr>
          <w:ins w:id="2438" w:author="Author"/>
          <w:del w:id="2439" w:author="Author"/>
          <w:rFonts w:asciiTheme="minorHAnsi" w:eastAsiaTheme="minorEastAsia" w:hAnsiTheme="minorHAnsi" w:cstheme="minorBidi"/>
          <w:sz w:val="22"/>
          <w:szCs w:val="22"/>
          <w:lang w:val="en-US" w:eastAsia="en-US"/>
        </w:rPr>
      </w:pPr>
      <w:ins w:id="2440" w:author="Author">
        <w:del w:id="2441" w:author="Author">
          <w:r>
            <w:rPr>
              <w:rStyle w:val="Hyperlink"/>
              <w14:scene3d>
                <w14:camera w14:prst="orthographicFront"/>
                <w14:lightRig w14:rig="threePt" w14:dir="t">
                  <w14:rot w14:lat="0" w14:lon="0" w14:rev="0"/>
                </w14:lightRig>
              </w14:scene3d>
            </w:rPr>
            <w:delText>4.8.20.</w:delText>
          </w:r>
          <w:r>
            <w:rPr>
              <w:rStyle w:val="Hyperlink"/>
            </w:rPr>
            <w:delText xml:space="preserve"> Rules_Defn_Decl_020 ([1] Clause 8.4.4 - table 8 - 1d)</w:delText>
          </w:r>
          <w:r>
            <w:rPr>
              <w:webHidden/>
            </w:rPr>
            <w:tab/>
            <w:delText>49</w:delText>
          </w:r>
        </w:del>
      </w:ins>
    </w:p>
    <w:p w:rsidR="00743B33" w:rsidRDefault="00D20E06">
      <w:pPr>
        <w:pStyle w:val="TOC3"/>
        <w:rPr>
          <w:ins w:id="2442" w:author="Author"/>
          <w:del w:id="2443" w:author="Author"/>
          <w:rFonts w:asciiTheme="minorHAnsi" w:eastAsiaTheme="minorEastAsia" w:hAnsiTheme="minorHAnsi" w:cstheme="minorBidi"/>
          <w:sz w:val="22"/>
          <w:szCs w:val="22"/>
          <w:lang w:val="en-US" w:eastAsia="en-US"/>
        </w:rPr>
      </w:pPr>
      <w:ins w:id="2444" w:author="Author">
        <w:del w:id="2445" w:author="Author">
          <w:r>
            <w:rPr>
              <w:rStyle w:val="Hyperlink"/>
              <w14:scene3d>
                <w14:camera w14:prst="orthographicFront"/>
                <w14:lightRig w14:rig="threePt" w14:dir="t">
                  <w14:rot w14:lat="0" w14:lon="0" w14:rev="0"/>
                </w14:lightRig>
              </w14:scene3d>
            </w:rPr>
            <w:delText>4.8.21.</w:delText>
          </w:r>
          <w:r>
            <w:rPr>
              <w:rStyle w:val="Hyperlink"/>
            </w:rPr>
            <w:delText xml:space="preserve"> Rules_Defn_Decl_021</w:delText>
          </w:r>
          <w:r>
            <w:rPr>
              <w:webHidden/>
            </w:rPr>
            <w:tab/>
            <w:delText>50</w:delText>
          </w:r>
        </w:del>
      </w:ins>
    </w:p>
    <w:p w:rsidR="00743B33" w:rsidRDefault="00D20E06">
      <w:pPr>
        <w:pStyle w:val="TOC3"/>
        <w:rPr>
          <w:ins w:id="2446" w:author="Author"/>
          <w:del w:id="2447" w:author="Author"/>
          <w:rFonts w:asciiTheme="minorHAnsi" w:eastAsiaTheme="minorEastAsia" w:hAnsiTheme="minorHAnsi" w:cstheme="minorBidi"/>
          <w:sz w:val="22"/>
          <w:szCs w:val="22"/>
          <w:lang w:val="en-US" w:eastAsia="en-US"/>
        </w:rPr>
      </w:pPr>
      <w:ins w:id="2448" w:author="Author">
        <w:del w:id="2449" w:author="Author">
          <w:r>
            <w:rPr>
              <w:rStyle w:val="Hyperlink"/>
              <w14:scene3d>
                <w14:camera w14:prst="orthographicFront"/>
                <w14:lightRig w14:rig="threePt" w14:dir="t">
                  <w14:rot w14:lat="0" w14:lon="0" w14:rev="0"/>
                </w14:lightRig>
              </w14:scene3d>
            </w:rPr>
            <w:delText>4.8.22.</w:delText>
          </w:r>
          <w:r>
            <w:rPr>
              <w:rStyle w:val="Hyperlink"/>
            </w:rPr>
            <w:delText xml:space="preserve"> Rules_Defn_Decl_022</w:delText>
          </w:r>
          <w:r>
            <w:rPr>
              <w:webHidden/>
            </w:rPr>
            <w:tab/>
            <w:delText>50</w:delText>
          </w:r>
        </w:del>
      </w:ins>
    </w:p>
    <w:p w:rsidR="00743B33" w:rsidRDefault="00D20E06">
      <w:pPr>
        <w:pStyle w:val="TOC3"/>
        <w:rPr>
          <w:ins w:id="2450" w:author="Author"/>
          <w:del w:id="2451" w:author="Author"/>
          <w:rFonts w:asciiTheme="minorHAnsi" w:eastAsiaTheme="minorEastAsia" w:hAnsiTheme="minorHAnsi" w:cstheme="minorBidi"/>
          <w:sz w:val="22"/>
          <w:szCs w:val="22"/>
          <w:lang w:val="en-US" w:eastAsia="en-US"/>
        </w:rPr>
      </w:pPr>
      <w:ins w:id="2452" w:author="Author">
        <w:del w:id="2453" w:author="Author">
          <w:r>
            <w:rPr>
              <w:rStyle w:val="Hyperlink"/>
              <w14:scene3d>
                <w14:camera w14:prst="orthographicFront"/>
                <w14:lightRig w14:rig="threePt" w14:dir="t">
                  <w14:rot w14:lat="0" w14:lon="0" w14:rev="0"/>
                </w14:lightRig>
              </w14:scene3d>
            </w:rPr>
            <w:delText>4.8.23</w:delText>
          </w:r>
          <w:r>
            <w:rPr>
              <w:rStyle w:val="Hyperlink"/>
              <w14:scene3d>
                <w14:camera w14:prst="orthographicFront"/>
                <w14:lightRig w14:rig="threePt" w14:dir="t">
                  <w14:rot w14:lat="0" w14:lon="0" w14:rev="0"/>
                </w14:lightRig>
              </w14:scene3d>
            </w:rPr>
            <w:delText>.</w:delText>
          </w:r>
          <w:r>
            <w:rPr>
              <w:rStyle w:val="Hyperlink"/>
            </w:rPr>
            <w:delText xml:space="preserve"> Rules_Defn_Decl_023</w:delText>
          </w:r>
          <w:r>
            <w:rPr>
              <w:webHidden/>
            </w:rPr>
            <w:tab/>
            <w:delText>50</w:delText>
          </w:r>
        </w:del>
      </w:ins>
    </w:p>
    <w:p w:rsidR="00743B33" w:rsidRDefault="00D20E06">
      <w:pPr>
        <w:pStyle w:val="TOC3"/>
        <w:rPr>
          <w:ins w:id="2454" w:author="Author"/>
          <w:del w:id="2455" w:author="Author"/>
          <w:rFonts w:asciiTheme="minorHAnsi" w:eastAsiaTheme="minorEastAsia" w:hAnsiTheme="minorHAnsi" w:cstheme="minorBidi"/>
          <w:sz w:val="22"/>
          <w:szCs w:val="22"/>
          <w:lang w:val="en-US" w:eastAsia="en-US"/>
        </w:rPr>
      </w:pPr>
      <w:ins w:id="2456" w:author="Author">
        <w:del w:id="2457" w:author="Author">
          <w:r>
            <w:rPr>
              <w:rStyle w:val="Hyperlink"/>
              <w14:scene3d>
                <w14:camera w14:prst="orthographicFront"/>
                <w14:lightRig w14:rig="threePt" w14:dir="t">
                  <w14:rot w14:lat="0" w14:lon="0" w14:rev="0"/>
                </w14:lightRig>
              </w14:scene3d>
            </w:rPr>
            <w:delText>4.8.24.</w:delText>
          </w:r>
          <w:r>
            <w:rPr>
              <w:rStyle w:val="Hyperlink"/>
            </w:rPr>
            <w:delText xml:space="preserve"> Rules_Defn_Decl_02</w:delText>
          </w:r>
          <w:r>
            <w:rPr>
              <w:rStyle w:val="Hyperlink"/>
              <w:lang w:eastAsia="ja-JP"/>
            </w:rPr>
            <w:delText>4</w:delText>
          </w:r>
          <w:r>
            <w:rPr>
              <w:webHidden/>
            </w:rPr>
            <w:tab/>
            <w:delText>50</w:delText>
          </w:r>
        </w:del>
      </w:ins>
    </w:p>
    <w:p w:rsidR="00743B33" w:rsidRDefault="00D20E06">
      <w:pPr>
        <w:pStyle w:val="TOC3"/>
        <w:rPr>
          <w:ins w:id="2458" w:author="Author"/>
          <w:del w:id="2459" w:author="Author"/>
          <w:rFonts w:asciiTheme="minorHAnsi" w:eastAsiaTheme="minorEastAsia" w:hAnsiTheme="minorHAnsi" w:cstheme="minorBidi"/>
          <w:sz w:val="22"/>
          <w:szCs w:val="22"/>
          <w:lang w:val="en-US" w:eastAsia="en-US"/>
        </w:rPr>
      </w:pPr>
      <w:ins w:id="2460" w:author="Author">
        <w:del w:id="2461" w:author="Author">
          <w:r>
            <w:rPr>
              <w:rStyle w:val="Hyperlink"/>
              <w14:scene3d>
                <w14:camera w14:prst="orthographicFront"/>
                <w14:lightRig w14:rig="threePt" w14:dir="t">
                  <w14:rot w14:lat="0" w14:lon="0" w14:rev="0"/>
                </w14:lightRig>
              </w14:scene3d>
            </w:rPr>
            <w:delText>4.8.25.</w:delText>
          </w:r>
          <w:r>
            <w:rPr>
              <w:rStyle w:val="Hyperlink"/>
            </w:rPr>
            <w:delText xml:space="preserve"> Rules_Defn_Decl_02</w:delText>
          </w:r>
          <w:r>
            <w:rPr>
              <w:rStyle w:val="Hyperlink"/>
              <w:lang w:eastAsia="ja-JP"/>
            </w:rPr>
            <w:delText>5</w:delText>
          </w:r>
          <w:r>
            <w:rPr>
              <w:webHidden/>
            </w:rPr>
            <w:tab/>
            <w:delText>51</w:delText>
          </w:r>
        </w:del>
      </w:ins>
    </w:p>
    <w:p w:rsidR="00743B33" w:rsidRDefault="00D20E06">
      <w:pPr>
        <w:pStyle w:val="TOC3"/>
        <w:rPr>
          <w:ins w:id="2462" w:author="Author"/>
          <w:del w:id="2463" w:author="Author"/>
          <w:rFonts w:asciiTheme="minorHAnsi" w:eastAsiaTheme="minorEastAsia" w:hAnsiTheme="minorHAnsi" w:cstheme="minorBidi"/>
          <w:sz w:val="22"/>
          <w:szCs w:val="22"/>
          <w:lang w:val="en-US" w:eastAsia="en-US"/>
        </w:rPr>
      </w:pPr>
      <w:ins w:id="2464" w:author="Author">
        <w:del w:id="2465" w:author="Author">
          <w:r>
            <w:rPr>
              <w:rStyle w:val="Hyperlink"/>
              <w14:scene3d>
                <w14:camera w14:prst="orthographicFront"/>
                <w14:lightRig w14:rig="threePt" w14:dir="t">
                  <w14:rot w14:lat="0" w14:lon="0" w14:rev="0"/>
                </w14:lightRig>
              </w14:scene3d>
            </w:rPr>
            <w:delText>4.8.26.</w:delText>
          </w:r>
          <w:r>
            <w:rPr>
              <w:rStyle w:val="Hyperlink"/>
            </w:rPr>
            <w:delText xml:space="preserve"> Rules_Defn_Decl_02</w:delText>
          </w:r>
          <w:r>
            <w:rPr>
              <w:rStyle w:val="Hyperlink"/>
              <w:lang w:eastAsia="ja-JP"/>
            </w:rPr>
            <w:delText>6</w:delText>
          </w:r>
          <w:r>
            <w:rPr>
              <w:webHidden/>
            </w:rPr>
            <w:tab/>
            <w:delText>51</w:delText>
          </w:r>
        </w:del>
      </w:ins>
    </w:p>
    <w:p w:rsidR="00743B33" w:rsidRDefault="00D20E06">
      <w:pPr>
        <w:pStyle w:val="TOC3"/>
        <w:rPr>
          <w:ins w:id="2466" w:author="Author"/>
          <w:del w:id="2467" w:author="Author"/>
          <w:rFonts w:asciiTheme="minorHAnsi" w:eastAsiaTheme="minorEastAsia" w:hAnsiTheme="minorHAnsi" w:cstheme="minorBidi"/>
          <w:sz w:val="22"/>
          <w:szCs w:val="22"/>
          <w:lang w:val="en-US" w:eastAsia="en-US"/>
        </w:rPr>
      </w:pPr>
      <w:ins w:id="2468" w:author="Author">
        <w:del w:id="2469" w:author="Author">
          <w:r>
            <w:rPr>
              <w:rStyle w:val="Hyperlink"/>
              <w14:scene3d>
                <w14:camera w14:prst="orthographicFront"/>
                <w14:lightRig w14:rig="threePt" w14:dir="t">
                  <w14:rot w14:lat="0" w14:lon="0" w14:rev="0"/>
                </w14:lightRig>
              </w14:scene3d>
            </w:rPr>
            <w:delText>4.8.27.</w:delText>
          </w:r>
          <w:r>
            <w:rPr>
              <w:rStyle w:val="Hyperlink"/>
            </w:rPr>
            <w:delText xml:space="preserve"> Rules_Defn_Decl_027</w:delText>
          </w:r>
          <w:r>
            <w:rPr>
              <w:webHidden/>
            </w:rPr>
            <w:tab/>
            <w:delText>51</w:delText>
          </w:r>
        </w:del>
      </w:ins>
    </w:p>
    <w:p w:rsidR="00743B33" w:rsidRDefault="00D20E06">
      <w:pPr>
        <w:pStyle w:val="TOC3"/>
        <w:rPr>
          <w:ins w:id="2470" w:author="Author"/>
          <w:del w:id="2471" w:author="Author"/>
          <w:rFonts w:asciiTheme="minorHAnsi" w:eastAsiaTheme="minorEastAsia" w:hAnsiTheme="minorHAnsi" w:cstheme="minorBidi"/>
          <w:sz w:val="22"/>
          <w:szCs w:val="22"/>
          <w:lang w:val="en-US" w:eastAsia="en-US"/>
        </w:rPr>
      </w:pPr>
      <w:ins w:id="2472" w:author="Author">
        <w:del w:id="2473" w:author="Author">
          <w:r>
            <w:rPr>
              <w:rStyle w:val="Hyperlink"/>
              <w14:scene3d>
                <w14:camera w14:prst="orthographicFront"/>
                <w14:lightRig w14:rig="threePt" w14:dir="t">
                  <w14:rot w14:lat="0" w14:lon="0" w14:rev="0"/>
                </w14:lightRig>
              </w14:scene3d>
            </w:rPr>
            <w:delText>4.8.28.</w:delText>
          </w:r>
          <w:r>
            <w:rPr>
              <w:rStyle w:val="Hyperlink"/>
            </w:rPr>
            <w:delText xml:space="preserve"> Rules_Defn_Decl_027</w:delText>
          </w:r>
          <w:r>
            <w:rPr>
              <w:webHidden/>
            </w:rPr>
            <w:tab/>
            <w:delText>52</w:delText>
          </w:r>
        </w:del>
      </w:ins>
    </w:p>
    <w:p w:rsidR="00743B33" w:rsidRDefault="00D20E06">
      <w:pPr>
        <w:pStyle w:val="TOC2"/>
        <w:rPr>
          <w:ins w:id="2474" w:author="Author"/>
          <w:del w:id="2475" w:author="Author"/>
          <w:rFonts w:asciiTheme="minorHAnsi" w:eastAsiaTheme="minorEastAsia" w:hAnsiTheme="minorHAnsi" w:cstheme="minorBidi"/>
          <w:b w:val="0"/>
          <w:iCs w:val="0"/>
          <w:noProof/>
          <w:sz w:val="22"/>
          <w:szCs w:val="22"/>
          <w:lang w:val="en-US" w:eastAsia="en-US"/>
        </w:rPr>
      </w:pPr>
      <w:ins w:id="2476" w:author="Author">
        <w:del w:id="2477" w:author="Author">
          <w:r>
            <w:rPr>
              <w:rStyle w:val="Hyperlink"/>
              <w:b w:val="0"/>
              <w:iCs w:val="0"/>
              <w:noProof/>
            </w:rPr>
            <w:delText>4.9. Initialization</w:delText>
          </w:r>
          <w:r>
            <w:rPr>
              <w:noProof/>
              <w:webHidden/>
            </w:rPr>
            <w:tab/>
            <w:delText>52</w:delText>
          </w:r>
        </w:del>
      </w:ins>
    </w:p>
    <w:p w:rsidR="00743B33" w:rsidRDefault="00D20E06">
      <w:pPr>
        <w:pStyle w:val="TOC3"/>
        <w:rPr>
          <w:ins w:id="2478" w:author="Author"/>
          <w:del w:id="2479" w:author="Author"/>
          <w:rFonts w:asciiTheme="minorHAnsi" w:eastAsiaTheme="minorEastAsia" w:hAnsiTheme="minorHAnsi" w:cstheme="minorBidi"/>
          <w:sz w:val="22"/>
          <w:szCs w:val="22"/>
          <w:lang w:val="en-US" w:eastAsia="en-US"/>
        </w:rPr>
      </w:pPr>
      <w:ins w:id="2480" w:author="Author">
        <w:del w:id="2481" w:author="Author">
          <w:r>
            <w:rPr>
              <w:rStyle w:val="Hyperlink"/>
              <w14:scene3d>
                <w14:camera w14:prst="orthographicFront"/>
                <w14:lightRig w14:rig="threePt" w14:dir="t">
                  <w14:rot w14:lat="0" w14:lon="0" w14:rev="0"/>
                </w14:lightRig>
              </w14:scene3d>
            </w:rPr>
            <w:delText>4.9.1.</w:delText>
          </w:r>
          <w:r>
            <w:rPr>
              <w:rStyle w:val="Hyperlink"/>
            </w:rPr>
            <w:delText xml:space="preserve"> Rules_Init_001 ([1] Clause 8.4.4 - table 8 - 1c)</w:delText>
          </w:r>
          <w:r>
            <w:rPr>
              <w:webHidden/>
            </w:rPr>
            <w:tab/>
            <w:delText>52</w:delText>
          </w:r>
        </w:del>
      </w:ins>
    </w:p>
    <w:p w:rsidR="00743B33" w:rsidRDefault="00D20E06">
      <w:pPr>
        <w:pStyle w:val="TOC3"/>
        <w:rPr>
          <w:ins w:id="2482" w:author="Author"/>
          <w:del w:id="2483" w:author="Author"/>
          <w:rFonts w:asciiTheme="minorHAnsi" w:eastAsiaTheme="minorEastAsia" w:hAnsiTheme="minorHAnsi" w:cstheme="minorBidi"/>
          <w:sz w:val="22"/>
          <w:szCs w:val="22"/>
          <w:lang w:val="en-US" w:eastAsia="en-US"/>
        </w:rPr>
      </w:pPr>
      <w:ins w:id="2484" w:author="Author">
        <w:del w:id="2485" w:author="Author">
          <w:r>
            <w:rPr>
              <w:rStyle w:val="Hyperlink"/>
              <w14:scene3d>
                <w14:camera w14:prst="orthographicFront"/>
                <w14:lightRig w14:rig="threePt" w14:dir="t">
                  <w14:rot w14:lat="0" w14:lon="0" w14:rev="0"/>
                </w14:lightRig>
              </w14:scene3d>
            </w:rPr>
            <w:delText>4.9.2.</w:delText>
          </w:r>
          <w:r>
            <w:rPr>
              <w:rStyle w:val="Hyperlink"/>
            </w:rPr>
            <w:delText xml:space="preserve"> Rules_Init_002</w:delText>
          </w:r>
          <w:r>
            <w:rPr>
              <w:webHidden/>
            </w:rPr>
            <w:tab/>
            <w:delText>52</w:delText>
          </w:r>
        </w:del>
      </w:ins>
    </w:p>
    <w:p w:rsidR="00743B33" w:rsidRDefault="00D20E06">
      <w:pPr>
        <w:pStyle w:val="TOC2"/>
        <w:rPr>
          <w:ins w:id="2486" w:author="Author"/>
          <w:del w:id="2487" w:author="Author"/>
          <w:rFonts w:asciiTheme="minorHAnsi" w:eastAsiaTheme="minorEastAsia" w:hAnsiTheme="minorHAnsi" w:cstheme="minorBidi"/>
          <w:b w:val="0"/>
          <w:iCs w:val="0"/>
          <w:noProof/>
          <w:sz w:val="22"/>
          <w:szCs w:val="22"/>
          <w:lang w:val="en-US" w:eastAsia="en-US"/>
        </w:rPr>
      </w:pPr>
      <w:ins w:id="2488" w:author="Author">
        <w:del w:id="2489" w:author="Author">
          <w:r>
            <w:rPr>
              <w:rStyle w:val="Hyperlink"/>
              <w:b w:val="0"/>
              <w:iCs w:val="0"/>
              <w:noProof/>
            </w:rPr>
            <w:delText>4.10. Control Statement Expressions</w:delText>
          </w:r>
          <w:r>
            <w:rPr>
              <w:noProof/>
              <w:webHidden/>
            </w:rPr>
            <w:tab/>
            <w:delText>53</w:delText>
          </w:r>
        </w:del>
      </w:ins>
    </w:p>
    <w:p w:rsidR="00743B33" w:rsidRDefault="00D20E06">
      <w:pPr>
        <w:pStyle w:val="TOC3"/>
        <w:rPr>
          <w:ins w:id="2490" w:author="Author"/>
          <w:del w:id="2491" w:author="Author"/>
          <w:rFonts w:asciiTheme="minorHAnsi" w:eastAsiaTheme="minorEastAsia" w:hAnsiTheme="minorHAnsi" w:cstheme="minorBidi"/>
          <w:sz w:val="22"/>
          <w:szCs w:val="22"/>
          <w:lang w:val="en-US" w:eastAsia="en-US"/>
        </w:rPr>
      </w:pPr>
      <w:ins w:id="2492" w:author="Author">
        <w:del w:id="2493" w:author="Author">
          <w:r>
            <w:rPr>
              <w:rStyle w:val="Hyperlink"/>
              <w14:scene3d>
                <w14:camera w14:prst="orthographicFront"/>
                <w14:lightRig w14:rig="threePt" w14:dir="t">
                  <w14:rot w14:lat="0" w14:lon="0" w14:rev="0"/>
                </w14:lightRig>
              </w14:scene3d>
            </w:rPr>
            <w:delText>4.10.1.</w:delText>
          </w:r>
          <w:r>
            <w:rPr>
              <w:rStyle w:val="Hyperlink"/>
            </w:rPr>
            <w:delText xml:space="preserve"> Rules_Expr_001 ([1] Clause 5.4.7 - table 1 – 1d)</w:delText>
          </w:r>
          <w:r>
            <w:rPr>
              <w:webHidden/>
            </w:rPr>
            <w:tab/>
            <w:delText>53</w:delText>
          </w:r>
        </w:del>
      </w:ins>
    </w:p>
    <w:p w:rsidR="00743B33" w:rsidRDefault="00D20E06">
      <w:pPr>
        <w:pStyle w:val="TOC3"/>
        <w:rPr>
          <w:ins w:id="2494" w:author="Author"/>
          <w:del w:id="2495" w:author="Author"/>
          <w:rFonts w:asciiTheme="minorHAnsi" w:eastAsiaTheme="minorEastAsia" w:hAnsiTheme="minorHAnsi" w:cstheme="minorBidi"/>
          <w:sz w:val="22"/>
          <w:szCs w:val="22"/>
          <w:lang w:val="en-US" w:eastAsia="en-US"/>
        </w:rPr>
      </w:pPr>
      <w:ins w:id="2496" w:author="Author">
        <w:del w:id="2497" w:author="Author">
          <w:r>
            <w:rPr>
              <w:rStyle w:val="Hyperlink"/>
              <w14:scene3d>
                <w14:camera w14:prst="orthographicFront"/>
                <w14:lightRig w14:rig="threePt" w14:dir="t">
                  <w14:rot w14:lat="0" w14:lon="0" w14:rev="0"/>
                </w14:lightRig>
              </w14:scene3d>
            </w:rPr>
            <w:delText>4.10.2.</w:delText>
          </w:r>
          <w:r>
            <w:rPr>
              <w:rStyle w:val="Hyperlink"/>
            </w:rPr>
            <w:delText xml:space="preserve"> Rules_Expr_002 ([1] Clause 5.4.7 - table 1 – 1a)</w:delText>
          </w:r>
          <w:r>
            <w:rPr>
              <w:webHidden/>
            </w:rPr>
            <w:tab/>
            <w:delText>53</w:delText>
          </w:r>
        </w:del>
      </w:ins>
    </w:p>
    <w:p w:rsidR="00743B33" w:rsidRDefault="00D20E06">
      <w:pPr>
        <w:pStyle w:val="TOC3"/>
        <w:rPr>
          <w:ins w:id="2498" w:author="Author"/>
          <w:del w:id="2499" w:author="Author"/>
          <w:rFonts w:asciiTheme="minorHAnsi" w:eastAsiaTheme="minorEastAsia" w:hAnsiTheme="minorHAnsi" w:cstheme="minorBidi"/>
          <w:sz w:val="22"/>
          <w:szCs w:val="22"/>
          <w:lang w:val="en-US" w:eastAsia="en-US"/>
        </w:rPr>
      </w:pPr>
      <w:ins w:id="2500" w:author="Author">
        <w:del w:id="2501" w:author="Author">
          <w:r>
            <w:rPr>
              <w:rStyle w:val="Hyperlink"/>
              <w14:scene3d>
                <w14:camera w14:prst="orthographicFront"/>
                <w14:lightRig w14:rig="threePt" w14:dir="t">
                  <w14:rot w14:lat="0" w14:lon="0" w14:rev="0"/>
                </w14:lightRig>
              </w14:scene3d>
            </w:rPr>
            <w:delText>4.10.3.</w:delText>
          </w:r>
          <w:r>
            <w:rPr>
              <w:rStyle w:val="Hyperlink"/>
            </w:rPr>
            <w:delText xml:space="preserve"> Rules_Expr_</w:delText>
          </w:r>
          <w:r>
            <w:rPr>
              <w:rStyle w:val="Hyperlink"/>
            </w:rPr>
            <w:delText>003 ([1] Clause 5.4.7 - table 1 – 1d)</w:delText>
          </w:r>
          <w:r>
            <w:rPr>
              <w:webHidden/>
            </w:rPr>
            <w:tab/>
            <w:delText>53</w:delText>
          </w:r>
        </w:del>
      </w:ins>
    </w:p>
    <w:p w:rsidR="00743B33" w:rsidRDefault="00D20E06">
      <w:pPr>
        <w:pStyle w:val="TOC3"/>
        <w:rPr>
          <w:ins w:id="2502" w:author="Author"/>
          <w:del w:id="2503" w:author="Author"/>
          <w:rFonts w:asciiTheme="minorHAnsi" w:eastAsiaTheme="minorEastAsia" w:hAnsiTheme="minorHAnsi" w:cstheme="minorBidi"/>
          <w:sz w:val="22"/>
          <w:szCs w:val="22"/>
          <w:lang w:val="en-US" w:eastAsia="en-US"/>
        </w:rPr>
      </w:pPr>
      <w:ins w:id="2504" w:author="Author">
        <w:del w:id="2505" w:author="Author">
          <w:r>
            <w:rPr>
              <w:rStyle w:val="Hyperlink"/>
              <w14:scene3d>
                <w14:camera w14:prst="orthographicFront"/>
                <w14:lightRig w14:rig="threePt" w14:dir="t">
                  <w14:rot w14:lat="0" w14:lon="0" w14:rev="0"/>
                </w14:lightRig>
              </w14:scene3d>
            </w:rPr>
            <w:delText>4.10.4.</w:delText>
          </w:r>
          <w:r>
            <w:rPr>
              <w:rStyle w:val="Hyperlink"/>
            </w:rPr>
            <w:delText xml:space="preserve"> Rules_Expr_004 ([1] Clause 5.4.7 - table 1 - 1d)</w:delText>
          </w:r>
          <w:r>
            <w:rPr>
              <w:webHidden/>
            </w:rPr>
            <w:tab/>
            <w:delText>54</w:delText>
          </w:r>
        </w:del>
      </w:ins>
    </w:p>
    <w:p w:rsidR="00743B33" w:rsidRDefault="00D20E06">
      <w:pPr>
        <w:pStyle w:val="TOC3"/>
        <w:rPr>
          <w:ins w:id="2506" w:author="Author"/>
          <w:del w:id="2507" w:author="Author"/>
          <w:rFonts w:asciiTheme="minorHAnsi" w:eastAsiaTheme="minorEastAsia" w:hAnsiTheme="minorHAnsi" w:cstheme="minorBidi"/>
          <w:sz w:val="22"/>
          <w:szCs w:val="22"/>
          <w:lang w:val="en-US" w:eastAsia="en-US"/>
        </w:rPr>
      </w:pPr>
      <w:ins w:id="2508" w:author="Author">
        <w:del w:id="2509" w:author="Author">
          <w:r>
            <w:rPr>
              <w:rStyle w:val="Hyperlink"/>
              <w14:scene3d>
                <w14:camera w14:prst="orthographicFront"/>
                <w14:lightRig w14:rig="threePt" w14:dir="t">
                  <w14:rot w14:lat="0" w14:lon="0" w14:rev="0"/>
                </w14:lightRig>
              </w14:scene3d>
            </w:rPr>
            <w:delText>4.10.5.</w:delText>
          </w:r>
          <w:r>
            <w:rPr>
              <w:rStyle w:val="Hyperlink"/>
            </w:rPr>
            <w:delText xml:space="preserve"> Rules_Expr_005 ([1] Clause 5.4.7 - table 1 - 1e)</w:delText>
          </w:r>
          <w:r>
            <w:rPr>
              <w:webHidden/>
            </w:rPr>
            <w:tab/>
            <w:delText>54</w:delText>
          </w:r>
        </w:del>
      </w:ins>
    </w:p>
    <w:p w:rsidR="00743B33" w:rsidRDefault="00D20E06">
      <w:pPr>
        <w:pStyle w:val="TOC3"/>
        <w:rPr>
          <w:ins w:id="2510" w:author="Author"/>
          <w:del w:id="2511" w:author="Author"/>
          <w:rFonts w:asciiTheme="minorHAnsi" w:eastAsiaTheme="minorEastAsia" w:hAnsiTheme="minorHAnsi" w:cstheme="minorBidi"/>
          <w:sz w:val="22"/>
          <w:szCs w:val="22"/>
          <w:lang w:val="en-US" w:eastAsia="en-US"/>
        </w:rPr>
      </w:pPr>
      <w:ins w:id="2512" w:author="Author">
        <w:del w:id="2513" w:author="Author">
          <w:r>
            <w:rPr>
              <w:rStyle w:val="Hyperlink"/>
              <w14:scene3d>
                <w14:camera w14:prst="orthographicFront"/>
                <w14:lightRig w14:rig="threePt" w14:dir="t">
                  <w14:rot w14:lat="0" w14:lon="0" w14:rev="0"/>
                </w14:lightRig>
              </w14:scene3d>
            </w:rPr>
            <w:delText>4.10.6.</w:delText>
          </w:r>
          <w:r>
            <w:rPr>
              <w:rStyle w:val="Hyperlink"/>
            </w:rPr>
            <w:delText xml:space="preserve"> Rules_Expr_006</w:delText>
          </w:r>
          <w:r>
            <w:rPr>
              <w:webHidden/>
            </w:rPr>
            <w:tab/>
            <w:delText>54</w:delText>
          </w:r>
        </w:del>
      </w:ins>
    </w:p>
    <w:p w:rsidR="00743B33" w:rsidRDefault="00D20E06">
      <w:pPr>
        <w:pStyle w:val="TOC3"/>
        <w:rPr>
          <w:ins w:id="2514" w:author="Author"/>
          <w:del w:id="2515" w:author="Author"/>
          <w:rFonts w:asciiTheme="minorHAnsi" w:eastAsiaTheme="minorEastAsia" w:hAnsiTheme="minorHAnsi" w:cstheme="minorBidi"/>
          <w:sz w:val="22"/>
          <w:szCs w:val="22"/>
          <w:lang w:val="en-US" w:eastAsia="en-US"/>
        </w:rPr>
      </w:pPr>
      <w:ins w:id="2516" w:author="Author">
        <w:del w:id="2517" w:author="Author">
          <w:r>
            <w:rPr>
              <w:rStyle w:val="Hyperlink"/>
              <w14:scene3d>
                <w14:camera w14:prst="orthographicFront"/>
                <w14:lightRig w14:rig="threePt" w14:dir="t">
                  <w14:rot w14:lat="0" w14:lon="0" w14:rev="0"/>
                </w14:lightRig>
              </w14:scene3d>
            </w:rPr>
            <w:delText>4.10.7.</w:delText>
          </w:r>
          <w:r>
            <w:rPr>
              <w:rStyle w:val="Hyperlink"/>
            </w:rPr>
            <w:delText xml:space="preserve"> Rules_Expr_00</w:delText>
          </w:r>
          <w:r>
            <w:rPr>
              <w:rStyle w:val="Hyperlink"/>
              <w:lang w:eastAsia="ja-JP"/>
            </w:rPr>
            <w:delText>7</w:delText>
          </w:r>
          <w:r>
            <w:rPr>
              <w:rStyle w:val="Hyperlink"/>
            </w:rPr>
            <w:delText xml:space="preserve"> ([1] Clause 5.4.7 - table 1 - 1d)</w:delText>
          </w:r>
          <w:r>
            <w:rPr>
              <w:webHidden/>
            </w:rPr>
            <w:tab/>
            <w:delText>54</w:delText>
          </w:r>
        </w:del>
      </w:ins>
    </w:p>
    <w:p w:rsidR="00743B33" w:rsidRDefault="00D20E06">
      <w:pPr>
        <w:pStyle w:val="TOC3"/>
        <w:rPr>
          <w:ins w:id="2518" w:author="Author"/>
          <w:del w:id="2519" w:author="Author"/>
          <w:rFonts w:asciiTheme="minorHAnsi" w:eastAsiaTheme="minorEastAsia" w:hAnsiTheme="minorHAnsi" w:cstheme="minorBidi"/>
          <w:sz w:val="22"/>
          <w:szCs w:val="22"/>
          <w:lang w:val="en-US" w:eastAsia="en-US"/>
        </w:rPr>
      </w:pPr>
      <w:ins w:id="2520" w:author="Author">
        <w:del w:id="2521" w:author="Author">
          <w:r>
            <w:rPr>
              <w:rStyle w:val="Hyperlink"/>
              <w14:scene3d>
                <w14:camera w14:prst="orthographicFront"/>
                <w14:lightRig w14:rig="threePt" w14:dir="t">
                  <w14:rot w14:lat="0" w14:lon="0" w14:rev="0"/>
                </w14:lightRig>
              </w14:scene3d>
            </w:rPr>
            <w:delText>4.10.8.</w:delText>
          </w:r>
          <w:r>
            <w:rPr>
              <w:rStyle w:val="Hyperlink"/>
            </w:rPr>
            <w:delText xml:space="preserve"> Rules_Expr_008</w:delText>
          </w:r>
          <w:r>
            <w:rPr>
              <w:webHidden/>
            </w:rPr>
            <w:tab/>
            <w:delText>55</w:delText>
          </w:r>
        </w:del>
      </w:ins>
    </w:p>
    <w:p w:rsidR="00743B33" w:rsidRDefault="00D20E06">
      <w:pPr>
        <w:pStyle w:val="TOC3"/>
        <w:rPr>
          <w:ins w:id="2522" w:author="Author"/>
          <w:del w:id="2523" w:author="Author"/>
          <w:rFonts w:asciiTheme="minorHAnsi" w:eastAsiaTheme="minorEastAsia" w:hAnsiTheme="minorHAnsi" w:cstheme="minorBidi"/>
          <w:sz w:val="22"/>
          <w:szCs w:val="22"/>
          <w:lang w:val="en-US" w:eastAsia="en-US"/>
        </w:rPr>
      </w:pPr>
      <w:ins w:id="2524" w:author="Author">
        <w:del w:id="2525" w:author="Author">
          <w:r>
            <w:rPr>
              <w:rStyle w:val="Hyperlink"/>
              <w14:scene3d>
                <w14:camera w14:prst="orthographicFront"/>
                <w14:lightRig w14:rig="threePt" w14:dir="t">
                  <w14:rot w14:lat="0" w14:lon="0" w14:rev="0"/>
                </w14:lightRig>
              </w14:scene3d>
            </w:rPr>
            <w:delText>4.10.9.</w:delText>
          </w:r>
          <w:r>
            <w:rPr>
              <w:rStyle w:val="Hyperlink"/>
            </w:rPr>
            <w:delText xml:space="preserve"> Rules_Expr_00</w:delText>
          </w:r>
          <w:r>
            <w:rPr>
              <w:rStyle w:val="Hyperlink"/>
              <w:lang w:eastAsia="ja-JP"/>
            </w:rPr>
            <w:delText>9</w:delText>
          </w:r>
          <w:r>
            <w:rPr>
              <w:webHidden/>
            </w:rPr>
            <w:tab/>
            <w:delText>55</w:delText>
          </w:r>
        </w:del>
      </w:ins>
    </w:p>
    <w:p w:rsidR="00743B33" w:rsidRDefault="00D20E06">
      <w:pPr>
        <w:pStyle w:val="TOC3"/>
        <w:rPr>
          <w:ins w:id="2526" w:author="Author"/>
          <w:del w:id="2527" w:author="Author"/>
          <w:rFonts w:asciiTheme="minorHAnsi" w:eastAsiaTheme="minorEastAsia" w:hAnsiTheme="minorHAnsi" w:cstheme="minorBidi"/>
          <w:sz w:val="22"/>
          <w:szCs w:val="22"/>
          <w:lang w:val="en-US" w:eastAsia="en-US"/>
        </w:rPr>
      </w:pPr>
      <w:ins w:id="2528" w:author="Author">
        <w:del w:id="2529" w:author="Author">
          <w:r>
            <w:rPr>
              <w:rStyle w:val="Hyperlink"/>
              <w14:scene3d>
                <w14:camera w14:prst="orthographicFront"/>
                <w14:lightRig w14:rig="threePt" w14:dir="t">
                  <w14:rot w14:lat="0" w14:lon="0" w14:rev="0"/>
                </w14:lightRig>
              </w14:scene3d>
            </w:rPr>
            <w:delText>4.10.10.</w:delText>
          </w:r>
          <w:r>
            <w:rPr>
              <w:rStyle w:val="Hyperlink"/>
            </w:rPr>
            <w:delText xml:space="preserve"> Rules_Expr_0</w:delText>
          </w:r>
          <w:r>
            <w:rPr>
              <w:rStyle w:val="Hyperlink"/>
              <w:lang w:eastAsia="ja-JP"/>
            </w:rPr>
            <w:delText>10</w:delText>
          </w:r>
          <w:r>
            <w:rPr>
              <w:webHidden/>
            </w:rPr>
            <w:tab/>
            <w:delText>55</w:delText>
          </w:r>
        </w:del>
      </w:ins>
    </w:p>
    <w:p w:rsidR="00743B33" w:rsidRDefault="00D20E06">
      <w:pPr>
        <w:pStyle w:val="TOC3"/>
        <w:rPr>
          <w:ins w:id="2530" w:author="Author"/>
          <w:del w:id="2531" w:author="Author"/>
          <w:rFonts w:asciiTheme="minorHAnsi" w:eastAsiaTheme="minorEastAsia" w:hAnsiTheme="minorHAnsi" w:cstheme="minorBidi"/>
          <w:sz w:val="22"/>
          <w:szCs w:val="22"/>
          <w:lang w:val="en-US" w:eastAsia="en-US"/>
        </w:rPr>
      </w:pPr>
      <w:ins w:id="2532" w:author="Author">
        <w:del w:id="2533" w:author="Author">
          <w:r>
            <w:rPr>
              <w:rStyle w:val="Hyperlink"/>
              <w14:scene3d>
                <w14:camera w14:prst="orthographicFront"/>
                <w14:lightRig w14:rig="threePt" w14:dir="t">
                  <w14:rot w14:lat="0" w14:lon="0" w14:rev="0"/>
                </w14:lightRig>
              </w14:scene3d>
            </w:rPr>
            <w:delText>4.10.11.</w:delText>
          </w:r>
          <w:r>
            <w:rPr>
              <w:rStyle w:val="Hyperlink"/>
            </w:rPr>
            <w:delText xml:space="preserve"> Rules_Expr_01</w:delText>
          </w:r>
          <w:r>
            <w:rPr>
              <w:rStyle w:val="Hyperlink"/>
              <w:lang w:eastAsia="ja-JP"/>
            </w:rPr>
            <w:delText>1</w:delText>
          </w:r>
          <w:r>
            <w:rPr>
              <w:rStyle w:val="Hyperlink"/>
            </w:rPr>
            <w:delText xml:space="preserve"> ([1] Clause 8.4.4 - table 8 – 1b)</w:delText>
          </w:r>
          <w:r>
            <w:rPr>
              <w:webHidden/>
            </w:rPr>
            <w:tab/>
            <w:delText>56</w:delText>
          </w:r>
        </w:del>
      </w:ins>
    </w:p>
    <w:p w:rsidR="00743B33" w:rsidRDefault="00D20E06">
      <w:pPr>
        <w:pStyle w:val="TOC3"/>
        <w:rPr>
          <w:ins w:id="2534" w:author="Author"/>
          <w:del w:id="2535" w:author="Author"/>
          <w:rFonts w:asciiTheme="minorHAnsi" w:eastAsiaTheme="minorEastAsia" w:hAnsiTheme="minorHAnsi" w:cstheme="minorBidi"/>
          <w:sz w:val="22"/>
          <w:szCs w:val="22"/>
          <w:lang w:val="en-US" w:eastAsia="en-US"/>
        </w:rPr>
      </w:pPr>
      <w:ins w:id="2536" w:author="Author">
        <w:del w:id="2537" w:author="Author">
          <w:r>
            <w:rPr>
              <w:rStyle w:val="Hyperlink"/>
              <w14:scene3d>
                <w14:camera w14:prst="orthographicFront"/>
                <w14:lightRig w14:rig="threePt" w14:dir="t">
                  <w14:rot w14:lat="0" w14:lon="0" w14:rev="0"/>
                </w14:lightRig>
              </w14:scene3d>
            </w:rPr>
            <w:delText>4.10.12.</w:delText>
          </w:r>
          <w:r>
            <w:rPr>
              <w:rStyle w:val="Hyperlink"/>
            </w:rPr>
            <w:delText xml:space="preserve"> Rules_Expr_01</w:delText>
          </w:r>
          <w:r>
            <w:rPr>
              <w:rStyle w:val="Hyperlink"/>
              <w:lang w:eastAsia="ja-JP"/>
            </w:rPr>
            <w:delText>2</w:delText>
          </w:r>
          <w:r>
            <w:rPr>
              <w:rStyle w:val="Hyperlink"/>
            </w:rPr>
            <w:delText xml:space="preserve"> ([1] Clause 5.4.7 - table 1 - 1c)</w:delText>
          </w:r>
          <w:r>
            <w:rPr>
              <w:webHidden/>
            </w:rPr>
            <w:tab/>
            <w:delText>57</w:delText>
          </w:r>
        </w:del>
      </w:ins>
    </w:p>
    <w:p w:rsidR="00743B33" w:rsidRDefault="00D20E06">
      <w:pPr>
        <w:pStyle w:val="TOC3"/>
        <w:rPr>
          <w:ins w:id="2538" w:author="Author"/>
          <w:del w:id="2539" w:author="Author"/>
          <w:rFonts w:asciiTheme="minorHAnsi" w:eastAsiaTheme="minorEastAsia" w:hAnsiTheme="minorHAnsi" w:cstheme="minorBidi"/>
          <w:sz w:val="22"/>
          <w:szCs w:val="22"/>
          <w:lang w:val="en-US" w:eastAsia="en-US"/>
        </w:rPr>
      </w:pPr>
      <w:ins w:id="2540" w:author="Author">
        <w:del w:id="2541" w:author="Author">
          <w:r>
            <w:rPr>
              <w:rStyle w:val="Hyperlink"/>
              <w14:scene3d>
                <w14:camera w14:prst="orthographicFront"/>
                <w14:lightRig w14:rig="threePt" w14:dir="t">
                  <w14:rot w14:lat="0" w14:lon="0" w14:rev="0"/>
                </w14:lightRig>
              </w14:scene3d>
            </w:rPr>
            <w:delText>4.10.13.</w:delText>
          </w:r>
          <w:r>
            <w:rPr>
              <w:rStyle w:val="Hyperlink"/>
            </w:rPr>
            <w:delText xml:space="preserve"> Rules_Expr_013</w:delText>
          </w:r>
          <w:r>
            <w:rPr>
              <w:webHidden/>
            </w:rPr>
            <w:tab/>
            <w:delText>57</w:delText>
          </w:r>
        </w:del>
      </w:ins>
    </w:p>
    <w:p w:rsidR="00743B33" w:rsidRDefault="00D20E06">
      <w:pPr>
        <w:pStyle w:val="TOC2"/>
        <w:rPr>
          <w:ins w:id="2542" w:author="Author"/>
          <w:del w:id="2543" w:author="Author"/>
          <w:rFonts w:asciiTheme="minorHAnsi" w:eastAsiaTheme="minorEastAsia" w:hAnsiTheme="minorHAnsi" w:cstheme="minorBidi"/>
          <w:b w:val="0"/>
          <w:iCs w:val="0"/>
          <w:noProof/>
          <w:sz w:val="22"/>
          <w:szCs w:val="22"/>
          <w:lang w:val="en-US" w:eastAsia="en-US"/>
        </w:rPr>
      </w:pPr>
      <w:ins w:id="2544" w:author="Author">
        <w:del w:id="2545" w:author="Author">
          <w:r>
            <w:rPr>
              <w:rStyle w:val="Hyperlink"/>
              <w:b w:val="0"/>
              <w:iCs w:val="0"/>
              <w:noProof/>
            </w:rPr>
            <w:delText>4.11. Control Flow</w:delText>
          </w:r>
          <w:r>
            <w:rPr>
              <w:noProof/>
              <w:webHidden/>
            </w:rPr>
            <w:tab/>
            <w:delText>57</w:delText>
          </w:r>
        </w:del>
      </w:ins>
    </w:p>
    <w:p w:rsidR="00743B33" w:rsidRDefault="00D20E06">
      <w:pPr>
        <w:pStyle w:val="TOC3"/>
        <w:rPr>
          <w:ins w:id="2546" w:author="Author"/>
          <w:del w:id="2547" w:author="Author"/>
          <w:rFonts w:asciiTheme="minorHAnsi" w:eastAsiaTheme="minorEastAsia" w:hAnsiTheme="minorHAnsi" w:cstheme="minorBidi"/>
          <w:sz w:val="22"/>
          <w:szCs w:val="22"/>
          <w:lang w:val="en-US" w:eastAsia="en-US"/>
        </w:rPr>
      </w:pPr>
      <w:ins w:id="2548" w:author="Author">
        <w:del w:id="2549" w:author="Author">
          <w:r>
            <w:rPr>
              <w:rStyle w:val="Hyperlink"/>
              <w14:scene3d>
                <w14:camera w14:prst="orthographicFront"/>
                <w14:lightRig w14:rig="threePt" w14:dir="t">
                  <w14:rot w14:lat="0" w14:lon="0" w14:rev="0"/>
                </w14:lightRig>
              </w14:scene3d>
            </w:rPr>
            <w:delText>4.11.1.</w:delText>
          </w:r>
          <w:r>
            <w:rPr>
              <w:rStyle w:val="Hyperlink"/>
            </w:rPr>
            <w:delText xml:space="preserve"> Rules_CtrlFlow_001 ([1] Clause 5.4.7 - table 1 - 1d)</w:delText>
          </w:r>
          <w:r>
            <w:rPr>
              <w:webHidden/>
            </w:rPr>
            <w:tab/>
            <w:delText>57</w:delText>
          </w:r>
        </w:del>
      </w:ins>
    </w:p>
    <w:p w:rsidR="00743B33" w:rsidRDefault="00D20E06">
      <w:pPr>
        <w:pStyle w:val="TOC3"/>
        <w:rPr>
          <w:ins w:id="2550" w:author="Author"/>
          <w:del w:id="2551" w:author="Author"/>
          <w:rFonts w:asciiTheme="minorHAnsi" w:eastAsiaTheme="minorEastAsia" w:hAnsiTheme="minorHAnsi" w:cstheme="minorBidi"/>
          <w:sz w:val="22"/>
          <w:szCs w:val="22"/>
          <w:lang w:val="en-US" w:eastAsia="en-US"/>
        </w:rPr>
      </w:pPr>
      <w:ins w:id="2552" w:author="Author">
        <w:del w:id="2553" w:author="Author">
          <w:r>
            <w:rPr>
              <w:rStyle w:val="Hyperlink"/>
              <w14:scene3d>
                <w14:camera w14:prst="orthographicFront"/>
                <w14:lightRig w14:rig="threePt" w14:dir="t">
                  <w14:rot w14:lat="0" w14:lon="0" w14:rev="0"/>
                </w14:lightRig>
              </w14:scene3d>
            </w:rPr>
            <w:delText>4.11.2.</w:delText>
          </w:r>
          <w:r>
            <w:rPr>
              <w:rStyle w:val="Hyperlink"/>
            </w:rPr>
            <w:delText xml:space="preserve"> Rules_CtrlFlow_002 ([1] Clause 5.4.7 - table 1 - 1d)</w:delText>
          </w:r>
          <w:r>
            <w:rPr>
              <w:webHidden/>
            </w:rPr>
            <w:tab/>
            <w:delText>58</w:delText>
          </w:r>
        </w:del>
      </w:ins>
    </w:p>
    <w:p w:rsidR="00743B33" w:rsidRDefault="00D20E06">
      <w:pPr>
        <w:pStyle w:val="TOC3"/>
        <w:rPr>
          <w:ins w:id="2554" w:author="Author"/>
          <w:del w:id="2555" w:author="Author"/>
          <w:rFonts w:asciiTheme="minorHAnsi" w:eastAsiaTheme="minorEastAsia" w:hAnsiTheme="minorHAnsi" w:cstheme="minorBidi"/>
          <w:sz w:val="22"/>
          <w:szCs w:val="22"/>
          <w:lang w:val="en-US" w:eastAsia="en-US"/>
        </w:rPr>
      </w:pPr>
      <w:ins w:id="2556" w:author="Author">
        <w:del w:id="2557" w:author="Author">
          <w:r>
            <w:rPr>
              <w:rStyle w:val="Hyperlink"/>
              <w14:scene3d>
                <w14:camera w14:prst="orthographicFront"/>
                <w14:lightRig w14:rig="threePt" w14:dir="t">
                  <w14:rot w14:lat="0" w14:lon="0" w14:rev="0"/>
                </w14:lightRig>
              </w14:scene3d>
            </w:rPr>
            <w:delText>4.11.3.</w:delText>
          </w:r>
          <w:r>
            <w:rPr>
              <w:rStyle w:val="Hyperlink"/>
            </w:rPr>
            <w:delText xml:space="preserve"> Rules_CtrlFlow_003 ([1] Clause 5.4.7 - table 1 - 1a)</w:delText>
          </w:r>
          <w:r>
            <w:rPr>
              <w:webHidden/>
            </w:rPr>
            <w:tab/>
            <w:delText>58</w:delText>
          </w:r>
        </w:del>
      </w:ins>
    </w:p>
    <w:p w:rsidR="00743B33" w:rsidRDefault="00D20E06">
      <w:pPr>
        <w:pStyle w:val="TOC3"/>
        <w:rPr>
          <w:ins w:id="2558" w:author="Author"/>
          <w:del w:id="2559" w:author="Author"/>
          <w:rFonts w:asciiTheme="minorHAnsi" w:eastAsiaTheme="minorEastAsia" w:hAnsiTheme="minorHAnsi" w:cstheme="minorBidi"/>
          <w:sz w:val="22"/>
          <w:szCs w:val="22"/>
          <w:lang w:val="en-US" w:eastAsia="en-US"/>
        </w:rPr>
      </w:pPr>
      <w:ins w:id="2560" w:author="Author">
        <w:del w:id="2561" w:author="Author">
          <w:r>
            <w:rPr>
              <w:rStyle w:val="Hyperlink"/>
              <w14:scene3d>
                <w14:camera w14:prst="orthographicFront"/>
                <w14:lightRig w14:rig="threePt" w14:dir="t">
                  <w14:rot w14:lat="0" w14:lon="0" w14:rev="0"/>
                </w14:lightRig>
              </w14:scene3d>
            </w:rPr>
            <w:delText>4.11.4.</w:delText>
          </w:r>
          <w:r>
            <w:rPr>
              <w:rStyle w:val="Hyperlink"/>
            </w:rPr>
            <w:delText xml:space="preserve"> Rules_CtrlFlow_004 ([1] Clause 5.4.7 - table 1 – 1a)</w:delText>
          </w:r>
          <w:r>
            <w:rPr>
              <w:webHidden/>
            </w:rPr>
            <w:tab/>
            <w:delText>58</w:delText>
          </w:r>
        </w:del>
      </w:ins>
    </w:p>
    <w:p w:rsidR="00743B33" w:rsidRDefault="00D20E06">
      <w:pPr>
        <w:pStyle w:val="TOC3"/>
        <w:rPr>
          <w:ins w:id="2562" w:author="Author"/>
          <w:del w:id="2563" w:author="Author"/>
          <w:rFonts w:asciiTheme="minorHAnsi" w:eastAsiaTheme="minorEastAsia" w:hAnsiTheme="minorHAnsi" w:cstheme="minorBidi"/>
          <w:sz w:val="22"/>
          <w:szCs w:val="22"/>
          <w:lang w:val="en-US" w:eastAsia="en-US"/>
        </w:rPr>
      </w:pPr>
      <w:ins w:id="2564" w:author="Author">
        <w:del w:id="2565" w:author="Author">
          <w:r>
            <w:rPr>
              <w:rStyle w:val="Hyperlink"/>
              <w14:scene3d>
                <w14:camera w14:prst="orthographicFront"/>
                <w14:lightRig w14:rig="threePt" w14:dir="t">
                  <w14:rot w14:lat="0" w14:lon="0" w14:rev="0"/>
                </w14:lightRig>
              </w14:scene3d>
            </w:rPr>
            <w:delText>4.11.5.</w:delText>
          </w:r>
          <w:r>
            <w:rPr>
              <w:rStyle w:val="Hyperlink"/>
            </w:rPr>
            <w:delText xml:space="preserve"> Rules_CtrlFlow_00</w:delText>
          </w:r>
          <w:r>
            <w:rPr>
              <w:rStyle w:val="Hyperlink"/>
              <w:lang w:eastAsia="ja-JP"/>
            </w:rPr>
            <w:delText>5</w:delText>
          </w:r>
          <w:r>
            <w:rPr>
              <w:rStyle w:val="Hyperlink"/>
            </w:rPr>
            <w:delText xml:space="preserve"> ([1] Clause 5.4.7 - table 1 - 1d)</w:delText>
          </w:r>
          <w:r>
            <w:rPr>
              <w:webHidden/>
            </w:rPr>
            <w:tab/>
            <w:delText>59</w:delText>
          </w:r>
        </w:del>
      </w:ins>
    </w:p>
    <w:p w:rsidR="00743B33" w:rsidRDefault="00D20E06">
      <w:pPr>
        <w:pStyle w:val="TOC3"/>
        <w:rPr>
          <w:ins w:id="2566" w:author="Author"/>
          <w:del w:id="2567" w:author="Author"/>
          <w:rFonts w:asciiTheme="minorHAnsi" w:eastAsiaTheme="minorEastAsia" w:hAnsiTheme="minorHAnsi" w:cstheme="minorBidi"/>
          <w:sz w:val="22"/>
          <w:szCs w:val="22"/>
          <w:lang w:val="en-US" w:eastAsia="en-US"/>
        </w:rPr>
      </w:pPr>
      <w:ins w:id="2568" w:author="Author">
        <w:del w:id="2569" w:author="Author">
          <w:r>
            <w:rPr>
              <w:rStyle w:val="Hyperlink"/>
              <w14:scene3d>
                <w14:camera w14:prst="orthographicFront"/>
                <w14:lightRig w14:rig="threePt" w14:dir="t">
                  <w14:rot w14:lat="0" w14:lon="0" w14:rev="0"/>
                </w14:lightRig>
              </w14:scene3d>
            </w:rPr>
            <w:delText>4.11.6.</w:delText>
          </w:r>
          <w:r>
            <w:rPr>
              <w:rStyle w:val="Hyperlink"/>
            </w:rPr>
            <w:delText xml:space="preserve"> Rules_CtrlFlow_00</w:delText>
          </w:r>
          <w:r>
            <w:rPr>
              <w:rStyle w:val="Hyperlink"/>
              <w:lang w:eastAsia="ja-JP"/>
            </w:rPr>
            <w:delText>6</w:delText>
          </w:r>
          <w:r>
            <w:rPr>
              <w:rStyle w:val="Hyperlink"/>
            </w:rPr>
            <w:delText xml:space="preserve"> ([1] Clause 5.4.7 - table 1 - 1d)</w:delText>
          </w:r>
          <w:r>
            <w:rPr>
              <w:webHidden/>
            </w:rPr>
            <w:tab/>
            <w:delText>59</w:delText>
          </w:r>
        </w:del>
      </w:ins>
    </w:p>
    <w:p w:rsidR="00743B33" w:rsidRDefault="00D20E06">
      <w:pPr>
        <w:pStyle w:val="TOC3"/>
        <w:rPr>
          <w:ins w:id="2570" w:author="Author"/>
          <w:del w:id="2571" w:author="Author"/>
          <w:rFonts w:asciiTheme="minorHAnsi" w:eastAsiaTheme="minorEastAsia" w:hAnsiTheme="minorHAnsi" w:cstheme="minorBidi"/>
          <w:sz w:val="22"/>
          <w:szCs w:val="22"/>
          <w:lang w:val="en-US" w:eastAsia="en-US"/>
        </w:rPr>
      </w:pPr>
      <w:ins w:id="2572" w:author="Author">
        <w:del w:id="2573" w:author="Author">
          <w:r>
            <w:rPr>
              <w:rStyle w:val="Hyperlink"/>
              <w14:scene3d>
                <w14:camera w14:prst="orthographicFront"/>
                <w14:lightRig w14:rig="threePt" w14:dir="t">
                  <w14:rot w14:lat="0" w14:lon="0" w14:rev="0"/>
                </w14:lightRig>
              </w14:scene3d>
            </w:rPr>
            <w:delText>4.11.7.</w:delText>
          </w:r>
          <w:r>
            <w:rPr>
              <w:rStyle w:val="Hyperlink"/>
            </w:rPr>
            <w:delText xml:space="preserve"> Rules_CtrlFlow_00</w:delText>
          </w:r>
          <w:r>
            <w:rPr>
              <w:rStyle w:val="Hyperlink"/>
              <w:lang w:eastAsia="ja-JP"/>
            </w:rPr>
            <w:delText>7</w:delText>
          </w:r>
          <w:r>
            <w:rPr>
              <w:webHidden/>
            </w:rPr>
            <w:tab/>
            <w:delText>60</w:delText>
          </w:r>
        </w:del>
      </w:ins>
    </w:p>
    <w:p w:rsidR="00743B33" w:rsidRDefault="00D20E06">
      <w:pPr>
        <w:pStyle w:val="TOC3"/>
        <w:rPr>
          <w:ins w:id="2574" w:author="Author"/>
          <w:del w:id="2575" w:author="Author"/>
          <w:rFonts w:asciiTheme="minorHAnsi" w:eastAsiaTheme="minorEastAsia" w:hAnsiTheme="minorHAnsi" w:cstheme="minorBidi"/>
          <w:sz w:val="22"/>
          <w:szCs w:val="22"/>
          <w:lang w:val="en-US" w:eastAsia="en-US"/>
        </w:rPr>
      </w:pPr>
      <w:ins w:id="2576" w:author="Author">
        <w:del w:id="2577" w:author="Author">
          <w:r>
            <w:rPr>
              <w:rStyle w:val="Hyperlink"/>
              <w14:scene3d>
                <w14:camera w14:prst="orthographicFront"/>
                <w14:lightRig w14:rig="threePt" w14:dir="t">
                  <w14:rot w14:lat="0" w14:lon="0" w14:rev="0"/>
                </w14:lightRig>
              </w14:scene3d>
            </w:rPr>
            <w:delText>4.11.8.</w:delText>
          </w:r>
          <w:r>
            <w:rPr>
              <w:rStyle w:val="Hyperlink"/>
            </w:rPr>
            <w:delText xml:space="preserve"> Rules_CtrlFlow_00</w:delText>
          </w:r>
          <w:r>
            <w:rPr>
              <w:rStyle w:val="Hyperlink"/>
              <w:lang w:eastAsia="ja-JP"/>
            </w:rPr>
            <w:delText>8</w:delText>
          </w:r>
          <w:r>
            <w:rPr>
              <w:rStyle w:val="Hyperlink"/>
            </w:rPr>
            <w:delText xml:space="preserve"> ([1] Clause 5.4.7 - table 1 - 1e)</w:delText>
          </w:r>
          <w:r>
            <w:rPr>
              <w:webHidden/>
            </w:rPr>
            <w:tab/>
            <w:delText>60</w:delText>
          </w:r>
        </w:del>
      </w:ins>
    </w:p>
    <w:p w:rsidR="00743B33" w:rsidRDefault="00D20E06">
      <w:pPr>
        <w:pStyle w:val="TOC3"/>
        <w:rPr>
          <w:ins w:id="2578" w:author="Author"/>
          <w:del w:id="2579" w:author="Author"/>
          <w:rFonts w:asciiTheme="minorHAnsi" w:eastAsiaTheme="minorEastAsia" w:hAnsiTheme="minorHAnsi" w:cstheme="minorBidi"/>
          <w:sz w:val="22"/>
          <w:szCs w:val="22"/>
          <w:lang w:val="en-US" w:eastAsia="en-US"/>
        </w:rPr>
      </w:pPr>
      <w:ins w:id="2580" w:author="Author">
        <w:del w:id="2581" w:author="Author">
          <w:r>
            <w:rPr>
              <w:rStyle w:val="Hyperlink"/>
              <w14:scene3d>
                <w14:camera w14:prst="orthographicFront"/>
                <w14:lightRig w14:rig="threePt" w14:dir="t">
                  <w14:rot w14:lat="0" w14:lon="0" w14:rev="0"/>
                </w14:lightRig>
              </w14:scene3d>
            </w:rPr>
            <w:delText>4.11.9.</w:delText>
          </w:r>
          <w:r>
            <w:rPr>
              <w:rStyle w:val="Hyperlink"/>
            </w:rPr>
            <w:delText xml:space="preserve"> Rules_CtrlFlow_00</w:delText>
          </w:r>
          <w:r>
            <w:rPr>
              <w:rStyle w:val="Hyperlink"/>
              <w:lang w:eastAsia="ja-JP"/>
            </w:rPr>
            <w:delText>9</w:delText>
          </w:r>
          <w:r>
            <w:rPr>
              <w:rStyle w:val="Hyperlink"/>
            </w:rPr>
            <w:delText xml:space="preserve"> ([1] Clause 8.4.4 - table 8 - 1h)</w:delText>
          </w:r>
          <w:r>
            <w:rPr>
              <w:webHidden/>
            </w:rPr>
            <w:tab/>
            <w:delText>60</w:delText>
          </w:r>
        </w:del>
      </w:ins>
    </w:p>
    <w:p w:rsidR="00743B33" w:rsidRDefault="00D20E06">
      <w:pPr>
        <w:pStyle w:val="TOC3"/>
        <w:rPr>
          <w:ins w:id="2582" w:author="Author"/>
          <w:del w:id="2583" w:author="Author"/>
          <w:rFonts w:asciiTheme="minorHAnsi" w:eastAsiaTheme="minorEastAsia" w:hAnsiTheme="minorHAnsi" w:cstheme="minorBidi"/>
          <w:sz w:val="22"/>
          <w:szCs w:val="22"/>
          <w:lang w:val="en-US" w:eastAsia="en-US"/>
        </w:rPr>
      </w:pPr>
      <w:ins w:id="2584" w:author="Author">
        <w:del w:id="2585" w:author="Author">
          <w:r>
            <w:rPr>
              <w:rStyle w:val="Hyperlink"/>
              <w14:scene3d>
                <w14:camera w14:prst="orthographicFront"/>
                <w14:lightRig w14:rig="threePt" w14:dir="t">
                  <w14:rot w14:lat="0" w14:lon="0" w14:rev="0"/>
                </w14:lightRig>
              </w14:scene3d>
            </w:rPr>
            <w:delText>4.11.10.</w:delText>
          </w:r>
          <w:r>
            <w:rPr>
              <w:rStyle w:val="Hyperlink"/>
            </w:rPr>
            <w:delText xml:space="preserve"> Rules_CtrlFlow_0</w:delText>
          </w:r>
          <w:r>
            <w:rPr>
              <w:rStyle w:val="Hyperlink"/>
              <w:lang w:eastAsia="ja-JP"/>
            </w:rPr>
            <w:delText>10</w:delText>
          </w:r>
          <w:r>
            <w:rPr>
              <w:rStyle w:val="Hyperlink"/>
            </w:rPr>
            <w:delText xml:space="preserve"> ([1] Clause 8.4.4 - table 8 - 1i)</w:delText>
          </w:r>
          <w:r>
            <w:rPr>
              <w:webHidden/>
            </w:rPr>
            <w:tab/>
            <w:delText>61</w:delText>
          </w:r>
        </w:del>
      </w:ins>
    </w:p>
    <w:p w:rsidR="00743B33" w:rsidRDefault="00D20E06">
      <w:pPr>
        <w:pStyle w:val="TOC3"/>
        <w:rPr>
          <w:ins w:id="2586" w:author="Author"/>
          <w:del w:id="2587" w:author="Author"/>
          <w:rFonts w:asciiTheme="minorHAnsi" w:eastAsiaTheme="minorEastAsia" w:hAnsiTheme="minorHAnsi" w:cstheme="minorBidi"/>
          <w:sz w:val="22"/>
          <w:szCs w:val="22"/>
          <w:lang w:val="en-US" w:eastAsia="en-US"/>
        </w:rPr>
      </w:pPr>
      <w:ins w:id="2588" w:author="Author">
        <w:del w:id="2589" w:author="Author">
          <w:r>
            <w:rPr>
              <w:rStyle w:val="Hyperlink"/>
              <w14:scene3d>
                <w14:camera w14:prst="orthographicFront"/>
                <w14:lightRig w14:rig="threePt" w14:dir="t">
                  <w14:rot w14:lat="0" w14:lon="0" w14:rev="0"/>
                </w14:lightRig>
              </w14:scene3d>
            </w:rPr>
            <w:delText>4.11.11.</w:delText>
          </w:r>
          <w:r>
            <w:rPr>
              <w:rStyle w:val="Hyperlink"/>
            </w:rPr>
            <w:delText xml:space="preserve"> Rules_CtrlFlow_0</w:delText>
          </w:r>
          <w:r>
            <w:rPr>
              <w:rStyle w:val="Hyperlink"/>
              <w:lang w:eastAsia="ja-JP"/>
            </w:rPr>
            <w:delText>11</w:delText>
          </w:r>
          <w:r>
            <w:rPr>
              <w:webHidden/>
            </w:rPr>
            <w:tab/>
            <w:delText>62</w:delText>
          </w:r>
        </w:del>
      </w:ins>
    </w:p>
    <w:p w:rsidR="00743B33" w:rsidRDefault="00D20E06">
      <w:pPr>
        <w:pStyle w:val="TOC3"/>
        <w:rPr>
          <w:ins w:id="2590" w:author="Author"/>
          <w:del w:id="2591" w:author="Author"/>
          <w:rFonts w:asciiTheme="minorHAnsi" w:eastAsiaTheme="minorEastAsia" w:hAnsiTheme="minorHAnsi" w:cstheme="minorBidi"/>
          <w:sz w:val="22"/>
          <w:szCs w:val="22"/>
          <w:lang w:val="en-US" w:eastAsia="en-US"/>
        </w:rPr>
      </w:pPr>
      <w:ins w:id="2592" w:author="Author">
        <w:del w:id="2593" w:author="Author">
          <w:r>
            <w:rPr>
              <w:rStyle w:val="Hyperlink"/>
              <w14:scene3d>
                <w14:camera w14:prst="orthographicFront"/>
                <w14:lightRig w14:rig="threePt" w14:dir="t">
                  <w14:rot w14:lat="0" w14:lon="0" w14:rev="0"/>
                </w14:lightRig>
              </w14:scene3d>
            </w:rPr>
            <w:delText>4.11.12.</w:delText>
          </w:r>
          <w:r>
            <w:rPr>
              <w:rStyle w:val="Hyperlink"/>
            </w:rPr>
            <w:delText xml:space="preserve"> Rules_CtrlFlow_012</w:delText>
          </w:r>
          <w:r>
            <w:rPr>
              <w:webHidden/>
            </w:rPr>
            <w:tab/>
            <w:delText>63</w:delText>
          </w:r>
        </w:del>
      </w:ins>
    </w:p>
    <w:p w:rsidR="00743B33" w:rsidRDefault="00D20E06">
      <w:pPr>
        <w:pStyle w:val="TOC3"/>
        <w:rPr>
          <w:ins w:id="2594" w:author="Author"/>
          <w:del w:id="2595" w:author="Author"/>
          <w:rFonts w:asciiTheme="minorHAnsi" w:eastAsiaTheme="minorEastAsia" w:hAnsiTheme="minorHAnsi" w:cstheme="minorBidi"/>
          <w:sz w:val="22"/>
          <w:szCs w:val="22"/>
          <w:lang w:val="en-US" w:eastAsia="en-US"/>
        </w:rPr>
      </w:pPr>
      <w:ins w:id="2596" w:author="Author">
        <w:del w:id="2597" w:author="Author">
          <w:r>
            <w:rPr>
              <w:rStyle w:val="Hyperlink"/>
              <w14:scene3d>
                <w14:camera w14:prst="orthographicFront"/>
                <w14:lightRig w14:rig="threePt" w14:dir="t">
                  <w14:rot w14:lat="0" w14:lon="0" w14:rev="0"/>
                </w14:lightRig>
              </w14:scene3d>
            </w:rPr>
            <w:delText>4.11.13.</w:delText>
          </w:r>
          <w:r>
            <w:rPr>
              <w:rStyle w:val="Hyperlink"/>
            </w:rPr>
            <w:delText xml:space="preserve"> Rules_CtrlFlow_013</w:delText>
          </w:r>
          <w:r>
            <w:rPr>
              <w:webHidden/>
            </w:rPr>
            <w:tab/>
            <w:delText>63</w:delText>
          </w:r>
        </w:del>
      </w:ins>
    </w:p>
    <w:p w:rsidR="00743B33" w:rsidRDefault="00D20E06">
      <w:pPr>
        <w:pStyle w:val="TOC3"/>
        <w:rPr>
          <w:ins w:id="2598" w:author="Author"/>
          <w:del w:id="2599" w:author="Author"/>
          <w:rFonts w:asciiTheme="minorHAnsi" w:eastAsiaTheme="minorEastAsia" w:hAnsiTheme="minorHAnsi" w:cstheme="minorBidi"/>
          <w:sz w:val="22"/>
          <w:szCs w:val="22"/>
          <w:lang w:val="en-US" w:eastAsia="en-US"/>
        </w:rPr>
      </w:pPr>
      <w:ins w:id="2600" w:author="Author">
        <w:del w:id="2601" w:author="Author">
          <w:r>
            <w:rPr>
              <w:rStyle w:val="Hyperlink"/>
              <w14:scene3d>
                <w14:camera w14:prst="orthographicFront"/>
                <w14:lightRig w14:rig="threePt" w14:dir="t">
                  <w14:rot w14:lat="0" w14:lon="0" w14:rev="0"/>
                </w14:lightRig>
              </w14:scene3d>
            </w:rPr>
            <w:delText>4.11.14.</w:delText>
          </w:r>
          <w:r>
            <w:rPr>
              <w:rStyle w:val="Hyperlink"/>
            </w:rPr>
            <w:delText xml:space="preserve"> Rules_CtrlFlow_014</w:delText>
          </w:r>
          <w:r>
            <w:rPr>
              <w:webHidden/>
            </w:rPr>
            <w:tab/>
            <w:delText>63</w:delText>
          </w:r>
        </w:del>
      </w:ins>
    </w:p>
    <w:p w:rsidR="00743B33" w:rsidRDefault="00D20E06">
      <w:pPr>
        <w:pStyle w:val="TOC3"/>
        <w:rPr>
          <w:ins w:id="2602" w:author="Author"/>
          <w:del w:id="2603" w:author="Author"/>
          <w:rFonts w:asciiTheme="minorHAnsi" w:eastAsiaTheme="minorEastAsia" w:hAnsiTheme="minorHAnsi" w:cstheme="minorBidi"/>
          <w:sz w:val="22"/>
          <w:szCs w:val="22"/>
          <w:lang w:val="en-US" w:eastAsia="en-US"/>
        </w:rPr>
      </w:pPr>
      <w:ins w:id="2604" w:author="Author">
        <w:del w:id="2605" w:author="Author">
          <w:r>
            <w:rPr>
              <w:rStyle w:val="Hyperlink"/>
              <w14:scene3d>
                <w14:camera w14:prst="orthographicFront"/>
                <w14:lightRig w14:rig="threePt" w14:dir="t">
                  <w14:rot w14:lat="0" w14:lon="0" w14:rev="0"/>
                </w14:lightRig>
              </w14:scene3d>
            </w:rPr>
            <w:delText>4.11.15.</w:delText>
          </w:r>
          <w:r>
            <w:rPr>
              <w:rStyle w:val="Hyperlink"/>
            </w:rPr>
            <w:delText xml:space="preserve"> Rules_CtrlFlow_015</w:delText>
          </w:r>
          <w:r>
            <w:rPr>
              <w:webHidden/>
            </w:rPr>
            <w:tab/>
            <w:delText>6</w:delText>
          </w:r>
          <w:r>
            <w:rPr>
              <w:webHidden/>
            </w:rPr>
            <w:delText>4</w:delText>
          </w:r>
        </w:del>
      </w:ins>
    </w:p>
    <w:p w:rsidR="00743B33" w:rsidRDefault="00D20E06">
      <w:pPr>
        <w:pStyle w:val="TOC2"/>
        <w:rPr>
          <w:ins w:id="2606" w:author="Author"/>
          <w:del w:id="2607" w:author="Author"/>
          <w:rFonts w:asciiTheme="minorHAnsi" w:eastAsiaTheme="minorEastAsia" w:hAnsiTheme="minorHAnsi" w:cstheme="minorBidi"/>
          <w:b w:val="0"/>
          <w:iCs w:val="0"/>
          <w:noProof/>
          <w:sz w:val="22"/>
          <w:szCs w:val="22"/>
          <w:lang w:val="en-US" w:eastAsia="en-US"/>
        </w:rPr>
      </w:pPr>
      <w:ins w:id="2608" w:author="Author">
        <w:del w:id="2609" w:author="Author">
          <w:r>
            <w:rPr>
              <w:rStyle w:val="Hyperlink"/>
              <w:b w:val="0"/>
              <w:iCs w:val="0"/>
              <w:noProof/>
            </w:rPr>
            <w:delText>4.12. Functions</w:delText>
          </w:r>
          <w:r>
            <w:rPr>
              <w:noProof/>
              <w:webHidden/>
            </w:rPr>
            <w:tab/>
            <w:delText>64</w:delText>
          </w:r>
        </w:del>
      </w:ins>
    </w:p>
    <w:p w:rsidR="00743B33" w:rsidRDefault="00D20E06">
      <w:pPr>
        <w:pStyle w:val="TOC3"/>
        <w:rPr>
          <w:ins w:id="2610" w:author="Author"/>
          <w:del w:id="2611" w:author="Author"/>
          <w:rFonts w:asciiTheme="minorHAnsi" w:eastAsiaTheme="minorEastAsia" w:hAnsiTheme="minorHAnsi" w:cstheme="minorBidi"/>
          <w:sz w:val="22"/>
          <w:szCs w:val="22"/>
          <w:lang w:val="en-US" w:eastAsia="en-US"/>
        </w:rPr>
      </w:pPr>
      <w:ins w:id="2612" w:author="Author">
        <w:del w:id="2613" w:author="Author">
          <w:r>
            <w:rPr>
              <w:rStyle w:val="Hyperlink"/>
              <w14:scene3d>
                <w14:camera w14:prst="orthographicFront"/>
                <w14:lightRig w14:rig="threePt" w14:dir="t">
                  <w14:rot w14:lat="0" w14:lon="0" w14:rev="0"/>
                </w14:lightRig>
              </w14:scene3d>
            </w:rPr>
            <w:delText>4.12.1.</w:delText>
          </w:r>
          <w:r>
            <w:rPr>
              <w:rStyle w:val="Hyperlink"/>
            </w:rPr>
            <w:delText xml:space="preserve"> Rules_Func_001 ([1] Clause 5.4.7 - table 1 - 1d)</w:delText>
          </w:r>
          <w:r>
            <w:rPr>
              <w:webHidden/>
            </w:rPr>
            <w:tab/>
            <w:delText>64</w:delText>
          </w:r>
        </w:del>
      </w:ins>
    </w:p>
    <w:p w:rsidR="00743B33" w:rsidRDefault="00D20E06">
      <w:pPr>
        <w:pStyle w:val="TOC3"/>
        <w:rPr>
          <w:ins w:id="2614" w:author="Author"/>
          <w:del w:id="2615" w:author="Author"/>
          <w:rFonts w:asciiTheme="minorHAnsi" w:eastAsiaTheme="minorEastAsia" w:hAnsiTheme="minorHAnsi" w:cstheme="minorBidi"/>
          <w:sz w:val="22"/>
          <w:szCs w:val="22"/>
          <w:lang w:val="en-US" w:eastAsia="en-US"/>
        </w:rPr>
      </w:pPr>
      <w:ins w:id="2616" w:author="Author">
        <w:del w:id="2617" w:author="Author">
          <w:r>
            <w:rPr>
              <w:rStyle w:val="Hyperlink"/>
              <w14:scene3d>
                <w14:camera w14:prst="orthographicFront"/>
                <w14:lightRig w14:rig="threePt" w14:dir="t">
                  <w14:rot w14:lat="0" w14:lon="0" w14:rev="0"/>
                </w14:lightRig>
              </w14:scene3d>
            </w:rPr>
            <w:delText>4.12.2.</w:delText>
          </w:r>
          <w:r>
            <w:rPr>
              <w:rStyle w:val="Hyperlink"/>
            </w:rPr>
            <w:delText xml:space="preserve"> Rules_Func_002 ([1] Clause 5.4.7 - table 1 - 1d)</w:delText>
          </w:r>
          <w:r>
            <w:rPr>
              <w:webHidden/>
            </w:rPr>
            <w:tab/>
            <w:delText>65</w:delText>
          </w:r>
        </w:del>
      </w:ins>
    </w:p>
    <w:p w:rsidR="00743B33" w:rsidRDefault="00D20E06">
      <w:pPr>
        <w:pStyle w:val="TOC3"/>
        <w:rPr>
          <w:ins w:id="2618" w:author="Author"/>
          <w:del w:id="2619" w:author="Author"/>
          <w:rFonts w:asciiTheme="minorHAnsi" w:eastAsiaTheme="minorEastAsia" w:hAnsiTheme="minorHAnsi" w:cstheme="minorBidi"/>
          <w:sz w:val="22"/>
          <w:szCs w:val="22"/>
          <w:lang w:val="en-US" w:eastAsia="en-US"/>
        </w:rPr>
      </w:pPr>
      <w:ins w:id="2620" w:author="Author">
        <w:del w:id="2621" w:author="Author">
          <w:r>
            <w:rPr>
              <w:rStyle w:val="Hyperlink"/>
              <w14:scene3d>
                <w14:camera w14:prst="orthographicFront"/>
                <w14:lightRig w14:rig="threePt" w14:dir="t">
                  <w14:rot w14:lat="0" w14:lon="0" w14:rev="0"/>
                </w14:lightRig>
              </w14:scene3d>
            </w:rPr>
            <w:delText>4.12.3.</w:delText>
          </w:r>
          <w:r>
            <w:rPr>
              <w:rStyle w:val="Hyperlink"/>
            </w:rPr>
            <w:delText xml:space="preserve"> Rules_Func_003 ([1] Clause 5.4.7 - table 1 - 1d)</w:delText>
          </w:r>
          <w:r>
            <w:rPr>
              <w:webHidden/>
            </w:rPr>
            <w:tab/>
            <w:delText>65</w:delText>
          </w:r>
        </w:del>
      </w:ins>
    </w:p>
    <w:p w:rsidR="00743B33" w:rsidRDefault="00D20E06">
      <w:pPr>
        <w:pStyle w:val="TOC3"/>
        <w:rPr>
          <w:ins w:id="2622" w:author="Author"/>
          <w:del w:id="2623" w:author="Author"/>
          <w:rFonts w:asciiTheme="minorHAnsi" w:eastAsiaTheme="minorEastAsia" w:hAnsiTheme="minorHAnsi" w:cstheme="minorBidi"/>
          <w:sz w:val="22"/>
          <w:szCs w:val="22"/>
          <w:lang w:val="en-US" w:eastAsia="en-US"/>
        </w:rPr>
      </w:pPr>
      <w:ins w:id="2624" w:author="Author">
        <w:del w:id="2625" w:author="Author">
          <w:r>
            <w:rPr>
              <w:rStyle w:val="Hyperlink"/>
              <w14:scene3d>
                <w14:camera w14:prst="orthographicFront"/>
                <w14:lightRig w14:rig="threePt" w14:dir="t">
                  <w14:rot w14:lat="0" w14:lon="0" w14:rev="0"/>
                </w14:lightRig>
              </w14:scene3d>
            </w:rPr>
            <w:delText>4.12.4.</w:delText>
          </w:r>
          <w:r>
            <w:rPr>
              <w:rStyle w:val="Hyperlink"/>
            </w:rPr>
            <w:delText xml:space="preserve"> Rules_Func_00</w:delText>
          </w:r>
          <w:r>
            <w:rPr>
              <w:rStyle w:val="Hyperlink"/>
              <w:lang w:eastAsia="ja-JP"/>
            </w:rPr>
            <w:delText>4</w:delText>
          </w:r>
          <w:r>
            <w:rPr>
              <w:rStyle w:val="Hyperlink"/>
            </w:rPr>
            <w:delText xml:space="preserve"> ([1] Clause 8.4.4 - table 8 - 1a)</w:delText>
          </w:r>
          <w:r>
            <w:rPr>
              <w:webHidden/>
            </w:rPr>
            <w:tab/>
            <w:delText>65</w:delText>
          </w:r>
        </w:del>
      </w:ins>
    </w:p>
    <w:p w:rsidR="00743B33" w:rsidRDefault="00D20E06">
      <w:pPr>
        <w:pStyle w:val="TOC3"/>
        <w:rPr>
          <w:ins w:id="2626" w:author="Author"/>
          <w:del w:id="2627" w:author="Author"/>
          <w:rFonts w:asciiTheme="minorHAnsi" w:eastAsiaTheme="minorEastAsia" w:hAnsiTheme="minorHAnsi" w:cstheme="minorBidi"/>
          <w:sz w:val="22"/>
          <w:szCs w:val="22"/>
          <w:lang w:val="en-US" w:eastAsia="en-US"/>
        </w:rPr>
      </w:pPr>
      <w:ins w:id="2628" w:author="Author">
        <w:del w:id="2629" w:author="Author">
          <w:r>
            <w:rPr>
              <w:rStyle w:val="Hyperlink"/>
              <w14:scene3d>
                <w14:camera w14:prst="orthographicFront"/>
                <w14:lightRig w14:rig="threePt" w14:dir="t">
                  <w14:rot w14:lat="0" w14:lon="0" w14:rev="0"/>
                </w14:lightRig>
              </w14:scene3d>
            </w:rPr>
            <w:delText>4.12.5.</w:delText>
          </w:r>
          <w:r>
            <w:rPr>
              <w:rStyle w:val="Hyperlink"/>
            </w:rPr>
            <w:delText xml:space="preserve"> Rules_Func_00</w:delText>
          </w:r>
          <w:r>
            <w:rPr>
              <w:rStyle w:val="Hyperlink"/>
              <w:lang w:eastAsia="ja-JP"/>
            </w:rPr>
            <w:delText>5</w:delText>
          </w:r>
          <w:r>
            <w:rPr>
              <w:rStyle w:val="Hyperlink"/>
            </w:rPr>
            <w:delText xml:space="preserve"> ([1] Clause 8.4.4 - table 8 - 1j)</w:delText>
          </w:r>
          <w:r>
            <w:rPr>
              <w:webHidden/>
            </w:rPr>
            <w:tab/>
            <w:delText>66</w:delText>
          </w:r>
        </w:del>
      </w:ins>
    </w:p>
    <w:p w:rsidR="00743B33" w:rsidRDefault="00D20E06">
      <w:pPr>
        <w:pStyle w:val="TOC3"/>
        <w:rPr>
          <w:ins w:id="2630" w:author="Author"/>
          <w:del w:id="2631" w:author="Author"/>
          <w:rFonts w:asciiTheme="minorHAnsi" w:eastAsiaTheme="minorEastAsia" w:hAnsiTheme="minorHAnsi" w:cstheme="minorBidi"/>
          <w:sz w:val="22"/>
          <w:szCs w:val="22"/>
          <w:lang w:val="en-US" w:eastAsia="en-US"/>
        </w:rPr>
      </w:pPr>
      <w:ins w:id="2632" w:author="Author">
        <w:del w:id="2633" w:author="Author">
          <w:r>
            <w:rPr>
              <w:rStyle w:val="Hyperlink"/>
              <w14:scene3d>
                <w14:camera w14:prst="orthographicFront"/>
                <w14:lightRig w14:rig="threePt" w14:dir="t">
                  <w14:rot w14:lat="0" w14:lon="0" w14:rev="0"/>
                </w14:lightRig>
              </w14:scene3d>
            </w:rPr>
            <w:delText>4.12.6.</w:delText>
          </w:r>
          <w:r>
            <w:rPr>
              <w:rStyle w:val="Hyperlink"/>
            </w:rPr>
            <w:delText xml:space="preserve"> Rules_Func_006</w:delText>
          </w:r>
          <w:r>
            <w:rPr>
              <w:webHidden/>
            </w:rPr>
            <w:tab/>
            <w:delText>66</w:delText>
          </w:r>
        </w:del>
      </w:ins>
    </w:p>
    <w:p w:rsidR="00743B33" w:rsidRDefault="00D20E06">
      <w:pPr>
        <w:pStyle w:val="TOC3"/>
        <w:rPr>
          <w:ins w:id="2634" w:author="Author"/>
          <w:del w:id="2635" w:author="Author"/>
          <w:rFonts w:asciiTheme="minorHAnsi" w:eastAsiaTheme="minorEastAsia" w:hAnsiTheme="minorHAnsi" w:cstheme="minorBidi"/>
          <w:sz w:val="22"/>
          <w:szCs w:val="22"/>
          <w:lang w:val="en-US" w:eastAsia="en-US"/>
        </w:rPr>
      </w:pPr>
      <w:ins w:id="2636" w:author="Author">
        <w:del w:id="2637" w:author="Author">
          <w:r>
            <w:rPr>
              <w:rStyle w:val="Hyperlink"/>
              <w14:scene3d>
                <w14:camera w14:prst="orthographicFront"/>
                <w14:lightRig w14:rig="threePt" w14:dir="t">
                  <w14:rot w14:lat="0" w14:lon="0" w14:rev="0"/>
                </w14:lightRig>
              </w14:scene3d>
            </w:rPr>
            <w:delText>4.12.7.</w:delText>
          </w:r>
          <w:r>
            <w:rPr>
              <w:rStyle w:val="Hyperlink"/>
            </w:rPr>
            <w:delText xml:space="preserve"> Rules_Func_007</w:delText>
          </w:r>
          <w:r>
            <w:rPr>
              <w:webHidden/>
            </w:rPr>
            <w:tab/>
            <w:delText>67</w:delText>
          </w:r>
        </w:del>
      </w:ins>
    </w:p>
    <w:p w:rsidR="00743B33" w:rsidRDefault="00D20E06">
      <w:pPr>
        <w:pStyle w:val="TOC2"/>
        <w:rPr>
          <w:ins w:id="2638" w:author="Author"/>
          <w:del w:id="2639" w:author="Author"/>
          <w:rFonts w:asciiTheme="minorHAnsi" w:eastAsiaTheme="minorEastAsia" w:hAnsiTheme="minorHAnsi" w:cstheme="minorBidi"/>
          <w:b w:val="0"/>
          <w:iCs w:val="0"/>
          <w:noProof/>
          <w:sz w:val="22"/>
          <w:szCs w:val="22"/>
          <w:lang w:val="en-US" w:eastAsia="en-US"/>
        </w:rPr>
      </w:pPr>
      <w:ins w:id="2640" w:author="Author">
        <w:del w:id="2641" w:author="Author">
          <w:r>
            <w:rPr>
              <w:rStyle w:val="Hyperlink"/>
              <w:b w:val="0"/>
              <w:iCs w:val="0"/>
              <w:noProof/>
            </w:rPr>
            <w:delText>4.13. Pointers and Arrays</w:delText>
          </w:r>
          <w:r>
            <w:rPr>
              <w:noProof/>
              <w:webHidden/>
            </w:rPr>
            <w:tab/>
            <w:delText>68</w:delText>
          </w:r>
        </w:del>
      </w:ins>
    </w:p>
    <w:p w:rsidR="00743B33" w:rsidRDefault="00D20E06">
      <w:pPr>
        <w:pStyle w:val="TOC3"/>
        <w:rPr>
          <w:ins w:id="2642" w:author="Author"/>
          <w:del w:id="2643" w:author="Author"/>
          <w:rFonts w:asciiTheme="minorHAnsi" w:eastAsiaTheme="minorEastAsia" w:hAnsiTheme="minorHAnsi" w:cstheme="minorBidi"/>
          <w:sz w:val="22"/>
          <w:szCs w:val="22"/>
          <w:lang w:val="en-US" w:eastAsia="en-US"/>
        </w:rPr>
      </w:pPr>
      <w:ins w:id="2644" w:author="Author">
        <w:del w:id="2645" w:author="Author">
          <w:r>
            <w:rPr>
              <w:rStyle w:val="Hyperlink"/>
              <w14:scene3d>
                <w14:camera w14:prst="orthographicFront"/>
                <w14:lightRig w14:rig="threePt" w14:dir="t">
                  <w14:rot w14:lat="0" w14:lon="0" w14:rev="0"/>
                </w14:lightRig>
              </w14:scene3d>
            </w:rPr>
            <w:delText>4.13.1.</w:delText>
          </w:r>
          <w:r>
            <w:rPr>
              <w:rStyle w:val="Hyperlink"/>
            </w:rPr>
            <w:delText xml:space="preserve"> Rules_Ptr_001 ([1] Clause 8.4.4 - table 8 - 1f)</w:delText>
          </w:r>
          <w:r>
            <w:rPr>
              <w:webHidden/>
            </w:rPr>
            <w:tab/>
            <w:delText>68</w:delText>
          </w:r>
        </w:del>
      </w:ins>
    </w:p>
    <w:p w:rsidR="00743B33" w:rsidRDefault="00D20E06">
      <w:pPr>
        <w:pStyle w:val="TOC3"/>
        <w:rPr>
          <w:ins w:id="2646" w:author="Author"/>
          <w:del w:id="2647" w:author="Author"/>
          <w:rFonts w:asciiTheme="minorHAnsi" w:eastAsiaTheme="minorEastAsia" w:hAnsiTheme="minorHAnsi" w:cstheme="minorBidi"/>
          <w:sz w:val="22"/>
          <w:szCs w:val="22"/>
          <w:lang w:val="en-US" w:eastAsia="en-US"/>
        </w:rPr>
      </w:pPr>
      <w:ins w:id="2648" w:author="Author">
        <w:del w:id="2649" w:author="Author">
          <w:r>
            <w:rPr>
              <w:rStyle w:val="Hyperlink"/>
              <w14:scene3d>
                <w14:camera w14:prst="orthographicFront"/>
                <w14:lightRig w14:rig="threePt" w14:dir="t">
                  <w14:rot w14:lat="0" w14:lon="0" w14:rev="0"/>
                </w14:lightRig>
              </w14:scene3d>
            </w:rPr>
            <w:delText>4.13.2.</w:delText>
          </w:r>
          <w:r>
            <w:rPr>
              <w:rStyle w:val="Hyperlink"/>
            </w:rPr>
            <w:delText xml:space="preserve"> Rules_Ptr_002 ([1] Clause 5.4.7 - table 1 - 1d)</w:delText>
          </w:r>
          <w:r>
            <w:rPr>
              <w:webHidden/>
            </w:rPr>
            <w:tab/>
            <w:delText>68</w:delText>
          </w:r>
        </w:del>
      </w:ins>
    </w:p>
    <w:p w:rsidR="00743B33" w:rsidRDefault="00D20E06">
      <w:pPr>
        <w:pStyle w:val="TOC3"/>
        <w:rPr>
          <w:ins w:id="2650" w:author="Author"/>
          <w:del w:id="2651" w:author="Author"/>
          <w:rFonts w:asciiTheme="minorHAnsi" w:eastAsiaTheme="minorEastAsia" w:hAnsiTheme="minorHAnsi" w:cstheme="minorBidi"/>
          <w:sz w:val="22"/>
          <w:szCs w:val="22"/>
          <w:lang w:val="en-US" w:eastAsia="en-US"/>
        </w:rPr>
      </w:pPr>
      <w:ins w:id="2652" w:author="Author">
        <w:del w:id="2653" w:author="Author">
          <w:r>
            <w:rPr>
              <w:rStyle w:val="Hyperlink"/>
              <w14:scene3d>
                <w14:camera w14:prst="orthographicFront"/>
                <w14:lightRig w14:rig="threePt" w14:dir="t">
                  <w14:rot w14:lat="0" w14:lon="0" w14:rev="0"/>
                </w14:lightRig>
              </w14:scene3d>
            </w:rPr>
            <w:delText>4.13.3.</w:delText>
          </w:r>
          <w:r>
            <w:rPr>
              <w:rStyle w:val="Hyperlink"/>
            </w:rPr>
            <w:delText xml:space="preserve"> Rules_Ptr_003 ([1] Clause 5.4.7 - table 1 - 1d)</w:delText>
          </w:r>
          <w:r>
            <w:rPr>
              <w:webHidden/>
            </w:rPr>
            <w:tab/>
            <w:delText>68</w:delText>
          </w:r>
        </w:del>
      </w:ins>
    </w:p>
    <w:p w:rsidR="00743B33" w:rsidRDefault="00D20E06">
      <w:pPr>
        <w:pStyle w:val="TOC3"/>
        <w:rPr>
          <w:ins w:id="2654" w:author="Author"/>
          <w:del w:id="2655" w:author="Author"/>
          <w:rFonts w:asciiTheme="minorHAnsi" w:eastAsiaTheme="minorEastAsia" w:hAnsiTheme="minorHAnsi" w:cstheme="minorBidi"/>
          <w:sz w:val="22"/>
          <w:szCs w:val="22"/>
          <w:lang w:val="en-US" w:eastAsia="en-US"/>
        </w:rPr>
      </w:pPr>
      <w:ins w:id="2656" w:author="Author">
        <w:del w:id="2657" w:author="Author">
          <w:r>
            <w:rPr>
              <w:rStyle w:val="Hyperlink"/>
              <w14:scene3d>
                <w14:camera w14:prst="orthographicFront"/>
                <w14:lightRig w14:rig="threePt" w14:dir="t">
                  <w14:rot w14:lat="0" w14:lon="0" w14:rev="0"/>
                </w14:lightRig>
              </w14:scene3d>
            </w:rPr>
            <w:delText>4.13.4.</w:delText>
          </w:r>
          <w:r>
            <w:rPr>
              <w:rStyle w:val="Hyperlink"/>
            </w:rPr>
            <w:delText xml:space="preserve"> Rules_Ptr_004 ([1] Clause 5.4.7 - table 1 - 1d)</w:delText>
          </w:r>
          <w:r>
            <w:rPr>
              <w:webHidden/>
            </w:rPr>
            <w:tab/>
            <w:delText>68</w:delText>
          </w:r>
        </w:del>
      </w:ins>
    </w:p>
    <w:p w:rsidR="00743B33" w:rsidRDefault="00D20E06">
      <w:pPr>
        <w:pStyle w:val="TOC3"/>
        <w:rPr>
          <w:ins w:id="2658" w:author="Author"/>
          <w:del w:id="2659" w:author="Author"/>
          <w:rFonts w:asciiTheme="minorHAnsi" w:eastAsiaTheme="minorEastAsia" w:hAnsiTheme="minorHAnsi" w:cstheme="minorBidi"/>
          <w:sz w:val="22"/>
          <w:szCs w:val="22"/>
          <w:lang w:val="en-US" w:eastAsia="en-US"/>
        </w:rPr>
      </w:pPr>
      <w:ins w:id="2660" w:author="Author">
        <w:del w:id="2661" w:author="Author">
          <w:r>
            <w:rPr>
              <w:rStyle w:val="Hyperlink"/>
              <w14:scene3d>
                <w14:camera w14:prst="orthographicFront"/>
                <w14:lightRig w14:rig="threePt" w14:dir="t">
                  <w14:rot w14:lat="0" w14:lon="0" w14:rev="0"/>
                </w14:lightRig>
              </w14:scene3d>
            </w:rPr>
            <w:delText>4.13.5.</w:delText>
          </w:r>
          <w:r>
            <w:rPr>
              <w:rStyle w:val="Hyperlink"/>
            </w:rPr>
            <w:delText xml:space="preserve"> Rules_Ptr_005 ([1] Clause 5.4.7 - table 1 - 1d)</w:delText>
          </w:r>
          <w:r>
            <w:rPr>
              <w:webHidden/>
            </w:rPr>
            <w:tab/>
            <w:delText>68</w:delText>
          </w:r>
        </w:del>
      </w:ins>
    </w:p>
    <w:p w:rsidR="00743B33" w:rsidRDefault="00D20E06">
      <w:pPr>
        <w:pStyle w:val="TOC2"/>
        <w:rPr>
          <w:ins w:id="2662" w:author="Author"/>
          <w:del w:id="2663" w:author="Author"/>
          <w:rFonts w:asciiTheme="minorHAnsi" w:eastAsiaTheme="minorEastAsia" w:hAnsiTheme="minorHAnsi" w:cstheme="minorBidi"/>
          <w:b w:val="0"/>
          <w:iCs w:val="0"/>
          <w:noProof/>
          <w:sz w:val="22"/>
          <w:szCs w:val="22"/>
          <w:lang w:val="en-US" w:eastAsia="en-US"/>
        </w:rPr>
      </w:pPr>
      <w:ins w:id="2664" w:author="Author">
        <w:del w:id="2665" w:author="Author">
          <w:r>
            <w:rPr>
              <w:rStyle w:val="Hyperlink"/>
              <w:b w:val="0"/>
              <w:iCs w:val="0"/>
              <w:noProof/>
            </w:rPr>
            <w:delText>4.14. Structures and Unions</w:delText>
          </w:r>
          <w:r>
            <w:rPr>
              <w:noProof/>
              <w:webHidden/>
            </w:rPr>
            <w:tab/>
            <w:delText>68</w:delText>
          </w:r>
        </w:del>
      </w:ins>
    </w:p>
    <w:p w:rsidR="00743B33" w:rsidRDefault="00D20E06">
      <w:pPr>
        <w:pStyle w:val="TOC3"/>
        <w:rPr>
          <w:ins w:id="2666" w:author="Author"/>
          <w:del w:id="2667" w:author="Author"/>
          <w:rFonts w:asciiTheme="minorHAnsi" w:eastAsiaTheme="minorEastAsia" w:hAnsiTheme="minorHAnsi" w:cstheme="minorBidi"/>
          <w:sz w:val="22"/>
          <w:szCs w:val="22"/>
          <w:lang w:val="en-US" w:eastAsia="en-US"/>
        </w:rPr>
      </w:pPr>
      <w:ins w:id="2668" w:author="Author">
        <w:del w:id="2669" w:author="Author">
          <w:r>
            <w:rPr>
              <w:rStyle w:val="Hyperlink"/>
              <w14:scene3d>
                <w14:camera w14:prst="orthographicFront"/>
                <w14:lightRig w14:rig="threePt" w14:dir="t">
                  <w14:rot w14:lat="0" w14:lon="0" w14:rev="0"/>
                </w14:lightRig>
              </w14:scene3d>
            </w:rPr>
            <w:delText>4.14.1.</w:delText>
          </w:r>
          <w:r>
            <w:rPr>
              <w:rStyle w:val="Hyperlink"/>
            </w:rPr>
            <w:delText xml:space="preserve"> Rules_Struct_001 ([1] Clause 5.4.7 - table 1 - 1b)</w:delText>
          </w:r>
          <w:r>
            <w:rPr>
              <w:webHidden/>
            </w:rPr>
            <w:tab/>
            <w:delText>68</w:delText>
          </w:r>
        </w:del>
      </w:ins>
    </w:p>
    <w:p w:rsidR="00743B33" w:rsidRDefault="00D20E06">
      <w:pPr>
        <w:pStyle w:val="TOC2"/>
        <w:rPr>
          <w:ins w:id="2670" w:author="Author"/>
          <w:del w:id="2671" w:author="Author"/>
          <w:rFonts w:asciiTheme="minorHAnsi" w:eastAsiaTheme="minorEastAsia" w:hAnsiTheme="minorHAnsi" w:cstheme="minorBidi"/>
          <w:b w:val="0"/>
          <w:iCs w:val="0"/>
          <w:noProof/>
          <w:sz w:val="22"/>
          <w:szCs w:val="22"/>
          <w:lang w:val="en-US" w:eastAsia="en-US"/>
        </w:rPr>
      </w:pPr>
      <w:ins w:id="2672" w:author="Author">
        <w:del w:id="2673" w:author="Author">
          <w:r>
            <w:rPr>
              <w:rStyle w:val="Hyperlink"/>
              <w:b w:val="0"/>
              <w:iCs w:val="0"/>
              <w:noProof/>
            </w:rPr>
            <w:delText>4.15. Pre-processing Directives</w:delText>
          </w:r>
          <w:r>
            <w:rPr>
              <w:noProof/>
              <w:webHidden/>
            </w:rPr>
            <w:tab/>
            <w:delText>68</w:delText>
          </w:r>
        </w:del>
      </w:ins>
    </w:p>
    <w:p w:rsidR="00743B33" w:rsidRDefault="00D20E06">
      <w:pPr>
        <w:pStyle w:val="TOC3"/>
        <w:rPr>
          <w:ins w:id="2674" w:author="Author"/>
          <w:del w:id="2675" w:author="Author"/>
          <w:rFonts w:asciiTheme="minorHAnsi" w:eastAsiaTheme="minorEastAsia" w:hAnsiTheme="minorHAnsi" w:cstheme="minorBidi"/>
          <w:sz w:val="22"/>
          <w:szCs w:val="22"/>
          <w:lang w:val="en-US" w:eastAsia="en-US"/>
        </w:rPr>
      </w:pPr>
      <w:ins w:id="2676" w:author="Author">
        <w:del w:id="2677" w:author="Author">
          <w:r>
            <w:rPr>
              <w:rStyle w:val="Hyperlink"/>
              <w14:scene3d>
                <w14:camera w14:prst="orthographicFront"/>
                <w14:lightRig w14:rig="threePt" w14:dir="t">
                  <w14:rot w14:lat="0" w14:lon="0" w14:rev="0"/>
                </w14:lightRig>
              </w14:scene3d>
            </w:rPr>
            <w:delText>4.15.1.</w:delText>
          </w:r>
          <w:r>
            <w:rPr>
              <w:rStyle w:val="Hyperlink"/>
            </w:rPr>
            <w:delText xml:space="preserve"> Rules_PreProcess_001 ([1] Clause 5.4.7 - table 1 - 1g)</w:delText>
          </w:r>
          <w:r>
            <w:rPr>
              <w:webHidden/>
            </w:rPr>
            <w:tab/>
            <w:delText>68</w:delText>
          </w:r>
        </w:del>
      </w:ins>
    </w:p>
    <w:p w:rsidR="00743B33" w:rsidRDefault="00D20E06">
      <w:pPr>
        <w:pStyle w:val="TOC3"/>
        <w:rPr>
          <w:ins w:id="2678" w:author="Author"/>
          <w:del w:id="2679" w:author="Author"/>
          <w:rFonts w:asciiTheme="minorHAnsi" w:eastAsiaTheme="minorEastAsia" w:hAnsiTheme="minorHAnsi" w:cstheme="minorBidi"/>
          <w:sz w:val="22"/>
          <w:szCs w:val="22"/>
          <w:lang w:val="en-US" w:eastAsia="en-US"/>
        </w:rPr>
      </w:pPr>
      <w:ins w:id="2680" w:author="Author">
        <w:del w:id="2681" w:author="Author">
          <w:r>
            <w:rPr>
              <w:rStyle w:val="Hyperlink"/>
              <w14:scene3d>
                <w14:camera w14:prst="orthographicFront"/>
                <w14:lightRig w14:rig="threePt" w14:dir="t">
                  <w14:rot w14:lat="0" w14:lon="0" w14:rev="0"/>
                </w14:lightRig>
              </w14:scene3d>
            </w:rPr>
            <w:delText>4.15.2.</w:delText>
          </w:r>
          <w:r>
            <w:rPr>
              <w:rStyle w:val="Hyperlink"/>
            </w:rPr>
            <w:delText xml:space="preserve"> Rules_PreProcess_002</w:delText>
          </w:r>
          <w:r>
            <w:rPr>
              <w:webHidden/>
            </w:rPr>
            <w:tab/>
            <w:delText>68</w:delText>
          </w:r>
        </w:del>
      </w:ins>
    </w:p>
    <w:p w:rsidR="00743B33" w:rsidRDefault="00D20E06">
      <w:pPr>
        <w:pStyle w:val="TOC3"/>
        <w:rPr>
          <w:ins w:id="2682" w:author="Author"/>
          <w:del w:id="2683" w:author="Author"/>
          <w:rFonts w:asciiTheme="minorHAnsi" w:eastAsiaTheme="minorEastAsia" w:hAnsiTheme="minorHAnsi" w:cstheme="minorBidi"/>
          <w:sz w:val="22"/>
          <w:szCs w:val="22"/>
          <w:lang w:val="en-US" w:eastAsia="en-US"/>
        </w:rPr>
      </w:pPr>
      <w:ins w:id="2684" w:author="Author">
        <w:del w:id="2685" w:author="Author">
          <w:r>
            <w:rPr>
              <w:rStyle w:val="Hyperlink"/>
              <w14:scene3d>
                <w14:camera w14:prst="orthographicFront"/>
                <w14:lightRig w14:rig="threePt" w14:dir="t">
                  <w14:rot w14:lat="0" w14:lon="0" w14:rev="0"/>
                </w14:lightRig>
              </w14:scene3d>
            </w:rPr>
            <w:delText>4.15.3.</w:delText>
          </w:r>
          <w:r>
            <w:rPr>
              <w:rStyle w:val="Hyperlink"/>
            </w:rPr>
            <w:delText xml:space="preserve"> Rules_PreProcess_003</w:delText>
          </w:r>
          <w:r>
            <w:rPr>
              <w:webHidden/>
            </w:rPr>
            <w:tab/>
            <w:delText>68</w:delText>
          </w:r>
        </w:del>
      </w:ins>
    </w:p>
    <w:p w:rsidR="00743B33" w:rsidRDefault="00D20E06">
      <w:pPr>
        <w:pStyle w:val="TOC3"/>
        <w:rPr>
          <w:ins w:id="2686" w:author="Author"/>
          <w:del w:id="2687" w:author="Author"/>
          <w:rFonts w:asciiTheme="minorHAnsi" w:eastAsiaTheme="minorEastAsia" w:hAnsiTheme="minorHAnsi" w:cstheme="minorBidi"/>
          <w:sz w:val="22"/>
          <w:szCs w:val="22"/>
          <w:lang w:val="en-US" w:eastAsia="en-US"/>
        </w:rPr>
      </w:pPr>
      <w:ins w:id="2688" w:author="Author">
        <w:del w:id="2689" w:author="Author">
          <w:r>
            <w:rPr>
              <w:rStyle w:val="Hyperlink"/>
              <w14:scene3d>
                <w14:camera w14:prst="orthographicFront"/>
                <w14:lightRig w14:rig="threePt" w14:dir="t">
                  <w14:rot w14:lat="0" w14:lon="0" w14:rev="0"/>
                </w14:lightRig>
              </w14:scene3d>
            </w:rPr>
            <w:delText>4.15.4.</w:delText>
          </w:r>
          <w:r>
            <w:rPr>
              <w:rStyle w:val="Hyperlink"/>
            </w:rPr>
            <w:delText xml:space="preserve"> Rules_PreProcess_004</w:delText>
          </w:r>
          <w:r>
            <w:rPr>
              <w:webHidden/>
            </w:rPr>
            <w:tab/>
            <w:delText>68</w:delText>
          </w:r>
        </w:del>
      </w:ins>
    </w:p>
    <w:p w:rsidR="00743B33" w:rsidRDefault="00D20E06">
      <w:pPr>
        <w:pStyle w:val="TOC3"/>
        <w:rPr>
          <w:ins w:id="2690" w:author="Author"/>
          <w:del w:id="2691" w:author="Author"/>
          <w:rFonts w:asciiTheme="minorHAnsi" w:eastAsiaTheme="minorEastAsia" w:hAnsiTheme="minorHAnsi" w:cstheme="minorBidi"/>
          <w:sz w:val="22"/>
          <w:szCs w:val="22"/>
          <w:lang w:val="en-US" w:eastAsia="en-US"/>
        </w:rPr>
      </w:pPr>
      <w:ins w:id="2692" w:author="Author">
        <w:del w:id="2693" w:author="Author">
          <w:r>
            <w:rPr>
              <w:rStyle w:val="Hyperlink"/>
              <w14:scene3d>
                <w14:camera w14:prst="orthographicFront"/>
                <w14:lightRig w14:rig="threePt" w14:dir="t">
                  <w14:rot w14:lat="0" w14:lon="0" w14:rev="0"/>
                </w14:lightRig>
              </w14:scene3d>
            </w:rPr>
            <w:delText>4.15.5.</w:delText>
          </w:r>
          <w:r>
            <w:rPr>
              <w:rStyle w:val="Hyperlink"/>
            </w:rPr>
            <w:delText xml:space="preserve"> Rules_PreProcess_005 ([1] Clause 5.4.7 - table 1 - 1g)</w:delText>
          </w:r>
          <w:r>
            <w:rPr>
              <w:webHidden/>
            </w:rPr>
            <w:tab/>
            <w:delText>68</w:delText>
          </w:r>
        </w:del>
      </w:ins>
    </w:p>
    <w:p w:rsidR="00743B33" w:rsidRDefault="00D20E06">
      <w:pPr>
        <w:pStyle w:val="TOC3"/>
        <w:rPr>
          <w:ins w:id="2694" w:author="Author"/>
          <w:del w:id="2695" w:author="Author"/>
          <w:rFonts w:asciiTheme="minorHAnsi" w:eastAsiaTheme="minorEastAsia" w:hAnsiTheme="minorHAnsi" w:cstheme="minorBidi"/>
          <w:sz w:val="22"/>
          <w:szCs w:val="22"/>
          <w:lang w:val="en-US" w:eastAsia="en-US"/>
        </w:rPr>
      </w:pPr>
      <w:ins w:id="2696" w:author="Author">
        <w:del w:id="2697" w:author="Author">
          <w:r>
            <w:rPr>
              <w:rStyle w:val="Hyperlink"/>
              <w14:scene3d>
                <w14:camera w14:prst="orthographicFront"/>
                <w14:lightRig w14:rig="threePt" w14:dir="t">
                  <w14:rot w14:lat="0" w14:lon="0" w14:rev="0"/>
                </w14:lightRig>
              </w14:scene3d>
            </w:rPr>
            <w:delText>4.15.6.</w:delText>
          </w:r>
          <w:r>
            <w:rPr>
              <w:rStyle w:val="Hyperlink"/>
            </w:rPr>
            <w:delText xml:space="preserve"> Rules_PreProcess_006 ([1] Clause 5.4.7 - table 1 - 1a)</w:delText>
          </w:r>
          <w:r>
            <w:rPr>
              <w:webHidden/>
            </w:rPr>
            <w:tab/>
            <w:delText>69</w:delText>
          </w:r>
        </w:del>
      </w:ins>
    </w:p>
    <w:p w:rsidR="00743B33" w:rsidRDefault="00D20E06">
      <w:pPr>
        <w:pStyle w:val="TOC3"/>
        <w:rPr>
          <w:ins w:id="2698" w:author="Author"/>
          <w:del w:id="2699" w:author="Author"/>
          <w:rFonts w:asciiTheme="minorHAnsi" w:eastAsiaTheme="minorEastAsia" w:hAnsiTheme="minorHAnsi" w:cstheme="minorBidi"/>
          <w:sz w:val="22"/>
          <w:szCs w:val="22"/>
          <w:lang w:val="en-US" w:eastAsia="en-US"/>
        </w:rPr>
      </w:pPr>
      <w:ins w:id="2700" w:author="Author">
        <w:del w:id="2701" w:author="Author">
          <w:r>
            <w:rPr>
              <w:rStyle w:val="Hyperlink"/>
              <w14:scene3d>
                <w14:camera w14:prst="orthographicFront"/>
                <w14:lightRig w14:rig="threePt" w14:dir="t">
                  <w14:rot w14:lat="0" w14:lon="0" w14:rev="0"/>
                </w14:lightRig>
              </w14:scene3d>
            </w:rPr>
            <w:delText>4.15.7.</w:delText>
          </w:r>
          <w:r>
            <w:rPr>
              <w:rStyle w:val="Hyperlink"/>
            </w:rPr>
            <w:delText xml:space="preserve"> Rules_PreProcess_007 ([1] Clause 5.4.7 - table 1 - 1a)</w:delText>
          </w:r>
          <w:r>
            <w:rPr>
              <w:webHidden/>
            </w:rPr>
            <w:tab/>
            <w:delText>69</w:delText>
          </w:r>
        </w:del>
      </w:ins>
    </w:p>
    <w:p w:rsidR="00743B33" w:rsidRDefault="00D20E06">
      <w:pPr>
        <w:pStyle w:val="TOC3"/>
        <w:rPr>
          <w:ins w:id="2702" w:author="Author"/>
          <w:del w:id="2703" w:author="Author"/>
          <w:rFonts w:asciiTheme="minorHAnsi" w:eastAsiaTheme="minorEastAsia" w:hAnsiTheme="minorHAnsi" w:cstheme="minorBidi"/>
          <w:sz w:val="22"/>
          <w:szCs w:val="22"/>
          <w:lang w:val="en-US" w:eastAsia="en-US"/>
        </w:rPr>
      </w:pPr>
      <w:ins w:id="2704" w:author="Author">
        <w:del w:id="2705" w:author="Author">
          <w:r>
            <w:rPr>
              <w:rStyle w:val="Hyperlink"/>
              <w14:scene3d>
                <w14:camera w14:prst="orthographicFront"/>
                <w14:lightRig w14:rig="threePt" w14:dir="t">
                  <w14:rot w14:lat="0" w14:lon="0" w14:rev="0"/>
                </w14:lightRig>
              </w14:scene3d>
            </w:rPr>
            <w:delText>4.15.8.</w:delText>
          </w:r>
          <w:r>
            <w:rPr>
              <w:rStyle w:val="Hyperlink"/>
            </w:rPr>
            <w:delText xml:space="preserve"> Rules_PreProcess_008 ([1]</w:delText>
          </w:r>
          <w:r>
            <w:rPr>
              <w:rStyle w:val="Hyperlink"/>
            </w:rPr>
            <w:delText xml:space="preserve"> Clause 5.4.7 - table 1 - 1a)</w:delText>
          </w:r>
          <w:r>
            <w:rPr>
              <w:webHidden/>
            </w:rPr>
            <w:tab/>
            <w:delText>69</w:delText>
          </w:r>
        </w:del>
      </w:ins>
    </w:p>
    <w:p w:rsidR="00743B33" w:rsidRDefault="00D20E06">
      <w:pPr>
        <w:pStyle w:val="TOC3"/>
        <w:rPr>
          <w:ins w:id="2706" w:author="Author"/>
          <w:del w:id="2707" w:author="Author"/>
          <w:rFonts w:asciiTheme="minorHAnsi" w:eastAsiaTheme="minorEastAsia" w:hAnsiTheme="minorHAnsi" w:cstheme="minorBidi"/>
          <w:sz w:val="22"/>
          <w:szCs w:val="22"/>
          <w:lang w:val="en-US" w:eastAsia="en-US"/>
        </w:rPr>
      </w:pPr>
      <w:ins w:id="2708" w:author="Author">
        <w:del w:id="2709" w:author="Author">
          <w:r>
            <w:rPr>
              <w:rStyle w:val="Hyperlink"/>
              <w14:scene3d>
                <w14:camera w14:prst="orthographicFront"/>
                <w14:lightRig w14:rig="threePt" w14:dir="t">
                  <w14:rot w14:lat="0" w14:lon="0" w14:rev="0"/>
                </w14:lightRig>
              </w14:scene3d>
            </w:rPr>
            <w:delText>4.15.9.</w:delText>
          </w:r>
          <w:r>
            <w:rPr>
              <w:rStyle w:val="Hyperlink"/>
            </w:rPr>
            <w:delText xml:space="preserve"> Rules_PreProcess_009</w:delText>
          </w:r>
          <w:r>
            <w:rPr>
              <w:webHidden/>
            </w:rPr>
            <w:tab/>
            <w:delText>69</w:delText>
          </w:r>
        </w:del>
      </w:ins>
    </w:p>
    <w:p w:rsidR="00743B33" w:rsidRDefault="00D20E06">
      <w:pPr>
        <w:pStyle w:val="TOC3"/>
        <w:rPr>
          <w:ins w:id="2710" w:author="Author"/>
          <w:del w:id="2711" w:author="Author"/>
          <w:rFonts w:asciiTheme="minorHAnsi" w:eastAsiaTheme="minorEastAsia" w:hAnsiTheme="minorHAnsi" w:cstheme="minorBidi"/>
          <w:sz w:val="22"/>
          <w:szCs w:val="22"/>
          <w:lang w:val="en-US" w:eastAsia="en-US"/>
        </w:rPr>
      </w:pPr>
      <w:ins w:id="2712" w:author="Author">
        <w:del w:id="2713" w:author="Author">
          <w:r>
            <w:rPr>
              <w:rStyle w:val="Hyperlink"/>
              <w14:scene3d>
                <w14:camera w14:prst="orthographicFront"/>
                <w14:lightRig w14:rig="threePt" w14:dir="t">
                  <w14:rot w14:lat="0" w14:lon="0" w14:rev="0"/>
                </w14:lightRig>
              </w14:scene3d>
            </w:rPr>
            <w:delText>4.15.10.</w:delText>
          </w:r>
          <w:r>
            <w:rPr>
              <w:rStyle w:val="Hyperlink"/>
            </w:rPr>
            <w:delText xml:space="preserve"> Rules_PreProcess_010 ([1] Clause 5.4.7 - table 1 - 1g)</w:delText>
          </w:r>
          <w:r>
            <w:rPr>
              <w:webHidden/>
            </w:rPr>
            <w:tab/>
            <w:delText>69</w:delText>
          </w:r>
        </w:del>
      </w:ins>
    </w:p>
    <w:p w:rsidR="00743B33" w:rsidRDefault="00D20E06">
      <w:pPr>
        <w:pStyle w:val="TOC3"/>
        <w:rPr>
          <w:ins w:id="2714" w:author="Author"/>
          <w:del w:id="2715" w:author="Author"/>
          <w:rFonts w:asciiTheme="minorHAnsi" w:eastAsiaTheme="minorEastAsia" w:hAnsiTheme="minorHAnsi" w:cstheme="minorBidi"/>
          <w:sz w:val="22"/>
          <w:szCs w:val="22"/>
          <w:lang w:val="en-US" w:eastAsia="en-US"/>
        </w:rPr>
      </w:pPr>
      <w:ins w:id="2716" w:author="Author">
        <w:del w:id="2717" w:author="Author">
          <w:r>
            <w:rPr>
              <w:rStyle w:val="Hyperlink"/>
              <w14:scene3d>
                <w14:camera w14:prst="orthographicFront"/>
                <w14:lightRig w14:rig="threePt" w14:dir="t">
                  <w14:rot w14:lat="0" w14:lon="0" w14:rev="0"/>
                </w14:lightRig>
              </w14:scene3d>
            </w:rPr>
            <w:delText>4.15.11.</w:delText>
          </w:r>
          <w:r>
            <w:rPr>
              <w:rStyle w:val="Hyperlink"/>
            </w:rPr>
            <w:delText xml:space="preserve"> Rules_PreProcess_01</w:delText>
          </w:r>
          <w:r>
            <w:rPr>
              <w:rStyle w:val="Hyperlink"/>
              <w:lang w:eastAsia="ja-JP"/>
            </w:rPr>
            <w:delText>1</w:delText>
          </w:r>
          <w:r>
            <w:rPr>
              <w:rStyle w:val="Hyperlink"/>
            </w:rPr>
            <w:delText xml:space="preserve"> ([1] Clause 8.4.4 - table 8 - 1g)</w:delText>
          </w:r>
          <w:r>
            <w:rPr>
              <w:webHidden/>
            </w:rPr>
            <w:tab/>
            <w:delText>69</w:delText>
          </w:r>
        </w:del>
      </w:ins>
    </w:p>
    <w:p w:rsidR="00743B33" w:rsidRDefault="00D20E06">
      <w:pPr>
        <w:pStyle w:val="TOC3"/>
        <w:rPr>
          <w:ins w:id="2718" w:author="Author"/>
          <w:del w:id="2719" w:author="Author"/>
          <w:rFonts w:asciiTheme="minorHAnsi" w:eastAsiaTheme="minorEastAsia" w:hAnsiTheme="minorHAnsi" w:cstheme="minorBidi"/>
          <w:sz w:val="22"/>
          <w:szCs w:val="22"/>
          <w:lang w:val="en-US" w:eastAsia="en-US"/>
        </w:rPr>
      </w:pPr>
      <w:ins w:id="2720" w:author="Author">
        <w:del w:id="2721" w:author="Author">
          <w:r>
            <w:rPr>
              <w:rStyle w:val="Hyperlink"/>
              <w14:scene3d>
                <w14:camera w14:prst="orthographicFront"/>
                <w14:lightRig w14:rig="threePt" w14:dir="t">
                  <w14:rot w14:lat="0" w14:lon="0" w14:rev="0"/>
                </w14:lightRig>
              </w14:scene3d>
            </w:rPr>
            <w:delText>4.15.12.</w:delText>
          </w:r>
          <w:r>
            <w:rPr>
              <w:rStyle w:val="Hyperlink"/>
            </w:rPr>
            <w:delText xml:space="preserve"> Rules_PreProcess_012</w:delText>
          </w:r>
          <w:r>
            <w:rPr>
              <w:webHidden/>
            </w:rPr>
            <w:tab/>
            <w:delText>69</w:delText>
          </w:r>
        </w:del>
      </w:ins>
    </w:p>
    <w:p w:rsidR="00743B33" w:rsidRDefault="00D20E06">
      <w:pPr>
        <w:pStyle w:val="TOC2"/>
        <w:rPr>
          <w:ins w:id="2722" w:author="Author"/>
          <w:del w:id="2723" w:author="Author"/>
          <w:rFonts w:asciiTheme="minorHAnsi" w:eastAsiaTheme="minorEastAsia" w:hAnsiTheme="minorHAnsi" w:cstheme="minorBidi"/>
          <w:b w:val="0"/>
          <w:iCs w:val="0"/>
          <w:noProof/>
          <w:sz w:val="22"/>
          <w:szCs w:val="22"/>
          <w:lang w:val="en-US" w:eastAsia="en-US"/>
        </w:rPr>
      </w:pPr>
      <w:ins w:id="2724" w:author="Author">
        <w:del w:id="2725" w:author="Author">
          <w:r>
            <w:rPr>
              <w:rStyle w:val="Hyperlink"/>
              <w:b w:val="0"/>
              <w:iCs w:val="0"/>
              <w:noProof/>
            </w:rPr>
            <w:delText>4.16. Optimization</w:delText>
          </w:r>
          <w:r>
            <w:rPr>
              <w:noProof/>
              <w:webHidden/>
            </w:rPr>
            <w:tab/>
            <w:delText>70</w:delText>
          </w:r>
        </w:del>
      </w:ins>
    </w:p>
    <w:p w:rsidR="00743B33" w:rsidRDefault="00D20E06">
      <w:pPr>
        <w:pStyle w:val="TOC3"/>
        <w:rPr>
          <w:ins w:id="2726" w:author="Author"/>
          <w:del w:id="2727" w:author="Author"/>
          <w:rFonts w:asciiTheme="minorHAnsi" w:eastAsiaTheme="minorEastAsia" w:hAnsiTheme="minorHAnsi" w:cstheme="minorBidi"/>
          <w:sz w:val="22"/>
          <w:szCs w:val="22"/>
          <w:lang w:val="en-US" w:eastAsia="en-US"/>
        </w:rPr>
      </w:pPr>
      <w:ins w:id="2728" w:author="Author">
        <w:del w:id="2729" w:author="Author">
          <w:r>
            <w:rPr>
              <w:rStyle w:val="Hyperlink"/>
              <w14:scene3d>
                <w14:camera w14:prst="orthographicFront"/>
                <w14:lightRig w14:rig="threePt" w14:dir="t">
                  <w14:rot w14:lat="0" w14:lon="0" w14:rev="0"/>
                </w14:lightRig>
              </w14:scene3d>
            </w:rPr>
            <w:delText>4.16.1.</w:delText>
          </w:r>
          <w:r>
            <w:rPr>
              <w:rStyle w:val="Hyperlink"/>
            </w:rPr>
            <w:delText xml:space="preserve"> Rules_Opt_001 ([1] Clause 5.4.7 - table 1 – 1a)</w:delText>
          </w:r>
          <w:r>
            <w:rPr>
              <w:webHidden/>
            </w:rPr>
            <w:tab/>
            <w:delText>70</w:delText>
          </w:r>
        </w:del>
      </w:ins>
    </w:p>
    <w:p w:rsidR="00743B33" w:rsidRDefault="00D20E06">
      <w:pPr>
        <w:pStyle w:val="TOC3"/>
        <w:rPr>
          <w:ins w:id="2730" w:author="Author"/>
          <w:del w:id="2731" w:author="Author"/>
          <w:rFonts w:asciiTheme="minorHAnsi" w:eastAsiaTheme="minorEastAsia" w:hAnsiTheme="minorHAnsi" w:cstheme="minorBidi"/>
          <w:sz w:val="22"/>
          <w:szCs w:val="22"/>
          <w:lang w:val="en-US" w:eastAsia="en-US"/>
        </w:rPr>
      </w:pPr>
      <w:ins w:id="2732" w:author="Author">
        <w:del w:id="2733" w:author="Author">
          <w:r>
            <w:rPr>
              <w:rStyle w:val="Hyperlink"/>
              <w14:scene3d>
                <w14:camera w14:prst="orthographicFront"/>
                <w14:lightRig w14:rig="threePt" w14:dir="t">
                  <w14:rot w14:lat="0" w14:lon="0" w14:rev="0"/>
                </w14:lightRig>
              </w14:scene3d>
            </w:rPr>
            <w:delText>4.16.2.</w:delText>
          </w:r>
          <w:r>
            <w:rPr>
              <w:rStyle w:val="Hyperlink"/>
            </w:rPr>
            <w:delText xml:space="preserve"> Rules_Opt_002 ([1] Clause 5.4.7 - table 1 - 1g)</w:delText>
          </w:r>
          <w:r>
            <w:rPr>
              <w:webHidden/>
            </w:rPr>
            <w:tab/>
            <w:delText>70</w:delText>
          </w:r>
        </w:del>
      </w:ins>
    </w:p>
    <w:p w:rsidR="00743B33" w:rsidRDefault="00D20E06">
      <w:pPr>
        <w:pStyle w:val="TOC3"/>
        <w:rPr>
          <w:ins w:id="2734" w:author="Author"/>
          <w:del w:id="2735" w:author="Author"/>
          <w:rFonts w:asciiTheme="minorHAnsi" w:eastAsiaTheme="minorEastAsia" w:hAnsiTheme="minorHAnsi" w:cstheme="minorBidi"/>
          <w:sz w:val="22"/>
          <w:szCs w:val="22"/>
          <w:lang w:val="en-US" w:eastAsia="en-US"/>
        </w:rPr>
      </w:pPr>
      <w:ins w:id="2736" w:author="Author">
        <w:del w:id="2737" w:author="Author">
          <w:r>
            <w:rPr>
              <w:rStyle w:val="Hyperlink"/>
              <w14:scene3d>
                <w14:camera w14:prst="orthographicFront"/>
                <w14:lightRig w14:rig="threePt" w14:dir="t">
                  <w14:rot w14:lat="0" w14:lon="0" w14:rev="0"/>
                </w14:lightRig>
              </w14:scene3d>
            </w:rPr>
            <w:delText>4.16.3.</w:delText>
          </w:r>
          <w:r>
            <w:rPr>
              <w:rStyle w:val="Hyperlink"/>
            </w:rPr>
            <w:delText xml:space="preserve"> Rules_Opt_003 ([1] Clause 5.4.7 - table 1 - 1g)</w:delText>
          </w:r>
          <w:r>
            <w:rPr>
              <w:webHidden/>
            </w:rPr>
            <w:tab/>
            <w:delText>70</w:delText>
          </w:r>
        </w:del>
      </w:ins>
    </w:p>
    <w:p w:rsidR="00743B33" w:rsidRDefault="00D20E06">
      <w:pPr>
        <w:pStyle w:val="TOC3"/>
        <w:rPr>
          <w:ins w:id="2738" w:author="Author"/>
          <w:del w:id="2739" w:author="Author"/>
          <w:rFonts w:asciiTheme="minorHAnsi" w:eastAsiaTheme="minorEastAsia" w:hAnsiTheme="minorHAnsi" w:cstheme="minorBidi"/>
          <w:sz w:val="22"/>
          <w:szCs w:val="22"/>
          <w:lang w:val="en-US" w:eastAsia="en-US"/>
        </w:rPr>
      </w:pPr>
      <w:ins w:id="2740" w:author="Author">
        <w:del w:id="2741" w:author="Author">
          <w:r>
            <w:rPr>
              <w:rStyle w:val="Hyperlink"/>
              <w14:scene3d>
                <w14:camera w14:prst="orthographicFront"/>
                <w14:lightRig w14:rig="threePt" w14:dir="t">
                  <w14:rot w14:lat="0" w14:lon="0" w14:rev="0"/>
                </w14:lightRig>
              </w14:scene3d>
            </w:rPr>
            <w:delText>4.16.4.</w:delText>
          </w:r>
          <w:r>
            <w:rPr>
              <w:rStyle w:val="Hyperlink"/>
            </w:rPr>
            <w:delText xml:space="preserve"> Rules_Opt_004 ([1] Clause 5.4.7 - table 1 – 1a)</w:delText>
          </w:r>
          <w:r>
            <w:rPr>
              <w:webHidden/>
            </w:rPr>
            <w:tab/>
            <w:delText>70</w:delText>
          </w:r>
        </w:del>
      </w:ins>
    </w:p>
    <w:p w:rsidR="00743B33" w:rsidRDefault="00D20E06">
      <w:pPr>
        <w:pStyle w:val="TOC3"/>
        <w:rPr>
          <w:ins w:id="2742" w:author="Author"/>
          <w:del w:id="2743" w:author="Author"/>
          <w:rFonts w:asciiTheme="minorHAnsi" w:eastAsiaTheme="minorEastAsia" w:hAnsiTheme="minorHAnsi" w:cstheme="minorBidi"/>
          <w:sz w:val="22"/>
          <w:szCs w:val="22"/>
          <w:lang w:val="en-US" w:eastAsia="en-US"/>
        </w:rPr>
      </w:pPr>
      <w:ins w:id="2744" w:author="Author">
        <w:del w:id="2745" w:author="Author">
          <w:r>
            <w:rPr>
              <w:rStyle w:val="Hyperlink"/>
              <w14:scene3d>
                <w14:camera w14:prst="orthographicFront"/>
                <w14:lightRig w14:rig="threePt" w14:dir="t">
                  <w14:rot w14:lat="0" w14:lon="0" w14:rev="0"/>
                </w14:lightRig>
              </w14:scene3d>
            </w:rPr>
            <w:delText>4.16.5.</w:delText>
          </w:r>
          <w:r>
            <w:rPr>
              <w:rStyle w:val="Hyperlink"/>
            </w:rPr>
            <w:delText xml:space="preserve"> Rules_Opt_005</w:delText>
          </w:r>
          <w:r>
            <w:rPr>
              <w:webHidden/>
            </w:rPr>
            <w:tab/>
            <w:delText>71</w:delText>
          </w:r>
        </w:del>
      </w:ins>
    </w:p>
    <w:p w:rsidR="00743B33" w:rsidRDefault="00D20E06">
      <w:pPr>
        <w:pStyle w:val="TOC3"/>
        <w:rPr>
          <w:ins w:id="2746" w:author="Author"/>
          <w:del w:id="2747" w:author="Author"/>
          <w:rFonts w:asciiTheme="minorHAnsi" w:eastAsiaTheme="minorEastAsia" w:hAnsiTheme="minorHAnsi" w:cstheme="minorBidi"/>
          <w:sz w:val="22"/>
          <w:szCs w:val="22"/>
          <w:lang w:val="en-US" w:eastAsia="en-US"/>
        </w:rPr>
      </w:pPr>
      <w:ins w:id="2748" w:author="Author">
        <w:del w:id="2749" w:author="Author">
          <w:r>
            <w:rPr>
              <w:rStyle w:val="Hyperlink"/>
              <w14:scene3d>
                <w14:camera w14:prst="orthographicFront"/>
                <w14:lightRig w14:rig="threePt" w14:dir="t">
                  <w14:rot w14:lat="0" w14:lon="0" w14:rev="0"/>
                </w14:lightRig>
              </w14:scene3d>
            </w:rPr>
            <w:delText>4.16.6.</w:delText>
          </w:r>
          <w:r>
            <w:rPr>
              <w:rStyle w:val="Hyperlink"/>
            </w:rPr>
            <w:delText xml:space="preserve"> Rules_Opt_006</w:delText>
          </w:r>
          <w:r>
            <w:rPr>
              <w:webHidden/>
            </w:rPr>
            <w:tab/>
            <w:delText>71</w:delText>
          </w:r>
        </w:del>
      </w:ins>
    </w:p>
    <w:p w:rsidR="00743B33" w:rsidRDefault="00D20E06">
      <w:pPr>
        <w:pStyle w:val="TOC3"/>
        <w:rPr>
          <w:ins w:id="2750" w:author="Author"/>
          <w:del w:id="2751" w:author="Author"/>
          <w:rFonts w:asciiTheme="minorHAnsi" w:eastAsiaTheme="minorEastAsia" w:hAnsiTheme="minorHAnsi" w:cstheme="minorBidi"/>
          <w:sz w:val="22"/>
          <w:szCs w:val="22"/>
          <w:lang w:val="en-US" w:eastAsia="en-US"/>
        </w:rPr>
      </w:pPr>
      <w:ins w:id="2752" w:author="Author">
        <w:del w:id="2753" w:author="Author">
          <w:r>
            <w:rPr>
              <w:rStyle w:val="Hyperlink"/>
              <w14:scene3d>
                <w14:camera w14:prst="orthographicFront"/>
                <w14:lightRig w14:rig="threePt" w14:dir="t">
                  <w14:rot w14:lat="0" w14:lon="0" w14:rev="0"/>
                </w14:lightRig>
              </w14:scene3d>
            </w:rPr>
            <w:delText>4.16.7.</w:delText>
          </w:r>
          <w:r>
            <w:rPr>
              <w:rStyle w:val="Hyperlink"/>
            </w:rPr>
            <w:delText xml:space="preserve"> Rules_Opt_007</w:delText>
          </w:r>
          <w:r>
            <w:rPr>
              <w:webHidden/>
            </w:rPr>
            <w:tab/>
            <w:delText>71</w:delText>
          </w:r>
        </w:del>
      </w:ins>
    </w:p>
    <w:p w:rsidR="00743B33" w:rsidRDefault="00D20E06">
      <w:pPr>
        <w:pStyle w:val="TOC3"/>
        <w:rPr>
          <w:ins w:id="2754" w:author="Author"/>
          <w:del w:id="2755" w:author="Author"/>
          <w:rFonts w:asciiTheme="minorHAnsi" w:eastAsiaTheme="minorEastAsia" w:hAnsiTheme="minorHAnsi" w:cstheme="minorBidi"/>
          <w:sz w:val="22"/>
          <w:szCs w:val="22"/>
          <w:lang w:val="en-US" w:eastAsia="en-US"/>
        </w:rPr>
      </w:pPr>
      <w:ins w:id="2756" w:author="Author">
        <w:del w:id="2757" w:author="Author">
          <w:r>
            <w:rPr>
              <w:rStyle w:val="Hyperlink"/>
              <w14:scene3d>
                <w14:camera w14:prst="orthographicFront"/>
                <w14:lightRig w14:rig="threePt" w14:dir="t">
                  <w14:rot w14:lat="0" w14:lon="0" w14:rev="0"/>
                </w14:lightRig>
              </w14:scene3d>
            </w:rPr>
            <w:delText>4.16.8.</w:delText>
          </w:r>
          <w:r>
            <w:rPr>
              <w:rStyle w:val="Hyperlink"/>
            </w:rPr>
            <w:delText xml:space="preserve"> Rules_Opt_008</w:delText>
          </w:r>
          <w:r>
            <w:rPr>
              <w:webHidden/>
            </w:rPr>
            <w:tab/>
            <w:delText>71</w:delText>
          </w:r>
        </w:del>
      </w:ins>
    </w:p>
    <w:p w:rsidR="00743B33" w:rsidRDefault="00D20E06">
      <w:pPr>
        <w:pStyle w:val="TOC2"/>
        <w:rPr>
          <w:ins w:id="2758" w:author="Author"/>
          <w:del w:id="2759" w:author="Author"/>
          <w:rFonts w:asciiTheme="minorHAnsi" w:eastAsiaTheme="minorEastAsia" w:hAnsiTheme="minorHAnsi" w:cstheme="minorBidi"/>
          <w:b w:val="0"/>
          <w:iCs w:val="0"/>
          <w:noProof/>
          <w:sz w:val="22"/>
          <w:szCs w:val="22"/>
          <w:lang w:val="en-US" w:eastAsia="en-US"/>
        </w:rPr>
      </w:pPr>
      <w:ins w:id="2760" w:author="Author">
        <w:del w:id="2761" w:author="Author">
          <w:r>
            <w:rPr>
              <w:rStyle w:val="Hyperlink"/>
              <w:b w:val="0"/>
              <w:iCs w:val="0"/>
              <w:noProof/>
            </w:rPr>
            <w:delText>4.17. Events</w:delText>
          </w:r>
          <w:r>
            <w:rPr>
              <w:noProof/>
              <w:webHidden/>
            </w:rPr>
            <w:tab/>
            <w:delText>71</w:delText>
          </w:r>
        </w:del>
      </w:ins>
    </w:p>
    <w:p w:rsidR="00743B33" w:rsidRDefault="00D20E06">
      <w:pPr>
        <w:pStyle w:val="TOC3"/>
        <w:rPr>
          <w:ins w:id="2762" w:author="Author"/>
          <w:del w:id="2763" w:author="Author"/>
          <w:rFonts w:asciiTheme="minorHAnsi" w:eastAsiaTheme="minorEastAsia" w:hAnsiTheme="minorHAnsi" w:cstheme="minorBidi"/>
          <w:sz w:val="22"/>
          <w:szCs w:val="22"/>
          <w:lang w:val="en-US" w:eastAsia="en-US"/>
        </w:rPr>
      </w:pPr>
      <w:ins w:id="2764" w:author="Author">
        <w:del w:id="2765" w:author="Author">
          <w:r>
            <w:rPr>
              <w:rStyle w:val="Hyperlink"/>
              <w14:scene3d>
                <w14:camera w14:prst="orthographicFront"/>
                <w14:lightRig w14:rig="threePt" w14:dir="t">
                  <w14:rot w14:lat="0" w14:lon="0" w14:rev="0"/>
                </w14:lightRig>
              </w14:scene3d>
            </w:rPr>
            <w:delText>4.17.1.</w:delText>
          </w:r>
          <w:r>
            <w:rPr>
              <w:rStyle w:val="Hyperlink"/>
            </w:rPr>
            <w:delText xml:space="preserve"> Rules_Event_001</w:delText>
          </w:r>
          <w:r>
            <w:rPr>
              <w:webHidden/>
            </w:rPr>
            <w:tab/>
            <w:delText>71</w:delText>
          </w:r>
        </w:del>
      </w:ins>
    </w:p>
    <w:p w:rsidR="00743B33" w:rsidRDefault="00D20E06">
      <w:pPr>
        <w:pStyle w:val="TOC3"/>
        <w:rPr>
          <w:ins w:id="2766" w:author="Author"/>
          <w:del w:id="2767" w:author="Author"/>
          <w:rFonts w:asciiTheme="minorHAnsi" w:eastAsiaTheme="minorEastAsia" w:hAnsiTheme="minorHAnsi" w:cstheme="minorBidi"/>
          <w:sz w:val="22"/>
          <w:szCs w:val="22"/>
          <w:lang w:val="en-US" w:eastAsia="en-US"/>
        </w:rPr>
      </w:pPr>
      <w:ins w:id="2768" w:author="Author">
        <w:del w:id="2769" w:author="Author">
          <w:r>
            <w:rPr>
              <w:rStyle w:val="Hyperlink"/>
              <w14:scene3d>
                <w14:camera w14:prst="orthographicFront"/>
                <w14:lightRig w14:rig="threePt" w14:dir="t">
                  <w14:rot w14:lat="0" w14:lon="0" w14:rev="0"/>
                </w14:lightRig>
              </w14:scene3d>
            </w:rPr>
            <w:delText>4.17.2.</w:delText>
          </w:r>
          <w:r>
            <w:rPr>
              <w:rStyle w:val="Hyperlink"/>
            </w:rPr>
            <w:delText xml:space="preserve"> Rules_Event_002</w:delText>
          </w:r>
          <w:r>
            <w:rPr>
              <w:webHidden/>
            </w:rPr>
            <w:tab/>
            <w:delText>72</w:delText>
          </w:r>
        </w:del>
      </w:ins>
    </w:p>
    <w:p w:rsidR="00743B33" w:rsidRDefault="00D20E06">
      <w:pPr>
        <w:pStyle w:val="TOC3"/>
        <w:rPr>
          <w:ins w:id="2770" w:author="Author"/>
          <w:del w:id="2771" w:author="Author"/>
          <w:rFonts w:asciiTheme="minorHAnsi" w:eastAsiaTheme="minorEastAsia" w:hAnsiTheme="minorHAnsi" w:cstheme="minorBidi"/>
          <w:sz w:val="22"/>
          <w:szCs w:val="22"/>
          <w:lang w:val="en-US" w:eastAsia="en-US"/>
        </w:rPr>
      </w:pPr>
      <w:ins w:id="2772" w:author="Author">
        <w:del w:id="2773" w:author="Author">
          <w:r>
            <w:rPr>
              <w:rStyle w:val="Hyperlink"/>
              <w14:scene3d>
                <w14:camera w14:prst="orthographicFront"/>
                <w14:lightRig w14:rig="threePt" w14:dir="t">
                  <w14:rot w14:lat="0" w14:lon="0" w14:rev="0"/>
                </w14:lightRig>
              </w14:scene3d>
            </w:rPr>
            <w:delText>4.17.3.</w:delText>
          </w:r>
          <w:r>
            <w:rPr>
              <w:rStyle w:val="Hyperlink"/>
            </w:rPr>
            <w:delText xml:space="preserve"> ptRules_Event_003</w:delText>
          </w:r>
          <w:r>
            <w:rPr>
              <w:webHidden/>
            </w:rPr>
            <w:tab/>
            <w:delText>72</w:delText>
          </w:r>
        </w:del>
      </w:ins>
    </w:p>
    <w:p w:rsidR="00743B33" w:rsidRDefault="00D20E06">
      <w:pPr>
        <w:pStyle w:val="TOC2"/>
        <w:rPr>
          <w:ins w:id="2774" w:author="Author"/>
          <w:del w:id="2775" w:author="Author"/>
          <w:rFonts w:asciiTheme="minorHAnsi" w:eastAsiaTheme="minorEastAsia" w:hAnsiTheme="minorHAnsi" w:cstheme="minorBidi"/>
          <w:b w:val="0"/>
          <w:iCs w:val="0"/>
          <w:noProof/>
          <w:sz w:val="22"/>
          <w:szCs w:val="22"/>
          <w:lang w:val="en-US" w:eastAsia="en-US"/>
        </w:rPr>
      </w:pPr>
      <w:ins w:id="2776" w:author="Author">
        <w:del w:id="2777" w:author="Author">
          <w:r>
            <w:rPr>
              <w:rStyle w:val="Hyperlink"/>
              <w:b w:val="0"/>
              <w:iCs w:val="0"/>
              <w:noProof/>
            </w:rPr>
            <w:delText>4.18. Object Oriented Programming</w:delText>
          </w:r>
          <w:r>
            <w:rPr>
              <w:noProof/>
              <w:webHidden/>
            </w:rPr>
            <w:tab/>
            <w:delText>72</w:delText>
          </w:r>
        </w:del>
      </w:ins>
    </w:p>
    <w:p w:rsidR="00743B33" w:rsidRDefault="00D20E06">
      <w:pPr>
        <w:pStyle w:val="TOC3"/>
        <w:rPr>
          <w:ins w:id="2778" w:author="Author"/>
          <w:del w:id="2779" w:author="Author"/>
          <w:rFonts w:asciiTheme="minorHAnsi" w:eastAsiaTheme="minorEastAsia" w:hAnsiTheme="minorHAnsi" w:cstheme="minorBidi"/>
          <w:sz w:val="22"/>
          <w:szCs w:val="22"/>
          <w:lang w:val="en-US" w:eastAsia="en-US"/>
        </w:rPr>
      </w:pPr>
      <w:ins w:id="2780" w:author="Author">
        <w:del w:id="2781" w:author="Author">
          <w:r>
            <w:rPr>
              <w:rStyle w:val="Hyperlink"/>
              <w14:scene3d>
                <w14:camera w14:prst="orthographicFront"/>
                <w14:lightRig w14:rig="threePt" w14:dir="t">
                  <w14:rot w14:lat="0" w14:lon="0" w14:rev="0"/>
                </w14:lightRig>
              </w14:scene3d>
            </w:rPr>
            <w:delText>4.18.1.</w:delText>
          </w:r>
          <w:r>
            <w:rPr>
              <w:rStyle w:val="Hyperlink"/>
            </w:rPr>
            <w:delText xml:space="preserve"> Rules_Oop_001</w:delText>
          </w:r>
          <w:r>
            <w:rPr>
              <w:webHidden/>
            </w:rPr>
            <w:tab/>
            <w:delText>72</w:delText>
          </w:r>
        </w:del>
      </w:ins>
    </w:p>
    <w:p w:rsidR="00743B33" w:rsidRDefault="00D20E06">
      <w:pPr>
        <w:pStyle w:val="TOC2"/>
        <w:rPr>
          <w:ins w:id="2782" w:author="Author"/>
          <w:del w:id="2783" w:author="Author"/>
          <w:rFonts w:asciiTheme="minorHAnsi" w:eastAsiaTheme="minorEastAsia" w:hAnsiTheme="minorHAnsi" w:cstheme="minorBidi"/>
          <w:b w:val="0"/>
          <w:iCs w:val="0"/>
          <w:noProof/>
          <w:sz w:val="22"/>
          <w:szCs w:val="22"/>
          <w:lang w:val="en-US" w:eastAsia="en-US"/>
        </w:rPr>
      </w:pPr>
      <w:ins w:id="2784" w:author="Author">
        <w:del w:id="2785" w:author="Author">
          <w:r>
            <w:rPr>
              <w:rStyle w:val="Hyperlink"/>
              <w:b w:val="0"/>
              <w:iCs w:val="0"/>
              <w:noProof/>
            </w:rPr>
            <w:delText>4.19. Except Handling</w:delText>
          </w:r>
          <w:r>
            <w:rPr>
              <w:noProof/>
              <w:webHidden/>
            </w:rPr>
            <w:tab/>
            <w:delText>72</w:delText>
          </w:r>
        </w:del>
      </w:ins>
    </w:p>
    <w:p w:rsidR="00743B33" w:rsidRDefault="00D20E06">
      <w:pPr>
        <w:pStyle w:val="TOC3"/>
        <w:rPr>
          <w:ins w:id="2786" w:author="Author"/>
          <w:del w:id="2787" w:author="Author"/>
          <w:rFonts w:asciiTheme="minorHAnsi" w:eastAsiaTheme="minorEastAsia" w:hAnsiTheme="minorHAnsi" w:cstheme="minorBidi"/>
          <w:sz w:val="22"/>
          <w:szCs w:val="22"/>
          <w:lang w:val="en-US" w:eastAsia="en-US"/>
        </w:rPr>
      </w:pPr>
      <w:ins w:id="2788" w:author="Author">
        <w:del w:id="2789" w:author="Author">
          <w:r>
            <w:rPr>
              <w:rStyle w:val="Hyperlink"/>
              <w14:scene3d>
                <w14:camera w14:prst="orthographicFront"/>
                <w14:lightRig w14:rig="threePt" w14:dir="t">
                  <w14:rot w14:lat="0" w14:lon="0" w14:rev="0"/>
                </w14:lightRig>
              </w14:scene3d>
            </w:rPr>
            <w:delText>4.19.1.</w:delText>
          </w:r>
          <w:r>
            <w:rPr>
              <w:rStyle w:val="Hyperlink"/>
            </w:rPr>
            <w:delText xml:space="preserve"> Rules_Expt_001</w:delText>
          </w:r>
          <w:r>
            <w:rPr>
              <w:webHidden/>
            </w:rPr>
            <w:tab/>
            <w:delText>72</w:delText>
          </w:r>
        </w:del>
      </w:ins>
    </w:p>
    <w:p w:rsidR="00743B33" w:rsidRDefault="00D20E06">
      <w:pPr>
        <w:pStyle w:val="TOC3"/>
        <w:rPr>
          <w:ins w:id="2790" w:author="Author"/>
          <w:del w:id="2791" w:author="Author"/>
          <w:rFonts w:asciiTheme="minorHAnsi" w:eastAsiaTheme="minorEastAsia" w:hAnsiTheme="minorHAnsi" w:cstheme="minorBidi"/>
          <w:sz w:val="22"/>
          <w:szCs w:val="22"/>
          <w:lang w:val="en-US" w:eastAsia="en-US"/>
        </w:rPr>
      </w:pPr>
      <w:ins w:id="2792" w:author="Author">
        <w:del w:id="2793" w:author="Author">
          <w:r>
            <w:rPr>
              <w:rStyle w:val="Hyperlink"/>
              <w14:scene3d>
                <w14:camera w14:prst="orthographicFront"/>
                <w14:lightRig w14:rig="threePt" w14:dir="t">
                  <w14:rot w14:lat="0" w14:lon="0" w14:rev="0"/>
                </w14:lightRig>
              </w14:scene3d>
            </w:rPr>
            <w:delText>4.19.2.</w:delText>
          </w:r>
          <w:r>
            <w:rPr>
              <w:rStyle w:val="Hyperlink"/>
            </w:rPr>
            <w:delText xml:space="preserve"> Rules_Expt_002</w:delText>
          </w:r>
          <w:r>
            <w:rPr>
              <w:webHidden/>
            </w:rPr>
            <w:tab/>
            <w:delText>73</w:delText>
          </w:r>
        </w:del>
      </w:ins>
    </w:p>
    <w:p w:rsidR="00743B33" w:rsidRDefault="00D20E06">
      <w:pPr>
        <w:pStyle w:val="TOC3"/>
        <w:rPr>
          <w:ins w:id="2794" w:author="Author"/>
          <w:del w:id="2795" w:author="Author"/>
          <w:rFonts w:asciiTheme="minorHAnsi" w:eastAsiaTheme="minorEastAsia" w:hAnsiTheme="minorHAnsi" w:cstheme="minorBidi"/>
          <w:sz w:val="22"/>
          <w:szCs w:val="22"/>
          <w:lang w:val="en-US" w:eastAsia="en-US"/>
        </w:rPr>
      </w:pPr>
      <w:ins w:id="2796" w:author="Author">
        <w:del w:id="2797" w:author="Author">
          <w:r>
            <w:rPr>
              <w:rStyle w:val="Hyperlink"/>
              <w14:scene3d>
                <w14:camera w14:prst="orthographicFront"/>
                <w14:lightRig w14:rig="threePt" w14:dir="t">
                  <w14:rot w14:lat="0" w14:lon="0" w14:rev="0"/>
                </w14:lightRig>
              </w14:scene3d>
            </w:rPr>
            <w:delText>4.19.3.</w:delText>
          </w:r>
          <w:r>
            <w:rPr>
              <w:rStyle w:val="Hyperlink"/>
            </w:rPr>
            <w:delText xml:space="preserve"> Rules_Expt_002</w:delText>
          </w:r>
          <w:r>
            <w:rPr>
              <w:webHidden/>
            </w:rPr>
            <w:tab/>
            <w:delText>73</w:delText>
          </w:r>
        </w:del>
      </w:ins>
    </w:p>
    <w:p w:rsidR="00743B33" w:rsidRDefault="00D20E06">
      <w:pPr>
        <w:pStyle w:val="TOC1"/>
        <w:tabs>
          <w:tab w:val="right" w:leader="dot" w:pos="9530"/>
        </w:tabs>
        <w:rPr>
          <w:ins w:id="2798" w:author="Author"/>
          <w:del w:id="2799" w:author="Author"/>
          <w:rFonts w:asciiTheme="minorHAnsi" w:eastAsiaTheme="minorEastAsia" w:hAnsiTheme="minorHAnsi" w:cstheme="minorBidi"/>
          <w:b w:val="0"/>
          <w:bCs w:val="0"/>
          <w:caps w:val="0"/>
          <w:noProof/>
          <w:sz w:val="22"/>
          <w:szCs w:val="22"/>
          <w:lang w:val="en-US" w:eastAsia="en-US"/>
        </w:rPr>
      </w:pPr>
      <w:ins w:id="2800" w:author="Author">
        <w:del w:id="2801" w:author="Author">
          <w:r>
            <w:rPr>
              <w:rStyle w:val="Hyperlink"/>
              <w:b w:val="0"/>
              <w:bCs w:val="0"/>
              <w:caps w:val="0"/>
              <w:noProof/>
              <w14:scene3d>
                <w14:camera w14:prst="orthographicFront"/>
                <w14:lightRig w14:rig="threePt" w14:dir="t">
                  <w14:rot w14:lat="0" w14:lon="0" w14:rev="0"/>
                </w14:lightRig>
              </w14:scene3d>
            </w:rPr>
            <w:delText>5.</w:delText>
          </w:r>
          <w:r>
            <w:rPr>
              <w:rStyle w:val="Hyperlink"/>
              <w:b w:val="0"/>
              <w:bCs w:val="0"/>
              <w:caps w:val="0"/>
              <w:noProof/>
            </w:rPr>
            <w:delText xml:space="preserve"> Prpoject Settings and Structure</w:delText>
          </w:r>
          <w:r>
            <w:rPr>
              <w:noProof/>
              <w:webHidden/>
            </w:rPr>
            <w:tab/>
            <w:delText>73</w:delText>
          </w:r>
        </w:del>
      </w:ins>
    </w:p>
    <w:p w:rsidR="00743B33" w:rsidRDefault="00D20E06">
      <w:pPr>
        <w:pStyle w:val="TOC3"/>
        <w:rPr>
          <w:ins w:id="2802" w:author="Author"/>
          <w:del w:id="2803" w:author="Author"/>
          <w:rFonts w:asciiTheme="minorHAnsi" w:eastAsiaTheme="minorEastAsia" w:hAnsiTheme="minorHAnsi" w:cstheme="minorBidi"/>
          <w:sz w:val="22"/>
          <w:szCs w:val="22"/>
          <w:lang w:val="en-US" w:eastAsia="en-US"/>
        </w:rPr>
      </w:pPr>
      <w:ins w:id="2804" w:author="Author">
        <w:del w:id="2805" w:author="Author">
          <w:r>
            <w:rPr>
              <w:rStyle w:val="Hyperlink"/>
              <w14:scene3d>
                <w14:camera w14:prst="orthographicFront"/>
                <w14:lightRig w14:rig="threePt" w14:dir="t">
                  <w14:rot w14:lat="0" w14:lon="0" w14:rev="0"/>
                </w14:lightRig>
              </w14:scene3d>
            </w:rPr>
            <w:delText>5.1.1.</w:delText>
          </w:r>
          <w:r>
            <w:rPr>
              <w:rStyle w:val="Hyperlink"/>
            </w:rPr>
            <w:delText xml:space="preserve"> Rules_Project_001</w:delText>
          </w:r>
          <w:r>
            <w:rPr>
              <w:webHidden/>
            </w:rPr>
            <w:tab/>
            <w:delText>73</w:delText>
          </w:r>
        </w:del>
      </w:ins>
    </w:p>
    <w:p w:rsidR="00743B33" w:rsidRDefault="00D20E06">
      <w:pPr>
        <w:pStyle w:val="TOC3"/>
        <w:rPr>
          <w:ins w:id="2806" w:author="Author"/>
          <w:del w:id="2807" w:author="Author"/>
          <w:rFonts w:asciiTheme="minorHAnsi" w:eastAsiaTheme="minorEastAsia" w:hAnsiTheme="minorHAnsi" w:cstheme="minorBidi"/>
          <w:sz w:val="22"/>
          <w:szCs w:val="22"/>
          <w:lang w:val="en-US" w:eastAsia="en-US"/>
        </w:rPr>
      </w:pPr>
      <w:ins w:id="2808" w:author="Author">
        <w:del w:id="2809" w:author="Author">
          <w:r>
            <w:rPr>
              <w:rStyle w:val="Hyperlink"/>
              <w14:scene3d>
                <w14:camera w14:prst="orthographicFront"/>
                <w14:lightRig w14:rig="threePt" w14:dir="t">
                  <w14:rot w14:lat="0" w14:lon="0" w14:rev="0"/>
                </w14:lightRig>
              </w14:scene3d>
            </w:rPr>
            <w:delText>5.1.2.</w:delText>
          </w:r>
          <w:r>
            <w:rPr>
              <w:rStyle w:val="Hyperlink"/>
            </w:rPr>
            <w:delText xml:space="preserve"> Rules_Project_002</w:delText>
          </w:r>
          <w:r>
            <w:rPr>
              <w:webHidden/>
            </w:rPr>
            <w:tab/>
            <w:delText>74</w:delText>
          </w:r>
        </w:del>
      </w:ins>
    </w:p>
    <w:p w:rsidR="00743B33" w:rsidRDefault="00D20E06">
      <w:pPr>
        <w:pStyle w:val="TOC3"/>
        <w:rPr>
          <w:ins w:id="2810" w:author="Author"/>
          <w:del w:id="2811" w:author="Author"/>
          <w:rFonts w:asciiTheme="minorHAnsi" w:eastAsiaTheme="minorEastAsia" w:hAnsiTheme="minorHAnsi" w:cstheme="minorBidi"/>
          <w:sz w:val="22"/>
          <w:szCs w:val="22"/>
          <w:lang w:val="en-US" w:eastAsia="en-US"/>
        </w:rPr>
      </w:pPr>
      <w:ins w:id="2812" w:author="Author">
        <w:del w:id="2813" w:author="Author">
          <w:r>
            <w:rPr>
              <w:rStyle w:val="Hyperlink"/>
              <w14:scene3d>
                <w14:camera w14:prst="orthographicFront"/>
                <w14:lightRig w14:rig="threePt" w14:dir="t">
                  <w14:rot w14:lat="0" w14:lon="0" w14:rev="0"/>
                </w14:lightRig>
              </w14:scene3d>
            </w:rPr>
            <w:delText>5.1.3.</w:delText>
          </w:r>
          <w:r>
            <w:rPr>
              <w:rStyle w:val="Hyperlink"/>
            </w:rPr>
            <w:delText xml:space="preserve"> Rules_Project_003</w:delText>
          </w:r>
          <w:r>
            <w:rPr>
              <w:webHidden/>
            </w:rPr>
            <w:tab/>
            <w:delText>74</w:delText>
          </w:r>
        </w:del>
      </w:ins>
    </w:p>
    <w:p w:rsidR="00743B33" w:rsidRDefault="00D20E06">
      <w:pPr>
        <w:pStyle w:val="TOC3"/>
        <w:rPr>
          <w:ins w:id="2814" w:author="Author"/>
          <w:del w:id="2815" w:author="Author"/>
          <w:rFonts w:asciiTheme="minorHAnsi" w:eastAsiaTheme="minorEastAsia" w:hAnsiTheme="minorHAnsi" w:cstheme="minorBidi"/>
          <w:sz w:val="22"/>
          <w:szCs w:val="22"/>
          <w:lang w:val="en-US" w:eastAsia="en-US"/>
        </w:rPr>
      </w:pPr>
      <w:ins w:id="2816" w:author="Author">
        <w:del w:id="2817" w:author="Author">
          <w:r>
            <w:rPr>
              <w:rStyle w:val="Hyperlink"/>
              <w14:scene3d>
                <w14:camera w14:prst="orthographicFront"/>
                <w14:lightRig w14:rig="threePt" w14:dir="t">
                  <w14:rot w14:lat="0" w14:lon="0" w14:rev="0"/>
                </w14:lightRig>
              </w14:scene3d>
            </w:rPr>
            <w:delText>5.1.4.</w:delText>
          </w:r>
          <w:r>
            <w:rPr>
              <w:rStyle w:val="Hyperlink"/>
            </w:rPr>
            <w:delText xml:space="preserve"> Rules_Project_003</w:delText>
          </w:r>
          <w:r>
            <w:rPr>
              <w:webHidden/>
            </w:rPr>
            <w:tab/>
            <w:delText>74</w:delText>
          </w:r>
        </w:del>
      </w:ins>
    </w:p>
    <w:p w:rsidR="00743B33" w:rsidRDefault="00D20E06">
      <w:pPr>
        <w:pStyle w:val="TOC3"/>
        <w:rPr>
          <w:ins w:id="2818" w:author="Author"/>
          <w:del w:id="2819" w:author="Author"/>
          <w:rFonts w:asciiTheme="minorHAnsi" w:eastAsiaTheme="minorEastAsia" w:hAnsiTheme="minorHAnsi" w:cstheme="minorBidi"/>
          <w:sz w:val="22"/>
          <w:szCs w:val="22"/>
          <w:lang w:val="en-US" w:eastAsia="en-US"/>
        </w:rPr>
      </w:pPr>
      <w:ins w:id="2820" w:author="Author">
        <w:del w:id="2821" w:author="Author">
          <w:r>
            <w:rPr>
              <w:rStyle w:val="Hyperlink"/>
              <w14:scene3d>
                <w14:camera w14:prst="orthographicFront"/>
                <w14:lightRig w14:rig="threePt" w14:dir="t">
                  <w14:rot w14:lat="0" w14:lon="0" w14:rev="0"/>
                </w14:lightRig>
              </w14:scene3d>
            </w:rPr>
            <w:delText>5.1.5.</w:delText>
          </w:r>
          <w:r>
            <w:rPr>
              <w:rStyle w:val="Hyperlink"/>
            </w:rPr>
            <w:delText xml:space="preserve"> Rules_Project_004</w:delText>
          </w:r>
          <w:r>
            <w:rPr>
              <w:webHidden/>
            </w:rPr>
            <w:tab/>
            <w:delText>74</w:delText>
          </w:r>
        </w:del>
      </w:ins>
    </w:p>
    <w:p w:rsidR="00743B33" w:rsidRDefault="00D20E06">
      <w:pPr>
        <w:pStyle w:val="TOC3"/>
        <w:rPr>
          <w:ins w:id="2822" w:author="Author"/>
          <w:del w:id="2823" w:author="Author"/>
          <w:rFonts w:asciiTheme="minorHAnsi" w:eastAsiaTheme="minorEastAsia" w:hAnsiTheme="minorHAnsi" w:cstheme="minorBidi"/>
          <w:sz w:val="22"/>
          <w:szCs w:val="22"/>
          <w:lang w:val="en-US" w:eastAsia="en-US"/>
        </w:rPr>
      </w:pPr>
      <w:ins w:id="2824" w:author="Author">
        <w:del w:id="2825" w:author="Author">
          <w:r>
            <w:rPr>
              <w:rStyle w:val="Hyperlink"/>
              <w14:scene3d>
                <w14:camera w14:prst="orthographicFront"/>
                <w14:lightRig w14:rig="threePt" w14:dir="t">
                  <w14:rot w14:lat="0" w14:lon="0" w14:rev="0"/>
                </w14:lightRig>
              </w14:scene3d>
            </w:rPr>
            <w:delText>5.1.6.</w:delText>
          </w:r>
          <w:r>
            <w:rPr>
              <w:rStyle w:val="Hyperlink"/>
            </w:rPr>
            <w:delText xml:space="preserve"> Rules_Project_005</w:delText>
          </w:r>
          <w:r>
            <w:rPr>
              <w:webHidden/>
            </w:rPr>
            <w:tab/>
            <w:delText>75</w:delText>
          </w:r>
        </w:del>
      </w:ins>
    </w:p>
    <w:p w:rsidR="00743B33" w:rsidRDefault="00D20E06">
      <w:pPr>
        <w:pStyle w:val="TOC3"/>
        <w:rPr>
          <w:ins w:id="2826" w:author="Author"/>
          <w:del w:id="2827" w:author="Author"/>
          <w:rFonts w:asciiTheme="minorHAnsi" w:eastAsiaTheme="minorEastAsia" w:hAnsiTheme="minorHAnsi" w:cstheme="minorBidi"/>
          <w:sz w:val="22"/>
          <w:szCs w:val="22"/>
          <w:lang w:val="en-US" w:eastAsia="en-US"/>
        </w:rPr>
      </w:pPr>
      <w:ins w:id="2828" w:author="Author">
        <w:del w:id="2829" w:author="Author">
          <w:r>
            <w:rPr>
              <w:rStyle w:val="Hyperlink"/>
              <w14:scene3d>
                <w14:camera w14:prst="orthographicFront"/>
                <w14:lightRig w14:rig="threePt" w14:dir="t">
                  <w14:rot w14:lat="0" w14:lon="0" w14:rev="0"/>
                </w14:lightRig>
              </w14:scene3d>
            </w:rPr>
            <w:delText>5.1.7.</w:delText>
          </w:r>
          <w:r>
            <w:rPr>
              <w:rStyle w:val="Hyperlink"/>
            </w:rPr>
            <w:delText xml:space="preserve"> Rules_Project_006</w:delText>
          </w:r>
          <w:r>
            <w:rPr>
              <w:webHidden/>
            </w:rPr>
            <w:tab/>
            <w:delText>75</w:delText>
          </w:r>
        </w:del>
      </w:ins>
    </w:p>
    <w:p w:rsidR="00743B33" w:rsidRDefault="00D20E06">
      <w:pPr>
        <w:pStyle w:val="TOC1"/>
        <w:tabs>
          <w:tab w:val="right" w:leader="dot" w:pos="9530"/>
        </w:tabs>
        <w:rPr>
          <w:ins w:id="2830" w:author="Author"/>
          <w:del w:id="2831" w:author="Author"/>
          <w:rFonts w:asciiTheme="minorHAnsi" w:eastAsiaTheme="minorEastAsia" w:hAnsiTheme="minorHAnsi" w:cstheme="minorBidi"/>
          <w:b w:val="0"/>
          <w:bCs w:val="0"/>
          <w:caps w:val="0"/>
          <w:noProof/>
          <w:sz w:val="22"/>
          <w:szCs w:val="22"/>
          <w:lang w:val="en-US" w:eastAsia="en-US"/>
        </w:rPr>
      </w:pPr>
      <w:ins w:id="2832" w:author="Author">
        <w:del w:id="2833" w:author="Author">
          <w:r>
            <w:rPr>
              <w:rStyle w:val="Hyperlink"/>
              <w:b w:val="0"/>
              <w:bCs w:val="0"/>
              <w:caps w:val="0"/>
              <w:noProof/>
            </w:rPr>
            <w:delText>Table of Content</w:delText>
          </w:r>
          <w:r>
            <w:rPr>
              <w:noProof/>
              <w:webHidden/>
            </w:rPr>
            <w:tab/>
            <w:delText>2</w:delText>
          </w:r>
        </w:del>
      </w:ins>
    </w:p>
    <w:p w:rsidR="00743B33" w:rsidRDefault="00D20E06">
      <w:pPr>
        <w:pStyle w:val="TOC1"/>
        <w:tabs>
          <w:tab w:val="right" w:leader="dot" w:pos="9530"/>
        </w:tabs>
        <w:rPr>
          <w:ins w:id="2834" w:author="Author"/>
          <w:del w:id="2835" w:author="Author"/>
          <w:rFonts w:asciiTheme="minorHAnsi" w:eastAsiaTheme="minorEastAsia" w:hAnsiTheme="minorHAnsi" w:cstheme="minorBidi"/>
          <w:b w:val="0"/>
          <w:bCs w:val="0"/>
          <w:caps w:val="0"/>
          <w:noProof/>
          <w:sz w:val="22"/>
          <w:szCs w:val="22"/>
          <w:lang w:val="en-US" w:eastAsia="en-US"/>
        </w:rPr>
      </w:pPr>
      <w:ins w:id="2836" w:author="Author">
        <w:del w:id="2837" w:author="Author">
          <w:r>
            <w:rPr>
              <w:rStyle w:val="Hyperlink"/>
              <w:b w:val="0"/>
              <w:bCs w:val="0"/>
              <w:caps w:val="0"/>
              <w:noProof/>
              <w14:scene3d>
                <w14:camera w14:prst="orthographicFront"/>
                <w14:lightRig w14:rig="threePt" w14:dir="t">
                  <w14:rot w14:lat="0" w14:lon="0" w14:rev="0"/>
                </w14:lightRig>
              </w14:scene3d>
            </w:rPr>
            <w:delText>1.</w:delText>
          </w:r>
          <w:r>
            <w:rPr>
              <w:rStyle w:val="Hyperlink"/>
              <w:b w:val="0"/>
              <w:bCs w:val="0"/>
              <w:caps w:val="0"/>
              <w:noProof/>
            </w:rPr>
            <w:delText xml:space="preserve"> Introduction</w:delText>
          </w:r>
          <w:r>
            <w:rPr>
              <w:noProof/>
              <w:webHidden/>
            </w:rPr>
            <w:tab/>
            <w:delText>7</w:delText>
          </w:r>
        </w:del>
      </w:ins>
    </w:p>
    <w:p w:rsidR="00743B33" w:rsidRDefault="00D20E06">
      <w:pPr>
        <w:pStyle w:val="TOC2"/>
        <w:rPr>
          <w:ins w:id="2838" w:author="Author"/>
          <w:del w:id="2839" w:author="Author"/>
          <w:rFonts w:asciiTheme="minorHAnsi" w:eastAsiaTheme="minorEastAsia" w:hAnsiTheme="minorHAnsi" w:cstheme="minorBidi"/>
          <w:b w:val="0"/>
          <w:iCs w:val="0"/>
          <w:noProof/>
          <w:sz w:val="22"/>
          <w:szCs w:val="22"/>
          <w:lang w:val="en-US" w:eastAsia="en-US"/>
        </w:rPr>
      </w:pPr>
      <w:ins w:id="2840" w:author="Author">
        <w:del w:id="2841" w:author="Author">
          <w:r>
            <w:rPr>
              <w:rStyle w:val="Hyperlink"/>
              <w:b w:val="0"/>
              <w:iCs w:val="0"/>
              <w:noProof/>
            </w:rPr>
            <w:delText>1.1. Purpose of the document</w:delText>
          </w:r>
          <w:r>
            <w:rPr>
              <w:noProof/>
              <w:webHidden/>
            </w:rPr>
            <w:tab/>
            <w:delText>7</w:delText>
          </w:r>
        </w:del>
      </w:ins>
    </w:p>
    <w:p w:rsidR="00743B33" w:rsidRDefault="00D20E06">
      <w:pPr>
        <w:pStyle w:val="TOC2"/>
        <w:rPr>
          <w:ins w:id="2842" w:author="Author"/>
          <w:del w:id="2843" w:author="Author"/>
          <w:rFonts w:asciiTheme="minorHAnsi" w:eastAsiaTheme="minorEastAsia" w:hAnsiTheme="minorHAnsi" w:cstheme="minorBidi"/>
          <w:b w:val="0"/>
          <w:iCs w:val="0"/>
          <w:noProof/>
          <w:sz w:val="22"/>
          <w:szCs w:val="22"/>
          <w:lang w:val="en-US" w:eastAsia="en-US"/>
        </w:rPr>
      </w:pPr>
      <w:ins w:id="2844" w:author="Author">
        <w:del w:id="2845" w:author="Author">
          <w:r>
            <w:rPr>
              <w:rStyle w:val="Hyperlink"/>
              <w:b w:val="0"/>
              <w:iCs w:val="0"/>
              <w:noProof/>
            </w:rPr>
            <w:delText>1.2. Reference</w:delText>
          </w:r>
          <w:r>
            <w:rPr>
              <w:noProof/>
              <w:webHidden/>
            </w:rPr>
            <w:tab/>
            <w:delText>7</w:delText>
          </w:r>
        </w:del>
      </w:ins>
    </w:p>
    <w:p w:rsidR="00743B33" w:rsidRDefault="00D20E06">
      <w:pPr>
        <w:pStyle w:val="TOC1"/>
        <w:tabs>
          <w:tab w:val="right" w:leader="dot" w:pos="9530"/>
        </w:tabs>
        <w:rPr>
          <w:ins w:id="2846" w:author="Author"/>
          <w:del w:id="2847" w:author="Author"/>
          <w:rFonts w:asciiTheme="minorHAnsi" w:eastAsiaTheme="minorEastAsia" w:hAnsiTheme="minorHAnsi" w:cstheme="minorBidi"/>
          <w:b w:val="0"/>
          <w:bCs w:val="0"/>
          <w:caps w:val="0"/>
          <w:noProof/>
          <w:sz w:val="22"/>
          <w:szCs w:val="22"/>
          <w:lang w:val="en-US" w:eastAsia="en-US"/>
        </w:rPr>
      </w:pPr>
      <w:ins w:id="2848" w:author="Author">
        <w:del w:id="2849" w:author="Author">
          <w:r>
            <w:rPr>
              <w:rStyle w:val="Hyperlink"/>
              <w:b w:val="0"/>
              <w:bCs w:val="0"/>
              <w:caps w:val="0"/>
              <w:noProof/>
              <w14:scene3d>
                <w14:camera w14:prst="orthographicFront"/>
                <w14:lightRig w14:rig="threePt" w14:dir="t">
                  <w14:rot w14:lat="0" w14:lon="0" w14:rev="0"/>
                </w14:lightRig>
              </w14:scene3d>
            </w:rPr>
            <w:delText>2.</w:delText>
          </w:r>
          <w:r>
            <w:rPr>
              <w:rStyle w:val="Hyperlink"/>
              <w:b w:val="0"/>
              <w:bCs w:val="0"/>
              <w:caps w:val="0"/>
              <w:noProof/>
            </w:rPr>
            <w:delText xml:space="preserve"> Naming Convention</w:delText>
          </w:r>
          <w:r>
            <w:rPr>
              <w:noProof/>
              <w:webHidden/>
            </w:rPr>
            <w:tab/>
            <w:delText>8</w:delText>
          </w:r>
        </w:del>
      </w:ins>
    </w:p>
    <w:p w:rsidR="00743B33" w:rsidRDefault="00D20E06">
      <w:pPr>
        <w:pStyle w:val="TOC2"/>
        <w:rPr>
          <w:ins w:id="2850" w:author="Author"/>
          <w:del w:id="2851" w:author="Author"/>
          <w:rFonts w:asciiTheme="minorHAnsi" w:eastAsiaTheme="minorEastAsia" w:hAnsiTheme="minorHAnsi" w:cstheme="minorBidi"/>
          <w:b w:val="0"/>
          <w:iCs w:val="0"/>
          <w:noProof/>
          <w:sz w:val="22"/>
          <w:szCs w:val="22"/>
          <w:lang w:val="en-US" w:eastAsia="en-US"/>
        </w:rPr>
      </w:pPr>
      <w:ins w:id="2852" w:author="Author">
        <w:del w:id="2853" w:author="Author">
          <w:r>
            <w:rPr>
              <w:rStyle w:val="Hyperlink"/>
              <w:b w:val="0"/>
              <w:iCs w:val="0"/>
              <w:noProof/>
            </w:rPr>
            <w:delText>2.1. File Naming</w:delText>
          </w:r>
          <w:r>
            <w:rPr>
              <w:noProof/>
              <w:webHidden/>
            </w:rPr>
            <w:tab/>
            <w:delText>8</w:delText>
          </w:r>
        </w:del>
      </w:ins>
    </w:p>
    <w:p w:rsidR="00743B33" w:rsidRDefault="00D20E06">
      <w:pPr>
        <w:pStyle w:val="TOC3"/>
        <w:rPr>
          <w:ins w:id="2854" w:author="Author"/>
          <w:del w:id="2855" w:author="Author"/>
          <w:rFonts w:asciiTheme="minorHAnsi" w:eastAsiaTheme="minorEastAsia" w:hAnsiTheme="minorHAnsi" w:cstheme="minorBidi"/>
          <w:sz w:val="22"/>
          <w:szCs w:val="22"/>
          <w:lang w:val="en-US" w:eastAsia="en-US"/>
        </w:rPr>
      </w:pPr>
      <w:ins w:id="2856" w:author="Author">
        <w:del w:id="2857" w:author="Author">
          <w:r>
            <w:rPr>
              <w:rStyle w:val="Hyperlink"/>
              <w14:scene3d>
                <w14:camera w14:prst="orthographicFront"/>
                <w14:lightRig w14:rig="threePt" w14:dir="t">
                  <w14:rot w14:lat="0" w14:lon="0" w14:rev="0"/>
                </w14:lightRig>
              </w14:scene3d>
            </w:rPr>
            <w:delText>2.1.1.</w:delText>
          </w:r>
          <w:r>
            <w:rPr>
              <w:rStyle w:val="Hyperlink"/>
            </w:rPr>
            <w:delText xml:space="preserve"> Name_File_001 ([1] Clause 5.4.7 - table 1 - 1h)</w:delText>
          </w:r>
          <w:r>
            <w:rPr>
              <w:webHidden/>
            </w:rPr>
            <w:tab/>
            <w:delText>8</w:delText>
          </w:r>
        </w:del>
      </w:ins>
    </w:p>
    <w:p w:rsidR="00743B33" w:rsidRDefault="00D20E06">
      <w:pPr>
        <w:pStyle w:val="TOC3"/>
        <w:rPr>
          <w:ins w:id="2858" w:author="Author"/>
          <w:del w:id="2859" w:author="Author"/>
          <w:rFonts w:asciiTheme="minorHAnsi" w:eastAsiaTheme="minorEastAsia" w:hAnsiTheme="minorHAnsi" w:cstheme="minorBidi"/>
          <w:sz w:val="22"/>
          <w:szCs w:val="22"/>
          <w:lang w:val="en-US" w:eastAsia="en-US"/>
        </w:rPr>
      </w:pPr>
      <w:ins w:id="2860" w:author="Author">
        <w:del w:id="2861" w:author="Author">
          <w:r>
            <w:rPr>
              <w:rStyle w:val="Hyperlink"/>
              <w14:scene3d>
                <w14:camera w14:prst="orthographicFront"/>
                <w14:lightRig w14:rig="threePt" w14:dir="t">
                  <w14:rot w14:lat="0" w14:lon="0" w14:rev="0"/>
                </w14:lightRig>
              </w14:scene3d>
            </w:rPr>
            <w:delText>2.1.2.</w:delText>
          </w:r>
          <w:r>
            <w:rPr>
              <w:rStyle w:val="Hyperlink"/>
            </w:rPr>
            <w:delText xml:space="preserve"> Name_File_002 ([1] Clause 5.4.7 - table 1 - 1h)</w:delText>
          </w:r>
          <w:r>
            <w:rPr>
              <w:webHidden/>
            </w:rPr>
            <w:tab/>
            <w:delText>8</w:delText>
          </w:r>
        </w:del>
      </w:ins>
    </w:p>
    <w:p w:rsidR="00743B33" w:rsidRDefault="00D20E06">
      <w:pPr>
        <w:pStyle w:val="TOC3"/>
        <w:rPr>
          <w:ins w:id="2862" w:author="Author"/>
          <w:del w:id="2863" w:author="Author"/>
          <w:rFonts w:asciiTheme="minorHAnsi" w:eastAsiaTheme="minorEastAsia" w:hAnsiTheme="minorHAnsi" w:cstheme="minorBidi"/>
          <w:sz w:val="22"/>
          <w:szCs w:val="22"/>
          <w:lang w:val="en-US" w:eastAsia="en-US"/>
        </w:rPr>
      </w:pPr>
      <w:ins w:id="2864" w:author="Author">
        <w:del w:id="2865" w:author="Author">
          <w:r>
            <w:rPr>
              <w:rStyle w:val="Hyperlink"/>
              <w14:scene3d>
                <w14:camera w14:prst="orthographicFront"/>
                <w14:lightRig w14:rig="threePt" w14:dir="t">
                  <w14:rot w14:lat="0" w14:lon="0" w14:rev="0"/>
                </w14:lightRig>
              </w14:scene3d>
            </w:rPr>
            <w:delText>2.1.3.</w:delText>
          </w:r>
          <w:r>
            <w:rPr>
              <w:rStyle w:val="Hyperlink"/>
            </w:rPr>
            <w:delText xml:space="preserve"> Name_File_003</w:delText>
          </w:r>
          <w:r>
            <w:rPr>
              <w:webHidden/>
            </w:rPr>
            <w:tab/>
            <w:delText>8</w:delText>
          </w:r>
        </w:del>
      </w:ins>
    </w:p>
    <w:p w:rsidR="00743B33" w:rsidRDefault="00D20E06">
      <w:pPr>
        <w:pStyle w:val="TOC3"/>
        <w:rPr>
          <w:ins w:id="2866" w:author="Author"/>
          <w:del w:id="2867" w:author="Author"/>
          <w:rFonts w:asciiTheme="minorHAnsi" w:eastAsiaTheme="minorEastAsia" w:hAnsiTheme="minorHAnsi" w:cstheme="minorBidi"/>
          <w:sz w:val="22"/>
          <w:szCs w:val="22"/>
          <w:lang w:val="en-US" w:eastAsia="en-US"/>
        </w:rPr>
      </w:pPr>
      <w:ins w:id="2868" w:author="Author">
        <w:del w:id="2869" w:author="Author">
          <w:r>
            <w:rPr>
              <w:rStyle w:val="Hyperlink"/>
              <w14:scene3d>
                <w14:camera w14:prst="orthographicFront"/>
                <w14:lightRig w14:rig="threePt" w14:dir="t">
                  <w14:rot w14:lat="0" w14:lon="0" w14:rev="0"/>
                </w14:lightRig>
              </w14:scene3d>
            </w:rPr>
            <w:delText>2.1.4.</w:delText>
          </w:r>
          <w:r>
            <w:rPr>
              <w:rStyle w:val="Hyperlink"/>
            </w:rPr>
            <w:delText xml:space="preserve"> Name_File_004</w:delText>
          </w:r>
          <w:r>
            <w:rPr>
              <w:webHidden/>
            </w:rPr>
            <w:tab/>
            <w:delText>9</w:delText>
          </w:r>
        </w:del>
      </w:ins>
    </w:p>
    <w:p w:rsidR="00743B33" w:rsidRDefault="00D20E06">
      <w:pPr>
        <w:pStyle w:val="TOC2"/>
        <w:rPr>
          <w:ins w:id="2870" w:author="Author"/>
          <w:del w:id="2871" w:author="Author"/>
          <w:rFonts w:asciiTheme="minorHAnsi" w:eastAsiaTheme="minorEastAsia" w:hAnsiTheme="minorHAnsi" w:cstheme="minorBidi"/>
          <w:b w:val="0"/>
          <w:iCs w:val="0"/>
          <w:noProof/>
          <w:sz w:val="22"/>
          <w:szCs w:val="22"/>
          <w:lang w:val="en-US" w:eastAsia="en-US"/>
        </w:rPr>
      </w:pPr>
      <w:ins w:id="2872" w:author="Author">
        <w:del w:id="2873" w:author="Author">
          <w:r>
            <w:rPr>
              <w:rStyle w:val="Hyperlink"/>
              <w:b w:val="0"/>
              <w:iCs w:val="0"/>
              <w:noProof/>
            </w:rPr>
            <w:delText>2.2. Variable Naming</w:delText>
          </w:r>
          <w:r>
            <w:rPr>
              <w:noProof/>
              <w:webHidden/>
            </w:rPr>
            <w:tab/>
            <w:delText>9</w:delText>
          </w:r>
        </w:del>
      </w:ins>
    </w:p>
    <w:p w:rsidR="00743B33" w:rsidRDefault="00D20E06">
      <w:pPr>
        <w:pStyle w:val="TOC3"/>
        <w:rPr>
          <w:ins w:id="2874" w:author="Author"/>
          <w:del w:id="2875" w:author="Author"/>
          <w:rFonts w:asciiTheme="minorHAnsi" w:eastAsiaTheme="minorEastAsia" w:hAnsiTheme="minorHAnsi" w:cstheme="minorBidi"/>
          <w:sz w:val="22"/>
          <w:szCs w:val="22"/>
          <w:lang w:val="en-US" w:eastAsia="en-US"/>
        </w:rPr>
      </w:pPr>
      <w:ins w:id="2876" w:author="Author">
        <w:del w:id="2877" w:author="Author">
          <w:r>
            <w:rPr>
              <w:rStyle w:val="Hyperlink"/>
              <w14:scene3d>
                <w14:camera w14:prst="orthographicFront"/>
                <w14:lightRig w14:rig="threePt" w14:dir="t">
                  <w14:rot w14:lat="0" w14:lon="0" w14:rev="0"/>
                </w14:lightRig>
              </w14:scene3d>
            </w:rPr>
            <w:delText>2.2.1.</w:delText>
          </w:r>
          <w:r>
            <w:rPr>
              <w:rStyle w:val="Hyperlink"/>
            </w:rPr>
            <w:delText xml:space="preserve"> Name_Var_001 ([1] Clause 5.4.7 - table 1 - 1h)</w:delText>
          </w:r>
          <w:r>
            <w:rPr>
              <w:webHidden/>
            </w:rPr>
            <w:tab/>
            <w:delText>9</w:delText>
          </w:r>
        </w:del>
      </w:ins>
    </w:p>
    <w:p w:rsidR="00743B33" w:rsidRDefault="00D20E06">
      <w:pPr>
        <w:pStyle w:val="TOC3"/>
        <w:rPr>
          <w:ins w:id="2878" w:author="Author"/>
          <w:del w:id="2879" w:author="Author"/>
          <w:rFonts w:asciiTheme="minorHAnsi" w:eastAsiaTheme="minorEastAsia" w:hAnsiTheme="minorHAnsi" w:cstheme="minorBidi"/>
          <w:sz w:val="22"/>
          <w:szCs w:val="22"/>
          <w:lang w:val="en-US" w:eastAsia="en-US"/>
        </w:rPr>
      </w:pPr>
      <w:ins w:id="2880" w:author="Author">
        <w:del w:id="2881" w:author="Author">
          <w:r>
            <w:rPr>
              <w:rStyle w:val="Hyperlink"/>
              <w14:scene3d>
                <w14:camera w14:prst="orthographicFront"/>
                <w14:lightRig w14:rig="threePt" w14:dir="t">
                  <w14:rot w14:lat="0" w14:lon="0" w14:rev="0"/>
                </w14:lightRig>
              </w14:scene3d>
            </w:rPr>
            <w:delText>2.2.2.</w:delText>
          </w:r>
          <w:r>
            <w:rPr>
              <w:rStyle w:val="Hyperlink"/>
            </w:rPr>
            <w:delText xml:space="preserve"> Name_Var_002 ([1</w:delText>
          </w:r>
          <w:r>
            <w:rPr>
              <w:rStyle w:val="Hyperlink"/>
            </w:rPr>
            <w:delText>] Clause 5.4.7 - table 1 - 1h)</w:delText>
          </w:r>
          <w:r>
            <w:rPr>
              <w:webHidden/>
            </w:rPr>
            <w:tab/>
            <w:delText>9</w:delText>
          </w:r>
        </w:del>
      </w:ins>
    </w:p>
    <w:p w:rsidR="00743B33" w:rsidRDefault="00D20E06">
      <w:pPr>
        <w:pStyle w:val="TOC3"/>
        <w:rPr>
          <w:ins w:id="2882" w:author="Author"/>
          <w:del w:id="2883" w:author="Author"/>
          <w:rFonts w:asciiTheme="minorHAnsi" w:eastAsiaTheme="minorEastAsia" w:hAnsiTheme="minorHAnsi" w:cstheme="minorBidi"/>
          <w:sz w:val="22"/>
          <w:szCs w:val="22"/>
          <w:lang w:val="en-US" w:eastAsia="en-US"/>
        </w:rPr>
      </w:pPr>
      <w:ins w:id="2884" w:author="Author">
        <w:del w:id="2885" w:author="Author">
          <w:r>
            <w:rPr>
              <w:rStyle w:val="Hyperlink"/>
              <w14:scene3d>
                <w14:camera w14:prst="orthographicFront"/>
                <w14:lightRig w14:rig="threePt" w14:dir="t">
                  <w14:rot w14:lat="0" w14:lon="0" w14:rev="0"/>
                </w14:lightRig>
              </w14:scene3d>
            </w:rPr>
            <w:delText>2.2.3.</w:delText>
          </w:r>
          <w:r>
            <w:rPr>
              <w:rStyle w:val="Hyperlink"/>
            </w:rPr>
            <w:delText xml:space="preserve"> Name_Var_003 ([1] Clause 5.4.7 - table 1 - 1h)</w:delText>
          </w:r>
          <w:r>
            <w:rPr>
              <w:webHidden/>
            </w:rPr>
            <w:tab/>
            <w:delText>10</w:delText>
          </w:r>
        </w:del>
      </w:ins>
    </w:p>
    <w:p w:rsidR="00743B33" w:rsidRDefault="00D20E06">
      <w:pPr>
        <w:pStyle w:val="TOC3"/>
        <w:rPr>
          <w:ins w:id="2886" w:author="Author"/>
          <w:del w:id="2887" w:author="Author"/>
          <w:rFonts w:asciiTheme="minorHAnsi" w:eastAsiaTheme="minorEastAsia" w:hAnsiTheme="minorHAnsi" w:cstheme="minorBidi"/>
          <w:sz w:val="22"/>
          <w:szCs w:val="22"/>
          <w:lang w:val="en-US" w:eastAsia="en-US"/>
        </w:rPr>
      </w:pPr>
      <w:ins w:id="2888" w:author="Author">
        <w:del w:id="2889" w:author="Author">
          <w:r>
            <w:rPr>
              <w:rStyle w:val="Hyperlink"/>
              <w14:scene3d>
                <w14:camera w14:prst="orthographicFront"/>
                <w14:lightRig w14:rig="threePt" w14:dir="t">
                  <w14:rot w14:lat="0" w14:lon="0" w14:rev="0"/>
                </w14:lightRig>
              </w14:scene3d>
            </w:rPr>
            <w:delText>2.2.4.</w:delText>
          </w:r>
          <w:r>
            <w:rPr>
              <w:rStyle w:val="Hyperlink"/>
            </w:rPr>
            <w:delText xml:space="preserve"> Name_Var_004</w:delText>
          </w:r>
          <w:r>
            <w:rPr>
              <w:webHidden/>
            </w:rPr>
            <w:tab/>
            <w:delText>10</w:delText>
          </w:r>
        </w:del>
      </w:ins>
    </w:p>
    <w:p w:rsidR="00743B33" w:rsidRDefault="00D20E06">
      <w:pPr>
        <w:pStyle w:val="TOC3"/>
        <w:rPr>
          <w:ins w:id="2890" w:author="Author"/>
          <w:del w:id="2891" w:author="Author"/>
          <w:rFonts w:asciiTheme="minorHAnsi" w:eastAsiaTheme="minorEastAsia" w:hAnsiTheme="minorHAnsi" w:cstheme="minorBidi"/>
          <w:sz w:val="22"/>
          <w:szCs w:val="22"/>
          <w:lang w:val="en-US" w:eastAsia="en-US"/>
        </w:rPr>
      </w:pPr>
      <w:ins w:id="2892" w:author="Author">
        <w:del w:id="2893" w:author="Author">
          <w:r>
            <w:rPr>
              <w:rStyle w:val="Hyperlink"/>
              <w14:scene3d>
                <w14:camera w14:prst="orthographicFront"/>
                <w14:lightRig w14:rig="threePt" w14:dir="t">
                  <w14:rot w14:lat="0" w14:lon="0" w14:rev="0"/>
                </w14:lightRig>
              </w14:scene3d>
            </w:rPr>
            <w:delText>2.2.5.</w:delText>
          </w:r>
          <w:r>
            <w:rPr>
              <w:rStyle w:val="Hyperlink"/>
            </w:rPr>
            <w:delText xml:space="preserve"> Name_Var_005</w:delText>
          </w:r>
          <w:r>
            <w:rPr>
              <w:webHidden/>
            </w:rPr>
            <w:tab/>
            <w:delText>10</w:delText>
          </w:r>
        </w:del>
      </w:ins>
    </w:p>
    <w:p w:rsidR="00743B33" w:rsidRDefault="00D20E06">
      <w:pPr>
        <w:pStyle w:val="TOC2"/>
        <w:rPr>
          <w:ins w:id="2894" w:author="Author"/>
          <w:del w:id="2895" w:author="Author"/>
          <w:rFonts w:asciiTheme="minorHAnsi" w:eastAsiaTheme="minorEastAsia" w:hAnsiTheme="minorHAnsi" w:cstheme="minorBidi"/>
          <w:b w:val="0"/>
          <w:iCs w:val="0"/>
          <w:noProof/>
          <w:sz w:val="22"/>
          <w:szCs w:val="22"/>
          <w:lang w:val="en-US" w:eastAsia="en-US"/>
        </w:rPr>
      </w:pPr>
      <w:ins w:id="2896" w:author="Author">
        <w:del w:id="2897" w:author="Author">
          <w:r>
            <w:rPr>
              <w:rStyle w:val="Hyperlink"/>
              <w:b w:val="0"/>
              <w:iCs w:val="0"/>
              <w:noProof/>
            </w:rPr>
            <w:delText>2.3. Method Naming</w:delText>
          </w:r>
          <w:r>
            <w:rPr>
              <w:noProof/>
              <w:webHidden/>
            </w:rPr>
            <w:tab/>
            <w:delText>11</w:delText>
          </w:r>
        </w:del>
      </w:ins>
    </w:p>
    <w:p w:rsidR="00743B33" w:rsidRDefault="00D20E06">
      <w:pPr>
        <w:pStyle w:val="TOC3"/>
        <w:rPr>
          <w:ins w:id="2898" w:author="Author"/>
          <w:del w:id="2899" w:author="Author"/>
          <w:rFonts w:asciiTheme="minorHAnsi" w:eastAsiaTheme="minorEastAsia" w:hAnsiTheme="minorHAnsi" w:cstheme="minorBidi"/>
          <w:sz w:val="22"/>
          <w:szCs w:val="22"/>
          <w:lang w:val="en-US" w:eastAsia="en-US"/>
        </w:rPr>
      </w:pPr>
      <w:ins w:id="2900" w:author="Author">
        <w:del w:id="2901" w:author="Author">
          <w:r>
            <w:rPr>
              <w:rStyle w:val="Hyperlink"/>
              <w14:scene3d>
                <w14:camera w14:prst="orthographicFront"/>
                <w14:lightRig w14:rig="threePt" w14:dir="t">
                  <w14:rot w14:lat="0" w14:lon="0" w14:rev="0"/>
                </w14:lightRig>
              </w14:scene3d>
            </w:rPr>
            <w:delText>2.3.1.</w:delText>
          </w:r>
          <w:r>
            <w:rPr>
              <w:rStyle w:val="Hyperlink"/>
            </w:rPr>
            <w:delText xml:space="preserve"> Name_Method_001 ([1] Clause 5.4.7 - table 1 - 1h)</w:delText>
          </w:r>
          <w:r>
            <w:rPr>
              <w:webHidden/>
            </w:rPr>
            <w:tab/>
            <w:delText>11</w:delText>
          </w:r>
        </w:del>
      </w:ins>
    </w:p>
    <w:p w:rsidR="00743B33" w:rsidRDefault="00D20E06">
      <w:pPr>
        <w:pStyle w:val="TOC2"/>
        <w:rPr>
          <w:ins w:id="2902" w:author="Author"/>
          <w:del w:id="2903" w:author="Author"/>
          <w:rFonts w:asciiTheme="minorHAnsi" w:eastAsiaTheme="minorEastAsia" w:hAnsiTheme="minorHAnsi" w:cstheme="minorBidi"/>
          <w:b w:val="0"/>
          <w:iCs w:val="0"/>
          <w:noProof/>
          <w:sz w:val="22"/>
          <w:szCs w:val="22"/>
          <w:lang w:val="en-US" w:eastAsia="en-US"/>
        </w:rPr>
      </w:pPr>
      <w:ins w:id="2904" w:author="Author">
        <w:del w:id="2905" w:author="Author">
          <w:r>
            <w:rPr>
              <w:rStyle w:val="Hyperlink"/>
              <w:b w:val="0"/>
              <w:iCs w:val="0"/>
              <w:noProof/>
            </w:rPr>
            <w:delText>2.4. Type Naming</w:delText>
          </w:r>
          <w:r>
            <w:rPr>
              <w:noProof/>
              <w:webHidden/>
            </w:rPr>
            <w:tab/>
            <w:delText>11</w:delText>
          </w:r>
        </w:del>
      </w:ins>
    </w:p>
    <w:p w:rsidR="00743B33" w:rsidRDefault="00D20E06">
      <w:pPr>
        <w:pStyle w:val="TOC3"/>
        <w:rPr>
          <w:ins w:id="2906" w:author="Author"/>
          <w:del w:id="2907" w:author="Author"/>
          <w:rFonts w:asciiTheme="minorHAnsi" w:eastAsiaTheme="minorEastAsia" w:hAnsiTheme="minorHAnsi" w:cstheme="minorBidi"/>
          <w:sz w:val="22"/>
          <w:szCs w:val="22"/>
          <w:lang w:val="en-US" w:eastAsia="en-US"/>
        </w:rPr>
      </w:pPr>
      <w:ins w:id="2908" w:author="Author">
        <w:del w:id="2909" w:author="Author">
          <w:r>
            <w:rPr>
              <w:rStyle w:val="Hyperlink"/>
              <w14:scene3d>
                <w14:camera w14:prst="orthographicFront"/>
                <w14:lightRig w14:rig="threePt" w14:dir="t">
                  <w14:rot w14:lat="0" w14:lon="0" w14:rev="0"/>
                </w14:lightRig>
              </w14:scene3d>
            </w:rPr>
            <w:delText>2.4.1.</w:delText>
          </w:r>
          <w:r>
            <w:rPr>
              <w:rStyle w:val="Hyperlink"/>
            </w:rPr>
            <w:delText xml:space="preserve"> Name_Type_001 ([1] Clause 5.4.7 - table 1 - 1h)</w:delText>
          </w:r>
          <w:r>
            <w:rPr>
              <w:webHidden/>
            </w:rPr>
            <w:tab/>
            <w:delText>11</w:delText>
          </w:r>
        </w:del>
      </w:ins>
    </w:p>
    <w:p w:rsidR="00743B33" w:rsidRDefault="00D20E06">
      <w:pPr>
        <w:pStyle w:val="TOC3"/>
        <w:rPr>
          <w:ins w:id="2910" w:author="Author"/>
          <w:del w:id="2911" w:author="Author"/>
          <w:rFonts w:asciiTheme="minorHAnsi" w:eastAsiaTheme="minorEastAsia" w:hAnsiTheme="minorHAnsi" w:cstheme="minorBidi"/>
          <w:sz w:val="22"/>
          <w:szCs w:val="22"/>
          <w:lang w:val="en-US" w:eastAsia="en-US"/>
        </w:rPr>
      </w:pPr>
      <w:ins w:id="2912" w:author="Author">
        <w:del w:id="2913" w:author="Author">
          <w:r>
            <w:rPr>
              <w:rStyle w:val="Hyperlink"/>
              <w14:scene3d>
                <w14:camera w14:prst="orthographicFront"/>
                <w14:lightRig w14:rig="threePt" w14:dir="t">
                  <w14:rot w14:lat="0" w14:lon="0" w14:rev="0"/>
                </w14:lightRig>
              </w14:scene3d>
            </w:rPr>
            <w:delText>2.4.2.</w:delText>
          </w:r>
          <w:r>
            <w:rPr>
              <w:rStyle w:val="Hyperlink"/>
            </w:rPr>
            <w:delText xml:space="preserve"> Name_Type_002 ([1] Clause 5.4.7 - table 1 - 1h)</w:delText>
          </w:r>
          <w:r>
            <w:rPr>
              <w:webHidden/>
            </w:rPr>
            <w:tab/>
            <w:delText>11</w:delText>
          </w:r>
        </w:del>
      </w:ins>
    </w:p>
    <w:p w:rsidR="00743B33" w:rsidRDefault="00D20E06">
      <w:pPr>
        <w:pStyle w:val="TOC3"/>
        <w:rPr>
          <w:ins w:id="2914" w:author="Author"/>
          <w:del w:id="2915" w:author="Author"/>
          <w:rFonts w:asciiTheme="minorHAnsi" w:eastAsiaTheme="minorEastAsia" w:hAnsiTheme="minorHAnsi" w:cstheme="minorBidi"/>
          <w:sz w:val="22"/>
          <w:szCs w:val="22"/>
          <w:lang w:val="en-US" w:eastAsia="en-US"/>
        </w:rPr>
      </w:pPr>
      <w:ins w:id="2916" w:author="Author">
        <w:del w:id="2917" w:author="Author">
          <w:r>
            <w:rPr>
              <w:rStyle w:val="Hyperlink"/>
              <w14:scene3d>
                <w14:camera w14:prst="orthographicFront"/>
                <w14:lightRig w14:rig="threePt" w14:dir="t">
                  <w14:rot w14:lat="0" w14:lon="0" w14:rev="0"/>
                </w14:lightRig>
              </w14:scene3d>
            </w:rPr>
            <w:delText>2.4.3.</w:delText>
          </w:r>
          <w:r>
            <w:rPr>
              <w:rStyle w:val="Hyperlink"/>
            </w:rPr>
            <w:delText xml:space="preserve"> Name_Type_003</w:delText>
          </w:r>
          <w:r>
            <w:rPr>
              <w:webHidden/>
            </w:rPr>
            <w:tab/>
            <w:delText>11</w:delText>
          </w:r>
        </w:del>
      </w:ins>
    </w:p>
    <w:p w:rsidR="00743B33" w:rsidRDefault="00D20E06">
      <w:pPr>
        <w:pStyle w:val="TOC3"/>
        <w:rPr>
          <w:ins w:id="2918" w:author="Author"/>
          <w:del w:id="2919" w:author="Author"/>
          <w:rFonts w:asciiTheme="minorHAnsi" w:eastAsiaTheme="minorEastAsia" w:hAnsiTheme="minorHAnsi" w:cstheme="minorBidi"/>
          <w:sz w:val="22"/>
          <w:szCs w:val="22"/>
          <w:lang w:val="en-US" w:eastAsia="en-US"/>
        </w:rPr>
      </w:pPr>
      <w:ins w:id="2920" w:author="Author">
        <w:del w:id="2921" w:author="Author">
          <w:r>
            <w:rPr>
              <w:rStyle w:val="Hyperlink"/>
              <w14:scene3d>
                <w14:camera w14:prst="orthographicFront"/>
                <w14:lightRig w14:rig="threePt" w14:dir="t">
                  <w14:rot w14:lat="0" w14:lon="0" w14:rev="0"/>
                </w14:lightRig>
              </w14:scene3d>
            </w:rPr>
            <w:delText>2.4.4.</w:delText>
          </w:r>
          <w:r>
            <w:rPr>
              <w:rStyle w:val="Hyperlink"/>
            </w:rPr>
            <w:delText xml:space="preserve"> Name_Type_004</w:delText>
          </w:r>
          <w:r>
            <w:rPr>
              <w:webHidden/>
            </w:rPr>
            <w:tab/>
            <w:delText>12</w:delText>
          </w:r>
        </w:del>
      </w:ins>
    </w:p>
    <w:p w:rsidR="00743B33" w:rsidRDefault="00D20E06">
      <w:pPr>
        <w:pStyle w:val="TOC3"/>
        <w:rPr>
          <w:ins w:id="2922" w:author="Author"/>
          <w:del w:id="2923" w:author="Author"/>
          <w:rFonts w:asciiTheme="minorHAnsi" w:eastAsiaTheme="minorEastAsia" w:hAnsiTheme="minorHAnsi" w:cstheme="minorBidi"/>
          <w:sz w:val="22"/>
          <w:szCs w:val="22"/>
          <w:lang w:val="en-US" w:eastAsia="en-US"/>
        </w:rPr>
      </w:pPr>
      <w:ins w:id="2924" w:author="Author">
        <w:del w:id="2925" w:author="Author">
          <w:r>
            <w:rPr>
              <w:rStyle w:val="Hyperlink"/>
              <w14:scene3d>
                <w14:camera w14:prst="orthographicFront"/>
                <w14:lightRig w14:rig="threePt" w14:dir="t">
                  <w14:rot w14:lat="0" w14:lon="0" w14:rev="0"/>
                </w14:lightRig>
              </w14:scene3d>
            </w:rPr>
            <w:delText>2.4.5.</w:delText>
          </w:r>
          <w:r>
            <w:rPr>
              <w:rStyle w:val="Hyperlink"/>
            </w:rPr>
            <w:delText xml:space="preserve"> Name_Type_005</w:delText>
          </w:r>
          <w:r>
            <w:rPr>
              <w:webHidden/>
            </w:rPr>
            <w:tab/>
            <w:delText>13</w:delText>
          </w:r>
        </w:del>
      </w:ins>
    </w:p>
    <w:p w:rsidR="00743B33" w:rsidRDefault="00D20E06">
      <w:pPr>
        <w:pStyle w:val="TOC2"/>
        <w:rPr>
          <w:ins w:id="2926" w:author="Author"/>
          <w:del w:id="2927" w:author="Author"/>
          <w:rFonts w:asciiTheme="minorHAnsi" w:eastAsiaTheme="minorEastAsia" w:hAnsiTheme="minorHAnsi" w:cstheme="minorBidi"/>
          <w:b w:val="0"/>
          <w:iCs w:val="0"/>
          <w:noProof/>
          <w:sz w:val="22"/>
          <w:szCs w:val="22"/>
          <w:lang w:val="en-US" w:eastAsia="en-US"/>
        </w:rPr>
      </w:pPr>
      <w:ins w:id="2928" w:author="Author">
        <w:del w:id="2929" w:author="Author">
          <w:r>
            <w:rPr>
              <w:rStyle w:val="Hyperlink"/>
              <w:b w:val="0"/>
              <w:iCs w:val="0"/>
              <w:noProof/>
            </w:rPr>
            <w:delText>2.5. Macro Naming</w:delText>
          </w:r>
          <w:r>
            <w:rPr>
              <w:noProof/>
              <w:webHidden/>
            </w:rPr>
            <w:tab/>
            <w:delText>14</w:delText>
          </w:r>
        </w:del>
      </w:ins>
    </w:p>
    <w:p w:rsidR="00743B33" w:rsidRDefault="00D20E06">
      <w:pPr>
        <w:pStyle w:val="TOC3"/>
        <w:rPr>
          <w:ins w:id="2930" w:author="Author"/>
          <w:del w:id="2931" w:author="Author"/>
          <w:rFonts w:asciiTheme="minorHAnsi" w:eastAsiaTheme="minorEastAsia" w:hAnsiTheme="minorHAnsi" w:cstheme="minorBidi"/>
          <w:sz w:val="22"/>
          <w:szCs w:val="22"/>
          <w:lang w:val="en-US" w:eastAsia="en-US"/>
        </w:rPr>
      </w:pPr>
      <w:ins w:id="2932" w:author="Author">
        <w:del w:id="2933" w:author="Author">
          <w:r>
            <w:rPr>
              <w:rStyle w:val="Hyperlink"/>
              <w14:scene3d>
                <w14:camera w14:prst="orthographicFront"/>
                <w14:lightRig w14:rig="threePt" w14:dir="t">
                  <w14:rot w14:lat="0" w14:lon="0" w14:rev="0"/>
                </w14:lightRig>
              </w14:scene3d>
            </w:rPr>
            <w:delText>2.5.1.</w:delText>
          </w:r>
          <w:r>
            <w:rPr>
              <w:rStyle w:val="Hyperlink"/>
            </w:rPr>
            <w:delText xml:space="preserve"> Name_Macro_001 ([1] Clause 5.4.7 - table 1 - 1h)</w:delText>
          </w:r>
          <w:r>
            <w:rPr>
              <w:webHidden/>
            </w:rPr>
            <w:tab/>
            <w:delText>14</w:delText>
          </w:r>
        </w:del>
      </w:ins>
    </w:p>
    <w:p w:rsidR="00743B33" w:rsidRDefault="00D20E06">
      <w:pPr>
        <w:pStyle w:val="TOC2"/>
        <w:rPr>
          <w:ins w:id="2934" w:author="Author"/>
          <w:del w:id="2935" w:author="Author"/>
          <w:rFonts w:asciiTheme="minorHAnsi" w:eastAsiaTheme="minorEastAsia" w:hAnsiTheme="minorHAnsi" w:cstheme="minorBidi"/>
          <w:b w:val="0"/>
          <w:iCs w:val="0"/>
          <w:noProof/>
          <w:sz w:val="22"/>
          <w:szCs w:val="22"/>
          <w:lang w:val="en-US" w:eastAsia="en-US"/>
        </w:rPr>
      </w:pPr>
      <w:ins w:id="2936" w:author="Author">
        <w:del w:id="2937" w:author="Author">
          <w:r>
            <w:rPr>
              <w:rStyle w:val="Hyperlink"/>
              <w:b w:val="0"/>
              <w:iCs w:val="0"/>
              <w:noProof/>
            </w:rPr>
            <w:delText>2.6. Parameter Naming</w:delText>
          </w:r>
          <w:r>
            <w:rPr>
              <w:noProof/>
              <w:webHidden/>
            </w:rPr>
            <w:tab/>
            <w:delText>14</w:delText>
          </w:r>
        </w:del>
      </w:ins>
    </w:p>
    <w:p w:rsidR="00743B33" w:rsidRDefault="00D20E06">
      <w:pPr>
        <w:pStyle w:val="TOC3"/>
        <w:rPr>
          <w:ins w:id="2938" w:author="Author"/>
          <w:del w:id="2939" w:author="Author"/>
          <w:rFonts w:asciiTheme="minorHAnsi" w:eastAsiaTheme="minorEastAsia" w:hAnsiTheme="minorHAnsi" w:cstheme="minorBidi"/>
          <w:sz w:val="22"/>
          <w:szCs w:val="22"/>
          <w:lang w:val="en-US" w:eastAsia="en-US"/>
        </w:rPr>
      </w:pPr>
      <w:ins w:id="2940" w:author="Author">
        <w:del w:id="2941" w:author="Author">
          <w:r>
            <w:rPr>
              <w:rStyle w:val="Hyperlink"/>
              <w14:scene3d>
                <w14:camera w14:prst="orthographicFront"/>
                <w14:lightRig w14:rig="threePt" w14:dir="t">
                  <w14:rot w14:lat="0" w14:lon="0" w14:rev="0"/>
                </w14:lightRig>
              </w14:scene3d>
            </w:rPr>
            <w:delText>2.6.1.</w:delText>
          </w:r>
          <w:r>
            <w:rPr>
              <w:rStyle w:val="Hyperlink"/>
            </w:rPr>
            <w:delText xml:space="preserve"> Name_Param_001</w:delText>
          </w:r>
          <w:r>
            <w:rPr>
              <w:webHidden/>
            </w:rPr>
            <w:tab/>
            <w:delText>14</w:delText>
          </w:r>
        </w:del>
      </w:ins>
    </w:p>
    <w:p w:rsidR="00743B33" w:rsidRDefault="00D20E06">
      <w:pPr>
        <w:pStyle w:val="TOC3"/>
        <w:rPr>
          <w:ins w:id="2942" w:author="Author"/>
          <w:del w:id="2943" w:author="Author"/>
          <w:rFonts w:asciiTheme="minorHAnsi" w:eastAsiaTheme="minorEastAsia" w:hAnsiTheme="minorHAnsi" w:cstheme="minorBidi"/>
          <w:sz w:val="22"/>
          <w:szCs w:val="22"/>
          <w:lang w:val="en-US" w:eastAsia="en-US"/>
        </w:rPr>
      </w:pPr>
      <w:ins w:id="2944" w:author="Author">
        <w:del w:id="2945" w:author="Author">
          <w:r>
            <w:rPr>
              <w:rStyle w:val="Hyperlink"/>
              <w14:scene3d>
                <w14:camera w14:prst="orthographicFront"/>
                <w14:lightRig w14:rig="threePt" w14:dir="t">
                  <w14:rot w14:lat="0" w14:lon="0" w14:rev="0"/>
                </w14:lightRig>
              </w14:scene3d>
            </w:rPr>
            <w:delText>2.6.2.</w:delText>
          </w:r>
          <w:r>
            <w:rPr>
              <w:rStyle w:val="Hyperlink"/>
            </w:rPr>
            <w:delText xml:space="preserve"> Name_Param_002</w:delText>
          </w:r>
          <w:r>
            <w:rPr>
              <w:webHidden/>
            </w:rPr>
            <w:tab/>
            <w:delText>14</w:delText>
          </w:r>
        </w:del>
      </w:ins>
    </w:p>
    <w:p w:rsidR="00743B33" w:rsidRDefault="00D20E06">
      <w:pPr>
        <w:pStyle w:val="TOC2"/>
        <w:rPr>
          <w:ins w:id="2946" w:author="Author"/>
          <w:del w:id="2947" w:author="Author"/>
          <w:rFonts w:asciiTheme="minorHAnsi" w:eastAsiaTheme="minorEastAsia" w:hAnsiTheme="minorHAnsi" w:cstheme="minorBidi"/>
          <w:b w:val="0"/>
          <w:iCs w:val="0"/>
          <w:noProof/>
          <w:sz w:val="22"/>
          <w:szCs w:val="22"/>
          <w:lang w:val="en-US" w:eastAsia="en-US"/>
        </w:rPr>
      </w:pPr>
      <w:ins w:id="2948" w:author="Author">
        <w:del w:id="2949" w:author="Author">
          <w:r>
            <w:rPr>
              <w:rStyle w:val="Hyperlink"/>
              <w:b w:val="0"/>
              <w:iCs w:val="0"/>
              <w:noProof/>
            </w:rPr>
            <w:delText>2.7. Properties Naming</w:delText>
          </w:r>
          <w:r>
            <w:rPr>
              <w:noProof/>
              <w:webHidden/>
            </w:rPr>
            <w:tab/>
            <w:delText>14</w:delText>
          </w:r>
        </w:del>
      </w:ins>
    </w:p>
    <w:p w:rsidR="00743B33" w:rsidRDefault="00D20E06">
      <w:pPr>
        <w:pStyle w:val="TOC3"/>
        <w:rPr>
          <w:ins w:id="2950" w:author="Author"/>
          <w:del w:id="2951" w:author="Author"/>
          <w:rFonts w:asciiTheme="minorHAnsi" w:eastAsiaTheme="minorEastAsia" w:hAnsiTheme="minorHAnsi" w:cstheme="minorBidi"/>
          <w:sz w:val="22"/>
          <w:szCs w:val="22"/>
          <w:lang w:val="en-US" w:eastAsia="en-US"/>
        </w:rPr>
      </w:pPr>
      <w:ins w:id="2952" w:author="Author">
        <w:del w:id="2953" w:author="Author">
          <w:r>
            <w:rPr>
              <w:rStyle w:val="Hyperlink"/>
              <w14:scene3d>
                <w14:camera w14:prst="orthographicFront"/>
                <w14:lightRig w14:rig="threePt" w14:dir="t">
                  <w14:rot w14:lat="0" w14:lon="0" w14:rev="0"/>
                </w14:lightRig>
              </w14:scene3d>
            </w:rPr>
            <w:delText>2.7.1.</w:delText>
          </w:r>
          <w:r>
            <w:rPr>
              <w:rStyle w:val="Hyperlink"/>
            </w:rPr>
            <w:delText xml:space="preserve"> Name_Prop_001</w:delText>
          </w:r>
          <w:r>
            <w:rPr>
              <w:webHidden/>
            </w:rPr>
            <w:tab/>
            <w:delText>14</w:delText>
          </w:r>
        </w:del>
      </w:ins>
    </w:p>
    <w:p w:rsidR="00743B33" w:rsidRDefault="00D20E06">
      <w:pPr>
        <w:pStyle w:val="TOC3"/>
        <w:rPr>
          <w:ins w:id="2954" w:author="Author"/>
          <w:del w:id="2955" w:author="Author"/>
          <w:rFonts w:asciiTheme="minorHAnsi" w:eastAsiaTheme="minorEastAsia" w:hAnsiTheme="minorHAnsi" w:cstheme="minorBidi"/>
          <w:sz w:val="22"/>
          <w:szCs w:val="22"/>
          <w:lang w:val="en-US" w:eastAsia="en-US"/>
        </w:rPr>
      </w:pPr>
      <w:ins w:id="2956" w:author="Author">
        <w:del w:id="2957" w:author="Author">
          <w:r>
            <w:rPr>
              <w:rStyle w:val="Hyperlink"/>
              <w14:scene3d>
                <w14:camera w14:prst="orthographicFront"/>
                <w14:lightRig w14:rig="threePt" w14:dir="t">
                  <w14:rot w14:lat="0" w14:lon="0" w14:rev="0"/>
                </w14:lightRig>
              </w14:scene3d>
            </w:rPr>
            <w:delText>2.7.2.</w:delText>
          </w:r>
          <w:r>
            <w:rPr>
              <w:rStyle w:val="Hyperlink"/>
            </w:rPr>
            <w:delText xml:space="preserve"> Name_Prop_002</w:delText>
          </w:r>
          <w:r>
            <w:rPr>
              <w:webHidden/>
            </w:rPr>
            <w:tab/>
            <w:delText>15</w:delText>
          </w:r>
        </w:del>
      </w:ins>
    </w:p>
    <w:p w:rsidR="00743B33" w:rsidRDefault="00D20E06">
      <w:pPr>
        <w:pStyle w:val="TOC3"/>
        <w:rPr>
          <w:ins w:id="2958" w:author="Author"/>
          <w:del w:id="2959" w:author="Author"/>
          <w:rFonts w:asciiTheme="minorHAnsi" w:eastAsiaTheme="minorEastAsia" w:hAnsiTheme="minorHAnsi" w:cstheme="minorBidi"/>
          <w:sz w:val="22"/>
          <w:szCs w:val="22"/>
          <w:lang w:val="en-US" w:eastAsia="en-US"/>
        </w:rPr>
      </w:pPr>
      <w:ins w:id="2960" w:author="Author">
        <w:del w:id="2961" w:author="Author">
          <w:r>
            <w:rPr>
              <w:rStyle w:val="Hyperlink"/>
              <w14:scene3d>
                <w14:camera w14:prst="orthographicFront"/>
                <w14:lightRig w14:rig="threePt" w14:dir="t">
                  <w14:rot w14:lat="0" w14:lon="0" w14:rev="0"/>
                </w14:lightRig>
              </w14:scene3d>
            </w:rPr>
            <w:delText>2.7.3.</w:delText>
          </w:r>
          <w:r>
            <w:rPr>
              <w:rStyle w:val="Hyperlink"/>
            </w:rPr>
            <w:delText xml:space="preserve"> Name_Prop_003</w:delText>
          </w:r>
          <w:r>
            <w:rPr>
              <w:webHidden/>
            </w:rPr>
            <w:tab/>
            <w:delText>15</w:delText>
          </w:r>
        </w:del>
      </w:ins>
    </w:p>
    <w:p w:rsidR="00743B33" w:rsidRDefault="00D20E06">
      <w:pPr>
        <w:pStyle w:val="TOC3"/>
        <w:rPr>
          <w:ins w:id="2962" w:author="Author"/>
          <w:del w:id="2963" w:author="Author"/>
          <w:rFonts w:asciiTheme="minorHAnsi" w:eastAsiaTheme="minorEastAsia" w:hAnsiTheme="minorHAnsi" w:cstheme="minorBidi"/>
          <w:sz w:val="22"/>
          <w:szCs w:val="22"/>
          <w:lang w:val="en-US" w:eastAsia="en-US"/>
        </w:rPr>
      </w:pPr>
      <w:ins w:id="2964" w:author="Author">
        <w:del w:id="2965" w:author="Author">
          <w:r>
            <w:rPr>
              <w:rStyle w:val="Hyperlink"/>
              <w14:scene3d>
                <w14:camera w14:prst="orthographicFront"/>
                <w14:lightRig w14:rig="threePt" w14:dir="t">
                  <w14:rot w14:lat="0" w14:lon="0" w14:rev="0"/>
                </w14:lightRig>
              </w14:scene3d>
            </w:rPr>
            <w:delText>2.7.4.</w:delText>
          </w:r>
          <w:r>
            <w:rPr>
              <w:rStyle w:val="Hyperlink"/>
            </w:rPr>
            <w:delText xml:space="preserve"> Name_Prop_004</w:delText>
          </w:r>
          <w:r>
            <w:rPr>
              <w:webHidden/>
            </w:rPr>
            <w:tab/>
            <w:delText>15</w:delText>
          </w:r>
        </w:del>
      </w:ins>
    </w:p>
    <w:p w:rsidR="00743B33" w:rsidRDefault="00D20E06">
      <w:pPr>
        <w:pStyle w:val="TOC3"/>
        <w:rPr>
          <w:ins w:id="2966" w:author="Author"/>
          <w:del w:id="2967" w:author="Author"/>
          <w:rFonts w:asciiTheme="minorHAnsi" w:eastAsiaTheme="minorEastAsia" w:hAnsiTheme="minorHAnsi" w:cstheme="minorBidi"/>
          <w:sz w:val="22"/>
          <w:szCs w:val="22"/>
          <w:lang w:val="en-US" w:eastAsia="en-US"/>
        </w:rPr>
      </w:pPr>
      <w:ins w:id="2968" w:author="Author">
        <w:del w:id="2969" w:author="Author">
          <w:r>
            <w:rPr>
              <w:rStyle w:val="Hyperlink"/>
              <w14:scene3d>
                <w14:camera w14:prst="orthographicFront"/>
                <w14:lightRig w14:rig="threePt" w14:dir="t">
                  <w14:rot w14:lat="0" w14:lon="0" w14:rev="0"/>
                </w14:lightRig>
              </w14:scene3d>
            </w:rPr>
            <w:delText>2.7.5.</w:delText>
          </w:r>
          <w:r>
            <w:rPr>
              <w:rStyle w:val="Hyperlink"/>
            </w:rPr>
            <w:delText xml:space="preserve"> Name_Prop_005</w:delText>
          </w:r>
          <w:r>
            <w:rPr>
              <w:webHidden/>
            </w:rPr>
            <w:tab/>
            <w:delText>16</w:delText>
          </w:r>
        </w:del>
      </w:ins>
    </w:p>
    <w:p w:rsidR="00743B33" w:rsidRDefault="00D20E06">
      <w:pPr>
        <w:pStyle w:val="TOC2"/>
        <w:rPr>
          <w:ins w:id="2970" w:author="Author"/>
          <w:del w:id="2971" w:author="Author"/>
          <w:rFonts w:asciiTheme="minorHAnsi" w:eastAsiaTheme="minorEastAsia" w:hAnsiTheme="minorHAnsi" w:cstheme="minorBidi"/>
          <w:b w:val="0"/>
          <w:iCs w:val="0"/>
          <w:noProof/>
          <w:sz w:val="22"/>
          <w:szCs w:val="22"/>
          <w:lang w:val="en-US" w:eastAsia="en-US"/>
        </w:rPr>
      </w:pPr>
      <w:ins w:id="2972" w:author="Author">
        <w:del w:id="2973" w:author="Author">
          <w:r>
            <w:rPr>
              <w:rStyle w:val="Hyperlink"/>
              <w:b w:val="0"/>
              <w:iCs w:val="0"/>
              <w:noProof/>
            </w:rPr>
            <w:delText>2.8. Capitalization</w:delText>
          </w:r>
          <w:r>
            <w:rPr>
              <w:noProof/>
              <w:webHidden/>
            </w:rPr>
            <w:tab/>
            <w:delText>16</w:delText>
          </w:r>
        </w:del>
      </w:ins>
    </w:p>
    <w:p w:rsidR="00743B33" w:rsidRDefault="00D20E06">
      <w:pPr>
        <w:pStyle w:val="TOC3"/>
        <w:rPr>
          <w:ins w:id="2974" w:author="Author"/>
          <w:del w:id="2975" w:author="Author"/>
          <w:rFonts w:asciiTheme="minorHAnsi" w:eastAsiaTheme="minorEastAsia" w:hAnsiTheme="minorHAnsi" w:cstheme="minorBidi"/>
          <w:sz w:val="22"/>
          <w:szCs w:val="22"/>
          <w:lang w:val="en-US" w:eastAsia="en-US"/>
        </w:rPr>
      </w:pPr>
      <w:ins w:id="2976" w:author="Author">
        <w:del w:id="2977" w:author="Author">
          <w:r>
            <w:rPr>
              <w:rStyle w:val="Hyperlink"/>
              <w14:scene3d>
                <w14:camera w14:prst="orthographicFront"/>
                <w14:lightRig w14:rig="threePt" w14:dir="t">
                  <w14:rot w14:lat="0" w14:lon="0" w14:rev="0"/>
                </w14:lightRig>
              </w14:scene3d>
            </w:rPr>
            <w:delText>2.8.1.</w:delText>
          </w:r>
          <w:r>
            <w:rPr>
              <w:rStyle w:val="Hyperlink"/>
            </w:rPr>
            <w:delText xml:space="preserve"> Name_Cap_001</w:delText>
          </w:r>
          <w:r>
            <w:rPr>
              <w:webHidden/>
            </w:rPr>
            <w:tab/>
            <w:delText>16</w:delText>
          </w:r>
        </w:del>
      </w:ins>
    </w:p>
    <w:p w:rsidR="00743B33" w:rsidRDefault="00D20E06">
      <w:pPr>
        <w:pStyle w:val="TOC2"/>
        <w:rPr>
          <w:ins w:id="2978" w:author="Author"/>
          <w:del w:id="2979" w:author="Author"/>
          <w:rFonts w:asciiTheme="minorHAnsi" w:eastAsiaTheme="minorEastAsia" w:hAnsiTheme="minorHAnsi" w:cstheme="minorBidi"/>
          <w:b w:val="0"/>
          <w:iCs w:val="0"/>
          <w:noProof/>
          <w:sz w:val="22"/>
          <w:szCs w:val="22"/>
          <w:lang w:val="en-US" w:eastAsia="en-US"/>
        </w:rPr>
      </w:pPr>
      <w:ins w:id="2980" w:author="Author">
        <w:del w:id="2981" w:author="Author">
          <w:r>
            <w:rPr>
              <w:rStyle w:val="Hyperlink"/>
              <w:b w:val="0"/>
              <w:iCs w:val="0"/>
              <w:noProof/>
            </w:rPr>
            <w:delText>2.9. Abbreviations</w:delText>
          </w:r>
          <w:r>
            <w:rPr>
              <w:noProof/>
              <w:webHidden/>
            </w:rPr>
            <w:tab/>
            <w:delText>17</w:delText>
          </w:r>
        </w:del>
      </w:ins>
    </w:p>
    <w:p w:rsidR="00743B33" w:rsidRDefault="00D20E06">
      <w:pPr>
        <w:pStyle w:val="TOC3"/>
        <w:rPr>
          <w:ins w:id="2982" w:author="Author"/>
          <w:del w:id="2983" w:author="Author"/>
          <w:rFonts w:asciiTheme="minorHAnsi" w:eastAsiaTheme="minorEastAsia" w:hAnsiTheme="minorHAnsi" w:cstheme="minorBidi"/>
          <w:sz w:val="22"/>
          <w:szCs w:val="22"/>
          <w:lang w:val="en-US" w:eastAsia="en-US"/>
        </w:rPr>
      </w:pPr>
      <w:ins w:id="2984" w:author="Author">
        <w:del w:id="2985" w:author="Author">
          <w:r>
            <w:rPr>
              <w:rStyle w:val="Hyperlink"/>
              <w14:scene3d>
                <w14:camera w14:prst="orthographicFront"/>
                <w14:lightRig w14:rig="threePt" w14:dir="t">
                  <w14:rot w14:lat="0" w14:lon="0" w14:rev="0"/>
                </w14:lightRig>
              </w14:scene3d>
            </w:rPr>
            <w:delText>2.9.1.</w:delText>
          </w:r>
          <w:r>
            <w:rPr>
              <w:rStyle w:val="Hyperlink"/>
            </w:rPr>
            <w:delText xml:space="preserve"> Name_Abbr_001</w:delText>
          </w:r>
          <w:r>
            <w:rPr>
              <w:webHidden/>
            </w:rPr>
            <w:tab/>
            <w:delText>17</w:delText>
          </w:r>
        </w:del>
      </w:ins>
    </w:p>
    <w:p w:rsidR="00743B33" w:rsidRDefault="00D20E06">
      <w:pPr>
        <w:pStyle w:val="TOC3"/>
        <w:rPr>
          <w:ins w:id="2986" w:author="Author"/>
          <w:del w:id="2987" w:author="Author"/>
          <w:rFonts w:asciiTheme="minorHAnsi" w:eastAsiaTheme="minorEastAsia" w:hAnsiTheme="minorHAnsi" w:cstheme="minorBidi"/>
          <w:sz w:val="22"/>
          <w:szCs w:val="22"/>
          <w:lang w:val="en-US" w:eastAsia="en-US"/>
        </w:rPr>
      </w:pPr>
      <w:ins w:id="2988" w:author="Author">
        <w:del w:id="2989" w:author="Author">
          <w:r>
            <w:rPr>
              <w:rStyle w:val="Hyperlink"/>
              <w14:scene3d>
                <w14:camera w14:prst="orthographicFront"/>
                <w14:lightRig w14:rig="threePt" w14:dir="t">
                  <w14:rot w14:lat="0" w14:lon="0" w14:rev="0"/>
                </w14:lightRig>
              </w14:scene3d>
            </w:rPr>
            <w:delText>2.9.2.</w:delText>
          </w:r>
          <w:r>
            <w:rPr>
              <w:rStyle w:val="Hyperlink"/>
            </w:rPr>
            <w:delText xml:space="preserve"> Name_Abbr_002</w:delText>
          </w:r>
          <w:r>
            <w:rPr>
              <w:webHidden/>
            </w:rPr>
            <w:tab/>
            <w:delText>17</w:delText>
          </w:r>
        </w:del>
      </w:ins>
    </w:p>
    <w:p w:rsidR="00743B33" w:rsidRDefault="00D20E06">
      <w:pPr>
        <w:pStyle w:val="TOC3"/>
        <w:rPr>
          <w:ins w:id="2990" w:author="Author"/>
          <w:del w:id="2991" w:author="Author"/>
          <w:rFonts w:asciiTheme="minorHAnsi" w:eastAsiaTheme="minorEastAsia" w:hAnsiTheme="minorHAnsi" w:cstheme="minorBidi"/>
          <w:sz w:val="22"/>
          <w:szCs w:val="22"/>
          <w:lang w:val="en-US" w:eastAsia="en-US"/>
        </w:rPr>
      </w:pPr>
      <w:ins w:id="2992" w:author="Author">
        <w:del w:id="2993" w:author="Author">
          <w:r>
            <w:rPr>
              <w:rStyle w:val="Hyperlink"/>
              <w14:scene3d>
                <w14:camera w14:prst="orthographicFront"/>
                <w14:lightRig w14:rig="threePt" w14:dir="t">
                  <w14:rot w14:lat="0" w14:lon="0" w14:rev="0"/>
                </w14:lightRig>
              </w14:scene3d>
            </w:rPr>
            <w:delText>2.9.3.</w:delText>
          </w:r>
          <w:r>
            <w:rPr>
              <w:rStyle w:val="Hyperlink"/>
            </w:rPr>
            <w:delText xml:space="preserve"> Name_Abbr_003</w:delText>
          </w:r>
          <w:r>
            <w:rPr>
              <w:webHidden/>
            </w:rPr>
            <w:tab/>
            <w:delText>18</w:delText>
          </w:r>
        </w:del>
      </w:ins>
    </w:p>
    <w:p w:rsidR="00743B33" w:rsidRDefault="00D20E06">
      <w:pPr>
        <w:pStyle w:val="TOC3"/>
        <w:rPr>
          <w:ins w:id="2994" w:author="Author"/>
          <w:del w:id="2995" w:author="Author"/>
          <w:rFonts w:asciiTheme="minorHAnsi" w:eastAsiaTheme="minorEastAsia" w:hAnsiTheme="minorHAnsi" w:cstheme="minorBidi"/>
          <w:sz w:val="22"/>
          <w:szCs w:val="22"/>
          <w:lang w:val="en-US" w:eastAsia="en-US"/>
        </w:rPr>
      </w:pPr>
      <w:ins w:id="2996" w:author="Author">
        <w:del w:id="2997" w:author="Author">
          <w:r>
            <w:rPr>
              <w:rStyle w:val="Hyperlink"/>
              <w14:scene3d>
                <w14:camera w14:prst="orthographicFront"/>
                <w14:lightRig w14:rig="threePt" w14:dir="t">
                  <w14:rot w14:lat="0" w14:lon="0" w14:rev="0"/>
                </w14:lightRig>
              </w14:scene3d>
            </w:rPr>
            <w:delText>2.9.4.</w:delText>
          </w:r>
          <w:r>
            <w:rPr>
              <w:rStyle w:val="Hyperlink"/>
            </w:rPr>
            <w:delText xml:space="preserve"> Name_Abbr_004</w:delText>
          </w:r>
          <w:r>
            <w:rPr>
              <w:webHidden/>
            </w:rPr>
            <w:tab/>
            <w:delText>18</w:delText>
          </w:r>
        </w:del>
      </w:ins>
    </w:p>
    <w:p w:rsidR="00743B33" w:rsidRDefault="00D20E06">
      <w:pPr>
        <w:pStyle w:val="TOC3"/>
        <w:rPr>
          <w:ins w:id="2998" w:author="Author"/>
          <w:del w:id="2999" w:author="Author"/>
          <w:rFonts w:asciiTheme="minorHAnsi" w:eastAsiaTheme="minorEastAsia" w:hAnsiTheme="minorHAnsi" w:cstheme="minorBidi"/>
          <w:sz w:val="22"/>
          <w:szCs w:val="22"/>
          <w:lang w:val="en-US" w:eastAsia="en-US"/>
        </w:rPr>
      </w:pPr>
      <w:ins w:id="3000" w:author="Author">
        <w:del w:id="3001" w:author="Author">
          <w:r>
            <w:rPr>
              <w:rStyle w:val="Hyperlink"/>
              <w14:scene3d>
                <w14:camera w14:prst="orthographicFront"/>
                <w14:lightRig w14:rig="threePt" w14:dir="t">
                  <w14:rot w14:lat="0" w14:lon="0" w14:rev="0"/>
                </w14:lightRig>
              </w14:scene3d>
            </w:rPr>
            <w:delText>2.9.5.</w:delText>
          </w:r>
          <w:r>
            <w:rPr>
              <w:rStyle w:val="Hyperlink"/>
            </w:rPr>
            <w:delText xml:space="preserve"> Name_Abbr_005</w:delText>
          </w:r>
          <w:r>
            <w:rPr>
              <w:webHidden/>
            </w:rPr>
            <w:tab/>
            <w:delText>18</w:delText>
          </w:r>
        </w:del>
      </w:ins>
    </w:p>
    <w:p w:rsidR="00743B33" w:rsidRDefault="00D20E06">
      <w:pPr>
        <w:pStyle w:val="TOC2"/>
        <w:rPr>
          <w:ins w:id="3002" w:author="Author"/>
          <w:del w:id="3003" w:author="Author"/>
          <w:rFonts w:asciiTheme="minorHAnsi" w:eastAsiaTheme="minorEastAsia" w:hAnsiTheme="minorHAnsi" w:cstheme="minorBidi"/>
          <w:b w:val="0"/>
          <w:iCs w:val="0"/>
          <w:noProof/>
          <w:sz w:val="22"/>
          <w:szCs w:val="22"/>
          <w:lang w:val="en-US" w:eastAsia="en-US"/>
        </w:rPr>
      </w:pPr>
      <w:ins w:id="3004" w:author="Author">
        <w:del w:id="3005" w:author="Author">
          <w:r>
            <w:rPr>
              <w:rStyle w:val="Hyperlink"/>
              <w:b w:val="0"/>
              <w:iCs w:val="0"/>
              <w:noProof/>
            </w:rPr>
            <w:delText>2.10. Namespace Naming</w:delText>
          </w:r>
          <w:r>
            <w:rPr>
              <w:noProof/>
              <w:webHidden/>
            </w:rPr>
            <w:tab/>
            <w:delText>18</w:delText>
          </w:r>
        </w:del>
      </w:ins>
    </w:p>
    <w:p w:rsidR="00743B33" w:rsidRDefault="00D20E06">
      <w:pPr>
        <w:pStyle w:val="TOC3"/>
        <w:rPr>
          <w:ins w:id="3006" w:author="Author"/>
          <w:del w:id="3007" w:author="Author"/>
          <w:rFonts w:asciiTheme="minorHAnsi" w:eastAsiaTheme="minorEastAsia" w:hAnsiTheme="minorHAnsi" w:cstheme="minorBidi"/>
          <w:sz w:val="22"/>
          <w:szCs w:val="22"/>
          <w:lang w:val="en-US" w:eastAsia="en-US"/>
        </w:rPr>
      </w:pPr>
      <w:ins w:id="3008" w:author="Author">
        <w:del w:id="3009" w:author="Author">
          <w:r>
            <w:rPr>
              <w:rStyle w:val="Hyperlink"/>
              <w14:scene3d>
                <w14:camera w14:prst="orthographicFront"/>
                <w14:lightRig w14:rig="threePt" w14:dir="t">
                  <w14:rot w14:lat="0" w14:lon="0" w14:rev="0"/>
                </w14:lightRig>
              </w14:scene3d>
            </w:rPr>
            <w:delText>2.10.1.</w:delText>
          </w:r>
          <w:r>
            <w:rPr>
              <w:rStyle w:val="Hyperlink"/>
            </w:rPr>
            <w:delText xml:space="preserve"> Name_NaSpc_001</w:delText>
          </w:r>
          <w:r>
            <w:rPr>
              <w:webHidden/>
            </w:rPr>
            <w:tab/>
          </w:r>
          <w:r>
            <w:rPr>
              <w:webHidden/>
            </w:rPr>
            <w:delText>18</w:delText>
          </w:r>
        </w:del>
      </w:ins>
    </w:p>
    <w:p w:rsidR="00743B33" w:rsidRDefault="00D20E06">
      <w:pPr>
        <w:pStyle w:val="TOC3"/>
        <w:rPr>
          <w:ins w:id="3010" w:author="Author"/>
          <w:del w:id="3011" w:author="Author"/>
          <w:rFonts w:asciiTheme="minorHAnsi" w:eastAsiaTheme="minorEastAsia" w:hAnsiTheme="minorHAnsi" w:cstheme="minorBidi"/>
          <w:sz w:val="22"/>
          <w:szCs w:val="22"/>
          <w:lang w:val="en-US" w:eastAsia="en-US"/>
        </w:rPr>
      </w:pPr>
      <w:ins w:id="3012" w:author="Author">
        <w:del w:id="3013" w:author="Author">
          <w:r>
            <w:rPr>
              <w:rStyle w:val="Hyperlink"/>
              <w14:scene3d>
                <w14:camera w14:prst="orthographicFront"/>
                <w14:lightRig w14:rig="threePt" w14:dir="t">
                  <w14:rot w14:lat="0" w14:lon="0" w14:rev="0"/>
                </w14:lightRig>
              </w14:scene3d>
            </w:rPr>
            <w:delText>2.10.2.</w:delText>
          </w:r>
          <w:r>
            <w:rPr>
              <w:rStyle w:val="Hyperlink"/>
            </w:rPr>
            <w:delText xml:space="preserve"> Name_NaSpc_002</w:delText>
          </w:r>
          <w:r>
            <w:rPr>
              <w:webHidden/>
            </w:rPr>
            <w:tab/>
            <w:delText>19</w:delText>
          </w:r>
        </w:del>
      </w:ins>
    </w:p>
    <w:p w:rsidR="00743B33" w:rsidRDefault="00D20E06">
      <w:pPr>
        <w:pStyle w:val="TOC3"/>
        <w:rPr>
          <w:ins w:id="3014" w:author="Author"/>
          <w:del w:id="3015" w:author="Author"/>
          <w:rFonts w:asciiTheme="minorHAnsi" w:eastAsiaTheme="minorEastAsia" w:hAnsiTheme="minorHAnsi" w:cstheme="minorBidi"/>
          <w:sz w:val="22"/>
          <w:szCs w:val="22"/>
          <w:lang w:val="en-US" w:eastAsia="en-US"/>
        </w:rPr>
      </w:pPr>
      <w:ins w:id="3016" w:author="Author">
        <w:del w:id="3017" w:author="Author">
          <w:r>
            <w:rPr>
              <w:rStyle w:val="Hyperlink"/>
              <w14:scene3d>
                <w14:camera w14:prst="orthographicFront"/>
                <w14:lightRig w14:rig="threePt" w14:dir="t">
                  <w14:rot w14:lat="0" w14:lon="0" w14:rev="0"/>
                </w14:lightRig>
              </w14:scene3d>
            </w:rPr>
            <w:delText>2.10.3.</w:delText>
          </w:r>
          <w:r>
            <w:rPr>
              <w:rStyle w:val="Hyperlink"/>
            </w:rPr>
            <w:delText xml:space="preserve"> Name_NaSpc_003</w:delText>
          </w:r>
          <w:r>
            <w:rPr>
              <w:webHidden/>
            </w:rPr>
            <w:tab/>
            <w:delText>19</w:delText>
          </w:r>
        </w:del>
      </w:ins>
    </w:p>
    <w:p w:rsidR="00743B33" w:rsidRDefault="00D20E06">
      <w:pPr>
        <w:pStyle w:val="TOC3"/>
        <w:rPr>
          <w:ins w:id="3018" w:author="Author"/>
          <w:del w:id="3019" w:author="Author"/>
          <w:rFonts w:asciiTheme="minorHAnsi" w:eastAsiaTheme="minorEastAsia" w:hAnsiTheme="minorHAnsi" w:cstheme="minorBidi"/>
          <w:sz w:val="22"/>
          <w:szCs w:val="22"/>
          <w:lang w:val="en-US" w:eastAsia="en-US"/>
        </w:rPr>
      </w:pPr>
      <w:ins w:id="3020" w:author="Author">
        <w:del w:id="3021" w:author="Author">
          <w:r>
            <w:rPr>
              <w:rStyle w:val="Hyperlink"/>
              <w14:scene3d>
                <w14:camera w14:prst="orthographicFront"/>
                <w14:lightRig w14:rig="threePt" w14:dir="t">
                  <w14:rot w14:lat="0" w14:lon="0" w14:rev="0"/>
                </w14:lightRig>
              </w14:scene3d>
            </w:rPr>
            <w:delText>2.10.4.</w:delText>
          </w:r>
          <w:r>
            <w:rPr>
              <w:rStyle w:val="Hyperlink"/>
            </w:rPr>
            <w:delText xml:space="preserve"> Name_NaSpc_004</w:delText>
          </w:r>
          <w:r>
            <w:rPr>
              <w:webHidden/>
            </w:rPr>
            <w:tab/>
            <w:delText>19</w:delText>
          </w:r>
        </w:del>
      </w:ins>
    </w:p>
    <w:p w:rsidR="00743B33" w:rsidRDefault="00D20E06">
      <w:pPr>
        <w:pStyle w:val="TOC3"/>
        <w:rPr>
          <w:ins w:id="3022" w:author="Author"/>
          <w:del w:id="3023" w:author="Author"/>
          <w:rFonts w:asciiTheme="minorHAnsi" w:eastAsiaTheme="minorEastAsia" w:hAnsiTheme="minorHAnsi" w:cstheme="minorBidi"/>
          <w:sz w:val="22"/>
          <w:szCs w:val="22"/>
          <w:lang w:val="en-US" w:eastAsia="en-US"/>
        </w:rPr>
      </w:pPr>
      <w:ins w:id="3024" w:author="Author">
        <w:del w:id="3025" w:author="Author">
          <w:r>
            <w:rPr>
              <w:rStyle w:val="Hyperlink"/>
              <w14:scene3d>
                <w14:camera w14:prst="orthographicFront"/>
                <w14:lightRig w14:rig="threePt" w14:dir="t">
                  <w14:rot w14:lat="0" w14:lon="0" w14:rev="0"/>
                </w14:lightRig>
              </w14:scene3d>
            </w:rPr>
            <w:delText>2.10.5.</w:delText>
          </w:r>
          <w:r>
            <w:rPr>
              <w:rStyle w:val="Hyperlink"/>
            </w:rPr>
            <w:delText xml:space="preserve"> Name_NaSpc_005</w:delText>
          </w:r>
          <w:r>
            <w:rPr>
              <w:webHidden/>
            </w:rPr>
            <w:tab/>
            <w:delText>20</w:delText>
          </w:r>
        </w:del>
      </w:ins>
    </w:p>
    <w:p w:rsidR="00743B33" w:rsidRDefault="00D20E06">
      <w:pPr>
        <w:pStyle w:val="TOC3"/>
        <w:rPr>
          <w:ins w:id="3026" w:author="Author"/>
          <w:del w:id="3027" w:author="Author"/>
          <w:rFonts w:asciiTheme="minorHAnsi" w:eastAsiaTheme="minorEastAsia" w:hAnsiTheme="minorHAnsi" w:cstheme="minorBidi"/>
          <w:sz w:val="22"/>
          <w:szCs w:val="22"/>
          <w:lang w:val="en-US" w:eastAsia="en-US"/>
        </w:rPr>
      </w:pPr>
      <w:ins w:id="3028" w:author="Author">
        <w:del w:id="3029" w:author="Author">
          <w:r>
            <w:rPr>
              <w:rStyle w:val="Hyperlink"/>
              <w14:scene3d>
                <w14:camera w14:prst="orthographicFront"/>
                <w14:lightRig w14:rig="threePt" w14:dir="t">
                  <w14:rot w14:lat="0" w14:lon="0" w14:rev="0"/>
                </w14:lightRig>
              </w14:scene3d>
            </w:rPr>
            <w:delText>2.10.6.</w:delText>
          </w:r>
          <w:r>
            <w:rPr>
              <w:rStyle w:val="Hyperlink"/>
            </w:rPr>
            <w:delText xml:space="preserve"> Name_NaSpc_006</w:delText>
          </w:r>
          <w:r>
            <w:rPr>
              <w:webHidden/>
            </w:rPr>
            <w:tab/>
            <w:delText>20</w:delText>
          </w:r>
        </w:del>
      </w:ins>
    </w:p>
    <w:p w:rsidR="00743B33" w:rsidRDefault="00D20E06">
      <w:pPr>
        <w:pStyle w:val="TOC3"/>
        <w:rPr>
          <w:ins w:id="3030" w:author="Author"/>
          <w:del w:id="3031" w:author="Author"/>
          <w:rFonts w:asciiTheme="minorHAnsi" w:eastAsiaTheme="minorEastAsia" w:hAnsiTheme="minorHAnsi" w:cstheme="minorBidi"/>
          <w:sz w:val="22"/>
          <w:szCs w:val="22"/>
          <w:lang w:val="en-US" w:eastAsia="en-US"/>
        </w:rPr>
      </w:pPr>
      <w:ins w:id="3032" w:author="Author">
        <w:del w:id="3033" w:author="Author">
          <w:r>
            <w:rPr>
              <w:rStyle w:val="Hyperlink"/>
              <w14:scene3d>
                <w14:camera w14:prst="orthographicFront"/>
                <w14:lightRig w14:rig="threePt" w14:dir="t">
                  <w14:rot w14:lat="0" w14:lon="0" w14:rev="0"/>
                </w14:lightRig>
              </w14:scene3d>
            </w:rPr>
            <w:delText>2.10.7.</w:delText>
          </w:r>
          <w:r>
            <w:rPr>
              <w:rStyle w:val="Hyperlink"/>
            </w:rPr>
            <w:delText xml:space="preserve"> Name_NaSpc_007</w:delText>
          </w:r>
          <w:r>
            <w:rPr>
              <w:webHidden/>
            </w:rPr>
            <w:tab/>
            <w:delText>20</w:delText>
          </w:r>
        </w:del>
      </w:ins>
    </w:p>
    <w:p w:rsidR="00743B33" w:rsidRDefault="00D20E06">
      <w:pPr>
        <w:pStyle w:val="TOC2"/>
        <w:rPr>
          <w:ins w:id="3034" w:author="Author"/>
          <w:del w:id="3035" w:author="Author"/>
          <w:rFonts w:asciiTheme="minorHAnsi" w:eastAsiaTheme="minorEastAsia" w:hAnsiTheme="minorHAnsi" w:cstheme="minorBidi"/>
          <w:b w:val="0"/>
          <w:iCs w:val="0"/>
          <w:noProof/>
          <w:sz w:val="22"/>
          <w:szCs w:val="22"/>
          <w:lang w:val="en-US" w:eastAsia="en-US"/>
        </w:rPr>
      </w:pPr>
      <w:ins w:id="3036" w:author="Author">
        <w:del w:id="3037" w:author="Author">
          <w:r>
            <w:rPr>
              <w:rStyle w:val="Hyperlink"/>
              <w:b w:val="0"/>
              <w:iCs w:val="0"/>
              <w:noProof/>
            </w:rPr>
            <w:delText>2.11. Class Naming</w:delText>
          </w:r>
          <w:r>
            <w:rPr>
              <w:noProof/>
              <w:webHidden/>
            </w:rPr>
            <w:tab/>
            <w:delText>21</w:delText>
          </w:r>
        </w:del>
      </w:ins>
    </w:p>
    <w:p w:rsidR="00743B33" w:rsidRDefault="00D20E06">
      <w:pPr>
        <w:pStyle w:val="TOC3"/>
        <w:rPr>
          <w:ins w:id="3038" w:author="Author"/>
          <w:del w:id="3039" w:author="Author"/>
          <w:rFonts w:asciiTheme="minorHAnsi" w:eastAsiaTheme="minorEastAsia" w:hAnsiTheme="minorHAnsi" w:cstheme="minorBidi"/>
          <w:sz w:val="22"/>
          <w:szCs w:val="22"/>
          <w:lang w:val="en-US" w:eastAsia="en-US"/>
        </w:rPr>
      </w:pPr>
      <w:ins w:id="3040" w:author="Author">
        <w:del w:id="3041" w:author="Author">
          <w:r>
            <w:rPr>
              <w:rStyle w:val="Hyperlink"/>
              <w14:scene3d>
                <w14:camera w14:prst="orthographicFront"/>
                <w14:lightRig w14:rig="threePt" w14:dir="t">
                  <w14:rot w14:lat="0" w14:lon="0" w14:rev="0"/>
                </w14:lightRig>
              </w14:scene3d>
            </w:rPr>
            <w:delText>2.11.1.</w:delText>
          </w:r>
          <w:r>
            <w:rPr>
              <w:rStyle w:val="Hyperlink"/>
            </w:rPr>
            <w:delText xml:space="preserve"> Name_Class_001</w:delText>
          </w:r>
          <w:r>
            <w:rPr>
              <w:webHidden/>
            </w:rPr>
            <w:tab/>
            <w:delText>21</w:delText>
          </w:r>
        </w:del>
      </w:ins>
    </w:p>
    <w:p w:rsidR="00743B33" w:rsidRDefault="00D20E06">
      <w:pPr>
        <w:pStyle w:val="TOC2"/>
        <w:rPr>
          <w:ins w:id="3042" w:author="Author"/>
          <w:del w:id="3043" w:author="Author"/>
          <w:rFonts w:asciiTheme="minorHAnsi" w:eastAsiaTheme="minorEastAsia" w:hAnsiTheme="minorHAnsi" w:cstheme="minorBidi"/>
          <w:b w:val="0"/>
          <w:iCs w:val="0"/>
          <w:noProof/>
          <w:sz w:val="22"/>
          <w:szCs w:val="22"/>
          <w:lang w:val="en-US" w:eastAsia="en-US"/>
        </w:rPr>
      </w:pPr>
      <w:ins w:id="3044" w:author="Author">
        <w:del w:id="3045" w:author="Author">
          <w:r>
            <w:rPr>
              <w:rStyle w:val="Hyperlink"/>
              <w:b w:val="0"/>
              <w:iCs w:val="0"/>
              <w:noProof/>
            </w:rPr>
            <w:delText>2.12. Event Naming</w:delText>
          </w:r>
          <w:r>
            <w:rPr>
              <w:noProof/>
              <w:webHidden/>
            </w:rPr>
            <w:tab/>
            <w:delText>21</w:delText>
          </w:r>
        </w:del>
      </w:ins>
    </w:p>
    <w:p w:rsidR="00743B33" w:rsidRDefault="00D20E06">
      <w:pPr>
        <w:pStyle w:val="TOC3"/>
        <w:rPr>
          <w:ins w:id="3046" w:author="Author"/>
          <w:del w:id="3047" w:author="Author"/>
          <w:rFonts w:asciiTheme="minorHAnsi" w:eastAsiaTheme="minorEastAsia" w:hAnsiTheme="minorHAnsi" w:cstheme="minorBidi"/>
          <w:sz w:val="22"/>
          <w:szCs w:val="22"/>
          <w:lang w:val="en-US" w:eastAsia="en-US"/>
        </w:rPr>
      </w:pPr>
      <w:ins w:id="3048" w:author="Author">
        <w:del w:id="3049" w:author="Author">
          <w:r>
            <w:rPr>
              <w:rStyle w:val="Hyperlink"/>
              <w14:scene3d>
                <w14:camera w14:prst="orthographicFront"/>
                <w14:lightRig w14:rig="threePt" w14:dir="t">
                  <w14:rot w14:lat="0" w14:lon="0" w14:rev="0"/>
                </w14:lightRig>
              </w14:scene3d>
            </w:rPr>
            <w:delText>2.12.1.</w:delText>
          </w:r>
          <w:r>
            <w:rPr>
              <w:rStyle w:val="Hyperlink"/>
            </w:rPr>
            <w:delText xml:space="preserve"> Name_Event_001</w:delText>
          </w:r>
          <w:r>
            <w:rPr>
              <w:webHidden/>
            </w:rPr>
            <w:tab/>
            <w:delText>21</w:delText>
          </w:r>
        </w:del>
      </w:ins>
    </w:p>
    <w:p w:rsidR="00743B33" w:rsidRDefault="00D20E06">
      <w:pPr>
        <w:pStyle w:val="TOC2"/>
        <w:rPr>
          <w:ins w:id="3050" w:author="Author"/>
          <w:del w:id="3051" w:author="Author"/>
          <w:rFonts w:asciiTheme="minorHAnsi" w:eastAsiaTheme="minorEastAsia" w:hAnsiTheme="minorHAnsi" w:cstheme="minorBidi"/>
          <w:b w:val="0"/>
          <w:iCs w:val="0"/>
          <w:noProof/>
          <w:sz w:val="22"/>
          <w:szCs w:val="22"/>
          <w:lang w:val="en-US" w:eastAsia="en-US"/>
        </w:rPr>
      </w:pPr>
      <w:ins w:id="3052" w:author="Author">
        <w:del w:id="3053" w:author="Author">
          <w:r>
            <w:rPr>
              <w:rStyle w:val="Hyperlink"/>
              <w:b w:val="0"/>
              <w:iCs w:val="0"/>
              <w:noProof/>
            </w:rPr>
            <w:delText>2.13. Field Naming</w:delText>
          </w:r>
          <w:r>
            <w:rPr>
              <w:noProof/>
              <w:webHidden/>
            </w:rPr>
            <w:tab/>
            <w:delText>22</w:delText>
          </w:r>
        </w:del>
      </w:ins>
    </w:p>
    <w:p w:rsidR="00743B33" w:rsidRDefault="00D20E06">
      <w:pPr>
        <w:pStyle w:val="TOC3"/>
        <w:rPr>
          <w:ins w:id="3054" w:author="Author"/>
          <w:del w:id="3055" w:author="Author"/>
          <w:rFonts w:asciiTheme="minorHAnsi" w:eastAsiaTheme="minorEastAsia" w:hAnsiTheme="minorHAnsi" w:cstheme="minorBidi"/>
          <w:sz w:val="22"/>
          <w:szCs w:val="22"/>
          <w:lang w:val="en-US" w:eastAsia="en-US"/>
        </w:rPr>
      </w:pPr>
      <w:ins w:id="3056" w:author="Author">
        <w:del w:id="3057" w:author="Author">
          <w:r>
            <w:rPr>
              <w:rStyle w:val="Hyperlink"/>
              <w14:scene3d>
                <w14:camera w14:prst="orthographicFront"/>
                <w14:lightRig w14:rig="threePt" w14:dir="t">
                  <w14:rot w14:lat="0" w14:lon="0" w14:rev="0"/>
                </w14:lightRig>
              </w14:scene3d>
            </w:rPr>
            <w:delText>2.13.1.</w:delText>
          </w:r>
          <w:r>
            <w:rPr>
              <w:rStyle w:val="Hyperlink"/>
            </w:rPr>
            <w:delText xml:space="preserve"> Name_Field_001</w:delText>
          </w:r>
          <w:r>
            <w:rPr>
              <w:webHidden/>
            </w:rPr>
            <w:tab/>
            <w:delText>22</w:delText>
          </w:r>
        </w:del>
      </w:ins>
    </w:p>
    <w:p w:rsidR="00743B33" w:rsidRDefault="00D20E06">
      <w:pPr>
        <w:pStyle w:val="TOC2"/>
        <w:rPr>
          <w:ins w:id="3058" w:author="Author"/>
          <w:del w:id="3059" w:author="Author"/>
          <w:rFonts w:asciiTheme="minorHAnsi" w:eastAsiaTheme="minorEastAsia" w:hAnsiTheme="minorHAnsi" w:cstheme="minorBidi"/>
          <w:b w:val="0"/>
          <w:iCs w:val="0"/>
          <w:noProof/>
          <w:sz w:val="22"/>
          <w:szCs w:val="22"/>
          <w:lang w:val="en-US" w:eastAsia="en-US"/>
        </w:rPr>
      </w:pPr>
      <w:ins w:id="3060" w:author="Author">
        <w:del w:id="3061" w:author="Author">
          <w:r>
            <w:rPr>
              <w:rStyle w:val="Hyperlink"/>
              <w:b w:val="0"/>
              <w:iCs w:val="0"/>
              <w:noProof/>
            </w:rPr>
            <w:delText>2.14. Resources Naming</w:delText>
          </w:r>
          <w:r>
            <w:rPr>
              <w:noProof/>
              <w:webHidden/>
            </w:rPr>
            <w:tab/>
            <w:delText>22</w:delText>
          </w:r>
        </w:del>
      </w:ins>
    </w:p>
    <w:p w:rsidR="00743B33" w:rsidRDefault="00D20E06">
      <w:pPr>
        <w:pStyle w:val="TOC3"/>
        <w:rPr>
          <w:ins w:id="3062" w:author="Author"/>
          <w:del w:id="3063" w:author="Author"/>
          <w:rFonts w:asciiTheme="minorHAnsi" w:eastAsiaTheme="minorEastAsia" w:hAnsiTheme="minorHAnsi" w:cstheme="minorBidi"/>
          <w:sz w:val="22"/>
          <w:szCs w:val="22"/>
          <w:lang w:val="en-US" w:eastAsia="en-US"/>
        </w:rPr>
      </w:pPr>
      <w:ins w:id="3064" w:author="Author">
        <w:del w:id="3065" w:author="Author">
          <w:r>
            <w:rPr>
              <w:rStyle w:val="Hyperlink"/>
              <w14:scene3d>
                <w14:camera w14:prst="orthographicFront"/>
                <w14:lightRig w14:rig="threePt" w14:dir="t">
                  <w14:rot w14:lat="0" w14:lon="0" w14:rev="0"/>
                </w14:lightRig>
              </w14:scene3d>
            </w:rPr>
            <w:delText>2.14.1.</w:delText>
          </w:r>
          <w:r>
            <w:rPr>
              <w:rStyle w:val="Hyperlink"/>
            </w:rPr>
            <w:delText xml:space="preserve"> Name_Res_001</w:delText>
          </w:r>
          <w:r>
            <w:rPr>
              <w:webHidden/>
            </w:rPr>
            <w:tab/>
            <w:delText>22</w:delText>
          </w:r>
        </w:del>
      </w:ins>
    </w:p>
    <w:p w:rsidR="00743B33" w:rsidRDefault="00D20E06">
      <w:pPr>
        <w:pStyle w:val="TOC2"/>
        <w:rPr>
          <w:ins w:id="3066" w:author="Author"/>
          <w:del w:id="3067" w:author="Author"/>
          <w:rFonts w:asciiTheme="minorHAnsi" w:eastAsiaTheme="minorEastAsia" w:hAnsiTheme="minorHAnsi" w:cstheme="minorBidi"/>
          <w:b w:val="0"/>
          <w:iCs w:val="0"/>
          <w:noProof/>
          <w:sz w:val="22"/>
          <w:szCs w:val="22"/>
          <w:lang w:val="en-US" w:eastAsia="en-US"/>
        </w:rPr>
      </w:pPr>
      <w:ins w:id="3068" w:author="Author">
        <w:del w:id="3069" w:author="Author">
          <w:r>
            <w:rPr>
              <w:rStyle w:val="Hyperlink"/>
              <w:b w:val="0"/>
              <w:iCs w:val="0"/>
              <w:noProof/>
            </w:rPr>
            <w:delText>2.15. Assemblies and DLLs Naming</w:delText>
          </w:r>
          <w:r>
            <w:rPr>
              <w:noProof/>
              <w:webHidden/>
            </w:rPr>
            <w:tab/>
            <w:delText>22</w:delText>
          </w:r>
        </w:del>
      </w:ins>
    </w:p>
    <w:p w:rsidR="00743B33" w:rsidRDefault="00D20E06">
      <w:pPr>
        <w:pStyle w:val="TOC3"/>
        <w:rPr>
          <w:ins w:id="3070" w:author="Author"/>
          <w:del w:id="3071" w:author="Author"/>
          <w:rFonts w:asciiTheme="minorHAnsi" w:eastAsiaTheme="minorEastAsia" w:hAnsiTheme="minorHAnsi" w:cstheme="minorBidi"/>
          <w:sz w:val="22"/>
          <w:szCs w:val="22"/>
          <w:lang w:val="en-US" w:eastAsia="en-US"/>
        </w:rPr>
      </w:pPr>
      <w:ins w:id="3072" w:author="Author">
        <w:del w:id="3073" w:author="Author">
          <w:r>
            <w:rPr>
              <w:rStyle w:val="Hyperlink"/>
              <w14:scene3d>
                <w14:camera w14:prst="orthographicFront"/>
                <w14:lightRig w14:rig="threePt" w14:dir="t">
                  <w14:rot w14:lat="0" w14:lon="0" w14:rev="0"/>
                </w14:lightRig>
              </w14:scene3d>
            </w:rPr>
            <w:delText>2.15.1.</w:delText>
          </w:r>
          <w:r>
            <w:rPr>
              <w:rStyle w:val="Hyperlink"/>
            </w:rPr>
            <w:delText xml:space="preserve"> Name_AsmDLL_001</w:delText>
          </w:r>
          <w:r>
            <w:rPr>
              <w:webHidden/>
            </w:rPr>
            <w:tab/>
            <w:delText>22</w:delText>
          </w:r>
        </w:del>
      </w:ins>
    </w:p>
    <w:p w:rsidR="00743B33" w:rsidRDefault="00D20E06">
      <w:pPr>
        <w:pStyle w:val="TOC3"/>
        <w:rPr>
          <w:ins w:id="3074" w:author="Author"/>
          <w:del w:id="3075" w:author="Author"/>
          <w:rFonts w:asciiTheme="minorHAnsi" w:eastAsiaTheme="minorEastAsia" w:hAnsiTheme="minorHAnsi" w:cstheme="minorBidi"/>
          <w:sz w:val="22"/>
          <w:szCs w:val="22"/>
          <w:lang w:val="en-US" w:eastAsia="en-US"/>
        </w:rPr>
      </w:pPr>
      <w:ins w:id="3076" w:author="Author">
        <w:del w:id="3077" w:author="Author">
          <w:r>
            <w:rPr>
              <w:rStyle w:val="Hyperlink"/>
              <w14:scene3d>
                <w14:camera w14:prst="orthographicFront"/>
                <w14:lightRig w14:rig="threePt" w14:dir="t">
                  <w14:rot w14:lat="0" w14:lon="0" w14:rev="0"/>
                </w14:lightRig>
              </w14:scene3d>
            </w:rPr>
            <w:delText>2.15.2.</w:delText>
          </w:r>
          <w:r>
            <w:rPr>
              <w:rStyle w:val="Hyperlink"/>
            </w:rPr>
            <w:delText xml:space="preserve"> Name_AsmDLL_002</w:delText>
          </w:r>
          <w:r>
            <w:rPr>
              <w:webHidden/>
            </w:rPr>
            <w:tab/>
            <w:delText>23</w:delText>
          </w:r>
        </w:del>
      </w:ins>
    </w:p>
    <w:p w:rsidR="00743B33" w:rsidRDefault="00D20E06">
      <w:pPr>
        <w:pStyle w:val="TOC2"/>
        <w:rPr>
          <w:ins w:id="3078" w:author="Author"/>
          <w:del w:id="3079" w:author="Author"/>
          <w:rFonts w:asciiTheme="minorHAnsi" w:eastAsiaTheme="minorEastAsia" w:hAnsiTheme="minorHAnsi" w:cstheme="minorBidi"/>
          <w:b w:val="0"/>
          <w:iCs w:val="0"/>
          <w:noProof/>
          <w:sz w:val="22"/>
          <w:szCs w:val="22"/>
          <w:lang w:val="en-US" w:eastAsia="en-US"/>
        </w:rPr>
      </w:pPr>
      <w:ins w:id="3080" w:author="Author">
        <w:del w:id="3081" w:author="Author">
          <w:r>
            <w:rPr>
              <w:rStyle w:val="Hyperlink"/>
              <w:b w:val="0"/>
              <w:iCs w:val="0"/>
              <w:noProof/>
            </w:rPr>
            <w:delText>2.16. General Naming</w:delText>
          </w:r>
          <w:r>
            <w:rPr>
              <w:noProof/>
              <w:webHidden/>
            </w:rPr>
            <w:tab/>
            <w:delText>23</w:delText>
          </w:r>
        </w:del>
      </w:ins>
    </w:p>
    <w:p w:rsidR="00743B33" w:rsidRDefault="00D20E06">
      <w:pPr>
        <w:pStyle w:val="TOC3"/>
        <w:rPr>
          <w:ins w:id="3082" w:author="Author"/>
          <w:del w:id="3083" w:author="Author"/>
          <w:rFonts w:asciiTheme="minorHAnsi" w:eastAsiaTheme="minorEastAsia" w:hAnsiTheme="minorHAnsi" w:cstheme="minorBidi"/>
          <w:sz w:val="22"/>
          <w:szCs w:val="22"/>
          <w:lang w:val="en-US" w:eastAsia="en-US"/>
        </w:rPr>
      </w:pPr>
      <w:ins w:id="3084" w:author="Author">
        <w:del w:id="3085" w:author="Author">
          <w:r>
            <w:rPr>
              <w:rStyle w:val="Hyperlink"/>
              <w14:scene3d>
                <w14:camera w14:prst="orthographicFront"/>
                <w14:lightRig w14:rig="threePt" w14:dir="t">
                  <w14:rot w14:lat="0" w14:lon="0" w14:rev="0"/>
                </w14:lightRig>
              </w14:scene3d>
            </w:rPr>
            <w:delText>2.16.1.</w:delText>
          </w:r>
          <w:r>
            <w:rPr>
              <w:rStyle w:val="Hyperlink"/>
            </w:rPr>
            <w:delText xml:space="preserve"> Name_Gen_001</w:delText>
          </w:r>
          <w:r>
            <w:rPr>
              <w:webHidden/>
            </w:rPr>
            <w:tab/>
            <w:delText>23</w:delText>
          </w:r>
        </w:del>
      </w:ins>
    </w:p>
    <w:p w:rsidR="00743B33" w:rsidRDefault="00D20E06">
      <w:pPr>
        <w:pStyle w:val="TOC3"/>
        <w:rPr>
          <w:ins w:id="3086" w:author="Author"/>
          <w:del w:id="3087" w:author="Author"/>
          <w:rFonts w:asciiTheme="minorHAnsi" w:eastAsiaTheme="minorEastAsia" w:hAnsiTheme="minorHAnsi" w:cstheme="minorBidi"/>
          <w:sz w:val="22"/>
          <w:szCs w:val="22"/>
          <w:lang w:val="en-US" w:eastAsia="en-US"/>
        </w:rPr>
      </w:pPr>
      <w:ins w:id="3088" w:author="Author">
        <w:del w:id="3089" w:author="Author">
          <w:r>
            <w:rPr>
              <w:rStyle w:val="Hyperlink"/>
              <w14:scene3d>
                <w14:camera w14:prst="orthographicFront"/>
                <w14:lightRig w14:rig="threePt" w14:dir="t">
                  <w14:rot w14:lat="0" w14:lon="0" w14:rev="0"/>
                </w14:lightRig>
              </w14:scene3d>
            </w:rPr>
            <w:delText>2.16.2.</w:delText>
          </w:r>
          <w:r>
            <w:rPr>
              <w:rStyle w:val="Hyperlink"/>
            </w:rPr>
            <w:delText xml:space="preserve"> Name_Gen_002</w:delText>
          </w:r>
          <w:r>
            <w:rPr>
              <w:webHidden/>
            </w:rPr>
            <w:tab/>
            <w:delText>24</w:delText>
          </w:r>
        </w:del>
      </w:ins>
    </w:p>
    <w:p w:rsidR="00743B33" w:rsidRDefault="00D20E06">
      <w:pPr>
        <w:pStyle w:val="TOC1"/>
        <w:tabs>
          <w:tab w:val="right" w:leader="dot" w:pos="9530"/>
        </w:tabs>
        <w:rPr>
          <w:ins w:id="3090" w:author="Author"/>
          <w:del w:id="3091" w:author="Author"/>
          <w:rFonts w:asciiTheme="minorHAnsi" w:eastAsiaTheme="minorEastAsia" w:hAnsiTheme="minorHAnsi" w:cstheme="minorBidi"/>
          <w:b w:val="0"/>
          <w:bCs w:val="0"/>
          <w:caps w:val="0"/>
          <w:noProof/>
          <w:sz w:val="22"/>
          <w:szCs w:val="22"/>
          <w:lang w:val="en-US" w:eastAsia="en-US"/>
        </w:rPr>
      </w:pPr>
      <w:ins w:id="3092" w:author="Author">
        <w:del w:id="3093" w:author="Author">
          <w:r>
            <w:rPr>
              <w:rStyle w:val="Hyperlink"/>
              <w:b w:val="0"/>
              <w:bCs w:val="0"/>
              <w:caps w:val="0"/>
              <w:noProof/>
              <w14:scene3d>
                <w14:camera w14:prst="orthographicFront"/>
                <w14:lightRig w14:rig="threePt" w14:dir="t">
                  <w14:rot w14:lat="0" w14:lon="0" w14:rev="0"/>
                </w14:lightRig>
              </w14:scene3d>
            </w:rPr>
            <w:delText>3.</w:delText>
          </w:r>
          <w:r>
            <w:rPr>
              <w:rStyle w:val="Hyperlink"/>
              <w:b w:val="0"/>
              <w:bCs w:val="0"/>
              <w:caps w:val="0"/>
              <w:noProof/>
            </w:rPr>
            <w:delText xml:space="preserve"> Coding style</w:delText>
          </w:r>
          <w:r>
            <w:rPr>
              <w:noProof/>
              <w:webHidden/>
            </w:rPr>
            <w:tab/>
            <w:delText>24</w:delText>
          </w:r>
        </w:del>
      </w:ins>
    </w:p>
    <w:p w:rsidR="00743B33" w:rsidRDefault="00D20E06">
      <w:pPr>
        <w:pStyle w:val="TOC2"/>
        <w:rPr>
          <w:ins w:id="3094" w:author="Author"/>
          <w:del w:id="3095" w:author="Author"/>
          <w:rFonts w:asciiTheme="minorHAnsi" w:eastAsiaTheme="minorEastAsia" w:hAnsiTheme="minorHAnsi" w:cstheme="minorBidi"/>
          <w:b w:val="0"/>
          <w:iCs w:val="0"/>
          <w:noProof/>
          <w:sz w:val="22"/>
          <w:szCs w:val="22"/>
          <w:lang w:val="en-US" w:eastAsia="en-US"/>
        </w:rPr>
      </w:pPr>
      <w:ins w:id="3096" w:author="Author">
        <w:del w:id="3097" w:author="Author">
          <w:r>
            <w:rPr>
              <w:rStyle w:val="Hyperlink"/>
              <w:b w:val="0"/>
              <w:iCs w:val="0"/>
              <w:noProof/>
            </w:rPr>
            <w:delText>3.1. Format</w:delText>
          </w:r>
          <w:r>
            <w:rPr>
              <w:noProof/>
              <w:webHidden/>
            </w:rPr>
            <w:tab/>
            <w:delText>24</w:delText>
          </w:r>
        </w:del>
      </w:ins>
    </w:p>
    <w:p w:rsidR="00743B33" w:rsidRDefault="00D20E06">
      <w:pPr>
        <w:pStyle w:val="TOC3"/>
        <w:rPr>
          <w:ins w:id="3098" w:author="Author"/>
          <w:del w:id="3099" w:author="Author"/>
          <w:rFonts w:asciiTheme="minorHAnsi" w:eastAsiaTheme="minorEastAsia" w:hAnsiTheme="minorHAnsi" w:cstheme="minorBidi"/>
          <w:sz w:val="22"/>
          <w:szCs w:val="22"/>
          <w:lang w:val="en-US" w:eastAsia="en-US"/>
        </w:rPr>
      </w:pPr>
      <w:ins w:id="3100" w:author="Author">
        <w:del w:id="3101" w:author="Author">
          <w:r>
            <w:rPr>
              <w:rStyle w:val="Hyperlink"/>
              <w14:scene3d>
                <w14:camera w14:prst="orthographicFront"/>
                <w14:lightRig w14:rig="threePt" w14:dir="t">
                  <w14:rot w14:lat="0" w14:lon="0" w14:rev="0"/>
                </w14:lightRig>
              </w14:scene3d>
            </w:rPr>
            <w:delText>3.1.1.</w:delText>
          </w:r>
          <w:r>
            <w:rPr>
              <w:rStyle w:val="Hyperlink"/>
            </w:rPr>
            <w:delText xml:space="preserve"> Style_Format_001 ([1] Clause 5.4.7 - table 1 - 1g)</w:delText>
          </w:r>
          <w:r>
            <w:rPr>
              <w:webHidden/>
            </w:rPr>
            <w:tab/>
            <w:delText>24</w:delText>
          </w:r>
        </w:del>
      </w:ins>
    </w:p>
    <w:p w:rsidR="00743B33" w:rsidRDefault="00D20E06">
      <w:pPr>
        <w:pStyle w:val="TOC3"/>
        <w:rPr>
          <w:ins w:id="3102" w:author="Author"/>
          <w:del w:id="3103" w:author="Author"/>
          <w:rFonts w:asciiTheme="minorHAnsi" w:eastAsiaTheme="minorEastAsia" w:hAnsiTheme="minorHAnsi" w:cstheme="minorBidi"/>
          <w:sz w:val="22"/>
          <w:szCs w:val="22"/>
          <w:lang w:val="en-US" w:eastAsia="en-US"/>
        </w:rPr>
      </w:pPr>
      <w:ins w:id="3104" w:author="Author">
        <w:del w:id="3105" w:author="Author">
          <w:r>
            <w:rPr>
              <w:rStyle w:val="Hyperlink"/>
              <w14:scene3d>
                <w14:camera w14:prst="orthographicFront"/>
                <w14:lightRig w14:rig="threePt" w14:dir="t">
                  <w14:rot w14:lat="0" w14:lon="0" w14:rev="0"/>
                </w14:lightRig>
              </w14:scene3d>
            </w:rPr>
            <w:delText>3.1.2.</w:delText>
          </w:r>
          <w:r>
            <w:rPr>
              <w:rStyle w:val="Hyperlink"/>
            </w:rPr>
            <w:delText xml:space="preserve"> Style_Format_002 ([1] Clause 5.4.7 - table 1 - 1g)</w:delText>
          </w:r>
          <w:r>
            <w:rPr>
              <w:webHidden/>
            </w:rPr>
            <w:tab/>
            <w:delText>24</w:delText>
          </w:r>
        </w:del>
      </w:ins>
    </w:p>
    <w:p w:rsidR="00743B33" w:rsidRDefault="00D20E06">
      <w:pPr>
        <w:pStyle w:val="TOC3"/>
        <w:rPr>
          <w:ins w:id="3106" w:author="Author"/>
          <w:del w:id="3107" w:author="Author"/>
          <w:rFonts w:asciiTheme="minorHAnsi" w:eastAsiaTheme="minorEastAsia" w:hAnsiTheme="minorHAnsi" w:cstheme="minorBidi"/>
          <w:sz w:val="22"/>
          <w:szCs w:val="22"/>
          <w:lang w:val="en-US" w:eastAsia="en-US"/>
        </w:rPr>
      </w:pPr>
      <w:ins w:id="3108" w:author="Author">
        <w:del w:id="3109" w:author="Author">
          <w:r>
            <w:rPr>
              <w:rStyle w:val="Hyperlink"/>
              <w14:scene3d>
                <w14:camera w14:prst="orthographicFront"/>
                <w14:lightRig w14:rig="threePt" w14:dir="t">
                  <w14:rot w14:lat="0" w14:lon="0" w14:rev="0"/>
                </w14:lightRig>
              </w14:scene3d>
            </w:rPr>
            <w:delText>3.1.3.</w:delText>
          </w:r>
          <w:r>
            <w:rPr>
              <w:rStyle w:val="Hyperlink"/>
            </w:rPr>
            <w:delText xml:space="preserve"> Style_Format_003 ([1] Clause 5.4.7 - table 1 - 1g)</w:delText>
          </w:r>
          <w:r>
            <w:rPr>
              <w:webHidden/>
            </w:rPr>
            <w:tab/>
            <w:delText>26</w:delText>
          </w:r>
        </w:del>
      </w:ins>
    </w:p>
    <w:p w:rsidR="00743B33" w:rsidRDefault="00D20E06">
      <w:pPr>
        <w:pStyle w:val="TOC3"/>
        <w:rPr>
          <w:ins w:id="3110" w:author="Author"/>
          <w:del w:id="3111" w:author="Author"/>
          <w:rFonts w:asciiTheme="minorHAnsi" w:eastAsiaTheme="minorEastAsia" w:hAnsiTheme="minorHAnsi" w:cstheme="minorBidi"/>
          <w:sz w:val="22"/>
          <w:szCs w:val="22"/>
          <w:lang w:val="en-US" w:eastAsia="en-US"/>
        </w:rPr>
      </w:pPr>
      <w:ins w:id="3112" w:author="Author">
        <w:del w:id="3113" w:author="Author">
          <w:r>
            <w:rPr>
              <w:rStyle w:val="Hyperlink"/>
              <w14:scene3d>
                <w14:camera w14:prst="orthographicFront"/>
                <w14:lightRig w14:rig="threePt" w14:dir="t">
                  <w14:rot w14:lat="0" w14:lon="0" w14:rev="0"/>
                </w14:lightRig>
              </w14:scene3d>
            </w:rPr>
            <w:delText>3.1.4.</w:delText>
          </w:r>
          <w:r>
            <w:rPr>
              <w:rStyle w:val="Hyperlink"/>
            </w:rPr>
            <w:delText xml:space="preserve"> Style_Format_004 ([1] Clause 5.4.7 - table 1 - 1g)</w:delText>
          </w:r>
          <w:r>
            <w:rPr>
              <w:webHidden/>
            </w:rPr>
            <w:tab/>
            <w:delText>26</w:delText>
          </w:r>
        </w:del>
      </w:ins>
    </w:p>
    <w:p w:rsidR="00743B33" w:rsidRDefault="00D20E06">
      <w:pPr>
        <w:pStyle w:val="TOC3"/>
        <w:rPr>
          <w:ins w:id="3114" w:author="Author"/>
          <w:del w:id="3115" w:author="Author"/>
          <w:rFonts w:asciiTheme="minorHAnsi" w:eastAsiaTheme="minorEastAsia" w:hAnsiTheme="minorHAnsi" w:cstheme="minorBidi"/>
          <w:sz w:val="22"/>
          <w:szCs w:val="22"/>
          <w:lang w:val="en-US" w:eastAsia="en-US"/>
        </w:rPr>
      </w:pPr>
      <w:ins w:id="3116" w:author="Author">
        <w:del w:id="3117" w:author="Author">
          <w:r>
            <w:rPr>
              <w:rStyle w:val="Hyperlink"/>
              <w14:scene3d>
                <w14:camera w14:prst="orthographicFront"/>
                <w14:lightRig w14:rig="threePt" w14:dir="t">
                  <w14:rot w14:lat="0" w14:lon="0" w14:rev="0"/>
                </w14:lightRig>
              </w14:scene3d>
            </w:rPr>
            <w:delText>3.1.5.</w:delText>
          </w:r>
          <w:r>
            <w:rPr>
              <w:rStyle w:val="Hyperlink"/>
            </w:rPr>
            <w:delText xml:space="preserve"> Style_Format_005 ([1] Clause 5.4.7 - table 1 - 1g)</w:delText>
          </w:r>
          <w:r>
            <w:rPr>
              <w:webHidden/>
            </w:rPr>
            <w:tab/>
            <w:delText>26</w:delText>
          </w:r>
        </w:del>
      </w:ins>
    </w:p>
    <w:p w:rsidR="00743B33" w:rsidRDefault="00D20E06">
      <w:pPr>
        <w:pStyle w:val="TOC3"/>
        <w:rPr>
          <w:ins w:id="3118" w:author="Author"/>
          <w:del w:id="3119" w:author="Author"/>
          <w:rFonts w:asciiTheme="minorHAnsi" w:eastAsiaTheme="minorEastAsia" w:hAnsiTheme="minorHAnsi" w:cstheme="minorBidi"/>
          <w:sz w:val="22"/>
          <w:szCs w:val="22"/>
          <w:lang w:val="en-US" w:eastAsia="en-US"/>
        </w:rPr>
      </w:pPr>
      <w:ins w:id="3120" w:author="Author">
        <w:del w:id="3121" w:author="Author">
          <w:r>
            <w:rPr>
              <w:rStyle w:val="Hyperlink"/>
              <w14:scene3d>
                <w14:camera w14:prst="orthographicFront"/>
                <w14:lightRig w14:rig="threePt" w14:dir="t">
                  <w14:rot w14:lat="0" w14:lon="0" w14:rev="0"/>
                </w14:lightRig>
              </w14:scene3d>
            </w:rPr>
            <w:delText>3.1.6.</w:delText>
          </w:r>
          <w:r>
            <w:rPr>
              <w:rStyle w:val="Hyperlink"/>
            </w:rPr>
            <w:delText xml:space="preserve"> Style_Format_006 ([1] Clause 5.4.7 - table 1 - 1g)</w:delText>
          </w:r>
          <w:r>
            <w:rPr>
              <w:webHidden/>
            </w:rPr>
            <w:tab/>
            <w:delText>27</w:delText>
          </w:r>
        </w:del>
      </w:ins>
    </w:p>
    <w:p w:rsidR="00743B33" w:rsidRDefault="00D20E06">
      <w:pPr>
        <w:pStyle w:val="TOC3"/>
        <w:rPr>
          <w:ins w:id="3122" w:author="Author"/>
          <w:del w:id="3123" w:author="Author"/>
          <w:rFonts w:asciiTheme="minorHAnsi" w:eastAsiaTheme="minorEastAsia" w:hAnsiTheme="minorHAnsi" w:cstheme="minorBidi"/>
          <w:sz w:val="22"/>
          <w:szCs w:val="22"/>
          <w:lang w:val="en-US" w:eastAsia="en-US"/>
        </w:rPr>
      </w:pPr>
      <w:ins w:id="3124" w:author="Author">
        <w:del w:id="3125" w:author="Author">
          <w:r>
            <w:rPr>
              <w:rStyle w:val="Hyperlink"/>
              <w14:scene3d>
                <w14:camera w14:prst="orthographicFront"/>
                <w14:lightRig w14:rig="threePt" w14:dir="t">
                  <w14:rot w14:lat="0" w14:lon="0" w14:rev="0"/>
                </w14:lightRig>
              </w14:scene3d>
            </w:rPr>
            <w:delText>3.1.7.</w:delText>
          </w:r>
          <w:r>
            <w:rPr>
              <w:rStyle w:val="Hyperlink"/>
            </w:rPr>
            <w:delText xml:space="preserve"> Style_Format_007 ([1] Clause 5.4.7 - table 1 - 1g)</w:delText>
          </w:r>
          <w:r>
            <w:rPr>
              <w:webHidden/>
            </w:rPr>
            <w:tab/>
            <w:delText>27</w:delText>
          </w:r>
        </w:del>
      </w:ins>
    </w:p>
    <w:p w:rsidR="00743B33" w:rsidRDefault="00D20E06">
      <w:pPr>
        <w:pStyle w:val="TOC3"/>
        <w:rPr>
          <w:ins w:id="3126" w:author="Author"/>
          <w:del w:id="3127" w:author="Author"/>
          <w:rFonts w:asciiTheme="minorHAnsi" w:eastAsiaTheme="minorEastAsia" w:hAnsiTheme="minorHAnsi" w:cstheme="minorBidi"/>
          <w:sz w:val="22"/>
          <w:szCs w:val="22"/>
          <w:lang w:val="en-US" w:eastAsia="en-US"/>
        </w:rPr>
      </w:pPr>
      <w:ins w:id="3128" w:author="Author">
        <w:del w:id="3129" w:author="Author">
          <w:r>
            <w:rPr>
              <w:rStyle w:val="Hyperlink"/>
              <w14:scene3d>
                <w14:camera w14:prst="orthographicFront"/>
                <w14:lightRig w14:rig="threePt" w14:dir="t">
                  <w14:rot w14:lat="0" w14:lon="0" w14:rev="0"/>
                </w14:lightRig>
              </w14:scene3d>
            </w:rPr>
            <w:delText>3.1.8.</w:delText>
          </w:r>
          <w:r>
            <w:rPr>
              <w:rStyle w:val="Hyperlink"/>
            </w:rPr>
            <w:delText xml:space="preserve"> Style_Forma</w:delText>
          </w:r>
          <w:r>
            <w:rPr>
              <w:rStyle w:val="Hyperlink"/>
            </w:rPr>
            <w:delText>t_008 ([1] Clause 5.4.7 - table 1 - 1g)</w:delText>
          </w:r>
          <w:r>
            <w:rPr>
              <w:webHidden/>
            </w:rPr>
            <w:tab/>
            <w:delText>27</w:delText>
          </w:r>
        </w:del>
      </w:ins>
    </w:p>
    <w:p w:rsidR="00743B33" w:rsidRDefault="00D20E06">
      <w:pPr>
        <w:pStyle w:val="TOC3"/>
        <w:rPr>
          <w:ins w:id="3130" w:author="Author"/>
          <w:del w:id="3131" w:author="Author"/>
          <w:rFonts w:asciiTheme="minorHAnsi" w:eastAsiaTheme="minorEastAsia" w:hAnsiTheme="minorHAnsi" w:cstheme="minorBidi"/>
          <w:sz w:val="22"/>
          <w:szCs w:val="22"/>
          <w:lang w:val="en-US" w:eastAsia="en-US"/>
        </w:rPr>
      </w:pPr>
      <w:ins w:id="3132" w:author="Author">
        <w:del w:id="3133" w:author="Author">
          <w:r>
            <w:rPr>
              <w:rStyle w:val="Hyperlink"/>
              <w14:scene3d>
                <w14:camera w14:prst="orthographicFront"/>
                <w14:lightRig w14:rig="threePt" w14:dir="t">
                  <w14:rot w14:lat="0" w14:lon="0" w14:rev="0"/>
                </w14:lightRig>
              </w14:scene3d>
            </w:rPr>
            <w:delText>3.1.9.</w:delText>
          </w:r>
          <w:r>
            <w:rPr>
              <w:rStyle w:val="Hyperlink"/>
            </w:rPr>
            <w:delText xml:space="preserve"> Style_Format_009 ([1] Clause 5.4.7 - table 1 - 1g)</w:delText>
          </w:r>
          <w:r>
            <w:rPr>
              <w:webHidden/>
            </w:rPr>
            <w:tab/>
            <w:delText>28</w:delText>
          </w:r>
        </w:del>
      </w:ins>
    </w:p>
    <w:p w:rsidR="00743B33" w:rsidRDefault="00D20E06">
      <w:pPr>
        <w:pStyle w:val="TOC3"/>
        <w:rPr>
          <w:ins w:id="3134" w:author="Author"/>
          <w:del w:id="3135" w:author="Author"/>
          <w:rFonts w:asciiTheme="minorHAnsi" w:eastAsiaTheme="minorEastAsia" w:hAnsiTheme="minorHAnsi" w:cstheme="minorBidi"/>
          <w:sz w:val="22"/>
          <w:szCs w:val="22"/>
          <w:lang w:val="en-US" w:eastAsia="en-US"/>
        </w:rPr>
      </w:pPr>
      <w:ins w:id="3136" w:author="Author">
        <w:del w:id="3137" w:author="Author">
          <w:r>
            <w:rPr>
              <w:rStyle w:val="Hyperlink"/>
              <w14:scene3d>
                <w14:camera w14:prst="orthographicFront"/>
                <w14:lightRig w14:rig="threePt" w14:dir="t">
                  <w14:rot w14:lat="0" w14:lon="0" w14:rev="0"/>
                </w14:lightRig>
              </w14:scene3d>
            </w:rPr>
            <w:delText>3.1.10.</w:delText>
          </w:r>
          <w:r>
            <w:rPr>
              <w:rStyle w:val="Hyperlink"/>
            </w:rPr>
            <w:delText xml:space="preserve"> Style_Format_010 ([1] Clause 5.4.7 - table 1 - 1g)</w:delText>
          </w:r>
          <w:r>
            <w:rPr>
              <w:webHidden/>
            </w:rPr>
            <w:tab/>
            <w:delText>28</w:delText>
          </w:r>
        </w:del>
      </w:ins>
    </w:p>
    <w:p w:rsidR="00743B33" w:rsidRDefault="00D20E06">
      <w:pPr>
        <w:pStyle w:val="TOC3"/>
        <w:rPr>
          <w:ins w:id="3138" w:author="Author"/>
          <w:del w:id="3139" w:author="Author"/>
          <w:rFonts w:asciiTheme="minorHAnsi" w:eastAsiaTheme="minorEastAsia" w:hAnsiTheme="minorHAnsi" w:cstheme="minorBidi"/>
          <w:sz w:val="22"/>
          <w:szCs w:val="22"/>
          <w:lang w:val="en-US" w:eastAsia="en-US"/>
        </w:rPr>
      </w:pPr>
      <w:ins w:id="3140" w:author="Author">
        <w:del w:id="3141" w:author="Author">
          <w:r>
            <w:rPr>
              <w:rStyle w:val="Hyperlink"/>
              <w14:scene3d>
                <w14:camera w14:prst="orthographicFront"/>
                <w14:lightRig w14:rig="threePt" w14:dir="t">
                  <w14:rot w14:lat="0" w14:lon="0" w14:rev="0"/>
                </w14:lightRig>
              </w14:scene3d>
            </w:rPr>
            <w:delText>3.1.11.</w:delText>
          </w:r>
          <w:r>
            <w:rPr>
              <w:rStyle w:val="Hyperlink"/>
            </w:rPr>
            <w:delText xml:space="preserve"> Style_Format_011 ([1] Clause 5.4.7 - table 1 - 1g)</w:delText>
          </w:r>
          <w:r>
            <w:rPr>
              <w:webHidden/>
            </w:rPr>
            <w:tab/>
            <w:delText>28</w:delText>
          </w:r>
        </w:del>
      </w:ins>
    </w:p>
    <w:p w:rsidR="00743B33" w:rsidRDefault="00D20E06">
      <w:pPr>
        <w:pStyle w:val="TOC3"/>
        <w:rPr>
          <w:ins w:id="3142" w:author="Author"/>
          <w:del w:id="3143" w:author="Author"/>
          <w:rFonts w:asciiTheme="minorHAnsi" w:eastAsiaTheme="minorEastAsia" w:hAnsiTheme="minorHAnsi" w:cstheme="minorBidi"/>
          <w:sz w:val="22"/>
          <w:szCs w:val="22"/>
          <w:lang w:val="en-US" w:eastAsia="en-US"/>
        </w:rPr>
      </w:pPr>
      <w:ins w:id="3144" w:author="Author">
        <w:del w:id="3145" w:author="Author">
          <w:r>
            <w:rPr>
              <w:rStyle w:val="Hyperlink"/>
              <w14:scene3d>
                <w14:camera w14:prst="orthographicFront"/>
                <w14:lightRig w14:rig="threePt" w14:dir="t">
                  <w14:rot w14:lat="0" w14:lon="0" w14:rev="0"/>
                </w14:lightRig>
              </w14:scene3d>
            </w:rPr>
            <w:delText>3.1.12.</w:delText>
          </w:r>
          <w:r>
            <w:rPr>
              <w:rStyle w:val="Hyperlink"/>
            </w:rPr>
            <w:delText xml:space="preserve"> Style_Format_012 ([1] Clause 5.4.7 - table 1 - 1g)</w:delText>
          </w:r>
          <w:r>
            <w:rPr>
              <w:webHidden/>
            </w:rPr>
            <w:tab/>
            <w:delText>29</w:delText>
          </w:r>
        </w:del>
      </w:ins>
    </w:p>
    <w:p w:rsidR="00743B33" w:rsidRDefault="00D20E06">
      <w:pPr>
        <w:pStyle w:val="TOC3"/>
        <w:rPr>
          <w:ins w:id="3146" w:author="Author"/>
          <w:del w:id="3147" w:author="Author"/>
          <w:rFonts w:asciiTheme="minorHAnsi" w:eastAsiaTheme="minorEastAsia" w:hAnsiTheme="minorHAnsi" w:cstheme="minorBidi"/>
          <w:sz w:val="22"/>
          <w:szCs w:val="22"/>
          <w:lang w:val="en-US" w:eastAsia="en-US"/>
        </w:rPr>
      </w:pPr>
      <w:ins w:id="3148" w:author="Author">
        <w:del w:id="3149" w:author="Author">
          <w:r>
            <w:rPr>
              <w:rStyle w:val="Hyperlink"/>
              <w14:scene3d>
                <w14:camera w14:prst="orthographicFront"/>
                <w14:lightRig w14:rig="threePt" w14:dir="t">
                  <w14:rot w14:lat="0" w14:lon="0" w14:rev="0"/>
                </w14:lightRig>
              </w14:scene3d>
            </w:rPr>
            <w:delText>3.1.13.</w:delText>
          </w:r>
          <w:r>
            <w:rPr>
              <w:rStyle w:val="Hyperlink"/>
            </w:rPr>
            <w:delText xml:space="preserve"> Style_Format_013 ([1] Clause 5.4.7 - table 1 - 1g)</w:delText>
          </w:r>
          <w:r>
            <w:rPr>
              <w:webHidden/>
            </w:rPr>
            <w:tab/>
            <w:delText>30</w:delText>
          </w:r>
        </w:del>
      </w:ins>
    </w:p>
    <w:p w:rsidR="00743B33" w:rsidRDefault="00D20E06">
      <w:pPr>
        <w:pStyle w:val="TOC3"/>
        <w:rPr>
          <w:ins w:id="3150" w:author="Author"/>
          <w:del w:id="3151" w:author="Author"/>
          <w:rFonts w:asciiTheme="minorHAnsi" w:eastAsiaTheme="minorEastAsia" w:hAnsiTheme="minorHAnsi" w:cstheme="minorBidi"/>
          <w:sz w:val="22"/>
          <w:szCs w:val="22"/>
          <w:lang w:val="en-US" w:eastAsia="en-US"/>
        </w:rPr>
      </w:pPr>
      <w:ins w:id="3152" w:author="Author">
        <w:del w:id="3153" w:author="Author">
          <w:r>
            <w:rPr>
              <w:rStyle w:val="Hyperlink"/>
              <w14:scene3d>
                <w14:camera w14:prst="orthographicFront"/>
                <w14:lightRig w14:rig="threePt" w14:dir="t">
                  <w14:rot w14:lat="0" w14:lon="0" w14:rev="0"/>
                </w14:lightRig>
              </w14:scene3d>
            </w:rPr>
            <w:delText>3.1.14.</w:delText>
          </w:r>
          <w:r>
            <w:rPr>
              <w:rStyle w:val="Hyperlink"/>
            </w:rPr>
            <w:delText xml:space="preserve"> Style_Format_014 ([1] Clause 5.4.7 - table 1 - 1g)</w:delText>
          </w:r>
          <w:r>
            <w:rPr>
              <w:webHidden/>
            </w:rPr>
            <w:tab/>
            <w:delText>30</w:delText>
          </w:r>
        </w:del>
      </w:ins>
    </w:p>
    <w:p w:rsidR="00743B33" w:rsidRDefault="00D20E06">
      <w:pPr>
        <w:pStyle w:val="TOC3"/>
        <w:rPr>
          <w:ins w:id="3154" w:author="Author"/>
          <w:del w:id="3155" w:author="Author"/>
          <w:rFonts w:asciiTheme="minorHAnsi" w:eastAsiaTheme="minorEastAsia" w:hAnsiTheme="minorHAnsi" w:cstheme="minorBidi"/>
          <w:sz w:val="22"/>
          <w:szCs w:val="22"/>
          <w:lang w:val="en-US" w:eastAsia="en-US"/>
        </w:rPr>
      </w:pPr>
      <w:ins w:id="3156" w:author="Author">
        <w:del w:id="3157" w:author="Author">
          <w:r>
            <w:rPr>
              <w:rStyle w:val="Hyperlink"/>
              <w14:scene3d>
                <w14:camera w14:prst="orthographicFront"/>
                <w14:lightRig w14:rig="threePt" w14:dir="t">
                  <w14:rot w14:lat="0" w14:lon="0" w14:rev="0"/>
                </w14:lightRig>
              </w14:scene3d>
            </w:rPr>
            <w:delText>3.1.15.</w:delText>
          </w:r>
          <w:r>
            <w:rPr>
              <w:rStyle w:val="Hyperlink"/>
            </w:rPr>
            <w:delText xml:space="preserve"> Style_Format_015 ([1] Clause 5.4.7 - table 1 - 1g)</w:delText>
          </w:r>
          <w:r>
            <w:rPr>
              <w:webHidden/>
            </w:rPr>
            <w:tab/>
            <w:delText>31</w:delText>
          </w:r>
        </w:del>
      </w:ins>
    </w:p>
    <w:p w:rsidR="00743B33" w:rsidRDefault="00D20E06">
      <w:pPr>
        <w:pStyle w:val="TOC3"/>
        <w:rPr>
          <w:ins w:id="3158" w:author="Author"/>
          <w:del w:id="3159" w:author="Author"/>
          <w:rFonts w:asciiTheme="minorHAnsi" w:eastAsiaTheme="minorEastAsia" w:hAnsiTheme="minorHAnsi" w:cstheme="minorBidi"/>
          <w:sz w:val="22"/>
          <w:szCs w:val="22"/>
          <w:lang w:val="en-US" w:eastAsia="en-US"/>
        </w:rPr>
      </w:pPr>
      <w:ins w:id="3160" w:author="Author">
        <w:del w:id="3161" w:author="Author">
          <w:r>
            <w:rPr>
              <w:rStyle w:val="Hyperlink"/>
              <w14:scene3d>
                <w14:camera w14:prst="orthographicFront"/>
                <w14:lightRig w14:rig="threePt" w14:dir="t">
                  <w14:rot w14:lat="0" w14:lon="0" w14:rev="0"/>
                </w14:lightRig>
              </w14:scene3d>
            </w:rPr>
            <w:delText>3.1.16.</w:delText>
          </w:r>
          <w:r>
            <w:rPr>
              <w:rStyle w:val="Hyperlink"/>
            </w:rPr>
            <w:delText xml:space="preserve"> Style_F</w:delText>
          </w:r>
          <w:r>
            <w:rPr>
              <w:rStyle w:val="Hyperlink"/>
            </w:rPr>
            <w:delText>ormat_016</w:delText>
          </w:r>
          <w:r>
            <w:rPr>
              <w:webHidden/>
            </w:rPr>
            <w:tab/>
            <w:delText>31</w:delText>
          </w:r>
        </w:del>
      </w:ins>
    </w:p>
    <w:p w:rsidR="00743B33" w:rsidRDefault="00D20E06">
      <w:pPr>
        <w:pStyle w:val="TOC3"/>
        <w:rPr>
          <w:ins w:id="3162" w:author="Author"/>
          <w:del w:id="3163" w:author="Author"/>
          <w:rFonts w:asciiTheme="minorHAnsi" w:eastAsiaTheme="minorEastAsia" w:hAnsiTheme="minorHAnsi" w:cstheme="minorBidi"/>
          <w:sz w:val="22"/>
          <w:szCs w:val="22"/>
          <w:lang w:val="en-US" w:eastAsia="en-US"/>
        </w:rPr>
      </w:pPr>
      <w:ins w:id="3164" w:author="Author">
        <w:del w:id="3165" w:author="Author">
          <w:r>
            <w:rPr>
              <w:rStyle w:val="Hyperlink"/>
              <w14:scene3d>
                <w14:camera w14:prst="orthographicFront"/>
                <w14:lightRig w14:rig="threePt" w14:dir="t">
                  <w14:rot w14:lat="0" w14:lon="0" w14:rev="0"/>
                </w14:lightRig>
              </w14:scene3d>
            </w:rPr>
            <w:delText>3.1.17.</w:delText>
          </w:r>
          <w:r>
            <w:rPr>
              <w:rStyle w:val="Hyperlink"/>
            </w:rPr>
            <w:delText xml:space="preserve"> Style_Format_017</w:delText>
          </w:r>
          <w:r>
            <w:rPr>
              <w:webHidden/>
            </w:rPr>
            <w:tab/>
            <w:delText>31</w:delText>
          </w:r>
        </w:del>
      </w:ins>
    </w:p>
    <w:p w:rsidR="00743B33" w:rsidRDefault="00D20E06">
      <w:pPr>
        <w:pStyle w:val="TOC2"/>
        <w:rPr>
          <w:ins w:id="3166" w:author="Author"/>
          <w:del w:id="3167" w:author="Author"/>
          <w:rFonts w:asciiTheme="minorHAnsi" w:eastAsiaTheme="minorEastAsia" w:hAnsiTheme="minorHAnsi" w:cstheme="minorBidi"/>
          <w:b w:val="0"/>
          <w:iCs w:val="0"/>
          <w:noProof/>
          <w:sz w:val="22"/>
          <w:szCs w:val="22"/>
          <w:lang w:val="en-US" w:eastAsia="en-US"/>
        </w:rPr>
      </w:pPr>
      <w:ins w:id="3168" w:author="Author">
        <w:del w:id="3169" w:author="Author">
          <w:r>
            <w:rPr>
              <w:rStyle w:val="Hyperlink"/>
              <w:b w:val="0"/>
              <w:iCs w:val="0"/>
              <w:noProof/>
            </w:rPr>
            <w:delText>3.2. File Structure</w:delText>
          </w:r>
          <w:r>
            <w:rPr>
              <w:noProof/>
              <w:webHidden/>
            </w:rPr>
            <w:tab/>
            <w:delText>31</w:delText>
          </w:r>
        </w:del>
      </w:ins>
    </w:p>
    <w:p w:rsidR="00743B33" w:rsidRDefault="00D20E06">
      <w:pPr>
        <w:pStyle w:val="TOC3"/>
        <w:rPr>
          <w:ins w:id="3170" w:author="Author"/>
          <w:del w:id="3171" w:author="Author"/>
          <w:rFonts w:asciiTheme="minorHAnsi" w:eastAsiaTheme="minorEastAsia" w:hAnsiTheme="minorHAnsi" w:cstheme="minorBidi"/>
          <w:sz w:val="22"/>
          <w:szCs w:val="22"/>
          <w:lang w:val="en-US" w:eastAsia="en-US"/>
        </w:rPr>
      </w:pPr>
      <w:ins w:id="3172" w:author="Author">
        <w:del w:id="3173" w:author="Author">
          <w:r>
            <w:rPr>
              <w:rStyle w:val="Hyperlink"/>
              <w14:scene3d>
                <w14:camera w14:prst="orthographicFront"/>
                <w14:lightRig w14:rig="threePt" w14:dir="t">
                  <w14:rot w14:lat="0" w14:lon="0" w14:rev="0"/>
                </w14:lightRig>
              </w14:scene3d>
            </w:rPr>
            <w:delText>3.2.1.</w:delText>
          </w:r>
          <w:r>
            <w:rPr>
              <w:rStyle w:val="Hyperlink"/>
            </w:rPr>
            <w:delText xml:space="preserve"> Style_File_001</w:delText>
          </w:r>
          <w:r>
            <w:rPr>
              <w:webHidden/>
            </w:rPr>
            <w:tab/>
            <w:delText>31</w:delText>
          </w:r>
        </w:del>
      </w:ins>
    </w:p>
    <w:p w:rsidR="00743B33" w:rsidRDefault="00D20E06">
      <w:pPr>
        <w:pStyle w:val="TOC3"/>
        <w:rPr>
          <w:ins w:id="3174" w:author="Author"/>
          <w:del w:id="3175" w:author="Author"/>
          <w:rFonts w:asciiTheme="minorHAnsi" w:eastAsiaTheme="minorEastAsia" w:hAnsiTheme="minorHAnsi" w:cstheme="minorBidi"/>
          <w:sz w:val="22"/>
          <w:szCs w:val="22"/>
          <w:lang w:val="en-US" w:eastAsia="en-US"/>
        </w:rPr>
      </w:pPr>
      <w:ins w:id="3176" w:author="Author">
        <w:del w:id="3177" w:author="Author">
          <w:r>
            <w:rPr>
              <w:rStyle w:val="Hyperlink"/>
              <w14:scene3d>
                <w14:camera w14:prst="orthographicFront"/>
                <w14:lightRig w14:rig="threePt" w14:dir="t">
                  <w14:rot w14:lat="0" w14:lon="0" w14:rev="0"/>
                </w14:lightRig>
              </w14:scene3d>
            </w:rPr>
            <w:delText>3.2.2.</w:delText>
          </w:r>
          <w:r>
            <w:rPr>
              <w:rStyle w:val="Hyperlink"/>
            </w:rPr>
            <w:delText xml:space="preserve"> Style_File_002 ([1] Clause 5.4.7 - table 1 – 1a)</w:delText>
          </w:r>
          <w:r>
            <w:rPr>
              <w:webHidden/>
            </w:rPr>
            <w:tab/>
            <w:delText>32</w:delText>
          </w:r>
        </w:del>
      </w:ins>
    </w:p>
    <w:p w:rsidR="00743B33" w:rsidRDefault="00D20E06">
      <w:pPr>
        <w:pStyle w:val="TOC3"/>
        <w:rPr>
          <w:ins w:id="3178" w:author="Author"/>
          <w:del w:id="3179" w:author="Author"/>
          <w:rFonts w:asciiTheme="minorHAnsi" w:eastAsiaTheme="minorEastAsia" w:hAnsiTheme="minorHAnsi" w:cstheme="minorBidi"/>
          <w:sz w:val="22"/>
          <w:szCs w:val="22"/>
          <w:lang w:val="en-US" w:eastAsia="en-US"/>
        </w:rPr>
      </w:pPr>
      <w:ins w:id="3180" w:author="Author">
        <w:del w:id="3181" w:author="Author">
          <w:r>
            <w:rPr>
              <w:rStyle w:val="Hyperlink"/>
              <w14:scene3d>
                <w14:camera w14:prst="orthographicFront"/>
                <w14:lightRig w14:rig="threePt" w14:dir="t">
                  <w14:rot w14:lat="0" w14:lon="0" w14:rev="0"/>
                </w14:lightRig>
              </w14:scene3d>
            </w:rPr>
            <w:delText>3.2.3.</w:delText>
          </w:r>
          <w:r>
            <w:rPr>
              <w:rStyle w:val="Hyperlink"/>
            </w:rPr>
            <w:delText xml:space="preserve"> Style_File_003 ([1] Clause 5.4.7 - table 1 - 1g)</w:delText>
          </w:r>
          <w:r>
            <w:rPr>
              <w:webHidden/>
            </w:rPr>
            <w:tab/>
            <w:delText>32</w:delText>
          </w:r>
        </w:del>
      </w:ins>
    </w:p>
    <w:p w:rsidR="00743B33" w:rsidRDefault="00D20E06">
      <w:pPr>
        <w:pStyle w:val="TOC3"/>
        <w:rPr>
          <w:ins w:id="3182" w:author="Author"/>
          <w:del w:id="3183" w:author="Author"/>
          <w:rFonts w:asciiTheme="minorHAnsi" w:eastAsiaTheme="minorEastAsia" w:hAnsiTheme="minorHAnsi" w:cstheme="minorBidi"/>
          <w:sz w:val="22"/>
          <w:szCs w:val="22"/>
          <w:lang w:val="en-US" w:eastAsia="en-US"/>
        </w:rPr>
      </w:pPr>
      <w:ins w:id="3184" w:author="Author">
        <w:del w:id="3185" w:author="Author">
          <w:r>
            <w:rPr>
              <w:rStyle w:val="Hyperlink"/>
              <w14:scene3d>
                <w14:camera w14:prst="orthographicFront"/>
                <w14:lightRig w14:rig="threePt" w14:dir="t">
                  <w14:rot w14:lat="0" w14:lon="0" w14:rev="0"/>
                </w14:lightRig>
              </w14:scene3d>
            </w:rPr>
            <w:delText>3.2.4.</w:delText>
          </w:r>
          <w:r>
            <w:rPr>
              <w:rStyle w:val="Hyperlink"/>
            </w:rPr>
            <w:delText xml:space="preserve"> Style_File_004</w:delText>
          </w:r>
          <w:r>
            <w:rPr>
              <w:webHidden/>
            </w:rPr>
            <w:tab/>
            <w:delText>32</w:delText>
          </w:r>
        </w:del>
      </w:ins>
    </w:p>
    <w:p w:rsidR="00743B33" w:rsidRDefault="00D20E06">
      <w:pPr>
        <w:pStyle w:val="TOC3"/>
        <w:rPr>
          <w:ins w:id="3186" w:author="Author"/>
          <w:del w:id="3187" w:author="Author"/>
          <w:rFonts w:asciiTheme="minorHAnsi" w:eastAsiaTheme="minorEastAsia" w:hAnsiTheme="minorHAnsi" w:cstheme="minorBidi"/>
          <w:sz w:val="22"/>
          <w:szCs w:val="22"/>
          <w:lang w:val="en-US" w:eastAsia="en-US"/>
        </w:rPr>
      </w:pPr>
      <w:ins w:id="3188" w:author="Author">
        <w:del w:id="3189" w:author="Author">
          <w:r>
            <w:rPr>
              <w:rStyle w:val="Hyperlink"/>
              <w14:scene3d>
                <w14:camera w14:prst="orthographicFront"/>
                <w14:lightRig w14:rig="threePt" w14:dir="t">
                  <w14:rot w14:lat="0" w14:lon="0" w14:rev="0"/>
                </w14:lightRig>
              </w14:scene3d>
            </w:rPr>
            <w:delText>3.2.5.</w:delText>
          </w:r>
          <w:r>
            <w:rPr>
              <w:rStyle w:val="Hyperlink"/>
            </w:rPr>
            <w:delText xml:space="preserve"> Style_File_005</w:delText>
          </w:r>
          <w:r>
            <w:rPr>
              <w:webHidden/>
            </w:rPr>
            <w:tab/>
            <w:delText>33</w:delText>
          </w:r>
        </w:del>
      </w:ins>
    </w:p>
    <w:p w:rsidR="00743B33" w:rsidRDefault="00D20E06">
      <w:pPr>
        <w:pStyle w:val="TOC3"/>
        <w:rPr>
          <w:ins w:id="3190" w:author="Author"/>
          <w:del w:id="3191" w:author="Author"/>
          <w:rFonts w:asciiTheme="minorHAnsi" w:eastAsiaTheme="minorEastAsia" w:hAnsiTheme="minorHAnsi" w:cstheme="minorBidi"/>
          <w:sz w:val="22"/>
          <w:szCs w:val="22"/>
          <w:lang w:val="en-US" w:eastAsia="en-US"/>
        </w:rPr>
      </w:pPr>
      <w:ins w:id="3192" w:author="Author">
        <w:del w:id="3193" w:author="Author">
          <w:r>
            <w:rPr>
              <w:rStyle w:val="Hyperlink"/>
              <w14:scene3d>
                <w14:camera w14:prst="orthographicFront"/>
                <w14:lightRig w14:rig="threePt" w14:dir="t">
                  <w14:rot w14:lat="0" w14:lon="0" w14:rev="0"/>
                </w14:lightRig>
              </w14:scene3d>
            </w:rPr>
            <w:delText>3.2.6.</w:delText>
          </w:r>
          <w:r>
            <w:rPr>
              <w:rStyle w:val="Hyperlink"/>
            </w:rPr>
            <w:delText xml:space="preserve"> Style_File_006</w:delText>
          </w:r>
          <w:r>
            <w:rPr>
              <w:webHidden/>
            </w:rPr>
            <w:tab/>
            <w:delText>33</w:delText>
          </w:r>
        </w:del>
      </w:ins>
    </w:p>
    <w:p w:rsidR="00743B33" w:rsidRDefault="00D20E06">
      <w:pPr>
        <w:pStyle w:val="TOC2"/>
        <w:rPr>
          <w:ins w:id="3194" w:author="Author"/>
          <w:del w:id="3195" w:author="Author"/>
          <w:rFonts w:asciiTheme="minorHAnsi" w:eastAsiaTheme="minorEastAsia" w:hAnsiTheme="minorHAnsi" w:cstheme="minorBidi"/>
          <w:b w:val="0"/>
          <w:iCs w:val="0"/>
          <w:noProof/>
          <w:sz w:val="22"/>
          <w:szCs w:val="22"/>
          <w:lang w:val="en-US" w:eastAsia="en-US"/>
        </w:rPr>
      </w:pPr>
      <w:ins w:id="3196" w:author="Author">
        <w:del w:id="3197" w:author="Author">
          <w:r>
            <w:rPr>
              <w:rStyle w:val="Hyperlink"/>
              <w:b w:val="0"/>
              <w:iCs w:val="0"/>
              <w:noProof/>
            </w:rPr>
            <w:delText>3.3. Comments</w:delText>
          </w:r>
          <w:r>
            <w:rPr>
              <w:noProof/>
              <w:webHidden/>
            </w:rPr>
            <w:tab/>
            <w:delText>33</w:delText>
          </w:r>
        </w:del>
      </w:ins>
    </w:p>
    <w:p w:rsidR="00743B33" w:rsidRDefault="00D20E06">
      <w:pPr>
        <w:pStyle w:val="TOC3"/>
        <w:rPr>
          <w:ins w:id="3198" w:author="Author"/>
          <w:del w:id="3199" w:author="Author"/>
          <w:rFonts w:asciiTheme="minorHAnsi" w:eastAsiaTheme="minorEastAsia" w:hAnsiTheme="minorHAnsi" w:cstheme="minorBidi"/>
          <w:sz w:val="22"/>
          <w:szCs w:val="22"/>
          <w:lang w:val="en-US" w:eastAsia="en-US"/>
        </w:rPr>
      </w:pPr>
      <w:ins w:id="3200" w:author="Author">
        <w:del w:id="3201" w:author="Author">
          <w:r>
            <w:rPr>
              <w:rStyle w:val="Hyperlink"/>
              <w14:scene3d>
                <w14:camera w14:prst="orthographicFront"/>
                <w14:lightRig w14:rig="threePt" w14:dir="t">
                  <w14:rot w14:lat="0" w14:lon="0" w14:rev="0"/>
                </w14:lightRig>
              </w14:scene3d>
            </w:rPr>
            <w:delText>3.3.1.</w:delText>
          </w:r>
          <w:r>
            <w:rPr>
              <w:rStyle w:val="Hyperlink"/>
            </w:rPr>
            <w:delText xml:space="preserve"> Style_Comment_001 ([1] Clause 5.4.7 - table 1 - 1g)</w:delText>
          </w:r>
          <w:r>
            <w:rPr>
              <w:webHidden/>
            </w:rPr>
            <w:tab/>
            <w:delText>33</w:delText>
          </w:r>
        </w:del>
      </w:ins>
    </w:p>
    <w:p w:rsidR="00743B33" w:rsidRDefault="00D20E06">
      <w:pPr>
        <w:pStyle w:val="TOC3"/>
        <w:rPr>
          <w:ins w:id="3202" w:author="Author"/>
          <w:del w:id="3203" w:author="Author"/>
          <w:rFonts w:asciiTheme="minorHAnsi" w:eastAsiaTheme="minorEastAsia" w:hAnsiTheme="minorHAnsi" w:cstheme="minorBidi"/>
          <w:sz w:val="22"/>
          <w:szCs w:val="22"/>
          <w:lang w:val="en-US" w:eastAsia="en-US"/>
        </w:rPr>
      </w:pPr>
      <w:ins w:id="3204" w:author="Author">
        <w:del w:id="3205" w:author="Author">
          <w:r>
            <w:rPr>
              <w:rStyle w:val="Hyperlink"/>
              <w14:scene3d>
                <w14:camera w14:prst="orthographicFront"/>
                <w14:lightRig w14:rig="threePt" w14:dir="t">
                  <w14:rot w14:lat="0" w14:lon="0" w14:rev="0"/>
                </w14:lightRig>
              </w14:scene3d>
            </w:rPr>
            <w:delText>3.3.2.</w:delText>
          </w:r>
          <w:r>
            <w:rPr>
              <w:rStyle w:val="Hyperlink"/>
            </w:rPr>
            <w:delText xml:space="preserve"> Style_Comment_002 ([1] Clause 5.4.7 - table 1 - 1g)</w:delText>
          </w:r>
          <w:r>
            <w:rPr>
              <w:webHidden/>
            </w:rPr>
            <w:tab/>
            <w:delText>33</w:delText>
          </w:r>
        </w:del>
      </w:ins>
    </w:p>
    <w:p w:rsidR="00743B33" w:rsidRDefault="00D20E06">
      <w:pPr>
        <w:pStyle w:val="TOC3"/>
        <w:rPr>
          <w:ins w:id="3206" w:author="Author"/>
          <w:del w:id="3207" w:author="Author"/>
          <w:rFonts w:asciiTheme="minorHAnsi" w:eastAsiaTheme="minorEastAsia" w:hAnsiTheme="minorHAnsi" w:cstheme="minorBidi"/>
          <w:sz w:val="22"/>
          <w:szCs w:val="22"/>
          <w:lang w:val="en-US" w:eastAsia="en-US"/>
        </w:rPr>
      </w:pPr>
      <w:ins w:id="3208" w:author="Author">
        <w:del w:id="3209" w:author="Author">
          <w:r>
            <w:rPr>
              <w:rStyle w:val="Hyperlink"/>
              <w14:scene3d>
                <w14:camera w14:prst="orthographicFront"/>
                <w14:lightRig w14:rig="threePt" w14:dir="t">
                  <w14:rot w14:lat="0" w14:lon="0" w14:rev="0"/>
                </w14:lightRig>
              </w14:scene3d>
            </w:rPr>
            <w:delText>3.3.3.</w:delText>
          </w:r>
          <w:r>
            <w:rPr>
              <w:rStyle w:val="Hyperlink"/>
            </w:rPr>
            <w:delText xml:space="preserve"> Style_Comment_003 ([1] Clause 5.4.7 - table 1 - 1g)</w:delText>
          </w:r>
          <w:r>
            <w:rPr>
              <w:webHidden/>
            </w:rPr>
            <w:tab/>
            <w:delText>33</w:delText>
          </w:r>
        </w:del>
      </w:ins>
    </w:p>
    <w:p w:rsidR="00743B33" w:rsidRDefault="00D20E06">
      <w:pPr>
        <w:pStyle w:val="TOC3"/>
        <w:rPr>
          <w:ins w:id="3210" w:author="Author"/>
          <w:del w:id="3211" w:author="Author"/>
          <w:rFonts w:asciiTheme="minorHAnsi" w:eastAsiaTheme="minorEastAsia" w:hAnsiTheme="minorHAnsi" w:cstheme="minorBidi"/>
          <w:sz w:val="22"/>
          <w:szCs w:val="22"/>
          <w:lang w:val="en-US" w:eastAsia="en-US"/>
        </w:rPr>
      </w:pPr>
      <w:ins w:id="3212" w:author="Author">
        <w:del w:id="3213" w:author="Author">
          <w:r>
            <w:rPr>
              <w:rStyle w:val="Hyperlink"/>
              <w14:scene3d>
                <w14:camera w14:prst="orthographicFront"/>
                <w14:lightRig w14:rig="threePt" w14:dir="t">
                  <w14:rot w14:lat="0" w14:lon="0" w14:rev="0"/>
                </w14:lightRig>
              </w14:scene3d>
            </w:rPr>
            <w:delText>3.3.4.</w:delText>
          </w:r>
          <w:r>
            <w:rPr>
              <w:rStyle w:val="Hyperlink"/>
            </w:rPr>
            <w:delText xml:space="preserve"> Style_Comment_004 ([1] Clause 5.4.7 - table 1 - 1g)</w:delText>
          </w:r>
          <w:r>
            <w:rPr>
              <w:webHidden/>
            </w:rPr>
            <w:tab/>
            <w:delText>34</w:delText>
          </w:r>
        </w:del>
      </w:ins>
    </w:p>
    <w:p w:rsidR="00743B33" w:rsidRDefault="00D20E06">
      <w:pPr>
        <w:pStyle w:val="TOC3"/>
        <w:rPr>
          <w:ins w:id="3214" w:author="Author"/>
          <w:del w:id="3215" w:author="Author"/>
          <w:rFonts w:asciiTheme="minorHAnsi" w:eastAsiaTheme="minorEastAsia" w:hAnsiTheme="minorHAnsi" w:cstheme="minorBidi"/>
          <w:sz w:val="22"/>
          <w:szCs w:val="22"/>
          <w:lang w:val="en-US" w:eastAsia="en-US"/>
        </w:rPr>
      </w:pPr>
      <w:ins w:id="3216" w:author="Author">
        <w:del w:id="3217" w:author="Author">
          <w:r>
            <w:rPr>
              <w:rStyle w:val="Hyperlink"/>
              <w14:scene3d>
                <w14:camera w14:prst="orthographicFront"/>
                <w14:lightRig w14:rig="threePt" w14:dir="t">
                  <w14:rot w14:lat="0" w14:lon="0" w14:rev="0"/>
                </w14:lightRig>
              </w14:scene3d>
            </w:rPr>
            <w:delText>3.3.5.</w:delText>
          </w:r>
          <w:r>
            <w:rPr>
              <w:rStyle w:val="Hyperlink"/>
            </w:rPr>
            <w:delText xml:space="preserve"> Style_Comment_005 ([1] Clause 5.4.7 - table 1 - 1g)</w:delText>
          </w:r>
          <w:r>
            <w:rPr>
              <w:webHidden/>
            </w:rPr>
            <w:tab/>
            <w:delText>34</w:delText>
          </w:r>
        </w:del>
      </w:ins>
    </w:p>
    <w:p w:rsidR="00743B33" w:rsidRDefault="00D20E06">
      <w:pPr>
        <w:pStyle w:val="TOC3"/>
        <w:rPr>
          <w:ins w:id="3218" w:author="Author"/>
          <w:del w:id="3219" w:author="Author"/>
          <w:rFonts w:asciiTheme="minorHAnsi" w:eastAsiaTheme="minorEastAsia" w:hAnsiTheme="minorHAnsi" w:cstheme="minorBidi"/>
          <w:sz w:val="22"/>
          <w:szCs w:val="22"/>
          <w:lang w:val="en-US" w:eastAsia="en-US"/>
        </w:rPr>
      </w:pPr>
      <w:ins w:id="3220" w:author="Author">
        <w:del w:id="3221" w:author="Author">
          <w:r>
            <w:rPr>
              <w:rStyle w:val="Hyperlink"/>
              <w14:scene3d>
                <w14:camera w14:prst="orthographicFront"/>
                <w14:lightRig w14:rig="threePt" w14:dir="t">
                  <w14:rot w14:lat="0" w14:lon="0" w14:rev="0"/>
                </w14:lightRig>
              </w14:scene3d>
            </w:rPr>
            <w:delText>3.3.6.</w:delText>
          </w:r>
          <w:r>
            <w:rPr>
              <w:rStyle w:val="Hyperlink"/>
            </w:rPr>
            <w:delText xml:space="preserve"> Style_Comment_006 ([1] Clause 5.4.7 - table 1 - 1g)</w:delText>
          </w:r>
          <w:r>
            <w:rPr>
              <w:webHidden/>
            </w:rPr>
            <w:tab/>
            <w:delText>35</w:delText>
          </w:r>
        </w:del>
      </w:ins>
    </w:p>
    <w:p w:rsidR="00743B33" w:rsidRDefault="00D20E06">
      <w:pPr>
        <w:pStyle w:val="TOC3"/>
        <w:rPr>
          <w:ins w:id="3222" w:author="Author"/>
          <w:del w:id="3223" w:author="Author"/>
          <w:rFonts w:asciiTheme="minorHAnsi" w:eastAsiaTheme="minorEastAsia" w:hAnsiTheme="minorHAnsi" w:cstheme="minorBidi"/>
          <w:sz w:val="22"/>
          <w:szCs w:val="22"/>
          <w:lang w:val="en-US" w:eastAsia="en-US"/>
        </w:rPr>
      </w:pPr>
      <w:ins w:id="3224" w:author="Author">
        <w:del w:id="3225" w:author="Author">
          <w:r>
            <w:rPr>
              <w:rStyle w:val="Hyperlink"/>
              <w14:scene3d>
                <w14:camera w14:prst="orthographicFront"/>
                <w14:lightRig w14:rig="threePt" w14:dir="t">
                  <w14:rot w14:lat="0" w14:lon="0" w14:rev="0"/>
                </w14:lightRig>
              </w14:scene3d>
            </w:rPr>
            <w:delText>3.3.7.</w:delText>
          </w:r>
          <w:r>
            <w:rPr>
              <w:rStyle w:val="Hyperlink"/>
            </w:rPr>
            <w:delText xml:space="preserve"> Style_Comment_007 ([1] Clause 5.4.7 - table 1 - 1g)</w:delText>
          </w:r>
          <w:r>
            <w:rPr>
              <w:webHidden/>
            </w:rPr>
            <w:tab/>
            <w:delText>35</w:delText>
          </w:r>
        </w:del>
      </w:ins>
    </w:p>
    <w:p w:rsidR="00743B33" w:rsidRDefault="00D20E06">
      <w:pPr>
        <w:pStyle w:val="TOC1"/>
        <w:tabs>
          <w:tab w:val="right" w:leader="dot" w:pos="9530"/>
        </w:tabs>
        <w:rPr>
          <w:ins w:id="3226" w:author="Author"/>
          <w:del w:id="3227" w:author="Author"/>
          <w:rFonts w:asciiTheme="minorHAnsi" w:eastAsiaTheme="minorEastAsia" w:hAnsiTheme="minorHAnsi" w:cstheme="minorBidi"/>
          <w:b w:val="0"/>
          <w:bCs w:val="0"/>
          <w:caps w:val="0"/>
          <w:noProof/>
          <w:sz w:val="22"/>
          <w:szCs w:val="22"/>
          <w:lang w:val="en-US" w:eastAsia="en-US"/>
        </w:rPr>
      </w:pPr>
      <w:ins w:id="3228" w:author="Author">
        <w:del w:id="3229" w:author="Author">
          <w:r>
            <w:rPr>
              <w:rStyle w:val="Hyperlink"/>
              <w:b w:val="0"/>
              <w:bCs w:val="0"/>
              <w:caps w:val="0"/>
              <w:noProof/>
              <w14:scene3d>
                <w14:camera w14:prst="orthographicFront"/>
                <w14:lightRig w14:rig="threePt" w14:dir="t">
                  <w14:rot w14:lat="0" w14:lon="0" w14:rev="0"/>
                </w14:lightRig>
              </w14:scene3d>
            </w:rPr>
            <w:delText>4.</w:delText>
          </w:r>
          <w:r>
            <w:rPr>
              <w:rStyle w:val="Hyperlink"/>
              <w:b w:val="0"/>
              <w:bCs w:val="0"/>
              <w:caps w:val="0"/>
              <w:noProof/>
            </w:rPr>
            <w:delText xml:space="preserve"> Coding Rule</w:delText>
          </w:r>
          <w:r>
            <w:rPr>
              <w:rStyle w:val="Hyperlink"/>
              <w:b w:val="0"/>
              <w:bCs w:val="0"/>
              <w:caps w:val="0"/>
              <w:noProof/>
            </w:rPr>
            <w:delText>s</w:delText>
          </w:r>
          <w:r>
            <w:rPr>
              <w:noProof/>
              <w:webHidden/>
            </w:rPr>
            <w:tab/>
            <w:delText>36</w:delText>
          </w:r>
        </w:del>
      </w:ins>
    </w:p>
    <w:p w:rsidR="00743B33" w:rsidRDefault="00D20E06">
      <w:pPr>
        <w:pStyle w:val="TOC2"/>
        <w:rPr>
          <w:ins w:id="3230" w:author="Author"/>
          <w:del w:id="3231" w:author="Author"/>
          <w:rFonts w:asciiTheme="minorHAnsi" w:eastAsiaTheme="minorEastAsia" w:hAnsiTheme="minorHAnsi" w:cstheme="minorBidi"/>
          <w:b w:val="0"/>
          <w:iCs w:val="0"/>
          <w:noProof/>
          <w:sz w:val="22"/>
          <w:szCs w:val="22"/>
          <w:lang w:val="en-US" w:eastAsia="en-US"/>
        </w:rPr>
      </w:pPr>
      <w:ins w:id="3232" w:author="Author">
        <w:del w:id="3233" w:author="Author">
          <w:r>
            <w:rPr>
              <w:rStyle w:val="Hyperlink"/>
              <w:b w:val="0"/>
              <w:iCs w:val="0"/>
              <w:noProof/>
            </w:rPr>
            <w:delText xml:space="preserve">4.1. Conformance to </w:delText>
          </w:r>
          <w:r>
            <w:rPr>
              <w:rStyle w:val="Hyperlink"/>
              <w:b w:val="0"/>
              <w:iCs w:val="0"/>
              <w:noProof/>
              <w:lang w:eastAsia="ja-JP"/>
            </w:rPr>
            <w:delText>external</w:delText>
          </w:r>
          <w:r>
            <w:rPr>
              <w:rStyle w:val="Hyperlink"/>
              <w:b w:val="0"/>
              <w:iCs w:val="0"/>
              <w:noProof/>
            </w:rPr>
            <w:delText xml:space="preserve"> rules</w:delText>
          </w:r>
          <w:r>
            <w:rPr>
              <w:noProof/>
              <w:webHidden/>
            </w:rPr>
            <w:tab/>
            <w:delText>36</w:delText>
          </w:r>
        </w:del>
      </w:ins>
    </w:p>
    <w:p w:rsidR="00743B33" w:rsidRDefault="00D20E06">
      <w:pPr>
        <w:pStyle w:val="TOC3"/>
        <w:rPr>
          <w:ins w:id="3234" w:author="Author"/>
          <w:del w:id="3235" w:author="Author"/>
          <w:rFonts w:asciiTheme="minorHAnsi" w:eastAsiaTheme="minorEastAsia" w:hAnsiTheme="minorHAnsi" w:cstheme="minorBidi"/>
          <w:sz w:val="22"/>
          <w:szCs w:val="22"/>
          <w:lang w:val="en-US" w:eastAsia="en-US"/>
        </w:rPr>
      </w:pPr>
      <w:ins w:id="3236" w:author="Author">
        <w:del w:id="3237" w:author="Author">
          <w:r>
            <w:rPr>
              <w:rStyle w:val="Hyperlink"/>
              <w14:scene3d>
                <w14:camera w14:prst="orthographicFront"/>
                <w14:lightRig w14:rig="threePt" w14:dir="t">
                  <w14:rot w14:lat="0" w14:lon="0" w14:rev="0"/>
                </w14:lightRig>
              </w14:scene3d>
            </w:rPr>
            <w:delText>4.1.1.</w:delText>
          </w:r>
          <w:r>
            <w:rPr>
              <w:rStyle w:val="Hyperlink"/>
            </w:rPr>
            <w:delText xml:space="preserve"> Rules_Ext_001</w:delText>
          </w:r>
          <w:r>
            <w:rPr>
              <w:webHidden/>
            </w:rPr>
            <w:tab/>
            <w:delText>36</w:delText>
          </w:r>
        </w:del>
      </w:ins>
    </w:p>
    <w:p w:rsidR="00743B33" w:rsidRDefault="00D20E06">
      <w:pPr>
        <w:pStyle w:val="TOC3"/>
        <w:rPr>
          <w:ins w:id="3238" w:author="Author"/>
          <w:del w:id="3239" w:author="Author"/>
          <w:rFonts w:asciiTheme="minorHAnsi" w:eastAsiaTheme="minorEastAsia" w:hAnsiTheme="minorHAnsi" w:cstheme="minorBidi"/>
          <w:sz w:val="22"/>
          <w:szCs w:val="22"/>
          <w:lang w:val="en-US" w:eastAsia="en-US"/>
        </w:rPr>
      </w:pPr>
      <w:ins w:id="3240" w:author="Author">
        <w:del w:id="3241" w:author="Author">
          <w:r>
            <w:rPr>
              <w:rStyle w:val="Hyperlink"/>
              <w14:scene3d>
                <w14:camera w14:prst="orthographicFront"/>
                <w14:lightRig w14:rig="threePt" w14:dir="t">
                  <w14:rot w14:lat="0" w14:lon="0" w14:rev="0"/>
                </w14:lightRig>
              </w14:scene3d>
            </w:rPr>
            <w:delText>4.1.2.</w:delText>
          </w:r>
          <w:r>
            <w:rPr>
              <w:rStyle w:val="Hyperlink"/>
            </w:rPr>
            <w:delText xml:space="preserve"> Rules_Ext_002</w:delText>
          </w:r>
          <w:r>
            <w:rPr>
              <w:webHidden/>
            </w:rPr>
            <w:tab/>
            <w:delText>36</w:delText>
          </w:r>
        </w:del>
      </w:ins>
    </w:p>
    <w:p w:rsidR="00743B33" w:rsidRDefault="00D20E06">
      <w:pPr>
        <w:pStyle w:val="TOC2"/>
        <w:rPr>
          <w:ins w:id="3242" w:author="Author"/>
          <w:del w:id="3243" w:author="Author"/>
          <w:rFonts w:asciiTheme="minorHAnsi" w:eastAsiaTheme="minorEastAsia" w:hAnsiTheme="minorHAnsi" w:cstheme="minorBidi"/>
          <w:b w:val="0"/>
          <w:iCs w:val="0"/>
          <w:noProof/>
          <w:sz w:val="22"/>
          <w:szCs w:val="22"/>
          <w:lang w:val="en-US" w:eastAsia="en-US"/>
        </w:rPr>
      </w:pPr>
      <w:ins w:id="3244" w:author="Author">
        <w:del w:id="3245" w:author="Author">
          <w:r>
            <w:rPr>
              <w:rStyle w:val="Hyperlink"/>
              <w:b w:val="0"/>
              <w:iCs w:val="0"/>
              <w:noProof/>
            </w:rPr>
            <w:delText>4.2. Environment</w:delText>
          </w:r>
          <w:r>
            <w:rPr>
              <w:noProof/>
              <w:webHidden/>
            </w:rPr>
            <w:tab/>
            <w:delText>36</w:delText>
          </w:r>
        </w:del>
      </w:ins>
    </w:p>
    <w:p w:rsidR="00743B33" w:rsidRDefault="00D20E06">
      <w:pPr>
        <w:pStyle w:val="TOC3"/>
        <w:rPr>
          <w:ins w:id="3246" w:author="Author"/>
          <w:del w:id="3247" w:author="Author"/>
          <w:rFonts w:asciiTheme="minorHAnsi" w:eastAsiaTheme="minorEastAsia" w:hAnsiTheme="minorHAnsi" w:cstheme="minorBidi"/>
          <w:sz w:val="22"/>
          <w:szCs w:val="22"/>
          <w:lang w:val="en-US" w:eastAsia="en-US"/>
        </w:rPr>
      </w:pPr>
      <w:ins w:id="3248" w:author="Author">
        <w:del w:id="3249" w:author="Author">
          <w:r>
            <w:rPr>
              <w:rStyle w:val="Hyperlink"/>
              <w14:scene3d>
                <w14:camera w14:prst="orthographicFront"/>
                <w14:lightRig w14:rig="threePt" w14:dir="t">
                  <w14:rot w14:lat="0" w14:lon="0" w14:rev="0"/>
                </w14:lightRig>
              </w14:scene3d>
            </w:rPr>
            <w:delText>4.2.1.</w:delText>
          </w:r>
          <w:r>
            <w:rPr>
              <w:rStyle w:val="Hyperlink"/>
            </w:rPr>
            <w:delText xml:space="preserve"> Rules_Envr_001 ([1] Clause 5.4.7 - table 1 - 1d)</w:delText>
          </w:r>
          <w:r>
            <w:rPr>
              <w:webHidden/>
            </w:rPr>
            <w:tab/>
            <w:delText>36</w:delText>
          </w:r>
        </w:del>
      </w:ins>
    </w:p>
    <w:p w:rsidR="00743B33" w:rsidRDefault="00D20E06">
      <w:pPr>
        <w:pStyle w:val="TOC3"/>
        <w:rPr>
          <w:ins w:id="3250" w:author="Author"/>
          <w:del w:id="3251" w:author="Author"/>
          <w:rFonts w:asciiTheme="minorHAnsi" w:eastAsiaTheme="minorEastAsia" w:hAnsiTheme="minorHAnsi" w:cstheme="minorBidi"/>
          <w:sz w:val="22"/>
          <w:szCs w:val="22"/>
          <w:lang w:val="en-US" w:eastAsia="en-US"/>
        </w:rPr>
      </w:pPr>
      <w:ins w:id="3252" w:author="Author">
        <w:del w:id="3253" w:author="Author">
          <w:r>
            <w:rPr>
              <w:rStyle w:val="Hyperlink"/>
              <w14:scene3d>
                <w14:camera w14:prst="orthographicFront"/>
                <w14:lightRig w14:rig="threePt" w14:dir="t">
                  <w14:rot w14:lat="0" w14:lon="0" w14:rev="0"/>
                </w14:lightRig>
              </w14:scene3d>
            </w:rPr>
            <w:delText>4.2.2.</w:delText>
          </w:r>
          <w:r>
            <w:rPr>
              <w:rStyle w:val="Hyperlink"/>
            </w:rPr>
            <w:delText xml:space="preserve"> Rules_Envr_002 ([1] Clause 5.4.7 - table 1 - 1d)</w:delText>
          </w:r>
          <w:r>
            <w:rPr>
              <w:webHidden/>
            </w:rPr>
            <w:tab/>
            <w:delText>37</w:delText>
          </w:r>
        </w:del>
      </w:ins>
    </w:p>
    <w:p w:rsidR="00743B33" w:rsidRDefault="00D20E06">
      <w:pPr>
        <w:pStyle w:val="TOC3"/>
        <w:rPr>
          <w:ins w:id="3254" w:author="Author"/>
          <w:del w:id="3255" w:author="Author"/>
          <w:rFonts w:asciiTheme="minorHAnsi" w:eastAsiaTheme="minorEastAsia" w:hAnsiTheme="minorHAnsi" w:cstheme="minorBidi"/>
          <w:sz w:val="22"/>
          <w:szCs w:val="22"/>
          <w:lang w:val="en-US" w:eastAsia="en-US"/>
        </w:rPr>
      </w:pPr>
      <w:ins w:id="3256" w:author="Author">
        <w:del w:id="3257" w:author="Author">
          <w:r>
            <w:rPr>
              <w:rStyle w:val="Hyperlink"/>
              <w14:scene3d>
                <w14:camera w14:prst="orthographicFront"/>
                <w14:lightRig w14:rig="threePt" w14:dir="t">
                  <w14:rot w14:lat="0" w14:lon="0" w14:rev="0"/>
                </w14:lightRig>
              </w14:scene3d>
            </w:rPr>
            <w:delText>4.2.3.</w:delText>
          </w:r>
          <w:r>
            <w:rPr>
              <w:rStyle w:val="Hyperlink"/>
            </w:rPr>
            <w:delText xml:space="preserve"> Rules_Envr_00</w:delText>
          </w:r>
          <w:r>
            <w:rPr>
              <w:rStyle w:val="Hyperlink"/>
              <w:lang w:eastAsia="ja-JP"/>
            </w:rPr>
            <w:delText>3</w:delText>
          </w:r>
          <w:r>
            <w:rPr>
              <w:rStyle w:val="Hyperlink"/>
            </w:rPr>
            <w:delText xml:space="preserve"> ([1] Clause 5.4.7 - table 1 - 1d)</w:delText>
          </w:r>
          <w:r>
            <w:rPr>
              <w:webHidden/>
            </w:rPr>
            <w:tab/>
            <w:delText>37</w:delText>
          </w:r>
        </w:del>
      </w:ins>
    </w:p>
    <w:p w:rsidR="00743B33" w:rsidRDefault="00D20E06">
      <w:pPr>
        <w:pStyle w:val="TOC3"/>
        <w:rPr>
          <w:ins w:id="3258" w:author="Author"/>
          <w:del w:id="3259" w:author="Author"/>
          <w:rFonts w:asciiTheme="minorHAnsi" w:eastAsiaTheme="minorEastAsia" w:hAnsiTheme="minorHAnsi" w:cstheme="minorBidi"/>
          <w:sz w:val="22"/>
          <w:szCs w:val="22"/>
          <w:lang w:val="en-US" w:eastAsia="en-US"/>
        </w:rPr>
      </w:pPr>
      <w:ins w:id="3260" w:author="Author">
        <w:del w:id="3261" w:author="Author">
          <w:r>
            <w:rPr>
              <w:rStyle w:val="Hyperlink"/>
              <w14:scene3d>
                <w14:camera w14:prst="orthographicFront"/>
                <w14:lightRig w14:rig="threePt" w14:dir="t">
                  <w14:rot w14:lat="0" w14:lon="0" w14:rev="0"/>
                </w14:lightRig>
              </w14:scene3d>
            </w:rPr>
            <w:delText>4.2.4.</w:delText>
          </w:r>
          <w:r>
            <w:rPr>
              <w:rStyle w:val="Hyperlink"/>
            </w:rPr>
            <w:delText xml:space="preserve"> Rules_Envr_0</w:delText>
          </w:r>
          <w:r>
            <w:rPr>
              <w:rStyle w:val="Hyperlink"/>
              <w:lang w:eastAsia="ja-JP"/>
            </w:rPr>
            <w:delText>04</w:delText>
          </w:r>
          <w:r>
            <w:rPr>
              <w:webHidden/>
            </w:rPr>
            <w:tab/>
            <w:delText>37</w:delText>
          </w:r>
        </w:del>
      </w:ins>
    </w:p>
    <w:p w:rsidR="00743B33" w:rsidRDefault="00D20E06">
      <w:pPr>
        <w:pStyle w:val="TOC3"/>
        <w:rPr>
          <w:ins w:id="3262" w:author="Author"/>
          <w:del w:id="3263" w:author="Author"/>
          <w:rFonts w:asciiTheme="minorHAnsi" w:eastAsiaTheme="minorEastAsia" w:hAnsiTheme="minorHAnsi" w:cstheme="minorBidi"/>
          <w:sz w:val="22"/>
          <w:szCs w:val="22"/>
          <w:lang w:val="en-US" w:eastAsia="en-US"/>
        </w:rPr>
      </w:pPr>
      <w:ins w:id="3264" w:author="Author">
        <w:del w:id="3265" w:author="Author">
          <w:r>
            <w:rPr>
              <w:rStyle w:val="Hyperlink"/>
              <w14:scene3d>
                <w14:camera w14:prst="orthographicFront"/>
                <w14:lightRig w14:rig="threePt" w14:dir="t">
                  <w14:rot w14:lat="0" w14:lon="0" w14:rev="0"/>
                </w14:lightRig>
              </w14:scene3d>
            </w:rPr>
            <w:delText>4.2.5.</w:delText>
          </w:r>
          <w:r>
            <w:rPr>
              <w:rStyle w:val="Hyperlink"/>
            </w:rPr>
            <w:delText xml:space="preserve"> Rules_Envr_0</w:delText>
          </w:r>
          <w:r>
            <w:rPr>
              <w:rStyle w:val="Hyperlink"/>
              <w:lang w:eastAsia="ja-JP"/>
            </w:rPr>
            <w:delText>05</w:delText>
          </w:r>
          <w:r>
            <w:rPr>
              <w:rStyle w:val="Hyperlink"/>
            </w:rPr>
            <w:delText xml:space="preserve"> ([1] Clause 5.4.7 - table 1 - 1d)</w:delText>
          </w:r>
          <w:r>
            <w:rPr>
              <w:webHidden/>
            </w:rPr>
            <w:tab/>
            <w:delText>37</w:delText>
          </w:r>
        </w:del>
      </w:ins>
    </w:p>
    <w:p w:rsidR="00743B33" w:rsidRDefault="00D20E06">
      <w:pPr>
        <w:pStyle w:val="TOC3"/>
        <w:rPr>
          <w:ins w:id="3266" w:author="Author"/>
          <w:del w:id="3267" w:author="Author"/>
          <w:rFonts w:asciiTheme="minorHAnsi" w:eastAsiaTheme="minorEastAsia" w:hAnsiTheme="minorHAnsi" w:cstheme="minorBidi"/>
          <w:sz w:val="22"/>
          <w:szCs w:val="22"/>
          <w:lang w:val="en-US" w:eastAsia="en-US"/>
        </w:rPr>
      </w:pPr>
      <w:ins w:id="3268" w:author="Author">
        <w:del w:id="3269" w:author="Author">
          <w:r>
            <w:rPr>
              <w:rStyle w:val="Hyperlink"/>
              <w14:scene3d>
                <w14:camera w14:prst="orthographicFront"/>
                <w14:lightRig w14:rig="threePt" w14:dir="t">
                  <w14:rot w14:lat="0" w14:lon="0" w14:rev="0"/>
                </w14:lightRig>
              </w14:scene3d>
            </w:rPr>
            <w:delText>4.2.6.</w:delText>
          </w:r>
          <w:r>
            <w:rPr>
              <w:rStyle w:val="Hyperlink"/>
            </w:rPr>
            <w:delText xml:space="preserve"> Rules_Envr_006</w:delText>
          </w:r>
          <w:r>
            <w:rPr>
              <w:webHidden/>
            </w:rPr>
            <w:tab/>
            <w:delText>37</w:delText>
          </w:r>
        </w:del>
      </w:ins>
    </w:p>
    <w:p w:rsidR="00743B33" w:rsidRDefault="00D20E06">
      <w:pPr>
        <w:pStyle w:val="TOC2"/>
        <w:rPr>
          <w:ins w:id="3270" w:author="Author"/>
          <w:del w:id="3271" w:author="Author"/>
          <w:rFonts w:asciiTheme="minorHAnsi" w:eastAsiaTheme="minorEastAsia" w:hAnsiTheme="minorHAnsi" w:cstheme="minorBidi"/>
          <w:b w:val="0"/>
          <w:iCs w:val="0"/>
          <w:noProof/>
          <w:sz w:val="22"/>
          <w:szCs w:val="22"/>
          <w:lang w:val="en-US" w:eastAsia="en-US"/>
        </w:rPr>
      </w:pPr>
      <w:ins w:id="3272" w:author="Author">
        <w:del w:id="3273" w:author="Author">
          <w:r>
            <w:rPr>
              <w:rStyle w:val="Hyperlink"/>
              <w:b w:val="0"/>
              <w:iCs w:val="0"/>
              <w:noProof/>
            </w:rPr>
            <w:delText>4.3. Comments/Documentation</w:delText>
          </w:r>
          <w:r>
            <w:rPr>
              <w:noProof/>
              <w:webHidden/>
            </w:rPr>
            <w:tab/>
            <w:delText>37</w:delText>
          </w:r>
        </w:del>
      </w:ins>
    </w:p>
    <w:p w:rsidR="00743B33" w:rsidRDefault="00D20E06">
      <w:pPr>
        <w:pStyle w:val="TOC3"/>
        <w:rPr>
          <w:ins w:id="3274" w:author="Author"/>
          <w:del w:id="3275" w:author="Author"/>
          <w:rFonts w:asciiTheme="minorHAnsi" w:eastAsiaTheme="minorEastAsia" w:hAnsiTheme="minorHAnsi" w:cstheme="minorBidi"/>
          <w:sz w:val="22"/>
          <w:szCs w:val="22"/>
          <w:lang w:val="en-US" w:eastAsia="en-US"/>
        </w:rPr>
      </w:pPr>
      <w:ins w:id="3276" w:author="Author">
        <w:del w:id="3277" w:author="Author">
          <w:r>
            <w:rPr>
              <w:rStyle w:val="Hyperlink"/>
              <w14:scene3d>
                <w14:camera w14:prst="orthographicFront"/>
                <w14:lightRig w14:rig="threePt" w14:dir="t">
                  <w14:rot w14:lat="0" w14:lon="0" w14:rev="0"/>
                </w14:lightRig>
              </w14:scene3d>
            </w:rPr>
            <w:delText>4.3.1.</w:delText>
          </w:r>
          <w:r>
            <w:rPr>
              <w:rStyle w:val="Hyperlink"/>
            </w:rPr>
            <w:delText xml:space="preserve"> Rules_Comment_001 ([1] Clause 5.4.7 - table 1 - 1g)</w:delText>
          </w:r>
          <w:r>
            <w:rPr>
              <w:webHidden/>
            </w:rPr>
            <w:tab/>
            <w:delText>37</w:delText>
          </w:r>
        </w:del>
      </w:ins>
    </w:p>
    <w:p w:rsidR="00743B33" w:rsidRDefault="00D20E06">
      <w:pPr>
        <w:pStyle w:val="TOC3"/>
        <w:rPr>
          <w:ins w:id="3278" w:author="Author"/>
          <w:del w:id="3279" w:author="Author"/>
          <w:rFonts w:asciiTheme="minorHAnsi" w:eastAsiaTheme="minorEastAsia" w:hAnsiTheme="minorHAnsi" w:cstheme="minorBidi"/>
          <w:sz w:val="22"/>
          <w:szCs w:val="22"/>
          <w:lang w:val="en-US" w:eastAsia="en-US"/>
        </w:rPr>
      </w:pPr>
      <w:ins w:id="3280" w:author="Author">
        <w:del w:id="3281" w:author="Author">
          <w:r>
            <w:rPr>
              <w:rStyle w:val="Hyperlink"/>
              <w14:scene3d>
                <w14:camera w14:prst="orthographicFront"/>
                <w14:lightRig w14:rig="threePt" w14:dir="t">
                  <w14:rot w14:lat="0" w14:lon="0" w14:rev="0"/>
                </w14:lightRig>
              </w14:scene3d>
            </w:rPr>
            <w:delText>4.3.2.</w:delText>
          </w:r>
          <w:r>
            <w:rPr>
              <w:rStyle w:val="Hyperlink"/>
            </w:rPr>
            <w:delText xml:space="preserve"> Rules_Com</w:delText>
          </w:r>
          <w:r>
            <w:rPr>
              <w:rStyle w:val="Hyperlink"/>
            </w:rPr>
            <w:delText>ment_002 ([1] Clause 5.4.7 - table 1 - 1g)</w:delText>
          </w:r>
          <w:r>
            <w:rPr>
              <w:webHidden/>
            </w:rPr>
            <w:tab/>
            <w:delText>38</w:delText>
          </w:r>
        </w:del>
      </w:ins>
    </w:p>
    <w:p w:rsidR="00743B33" w:rsidRDefault="00D20E06">
      <w:pPr>
        <w:pStyle w:val="TOC3"/>
        <w:rPr>
          <w:ins w:id="3282" w:author="Author"/>
          <w:del w:id="3283" w:author="Author"/>
          <w:rFonts w:asciiTheme="minorHAnsi" w:eastAsiaTheme="minorEastAsia" w:hAnsiTheme="minorHAnsi" w:cstheme="minorBidi"/>
          <w:sz w:val="22"/>
          <w:szCs w:val="22"/>
          <w:lang w:val="en-US" w:eastAsia="en-US"/>
        </w:rPr>
      </w:pPr>
      <w:ins w:id="3284" w:author="Author">
        <w:del w:id="3285" w:author="Author">
          <w:r>
            <w:rPr>
              <w:rStyle w:val="Hyperlink"/>
              <w14:scene3d>
                <w14:camera w14:prst="orthographicFront"/>
                <w14:lightRig w14:rig="threePt" w14:dir="t">
                  <w14:rot w14:lat="0" w14:lon="0" w14:rev="0"/>
                </w14:lightRig>
              </w14:scene3d>
            </w:rPr>
            <w:delText>4.3.3.</w:delText>
          </w:r>
          <w:r>
            <w:rPr>
              <w:rStyle w:val="Hyperlink"/>
            </w:rPr>
            <w:delText xml:space="preserve"> Rules_Comment_003 ([1] Clause 5.4.7 - table 1 - 1g)</w:delText>
          </w:r>
          <w:r>
            <w:rPr>
              <w:webHidden/>
            </w:rPr>
            <w:tab/>
            <w:delText>38</w:delText>
          </w:r>
        </w:del>
      </w:ins>
    </w:p>
    <w:p w:rsidR="00743B33" w:rsidRDefault="00D20E06">
      <w:pPr>
        <w:pStyle w:val="TOC3"/>
        <w:rPr>
          <w:ins w:id="3286" w:author="Author"/>
          <w:del w:id="3287" w:author="Author"/>
          <w:rFonts w:asciiTheme="minorHAnsi" w:eastAsiaTheme="minorEastAsia" w:hAnsiTheme="minorHAnsi" w:cstheme="minorBidi"/>
          <w:sz w:val="22"/>
          <w:szCs w:val="22"/>
          <w:lang w:val="en-US" w:eastAsia="en-US"/>
        </w:rPr>
      </w:pPr>
      <w:ins w:id="3288" w:author="Author">
        <w:del w:id="3289" w:author="Author">
          <w:r>
            <w:rPr>
              <w:rStyle w:val="Hyperlink"/>
              <w14:scene3d>
                <w14:camera w14:prst="orthographicFront"/>
                <w14:lightRig w14:rig="threePt" w14:dir="t">
                  <w14:rot w14:lat="0" w14:lon="0" w14:rev="0"/>
                </w14:lightRig>
              </w14:scene3d>
            </w:rPr>
            <w:delText>4.3.4.</w:delText>
          </w:r>
          <w:r>
            <w:rPr>
              <w:rStyle w:val="Hyperlink"/>
            </w:rPr>
            <w:delText xml:space="preserve"> Rules_Comment_004 ([1] Clause 5.4.7 - table 1 - 1g)</w:delText>
          </w:r>
          <w:r>
            <w:rPr>
              <w:webHidden/>
            </w:rPr>
            <w:tab/>
            <w:delText>38</w:delText>
          </w:r>
        </w:del>
      </w:ins>
    </w:p>
    <w:p w:rsidR="00743B33" w:rsidRDefault="00D20E06">
      <w:pPr>
        <w:pStyle w:val="TOC3"/>
        <w:rPr>
          <w:ins w:id="3290" w:author="Author"/>
          <w:del w:id="3291" w:author="Author"/>
          <w:rFonts w:asciiTheme="minorHAnsi" w:eastAsiaTheme="minorEastAsia" w:hAnsiTheme="minorHAnsi" w:cstheme="minorBidi"/>
          <w:sz w:val="22"/>
          <w:szCs w:val="22"/>
          <w:lang w:val="en-US" w:eastAsia="en-US"/>
        </w:rPr>
      </w:pPr>
      <w:ins w:id="3292" w:author="Author">
        <w:del w:id="3293" w:author="Author">
          <w:r>
            <w:rPr>
              <w:rStyle w:val="Hyperlink"/>
              <w14:scene3d>
                <w14:camera w14:prst="orthographicFront"/>
                <w14:lightRig w14:rig="threePt" w14:dir="t">
                  <w14:rot w14:lat="0" w14:lon="0" w14:rev="0"/>
                </w14:lightRig>
              </w14:scene3d>
            </w:rPr>
            <w:delText>4.3.5.</w:delText>
          </w:r>
          <w:r>
            <w:rPr>
              <w:rStyle w:val="Hyperlink"/>
            </w:rPr>
            <w:delText xml:space="preserve"> Rules_Comment_005 ([1] Clause 5.4.7 - table 1 - 1g)</w:delText>
          </w:r>
          <w:r>
            <w:rPr>
              <w:webHidden/>
            </w:rPr>
            <w:tab/>
            <w:delText>38</w:delText>
          </w:r>
        </w:del>
      </w:ins>
    </w:p>
    <w:p w:rsidR="00743B33" w:rsidRDefault="00D20E06">
      <w:pPr>
        <w:pStyle w:val="TOC3"/>
        <w:rPr>
          <w:ins w:id="3294" w:author="Author"/>
          <w:del w:id="3295" w:author="Author"/>
          <w:rFonts w:asciiTheme="minorHAnsi" w:eastAsiaTheme="minorEastAsia" w:hAnsiTheme="minorHAnsi" w:cstheme="minorBidi"/>
          <w:sz w:val="22"/>
          <w:szCs w:val="22"/>
          <w:lang w:val="en-US" w:eastAsia="en-US"/>
        </w:rPr>
      </w:pPr>
      <w:ins w:id="3296" w:author="Author">
        <w:del w:id="3297" w:author="Author">
          <w:r>
            <w:rPr>
              <w:rStyle w:val="Hyperlink"/>
              <w14:scene3d>
                <w14:camera w14:prst="orthographicFront"/>
                <w14:lightRig w14:rig="threePt" w14:dir="t">
                  <w14:rot w14:lat="0" w14:lon="0" w14:rev="0"/>
                </w14:lightRig>
              </w14:scene3d>
            </w:rPr>
            <w:delText>4.3.6.</w:delText>
          </w:r>
          <w:r>
            <w:rPr>
              <w:rStyle w:val="Hyperlink"/>
            </w:rPr>
            <w:delText xml:space="preserve"> Rules_Comment_006</w:delText>
          </w:r>
          <w:r>
            <w:rPr>
              <w:webHidden/>
            </w:rPr>
            <w:tab/>
            <w:delText>39</w:delText>
          </w:r>
        </w:del>
      </w:ins>
    </w:p>
    <w:p w:rsidR="00743B33" w:rsidRDefault="00D20E06">
      <w:pPr>
        <w:pStyle w:val="TOC3"/>
        <w:rPr>
          <w:ins w:id="3298" w:author="Author"/>
          <w:del w:id="3299" w:author="Author"/>
          <w:rFonts w:asciiTheme="minorHAnsi" w:eastAsiaTheme="minorEastAsia" w:hAnsiTheme="minorHAnsi" w:cstheme="minorBidi"/>
          <w:sz w:val="22"/>
          <w:szCs w:val="22"/>
          <w:lang w:val="en-US" w:eastAsia="en-US"/>
        </w:rPr>
      </w:pPr>
      <w:ins w:id="3300" w:author="Author">
        <w:del w:id="3301" w:author="Author">
          <w:r>
            <w:rPr>
              <w:rStyle w:val="Hyperlink"/>
              <w14:scene3d>
                <w14:camera w14:prst="orthographicFront"/>
                <w14:lightRig w14:rig="threePt" w14:dir="t">
                  <w14:rot w14:lat="0" w14:lon="0" w14:rev="0"/>
                </w14:lightRig>
              </w14:scene3d>
            </w:rPr>
            <w:delText>4.3.7.</w:delText>
          </w:r>
          <w:r>
            <w:rPr>
              <w:rStyle w:val="Hyperlink"/>
            </w:rPr>
            <w:delText xml:space="preserve"> Rules_Comment_007</w:delText>
          </w:r>
          <w:r>
            <w:rPr>
              <w:webHidden/>
            </w:rPr>
            <w:tab/>
            <w:delText>40</w:delText>
          </w:r>
        </w:del>
      </w:ins>
    </w:p>
    <w:p w:rsidR="00743B33" w:rsidRDefault="00D20E06">
      <w:pPr>
        <w:pStyle w:val="TOC3"/>
        <w:rPr>
          <w:ins w:id="3302" w:author="Author"/>
          <w:del w:id="3303" w:author="Author"/>
          <w:rFonts w:asciiTheme="minorHAnsi" w:eastAsiaTheme="minorEastAsia" w:hAnsiTheme="minorHAnsi" w:cstheme="minorBidi"/>
          <w:sz w:val="22"/>
          <w:szCs w:val="22"/>
          <w:lang w:val="en-US" w:eastAsia="en-US"/>
        </w:rPr>
      </w:pPr>
      <w:ins w:id="3304" w:author="Author">
        <w:del w:id="3305" w:author="Author">
          <w:r>
            <w:rPr>
              <w:rStyle w:val="Hyperlink"/>
              <w14:scene3d>
                <w14:camera w14:prst="orthographicFront"/>
                <w14:lightRig w14:rig="threePt" w14:dir="t">
                  <w14:rot w14:lat="0" w14:lon="0" w14:rev="0"/>
                </w14:lightRig>
              </w14:scene3d>
            </w:rPr>
            <w:delText>4.3.8.</w:delText>
          </w:r>
          <w:r>
            <w:rPr>
              <w:rStyle w:val="Hyperlink"/>
            </w:rPr>
            <w:delText xml:space="preserve"> Rules_Comment_008</w:delText>
          </w:r>
          <w:r>
            <w:rPr>
              <w:webHidden/>
            </w:rPr>
            <w:tab/>
            <w:delText>40</w:delText>
          </w:r>
        </w:del>
      </w:ins>
    </w:p>
    <w:p w:rsidR="00743B33" w:rsidRDefault="00D20E06">
      <w:pPr>
        <w:pStyle w:val="TOC2"/>
        <w:rPr>
          <w:ins w:id="3306" w:author="Author"/>
          <w:del w:id="3307" w:author="Author"/>
          <w:rFonts w:asciiTheme="minorHAnsi" w:eastAsiaTheme="minorEastAsia" w:hAnsiTheme="minorHAnsi" w:cstheme="minorBidi"/>
          <w:b w:val="0"/>
          <w:iCs w:val="0"/>
          <w:noProof/>
          <w:sz w:val="22"/>
          <w:szCs w:val="22"/>
          <w:lang w:val="en-US" w:eastAsia="en-US"/>
        </w:rPr>
      </w:pPr>
      <w:ins w:id="3308" w:author="Author">
        <w:del w:id="3309" w:author="Author">
          <w:r>
            <w:rPr>
              <w:rStyle w:val="Hyperlink"/>
              <w:b w:val="0"/>
              <w:iCs w:val="0"/>
              <w:noProof/>
            </w:rPr>
            <w:delText>4.4. Identifiers</w:delText>
          </w:r>
          <w:r>
            <w:rPr>
              <w:noProof/>
              <w:webHidden/>
            </w:rPr>
            <w:tab/>
            <w:delText>41</w:delText>
          </w:r>
        </w:del>
      </w:ins>
    </w:p>
    <w:p w:rsidR="00743B33" w:rsidRDefault="00D20E06">
      <w:pPr>
        <w:pStyle w:val="TOC3"/>
        <w:rPr>
          <w:ins w:id="3310" w:author="Author"/>
          <w:del w:id="3311" w:author="Author"/>
          <w:rFonts w:asciiTheme="minorHAnsi" w:eastAsiaTheme="minorEastAsia" w:hAnsiTheme="minorHAnsi" w:cstheme="minorBidi"/>
          <w:sz w:val="22"/>
          <w:szCs w:val="22"/>
          <w:lang w:val="en-US" w:eastAsia="en-US"/>
        </w:rPr>
      </w:pPr>
      <w:ins w:id="3312" w:author="Author">
        <w:del w:id="3313" w:author="Author">
          <w:r>
            <w:rPr>
              <w:rStyle w:val="Hyperlink"/>
              <w14:scene3d>
                <w14:camera w14:prst="orthographicFront"/>
                <w14:lightRig w14:rig="threePt" w14:dir="t">
                  <w14:rot w14:lat="0" w14:lon="0" w14:rev="0"/>
                </w14:lightRig>
              </w14:scene3d>
            </w:rPr>
            <w:delText>4.4.1.</w:delText>
          </w:r>
          <w:r>
            <w:rPr>
              <w:rStyle w:val="Hyperlink"/>
            </w:rPr>
            <w:delText xml:space="preserve"> Rules_Identifier_001 ([1] Clause 5.4.7 - table 1 - 1b)</w:delText>
          </w:r>
          <w:r>
            <w:rPr>
              <w:webHidden/>
            </w:rPr>
            <w:tab/>
            <w:delText>41</w:delText>
          </w:r>
        </w:del>
      </w:ins>
    </w:p>
    <w:p w:rsidR="00743B33" w:rsidRDefault="00D20E06">
      <w:pPr>
        <w:pStyle w:val="TOC2"/>
        <w:rPr>
          <w:ins w:id="3314" w:author="Author"/>
          <w:del w:id="3315" w:author="Author"/>
          <w:rFonts w:asciiTheme="minorHAnsi" w:eastAsiaTheme="minorEastAsia" w:hAnsiTheme="minorHAnsi" w:cstheme="minorBidi"/>
          <w:b w:val="0"/>
          <w:iCs w:val="0"/>
          <w:noProof/>
          <w:sz w:val="22"/>
          <w:szCs w:val="22"/>
          <w:lang w:val="en-US" w:eastAsia="en-US"/>
        </w:rPr>
      </w:pPr>
      <w:ins w:id="3316" w:author="Author">
        <w:del w:id="3317" w:author="Author">
          <w:r>
            <w:rPr>
              <w:rStyle w:val="Hyperlink"/>
              <w:b w:val="0"/>
              <w:iCs w:val="0"/>
              <w:noProof/>
            </w:rPr>
            <w:delText>4.5. Types</w:delText>
          </w:r>
          <w:r>
            <w:rPr>
              <w:noProof/>
              <w:webHidden/>
            </w:rPr>
            <w:tab/>
            <w:delText>41</w:delText>
          </w:r>
        </w:del>
      </w:ins>
    </w:p>
    <w:p w:rsidR="00743B33" w:rsidRDefault="00D20E06">
      <w:pPr>
        <w:pStyle w:val="TOC3"/>
        <w:rPr>
          <w:ins w:id="3318" w:author="Author"/>
          <w:del w:id="3319" w:author="Author"/>
          <w:rFonts w:asciiTheme="minorHAnsi" w:eastAsiaTheme="minorEastAsia" w:hAnsiTheme="minorHAnsi" w:cstheme="minorBidi"/>
          <w:sz w:val="22"/>
          <w:szCs w:val="22"/>
          <w:lang w:val="en-US" w:eastAsia="en-US"/>
        </w:rPr>
      </w:pPr>
      <w:ins w:id="3320" w:author="Author">
        <w:del w:id="3321" w:author="Author">
          <w:r>
            <w:rPr>
              <w:rStyle w:val="Hyperlink"/>
              <w14:scene3d>
                <w14:camera w14:prst="orthographicFront"/>
                <w14:lightRig w14:rig="threePt" w14:dir="t">
                  <w14:rot w14:lat="0" w14:lon="0" w14:rev="0"/>
                </w14:lightRig>
              </w14:scene3d>
            </w:rPr>
            <w:delText>4.5.1.</w:delText>
          </w:r>
          <w:r>
            <w:rPr>
              <w:rStyle w:val="Hyperlink"/>
            </w:rPr>
            <w:delText xml:space="preserve"> Rules_Types_001 ([1] Clause 5.4.7 - table 1 - 1c)</w:delText>
          </w:r>
          <w:r>
            <w:rPr>
              <w:webHidden/>
            </w:rPr>
            <w:tab/>
            <w:delText>41</w:delText>
          </w:r>
        </w:del>
      </w:ins>
    </w:p>
    <w:p w:rsidR="00743B33" w:rsidRDefault="00D20E06">
      <w:pPr>
        <w:pStyle w:val="TOC3"/>
        <w:rPr>
          <w:ins w:id="3322" w:author="Author"/>
          <w:del w:id="3323" w:author="Author"/>
          <w:rFonts w:asciiTheme="minorHAnsi" w:eastAsiaTheme="minorEastAsia" w:hAnsiTheme="minorHAnsi" w:cstheme="minorBidi"/>
          <w:sz w:val="22"/>
          <w:szCs w:val="22"/>
          <w:lang w:val="en-US" w:eastAsia="en-US"/>
        </w:rPr>
      </w:pPr>
      <w:ins w:id="3324" w:author="Author">
        <w:del w:id="3325" w:author="Author">
          <w:r>
            <w:rPr>
              <w:rStyle w:val="Hyperlink"/>
              <w14:scene3d>
                <w14:camera w14:prst="orthographicFront"/>
                <w14:lightRig w14:rig="threePt" w14:dir="t">
                  <w14:rot w14:lat="0" w14:lon="0" w14:rev="0"/>
                </w14:lightRig>
              </w14:scene3d>
            </w:rPr>
            <w:delText>4.5.2.</w:delText>
          </w:r>
          <w:r>
            <w:rPr>
              <w:rStyle w:val="Hyperlink"/>
            </w:rPr>
            <w:delText xml:space="preserve"> Rules_Types_002</w:delText>
          </w:r>
          <w:r>
            <w:rPr>
              <w:webHidden/>
            </w:rPr>
            <w:tab/>
            <w:delText>42</w:delText>
          </w:r>
        </w:del>
      </w:ins>
    </w:p>
    <w:p w:rsidR="00743B33" w:rsidRDefault="00D20E06">
      <w:pPr>
        <w:pStyle w:val="TOC3"/>
        <w:rPr>
          <w:ins w:id="3326" w:author="Author"/>
          <w:del w:id="3327" w:author="Author"/>
          <w:rFonts w:asciiTheme="minorHAnsi" w:eastAsiaTheme="minorEastAsia" w:hAnsiTheme="minorHAnsi" w:cstheme="minorBidi"/>
          <w:sz w:val="22"/>
          <w:szCs w:val="22"/>
          <w:lang w:val="en-US" w:eastAsia="en-US"/>
        </w:rPr>
      </w:pPr>
      <w:ins w:id="3328" w:author="Author">
        <w:del w:id="3329" w:author="Author">
          <w:r>
            <w:rPr>
              <w:rStyle w:val="Hyperlink"/>
              <w14:scene3d>
                <w14:camera w14:prst="orthographicFront"/>
                <w14:lightRig w14:rig="threePt" w14:dir="t">
                  <w14:rot w14:lat="0" w14:lon="0" w14:rev="0"/>
                </w14:lightRig>
              </w14:scene3d>
            </w:rPr>
            <w:delText>4.5.3.</w:delText>
          </w:r>
          <w:r>
            <w:rPr>
              <w:rStyle w:val="Hyperlink"/>
            </w:rPr>
            <w:delText xml:space="preserve"> Rules_Types_003 ([1] Clause 5.4.7 - table 1 - 1h)</w:delText>
          </w:r>
          <w:r>
            <w:rPr>
              <w:webHidden/>
            </w:rPr>
            <w:tab/>
            <w:delText>42</w:delText>
          </w:r>
        </w:del>
      </w:ins>
    </w:p>
    <w:p w:rsidR="00743B33" w:rsidRDefault="00D20E06">
      <w:pPr>
        <w:pStyle w:val="TOC3"/>
        <w:rPr>
          <w:ins w:id="3330" w:author="Author"/>
          <w:del w:id="3331" w:author="Author"/>
          <w:rFonts w:asciiTheme="minorHAnsi" w:eastAsiaTheme="minorEastAsia" w:hAnsiTheme="minorHAnsi" w:cstheme="minorBidi"/>
          <w:sz w:val="22"/>
          <w:szCs w:val="22"/>
          <w:lang w:val="en-US" w:eastAsia="en-US"/>
        </w:rPr>
      </w:pPr>
      <w:ins w:id="3332" w:author="Author">
        <w:del w:id="3333" w:author="Author">
          <w:r>
            <w:rPr>
              <w:rStyle w:val="Hyperlink"/>
              <w14:scene3d>
                <w14:camera w14:prst="orthographicFront"/>
                <w14:lightRig w14:rig="threePt" w14:dir="t">
                  <w14:rot w14:lat="0" w14:lon="0" w14:rev="0"/>
                </w14:lightRig>
              </w14:scene3d>
            </w:rPr>
            <w:delText>4.5.4.</w:delText>
          </w:r>
          <w:r>
            <w:rPr>
              <w:rStyle w:val="Hyperlink"/>
            </w:rPr>
            <w:delText xml:space="preserve"> Rules_Types_004</w:delText>
          </w:r>
          <w:r>
            <w:rPr>
              <w:webHidden/>
            </w:rPr>
            <w:tab/>
            <w:delText>42</w:delText>
          </w:r>
        </w:del>
      </w:ins>
    </w:p>
    <w:p w:rsidR="00743B33" w:rsidRDefault="00D20E06">
      <w:pPr>
        <w:pStyle w:val="TOC2"/>
        <w:rPr>
          <w:ins w:id="3334" w:author="Author"/>
          <w:del w:id="3335" w:author="Author"/>
          <w:rFonts w:asciiTheme="minorHAnsi" w:eastAsiaTheme="minorEastAsia" w:hAnsiTheme="minorHAnsi" w:cstheme="minorBidi"/>
          <w:b w:val="0"/>
          <w:iCs w:val="0"/>
          <w:noProof/>
          <w:sz w:val="22"/>
          <w:szCs w:val="22"/>
          <w:lang w:val="en-US" w:eastAsia="en-US"/>
        </w:rPr>
      </w:pPr>
      <w:ins w:id="3336" w:author="Author">
        <w:del w:id="3337" w:author="Author">
          <w:r>
            <w:rPr>
              <w:rStyle w:val="Hyperlink"/>
              <w:b w:val="0"/>
              <w:iCs w:val="0"/>
              <w:noProof/>
            </w:rPr>
            <w:delText>4.6. Constants</w:delText>
          </w:r>
          <w:r>
            <w:rPr>
              <w:noProof/>
              <w:webHidden/>
            </w:rPr>
            <w:tab/>
            <w:delText>42</w:delText>
          </w:r>
        </w:del>
      </w:ins>
    </w:p>
    <w:p w:rsidR="00743B33" w:rsidRDefault="00D20E06">
      <w:pPr>
        <w:pStyle w:val="TOC3"/>
        <w:rPr>
          <w:ins w:id="3338" w:author="Author"/>
          <w:del w:id="3339" w:author="Author"/>
          <w:rFonts w:asciiTheme="minorHAnsi" w:eastAsiaTheme="minorEastAsia" w:hAnsiTheme="minorHAnsi" w:cstheme="minorBidi"/>
          <w:sz w:val="22"/>
          <w:szCs w:val="22"/>
          <w:lang w:val="en-US" w:eastAsia="en-US"/>
        </w:rPr>
      </w:pPr>
      <w:ins w:id="3340" w:author="Author">
        <w:del w:id="3341" w:author="Author">
          <w:r>
            <w:rPr>
              <w:rStyle w:val="Hyperlink"/>
              <w14:scene3d>
                <w14:camera w14:prst="orthographicFront"/>
                <w14:lightRig w14:rig="threePt" w14:dir="t">
                  <w14:rot w14:lat="0" w14:lon="0" w14:rev="0"/>
                </w14:lightRig>
              </w14:scene3d>
            </w:rPr>
            <w:delText>4.6.1.</w:delText>
          </w:r>
          <w:r>
            <w:rPr>
              <w:rStyle w:val="Hyperlink"/>
            </w:rPr>
            <w:delText xml:space="preserve"> Rules_Const_001 ([1] Clause 5.4.7 - table 1 - 1g)</w:delText>
          </w:r>
          <w:r>
            <w:rPr>
              <w:webHidden/>
            </w:rPr>
            <w:tab/>
            <w:delText>42</w:delText>
          </w:r>
        </w:del>
      </w:ins>
    </w:p>
    <w:p w:rsidR="00743B33" w:rsidRDefault="00D20E06">
      <w:pPr>
        <w:pStyle w:val="TOC3"/>
        <w:rPr>
          <w:ins w:id="3342" w:author="Author"/>
          <w:del w:id="3343" w:author="Author"/>
          <w:rFonts w:asciiTheme="minorHAnsi" w:eastAsiaTheme="minorEastAsia" w:hAnsiTheme="minorHAnsi" w:cstheme="minorBidi"/>
          <w:sz w:val="22"/>
          <w:szCs w:val="22"/>
          <w:lang w:val="en-US" w:eastAsia="en-US"/>
        </w:rPr>
      </w:pPr>
      <w:ins w:id="3344" w:author="Author">
        <w:del w:id="3345" w:author="Author">
          <w:r>
            <w:rPr>
              <w:rStyle w:val="Hyperlink"/>
              <w14:scene3d>
                <w14:camera w14:prst="orthographicFront"/>
                <w14:lightRig w14:rig="threePt" w14:dir="t">
                  <w14:rot w14:lat="0" w14:lon="0" w14:rev="0"/>
                </w14:lightRig>
              </w14:scene3d>
            </w:rPr>
            <w:delText>4.6.2.</w:delText>
          </w:r>
          <w:r>
            <w:rPr>
              <w:rStyle w:val="Hyperlink"/>
            </w:rPr>
            <w:delText xml:space="preserve"> Rules_Const_002 ([1] Clause 5.4.7 - table 1 - 1a)</w:delText>
          </w:r>
          <w:r>
            <w:rPr>
              <w:webHidden/>
            </w:rPr>
            <w:tab/>
            <w:delText>43</w:delText>
          </w:r>
        </w:del>
      </w:ins>
    </w:p>
    <w:p w:rsidR="00743B33" w:rsidRDefault="00D20E06">
      <w:pPr>
        <w:pStyle w:val="TOC3"/>
        <w:rPr>
          <w:ins w:id="3346" w:author="Author"/>
          <w:del w:id="3347" w:author="Author"/>
          <w:rFonts w:asciiTheme="minorHAnsi" w:eastAsiaTheme="minorEastAsia" w:hAnsiTheme="minorHAnsi" w:cstheme="minorBidi"/>
          <w:sz w:val="22"/>
          <w:szCs w:val="22"/>
          <w:lang w:val="en-US" w:eastAsia="en-US"/>
        </w:rPr>
      </w:pPr>
      <w:ins w:id="3348" w:author="Author">
        <w:del w:id="3349" w:author="Author">
          <w:r>
            <w:rPr>
              <w:rStyle w:val="Hyperlink"/>
              <w14:scene3d>
                <w14:camera w14:prst="orthographicFront"/>
                <w14:lightRig w14:rig="threePt" w14:dir="t">
                  <w14:rot w14:lat="0" w14:lon="0" w14:rev="0"/>
                </w14:lightRig>
              </w14:scene3d>
            </w:rPr>
            <w:delText>4.6.3.</w:delText>
          </w:r>
          <w:r>
            <w:rPr>
              <w:rStyle w:val="Hyperlink"/>
            </w:rPr>
            <w:delText xml:space="preserve"> Rules_Const_003</w:delText>
          </w:r>
          <w:r>
            <w:rPr>
              <w:webHidden/>
            </w:rPr>
            <w:tab/>
            <w:delText>43</w:delText>
          </w:r>
        </w:del>
      </w:ins>
    </w:p>
    <w:p w:rsidR="00743B33" w:rsidRDefault="00D20E06">
      <w:pPr>
        <w:pStyle w:val="TOC3"/>
        <w:rPr>
          <w:ins w:id="3350" w:author="Author"/>
          <w:del w:id="3351" w:author="Author"/>
          <w:rFonts w:asciiTheme="minorHAnsi" w:eastAsiaTheme="minorEastAsia" w:hAnsiTheme="minorHAnsi" w:cstheme="minorBidi"/>
          <w:sz w:val="22"/>
          <w:szCs w:val="22"/>
          <w:lang w:val="en-US" w:eastAsia="en-US"/>
        </w:rPr>
      </w:pPr>
      <w:ins w:id="3352" w:author="Author">
        <w:del w:id="3353" w:author="Author">
          <w:r>
            <w:rPr>
              <w:rStyle w:val="Hyperlink"/>
              <w14:scene3d>
                <w14:camera w14:prst="orthographicFront"/>
                <w14:lightRig w14:rig="threePt" w14:dir="t">
                  <w14:rot w14:lat="0" w14:lon="0" w14:rev="0"/>
                </w14:lightRig>
              </w14:scene3d>
            </w:rPr>
            <w:delText>4.6.4.</w:delText>
          </w:r>
          <w:r>
            <w:rPr>
              <w:rStyle w:val="Hyperlink"/>
            </w:rPr>
            <w:delText xml:space="preserve"> Rules</w:delText>
          </w:r>
          <w:r>
            <w:rPr>
              <w:rStyle w:val="Hyperlink"/>
            </w:rPr>
            <w:delText>_Const_004</w:delText>
          </w:r>
          <w:r>
            <w:rPr>
              <w:webHidden/>
            </w:rPr>
            <w:tab/>
            <w:delText>43</w:delText>
          </w:r>
        </w:del>
      </w:ins>
    </w:p>
    <w:p w:rsidR="00743B33" w:rsidRDefault="00D20E06">
      <w:pPr>
        <w:pStyle w:val="TOC2"/>
        <w:rPr>
          <w:ins w:id="3354" w:author="Author"/>
          <w:del w:id="3355" w:author="Author"/>
          <w:rFonts w:asciiTheme="minorHAnsi" w:eastAsiaTheme="minorEastAsia" w:hAnsiTheme="minorHAnsi" w:cstheme="minorBidi"/>
          <w:b w:val="0"/>
          <w:iCs w:val="0"/>
          <w:noProof/>
          <w:sz w:val="22"/>
          <w:szCs w:val="22"/>
          <w:lang w:val="en-US" w:eastAsia="en-US"/>
        </w:rPr>
      </w:pPr>
      <w:ins w:id="3356" w:author="Author">
        <w:del w:id="3357" w:author="Author">
          <w:r>
            <w:rPr>
              <w:rStyle w:val="Hyperlink"/>
              <w:b w:val="0"/>
              <w:iCs w:val="0"/>
              <w:noProof/>
            </w:rPr>
            <w:delText>4.7. Static Members</w:delText>
          </w:r>
          <w:r>
            <w:rPr>
              <w:noProof/>
              <w:webHidden/>
            </w:rPr>
            <w:tab/>
            <w:delText>44</w:delText>
          </w:r>
        </w:del>
      </w:ins>
    </w:p>
    <w:p w:rsidR="00743B33" w:rsidRDefault="00D20E06">
      <w:pPr>
        <w:pStyle w:val="TOC3"/>
        <w:rPr>
          <w:ins w:id="3358" w:author="Author"/>
          <w:del w:id="3359" w:author="Author"/>
          <w:rFonts w:asciiTheme="minorHAnsi" w:eastAsiaTheme="minorEastAsia" w:hAnsiTheme="minorHAnsi" w:cstheme="minorBidi"/>
          <w:sz w:val="22"/>
          <w:szCs w:val="22"/>
          <w:lang w:val="en-US" w:eastAsia="en-US"/>
        </w:rPr>
      </w:pPr>
      <w:ins w:id="3360" w:author="Author">
        <w:del w:id="3361" w:author="Author">
          <w:r>
            <w:rPr>
              <w:rStyle w:val="Hyperlink"/>
              <w14:scene3d>
                <w14:camera w14:prst="orthographicFront"/>
                <w14:lightRig w14:rig="threePt" w14:dir="t">
                  <w14:rot w14:lat="0" w14:lon="0" w14:rev="0"/>
                </w14:lightRig>
              </w14:scene3d>
            </w:rPr>
            <w:delText>4.7.1.</w:delText>
          </w:r>
          <w:r>
            <w:rPr>
              <w:rStyle w:val="Hyperlink"/>
            </w:rPr>
            <w:delText xml:space="preserve"> Rules_Static_001</w:delText>
          </w:r>
          <w:r>
            <w:rPr>
              <w:webHidden/>
            </w:rPr>
            <w:tab/>
            <w:delText>44</w:delText>
          </w:r>
        </w:del>
      </w:ins>
    </w:p>
    <w:p w:rsidR="00743B33" w:rsidRDefault="00D20E06">
      <w:pPr>
        <w:pStyle w:val="TOC3"/>
        <w:rPr>
          <w:ins w:id="3362" w:author="Author"/>
          <w:del w:id="3363" w:author="Author"/>
          <w:rFonts w:asciiTheme="minorHAnsi" w:eastAsiaTheme="minorEastAsia" w:hAnsiTheme="minorHAnsi" w:cstheme="minorBidi"/>
          <w:sz w:val="22"/>
          <w:szCs w:val="22"/>
          <w:lang w:val="en-US" w:eastAsia="en-US"/>
        </w:rPr>
      </w:pPr>
      <w:ins w:id="3364" w:author="Author">
        <w:del w:id="3365" w:author="Author">
          <w:r>
            <w:rPr>
              <w:rStyle w:val="Hyperlink"/>
              <w14:scene3d>
                <w14:camera w14:prst="orthographicFront"/>
                <w14:lightRig w14:rig="threePt" w14:dir="t">
                  <w14:rot w14:lat="0" w14:lon="0" w14:rev="0"/>
                </w14:lightRig>
              </w14:scene3d>
            </w:rPr>
            <w:delText>4.7.2.</w:delText>
          </w:r>
          <w:r>
            <w:rPr>
              <w:rStyle w:val="Hyperlink"/>
            </w:rPr>
            <w:delText xml:space="preserve"> Rules_Static_001</w:delText>
          </w:r>
          <w:r>
            <w:rPr>
              <w:webHidden/>
            </w:rPr>
            <w:tab/>
            <w:delText>44</w:delText>
          </w:r>
        </w:del>
      </w:ins>
    </w:p>
    <w:p w:rsidR="00743B33" w:rsidRDefault="00D20E06">
      <w:pPr>
        <w:pStyle w:val="TOC2"/>
        <w:rPr>
          <w:ins w:id="3366" w:author="Author"/>
          <w:del w:id="3367" w:author="Author"/>
          <w:rFonts w:asciiTheme="minorHAnsi" w:eastAsiaTheme="minorEastAsia" w:hAnsiTheme="minorHAnsi" w:cstheme="minorBidi"/>
          <w:b w:val="0"/>
          <w:iCs w:val="0"/>
          <w:noProof/>
          <w:sz w:val="22"/>
          <w:szCs w:val="22"/>
          <w:lang w:val="en-US" w:eastAsia="en-US"/>
        </w:rPr>
      </w:pPr>
      <w:ins w:id="3368" w:author="Author">
        <w:del w:id="3369" w:author="Author">
          <w:r>
            <w:rPr>
              <w:rStyle w:val="Hyperlink"/>
              <w:b w:val="0"/>
              <w:iCs w:val="0"/>
              <w:noProof/>
            </w:rPr>
            <w:delText>4.8. Declarations and Definitions</w:delText>
          </w:r>
          <w:r>
            <w:rPr>
              <w:noProof/>
              <w:webHidden/>
            </w:rPr>
            <w:tab/>
            <w:delText>44</w:delText>
          </w:r>
        </w:del>
      </w:ins>
    </w:p>
    <w:p w:rsidR="00743B33" w:rsidRDefault="00D20E06">
      <w:pPr>
        <w:pStyle w:val="TOC3"/>
        <w:rPr>
          <w:ins w:id="3370" w:author="Author"/>
          <w:del w:id="3371" w:author="Author"/>
          <w:rFonts w:asciiTheme="minorHAnsi" w:eastAsiaTheme="minorEastAsia" w:hAnsiTheme="minorHAnsi" w:cstheme="minorBidi"/>
          <w:sz w:val="22"/>
          <w:szCs w:val="22"/>
          <w:lang w:val="en-US" w:eastAsia="en-US"/>
        </w:rPr>
      </w:pPr>
      <w:ins w:id="3372" w:author="Author">
        <w:del w:id="3373" w:author="Author">
          <w:r>
            <w:rPr>
              <w:rStyle w:val="Hyperlink"/>
              <w14:scene3d>
                <w14:camera w14:prst="orthographicFront"/>
                <w14:lightRig w14:rig="threePt" w14:dir="t">
                  <w14:rot w14:lat="0" w14:lon="0" w14:rev="0"/>
                </w14:lightRig>
              </w14:scene3d>
            </w:rPr>
            <w:delText>4.8.1.</w:delText>
          </w:r>
          <w:r>
            <w:rPr>
              <w:rStyle w:val="Hyperlink"/>
            </w:rPr>
            <w:delText xml:space="preserve"> Rules_Defn_Decl_001 ([1] Clause 8.4.4 - table 8 - 1e)</w:delText>
          </w:r>
          <w:r>
            <w:rPr>
              <w:webHidden/>
            </w:rPr>
            <w:tab/>
            <w:delText>44</w:delText>
          </w:r>
        </w:del>
      </w:ins>
    </w:p>
    <w:p w:rsidR="00743B33" w:rsidRDefault="00D20E06">
      <w:pPr>
        <w:pStyle w:val="TOC3"/>
        <w:rPr>
          <w:ins w:id="3374" w:author="Author"/>
          <w:del w:id="3375" w:author="Author"/>
          <w:rFonts w:asciiTheme="minorHAnsi" w:eastAsiaTheme="minorEastAsia" w:hAnsiTheme="minorHAnsi" w:cstheme="minorBidi"/>
          <w:sz w:val="22"/>
          <w:szCs w:val="22"/>
          <w:lang w:val="en-US" w:eastAsia="en-US"/>
        </w:rPr>
      </w:pPr>
      <w:ins w:id="3376" w:author="Author">
        <w:del w:id="3377" w:author="Author">
          <w:r>
            <w:rPr>
              <w:rStyle w:val="Hyperlink"/>
              <w14:scene3d>
                <w14:camera w14:prst="orthographicFront"/>
                <w14:lightRig w14:rig="threePt" w14:dir="t">
                  <w14:rot w14:lat="0" w14:lon="0" w14:rev="0"/>
                </w14:lightRig>
              </w14:scene3d>
            </w:rPr>
            <w:delText>4.8.2.</w:delText>
          </w:r>
          <w:r>
            <w:rPr>
              <w:rStyle w:val="Hyperlink"/>
            </w:rPr>
            <w:delText xml:space="preserve"> Rules_Defn_Decl_002</w:delText>
          </w:r>
          <w:r>
            <w:rPr>
              <w:webHidden/>
            </w:rPr>
            <w:tab/>
            <w:delText>44</w:delText>
          </w:r>
        </w:del>
      </w:ins>
    </w:p>
    <w:p w:rsidR="00743B33" w:rsidRDefault="00D20E06">
      <w:pPr>
        <w:pStyle w:val="TOC3"/>
        <w:rPr>
          <w:ins w:id="3378" w:author="Author"/>
          <w:del w:id="3379" w:author="Author"/>
          <w:rFonts w:asciiTheme="minorHAnsi" w:eastAsiaTheme="minorEastAsia" w:hAnsiTheme="minorHAnsi" w:cstheme="minorBidi"/>
          <w:sz w:val="22"/>
          <w:szCs w:val="22"/>
          <w:lang w:val="en-US" w:eastAsia="en-US"/>
        </w:rPr>
      </w:pPr>
      <w:ins w:id="3380" w:author="Author">
        <w:del w:id="3381" w:author="Author">
          <w:r>
            <w:rPr>
              <w:rStyle w:val="Hyperlink"/>
              <w14:scene3d>
                <w14:camera w14:prst="orthographicFront"/>
                <w14:lightRig w14:rig="threePt" w14:dir="t">
                  <w14:rot w14:lat="0" w14:lon="0" w14:rev="0"/>
                </w14:lightRig>
              </w14:scene3d>
            </w:rPr>
            <w:delText>4.8.3.</w:delText>
          </w:r>
          <w:r>
            <w:rPr>
              <w:rStyle w:val="Hyperlink"/>
            </w:rPr>
            <w:delText xml:space="preserve"> Rules_Defn_Decl_003 ([1] Clause 5.4.7 - table 1 - 1a)</w:delText>
          </w:r>
          <w:r>
            <w:rPr>
              <w:webHidden/>
            </w:rPr>
            <w:tab/>
            <w:delText>44</w:delText>
          </w:r>
        </w:del>
      </w:ins>
    </w:p>
    <w:p w:rsidR="00743B33" w:rsidRDefault="00D20E06">
      <w:pPr>
        <w:pStyle w:val="TOC3"/>
        <w:rPr>
          <w:ins w:id="3382" w:author="Author"/>
          <w:del w:id="3383" w:author="Author"/>
          <w:rFonts w:asciiTheme="minorHAnsi" w:eastAsiaTheme="minorEastAsia" w:hAnsiTheme="minorHAnsi" w:cstheme="minorBidi"/>
          <w:sz w:val="22"/>
          <w:szCs w:val="22"/>
          <w:lang w:val="en-US" w:eastAsia="en-US"/>
        </w:rPr>
      </w:pPr>
      <w:ins w:id="3384" w:author="Author">
        <w:del w:id="3385" w:author="Author">
          <w:r>
            <w:rPr>
              <w:rStyle w:val="Hyperlink"/>
              <w14:scene3d>
                <w14:camera w14:prst="orthographicFront"/>
                <w14:lightRig w14:rig="threePt" w14:dir="t">
                  <w14:rot w14:lat="0" w14:lon="0" w14:rev="0"/>
                </w14:lightRig>
              </w14:scene3d>
            </w:rPr>
            <w:delText>4.8.4.</w:delText>
          </w:r>
          <w:r>
            <w:rPr>
              <w:rStyle w:val="Hyperlink"/>
            </w:rPr>
            <w:delText xml:space="preserve"> Rules_Defn_Decl_004 ([1] Clause 5.4.7 - table 1 - 1g)</w:delText>
          </w:r>
          <w:r>
            <w:rPr>
              <w:webHidden/>
            </w:rPr>
            <w:tab/>
            <w:delText>44</w:delText>
          </w:r>
        </w:del>
      </w:ins>
    </w:p>
    <w:p w:rsidR="00743B33" w:rsidRDefault="00D20E06">
      <w:pPr>
        <w:pStyle w:val="TOC3"/>
        <w:rPr>
          <w:ins w:id="3386" w:author="Author"/>
          <w:del w:id="3387" w:author="Author"/>
          <w:rFonts w:asciiTheme="minorHAnsi" w:eastAsiaTheme="minorEastAsia" w:hAnsiTheme="minorHAnsi" w:cstheme="minorBidi"/>
          <w:sz w:val="22"/>
          <w:szCs w:val="22"/>
          <w:lang w:val="en-US" w:eastAsia="en-US"/>
        </w:rPr>
      </w:pPr>
      <w:ins w:id="3388" w:author="Author">
        <w:del w:id="3389" w:author="Author">
          <w:r>
            <w:rPr>
              <w:rStyle w:val="Hyperlink"/>
              <w14:scene3d>
                <w14:camera w14:prst="orthographicFront"/>
                <w14:lightRig w14:rig="threePt" w14:dir="t">
                  <w14:rot w14:lat="0" w14:lon="0" w14:rev="0"/>
                </w14:lightRig>
              </w14:scene3d>
            </w:rPr>
            <w:delText>4.8.5.</w:delText>
          </w:r>
          <w:r>
            <w:rPr>
              <w:rStyle w:val="Hyperlink"/>
            </w:rPr>
            <w:delText xml:space="preserve"> Rules_Defn_Decl_005 ([1] Clause 5.4.7 - table 1 - 1g)</w:delText>
          </w:r>
          <w:r>
            <w:rPr>
              <w:webHidden/>
            </w:rPr>
            <w:tab/>
            <w:delText>45</w:delText>
          </w:r>
        </w:del>
      </w:ins>
    </w:p>
    <w:p w:rsidR="00743B33" w:rsidRDefault="00D20E06">
      <w:pPr>
        <w:pStyle w:val="TOC3"/>
        <w:rPr>
          <w:ins w:id="3390" w:author="Author"/>
          <w:del w:id="3391" w:author="Author"/>
          <w:rFonts w:asciiTheme="minorHAnsi" w:eastAsiaTheme="minorEastAsia" w:hAnsiTheme="minorHAnsi" w:cstheme="minorBidi"/>
          <w:sz w:val="22"/>
          <w:szCs w:val="22"/>
          <w:lang w:val="en-US" w:eastAsia="en-US"/>
        </w:rPr>
      </w:pPr>
      <w:ins w:id="3392" w:author="Author">
        <w:del w:id="3393" w:author="Author">
          <w:r>
            <w:rPr>
              <w:rStyle w:val="Hyperlink"/>
              <w14:scene3d>
                <w14:camera w14:prst="orthographicFront"/>
                <w14:lightRig w14:rig="threePt" w14:dir="t">
                  <w14:rot w14:lat="0" w14:lon="0" w14:rev="0"/>
                </w14:lightRig>
              </w14:scene3d>
            </w:rPr>
            <w:delText>4.8.6.</w:delText>
          </w:r>
          <w:r>
            <w:rPr>
              <w:rStyle w:val="Hyperlink"/>
            </w:rPr>
            <w:delText xml:space="preserve"> Rules_Defn_Decl_006</w:delText>
          </w:r>
          <w:r>
            <w:rPr>
              <w:webHidden/>
            </w:rPr>
            <w:tab/>
            <w:delText>45</w:delText>
          </w:r>
        </w:del>
      </w:ins>
    </w:p>
    <w:p w:rsidR="00743B33" w:rsidRDefault="00D20E06">
      <w:pPr>
        <w:pStyle w:val="TOC3"/>
        <w:rPr>
          <w:ins w:id="3394" w:author="Author"/>
          <w:del w:id="3395" w:author="Author"/>
          <w:rFonts w:asciiTheme="minorHAnsi" w:eastAsiaTheme="minorEastAsia" w:hAnsiTheme="minorHAnsi" w:cstheme="minorBidi"/>
          <w:sz w:val="22"/>
          <w:szCs w:val="22"/>
          <w:lang w:val="en-US" w:eastAsia="en-US"/>
        </w:rPr>
      </w:pPr>
      <w:ins w:id="3396" w:author="Author">
        <w:del w:id="3397" w:author="Author">
          <w:r>
            <w:rPr>
              <w:rStyle w:val="Hyperlink"/>
              <w14:scene3d>
                <w14:camera w14:prst="orthographicFront"/>
                <w14:lightRig w14:rig="threePt" w14:dir="t">
                  <w14:rot w14:lat="0" w14:lon="0" w14:rev="0"/>
                </w14:lightRig>
              </w14:scene3d>
            </w:rPr>
            <w:delText>4.8.7.</w:delText>
          </w:r>
          <w:r>
            <w:rPr>
              <w:rStyle w:val="Hyperlink"/>
            </w:rPr>
            <w:delText xml:space="preserve"> Rules_Defn_Decl_007</w:delText>
          </w:r>
          <w:r>
            <w:rPr>
              <w:webHidden/>
            </w:rPr>
            <w:tab/>
            <w:delText>45</w:delText>
          </w:r>
        </w:del>
      </w:ins>
    </w:p>
    <w:p w:rsidR="00743B33" w:rsidRDefault="00D20E06">
      <w:pPr>
        <w:pStyle w:val="TOC3"/>
        <w:rPr>
          <w:ins w:id="3398" w:author="Author"/>
          <w:del w:id="3399" w:author="Author"/>
          <w:rFonts w:asciiTheme="minorHAnsi" w:eastAsiaTheme="minorEastAsia" w:hAnsiTheme="minorHAnsi" w:cstheme="minorBidi"/>
          <w:sz w:val="22"/>
          <w:szCs w:val="22"/>
          <w:lang w:val="en-US" w:eastAsia="en-US"/>
        </w:rPr>
      </w:pPr>
      <w:ins w:id="3400" w:author="Author">
        <w:del w:id="3401" w:author="Author">
          <w:r>
            <w:rPr>
              <w:rStyle w:val="Hyperlink"/>
              <w14:scene3d>
                <w14:camera w14:prst="orthographicFront"/>
                <w14:lightRig w14:rig="threePt" w14:dir="t">
                  <w14:rot w14:lat="0" w14:lon="0" w14:rev="0"/>
                </w14:lightRig>
              </w14:scene3d>
            </w:rPr>
            <w:delText>4.8.8.</w:delText>
          </w:r>
          <w:r>
            <w:rPr>
              <w:rStyle w:val="Hyperlink"/>
            </w:rPr>
            <w:delText xml:space="preserve"> Rules_Defn_Decl_008</w:delText>
          </w:r>
          <w:r>
            <w:rPr>
              <w:webHidden/>
            </w:rPr>
            <w:tab/>
            <w:delText>45</w:delText>
          </w:r>
        </w:del>
      </w:ins>
    </w:p>
    <w:p w:rsidR="00743B33" w:rsidRDefault="00D20E06">
      <w:pPr>
        <w:pStyle w:val="TOC3"/>
        <w:rPr>
          <w:ins w:id="3402" w:author="Author"/>
          <w:del w:id="3403" w:author="Author"/>
          <w:rFonts w:asciiTheme="minorHAnsi" w:eastAsiaTheme="minorEastAsia" w:hAnsiTheme="minorHAnsi" w:cstheme="minorBidi"/>
          <w:sz w:val="22"/>
          <w:szCs w:val="22"/>
          <w:lang w:val="en-US" w:eastAsia="en-US"/>
        </w:rPr>
      </w:pPr>
      <w:ins w:id="3404" w:author="Author">
        <w:del w:id="3405" w:author="Author">
          <w:r>
            <w:rPr>
              <w:rStyle w:val="Hyperlink"/>
              <w14:scene3d>
                <w14:camera w14:prst="orthographicFront"/>
                <w14:lightRig w14:rig="threePt" w14:dir="t">
                  <w14:rot w14:lat="0" w14:lon="0" w14:rev="0"/>
                </w14:lightRig>
              </w14:scene3d>
            </w:rPr>
            <w:delText>4.8.9.</w:delText>
          </w:r>
          <w:r>
            <w:rPr>
              <w:rStyle w:val="Hyperlink"/>
            </w:rPr>
            <w:delText xml:space="preserve"> Rules_Defn_Decl_009</w:delText>
          </w:r>
          <w:r>
            <w:rPr>
              <w:webHidden/>
            </w:rPr>
            <w:tab/>
            <w:delText>45</w:delText>
          </w:r>
        </w:del>
      </w:ins>
    </w:p>
    <w:p w:rsidR="00743B33" w:rsidRDefault="00D20E06">
      <w:pPr>
        <w:pStyle w:val="TOC3"/>
        <w:rPr>
          <w:ins w:id="3406" w:author="Author"/>
          <w:del w:id="3407" w:author="Author"/>
          <w:rFonts w:asciiTheme="minorHAnsi" w:eastAsiaTheme="minorEastAsia" w:hAnsiTheme="minorHAnsi" w:cstheme="minorBidi"/>
          <w:sz w:val="22"/>
          <w:szCs w:val="22"/>
          <w:lang w:val="en-US" w:eastAsia="en-US"/>
        </w:rPr>
      </w:pPr>
      <w:ins w:id="3408" w:author="Author">
        <w:del w:id="3409" w:author="Author">
          <w:r>
            <w:rPr>
              <w:rStyle w:val="Hyperlink"/>
              <w14:scene3d>
                <w14:camera w14:prst="orthographicFront"/>
                <w14:lightRig w14:rig="threePt" w14:dir="t">
                  <w14:rot w14:lat="0" w14:lon="0" w14:rev="0"/>
                </w14:lightRig>
              </w14:scene3d>
            </w:rPr>
            <w:delText>4.8.10.</w:delText>
          </w:r>
          <w:r>
            <w:rPr>
              <w:rStyle w:val="Hyperlink"/>
            </w:rPr>
            <w:delText xml:space="preserve"> Rules_Defn_Decl_010</w:delText>
          </w:r>
          <w:r>
            <w:rPr>
              <w:webHidden/>
            </w:rPr>
            <w:tab/>
            <w:delText>45</w:delText>
          </w:r>
        </w:del>
      </w:ins>
    </w:p>
    <w:p w:rsidR="00743B33" w:rsidRDefault="00D20E06">
      <w:pPr>
        <w:pStyle w:val="TOC3"/>
        <w:rPr>
          <w:ins w:id="3410" w:author="Author"/>
          <w:del w:id="3411" w:author="Author"/>
          <w:rFonts w:asciiTheme="minorHAnsi" w:eastAsiaTheme="minorEastAsia" w:hAnsiTheme="minorHAnsi" w:cstheme="minorBidi"/>
          <w:sz w:val="22"/>
          <w:szCs w:val="22"/>
          <w:lang w:val="en-US" w:eastAsia="en-US"/>
        </w:rPr>
      </w:pPr>
      <w:ins w:id="3412" w:author="Author">
        <w:del w:id="3413" w:author="Author">
          <w:r>
            <w:rPr>
              <w:rStyle w:val="Hyperlink"/>
              <w14:scene3d>
                <w14:camera w14:prst="orthographicFront"/>
                <w14:lightRig w14:rig="threePt" w14:dir="t">
                  <w14:rot w14:lat="0" w14:lon="0" w14:rev="0"/>
                </w14:lightRig>
              </w14:scene3d>
            </w:rPr>
            <w:delText>4.8.11.</w:delText>
          </w:r>
          <w:r>
            <w:rPr>
              <w:rStyle w:val="Hyperlink"/>
            </w:rPr>
            <w:delText xml:space="preserve"> Rules_Defn_Decl_011</w:delText>
          </w:r>
          <w:r>
            <w:rPr>
              <w:webHidden/>
            </w:rPr>
            <w:tab/>
            <w:delText>45</w:delText>
          </w:r>
        </w:del>
      </w:ins>
    </w:p>
    <w:p w:rsidR="00743B33" w:rsidRDefault="00D20E06">
      <w:pPr>
        <w:pStyle w:val="TOC3"/>
        <w:rPr>
          <w:ins w:id="3414" w:author="Author"/>
          <w:del w:id="3415" w:author="Author"/>
          <w:rFonts w:asciiTheme="minorHAnsi" w:eastAsiaTheme="minorEastAsia" w:hAnsiTheme="minorHAnsi" w:cstheme="minorBidi"/>
          <w:sz w:val="22"/>
          <w:szCs w:val="22"/>
          <w:lang w:val="en-US" w:eastAsia="en-US"/>
        </w:rPr>
      </w:pPr>
      <w:ins w:id="3416" w:author="Author">
        <w:del w:id="3417" w:author="Author">
          <w:r>
            <w:rPr>
              <w:rStyle w:val="Hyperlink"/>
              <w14:scene3d>
                <w14:camera w14:prst="orthographicFront"/>
                <w14:lightRig w14:rig="threePt" w14:dir="t">
                  <w14:rot w14:lat="0" w14:lon="0" w14:rev="0"/>
                </w14:lightRig>
              </w14:scene3d>
            </w:rPr>
            <w:delText>4.8.12.</w:delText>
          </w:r>
          <w:r>
            <w:rPr>
              <w:rStyle w:val="Hyperlink"/>
            </w:rPr>
            <w:delText xml:space="preserve"> Rules_Defn_Decl_01</w:delText>
          </w:r>
          <w:r>
            <w:rPr>
              <w:rStyle w:val="Hyperlink"/>
              <w:lang w:eastAsia="ja-JP"/>
            </w:rPr>
            <w:delText>2</w:delText>
          </w:r>
          <w:r>
            <w:rPr>
              <w:rStyle w:val="Hyperlink"/>
            </w:rPr>
            <w:delText xml:space="preserve"> ([1] Clause 5.4.7 - table 1 – 1d)</w:delText>
          </w:r>
          <w:r>
            <w:rPr>
              <w:webHidden/>
            </w:rPr>
            <w:tab/>
            <w:delText>45</w:delText>
          </w:r>
        </w:del>
      </w:ins>
    </w:p>
    <w:p w:rsidR="00743B33" w:rsidRDefault="00D20E06">
      <w:pPr>
        <w:pStyle w:val="TOC3"/>
        <w:rPr>
          <w:ins w:id="3418" w:author="Author"/>
          <w:del w:id="3419" w:author="Author"/>
          <w:rFonts w:asciiTheme="minorHAnsi" w:eastAsiaTheme="minorEastAsia" w:hAnsiTheme="minorHAnsi" w:cstheme="minorBidi"/>
          <w:sz w:val="22"/>
          <w:szCs w:val="22"/>
          <w:lang w:val="en-US" w:eastAsia="en-US"/>
        </w:rPr>
      </w:pPr>
      <w:ins w:id="3420" w:author="Author">
        <w:del w:id="3421" w:author="Author">
          <w:r>
            <w:rPr>
              <w:rStyle w:val="Hyperlink"/>
              <w14:scene3d>
                <w14:camera w14:prst="orthographicFront"/>
                <w14:lightRig w14:rig="threePt" w14:dir="t">
                  <w14:rot w14:lat="0" w14:lon="0" w14:rev="0"/>
                </w14:lightRig>
              </w14:scene3d>
            </w:rPr>
            <w:delText>4.8.13.</w:delText>
          </w:r>
          <w:r>
            <w:rPr>
              <w:rStyle w:val="Hyperlink"/>
            </w:rPr>
            <w:delText xml:space="preserve"> Rules_Defn_Decl_01</w:delText>
          </w:r>
          <w:r>
            <w:rPr>
              <w:rStyle w:val="Hyperlink"/>
              <w:lang w:eastAsia="ja-JP"/>
            </w:rPr>
            <w:delText>3</w:delText>
          </w:r>
          <w:r>
            <w:rPr>
              <w:rStyle w:val="Hyperlink"/>
            </w:rPr>
            <w:delText xml:space="preserve"> ([1] Clause 5.4.7 - table 1 – 1d)</w:delText>
          </w:r>
          <w:r>
            <w:rPr>
              <w:webHidden/>
            </w:rPr>
            <w:tab/>
            <w:delText>46</w:delText>
          </w:r>
        </w:del>
      </w:ins>
    </w:p>
    <w:p w:rsidR="00743B33" w:rsidRDefault="00D20E06">
      <w:pPr>
        <w:pStyle w:val="TOC3"/>
        <w:rPr>
          <w:ins w:id="3422" w:author="Author"/>
          <w:del w:id="3423" w:author="Author"/>
          <w:rFonts w:asciiTheme="minorHAnsi" w:eastAsiaTheme="minorEastAsia" w:hAnsiTheme="minorHAnsi" w:cstheme="minorBidi"/>
          <w:sz w:val="22"/>
          <w:szCs w:val="22"/>
          <w:lang w:val="en-US" w:eastAsia="en-US"/>
        </w:rPr>
      </w:pPr>
      <w:ins w:id="3424" w:author="Author">
        <w:del w:id="3425" w:author="Author">
          <w:r>
            <w:rPr>
              <w:rStyle w:val="Hyperlink"/>
              <w14:scene3d>
                <w14:camera w14:prst="orthographicFront"/>
                <w14:lightRig w14:rig="threePt" w14:dir="t">
                  <w14:rot w14:lat="0" w14:lon="0" w14:rev="0"/>
                </w14:lightRig>
              </w14:scene3d>
            </w:rPr>
            <w:delText>4.8.14.</w:delText>
          </w:r>
          <w:r>
            <w:rPr>
              <w:rStyle w:val="Hyperlink"/>
            </w:rPr>
            <w:delText xml:space="preserve"> Rules_Defn_Decl_01</w:delText>
          </w:r>
          <w:r>
            <w:rPr>
              <w:rStyle w:val="Hyperlink"/>
              <w:lang w:eastAsia="ja-JP"/>
            </w:rPr>
            <w:delText>4</w:delText>
          </w:r>
          <w:r>
            <w:rPr>
              <w:webHidden/>
            </w:rPr>
            <w:tab/>
            <w:delText>46</w:delText>
          </w:r>
        </w:del>
      </w:ins>
    </w:p>
    <w:p w:rsidR="00743B33" w:rsidRDefault="00D20E06">
      <w:pPr>
        <w:pStyle w:val="TOC3"/>
        <w:rPr>
          <w:ins w:id="3426" w:author="Author"/>
          <w:del w:id="3427" w:author="Author"/>
          <w:rFonts w:asciiTheme="minorHAnsi" w:eastAsiaTheme="minorEastAsia" w:hAnsiTheme="minorHAnsi" w:cstheme="minorBidi"/>
          <w:sz w:val="22"/>
          <w:szCs w:val="22"/>
          <w:lang w:val="en-US" w:eastAsia="en-US"/>
        </w:rPr>
      </w:pPr>
      <w:ins w:id="3428" w:author="Author">
        <w:del w:id="3429" w:author="Author">
          <w:r>
            <w:rPr>
              <w:rStyle w:val="Hyperlink"/>
              <w14:scene3d>
                <w14:camera w14:prst="orthographicFront"/>
                <w14:lightRig w14:rig="threePt" w14:dir="t">
                  <w14:rot w14:lat="0" w14:lon="0" w14:rev="0"/>
                </w14:lightRig>
              </w14:scene3d>
            </w:rPr>
            <w:delText>4.8.15.</w:delText>
          </w:r>
          <w:r>
            <w:rPr>
              <w:rStyle w:val="Hyperlink"/>
            </w:rPr>
            <w:delText xml:space="preserve"> Rules_Defn_Decl_01</w:delText>
          </w:r>
          <w:r>
            <w:rPr>
              <w:rStyle w:val="Hyperlink"/>
              <w:lang w:eastAsia="ja-JP"/>
            </w:rPr>
            <w:delText>5</w:delText>
          </w:r>
          <w:r>
            <w:rPr>
              <w:rStyle w:val="Hyperlink"/>
            </w:rPr>
            <w:delText xml:space="preserve"> ([1] Clause 5.4.7 - table 1 - 1a)</w:delText>
          </w:r>
          <w:r>
            <w:rPr>
              <w:webHidden/>
            </w:rPr>
            <w:tab/>
            <w:delText>46</w:delText>
          </w:r>
        </w:del>
      </w:ins>
    </w:p>
    <w:p w:rsidR="00743B33" w:rsidRDefault="00D20E06">
      <w:pPr>
        <w:pStyle w:val="TOC3"/>
        <w:rPr>
          <w:ins w:id="3430" w:author="Author"/>
          <w:del w:id="3431" w:author="Author"/>
          <w:rFonts w:asciiTheme="minorHAnsi" w:eastAsiaTheme="minorEastAsia" w:hAnsiTheme="minorHAnsi" w:cstheme="minorBidi"/>
          <w:sz w:val="22"/>
          <w:szCs w:val="22"/>
          <w:lang w:val="en-US" w:eastAsia="en-US"/>
        </w:rPr>
      </w:pPr>
      <w:ins w:id="3432" w:author="Author">
        <w:del w:id="3433" w:author="Author">
          <w:r>
            <w:rPr>
              <w:rStyle w:val="Hyperlink"/>
              <w14:scene3d>
                <w14:camera w14:prst="orthographicFront"/>
                <w14:lightRig w14:rig="threePt" w14:dir="t">
                  <w14:rot w14:lat="0" w14:lon="0" w14:rev="0"/>
                </w14:lightRig>
              </w14:scene3d>
            </w:rPr>
            <w:delText>4.8.16.</w:delText>
          </w:r>
          <w:r>
            <w:rPr>
              <w:rStyle w:val="Hyperlink"/>
            </w:rPr>
            <w:delText xml:space="preserve"> Rules_Defn_Decl_01</w:delText>
          </w:r>
          <w:r>
            <w:rPr>
              <w:rStyle w:val="Hyperlink"/>
              <w:lang w:eastAsia="ja-JP"/>
            </w:rPr>
            <w:delText>6</w:delText>
          </w:r>
          <w:r>
            <w:rPr>
              <w:rStyle w:val="Hyperlink"/>
            </w:rPr>
            <w:delText>([1] Clause 5.4.7 - table 1 - 1a)</w:delText>
          </w:r>
          <w:r>
            <w:rPr>
              <w:webHidden/>
            </w:rPr>
            <w:tab/>
            <w:delText>46</w:delText>
          </w:r>
        </w:del>
      </w:ins>
    </w:p>
    <w:p w:rsidR="00743B33" w:rsidRDefault="00D20E06">
      <w:pPr>
        <w:pStyle w:val="TOC3"/>
        <w:rPr>
          <w:ins w:id="3434" w:author="Author"/>
          <w:del w:id="3435" w:author="Author"/>
          <w:rFonts w:asciiTheme="minorHAnsi" w:eastAsiaTheme="minorEastAsia" w:hAnsiTheme="minorHAnsi" w:cstheme="minorBidi"/>
          <w:sz w:val="22"/>
          <w:szCs w:val="22"/>
          <w:lang w:val="en-US" w:eastAsia="en-US"/>
        </w:rPr>
      </w:pPr>
      <w:ins w:id="3436" w:author="Author">
        <w:del w:id="3437" w:author="Author">
          <w:r>
            <w:rPr>
              <w:rStyle w:val="Hyperlink"/>
              <w14:scene3d>
                <w14:camera w14:prst="orthographicFront"/>
                <w14:lightRig w14:rig="threePt" w14:dir="t">
                  <w14:rot w14:lat="0" w14:lon="0" w14:rev="0"/>
                </w14:lightRig>
              </w14:scene3d>
            </w:rPr>
            <w:delText>4.8.17.</w:delText>
          </w:r>
          <w:r>
            <w:rPr>
              <w:rStyle w:val="Hyperlink"/>
            </w:rPr>
            <w:delText xml:space="preserve"> Rules_Defn_Decl_01</w:delText>
          </w:r>
          <w:r>
            <w:rPr>
              <w:rStyle w:val="Hyperlink"/>
              <w:lang w:eastAsia="ja-JP"/>
            </w:rPr>
            <w:delText>7</w:delText>
          </w:r>
          <w:r>
            <w:rPr>
              <w:rStyle w:val="Hyperlink"/>
            </w:rPr>
            <w:delText xml:space="preserve"> ([1] Clause 5.4.7 - table 1 - 1a)</w:delText>
          </w:r>
          <w:r>
            <w:rPr>
              <w:webHidden/>
            </w:rPr>
            <w:tab/>
            <w:delText>47</w:delText>
          </w:r>
        </w:del>
      </w:ins>
    </w:p>
    <w:p w:rsidR="00743B33" w:rsidRDefault="00D20E06">
      <w:pPr>
        <w:pStyle w:val="TOC3"/>
        <w:rPr>
          <w:ins w:id="3438" w:author="Author"/>
          <w:del w:id="3439" w:author="Author"/>
          <w:rFonts w:asciiTheme="minorHAnsi" w:eastAsiaTheme="minorEastAsia" w:hAnsiTheme="minorHAnsi" w:cstheme="minorBidi"/>
          <w:sz w:val="22"/>
          <w:szCs w:val="22"/>
          <w:lang w:val="en-US" w:eastAsia="en-US"/>
        </w:rPr>
      </w:pPr>
      <w:ins w:id="3440" w:author="Author">
        <w:del w:id="3441" w:author="Author">
          <w:r>
            <w:rPr>
              <w:rStyle w:val="Hyperlink"/>
              <w14:scene3d>
                <w14:camera w14:prst="orthographicFront"/>
                <w14:lightRig w14:rig="threePt" w14:dir="t">
                  <w14:rot w14:lat="0" w14:lon="0" w14:rev="0"/>
                </w14:lightRig>
              </w14:scene3d>
            </w:rPr>
            <w:delText>4.8.18.</w:delText>
          </w:r>
          <w:r>
            <w:rPr>
              <w:rStyle w:val="Hyperlink"/>
            </w:rPr>
            <w:delText xml:space="preserve"> Rules_Defn_Decl_01</w:delText>
          </w:r>
          <w:r>
            <w:rPr>
              <w:rStyle w:val="Hyperlink"/>
              <w:lang w:eastAsia="ja-JP"/>
            </w:rPr>
            <w:delText>8</w:delText>
          </w:r>
          <w:r>
            <w:rPr>
              <w:rStyle w:val="Hyperlink"/>
            </w:rPr>
            <w:delText xml:space="preserve"> ([1] Claus</w:delText>
          </w:r>
          <w:r>
            <w:rPr>
              <w:rStyle w:val="Hyperlink"/>
            </w:rPr>
            <w:delText>e 5.4.7 - table 1 - 1c)</w:delText>
          </w:r>
          <w:r>
            <w:rPr>
              <w:webHidden/>
            </w:rPr>
            <w:tab/>
            <w:delText>47</w:delText>
          </w:r>
        </w:del>
      </w:ins>
    </w:p>
    <w:p w:rsidR="00743B33" w:rsidRDefault="00D20E06">
      <w:pPr>
        <w:pStyle w:val="TOC3"/>
        <w:rPr>
          <w:ins w:id="3442" w:author="Author"/>
          <w:del w:id="3443" w:author="Author"/>
          <w:rFonts w:asciiTheme="minorHAnsi" w:eastAsiaTheme="minorEastAsia" w:hAnsiTheme="minorHAnsi" w:cstheme="minorBidi"/>
          <w:sz w:val="22"/>
          <w:szCs w:val="22"/>
          <w:lang w:val="en-US" w:eastAsia="en-US"/>
        </w:rPr>
      </w:pPr>
      <w:ins w:id="3444" w:author="Author">
        <w:del w:id="3445" w:author="Author">
          <w:r>
            <w:rPr>
              <w:rStyle w:val="Hyperlink"/>
              <w14:scene3d>
                <w14:camera w14:prst="orthographicFront"/>
                <w14:lightRig w14:rig="threePt" w14:dir="t">
                  <w14:rot w14:lat="0" w14:lon="0" w14:rev="0"/>
                </w14:lightRig>
              </w14:scene3d>
            </w:rPr>
            <w:delText>4.8.19.</w:delText>
          </w:r>
          <w:r>
            <w:rPr>
              <w:rStyle w:val="Hyperlink"/>
            </w:rPr>
            <w:delText xml:space="preserve"> Rules_Defn_Decl_01</w:delText>
          </w:r>
          <w:r>
            <w:rPr>
              <w:rStyle w:val="Hyperlink"/>
              <w:lang w:eastAsia="ja-JP"/>
            </w:rPr>
            <w:delText>9</w:delText>
          </w:r>
          <w:r>
            <w:rPr>
              <w:rStyle w:val="Hyperlink"/>
            </w:rPr>
            <w:delText xml:space="preserve"> ([1] Clause 5.4.7 - table 1 - 1c)</w:delText>
          </w:r>
          <w:r>
            <w:rPr>
              <w:webHidden/>
            </w:rPr>
            <w:tab/>
            <w:delText>47</w:delText>
          </w:r>
        </w:del>
      </w:ins>
    </w:p>
    <w:p w:rsidR="00743B33" w:rsidRDefault="00D20E06">
      <w:pPr>
        <w:pStyle w:val="TOC3"/>
        <w:rPr>
          <w:ins w:id="3446" w:author="Author"/>
          <w:del w:id="3447" w:author="Author"/>
          <w:rFonts w:asciiTheme="minorHAnsi" w:eastAsiaTheme="minorEastAsia" w:hAnsiTheme="minorHAnsi" w:cstheme="minorBidi"/>
          <w:sz w:val="22"/>
          <w:szCs w:val="22"/>
          <w:lang w:val="en-US" w:eastAsia="en-US"/>
        </w:rPr>
      </w:pPr>
      <w:ins w:id="3448" w:author="Author">
        <w:del w:id="3449" w:author="Author">
          <w:r>
            <w:rPr>
              <w:rStyle w:val="Hyperlink"/>
              <w14:scene3d>
                <w14:camera w14:prst="orthographicFront"/>
                <w14:lightRig w14:rig="threePt" w14:dir="t">
                  <w14:rot w14:lat="0" w14:lon="0" w14:rev="0"/>
                </w14:lightRig>
              </w14:scene3d>
            </w:rPr>
            <w:delText>4.8.20.</w:delText>
          </w:r>
          <w:r>
            <w:rPr>
              <w:rStyle w:val="Hyperlink"/>
            </w:rPr>
            <w:delText xml:space="preserve"> Rules_Defn_Decl_020 ([1] Clause 8.4.4 - table 8 - 1d)</w:delText>
          </w:r>
          <w:r>
            <w:rPr>
              <w:webHidden/>
            </w:rPr>
            <w:tab/>
            <w:delText>47</w:delText>
          </w:r>
        </w:del>
      </w:ins>
    </w:p>
    <w:p w:rsidR="00743B33" w:rsidRDefault="00D20E06">
      <w:pPr>
        <w:pStyle w:val="TOC3"/>
        <w:rPr>
          <w:ins w:id="3450" w:author="Author"/>
          <w:del w:id="3451" w:author="Author"/>
          <w:rFonts w:asciiTheme="minorHAnsi" w:eastAsiaTheme="minorEastAsia" w:hAnsiTheme="minorHAnsi" w:cstheme="minorBidi"/>
          <w:sz w:val="22"/>
          <w:szCs w:val="22"/>
          <w:lang w:val="en-US" w:eastAsia="en-US"/>
        </w:rPr>
      </w:pPr>
      <w:ins w:id="3452" w:author="Author">
        <w:del w:id="3453" w:author="Author">
          <w:r>
            <w:rPr>
              <w:rStyle w:val="Hyperlink"/>
              <w14:scene3d>
                <w14:camera w14:prst="orthographicFront"/>
                <w14:lightRig w14:rig="threePt" w14:dir="t">
                  <w14:rot w14:lat="0" w14:lon="0" w14:rev="0"/>
                </w14:lightRig>
              </w14:scene3d>
            </w:rPr>
            <w:delText>4.8.21.</w:delText>
          </w:r>
          <w:r>
            <w:rPr>
              <w:rStyle w:val="Hyperlink"/>
            </w:rPr>
            <w:delText xml:space="preserve"> Rules_Defn_Decl_021</w:delText>
          </w:r>
          <w:r>
            <w:rPr>
              <w:webHidden/>
            </w:rPr>
            <w:tab/>
            <w:delText>48</w:delText>
          </w:r>
        </w:del>
      </w:ins>
    </w:p>
    <w:p w:rsidR="00743B33" w:rsidRDefault="00D20E06">
      <w:pPr>
        <w:pStyle w:val="TOC3"/>
        <w:rPr>
          <w:ins w:id="3454" w:author="Author"/>
          <w:del w:id="3455" w:author="Author"/>
          <w:rFonts w:asciiTheme="minorHAnsi" w:eastAsiaTheme="minorEastAsia" w:hAnsiTheme="minorHAnsi" w:cstheme="minorBidi"/>
          <w:sz w:val="22"/>
          <w:szCs w:val="22"/>
          <w:lang w:val="en-US" w:eastAsia="en-US"/>
        </w:rPr>
      </w:pPr>
      <w:ins w:id="3456" w:author="Author">
        <w:del w:id="3457" w:author="Author">
          <w:r>
            <w:rPr>
              <w:rStyle w:val="Hyperlink"/>
              <w14:scene3d>
                <w14:camera w14:prst="orthographicFront"/>
                <w14:lightRig w14:rig="threePt" w14:dir="t">
                  <w14:rot w14:lat="0" w14:lon="0" w14:rev="0"/>
                </w14:lightRig>
              </w14:scene3d>
            </w:rPr>
            <w:delText>4.8.22.</w:delText>
          </w:r>
          <w:r>
            <w:rPr>
              <w:rStyle w:val="Hyperlink"/>
            </w:rPr>
            <w:delText xml:space="preserve"> Rules_Defn_Decl_022</w:delText>
          </w:r>
          <w:r>
            <w:rPr>
              <w:webHidden/>
            </w:rPr>
            <w:tab/>
            <w:delText>48</w:delText>
          </w:r>
        </w:del>
      </w:ins>
    </w:p>
    <w:p w:rsidR="00743B33" w:rsidRDefault="00D20E06">
      <w:pPr>
        <w:pStyle w:val="TOC3"/>
        <w:rPr>
          <w:ins w:id="3458" w:author="Author"/>
          <w:del w:id="3459" w:author="Author"/>
          <w:rFonts w:asciiTheme="minorHAnsi" w:eastAsiaTheme="minorEastAsia" w:hAnsiTheme="minorHAnsi" w:cstheme="minorBidi"/>
          <w:sz w:val="22"/>
          <w:szCs w:val="22"/>
          <w:lang w:val="en-US" w:eastAsia="en-US"/>
        </w:rPr>
      </w:pPr>
      <w:ins w:id="3460" w:author="Author">
        <w:del w:id="3461" w:author="Author">
          <w:r>
            <w:rPr>
              <w:rStyle w:val="Hyperlink"/>
              <w14:scene3d>
                <w14:camera w14:prst="orthographicFront"/>
                <w14:lightRig w14:rig="threePt" w14:dir="t">
                  <w14:rot w14:lat="0" w14:lon="0" w14:rev="0"/>
                </w14:lightRig>
              </w14:scene3d>
            </w:rPr>
            <w:delText>4.8.23.</w:delText>
          </w:r>
          <w:r>
            <w:rPr>
              <w:rStyle w:val="Hyperlink"/>
            </w:rPr>
            <w:delText xml:space="preserve"> Rules_Defn_Decl_023</w:delText>
          </w:r>
          <w:r>
            <w:rPr>
              <w:webHidden/>
            </w:rPr>
            <w:tab/>
            <w:delText>49</w:delText>
          </w:r>
        </w:del>
      </w:ins>
    </w:p>
    <w:p w:rsidR="00743B33" w:rsidRDefault="00D20E06">
      <w:pPr>
        <w:pStyle w:val="TOC3"/>
        <w:rPr>
          <w:ins w:id="3462" w:author="Author"/>
          <w:del w:id="3463" w:author="Author"/>
          <w:rFonts w:asciiTheme="minorHAnsi" w:eastAsiaTheme="minorEastAsia" w:hAnsiTheme="minorHAnsi" w:cstheme="minorBidi"/>
          <w:sz w:val="22"/>
          <w:szCs w:val="22"/>
          <w:lang w:val="en-US" w:eastAsia="en-US"/>
        </w:rPr>
      </w:pPr>
      <w:ins w:id="3464" w:author="Author">
        <w:del w:id="3465" w:author="Author">
          <w:r>
            <w:rPr>
              <w:rStyle w:val="Hyperlink"/>
              <w14:scene3d>
                <w14:camera w14:prst="orthographicFront"/>
                <w14:lightRig w14:rig="threePt" w14:dir="t">
                  <w14:rot w14:lat="0" w14:lon="0" w14:rev="0"/>
                </w14:lightRig>
              </w14:scene3d>
            </w:rPr>
            <w:delText>4.8.24.</w:delText>
          </w:r>
          <w:r>
            <w:rPr>
              <w:rStyle w:val="Hyperlink"/>
            </w:rPr>
            <w:delText xml:space="preserve"> Rules_Defn_Decl_02</w:delText>
          </w:r>
          <w:r>
            <w:rPr>
              <w:rStyle w:val="Hyperlink"/>
              <w:lang w:eastAsia="ja-JP"/>
            </w:rPr>
            <w:delText>4</w:delText>
          </w:r>
          <w:r>
            <w:rPr>
              <w:webHidden/>
            </w:rPr>
            <w:tab/>
            <w:delText>49</w:delText>
          </w:r>
        </w:del>
      </w:ins>
    </w:p>
    <w:p w:rsidR="00743B33" w:rsidRDefault="00D20E06">
      <w:pPr>
        <w:pStyle w:val="TOC3"/>
        <w:rPr>
          <w:ins w:id="3466" w:author="Author"/>
          <w:del w:id="3467" w:author="Author"/>
          <w:rFonts w:asciiTheme="minorHAnsi" w:eastAsiaTheme="minorEastAsia" w:hAnsiTheme="minorHAnsi" w:cstheme="minorBidi"/>
          <w:sz w:val="22"/>
          <w:szCs w:val="22"/>
          <w:lang w:val="en-US" w:eastAsia="en-US"/>
        </w:rPr>
      </w:pPr>
      <w:ins w:id="3468" w:author="Author">
        <w:del w:id="3469" w:author="Author">
          <w:r>
            <w:rPr>
              <w:rStyle w:val="Hyperlink"/>
              <w14:scene3d>
                <w14:camera w14:prst="orthographicFront"/>
                <w14:lightRig w14:rig="threePt" w14:dir="t">
                  <w14:rot w14:lat="0" w14:lon="0" w14:rev="0"/>
                </w14:lightRig>
              </w14:scene3d>
            </w:rPr>
            <w:delText>4.8.25.</w:delText>
          </w:r>
          <w:r>
            <w:rPr>
              <w:rStyle w:val="Hyperlink"/>
            </w:rPr>
            <w:delText xml:space="preserve"> Rules_Defn_Decl_02</w:delText>
          </w:r>
          <w:r>
            <w:rPr>
              <w:rStyle w:val="Hyperlink"/>
              <w:lang w:eastAsia="ja-JP"/>
            </w:rPr>
            <w:delText>5</w:delText>
          </w:r>
          <w:r>
            <w:rPr>
              <w:webHidden/>
            </w:rPr>
            <w:tab/>
            <w:delText>50</w:delText>
          </w:r>
        </w:del>
      </w:ins>
    </w:p>
    <w:p w:rsidR="00743B33" w:rsidRDefault="00D20E06">
      <w:pPr>
        <w:pStyle w:val="TOC3"/>
        <w:rPr>
          <w:ins w:id="3470" w:author="Author"/>
          <w:del w:id="3471" w:author="Author"/>
          <w:rFonts w:asciiTheme="minorHAnsi" w:eastAsiaTheme="minorEastAsia" w:hAnsiTheme="minorHAnsi" w:cstheme="minorBidi"/>
          <w:sz w:val="22"/>
          <w:szCs w:val="22"/>
          <w:lang w:val="en-US" w:eastAsia="en-US"/>
        </w:rPr>
      </w:pPr>
      <w:ins w:id="3472" w:author="Author">
        <w:del w:id="3473" w:author="Author">
          <w:r>
            <w:rPr>
              <w:rStyle w:val="Hyperlink"/>
              <w14:scene3d>
                <w14:camera w14:prst="orthographicFront"/>
                <w14:lightRig w14:rig="threePt" w14:dir="t">
                  <w14:rot w14:lat="0" w14:lon="0" w14:rev="0"/>
                </w14:lightRig>
              </w14:scene3d>
            </w:rPr>
            <w:delText>4.8.26.</w:delText>
          </w:r>
          <w:r>
            <w:rPr>
              <w:rStyle w:val="Hyperlink"/>
            </w:rPr>
            <w:delText xml:space="preserve"> Rules_Defn_Decl_02</w:delText>
          </w:r>
          <w:r>
            <w:rPr>
              <w:rStyle w:val="Hyperlink"/>
              <w:lang w:eastAsia="ja-JP"/>
            </w:rPr>
            <w:delText>6</w:delText>
          </w:r>
          <w:r>
            <w:rPr>
              <w:webHidden/>
            </w:rPr>
            <w:tab/>
            <w:delText>50</w:delText>
          </w:r>
        </w:del>
      </w:ins>
    </w:p>
    <w:p w:rsidR="00743B33" w:rsidRDefault="00D20E06">
      <w:pPr>
        <w:pStyle w:val="TOC3"/>
        <w:rPr>
          <w:ins w:id="3474" w:author="Author"/>
          <w:del w:id="3475" w:author="Author"/>
          <w:rFonts w:asciiTheme="minorHAnsi" w:eastAsiaTheme="minorEastAsia" w:hAnsiTheme="minorHAnsi" w:cstheme="minorBidi"/>
          <w:sz w:val="22"/>
          <w:szCs w:val="22"/>
          <w:lang w:val="en-US" w:eastAsia="en-US"/>
        </w:rPr>
      </w:pPr>
      <w:ins w:id="3476" w:author="Author">
        <w:del w:id="3477" w:author="Author">
          <w:r>
            <w:rPr>
              <w:rStyle w:val="Hyperlink"/>
              <w14:scene3d>
                <w14:camera w14:prst="orthographicFront"/>
                <w14:lightRig w14:rig="threePt" w14:dir="t">
                  <w14:rot w14:lat="0" w14:lon="0" w14:rev="0"/>
                </w14:lightRig>
              </w14:scene3d>
            </w:rPr>
            <w:delText>4.8.27.</w:delText>
          </w:r>
          <w:r>
            <w:rPr>
              <w:rStyle w:val="Hyperlink"/>
            </w:rPr>
            <w:delText xml:space="preserve"> Rules_Defn_Decl_027</w:delText>
          </w:r>
          <w:r>
            <w:rPr>
              <w:webHidden/>
            </w:rPr>
            <w:tab/>
            <w:delText>50</w:delText>
          </w:r>
        </w:del>
      </w:ins>
    </w:p>
    <w:p w:rsidR="00743B33" w:rsidRDefault="00D20E06">
      <w:pPr>
        <w:pStyle w:val="TOC3"/>
        <w:rPr>
          <w:ins w:id="3478" w:author="Author"/>
          <w:del w:id="3479" w:author="Author"/>
          <w:rFonts w:asciiTheme="minorHAnsi" w:eastAsiaTheme="minorEastAsia" w:hAnsiTheme="minorHAnsi" w:cstheme="minorBidi"/>
          <w:sz w:val="22"/>
          <w:szCs w:val="22"/>
          <w:lang w:val="en-US" w:eastAsia="en-US"/>
        </w:rPr>
      </w:pPr>
      <w:ins w:id="3480" w:author="Author">
        <w:del w:id="3481" w:author="Author">
          <w:r>
            <w:rPr>
              <w:rStyle w:val="Hyperlink"/>
              <w14:scene3d>
                <w14:camera w14:prst="orthographicFront"/>
                <w14:lightRig w14:rig="threePt" w14:dir="t">
                  <w14:rot w14:lat="0" w14:lon="0" w14:rev="0"/>
                </w14:lightRig>
              </w14:scene3d>
            </w:rPr>
            <w:delText>4.8.28.</w:delText>
          </w:r>
          <w:r>
            <w:rPr>
              <w:rStyle w:val="Hyperlink"/>
            </w:rPr>
            <w:delText xml:space="preserve"> Rules_Defn_Decl_027</w:delText>
          </w:r>
          <w:r>
            <w:rPr>
              <w:webHidden/>
            </w:rPr>
            <w:tab/>
            <w:delText>51</w:delText>
          </w:r>
        </w:del>
      </w:ins>
    </w:p>
    <w:p w:rsidR="00743B33" w:rsidRDefault="00D20E06">
      <w:pPr>
        <w:pStyle w:val="TOC2"/>
        <w:rPr>
          <w:ins w:id="3482" w:author="Author"/>
          <w:del w:id="3483" w:author="Author"/>
          <w:rFonts w:asciiTheme="minorHAnsi" w:eastAsiaTheme="minorEastAsia" w:hAnsiTheme="minorHAnsi" w:cstheme="minorBidi"/>
          <w:b w:val="0"/>
          <w:iCs w:val="0"/>
          <w:noProof/>
          <w:sz w:val="22"/>
          <w:szCs w:val="22"/>
          <w:lang w:val="en-US" w:eastAsia="en-US"/>
        </w:rPr>
      </w:pPr>
      <w:ins w:id="3484" w:author="Author">
        <w:del w:id="3485" w:author="Author">
          <w:r>
            <w:rPr>
              <w:rStyle w:val="Hyperlink"/>
              <w:b w:val="0"/>
              <w:iCs w:val="0"/>
              <w:noProof/>
            </w:rPr>
            <w:delText>4.9. Initialization</w:delText>
          </w:r>
          <w:r>
            <w:rPr>
              <w:noProof/>
              <w:webHidden/>
            </w:rPr>
            <w:tab/>
            <w:delText>51</w:delText>
          </w:r>
        </w:del>
      </w:ins>
    </w:p>
    <w:p w:rsidR="00743B33" w:rsidRDefault="00D20E06">
      <w:pPr>
        <w:pStyle w:val="TOC3"/>
        <w:rPr>
          <w:ins w:id="3486" w:author="Author"/>
          <w:del w:id="3487" w:author="Author"/>
          <w:rFonts w:asciiTheme="minorHAnsi" w:eastAsiaTheme="minorEastAsia" w:hAnsiTheme="minorHAnsi" w:cstheme="minorBidi"/>
          <w:sz w:val="22"/>
          <w:szCs w:val="22"/>
          <w:lang w:val="en-US" w:eastAsia="en-US"/>
        </w:rPr>
      </w:pPr>
      <w:ins w:id="3488" w:author="Author">
        <w:del w:id="3489" w:author="Author">
          <w:r>
            <w:rPr>
              <w:rStyle w:val="Hyperlink"/>
              <w14:scene3d>
                <w14:camera w14:prst="orthographicFront"/>
                <w14:lightRig w14:rig="threePt" w14:dir="t">
                  <w14:rot w14:lat="0" w14:lon="0" w14:rev="0"/>
                </w14:lightRig>
              </w14:scene3d>
            </w:rPr>
            <w:delText>4.9.1.</w:delText>
          </w:r>
          <w:r>
            <w:rPr>
              <w:rStyle w:val="Hyperlink"/>
            </w:rPr>
            <w:delText xml:space="preserve"> Rules_Init_001 ([1] Clause 8.4.4 - table 8 - 1c)</w:delText>
          </w:r>
          <w:r>
            <w:rPr>
              <w:webHidden/>
            </w:rPr>
            <w:tab/>
            <w:delText>51</w:delText>
          </w:r>
        </w:del>
      </w:ins>
    </w:p>
    <w:p w:rsidR="00743B33" w:rsidRDefault="00D20E06">
      <w:pPr>
        <w:pStyle w:val="TOC3"/>
        <w:rPr>
          <w:ins w:id="3490" w:author="Author"/>
          <w:del w:id="3491" w:author="Author"/>
          <w:rFonts w:asciiTheme="minorHAnsi" w:eastAsiaTheme="minorEastAsia" w:hAnsiTheme="minorHAnsi" w:cstheme="minorBidi"/>
          <w:sz w:val="22"/>
          <w:szCs w:val="22"/>
          <w:lang w:val="en-US" w:eastAsia="en-US"/>
        </w:rPr>
      </w:pPr>
      <w:ins w:id="3492" w:author="Author">
        <w:del w:id="3493" w:author="Author">
          <w:r>
            <w:rPr>
              <w:rStyle w:val="Hyperlink"/>
              <w14:scene3d>
                <w14:camera w14:prst="orthographicFront"/>
                <w14:lightRig w14:rig="threePt" w14:dir="t">
                  <w14:rot w14:lat="0" w14:lon="0" w14:rev="0"/>
                </w14:lightRig>
              </w14:scene3d>
            </w:rPr>
            <w:delText>4.9.2.</w:delText>
          </w:r>
          <w:r>
            <w:rPr>
              <w:rStyle w:val="Hyperlink"/>
            </w:rPr>
            <w:delText xml:space="preserve"> Rules_Init_002</w:delText>
          </w:r>
          <w:r>
            <w:rPr>
              <w:webHidden/>
            </w:rPr>
            <w:tab/>
            <w:delText>51</w:delText>
          </w:r>
        </w:del>
      </w:ins>
    </w:p>
    <w:p w:rsidR="00743B33" w:rsidRDefault="00D20E06">
      <w:pPr>
        <w:pStyle w:val="TOC2"/>
        <w:rPr>
          <w:ins w:id="3494" w:author="Author"/>
          <w:del w:id="3495" w:author="Author"/>
          <w:rFonts w:asciiTheme="minorHAnsi" w:eastAsiaTheme="minorEastAsia" w:hAnsiTheme="minorHAnsi" w:cstheme="minorBidi"/>
          <w:b w:val="0"/>
          <w:iCs w:val="0"/>
          <w:noProof/>
          <w:sz w:val="22"/>
          <w:szCs w:val="22"/>
          <w:lang w:val="en-US" w:eastAsia="en-US"/>
        </w:rPr>
      </w:pPr>
      <w:ins w:id="3496" w:author="Author">
        <w:del w:id="3497" w:author="Author">
          <w:r>
            <w:rPr>
              <w:rStyle w:val="Hyperlink"/>
              <w:b w:val="0"/>
              <w:iCs w:val="0"/>
              <w:noProof/>
            </w:rPr>
            <w:delText>4.10. Control Statement Expressions</w:delText>
          </w:r>
          <w:r>
            <w:rPr>
              <w:noProof/>
              <w:webHidden/>
            </w:rPr>
            <w:tab/>
            <w:delText>51</w:delText>
          </w:r>
        </w:del>
      </w:ins>
    </w:p>
    <w:p w:rsidR="00743B33" w:rsidRDefault="00D20E06">
      <w:pPr>
        <w:pStyle w:val="TOC3"/>
        <w:rPr>
          <w:ins w:id="3498" w:author="Author"/>
          <w:del w:id="3499" w:author="Author"/>
          <w:rFonts w:asciiTheme="minorHAnsi" w:eastAsiaTheme="minorEastAsia" w:hAnsiTheme="minorHAnsi" w:cstheme="minorBidi"/>
          <w:sz w:val="22"/>
          <w:szCs w:val="22"/>
          <w:lang w:val="en-US" w:eastAsia="en-US"/>
        </w:rPr>
      </w:pPr>
      <w:ins w:id="3500" w:author="Author">
        <w:del w:id="3501" w:author="Author">
          <w:r>
            <w:rPr>
              <w:rStyle w:val="Hyperlink"/>
              <w14:scene3d>
                <w14:camera w14:prst="orthographicFront"/>
                <w14:lightRig w14:rig="threePt" w14:dir="t">
                  <w14:rot w14:lat="0" w14:lon="0" w14:rev="0"/>
                </w14:lightRig>
              </w14:scene3d>
            </w:rPr>
            <w:delText>4.10.1.</w:delText>
          </w:r>
          <w:r>
            <w:rPr>
              <w:rStyle w:val="Hyperlink"/>
            </w:rPr>
            <w:delText xml:space="preserve"> Rules_Expr_001 ([1] Clause 5.4.7 - table 1 – 1d)</w:delText>
          </w:r>
          <w:r>
            <w:rPr>
              <w:webHidden/>
            </w:rPr>
            <w:tab/>
            <w:delText>51</w:delText>
          </w:r>
        </w:del>
      </w:ins>
    </w:p>
    <w:p w:rsidR="00743B33" w:rsidRDefault="00D20E06">
      <w:pPr>
        <w:pStyle w:val="TOC3"/>
        <w:rPr>
          <w:ins w:id="3502" w:author="Author"/>
          <w:del w:id="3503" w:author="Author"/>
          <w:rFonts w:asciiTheme="minorHAnsi" w:eastAsiaTheme="minorEastAsia" w:hAnsiTheme="minorHAnsi" w:cstheme="minorBidi"/>
          <w:sz w:val="22"/>
          <w:szCs w:val="22"/>
          <w:lang w:val="en-US" w:eastAsia="en-US"/>
        </w:rPr>
      </w:pPr>
      <w:ins w:id="3504" w:author="Author">
        <w:del w:id="3505" w:author="Author">
          <w:r>
            <w:rPr>
              <w:rStyle w:val="Hyperlink"/>
              <w14:scene3d>
                <w14:camera w14:prst="orthographicFront"/>
                <w14:lightRig w14:rig="threePt" w14:dir="t">
                  <w14:rot w14:lat="0" w14:lon="0" w14:rev="0"/>
                </w14:lightRig>
              </w14:scene3d>
            </w:rPr>
            <w:delText>4.10.2.</w:delText>
          </w:r>
          <w:r>
            <w:rPr>
              <w:rStyle w:val="Hyperlink"/>
            </w:rPr>
            <w:delText xml:space="preserve"> Rules_Expr_002 ([1] Clause 5.4.7 - table 1 – 1a)</w:delText>
          </w:r>
          <w:r>
            <w:rPr>
              <w:webHidden/>
            </w:rPr>
            <w:tab/>
            <w:delText>52</w:delText>
          </w:r>
        </w:del>
      </w:ins>
    </w:p>
    <w:p w:rsidR="00743B33" w:rsidRDefault="00D20E06">
      <w:pPr>
        <w:pStyle w:val="TOC3"/>
        <w:rPr>
          <w:ins w:id="3506" w:author="Author"/>
          <w:del w:id="3507" w:author="Author"/>
          <w:rFonts w:asciiTheme="minorHAnsi" w:eastAsiaTheme="minorEastAsia" w:hAnsiTheme="minorHAnsi" w:cstheme="minorBidi"/>
          <w:sz w:val="22"/>
          <w:szCs w:val="22"/>
          <w:lang w:val="en-US" w:eastAsia="en-US"/>
        </w:rPr>
      </w:pPr>
      <w:ins w:id="3508" w:author="Author">
        <w:del w:id="3509" w:author="Author">
          <w:r>
            <w:rPr>
              <w:rStyle w:val="Hyperlink"/>
              <w14:scene3d>
                <w14:camera w14:prst="orthographicFront"/>
                <w14:lightRig w14:rig="threePt" w14:dir="t">
                  <w14:rot w14:lat="0" w14:lon="0" w14:rev="0"/>
                </w14:lightRig>
              </w14:scene3d>
            </w:rPr>
            <w:delText>4.10.3.</w:delText>
          </w:r>
          <w:r>
            <w:rPr>
              <w:rStyle w:val="Hyperlink"/>
            </w:rPr>
            <w:delText xml:space="preserve"> Rules_Expr_003 ([1] Clause 5.4.7 - table 1 – 1d)</w:delText>
          </w:r>
          <w:r>
            <w:rPr>
              <w:webHidden/>
            </w:rPr>
            <w:tab/>
            <w:delText>52</w:delText>
          </w:r>
        </w:del>
      </w:ins>
    </w:p>
    <w:p w:rsidR="00743B33" w:rsidRDefault="00D20E06">
      <w:pPr>
        <w:pStyle w:val="TOC3"/>
        <w:rPr>
          <w:ins w:id="3510" w:author="Author"/>
          <w:del w:id="3511" w:author="Author"/>
          <w:rFonts w:asciiTheme="minorHAnsi" w:eastAsiaTheme="minorEastAsia" w:hAnsiTheme="minorHAnsi" w:cstheme="minorBidi"/>
          <w:sz w:val="22"/>
          <w:szCs w:val="22"/>
          <w:lang w:val="en-US" w:eastAsia="en-US"/>
        </w:rPr>
      </w:pPr>
      <w:ins w:id="3512" w:author="Author">
        <w:del w:id="3513" w:author="Author">
          <w:r>
            <w:rPr>
              <w:rStyle w:val="Hyperlink"/>
              <w14:scene3d>
                <w14:camera w14:prst="orthographicFront"/>
                <w14:lightRig w14:rig="threePt" w14:dir="t">
                  <w14:rot w14:lat="0" w14:lon="0" w14:rev="0"/>
                </w14:lightRig>
              </w14:scene3d>
            </w:rPr>
            <w:delText>4.10.4.</w:delText>
          </w:r>
          <w:r>
            <w:rPr>
              <w:rStyle w:val="Hyperlink"/>
            </w:rPr>
            <w:delText xml:space="preserve"> Rules_Expr</w:delText>
          </w:r>
          <w:r>
            <w:rPr>
              <w:rStyle w:val="Hyperlink"/>
            </w:rPr>
            <w:delText>_004 ([1] Clause 5.4.7 - table 1 - 1d)</w:delText>
          </w:r>
          <w:r>
            <w:rPr>
              <w:webHidden/>
            </w:rPr>
            <w:tab/>
            <w:delText>52</w:delText>
          </w:r>
        </w:del>
      </w:ins>
    </w:p>
    <w:p w:rsidR="00743B33" w:rsidRDefault="00D20E06">
      <w:pPr>
        <w:pStyle w:val="TOC3"/>
        <w:rPr>
          <w:ins w:id="3514" w:author="Author"/>
          <w:del w:id="3515" w:author="Author"/>
          <w:rFonts w:asciiTheme="minorHAnsi" w:eastAsiaTheme="minorEastAsia" w:hAnsiTheme="minorHAnsi" w:cstheme="minorBidi"/>
          <w:sz w:val="22"/>
          <w:szCs w:val="22"/>
          <w:lang w:val="en-US" w:eastAsia="en-US"/>
        </w:rPr>
      </w:pPr>
      <w:ins w:id="3516" w:author="Author">
        <w:del w:id="3517" w:author="Author">
          <w:r>
            <w:rPr>
              <w:rStyle w:val="Hyperlink"/>
              <w14:scene3d>
                <w14:camera w14:prst="orthographicFront"/>
                <w14:lightRig w14:rig="threePt" w14:dir="t">
                  <w14:rot w14:lat="0" w14:lon="0" w14:rev="0"/>
                </w14:lightRig>
              </w14:scene3d>
            </w:rPr>
            <w:delText>4.10.5.</w:delText>
          </w:r>
          <w:r>
            <w:rPr>
              <w:rStyle w:val="Hyperlink"/>
            </w:rPr>
            <w:delText xml:space="preserve"> Rules_Expr_005 ([1] Clause 5.4.7 - table 1 - 1e)</w:delText>
          </w:r>
          <w:r>
            <w:rPr>
              <w:webHidden/>
            </w:rPr>
            <w:tab/>
            <w:delText>53</w:delText>
          </w:r>
        </w:del>
      </w:ins>
    </w:p>
    <w:p w:rsidR="00743B33" w:rsidRDefault="00D20E06">
      <w:pPr>
        <w:pStyle w:val="TOC3"/>
        <w:rPr>
          <w:ins w:id="3518" w:author="Author"/>
          <w:del w:id="3519" w:author="Author"/>
          <w:rFonts w:asciiTheme="minorHAnsi" w:eastAsiaTheme="minorEastAsia" w:hAnsiTheme="minorHAnsi" w:cstheme="minorBidi"/>
          <w:sz w:val="22"/>
          <w:szCs w:val="22"/>
          <w:lang w:val="en-US" w:eastAsia="en-US"/>
        </w:rPr>
      </w:pPr>
      <w:ins w:id="3520" w:author="Author">
        <w:del w:id="3521" w:author="Author">
          <w:r>
            <w:rPr>
              <w:rStyle w:val="Hyperlink"/>
              <w14:scene3d>
                <w14:camera w14:prst="orthographicFront"/>
                <w14:lightRig w14:rig="threePt" w14:dir="t">
                  <w14:rot w14:lat="0" w14:lon="0" w14:rev="0"/>
                </w14:lightRig>
              </w14:scene3d>
            </w:rPr>
            <w:delText>4.10.6.</w:delText>
          </w:r>
          <w:r>
            <w:rPr>
              <w:rStyle w:val="Hyperlink"/>
            </w:rPr>
            <w:delText xml:space="preserve"> Rules_Expr_006</w:delText>
          </w:r>
          <w:r>
            <w:rPr>
              <w:webHidden/>
            </w:rPr>
            <w:tab/>
            <w:delText>53</w:delText>
          </w:r>
        </w:del>
      </w:ins>
    </w:p>
    <w:p w:rsidR="00743B33" w:rsidRDefault="00D20E06">
      <w:pPr>
        <w:pStyle w:val="TOC3"/>
        <w:rPr>
          <w:ins w:id="3522" w:author="Author"/>
          <w:del w:id="3523" w:author="Author"/>
          <w:rFonts w:asciiTheme="minorHAnsi" w:eastAsiaTheme="minorEastAsia" w:hAnsiTheme="minorHAnsi" w:cstheme="minorBidi"/>
          <w:sz w:val="22"/>
          <w:szCs w:val="22"/>
          <w:lang w:val="en-US" w:eastAsia="en-US"/>
        </w:rPr>
      </w:pPr>
      <w:ins w:id="3524" w:author="Author">
        <w:del w:id="3525" w:author="Author">
          <w:r>
            <w:rPr>
              <w:rStyle w:val="Hyperlink"/>
              <w14:scene3d>
                <w14:camera w14:prst="orthographicFront"/>
                <w14:lightRig w14:rig="threePt" w14:dir="t">
                  <w14:rot w14:lat="0" w14:lon="0" w14:rev="0"/>
                </w14:lightRig>
              </w14:scene3d>
            </w:rPr>
            <w:delText>4.10.7.</w:delText>
          </w:r>
          <w:r>
            <w:rPr>
              <w:rStyle w:val="Hyperlink"/>
            </w:rPr>
            <w:delText xml:space="preserve"> Rules_Expr_00</w:delText>
          </w:r>
          <w:r>
            <w:rPr>
              <w:rStyle w:val="Hyperlink"/>
              <w:lang w:eastAsia="ja-JP"/>
            </w:rPr>
            <w:delText>7</w:delText>
          </w:r>
          <w:r>
            <w:rPr>
              <w:rStyle w:val="Hyperlink"/>
            </w:rPr>
            <w:delText xml:space="preserve"> ([1] Clause 5.4.7 - table 1 - 1d)</w:delText>
          </w:r>
          <w:r>
            <w:rPr>
              <w:webHidden/>
            </w:rPr>
            <w:tab/>
            <w:delText>53</w:delText>
          </w:r>
        </w:del>
      </w:ins>
    </w:p>
    <w:p w:rsidR="00743B33" w:rsidRDefault="00D20E06">
      <w:pPr>
        <w:pStyle w:val="TOC3"/>
        <w:rPr>
          <w:ins w:id="3526" w:author="Author"/>
          <w:del w:id="3527" w:author="Author"/>
          <w:rFonts w:asciiTheme="minorHAnsi" w:eastAsiaTheme="minorEastAsia" w:hAnsiTheme="minorHAnsi" w:cstheme="minorBidi"/>
          <w:sz w:val="22"/>
          <w:szCs w:val="22"/>
          <w:lang w:val="en-US" w:eastAsia="en-US"/>
        </w:rPr>
      </w:pPr>
      <w:ins w:id="3528" w:author="Author">
        <w:del w:id="3529" w:author="Author">
          <w:r>
            <w:rPr>
              <w:rStyle w:val="Hyperlink"/>
              <w14:scene3d>
                <w14:camera w14:prst="orthographicFront"/>
                <w14:lightRig w14:rig="threePt" w14:dir="t">
                  <w14:rot w14:lat="0" w14:lon="0" w14:rev="0"/>
                </w14:lightRig>
              </w14:scene3d>
            </w:rPr>
            <w:delText>4.10.8.</w:delText>
          </w:r>
          <w:r>
            <w:rPr>
              <w:rStyle w:val="Hyperlink"/>
            </w:rPr>
            <w:delText xml:space="preserve"> Rules_Expr_008</w:delText>
          </w:r>
          <w:r>
            <w:rPr>
              <w:webHidden/>
            </w:rPr>
            <w:tab/>
            <w:delText>53</w:delText>
          </w:r>
        </w:del>
      </w:ins>
    </w:p>
    <w:p w:rsidR="00743B33" w:rsidRDefault="00D20E06">
      <w:pPr>
        <w:pStyle w:val="TOC3"/>
        <w:rPr>
          <w:ins w:id="3530" w:author="Author"/>
          <w:del w:id="3531" w:author="Author"/>
          <w:rFonts w:asciiTheme="minorHAnsi" w:eastAsiaTheme="minorEastAsia" w:hAnsiTheme="minorHAnsi" w:cstheme="minorBidi"/>
          <w:sz w:val="22"/>
          <w:szCs w:val="22"/>
          <w:lang w:val="en-US" w:eastAsia="en-US"/>
        </w:rPr>
      </w:pPr>
      <w:ins w:id="3532" w:author="Author">
        <w:del w:id="3533" w:author="Author">
          <w:r>
            <w:rPr>
              <w:rStyle w:val="Hyperlink"/>
              <w14:scene3d>
                <w14:camera w14:prst="orthographicFront"/>
                <w14:lightRig w14:rig="threePt" w14:dir="t">
                  <w14:rot w14:lat="0" w14:lon="0" w14:rev="0"/>
                </w14:lightRig>
              </w14:scene3d>
            </w:rPr>
            <w:delText>4.10.9.</w:delText>
          </w:r>
          <w:r>
            <w:rPr>
              <w:rStyle w:val="Hyperlink"/>
            </w:rPr>
            <w:delText xml:space="preserve"> Rules_Expr_00</w:delText>
          </w:r>
          <w:r>
            <w:rPr>
              <w:rStyle w:val="Hyperlink"/>
              <w:lang w:eastAsia="ja-JP"/>
            </w:rPr>
            <w:delText>9</w:delText>
          </w:r>
          <w:r>
            <w:rPr>
              <w:webHidden/>
            </w:rPr>
            <w:tab/>
            <w:delText>54</w:delText>
          </w:r>
        </w:del>
      </w:ins>
    </w:p>
    <w:p w:rsidR="00743B33" w:rsidRDefault="00D20E06">
      <w:pPr>
        <w:pStyle w:val="TOC3"/>
        <w:rPr>
          <w:ins w:id="3534" w:author="Author"/>
          <w:del w:id="3535" w:author="Author"/>
          <w:rFonts w:asciiTheme="minorHAnsi" w:eastAsiaTheme="minorEastAsia" w:hAnsiTheme="minorHAnsi" w:cstheme="minorBidi"/>
          <w:sz w:val="22"/>
          <w:szCs w:val="22"/>
          <w:lang w:val="en-US" w:eastAsia="en-US"/>
        </w:rPr>
      </w:pPr>
      <w:ins w:id="3536" w:author="Author">
        <w:del w:id="3537" w:author="Author">
          <w:r>
            <w:rPr>
              <w:rStyle w:val="Hyperlink"/>
              <w14:scene3d>
                <w14:camera w14:prst="orthographicFront"/>
                <w14:lightRig w14:rig="threePt" w14:dir="t">
                  <w14:rot w14:lat="0" w14:lon="0" w14:rev="0"/>
                </w14:lightRig>
              </w14:scene3d>
            </w:rPr>
            <w:delText>4.10.10.</w:delText>
          </w:r>
          <w:r>
            <w:rPr>
              <w:rStyle w:val="Hyperlink"/>
            </w:rPr>
            <w:delText xml:space="preserve"> Rules_Expr_0</w:delText>
          </w:r>
          <w:r>
            <w:rPr>
              <w:rStyle w:val="Hyperlink"/>
              <w:lang w:eastAsia="ja-JP"/>
            </w:rPr>
            <w:delText>10</w:delText>
          </w:r>
          <w:r>
            <w:rPr>
              <w:webHidden/>
            </w:rPr>
            <w:tab/>
            <w:delText>54</w:delText>
          </w:r>
        </w:del>
      </w:ins>
    </w:p>
    <w:p w:rsidR="00743B33" w:rsidRDefault="00D20E06">
      <w:pPr>
        <w:pStyle w:val="TOC3"/>
        <w:rPr>
          <w:ins w:id="3538" w:author="Author"/>
          <w:del w:id="3539" w:author="Author"/>
          <w:rFonts w:asciiTheme="minorHAnsi" w:eastAsiaTheme="minorEastAsia" w:hAnsiTheme="minorHAnsi" w:cstheme="minorBidi"/>
          <w:sz w:val="22"/>
          <w:szCs w:val="22"/>
          <w:lang w:val="en-US" w:eastAsia="en-US"/>
        </w:rPr>
      </w:pPr>
      <w:ins w:id="3540" w:author="Author">
        <w:del w:id="3541" w:author="Author">
          <w:r>
            <w:rPr>
              <w:rStyle w:val="Hyperlink"/>
              <w14:scene3d>
                <w14:camera w14:prst="orthographicFront"/>
                <w14:lightRig w14:rig="threePt" w14:dir="t">
                  <w14:rot w14:lat="0" w14:lon="0" w14:rev="0"/>
                </w14:lightRig>
              </w14:scene3d>
            </w:rPr>
            <w:delText>4.10.11.</w:delText>
          </w:r>
          <w:r>
            <w:rPr>
              <w:rStyle w:val="Hyperlink"/>
            </w:rPr>
            <w:delText xml:space="preserve"> Rules_Expr_01</w:delText>
          </w:r>
          <w:r>
            <w:rPr>
              <w:rStyle w:val="Hyperlink"/>
              <w:lang w:eastAsia="ja-JP"/>
            </w:rPr>
            <w:delText>1</w:delText>
          </w:r>
          <w:r>
            <w:rPr>
              <w:rStyle w:val="Hyperlink"/>
            </w:rPr>
            <w:delText xml:space="preserve"> ([1] Clause 8.4.4 - table 8 – 1b)</w:delText>
          </w:r>
          <w:r>
            <w:rPr>
              <w:webHidden/>
            </w:rPr>
            <w:tab/>
            <w:delText>55</w:delText>
          </w:r>
        </w:del>
      </w:ins>
    </w:p>
    <w:p w:rsidR="00743B33" w:rsidRDefault="00D20E06">
      <w:pPr>
        <w:pStyle w:val="TOC3"/>
        <w:rPr>
          <w:ins w:id="3542" w:author="Author"/>
          <w:del w:id="3543" w:author="Author"/>
          <w:rFonts w:asciiTheme="minorHAnsi" w:eastAsiaTheme="minorEastAsia" w:hAnsiTheme="minorHAnsi" w:cstheme="minorBidi"/>
          <w:sz w:val="22"/>
          <w:szCs w:val="22"/>
          <w:lang w:val="en-US" w:eastAsia="en-US"/>
        </w:rPr>
      </w:pPr>
      <w:ins w:id="3544" w:author="Author">
        <w:del w:id="3545" w:author="Author">
          <w:r>
            <w:rPr>
              <w:rStyle w:val="Hyperlink"/>
              <w14:scene3d>
                <w14:camera w14:prst="orthographicFront"/>
                <w14:lightRig w14:rig="threePt" w14:dir="t">
                  <w14:rot w14:lat="0" w14:lon="0" w14:rev="0"/>
                </w14:lightRig>
              </w14:scene3d>
            </w:rPr>
            <w:delText>4.10.12.</w:delText>
          </w:r>
          <w:r>
            <w:rPr>
              <w:rStyle w:val="Hyperlink"/>
            </w:rPr>
            <w:delText xml:space="preserve"> Rules_Expr_01</w:delText>
          </w:r>
          <w:r>
            <w:rPr>
              <w:rStyle w:val="Hyperlink"/>
              <w:lang w:eastAsia="ja-JP"/>
            </w:rPr>
            <w:delText>2</w:delText>
          </w:r>
          <w:r>
            <w:rPr>
              <w:rStyle w:val="Hyperlink"/>
            </w:rPr>
            <w:delText xml:space="preserve"> ([1] Clause 5.4.7 - table 1 - 1c)</w:delText>
          </w:r>
          <w:r>
            <w:rPr>
              <w:webHidden/>
            </w:rPr>
            <w:tab/>
            <w:delText>55</w:delText>
          </w:r>
        </w:del>
      </w:ins>
    </w:p>
    <w:p w:rsidR="00743B33" w:rsidRDefault="00D20E06">
      <w:pPr>
        <w:pStyle w:val="TOC3"/>
        <w:rPr>
          <w:ins w:id="3546" w:author="Author"/>
          <w:del w:id="3547" w:author="Author"/>
          <w:rFonts w:asciiTheme="minorHAnsi" w:eastAsiaTheme="minorEastAsia" w:hAnsiTheme="minorHAnsi" w:cstheme="minorBidi"/>
          <w:sz w:val="22"/>
          <w:szCs w:val="22"/>
          <w:lang w:val="en-US" w:eastAsia="en-US"/>
        </w:rPr>
      </w:pPr>
      <w:ins w:id="3548" w:author="Author">
        <w:del w:id="3549" w:author="Author">
          <w:r>
            <w:rPr>
              <w:rStyle w:val="Hyperlink"/>
              <w14:scene3d>
                <w14:camera w14:prst="orthographicFront"/>
                <w14:lightRig w14:rig="threePt" w14:dir="t">
                  <w14:rot w14:lat="0" w14:lon="0" w14:rev="0"/>
                </w14:lightRig>
              </w14:scene3d>
            </w:rPr>
            <w:delText>4.10.13.</w:delText>
          </w:r>
          <w:r>
            <w:rPr>
              <w:rStyle w:val="Hyperlink"/>
            </w:rPr>
            <w:delText xml:space="preserve"> Rules_Expr_013</w:delText>
          </w:r>
          <w:r>
            <w:rPr>
              <w:webHidden/>
            </w:rPr>
            <w:tab/>
            <w:delText>56</w:delText>
          </w:r>
        </w:del>
      </w:ins>
    </w:p>
    <w:p w:rsidR="00743B33" w:rsidRDefault="00D20E06">
      <w:pPr>
        <w:pStyle w:val="TOC2"/>
        <w:rPr>
          <w:ins w:id="3550" w:author="Author"/>
          <w:del w:id="3551" w:author="Author"/>
          <w:rFonts w:asciiTheme="minorHAnsi" w:eastAsiaTheme="minorEastAsia" w:hAnsiTheme="minorHAnsi" w:cstheme="minorBidi"/>
          <w:b w:val="0"/>
          <w:iCs w:val="0"/>
          <w:noProof/>
          <w:sz w:val="22"/>
          <w:szCs w:val="22"/>
          <w:lang w:val="en-US" w:eastAsia="en-US"/>
        </w:rPr>
      </w:pPr>
      <w:ins w:id="3552" w:author="Author">
        <w:del w:id="3553" w:author="Author">
          <w:r>
            <w:rPr>
              <w:rStyle w:val="Hyperlink"/>
              <w:b w:val="0"/>
              <w:iCs w:val="0"/>
              <w:noProof/>
            </w:rPr>
            <w:delText>4.11. Control Flow</w:delText>
          </w:r>
          <w:r>
            <w:rPr>
              <w:noProof/>
              <w:webHidden/>
            </w:rPr>
            <w:tab/>
            <w:delText>56</w:delText>
          </w:r>
        </w:del>
      </w:ins>
    </w:p>
    <w:p w:rsidR="00743B33" w:rsidRDefault="00D20E06">
      <w:pPr>
        <w:pStyle w:val="TOC3"/>
        <w:rPr>
          <w:ins w:id="3554" w:author="Author"/>
          <w:del w:id="3555" w:author="Author"/>
          <w:rFonts w:asciiTheme="minorHAnsi" w:eastAsiaTheme="minorEastAsia" w:hAnsiTheme="minorHAnsi" w:cstheme="minorBidi"/>
          <w:sz w:val="22"/>
          <w:szCs w:val="22"/>
          <w:lang w:val="en-US" w:eastAsia="en-US"/>
        </w:rPr>
      </w:pPr>
      <w:ins w:id="3556" w:author="Author">
        <w:del w:id="3557" w:author="Author">
          <w:r>
            <w:rPr>
              <w:rStyle w:val="Hyperlink"/>
              <w14:scene3d>
                <w14:camera w14:prst="orthographicFront"/>
                <w14:lightRig w14:rig="threePt" w14:dir="t">
                  <w14:rot w14:lat="0" w14:lon="0" w14:rev="0"/>
                </w14:lightRig>
              </w14:scene3d>
            </w:rPr>
            <w:delText>4.11.1.</w:delText>
          </w:r>
          <w:r>
            <w:rPr>
              <w:rStyle w:val="Hyperlink"/>
            </w:rPr>
            <w:delText xml:space="preserve"> Rules_CtrlFlow_001 ([1] Clause 5.4.7 - table 1 - 1d)</w:delText>
          </w:r>
          <w:r>
            <w:rPr>
              <w:webHidden/>
            </w:rPr>
            <w:tab/>
            <w:delText>56</w:delText>
          </w:r>
        </w:del>
      </w:ins>
    </w:p>
    <w:p w:rsidR="00743B33" w:rsidRDefault="00D20E06">
      <w:pPr>
        <w:pStyle w:val="TOC3"/>
        <w:rPr>
          <w:ins w:id="3558" w:author="Author"/>
          <w:del w:id="3559" w:author="Author"/>
          <w:rFonts w:asciiTheme="minorHAnsi" w:eastAsiaTheme="minorEastAsia" w:hAnsiTheme="minorHAnsi" w:cstheme="minorBidi"/>
          <w:sz w:val="22"/>
          <w:szCs w:val="22"/>
          <w:lang w:val="en-US" w:eastAsia="en-US"/>
        </w:rPr>
      </w:pPr>
      <w:ins w:id="3560" w:author="Author">
        <w:del w:id="3561" w:author="Author">
          <w:r>
            <w:rPr>
              <w:rStyle w:val="Hyperlink"/>
              <w14:scene3d>
                <w14:camera w14:prst="orthographicFront"/>
                <w14:lightRig w14:rig="threePt" w14:dir="t">
                  <w14:rot w14:lat="0" w14:lon="0" w14:rev="0"/>
                </w14:lightRig>
              </w14:scene3d>
            </w:rPr>
            <w:delText>4.11.2.</w:delText>
          </w:r>
          <w:r>
            <w:rPr>
              <w:rStyle w:val="Hyperlink"/>
            </w:rPr>
            <w:delText xml:space="preserve"> Rules_CtrlFlow_002 ([1] Clause 5.4.7 - table 1 - 1d)</w:delText>
          </w:r>
          <w:r>
            <w:rPr>
              <w:webHidden/>
            </w:rPr>
            <w:tab/>
            <w:delText>56</w:delText>
          </w:r>
        </w:del>
      </w:ins>
    </w:p>
    <w:p w:rsidR="00743B33" w:rsidRDefault="00D20E06">
      <w:pPr>
        <w:pStyle w:val="TOC3"/>
        <w:rPr>
          <w:ins w:id="3562" w:author="Author"/>
          <w:del w:id="3563" w:author="Author"/>
          <w:rFonts w:asciiTheme="minorHAnsi" w:eastAsiaTheme="minorEastAsia" w:hAnsiTheme="minorHAnsi" w:cstheme="minorBidi"/>
          <w:sz w:val="22"/>
          <w:szCs w:val="22"/>
          <w:lang w:val="en-US" w:eastAsia="en-US"/>
        </w:rPr>
      </w:pPr>
      <w:ins w:id="3564" w:author="Author">
        <w:del w:id="3565" w:author="Author">
          <w:r>
            <w:rPr>
              <w:rStyle w:val="Hyperlink"/>
              <w14:scene3d>
                <w14:camera w14:prst="orthographicFront"/>
                <w14:lightRig w14:rig="threePt" w14:dir="t">
                  <w14:rot w14:lat="0" w14:lon="0" w14:rev="0"/>
                </w14:lightRig>
              </w14:scene3d>
            </w:rPr>
            <w:delText>4.11.3.</w:delText>
          </w:r>
          <w:r>
            <w:rPr>
              <w:rStyle w:val="Hyperlink"/>
            </w:rPr>
            <w:delText xml:space="preserve"> Rules_CtrlFlow_003 ([1] Clause 5.4.7 - table 1 - 1a)</w:delText>
          </w:r>
          <w:r>
            <w:rPr>
              <w:webHidden/>
            </w:rPr>
            <w:tab/>
            <w:delText>57</w:delText>
          </w:r>
        </w:del>
      </w:ins>
    </w:p>
    <w:p w:rsidR="00743B33" w:rsidRDefault="00D20E06">
      <w:pPr>
        <w:pStyle w:val="TOC3"/>
        <w:rPr>
          <w:ins w:id="3566" w:author="Author"/>
          <w:del w:id="3567" w:author="Author"/>
          <w:rFonts w:asciiTheme="minorHAnsi" w:eastAsiaTheme="minorEastAsia" w:hAnsiTheme="minorHAnsi" w:cstheme="minorBidi"/>
          <w:sz w:val="22"/>
          <w:szCs w:val="22"/>
          <w:lang w:val="en-US" w:eastAsia="en-US"/>
        </w:rPr>
      </w:pPr>
      <w:ins w:id="3568" w:author="Author">
        <w:del w:id="3569" w:author="Author">
          <w:r>
            <w:rPr>
              <w:rStyle w:val="Hyperlink"/>
              <w14:scene3d>
                <w14:camera w14:prst="orthographicFront"/>
                <w14:lightRig w14:rig="threePt" w14:dir="t">
                  <w14:rot w14:lat="0" w14:lon="0" w14:rev="0"/>
                </w14:lightRig>
              </w14:scene3d>
            </w:rPr>
            <w:delText>4.11.4.</w:delText>
          </w:r>
          <w:r>
            <w:rPr>
              <w:rStyle w:val="Hyperlink"/>
            </w:rPr>
            <w:delText xml:space="preserve"> Rules_CtrlFlow_004 ([1] Clause 5.4.7 - table 1 – 1a)</w:delText>
          </w:r>
          <w:r>
            <w:rPr>
              <w:webHidden/>
            </w:rPr>
            <w:tab/>
            <w:delText>57</w:delText>
          </w:r>
        </w:del>
      </w:ins>
    </w:p>
    <w:p w:rsidR="00743B33" w:rsidRDefault="00D20E06">
      <w:pPr>
        <w:pStyle w:val="TOC3"/>
        <w:rPr>
          <w:ins w:id="3570" w:author="Author"/>
          <w:del w:id="3571" w:author="Author"/>
          <w:rFonts w:asciiTheme="minorHAnsi" w:eastAsiaTheme="minorEastAsia" w:hAnsiTheme="minorHAnsi" w:cstheme="minorBidi"/>
          <w:sz w:val="22"/>
          <w:szCs w:val="22"/>
          <w:lang w:val="en-US" w:eastAsia="en-US"/>
        </w:rPr>
      </w:pPr>
      <w:ins w:id="3572" w:author="Author">
        <w:del w:id="3573" w:author="Author">
          <w:r>
            <w:rPr>
              <w:rStyle w:val="Hyperlink"/>
              <w14:scene3d>
                <w14:camera w14:prst="orthographicFront"/>
                <w14:lightRig w14:rig="threePt" w14:dir="t">
                  <w14:rot w14:lat="0" w14:lon="0" w14:rev="0"/>
                </w14:lightRig>
              </w14:scene3d>
            </w:rPr>
            <w:delText>4.11.5.</w:delText>
          </w:r>
          <w:r>
            <w:rPr>
              <w:rStyle w:val="Hyperlink"/>
            </w:rPr>
            <w:delText xml:space="preserve"> Rules_CtrlFlow_00</w:delText>
          </w:r>
          <w:r>
            <w:rPr>
              <w:rStyle w:val="Hyperlink"/>
              <w:lang w:eastAsia="ja-JP"/>
            </w:rPr>
            <w:delText>5</w:delText>
          </w:r>
          <w:r>
            <w:rPr>
              <w:rStyle w:val="Hyperlink"/>
            </w:rPr>
            <w:delText xml:space="preserve"> ([1] Clause 5.4.7 - table 1 - 1d)</w:delText>
          </w:r>
          <w:r>
            <w:rPr>
              <w:webHidden/>
            </w:rPr>
            <w:tab/>
            <w:delText>58</w:delText>
          </w:r>
        </w:del>
      </w:ins>
    </w:p>
    <w:p w:rsidR="00743B33" w:rsidRDefault="00D20E06">
      <w:pPr>
        <w:pStyle w:val="TOC3"/>
        <w:rPr>
          <w:ins w:id="3574" w:author="Author"/>
          <w:del w:id="3575" w:author="Author"/>
          <w:rFonts w:asciiTheme="minorHAnsi" w:eastAsiaTheme="minorEastAsia" w:hAnsiTheme="minorHAnsi" w:cstheme="minorBidi"/>
          <w:sz w:val="22"/>
          <w:szCs w:val="22"/>
          <w:lang w:val="en-US" w:eastAsia="en-US"/>
        </w:rPr>
      </w:pPr>
      <w:ins w:id="3576" w:author="Author">
        <w:del w:id="3577" w:author="Author">
          <w:r>
            <w:rPr>
              <w:rStyle w:val="Hyperlink"/>
              <w14:scene3d>
                <w14:camera w14:prst="orthographicFront"/>
                <w14:lightRig w14:rig="threePt" w14:dir="t">
                  <w14:rot w14:lat="0" w14:lon="0" w14:rev="0"/>
                </w14:lightRig>
              </w14:scene3d>
            </w:rPr>
            <w:delText>4.11.6.</w:delText>
          </w:r>
          <w:r>
            <w:rPr>
              <w:rStyle w:val="Hyperlink"/>
            </w:rPr>
            <w:delText xml:space="preserve"> Rules_CtrlFlow_00</w:delText>
          </w:r>
          <w:r>
            <w:rPr>
              <w:rStyle w:val="Hyperlink"/>
              <w:lang w:eastAsia="ja-JP"/>
            </w:rPr>
            <w:delText>6</w:delText>
          </w:r>
          <w:r>
            <w:rPr>
              <w:rStyle w:val="Hyperlink"/>
            </w:rPr>
            <w:delText xml:space="preserve"> ([1] Clause 5.4.7 - table 1 - 1d)</w:delText>
          </w:r>
          <w:r>
            <w:rPr>
              <w:webHidden/>
            </w:rPr>
            <w:tab/>
            <w:delText>58</w:delText>
          </w:r>
        </w:del>
      </w:ins>
    </w:p>
    <w:p w:rsidR="00743B33" w:rsidRDefault="00D20E06">
      <w:pPr>
        <w:pStyle w:val="TOC3"/>
        <w:rPr>
          <w:ins w:id="3578" w:author="Author"/>
          <w:del w:id="3579" w:author="Author"/>
          <w:rFonts w:asciiTheme="minorHAnsi" w:eastAsiaTheme="minorEastAsia" w:hAnsiTheme="minorHAnsi" w:cstheme="minorBidi"/>
          <w:sz w:val="22"/>
          <w:szCs w:val="22"/>
          <w:lang w:val="en-US" w:eastAsia="en-US"/>
        </w:rPr>
      </w:pPr>
      <w:ins w:id="3580" w:author="Author">
        <w:del w:id="3581" w:author="Author">
          <w:r>
            <w:rPr>
              <w:rStyle w:val="Hyperlink"/>
              <w14:scene3d>
                <w14:camera w14:prst="orthographicFront"/>
                <w14:lightRig w14:rig="threePt" w14:dir="t">
                  <w14:rot w14:lat="0" w14:lon="0" w14:rev="0"/>
                </w14:lightRig>
              </w14:scene3d>
            </w:rPr>
            <w:delText>4.11.7.</w:delText>
          </w:r>
          <w:r>
            <w:rPr>
              <w:rStyle w:val="Hyperlink"/>
            </w:rPr>
            <w:delText xml:space="preserve"> Rules_CtrlFlow_00</w:delText>
          </w:r>
          <w:r>
            <w:rPr>
              <w:rStyle w:val="Hyperlink"/>
              <w:lang w:eastAsia="ja-JP"/>
            </w:rPr>
            <w:delText>7</w:delText>
          </w:r>
          <w:r>
            <w:rPr>
              <w:webHidden/>
            </w:rPr>
            <w:tab/>
            <w:delText>59</w:delText>
          </w:r>
        </w:del>
      </w:ins>
    </w:p>
    <w:p w:rsidR="00743B33" w:rsidRDefault="00D20E06">
      <w:pPr>
        <w:pStyle w:val="TOC3"/>
        <w:rPr>
          <w:ins w:id="3582" w:author="Author"/>
          <w:del w:id="3583" w:author="Author"/>
          <w:rFonts w:asciiTheme="minorHAnsi" w:eastAsiaTheme="minorEastAsia" w:hAnsiTheme="minorHAnsi" w:cstheme="minorBidi"/>
          <w:sz w:val="22"/>
          <w:szCs w:val="22"/>
          <w:lang w:val="en-US" w:eastAsia="en-US"/>
        </w:rPr>
      </w:pPr>
      <w:ins w:id="3584" w:author="Author">
        <w:del w:id="3585" w:author="Author">
          <w:r>
            <w:rPr>
              <w:rStyle w:val="Hyperlink"/>
              <w14:scene3d>
                <w14:camera w14:prst="orthographicFront"/>
                <w14:lightRig w14:rig="threePt" w14:dir="t">
                  <w14:rot w14:lat="0" w14:lon="0" w14:rev="0"/>
                </w14:lightRig>
              </w14:scene3d>
            </w:rPr>
            <w:delText>4.11.8.</w:delText>
          </w:r>
          <w:r>
            <w:rPr>
              <w:rStyle w:val="Hyperlink"/>
            </w:rPr>
            <w:delText xml:space="preserve"> Rules_CtrlFlow_00</w:delText>
          </w:r>
          <w:r>
            <w:rPr>
              <w:rStyle w:val="Hyperlink"/>
              <w:lang w:eastAsia="ja-JP"/>
            </w:rPr>
            <w:delText>8</w:delText>
          </w:r>
          <w:r>
            <w:rPr>
              <w:rStyle w:val="Hyperlink"/>
            </w:rPr>
            <w:delText xml:space="preserve"> ([1] Clause 5.4.7 - table 1 - 1e)</w:delText>
          </w:r>
          <w:r>
            <w:rPr>
              <w:webHidden/>
            </w:rPr>
            <w:tab/>
            <w:delText>59</w:delText>
          </w:r>
        </w:del>
      </w:ins>
    </w:p>
    <w:p w:rsidR="00743B33" w:rsidRDefault="00D20E06">
      <w:pPr>
        <w:pStyle w:val="TOC3"/>
        <w:rPr>
          <w:ins w:id="3586" w:author="Author"/>
          <w:del w:id="3587" w:author="Author"/>
          <w:rFonts w:asciiTheme="minorHAnsi" w:eastAsiaTheme="minorEastAsia" w:hAnsiTheme="minorHAnsi" w:cstheme="minorBidi"/>
          <w:sz w:val="22"/>
          <w:szCs w:val="22"/>
          <w:lang w:val="en-US" w:eastAsia="en-US"/>
        </w:rPr>
      </w:pPr>
      <w:ins w:id="3588" w:author="Author">
        <w:del w:id="3589" w:author="Author">
          <w:r>
            <w:rPr>
              <w:rStyle w:val="Hyperlink"/>
              <w14:scene3d>
                <w14:camera w14:prst="orthographicFront"/>
                <w14:lightRig w14:rig="threePt" w14:dir="t">
                  <w14:rot w14:lat="0" w14:lon="0" w14:rev="0"/>
                </w14:lightRig>
              </w14:scene3d>
            </w:rPr>
            <w:delText>4.11.9.</w:delText>
          </w:r>
          <w:r>
            <w:rPr>
              <w:rStyle w:val="Hyperlink"/>
            </w:rPr>
            <w:delText xml:space="preserve"> Rules_CtrlFlow_00</w:delText>
          </w:r>
          <w:r>
            <w:rPr>
              <w:rStyle w:val="Hyperlink"/>
              <w:lang w:eastAsia="ja-JP"/>
            </w:rPr>
            <w:delText>9</w:delText>
          </w:r>
          <w:r>
            <w:rPr>
              <w:rStyle w:val="Hyperlink"/>
            </w:rPr>
            <w:delText xml:space="preserve"> ([1] Clause 8.4.4 - table 8 - 1h)</w:delText>
          </w:r>
          <w:r>
            <w:rPr>
              <w:webHidden/>
            </w:rPr>
            <w:tab/>
            <w:delText>59</w:delText>
          </w:r>
        </w:del>
      </w:ins>
    </w:p>
    <w:p w:rsidR="00743B33" w:rsidRDefault="00D20E06">
      <w:pPr>
        <w:pStyle w:val="TOC3"/>
        <w:rPr>
          <w:ins w:id="3590" w:author="Author"/>
          <w:del w:id="3591" w:author="Author"/>
          <w:rFonts w:asciiTheme="minorHAnsi" w:eastAsiaTheme="minorEastAsia" w:hAnsiTheme="minorHAnsi" w:cstheme="minorBidi"/>
          <w:sz w:val="22"/>
          <w:szCs w:val="22"/>
          <w:lang w:val="en-US" w:eastAsia="en-US"/>
        </w:rPr>
      </w:pPr>
      <w:ins w:id="3592" w:author="Author">
        <w:del w:id="3593" w:author="Author">
          <w:r>
            <w:rPr>
              <w:rStyle w:val="Hyperlink"/>
              <w14:scene3d>
                <w14:camera w14:prst="orthographicFront"/>
                <w14:lightRig w14:rig="threePt" w14:dir="t">
                  <w14:rot w14:lat="0" w14:lon="0" w14:rev="0"/>
                </w14:lightRig>
              </w14:scene3d>
            </w:rPr>
            <w:delText>4.11.10.</w:delText>
          </w:r>
          <w:r>
            <w:rPr>
              <w:rStyle w:val="Hyperlink"/>
            </w:rPr>
            <w:delText xml:space="preserve"> Rules_CtrlFlow_0</w:delText>
          </w:r>
          <w:r>
            <w:rPr>
              <w:rStyle w:val="Hyperlink"/>
              <w:lang w:eastAsia="ja-JP"/>
            </w:rPr>
            <w:delText>10</w:delText>
          </w:r>
          <w:r>
            <w:rPr>
              <w:rStyle w:val="Hyperlink"/>
            </w:rPr>
            <w:delText xml:space="preserve"> ([1] Clause 8.4.4 - table 8 - 1i)</w:delText>
          </w:r>
          <w:r>
            <w:rPr>
              <w:webHidden/>
            </w:rPr>
            <w:tab/>
            <w:delText>60</w:delText>
          </w:r>
        </w:del>
      </w:ins>
    </w:p>
    <w:p w:rsidR="00743B33" w:rsidRDefault="00D20E06">
      <w:pPr>
        <w:pStyle w:val="TOC3"/>
        <w:rPr>
          <w:ins w:id="3594" w:author="Author"/>
          <w:del w:id="3595" w:author="Author"/>
          <w:rFonts w:asciiTheme="minorHAnsi" w:eastAsiaTheme="minorEastAsia" w:hAnsiTheme="minorHAnsi" w:cstheme="minorBidi"/>
          <w:sz w:val="22"/>
          <w:szCs w:val="22"/>
          <w:lang w:val="en-US" w:eastAsia="en-US"/>
        </w:rPr>
      </w:pPr>
      <w:ins w:id="3596" w:author="Author">
        <w:del w:id="3597" w:author="Author">
          <w:r>
            <w:rPr>
              <w:rStyle w:val="Hyperlink"/>
              <w14:scene3d>
                <w14:camera w14:prst="orthographicFront"/>
                <w14:lightRig w14:rig="threePt" w14:dir="t">
                  <w14:rot w14:lat="0" w14:lon="0" w14:rev="0"/>
                </w14:lightRig>
              </w14:scene3d>
            </w:rPr>
            <w:delText>4.11.11.</w:delText>
          </w:r>
          <w:r>
            <w:rPr>
              <w:rStyle w:val="Hyperlink"/>
            </w:rPr>
            <w:delText xml:space="preserve"> Rules_CtrlFlow_0</w:delText>
          </w:r>
          <w:r>
            <w:rPr>
              <w:rStyle w:val="Hyperlink"/>
              <w:lang w:eastAsia="ja-JP"/>
            </w:rPr>
            <w:delText>11</w:delText>
          </w:r>
          <w:r>
            <w:rPr>
              <w:webHidden/>
            </w:rPr>
            <w:tab/>
            <w:delText>61</w:delText>
          </w:r>
        </w:del>
      </w:ins>
    </w:p>
    <w:p w:rsidR="00743B33" w:rsidRDefault="00D20E06">
      <w:pPr>
        <w:pStyle w:val="TOC3"/>
        <w:rPr>
          <w:ins w:id="3598" w:author="Author"/>
          <w:del w:id="3599" w:author="Author"/>
          <w:rFonts w:asciiTheme="minorHAnsi" w:eastAsiaTheme="minorEastAsia" w:hAnsiTheme="minorHAnsi" w:cstheme="minorBidi"/>
          <w:sz w:val="22"/>
          <w:szCs w:val="22"/>
          <w:lang w:val="en-US" w:eastAsia="en-US"/>
        </w:rPr>
      </w:pPr>
      <w:ins w:id="3600" w:author="Author">
        <w:del w:id="3601" w:author="Author">
          <w:r>
            <w:rPr>
              <w:rStyle w:val="Hyperlink"/>
              <w14:scene3d>
                <w14:camera w14:prst="orthographicFront"/>
                <w14:lightRig w14:rig="threePt" w14:dir="t">
                  <w14:rot w14:lat="0" w14:lon="0" w14:rev="0"/>
                </w14:lightRig>
              </w14:scene3d>
            </w:rPr>
            <w:delText>4.11.12.</w:delText>
          </w:r>
          <w:r>
            <w:rPr>
              <w:rStyle w:val="Hyperlink"/>
            </w:rPr>
            <w:delText xml:space="preserve"> Rules_CtrlFlow_012</w:delText>
          </w:r>
          <w:r>
            <w:rPr>
              <w:webHidden/>
            </w:rPr>
            <w:tab/>
            <w:delText>61</w:delText>
          </w:r>
        </w:del>
      </w:ins>
    </w:p>
    <w:p w:rsidR="00743B33" w:rsidRDefault="00D20E06">
      <w:pPr>
        <w:pStyle w:val="TOC3"/>
        <w:rPr>
          <w:ins w:id="3602" w:author="Author"/>
          <w:del w:id="3603" w:author="Author"/>
          <w:rFonts w:asciiTheme="minorHAnsi" w:eastAsiaTheme="minorEastAsia" w:hAnsiTheme="minorHAnsi" w:cstheme="minorBidi"/>
          <w:sz w:val="22"/>
          <w:szCs w:val="22"/>
          <w:lang w:val="en-US" w:eastAsia="en-US"/>
        </w:rPr>
      </w:pPr>
      <w:ins w:id="3604" w:author="Author">
        <w:del w:id="3605" w:author="Author">
          <w:r>
            <w:rPr>
              <w:rStyle w:val="Hyperlink"/>
              <w14:scene3d>
                <w14:camera w14:prst="orthographicFront"/>
                <w14:lightRig w14:rig="threePt" w14:dir="t">
                  <w14:rot w14:lat="0" w14:lon="0" w14:rev="0"/>
                </w14:lightRig>
              </w14:scene3d>
            </w:rPr>
            <w:delText>4.11.13.</w:delText>
          </w:r>
          <w:r>
            <w:rPr>
              <w:rStyle w:val="Hyperlink"/>
            </w:rPr>
            <w:delText xml:space="preserve"> Rules_CtrlFlow_013</w:delText>
          </w:r>
          <w:r>
            <w:rPr>
              <w:webHidden/>
            </w:rPr>
            <w:tab/>
            <w:delText>61</w:delText>
          </w:r>
        </w:del>
      </w:ins>
    </w:p>
    <w:p w:rsidR="00743B33" w:rsidRDefault="00D20E06">
      <w:pPr>
        <w:pStyle w:val="TOC3"/>
        <w:rPr>
          <w:ins w:id="3606" w:author="Author"/>
          <w:del w:id="3607" w:author="Author"/>
          <w:rFonts w:asciiTheme="minorHAnsi" w:eastAsiaTheme="minorEastAsia" w:hAnsiTheme="minorHAnsi" w:cstheme="minorBidi"/>
          <w:sz w:val="22"/>
          <w:szCs w:val="22"/>
          <w:lang w:val="en-US" w:eastAsia="en-US"/>
        </w:rPr>
      </w:pPr>
      <w:ins w:id="3608" w:author="Author">
        <w:del w:id="3609" w:author="Author">
          <w:r>
            <w:rPr>
              <w:rStyle w:val="Hyperlink"/>
              <w14:scene3d>
                <w14:camera w14:prst="orthographicFront"/>
                <w14:lightRig w14:rig="threePt" w14:dir="t">
                  <w14:rot w14:lat="0" w14:lon="0" w14:rev="0"/>
                </w14:lightRig>
              </w14:scene3d>
            </w:rPr>
            <w:delText>4.11.14.</w:delText>
          </w:r>
          <w:r>
            <w:rPr>
              <w:rStyle w:val="Hyperlink"/>
            </w:rPr>
            <w:delText xml:space="preserve"> Rules_CtrlFlow_014</w:delText>
          </w:r>
          <w:r>
            <w:rPr>
              <w:webHidden/>
            </w:rPr>
            <w:tab/>
            <w:delText>62</w:delText>
          </w:r>
        </w:del>
      </w:ins>
    </w:p>
    <w:p w:rsidR="00743B33" w:rsidRDefault="00D20E06">
      <w:pPr>
        <w:pStyle w:val="TOC3"/>
        <w:rPr>
          <w:ins w:id="3610" w:author="Author"/>
          <w:del w:id="3611" w:author="Author"/>
          <w:rFonts w:asciiTheme="minorHAnsi" w:eastAsiaTheme="minorEastAsia" w:hAnsiTheme="minorHAnsi" w:cstheme="minorBidi"/>
          <w:sz w:val="22"/>
          <w:szCs w:val="22"/>
          <w:lang w:val="en-US" w:eastAsia="en-US"/>
        </w:rPr>
      </w:pPr>
      <w:ins w:id="3612" w:author="Author">
        <w:del w:id="3613" w:author="Author">
          <w:r>
            <w:rPr>
              <w:rStyle w:val="Hyperlink"/>
              <w14:scene3d>
                <w14:camera w14:prst="orthographicFront"/>
                <w14:lightRig w14:rig="threePt" w14:dir="t">
                  <w14:rot w14:lat="0" w14:lon="0" w14:rev="0"/>
                </w14:lightRig>
              </w14:scene3d>
            </w:rPr>
            <w:delText>4.11.15.</w:delText>
          </w:r>
          <w:r>
            <w:rPr>
              <w:rStyle w:val="Hyperlink"/>
            </w:rPr>
            <w:delText xml:space="preserve"> Rules_CtrlFlow_015</w:delText>
          </w:r>
          <w:r>
            <w:rPr>
              <w:webHidden/>
            </w:rPr>
            <w:tab/>
            <w:delText>62</w:delText>
          </w:r>
        </w:del>
      </w:ins>
    </w:p>
    <w:p w:rsidR="00743B33" w:rsidRDefault="00D20E06">
      <w:pPr>
        <w:pStyle w:val="TOC2"/>
        <w:rPr>
          <w:ins w:id="3614" w:author="Author"/>
          <w:del w:id="3615" w:author="Author"/>
          <w:rFonts w:asciiTheme="minorHAnsi" w:eastAsiaTheme="minorEastAsia" w:hAnsiTheme="minorHAnsi" w:cstheme="minorBidi"/>
          <w:b w:val="0"/>
          <w:iCs w:val="0"/>
          <w:noProof/>
          <w:sz w:val="22"/>
          <w:szCs w:val="22"/>
          <w:lang w:val="en-US" w:eastAsia="en-US"/>
        </w:rPr>
      </w:pPr>
      <w:ins w:id="3616" w:author="Author">
        <w:del w:id="3617" w:author="Author">
          <w:r>
            <w:rPr>
              <w:rStyle w:val="Hyperlink"/>
              <w:b w:val="0"/>
              <w:iCs w:val="0"/>
              <w:noProof/>
            </w:rPr>
            <w:delText>4.12. Functions</w:delText>
          </w:r>
          <w:r>
            <w:rPr>
              <w:noProof/>
              <w:webHidden/>
            </w:rPr>
            <w:tab/>
            <w:delText>63</w:delText>
          </w:r>
        </w:del>
      </w:ins>
    </w:p>
    <w:p w:rsidR="00743B33" w:rsidRDefault="00D20E06">
      <w:pPr>
        <w:pStyle w:val="TOC3"/>
        <w:rPr>
          <w:ins w:id="3618" w:author="Author"/>
          <w:del w:id="3619" w:author="Author"/>
          <w:rFonts w:asciiTheme="minorHAnsi" w:eastAsiaTheme="minorEastAsia" w:hAnsiTheme="minorHAnsi" w:cstheme="minorBidi"/>
          <w:sz w:val="22"/>
          <w:szCs w:val="22"/>
          <w:lang w:val="en-US" w:eastAsia="en-US"/>
        </w:rPr>
      </w:pPr>
      <w:ins w:id="3620" w:author="Author">
        <w:del w:id="3621" w:author="Author">
          <w:r>
            <w:rPr>
              <w:rStyle w:val="Hyperlink"/>
              <w14:scene3d>
                <w14:camera w14:prst="orthographicFront"/>
                <w14:lightRig w14:rig="threePt" w14:dir="t">
                  <w14:rot w14:lat="0" w14:lon="0" w14:rev="0"/>
                </w14:lightRig>
              </w14:scene3d>
            </w:rPr>
            <w:delText>4.12.1.</w:delText>
          </w:r>
          <w:r>
            <w:rPr>
              <w:rStyle w:val="Hyperlink"/>
            </w:rPr>
            <w:delText xml:space="preserve"> Rules_Func_001 ([1] Clause 5.4.7 - table 1 - 1d)</w:delText>
          </w:r>
          <w:r>
            <w:rPr>
              <w:webHidden/>
            </w:rPr>
            <w:tab/>
            <w:delText>63</w:delText>
          </w:r>
        </w:del>
      </w:ins>
    </w:p>
    <w:p w:rsidR="00743B33" w:rsidRDefault="00D20E06">
      <w:pPr>
        <w:pStyle w:val="TOC3"/>
        <w:rPr>
          <w:ins w:id="3622" w:author="Author"/>
          <w:del w:id="3623" w:author="Author"/>
          <w:rFonts w:asciiTheme="minorHAnsi" w:eastAsiaTheme="minorEastAsia" w:hAnsiTheme="minorHAnsi" w:cstheme="minorBidi"/>
          <w:sz w:val="22"/>
          <w:szCs w:val="22"/>
          <w:lang w:val="en-US" w:eastAsia="en-US"/>
        </w:rPr>
      </w:pPr>
      <w:ins w:id="3624" w:author="Author">
        <w:del w:id="3625" w:author="Author">
          <w:r>
            <w:rPr>
              <w:rStyle w:val="Hyperlink"/>
              <w14:scene3d>
                <w14:camera w14:prst="orthographicFront"/>
                <w14:lightRig w14:rig="threePt" w14:dir="t">
                  <w14:rot w14:lat="0" w14:lon="0" w14:rev="0"/>
                </w14:lightRig>
              </w14:scene3d>
            </w:rPr>
            <w:delText>4.12.2.</w:delText>
          </w:r>
          <w:r>
            <w:rPr>
              <w:rStyle w:val="Hyperlink"/>
            </w:rPr>
            <w:delText xml:space="preserve"> Rules_Func_002 ([1] Clause 5.4.7 - table 1 - 1d)</w:delText>
          </w:r>
          <w:r>
            <w:rPr>
              <w:webHidden/>
            </w:rPr>
            <w:tab/>
            <w:delText>63</w:delText>
          </w:r>
        </w:del>
      </w:ins>
    </w:p>
    <w:p w:rsidR="00743B33" w:rsidRDefault="00D20E06">
      <w:pPr>
        <w:pStyle w:val="TOC3"/>
        <w:rPr>
          <w:ins w:id="3626" w:author="Author"/>
          <w:del w:id="3627" w:author="Author"/>
          <w:rFonts w:asciiTheme="minorHAnsi" w:eastAsiaTheme="minorEastAsia" w:hAnsiTheme="minorHAnsi" w:cstheme="minorBidi"/>
          <w:sz w:val="22"/>
          <w:szCs w:val="22"/>
          <w:lang w:val="en-US" w:eastAsia="en-US"/>
        </w:rPr>
      </w:pPr>
      <w:ins w:id="3628" w:author="Author">
        <w:del w:id="3629" w:author="Author">
          <w:r>
            <w:rPr>
              <w:rStyle w:val="Hyperlink"/>
              <w14:scene3d>
                <w14:camera w14:prst="orthographicFront"/>
                <w14:lightRig w14:rig="threePt" w14:dir="t">
                  <w14:rot w14:lat="0" w14:lon="0" w14:rev="0"/>
                </w14:lightRig>
              </w14:scene3d>
            </w:rPr>
            <w:delText>4.12.3.</w:delText>
          </w:r>
          <w:r>
            <w:rPr>
              <w:rStyle w:val="Hyperlink"/>
            </w:rPr>
            <w:delText xml:space="preserve"> Rules_Func_003 ([1] Clause 5.4.7 - table 1 - 1d)</w:delText>
          </w:r>
          <w:r>
            <w:rPr>
              <w:webHidden/>
            </w:rPr>
            <w:tab/>
            <w:delText>63</w:delText>
          </w:r>
        </w:del>
      </w:ins>
    </w:p>
    <w:p w:rsidR="00743B33" w:rsidRDefault="00D20E06">
      <w:pPr>
        <w:pStyle w:val="TOC3"/>
        <w:rPr>
          <w:ins w:id="3630" w:author="Author"/>
          <w:del w:id="3631" w:author="Author"/>
          <w:rFonts w:asciiTheme="minorHAnsi" w:eastAsiaTheme="minorEastAsia" w:hAnsiTheme="minorHAnsi" w:cstheme="minorBidi"/>
          <w:sz w:val="22"/>
          <w:szCs w:val="22"/>
          <w:lang w:val="en-US" w:eastAsia="en-US"/>
        </w:rPr>
      </w:pPr>
      <w:ins w:id="3632" w:author="Author">
        <w:del w:id="3633" w:author="Author">
          <w:r>
            <w:rPr>
              <w:rStyle w:val="Hyperlink"/>
              <w14:scene3d>
                <w14:camera w14:prst="orthographicFront"/>
                <w14:lightRig w14:rig="threePt" w14:dir="t">
                  <w14:rot w14:lat="0" w14:lon="0" w14:rev="0"/>
                </w14:lightRig>
              </w14:scene3d>
            </w:rPr>
            <w:delText>4.12.4.</w:delText>
          </w:r>
          <w:r>
            <w:rPr>
              <w:rStyle w:val="Hyperlink"/>
            </w:rPr>
            <w:delText xml:space="preserve"> Rules_Func_00</w:delText>
          </w:r>
          <w:r>
            <w:rPr>
              <w:rStyle w:val="Hyperlink"/>
              <w:lang w:eastAsia="ja-JP"/>
            </w:rPr>
            <w:delText>4</w:delText>
          </w:r>
          <w:r>
            <w:rPr>
              <w:rStyle w:val="Hyperlink"/>
            </w:rPr>
            <w:delText xml:space="preserve"> ([1] Clause 8.4.4 - table 8 - 1a)</w:delText>
          </w:r>
          <w:r>
            <w:rPr>
              <w:webHidden/>
            </w:rPr>
            <w:tab/>
            <w:delText>64</w:delText>
          </w:r>
        </w:del>
      </w:ins>
    </w:p>
    <w:p w:rsidR="00743B33" w:rsidRDefault="00D20E06">
      <w:pPr>
        <w:pStyle w:val="TOC3"/>
        <w:rPr>
          <w:ins w:id="3634" w:author="Author"/>
          <w:del w:id="3635" w:author="Author"/>
          <w:rFonts w:asciiTheme="minorHAnsi" w:eastAsiaTheme="minorEastAsia" w:hAnsiTheme="minorHAnsi" w:cstheme="minorBidi"/>
          <w:sz w:val="22"/>
          <w:szCs w:val="22"/>
          <w:lang w:val="en-US" w:eastAsia="en-US"/>
        </w:rPr>
      </w:pPr>
      <w:ins w:id="3636" w:author="Author">
        <w:del w:id="3637" w:author="Author">
          <w:r>
            <w:rPr>
              <w:rStyle w:val="Hyperlink"/>
              <w14:scene3d>
                <w14:camera w14:prst="orthographicFront"/>
                <w14:lightRig w14:rig="threePt" w14:dir="t">
                  <w14:rot w14:lat="0" w14:lon="0" w14:rev="0"/>
                </w14:lightRig>
              </w14:scene3d>
            </w:rPr>
            <w:delText>4.12.5.</w:delText>
          </w:r>
          <w:r>
            <w:rPr>
              <w:rStyle w:val="Hyperlink"/>
            </w:rPr>
            <w:delText xml:space="preserve"> Rules_Func_00</w:delText>
          </w:r>
          <w:r>
            <w:rPr>
              <w:rStyle w:val="Hyperlink"/>
              <w:lang w:eastAsia="ja-JP"/>
            </w:rPr>
            <w:delText>5</w:delText>
          </w:r>
          <w:r>
            <w:rPr>
              <w:rStyle w:val="Hyperlink"/>
            </w:rPr>
            <w:delText xml:space="preserve"> </w:delText>
          </w:r>
          <w:r>
            <w:rPr>
              <w:rStyle w:val="Hyperlink"/>
            </w:rPr>
            <w:delText>([1] Clause 8.4.4 - table 8 - 1j)</w:delText>
          </w:r>
          <w:r>
            <w:rPr>
              <w:webHidden/>
            </w:rPr>
            <w:tab/>
            <w:delText>64</w:delText>
          </w:r>
        </w:del>
      </w:ins>
    </w:p>
    <w:p w:rsidR="00743B33" w:rsidRDefault="00D20E06">
      <w:pPr>
        <w:pStyle w:val="TOC3"/>
        <w:rPr>
          <w:ins w:id="3638" w:author="Author"/>
          <w:del w:id="3639" w:author="Author"/>
          <w:rFonts w:asciiTheme="minorHAnsi" w:eastAsiaTheme="minorEastAsia" w:hAnsiTheme="minorHAnsi" w:cstheme="minorBidi"/>
          <w:sz w:val="22"/>
          <w:szCs w:val="22"/>
          <w:lang w:val="en-US" w:eastAsia="en-US"/>
        </w:rPr>
      </w:pPr>
      <w:ins w:id="3640" w:author="Author">
        <w:del w:id="3641" w:author="Author">
          <w:r>
            <w:rPr>
              <w:rStyle w:val="Hyperlink"/>
              <w14:scene3d>
                <w14:camera w14:prst="orthographicFront"/>
                <w14:lightRig w14:rig="threePt" w14:dir="t">
                  <w14:rot w14:lat="0" w14:lon="0" w14:rev="0"/>
                </w14:lightRig>
              </w14:scene3d>
            </w:rPr>
            <w:delText>4.12.6.</w:delText>
          </w:r>
          <w:r>
            <w:rPr>
              <w:rStyle w:val="Hyperlink"/>
            </w:rPr>
            <w:delText xml:space="preserve"> Rules_Func_006</w:delText>
          </w:r>
          <w:r>
            <w:rPr>
              <w:webHidden/>
            </w:rPr>
            <w:tab/>
            <w:delText>65</w:delText>
          </w:r>
        </w:del>
      </w:ins>
    </w:p>
    <w:p w:rsidR="00743B33" w:rsidRDefault="00D20E06">
      <w:pPr>
        <w:pStyle w:val="TOC3"/>
        <w:rPr>
          <w:ins w:id="3642" w:author="Author"/>
          <w:del w:id="3643" w:author="Author"/>
          <w:rFonts w:asciiTheme="minorHAnsi" w:eastAsiaTheme="minorEastAsia" w:hAnsiTheme="minorHAnsi" w:cstheme="minorBidi"/>
          <w:sz w:val="22"/>
          <w:szCs w:val="22"/>
          <w:lang w:val="en-US" w:eastAsia="en-US"/>
        </w:rPr>
      </w:pPr>
      <w:ins w:id="3644" w:author="Author">
        <w:del w:id="3645" w:author="Author">
          <w:r>
            <w:rPr>
              <w:rStyle w:val="Hyperlink"/>
              <w14:scene3d>
                <w14:camera w14:prst="orthographicFront"/>
                <w14:lightRig w14:rig="threePt" w14:dir="t">
                  <w14:rot w14:lat="0" w14:lon="0" w14:rev="0"/>
                </w14:lightRig>
              </w14:scene3d>
            </w:rPr>
            <w:delText>4.12.7.</w:delText>
          </w:r>
          <w:r>
            <w:rPr>
              <w:rStyle w:val="Hyperlink"/>
            </w:rPr>
            <w:delText xml:space="preserve"> Rules_Func_007</w:delText>
          </w:r>
          <w:r>
            <w:rPr>
              <w:webHidden/>
            </w:rPr>
            <w:tab/>
            <w:delText>66</w:delText>
          </w:r>
        </w:del>
      </w:ins>
    </w:p>
    <w:p w:rsidR="00743B33" w:rsidRDefault="00D20E06">
      <w:pPr>
        <w:pStyle w:val="TOC2"/>
        <w:rPr>
          <w:ins w:id="3646" w:author="Author"/>
          <w:del w:id="3647" w:author="Author"/>
          <w:rFonts w:asciiTheme="minorHAnsi" w:eastAsiaTheme="minorEastAsia" w:hAnsiTheme="minorHAnsi" w:cstheme="minorBidi"/>
          <w:b w:val="0"/>
          <w:iCs w:val="0"/>
          <w:noProof/>
          <w:sz w:val="22"/>
          <w:szCs w:val="22"/>
          <w:lang w:val="en-US" w:eastAsia="en-US"/>
        </w:rPr>
      </w:pPr>
      <w:ins w:id="3648" w:author="Author">
        <w:del w:id="3649" w:author="Author">
          <w:r>
            <w:rPr>
              <w:rStyle w:val="Hyperlink"/>
              <w:b w:val="0"/>
              <w:iCs w:val="0"/>
              <w:noProof/>
            </w:rPr>
            <w:delText>4.13. Pointers and Arrays</w:delText>
          </w:r>
          <w:r>
            <w:rPr>
              <w:noProof/>
              <w:webHidden/>
            </w:rPr>
            <w:tab/>
            <w:delText>66</w:delText>
          </w:r>
        </w:del>
      </w:ins>
    </w:p>
    <w:p w:rsidR="00743B33" w:rsidRDefault="00D20E06">
      <w:pPr>
        <w:pStyle w:val="TOC3"/>
        <w:rPr>
          <w:ins w:id="3650" w:author="Author"/>
          <w:del w:id="3651" w:author="Author"/>
          <w:rFonts w:asciiTheme="minorHAnsi" w:eastAsiaTheme="minorEastAsia" w:hAnsiTheme="minorHAnsi" w:cstheme="minorBidi"/>
          <w:sz w:val="22"/>
          <w:szCs w:val="22"/>
          <w:lang w:val="en-US" w:eastAsia="en-US"/>
        </w:rPr>
      </w:pPr>
      <w:ins w:id="3652" w:author="Author">
        <w:del w:id="3653" w:author="Author">
          <w:r>
            <w:rPr>
              <w:rStyle w:val="Hyperlink"/>
              <w14:scene3d>
                <w14:camera w14:prst="orthographicFront"/>
                <w14:lightRig w14:rig="threePt" w14:dir="t">
                  <w14:rot w14:lat="0" w14:lon="0" w14:rev="0"/>
                </w14:lightRig>
              </w14:scene3d>
            </w:rPr>
            <w:delText>4.13.1.</w:delText>
          </w:r>
          <w:r>
            <w:rPr>
              <w:rStyle w:val="Hyperlink"/>
            </w:rPr>
            <w:delText xml:space="preserve"> Rules_Ptr_001 ([1] Clause 8.4.4 - table 8 - 1f)</w:delText>
          </w:r>
          <w:r>
            <w:rPr>
              <w:webHidden/>
            </w:rPr>
            <w:tab/>
            <w:delText>66</w:delText>
          </w:r>
        </w:del>
      </w:ins>
    </w:p>
    <w:p w:rsidR="00743B33" w:rsidRDefault="00D20E06">
      <w:pPr>
        <w:pStyle w:val="TOC3"/>
        <w:rPr>
          <w:ins w:id="3654" w:author="Author"/>
          <w:del w:id="3655" w:author="Author"/>
          <w:rFonts w:asciiTheme="minorHAnsi" w:eastAsiaTheme="minorEastAsia" w:hAnsiTheme="minorHAnsi" w:cstheme="minorBidi"/>
          <w:sz w:val="22"/>
          <w:szCs w:val="22"/>
          <w:lang w:val="en-US" w:eastAsia="en-US"/>
        </w:rPr>
      </w:pPr>
      <w:ins w:id="3656" w:author="Author">
        <w:del w:id="3657" w:author="Author">
          <w:r>
            <w:rPr>
              <w:rStyle w:val="Hyperlink"/>
              <w14:scene3d>
                <w14:camera w14:prst="orthographicFront"/>
                <w14:lightRig w14:rig="threePt" w14:dir="t">
                  <w14:rot w14:lat="0" w14:lon="0" w14:rev="0"/>
                </w14:lightRig>
              </w14:scene3d>
            </w:rPr>
            <w:delText>4.13.2.</w:delText>
          </w:r>
          <w:r>
            <w:rPr>
              <w:rStyle w:val="Hyperlink"/>
            </w:rPr>
            <w:delText xml:space="preserve"> Rules_Ptr_002 ([1] Clause 5.4.7 - table 1 - 1d)</w:delText>
          </w:r>
          <w:r>
            <w:rPr>
              <w:webHidden/>
            </w:rPr>
            <w:tab/>
            <w:delText>66</w:delText>
          </w:r>
        </w:del>
      </w:ins>
    </w:p>
    <w:p w:rsidR="00743B33" w:rsidRDefault="00D20E06">
      <w:pPr>
        <w:pStyle w:val="TOC3"/>
        <w:rPr>
          <w:ins w:id="3658" w:author="Author"/>
          <w:del w:id="3659" w:author="Author"/>
          <w:rFonts w:asciiTheme="minorHAnsi" w:eastAsiaTheme="minorEastAsia" w:hAnsiTheme="minorHAnsi" w:cstheme="minorBidi"/>
          <w:sz w:val="22"/>
          <w:szCs w:val="22"/>
          <w:lang w:val="en-US" w:eastAsia="en-US"/>
        </w:rPr>
      </w:pPr>
      <w:ins w:id="3660" w:author="Author">
        <w:del w:id="3661" w:author="Author">
          <w:r>
            <w:rPr>
              <w:rStyle w:val="Hyperlink"/>
              <w14:scene3d>
                <w14:camera w14:prst="orthographicFront"/>
                <w14:lightRig w14:rig="threePt" w14:dir="t">
                  <w14:rot w14:lat="0" w14:lon="0" w14:rev="0"/>
                </w14:lightRig>
              </w14:scene3d>
            </w:rPr>
            <w:delText>4.13.3.</w:delText>
          </w:r>
          <w:r>
            <w:rPr>
              <w:rStyle w:val="Hyperlink"/>
            </w:rPr>
            <w:delText xml:space="preserve"> Rules_Ptr_003 ([1] Clause 5.4.7 - table 1 - 1d)</w:delText>
          </w:r>
          <w:r>
            <w:rPr>
              <w:webHidden/>
            </w:rPr>
            <w:tab/>
            <w:delText>66</w:delText>
          </w:r>
        </w:del>
      </w:ins>
    </w:p>
    <w:p w:rsidR="00743B33" w:rsidRDefault="00D20E06">
      <w:pPr>
        <w:pStyle w:val="TOC3"/>
        <w:rPr>
          <w:ins w:id="3662" w:author="Author"/>
          <w:del w:id="3663" w:author="Author"/>
          <w:rFonts w:asciiTheme="minorHAnsi" w:eastAsiaTheme="minorEastAsia" w:hAnsiTheme="minorHAnsi" w:cstheme="minorBidi"/>
          <w:sz w:val="22"/>
          <w:szCs w:val="22"/>
          <w:lang w:val="en-US" w:eastAsia="en-US"/>
        </w:rPr>
      </w:pPr>
      <w:ins w:id="3664" w:author="Author">
        <w:del w:id="3665" w:author="Author">
          <w:r>
            <w:rPr>
              <w:rStyle w:val="Hyperlink"/>
              <w14:scene3d>
                <w14:camera w14:prst="orthographicFront"/>
                <w14:lightRig w14:rig="threePt" w14:dir="t">
                  <w14:rot w14:lat="0" w14:lon="0" w14:rev="0"/>
                </w14:lightRig>
              </w14:scene3d>
            </w:rPr>
            <w:delText>4.13.4.</w:delText>
          </w:r>
          <w:r>
            <w:rPr>
              <w:rStyle w:val="Hyperlink"/>
            </w:rPr>
            <w:delText xml:space="preserve"> Rules_Ptr_004 ([1] Clause 5.4.7 - table 1 - 1d)</w:delText>
          </w:r>
          <w:r>
            <w:rPr>
              <w:webHidden/>
            </w:rPr>
            <w:tab/>
            <w:delText>67</w:delText>
          </w:r>
        </w:del>
      </w:ins>
    </w:p>
    <w:p w:rsidR="00743B33" w:rsidRDefault="00D20E06">
      <w:pPr>
        <w:pStyle w:val="TOC3"/>
        <w:rPr>
          <w:ins w:id="3666" w:author="Author"/>
          <w:del w:id="3667" w:author="Author"/>
          <w:rFonts w:asciiTheme="minorHAnsi" w:eastAsiaTheme="minorEastAsia" w:hAnsiTheme="minorHAnsi" w:cstheme="minorBidi"/>
          <w:sz w:val="22"/>
          <w:szCs w:val="22"/>
          <w:lang w:val="en-US" w:eastAsia="en-US"/>
        </w:rPr>
      </w:pPr>
      <w:ins w:id="3668" w:author="Author">
        <w:del w:id="3669" w:author="Author">
          <w:r>
            <w:rPr>
              <w:rStyle w:val="Hyperlink"/>
              <w14:scene3d>
                <w14:camera w14:prst="orthographicFront"/>
                <w14:lightRig w14:rig="threePt" w14:dir="t">
                  <w14:rot w14:lat="0" w14:lon="0" w14:rev="0"/>
                </w14:lightRig>
              </w14:scene3d>
            </w:rPr>
            <w:delText>4.13.5.</w:delText>
          </w:r>
          <w:r>
            <w:rPr>
              <w:rStyle w:val="Hyperlink"/>
            </w:rPr>
            <w:delText xml:space="preserve"> Rules_Ptr_005 ([1] Clause 5.4.7 - table 1 - 1d)</w:delText>
          </w:r>
          <w:r>
            <w:rPr>
              <w:webHidden/>
            </w:rPr>
            <w:tab/>
            <w:delText>67</w:delText>
          </w:r>
        </w:del>
      </w:ins>
    </w:p>
    <w:p w:rsidR="00743B33" w:rsidRDefault="00D20E06">
      <w:pPr>
        <w:pStyle w:val="TOC2"/>
        <w:rPr>
          <w:ins w:id="3670" w:author="Author"/>
          <w:del w:id="3671" w:author="Author"/>
          <w:rFonts w:asciiTheme="minorHAnsi" w:eastAsiaTheme="minorEastAsia" w:hAnsiTheme="minorHAnsi" w:cstheme="minorBidi"/>
          <w:b w:val="0"/>
          <w:iCs w:val="0"/>
          <w:noProof/>
          <w:sz w:val="22"/>
          <w:szCs w:val="22"/>
          <w:lang w:val="en-US" w:eastAsia="en-US"/>
        </w:rPr>
      </w:pPr>
      <w:ins w:id="3672" w:author="Author">
        <w:del w:id="3673" w:author="Author">
          <w:r>
            <w:rPr>
              <w:rStyle w:val="Hyperlink"/>
              <w:b w:val="0"/>
              <w:iCs w:val="0"/>
              <w:noProof/>
            </w:rPr>
            <w:delText>4.14. Structures and Unions</w:delText>
          </w:r>
          <w:r>
            <w:rPr>
              <w:noProof/>
              <w:webHidden/>
            </w:rPr>
            <w:tab/>
            <w:delText>67</w:delText>
          </w:r>
        </w:del>
      </w:ins>
    </w:p>
    <w:p w:rsidR="00743B33" w:rsidRDefault="00D20E06">
      <w:pPr>
        <w:pStyle w:val="TOC3"/>
        <w:rPr>
          <w:ins w:id="3674" w:author="Author"/>
          <w:del w:id="3675" w:author="Author"/>
          <w:rFonts w:asciiTheme="minorHAnsi" w:eastAsiaTheme="minorEastAsia" w:hAnsiTheme="minorHAnsi" w:cstheme="minorBidi"/>
          <w:sz w:val="22"/>
          <w:szCs w:val="22"/>
          <w:lang w:val="en-US" w:eastAsia="en-US"/>
        </w:rPr>
      </w:pPr>
      <w:ins w:id="3676" w:author="Author">
        <w:del w:id="3677" w:author="Author">
          <w:r>
            <w:rPr>
              <w:rStyle w:val="Hyperlink"/>
              <w14:scene3d>
                <w14:camera w14:prst="orthographicFront"/>
                <w14:lightRig w14:rig="threePt" w14:dir="t">
                  <w14:rot w14:lat="0" w14:lon="0" w14:rev="0"/>
                </w14:lightRig>
              </w14:scene3d>
            </w:rPr>
            <w:delText>4.14.1.</w:delText>
          </w:r>
          <w:r>
            <w:rPr>
              <w:rStyle w:val="Hyperlink"/>
            </w:rPr>
            <w:delText xml:space="preserve"> Rules_Struct_001 ([1] Clause 5.4.7 - table 1 - </w:delText>
          </w:r>
          <w:r>
            <w:rPr>
              <w:rStyle w:val="Hyperlink"/>
            </w:rPr>
            <w:delText>1b)</w:delText>
          </w:r>
          <w:r>
            <w:rPr>
              <w:webHidden/>
            </w:rPr>
            <w:tab/>
            <w:delText>67</w:delText>
          </w:r>
        </w:del>
      </w:ins>
    </w:p>
    <w:p w:rsidR="00743B33" w:rsidRDefault="00D20E06">
      <w:pPr>
        <w:pStyle w:val="TOC2"/>
        <w:rPr>
          <w:ins w:id="3678" w:author="Author"/>
          <w:del w:id="3679" w:author="Author"/>
          <w:rFonts w:asciiTheme="minorHAnsi" w:eastAsiaTheme="minorEastAsia" w:hAnsiTheme="minorHAnsi" w:cstheme="minorBidi"/>
          <w:b w:val="0"/>
          <w:iCs w:val="0"/>
          <w:noProof/>
          <w:sz w:val="22"/>
          <w:szCs w:val="22"/>
          <w:lang w:val="en-US" w:eastAsia="en-US"/>
        </w:rPr>
      </w:pPr>
      <w:ins w:id="3680" w:author="Author">
        <w:del w:id="3681" w:author="Author">
          <w:r>
            <w:rPr>
              <w:rStyle w:val="Hyperlink"/>
              <w:b w:val="0"/>
              <w:iCs w:val="0"/>
              <w:noProof/>
            </w:rPr>
            <w:delText>4.15. Pre-processing Directives</w:delText>
          </w:r>
          <w:r>
            <w:rPr>
              <w:noProof/>
              <w:webHidden/>
            </w:rPr>
            <w:tab/>
            <w:delText>67</w:delText>
          </w:r>
        </w:del>
      </w:ins>
    </w:p>
    <w:p w:rsidR="00743B33" w:rsidRDefault="00D20E06">
      <w:pPr>
        <w:pStyle w:val="TOC3"/>
        <w:rPr>
          <w:ins w:id="3682" w:author="Author"/>
          <w:del w:id="3683" w:author="Author"/>
          <w:rFonts w:asciiTheme="minorHAnsi" w:eastAsiaTheme="minorEastAsia" w:hAnsiTheme="minorHAnsi" w:cstheme="minorBidi"/>
          <w:sz w:val="22"/>
          <w:szCs w:val="22"/>
          <w:lang w:val="en-US" w:eastAsia="en-US"/>
        </w:rPr>
      </w:pPr>
      <w:ins w:id="3684" w:author="Author">
        <w:del w:id="3685" w:author="Author">
          <w:r>
            <w:rPr>
              <w:rStyle w:val="Hyperlink"/>
              <w14:scene3d>
                <w14:camera w14:prst="orthographicFront"/>
                <w14:lightRig w14:rig="threePt" w14:dir="t">
                  <w14:rot w14:lat="0" w14:lon="0" w14:rev="0"/>
                </w14:lightRig>
              </w14:scene3d>
            </w:rPr>
            <w:delText>4.15.1.</w:delText>
          </w:r>
          <w:r>
            <w:rPr>
              <w:rStyle w:val="Hyperlink"/>
            </w:rPr>
            <w:delText xml:space="preserve"> Rules_PreProcess_001 ([1] Clause 5.4.7 - table 1 - 1g)</w:delText>
          </w:r>
          <w:r>
            <w:rPr>
              <w:webHidden/>
            </w:rPr>
            <w:tab/>
            <w:delText>67</w:delText>
          </w:r>
        </w:del>
      </w:ins>
    </w:p>
    <w:p w:rsidR="00743B33" w:rsidRDefault="00D20E06">
      <w:pPr>
        <w:pStyle w:val="TOC3"/>
        <w:rPr>
          <w:ins w:id="3686" w:author="Author"/>
          <w:del w:id="3687" w:author="Author"/>
          <w:rFonts w:asciiTheme="minorHAnsi" w:eastAsiaTheme="minorEastAsia" w:hAnsiTheme="minorHAnsi" w:cstheme="minorBidi"/>
          <w:sz w:val="22"/>
          <w:szCs w:val="22"/>
          <w:lang w:val="en-US" w:eastAsia="en-US"/>
        </w:rPr>
      </w:pPr>
      <w:ins w:id="3688" w:author="Author">
        <w:del w:id="3689" w:author="Author">
          <w:r>
            <w:rPr>
              <w:rStyle w:val="Hyperlink"/>
              <w14:scene3d>
                <w14:camera w14:prst="orthographicFront"/>
                <w14:lightRig w14:rig="threePt" w14:dir="t">
                  <w14:rot w14:lat="0" w14:lon="0" w14:rev="0"/>
                </w14:lightRig>
              </w14:scene3d>
            </w:rPr>
            <w:delText>4.15.2.</w:delText>
          </w:r>
          <w:r>
            <w:rPr>
              <w:rStyle w:val="Hyperlink"/>
            </w:rPr>
            <w:delText xml:space="preserve"> Rules_PreProcess_002</w:delText>
          </w:r>
          <w:r>
            <w:rPr>
              <w:webHidden/>
            </w:rPr>
            <w:tab/>
            <w:delText>67</w:delText>
          </w:r>
        </w:del>
      </w:ins>
    </w:p>
    <w:p w:rsidR="00743B33" w:rsidRDefault="00D20E06">
      <w:pPr>
        <w:pStyle w:val="TOC3"/>
        <w:rPr>
          <w:ins w:id="3690" w:author="Author"/>
          <w:del w:id="3691" w:author="Author"/>
          <w:rFonts w:asciiTheme="minorHAnsi" w:eastAsiaTheme="minorEastAsia" w:hAnsiTheme="minorHAnsi" w:cstheme="minorBidi"/>
          <w:sz w:val="22"/>
          <w:szCs w:val="22"/>
          <w:lang w:val="en-US" w:eastAsia="en-US"/>
        </w:rPr>
      </w:pPr>
      <w:ins w:id="3692" w:author="Author">
        <w:del w:id="3693" w:author="Author">
          <w:r>
            <w:rPr>
              <w:rStyle w:val="Hyperlink"/>
              <w14:scene3d>
                <w14:camera w14:prst="orthographicFront"/>
                <w14:lightRig w14:rig="threePt" w14:dir="t">
                  <w14:rot w14:lat="0" w14:lon="0" w14:rev="0"/>
                </w14:lightRig>
              </w14:scene3d>
            </w:rPr>
            <w:delText>4.15.3.</w:delText>
          </w:r>
          <w:r>
            <w:rPr>
              <w:rStyle w:val="Hyperlink"/>
            </w:rPr>
            <w:delText xml:space="preserve"> Rules_PreProcess_003</w:delText>
          </w:r>
          <w:r>
            <w:rPr>
              <w:webHidden/>
            </w:rPr>
            <w:tab/>
            <w:delText>67</w:delText>
          </w:r>
        </w:del>
      </w:ins>
    </w:p>
    <w:p w:rsidR="00743B33" w:rsidRDefault="00D20E06">
      <w:pPr>
        <w:pStyle w:val="TOC3"/>
        <w:rPr>
          <w:ins w:id="3694" w:author="Author"/>
          <w:del w:id="3695" w:author="Author"/>
          <w:rFonts w:asciiTheme="minorHAnsi" w:eastAsiaTheme="minorEastAsia" w:hAnsiTheme="minorHAnsi" w:cstheme="minorBidi"/>
          <w:sz w:val="22"/>
          <w:szCs w:val="22"/>
          <w:lang w:val="en-US" w:eastAsia="en-US"/>
        </w:rPr>
      </w:pPr>
      <w:ins w:id="3696" w:author="Author">
        <w:del w:id="3697" w:author="Author">
          <w:r>
            <w:rPr>
              <w:rStyle w:val="Hyperlink"/>
              <w14:scene3d>
                <w14:camera w14:prst="orthographicFront"/>
                <w14:lightRig w14:rig="threePt" w14:dir="t">
                  <w14:rot w14:lat="0" w14:lon="0" w14:rev="0"/>
                </w14:lightRig>
              </w14:scene3d>
            </w:rPr>
            <w:delText>4.15.4.</w:delText>
          </w:r>
          <w:r>
            <w:rPr>
              <w:rStyle w:val="Hyperlink"/>
            </w:rPr>
            <w:delText xml:space="preserve"> Rules_PreProcess_004</w:delText>
          </w:r>
          <w:r>
            <w:rPr>
              <w:webHidden/>
            </w:rPr>
            <w:tab/>
            <w:delText>67</w:delText>
          </w:r>
        </w:del>
      </w:ins>
    </w:p>
    <w:p w:rsidR="00743B33" w:rsidRDefault="00D20E06">
      <w:pPr>
        <w:pStyle w:val="TOC3"/>
        <w:rPr>
          <w:ins w:id="3698" w:author="Author"/>
          <w:del w:id="3699" w:author="Author"/>
          <w:rFonts w:asciiTheme="minorHAnsi" w:eastAsiaTheme="minorEastAsia" w:hAnsiTheme="minorHAnsi" w:cstheme="minorBidi"/>
          <w:sz w:val="22"/>
          <w:szCs w:val="22"/>
          <w:lang w:val="en-US" w:eastAsia="en-US"/>
        </w:rPr>
      </w:pPr>
      <w:ins w:id="3700" w:author="Author">
        <w:del w:id="3701" w:author="Author">
          <w:r>
            <w:rPr>
              <w:rStyle w:val="Hyperlink"/>
              <w14:scene3d>
                <w14:camera w14:prst="orthographicFront"/>
                <w14:lightRig w14:rig="threePt" w14:dir="t">
                  <w14:rot w14:lat="0" w14:lon="0" w14:rev="0"/>
                </w14:lightRig>
              </w14:scene3d>
            </w:rPr>
            <w:delText>4.15.5.</w:delText>
          </w:r>
          <w:r>
            <w:rPr>
              <w:rStyle w:val="Hyperlink"/>
            </w:rPr>
            <w:delText xml:space="preserve"> Rules_PreProcess_005 ([1] Clause 5.4.7 - table 1 - 1g)</w:delText>
          </w:r>
          <w:r>
            <w:rPr>
              <w:webHidden/>
            </w:rPr>
            <w:tab/>
            <w:delText>67</w:delText>
          </w:r>
        </w:del>
      </w:ins>
    </w:p>
    <w:p w:rsidR="00743B33" w:rsidRDefault="00D20E06">
      <w:pPr>
        <w:pStyle w:val="TOC3"/>
        <w:rPr>
          <w:ins w:id="3702" w:author="Author"/>
          <w:del w:id="3703" w:author="Author"/>
          <w:rFonts w:asciiTheme="minorHAnsi" w:eastAsiaTheme="minorEastAsia" w:hAnsiTheme="minorHAnsi" w:cstheme="minorBidi"/>
          <w:sz w:val="22"/>
          <w:szCs w:val="22"/>
          <w:lang w:val="en-US" w:eastAsia="en-US"/>
        </w:rPr>
      </w:pPr>
      <w:ins w:id="3704" w:author="Author">
        <w:del w:id="3705" w:author="Author">
          <w:r>
            <w:rPr>
              <w:rStyle w:val="Hyperlink"/>
              <w14:scene3d>
                <w14:camera w14:prst="orthographicFront"/>
                <w14:lightRig w14:rig="threePt" w14:dir="t">
                  <w14:rot w14:lat="0" w14:lon="0" w14:rev="0"/>
                </w14:lightRig>
              </w14:scene3d>
            </w:rPr>
            <w:delText>4.15.6.</w:delText>
          </w:r>
          <w:r>
            <w:rPr>
              <w:rStyle w:val="Hyperlink"/>
            </w:rPr>
            <w:delText xml:space="preserve"> Rules_PreProcess_006 ([1] Clause 5.4.7 - table 1 - 1a)</w:delText>
          </w:r>
          <w:r>
            <w:rPr>
              <w:webHidden/>
            </w:rPr>
            <w:tab/>
            <w:delText>67</w:delText>
          </w:r>
        </w:del>
      </w:ins>
    </w:p>
    <w:p w:rsidR="00743B33" w:rsidRDefault="00D20E06">
      <w:pPr>
        <w:pStyle w:val="TOC3"/>
        <w:rPr>
          <w:ins w:id="3706" w:author="Author"/>
          <w:del w:id="3707" w:author="Author"/>
          <w:rFonts w:asciiTheme="minorHAnsi" w:eastAsiaTheme="minorEastAsia" w:hAnsiTheme="minorHAnsi" w:cstheme="minorBidi"/>
          <w:sz w:val="22"/>
          <w:szCs w:val="22"/>
          <w:lang w:val="en-US" w:eastAsia="en-US"/>
        </w:rPr>
      </w:pPr>
      <w:ins w:id="3708" w:author="Author">
        <w:del w:id="3709" w:author="Author">
          <w:r>
            <w:rPr>
              <w:rStyle w:val="Hyperlink"/>
              <w14:scene3d>
                <w14:camera w14:prst="orthographicFront"/>
                <w14:lightRig w14:rig="threePt" w14:dir="t">
                  <w14:rot w14:lat="0" w14:lon="0" w14:rev="0"/>
                </w14:lightRig>
              </w14:scene3d>
            </w:rPr>
            <w:delText>4.15.7.</w:delText>
          </w:r>
          <w:r>
            <w:rPr>
              <w:rStyle w:val="Hyperlink"/>
            </w:rPr>
            <w:delText xml:space="preserve"> Rules_PreProcess_007 ([1] Clause 5.4.7 - table 1 - 1a)</w:delText>
          </w:r>
          <w:r>
            <w:rPr>
              <w:webHidden/>
            </w:rPr>
            <w:tab/>
            <w:delText>67</w:delText>
          </w:r>
        </w:del>
      </w:ins>
    </w:p>
    <w:p w:rsidR="00743B33" w:rsidRDefault="00D20E06">
      <w:pPr>
        <w:pStyle w:val="TOC3"/>
        <w:rPr>
          <w:ins w:id="3710" w:author="Author"/>
          <w:del w:id="3711" w:author="Author"/>
          <w:rFonts w:asciiTheme="minorHAnsi" w:eastAsiaTheme="minorEastAsia" w:hAnsiTheme="minorHAnsi" w:cstheme="minorBidi"/>
          <w:sz w:val="22"/>
          <w:szCs w:val="22"/>
          <w:lang w:val="en-US" w:eastAsia="en-US"/>
        </w:rPr>
      </w:pPr>
      <w:ins w:id="3712" w:author="Author">
        <w:del w:id="3713" w:author="Author">
          <w:r>
            <w:rPr>
              <w:rStyle w:val="Hyperlink"/>
              <w14:scene3d>
                <w14:camera w14:prst="orthographicFront"/>
                <w14:lightRig w14:rig="threePt" w14:dir="t">
                  <w14:rot w14:lat="0" w14:lon="0" w14:rev="0"/>
                </w14:lightRig>
              </w14:scene3d>
            </w:rPr>
            <w:delText>4.15.8.</w:delText>
          </w:r>
          <w:r>
            <w:rPr>
              <w:rStyle w:val="Hyperlink"/>
            </w:rPr>
            <w:delText xml:space="preserve"> Rules_PreProcess_008 ([1] Clause 5.4.7 - table 1 - 1a)</w:delText>
          </w:r>
          <w:r>
            <w:rPr>
              <w:webHidden/>
            </w:rPr>
            <w:tab/>
            <w:delText>68</w:delText>
          </w:r>
        </w:del>
      </w:ins>
    </w:p>
    <w:p w:rsidR="00743B33" w:rsidRDefault="00D20E06">
      <w:pPr>
        <w:pStyle w:val="TOC3"/>
        <w:rPr>
          <w:ins w:id="3714" w:author="Author"/>
          <w:del w:id="3715" w:author="Author"/>
          <w:rFonts w:asciiTheme="minorHAnsi" w:eastAsiaTheme="minorEastAsia" w:hAnsiTheme="minorHAnsi" w:cstheme="minorBidi"/>
          <w:sz w:val="22"/>
          <w:szCs w:val="22"/>
          <w:lang w:val="en-US" w:eastAsia="en-US"/>
        </w:rPr>
      </w:pPr>
      <w:ins w:id="3716" w:author="Author">
        <w:del w:id="3717" w:author="Author">
          <w:r>
            <w:rPr>
              <w:rStyle w:val="Hyperlink"/>
              <w14:scene3d>
                <w14:camera w14:prst="orthographicFront"/>
                <w14:lightRig w14:rig="threePt" w14:dir="t">
                  <w14:rot w14:lat="0" w14:lon="0" w14:rev="0"/>
                </w14:lightRig>
              </w14:scene3d>
            </w:rPr>
            <w:delText>4.15.9.</w:delText>
          </w:r>
          <w:r>
            <w:rPr>
              <w:rStyle w:val="Hyperlink"/>
            </w:rPr>
            <w:delText xml:space="preserve"> Rules_PreProcess_009</w:delText>
          </w:r>
          <w:r>
            <w:rPr>
              <w:webHidden/>
            </w:rPr>
            <w:tab/>
            <w:delText>68</w:delText>
          </w:r>
        </w:del>
      </w:ins>
    </w:p>
    <w:p w:rsidR="00743B33" w:rsidRDefault="00D20E06">
      <w:pPr>
        <w:pStyle w:val="TOC3"/>
        <w:rPr>
          <w:ins w:id="3718" w:author="Author"/>
          <w:del w:id="3719" w:author="Author"/>
          <w:rFonts w:asciiTheme="minorHAnsi" w:eastAsiaTheme="minorEastAsia" w:hAnsiTheme="minorHAnsi" w:cstheme="minorBidi"/>
          <w:sz w:val="22"/>
          <w:szCs w:val="22"/>
          <w:lang w:val="en-US" w:eastAsia="en-US"/>
        </w:rPr>
      </w:pPr>
      <w:ins w:id="3720" w:author="Author">
        <w:del w:id="3721" w:author="Author">
          <w:r>
            <w:rPr>
              <w:rStyle w:val="Hyperlink"/>
              <w14:scene3d>
                <w14:camera w14:prst="orthographicFront"/>
                <w14:lightRig w14:rig="threePt" w14:dir="t">
                  <w14:rot w14:lat="0" w14:lon="0" w14:rev="0"/>
                </w14:lightRig>
              </w14:scene3d>
            </w:rPr>
            <w:delText>4.15.10.</w:delText>
          </w:r>
          <w:r>
            <w:rPr>
              <w:rStyle w:val="Hyperlink"/>
            </w:rPr>
            <w:delText xml:space="preserve"> Rules_PreProcess_010 ([1] Clause 5.4.7 - table 1 - 1g)</w:delText>
          </w:r>
          <w:r>
            <w:rPr>
              <w:webHidden/>
            </w:rPr>
            <w:tab/>
            <w:delText>68</w:delText>
          </w:r>
        </w:del>
      </w:ins>
    </w:p>
    <w:p w:rsidR="00743B33" w:rsidRDefault="00D20E06">
      <w:pPr>
        <w:pStyle w:val="TOC3"/>
        <w:rPr>
          <w:ins w:id="3722" w:author="Author"/>
          <w:del w:id="3723" w:author="Author"/>
          <w:rFonts w:asciiTheme="minorHAnsi" w:eastAsiaTheme="minorEastAsia" w:hAnsiTheme="minorHAnsi" w:cstheme="minorBidi"/>
          <w:sz w:val="22"/>
          <w:szCs w:val="22"/>
          <w:lang w:val="en-US" w:eastAsia="en-US"/>
        </w:rPr>
      </w:pPr>
      <w:ins w:id="3724" w:author="Author">
        <w:del w:id="3725" w:author="Author">
          <w:r>
            <w:rPr>
              <w:rStyle w:val="Hyperlink"/>
              <w14:scene3d>
                <w14:camera w14:prst="orthographicFront"/>
                <w14:lightRig w14:rig="threePt" w14:dir="t">
                  <w14:rot w14:lat="0" w14:lon="0" w14:rev="0"/>
                </w14:lightRig>
              </w14:scene3d>
            </w:rPr>
            <w:delText>4.15.11.</w:delText>
          </w:r>
          <w:r>
            <w:rPr>
              <w:rStyle w:val="Hyperlink"/>
            </w:rPr>
            <w:delText xml:space="preserve"> Rules_PreProcess_01</w:delText>
          </w:r>
          <w:r>
            <w:rPr>
              <w:rStyle w:val="Hyperlink"/>
              <w:lang w:eastAsia="ja-JP"/>
            </w:rPr>
            <w:delText>1</w:delText>
          </w:r>
          <w:r>
            <w:rPr>
              <w:rStyle w:val="Hyperlink"/>
            </w:rPr>
            <w:delText xml:space="preserve"> ([1] Clause 8.4.4 - table 8 - 1g)</w:delText>
          </w:r>
          <w:r>
            <w:rPr>
              <w:webHidden/>
            </w:rPr>
            <w:tab/>
            <w:delText>68</w:delText>
          </w:r>
        </w:del>
      </w:ins>
    </w:p>
    <w:p w:rsidR="00743B33" w:rsidRDefault="00D20E06">
      <w:pPr>
        <w:pStyle w:val="TOC3"/>
        <w:rPr>
          <w:ins w:id="3726" w:author="Author"/>
          <w:del w:id="3727" w:author="Author"/>
          <w:rFonts w:asciiTheme="minorHAnsi" w:eastAsiaTheme="minorEastAsia" w:hAnsiTheme="minorHAnsi" w:cstheme="minorBidi"/>
          <w:sz w:val="22"/>
          <w:szCs w:val="22"/>
          <w:lang w:val="en-US" w:eastAsia="en-US"/>
        </w:rPr>
      </w:pPr>
      <w:ins w:id="3728" w:author="Author">
        <w:del w:id="3729" w:author="Author">
          <w:r>
            <w:rPr>
              <w:rStyle w:val="Hyperlink"/>
              <w14:scene3d>
                <w14:camera w14:prst="orthographicFront"/>
                <w14:lightRig w14:rig="threePt" w14:dir="t">
                  <w14:rot w14:lat="0" w14:lon="0" w14:rev="0"/>
                </w14:lightRig>
              </w14:scene3d>
            </w:rPr>
            <w:delText>4.15.12.</w:delText>
          </w:r>
          <w:r>
            <w:rPr>
              <w:rStyle w:val="Hyperlink"/>
            </w:rPr>
            <w:delText xml:space="preserve"> Rules_PreProcess_012</w:delText>
          </w:r>
          <w:r>
            <w:rPr>
              <w:webHidden/>
            </w:rPr>
            <w:tab/>
            <w:delText>68</w:delText>
          </w:r>
        </w:del>
      </w:ins>
    </w:p>
    <w:p w:rsidR="00743B33" w:rsidRDefault="00D20E06">
      <w:pPr>
        <w:pStyle w:val="TOC2"/>
        <w:rPr>
          <w:ins w:id="3730" w:author="Author"/>
          <w:del w:id="3731" w:author="Author"/>
          <w:rFonts w:asciiTheme="minorHAnsi" w:eastAsiaTheme="minorEastAsia" w:hAnsiTheme="minorHAnsi" w:cstheme="minorBidi"/>
          <w:b w:val="0"/>
          <w:iCs w:val="0"/>
          <w:noProof/>
          <w:sz w:val="22"/>
          <w:szCs w:val="22"/>
          <w:lang w:val="en-US" w:eastAsia="en-US"/>
        </w:rPr>
      </w:pPr>
      <w:ins w:id="3732" w:author="Author">
        <w:del w:id="3733" w:author="Author">
          <w:r>
            <w:rPr>
              <w:rStyle w:val="Hyperlink"/>
              <w:b w:val="0"/>
              <w:iCs w:val="0"/>
              <w:noProof/>
            </w:rPr>
            <w:delText>4.16. Optimization</w:delText>
          </w:r>
          <w:r>
            <w:rPr>
              <w:noProof/>
              <w:webHidden/>
            </w:rPr>
            <w:tab/>
            <w:delText>68</w:delText>
          </w:r>
        </w:del>
      </w:ins>
    </w:p>
    <w:p w:rsidR="00743B33" w:rsidRDefault="00D20E06">
      <w:pPr>
        <w:pStyle w:val="TOC3"/>
        <w:rPr>
          <w:ins w:id="3734" w:author="Author"/>
          <w:del w:id="3735" w:author="Author"/>
          <w:rFonts w:asciiTheme="minorHAnsi" w:eastAsiaTheme="minorEastAsia" w:hAnsiTheme="minorHAnsi" w:cstheme="minorBidi"/>
          <w:sz w:val="22"/>
          <w:szCs w:val="22"/>
          <w:lang w:val="en-US" w:eastAsia="en-US"/>
        </w:rPr>
      </w:pPr>
      <w:ins w:id="3736" w:author="Author">
        <w:del w:id="3737" w:author="Author">
          <w:r>
            <w:rPr>
              <w:rStyle w:val="Hyperlink"/>
              <w14:scene3d>
                <w14:camera w14:prst="orthographicFront"/>
                <w14:lightRig w14:rig="threePt" w14:dir="t">
                  <w14:rot w14:lat="0" w14:lon="0" w14:rev="0"/>
                </w14:lightRig>
              </w14:scene3d>
            </w:rPr>
            <w:delText>4.16.1.</w:delText>
          </w:r>
          <w:r>
            <w:rPr>
              <w:rStyle w:val="Hyperlink"/>
            </w:rPr>
            <w:delText xml:space="preserve"> Rules_Opt_001 ([1] Clause 5.4.7 - table 1 – 1a)</w:delText>
          </w:r>
          <w:r>
            <w:rPr>
              <w:webHidden/>
            </w:rPr>
            <w:tab/>
            <w:delText>68</w:delText>
          </w:r>
        </w:del>
      </w:ins>
    </w:p>
    <w:p w:rsidR="00743B33" w:rsidRDefault="00D20E06">
      <w:pPr>
        <w:pStyle w:val="TOC3"/>
        <w:rPr>
          <w:ins w:id="3738" w:author="Author"/>
          <w:del w:id="3739" w:author="Author"/>
          <w:rFonts w:asciiTheme="minorHAnsi" w:eastAsiaTheme="minorEastAsia" w:hAnsiTheme="minorHAnsi" w:cstheme="minorBidi"/>
          <w:sz w:val="22"/>
          <w:szCs w:val="22"/>
          <w:lang w:val="en-US" w:eastAsia="en-US"/>
        </w:rPr>
      </w:pPr>
      <w:ins w:id="3740" w:author="Author">
        <w:del w:id="3741" w:author="Author">
          <w:r>
            <w:rPr>
              <w:rStyle w:val="Hyperlink"/>
              <w14:scene3d>
                <w14:camera w14:prst="orthographicFront"/>
                <w14:lightRig w14:rig="threePt" w14:dir="t">
                  <w14:rot w14:lat="0" w14:lon="0" w14:rev="0"/>
                </w14:lightRig>
              </w14:scene3d>
            </w:rPr>
            <w:delText>4.16.2.</w:delText>
          </w:r>
          <w:r>
            <w:rPr>
              <w:rStyle w:val="Hyperlink"/>
            </w:rPr>
            <w:delText xml:space="preserve"> Rules_Opt_002 ([1] Clause 5.4.7 - table 1 - 1g)</w:delText>
          </w:r>
          <w:r>
            <w:rPr>
              <w:webHidden/>
            </w:rPr>
            <w:tab/>
            <w:delText>68</w:delText>
          </w:r>
        </w:del>
      </w:ins>
    </w:p>
    <w:p w:rsidR="00743B33" w:rsidRDefault="00D20E06">
      <w:pPr>
        <w:pStyle w:val="TOC3"/>
        <w:rPr>
          <w:ins w:id="3742" w:author="Author"/>
          <w:del w:id="3743" w:author="Author"/>
          <w:rFonts w:asciiTheme="minorHAnsi" w:eastAsiaTheme="minorEastAsia" w:hAnsiTheme="minorHAnsi" w:cstheme="minorBidi"/>
          <w:sz w:val="22"/>
          <w:szCs w:val="22"/>
          <w:lang w:val="en-US" w:eastAsia="en-US"/>
        </w:rPr>
      </w:pPr>
      <w:ins w:id="3744" w:author="Author">
        <w:del w:id="3745" w:author="Author">
          <w:r>
            <w:rPr>
              <w:rStyle w:val="Hyperlink"/>
              <w14:scene3d>
                <w14:camera w14:prst="orthographicFront"/>
                <w14:lightRig w14:rig="threePt" w14:dir="t">
                  <w14:rot w14:lat="0" w14:lon="0" w14:rev="0"/>
                </w14:lightRig>
              </w14:scene3d>
            </w:rPr>
            <w:delText>4.16.3.</w:delText>
          </w:r>
          <w:r>
            <w:rPr>
              <w:rStyle w:val="Hyperlink"/>
            </w:rPr>
            <w:delText xml:space="preserve"> Rules_Opt_003 ([1] Clause 5.4.7 - table 1 - 1g)</w:delText>
          </w:r>
          <w:r>
            <w:rPr>
              <w:webHidden/>
            </w:rPr>
            <w:tab/>
            <w:delText>69</w:delText>
          </w:r>
        </w:del>
      </w:ins>
    </w:p>
    <w:p w:rsidR="00743B33" w:rsidRDefault="00D20E06">
      <w:pPr>
        <w:pStyle w:val="TOC3"/>
        <w:rPr>
          <w:ins w:id="3746" w:author="Author"/>
          <w:del w:id="3747" w:author="Author"/>
          <w:rFonts w:asciiTheme="minorHAnsi" w:eastAsiaTheme="minorEastAsia" w:hAnsiTheme="minorHAnsi" w:cstheme="minorBidi"/>
          <w:sz w:val="22"/>
          <w:szCs w:val="22"/>
          <w:lang w:val="en-US" w:eastAsia="en-US"/>
        </w:rPr>
      </w:pPr>
      <w:ins w:id="3748" w:author="Author">
        <w:del w:id="3749" w:author="Author">
          <w:r>
            <w:rPr>
              <w:rStyle w:val="Hyperlink"/>
              <w14:scene3d>
                <w14:camera w14:prst="orthographicFront"/>
                <w14:lightRig w14:rig="threePt" w14:dir="t">
                  <w14:rot w14:lat="0" w14:lon="0" w14:rev="0"/>
                </w14:lightRig>
              </w14:scene3d>
            </w:rPr>
            <w:delText>4.16.4.</w:delText>
          </w:r>
          <w:r>
            <w:rPr>
              <w:rStyle w:val="Hyperlink"/>
            </w:rPr>
            <w:delText xml:space="preserve"> Rules_Opt_004 ([1] Clause 5.4.7 - table 1 – 1a)</w:delText>
          </w:r>
          <w:r>
            <w:rPr>
              <w:webHidden/>
            </w:rPr>
            <w:tab/>
            <w:delText>69</w:delText>
          </w:r>
        </w:del>
      </w:ins>
    </w:p>
    <w:p w:rsidR="00743B33" w:rsidRDefault="00D20E06">
      <w:pPr>
        <w:pStyle w:val="TOC3"/>
        <w:rPr>
          <w:ins w:id="3750" w:author="Author"/>
          <w:del w:id="3751" w:author="Author"/>
          <w:rFonts w:asciiTheme="minorHAnsi" w:eastAsiaTheme="minorEastAsia" w:hAnsiTheme="minorHAnsi" w:cstheme="minorBidi"/>
          <w:sz w:val="22"/>
          <w:szCs w:val="22"/>
          <w:lang w:val="en-US" w:eastAsia="en-US"/>
        </w:rPr>
      </w:pPr>
      <w:ins w:id="3752" w:author="Author">
        <w:del w:id="3753" w:author="Author">
          <w:r>
            <w:rPr>
              <w:rStyle w:val="Hyperlink"/>
              <w14:scene3d>
                <w14:camera w14:prst="orthographicFront"/>
                <w14:lightRig w14:rig="threePt" w14:dir="t">
                  <w14:rot w14:lat="0" w14:lon="0" w14:rev="0"/>
                </w14:lightRig>
              </w14:scene3d>
            </w:rPr>
            <w:delText>4.16.5.</w:delText>
          </w:r>
          <w:r>
            <w:rPr>
              <w:rStyle w:val="Hyperlink"/>
            </w:rPr>
            <w:delText xml:space="preserve"> Rules_Opt_005</w:delText>
          </w:r>
          <w:r>
            <w:rPr>
              <w:webHidden/>
            </w:rPr>
            <w:tab/>
            <w:delText>70</w:delText>
          </w:r>
        </w:del>
      </w:ins>
    </w:p>
    <w:p w:rsidR="00743B33" w:rsidRDefault="00D20E06">
      <w:pPr>
        <w:pStyle w:val="TOC3"/>
        <w:rPr>
          <w:ins w:id="3754" w:author="Author"/>
          <w:del w:id="3755" w:author="Author"/>
          <w:rFonts w:asciiTheme="minorHAnsi" w:eastAsiaTheme="minorEastAsia" w:hAnsiTheme="minorHAnsi" w:cstheme="minorBidi"/>
          <w:sz w:val="22"/>
          <w:szCs w:val="22"/>
          <w:lang w:val="en-US" w:eastAsia="en-US"/>
        </w:rPr>
      </w:pPr>
      <w:ins w:id="3756" w:author="Author">
        <w:del w:id="3757" w:author="Author">
          <w:r>
            <w:rPr>
              <w:rStyle w:val="Hyperlink"/>
              <w14:scene3d>
                <w14:camera w14:prst="orthographicFront"/>
                <w14:lightRig w14:rig="threePt" w14:dir="t">
                  <w14:rot w14:lat="0" w14:lon="0" w14:rev="0"/>
                </w14:lightRig>
              </w14:scene3d>
            </w:rPr>
            <w:delText>4.</w:delText>
          </w:r>
          <w:r>
            <w:rPr>
              <w:rStyle w:val="Hyperlink"/>
              <w14:scene3d>
                <w14:camera w14:prst="orthographicFront"/>
                <w14:lightRig w14:rig="threePt" w14:dir="t">
                  <w14:rot w14:lat="0" w14:lon="0" w14:rev="0"/>
                </w14:lightRig>
              </w14:scene3d>
            </w:rPr>
            <w:delText>16.6.</w:delText>
          </w:r>
          <w:r>
            <w:rPr>
              <w:rStyle w:val="Hyperlink"/>
            </w:rPr>
            <w:delText xml:space="preserve"> Rules_Opt_006</w:delText>
          </w:r>
          <w:r>
            <w:rPr>
              <w:webHidden/>
            </w:rPr>
            <w:tab/>
            <w:delText>70</w:delText>
          </w:r>
        </w:del>
      </w:ins>
    </w:p>
    <w:p w:rsidR="00743B33" w:rsidRDefault="00D20E06">
      <w:pPr>
        <w:pStyle w:val="TOC3"/>
        <w:rPr>
          <w:ins w:id="3758" w:author="Author"/>
          <w:del w:id="3759" w:author="Author"/>
          <w:rFonts w:asciiTheme="minorHAnsi" w:eastAsiaTheme="minorEastAsia" w:hAnsiTheme="minorHAnsi" w:cstheme="minorBidi"/>
          <w:sz w:val="22"/>
          <w:szCs w:val="22"/>
          <w:lang w:val="en-US" w:eastAsia="en-US"/>
        </w:rPr>
      </w:pPr>
      <w:ins w:id="3760" w:author="Author">
        <w:del w:id="3761" w:author="Author">
          <w:r>
            <w:rPr>
              <w:rStyle w:val="Hyperlink"/>
              <w14:scene3d>
                <w14:camera w14:prst="orthographicFront"/>
                <w14:lightRig w14:rig="threePt" w14:dir="t">
                  <w14:rot w14:lat="0" w14:lon="0" w14:rev="0"/>
                </w14:lightRig>
              </w14:scene3d>
            </w:rPr>
            <w:delText>4.16.7.</w:delText>
          </w:r>
          <w:r>
            <w:rPr>
              <w:rStyle w:val="Hyperlink"/>
            </w:rPr>
            <w:delText xml:space="preserve"> Rules_Opt_007</w:delText>
          </w:r>
          <w:r>
            <w:rPr>
              <w:webHidden/>
            </w:rPr>
            <w:tab/>
            <w:delText>70</w:delText>
          </w:r>
        </w:del>
      </w:ins>
    </w:p>
    <w:p w:rsidR="00743B33" w:rsidRDefault="00D20E06">
      <w:pPr>
        <w:pStyle w:val="TOC3"/>
        <w:rPr>
          <w:ins w:id="3762" w:author="Author"/>
          <w:del w:id="3763" w:author="Author"/>
          <w:rFonts w:asciiTheme="minorHAnsi" w:eastAsiaTheme="minorEastAsia" w:hAnsiTheme="minorHAnsi" w:cstheme="minorBidi"/>
          <w:sz w:val="22"/>
          <w:szCs w:val="22"/>
          <w:lang w:val="en-US" w:eastAsia="en-US"/>
        </w:rPr>
      </w:pPr>
      <w:ins w:id="3764" w:author="Author">
        <w:del w:id="3765" w:author="Author">
          <w:r>
            <w:rPr>
              <w:rStyle w:val="Hyperlink"/>
              <w14:scene3d>
                <w14:camera w14:prst="orthographicFront"/>
                <w14:lightRig w14:rig="threePt" w14:dir="t">
                  <w14:rot w14:lat="0" w14:lon="0" w14:rev="0"/>
                </w14:lightRig>
              </w14:scene3d>
            </w:rPr>
            <w:delText>4.16.8.</w:delText>
          </w:r>
          <w:r>
            <w:rPr>
              <w:rStyle w:val="Hyperlink"/>
            </w:rPr>
            <w:delText xml:space="preserve"> Rules_Opt_008</w:delText>
          </w:r>
          <w:r>
            <w:rPr>
              <w:webHidden/>
            </w:rPr>
            <w:tab/>
            <w:delText>70</w:delText>
          </w:r>
        </w:del>
      </w:ins>
    </w:p>
    <w:p w:rsidR="00743B33" w:rsidRDefault="00D20E06">
      <w:pPr>
        <w:pStyle w:val="TOC2"/>
        <w:rPr>
          <w:ins w:id="3766" w:author="Author"/>
          <w:del w:id="3767" w:author="Author"/>
          <w:rFonts w:asciiTheme="minorHAnsi" w:eastAsiaTheme="minorEastAsia" w:hAnsiTheme="minorHAnsi" w:cstheme="minorBidi"/>
          <w:b w:val="0"/>
          <w:iCs w:val="0"/>
          <w:noProof/>
          <w:sz w:val="22"/>
          <w:szCs w:val="22"/>
          <w:lang w:val="en-US" w:eastAsia="en-US"/>
        </w:rPr>
      </w:pPr>
      <w:ins w:id="3768" w:author="Author">
        <w:del w:id="3769" w:author="Author">
          <w:r>
            <w:rPr>
              <w:rStyle w:val="Hyperlink"/>
              <w:rFonts w:ascii="Verdana" w:hAnsi="Verdana"/>
              <w:b w:val="0"/>
              <w:iCs w:val="0"/>
              <w:noProof/>
              <w:lang w:val="en"/>
            </w:rPr>
            <w:delText>4.17. Events</w:delText>
          </w:r>
          <w:r>
            <w:rPr>
              <w:noProof/>
              <w:webHidden/>
            </w:rPr>
            <w:tab/>
            <w:delText>70</w:delText>
          </w:r>
        </w:del>
      </w:ins>
    </w:p>
    <w:p w:rsidR="00743B33" w:rsidRDefault="00D20E06">
      <w:pPr>
        <w:pStyle w:val="TOC3"/>
        <w:rPr>
          <w:ins w:id="3770" w:author="Author"/>
          <w:del w:id="3771" w:author="Author"/>
          <w:rFonts w:asciiTheme="minorHAnsi" w:eastAsiaTheme="minorEastAsia" w:hAnsiTheme="minorHAnsi" w:cstheme="minorBidi"/>
          <w:sz w:val="22"/>
          <w:szCs w:val="22"/>
          <w:lang w:val="en-US" w:eastAsia="en-US"/>
        </w:rPr>
      </w:pPr>
      <w:ins w:id="3772" w:author="Author">
        <w:del w:id="3773" w:author="Author">
          <w:r>
            <w:rPr>
              <w:rStyle w:val="Hyperlink"/>
              <w14:scene3d>
                <w14:camera w14:prst="orthographicFront"/>
                <w14:lightRig w14:rig="threePt" w14:dir="t">
                  <w14:rot w14:lat="0" w14:lon="0" w14:rev="0"/>
                </w14:lightRig>
              </w14:scene3d>
            </w:rPr>
            <w:delText>4.17.1.</w:delText>
          </w:r>
          <w:r>
            <w:rPr>
              <w:rStyle w:val="Hyperlink"/>
            </w:rPr>
            <w:delText xml:space="preserve"> Rules_Event_001</w:delText>
          </w:r>
          <w:r>
            <w:rPr>
              <w:webHidden/>
            </w:rPr>
            <w:tab/>
            <w:delText>70</w:delText>
          </w:r>
        </w:del>
      </w:ins>
    </w:p>
    <w:p w:rsidR="00743B33" w:rsidRDefault="00D20E06">
      <w:pPr>
        <w:pStyle w:val="TOC3"/>
        <w:rPr>
          <w:ins w:id="3774" w:author="Author"/>
          <w:del w:id="3775" w:author="Author"/>
          <w:rFonts w:asciiTheme="minorHAnsi" w:eastAsiaTheme="minorEastAsia" w:hAnsiTheme="minorHAnsi" w:cstheme="minorBidi"/>
          <w:sz w:val="22"/>
          <w:szCs w:val="22"/>
          <w:lang w:val="en-US" w:eastAsia="en-US"/>
        </w:rPr>
      </w:pPr>
      <w:ins w:id="3776" w:author="Author">
        <w:del w:id="3777" w:author="Author">
          <w:r>
            <w:rPr>
              <w:rStyle w:val="Hyperlink"/>
              <w14:scene3d>
                <w14:camera w14:prst="orthographicFront"/>
                <w14:lightRig w14:rig="threePt" w14:dir="t">
                  <w14:rot w14:lat="0" w14:lon="0" w14:rev="0"/>
                </w14:lightRig>
              </w14:scene3d>
            </w:rPr>
            <w:delText>4.17.2.</w:delText>
          </w:r>
          <w:r>
            <w:rPr>
              <w:rStyle w:val="Hyperlink"/>
            </w:rPr>
            <w:delText xml:space="preserve"> Rules_Event_002</w:delText>
          </w:r>
          <w:r>
            <w:rPr>
              <w:webHidden/>
            </w:rPr>
            <w:tab/>
            <w:delText>70</w:delText>
          </w:r>
        </w:del>
      </w:ins>
    </w:p>
    <w:p w:rsidR="00743B33" w:rsidRDefault="00D20E06">
      <w:pPr>
        <w:pStyle w:val="TOC3"/>
        <w:rPr>
          <w:ins w:id="3778" w:author="Author"/>
          <w:del w:id="3779" w:author="Author"/>
          <w:rFonts w:asciiTheme="minorHAnsi" w:eastAsiaTheme="minorEastAsia" w:hAnsiTheme="minorHAnsi" w:cstheme="minorBidi"/>
          <w:sz w:val="22"/>
          <w:szCs w:val="22"/>
          <w:lang w:val="en-US" w:eastAsia="en-US"/>
        </w:rPr>
      </w:pPr>
      <w:ins w:id="3780" w:author="Author">
        <w:del w:id="3781" w:author="Author">
          <w:r>
            <w:rPr>
              <w:rStyle w:val="Hyperlink"/>
              <w14:scene3d>
                <w14:camera w14:prst="orthographicFront"/>
                <w14:lightRig w14:rig="threePt" w14:dir="t">
                  <w14:rot w14:lat="0" w14:lon="0" w14:rev="0"/>
                </w14:lightRig>
              </w14:scene3d>
            </w:rPr>
            <w:delText>4.17.3.</w:delText>
          </w:r>
          <w:r>
            <w:rPr>
              <w:rStyle w:val="Hyperlink"/>
            </w:rPr>
            <w:delText xml:space="preserve"> Rules_Event_003</w:delText>
          </w:r>
          <w:r>
            <w:rPr>
              <w:webHidden/>
            </w:rPr>
            <w:tab/>
            <w:delText>70</w:delText>
          </w:r>
        </w:del>
      </w:ins>
    </w:p>
    <w:p w:rsidR="00743B33" w:rsidRDefault="00D20E06">
      <w:pPr>
        <w:pStyle w:val="TOC1"/>
        <w:tabs>
          <w:tab w:val="right" w:leader="dot" w:pos="9530"/>
        </w:tabs>
        <w:rPr>
          <w:ins w:id="3782" w:author="Author"/>
          <w:del w:id="3783" w:author="Author"/>
          <w:rFonts w:asciiTheme="minorHAnsi" w:eastAsiaTheme="minorEastAsia" w:hAnsiTheme="minorHAnsi" w:cstheme="minorBidi"/>
          <w:b w:val="0"/>
          <w:bCs w:val="0"/>
          <w:caps w:val="0"/>
          <w:noProof/>
          <w:sz w:val="22"/>
          <w:szCs w:val="22"/>
          <w:lang w:val="en-US" w:eastAsia="en-US"/>
        </w:rPr>
      </w:pPr>
      <w:ins w:id="3784" w:author="Author">
        <w:del w:id="3785" w:author="Author">
          <w:r>
            <w:rPr>
              <w:rStyle w:val="Hyperlink"/>
              <w:b w:val="0"/>
              <w:bCs w:val="0"/>
              <w:caps w:val="0"/>
              <w:noProof/>
              <w14:scene3d>
                <w14:camera w14:prst="orthographicFront"/>
                <w14:lightRig w14:rig="threePt" w14:dir="t">
                  <w14:rot w14:lat="0" w14:lon="0" w14:rev="0"/>
                </w14:lightRig>
              </w14:scene3d>
            </w:rPr>
            <w:delText>5.</w:delText>
          </w:r>
          <w:r>
            <w:rPr>
              <w:rStyle w:val="Hyperlink"/>
              <w:b w:val="0"/>
              <w:bCs w:val="0"/>
              <w:caps w:val="0"/>
              <w:noProof/>
            </w:rPr>
            <w:delText xml:space="preserve"> Prpoject Settings and Structure</w:delText>
          </w:r>
          <w:r>
            <w:rPr>
              <w:noProof/>
              <w:webHidden/>
            </w:rPr>
            <w:tab/>
            <w:delText>71</w:delText>
          </w:r>
        </w:del>
      </w:ins>
    </w:p>
    <w:p w:rsidR="00743B33" w:rsidRDefault="00D20E06">
      <w:pPr>
        <w:pStyle w:val="TOC3"/>
        <w:rPr>
          <w:ins w:id="3786" w:author="Author"/>
          <w:del w:id="3787" w:author="Author"/>
          <w:rFonts w:asciiTheme="minorHAnsi" w:eastAsiaTheme="minorEastAsia" w:hAnsiTheme="minorHAnsi" w:cstheme="minorBidi"/>
          <w:sz w:val="22"/>
          <w:szCs w:val="22"/>
          <w:lang w:val="en-US" w:eastAsia="en-US"/>
        </w:rPr>
      </w:pPr>
      <w:ins w:id="3788" w:author="Author">
        <w:del w:id="3789" w:author="Author">
          <w:r>
            <w:rPr>
              <w:rStyle w:val="Hyperlink"/>
              <w14:scene3d>
                <w14:camera w14:prst="orthographicFront"/>
                <w14:lightRig w14:rig="threePt" w14:dir="t">
                  <w14:rot w14:lat="0" w14:lon="0" w14:rev="0"/>
                </w14:lightRig>
              </w14:scene3d>
            </w:rPr>
            <w:delText>5.1.1.</w:delText>
          </w:r>
          <w:r>
            <w:rPr>
              <w:rStyle w:val="Hyperlink"/>
            </w:rPr>
            <w:delText xml:space="preserve"> Rules_Project_001</w:delText>
          </w:r>
          <w:r>
            <w:rPr>
              <w:webHidden/>
            </w:rPr>
            <w:tab/>
            <w:delText>71</w:delText>
          </w:r>
        </w:del>
      </w:ins>
    </w:p>
    <w:p w:rsidR="00743B33" w:rsidRDefault="00D20E06">
      <w:pPr>
        <w:pStyle w:val="TOC3"/>
        <w:rPr>
          <w:ins w:id="3790" w:author="Author"/>
          <w:del w:id="3791" w:author="Author"/>
          <w:rFonts w:asciiTheme="minorHAnsi" w:eastAsiaTheme="minorEastAsia" w:hAnsiTheme="minorHAnsi" w:cstheme="minorBidi"/>
          <w:sz w:val="22"/>
          <w:szCs w:val="22"/>
          <w:lang w:val="en-US" w:eastAsia="en-US"/>
        </w:rPr>
      </w:pPr>
      <w:ins w:id="3792" w:author="Author">
        <w:del w:id="3793" w:author="Author">
          <w:r>
            <w:rPr>
              <w:rStyle w:val="Hyperlink"/>
              <w14:scene3d>
                <w14:camera w14:prst="orthographicFront"/>
                <w14:lightRig w14:rig="threePt" w14:dir="t">
                  <w14:rot w14:lat="0" w14:lon="0" w14:rev="0"/>
                </w14:lightRig>
              </w14:scene3d>
            </w:rPr>
            <w:delText>5.1.2.</w:delText>
          </w:r>
          <w:r>
            <w:rPr>
              <w:rStyle w:val="Hyperlink"/>
            </w:rPr>
            <w:delText xml:space="preserve"> Rules_Project_002</w:delText>
          </w:r>
          <w:r>
            <w:rPr>
              <w:webHidden/>
            </w:rPr>
            <w:tab/>
            <w:delText>71</w:delText>
          </w:r>
        </w:del>
      </w:ins>
    </w:p>
    <w:p w:rsidR="00743B33" w:rsidRDefault="00D20E06">
      <w:pPr>
        <w:pStyle w:val="TOC3"/>
        <w:rPr>
          <w:ins w:id="3794" w:author="Author"/>
          <w:del w:id="3795" w:author="Author"/>
          <w:rFonts w:asciiTheme="minorHAnsi" w:eastAsiaTheme="minorEastAsia" w:hAnsiTheme="minorHAnsi" w:cstheme="minorBidi"/>
          <w:sz w:val="22"/>
          <w:szCs w:val="22"/>
          <w:lang w:val="en-US" w:eastAsia="en-US"/>
        </w:rPr>
      </w:pPr>
      <w:ins w:id="3796" w:author="Author">
        <w:del w:id="3797" w:author="Author">
          <w:r>
            <w:rPr>
              <w:rStyle w:val="Hyperlink"/>
              <w14:scene3d>
                <w14:camera w14:prst="orthographicFront"/>
                <w14:lightRig w14:rig="threePt" w14:dir="t">
                  <w14:rot w14:lat="0" w14:lon="0" w14:rev="0"/>
                </w14:lightRig>
              </w14:scene3d>
            </w:rPr>
            <w:delText>5.1.3.</w:delText>
          </w:r>
          <w:r>
            <w:rPr>
              <w:rStyle w:val="Hyperlink"/>
            </w:rPr>
            <w:delText xml:space="preserve"> Rules_Project_003</w:delText>
          </w:r>
          <w:r>
            <w:rPr>
              <w:webHidden/>
            </w:rPr>
            <w:tab/>
            <w:delText>71</w:delText>
          </w:r>
        </w:del>
      </w:ins>
    </w:p>
    <w:p w:rsidR="00743B33" w:rsidRDefault="00D20E06">
      <w:pPr>
        <w:pStyle w:val="TOC3"/>
        <w:rPr>
          <w:ins w:id="3798" w:author="Author"/>
          <w:del w:id="3799" w:author="Author"/>
          <w:rFonts w:asciiTheme="minorHAnsi" w:eastAsiaTheme="minorEastAsia" w:hAnsiTheme="minorHAnsi" w:cstheme="minorBidi"/>
          <w:sz w:val="22"/>
          <w:szCs w:val="22"/>
          <w:lang w:val="en-US" w:eastAsia="en-US"/>
        </w:rPr>
      </w:pPr>
      <w:ins w:id="3800" w:author="Author">
        <w:del w:id="3801" w:author="Author">
          <w:r>
            <w:rPr>
              <w:rStyle w:val="Hyperlink"/>
              <w14:scene3d>
                <w14:camera w14:prst="orthographicFront"/>
                <w14:lightRig w14:rig="threePt" w14:dir="t">
                  <w14:rot w14:lat="0" w14:lon="0" w14:rev="0"/>
                </w14:lightRig>
              </w14:scene3d>
            </w:rPr>
            <w:delText>5.1.4.</w:delText>
          </w:r>
          <w:r>
            <w:rPr>
              <w:rStyle w:val="Hyperlink"/>
            </w:rPr>
            <w:delText xml:space="preserve"> Rules_Project_003</w:delText>
          </w:r>
          <w:r>
            <w:rPr>
              <w:webHidden/>
            </w:rPr>
            <w:tab/>
            <w:delText>72</w:delText>
          </w:r>
        </w:del>
      </w:ins>
    </w:p>
    <w:p w:rsidR="00743B33" w:rsidRDefault="00D20E06">
      <w:pPr>
        <w:pStyle w:val="TOC3"/>
        <w:rPr>
          <w:ins w:id="3802" w:author="Author"/>
          <w:del w:id="3803" w:author="Author"/>
          <w:rFonts w:asciiTheme="minorHAnsi" w:eastAsiaTheme="minorEastAsia" w:hAnsiTheme="minorHAnsi" w:cstheme="minorBidi"/>
          <w:sz w:val="22"/>
          <w:szCs w:val="22"/>
          <w:lang w:val="en-US" w:eastAsia="en-US"/>
        </w:rPr>
      </w:pPr>
      <w:ins w:id="3804" w:author="Author">
        <w:del w:id="3805" w:author="Author">
          <w:r>
            <w:rPr>
              <w:rStyle w:val="Hyperlink"/>
              <w14:scene3d>
                <w14:camera w14:prst="orthographicFront"/>
                <w14:lightRig w14:rig="threePt" w14:dir="t">
                  <w14:rot w14:lat="0" w14:lon="0" w14:rev="0"/>
                </w14:lightRig>
              </w14:scene3d>
            </w:rPr>
            <w:delText>5.1.5.</w:delText>
          </w:r>
          <w:r>
            <w:rPr>
              <w:rStyle w:val="Hyperlink"/>
            </w:rPr>
            <w:delText xml:space="preserve"> Rules_Project_004</w:delText>
          </w:r>
          <w:r>
            <w:rPr>
              <w:webHidden/>
            </w:rPr>
            <w:tab/>
            <w:delText>72</w:delText>
          </w:r>
        </w:del>
      </w:ins>
    </w:p>
    <w:p w:rsidR="00743B33" w:rsidRDefault="00D20E06">
      <w:pPr>
        <w:pStyle w:val="TOC3"/>
        <w:rPr>
          <w:ins w:id="3806" w:author="Author"/>
          <w:del w:id="3807" w:author="Author"/>
          <w:rFonts w:asciiTheme="minorHAnsi" w:eastAsiaTheme="minorEastAsia" w:hAnsiTheme="minorHAnsi" w:cstheme="minorBidi"/>
          <w:sz w:val="22"/>
          <w:szCs w:val="22"/>
          <w:lang w:val="en-US" w:eastAsia="en-US"/>
        </w:rPr>
      </w:pPr>
      <w:ins w:id="3808" w:author="Author">
        <w:del w:id="3809" w:author="Author">
          <w:r>
            <w:rPr>
              <w:rStyle w:val="Hyperlink"/>
              <w14:scene3d>
                <w14:camera w14:prst="orthographicFront"/>
                <w14:lightRig w14:rig="threePt" w14:dir="t">
                  <w14:rot w14:lat="0" w14:lon="0" w14:rev="0"/>
                </w14:lightRig>
              </w14:scene3d>
            </w:rPr>
            <w:delText>5.1.6.</w:delText>
          </w:r>
          <w:r>
            <w:rPr>
              <w:rStyle w:val="Hyperlink"/>
            </w:rPr>
            <w:delText xml:space="preserve"> Rules_Project_005</w:delText>
          </w:r>
          <w:r>
            <w:rPr>
              <w:webHidden/>
            </w:rPr>
            <w:tab/>
            <w:delText>72</w:delText>
          </w:r>
        </w:del>
      </w:ins>
    </w:p>
    <w:p w:rsidR="00743B33" w:rsidRDefault="00D20E06">
      <w:pPr>
        <w:pStyle w:val="TOC3"/>
        <w:rPr>
          <w:ins w:id="3810" w:author="Author"/>
          <w:del w:id="3811" w:author="Author"/>
          <w:rFonts w:asciiTheme="minorHAnsi" w:eastAsiaTheme="minorEastAsia" w:hAnsiTheme="minorHAnsi" w:cstheme="minorBidi"/>
          <w:sz w:val="22"/>
          <w:szCs w:val="22"/>
          <w:lang w:val="en-US" w:eastAsia="en-US"/>
        </w:rPr>
      </w:pPr>
      <w:ins w:id="3812" w:author="Author">
        <w:del w:id="3813" w:author="Author">
          <w:r>
            <w:rPr>
              <w:rStyle w:val="Hyperlink"/>
              <w14:scene3d>
                <w14:camera w14:prst="orthographicFront"/>
                <w14:lightRig w14:rig="threePt" w14:dir="t">
                  <w14:rot w14:lat="0" w14:lon="0" w14:rev="0"/>
                </w14:lightRig>
              </w14:scene3d>
            </w:rPr>
            <w:delText>5.1.7.</w:delText>
          </w:r>
          <w:r>
            <w:rPr>
              <w:rStyle w:val="Hyperlink"/>
            </w:rPr>
            <w:delText xml:space="preserve"> Rules_Project_006</w:delText>
          </w:r>
          <w:r>
            <w:rPr>
              <w:webHidden/>
            </w:rPr>
            <w:tab/>
            <w:delText>72</w:delText>
          </w:r>
        </w:del>
      </w:ins>
    </w:p>
    <w:p w:rsidR="00743B33" w:rsidRDefault="00D20E06">
      <w:pPr>
        <w:pStyle w:val="TOC1"/>
        <w:tabs>
          <w:tab w:val="right" w:leader="dot" w:pos="9530"/>
        </w:tabs>
        <w:rPr>
          <w:ins w:id="3814" w:author="Author"/>
          <w:del w:id="3815" w:author="Author"/>
          <w:rFonts w:asciiTheme="minorHAnsi" w:eastAsiaTheme="minorEastAsia" w:hAnsiTheme="minorHAnsi" w:cstheme="minorBidi"/>
          <w:b w:val="0"/>
          <w:bCs w:val="0"/>
          <w:caps w:val="0"/>
          <w:noProof/>
          <w:sz w:val="22"/>
          <w:szCs w:val="22"/>
          <w:lang w:val="en-US" w:eastAsia="en-US"/>
        </w:rPr>
      </w:pPr>
      <w:ins w:id="3816" w:author="Author">
        <w:del w:id="3817" w:author="Author">
          <w:r>
            <w:rPr>
              <w:rStyle w:val="Hyperlink"/>
              <w:b w:val="0"/>
              <w:bCs w:val="0"/>
              <w:caps w:val="0"/>
              <w:noProof/>
            </w:rPr>
            <w:delText>Table of Content</w:delText>
          </w:r>
          <w:r>
            <w:rPr>
              <w:noProof/>
              <w:webHidden/>
            </w:rPr>
            <w:tab/>
            <w:delText>2</w:delText>
          </w:r>
        </w:del>
      </w:ins>
    </w:p>
    <w:p w:rsidR="00743B33" w:rsidRDefault="00D20E06">
      <w:pPr>
        <w:pStyle w:val="TOC1"/>
        <w:tabs>
          <w:tab w:val="right" w:leader="dot" w:pos="9530"/>
        </w:tabs>
        <w:rPr>
          <w:ins w:id="3818" w:author="Author"/>
          <w:del w:id="3819" w:author="Author"/>
          <w:rFonts w:asciiTheme="minorHAnsi" w:eastAsiaTheme="minorEastAsia" w:hAnsiTheme="minorHAnsi" w:cstheme="minorBidi"/>
          <w:b w:val="0"/>
          <w:bCs w:val="0"/>
          <w:caps w:val="0"/>
          <w:noProof/>
          <w:sz w:val="22"/>
          <w:szCs w:val="22"/>
          <w:lang w:val="en-US" w:eastAsia="en-US"/>
        </w:rPr>
      </w:pPr>
      <w:ins w:id="3820" w:author="Author">
        <w:del w:id="3821" w:author="Author">
          <w:r>
            <w:rPr>
              <w:rStyle w:val="Hyperlink"/>
              <w:b w:val="0"/>
              <w:bCs w:val="0"/>
              <w:caps w:val="0"/>
              <w:noProof/>
              <w14:scene3d>
                <w14:camera w14:prst="orthographicFront"/>
                <w14:lightRig w14:rig="threePt" w14:dir="t">
                  <w14:rot w14:lat="0" w14:lon="0" w14:rev="0"/>
                </w14:lightRig>
              </w14:scene3d>
            </w:rPr>
            <w:delText>1.</w:delText>
          </w:r>
          <w:r>
            <w:rPr>
              <w:rStyle w:val="Hyperlink"/>
              <w:b w:val="0"/>
              <w:bCs w:val="0"/>
              <w:caps w:val="0"/>
              <w:noProof/>
            </w:rPr>
            <w:delText xml:space="preserve"> Introduction</w:delText>
          </w:r>
          <w:r>
            <w:rPr>
              <w:noProof/>
              <w:webHidden/>
            </w:rPr>
            <w:tab/>
            <w:delText>7</w:delText>
          </w:r>
        </w:del>
      </w:ins>
    </w:p>
    <w:p w:rsidR="00743B33" w:rsidRDefault="00D20E06">
      <w:pPr>
        <w:pStyle w:val="TOC2"/>
        <w:rPr>
          <w:ins w:id="3822" w:author="Author"/>
          <w:del w:id="3823" w:author="Author"/>
          <w:rFonts w:asciiTheme="minorHAnsi" w:eastAsiaTheme="minorEastAsia" w:hAnsiTheme="minorHAnsi" w:cstheme="minorBidi"/>
          <w:b w:val="0"/>
          <w:iCs w:val="0"/>
          <w:noProof/>
          <w:sz w:val="22"/>
          <w:szCs w:val="22"/>
          <w:lang w:val="en-US" w:eastAsia="en-US"/>
        </w:rPr>
      </w:pPr>
      <w:ins w:id="3824" w:author="Author">
        <w:del w:id="3825" w:author="Author">
          <w:r>
            <w:rPr>
              <w:rStyle w:val="Hyperlink"/>
              <w:b w:val="0"/>
              <w:iCs w:val="0"/>
              <w:noProof/>
            </w:rPr>
            <w:delText>1.1. Purpose of the document</w:delText>
          </w:r>
          <w:r>
            <w:rPr>
              <w:noProof/>
              <w:webHidden/>
            </w:rPr>
            <w:tab/>
            <w:delText>7</w:delText>
          </w:r>
        </w:del>
      </w:ins>
    </w:p>
    <w:p w:rsidR="00743B33" w:rsidRDefault="00D20E06">
      <w:pPr>
        <w:pStyle w:val="TOC2"/>
        <w:rPr>
          <w:ins w:id="3826" w:author="Author"/>
          <w:del w:id="3827" w:author="Author"/>
          <w:rFonts w:asciiTheme="minorHAnsi" w:eastAsiaTheme="minorEastAsia" w:hAnsiTheme="minorHAnsi" w:cstheme="minorBidi"/>
          <w:b w:val="0"/>
          <w:iCs w:val="0"/>
          <w:noProof/>
          <w:sz w:val="22"/>
          <w:szCs w:val="22"/>
          <w:lang w:val="en-US" w:eastAsia="en-US"/>
        </w:rPr>
      </w:pPr>
      <w:ins w:id="3828" w:author="Author">
        <w:del w:id="3829" w:author="Author">
          <w:r>
            <w:rPr>
              <w:rStyle w:val="Hyperlink"/>
              <w:b w:val="0"/>
              <w:iCs w:val="0"/>
              <w:noProof/>
            </w:rPr>
            <w:delText>1.2. Reference</w:delText>
          </w:r>
          <w:r>
            <w:rPr>
              <w:noProof/>
              <w:webHidden/>
            </w:rPr>
            <w:tab/>
            <w:delText>7</w:delText>
          </w:r>
        </w:del>
      </w:ins>
    </w:p>
    <w:p w:rsidR="00743B33" w:rsidRDefault="00D20E06">
      <w:pPr>
        <w:pStyle w:val="TOC1"/>
        <w:tabs>
          <w:tab w:val="right" w:leader="dot" w:pos="9530"/>
        </w:tabs>
        <w:rPr>
          <w:ins w:id="3830" w:author="Author"/>
          <w:del w:id="3831" w:author="Author"/>
          <w:rFonts w:asciiTheme="minorHAnsi" w:eastAsiaTheme="minorEastAsia" w:hAnsiTheme="minorHAnsi" w:cstheme="minorBidi"/>
          <w:b w:val="0"/>
          <w:bCs w:val="0"/>
          <w:caps w:val="0"/>
          <w:noProof/>
          <w:sz w:val="22"/>
          <w:szCs w:val="22"/>
          <w:lang w:val="en-US" w:eastAsia="en-US"/>
        </w:rPr>
      </w:pPr>
      <w:ins w:id="3832" w:author="Author">
        <w:del w:id="3833" w:author="Author">
          <w:r>
            <w:rPr>
              <w:rStyle w:val="Hyperlink"/>
              <w:b w:val="0"/>
              <w:bCs w:val="0"/>
              <w:caps w:val="0"/>
              <w:noProof/>
              <w14:scene3d>
                <w14:camera w14:prst="orthographicFront"/>
                <w14:lightRig w14:rig="threePt" w14:dir="t">
                  <w14:rot w14:lat="0" w14:lon="0" w14:rev="0"/>
                </w14:lightRig>
              </w14:scene3d>
            </w:rPr>
            <w:delText>2.</w:delText>
          </w:r>
          <w:r>
            <w:rPr>
              <w:rStyle w:val="Hyperlink"/>
              <w:b w:val="0"/>
              <w:bCs w:val="0"/>
              <w:caps w:val="0"/>
              <w:noProof/>
            </w:rPr>
            <w:delText xml:space="preserve"> Naming Convention</w:delText>
          </w:r>
          <w:r>
            <w:rPr>
              <w:noProof/>
              <w:webHidden/>
            </w:rPr>
            <w:tab/>
            <w:delText>8</w:delText>
          </w:r>
        </w:del>
      </w:ins>
    </w:p>
    <w:p w:rsidR="00743B33" w:rsidRDefault="00D20E06">
      <w:pPr>
        <w:pStyle w:val="TOC2"/>
        <w:rPr>
          <w:ins w:id="3834" w:author="Author"/>
          <w:del w:id="3835" w:author="Author"/>
          <w:rFonts w:asciiTheme="minorHAnsi" w:eastAsiaTheme="minorEastAsia" w:hAnsiTheme="minorHAnsi" w:cstheme="minorBidi"/>
          <w:b w:val="0"/>
          <w:iCs w:val="0"/>
          <w:noProof/>
          <w:sz w:val="22"/>
          <w:szCs w:val="22"/>
          <w:lang w:val="en-US" w:eastAsia="en-US"/>
        </w:rPr>
      </w:pPr>
      <w:ins w:id="3836" w:author="Author">
        <w:del w:id="3837" w:author="Author">
          <w:r>
            <w:rPr>
              <w:rStyle w:val="Hyperlink"/>
              <w:b w:val="0"/>
              <w:iCs w:val="0"/>
              <w:noProof/>
            </w:rPr>
            <w:delText>2.1. File Naming</w:delText>
          </w:r>
          <w:r>
            <w:rPr>
              <w:noProof/>
              <w:webHidden/>
            </w:rPr>
            <w:tab/>
            <w:delText>8</w:delText>
          </w:r>
        </w:del>
      </w:ins>
    </w:p>
    <w:p w:rsidR="00743B33" w:rsidRDefault="00D20E06">
      <w:pPr>
        <w:pStyle w:val="TOC3"/>
        <w:rPr>
          <w:ins w:id="3838" w:author="Author"/>
          <w:del w:id="3839" w:author="Author"/>
          <w:rFonts w:asciiTheme="minorHAnsi" w:eastAsiaTheme="minorEastAsia" w:hAnsiTheme="minorHAnsi" w:cstheme="minorBidi"/>
          <w:sz w:val="22"/>
          <w:szCs w:val="22"/>
          <w:lang w:val="en-US" w:eastAsia="en-US"/>
        </w:rPr>
      </w:pPr>
      <w:ins w:id="3840" w:author="Author">
        <w:del w:id="3841" w:author="Author">
          <w:r>
            <w:rPr>
              <w:rStyle w:val="Hyperlink"/>
              <w14:scene3d>
                <w14:camera w14:prst="orthographicFront"/>
                <w14:lightRig w14:rig="threePt" w14:dir="t">
                  <w14:rot w14:lat="0" w14:lon="0" w14:rev="0"/>
                </w14:lightRig>
              </w14:scene3d>
            </w:rPr>
            <w:delText>2.1.1.</w:delText>
          </w:r>
          <w:r>
            <w:rPr>
              <w:rStyle w:val="Hyperlink"/>
            </w:rPr>
            <w:delText xml:space="preserve"> Name_File_001 ([1] Clause 5.4.7 - table 1 - 1h)</w:delText>
          </w:r>
          <w:r>
            <w:rPr>
              <w:webHidden/>
            </w:rPr>
            <w:tab/>
            <w:delText>8</w:delText>
          </w:r>
        </w:del>
      </w:ins>
    </w:p>
    <w:p w:rsidR="00743B33" w:rsidRDefault="00D20E06">
      <w:pPr>
        <w:pStyle w:val="TOC3"/>
        <w:rPr>
          <w:ins w:id="3842" w:author="Author"/>
          <w:del w:id="3843" w:author="Author"/>
          <w:rFonts w:asciiTheme="minorHAnsi" w:eastAsiaTheme="minorEastAsia" w:hAnsiTheme="minorHAnsi" w:cstheme="minorBidi"/>
          <w:sz w:val="22"/>
          <w:szCs w:val="22"/>
          <w:lang w:val="en-US" w:eastAsia="en-US"/>
        </w:rPr>
      </w:pPr>
      <w:ins w:id="3844" w:author="Author">
        <w:del w:id="3845" w:author="Author">
          <w:r>
            <w:rPr>
              <w:rStyle w:val="Hyperlink"/>
              <w14:scene3d>
                <w14:camera w14:prst="orthographicFront"/>
                <w14:lightRig w14:rig="threePt" w14:dir="t">
                  <w14:rot w14:lat="0" w14:lon="0" w14:rev="0"/>
                </w14:lightRig>
              </w14:scene3d>
            </w:rPr>
            <w:delText>2.1.2.</w:delText>
          </w:r>
          <w:r>
            <w:rPr>
              <w:rStyle w:val="Hyperlink"/>
            </w:rPr>
            <w:delText xml:space="preserve"> Name_File_002 ([1] Clause 5.4.7 - table 1 - 1h)</w:delText>
          </w:r>
          <w:r>
            <w:rPr>
              <w:webHidden/>
            </w:rPr>
            <w:tab/>
            <w:delText>8</w:delText>
          </w:r>
        </w:del>
      </w:ins>
    </w:p>
    <w:p w:rsidR="00743B33" w:rsidRDefault="00D20E06">
      <w:pPr>
        <w:pStyle w:val="TOC3"/>
        <w:rPr>
          <w:ins w:id="3846" w:author="Author"/>
          <w:del w:id="3847" w:author="Author"/>
          <w:rFonts w:asciiTheme="minorHAnsi" w:eastAsiaTheme="minorEastAsia" w:hAnsiTheme="minorHAnsi" w:cstheme="minorBidi"/>
          <w:sz w:val="22"/>
          <w:szCs w:val="22"/>
          <w:lang w:val="en-US" w:eastAsia="en-US"/>
        </w:rPr>
      </w:pPr>
      <w:ins w:id="3848" w:author="Author">
        <w:del w:id="3849" w:author="Author">
          <w:r>
            <w:rPr>
              <w:rStyle w:val="Hyperlink"/>
              <w14:scene3d>
                <w14:camera w14:prst="orthographicFront"/>
                <w14:lightRig w14:rig="threePt" w14:dir="t">
                  <w14:rot w14:lat="0" w14:lon="0" w14:rev="0"/>
                </w14:lightRig>
              </w14:scene3d>
            </w:rPr>
            <w:delText>2.1.3.</w:delText>
          </w:r>
          <w:r>
            <w:rPr>
              <w:rStyle w:val="Hyperlink"/>
            </w:rPr>
            <w:delText xml:space="preserve"> Name_File_003</w:delText>
          </w:r>
          <w:r>
            <w:rPr>
              <w:webHidden/>
            </w:rPr>
            <w:tab/>
            <w:delText>8</w:delText>
          </w:r>
        </w:del>
      </w:ins>
    </w:p>
    <w:p w:rsidR="00743B33" w:rsidRDefault="00D20E06">
      <w:pPr>
        <w:pStyle w:val="TOC3"/>
        <w:rPr>
          <w:ins w:id="3850" w:author="Author"/>
          <w:del w:id="3851" w:author="Author"/>
          <w:rFonts w:asciiTheme="minorHAnsi" w:eastAsiaTheme="minorEastAsia" w:hAnsiTheme="minorHAnsi" w:cstheme="minorBidi"/>
          <w:sz w:val="22"/>
          <w:szCs w:val="22"/>
          <w:lang w:val="en-US" w:eastAsia="en-US"/>
        </w:rPr>
      </w:pPr>
      <w:ins w:id="3852" w:author="Author">
        <w:del w:id="3853" w:author="Author">
          <w:r>
            <w:rPr>
              <w:rStyle w:val="Hyperlink"/>
              <w14:scene3d>
                <w14:camera w14:prst="orthographicFront"/>
                <w14:lightRig w14:rig="threePt" w14:dir="t">
                  <w14:rot w14:lat="0" w14:lon="0" w14:rev="0"/>
                </w14:lightRig>
              </w14:scene3d>
            </w:rPr>
            <w:delText>2.1.4.</w:delText>
          </w:r>
          <w:r>
            <w:rPr>
              <w:rStyle w:val="Hyperlink"/>
            </w:rPr>
            <w:delText xml:space="preserve"> Name_File_004</w:delText>
          </w:r>
          <w:r>
            <w:rPr>
              <w:webHidden/>
            </w:rPr>
            <w:tab/>
            <w:delText>9</w:delText>
          </w:r>
        </w:del>
      </w:ins>
    </w:p>
    <w:p w:rsidR="00743B33" w:rsidRDefault="00D20E06">
      <w:pPr>
        <w:pStyle w:val="TOC2"/>
        <w:rPr>
          <w:ins w:id="3854" w:author="Author"/>
          <w:del w:id="3855" w:author="Author"/>
          <w:rFonts w:asciiTheme="minorHAnsi" w:eastAsiaTheme="minorEastAsia" w:hAnsiTheme="minorHAnsi" w:cstheme="minorBidi"/>
          <w:b w:val="0"/>
          <w:iCs w:val="0"/>
          <w:noProof/>
          <w:sz w:val="22"/>
          <w:szCs w:val="22"/>
          <w:lang w:val="en-US" w:eastAsia="en-US"/>
        </w:rPr>
      </w:pPr>
      <w:ins w:id="3856" w:author="Author">
        <w:del w:id="3857" w:author="Author">
          <w:r>
            <w:rPr>
              <w:rStyle w:val="Hyperlink"/>
              <w:b w:val="0"/>
              <w:iCs w:val="0"/>
              <w:noProof/>
            </w:rPr>
            <w:delText>2.2. Variable Naming</w:delText>
          </w:r>
          <w:r>
            <w:rPr>
              <w:noProof/>
              <w:webHidden/>
            </w:rPr>
            <w:tab/>
            <w:delText>9</w:delText>
          </w:r>
        </w:del>
      </w:ins>
    </w:p>
    <w:p w:rsidR="00743B33" w:rsidRDefault="00D20E06">
      <w:pPr>
        <w:pStyle w:val="TOC3"/>
        <w:rPr>
          <w:ins w:id="3858" w:author="Author"/>
          <w:del w:id="3859" w:author="Author"/>
          <w:rFonts w:asciiTheme="minorHAnsi" w:eastAsiaTheme="minorEastAsia" w:hAnsiTheme="minorHAnsi" w:cstheme="minorBidi"/>
          <w:sz w:val="22"/>
          <w:szCs w:val="22"/>
          <w:lang w:val="en-US" w:eastAsia="en-US"/>
        </w:rPr>
      </w:pPr>
      <w:ins w:id="3860" w:author="Author">
        <w:del w:id="3861" w:author="Author">
          <w:r>
            <w:rPr>
              <w:rStyle w:val="Hyperlink"/>
              <w14:scene3d>
                <w14:camera w14:prst="orthographicFront"/>
                <w14:lightRig w14:rig="threePt" w14:dir="t">
                  <w14:rot w14:lat="0" w14:lon="0" w14:rev="0"/>
                </w14:lightRig>
              </w14:scene3d>
            </w:rPr>
            <w:delText>2.2.1.</w:delText>
          </w:r>
          <w:r>
            <w:rPr>
              <w:rStyle w:val="Hyperlink"/>
            </w:rPr>
            <w:delText xml:space="preserve"> Name_Var_001 ([1] Clause 5.4.7 - table 1 - 1h)</w:delText>
          </w:r>
          <w:r>
            <w:rPr>
              <w:webHidden/>
            </w:rPr>
            <w:tab/>
            <w:delText>9</w:delText>
          </w:r>
        </w:del>
      </w:ins>
    </w:p>
    <w:p w:rsidR="00743B33" w:rsidRDefault="00D20E06">
      <w:pPr>
        <w:pStyle w:val="TOC3"/>
        <w:rPr>
          <w:ins w:id="3862" w:author="Author"/>
          <w:del w:id="3863" w:author="Author"/>
          <w:rFonts w:asciiTheme="minorHAnsi" w:eastAsiaTheme="minorEastAsia" w:hAnsiTheme="minorHAnsi" w:cstheme="minorBidi"/>
          <w:sz w:val="22"/>
          <w:szCs w:val="22"/>
          <w:lang w:val="en-US" w:eastAsia="en-US"/>
        </w:rPr>
      </w:pPr>
      <w:ins w:id="3864" w:author="Author">
        <w:del w:id="3865" w:author="Author">
          <w:r>
            <w:rPr>
              <w:rStyle w:val="Hyperlink"/>
              <w14:scene3d>
                <w14:camera w14:prst="orthographicFront"/>
                <w14:lightRig w14:rig="threePt" w14:dir="t">
                  <w14:rot w14:lat="0" w14:lon="0" w14:rev="0"/>
                </w14:lightRig>
              </w14:scene3d>
            </w:rPr>
            <w:delText>2.2.2.</w:delText>
          </w:r>
          <w:r>
            <w:rPr>
              <w:rStyle w:val="Hyperlink"/>
            </w:rPr>
            <w:delText xml:space="preserve"> Name_Var_002 ([1] Clause 5.4.7 - table 1 - 1h)</w:delText>
          </w:r>
          <w:r>
            <w:rPr>
              <w:webHidden/>
            </w:rPr>
            <w:tab/>
            <w:delText>9</w:delText>
          </w:r>
        </w:del>
      </w:ins>
    </w:p>
    <w:p w:rsidR="00743B33" w:rsidRDefault="00D20E06">
      <w:pPr>
        <w:pStyle w:val="TOC3"/>
        <w:rPr>
          <w:ins w:id="3866" w:author="Author"/>
          <w:del w:id="3867" w:author="Author"/>
          <w:rFonts w:asciiTheme="minorHAnsi" w:eastAsiaTheme="minorEastAsia" w:hAnsiTheme="minorHAnsi" w:cstheme="minorBidi"/>
          <w:sz w:val="22"/>
          <w:szCs w:val="22"/>
          <w:lang w:val="en-US" w:eastAsia="en-US"/>
        </w:rPr>
      </w:pPr>
      <w:ins w:id="3868" w:author="Author">
        <w:del w:id="3869" w:author="Author">
          <w:r>
            <w:rPr>
              <w:rStyle w:val="Hyperlink"/>
              <w14:scene3d>
                <w14:camera w14:prst="orthographicFront"/>
                <w14:lightRig w14:rig="threePt" w14:dir="t">
                  <w14:rot w14:lat="0" w14:lon="0" w14:rev="0"/>
                </w14:lightRig>
              </w14:scene3d>
            </w:rPr>
            <w:delText>2.2.3.</w:delText>
          </w:r>
          <w:r>
            <w:rPr>
              <w:rStyle w:val="Hyperlink"/>
            </w:rPr>
            <w:delText xml:space="preserve"> Name_Var_003 ([1] Clause 5.4.7 - table 1 - 1h)</w:delText>
          </w:r>
          <w:r>
            <w:rPr>
              <w:webHidden/>
            </w:rPr>
            <w:tab/>
            <w:delText>10</w:delText>
          </w:r>
        </w:del>
      </w:ins>
    </w:p>
    <w:p w:rsidR="00743B33" w:rsidRDefault="00D20E06">
      <w:pPr>
        <w:pStyle w:val="TOC3"/>
        <w:rPr>
          <w:ins w:id="3870" w:author="Author"/>
          <w:del w:id="3871" w:author="Author"/>
          <w:rFonts w:asciiTheme="minorHAnsi" w:eastAsiaTheme="minorEastAsia" w:hAnsiTheme="minorHAnsi" w:cstheme="minorBidi"/>
          <w:sz w:val="22"/>
          <w:szCs w:val="22"/>
          <w:lang w:val="en-US" w:eastAsia="en-US"/>
        </w:rPr>
      </w:pPr>
      <w:ins w:id="3872" w:author="Author">
        <w:del w:id="3873" w:author="Author">
          <w:r>
            <w:rPr>
              <w:rStyle w:val="Hyperlink"/>
              <w14:scene3d>
                <w14:camera w14:prst="orthographicFront"/>
                <w14:lightRig w14:rig="threePt" w14:dir="t">
                  <w14:rot w14:lat="0" w14:lon="0" w14:rev="0"/>
                </w14:lightRig>
              </w14:scene3d>
            </w:rPr>
            <w:delText>2.2.4.</w:delText>
          </w:r>
          <w:r>
            <w:rPr>
              <w:rStyle w:val="Hyperlink"/>
            </w:rPr>
            <w:delText xml:space="preserve"> Name_Var_004</w:delText>
          </w:r>
          <w:r>
            <w:rPr>
              <w:webHidden/>
            </w:rPr>
            <w:tab/>
            <w:delText>10</w:delText>
          </w:r>
        </w:del>
      </w:ins>
    </w:p>
    <w:p w:rsidR="00743B33" w:rsidRDefault="00D20E06">
      <w:pPr>
        <w:pStyle w:val="TOC3"/>
        <w:rPr>
          <w:ins w:id="3874" w:author="Author"/>
          <w:del w:id="3875" w:author="Author"/>
          <w:rFonts w:asciiTheme="minorHAnsi" w:eastAsiaTheme="minorEastAsia" w:hAnsiTheme="minorHAnsi" w:cstheme="minorBidi"/>
          <w:sz w:val="22"/>
          <w:szCs w:val="22"/>
          <w:lang w:val="en-US" w:eastAsia="en-US"/>
        </w:rPr>
      </w:pPr>
      <w:ins w:id="3876" w:author="Author">
        <w:del w:id="3877" w:author="Author">
          <w:r>
            <w:rPr>
              <w:rStyle w:val="Hyperlink"/>
              <w14:scene3d>
                <w14:camera w14:prst="orthographicFront"/>
                <w14:lightRig w14:rig="threePt" w14:dir="t">
                  <w14:rot w14:lat="0" w14:lon="0" w14:rev="0"/>
                </w14:lightRig>
              </w14:scene3d>
            </w:rPr>
            <w:delText>2.2.5.</w:delText>
          </w:r>
          <w:r>
            <w:rPr>
              <w:rStyle w:val="Hyperlink"/>
            </w:rPr>
            <w:delText xml:space="preserve"> Name_Var_005</w:delText>
          </w:r>
          <w:r>
            <w:rPr>
              <w:webHidden/>
            </w:rPr>
            <w:tab/>
            <w:delText>10</w:delText>
          </w:r>
        </w:del>
      </w:ins>
    </w:p>
    <w:p w:rsidR="00743B33" w:rsidRDefault="00D20E06">
      <w:pPr>
        <w:pStyle w:val="TOC2"/>
        <w:rPr>
          <w:ins w:id="3878" w:author="Author"/>
          <w:del w:id="3879" w:author="Author"/>
          <w:rFonts w:asciiTheme="minorHAnsi" w:eastAsiaTheme="minorEastAsia" w:hAnsiTheme="minorHAnsi" w:cstheme="minorBidi"/>
          <w:b w:val="0"/>
          <w:iCs w:val="0"/>
          <w:noProof/>
          <w:sz w:val="22"/>
          <w:szCs w:val="22"/>
          <w:lang w:val="en-US" w:eastAsia="en-US"/>
        </w:rPr>
      </w:pPr>
      <w:ins w:id="3880" w:author="Author">
        <w:del w:id="3881" w:author="Author">
          <w:r>
            <w:rPr>
              <w:rStyle w:val="Hyperlink"/>
              <w:b w:val="0"/>
              <w:iCs w:val="0"/>
              <w:noProof/>
            </w:rPr>
            <w:delText>2.3. Method Naming</w:delText>
          </w:r>
          <w:r>
            <w:rPr>
              <w:noProof/>
              <w:webHidden/>
            </w:rPr>
            <w:tab/>
            <w:delText>11</w:delText>
          </w:r>
        </w:del>
      </w:ins>
    </w:p>
    <w:p w:rsidR="00743B33" w:rsidRDefault="00D20E06">
      <w:pPr>
        <w:pStyle w:val="TOC3"/>
        <w:rPr>
          <w:ins w:id="3882" w:author="Author"/>
          <w:del w:id="3883" w:author="Author"/>
          <w:rFonts w:asciiTheme="minorHAnsi" w:eastAsiaTheme="minorEastAsia" w:hAnsiTheme="minorHAnsi" w:cstheme="minorBidi"/>
          <w:sz w:val="22"/>
          <w:szCs w:val="22"/>
          <w:lang w:val="en-US" w:eastAsia="en-US"/>
        </w:rPr>
      </w:pPr>
      <w:ins w:id="3884" w:author="Author">
        <w:del w:id="3885" w:author="Author">
          <w:r>
            <w:rPr>
              <w:rStyle w:val="Hyperlink"/>
              <w14:scene3d>
                <w14:camera w14:prst="orthographicFront"/>
                <w14:lightRig w14:rig="threePt" w14:dir="t">
                  <w14:rot w14:lat="0" w14:lon="0" w14:rev="0"/>
                </w14:lightRig>
              </w14:scene3d>
            </w:rPr>
            <w:delText>2.3.1.</w:delText>
          </w:r>
          <w:r>
            <w:rPr>
              <w:rStyle w:val="Hyperlink"/>
            </w:rPr>
            <w:delText xml:space="preserve"> Name_Method_001 ([1] Clause 5.4.7 - table 1 - 1h)</w:delText>
          </w:r>
          <w:r>
            <w:rPr>
              <w:webHidden/>
            </w:rPr>
            <w:tab/>
            <w:delText>11</w:delText>
          </w:r>
        </w:del>
      </w:ins>
    </w:p>
    <w:p w:rsidR="00743B33" w:rsidRDefault="00D20E06">
      <w:pPr>
        <w:pStyle w:val="TOC2"/>
        <w:rPr>
          <w:ins w:id="3886" w:author="Author"/>
          <w:del w:id="3887" w:author="Author"/>
          <w:rFonts w:asciiTheme="minorHAnsi" w:eastAsiaTheme="minorEastAsia" w:hAnsiTheme="minorHAnsi" w:cstheme="minorBidi"/>
          <w:b w:val="0"/>
          <w:iCs w:val="0"/>
          <w:noProof/>
          <w:sz w:val="22"/>
          <w:szCs w:val="22"/>
          <w:lang w:val="en-US" w:eastAsia="en-US"/>
        </w:rPr>
      </w:pPr>
      <w:ins w:id="3888" w:author="Author">
        <w:del w:id="3889" w:author="Author">
          <w:r>
            <w:rPr>
              <w:rStyle w:val="Hyperlink"/>
              <w:b w:val="0"/>
              <w:iCs w:val="0"/>
              <w:noProof/>
            </w:rPr>
            <w:delText>2.4. Type Naming</w:delText>
          </w:r>
          <w:r>
            <w:rPr>
              <w:noProof/>
              <w:webHidden/>
            </w:rPr>
            <w:tab/>
            <w:delText>11</w:delText>
          </w:r>
        </w:del>
      </w:ins>
    </w:p>
    <w:p w:rsidR="00743B33" w:rsidRDefault="00D20E06">
      <w:pPr>
        <w:pStyle w:val="TOC3"/>
        <w:rPr>
          <w:ins w:id="3890" w:author="Author"/>
          <w:del w:id="3891" w:author="Author"/>
          <w:rFonts w:asciiTheme="minorHAnsi" w:eastAsiaTheme="minorEastAsia" w:hAnsiTheme="minorHAnsi" w:cstheme="minorBidi"/>
          <w:sz w:val="22"/>
          <w:szCs w:val="22"/>
          <w:lang w:val="en-US" w:eastAsia="en-US"/>
        </w:rPr>
      </w:pPr>
      <w:ins w:id="3892" w:author="Author">
        <w:del w:id="3893" w:author="Author">
          <w:r>
            <w:rPr>
              <w:rStyle w:val="Hyperlink"/>
              <w14:scene3d>
                <w14:camera w14:prst="orthographicFront"/>
                <w14:lightRig w14:rig="threePt" w14:dir="t">
                  <w14:rot w14:lat="0" w14:lon="0" w14:rev="0"/>
                </w14:lightRig>
              </w14:scene3d>
            </w:rPr>
            <w:delText>2.4.1.</w:delText>
          </w:r>
          <w:r>
            <w:rPr>
              <w:rStyle w:val="Hyperlink"/>
            </w:rPr>
            <w:delText xml:space="preserve"> Name_Type_001 ([1] Clause 5.4.7 - table 1 - 1h)</w:delText>
          </w:r>
          <w:r>
            <w:rPr>
              <w:webHidden/>
            </w:rPr>
            <w:tab/>
            <w:delText>11</w:delText>
          </w:r>
        </w:del>
      </w:ins>
    </w:p>
    <w:p w:rsidR="00743B33" w:rsidRDefault="00D20E06">
      <w:pPr>
        <w:pStyle w:val="TOC3"/>
        <w:rPr>
          <w:ins w:id="3894" w:author="Author"/>
          <w:del w:id="3895" w:author="Author"/>
          <w:rFonts w:asciiTheme="minorHAnsi" w:eastAsiaTheme="minorEastAsia" w:hAnsiTheme="minorHAnsi" w:cstheme="minorBidi"/>
          <w:sz w:val="22"/>
          <w:szCs w:val="22"/>
          <w:lang w:val="en-US" w:eastAsia="en-US"/>
        </w:rPr>
      </w:pPr>
      <w:ins w:id="3896" w:author="Author">
        <w:del w:id="3897" w:author="Author">
          <w:r>
            <w:rPr>
              <w:rStyle w:val="Hyperlink"/>
              <w14:scene3d>
                <w14:camera w14:prst="orthographicFront"/>
                <w14:lightRig w14:rig="threePt" w14:dir="t">
                  <w14:rot w14:lat="0" w14:lon="0" w14:rev="0"/>
                </w14:lightRig>
              </w14:scene3d>
            </w:rPr>
            <w:delText>2.4.2.</w:delText>
          </w:r>
          <w:r>
            <w:rPr>
              <w:rStyle w:val="Hyperlink"/>
            </w:rPr>
            <w:delText xml:space="preserve"> Name_Type_002 ([1] Clause 5.4.7 - table 1 - 1h)</w:delText>
          </w:r>
          <w:r>
            <w:rPr>
              <w:webHidden/>
            </w:rPr>
            <w:tab/>
            <w:delText>11</w:delText>
          </w:r>
        </w:del>
      </w:ins>
    </w:p>
    <w:p w:rsidR="00743B33" w:rsidRDefault="00D20E06">
      <w:pPr>
        <w:pStyle w:val="TOC3"/>
        <w:rPr>
          <w:ins w:id="3898" w:author="Author"/>
          <w:del w:id="3899" w:author="Author"/>
          <w:rFonts w:asciiTheme="minorHAnsi" w:eastAsiaTheme="minorEastAsia" w:hAnsiTheme="minorHAnsi" w:cstheme="minorBidi"/>
          <w:sz w:val="22"/>
          <w:szCs w:val="22"/>
          <w:lang w:val="en-US" w:eastAsia="en-US"/>
        </w:rPr>
      </w:pPr>
      <w:ins w:id="3900" w:author="Author">
        <w:del w:id="3901" w:author="Author">
          <w:r>
            <w:rPr>
              <w:rStyle w:val="Hyperlink"/>
              <w14:scene3d>
                <w14:camera w14:prst="orthographicFront"/>
                <w14:lightRig w14:rig="threePt" w14:dir="t">
                  <w14:rot w14:lat="0" w14:lon="0" w14:rev="0"/>
                </w14:lightRig>
              </w14:scene3d>
            </w:rPr>
            <w:delText>2.4.3.</w:delText>
          </w:r>
          <w:r>
            <w:rPr>
              <w:rStyle w:val="Hyperlink"/>
            </w:rPr>
            <w:delText xml:space="preserve"> Name_Type_003</w:delText>
          </w:r>
          <w:r>
            <w:rPr>
              <w:webHidden/>
            </w:rPr>
            <w:tab/>
            <w:delText>11</w:delText>
          </w:r>
        </w:del>
      </w:ins>
    </w:p>
    <w:p w:rsidR="00743B33" w:rsidRDefault="00D20E06">
      <w:pPr>
        <w:pStyle w:val="TOC3"/>
        <w:rPr>
          <w:ins w:id="3902" w:author="Author"/>
          <w:del w:id="3903" w:author="Author"/>
          <w:rFonts w:asciiTheme="minorHAnsi" w:eastAsiaTheme="minorEastAsia" w:hAnsiTheme="minorHAnsi" w:cstheme="minorBidi"/>
          <w:sz w:val="22"/>
          <w:szCs w:val="22"/>
          <w:lang w:val="en-US" w:eastAsia="en-US"/>
        </w:rPr>
      </w:pPr>
      <w:ins w:id="3904" w:author="Author">
        <w:del w:id="3905" w:author="Author">
          <w:r>
            <w:rPr>
              <w:rStyle w:val="Hyperlink"/>
              <w14:scene3d>
                <w14:camera w14:prst="orthographicFront"/>
                <w14:lightRig w14:rig="threePt" w14:dir="t">
                  <w14:rot w14:lat="0" w14:lon="0" w14:rev="0"/>
                </w14:lightRig>
              </w14:scene3d>
            </w:rPr>
            <w:delText>2.4.4.</w:delText>
          </w:r>
          <w:r>
            <w:rPr>
              <w:rStyle w:val="Hyperlink"/>
            </w:rPr>
            <w:delText xml:space="preserve"> Name_Type_004</w:delText>
          </w:r>
          <w:r>
            <w:rPr>
              <w:webHidden/>
            </w:rPr>
            <w:tab/>
            <w:delText>12</w:delText>
          </w:r>
        </w:del>
      </w:ins>
    </w:p>
    <w:p w:rsidR="00743B33" w:rsidRDefault="00D20E06">
      <w:pPr>
        <w:pStyle w:val="TOC3"/>
        <w:rPr>
          <w:ins w:id="3906" w:author="Author"/>
          <w:del w:id="3907" w:author="Author"/>
          <w:rFonts w:asciiTheme="minorHAnsi" w:eastAsiaTheme="minorEastAsia" w:hAnsiTheme="minorHAnsi" w:cstheme="minorBidi"/>
          <w:sz w:val="22"/>
          <w:szCs w:val="22"/>
          <w:lang w:val="en-US" w:eastAsia="en-US"/>
        </w:rPr>
      </w:pPr>
      <w:ins w:id="3908" w:author="Author">
        <w:del w:id="3909" w:author="Author">
          <w:r>
            <w:rPr>
              <w:rStyle w:val="Hyperlink"/>
              <w14:scene3d>
                <w14:camera w14:prst="orthographicFront"/>
                <w14:lightRig w14:rig="threePt" w14:dir="t">
                  <w14:rot w14:lat="0" w14:lon="0" w14:rev="0"/>
                </w14:lightRig>
              </w14:scene3d>
            </w:rPr>
            <w:delText>2.4.5.</w:delText>
          </w:r>
          <w:r>
            <w:rPr>
              <w:rStyle w:val="Hyperlink"/>
            </w:rPr>
            <w:delText xml:space="preserve"> Name_Type_0</w:delText>
          </w:r>
          <w:r>
            <w:rPr>
              <w:rStyle w:val="Hyperlink"/>
            </w:rPr>
            <w:delText>05</w:delText>
          </w:r>
          <w:r>
            <w:rPr>
              <w:webHidden/>
            </w:rPr>
            <w:tab/>
            <w:delText>13</w:delText>
          </w:r>
        </w:del>
      </w:ins>
    </w:p>
    <w:p w:rsidR="00743B33" w:rsidRDefault="00D20E06">
      <w:pPr>
        <w:pStyle w:val="TOC2"/>
        <w:rPr>
          <w:ins w:id="3910" w:author="Author"/>
          <w:del w:id="3911" w:author="Author"/>
          <w:rFonts w:asciiTheme="minorHAnsi" w:eastAsiaTheme="minorEastAsia" w:hAnsiTheme="minorHAnsi" w:cstheme="minorBidi"/>
          <w:b w:val="0"/>
          <w:iCs w:val="0"/>
          <w:noProof/>
          <w:sz w:val="22"/>
          <w:szCs w:val="22"/>
          <w:lang w:val="en-US" w:eastAsia="en-US"/>
        </w:rPr>
      </w:pPr>
      <w:ins w:id="3912" w:author="Author">
        <w:del w:id="3913" w:author="Author">
          <w:r>
            <w:rPr>
              <w:rStyle w:val="Hyperlink"/>
              <w:b w:val="0"/>
              <w:iCs w:val="0"/>
              <w:noProof/>
            </w:rPr>
            <w:delText>2.5. Macro Naming</w:delText>
          </w:r>
          <w:r>
            <w:rPr>
              <w:noProof/>
              <w:webHidden/>
            </w:rPr>
            <w:tab/>
            <w:delText>14</w:delText>
          </w:r>
        </w:del>
      </w:ins>
    </w:p>
    <w:p w:rsidR="00743B33" w:rsidRDefault="00D20E06">
      <w:pPr>
        <w:pStyle w:val="TOC3"/>
        <w:rPr>
          <w:ins w:id="3914" w:author="Author"/>
          <w:del w:id="3915" w:author="Author"/>
          <w:rFonts w:asciiTheme="minorHAnsi" w:eastAsiaTheme="minorEastAsia" w:hAnsiTheme="minorHAnsi" w:cstheme="minorBidi"/>
          <w:sz w:val="22"/>
          <w:szCs w:val="22"/>
          <w:lang w:val="en-US" w:eastAsia="en-US"/>
        </w:rPr>
      </w:pPr>
      <w:ins w:id="3916" w:author="Author">
        <w:del w:id="3917" w:author="Author">
          <w:r>
            <w:rPr>
              <w:rStyle w:val="Hyperlink"/>
              <w14:scene3d>
                <w14:camera w14:prst="orthographicFront"/>
                <w14:lightRig w14:rig="threePt" w14:dir="t">
                  <w14:rot w14:lat="0" w14:lon="0" w14:rev="0"/>
                </w14:lightRig>
              </w14:scene3d>
            </w:rPr>
            <w:delText>2.5.1.</w:delText>
          </w:r>
          <w:r>
            <w:rPr>
              <w:rStyle w:val="Hyperlink"/>
            </w:rPr>
            <w:delText xml:space="preserve"> Name_Macro_001 ([1] Clause 5.4.7 - table 1 - 1h)</w:delText>
          </w:r>
          <w:r>
            <w:rPr>
              <w:webHidden/>
            </w:rPr>
            <w:tab/>
            <w:delText>14</w:delText>
          </w:r>
        </w:del>
      </w:ins>
    </w:p>
    <w:p w:rsidR="00743B33" w:rsidRDefault="00D20E06">
      <w:pPr>
        <w:pStyle w:val="TOC2"/>
        <w:rPr>
          <w:ins w:id="3918" w:author="Author"/>
          <w:del w:id="3919" w:author="Author"/>
          <w:rFonts w:asciiTheme="minorHAnsi" w:eastAsiaTheme="minorEastAsia" w:hAnsiTheme="minorHAnsi" w:cstheme="minorBidi"/>
          <w:b w:val="0"/>
          <w:iCs w:val="0"/>
          <w:noProof/>
          <w:sz w:val="22"/>
          <w:szCs w:val="22"/>
          <w:lang w:val="en-US" w:eastAsia="en-US"/>
        </w:rPr>
      </w:pPr>
      <w:ins w:id="3920" w:author="Author">
        <w:del w:id="3921" w:author="Author">
          <w:r>
            <w:rPr>
              <w:rStyle w:val="Hyperlink"/>
              <w:b w:val="0"/>
              <w:iCs w:val="0"/>
              <w:noProof/>
            </w:rPr>
            <w:delText>2.6. Parameter Naming</w:delText>
          </w:r>
          <w:r>
            <w:rPr>
              <w:noProof/>
              <w:webHidden/>
            </w:rPr>
            <w:tab/>
            <w:delText>14</w:delText>
          </w:r>
        </w:del>
      </w:ins>
    </w:p>
    <w:p w:rsidR="00743B33" w:rsidRDefault="00D20E06">
      <w:pPr>
        <w:pStyle w:val="TOC3"/>
        <w:rPr>
          <w:ins w:id="3922" w:author="Author"/>
          <w:del w:id="3923" w:author="Author"/>
          <w:rFonts w:asciiTheme="minorHAnsi" w:eastAsiaTheme="minorEastAsia" w:hAnsiTheme="minorHAnsi" w:cstheme="minorBidi"/>
          <w:sz w:val="22"/>
          <w:szCs w:val="22"/>
          <w:lang w:val="en-US" w:eastAsia="en-US"/>
        </w:rPr>
      </w:pPr>
      <w:ins w:id="3924" w:author="Author">
        <w:del w:id="3925" w:author="Author">
          <w:r>
            <w:rPr>
              <w:rStyle w:val="Hyperlink"/>
              <w14:scene3d>
                <w14:camera w14:prst="orthographicFront"/>
                <w14:lightRig w14:rig="threePt" w14:dir="t">
                  <w14:rot w14:lat="0" w14:lon="0" w14:rev="0"/>
                </w14:lightRig>
              </w14:scene3d>
            </w:rPr>
            <w:delText>2.6.1.</w:delText>
          </w:r>
          <w:r>
            <w:rPr>
              <w:rStyle w:val="Hyperlink"/>
            </w:rPr>
            <w:delText xml:space="preserve"> Name_Param_001</w:delText>
          </w:r>
          <w:r>
            <w:rPr>
              <w:webHidden/>
            </w:rPr>
            <w:tab/>
            <w:delText>14</w:delText>
          </w:r>
        </w:del>
      </w:ins>
    </w:p>
    <w:p w:rsidR="00743B33" w:rsidRDefault="00D20E06">
      <w:pPr>
        <w:pStyle w:val="TOC3"/>
        <w:rPr>
          <w:ins w:id="3926" w:author="Author"/>
          <w:del w:id="3927" w:author="Author"/>
          <w:rFonts w:asciiTheme="minorHAnsi" w:eastAsiaTheme="minorEastAsia" w:hAnsiTheme="minorHAnsi" w:cstheme="minorBidi"/>
          <w:sz w:val="22"/>
          <w:szCs w:val="22"/>
          <w:lang w:val="en-US" w:eastAsia="en-US"/>
        </w:rPr>
      </w:pPr>
      <w:ins w:id="3928" w:author="Author">
        <w:del w:id="3929" w:author="Author">
          <w:r>
            <w:rPr>
              <w:rStyle w:val="Hyperlink"/>
              <w14:scene3d>
                <w14:camera w14:prst="orthographicFront"/>
                <w14:lightRig w14:rig="threePt" w14:dir="t">
                  <w14:rot w14:lat="0" w14:lon="0" w14:rev="0"/>
                </w14:lightRig>
              </w14:scene3d>
            </w:rPr>
            <w:delText>2.6.2.</w:delText>
          </w:r>
          <w:r>
            <w:rPr>
              <w:rStyle w:val="Hyperlink"/>
            </w:rPr>
            <w:delText xml:space="preserve"> Name_Param_002</w:delText>
          </w:r>
          <w:r>
            <w:rPr>
              <w:webHidden/>
            </w:rPr>
            <w:tab/>
            <w:delText>14</w:delText>
          </w:r>
        </w:del>
      </w:ins>
    </w:p>
    <w:p w:rsidR="00743B33" w:rsidRDefault="00D20E06">
      <w:pPr>
        <w:pStyle w:val="TOC2"/>
        <w:rPr>
          <w:ins w:id="3930" w:author="Author"/>
          <w:del w:id="3931" w:author="Author"/>
          <w:rFonts w:asciiTheme="minorHAnsi" w:eastAsiaTheme="minorEastAsia" w:hAnsiTheme="minorHAnsi" w:cstheme="minorBidi"/>
          <w:b w:val="0"/>
          <w:iCs w:val="0"/>
          <w:noProof/>
          <w:sz w:val="22"/>
          <w:szCs w:val="22"/>
          <w:lang w:val="en-US" w:eastAsia="en-US"/>
        </w:rPr>
      </w:pPr>
      <w:ins w:id="3932" w:author="Author">
        <w:del w:id="3933" w:author="Author">
          <w:r>
            <w:rPr>
              <w:rStyle w:val="Hyperlink"/>
              <w:b w:val="0"/>
              <w:iCs w:val="0"/>
              <w:noProof/>
            </w:rPr>
            <w:delText>2.7. Properties Naming</w:delText>
          </w:r>
          <w:r>
            <w:rPr>
              <w:noProof/>
              <w:webHidden/>
            </w:rPr>
            <w:tab/>
            <w:delText>14</w:delText>
          </w:r>
        </w:del>
      </w:ins>
    </w:p>
    <w:p w:rsidR="00743B33" w:rsidRDefault="00D20E06">
      <w:pPr>
        <w:pStyle w:val="TOC3"/>
        <w:rPr>
          <w:ins w:id="3934" w:author="Author"/>
          <w:del w:id="3935" w:author="Author"/>
          <w:rFonts w:asciiTheme="minorHAnsi" w:eastAsiaTheme="minorEastAsia" w:hAnsiTheme="minorHAnsi" w:cstheme="minorBidi"/>
          <w:sz w:val="22"/>
          <w:szCs w:val="22"/>
          <w:lang w:val="en-US" w:eastAsia="en-US"/>
        </w:rPr>
      </w:pPr>
      <w:ins w:id="3936" w:author="Author">
        <w:del w:id="3937" w:author="Author">
          <w:r>
            <w:rPr>
              <w:rStyle w:val="Hyperlink"/>
              <w14:scene3d>
                <w14:camera w14:prst="orthographicFront"/>
                <w14:lightRig w14:rig="threePt" w14:dir="t">
                  <w14:rot w14:lat="0" w14:lon="0" w14:rev="0"/>
                </w14:lightRig>
              </w14:scene3d>
            </w:rPr>
            <w:delText>2.7.1.</w:delText>
          </w:r>
          <w:r>
            <w:rPr>
              <w:rStyle w:val="Hyperlink"/>
            </w:rPr>
            <w:delText xml:space="preserve"> Name_Prop_001</w:delText>
          </w:r>
          <w:r>
            <w:rPr>
              <w:webHidden/>
            </w:rPr>
            <w:tab/>
            <w:delText>14</w:delText>
          </w:r>
        </w:del>
      </w:ins>
    </w:p>
    <w:p w:rsidR="00743B33" w:rsidRDefault="00D20E06">
      <w:pPr>
        <w:pStyle w:val="TOC3"/>
        <w:rPr>
          <w:ins w:id="3938" w:author="Author"/>
          <w:del w:id="3939" w:author="Author"/>
          <w:rFonts w:asciiTheme="minorHAnsi" w:eastAsiaTheme="minorEastAsia" w:hAnsiTheme="minorHAnsi" w:cstheme="minorBidi"/>
          <w:sz w:val="22"/>
          <w:szCs w:val="22"/>
          <w:lang w:val="en-US" w:eastAsia="en-US"/>
        </w:rPr>
      </w:pPr>
      <w:ins w:id="3940" w:author="Author">
        <w:del w:id="3941" w:author="Author">
          <w:r>
            <w:rPr>
              <w:rStyle w:val="Hyperlink"/>
              <w14:scene3d>
                <w14:camera w14:prst="orthographicFront"/>
                <w14:lightRig w14:rig="threePt" w14:dir="t">
                  <w14:rot w14:lat="0" w14:lon="0" w14:rev="0"/>
                </w14:lightRig>
              </w14:scene3d>
            </w:rPr>
            <w:delText>2.7.2.</w:delText>
          </w:r>
          <w:r>
            <w:rPr>
              <w:rStyle w:val="Hyperlink"/>
            </w:rPr>
            <w:delText xml:space="preserve"> Name_Prop_002</w:delText>
          </w:r>
          <w:r>
            <w:rPr>
              <w:webHidden/>
            </w:rPr>
            <w:tab/>
            <w:delText>15</w:delText>
          </w:r>
        </w:del>
      </w:ins>
    </w:p>
    <w:p w:rsidR="00743B33" w:rsidRDefault="00D20E06">
      <w:pPr>
        <w:pStyle w:val="TOC3"/>
        <w:rPr>
          <w:ins w:id="3942" w:author="Author"/>
          <w:del w:id="3943" w:author="Author"/>
          <w:rFonts w:asciiTheme="minorHAnsi" w:eastAsiaTheme="minorEastAsia" w:hAnsiTheme="minorHAnsi" w:cstheme="minorBidi"/>
          <w:sz w:val="22"/>
          <w:szCs w:val="22"/>
          <w:lang w:val="en-US" w:eastAsia="en-US"/>
        </w:rPr>
      </w:pPr>
      <w:ins w:id="3944" w:author="Author">
        <w:del w:id="3945" w:author="Author">
          <w:r>
            <w:rPr>
              <w:rStyle w:val="Hyperlink"/>
              <w14:scene3d>
                <w14:camera w14:prst="orthographicFront"/>
                <w14:lightRig w14:rig="threePt" w14:dir="t">
                  <w14:rot w14:lat="0" w14:lon="0" w14:rev="0"/>
                </w14:lightRig>
              </w14:scene3d>
            </w:rPr>
            <w:delText>2.7.3.</w:delText>
          </w:r>
          <w:r>
            <w:rPr>
              <w:rStyle w:val="Hyperlink"/>
            </w:rPr>
            <w:delText xml:space="preserve"> Name_Prop_003</w:delText>
          </w:r>
          <w:r>
            <w:rPr>
              <w:webHidden/>
            </w:rPr>
            <w:tab/>
          </w:r>
          <w:r>
            <w:rPr>
              <w:webHidden/>
            </w:rPr>
            <w:delText>15</w:delText>
          </w:r>
        </w:del>
      </w:ins>
    </w:p>
    <w:p w:rsidR="00743B33" w:rsidRDefault="00D20E06">
      <w:pPr>
        <w:pStyle w:val="TOC3"/>
        <w:rPr>
          <w:ins w:id="3946" w:author="Author"/>
          <w:del w:id="3947" w:author="Author"/>
          <w:rFonts w:asciiTheme="minorHAnsi" w:eastAsiaTheme="minorEastAsia" w:hAnsiTheme="minorHAnsi" w:cstheme="minorBidi"/>
          <w:sz w:val="22"/>
          <w:szCs w:val="22"/>
          <w:lang w:val="en-US" w:eastAsia="en-US"/>
        </w:rPr>
      </w:pPr>
      <w:ins w:id="3948" w:author="Author">
        <w:del w:id="3949" w:author="Author">
          <w:r>
            <w:rPr>
              <w:rStyle w:val="Hyperlink"/>
              <w14:scene3d>
                <w14:camera w14:prst="orthographicFront"/>
                <w14:lightRig w14:rig="threePt" w14:dir="t">
                  <w14:rot w14:lat="0" w14:lon="0" w14:rev="0"/>
                </w14:lightRig>
              </w14:scene3d>
            </w:rPr>
            <w:delText>2.7.4.</w:delText>
          </w:r>
          <w:r>
            <w:rPr>
              <w:rStyle w:val="Hyperlink"/>
            </w:rPr>
            <w:delText xml:space="preserve"> Name_Prop_004</w:delText>
          </w:r>
          <w:r>
            <w:rPr>
              <w:webHidden/>
            </w:rPr>
            <w:tab/>
            <w:delText>15</w:delText>
          </w:r>
        </w:del>
      </w:ins>
    </w:p>
    <w:p w:rsidR="00743B33" w:rsidRDefault="00D20E06">
      <w:pPr>
        <w:pStyle w:val="TOC3"/>
        <w:rPr>
          <w:ins w:id="3950" w:author="Author"/>
          <w:del w:id="3951" w:author="Author"/>
          <w:rFonts w:asciiTheme="minorHAnsi" w:eastAsiaTheme="minorEastAsia" w:hAnsiTheme="minorHAnsi" w:cstheme="minorBidi"/>
          <w:sz w:val="22"/>
          <w:szCs w:val="22"/>
          <w:lang w:val="en-US" w:eastAsia="en-US"/>
        </w:rPr>
      </w:pPr>
      <w:ins w:id="3952" w:author="Author">
        <w:del w:id="3953" w:author="Author">
          <w:r>
            <w:rPr>
              <w:rStyle w:val="Hyperlink"/>
              <w14:scene3d>
                <w14:camera w14:prst="orthographicFront"/>
                <w14:lightRig w14:rig="threePt" w14:dir="t">
                  <w14:rot w14:lat="0" w14:lon="0" w14:rev="0"/>
                </w14:lightRig>
              </w14:scene3d>
            </w:rPr>
            <w:delText>2.7.5.</w:delText>
          </w:r>
          <w:r>
            <w:rPr>
              <w:rStyle w:val="Hyperlink"/>
            </w:rPr>
            <w:delText xml:space="preserve"> Name_Prop_005</w:delText>
          </w:r>
          <w:r>
            <w:rPr>
              <w:webHidden/>
            </w:rPr>
            <w:tab/>
            <w:delText>16</w:delText>
          </w:r>
        </w:del>
      </w:ins>
    </w:p>
    <w:p w:rsidR="00743B33" w:rsidRDefault="00D20E06">
      <w:pPr>
        <w:pStyle w:val="TOC2"/>
        <w:rPr>
          <w:ins w:id="3954" w:author="Author"/>
          <w:del w:id="3955" w:author="Author"/>
          <w:rFonts w:asciiTheme="minorHAnsi" w:eastAsiaTheme="minorEastAsia" w:hAnsiTheme="minorHAnsi" w:cstheme="minorBidi"/>
          <w:b w:val="0"/>
          <w:iCs w:val="0"/>
          <w:noProof/>
          <w:sz w:val="22"/>
          <w:szCs w:val="22"/>
          <w:lang w:val="en-US" w:eastAsia="en-US"/>
        </w:rPr>
      </w:pPr>
      <w:ins w:id="3956" w:author="Author">
        <w:del w:id="3957" w:author="Author">
          <w:r>
            <w:rPr>
              <w:rStyle w:val="Hyperlink"/>
              <w:b w:val="0"/>
              <w:iCs w:val="0"/>
              <w:noProof/>
            </w:rPr>
            <w:delText>2.8. Capitalization</w:delText>
          </w:r>
          <w:r>
            <w:rPr>
              <w:noProof/>
              <w:webHidden/>
            </w:rPr>
            <w:tab/>
            <w:delText>16</w:delText>
          </w:r>
        </w:del>
      </w:ins>
    </w:p>
    <w:p w:rsidR="00743B33" w:rsidRDefault="00D20E06">
      <w:pPr>
        <w:pStyle w:val="TOC3"/>
        <w:rPr>
          <w:ins w:id="3958" w:author="Author"/>
          <w:del w:id="3959" w:author="Author"/>
          <w:rFonts w:asciiTheme="minorHAnsi" w:eastAsiaTheme="minorEastAsia" w:hAnsiTheme="minorHAnsi" w:cstheme="minorBidi"/>
          <w:sz w:val="22"/>
          <w:szCs w:val="22"/>
          <w:lang w:val="en-US" w:eastAsia="en-US"/>
        </w:rPr>
      </w:pPr>
      <w:ins w:id="3960" w:author="Author">
        <w:del w:id="3961" w:author="Author">
          <w:r>
            <w:rPr>
              <w:rStyle w:val="Hyperlink"/>
              <w14:scene3d>
                <w14:camera w14:prst="orthographicFront"/>
                <w14:lightRig w14:rig="threePt" w14:dir="t">
                  <w14:rot w14:lat="0" w14:lon="0" w14:rev="0"/>
                </w14:lightRig>
              </w14:scene3d>
            </w:rPr>
            <w:delText>2.8.1.</w:delText>
          </w:r>
          <w:r>
            <w:rPr>
              <w:rStyle w:val="Hyperlink"/>
            </w:rPr>
            <w:delText xml:space="preserve"> Name_Cap_001</w:delText>
          </w:r>
          <w:r>
            <w:rPr>
              <w:webHidden/>
            </w:rPr>
            <w:tab/>
            <w:delText>16</w:delText>
          </w:r>
        </w:del>
      </w:ins>
    </w:p>
    <w:p w:rsidR="00743B33" w:rsidRDefault="00D20E06">
      <w:pPr>
        <w:pStyle w:val="TOC2"/>
        <w:rPr>
          <w:ins w:id="3962" w:author="Author"/>
          <w:del w:id="3963" w:author="Author"/>
          <w:rFonts w:asciiTheme="minorHAnsi" w:eastAsiaTheme="minorEastAsia" w:hAnsiTheme="minorHAnsi" w:cstheme="minorBidi"/>
          <w:b w:val="0"/>
          <w:iCs w:val="0"/>
          <w:noProof/>
          <w:sz w:val="22"/>
          <w:szCs w:val="22"/>
          <w:lang w:val="en-US" w:eastAsia="en-US"/>
        </w:rPr>
      </w:pPr>
      <w:ins w:id="3964" w:author="Author">
        <w:del w:id="3965" w:author="Author">
          <w:r>
            <w:rPr>
              <w:rStyle w:val="Hyperlink"/>
              <w:b w:val="0"/>
              <w:iCs w:val="0"/>
              <w:noProof/>
            </w:rPr>
            <w:delText>2.9. Abbreviations</w:delText>
          </w:r>
          <w:r>
            <w:rPr>
              <w:noProof/>
              <w:webHidden/>
            </w:rPr>
            <w:tab/>
            <w:delText>17</w:delText>
          </w:r>
        </w:del>
      </w:ins>
    </w:p>
    <w:p w:rsidR="00743B33" w:rsidRDefault="00D20E06">
      <w:pPr>
        <w:pStyle w:val="TOC3"/>
        <w:rPr>
          <w:ins w:id="3966" w:author="Author"/>
          <w:del w:id="3967" w:author="Author"/>
          <w:rFonts w:asciiTheme="minorHAnsi" w:eastAsiaTheme="minorEastAsia" w:hAnsiTheme="minorHAnsi" w:cstheme="minorBidi"/>
          <w:sz w:val="22"/>
          <w:szCs w:val="22"/>
          <w:lang w:val="en-US" w:eastAsia="en-US"/>
        </w:rPr>
      </w:pPr>
      <w:ins w:id="3968" w:author="Author">
        <w:del w:id="3969" w:author="Author">
          <w:r>
            <w:rPr>
              <w:rStyle w:val="Hyperlink"/>
              <w14:scene3d>
                <w14:camera w14:prst="orthographicFront"/>
                <w14:lightRig w14:rig="threePt" w14:dir="t">
                  <w14:rot w14:lat="0" w14:lon="0" w14:rev="0"/>
                </w14:lightRig>
              </w14:scene3d>
            </w:rPr>
            <w:delText>2.9.1.</w:delText>
          </w:r>
          <w:r>
            <w:rPr>
              <w:rStyle w:val="Hyperlink"/>
            </w:rPr>
            <w:delText xml:space="preserve"> Name_Abbr_001</w:delText>
          </w:r>
          <w:r>
            <w:rPr>
              <w:webHidden/>
            </w:rPr>
            <w:tab/>
            <w:delText>17</w:delText>
          </w:r>
        </w:del>
      </w:ins>
    </w:p>
    <w:p w:rsidR="00743B33" w:rsidRDefault="00D20E06">
      <w:pPr>
        <w:pStyle w:val="TOC3"/>
        <w:rPr>
          <w:ins w:id="3970" w:author="Author"/>
          <w:del w:id="3971" w:author="Author"/>
          <w:rFonts w:asciiTheme="minorHAnsi" w:eastAsiaTheme="minorEastAsia" w:hAnsiTheme="minorHAnsi" w:cstheme="minorBidi"/>
          <w:sz w:val="22"/>
          <w:szCs w:val="22"/>
          <w:lang w:val="en-US" w:eastAsia="en-US"/>
        </w:rPr>
      </w:pPr>
      <w:ins w:id="3972" w:author="Author">
        <w:del w:id="3973" w:author="Author">
          <w:r>
            <w:rPr>
              <w:rStyle w:val="Hyperlink"/>
              <w14:scene3d>
                <w14:camera w14:prst="orthographicFront"/>
                <w14:lightRig w14:rig="threePt" w14:dir="t">
                  <w14:rot w14:lat="0" w14:lon="0" w14:rev="0"/>
                </w14:lightRig>
              </w14:scene3d>
            </w:rPr>
            <w:delText>2.9.2.</w:delText>
          </w:r>
          <w:r>
            <w:rPr>
              <w:rStyle w:val="Hyperlink"/>
            </w:rPr>
            <w:delText xml:space="preserve"> Name_Abbr_002</w:delText>
          </w:r>
          <w:r>
            <w:rPr>
              <w:webHidden/>
            </w:rPr>
            <w:tab/>
            <w:delText>17</w:delText>
          </w:r>
        </w:del>
      </w:ins>
    </w:p>
    <w:p w:rsidR="00743B33" w:rsidRDefault="00D20E06">
      <w:pPr>
        <w:pStyle w:val="TOC3"/>
        <w:rPr>
          <w:ins w:id="3974" w:author="Author"/>
          <w:del w:id="3975" w:author="Author"/>
          <w:rFonts w:asciiTheme="minorHAnsi" w:eastAsiaTheme="minorEastAsia" w:hAnsiTheme="minorHAnsi" w:cstheme="minorBidi"/>
          <w:sz w:val="22"/>
          <w:szCs w:val="22"/>
          <w:lang w:val="en-US" w:eastAsia="en-US"/>
        </w:rPr>
      </w:pPr>
      <w:ins w:id="3976" w:author="Author">
        <w:del w:id="3977" w:author="Author">
          <w:r>
            <w:rPr>
              <w:rStyle w:val="Hyperlink"/>
              <w14:scene3d>
                <w14:camera w14:prst="orthographicFront"/>
                <w14:lightRig w14:rig="threePt" w14:dir="t">
                  <w14:rot w14:lat="0" w14:lon="0" w14:rev="0"/>
                </w14:lightRig>
              </w14:scene3d>
            </w:rPr>
            <w:delText>2.9.3.</w:delText>
          </w:r>
          <w:r>
            <w:rPr>
              <w:rStyle w:val="Hyperlink"/>
            </w:rPr>
            <w:delText xml:space="preserve"> Name_Abbr_003</w:delText>
          </w:r>
          <w:r>
            <w:rPr>
              <w:webHidden/>
            </w:rPr>
            <w:tab/>
            <w:delText>18</w:delText>
          </w:r>
        </w:del>
      </w:ins>
    </w:p>
    <w:p w:rsidR="00743B33" w:rsidRDefault="00D20E06">
      <w:pPr>
        <w:pStyle w:val="TOC3"/>
        <w:rPr>
          <w:ins w:id="3978" w:author="Author"/>
          <w:del w:id="3979" w:author="Author"/>
          <w:rFonts w:asciiTheme="minorHAnsi" w:eastAsiaTheme="minorEastAsia" w:hAnsiTheme="minorHAnsi" w:cstheme="minorBidi"/>
          <w:sz w:val="22"/>
          <w:szCs w:val="22"/>
          <w:lang w:val="en-US" w:eastAsia="en-US"/>
        </w:rPr>
      </w:pPr>
      <w:ins w:id="3980" w:author="Author">
        <w:del w:id="3981" w:author="Author">
          <w:r>
            <w:rPr>
              <w:rStyle w:val="Hyperlink"/>
              <w14:scene3d>
                <w14:camera w14:prst="orthographicFront"/>
                <w14:lightRig w14:rig="threePt" w14:dir="t">
                  <w14:rot w14:lat="0" w14:lon="0" w14:rev="0"/>
                </w14:lightRig>
              </w14:scene3d>
            </w:rPr>
            <w:delText>2.9.4.</w:delText>
          </w:r>
          <w:r>
            <w:rPr>
              <w:rStyle w:val="Hyperlink"/>
            </w:rPr>
            <w:delText xml:space="preserve"> Name_Abbr_004</w:delText>
          </w:r>
          <w:r>
            <w:rPr>
              <w:webHidden/>
            </w:rPr>
            <w:tab/>
            <w:delText>18</w:delText>
          </w:r>
        </w:del>
      </w:ins>
    </w:p>
    <w:p w:rsidR="00743B33" w:rsidRDefault="00D20E06">
      <w:pPr>
        <w:pStyle w:val="TOC3"/>
        <w:rPr>
          <w:ins w:id="3982" w:author="Author"/>
          <w:del w:id="3983" w:author="Author"/>
          <w:rFonts w:asciiTheme="minorHAnsi" w:eastAsiaTheme="minorEastAsia" w:hAnsiTheme="minorHAnsi" w:cstheme="minorBidi"/>
          <w:sz w:val="22"/>
          <w:szCs w:val="22"/>
          <w:lang w:val="en-US" w:eastAsia="en-US"/>
        </w:rPr>
      </w:pPr>
      <w:ins w:id="3984" w:author="Author">
        <w:del w:id="3985" w:author="Author">
          <w:r>
            <w:rPr>
              <w:rStyle w:val="Hyperlink"/>
              <w14:scene3d>
                <w14:camera w14:prst="orthographicFront"/>
                <w14:lightRig w14:rig="threePt" w14:dir="t">
                  <w14:rot w14:lat="0" w14:lon="0" w14:rev="0"/>
                </w14:lightRig>
              </w14:scene3d>
            </w:rPr>
            <w:delText>2.9.5.</w:delText>
          </w:r>
          <w:r>
            <w:rPr>
              <w:rStyle w:val="Hyperlink"/>
            </w:rPr>
            <w:delText xml:space="preserve"> Name_Abbr_005</w:delText>
          </w:r>
          <w:r>
            <w:rPr>
              <w:webHidden/>
            </w:rPr>
            <w:tab/>
            <w:delText>18</w:delText>
          </w:r>
        </w:del>
      </w:ins>
    </w:p>
    <w:p w:rsidR="00743B33" w:rsidRDefault="00D20E06">
      <w:pPr>
        <w:pStyle w:val="TOC2"/>
        <w:rPr>
          <w:ins w:id="3986" w:author="Author"/>
          <w:del w:id="3987" w:author="Author"/>
          <w:rFonts w:asciiTheme="minorHAnsi" w:eastAsiaTheme="minorEastAsia" w:hAnsiTheme="minorHAnsi" w:cstheme="minorBidi"/>
          <w:b w:val="0"/>
          <w:iCs w:val="0"/>
          <w:noProof/>
          <w:sz w:val="22"/>
          <w:szCs w:val="22"/>
          <w:lang w:val="en-US" w:eastAsia="en-US"/>
        </w:rPr>
      </w:pPr>
      <w:ins w:id="3988" w:author="Author">
        <w:del w:id="3989" w:author="Author">
          <w:r>
            <w:rPr>
              <w:rStyle w:val="Hyperlink"/>
              <w:b w:val="0"/>
              <w:iCs w:val="0"/>
              <w:noProof/>
            </w:rPr>
            <w:delText xml:space="preserve">2.10. Namespace </w:delText>
          </w:r>
          <w:r>
            <w:rPr>
              <w:rStyle w:val="Hyperlink"/>
              <w:b w:val="0"/>
              <w:iCs w:val="0"/>
              <w:noProof/>
            </w:rPr>
            <w:delText>Naming</w:delText>
          </w:r>
          <w:r>
            <w:rPr>
              <w:noProof/>
              <w:webHidden/>
            </w:rPr>
            <w:tab/>
            <w:delText>18</w:delText>
          </w:r>
        </w:del>
      </w:ins>
    </w:p>
    <w:p w:rsidR="00743B33" w:rsidRDefault="00D20E06">
      <w:pPr>
        <w:pStyle w:val="TOC3"/>
        <w:rPr>
          <w:ins w:id="3990" w:author="Author"/>
          <w:del w:id="3991" w:author="Author"/>
          <w:rFonts w:asciiTheme="minorHAnsi" w:eastAsiaTheme="minorEastAsia" w:hAnsiTheme="minorHAnsi" w:cstheme="minorBidi"/>
          <w:sz w:val="22"/>
          <w:szCs w:val="22"/>
          <w:lang w:val="en-US" w:eastAsia="en-US"/>
        </w:rPr>
      </w:pPr>
      <w:ins w:id="3992" w:author="Author">
        <w:del w:id="3993" w:author="Author">
          <w:r>
            <w:rPr>
              <w:rStyle w:val="Hyperlink"/>
              <w14:scene3d>
                <w14:camera w14:prst="orthographicFront"/>
                <w14:lightRig w14:rig="threePt" w14:dir="t">
                  <w14:rot w14:lat="0" w14:lon="0" w14:rev="0"/>
                </w14:lightRig>
              </w14:scene3d>
            </w:rPr>
            <w:delText>2.10.1.</w:delText>
          </w:r>
          <w:r>
            <w:rPr>
              <w:rStyle w:val="Hyperlink"/>
            </w:rPr>
            <w:delText xml:space="preserve"> Name_NaSpc_001</w:delText>
          </w:r>
          <w:r>
            <w:rPr>
              <w:webHidden/>
            </w:rPr>
            <w:tab/>
            <w:delText>18</w:delText>
          </w:r>
        </w:del>
      </w:ins>
    </w:p>
    <w:p w:rsidR="00743B33" w:rsidRDefault="00D20E06">
      <w:pPr>
        <w:pStyle w:val="TOC3"/>
        <w:rPr>
          <w:ins w:id="3994" w:author="Author"/>
          <w:del w:id="3995" w:author="Author"/>
          <w:rFonts w:asciiTheme="minorHAnsi" w:eastAsiaTheme="minorEastAsia" w:hAnsiTheme="minorHAnsi" w:cstheme="minorBidi"/>
          <w:sz w:val="22"/>
          <w:szCs w:val="22"/>
          <w:lang w:val="en-US" w:eastAsia="en-US"/>
        </w:rPr>
      </w:pPr>
      <w:ins w:id="3996" w:author="Author">
        <w:del w:id="3997" w:author="Author">
          <w:r>
            <w:rPr>
              <w:rStyle w:val="Hyperlink"/>
              <w14:scene3d>
                <w14:camera w14:prst="orthographicFront"/>
                <w14:lightRig w14:rig="threePt" w14:dir="t">
                  <w14:rot w14:lat="0" w14:lon="0" w14:rev="0"/>
                </w14:lightRig>
              </w14:scene3d>
            </w:rPr>
            <w:delText>2.10.2.</w:delText>
          </w:r>
          <w:r>
            <w:rPr>
              <w:rStyle w:val="Hyperlink"/>
            </w:rPr>
            <w:delText xml:space="preserve"> Name_NaSpc_002</w:delText>
          </w:r>
          <w:r>
            <w:rPr>
              <w:webHidden/>
            </w:rPr>
            <w:tab/>
            <w:delText>19</w:delText>
          </w:r>
        </w:del>
      </w:ins>
    </w:p>
    <w:p w:rsidR="00743B33" w:rsidRDefault="00D20E06">
      <w:pPr>
        <w:pStyle w:val="TOC3"/>
        <w:rPr>
          <w:ins w:id="3998" w:author="Author"/>
          <w:del w:id="3999" w:author="Author"/>
          <w:rFonts w:asciiTheme="minorHAnsi" w:eastAsiaTheme="minorEastAsia" w:hAnsiTheme="minorHAnsi" w:cstheme="minorBidi"/>
          <w:sz w:val="22"/>
          <w:szCs w:val="22"/>
          <w:lang w:val="en-US" w:eastAsia="en-US"/>
        </w:rPr>
      </w:pPr>
      <w:ins w:id="4000" w:author="Author">
        <w:del w:id="4001" w:author="Author">
          <w:r>
            <w:rPr>
              <w:rStyle w:val="Hyperlink"/>
              <w14:scene3d>
                <w14:camera w14:prst="orthographicFront"/>
                <w14:lightRig w14:rig="threePt" w14:dir="t">
                  <w14:rot w14:lat="0" w14:lon="0" w14:rev="0"/>
                </w14:lightRig>
              </w14:scene3d>
            </w:rPr>
            <w:delText>2.10.3.</w:delText>
          </w:r>
          <w:r>
            <w:rPr>
              <w:rStyle w:val="Hyperlink"/>
            </w:rPr>
            <w:delText xml:space="preserve"> Name_NaSpc_003</w:delText>
          </w:r>
          <w:r>
            <w:rPr>
              <w:webHidden/>
            </w:rPr>
            <w:tab/>
            <w:delText>19</w:delText>
          </w:r>
        </w:del>
      </w:ins>
    </w:p>
    <w:p w:rsidR="00743B33" w:rsidRDefault="00D20E06">
      <w:pPr>
        <w:pStyle w:val="TOC3"/>
        <w:rPr>
          <w:ins w:id="4002" w:author="Author"/>
          <w:del w:id="4003" w:author="Author"/>
          <w:rFonts w:asciiTheme="minorHAnsi" w:eastAsiaTheme="minorEastAsia" w:hAnsiTheme="minorHAnsi" w:cstheme="minorBidi"/>
          <w:sz w:val="22"/>
          <w:szCs w:val="22"/>
          <w:lang w:val="en-US" w:eastAsia="en-US"/>
        </w:rPr>
      </w:pPr>
      <w:ins w:id="4004" w:author="Author">
        <w:del w:id="4005" w:author="Author">
          <w:r>
            <w:rPr>
              <w:rStyle w:val="Hyperlink"/>
              <w14:scene3d>
                <w14:camera w14:prst="orthographicFront"/>
                <w14:lightRig w14:rig="threePt" w14:dir="t">
                  <w14:rot w14:lat="0" w14:lon="0" w14:rev="0"/>
                </w14:lightRig>
              </w14:scene3d>
            </w:rPr>
            <w:delText>2.10.4.</w:delText>
          </w:r>
          <w:r>
            <w:rPr>
              <w:rStyle w:val="Hyperlink"/>
            </w:rPr>
            <w:delText xml:space="preserve"> Name_NaSpc_004</w:delText>
          </w:r>
          <w:r>
            <w:rPr>
              <w:webHidden/>
            </w:rPr>
            <w:tab/>
            <w:delText>19</w:delText>
          </w:r>
        </w:del>
      </w:ins>
    </w:p>
    <w:p w:rsidR="00743B33" w:rsidRDefault="00D20E06">
      <w:pPr>
        <w:pStyle w:val="TOC3"/>
        <w:rPr>
          <w:ins w:id="4006" w:author="Author"/>
          <w:del w:id="4007" w:author="Author"/>
          <w:rFonts w:asciiTheme="minorHAnsi" w:eastAsiaTheme="minorEastAsia" w:hAnsiTheme="minorHAnsi" w:cstheme="minorBidi"/>
          <w:sz w:val="22"/>
          <w:szCs w:val="22"/>
          <w:lang w:val="en-US" w:eastAsia="en-US"/>
        </w:rPr>
      </w:pPr>
      <w:ins w:id="4008" w:author="Author">
        <w:del w:id="4009" w:author="Author">
          <w:r>
            <w:rPr>
              <w:rStyle w:val="Hyperlink"/>
              <w14:scene3d>
                <w14:camera w14:prst="orthographicFront"/>
                <w14:lightRig w14:rig="threePt" w14:dir="t">
                  <w14:rot w14:lat="0" w14:lon="0" w14:rev="0"/>
                </w14:lightRig>
              </w14:scene3d>
            </w:rPr>
            <w:delText>2.10.5.</w:delText>
          </w:r>
          <w:r>
            <w:rPr>
              <w:rStyle w:val="Hyperlink"/>
            </w:rPr>
            <w:delText xml:space="preserve"> Name_NaSpc_005</w:delText>
          </w:r>
          <w:r>
            <w:rPr>
              <w:webHidden/>
            </w:rPr>
            <w:tab/>
            <w:delText>20</w:delText>
          </w:r>
        </w:del>
      </w:ins>
    </w:p>
    <w:p w:rsidR="00743B33" w:rsidRDefault="00D20E06">
      <w:pPr>
        <w:pStyle w:val="TOC3"/>
        <w:rPr>
          <w:ins w:id="4010" w:author="Author"/>
          <w:del w:id="4011" w:author="Author"/>
          <w:rFonts w:asciiTheme="minorHAnsi" w:eastAsiaTheme="minorEastAsia" w:hAnsiTheme="minorHAnsi" w:cstheme="minorBidi"/>
          <w:sz w:val="22"/>
          <w:szCs w:val="22"/>
          <w:lang w:val="en-US" w:eastAsia="en-US"/>
        </w:rPr>
      </w:pPr>
      <w:ins w:id="4012" w:author="Author">
        <w:del w:id="4013" w:author="Author">
          <w:r>
            <w:rPr>
              <w:rStyle w:val="Hyperlink"/>
              <w14:scene3d>
                <w14:camera w14:prst="orthographicFront"/>
                <w14:lightRig w14:rig="threePt" w14:dir="t">
                  <w14:rot w14:lat="0" w14:lon="0" w14:rev="0"/>
                </w14:lightRig>
              </w14:scene3d>
            </w:rPr>
            <w:delText>2.10.6.</w:delText>
          </w:r>
          <w:r>
            <w:rPr>
              <w:rStyle w:val="Hyperlink"/>
            </w:rPr>
            <w:delText xml:space="preserve"> Name_NaSpc_006</w:delText>
          </w:r>
          <w:r>
            <w:rPr>
              <w:webHidden/>
            </w:rPr>
            <w:tab/>
            <w:delText>20</w:delText>
          </w:r>
        </w:del>
      </w:ins>
    </w:p>
    <w:p w:rsidR="00743B33" w:rsidRDefault="00D20E06">
      <w:pPr>
        <w:pStyle w:val="TOC3"/>
        <w:rPr>
          <w:ins w:id="4014" w:author="Author"/>
          <w:del w:id="4015" w:author="Author"/>
          <w:rFonts w:asciiTheme="minorHAnsi" w:eastAsiaTheme="minorEastAsia" w:hAnsiTheme="minorHAnsi" w:cstheme="minorBidi"/>
          <w:sz w:val="22"/>
          <w:szCs w:val="22"/>
          <w:lang w:val="en-US" w:eastAsia="en-US"/>
        </w:rPr>
      </w:pPr>
      <w:ins w:id="4016" w:author="Author">
        <w:del w:id="4017" w:author="Author">
          <w:r>
            <w:rPr>
              <w:rStyle w:val="Hyperlink"/>
              <w14:scene3d>
                <w14:camera w14:prst="orthographicFront"/>
                <w14:lightRig w14:rig="threePt" w14:dir="t">
                  <w14:rot w14:lat="0" w14:lon="0" w14:rev="0"/>
                </w14:lightRig>
              </w14:scene3d>
            </w:rPr>
            <w:delText>2.10.7.</w:delText>
          </w:r>
          <w:r>
            <w:rPr>
              <w:rStyle w:val="Hyperlink"/>
            </w:rPr>
            <w:delText xml:space="preserve"> Name_NaSpc_007</w:delText>
          </w:r>
          <w:r>
            <w:rPr>
              <w:webHidden/>
            </w:rPr>
            <w:tab/>
            <w:delText>20</w:delText>
          </w:r>
        </w:del>
      </w:ins>
    </w:p>
    <w:p w:rsidR="00743B33" w:rsidRDefault="00D20E06">
      <w:pPr>
        <w:pStyle w:val="TOC2"/>
        <w:rPr>
          <w:ins w:id="4018" w:author="Author"/>
          <w:del w:id="4019" w:author="Author"/>
          <w:rFonts w:asciiTheme="minorHAnsi" w:eastAsiaTheme="minorEastAsia" w:hAnsiTheme="minorHAnsi" w:cstheme="minorBidi"/>
          <w:b w:val="0"/>
          <w:iCs w:val="0"/>
          <w:noProof/>
          <w:sz w:val="22"/>
          <w:szCs w:val="22"/>
          <w:lang w:val="en-US" w:eastAsia="en-US"/>
        </w:rPr>
      </w:pPr>
      <w:ins w:id="4020" w:author="Author">
        <w:del w:id="4021" w:author="Author">
          <w:r>
            <w:rPr>
              <w:rStyle w:val="Hyperlink"/>
              <w:b w:val="0"/>
              <w:iCs w:val="0"/>
              <w:noProof/>
            </w:rPr>
            <w:delText>2.11. Class Naming</w:delText>
          </w:r>
          <w:r>
            <w:rPr>
              <w:noProof/>
              <w:webHidden/>
            </w:rPr>
            <w:tab/>
            <w:delText>21</w:delText>
          </w:r>
        </w:del>
      </w:ins>
    </w:p>
    <w:p w:rsidR="00743B33" w:rsidRDefault="00D20E06">
      <w:pPr>
        <w:pStyle w:val="TOC3"/>
        <w:rPr>
          <w:ins w:id="4022" w:author="Author"/>
          <w:del w:id="4023" w:author="Author"/>
          <w:rFonts w:asciiTheme="minorHAnsi" w:eastAsiaTheme="minorEastAsia" w:hAnsiTheme="minorHAnsi" w:cstheme="minorBidi"/>
          <w:sz w:val="22"/>
          <w:szCs w:val="22"/>
          <w:lang w:val="en-US" w:eastAsia="en-US"/>
        </w:rPr>
      </w:pPr>
      <w:ins w:id="4024" w:author="Author">
        <w:del w:id="4025" w:author="Author">
          <w:r>
            <w:rPr>
              <w:rStyle w:val="Hyperlink"/>
              <w14:scene3d>
                <w14:camera w14:prst="orthographicFront"/>
                <w14:lightRig w14:rig="threePt" w14:dir="t">
                  <w14:rot w14:lat="0" w14:lon="0" w14:rev="0"/>
                </w14:lightRig>
              </w14:scene3d>
            </w:rPr>
            <w:delText>2.11.1.</w:delText>
          </w:r>
          <w:r>
            <w:rPr>
              <w:rStyle w:val="Hyperlink"/>
            </w:rPr>
            <w:delText xml:space="preserve"> Name_Class_001</w:delText>
          </w:r>
          <w:r>
            <w:rPr>
              <w:webHidden/>
            </w:rPr>
            <w:tab/>
            <w:delText>21</w:delText>
          </w:r>
        </w:del>
      </w:ins>
    </w:p>
    <w:p w:rsidR="00743B33" w:rsidRDefault="00D20E06">
      <w:pPr>
        <w:pStyle w:val="TOC2"/>
        <w:rPr>
          <w:ins w:id="4026" w:author="Author"/>
          <w:del w:id="4027" w:author="Author"/>
          <w:rFonts w:asciiTheme="minorHAnsi" w:eastAsiaTheme="minorEastAsia" w:hAnsiTheme="minorHAnsi" w:cstheme="minorBidi"/>
          <w:b w:val="0"/>
          <w:iCs w:val="0"/>
          <w:noProof/>
          <w:sz w:val="22"/>
          <w:szCs w:val="22"/>
          <w:lang w:val="en-US" w:eastAsia="en-US"/>
        </w:rPr>
      </w:pPr>
      <w:ins w:id="4028" w:author="Author">
        <w:del w:id="4029" w:author="Author">
          <w:r>
            <w:rPr>
              <w:rStyle w:val="Hyperlink"/>
              <w:b w:val="0"/>
              <w:iCs w:val="0"/>
              <w:noProof/>
            </w:rPr>
            <w:delText xml:space="preserve">2.12. Event </w:delText>
          </w:r>
          <w:r>
            <w:rPr>
              <w:rStyle w:val="Hyperlink"/>
              <w:b w:val="0"/>
              <w:iCs w:val="0"/>
              <w:noProof/>
            </w:rPr>
            <w:delText>Naming</w:delText>
          </w:r>
          <w:r>
            <w:rPr>
              <w:noProof/>
              <w:webHidden/>
            </w:rPr>
            <w:tab/>
            <w:delText>21</w:delText>
          </w:r>
        </w:del>
      </w:ins>
    </w:p>
    <w:p w:rsidR="00743B33" w:rsidRDefault="00D20E06">
      <w:pPr>
        <w:pStyle w:val="TOC3"/>
        <w:rPr>
          <w:ins w:id="4030" w:author="Author"/>
          <w:del w:id="4031" w:author="Author"/>
          <w:rFonts w:asciiTheme="minorHAnsi" w:eastAsiaTheme="minorEastAsia" w:hAnsiTheme="minorHAnsi" w:cstheme="minorBidi"/>
          <w:sz w:val="22"/>
          <w:szCs w:val="22"/>
          <w:lang w:val="en-US" w:eastAsia="en-US"/>
        </w:rPr>
      </w:pPr>
      <w:ins w:id="4032" w:author="Author">
        <w:del w:id="4033" w:author="Author">
          <w:r>
            <w:rPr>
              <w:rStyle w:val="Hyperlink"/>
              <w14:scene3d>
                <w14:camera w14:prst="orthographicFront"/>
                <w14:lightRig w14:rig="threePt" w14:dir="t">
                  <w14:rot w14:lat="0" w14:lon="0" w14:rev="0"/>
                </w14:lightRig>
              </w14:scene3d>
            </w:rPr>
            <w:delText>2.12.1.</w:delText>
          </w:r>
          <w:r>
            <w:rPr>
              <w:rStyle w:val="Hyperlink"/>
            </w:rPr>
            <w:delText xml:space="preserve"> Name_Event_001</w:delText>
          </w:r>
          <w:r>
            <w:rPr>
              <w:webHidden/>
            </w:rPr>
            <w:tab/>
            <w:delText>21</w:delText>
          </w:r>
        </w:del>
      </w:ins>
    </w:p>
    <w:p w:rsidR="00743B33" w:rsidRDefault="00D20E06">
      <w:pPr>
        <w:pStyle w:val="TOC2"/>
        <w:rPr>
          <w:ins w:id="4034" w:author="Author"/>
          <w:del w:id="4035" w:author="Author"/>
          <w:rFonts w:asciiTheme="minorHAnsi" w:eastAsiaTheme="minorEastAsia" w:hAnsiTheme="minorHAnsi" w:cstheme="minorBidi"/>
          <w:b w:val="0"/>
          <w:iCs w:val="0"/>
          <w:noProof/>
          <w:sz w:val="22"/>
          <w:szCs w:val="22"/>
          <w:lang w:val="en-US" w:eastAsia="en-US"/>
        </w:rPr>
      </w:pPr>
      <w:ins w:id="4036" w:author="Author">
        <w:del w:id="4037" w:author="Author">
          <w:r>
            <w:rPr>
              <w:rStyle w:val="Hyperlink"/>
              <w:b w:val="0"/>
              <w:iCs w:val="0"/>
              <w:noProof/>
            </w:rPr>
            <w:delText>2.13. Field Naming</w:delText>
          </w:r>
          <w:r>
            <w:rPr>
              <w:noProof/>
              <w:webHidden/>
            </w:rPr>
            <w:tab/>
            <w:delText>22</w:delText>
          </w:r>
        </w:del>
      </w:ins>
    </w:p>
    <w:p w:rsidR="00743B33" w:rsidRDefault="00D20E06">
      <w:pPr>
        <w:pStyle w:val="TOC3"/>
        <w:rPr>
          <w:ins w:id="4038" w:author="Author"/>
          <w:del w:id="4039" w:author="Author"/>
          <w:rFonts w:asciiTheme="minorHAnsi" w:eastAsiaTheme="minorEastAsia" w:hAnsiTheme="minorHAnsi" w:cstheme="minorBidi"/>
          <w:sz w:val="22"/>
          <w:szCs w:val="22"/>
          <w:lang w:val="en-US" w:eastAsia="en-US"/>
        </w:rPr>
      </w:pPr>
      <w:ins w:id="4040" w:author="Author">
        <w:del w:id="4041" w:author="Author">
          <w:r>
            <w:rPr>
              <w:rStyle w:val="Hyperlink"/>
              <w14:scene3d>
                <w14:camera w14:prst="orthographicFront"/>
                <w14:lightRig w14:rig="threePt" w14:dir="t">
                  <w14:rot w14:lat="0" w14:lon="0" w14:rev="0"/>
                </w14:lightRig>
              </w14:scene3d>
            </w:rPr>
            <w:delText>2.13.1.</w:delText>
          </w:r>
          <w:r>
            <w:rPr>
              <w:rStyle w:val="Hyperlink"/>
            </w:rPr>
            <w:delText xml:space="preserve"> Name_Field_001</w:delText>
          </w:r>
          <w:r>
            <w:rPr>
              <w:webHidden/>
            </w:rPr>
            <w:tab/>
            <w:delText>22</w:delText>
          </w:r>
        </w:del>
      </w:ins>
    </w:p>
    <w:p w:rsidR="00743B33" w:rsidRDefault="00D20E06">
      <w:pPr>
        <w:pStyle w:val="TOC2"/>
        <w:rPr>
          <w:ins w:id="4042" w:author="Author"/>
          <w:del w:id="4043" w:author="Author"/>
          <w:rFonts w:asciiTheme="minorHAnsi" w:eastAsiaTheme="minorEastAsia" w:hAnsiTheme="minorHAnsi" w:cstheme="minorBidi"/>
          <w:b w:val="0"/>
          <w:iCs w:val="0"/>
          <w:noProof/>
          <w:sz w:val="22"/>
          <w:szCs w:val="22"/>
          <w:lang w:val="en-US" w:eastAsia="en-US"/>
        </w:rPr>
      </w:pPr>
      <w:ins w:id="4044" w:author="Author">
        <w:del w:id="4045" w:author="Author">
          <w:r>
            <w:rPr>
              <w:rStyle w:val="Hyperlink"/>
              <w:b w:val="0"/>
              <w:iCs w:val="0"/>
              <w:noProof/>
            </w:rPr>
            <w:delText>2.14. Resources Naming</w:delText>
          </w:r>
          <w:r>
            <w:rPr>
              <w:noProof/>
              <w:webHidden/>
            </w:rPr>
            <w:tab/>
            <w:delText>22</w:delText>
          </w:r>
        </w:del>
      </w:ins>
    </w:p>
    <w:p w:rsidR="00743B33" w:rsidRDefault="00D20E06">
      <w:pPr>
        <w:pStyle w:val="TOC3"/>
        <w:rPr>
          <w:ins w:id="4046" w:author="Author"/>
          <w:del w:id="4047" w:author="Author"/>
          <w:rFonts w:asciiTheme="minorHAnsi" w:eastAsiaTheme="minorEastAsia" w:hAnsiTheme="minorHAnsi" w:cstheme="minorBidi"/>
          <w:sz w:val="22"/>
          <w:szCs w:val="22"/>
          <w:lang w:val="en-US" w:eastAsia="en-US"/>
        </w:rPr>
      </w:pPr>
      <w:ins w:id="4048" w:author="Author">
        <w:del w:id="4049" w:author="Author">
          <w:r>
            <w:rPr>
              <w:rStyle w:val="Hyperlink"/>
              <w14:scene3d>
                <w14:camera w14:prst="orthographicFront"/>
                <w14:lightRig w14:rig="threePt" w14:dir="t">
                  <w14:rot w14:lat="0" w14:lon="0" w14:rev="0"/>
                </w14:lightRig>
              </w14:scene3d>
            </w:rPr>
            <w:delText>2.14.1.</w:delText>
          </w:r>
          <w:r>
            <w:rPr>
              <w:rStyle w:val="Hyperlink"/>
            </w:rPr>
            <w:delText xml:space="preserve"> Name_Res_001</w:delText>
          </w:r>
          <w:r>
            <w:rPr>
              <w:webHidden/>
            </w:rPr>
            <w:tab/>
            <w:delText>22</w:delText>
          </w:r>
        </w:del>
      </w:ins>
    </w:p>
    <w:p w:rsidR="00743B33" w:rsidRDefault="00D20E06">
      <w:pPr>
        <w:pStyle w:val="TOC2"/>
        <w:rPr>
          <w:ins w:id="4050" w:author="Author"/>
          <w:del w:id="4051" w:author="Author"/>
          <w:rFonts w:asciiTheme="minorHAnsi" w:eastAsiaTheme="minorEastAsia" w:hAnsiTheme="minorHAnsi" w:cstheme="minorBidi"/>
          <w:b w:val="0"/>
          <w:iCs w:val="0"/>
          <w:noProof/>
          <w:sz w:val="22"/>
          <w:szCs w:val="22"/>
          <w:lang w:val="en-US" w:eastAsia="en-US"/>
        </w:rPr>
      </w:pPr>
      <w:ins w:id="4052" w:author="Author">
        <w:del w:id="4053" w:author="Author">
          <w:r>
            <w:rPr>
              <w:rStyle w:val="Hyperlink"/>
              <w:b w:val="0"/>
              <w:iCs w:val="0"/>
              <w:noProof/>
            </w:rPr>
            <w:delText>2.15. Assemblies and DLLs Naming</w:delText>
          </w:r>
          <w:r>
            <w:rPr>
              <w:noProof/>
              <w:webHidden/>
            </w:rPr>
            <w:tab/>
            <w:delText>22</w:delText>
          </w:r>
        </w:del>
      </w:ins>
    </w:p>
    <w:p w:rsidR="00743B33" w:rsidRDefault="00D20E06">
      <w:pPr>
        <w:pStyle w:val="TOC3"/>
        <w:rPr>
          <w:ins w:id="4054" w:author="Author"/>
          <w:del w:id="4055" w:author="Author"/>
          <w:rFonts w:asciiTheme="minorHAnsi" w:eastAsiaTheme="minorEastAsia" w:hAnsiTheme="minorHAnsi" w:cstheme="minorBidi"/>
          <w:sz w:val="22"/>
          <w:szCs w:val="22"/>
          <w:lang w:val="en-US" w:eastAsia="en-US"/>
        </w:rPr>
      </w:pPr>
      <w:ins w:id="4056" w:author="Author">
        <w:del w:id="4057" w:author="Author">
          <w:r>
            <w:rPr>
              <w:rStyle w:val="Hyperlink"/>
              <w14:scene3d>
                <w14:camera w14:prst="orthographicFront"/>
                <w14:lightRig w14:rig="threePt" w14:dir="t">
                  <w14:rot w14:lat="0" w14:lon="0" w14:rev="0"/>
                </w14:lightRig>
              </w14:scene3d>
            </w:rPr>
            <w:delText>2.15.1.</w:delText>
          </w:r>
          <w:r>
            <w:rPr>
              <w:rStyle w:val="Hyperlink"/>
            </w:rPr>
            <w:delText xml:space="preserve"> Name_AsmDLL_001</w:delText>
          </w:r>
          <w:r>
            <w:rPr>
              <w:webHidden/>
            </w:rPr>
            <w:tab/>
            <w:delText>22</w:delText>
          </w:r>
        </w:del>
      </w:ins>
    </w:p>
    <w:p w:rsidR="00743B33" w:rsidRDefault="00D20E06">
      <w:pPr>
        <w:pStyle w:val="TOC3"/>
        <w:rPr>
          <w:ins w:id="4058" w:author="Author"/>
          <w:del w:id="4059" w:author="Author"/>
          <w:rFonts w:asciiTheme="minorHAnsi" w:eastAsiaTheme="minorEastAsia" w:hAnsiTheme="minorHAnsi" w:cstheme="minorBidi"/>
          <w:sz w:val="22"/>
          <w:szCs w:val="22"/>
          <w:lang w:val="en-US" w:eastAsia="en-US"/>
        </w:rPr>
      </w:pPr>
      <w:ins w:id="4060" w:author="Author">
        <w:del w:id="4061" w:author="Author">
          <w:r>
            <w:rPr>
              <w:rStyle w:val="Hyperlink"/>
              <w14:scene3d>
                <w14:camera w14:prst="orthographicFront"/>
                <w14:lightRig w14:rig="threePt" w14:dir="t">
                  <w14:rot w14:lat="0" w14:lon="0" w14:rev="0"/>
                </w14:lightRig>
              </w14:scene3d>
            </w:rPr>
            <w:delText>2.15.2.</w:delText>
          </w:r>
          <w:r>
            <w:rPr>
              <w:rStyle w:val="Hyperlink"/>
            </w:rPr>
            <w:delText xml:space="preserve"> Name_AsmDLL_002</w:delText>
          </w:r>
          <w:r>
            <w:rPr>
              <w:webHidden/>
            </w:rPr>
            <w:tab/>
            <w:delText>23</w:delText>
          </w:r>
        </w:del>
      </w:ins>
    </w:p>
    <w:p w:rsidR="00743B33" w:rsidRDefault="00D20E06">
      <w:pPr>
        <w:pStyle w:val="TOC2"/>
        <w:rPr>
          <w:ins w:id="4062" w:author="Author"/>
          <w:del w:id="4063" w:author="Author"/>
          <w:rFonts w:asciiTheme="minorHAnsi" w:eastAsiaTheme="minorEastAsia" w:hAnsiTheme="minorHAnsi" w:cstheme="minorBidi"/>
          <w:b w:val="0"/>
          <w:iCs w:val="0"/>
          <w:noProof/>
          <w:sz w:val="22"/>
          <w:szCs w:val="22"/>
          <w:lang w:val="en-US" w:eastAsia="en-US"/>
        </w:rPr>
      </w:pPr>
      <w:ins w:id="4064" w:author="Author">
        <w:del w:id="4065" w:author="Author">
          <w:r>
            <w:rPr>
              <w:rStyle w:val="Hyperlink"/>
              <w:b w:val="0"/>
              <w:iCs w:val="0"/>
              <w:noProof/>
            </w:rPr>
            <w:delText>2.16. General Naming</w:delText>
          </w:r>
          <w:r>
            <w:rPr>
              <w:noProof/>
              <w:webHidden/>
            </w:rPr>
            <w:tab/>
            <w:delText>23</w:delText>
          </w:r>
        </w:del>
      </w:ins>
    </w:p>
    <w:p w:rsidR="00743B33" w:rsidRDefault="00D20E06">
      <w:pPr>
        <w:pStyle w:val="TOC3"/>
        <w:rPr>
          <w:ins w:id="4066" w:author="Author"/>
          <w:del w:id="4067" w:author="Author"/>
          <w:rFonts w:asciiTheme="minorHAnsi" w:eastAsiaTheme="minorEastAsia" w:hAnsiTheme="minorHAnsi" w:cstheme="minorBidi"/>
          <w:sz w:val="22"/>
          <w:szCs w:val="22"/>
          <w:lang w:val="en-US" w:eastAsia="en-US"/>
        </w:rPr>
      </w:pPr>
      <w:ins w:id="4068" w:author="Author">
        <w:del w:id="4069" w:author="Author">
          <w:r>
            <w:rPr>
              <w:rStyle w:val="Hyperlink"/>
              <w14:scene3d>
                <w14:camera w14:prst="orthographicFront"/>
                <w14:lightRig w14:rig="threePt" w14:dir="t">
                  <w14:rot w14:lat="0" w14:lon="0" w14:rev="0"/>
                </w14:lightRig>
              </w14:scene3d>
            </w:rPr>
            <w:delText>2.16.1.</w:delText>
          </w:r>
          <w:r>
            <w:rPr>
              <w:rStyle w:val="Hyperlink"/>
            </w:rPr>
            <w:delText xml:space="preserve"> Name_Gen_001</w:delText>
          </w:r>
          <w:r>
            <w:rPr>
              <w:webHidden/>
            </w:rPr>
            <w:tab/>
            <w:delText>23</w:delText>
          </w:r>
        </w:del>
      </w:ins>
    </w:p>
    <w:p w:rsidR="00743B33" w:rsidRDefault="00D20E06">
      <w:pPr>
        <w:pStyle w:val="TOC3"/>
        <w:rPr>
          <w:ins w:id="4070" w:author="Author"/>
          <w:del w:id="4071" w:author="Author"/>
          <w:rFonts w:asciiTheme="minorHAnsi" w:eastAsiaTheme="minorEastAsia" w:hAnsiTheme="minorHAnsi" w:cstheme="minorBidi"/>
          <w:sz w:val="22"/>
          <w:szCs w:val="22"/>
          <w:lang w:val="en-US" w:eastAsia="en-US"/>
        </w:rPr>
      </w:pPr>
      <w:ins w:id="4072" w:author="Author">
        <w:del w:id="4073" w:author="Author">
          <w:r>
            <w:rPr>
              <w:rStyle w:val="Hyperlink"/>
              <w14:scene3d>
                <w14:camera w14:prst="orthographicFront"/>
                <w14:lightRig w14:rig="threePt" w14:dir="t">
                  <w14:rot w14:lat="0" w14:lon="0" w14:rev="0"/>
                </w14:lightRig>
              </w14:scene3d>
            </w:rPr>
            <w:delText>2.16.2.</w:delText>
          </w:r>
          <w:r>
            <w:rPr>
              <w:rStyle w:val="Hyperlink"/>
            </w:rPr>
            <w:delText xml:space="preserve"> Name_Gen_002</w:delText>
          </w:r>
          <w:r>
            <w:rPr>
              <w:webHidden/>
            </w:rPr>
            <w:tab/>
            <w:delText>24</w:delText>
          </w:r>
        </w:del>
      </w:ins>
    </w:p>
    <w:p w:rsidR="00743B33" w:rsidRDefault="00D20E06">
      <w:pPr>
        <w:pStyle w:val="TOC1"/>
        <w:tabs>
          <w:tab w:val="right" w:leader="dot" w:pos="9530"/>
        </w:tabs>
        <w:rPr>
          <w:ins w:id="4074" w:author="Author"/>
          <w:del w:id="4075" w:author="Author"/>
          <w:rFonts w:asciiTheme="minorHAnsi" w:eastAsiaTheme="minorEastAsia" w:hAnsiTheme="minorHAnsi" w:cstheme="minorBidi"/>
          <w:b w:val="0"/>
          <w:bCs w:val="0"/>
          <w:caps w:val="0"/>
          <w:noProof/>
          <w:sz w:val="22"/>
          <w:szCs w:val="22"/>
          <w:lang w:val="en-US" w:eastAsia="en-US"/>
        </w:rPr>
      </w:pPr>
      <w:ins w:id="4076" w:author="Author">
        <w:del w:id="4077" w:author="Author">
          <w:r>
            <w:rPr>
              <w:rStyle w:val="Hyperlink"/>
              <w:b w:val="0"/>
              <w:bCs w:val="0"/>
              <w:caps w:val="0"/>
              <w:noProof/>
              <w14:scene3d>
                <w14:camera w14:prst="orthographicFront"/>
                <w14:lightRig w14:rig="threePt" w14:dir="t">
                  <w14:rot w14:lat="0" w14:lon="0" w14:rev="0"/>
                </w14:lightRig>
              </w14:scene3d>
            </w:rPr>
            <w:delText>3.</w:delText>
          </w:r>
          <w:r>
            <w:rPr>
              <w:rStyle w:val="Hyperlink"/>
              <w:b w:val="0"/>
              <w:bCs w:val="0"/>
              <w:caps w:val="0"/>
              <w:noProof/>
            </w:rPr>
            <w:delText xml:space="preserve"> Coding style</w:delText>
          </w:r>
          <w:r>
            <w:rPr>
              <w:noProof/>
              <w:webHidden/>
            </w:rPr>
            <w:tab/>
            <w:delText>24</w:delText>
          </w:r>
        </w:del>
      </w:ins>
    </w:p>
    <w:p w:rsidR="00743B33" w:rsidRDefault="00D20E06">
      <w:pPr>
        <w:pStyle w:val="TOC2"/>
        <w:rPr>
          <w:ins w:id="4078" w:author="Author"/>
          <w:del w:id="4079" w:author="Author"/>
          <w:rFonts w:asciiTheme="minorHAnsi" w:eastAsiaTheme="minorEastAsia" w:hAnsiTheme="minorHAnsi" w:cstheme="minorBidi"/>
          <w:b w:val="0"/>
          <w:iCs w:val="0"/>
          <w:noProof/>
          <w:sz w:val="22"/>
          <w:szCs w:val="22"/>
          <w:lang w:val="en-US" w:eastAsia="en-US"/>
        </w:rPr>
      </w:pPr>
      <w:ins w:id="4080" w:author="Author">
        <w:del w:id="4081" w:author="Author">
          <w:r>
            <w:rPr>
              <w:rStyle w:val="Hyperlink"/>
              <w:b w:val="0"/>
              <w:iCs w:val="0"/>
              <w:noProof/>
            </w:rPr>
            <w:delText>3.1. Format</w:delText>
          </w:r>
          <w:r>
            <w:rPr>
              <w:noProof/>
              <w:webHidden/>
            </w:rPr>
            <w:tab/>
            <w:delText>24</w:delText>
          </w:r>
        </w:del>
      </w:ins>
    </w:p>
    <w:p w:rsidR="00743B33" w:rsidRDefault="00D20E06">
      <w:pPr>
        <w:pStyle w:val="TOC3"/>
        <w:rPr>
          <w:ins w:id="4082" w:author="Author"/>
          <w:del w:id="4083" w:author="Author"/>
          <w:rFonts w:asciiTheme="minorHAnsi" w:eastAsiaTheme="minorEastAsia" w:hAnsiTheme="minorHAnsi" w:cstheme="minorBidi"/>
          <w:sz w:val="22"/>
          <w:szCs w:val="22"/>
          <w:lang w:val="en-US" w:eastAsia="en-US"/>
        </w:rPr>
      </w:pPr>
      <w:ins w:id="4084" w:author="Author">
        <w:del w:id="4085" w:author="Author">
          <w:r>
            <w:rPr>
              <w:rStyle w:val="Hyperlink"/>
              <w14:scene3d>
                <w14:camera w14:prst="orthographicFront"/>
                <w14:lightRig w14:rig="threePt" w14:dir="t">
                  <w14:rot w14:lat="0" w14:lon="0" w14:rev="0"/>
                </w14:lightRig>
              </w14:scene3d>
            </w:rPr>
            <w:delText>3.1.1.</w:delText>
          </w:r>
          <w:r>
            <w:rPr>
              <w:rStyle w:val="Hyperlink"/>
            </w:rPr>
            <w:delText xml:space="preserve"> Style_Format_001 ([1] Clause 5.4.7 - table 1 - 1g)</w:delText>
          </w:r>
          <w:r>
            <w:rPr>
              <w:webHidden/>
            </w:rPr>
            <w:tab/>
            <w:delText>24</w:delText>
          </w:r>
        </w:del>
      </w:ins>
    </w:p>
    <w:p w:rsidR="00743B33" w:rsidRDefault="00D20E06">
      <w:pPr>
        <w:pStyle w:val="TOC3"/>
        <w:rPr>
          <w:ins w:id="4086" w:author="Author"/>
          <w:del w:id="4087" w:author="Author"/>
          <w:rFonts w:asciiTheme="minorHAnsi" w:eastAsiaTheme="minorEastAsia" w:hAnsiTheme="minorHAnsi" w:cstheme="minorBidi"/>
          <w:sz w:val="22"/>
          <w:szCs w:val="22"/>
          <w:lang w:val="en-US" w:eastAsia="en-US"/>
        </w:rPr>
      </w:pPr>
      <w:ins w:id="4088" w:author="Author">
        <w:del w:id="4089" w:author="Author">
          <w:r>
            <w:rPr>
              <w:rStyle w:val="Hyperlink"/>
              <w14:scene3d>
                <w14:camera w14:prst="orthographicFront"/>
                <w14:lightRig w14:rig="threePt" w14:dir="t">
                  <w14:rot w14:lat="0" w14:lon="0" w14:rev="0"/>
                </w14:lightRig>
              </w14:scene3d>
            </w:rPr>
            <w:delText>3.1.2.</w:delText>
          </w:r>
          <w:r>
            <w:rPr>
              <w:rStyle w:val="Hyperlink"/>
            </w:rPr>
            <w:delText xml:space="preserve"> Style_Format_002 ([1] Clause 5.4.7 - table 1 - 1g)</w:delText>
          </w:r>
          <w:r>
            <w:rPr>
              <w:webHidden/>
            </w:rPr>
            <w:tab/>
            <w:delText>24</w:delText>
          </w:r>
        </w:del>
      </w:ins>
    </w:p>
    <w:p w:rsidR="00743B33" w:rsidRDefault="00D20E06">
      <w:pPr>
        <w:pStyle w:val="TOC3"/>
        <w:rPr>
          <w:ins w:id="4090" w:author="Author"/>
          <w:del w:id="4091" w:author="Author"/>
          <w:rFonts w:asciiTheme="minorHAnsi" w:eastAsiaTheme="minorEastAsia" w:hAnsiTheme="minorHAnsi" w:cstheme="minorBidi"/>
          <w:sz w:val="22"/>
          <w:szCs w:val="22"/>
          <w:lang w:val="en-US" w:eastAsia="en-US"/>
        </w:rPr>
      </w:pPr>
      <w:ins w:id="4092" w:author="Author">
        <w:del w:id="4093" w:author="Author">
          <w:r>
            <w:rPr>
              <w:rStyle w:val="Hyperlink"/>
              <w14:scene3d>
                <w14:camera w14:prst="orthographicFront"/>
                <w14:lightRig w14:rig="threePt" w14:dir="t">
                  <w14:rot w14:lat="0" w14:lon="0" w14:rev="0"/>
                </w14:lightRig>
              </w14:scene3d>
            </w:rPr>
            <w:delText>3.1.3.</w:delText>
          </w:r>
          <w:r>
            <w:rPr>
              <w:rStyle w:val="Hyperlink"/>
            </w:rPr>
            <w:delText xml:space="preserve"> Style_Format_003 ([1] Clause 5.4.7 - table 1 - 1g)</w:delText>
          </w:r>
          <w:r>
            <w:rPr>
              <w:webHidden/>
            </w:rPr>
            <w:tab/>
          </w:r>
          <w:r>
            <w:rPr>
              <w:webHidden/>
            </w:rPr>
            <w:delText>26</w:delText>
          </w:r>
        </w:del>
      </w:ins>
    </w:p>
    <w:p w:rsidR="00743B33" w:rsidRDefault="00D20E06">
      <w:pPr>
        <w:pStyle w:val="TOC3"/>
        <w:rPr>
          <w:ins w:id="4094" w:author="Author"/>
          <w:del w:id="4095" w:author="Author"/>
          <w:rFonts w:asciiTheme="minorHAnsi" w:eastAsiaTheme="minorEastAsia" w:hAnsiTheme="minorHAnsi" w:cstheme="minorBidi"/>
          <w:sz w:val="22"/>
          <w:szCs w:val="22"/>
          <w:lang w:val="en-US" w:eastAsia="en-US"/>
        </w:rPr>
      </w:pPr>
      <w:ins w:id="4096" w:author="Author">
        <w:del w:id="4097" w:author="Author">
          <w:r>
            <w:rPr>
              <w:rStyle w:val="Hyperlink"/>
              <w14:scene3d>
                <w14:camera w14:prst="orthographicFront"/>
                <w14:lightRig w14:rig="threePt" w14:dir="t">
                  <w14:rot w14:lat="0" w14:lon="0" w14:rev="0"/>
                </w14:lightRig>
              </w14:scene3d>
            </w:rPr>
            <w:delText>3.1.4.</w:delText>
          </w:r>
          <w:r>
            <w:rPr>
              <w:rStyle w:val="Hyperlink"/>
            </w:rPr>
            <w:delText xml:space="preserve"> Style_Format_004 ([1] Clause 5.4.7 - table 1 - 1g)</w:delText>
          </w:r>
          <w:r>
            <w:rPr>
              <w:webHidden/>
            </w:rPr>
            <w:tab/>
            <w:delText>26</w:delText>
          </w:r>
        </w:del>
      </w:ins>
    </w:p>
    <w:p w:rsidR="00743B33" w:rsidRDefault="00D20E06">
      <w:pPr>
        <w:pStyle w:val="TOC3"/>
        <w:rPr>
          <w:ins w:id="4098" w:author="Author"/>
          <w:del w:id="4099" w:author="Author"/>
          <w:rFonts w:asciiTheme="minorHAnsi" w:eastAsiaTheme="minorEastAsia" w:hAnsiTheme="minorHAnsi" w:cstheme="minorBidi"/>
          <w:sz w:val="22"/>
          <w:szCs w:val="22"/>
          <w:lang w:val="en-US" w:eastAsia="en-US"/>
        </w:rPr>
      </w:pPr>
      <w:ins w:id="4100" w:author="Author">
        <w:del w:id="4101" w:author="Author">
          <w:r>
            <w:rPr>
              <w:rStyle w:val="Hyperlink"/>
              <w14:scene3d>
                <w14:camera w14:prst="orthographicFront"/>
                <w14:lightRig w14:rig="threePt" w14:dir="t">
                  <w14:rot w14:lat="0" w14:lon="0" w14:rev="0"/>
                </w14:lightRig>
              </w14:scene3d>
            </w:rPr>
            <w:delText>3.1.5.</w:delText>
          </w:r>
          <w:r>
            <w:rPr>
              <w:rStyle w:val="Hyperlink"/>
            </w:rPr>
            <w:delText xml:space="preserve"> Style_Format_005 ([1] Clause 5.4.7 - table 1 - 1g)</w:delText>
          </w:r>
          <w:r>
            <w:rPr>
              <w:webHidden/>
            </w:rPr>
            <w:tab/>
            <w:delText>26</w:delText>
          </w:r>
        </w:del>
      </w:ins>
    </w:p>
    <w:p w:rsidR="00743B33" w:rsidRDefault="00D20E06">
      <w:pPr>
        <w:pStyle w:val="TOC3"/>
        <w:rPr>
          <w:ins w:id="4102" w:author="Author"/>
          <w:del w:id="4103" w:author="Author"/>
          <w:rFonts w:asciiTheme="minorHAnsi" w:eastAsiaTheme="minorEastAsia" w:hAnsiTheme="minorHAnsi" w:cstheme="minorBidi"/>
          <w:sz w:val="22"/>
          <w:szCs w:val="22"/>
          <w:lang w:val="en-US" w:eastAsia="en-US"/>
        </w:rPr>
      </w:pPr>
      <w:ins w:id="4104" w:author="Author">
        <w:del w:id="4105" w:author="Author">
          <w:r>
            <w:rPr>
              <w:rStyle w:val="Hyperlink"/>
              <w14:scene3d>
                <w14:camera w14:prst="orthographicFront"/>
                <w14:lightRig w14:rig="threePt" w14:dir="t">
                  <w14:rot w14:lat="0" w14:lon="0" w14:rev="0"/>
                </w14:lightRig>
              </w14:scene3d>
            </w:rPr>
            <w:delText>3.1.6.</w:delText>
          </w:r>
          <w:r>
            <w:rPr>
              <w:rStyle w:val="Hyperlink"/>
            </w:rPr>
            <w:delText xml:space="preserve"> Style_Format_006 ([1] Clause 5.4.7 - table 1 - 1g)</w:delText>
          </w:r>
          <w:r>
            <w:rPr>
              <w:webHidden/>
            </w:rPr>
            <w:tab/>
            <w:delText>27</w:delText>
          </w:r>
        </w:del>
      </w:ins>
    </w:p>
    <w:p w:rsidR="00743B33" w:rsidRDefault="00D20E06">
      <w:pPr>
        <w:pStyle w:val="TOC3"/>
        <w:rPr>
          <w:ins w:id="4106" w:author="Author"/>
          <w:del w:id="4107" w:author="Author"/>
          <w:rFonts w:asciiTheme="minorHAnsi" w:eastAsiaTheme="minorEastAsia" w:hAnsiTheme="minorHAnsi" w:cstheme="minorBidi"/>
          <w:sz w:val="22"/>
          <w:szCs w:val="22"/>
          <w:lang w:val="en-US" w:eastAsia="en-US"/>
        </w:rPr>
      </w:pPr>
      <w:ins w:id="4108" w:author="Author">
        <w:del w:id="4109" w:author="Author">
          <w:r>
            <w:rPr>
              <w:rStyle w:val="Hyperlink"/>
              <w14:scene3d>
                <w14:camera w14:prst="orthographicFront"/>
                <w14:lightRig w14:rig="threePt" w14:dir="t">
                  <w14:rot w14:lat="0" w14:lon="0" w14:rev="0"/>
                </w14:lightRig>
              </w14:scene3d>
            </w:rPr>
            <w:delText>3.1.7.</w:delText>
          </w:r>
          <w:r>
            <w:rPr>
              <w:rStyle w:val="Hyperlink"/>
            </w:rPr>
            <w:delText xml:space="preserve"> Style_Format_007 ([1] Clause 5.4.7 - table 1 - 1g)</w:delText>
          </w:r>
          <w:r>
            <w:rPr>
              <w:webHidden/>
            </w:rPr>
            <w:tab/>
            <w:delText>27</w:delText>
          </w:r>
        </w:del>
      </w:ins>
    </w:p>
    <w:p w:rsidR="00743B33" w:rsidRDefault="00D20E06">
      <w:pPr>
        <w:pStyle w:val="TOC3"/>
        <w:rPr>
          <w:ins w:id="4110" w:author="Author"/>
          <w:del w:id="4111" w:author="Author"/>
          <w:rFonts w:asciiTheme="minorHAnsi" w:eastAsiaTheme="minorEastAsia" w:hAnsiTheme="minorHAnsi" w:cstheme="minorBidi"/>
          <w:sz w:val="22"/>
          <w:szCs w:val="22"/>
          <w:lang w:val="en-US" w:eastAsia="en-US"/>
        </w:rPr>
      </w:pPr>
      <w:ins w:id="4112" w:author="Author">
        <w:del w:id="4113" w:author="Author">
          <w:r>
            <w:rPr>
              <w:rStyle w:val="Hyperlink"/>
              <w14:scene3d>
                <w14:camera w14:prst="orthographicFront"/>
                <w14:lightRig w14:rig="threePt" w14:dir="t">
                  <w14:rot w14:lat="0" w14:lon="0" w14:rev="0"/>
                </w14:lightRig>
              </w14:scene3d>
            </w:rPr>
            <w:delText>3.1.8.</w:delText>
          </w:r>
          <w:r>
            <w:rPr>
              <w:rStyle w:val="Hyperlink"/>
            </w:rPr>
            <w:delText xml:space="preserve"> Style_Format_008 ([1] Clause 5.4.7 - table 1 - 1g)</w:delText>
          </w:r>
          <w:r>
            <w:rPr>
              <w:webHidden/>
            </w:rPr>
            <w:tab/>
            <w:delText>27</w:delText>
          </w:r>
        </w:del>
      </w:ins>
    </w:p>
    <w:p w:rsidR="00743B33" w:rsidRDefault="00D20E06">
      <w:pPr>
        <w:pStyle w:val="TOC3"/>
        <w:rPr>
          <w:ins w:id="4114" w:author="Author"/>
          <w:del w:id="4115" w:author="Author"/>
          <w:rFonts w:asciiTheme="minorHAnsi" w:eastAsiaTheme="minorEastAsia" w:hAnsiTheme="minorHAnsi" w:cstheme="minorBidi"/>
          <w:sz w:val="22"/>
          <w:szCs w:val="22"/>
          <w:lang w:val="en-US" w:eastAsia="en-US"/>
        </w:rPr>
      </w:pPr>
      <w:ins w:id="4116" w:author="Author">
        <w:del w:id="4117" w:author="Author">
          <w:r>
            <w:rPr>
              <w:rStyle w:val="Hyperlink"/>
              <w14:scene3d>
                <w14:camera w14:prst="orthographicFront"/>
                <w14:lightRig w14:rig="threePt" w14:dir="t">
                  <w14:rot w14:lat="0" w14:lon="0" w14:rev="0"/>
                </w14:lightRig>
              </w14:scene3d>
            </w:rPr>
            <w:delText>3.1.9.</w:delText>
          </w:r>
          <w:r>
            <w:rPr>
              <w:rStyle w:val="Hyperlink"/>
            </w:rPr>
            <w:delText xml:space="preserve"> Style_Format_009 ([1] Clause 5.4.7 - table 1 - 1g)</w:delText>
          </w:r>
          <w:r>
            <w:rPr>
              <w:webHidden/>
            </w:rPr>
            <w:tab/>
            <w:delText>28</w:delText>
          </w:r>
        </w:del>
      </w:ins>
    </w:p>
    <w:p w:rsidR="00743B33" w:rsidRDefault="00D20E06">
      <w:pPr>
        <w:pStyle w:val="TOC3"/>
        <w:rPr>
          <w:ins w:id="4118" w:author="Author"/>
          <w:del w:id="4119" w:author="Author"/>
          <w:rFonts w:asciiTheme="minorHAnsi" w:eastAsiaTheme="minorEastAsia" w:hAnsiTheme="minorHAnsi" w:cstheme="minorBidi"/>
          <w:sz w:val="22"/>
          <w:szCs w:val="22"/>
          <w:lang w:val="en-US" w:eastAsia="en-US"/>
        </w:rPr>
      </w:pPr>
      <w:ins w:id="4120" w:author="Author">
        <w:del w:id="4121" w:author="Author">
          <w:r>
            <w:rPr>
              <w:rStyle w:val="Hyperlink"/>
              <w14:scene3d>
                <w14:camera w14:prst="orthographicFront"/>
                <w14:lightRig w14:rig="threePt" w14:dir="t">
                  <w14:rot w14:lat="0" w14:lon="0" w14:rev="0"/>
                </w14:lightRig>
              </w14:scene3d>
            </w:rPr>
            <w:delText>3.1.10.</w:delText>
          </w:r>
          <w:r>
            <w:rPr>
              <w:rStyle w:val="Hyperlink"/>
            </w:rPr>
            <w:delText xml:space="preserve"> Style_Format_010 ([1] Clause 5.4.7 - table 1 - 1g)</w:delText>
          </w:r>
          <w:r>
            <w:rPr>
              <w:webHidden/>
            </w:rPr>
            <w:tab/>
            <w:delText>28</w:delText>
          </w:r>
        </w:del>
      </w:ins>
    </w:p>
    <w:p w:rsidR="00743B33" w:rsidRDefault="00D20E06">
      <w:pPr>
        <w:pStyle w:val="TOC3"/>
        <w:rPr>
          <w:ins w:id="4122" w:author="Author"/>
          <w:del w:id="4123" w:author="Author"/>
          <w:rFonts w:asciiTheme="minorHAnsi" w:eastAsiaTheme="minorEastAsia" w:hAnsiTheme="minorHAnsi" w:cstheme="minorBidi"/>
          <w:sz w:val="22"/>
          <w:szCs w:val="22"/>
          <w:lang w:val="en-US" w:eastAsia="en-US"/>
        </w:rPr>
      </w:pPr>
      <w:ins w:id="4124" w:author="Author">
        <w:del w:id="4125" w:author="Author">
          <w:r>
            <w:rPr>
              <w:rStyle w:val="Hyperlink"/>
              <w14:scene3d>
                <w14:camera w14:prst="orthographicFront"/>
                <w14:lightRig w14:rig="threePt" w14:dir="t">
                  <w14:rot w14:lat="0" w14:lon="0" w14:rev="0"/>
                </w14:lightRig>
              </w14:scene3d>
            </w:rPr>
            <w:delText>3.1.11.</w:delText>
          </w:r>
          <w:r>
            <w:rPr>
              <w:rStyle w:val="Hyperlink"/>
            </w:rPr>
            <w:delText xml:space="preserve"> Style_Format_011 ([1] Clause 5.4.7 - table 1 - 1g)</w:delText>
          </w:r>
          <w:r>
            <w:rPr>
              <w:webHidden/>
            </w:rPr>
            <w:tab/>
            <w:delText>28</w:delText>
          </w:r>
        </w:del>
      </w:ins>
    </w:p>
    <w:p w:rsidR="00743B33" w:rsidRDefault="00D20E06">
      <w:pPr>
        <w:pStyle w:val="TOC3"/>
        <w:rPr>
          <w:ins w:id="4126" w:author="Author"/>
          <w:del w:id="4127" w:author="Author"/>
          <w:rFonts w:asciiTheme="minorHAnsi" w:eastAsiaTheme="minorEastAsia" w:hAnsiTheme="minorHAnsi" w:cstheme="minorBidi"/>
          <w:sz w:val="22"/>
          <w:szCs w:val="22"/>
          <w:lang w:val="en-US" w:eastAsia="en-US"/>
        </w:rPr>
      </w:pPr>
      <w:ins w:id="4128" w:author="Author">
        <w:del w:id="4129" w:author="Author">
          <w:r>
            <w:rPr>
              <w:rStyle w:val="Hyperlink"/>
              <w14:scene3d>
                <w14:camera w14:prst="orthographicFront"/>
                <w14:lightRig w14:rig="threePt" w14:dir="t">
                  <w14:rot w14:lat="0" w14:lon="0" w14:rev="0"/>
                </w14:lightRig>
              </w14:scene3d>
            </w:rPr>
            <w:delText>3.1.12.</w:delText>
          </w:r>
          <w:r>
            <w:rPr>
              <w:rStyle w:val="Hyperlink"/>
            </w:rPr>
            <w:delText xml:space="preserve"> Style_Format_012 ([1] Clause 5.4.7 - table 1 - 1g)</w:delText>
          </w:r>
          <w:r>
            <w:rPr>
              <w:webHidden/>
            </w:rPr>
            <w:tab/>
            <w:delText>29</w:delText>
          </w:r>
        </w:del>
      </w:ins>
    </w:p>
    <w:p w:rsidR="00743B33" w:rsidRDefault="00D20E06">
      <w:pPr>
        <w:pStyle w:val="TOC3"/>
        <w:rPr>
          <w:ins w:id="4130" w:author="Author"/>
          <w:del w:id="4131" w:author="Author"/>
          <w:rFonts w:asciiTheme="minorHAnsi" w:eastAsiaTheme="minorEastAsia" w:hAnsiTheme="minorHAnsi" w:cstheme="minorBidi"/>
          <w:sz w:val="22"/>
          <w:szCs w:val="22"/>
          <w:lang w:val="en-US" w:eastAsia="en-US"/>
        </w:rPr>
      </w:pPr>
      <w:ins w:id="4132" w:author="Author">
        <w:del w:id="4133" w:author="Author">
          <w:r>
            <w:rPr>
              <w:rStyle w:val="Hyperlink"/>
              <w14:scene3d>
                <w14:camera w14:prst="orthographicFront"/>
                <w14:lightRig w14:rig="threePt" w14:dir="t">
                  <w14:rot w14:lat="0" w14:lon="0" w14:rev="0"/>
                </w14:lightRig>
              </w14:scene3d>
            </w:rPr>
            <w:delText>3.1.13.</w:delText>
          </w:r>
          <w:r>
            <w:rPr>
              <w:rStyle w:val="Hyperlink"/>
            </w:rPr>
            <w:delText xml:space="preserve"> Style_Format_013 ([1] Clause 5.4.7 - table 1 - 1g)</w:delText>
          </w:r>
          <w:r>
            <w:rPr>
              <w:webHidden/>
            </w:rPr>
            <w:tab/>
            <w:delText>30</w:delText>
          </w:r>
        </w:del>
      </w:ins>
    </w:p>
    <w:p w:rsidR="00743B33" w:rsidRDefault="00D20E06">
      <w:pPr>
        <w:pStyle w:val="TOC3"/>
        <w:rPr>
          <w:ins w:id="4134" w:author="Author"/>
          <w:del w:id="4135" w:author="Author"/>
          <w:rFonts w:asciiTheme="minorHAnsi" w:eastAsiaTheme="minorEastAsia" w:hAnsiTheme="minorHAnsi" w:cstheme="minorBidi"/>
          <w:sz w:val="22"/>
          <w:szCs w:val="22"/>
          <w:lang w:val="en-US" w:eastAsia="en-US"/>
        </w:rPr>
      </w:pPr>
      <w:ins w:id="4136" w:author="Author">
        <w:del w:id="4137" w:author="Author">
          <w:r>
            <w:rPr>
              <w:rStyle w:val="Hyperlink"/>
              <w14:scene3d>
                <w14:camera w14:prst="orthographicFront"/>
                <w14:lightRig w14:rig="threePt" w14:dir="t">
                  <w14:rot w14:lat="0" w14:lon="0" w14:rev="0"/>
                </w14:lightRig>
              </w14:scene3d>
            </w:rPr>
            <w:delText>3.1.14.</w:delText>
          </w:r>
          <w:r>
            <w:rPr>
              <w:rStyle w:val="Hyperlink"/>
            </w:rPr>
            <w:delText xml:space="preserve"> Style_Format_014 ([1] Clause 5.4.7 - table 1 - 1g)</w:delText>
          </w:r>
          <w:r>
            <w:rPr>
              <w:webHidden/>
            </w:rPr>
            <w:tab/>
            <w:delText>30</w:delText>
          </w:r>
        </w:del>
      </w:ins>
    </w:p>
    <w:p w:rsidR="00743B33" w:rsidRDefault="00D20E06">
      <w:pPr>
        <w:pStyle w:val="TOC3"/>
        <w:rPr>
          <w:ins w:id="4138" w:author="Author"/>
          <w:del w:id="4139" w:author="Author"/>
          <w:rFonts w:asciiTheme="minorHAnsi" w:eastAsiaTheme="minorEastAsia" w:hAnsiTheme="minorHAnsi" w:cstheme="minorBidi"/>
          <w:sz w:val="22"/>
          <w:szCs w:val="22"/>
          <w:lang w:val="en-US" w:eastAsia="en-US"/>
        </w:rPr>
      </w:pPr>
      <w:ins w:id="4140" w:author="Author">
        <w:del w:id="4141" w:author="Author">
          <w:r>
            <w:rPr>
              <w:rStyle w:val="Hyperlink"/>
              <w14:scene3d>
                <w14:camera w14:prst="orthographicFront"/>
                <w14:lightRig w14:rig="threePt" w14:dir="t">
                  <w14:rot w14:lat="0" w14:lon="0" w14:rev="0"/>
                </w14:lightRig>
              </w14:scene3d>
            </w:rPr>
            <w:delText>3.1.15.</w:delText>
          </w:r>
          <w:r>
            <w:rPr>
              <w:rStyle w:val="Hyperlink"/>
            </w:rPr>
            <w:delText xml:space="preserve"> Style_Format_015 ([1] Clause 5.4.7 - table 1 - 1g)</w:delText>
          </w:r>
          <w:r>
            <w:rPr>
              <w:webHidden/>
            </w:rPr>
            <w:tab/>
            <w:delText>31</w:delText>
          </w:r>
        </w:del>
      </w:ins>
    </w:p>
    <w:p w:rsidR="00743B33" w:rsidRDefault="00D20E06">
      <w:pPr>
        <w:pStyle w:val="TOC3"/>
        <w:rPr>
          <w:ins w:id="4142" w:author="Author"/>
          <w:del w:id="4143" w:author="Author"/>
          <w:rFonts w:asciiTheme="minorHAnsi" w:eastAsiaTheme="minorEastAsia" w:hAnsiTheme="minorHAnsi" w:cstheme="minorBidi"/>
          <w:sz w:val="22"/>
          <w:szCs w:val="22"/>
          <w:lang w:val="en-US" w:eastAsia="en-US"/>
        </w:rPr>
      </w:pPr>
      <w:ins w:id="4144" w:author="Author">
        <w:del w:id="4145" w:author="Author">
          <w:r>
            <w:rPr>
              <w:rStyle w:val="Hyperlink"/>
              <w14:scene3d>
                <w14:camera w14:prst="orthographicFront"/>
                <w14:lightRig w14:rig="threePt" w14:dir="t">
                  <w14:rot w14:lat="0" w14:lon="0" w14:rev="0"/>
                </w14:lightRig>
              </w14:scene3d>
            </w:rPr>
            <w:delText>3.1.16.</w:delText>
          </w:r>
          <w:r>
            <w:rPr>
              <w:rStyle w:val="Hyperlink"/>
            </w:rPr>
            <w:delText xml:space="preserve"> Style_F</w:delText>
          </w:r>
          <w:r>
            <w:rPr>
              <w:rStyle w:val="Hyperlink"/>
            </w:rPr>
            <w:delText>ormat_016</w:delText>
          </w:r>
          <w:r>
            <w:rPr>
              <w:webHidden/>
            </w:rPr>
            <w:tab/>
            <w:delText>31</w:delText>
          </w:r>
        </w:del>
      </w:ins>
    </w:p>
    <w:p w:rsidR="00743B33" w:rsidRDefault="00D20E06">
      <w:pPr>
        <w:pStyle w:val="TOC3"/>
        <w:rPr>
          <w:ins w:id="4146" w:author="Author"/>
          <w:del w:id="4147" w:author="Author"/>
          <w:rFonts w:asciiTheme="minorHAnsi" w:eastAsiaTheme="minorEastAsia" w:hAnsiTheme="minorHAnsi" w:cstheme="minorBidi"/>
          <w:sz w:val="22"/>
          <w:szCs w:val="22"/>
          <w:lang w:val="en-US" w:eastAsia="en-US"/>
        </w:rPr>
      </w:pPr>
      <w:ins w:id="4148" w:author="Author">
        <w:del w:id="4149" w:author="Author">
          <w:r>
            <w:rPr>
              <w:rStyle w:val="Hyperlink"/>
              <w14:scene3d>
                <w14:camera w14:prst="orthographicFront"/>
                <w14:lightRig w14:rig="threePt" w14:dir="t">
                  <w14:rot w14:lat="0" w14:lon="0" w14:rev="0"/>
                </w14:lightRig>
              </w14:scene3d>
            </w:rPr>
            <w:delText>3.1.17.</w:delText>
          </w:r>
          <w:r>
            <w:rPr>
              <w:rStyle w:val="Hyperlink"/>
            </w:rPr>
            <w:delText xml:space="preserve"> Style_Format_017</w:delText>
          </w:r>
          <w:r>
            <w:rPr>
              <w:webHidden/>
            </w:rPr>
            <w:tab/>
            <w:delText>31</w:delText>
          </w:r>
        </w:del>
      </w:ins>
    </w:p>
    <w:p w:rsidR="00743B33" w:rsidRDefault="00D20E06">
      <w:pPr>
        <w:pStyle w:val="TOC2"/>
        <w:rPr>
          <w:ins w:id="4150" w:author="Author"/>
          <w:del w:id="4151" w:author="Author"/>
          <w:rFonts w:asciiTheme="minorHAnsi" w:eastAsiaTheme="minorEastAsia" w:hAnsiTheme="minorHAnsi" w:cstheme="minorBidi"/>
          <w:b w:val="0"/>
          <w:iCs w:val="0"/>
          <w:noProof/>
          <w:sz w:val="22"/>
          <w:szCs w:val="22"/>
          <w:lang w:val="en-US" w:eastAsia="en-US"/>
        </w:rPr>
      </w:pPr>
      <w:ins w:id="4152" w:author="Author">
        <w:del w:id="4153" w:author="Author">
          <w:r>
            <w:rPr>
              <w:rStyle w:val="Hyperlink"/>
              <w:b w:val="0"/>
              <w:iCs w:val="0"/>
              <w:noProof/>
            </w:rPr>
            <w:delText>3.2. File Structure</w:delText>
          </w:r>
          <w:r>
            <w:rPr>
              <w:noProof/>
              <w:webHidden/>
            </w:rPr>
            <w:tab/>
            <w:delText>31</w:delText>
          </w:r>
        </w:del>
      </w:ins>
    </w:p>
    <w:p w:rsidR="00743B33" w:rsidRDefault="00D20E06">
      <w:pPr>
        <w:pStyle w:val="TOC3"/>
        <w:rPr>
          <w:ins w:id="4154" w:author="Author"/>
          <w:del w:id="4155" w:author="Author"/>
          <w:rFonts w:asciiTheme="minorHAnsi" w:eastAsiaTheme="minorEastAsia" w:hAnsiTheme="minorHAnsi" w:cstheme="minorBidi"/>
          <w:sz w:val="22"/>
          <w:szCs w:val="22"/>
          <w:lang w:val="en-US" w:eastAsia="en-US"/>
        </w:rPr>
      </w:pPr>
      <w:ins w:id="4156" w:author="Author">
        <w:del w:id="4157" w:author="Author">
          <w:r>
            <w:rPr>
              <w:rStyle w:val="Hyperlink"/>
              <w14:scene3d>
                <w14:camera w14:prst="orthographicFront"/>
                <w14:lightRig w14:rig="threePt" w14:dir="t">
                  <w14:rot w14:lat="0" w14:lon="0" w14:rev="0"/>
                </w14:lightRig>
              </w14:scene3d>
            </w:rPr>
            <w:delText>3.2.1.</w:delText>
          </w:r>
          <w:r>
            <w:rPr>
              <w:rStyle w:val="Hyperlink"/>
            </w:rPr>
            <w:delText xml:space="preserve"> Style_File_001</w:delText>
          </w:r>
          <w:r>
            <w:rPr>
              <w:webHidden/>
            </w:rPr>
            <w:tab/>
            <w:delText>31</w:delText>
          </w:r>
        </w:del>
      </w:ins>
    </w:p>
    <w:p w:rsidR="00743B33" w:rsidRDefault="00D20E06">
      <w:pPr>
        <w:pStyle w:val="TOC3"/>
        <w:rPr>
          <w:ins w:id="4158" w:author="Author"/>
          <w:del w:id="4159" w:author="Author"/>
          <w:rFonts w:asciiTheme="minorHAnsi" w:eastAsiaTheme="minorEastAsia" w:hAnsiTheme="minorHAnsi" w:cstheme="minorBidi"/>
          <w:sz w:val="22"/>
          <w:szCs w:val="22"/>
          <w:lang w:val="en-US" w:eastAsia="en-US"/>
        </w:rPr>
      </w:pPr>
      <w:ins w:id="4160" w:author="Author">
        <w:del w:id="4161" w:author="Author">
          <w:r>
            <w:rPr>
              <w:rStyle w:val="Hyperlink"/>
              <w14:scene3d>
                <w14:camera w14:prst="orthographicFront"/>
                <w14:lightRig w14:rig="threePt" w14:dir="t">
                  <w14:rot w14:lat="0" w14:lon="0" w14:rev="0"/>
                </w14:lightRig>
              </w14:scene3d>
            </w:rPr>
            <w:delText>3.2.2.</w:delText>
          </w:r>
          <w:r>
            <w:rPr>
              <w:rStyle w:val="Hyperlink"/>
            </w:rPr>
            <w:delText xml:space="preserve"> Style_File_002 ([1] Clause 5.4.7 - table 1 – 1a)</w:delText>
          </w:r>
          <w:r>
            <w:rPr>
              <w:webHidden/>
            </w:rPr>
            <w:tab/>
            <w:delText>32</w:delText>
          </w:r>
        </w:del>
      </w:ins>
    </w:p>
    <w:p w:rsidR="00743B33" w:rsidRDefault="00D20E06">
      <w:pPr>
        <w:pStyle w:val="TOC3"/>
        <w:rPr>
          <w:ins w:id="4162" w:author="Author"/>
          <w:del w:id="4163" w:author="Author"/>
          <w:rFonts w:asciiTheme="minorHAnsi" w:eastAsiaTheme="minorEastAsia" w:hAnsiTheme="minorHAnsi" w:cstheme="minorBidi"/>
          <w:sz w:val="22"/>
          <w:szCs w:val="22"/>
          <w:lang w:val="en-US" w:eastAsia="en-US"/>
        </w:rPr>
      </w:pPr>
      <w:ins w:id="4164" w:author="Author">
        <w:del w:id="4165" w:author="Author">
          <w:r>
            <w:rPr>
              <w:rStyle w:val="Hyperlink"/>
              <w14:scene3d>
                <w14:camera w14:prst="orthographicFront"/>
                <w14:lightRig w14:rig="threePt" w14:dir="t">
                  <w14:rot w14:lat="0" w14:lon="0" w14:rev="0"/>
                </w14:lightRig>
              </w14:scene3d>
            </w:rPr>
            <w:delText>3.2.3.</w:delText>
          </w:r>
          <w:r>
            <w:rPr>
              <w:rStyle w:val="Hyperlink"/>
            </w:rPr>
            <w:delText xml:space="preserve"> Style_File_003 ([1] Clause 5.4.7 - table 1 - 1g)</w:delText>
          </w:r>
          <w:r>
            <w:rPr>
              <w:webHidden/>
            </w:rPr>
            <w:tab/>
            <w:delText>32</w:delText>
          </w:r>
        </w:del>
      </w:ins>
    </w:p>
    <w:p w:rsidR="00743B33" w:rsidRDefault="00D20E06">
      <w:pPr>
        <w:pStyle w:val="TOC3"/>
        <w:rPr>
          <w:ins w:id="4166" w:author="Author"/>
          <w:del w:id="4167" w:author="Author"/>
          <w:rFonts w:asciiTheme="minorHAnsi" w:eastAsiaTheme="minorEastAsia" w:hAnsiTheme="minorHAnsi" w:cstheme="minorBidi"/>
          <w:sz w:val="22"/>
          <w:szCs w:val="22"/>
          <w:lang w:val="en-US" w:eastAsia="en-US"/>
        </w:rPr>
      </w:pPr>
      <w:ins w:id="4168" w:author="Author">
        <w:del w:id="4169" w:author="Author">
          <w:r>
            <w:rPr>
              <w:rStyle w:val="Hyperlink"/>
              <w14:scene3d>
                <w14:camera w14:prst="orthographicFront"/>
                <w14:lightRig w14:rig="threePt" w14:dir="t">
                  <w14:rot w14:lat="0" w14:lon="0" w14:rev="0"/>
                </w14:lightRig>
              </w14:scene3d>
            </w:rPr>
            <w:delText>3.2.4.</w:delText>
          </w:r>
          <w:r>
            <w:rPr>
              <w:rStyle w:val="Hyperlink"/>
            </w:rPr>
            <w:delText xml:space="preserve"> Style_File_004</w:delText>
          </w:r>
          <w:r>
            <w:rPr>
              <w:webHidden/>
            </w:rPr>
            <w:tab/>
            <w:delText>32</w:delText>
          </w:r>
        </w:del>
      </w:ins>
    </w:p>
    <w:p w:rsidR="00743B33" w:rsidRDefault="00D20E06">
      <w:pPr>
        <w:pStyle w:val="TOC3"/>
        <w:rPr>
          <w:ins w:id="4170" w:author="Author"/>
          <w:del w:id="4171" w:author="Author"/>
          <w:rFonts w:asciiTheme="minorHAnsi" w:eastAsiaTheme="minorEastAsia" w:hAnsiTheme="minorHAnsi" w:cstheme="minorBidi"/>
          <w:sz w:val="22"/>
          <w:szCs w:val="22"/>
          <w:lang w:val="en-US" w:eastAsia="en-US"/>
        </w:rPr>
      </w:pPr>
      <w:ins w:id="4172" w:author="Author">
        <w:del w:id="4173" w:author="Author">
          <w:r>
            <w:rPr>
              <w:rStyle w:val="Hyperlink"/>
              <w14:scene3d>
                <w14:camera w14:prst="orthographicFront"/>
                <w14:lightRig w14:rig="threePt" w14:dir="t">
                  <w14:rot w14:lat="0" w14:lon="0" w14:rev="0"/>
                </w14:lightRig>
              </w14:scene3d>
            </w:rPr>
            <w:delText>3.2.5.</w:delText>
          </w:r>
          <w:r>
            <w:rPr>
              <w:rStyle w:val="Hyperlink"/>
            </w:rPr>
            <w:delText xml:space="preserve"> Style_File_005</w:delText>
          </w:r>
          <w:r>
            <w:rPr>
              <w:webHidden/>
            </w:rPr>
            <w:tab/>
            <w:delText>33</w:delText>
          </w:r>
        </w:del>
      </w:ins>
    </w:p>
    <w:p w:rsidR="00743B33" w:rsidRDefault="00D20E06">
      <w:pPr>
        <w:pStyle w:val="TOC3"/>
        <w:rPr>
          <w:ins w:id="4174" w:author="Author"/>
          <w:del w:id="4175" w:author="Author"/>
          <w:rFonts w:asciiTheme="minorHAnsi" w:eastAsiaTheme="minorEastAsia" w:hAnsiTheme="minorHAnsi" w:cstheme="minorBidi"/>
          <w:sz w:val="22"/>
          <w:szCs w:val="22"/>
          <w:lang w:val="en-US" w:eastAsia="en-US"/>
        </w:rPr>
      </w:pPr>
      <w:ins w:id="4176" w:author="Author">
        <w:del w:id="4177" w:author="Author">
          <w:r>
            <w:rPr>
              <w:rStyle w:val="Hyperlink"/>
              <w14:scene3d>
                <w14:camera w14:prst="orthographicFront"/>
                <w14:lightRig w14:rig="threePt" w14:dir="t">
                  <w14:rot w14:lat="0" w14:lon="0" w14:rev="0"/>
                </w14:lightRig>
              </w14:scene3d>
            </w:rPr>
            <w:delText>3.2.6.</w:delText>
          </w:r>
          <w:r>
            <w:rPr>
              <w:rStyle w:val="Hyperlink"/>
            </w:rPr>
            <w:delText xml:space="preserve"> Style_File_006</w:delText>
          </w:r>
          <w:r>
            <w:rPr>
              <w:webHidden/>
            </w:rPr>
            <w:tab/>
            <w:delText>33</w:delText>
          </w:r>
        </w:del>
      </w:ins>
    </w:p>
    <w:p w:rsidR="00743B33" w:rsidRDefault="00D20E06">
      <w:pPr>
        <w:pStyle w:val="TOC2"/>
        <w:rPr>
          <w:ins w:id="4178" w:author="Author"/>
          <w:del w:id="4179" w:author="Author"/>
          <w:rFonts w:asciiTheme="minorHAnsi" w:eastAsiaTheme="minorEastAsia" w:hAnsiTheme="minorHAnsi" w:cstheme="minorBidi"/>
          <w:b w:val="0"/>
          <w:iCs w:val="0"/>
          <w:noProof/>
          <w:sz w:val="22"/>
          <w:szCs w:val="22"/>
          <w:lang w:val="en-US" w:eastAsia="en-US"/>
        </w:rPr>
      </w:pPr>
      <w:ins w:id="4180" w:author="Author">
        <w:del w:id="4181" w:author="Author">
          <w:r>
            <w:rPr>
              <w:rStyle w:val="Hyperlink"/>
              <w:b w:val="0"/>
              <w:iCs w:val="0"/>
              <w:noProof/>
            </w:rPr>
            <w:delText>3.3. Comments</w:delText>
          </w:r>
          <w:r>
            <w:rPr>
              <w:noProof/>
              <w:webHidden/>
            </w:rPr>
            <w:tab/>
            <w:delText>33</w:delText>
          </w:r>
        </w:del>
      </w:ins>
    </w:p>
    <w:p w:rsidR="00743B33" w:rsidRDefault="00D20E06">
      <w:pPr>
        <w:pStyle w:val="TOC3"/>
        <w:rPr>
          <w:ins w:id="4182" w:author="Author"/>
          <w:del w:id="4183" w:author="Author"/>
          <w:rFonts w:asciiTheme="minorHAnsi" w:eastAsiaTheme="minorEastAsia" w:hAnsiTheme="minorHAnsi" w:cstheme="minorBidi"/>
          <w:sz w:val="22"/>
          <w:szCs w:val="22"/>
          <w:lang w:val="en-US" w:eastAsia="en-US"/>
        </w:rPr>
      </w:pPr>
      <w:ins w:id="4184" w:author="Author">
        <w:del w:id="4185" w:author="Author">
          <w:r>
            <w:rPr>
              <w:rStyle w:val="Hyperlink"/>
              <w14:scene3d>
                <w14:camera w14:prst="orthographicFront"/>
                <w14:lightRig w14:rig="threePt" w14:dir="t">
                  <w14:rot w14:lat="0" w14:lon="0" w14:rev="0"/>
                </w14:lightRig>
              </w14:scene3d>
            </w:rPr>
            <w:delText>3.3.1.</w:delText>
          </w:r>
          <w:r>
            <w:rPr>
              <w:rStyle w:val="Hyperlink"/>
            </w:rPr>
            <w:delText xml:space="preserve"> Style_Comment_001 ([1] Clause 5.4.7 - table 1 - 1g)</w:delText>
          </w:r>
          <w:r>
            <w:rPr>
              <w:webHidden/>
            </w:rPr>
            <w:tab/>
            <w:delText>33</w:delText>
          </w:r>
        </w:del>
      </w:ins>
    </w:p>
    <w:p w:rsidR="00743B33" w:rsidRDefault="00D20E06">
      <w:pPr>
        <w:pStyle w:val="TOC3"/>
        <w:rPr>
          <w:ins w:id="4186" w:author="Author"/>
          <w:del w:id="4187" w:author="Author"/>
          <w:rFonts w:asciiTheme="minorHAnsi" w:eastAsiaTheme="minorEastAsia" w:hAnsiTheme="minorHAnsi" w:cstheme="minorBidi"/>
          <w:sz w:val="22"/>
          <w:szCs w:val="22"/>
          <w:lang w:val="en-US" w:eastAsia="en-US"/>
        </w:rPr>
      </w:pPr>
      <w:ins w:id="4188" w:author="Author">
        <w:del w:id="4189" w:author="Author">
          <w:r>
            <w:rPr>
              <w:rStyle w:val="Hyperlink"/>
              <w14:scene3d>
                <w14:camera w14:prst="orthographicFront"/>
                <w14:lightRig w14:rig="threePt" w14:dir="t">
                  <w14:rot w14:lat="0" w14:lon="0" w14:rev="0"/>
                </w14:lightRig>
              </w14:scene3d>
            </w:rPr>
            <w:delText>3.3.2.</w:delText>
          </w:r>
          <w:r>
            <w:rPr>
              <w:rStyle w:val="Hyperlink"/>
            </w:rPr>
            <w:delText xml:space="preserve"> Style_Comment_002 ([1] Clause 5.4.7 - table 1 - 1g)</w:delText>
          </w:r>
          <w:r>
            <w:rPr>
              <w:webHidden/>
            </w:rPr>
            <w:tab/>
            <w:delText>33</w:delText>
          </w:r>
        </w:del>
      </w:ins>
    </w:p>
    <w:p w:rsidR="00743B33" w:rsidRDefault="00D20E06">
      <w:pPr>
        <w:pStyle w:val="TOC3"/>
        <w:rPr>
          <w:ins w:id="4190" w:author="Author"/>
          <w:del w:id="4191" w:author="Author"/>
          <w:rFonts w:asciiTheme="minorHAnsi" w:eastAsiaTheme="minorEastAsia" w:hAnsiTheme="minorHAnsi" w:cstheme="minorBidi"/>
          <w:sz w:val="22"/>
          <w:szCs w:val="22"/>
          <w:lang w:val="en-US" w:eastAsia="en-US"/>
        </w:rPr>
      </w:pPr>
      <w:ins w:id="4192" w:author="Author">
        <w:del w:id="4193" w:author="Author">
          <w:r>
            <w:rPr>
              <w:rStyle w:val="Hyperlink"/>
              <w14:scene3d>
                <w14:camera w14:prst="orthographicFront"/>
                <w14:lightRig w14:rig="threePt" w14:dir="t">
                  <w14:rot w14:lat="0" w14:lon="0" w14:rev="0"/>
                </w14:lightRig>
              </w14:scene3d>
            </w:rPr>
            <w:delText>3.3.3.</w:delText>
          </w:r>
          <w:r>
            <w:rPr>
              <w:rStyle w:val="Hyperlink"/>
            </w:rPr>
            <w:delText xml:space="preserve"> Style_Comment_003 ([1] Clause 5.4.7 - table 1 - 1g)</w:delText>
          </w:r>
          <w:r>
            <w:rPr>
              <w:webHidden/>
            </w:rPr>
            <w:tab/>
            <w:delText>33</w:delText>
          </w:r>
        </w:del>
      </w:ins>
    </w:p>
    <w:p w:rsidR="00743B33" w:rsidRDefault="00D20E06">
      <w:pPr>
        <w:pStyle w:val="TOC3"/>
        <w:rPr>
          <w:ins w:id="4194" w:author="Author"/>
          <w:del w:id="4195" w:author="Author"/>
          <w:rFonts w:asciiTheme="minorHAnsi" w:eastAsiaTheme="minorEastAsia" w:hAnsiTheme="minorHAnsi" w:cstheme="minorBidi"/>
          <w:sz w:val="22"/>
          <w:szCs w:val="22"/>
          <w:lang w:val="en-US" w:eastAsia="en-US"/>
        </w:rPr>
      </w:pPr>
      <w:ins w:id="4196" w:author="Author">
        <w:del w:id="4197" w:author="Author">
          <w:r>
            <w:rPr>
              <w:rStyle w:val="Hyperlink"/>
              <w14:scene3d>
                <w14:camera w14:prst="orthographicFront"/>
                <w14:lightRig w14:rig="threePt" w14:dir="t">
                  <w14:rot w14:lat="0" w14:lon="0" w14:rev="0"/>
                </w14:lightRig>
              </w14:scene3d>
            </w:rPr>
            <w:delText>3.3.4.</w:delText>
          </w:r>
          <w:r>
            <w:rPr>
              <w:rStyle w:val="Hyperlink"/>
            </w:rPr>
            <w:delText xml:space="preserve"> Style_Comment_004 ([1] Clause 5.4.7 - table 1 - 1g)</w:delText>
          </w:r>
          <w:r>
            <w:rPr>
              <w:webHidden/>
            </w:rPr>
            <w:tab/>
            <w:delText>34</w:delText>
          </w:r>
        </w:del>
      </w:ins>
    </w:p>
    <w:p w:rsidR="00743B33" w:rsidRDefault="00D20E06">
      <w:pPr>
        <w:pStyle w:val="TOC3"/>
        <w:rPr>
          <w:ins w:id="4198" w:author="Author"/>
          <w:del w:id="4199" w:author="Author"/>
          <w:rFonts w:asciiTheme="minorHAnsi" w:eastAsiaTheme="minorEastAsia" w:hAnsiTheme="minorHAnsi" w:cstheme="minorBidi"/>
          <w:sz w:val="22"/>
          <w:szCs w:val="22"/>
          <w:lang w:val="en-US" w:eastAsia="en-US"/>
        </w:rPr>
      </w:pPr>
      <w:ins w:id="4200" w:author="Author">
        <w:del w:id="4201" w:author="Author">
          <w:r>
            <w:rPr>
              <w:rStyle w:val="Hyperlink"/>
              <w14:scene3d>
                <w14:camera w14:prst="orthographicFront"/>
                <w14:lightRig w14:rig="threePt" w14:dir="t">
                  <w14:rot w14:lat="0" w14:lon="0" w14:rev="0"/>
                </w14:lightRig>
              </w14:scene3d>
            </w:rPr>
            <w:delText>3.3.5.</w:delText>
          </w:r>
          <w:r>
            <w:rPr>
              <w:rStyle w:val="Hyperlink"/>
            </w:rPr>
            <w:delText xml:space="preserve"> Style_Comment_005 ([1] Clause 5.4.7 - table 1 - 1g)</w:delText>
          </w:r>
          <w:r>
            <w:rPr>
              <w:webHidden/>
            </w:rPr>
            <w:tab/>
            <w:delText>34</w:delText>
          </w:r>
        </w:del>
      </w:ins>
    </w:p>
    <w:p w:rsidR="00743B33" w:rsidRDefault="00D20E06">
      <w:pPr>
        <w:pStyle w:val="TOC3"/>
        <w:rPr>
          <w:ins w:id="4202" w:author="Author"/>
          <w:del w:id="4203" w:author="Author"/>
          <w:rFonts w:asciiTheme="minorHAnsi" w:eastAsiaTheme="minorEastAsia" w:hAnsiTheme="minorHAnsi" w:cstheme="minorBidi"/>
          <w:sz w:val="22"/>
          <w:szCs w:val="22"/>
          <w:lang w:val="en-US" w:eastAsia="en-US"/>
        </w:rPr>
      </w:pPr>
      <w:ins w:id="4204" w:author="Author">
        <w:del w:id="4205" w:author="Author">
          <w:r>
            <w:rPr>
              <w:rStyle w:val="Hyperlink"/>
              <w14:scene3d>
                <w14:camera w14:prst="orthographicFront"/>
                <w14:lightRig w14:rig="threePt" w14:dir="t">
                  <w14:rot w14:lat="0" w14:lon="0" w14:rev="0"/>
                </w14:lightRig>
              </w14:scene3d>
            </w:rPr>
            <w:delText>3.3.6.</w:delText>
          </w:r>
          <w:r>
            <w:rPr>
              <w:rStyle w:val="Hyperlink"/>
            </w:rPr>
            <w:delText xml:space="preserve"> Style_Comment_006 ([1] Clause 5.4.7 - table 1 - 1g)</w:delText>
          </w:r>
          <w:r>
            <w:rPr>
              <w:webHidden/>
            </w:rPr>
            <w:tab/>
            <w:delText>35</w:delText>
          </w:r>
        </w:del>
      </w:ins>
    </w:p>
    <w:p w:rsidR="00743B33" w:rsidRDefault="00D20E06">
      <w:pPr>
        <w:pStyle w:val="TOC3"/>
        <w:rPr>
          <w:ins w:id="4206" w:author="Author"/>
          <w:del w:id="4207" w:author="Author"/>
          <w:rFonts w:asciiTheme="minorHAnsi" w:eastAsiaTheme="minorEastAsia" w:hAnsiTheme="minorHAnsi" w:cstheme="minorBidi"/>
          <w:sz w:val="22"/>
          <w:szCs w:val="22"/>
          <w:lang w:val="en-US" w:eastAsia="en-US"/>
        </w:rPr>
      </w:pPr>
      <w:ins w:id="4208" w:author="Author">
        <w:del w:id="4209" w:author="Author">
          <w:r>
            <w:rPr>
              <w:rStyle w:val="Hyperlink"/>
              <w14:scene3d>
                <w14:camera w14:prst="orthographicFront"/>
                <w14:lightRig w14:rig="threePt" w14:dir="t">
                  <w14:rot w14:lat="0" w14:lon="0" w14:rev="0"/>
                </w14:lightRig>
              </w14:scene3d>
            </w:rPr>
            <w:delText>3.3.7.</w:delText>
          </w:r>
          <w:r>
            <w:rPr>
              <w:rStyle w:val="Hyperlink"/>
            </w:rPr>
            <w:delText xml:space="preserve"> Style_Comment_007 ([1] Clause 5.4.7 - table 1 - 1g)</w:delText>
          </w:r>
          <w:r>
            <w:rPr>
              <w:webHidden/>
            </w:rPr>
            <w:tab/>
            <w:delText>35</w:delText>
          </w:r>
        </w:del>
      </w:ins>
    </w:p>
    <w:p w:rsidR="00743B33" w:rsidRDefault="00D20E06">
      <w:pPr>
        <w:pStyle w:val="TOC1"/>
        <w:tabs>
          <w:tab w:val="right" w:leader="dot" w:pos="9530"/>
        </w:tabs>
        <w:rPr>
          <w:ins w:id="4210" w:author="Author"/>
          <w:del w:id="4211" w:author="Author"/>
          <w:rFonts w:asciiTheme="minorHAnsi" w:eastAsiaTheme="minorEastAsia" w:hAnsiTheme="minorHAnsi" w:cstheme="minorBidi"/>
          <w:b w:val="0"/>
          <w:bCs w:val="0"/>
          <w:caps w:val="0"/>
          <w:noProof/>
          <w:sz w:val="22"/>
          <w:szCs w:val="22"/>
          <w:lang w:val="en-US" w:eastAsia="en-US"/>
        </w:rPr>
      </w:pPr>
      <w:ins w:id="4212" w:author="Author">
        <w:del w:id="4213" w:author="Author">
          <w:r>
            <w:rPr>
              <w:rStyle w:val="Hyperlink"/>
              <w:b w:val="0"/>
              <w:bCs w:val="0"/>
              <w:caps w:val="0"/>
              <w:noProof/>
              <w14:scene3d>
                <w14:camera w14:prst="orthographicFront"/>
                <w14:lightRig w14:rig="threePt" w14:dir="t">
                  <w14:rot w14:lat="0" w14:lon="0" w14:rev="0"/>
                </w14:lightRig>
              </w14:scene3d>
            </w:rPr>
            <w:delText>4.</w:delText>
          </w:r>
          <w:r>
            <w:rPr>
              <w:rStyle w:val="Hyperlink"/>
              <w:b w:val="0"/>
              <w:bCs w:val="0"/>
              <w:caps w:val="0"/>
              <w:noProof/>
            </w:rPr>
            <w:delText xml:space="preserve"> Coding Rule</w:delText>
          </w:r>
          <w:r>
            <w:rPr>
              <w:rStyle w:val="Hyperlink"/>
              <w:b w:val="0"/>
              <w:bCs w:val="0"/>
              <w:caps w:val="0"/>
              <w:noProof/>
            </w:rPr>
            <w:delText>s</w:delText>
          </w:r>
          <w:r>
            <w:rPr>
              <w:noProof/>
              <w:webHidden/>
            </w:rPr>
            <w:tab/>
            <w:delText>36</w:delText>
          </w:r>
        </w:del>
      </w:ins>
    </w:p>
    <w:p w:rsidR="00743B33" w:rsidRDefault="00D20E06">
      <w:pPr>
        <w:pStyle w:val="TOC2"/>
        <w:rPr>
          <w:ins w:id="4214" w:author="Author"/>
          <w:del w:id="4215" w:author="Author"/>
          <w:rFonts w:asciiTheme="minorHAnsi" w:eastAsiaTheme="minorEastAsia" w:hAnsiTheme="minorHAnsi" w:cstheme="minorBidi"/>
          <w:b w:val="0"/>
          <w:iCs w:val="0"/>
          <w:noProof/>
          <w:sz w:val="22"/>
          <w:szCs w:val="22"/>
          <w:lang w:val="en-US" w:eastAsia="en-US"/>
        </w:rPr>
      </w:pPr>
      <w:ins w:id="4216" w:author="Author">
        <w:del w:id="4217" w:author="Author">
          <w:r>
            <w:rPr>
              <w:rStyle w:val="Hyperlink"/>
              <w:b w:val="0"/>
              <w:iCs w:val="0"/>
              <w:noProof/>
            </w:rPr>
            <w:delText xml:space="preserve">4.1. Conformance to </w:delText>
          </w:r>
          <w:r>
            <w:rPr>
              <w:rStyle w:val="Hyperlink"/>
              <w:b w:val="0"/>
              <w:iCs w:val="0"/>
              <w:noProof/>
              <w:lang w:eastAsia="ja-JP"/>
            </w:rPr>
            <w:delText>external</w:delText>
          </w:r>
          <w:r>
            <w:rPr>
              <w:rStyle w:val="Hyperlink"/>
              <w:b w:val="0"/>
              <w:iCs w:val="0"/>
              <w:noProof/>
            </w:rPr>
            <w:delText xml:space="preserve"> rules</w:delText>
          </w:r>
          <w:r>
            <w:rPr>
              <w:noProof/>
              <w:webHidden/>
            </w:rPr>
            <w:tab/>
            <w:delText>36</w:delText>
          </w:r>
        </w:del>
      </w:ins>
    </w:p>
    <w:p w:rsidR="00743B33" w:rsidRDefault="00D20E06">
      <w:pPr>
        <w:pStyle w:val="TOC3"/>
        <w:rPr>
          <w:ins w:id="4218" w:author="Author"/>
          <w:del w:id="4219" w:author="Author"/>
          <w:rFonts w:asciiTheme="minorHAnsi" w:eastAsiaTheme="minorEastAsia" w:hAnsiTheme="minorHAnsi" w:cstheme="minorBidi"/>
          <w:sz w:val="22"/>
          <w:szCs w:val="22"/>
          <w:lang w:val="en-US" w:eastAsia="en-US"/>
        </w:rPr>
      </w:pPr>
      <w:ins w:id="4220" w:author="Author">
        <w:del w:id="4221" w:author="Author">
          <w:r>
            <w:rPr>
              <w:rStyle w:val="Hyperlink"/>
              <w14:scene3d>
                <w14:camera w14:prst="orthographicFront"/>
                <w14:lightRig w14:rig="threePt" w14:dir="t">
                  <w14:rot w14:lat="0" w14:lon="0" w14:rev="0"/>
                </w14:lightRig>
              </w14:scene3d>
            </w:rPr>
            <w:delText>4.1.1.</w:delText>
          </w:r>
          <w:r>
            <w:rPr>
              <w:rStyle w:val="Hyperlink"/>
            </w:rPr>
            <w:delText xml:space="preserve"> Rules_Ext_001</w:delText>
          </w:r>
          <w:r>
            <w:rPr>
              <w:webHidden/>
            </w:rPr>
            <w:tab/>
            <w:delText>36</w:delText>
          </w:r>
        </w:del>
      </w:ins>
    </w:p>
    <w:p w:rsidR="00743B33" w:rsidRDefault="00D20E06">
      <w:pPr>
        <w:pStyle w:val="TOC3"/>
        <w:rPr>
          <w:ins w:id="4222" w:author="Author"/>
          <w:del w:id="4223" w:author="Author"/>
          <w:rFonts w:asciiTheme="minorHAnsi" w:eastAsiaTheme="minorEastAsia" w:hAnsiTheme="minorHAnsi" w:cstheme="minorBidi"/>
          <w:sz w:val="22"/>
          <w:szCs w:val="22"/>
          <w:lang w:val="en-US" w:eastAsia="en-US"/>
        </w:rPr>
      </w:pPr>
      <w:ins w:id="4224" w:author="Author">
        <w:del w:id="4225" w:author="Author">
          <w:r>
            <w:rPr>
              <w:rStyle w:val="Hyperlink"/>
              <w14:scene3d>
                <w14:camera w14:prst="orthographicFront"/>
                <w14:lightRig w14:rig="threePt" w14:dir="t">
                  <w14:rot w14:lat="0" w14:lon="0" w14:rev="0"/>
                </w14:lightRig>
              </w14:scene3d>
            </w:rPr>
            <w:delText>4.1.2.</w:delText>
          </w:r>
          <w:r>
            <w:rPr>
              <w:rStyle w:val="Hyperlink"/>
            </w:rPr>
            <w:delText xml:space="preserve"> Rules_Ext_002</w:delText>
          </w:r>
          <w:r>
            <w:rPr>
              <w:webHidden/>
            </w:rPr>
            <w:tab/>
            <w:delText>36</w:delText>
          </w:r>
        </w:del>
      </w:ins>
    </w:p>
    <w:p w:rsidR="00743B33" w:rsidRDefault="00D20E06">
      <w:pPr>
        <w:pStyle w:val="TOC2"/>
        <w:rPr>
          <w:ins w:id="4226" w:author="Author"/>
          <w:del w:id="4227" w:author="Author"/>
          <w:rFonts w:asciiTheme="minorHAnsi" w:eastAsiaTheme="minorEastAsia" w:hAnsiTheme="minorHAnsi" w:cstheme="minorBidi"/>
          <w:b w:val="0"/>
          <w:iCs w:val="0"/>
          <w:noProof/>
          <w:sz w:val="22"/>
          <w:szCs w:val="22"/>
          <w:lang w:val="en-US" w:eastAsia="en-US"/>
        </w:rPr>
      </w:pPr>
      <w:ins w:id="4228" w:author="Author">
        <w:del w:id="4229" w:author="Author">
          <w:r>
            <w:rPr>
              <w:rStyle w:val="Hyperlink"/>
              <w:b w:val="0"/>
              <w:iCs w:val="0"/>
              <w:noProof/>
            </w:rPr>
            <w:delText>4.2. Environment</w:delText>
          </w:r>
          <w:r>
            <w:rPr>
              <w:noProof/>
              <w:webHidden/>
            </w:rPr>
            <w:tab/>
            <w:delText>36</w:delText>
          </w:r>
        </w:del>
      </w:ins>
    </w:p>
    <w:p w:rsidR="00743B33" w:rsidRDefault="00D20E06">
      <w:pPr>
        <w:pStyle w:val="TOC3"/>
        <w:rPr>
          <w:ins w:id="4230" w:author="Author"/>
          <w:del w:id="4231" w:author="Author"/>
          <w:rFonts w:asciiTheme="minorHAnsi" w:eastAsiaTheme="minorEastAsia" w:hAnsiTheme="minorHAnsi" w:cstheme="minorBidi"/>
          <w:sz w:val="22"/>
          <w:szCs w:val="22"/>
          <w:lang w:val="en-US" w:eastAsia="en-US"/>
        </w:rPr>
      </w:pPr>
      <w:ins w:id="4232" w:author="Author">
        <w:del w:id="4233" w:author="Author">
          <w:r>
            <w:rPr>
              <w:rStyle w:val="Hyperlink"/>
              <w14:scene3d>
                <w14:camera w14:prst="orthographicFront"/>
                <w14:lightRig w14:rig="threePt" w14:dir="t">
                  <w14:rot w14:lat="0" w14:lon="0" w14:rev="0"/>
                </w14:lightRig>
              </w14:scene3d>
            </w:rPr>
            <w:delText>4.2.1.</w:delText>
          </w:r>
          <w:r>
            <w:rPr>
              <w:rStyle w:val="Hyperlink"/>
            </w:rPr>
            <w:delText xml:space="preserve"> Rules_Envr_001 ([1] Clause 5.4.7 - table 1 - 1d)</w:delText>
          </w:r>
          <w:r>
            <w:rPr>
              <w:webHidden/>
            </w:rPr>
            <w:tab/>
            <w:delText>36</w:delText>
          </w:r>
        </w:del>
      </w:ins>
    </w:p>
    <w:p w:rsidR="00743B33" w:rsidRDefault="00D20E06">
      <w:pPr>
        <w:pStyle w:val="TOC3"/>
        <w:rPr>
          <w:ins w:id="4234" w:author="Author"/>
          <w:del w:id="4235" w:author="Author"/>
          <w:rFonts w:asciiTheme="minorHAnsi" w:eastAsiaTheme="minorEastAsia" w:hAnsiTheme="minorHAnsi" w:cstheme="minorBidi"/>
          <w:sz w:val="22"/>
          <w:szCs w:val="22"/>
          <w:lang w:val="en-US" w:eastAsia="en-US"/>
        </w:rPr>
      </w:pPr>
      <w:ins w:id="4236" w:author="Author">
        <w:del w:id="4237" w:author="Author">
          <w:r>
            <w:rPr>
              <w:rStyle w:val="Hyperlink"/>
              <w14:scene3d>
                <w14:camera w14:prst="orthographicFront"/>
                <w14:lightRig w14:rig="threePt" w14:dir="t">
                  <w14:rot w14:lat="0" w14:lon="0" w14:rev="0"/>
                </w14:lightRig>
              </w14:scene3d>
            </w:rPr>
            <w:delText>4.2.2.</w:delText>
          </w:r>
          <w:r>
            <w:rPr>
              <w:rStyle w:val="Hyperlink"/>
            </w:rPr>
            <w:delText xml:space="preserve"> Rules_Envr_002 ([1] Clause 5.4.7 - table 1 - 1d)</w:delText>
          </w:r>
          <w:r>
            <w:rPr>
              <w:webHidden/>
            </w:rPr>
            <w:tab/>
            <w:delText>37</w:delText>
          </w:r>
        </w:del>
      </w:ins>
    </w:p>
    <w:p w:rsidR="00743B33" w:rsidRDefault="00D20E06">
      <w:pPr>
        <w:pStyle w:val="TOC3"/>
        <w:rPr>
          <w:ins w:id="4238" w:author="Author"/>
          <w:del w:id="4239" w:author="Author"/>
          <w:rFonts w:asciiTheme="minorHAnsi" w:eastAsiaTheme="minorEastAsia" w:hAnsiTheme="minorHAnsi" w:cstheme="minorBidi"/>
          <w:sz w:val="22"/>
          <w:szCs w:val="22"/>
          <w:lang w:val="en-US" w:eastAsia="en-US"/>
        </w:rPr>
      </w:pPr>
      <w:ins w:id="4240" w:author="Author">
        <w:del w:id="4241" w:author="Author">
          <w:r>
            <w:rPr>
              <w:rStyle w:val="Hyperlink"/>
              <w14:scene3d>
                <w14:camera w14:prst="orthographicFront"/>
                <w14:lightRig w14:rig="threePt" w14:dir="t">
                  <w14:rot w14:lat="0" w14:lon="0" w14:rev="0"/>
                </w14:lightRig>
              </w14:scene3d>
            </w:rPr>
            <w:delText>4.2.3.</w:delText>
          </w:r>
          <w:r>
            <w:rPr>
              <w:rStyle w:val="Hyperlink"/>
            </w:rPr>
            <w:delText xml:space="preserve"> Rules_Envr_00</w:delText>
          </w:r>
          <w:r>
            <w:rPr>
              <w:rStyle w:val="Hyperlink"/>
              <w:lang w:eastAsia="ja-JP"/>
            </w:rPr>
            <w:delText>3</w:delText>
          </w:r>
          <w:r>
            <w:rPr>
              <w:rStyle w:val="Hyperlink"/>
            </w:rPr>
            <w:delText xml:space="preserve"> ([1] Clause 5.4.7 - table 1 - 1d)</w:delText>
          </w:r>
          <w:r>
            <w:rPr>
              <w:webHidden/>
            </w:rPr>
            <w:tab/>
            <w:delText>37</w:delText>
          </w:r>
        </w:del>
      </w:ins>
    </w:p>
    <w:p w:rsidR="00743B33" w:rsidRDefault="00D20E06">
      <w:pPr>
        <w:pStyle w:val="TOC3"/>
        <w:rPr>
          <w:ins w:id="4242" w:author="Author"/>
          <w:del w:id="4243" w:author="Author"/>
          <w:rFonts w:asciiTheme="minorHAnsi" w:eastAsiaTheme="minorEastAsia" w:hAnsiTheme="minorHAnsi" w:cstheme="minorBidi"/>
          <w:sz w:val="22"/>
          <w:szCs w:val="22"/>
          <w:lang w:val="en-US" w:eastAsia="en-US"/>
        </w:rPr>
      </w:pPr>
      <w:ins w:id="4244" w:author="Author">
        <w:del w:id="4245" w:author="Author">
          <w:r>
            <w:rPr>
              <w:rStyle w:val="Hyperlink"/>
              <w14:scene3d>
                <w14:camera w14:prst="orthographicFront"/>
                <w14:lightRig w14:rig="threePt" w14:dir="t">
                  <w14:rot w14:lat="0" w14:lon="0" w14:rev="0"/>
                </w14:lightRig>
              </w14:scene3d>
            </w:rPr>
            <w:delText>4.2.4.</w:delText>
          </w:r>
          <w:r>
            <w:rPr>
              <w:rStyle w:val="Hyperlink"/>
            </w:rPr>
            <w:delText xml:space="preserve"> Rules_Envr_0</w:delText>
          </w:r>
          <w:r>
            <w:rPr>
              <w:rStyle w:val="Hyperlink"/>
              <w:lang w:eastAsia="ja-JP"/>
            </w:rPr>
            <w:delText>04</w:delText>
          </w:r>
          <w:r>
            <w:rPr>
              <w:webHidden/>
            </w:rPr>
            <w:tab/>
            <w:delText>37</w:delText>
          </w:r>
        </w:del>
      </w:ins>
    </w:p>
    <w:p w:rsidR="00743B33" w:rsidRDefault="00D20E06">
      <w:pPr>
        <w:pStyle w:val="TOC3"/>
        <w:rPr>
          <w:ins w:id="4246" w:author="Author"/>
          <w:del w:id="4247" w:author="Author"/>
          <w:rFonts w:asciiTheme="minorHAnsi" w:eastAsiaTheme="minorEastAsia" w:hAnsiTheme="minorHAnsi" w:cstheme="minorBidi"/>
          <w:sz w:val="22"/>
          <w:szCs w:val="22"/>
          <w:lang w:val="en-US" w:eastAsia="en-US"/>
        </w:rPr>
      </w:pPr>
      <w:ins w:id="4248" w:author="Author">
        <w:del w:id="4249" w:author="Author">
          <w:r>
            <w:rPr>
              <w:rStyle w:val="Hyperlink"/>
              <w14:scene3d>
                <w14:camera w14:prst="orthographicFront"/>
                <w14:lightRig w14:rig="threePt" w14:dir="t">
                  <w14:rot w14:lat="0" w14:lon="0" w14:rev="0"/>
                </w14:lightRig>
              </w14:scene3d>
            </w:rPr>
            <w:delText>4.2.5.</w:delText>
          </w:r>
          <w:r>
            <w:rPr>
              <w:rStyle w:val="Hyperlink"/>
            </w:rPr>
            <w:delText xml:space="preserve"> Rules_Envr_0</w:delText>
          </w:r>
          <w:r>
            <w:rPr>
              <w:rStyle w:val="Hyperlink"/>
              <w:lang w:eastAsia="ja-JP"/>
            </w:rPr>
            <w:delText>05</w:delText>
          </w:r>
          <w:r>
            <w:rPr>
              <w:rStyle w:val="Hyperlink"/>
            </w:rPr>
            <w:delText xml:space="preserve"> ([1] Clause 5.4.7 - table 1 - 1d)</w:delText>
          </w:r>
          <w:r>
            <w:rPr>
              <w:webHidden/>
            </w:rPr>
            <w:tab/>
            <w:delText>37</w:delText>
          </w:r>
        </w:del>
      </w:ins>
    </w:p>
    <w:p w:rsidR="00743B33" w:rsidRDefault="00D20E06">
      <w:pPr>
        <w:pStyle w:val="TOC3"/>
        <w:rPr>
          <w:ins w:id="4250" w:author="Author"/>
          <w:del w:id="4251" w:author="Author"/>
          <w:rFonts w:asciiTheme="minorHAnsi" w:eastAsiaTheme="minorEastAsia" w:hAnsiTheme="minorHAnsi" w:cstheme="minorBidi"/>
          <w:sz w:val="22"/>
          <w:szCs w:val="22"/>
          <w:lang w:val="en-US" w:eastAsia="en-US"/>
        </w:rPr>
      </w:pPr>
      <w:ins w:id="4252" w:author="Author">
        <w:del w:id="4253" w:author="Author">
          <w:r>
            <w:rPr>
              <w:rStyle w:val="Hyperlink"/>
              <w14:scene3d>
                <w14:camera w14:prst="orthographicFront"/>
                <w14:lightRig w14:rig="threePt" w14:dir="t">
                  <w14:rot w14:lat="0" w14:lon="0" w14:rev="0"/>
                </w14:lightRig>
              </w14:scene3d>
            </w:rPr>
            <w:delText>4.2.6.</w:delText>
          </w:r>
          <w:r>
            <w:rPr>
              <w:rStyle w:val="Hyperlink"/>
            </w:rPr>
            <w:delText xml:space="preserve"> Rules_Envr_006</w:delText>
          </w:r>
          <w:r>
            <w:rPr>
              <w:webHidden/>
            </w:rPr>
            <w:tab/>
            <w:delText>37</w:delText>
          </w:r>
        </w:del>
      </w:ins>
    </w:p>
    <w:p w:rsidR="00743B33" w:rsidRDefault="00D20E06">
      <w:pPr>
        <w:pStyle w:val="TOC2"/>
        <w:rPr>
          <w:ins w:id="4254" w:author="Author"/>
          <w:del w:id="4255" w:author="Author"/>
          <w:rFonts w:asciiTheme="minorHAnsi" w:eastAsiaTheme="minorEastAsia" w:hAnsiTheme="minorHAnsi" w:cstheme="minorBidi"/>
          <w:b w:val="0"/>
          <w:iCs w:val="0"/>
          <w:noProof/>
          <w:sz w:val="22"/>
          <w:szCs w:val="22"/>
          <w:lang w:val="en-US" w:eastAsia="en-US"/>
        </w:rPr>
      </w:pPr>
      <w:ins w:id="4256" w:author="Author">
        <w:del w:id="4257" w:author="Author">
          <w:r>
            <w:rPr>
              <w:rStyle w:val="Hyperlink"/>
              <w:b w:val="0"/>
              <w:iCs w:val="0"/>
              <w:noProof/>
            </w:rPr>
            <w:delText>4.3. Comments/Documentation</w:delText>
          </w:r>
          <w:r>
            <w:rPr>
              <w:noProof/>
              <w:webHidden/>
            </w:rPr>
            <w:tab/>
            <w:delText>37</w:delText>
          </w:r>
        </w:del>
      </w:ins>
    </w:p>
    <w:p w:rsidR="00743B33" w:rsidRDefault="00D20E06">
      <w:pPr>
        <w:pStyle w:val="TOC3"/>
        <w:rPr>
          <w:ins w:id="4258" w:author="Author"/>
          <w:del w:id="4259" w:author="Author"/>
          <w:rFonts w:asciiTheme="minorHAnsi" w:eastAsiaTheme="minorEastAsia" w:hAnsiTheme="minorHAnsi" w:cstheme="minorBidi"/>
          <w:sz w:val="22"/>
          <w:szCs w:val="22"/>
          <w:lang w:val="en-US" w:eastAsia="en-US"/>
        </w:rPr>
      </w:pPr>
      <w:ins w:id="4260" w:author="Author">
        <w:del w:id="4261" w:author="Author">
          <w:r>
            <w:rPr>
              <w:rStyle w:val="Hyperlink"/>
              <w14:scene3d>
                <w14:camera w14:prst="orthographicFront"/>
                <w14:lightRig w14:rig="threePt" w14:dir="t">
                  <w14:rot w14:lat="0" w14:lon="0" w14:rev="0"/>
                </w14:lightRig>
              </w14:scene3d>
            </w:rPr>
            <w:delText>4.3.1.</w:delText>
          </w:r>
          <w:r>
            <w:rPr>
              <w:rStyle w:val="Hyperlink"/>
            </w:rPr>
            <w:delText xml:space="preserve"> Rules_Comment_001 ([1] Clause 5.4.7 - table 1 - 1g)</w:delText>
          </w:r>
          <w:r>
            <w:rPr>
              <w:webHidden/>
            </w:rPr>
            <w:tab/>
            <w:delText>37</w:delText>
          </w:r>
        </w:del>
      </w:ins>
    </w:p>
    <w:p w:rsidR="00743B33" w:rsidRDefault="00D20E06">
      <w:pPr>
        <w:pStyle w:val="TOC3"/>
        <w:rPr>
          <w:ins w:id="4262" w:author="Author"/>
          <w:del w:id="4263" w:author="Author"/>
          <w:rFonts w:asciiTheme="minorHAnsi" w:eastAsiaTheme="minorEastAsia" w:hAnsiTheme="minorHAnsi" w:cstheme="minorBidi"/>
          <w:sz w:val="22"/>
          <w:szCs w:val="22"/>
          <w:lang w:val="en-US" w:eastAsia="en-US"/>
        </w:rPr>
      </w:pPr>
      <w:ins w:id="4264" w:author="Author">
        <w:del w:id="4265" w:author="Author">
          <w:r>
            <w:rPr>
              <w:rStyle w:val="Hyperlink"/>
              <w14:scene3d>
                <w14:camera w14:prst="orthographicFront"/>
                <w14:lightRig w14:rig="threePt" w14:dir="t">
                  <w14:rot w14:lat="0" w14:lon="0" w14:rev="0"/>
                </w14:lightRig>
              </w14:scene3d>
            </w:rPr>
            <w:delText>4.3.2.</w:delText>
          </w:r>
          <w:r>
            <w:rPr>
              <w:rStyle w:val="Hyperlink"/>
            </w:rPr>
            <w:delText xml:space="preserve"> Rules_Com</w:delText>
          </w:r>
          <w:r>
            <w:rPr>
              <w:rStyle w:val="Hyperlink"/>
            </w:rPr>
            <w:delText>ment_002 ([1] Clause 5.4.7 - table 1 - 1g)</w:delText>
          </w:r>
          <w:r>
            <w:rPr>
              <w:webHidden/>
            </w:rPr>
            <w:tab/>
            <w:delText>38</w:delText>
          </w:r>
        </w:del>
      </w:ins>
    </w:p>
    <w:p w:rsidR="00743B33" w:rsidRDefault="00D20E06">
      <w:pPr>
        <w:pStyle w:val="TOC3"/>
        <w:rPr>
          <w:ins w:id="4266" w:author="Author"/>
          <w:del w:id="4267" w:author="Author"/>
          <w:rFonts w:asciiTheme="minorHAnsi" w:eastAsiaTheme="minorEastAsia" w:hAnsiTheme="minorHAnsi" w:cstheme="minorBidi"/>
          <w:sz w:val="22"/>
          <w:szCs w:val="22"/>
          <w:lang w:val="en-US" w:eastAsia="en-US"/>
        </w:rPr>
      </w:pPr>
      <w:ins w:id="4268" w:author="Author">
        <w:del w:id="4269" w:author="Author">
          <w:r>
            <w:rPr>
              <w:rStyle w:val="Hyperlink"/>
              <w14:scene3d>
                <w14:camera w14:prst="orthographicFront"/>
                <w14:lightRig w14:rig="threePt" w14:dir="t">
                  <w14:rot w14:lat="0" w14:lon="0" w14:rev="0"/>
                </w14:lightRig>
              </w14:scene3d>
            </w:rPr>
            <w:delText>4.3.3.</w:delText>
          </w:r>
          <w:r>
            <w:rPr>
              <w:rStyle w:val="Hyperlink"/>
            </w:rPr>
            <w:delText xml:space="preserve"> Rules_Comment_003 ([1] Clause 5.4.7 - table 1 - 1g)</w:delText>
          </w:r>
          <w:r>
            <w:rPr>
              <w:webHidden/>
            </w:rPr>
            <w:tab/>
            <w:delText>38</w:delText>
          </w:r>
        </w:del>
      </w:ins>
    </w:p>
    <w:p w:rsidR="00743B33" w:rsidRDefault="00D20E06">
      <w:pPr>
        <w:pStyle w:val="TOC3"/>
        <w:rPr>
          <w:ins w:id="4270" w:author="Author"/>
          <w:del w:id="4271" w:author="Author"/>
          <w:rFonts w:asciiTheme="minorHAnsi" w:eastAsiaTheme="minorEastAsia" w:hAnsiTheme="minorHAnsi" w:cstheme="minorBidi"/>
          <w:sz w:val="22"/>
          <w:szCs w:val="22"/>
          <w:lang w:val="en-US" w:eastAsia="en-US"/>
        </w:rPr>
      </w:pPr>
      <w:ins w:id="4272" w:author="Author">
        <w:del w:id="4273" w:author="Author">
          <w:r>
            <w:rPr>
              <w:rStyle w:val="Hyperlink"/>
              <w14:scene3d>
                <w14:camera w14:prst="orthographicFront"/>
                <w14:lightRig w14:rig="threePt" w14:dir="t">
                  <w14:rot w14:lat="0" w14:lon="0" w14:rev="0"/>
                </w14:lightRig>
              </w14:scene3d>
            </w:rPr>
            <w:delText>4.3.4.</w:delText>
          </w:r>
          <w:r>
            <w:rPr>
              <w:rStyle w:val="Hyperlink"/>
            </w:rPr>
            <w:delText xml:space="preserve"> Rules_Comment_004 ([1] Clause 5.4.7 - table 1 - 1g)</w:delText>
          </w:r>
          <w:r>
            <w:rPr>
              <w:webHidden/>
            </w:rPr>
            <w:tab/>
            <w:delText>38</w:delText>
          </w:r>
        </w:del>
      </w:ins>
    </w:p>
    <w:p w:rsidR="00743B33" w:rsidRDefault="00D20E06">
      <w:pPr>
        <w:pStyle w:val="TOC3"/>
        <w:rPr>
          <w:ins w:id="4274" w:author="Author"/>
          <w:del w:id="4275" w:author="Author"/>
          <w:rFonts w:asciiTheme="minorHAnsi" w:eastAsiaTheme="minorEastAsia" w:hAnsiTheme="minorHAnsi" w:cstheme="minorBidi"/>
          <w:sz w:val="22"/>
          <w:szCs w:val="22"/>
          <w:lang w:val="en-US" w:eastAsia="en-US"/>
        </w:rPr>
      </w:pPr>
      <w:ins w:id="4276" w:author="Author">
        <w:del w:id="4277" w:author="Author">
          <w:r>
            <w:rPr>
              <w:rStyle w:val="Hyperlink"/>
              <w14:scene3d>
                <w14:camera w14:prst="orthographicFront"/>
                <w14:lightRig w14:rig="threePt" w14:dir="t">
                  <w14:rot w14:lat="0" w14:lon="0" w14:rev="0"/>
                </w14:lightRig>
              </w14:scene3d>
            </w:rPr>
            <w:delText>4.3.5.</w:delText>
          </w:r>
          <w:r>
            <w:rPr>
              <w:rStyle w:val="Hyperlink"/>
            </w:rPr>
            <w:delText xml:space="preserve"> Rules_Comment_005 ([1] Clause 5.4.7 - table 1 - 1g)</w:delText>
          </w:r>
          <w:r>
            <w:rPr>
              <w:webHidden/>
            </w:rPr>
            <w:tab/>
            <w:delText>38</w:delText>
          </w:r>
        </w:del>
      </w:ins>
    </w:p>
    <w:p w:rsidR="00743B33" w:rsidRDefault="00D20E06">
      <w:pPr>
        <w:pStyle w:val="TOC3"/>
        <w:rPr>
          <w:ins w:id="4278" w:author="Author"/>
          <w:del w:id="4279" w:author="Author"/>
          <w:rFonts w:asciiTheme="minorHAnsi" w:eastAsiaTheme="minorEastAsia" w:hAnsiTheme="minorHAnsi" w:cstheme="minorBidi"/>
          <w:sz w:val="22"/>
          <w:szCs w:val="22"/>
          <w:lang w:val="en-US" w:eastAsia="en-US"/>
        </w:rPr>
      </w:pPr>
      <w:ins w:id="4280" w:author="Author">
        <w:del w:id="4281" w:author="Author">
          <w:r>
            <w:rPr>
              <w:rStyle w:val="Hyperlink"/>
              <w14:scene3d>
                <w14:camera w14:prst="orthographicFront"/>
                <w14:lightRig w14:rig="threePt" w14:dir="t">
                  <w14:rot w14:lat="0" w14:lon="0" w14:rev="0"/>
                </w14:lightRig>
              </w14:scene3d>
            </w:rPr>
            <w:delText>4.3.6.</w:delText>
          </w:r>
          <w:r>
            <w:rPr>
              <w:rStyle w:val="Hyperlink"/>
            </w:rPr>
            <w:delText xml:space="preserve"> Rules_Comment_006</w:delText>
          </w:r>
          <w:r>
            <w:rPr>
              <w:webHidden/>
            </w:rPr>
            <w:tab/>
            <w:delText>39</w:delText>
          </w:r>
        </w:del>
      </w:ins>
    </w:p>
    <w:p w:rsidR="00743B33" w:rsidRDefault="00D20E06">
      <w:pPr>
        <w:pStyle w:val="TOC3"/>
        <w:rPr>
          <w:ins w:id="4282" w:author="Author"/>
          <w:del w:id="4283" w:author="Author"/>
          <w:rFonts w:asciiTheme="minorHAnsi" w:eastAsiaTheme="minorEastAsia" w:hAnsiTheme="minorHAnsi" w:cstheme="minorBidi"/>
          <w:sz w:val="22"/>
          <w:szCs w:val="22"/>
          <w:lang w:val="en-US" w:eastAsia="en-US"/>
        </w:rPr>
      </w:pPr>
      <w:ins w:id="4284" w:author="Author">
        <w:del w:id="4285" w:author="Author">
          <w:r>
            <w:rPr>
              <w:rStyle w:val="Hyperlink"/>
              <w14:scene3d>
                <w14:camera w14:prst="orthographicFront"/>
                <w14:lightRig w14:rig="threePt" w14:dir="t">
                  <w14:rot w14:lat="0" w14:lon="0" w14:rev="0"/>
                </w14:lightRig>
              </w14:scene3d>
            </w:rPr>
            <w:delText>4.3.7.</w:delText>
          </w:r>
          <w:r>
            <w:rPr>
              <w:rStyle w:val="Hyperlink"/>
            </w:rPr>
            <w:delText xml:space="preserve"> Rules_Comment_007</w:delText>
          </w:r>
          <w:r>
            <w:rPr>
              <w:webHidden/>
            </w:rPr>
            <w:tab/>
            <w:delText>40</w:delText>
          </w:r>
        </w:del>
      </w:ins>
    </w:p>
    <w:p w:rsidR="00743B33" w:rsidRDefault="00D20E06">
      <w:pPr>
        <w:pStyle w:val="TOC3"/>
        <w:rPr>
          <w:ins w:id="4286" w:author="Author"/>
          <w:del w:id="4287" w:author="Author"/>
          <w:rFonts w:asciiTheme="minorHAnsi" w:eastAsiaTheme="minorEastAsia" w:hAnsiTheme="minorHAnsi" w:cstheme="minorBidi"/>
          <w:sz w:val="22"/>
          <w:szCs w:val="22"/>
          <w:lang w:val="en-US" w:eastAsia="en-US"/>
        </w:rPr>
      </w:pPr>
      <w:ins w:id="4288" w:author="Author">
        <w:del w:id="4289" w:author="Author">
          <w:r>
            <w:rPr>
              <w:rStyle w:val="Hyperlink"/>
              <w14:scene3d>
                <w14:camera w14:prst="orthographicFront"/>
                <w14:lightRig w14:rig="threePt" w14:dir="t">
                  <w14:rot w14:lat="0" w14:lon="0" w14:rev="0"/>
                </w14:lightRig>
              </w14:scene3d>
            </w:rPr>
            <w:delText>4.3.8.</w:delText>
          </w:r>
          <w:r>
            <w:rPr>
              <w:rStyle w:val="Hyperlink"/>
            </w:rPr>
            <w:delText xml:space="preserve"> Rules_Comment_008</w:delText>
          </w:r>
          <w:r>
            <w:rPr>
              <w:webHidden/>
            </w:rPr>
            <w:tab/>
            <w:delText>40</w:delText>
          </w:r>
        </w:del>
      </w:ins>
    </w:p>
    <w:p w:rsidR="00743B33" w:rsidRDefault="00D20E06">
      <w:pPr>
        <w:pStyle w:val="TOC2"/>
        <w:rPr>
          <w:ins w:id="4290" w:author="Author"/>
          <w:del w:id="4291" w:author="Author"/>
          <w:rFonts w:asciiTheme="minorHAnsi" w:eastAsiaTheme="minorEastAsia" w:hAnsiTheme="minorHAnsi" w:cstheme="minorBidi"/>
          <w:b w:val="0"/>
          <w:iCs w:val="0"/>
          <w:noProof/>
          <w:sz w:val="22"/>
          <w:szCs w:val="22"/>
          <w:lang w:val="en-US" w:eastAsia="en-US"/>
        </w:rPr>
      </w:pPr>
      <w:ins w:id="4292" w:author="Author">
        <w:del w:id="4293" w:author="Author">
          <w:r>
            <w:rPr>
              <w:rStyle w:val="Hyperlink"/>
              <w:b w:val="0"/>
              <w:iCs w:val="0"/>
              <w:noProof/>
            </w:rPr>
            <w:delText>4.4. Identifiers</w:delText>
          </w:r>
          <w:r>
            <w:rPr>
              <w:noProof/>
              <w:webHidden/>
            </w:rPr>
            <w:tab/>
            <w:delText>41</w:delText>
          </w:r>
        </w:del>
      </w:ins>
    </w:p>
    <w:p w:rsidR="00743B33" w:rsidRDefault="00D20E06">
      <w:pPr>
        <w:pStyle w:val="TOC3"/>
        <w:rPr>
          <w:ins w:id="4294" w:author="Author"/>
          <w:del w:id="4295" w:author="Author"/>
          <w:rFonts w:asciiTheme="minorHAnsi" w:eastAsiaTheme="minorEastAsia" w:hAnsiTheme="minorHAnsi" w:cstheme="minorBidi"/>
          <w:sz w:val="22"/>
          <w:szCs w:val="22"/>
          <w:lang w:val="en-US" w:eastAsia="en-US"/>
        </w:rPr>
      </w:pPr>
      <w:ins w:id="4296" w:author="Author">
        <w:del w:id="4297" w:author="Author">
          <w:r>
            <w:rPr>
              <w:rStyle w:val="Hyperlink"/>
              <w14:scene3d>
                <w14:camera w14:prst="orthographicFront"/>
                <w14:lightRig w14:rig="threePt" w14:dir="t">
                  <w14:rot w14:lat="0" w14:lon="0" w14:rev="0"/>
                </w14:lightRig>
              </w14:scene3d>
            </w:rPr>
            <w:delText>4.4.1.</w:delText>
          </w:r>
          <w:r>
            <w:rPr>
              <w:rStyle w:val="Hyperlink"/>
            </w:rPr>
            <w:delText xml:space="preserve"> Rules_Identifier_001 ([1] Clause 5.4.7 - table 1 - 1b)</w:delText>
          </w:r>
          <w:r>
            <w:rPr>
              <w:webHidden/>
            </w:rPr>
            <w:tab/>
            <w:delText>41</w:delText>
          </w:r>
        </w:del>
      </w:ins>
    </w:p>
    <w:p w:rsidR="00743B33" w:rsidRDefault="00D20E06">
      <w:pPr>
        <w:pStyle w:val="TOC2"/>
        <w:rPr>
          <w:ins w:id="4298" w:author="Author"/>
          <w:del w:id="4299" w:author="Author"/>
          <w:rFonts w:asciiTheme="minorHAnsi" w:eastAsiaTheme="minorEastAsia" w:hAnsiTheme="minorHAnsi" w:cstheme="minorBidi"/>
          <w:b w:val="0"/>
          <w:iCs w:val="0"/>
          <w:noProof/>
          <w:sz w:val="22"/>
          <w:szCs w:val="22"/>
          <w:lang w:val="en-US" w:eastAsia="en-US"/>
        </w:rPr>
      </w:pPr>
      <w:ins w:id="4300" w:author="Author">
        <w:del w:id="4301" w:author="Author">
          <w:r>
            <w:rPr>
              <w:rStyle w:val="Hyperlink"/>
              <w:b w:val="0"/>
              <w:iCs w:val="0"/>
              <w:noProof/>
            </w:rPr>
            <w:delText>4.5. Types</w:delText>
          </w:r>
          <w:r>
            <w:rPr>
              <w:noProof/>
              <w:webHidden/>
            </w:rPr>
            <w:tab/>
            <w:delText>41</w:delText>
          </w:r>
        </w:del>
      </w:ins>
    </w:p>
    <w:p w:rsidR="00743B33" w:rsidRDefault="00D20E06">
      <w:pPr>
        <w:pStyle w:val="TOC3"/>
        <w:rPr>
          <w:ins w:id="4302" w:author="Author"/>
          <w:del w:id="4303" w:author="Author"/>
          <w:rFonts w:asciiTheme="minorHAnsi" w:eastAsiaTheme="minorEastAsia" w:hAnsiTheme="minorHAnsi" w:cstheme="minorBidi"/>
          <w:sz w:val="22"/>
          <w:szCs w:val="22"/>
          <w:lang w:val="en-US" w:eastAsia="en-US"/>
        </w:rPr>
      </w:pPr>
      <w:ins w:id="4304" w:author="Author">
        <w:del w:id="4305" w:author="Author">
          <w:r>
            <w:rPr>
              <w:rStyle w:val="Hyperlink"/>
              <w14:scene3d>
                <w14:camera w14:prst="orthographicFront"/>
                <w14:lightRig w14:rig="threePt" w14:dir="t">
                  <w14:rot w14:lat="0" w14:lon="0" w14:rev="0"/>
                </w14:lightRig>
              </w14:scene3d>
            </w:rPr>
            <w:delText>4.5.1.</w:delText>
          </w:r>
          <w:r>
            <w:rPr>
              <w:rStyle w:val="Hyperlink"/>
            </w:rPr>
            <w:delText xml:space="preserve"> Rules_Types_001 ([1] Clause 5.4.7 - table 1 - 1c)</w:delText>
          </w:r>
          <w:r>
            <w:rPr>
              <w:webHidden/>
            </w:rPr>
            <w:tab/>
            <w:delText>41</w:delText>
          </w:r>
        </w:del>
      </w:ins>
    </w:p>
    <w:p w:rsidR="00743B33" w:rsidRDefault="00D20E06">
      <w:pPr>
        <w:pStyle w:val="TOC3"/>
        <w:rPr>
          <w:ins w:id="4306" w:author="Author"/>
          <w:del w:id="4307" w:author="Author"/>
          <w:rFonts w:asciiTheme="minorHAnsi" w:eastAsiaTheme="minorEastAsia" w:hAnsiTheme="minorHAnsi" w:cstheme="minorBidi"/>
          <w:sz w:val="22"/>
          <w:szCs w:val="22"/>
          <w:lang w:val="en-US" w:eastAsia="en-US"/>
        </w:rPr>
      </w:pPr>
      <w:ins w:id="4308" w:author="Author">
        <w:del w:id="4309" w:author="Author">
          <w:r>
            <w:rPr>
              <w:rStyle w:val="Hyperlink"/>
              <w14:scene3d>
                <w14:camera w14:prst="orthographicFront"/>
                <w14:lightRig w14:rig="threePt" w14:dir="t">
                  <w14:rot w14:lat="0" w14:lon="0" w14:rev="0"/>
                </w14:lightRig>
              </w14:scene3d>
            </w:rPr>
            <w:delText>4.5.2.</w:delText>
          </w:r>
          <w:r>
            <w:rPr>
              <w:rStyle w:val="Hyperlink"/>
            </w:rPr>
            <w:delText xml:space="preserve"> Rules_Types_002</w:delText>
          </w:r>
          <w:r>
            <w:rPr>
              <w:webHidden/>
            </w:rPr>
            <w:tab/>
            <w:delText>42</w:delText>
          </w:r>
        </w:del>
      </w:ins>
    </w:p>
    <w:p w:rsidR="00743B33" w:rsidRDefault="00D20E06">
      <w:pPr>
        <w:pStyle w:val="TOC3"/>
        <w:rPr>
          <w:ins w:id="4310" w:author="Author"/>
          <w:del w:id="4311" w:author="Author"/>
          <w:rFonts w:asciiTheme="minorHAnsi" w:eastAsiaTheme="minorEastAsia" w:hAnsiTheme="minorHAnsi" w:cstheme="minorBidi"/>
          <w:sz w:val="22"/>
          <w:szCs w:val="22"/>
          <w:lang w:val="en-US" w:eastAsia="en-US"/>
        </w:rPr>
      </w:pPr>
      <w:ins w:id="4312" w:author="Author">
        <w:del w:id="4313" w:author="Author">
          <w:r>
            <w:rPr>
              <w:rStyle w:val="Hyperlink"/>
              <w14:scene3d>
                <w14:camera w14:prst="orthographicFront"/>
                <w14:lightRig w14:rig="threePt" w14:dir="t">
                  <w14:rot w14:lat="0" w14:lon="0" w14:rev="0"/>
                </w14:lightRig>
              </w14:scene3d>
            </w:rPr>
            <w:delText>4.5.3.</w:delText>
          </w:r>
          <w:r>
            <w:rPr>
              <w:rStyle w:val="Hyperlink"/>
            </w:rPr>
            <w:delText xml:space="preserve"> Rules_Types_003 ([1] Clause 5.4.7 - table 1 - 1h)</w:delText>
          </w:r>
          <w:r>
            <w:rPr>
              <w:webHidden/>
            </w:rPr>
            <w:tab/>
            <w:delText>42</w:delText>
          </w:r>
        </w:del>
      </w:ins>
    </w:p>
    <w:p w:rsidR="00743B33" w:rsidRDefault="00D20E06">
      <w:pPr>
        <w:pStyle w:val="TOC3"/>
        <w:rPr>
          <w:ins w:id="4314" w:author="Author"/>
          <w:del w:id="4315" w:author="Author"/>
          <w:rFonts w:asciiTheme="minorHAnsi" w:eastAsiaTheme="minorEastAsia" w:hAnsiTheme="minorHAnsi" w:cstheme="minorBidi"/>
          <w:sz w:val="22"/>
          <w:szCs w:val="22"/>
          <w:lang w:val="en-US" w:eastAsia="en-US"/>
        </w:rPr>
      </w:pPr>
      <w:ins w:id="4316" w:author="Author">
        <w:del w:id="4317" w:author="Author">
          <w:r>
            <w:rPr>
              <w:rStyle w:val="Hyperlink"/>
              <w14:scene3d>
                <w14:camera w14:prst="orthographicFront"/>
                <w14:lightRig w14:rig="threePt" w14:dir="t">
                  <w14:rot w14:lat="0" w14:lon="0" w14:rev="0"/>
                </w14:lightRig>
              </w14:scene3d>
            </w:rPr>
            <w:delText>4.5.4.</w:delText>
          </w:r>
          <w:r>
            <w:rPr>
              <w:rStyle w:val="Hyperlink"/>
            </w:rPr>
            <w:delText xml:space="preserve"> Rules_Types_004</w:delText>
          </w:r>
          <w:r>
            <w:rPr>
              <w:webHidden/>
            </w:rPr>
            <w:tab/>
            <w:delText>42</w:delText>
          </w:r>
        </w:del>
      </w:ins>
    </w:p>
    <w:p w:rsidR="00743B33" w:rsidRDefault="00D20E06">
      <w:pPr>
        <w:pStyle w:val="TOC2"/>
        <w:rPr>
          <w:ins w:id="4318" w:author="Author"/>
          <w:del w:id="4319" w:author="Author"/>
          <w:rFonts w:asciiTheme="minorHAnsi" w:eastAsiaTheme="minorEastAsia" w:hAnsiTheme="minorHAnsi" w:cstheme="minorBidi"/>
          <w:b w:val="0"/>
          <w:iCs w:val="0"/>
          <w:noProof/>
          <w:sz w:val="22"/>
          <w:szCs w:val="22"/>
          <w:lang w:val="en-US" w:eastAsia="en-US"/>
        </w:rPr>
      </w:pPr>
      <w:ins w:id="4320" w:author="Author">
        <w:del w:id="4321" w:author="Author">
          <w:r>
            <w:rPr>
              <w:rStyle w:val="Hyperlink"/>
              <w:b w:val="0"/>
              <w:iCs w:val="0"/>
              <w:noProof/>
            </w:rPr>
            <w:delText>4.6. Constants</w:delText>
          </w:r>
          <w:r>
            <w:rPr>
              <w:noProof/>
              <w:webHidden/>
            </w:rPr>
            <w:tab/>
            <w:delText>42</w:delText>
          </w:r>
        </w:del>
      </w:ins>
    </w:p>
    <w:p w:rsidR="00743B33" w:rsidRDefault="00D20E06">
      <w:pPr>
        <w:pStyle w:val="TOC3"/>
        <w:rPr>
          <w:ins w:id="4322" w:author="Author"/>
          <w:del w:id="4323" w:author="Author"/>
          <w:rFonts w:asciiTheme="minorHAnsi" w:eastAsiaTheme="minorEastAsia" w:hAnsiTheme="minorHAnsi" w:cstheme="minorBidi"/>
          <w:sz w:val="22"/>
          <w:szCs w:val="22"/>
          <w:lang w:val="en-US" w:eastAsia="en-US"/>
        </w:rPr>
      </w:pPr>
      <w:ins w:id="4324" w:author="Author">
        <w:del w:id="4325" w:author="Author">
          <w:r>
            <w:rPr>
              <w:rStyle w:val="Hyperlink"/>
              <w14:scene3d>
                <w14:camera w14:prst="orthographicFront"/>
                <w14:lightRig w14:rig="threePt" w14:dir="t">
                  <w14:rot w14:lat="0" w14:lon="0" w14:rev="0"/>
                </w14:lightRig>
              </w14:scene3d>
            </w:rPr>
            <w:delText>4.6.1.</w:delText>
          </w:r>
          <w:r>
            <w:rPr>
              <w:rStyle w:val="Hyperlink"/>
            </w:rPr>
            <w:delText xml:space="preserve"> Rules_Const_001 ([1] Clause 5.4.7 - table 1 - 1g)</w:delText>
          </w:r>
          <w:r>
            <w:rPr>
              <w:webHidden/>
            </w:rPr>
            <w:tab/>
            <w:delText>42</w:delText>
          </w:r>
        </w:del>
      </w:ins>
    </w:p>
    <w:p w:rsidR="00743B33" w:rsidRDefault="00D20E06">
      <w:pPr>
        <w:pStyle w:val="TOC3"/>
        <w:rPr>
          <w:ins w:id="4326" w:author="Author"/>
          <w:del w:id="4327" w:author="Author"/>
          <w:rFonts w:asciiTheme="minorHAnsi" w:eastAsiaTheme="minorEastAsia" w:hAnsiTheme="minorHAnsi" w:cstheme="minorBidi"/>
          <w:sz w:val="22"/>
          <w:szCs w:val="22"/>
          <w:lang w:val="en-US" w:eastAsia="en-US"/>
        </w:rPr>
      </w:pPr>
      <w:ins w:id="4328" w:author="Author">
        <w:del w:id="4329" w:author="Author">
          <w:r>
            <w:rPr>
              <w:rStyle w:val="Hyperlink"/>
              <w14:scene3d>
                <w14:camera w14:prst="orthographicFront"/>
                <w14:lightRig w14:rig="threePt" w14:dir="t">
                  <w14:rot w14:lat="0" w14:lon="0" w14:rev="0"/>
                </w14:lightRig>
              </w14:scene3d>
            </w:rPr>
            <w:delText>4.6.2.</w:delText>
          </w:r>
          <w:r>
            <w:rPr>
              <w:rStyle w:val="Hyperlink"/>
            </w:rPr>
            <w:delText xml:space="preserve"> Rules_Const_002 ([1] Clause 5.4.7 - table 1 - 1a)</w:delText>
          </w:r>
          <w:r>
            <w:rPr>
              <w:webHidden/>
            </w:rPr>
            <w:tab/>
            <w:delText>43</w:delText>
          </w:r>
        </w:del>
      </w:ins>
    </w:p>
    <w:p w:rsidR="00743B33" w:rsidRDefault="00D20E06">
      <w:pPr>
        <w:pStyle w:val="TOC3"/>
        <w:rPr>
          <w:ins w:id="4330" w:author="Author"/>
          <w:del w:id="4331" w:author="Author"/>
          <w:rFonts w:asciiTheme="minorHAnsi" w:eastAsiaTheme="minorEastAsia" w:hAnsiTheme="minorHAnsi" w:cstheme="minorBidi"/>
          <w:sz w:val="22"/>
          <w:szCs w:val="22"/>
          <w:lang w:val="en-US" w:eastAsia="en-US"/>
        </w:rPr>
      </w:pPr>
      <w:ins w:id="4332" w:author="Author">
        <w:del w:id="4333" w:author="Author">
          <w:r>
            <w:rPr>
              <w:rStyle w:val="Hyperlink"/>
              <w14:scene3d>
                <w14:camera w14:prst="orthographicFront"/>
                <w14:lightRig w14:rig="threePt" w14:dir="t">
                  <w14:rot w14:lat="0" w14:lon="0" w14:rev="0"/>
                </w14:lightRig>
              </w14:scene3d>
            </w:rPr>
            <w:delText>4.6.3.</w:delText>
          </w:r>
          <w:r>
            <w:rPr>
              <w:rStyle w:val="Hyperlink"/>
            </w:rPr>
            <w:delText xml:space="preserve"> Rules_Const_003</w:delText>
          </w:r>
          <w:r>
            <w:rPr>
              <w:webHidden/>
            </w:rPr>
            <w:tab/>
            <w:delText>43</w:delText>
          </w:r>
        </w:del>
      </w:ins>
    </w:p>
    <w:p w:rsidR="00743B33" w:rsidRDefault="00D20E06">
      <w:pPr>
        <w:pStyle w:val="TOC3"/>
        <w:rPr>
          <w:ins w:id="4334" w:author="Author"/>
          <w:del w:id="4335" w:author="Author"/>
          <w:rFonts w:asciiTheme="minorHAnsi" w:eastAsiaTheme="minorEastAsia" w:hAnsiTheme="minorHAnsi" w:cstheme="minorBidi"/>
          <w:sz w:val="22"/>
          <w:szCs w:val="22"/>
          <w:lang w:val="en-US" w:eastAsia="en-US"/>
        </w:rPr>
      </w:pPr>
      <w:ins w:id="4336" w:author="Author">
        <w:del w:id="4337" w:author="Author">
          <w:r>
            <w:rPr>
              <w:rStyle w:val="Hyperlink"/>
              <w14:scene3d>
                <w14:camera w14:prst="orthographicFront"/>
                <w14:lightRig w14:rig="threePt" w14:dir="t">
                  <w14:rot w14:lat="0" w14:lon="0" w14:rev="0"/>
                </w14:lightRig>
              </w14:scene3d>
            </w:rPr>
            <w:delText>4.6.4.</w:delText>
          </w:r>
          <w:r>
            <w:rPr>
              <w:rStyle w:val="Hyperlink"/>
            </w:rPr>
            <w:delText xml:space="preserve"> Rules_Const_004</w:delText>
          </w:r>
          <w:r>
            <w:rPr>
              <w:webHidden/>
            </w:rPr>
            <w:tab/>
            <w:delText>43</w:delText>
          </w:r>
        </w:del>
      </w:ins>
    </w:p>
    <w:p w:rsidR="00743B33" w:rsidRDefault="00D20E06">
      <w:pPr>
        <w:pStyle w:val="TOC2"/>
        <w:rPr>
          <w:ins w:id="4338" w:author="Author"/>
          <w:del w:id="4339" w:author="Author"/>
          <w:rFonts w:asciiTheme="minorHAnsi" w:eastAsiaTheme="minorEastAsia" w:hAnsiTheme="minorHAnsi" w:cstheme="minorBidi"/>
          <w:b w:val="0"/>
          <w:iCs w:val="0"/>
          <w:noProof/>
          <w:sz w:val="22"/>
          <w:szCs w:val="22"/>
          <w:lang w:val="en-US" w:eastAsia="en-US"/>
        </w:rPr>
      </w:pPr>
      <w:ins w:id="4340" w:author="Author">
        <w:del w:id="4341" w:author="Author">
          <w:r>
            <w:rPr>
              <w:rStyle w:val="Hyperlink"/>
              <w:b w:val="0"/>
              <w:iCs w:val="0"/>
              <w:noProof/>
            </w:rPr>
            <w:delText>4.7. Static Members</w:delText>
          </w:r>
          <w:r>
            <w:rPr>
              <w:noProof/>
              <w:webHidden/>
            </w:rPr>
            <w:tab/>
            <w:delText>44</w:delText>
          </w:r>
        </w:del>
      </w:ins>
    </w:p>
    <w:p w:rsidR="00743B33" w:rsidRDefault="00D20E06">
      <w:pPr>
        <w:pStyle w:val="TOC3"/>
        <w:rPr>
          <w:ins w:id="4342" w:author="Author"/>
          <w:del w:id="4343" w:author="Author"/>
          <w:rFonts w:asciiTheme="minorHAnsi" w:eastAsiaTheme="minorEastAsia" w:hAnsiTheme="minorHAnsi" w:cstheme="minorBidi"/>
          <w:sz w:val="22"/>
          <w:szCs w:val="22"/>
          <w:lang w:val="en-US" w:eastAsia="en-US"/>
        </w:rPr>
      </w:pPr>
      <w:ins w:id="4344" w:author="Author">
        <w:del w:id="4345" w:author="Author">
          <w:r>
            <w:rPr>
              <w:rStyle w:val="Hyperlink"/>
              <w14:scene3d>
                <w14:camera w14:prst="orthographicFront"/>
                <w14:lightRig w14:rig="threePt" w14:dir="t">
                  <w14:rot w14:lat="0" w14:lon="0" w14:rev="0"/>
                </w14:lightRig>
              </w14:scene3d>
            </w:rPr>
            <w:delText>4.7.1.</w:delText>
          </w:r>
          <w:r>
            <w:rPr>
              <w:rStyle w:val="Hyperlink"/>
            </w:rPr>
            <w:delText xml:space="preserve"> Rules_Static_001</w:delText>
          </w:r>
          <w:r>
            <w:rPr>
              <w:webHidden/>
            </w:rPr>
            <w:tab/>
            <w:delText>44</w:delText>
          </w:r>
        </w:del>
      </w:ins>
    </w:p>
    <w:p w:rsidR="00743B33" w:rsidRDefault="00D20E06">
      <w:pPr>
        <w:pStyle w:val="TOC3"/>
        <w:rPr>
          <w:ins w:id="4346" w:author="Author"/>
          <w:del w:id="4347" w:author="Author"/>
          <w:rFonts w:asciiTheme="minorHAnsi" w:eastAsiaTheme="minorEastAsia" w:hAnsiTheme="minorHAnsi" w:cstheme="minorBidi"/>
          <w:sz w:val="22"/>
          <w:szCs w:val="22"/>
          <w:lang w:val="en-US" w:eastAsia="en-US"/>
        </w:rPr>
      </w:pPr>
      <w:ins w:id="4348" w:author="Author">
        <w:del w:id="4349" w:author="Author">
          <w:r>
            <w:rPr>
              <w:rStyle w:val="Hyperlink"/>
              <w14:scene3d>
                <w14:camera w14:prst="orthographicFront"/>
                <w14:lightRig w14:rig="threePt" w14:dir="t">
                  <w14:rot w14:lat="0" w14:lon="0" w14:rev="0"/>
                </w14:lightRig>
              </w14:scene3d>
            </w:rPr>
            <w:delText>4.7.2.</w:delText>
          </w:r>
          <w:r>
            <w:rPr>
              <w:rStyle w:val="Hyperlink"/>
            </w:rPr>
            <w:delText xml:space="preserve"> Rules_Static_001</w:delText>
          </w:r>
          <w:r>
            <w:rPr>
              <w:webHidden/>
            </w:rPr>
            <w:tab/>
            <w:delText>44</w:delText>
          </w:r>
        </w:del>
      </w:ins>
    </w:p>
    <w:p w:rsidR="00743B33" w:rsidRDefault="00D20E06">
      <w:pPr>
        <w:pStyle w:val="TOC2"/>
        <w:rPr>
          <w:ins w:id="4350" w:author="Author"/>
          <w:del w:id="4351" w:author="Author"/>
          <w:rFonts w:asciiTheme="minorHAnsi" w:eastAsiaTheme="minorEastAsia" w:hAnsiTheme="minorHAnsi" w:cstheme="minorBidi"/>
          <w:b w:val="0"/>
          <w:iCs w:val="0"/>
          <w:noProof/>
          <w:sz w:val="22"/>
          <w:szCs w:val="22"/>
          <w:lang w:val="en-US" w:eastAsia="en-US"/>
        </w:rPr>
      </w:pPr>
      <w:ins w:id="4352" w:author="Author">
        <w:del w:id="4353" w:author="Author">
          <w:r>
            <w:rPr>
              <w:rStyle w:val="Hyperlink"/>
              <w:b w:val="0"/>
              <w:iCs w:val="0"/>
              <w:noProof/>
            </w:rPr>
            <w:delText>4.8. Declarations and Definitions</w:delText>
          </w:r>
          <w:r>
            <w:rPr>
              <w:noProof/>
              <w:webHidden/>
            </w:rPr>
            <w:tab/>
            <w:delText>44</w:delText>
          </w:r>
        </w:del>
      </w:ins>
    </w:p>
    <w:p w:rsidR="00743B33" w:rsidRDefault="00D20E06">
      <w:pPr>
        <w:pStyle w:val="TOC3"/>
        <w:rPr>
          <w:ins w:id="4354" w:author="Author"/>
          <w:del w:id="4355" w:author="Author"/>
          <w:rFonts w:asciiTheme="minorHAnsi" w:eastAsiaTheme="minorEastAsia" w:hAnsiTheme="minorHAnsi" w:cstheme="minorBidi"/>
          <w:sz w:val="22"/>
          <w:szCs w:val="22"/>
          <w:lang w:val="en-US" w:eastAsia="en-US"/>
        </w:rPr>
      </w:pPr>
      <w:ins w:id="4356" w:author="Author">
        <w:del w:id="4357" w:author="Author">
          <w:r>
            <w:rPr>
              <w:rStyle w:val="Hyperlink"/>
              <w14:scene3d>
                <w14:camera w14:prst="orthographicFront"/>
                <w14:lightRig w14:rig="threePt" w14:dir="t">
                  <w14:rot w14:lat="0" w14:lon="0" w14:rev="0"/>
                </w14:lightRig>
              </w14:scene3d>
            </w:rPr>
            <w:delText>4.8.1.</w:delText>
          </w:r>
          <w:r>
            <w:rPr>
              <w:rStyle w:val="Hyperlink"/>
            </w:rPr>
            <w:delText xml:space="preserve"> Rules_Defn_Decl_001 ([1] Clause 8.4.4 - table 8 - 1e)</w:delText>
          </w:r>
          <w:r>
            <w:rPr>
              <w:webHidden/>
            </w:rPr>
            <w:tab/>
            <w:delText>44</w:delText>
          </w:r>
        </w:del>
      </w:ins>
    </w:p>
    <w:p w:rsidR="00743B33" w:rsidRDefault="00D20E06">
      <w:pPr>
        <w:pStyle w:val="TOC3"/>
        <w:rPr>
          <w:ins w:id="4358" w:author="Author"/>
          <w:del w:id="4359" w:author="Author"/>
          <w:rFonts w:asciiTheme="minorHAnsi" w:eastAsiaTheme="minorEastAsia" w:hAnsiTheme="minorHAnsi" w:cstheme="minorBidi"/>
          <w:sz w:val="22"/>
          <w:szCs w:val="22"/>
          <w:lang w:val="en-US" w:eastAsia="en-US"/>
        </w:rPr>
      </w:pPr>
      <w:ins w:id="4360" w:author="Author">
        <w:del w:id="4361" w:author="Author">
          <w:r>
            <w:rPr>
              <w:rStyle w:val="Hyperlink"/>
              <w14:scene3d>
                <w14:camera w14:prst="orthographicFront"/>
                <w14:lightRig w14:rig="threePt" w14:dir="t">
                  <w14:rot w14:lat="0" w14:lon="0" w14:rev="0"/>
                </w14:lightRig>
              </w14:scene3d>
            </w:rPr>
            <w:delText>4.8.2.</w:delText>
          </w:r>
          <w:r>
            <w:rPr>
              <w:rStyle w:val="Hyperlink"/>
            </w:rPr>
            <w:delText xml:space="preserve"> Rules_Defn_Decl_002</w:delText>
          </w:r>
          <w:r>
            <w:rPr>
              <w:webHidden/>
            </w:rPr>
            <w:tab/>
            <w:delText>44</w:delText>
          </w:r>
        </w:del>
      </w:ins>
    </w:p>
    <w:p w:rsidR="00743B33" w:rsidRDefault="00D20E06">
      <w:pPr>
        <w:pStyle w:val="TOC3"/>
        <w:rPr>
          <w:ins w:id="4362" w:author="Author"/>
          <w:del w:id="4363" w:author="Author"/>
          <w:rFonts w:asciiTheme="minorHAnsi" w:eastAsiaTheme="minorEastAsia" w:hAnsiTheme="minorHAnsi" w:cstheme="minorBidi"/>
          <w:sz w:val="22"/>
          <w:szCs w:val="22"/>
          <w:lang w:val="en-US" w:eastAsia="en-US"/>
        </w:rPr>
      </w:pPr>
      <w:ins w:id="4364" w:author="Author">
        <w:del w:id="4365" w:author="Author">
          <w:r>
            <w:rPr>
              <w:rStyle w:val="Hyperlink"/>
              <w14:scene3d>
                <w14:camera w14:prst="orthographicFront"/>
                <w14:lightRig w14:rig="threePt" w14:dir="t">
                  <w14:rot w14:lat="0" w14:lon="0" w14:rev="0"/>
                </w14:lightRig>
              </w14:scene3d>
            </w:rPr>
            <w:delText>4.8.3.</w:delText>
          </w:r>
          <w:r>
            <w:rPr>
              <w:rStyle w:val="Hyperlink"/>
            </w:rPr>
            <w:delText xml:space="preserve"> Rules_Defn_Decl_003 ([1] Clause 5.4.7 - table 1 - 1a)</w:delText>
          </w:r>
          <w:r>
            <w:rPr>
              <w:webHidden/>
            </w:rPr>
            <w:tab/>
            <w:delText>44</w:delText>
          </w:r>
        </w:del>
      </w:ins>
    </w:p>
    <w:p w:rsidR="00743B33" w:rsidRDefault="00D20E06">
      <w:pPr>
        <w:pStyle w:val="TOC3"/>
        <w:rPr>
          <w:ins w:id="4366" w:author="Author"/>
          <w:del w:id="4367" w:author="Author"/>
          <w:rFonts w:asciiTheme="minorHAnsi" w:eastAsiaTheme="minorEastAsia" w:hAnsiTheme="minorHAnsi" w:cstheme="minorBidi"/>
          <w:sz w:val="22"/>
          <w:szCs w:val="22"/>
          <w:lang w:val="en-US" w:eastAsia="en-US"/>
        </w:rPr>
      </w:pPr>
      <w:ins w:id="4368" w:author="Author">
        <w:del w:id="4369" w:author="Author">
          <w:r>
            <w:rPr>
              <w:rStyle w:val="Hyperlink"/>
              <w14:scene3d>
                <w14:camera w14:prst="orthographicFront"/>
                <w14:lightRig w14:rig="threePt" w14:dir="t">
                  <w14:rot w14:lat="0" w14:lon="0" w14:rev="0"/>
                </w14:lightRig>
              </w14:scene3d>
            </w:rPr>
            <w:delText>4.8.4.</w:delText>
          </w:r>
          <w:r>
            <w:rPr>
              <w:rStyle w:val="Hyperlink"/>
            </w:rPr>
            <w:delText xml:space="preserve"> Rules_Defn_Decl_004 ([1] Clause 5.4.7 - table 1 - 1g)</w:delText>
          </w:r>
          <w:r>
            <w:rPr>
              <w:webHidden/>
            </w:rPr>
            <w:tab/>
            <w:delText>44</w:delText>
          </w:r>
        </w:del>
      </w:ins>
    </w:p>
    <w:p w:rsidR="00743B33" w:rsidRDefault="00D20E06">
      <w:pPr>
        <w:pStyle w:val="TOC3"/>
        <w:rPr>
          <w:ins w:id="4370" w:author="Author"/>
          <w:del w:id="4371" w:author="Author"/>
          <w:rFonts w:asciiTheme="minorHAnsi" w:eastAsiaTheme="minorEastAsia" w:hAnsiTheme="minorHAnsi" w:cstheme="minorBidi"/>
          <w:sz w:val="22"/>
          <w:szCs w:val="22"/>
          <w:lang w:val="en-US" w:eastAsia="en-US"/>
        </w:rPr>
      </w:pPr>
      <w:ins w:id="4372" w:author="Author">
        <w:del w:id="4373" w:author="Author">
          <w:r>
            <w:rPr>
              <w:rStyle w:val="Hyperlink"/>
              <w14:scene3d>
                <w14:camera w14:prst="orthographicFront"/>
                <w14:lightRig w14:rig="threePt" w14:dir="t">
                  <w14:rot w14:lat="0" w14:lon="0" w14:rev="0"/>
                </w14:lightRig>
              </w14:scene3d>
            </w:rPr>
            <w:delText>4.8.5.</w:delText>
          </w:r>
          <w:r>
            <w:rPr>
              <w:rStyle w:val="Hyperlink"/>
            </w:rPr>
            <w:delText xml:space="preserve"> Rules_Defn_Decl_005 ([1] Clause 5.4.7 - table 1 - 1g)</w:delText>
          </w:r>
          <w:r>
            <w:rPr>
              <w:webHidden/>
            </w:rPr>
            <w:tab/>
            <w:delText>45</w:delText>
          </w:r>
        </w:del>
      </w:ins>
    </w:p>
    <w:p w:rsidR="00743B33" w:rsidRDefault="00D20E06">
      <w:pPr>
        <w:pStyle w:val="TOC3"/>
        <w:rPr>
          <w:ins w:id="4374" w:author="Author"/>
          <w:del w:id="4375" w:author="Author"/>
          <w:rFonts w:asciiTheme="minorHAnsi" w:eastAsiaTheme="minorEastAsia" w:hAnsiTheme="minorHAnsi" w:cstheme="minorBidi"/>
          <w:sz w:val="22"/>
          <w:szCs w:val="22"/>
          <w:lang w:val="en-US" w:eastAsia="en-US"/>
        </w:rPr>
      </w:pPr>
      <w:ins w:id="4376" w:author="Author">
        <w:del w:id="4377" w:author="Author">
          <w:r>
            <w:rPr>
              <w:rStyle w:val="Hyperlink"/>
              <w14:scene3d>
                <w14:camera w14:prst="orthographicFront"/>
                <w14:lightRig w14:rig="threePt" w14:dir="t">
                  <w14:rot w14:lat="0" w14:lon="0" w14:rev="0"/>
                </w14:lightRig>
              </w14:scene3d>
            </w:rPr>
            <w:delText>4.8.6.</w:delText>
          </w:r>
          <w:r>
            <w:rPr>
              <w:rStyle w:val="Hyperlink"/>
            </w:rPr>
            <w:delText xml:space="preserve"> Rules_Defn_Decl_006</w:delText>
          </w:r>
          <w:r>
            <w:rPr>
              <w:webHidden/>
            </w:rPr>
            <w:tab/>
            <w:delText>45</w:delText>
          </w:r>
        </w:del>
      </w:ins>
    </w:p>
    <w:p w:rsidR="00743B33" w:rsidRDefault="00D20E06">
      <w:pPr>
        <w:pStyle w:val="TOC3"/>
        <w:rPr>
          <w:ins w:id="4378" w:author="Author"/>
          <w:del w:id="4379" w:author="Author"/>
          <w:rFonts w:asciiTheme="minorHAnsi" w:eastAsiaTheme="minorEastAsia" w:hAnsiTheme="minorHAnsi" w:cstheme="minorBidi"/>
          <w:sz w:val="22"/>
          <w:szCs w:val="22"/>
          <w:lang w:val="en-US" w:eastAsia="en-US"/>
        </w:rPr>
      </w:pPr>
      <w:ins w:id="4380" w:author="Author">
        <w:del w:id="4381" w:author="Author">
          <w:r>
            <w:rPr>
              <w:rStyle w:val="Hyperlink"/>
              <w14:scene3d>
                <w14:camera w14:prst="orthographicFront"/>
                <w14:lightRig w14:rig="threePt" w14:dir="t">
                  <w14:rot w14:lat="0" w14:lon="0" w14:rev="0"/>
                </w14:lightRig>
              </w14:scene3d>
            </w:rPr>
            <w:delText>4.8.7.</w:delText>
          </w:r>
          <w:r>
            <w:rPr>
              <w:rStyle w:val="Hyperlink"/>
            </w:rPr>
            <w:delText xml:space="preserve"> Rules_Defn_Decl_007</w:delText>
          </w:r>
          <w:r>
            <w:rPr>
              <w:webHidden/>
            </w:rPr>
            <w:tab/>
            <w:delText>45</w:delText>
          </w:r>
        </w:del>
      </w:ins>
    </w:p>
    <w:p w:rsidR="00743B33" w:rsidRDefault="00D20E06">
      <w:pPr>
        <w:pStyle w:val="TOC3"/>
        <w:rPr>
          <w:ins w:id="4382" w:author="Author"/>
          <w:del w:id="4383" w:author="Author"/>
          <w:rFonts w:asciiTheme="minorHAnsi" w:eastAsiaTheme="minorEastAsia" w:hAnsiTheme="minorHAnsi" w:cstheme="minorBidi"/>
          <w:sz w:val="22"/>
          <w:szCs w:val="22"/>
          <w:lang w:val="en-US" w:eastAsia="en-US"/>
        </w:rPr>
      </w:pPr>
      <w:ins w:id="4384" w:author="Author">
        <w:del w:id="4385" w:author="Author">
          <w:r>
            <w:rPr>
              <w:rStyle w:val="Hyperlink"/>
              <w14:scene3d>
                <w14:camera w14:prst="orthographicFront"/>
                <w14:lightRig w14:rig="threePt" w14:dir="t">
                  <w14:rot w14:lat="0" w14:lon="0" w14:rev="0"/>
                </w14:lightRig>
              </w14:scene3d>
            </w:rPr>
            <w:delText>4.8.8.</w:delText>
          </w:r>
          <w:r>
            <w:rPr>
              <w:rStyle w:val="Hyperlink"/>
            </w:rPr>
            <w:delText xml:space="preserve"> Rules_Defn_Decl_008</w:delText>
          </w:r>
          <w:r>
            <w:rPr>
              <w:webHidden/>
            </w:rPr>
            <w:tab/>
            <w:delText>45</w:delText>
          </w:r>
        </w:del>
      </w:ins>
    </w:p>
    <w:p w:rsidR="00743B33" w:rsidRDefault="00D20E06">
      <w:pPr>
        <w:pStyle w:val="TOC3"/>
        <w:rPr>
          <w:ins w:id="4386" w:author="Author"/>
          <w:del w:id="4387" w:author="Author"/>
          <w:rFonts w:asciiTheme="minorHAnsi" w:eastAsiaTheme="minorEastAsia" w:hAnsiTheme="minorHAnsi" w:cstheme="minorBidi"/>
          <w:sz w:val="22"/>
          <w:szCs w:val="22"/>
          <w:lang w:val="en-US" w:eastAsia="en-US"/>
        </w:rPr>
      </w:pPr>
      <w:ins w:id="4388" w:author="Author">
        <w:del w:id="4389" w:author="Author">
          <w:r>
            <w:rPr>
              <w:rStyle w:val="Hyperlink"/>
              <w14:scene3d>
                <w14:camera w14:prst="orthographicFront"/>
                <w14:lightRig w14:rig="threePt" w14:dir="t">
                  <w14:rot w14:lat="0" w14:lon="0" w14:rev="0"/>
                </w14:lightRig>
              </w14:scene3d>
            </w:rPr>
            <w:delText>4.8.9.</w:delText>
          </w:r>
          <w:r>
            <w:rPr>
              <w:rStyle w:val="Hyperlink"/>
            </w:rPr>
            <w:delText xml:space="preserve"> Rules_Defn_Decl_009</w:delText>
          </w:r>
          <w:r>
            <w:rPr>
              <w:webHidden/>
            </w:rPr>
            <w:tab/>
            <w:delText>45</w:delText>
          </w:r>
        </w:del>
      </w:ins>
    </w:p>
    <w:p w:rsidR="00743B33" w:rsidRDefault="00D20E06">
      <w:pPr>
        <w:pStyle w:val="TOC3"/>
        <w:rPr>
          <w:ins w:id="4390" w:author="Author"/>
          <w:del w:id="4391" w:author="Author"/>
          <w:rFonts w:asciiTheme="minorHAnsi" w:eastAsiaTheme="minorEastAsia" w:hAnsiTheme="minorHAnsi" w:cstheme="minorBidi"/>
          <w:sz w:val="22"/>
          <w:szCs w:val="22"/>
          <w:lang w:val="en-US" w:eastAsia="en-US"/>
        </w:rPr>
      </w:pPr>
      <w:ins w:id="4392" w:author="Author">
        <w:del w:id="4393" w:author="Author">
          <w:r>
            <w:rPr>
              <w:rStyle w:val="Hyperlink"/>
              <w14:scene3d>
                <w14:camera w14:prst="orthographicFront"/>
                <w14:lightRig w14:rig="threePt" w14:dir="t">
                  <w14:rot w14:lat="0" w14:lon="0" w14:rev="0"/>
                </w14:lightRig>
              </w14:scene3d>
            </w:rPr>
            <w:delText>4.8.10.</w:delText>
          </w:r>
          <w:r>
            <w:rPr>
              <w:rStyle w:val="Hyperlink"/>
            </w:rPr>
            <w:delText xml:space="preserve"> Rules_Defn_Decl_010</w:delText>
          </w:r>
          <w:r>
            <w:rPr>
              <w:webHidden/>
            </w:rPr>
            <w:tab/>
            <w:delText>45</w:delText>
          </w:r>
        </w:del>
      </w:ins>
    </w:p>
    <w:p w:rsidR="00743B33" w:rsidRDefault="00D20E06">
      <w:pPr>
        <w:pStyle w:val="TOC3"/>
        <w:rPr>
          <w:ins w:id="4394" w:author="Author"/>
          <w:del w:id="4395" w:author="Author"/>
          <w:rFonts w:asciiTheme="minorHAnsi" w:eastAsiaTheme="minorEastAsia" w:hAnsiTheme="minorHAnsi" w:cstheme="minorBidi"/>
          <w:sz w:val="22"/>
          <w:szCs w:val="22"/>
          <w:lang w:val="en-US" w:eastAsia="en-US"/>
        </w:rPr>
      </w:pPr>
      <w:ins w:id="4396" w:author="Author">
        <w:del w:id="4397" w:author="Author">
          <w:r>
            <w:rPr>
              <w:rStyle w:val="Hyperlink"/>
              <w14:scene3d>
                <w14:camera w14:prst="orthographicFront"/>
                <w14:lightRig w14:rig="threePt" w14:dir="t">
                  <w14:rot w14:lat="0" w14:lon="0" w14:rev="0"/>
                </w14:lightRig>
              </w14:scene3d>
            </w:rPr>
            <w:delText>4.8.11.</w:delText>
          </w:r>
          <w:r>
            <w:rPr>
              <w:rStyle w:val="Hyperlink"/>
            </w:rPr>
            <w:delText xml:space="preserve"> Rules_Defn_Decl_011</w:delText>
          </w:r>
          <w:r>
            <w:rPr>
              <w:webHidden/>
            </w:rPr>
            <w:tab/>
            <w:delText>45</w:delText>
          </w:r>
        </w:del>
      </w:ins>
    </w:p>
    <w:p w:rsidR="00743B33" w:rsidRDefault="00D20E06">
      <w:pPr>
        <w:pStyle w:val="TOC3"/>
        <w:rPr>
          <w:ins w:id="4398" w:author="Author"/>
          <w:del w:id="4399" w:author="Author"/>
          <w:rFonts w:asciiTheme="minorHAnsi" w:eastAsiaTheme="minorEastAsia" w:hAnsiTheme="minorHAnsi" w:cstheme="minorBidi"/>
          <w:sz w:val="22"/>
          <w:szCs w:val="22"/>
          <w:lang w:val="en-US" w:eastAsia="en-US"/>
        </w:rPr>
      </w:pPr>
      <w:ins w:id="4400" w:author="Author">
        <w:del w:id="4401" w:author="Author">
          <w:r>
            <w:rPr>
              <w:rStyle w:val="Hyperlink"/>
              <w14:scene3d>
                <w14:camera w14:prst="orthographicFront"/>
                <w14:lightRig w14:rig="threePt" w14:dir="t">
                  <w14:rot w14:lat="0" w14:lon="0" w14:rev="0"/>
                </w14:lightRig>
              </w14:scene3d>
            </w:rPr>
            <w:delText>4.8.12.</w:delText>
          </w:r>
          <w:r>
            <w:rPr>
              <w:rStyle w:val="Hyperlink"/>
            </w:rPr>
            <w:delText xml:space="preserve"> Rules_Defn_Decl_01</w:delText>
          </w:r>
          <w:r>
            <w:rPr>
              <w:rStyle w:val="Hyperlink"/>
              <w:lang w:eastAsia="ja-JP"/>
            </w:rPr>
            <w:delText>2</w:delText>
          </w:r>
          <w:r>
            <w:rPr>
              <w:rStyle w:val="Hyperlink"/>
            </w:rPr>
            <w:delText xml:space="preserve"> ([1] Clause 5.4.7 - table 1 – 1d)</w:delText>
          </w:r>
          <w:r>
            <w:rPr>
              <w:webHidden/>
            </w:rPr>
            <w:tab/>
            <w:delText>45</w:delText>
          </w:r>
        </w:del>
      </w:ins>
    </w:p>
    <w:p w:rsidR="00743B33" w:rsidRDefault="00D20E06">
      <w:pPr>
        <w:pStyle w:val="TOC3"/>
        <w:rPr>
          <w:ins w:id="4402" w:author="Author"/>
          <w:del w:id="4403" w:author="Author"/>
          <w:rFonts w:asciiTheme="minorHAnsi" w:eastAsiaTheme="minorEastAsia" w:hAnsiTheme="minorHAnsi" w:cstheme="minorBidi"/>
          <w:sz w:val="22"/>
          <w:szCs w:val="22"/>
          <w:lang w:val="en-US" w:eastAsia="en-US"/>
        </w:rPr>
      </w:pPr>
      <w:ins w:id="4404" w:author="Author">
        <w:del w:id="4405" w:author="Author">
          <w:r>
            <w:rPr>
              <w:rStyle w:val="Hyperlink"/>
              <w14:scene3d>
                <w14:camera w14:prst="orthographicFront"/>
                <w14:lightRig w14:rig="threePt" w14:dir="t">
                  <w14:rot w14:lat="0" w14:lon="0" w14:rev="0"/>
                </w14:lightRig>
              </w14:scene3d>
            </w:rPr>
            <w:delText>4.8.13.</w:delText>
          </w:r>
          <w:r>
            <w:rPr>
              <w:rStyle w:val="Hyperlink"/>
            </w:rPr>
            <w:delText xml:space="preserve"> Rules_Defn_Decl_01</w:delText>
          </w:r>
          <w:r>
            <w:rPr>
              <w:rStyle w:val="Hyperlink"/>
              <w:lang w:eastAsia="ja-JP"/>
            </w:rPr>
            <w:delText>3</w:delText>
          </w:r>
          <w:r>
            <w:rPr>
              <w:rStyle w:val="Hyperlink"/>
            </w:rPr>
            <w:delText xml:space="preserve"> ([1] Clause 5.4.7 - table 1 – 1d)</w:delText>
          </w:r>
          <w:r>
            <w:rPr>
              <w:webHidden/>
            </w:rPr>
            <w:tab/>
            <w:delText>46</w:delText>
          </w:r>
        </w:del>
      </w:ins>
    </w:p>
    <w:p w:rsidR="00743B33" w:rsidRDefault="00D20E06">
      <w:pPr>
        <w:pStyle w:val="TOC3"/>
        <w:rPr>
          <w:ins w:id="4406" w:author="Author"/>
          <w:del w:id="4407" w:author="Author"/>
          <w:rFonts w:asciiTheme="minorHAnsi" w:eastAsiaTheme="minorEastAsia" w:hAnsiTheme="minorHAnsi" w:cstheme="minorBidi"/>
          <w:sz w:val="22"/>
          <w:szCs w:val="22"/>
          <w:lang w:val="en-US" w:eastAsia="en-US"/>
        </w:rPr>
      </w:pPr>
      <w:ins w:id="4408" w:author="Author">
        <w:del w:id="4409" w:author="Author">
          <w:r>
            <w:rPr>
              <w:rStyle w:val="Hyperlink"/>
              <w14:scene3d>
                <w14:camera w14:prst="orthographicFront"/>
                <w14:lightRig w14:rig="threePt" w14:dir="t">
                  <w14:rot w14:lat="0" w14:lon="0" w14:rev="0"/>
                </w14:lightRig>
              </w14:scene3d>
            </w:rPr>
            <w:delText>4.8.14.</w:delText>
          </w:r>
          <w:r>
            <w:rPr>
              <w:rStyle w:val="Hyperlink"/>
            </w:rPr>
            <w:delText xml:space="preserve"> Ru</w:delText>
          </w:r>
          <w:r>
            <w:rPr>
              <w:rStyle w:val="Hyperlink"/>
            </w:rPr>
            <w:delText>les_Defn_Decl_01</w:delText>
          </w:r>
          <w:r>
            <w:rPr>
              <w:rStyle w:val="Hyperlink"/>
              <w:lang w:eastAsia="ja-JP"/>
            </w:rPr>
            <w:delText>4</w:delText>
          </w:r>
          <w:r>
            <w:rPr>
              <w:webHidden/>
            </w:rPr>
            <w:tab/>
            <w:delText>46</w:delText>
          </w:r>
        </w:del>
      </w:ins>
    </w:p>
    <w:p w:rsidR="00743B33" w:rsidRDefault="00D20E06">
      <w:pPr>
        <w:pStyle w:val="TOC3"/>
        <w:rPr>
          <w:ins w:id="4410" w:author="Author"/>
          <w:del w:id="4411" w:author="Author"/>
          <w:rFonts w:asciiTheme="minorHAnsi" w:eastAsiaTheme="minorEastAsia" w:hAnsiTheme="minorHAnsi" w:cstheme="minorBidi"/>
          <w:sz w:val="22"/>
          <w:szCs w:val="22"/>
          <w:lang w:val="en-US" w:eastAsia="en-US"/>
        </w:rPr>
      </w:pPr>
      <w:ins w:id="4412" w:author="Author">
        <w:del w:id="4413" w:author="Author">
          <w:r>
            <w:rPr>
              <w:rStyle w:val="Hyperlink"/>
              <w14:scene3d>
                <w14:camera w14:prst="orthographicFront"/>
                <w14:lightRig w14:rig="threePt" w14:dir="t">
                  <w14:rot w14:lat="0" w14:lon="0" w14:rev="0"/>
                </w14:lightRig>
              </w14:scene3d>
            </w:rPr>
            <w:delText>4.8.15.</w:delText>
          </w:r>
          <w:r>
            <w:rPr>
              <w:rStyle w:val="Hyperlink"/>
            </w:rPr>
            <w:delText xml:space="preserve"> Rules_Defn_Decl_01</w:delText>
          </w:r>
          <w:r>
            <w:rPr>
              <w:rStyle w:val="Hyperlink"/>
              <w:lang w:eastAsia="ja-JP"/>
            </w:rPr>
            <w:delText>5</w:delText>
          </w:r>
          <w:r>
            <w:rPr>
              <w:rStyle w:val="Hyperlink"/>
            </w:rPr>
            <w:delText xml:space="preserve"> ([1] Clause 5.4.7 - table 1 - 1a)</w:delText>
          </w:r>
          <w:r>
            <w:rPr>
              <w:webHidden/>
            </w:rPr>
            <w:tab/>
            <w:delText>46</w:delText>
          </w:r>
        </w:del>
      </w:ins>
    </w:p>
    <w:p w:rsidR="00743B33" w:rsidRDefault="00D20E06">
      <w:pPr>
        <w:pStyle w:val="TOC3"/>
        <w:rPr>
          <w:ins w:id="4414" w:author="Author"/>
          <w:del w:id="4415" w:author="Author"/>
          <w:rFonts w:asciiTheme="minorHAnsi" w:eastAsiaTheme="minorEastAsia" w:hAnsiTheme="minorHAnsi" w:cstheme="minorBidi"/>
          <w:sz w:val="22"/>
          <w:szCs w:val="22"/>
          <w:lang w:val="en-US" w:eastAsia="en-US"/>
        </w:rPr>
      </w:pPr>
      <w:ins w:id="4416" w:author="Author">
        <w:del w:id="4417" w:author="Author">
          <w:r>
            <w:rPr>
              <w:rStyle w:val="Hyperlink"/>
              <w14:scene3d>
                <w14:camera w14:prst="orthographicFront"/>
                <w14:lightRig w14:rig="threePt" w14:dir="t">
                  <w14:rot w14:lat="0" w14:lon="0" w14:rev="0"/>
                </w14:lightRig>
              </w14:scene3d>
            </w:rPr>
            <w:delText>4.8.16.</w:delText>
          </w:r>
          <w:r>
            <w:rPr>
              <w:rStyle w:val="Hyperlink"/>
            </w:rPr>
            <w:delText xml:space="preserve"> Rules_Defn_Decl_01</w:delText>
          </w:r>
          <w:r>
            <w:rPr>
              <w:rStyle w:val="Hyperlink"/>
              <w:lang w:eastAsia="ja-JP"/>
            </w:rPr>
            <w:delText>6</w:delText>
          </w:r>
          <w:r>
            <w:rPr>
              <w:rStyle w:val="Hyperlink"/>
            </w:rPr>
            <w:delText>([1] Clause 5.4.7 - table 1 - 1a)</w:delText>
          </w:r>
          <w:r>
            <w:rPr>
              <w:webHidden/>
            </w:rPr>
            <w:tab/>
            <w:delText>46</w:delText>
          </w:r>
        </w:del>
      </w:ins>
    </w:p>
    <w:p w:rsidR="00743B33" w:rsidRDefault="00D20E06">
      <w:pPr>
        <w:pStyle w:val="TOC3"/>
        <w:rPr>
          <w:ins w:id="4418" w:author="Author"/>
          <w:del w:id="4419" w:author="Author"/>
          <w:rFonts w:asciiTheme="minorHAnsi" w:eastAsiaTheme="minorEastAsia" w:hAnsiTheme="minorHAnsi" w:cstheme="minorBidi"/>
          <w:sz w:val="22"/>
          <w:szCs w:val="22"/>
          <w:lang w:val="en-US" w:eastAsia="en-US"/>
        </w:rPr>
      </w:pPr>
      <w:ins w:id="4420" w:author="Author">
        <w:del w:id="4421" w:author="Author">
          <w:r>
            <w:rPr>
              <w:rStyle w:val="Hyperlink"/>
              <w14:scene3d>
                <w14:camera w14:prst="orthographicFront"/>
                <w14:lightRig w14:rig="threePt" w14:dir="t">
                  <w14:rot w14:lat="0" w14:lon="0" w14:rev="0"/>
                </w14:lightRig>
              </w14:scene3d>
            </w:rPr>
            <w:delText>4.8.17.</w:delText>
          </w:r>
          <w:r>
            <w:rPr>
              <w:rStyle w:val="Hyperlink"/>
            </w:rPr>
            <w:delText xml:space="preserve"> Rules_Defn_Decl_01</w:delText>
          </w:r>
          <w:r>
            <w:rPr>
              <w:rStyle w:val="Hyperlink"/>
              <w:lang w:eastAsia="ja-JP"/>
            </w:rPr>
            <w:delText>7</w:delText>
          </w:r>
          <w:r>
            <w:rPr>
              <w:rStyle w:val="Hyperlink"/>
            </w:rPr>
            <w:delText xml:space="preserve"> ([1] Clause 5.4.7 - table 1 - 1a)</w:delText>
          </w:r>
          <w:r>
            <w:rPr>
              <w:webHidden/>
            </w:rPr>
            <w:tab/>
            <w:delText>47</w:delText>
          </w:r>
        </w:del>
      </w:ins>
    </w:p>
    <w:p w:rsidR="00743B33" w:rsidRDefault="00D20E06">
      <w:pPr>
        <w:pStyle w:val="TOC3"/>
        <w:rPr>
          <w:ins w:id="4422" w:author="Author"/>
          <w:del w:id="4423" w:author="Author"/>
          <w:rFonts w:asciiTheme="minorHAnsi" w:eastAsiaTheme="minorEastAsia" w:hAnsiTheme="minorHAnsi" w:cstheme="minorBidi"/>
          <w:sz w:val="22"/>
          <w:szCs w:val="22"/>
          <w:lang w:val="en-US" w:eastAsia="en-US"/>
        </w:rPr>
      </w:pPr>
      <w:ins w:id="4424" w:author="Author">
        <w:del w:id="4425" w:author="Author">
          <w:r>
            <w:rPr>
              <w:rStyle w:val="Hyperlink"/>
              <w14:scene3d>
                <w14:camera w14:prst="orthographicFront"/>
                <w14:lightRig w14:rig="threePt" w14:dir="t">
                  <w14:rot w14:lat="0" w14:lon="0" w14:rev="0"/>
                </w14:lightRig>
              </w14:scene3d>
            </w:rPr>
            <w:delText>4.8.18.</w:delText>
          </w:r>
          <w:r>
            <w:rPr>
              <w:rStyle w:val="Hyperlink"/>
            </w:rPr>
            <w:delText xml:space="preserve"> Rules_Defn_Decl_01</w:delText>
          </w:r>
          <w:r>
            <w:rPr>
              <w:rStyle w:val="Hyperlink"/>
              <w:lang w:eastAsia="ja-JP"/>
            </w:rPr>
            <w:delText>8</w:delText>
          </w:r>
          <w:r>
            <w:rPr>
              <w:rStyle w:val="Hyperlink"/>
            </w:rPr>
            <w:delText xml:space="preserve"> ([1] Clause 5</w:delText>
          </w:r>
          <w:r>
            <w:rPr>
              <w:rStyle w:val="Hyperlink"/>
            </w:rPr>
            <w:delText>.4.7 - table 1 - 1c)</w:delText>
          </w:r>
          <w:r>
            <w:rPr>
              <w:webHidden/>
            </w:rPr>
            <w:tab/>
            <w:delText>47</w:delText>
          </w:r>
        </w:del>
      </w:ins>
    </w:p>
    <w:p w:rsidR="00743B33" w:rsidRDefault="00D20E06">
      <w:pPr>
        <w:pStyle w:val="TOC3"/>
        <w:rPr>
          <w:ins w:id="4426" w:author="Author"/>
          <w:del w:id="4427" w:author="Author"/>
          <w:rFonts w:asciiTheme="minorHAnsi" w:eastAsiaTheme="minorEastAsia" w:hAnsiTheme="minorHAnsi" w:cstheme="minorBidi"/>
          <w:sz w:val="22"/>
          <w:szCs w:val="22"/>
          <w:lang w:val="en-US" w:eastAsia="en-US"/>
        </w:rPr>
      </w:pPr>
      <w:ins w:id="4428" w:author="Author">
        <w:del w:id="4429" w:author="Author">
          <w:r>
            <w:rPr>
              <w:rStyle w:val="Hyperlink"/>
              <w14:scene3d>
                <w14:camera w14:prst="orthographicFront"/>
                <w14:lightRig w14:rig="threePt" w14:dir="t">
                  <w14:rot w14:lat="0" w14:lon="0" w14:rev="0"/>
                </w14:lightRig>
              </w14:scene3d>
            </w:rPr>
            <w:delText>4.8.19.</w:delText>
          </w:r>
          <w:r>
            <w:rPr>
              <w:rStyle w:val="Hyperlink"/>
            </w:rPr>
            <w:delText xml:space="preserve"> Rules_Defn_Decl_01</w:delText>
          </w:r>
          <w:r>
            <w:rPr>
              <w:rStyle w:val="Hyperlink"/>
              <w:lang w:eastAsia="ja-JP"/>
            </w:rPr>
            <w:delText>9</w:delText>
          </w:r>
          <w:r>
            <w:rPr>
              <w:rStyle w:val="Hyperlink"/>
            </w:rPr>
            <w:delText xml:space="preserve"> ([1] Clause 5.4.7 - table 1 - 1c)</w:delText>
          </w:r>
          <w:r>
            <w:rPr>
              <w:webHidden/>
            </w:rPr>
            <w:tab/>
            <w:delText>47</w:delText>
          </w:r>
        </w:del>
      </w:ins>
    </w:p>
    <w:p w:rsidR="00743B33" w:rsidRDefault="00D20E06">
      <w:pPr>
        <w:pStyle w:val="TOC3"/>
        <w:rPr>
          <w:ins w:id="4430" w:author="Author"/>
          <w:del w:id="4431" w:author="Author"/>
          <w:rFonts w:asciiTheme="minorHAnsi" w:eastAsiaTheme="minorEastAsia" w:hAnsiTheme="minorHAnsi" w:cstheme="minorBidi"/>
          <w:sz w:val="22"/>
          <w:szCs w:val="22"/>
          <w:lang w:val="en-US" w:eastAsia="en-US"/>
        </w:rPr>
      </w:pPr>
      <w:ins w:id="4432" w:author="Author">
        <w:del w:id="4433" w:author="Author">
          <w:r>
            <w:rPr>
              <w:rStyle w:val="Hyperlink"/>
              <w14:scene3d>
                <w14:camera w14:prst="orthographicFront"/>
                <w14:lightRig w14:rig="threePt" w14:dir="t">
                  <w14:rot w14:lat="0" w14:lon="0" w14:rev="0"/>
                </w14:lightRig>
              </w14:scene3d>
            </w:rPr>
            <w:delText>4.8.20.</w:delText>
          </w:r>
          <w:r>
            <w:rPr>
              <w:rStyle w:val="Hyperlink"/>
            </w:rPr>
            <w:delText xml:space="preserve"> Rules_Defn_Decl_020 ([1] Clause 8.4.4 - table 8 - 1d)</w:delText>
          </w:r>
          <w:r>
            <w:rPr>
              <w:webHidden/>
            </w:rPr>
            <w:tab/>
            <w:delText>47</w:delText>
          </w:r>
        </w:del>
      </w:ins>
    </w:p>
    <w:p w:rsidR="00743B33" w:rsidRDefault="00D20E06">
      <w:pPr>
        <w:pStyle w:val="TOC3"/>
        <w:rPr>
          <w:ins w:id="4434" w:author="Author"/>
          <w:del w:id="4435" w:author="Author"/>
          <w:rFonts w:asciiTheme="minorHAnsi" w:eastAsiaTheme="minorEastAsia" w:hAnsiTheme="minorHAnsi" w:cstheme="minorBidi"/>
          <w:sz w:val="22"/>
          <w:szCs w:val="22"/>
          <w:lang w:val="en-US" w:eastAsia="en-US"/>
        </w:rPr>
      </w:pPr>
      <w:ins w:id="4436" w:author="Author">
        <w:del w:id="4437" w:author="Author">
          <w:r>
            <w:rPr>
              <w:rStyle w:val="Hyperlink"/>
              <w14:scene3d>
                <w14:camera w14:prst="orthographicFront"/>
                <w14:lightRig w14:rig="threePt" w14:dir="t">
                  <w14:rot w14:lat="0" w14:lon="0" w14:rev="0"/>
                </w14:lightRig>
              </w14:scene3d>
            </w:rPr>
            <w:delText>4.8.21.</w:delText>
          </w:r>
          <w:r>
            <w:rPr>
              <w:rStyle w:val="Hyperlink"/>
            </w:rPr>
            <w:delText xml:space="preserve"> Rules_Defn_Decl_021</w:delText>
          </w:r>
          <w:r>
            <w:rPr>
              <w:webHidden/>
            </w:rPr>
            <w:tab/>
            <w:delText>48</w:delText>
          </w:r>
        </w:del>
      </w:ins>
    </w:p>
    <w:p w:rsidR="00743B33" w:rsidRDefault="00D20E06">
      <w:pPr>
        <w:pStyle w:val="TOC3"/>
        <w:rPr>
          <w:ins w:id="4438" w:author="Author"/>
          <w:del w:id="4439" w:author="Author"/>
          <w:rFonts w:asciiTheme="minorHAnsi" w:eastAsiaTheme="minorEastAsia" w:hAnsiTheme="minorHAnsi" w:cstheme="minorBidi"/>
          <w:sz w:val="22"/>
          <w:szCs w:val="22"/>
          <w:lang w:val="en-US" w:eastAsia="en-US"/>
        </w:rPr>
      </w:pPr>
      <w:ins w:id="4440" w:author="Author">
        <w:del w:id="4441" w:author="Author">
          <w:r>
            <w:rPr>
              <w:rStyle w:val="Hyperlink"/>
              <w14:scene3d>
                <w14:camera w14:prst="orthographicFront"/>
                <w14:lightRig w14:rig="threePt" w14:dir="t">
                  <w14:rot w14:lat="0" w14:lon="0" w14:rev="0"/>
                </w14:lightRig>
              </w14:scene3d>
            </w:rPr>
            <w:delText>4.8.22.</w:delText>
          </w:r>
          <w:r>
            <w:rPr>
              <w:rStyle w:val="Hyperlink"/>
            </w:rPr>
            <w:delText xml:space="preserve"> Rules_Defn_Decl_022</w:delText>
          </w:r>
          <w:r>
            <w:rPr>
              <w:webHidden/>
            </w:rPr>
            <w:tab/>
            <w:delText>48</w:delText>
          </w:r>
        </w:del>
      </w:ins>
    </w:p>
    <w:p w:rsidR="00743B33" w:rsidRDefault="00D20E06">
      <w:pPr>
        <w:pStyle w:val="TOC3"/>
        <w:rPr>
          <w:ins w:id="4442" w:author="Author"/>
          <w:del w:id="4443" w:author="Author"/>
          <w:rFonts w:asciiTheme="minorHAnsi" w:eastAsiaTheme="minorEastAsia" w:hAnsiTheme="minorHAnsi" w:cstheme="minorBidi"/>
          <w:sz w:val="22"/>
          <w:szCs w:val="22"/>
          <w:lang w:val="en-US" w:eastAsia="en-US"/>
        </w:rPr>
      </w:pPr>
      <w:ins w:id="4444" w:author="Author">
        <w:del w:id="4445" w:author="Author">
          <w:r>
            <w:rPr>
              <w:rStyle w:val="Hyperlink"/>
              <w14:scene3d>
                <w14:camera w14:prst="orthographicFront"/>
                <w14:lightRig w14:rig="threePt" w14:dir="t">
                  <w14:rot w14:lat="0" w14:lon="0" w14:rev="0"/>
                </w14:lightRig>
              </w14:scene3d>
            </w:rPr>
            <w:delText>4.8.23.</w:delText>
          </w:r>
          <w:r>
            <w:rPr>
              <w:rStyle w:val="Hyperlink"/>
            </w:rPr>
            <w:delText xml:space="preserve"> Rules_Defn_Decl_023</w:delText>
          </w:r>
          <w:r>
            <w:rPr>
              <w:webHidden/>
            </w:rPr>
            <w:tab/>
            <w:delText>49</w:delText>
          </w:r>
        </w:del>
      </w:ins>
    </w:p>
    <w:p w:rsidR="00743B33" w:rsidRDefault="00D20E06">
      <w:pPr>
        <w:pStyle w:val="TOC3"/>
        <w:rPr>
          <w:ins w:id="4446" w:author="Author"/>
          <w:del w:id="4447" w:author="Author"/>
          <w:rFonts w:asciiTheme="minorHAnsi" w:eastAsiaTheme="minorEastAsia" w:hAnsiTheme="minorHAnsi" w:cstheme="minorBidi"/>
          <w:sz w:val="22"/>
          <w:szCs w:val="22"/>
          <w:lang w:val="en-US" w:eastAsia="en-US"/>
        </w:rPr>
      </w:pPr>
      <w:ins w:id="4448" w:author="Author">
        <w:del w:id="4449" w:author="Author">
          <w:r>
            <w:rPr>
              <w:rStyle w:val="Hyperlink"/>
              <w14:scene3d>
                <w14:camera w14:prst="orthographicFront"/>
                <w14:lightRig w14:rig="threePt" w14:dir="t">
                  <w14:rot w14:lat="0" w14:lon="0" w14:rev="0"/>
                </w14:lightRig>
              </w14:scene3d>
            </w:rPr>
            <w:delText>4.8.24.</w:delText>
          </w:r>
          <w:r>
            <w:rPr>
              <w:rStyle w:val="Hyperlink"/>
            </w:rPr>
            <w:delText xml:space="preserve"> Rules_Defn_Decl_02</w:delText>
          </w:r>
          <w:r>
            <w:rPr>
              <w:rStyle w:val="Hyperlink"/>
              <w:lang w:eastAsia="ja-JP"/>
            </w:rPr>
            <w:delText>4</w:delText>
          </w:r>
          <w:r>
            <w:rPr>
              <w:webHidden/>
            </w:rPr>
            <w:tab/>
            <w:delText>49</w:delText>
          </w:r>
        </w:del>
      </w:ins>
    </w:p>
    <w:p w:rsidR="00743B33" w:rsidRDefault="00D20E06">
      <w:pPr>
        <w:pStyle w:val="TOC3"/>
        <w:rPr>
          <w:ins w:id="4450" w:author="Author"/>
          <w:del w:id="4451" w:author="Author"/>
          <w:rFonts w:asciiTheme="minorHAnsi" w:eastAsiaTheme="minorEastAsia" w:hAnsiTheme="minorHAnsi" w:cstheme="minorBidi"/>
          <w:sz w:val="22"/>
          <w:szCs w:val="22"/>
          <w:lang w:val="en-US" w:eastAsia="en-US"/>
        </w:rPr>
      </w:pPr>
      <w:ins w:id="4452" w:author="Author">
        <w:del w:id="4453" w:author="Author">
          <w:r>
            <w:rPr>
              <w:rStyle w:val="Hyperlink"/>
              <w14:scene3d>
                <w14:camera w14:prst="orthographicFront"/>
                <w14:lightRig w14:rig="threePt" w14:dir="t">
                  <w14:rot w14:lat="0" w14:lon="0" w14:rev="0"/>
                </w14:lightRig>
              </w14:scene3d>
            </w:rPr>
            <w:delText>4.8.25.</w:delText>
          </w:r>
          <w:r>
            <w:rPr>
              <w:rStyle w:val="Hyperlink"/>
            </w:rPr>
            <w:delText xml:space="preserve"> Rules_Defn_Decl_02</w:delText>
          </w:r>
          <w:r>
            <w:rPr>
              <w:rStyle w:val="Hyperlink"/>
              <w:lang w:eastAsia="ja-JP"/>
            </w:rPr>
            <w:delText>5</w:delText>
          </w:r>
          <w:r>
            <w:rPr>
              <w:webHidden/>
            </w:rPr>
            <w:tab/>
            <w:delText>50</w:delText>
          </w:r>
        </w:del>
      </w:ins>
    </w:p>
    <w:p w:rsidR="00743B33" w:rsidRDefault="00D20E06">
      <w:pPr>
        <w:pStyle w:val="TOC3"/>
        <w:rPr>
          <w:ins w:id="4454" w:author="Author"/>
          <w:del w:id="4455" w:author="Author"/>
          <w:rFonts w:asciiTheme="minorHAnsi" w:eastAsiaTheme="minorEastAsia" w:hAnsiTheme="minorHAnsi" w:cstheme="minorBidi"/>
          <w:sz w:val="22"/>
          <w:szCs w:val="22"/>
          <w:lang w:val="en-US" w:eastAsia="en-US"/>
        </w:rPr>
      </w:pPr>
      <w:ins w:id="4456" w:author="Author">
        <w:del w:id="4457" w:author="Author">
          <w:r>
            <w:rPr>
              <w:rStyle w:val="Hyperlink"/>
              <w14:scene3d>
                <w14:camera w14:prst="orthographicFront"/>
                <w14:lightRig w14:rig="threePt" w14:dir="t">
                  <w14:rot w14:lat="0" w14:lon="0" w14:rev="0"/>
                </w14:lightRig>
              </w14:scene3d>
            </w:rPr>
            <w:delText>4.8.26.</w:delText>
          </w:r>
          <w:r>
            <w:rPr>
              <w:rStyle w:val="Hyperlink"/>
            </w:rPr>
            <w:delText xml:space="preserve"> Rules_Defn_Decl_02</w:delText>
          </w:r>
          <w:r>
            <w:rPr>
              <w:rStyle w:val="Hyperlink"/>
              <w:lang w:eastAsia="ja-JP"/>
            </w:rPr>
            <w:delText>6</w:delText>
          </w:r>
          <w:r>
            <w:rPr>
              <w:webHidden/>
            </w:rPr>
            <w:tab/>
            <w:delText>50</w:delText>
          </w:r>
        </w:del>
      </w:ins>
    </w:p>
    <w:p w:rsidR="00743B33" w:rsidRDefault="00D20E06">
      <w:pPr>
        <w:pStyle w:val="TOC3"/>
        <w:rPr>
          <w:ins w:id="4458" w:author="Author"/>
          <w:del w:id="4459" w:author="Author"/>
          <w:rFonts w:asciiTheme="minorHAnsi" w:eastAsiaTheme="minorEastAsia" w:hAnsiTheme="minorHAnsi" w:cstheme="minorBidi"/>
          <w:sz w:val="22"/>
          <w:szCs w:val="22"/>
          <w:lang w:val="en-US" w:eastAsia="en-US"/>
        </w:rPr>
      </w:pPr>
      <w:ins w:id="4460" w:author="Author">
        <w:del w:id="4461" w:author="Author">
          <w:r>
            <w:rPr>
              <w:rStyle w:val="Hyperlink"/>
              <w14:scene3d>
                <w14:camera w14:prst="orthographicFront"/>
                <w14:lightRig w14:rig="threePt" w14:dir="t">
                  <w14:rot w14:lat="0" w14:lon="0" w14:rev="0"/>
                </w14:lightRig>
              </w14:scene3d>
            </w:rPr>
            <w:delText>4.8.27.</w:delText>
          </w:r>
          <w:r>
            <w:rPr>
              <w:rStyle w:val="Hyperlink"/>
            </w:rPr>
            <w:delText xml:space="preserve"> Rules_Defn_Decl_027</w:delText>
          </w:r>
          <w:r>
            <w:rPr>
              <w:webHidden/>
            </w:rPr>
            <w:tab/>
            <w:delText>50</w:delText>
          </w:r>
        </w:del>
      </w:ins>
    </w:p>
    <w:p w:rsidR="00743B33" w:rsidRDefault="00D20E06">
      <w:pPr>
        <w:pStyle w:val="TOC3"/>
        <w:rPr>
          <w:ins w:id="4462" w:author="Author"/>
          <w:del w:id="4463" w:author="Author"/>
          <w:rFonts w:asciiTheme="minorHAnsi" w:eastAsiaTheme="minorEastAsia" w:hAnsiTheme="minorHAnsi" w:cstheme="minorBidi"/>
          <w:sz w:val="22"/>
          <w:szCs w:val="22"/>
          <w:lang w:val="en-US" w:eastAsia="en-US"/>
        </w:rPr>
      </w:pPr>
      <w:ins w:id="4464" w:author="Author">
        <w:del w:id="4465" w:author="Author">
          <w:r>
            <w:rPr>
              <w:rStyle w:val="Hyperlink"/>
              <w14:scene3d>
                <w14:camera w14:prst="orthographicFront"/>
                <w14:lightRig w14:rig="threePt" w14:dir="t">
                  <w14:rot w14:lat="0" w14:lon="0" w14:rev="0"/>
                </w14:lightRig>
              </w14:scene3d>
            </w:rPr>
            <w:delText>4.8.28.</w:delText>
          </w:r>
          <w:r>
            <w:rPr>
              <w:rStyle w:val="Hyperlink"/>
            </w:rPr>
            <w:delText xml:space="preserve"> Rules_Defn_Decl_027</w:delText>
          </w:r>
          <w:r>
            <w:rPr>
              <w:webHidden/>
            </w:rPr>
            <w:tab/>
            <w:delText>51</w:delText>
          </w:r>
        </w:del>
      </w:ins>
    </w:p>
    <w:p w:rsidR="00743B33" w:rsidRDefault="00D20E06">
      <w:pPr>
        <w:pStyle w:val="TOC2"/>
        <w:rPr>
          <w:ins w:id="4466" w:author="Author"/>
          <w:del w:id="4467" w:author="Author"/>
          <w:rFonts w:asciiTheme="minorHAnsi" w:eastAsiaTheme="minorEastAsia" w:hAnsiTheme="minorHAnsi" w:cstheme="minorBidi"/>
          <w:b w:val="0"/>
          <w:iCs w:val="0"/>
          <w:noProof/>
          <w:sz w:val="22"/>
          <w:szCs w:val="22"/>
          <w:lang w:val="en-US" w:eastAsia="en-US"/>
        </w:rPr>
      </w:pPr>
      <w:ins w:id="4468" w:author="Author">
        <w:del w:id="4469" w:author="Author">
          <w:r>
            <w:rPr>
              <w:rStyle w:val="Hyperlink"/>
              <w:b w:val="0"/>
              <w:iCs w:val="0"/>
              <w:noProof/>
            </w:rPr>
            <w:delText>4.9. Initialization</w:delText>
          </w:r>
          <w:r>
            <w:rPr>
              <w:noProof/>
              <w:webHidden/>
            </w:rPr>
            <w:tab/>
            <w:delText>51</w:delText>
          </w:r>
        </w:del>
      </w:ins>
    </w:p>
    <w:p w:rsidR="00743B33" w:rsidRDefault="00D20E06">
      <w:pPr>
        <w:pStyle w:val="TOC3"/>
        <w:rPr>
          <w:ins w:id="4470" w:author="Author"/>
          <w:del w:id="4471" w:author="Author"/>
          <w:rFonts w:asciiTheme="minorHAnsi" w:eastAsiaTheme="minorEastAsia" w:hAnsiTheme="minorHAnsi" w:cstheme="minorBidi"/>
          <w:sz w:val="22"/>
          <w:szCs w:val="22"/>
          <w:lang w:val="en-US" w:eastAsia="en-US"/>
        </w:rPr>
      </w:pPr>
      <w:ins w:id="4472" w:author="Author">
        <w:del w:id="4473" w:author="Author">
          <w:r>
            <w:rPr>
              <w:rStyle w:val="Hyperlink"/>
              <w14:scene3d>
                <w14:camera w14:prst="orthographicFront"/>
                <w14:lightRig w14:rig="threePt" w14:dir="t">
                  <w14:rot w14:lat="0" w14:lon="0" w14:rev="0"/>
                </w14:lightRig>
              </w14:scene3d>
            </w:rPr>
            <w:delText>4.9.1.</w:delText>
          </w:r>
          <w:r>
            <w:rPr>
              <w:rStyle w:val="Hyperlink"/>
            </w:rPr>
            <w:delText xml:space="preserve"> Rules_Init_001 ([1] Clause 8.4.4 - table 8 - 1c)</w:delText>
          </w:r>
          <w:r>
            <w:rPr>
              <w:webHidden/>
            </w:rPr>
            <w:tab/>
            <w:delText>51</w:delText>
          </w:r>
        </w:del>
      </w:ins>
    </w:p>
    <w:p w:rsidR="00743B33" w:rsidRDefault="00D20E06">
      <w:pPr>
        <w:pStyle w:val="TOC3"/>
        <w:rPr>
          <w:ins w:id="4474" w:author="Author"/>
          <w:del w:id="4475" w:author="Author"/>
          <w:rFonts w:asciiTheme="minorHAnsi" w:eastAsiaTheme="minorEastAsia" w:hAnsiTheme="minorHAnsi" w:cstheme="minorBidi"/>
          <w:sz w:val="22"/>
          <w:szCs w:val="22"/>
          <w:lang w:val="en-US" w:eastAsia="en-US"/>
        </w:rPr>
      </w:pPr>
      <w:ins w:id="4476" w:author="Author">
        <w:del w:id="4477" w:author="Author">
          <w:r>
            <w:rPr>
              <w:rStyle w:val="Hyperlink"/>
              <w14:scene3d>
                <w14:camera w14:prst="orthographicFront"/>
                <w14:lightRig w14:rig="threePt" w14:dir="t">
                  <w14:rot w14:lat="0" w14:lon="0" w14:rev="0"/>
                </w14:lightRig>
              </w14:scene3d>
            </w:rPr>
            <w:delText>4.9.2.</w:delText>
          </w:r>
          <w:r>
            <w:rPr>
              <w:rStyle w:val="Hyperlink"/>
            </w:rPr>
            <w:delText xml:space="preserve"> Rules_Init_002</w:delText>
          </w:r>
          <w:r>
            <w:rPr>
              <w:webHidden/>
            </w:rPr>
            <w:tab/>
            <w:delText>51</w:delText>
          </w:r>
        </w:del>
      </w:ins>
    </w:p>
    <w:p w:rsidR="00743B33" w:rsidRDefault="00D20E06">
      <w:pPr>
        <w:pStyle w:val="TOC2"/>
        <w:rPr>
          <w:ins w:id="4478" w:author="Author"/>
          <w:del w:id="4479" w:author="Author"/>
          <w:rFonts w:asciiTheme="minorHAnsi" w:eastAsiaTheme="minorEastAsia" w:hAnsiTheme="minorHAnsi" w:cstheme="minorBidi"/>
          <w:b w:val="0"/>
          <w:iCs w:val="0"/>
          <w:noProof/>
          <w:sz w:val="22"/>
          <w:szCs w:val="22"/>
          <w:lang w:val="en-US" w:eastAsia="en-US"/>
        </w:rPr>
      </w:pPr>
      <w:ins w:id="4480" w:author="Author">
        <w:del w:id="4481" w:author="Author">
          <w:r>
            <w:rPr>
              <w:rStyle w:val="Hyperlink"/>
              <w:b w:val="0"/>
              <w:iCs w:val="0"/>
              <w:noProof/>
            </w:rPr>
            <w:delText>4.10. Control Statement Expressions</w:delText>
          </w:r>
          <w:r>
            <w:rPr>
              <w:noProof/>
              <w:webHidden/>
            </w:rPr>
            <w:tab/>
            <w:delText>51</w:delText>
          </w:r>
        </w:del>
      </w:ins>
    </w:p>
    <w:p w:rsidR="00743B33" w:rsidRDefault="00D20E06">
      <w:pPr>
        <w:pStyle w:val="TOC3"/>
        <w:rPr>
          <w:ins w:id="4482" w:author="Author"/>
          <w:del w:id="4483" w:author="Author"/>
          <w:rFonts w:asciiTheme="minorHAnsi" w:eastAsiaTheme="minorEastAsia" w:hAnsiTheme="minorHAnsi" w:cstheme="minorBidi"/>
          <w:sz w:val="22"/>
          <w:szCs w:val="22"/>
          <w:lang w:val="en-US" w:eastAsia="en-US"/>
        </w:rPr>
      </w:pPr>
      <w:ins w:id="4484" w:author="Author">
        <w:del w:id="4485" w:author="Author">
          <w:r>
            <w:rPr>
              <w:rStyle w:val="Hyperlink"/>
              <w14:scene3d>
                <w14:camera w14:prst="orthographicFront"/>
                <w14:lightRig w14:rig="threePt" w14:dir="t">
                  <w14:rot w14:lat="0" w14:lon="0" w14:rev="0"/>
                </w14:lightRig>
              </w14:scene3d>
            </w:rPr>
            <w:delText>4.10.1.</w:delText>
          </w:r>
          <w:r>
            <w:rPr>
              <w:rStyle w:val="Hyperlink"/>
            </w:rPr>
            <w:delText xml:space="preserve"> Rules_Expr_001 ([1] Clause 5.4.7 - table 1 – 1d)</w:delText>
          </w:r>
          <w:r>
            <w:rPr>
              <w:webHidden/>
            </w:rPr>
            <w:tab/>
            <w:delText>51</w:delText>
          </w:r>
        </w:del>
      </w:ins>
    </w:p>
    <w:p w:rsidR="00743B33" w:rsidRDefault="00D20E06">
      <w:pPr>
        <w:pStyle w:val="TOC3"/>
        <w:rPr>
          <w:ins w:id="4486" w:author="Author"/>
          <w:del w:id="4487" w:author="Author"/>
          <w:rFonts w:asciiTheme="minorHAnsi" w:eastAsiaTheme="minorEastAsia" w:hAnsiTheme="minorHAnsi" w:cstheme="minorBidi"/>
          <w:sz w:val="22"/>
          <w:szCs w:val="22"/>
          <w:lang w:val="en-US" w:eastAsia="en-US"/>
        </w:rPr>
      </w:pPr>
      <w:ins w:id="4488" w:author="Author">
        <w:del w:id="4489" w:author="Author">
          <w:r>
            <w:rPr>
              <w:rStyle w:val="Hyperlink"/>
              <w14:scene3d>
                <w14:camera w14:prst="orthographicFront"/>
                <w14:lightRig w14:rig="threePt" w14:dir="t">
                  <w14:rot w14:lat="0" w14:lon="0" w14:rev="0"/>
                </w14:lightRig>
              </w14:scene3d>
            </w:rPr>
            <w:delText>4.10.2.</w:delText>
          </w:r>
          <w:r>
            <w:rPr>
              <w:rStyle w:val="Hyperlink"/>
            </w:rPr>
            <w:delText xml:space="preserve"> Rules_Expr_002 ([1] Clause 5.4.7 - table 1 – 1a)</w:delText>
          </w:r>
          <w:r>
            <w:rPr>
              <w:webHidden/>
            </w:rPr>
            <w:tab/>
            <w:delText>52</w:delText>
          </w:r>
        </w:del>
      </w:ins>
    </w:p>
    <w:p w:rsidR="00743B33" w:rsidRDefault="00D20E06">
      <w:pPr>
        <w:pStyle w:val="TOC3"/>
        <w:rPr>
          <w:ins w:id="4490" w:author="Author"/>
          <w:del w:id="4491" w:author="Author"/>
          <w:rFonts w:asciiTheme="minorHAnsi" w:eastAsiaTheme="minorEastAsia" w:hAnsiTheme="minorHAnsi" w:cstheme="minorBidi"/>
          <w:sz w:val="22"/>
          <w:szCs w:val="22"/>
          <w:lang w:val="en-US" w:eastAsia="en-US"/>
        </w:rPr>
      </w:pPr>
      <w:ins w:id="4492" w:author="Author">
        <w:del w:id="4493" w:author="Author">
          <w:r>
            <w:rPr>
              <w:rStyle w:val="Hyperlink"/>
              <w14:scene3d>
                <w14:camera w14:prst="orthographicFront"/>
                <w14:lightRig w14:rig="threePt" w14:dir="t">
                  <w14:rot w14:lat="0" w14:lon="0" w14:rev="0"/>
                </w14:lightRig>
              </w14:scene3d>
            </w:rPr>
            <w:delText>4.10.3.</w:delText>
          </w:r>
          <w:r>
            <w:rPr>
              <w:rStyle w:val="Hyperlink"/>
            </w:rPr>
            <w:delText xml:space="preserve"> Rules_Expr_003 ([1] Clause 5.4.7 - table 1 – 1d)</w:delText>
          </w:r>
          <w:r>
            <w:rPr>
              <w:webHidden/>
            </w:rPr>
            <w:tab/>
            <w:delText>52</w:delText>
          </w:r>
        </w:del>
      </w:ins>
    </w:p>
    <w:p w:rsidR="00743B33" w:rsidRDefault="00D20E06">
      <w:pPr>
        <w:pStyle w:val="TOC3"/>
        <w:rPr>
          <w:ins w:id="4494" w:author="Author"/>
          <w:del w:id="4495" w:author="Author"/>
          <w:rFonts w:asciiTheme="minorHAnsi" w:eastAsiaTheme="minorEastAsia" w:hAnsiTheme="minorHAnsi" w:cstheme="minorBidi"/>
          <w:sz w:val="22"/>
          <w:szCs w:val="22"/>
          <w:lang w:val="en-US" w:eastAsia="en-US"/>
        </w:rPr>
      </w:pPr>
      <w:ins w:id="4496" w:author="Author">
        <w:del w:id="4497" w:author="Author">
          <w:r>
            <w:rPr>
              <w:rStyle w:val="Hyperlink"/>
              <w14:scene3d>
                <w14:camera w14:prst="orthographicFront"/>
                <w14:lightRig w14:rig="threePt" w14:dir="t">
                  <w14:rot w14:lat="0" w14:lon="0" w14:rev="0"/>
                </w14:lightRig>
              </w14:scene3d>
            </w:rPr>
            <w:delText>4.10.4.</w:delText>
          </w:r>
          <w:r>
            <w:rPr>
              <w:rStyle w:val="Hyperlink"/>
            </w:rPr>
            <w:delText xml:space="preserve"> Rules_Expr_004 ([1] Clause 5.</w:delText>
          </w:r>
          <w:r>
            <w:rPr>
              <w:rStyle w:val="Hyperlink"/>
            </w:rPr>
            <w:delText>4.7 - table 1 - 1d)</w:delText>
          </w:r>
          <w:r>
            <w:rPr>
              <w:webHidden/>
            </w:rPr>
            <w:tab/>
            <w:delText>52</w:delText>
          </w:r>
        </w:del>
      </w:ins>
    </w:p>
    <w:p w:rsidR="00743B33" w:rsidRDefault="00D20E06">
      <w:pPr>
        <w:pStyle w:val="TOC3"/>
        <w:rPr>
          <w:ins w:id="4498" w:author="Author"/>
          <w:del w:id="4499" w:author="Author"/>
          <w:rFonts w:asciiTheme="minorHAnsi" w:eastAsiaTheme="minorEastAsia" w:hAnsiTheme="minorHAnsi" w:cstheme="minorBidi"/>
          <w:sz w:val="22"/>
          <w:szCs w:val="22"/>
          <w:lang w:val="en-US" w:eastAsia="en-US"/>
        </w:rPr>
      </w:pPr>
      <w:ins w:id="4500" w:author="Author">
        <w:del w:id="4501" w:author="Author">
          <w:r>
            <w:rPr>
              <w:rStyle w:val="Hyperlink"/>
              <w14:scene3d>
                <w14:camera w14:prst="orthographicFront"/>
                <w14:lightRig w14:rig="threePt" w14:dir="t">
                  <w14:rot w14:lat="0" w14:lon="0" w14:rev="0"/>
                </w14:lightRig>
              </w14:scene3d>
            </w:rPr>
            <w:delText>4.10.5.</w:delText>
          </w:r>
          <w:r>
            <w:rPr>
              <w:rStyle w:val="Hyperlink"/>
            </w:rPr>
            <w:delText xml:space="preserve"> Rules_Expr_005 ([1] Clause 5.4.7 - table 1 - 1e)</w:delText>
          </w:r>
          <w:r>
            <w:rPr>
              <w:webHidden/>
            </w:rPr>
            <w:tab/>
            <w:delText>53</w:delText>
          </w:r>
        </w:del>
      </w:ins>
    </w:p>
    <w:p w:rsidR="00743B33" w:rsidRDefault="00D20E06">
      <w:pPr>
        <w:pStyle w:val="TOC3"/>
        <w:rPr>
          <w:ins w:id="4502" w:author="Author"/>
          <w:del w:id="4503" w:author="Author"/>
          <w:rFonts w:asciiTheme="minorHAnsi" w:eastAsiaTheme="minorEastAsia" w:hAnsiTheme="minorHAnsi" w:cstheme="minorBidi"/>
          <w:sz w:val="22"/>
          <w:szCs w:val="22"/>
          <w:lang w:val="en-US" w:eastAsia="en-US"/>
        </w:rPr>
      </w:pPr>
      <w:ins w:id="4504" w:author="Author">
        <w:del w:id="4505" w:author="Author">
          <w:r>
            <w:rPr>
              <w:rStyle w:val="Hyperlink"/>
              <w14:scene3d>
                <w14:camera w14:prst="orthographicFront"/>
                <w14:lightRig w14:rig="threePt" w14:dir="t">
                  <w14:rot w14:lat="0" w14:lon="0" w14:rev="0"/>
                </w14:lightRig>
              </w14:scene3d>
            </w:rPr>
            <w:delText>4.10.6.</w:delText>
          </w:r>
          <w:r>
            <w:rPr>
              <w:rStyle w:val="Hyperlink"/>
            </w:rPr>
            <w:delText xml:space="preserve"> Rules_Expr_006</w:delText>
          </w:r>
          <w:r>
            <w:rPr>
              <w:webHidden/>
            </w:rPr>
            <w:tab/>
            <w:delText>53</w:delText>
          </w:r>
        </w:del>
      </w:ins>
    </w:p>
    <w:p w:rsidR="00743B33" w:rsidRDefault="00D20E06">
      <w:pPr>
        <w:pStyle w:val="TOC3"/>
        <w:rPr>
          <w:ins w:id="4506" w:author="Author"/>
          <w:del w:id="4507" w:author="Author"/>
          <w:rFonts w:asciiTheme="minorHAnsi" w:eastAsiaTheme="minorEastAsia" w:hAnsiTheme="minorHAnsi" w:cstheme="minorBidi"/>
          <w:sz w:val="22"/>
          <w:szCs w:val="22"/>
          <w:lang w:val="en-US" w:eastAsia="en-US"/>
        </w:rPr>
      </w:pPr>
      <w:ins w:id="4508" w:author="Author">
        <w:del w:id="4509" w:author="Author">
          <w:r>
            <w:rPr>
              <w:rStyle w:val="Hyperlink"/>
              <w14:scene3d>
                <w14:camera w14:prst="orthographicFront"/>
                <w14:lightRig w14:rig="threePt" w14:dir="t">
                  <w14:rot w14:lat="0" w14:lon="0" w14:rev="0"/>
                </w14:lightRig>
              </w14:scene3d>
            </w:rPr>
            <w:delText>4.10.7.</w:delText>
          </w:r>
          <w:r>
            <w:rPr>
              <w:rStyle w:val="Hyperlink"/>
            </w:rPr>
            <w:delText xml:space="preserve"> Rules_Expr_00</w:delText>
          </w:r>
          <w:r>
            <w:rPr>
              <w:rStyle w:val="Hyperlink"/>
              <w:lang w:eastAsia="ja-JP"/>
            </w:rPr>
            <w:delText>7</w:delText>
          </w:r>
          <w:r>
            <w:rPr>
              <w:rStyle w:val="Hyperlink"/>
            </w:rPr>
            <w:delText xml:space="preserve"> ([1] Clause 5.4.7 - table 1 - 1d)</w:delText>
          </w:r>
          <w:r>
            <w:rPr>
              <w:webHidden/>
            </w:rPr>
            <w:tab/>
            <w:delText>53</w:delText>
          </w:r>
        </w:del>
      </w:ins>
    </w:p>
    <w:p w:rsidR="00743B33" w:rsidRDefault="00D20E06">
      <w:pPr>
        <w:pStyle w:val="TOC3"/>
        <w:rPr>
          <w:ins w:id="4510" w:author="Author"/>
          <w:del w:id="4511" w:author="Author"/>
          <w:rFonts w:asciiTheme="minorHAnsi" w:eastAsiaTheme="minorEastAsia" w:hAnsiTheme="minorHAnsi" w:cstheme="minorBidi"/>
          <w:sz w:val="22"/>
          <w:szCs w:val="22"/>
          <w:lang w:val="en-US" w:eastAsia="en-US"/>
        </w:rPr>
      </w:pPr>
      <w:ins w:id="4512" w:author="Author">
        <w:del w:id="4513" w:author="Author">
          <w:r>
            <w:rPr>
              <w:rStyle w:val="Hyperlink"/>
              <w14:scene3d>
                <w14:camera w14:prst="orthographicFront"/>
                <w14:lightRig w14:rig="threePt" w14:dir="t">
                  <w14:rot w14:lat="0" w14:lon="0" w14:rev="0"/>
                </w14:lightRig>
              </w14:scene3d>
            </w:rPr>
            <w:delText>4.10.8.</w:delText>
          </w:r>
          <w:r>
            <w:rPr>
              <w:rStyle w:val="Hyperlink"/>
            </w:rPr>
            <w:delText xml:space="preserve"> Rules_Expr_008</w:delText>
          </w:r>
          <w:r>
            <w:rPr>
              <w:webHidden/>
            </w:rPr>
            <w:tab/>
            <w:delText>53</w:delText>
          </w:r>
        </w:del>
      </w:ins>
    </w:p>
    <w:p w:rsidR="00743B33" w:rsidRDefault="00D20E06">
      <w:pPr>
        <w:pStyle w:val="TOC3"/>
        <w:rPr>
          <w:ins w:id="4514" w:author="Author"/>
          <w:del w:id="4515" w:author="Author"/>
          <w:rFonts w:asciiTheme="minorHAnsi" w:eastAsiaTheme="minorEastAsia" w:hAnsiTheme="minorHAnsi" w:cstheme="minorBidi"/>
          <w:sz w:val="22"/>
          <w:szCs w:val="22"/>
          <w:lang w:val="en-US" w:eastAsia="en-US"/>
        </w:rPr>
      </w:pPr>
      <w:ins w:id="4516" w:author="Author">
        <w:del w:id="4517" w:author="Author">
          <w:r>
            <w:rPr>
              <w:rStyle w:val="Hyperlink"/>
              <w14:scene3d>
                <w14:camera w14:prst="orthographicFront"/>
                <w14:lightRig w14:rig="threePt" w14:dir="t">
                  <w14:rot w14:lat="0" w14:lon="0" w14:rev="0"/>
                </w14:lightRig>
              </w14:scene3d>
            </w:rPr>
            <w:delText>4.10.9.</w:delText>
          </w:r>
          <w:r>
            <w:rPr>
              <w:rStyle w:val="Hyperlink"/>
            </w:rPr>
            <w:delText xml:space="preserve"> Rules_Expr_00</w:delText>
          </w:r>
          <w:r>
            <w:rPr>
              <w:rStyle w:val="Hyperlink"/>
              <w:lang w:eastAsia="ja-JP"/>
            </w:rPr>
            <w:delText>9</w:delText>
          </w:r>
          <w:r>
            <w:rPr>
              <w:webHidden/>
            </w:rPr>
            <w:tab/>
            <w:delText>54</w:delText>
          </w:r>
        </w:del>
      </w:ins>
    </w:p>
    <w:p w:rsidR="00743B33" w:rsidRDefault="00D20E06">
      <w:pPr>
        <w:pStyle w:val="TOC3"/>
        <w:rPr>
          <w:ins w:id="4518" w:author="Author"/>
          <w:del w:id="4519" w:author="Author"/>
          <w:rFonts w:asciiTheme="minorHAnsi" w:eastAsiaTheme="minorEastAsia" w:hAnsiTheme="minorHAnsi" w:cstheme="minorBidi"/>
          <w:sz w:val="22"/>
          <w:szCs w:val="22"/>
          <w:lang w:val="en-US" w:eastAsia="en-US"/>
        </w:rPr>
      </w:pPr>
      <w:ins w:id="4520" w:author="Author">
        <w:del w:id="4521" w:author="Author">
          <w:r>
            <w:rPr>
              <w:rStyle w:val="Hyperlink"/>
              <w14:scene3d>
                <w14:camera w14:prst="orthographicFront"/>
                <w14:lightRig w14:rig="threePt" w14:dir="t">
                  <w14:rot w14:lat="0" w14:lon="0" w14:rev="0"/>
                </w14:lightRig>
              </w14:scene3d>
            </w:rPr>
            <w:delText>4.10.10.</w:delText>
          </w:r>
          <w:r>
            <w:rPr>
              <w:rStyle w:val="Hyperlink"/>
            </w:rPr>
            <w:delText xml:space="preserve"> Rules_Expr_0</w:delText>
          </w:r>
          <w:r>
            <w:rPr>
              <w:rStyle w:val="Hyperlink"/>
              <w:lang w:eastAsia="ja-JP"/>
            </w:rPr>
            <w:delText>10</w:delText>
          </w:r>
          <w:r>
            <w:rPr>
              <w:webHidden/>
            </w:rPr>
            <w:tab/>
            <w:delText>54</w:delText>
          </w:r>
        </w:del>
      </w:ins>
    </w:p>
    <w:p w:rsidR="00743B33" w:rsidRDefault="00D20E06">
      <w:pPr>
        <w:pStyle w:val="TOC3"/>
        <w:rPr>
          <w:ins w:id="4522" w:author="Author"/>
          <w:del w:id="4523" w:author="Author"/>
          <w:rFonts w:asciiTheme="minorHAnsi" w:eastAsiaTheme="minorEastAsia" w:hAnsiTheme="minorHAnsi" w:cstheme="minorBidi"/>
          <w:sz w:val="22"/>
          <w:szCs w:val="22"/>
          <w:lang w:val="en-US" w:eastAsia="en-US"/>
        </w:rPr>
      </w:pPr>
      <w:ins w:id="4524" w:author="Author">
        <w:del w:id="4525" w:author="Author">
          <w:r>
            <w:rPr>
              <w:rStyle w:val="Hyperlink"/>
              <w14:scene3d>
                <w14:camera w14:prst="orthographicFront"/>
                <w14:lightRig w14:rig="threePt" w14:dir="t">
                  <w14:rot w14:lat="0" w14:lon="0" w14:rev="0"/>
                </w14:lightRig>
              </w14:scene3d>
            </w:rPr>
            <w:delText>4.10.11.</w:delText>
          </w:r>
          <w:r>
            <w:rPr>
              <w:rStyle w:val="Hyperlink"/>
            </w:rPr>
            <w:delText xml:space="preserve"> Rules_Expr_01</w:delText>
          </w:r>
          <w:r>
            <w:rPr>
              <w:rStyle w:val="Hyperlink"/>
              <w:lang w:eastAsia="ja-JP"/>
            </w:rPr>
            <w:delText>1</w:delText>
          </w:r>
          <w:r>
            <w:rPr>
              <w:rStyle w:val="Hyperlink"/>
            </w:rPr>
            <w:delText xml:space="preserve"> ([1] Clause 8.4.4 - table 8 – 1b)</w:delText>
          </w:r>
          <w:r>
            <w:rPr>
              <w:webHidden/>
            </w:rPr>
            <w:tab/>
            <w:delText>55</w:delText>
          </w:r>
        </w:del>
      </w:ins>
    </w:p>
    <w:p w:rsidR="00743B33" w:rsidRDefault="00D20E06">
      <w:pPr>
        <w:pStyle w:val="TOC3"/>
        <w:rPr>
          <w:ins w:id="4526" w:author="Author"/>
          <w:del w:id="4527" w:author="Author"/>
          <w:rFonts w:asciiTheme="minorHAnsi" w:eastAsiaTheme="minorEastAsia" w:hAnsiTheme="minorHAnsi" w:cstheme="minorBidi"/>
          <w:sz w:val="22"/>
          <w:szCs w:val="22"/>
          <w:lang w:val="en-US" w:eastAsia="en-US"/>
        </w:rPr>
      </w:pPr>
      <w:ins w:id="4528" w:author="Author">
        <w:del w:id="4529" w:author="Author">
          <w:r>
            <w:rPr>
              <w:rStyle w:val="Hyperlink"/>
              <w14:scene3d>
                <w14:camera w14:prst="orthographicFront"/>
                <w14:lightRig w14:rig="threePt" w14:dir="t">
                  <w14:rot w14:lat="0" w14:lon="0" w14:rev="0"/>
                </w14:lightRig>
              </w14:scene3d>
            </w:rPr>
            <w:delText>4.10.12.</w:delText>
          </w:r>
          <w:r>
            <w:rPr>
              <w:rStyle w:val="Hyperlink"/>
            </w:rPr>
            <w:delText xml:space="preserve"> Rules_Expr_01</w:delText>
          </w:r>
          <w:r>
            <w:rPr>
              <w:rStyle w:val="Hyperlink"/>
              <w:lang w:eastAsia="ja-JP"/>
            </w:rPr>
            <w:delText>2</w:delText>
          </w:r>
          <w:r>
            <w:rPr>
              <w:rStyle w:val="Hyperlink"/>
            </w:rPr>
            <w:delText xml:space="preserve"> ([1] Clause 5.4.7 - table 1 - 1c)</w:delText>
          </w:r>
          <w:r>
            <w:rPr>
              <w:webHidden/>
            </w:rPr>
            <w:tab/>
            <w:delText>55</w:delText>
          </w:r>
        </w:del>
      </w:ins>
    </w:p>
    <w:p w:rsidR="00743B33" w:rsidRDefault="00D20E06">
      <w:pPr>
        <w:pStyle w:val="TOC3"/>
        <w:rPr>
          <w:ins w:id="4530" w:author="Author"/>
          <w:del w:id="4531" w:author="Author"/>
          <w:rFonts w:asciiTheme="minorHAnsi" w:eastAsiaTheme="minorEastAsia" w:hAnsiTheme="minorHAnsi" w:cstheme="minorBidi"/>
          <w:sz w:val="22"/>
          <w:szCs w:val="22"/>
          <w:lang w:val="en-US" w:eastAsia="en-US"/>
        </w:rPr>
      </w:pPr>
      <w:ins w:id="4532" w:author="Author">
        <w:del w:id="4533" w:author="Author">
          <w:r>
            <w:rPr>
              <w:rStyle w:val="Hyperlink"/>
              <w14:scene3d>
                <w14:camera w14:prst="orthographicFront"/>
                <w14:lightRig w14:rig="threePt" w14:dir="t">
                  <w14:rot w14:lat="0" w14:lon="0" w14:rev="0"/>
                </w14:lightRig>
              </w14:scene3d>
            </w:rPr>
            <w:delText>4.10.13.</w:delText>
          </w:r>
          <w:r>
            <w:rPr>
              <w:rStyle w:val="Hyperlink"/>
            </w:rPr>
            <w:delText xml:space="preserve"> Rules_Expr_013</w:delText>
          </w:r>
          <w:r>
            <w:rPr>
              <w:webHidden/>
            </w:rPr>
            <w:tab/>
            <w:delText>56</w:delText>
          </w:r>
        </w:del>
      </w:ins>
    </w:p>
    <w:p w:rsidR="00743B33" w:rsidRDefault="00D20E06">
      <w:pPr>
        <w:pStyle w:val="TOC2"/>
        <w:rPr>
          <w:ins w:id="4534" w:author="Author"/>
          <w:del w:id="4535" w:author="Author"/>
          <w:rFonts w:asciiTheme="minorHAnsi" w:eastAsiaTheme="minorEastAsia" w:hAnsiTheme="minorHAnsi" w:cstheme="minorBidi"/>
          <w:b w:val="0"/>
          <w:iCs w:val="0"/>
          <w:noProof/>
          <w:sz w:val="22"/>
          <w:szCs w:val="22"/>
          <w:lang w:val="en-US" w:eastAsia="en-US"/>
        </w:rPr>
      </w:pPr>
      <w:ins w:id="4536" w:author="Author">
        <w:del w:id="4537" w:author="Author">
          <w:r>
            <w:rPr>
              <w:rStyle w:val="Hyperlink"/>
              <w:b w:val="0"/>
              <w:iCs w:val="0"/>
              <w:noProof/>
            </w:rPr>
            <w:delText>4.11. Control Flow</w:delText>
          </w:r>
          <w:r>
            <w:rPr>
              <w:noProof/>
              <w:webHidden/>
            </w:rPr>
            <w:tab/>
            <w:delText>56</w:delText>
          </w:r>
        </w:del>
      </w:ins>
    </w:p>
    <w:p w:rsidR="00743B33" w:rsidRDefault="00D20E06">
      <w:pPr>
        <w:pStyle w:val="TOC3"/>
        <w:rPr>
          <w:ins w:id="4538" w:author="Author"/>
          <w:del w:id="4539" w:author="Author"/>
          <w:rFonts w:asciiTheme="minorHAnsi" w:eastAsiaTheme="minorEastAsia" w:hAnsiTheme="minorHAnsi" w:cstheme="minorBidi"/>
          <w:sz w:val="22"/>
          <w:szCs w:val="22"/>
          <w:lang w:val="en-US" w:eastAsia="en-US"/>
        </w:rPr>
      </w:pPr>
      <w:ins w:id="4540" w:author="Author">
        <w:del w:id="4541" w:author="Author">
          <w:r>
            <w:rPr>
              <w:rStyle w:val="Hyperlink"/>
              <w14:scene3d>
                <w14:camera w14:prst="orthographicFront"/>
                <w14:lightRig w14:rig="threePt" w14:dir="t">
                  <w14:rot w14:lat="0" w14:lon="0" w14:rev="0"/>
                </w14:lightRig>
              </w14:scene3d>
            </w:rPr>
            <w:delText>4.11.1.</w:delText>
          </w:r>
          <w:r>
            <w:rPr>
              <w:rStyle w:val="Hyperlink"/>
            </w:rPr>
            <w:delText xml:space="preserve"> Rules_CtrlFlow_001 ([1] Clause 5.4.7 - table 1 - 1d)</w:delText>
          </w:r>
          <w:r>
            <w:rPr>
              <w:webHidden/>
            </w:rPr>
            <w:tab/>
            <w:delText>56</w:delText>
          </w:r>
        </w:del>
      </w:ins>
    </w:p>
    <w:p w:rsidR="00743B33" w:rsidRDefault="00D20E06">
      <w:pPr>
        <w:pStyle w:val="TOC3"/>
        <w:rPr>
          <w:ins w:id="4542" w:author="Author"/>
          <w:del w:id="4543" w:author="Author"/>
          <w:rFonts w:asciiTheme="minorHAnsi" w:eastAsiaTheme="minorEastAsia" w:hAnsiTheme="minorHAnsi" w:cstheme="minorBidi"/>
          <w:sz w:val="22"/>
          <w:szCs w:val="22"/>
          <w:lang w:val="en-US" w:eastAsia="en-US"/>
        </w:rPr>
      </w:pPr>
      <w:ins w:id="4544" w:author="Author">
        <w:del w:id="4545" w:author="Author">
          <w:r>
            <w:rPr>
              <w:rStyle w:val="Hyperlink"/>
              <w14:scene3d>
                <w14:camera w14:prst="orthographicFront"/>
                <w14:lightRig w14:rig="threePt" w14:dir="t">
                  <w14:rot w14:lat="0" w14:lon="0" w14:rev="0"/>
                </w14:lightRig>
              </w14:scene3d>
            </w:rPr>
            <w:delText>4.11.2.</w:delText>
          </w:r>
          <w:r>
            <w:rPr>
              <w:rStyle w:val="Hyperlink"/>
            </w:rPr>
            <w:delText xml:space="preserve"> Rules_CtrlFlow_002 ([1] Clause 5.4.7 - table 1 - 1d)</w:delText>
          </w:r>
          <w:r>
            <w:rPr>
              <w:webHidden/>
            </w:rPr>
            <w:tab/>
            <w:delText>56</w:delText>
          </w:r>
        </w:del>
      </w:ins>
    </w:p>
    <w:p w:rsidR="00743B33" w:rsidRDefault="00D20E06">
      <w:pPr>
        <w:pStyle w:val="TOC3"/>
        <w:rPr>
          <w:ins w:id="4546" w:author="Author"/>
          <w:del w:id="4547" w:author="Author"/>
          <w:rFonts w:asciiTheme="minorHAnsi" w:eastAsiaTheme="minorEastAsia" w:hAnsiTheme="minorHAnsi" w:cstheme="minorBidi"/>
          <w:sz w:val="22"/>
          <w:szCs w:val="22"/>
          <w:lang w:val="en-US" w:eastAsia="en-US"/>
        </w:rPr>
      </w:pPr>
      <w:ins w:id="4548" w:author="Author">
        <w:del w:id="4549" w:author="Author">
          <w:r>
            <w:rPr>
              <w:rStyle w:val="Hyperlink"/>
              <w14:scene3d>
                <w14:camera w14:prst="orthographicFront"/>
                <w14:lightRig w14:rig="threePt" w14:dir="t">
                  <w14:rot w14:lat="0" w14:lon="0" w14:rev="0"/>
                </w14:lightRig>
              </w14:scene3d>
            </w:rPr>
            <w:delText>4.11.3.</w:delText>
          </w:r>
          <w:r>
            <w:rPr>
              <w:rStyle w:val="Hyperlink"/>
            </w:rPr>
            <w:delText xml:space="preserve"> Rules_CtrlFlow_003 ([1] Clause 5.4.7 - table 1 - 1a)</w:delText>
          </w:r>
          <w:r>
            <w:rPr>
              <w:webHidden/>
            </w:rPr>
            <w:tab/>
            <w:delText>57</w:delText>
          </w:r>
        </w:del>
      </w:ins>
    </w:p>
    <w:p w:rsidR="00743B33" w:rsidRDefault="00D20E06">
      <w:pPr>
        <w:pStyle w:val="TOC3"/>
        <w:rPr>
          <w:ins w:id="4550" w:author="Author"/>
          <w:del w:id="4551" w:author="Author"/>
          <w:rFonts w:asciiTheme="minorHAnsi" w:eastAsiaTheme="minorEastAsia" w:hAnsiTheme="minorHAnsi" w:cstheme="minorBidi"/>
          <w:sz w:val="22"/>
          <w:szCs w:val="22"/>
          <w:lang w:val="en-US" w:eastAsia="en-US"/>
        </w:rPr>
      </w:pPr>
      <w:ins w:id="4552" w:author="Author">
        <w:del w:id="4553" w:author="Author">
          <w:r>
            <w:rPr>
              <w:rStyle w:val="Hyperlink"/>
              <w14:scene3d>
                <w14:camera w14:prst="orthographicFront"/>
                <w14:lightRig w14:rig="threePt" w14:dir="t">
                  <w14:rot w14:lat="0" w14:lon="0" w14:rev="0"/>
                </w14:lightRig>
              </w14:scene3d>
            </w:rPr>
            <w:delText>4.11.4.</w:delText>
          </w:r>
          <w:r>
            <w:rPr>
              <w:rStyle w:val="Hyperlink"/>
            </w:rPr>
            <w:delText xml:space="preserve"> Rules_CtrlFlow_004 ([1] Clause 5.4.7 - table 1 – 1a)</w:delText>
          </w:r>
          <w:r>
            <w:rPr>
              <w:webHidden/>
            </w:rPr>
            <w:tab/>
            <w:delText>57</w:delText>
          </w:r>
        </w:del>
      </w:ins>
    </w:p>
    <w:p w:rsidR="00743B33" w:rsidRDefault="00D20E06">
      <w:pPr>
        <w:pStyle w:val="TOC3"/>
        <w:rPr>
          <w:ins w:id="4554" w:author="Author"/>
          <w:del w:id="4555" w:author="Author"/>
          <w:rFonts w:asciiTheme="minorHAnsi" w:eastAsiaTheme="minorEastAsia" w:hAnsiTheme="minorHAnsi" w:cstheme="minorBidi"/>
          <w:sz w:val="22"/>
          <w:szCs w:val="22"/>
          <w:lang w:val="en-US" w:eastAsia="en-US"/>
        </w:rPr>
      </w:pPr>
      <w:ins w:id="4556" w:author="Author">
        <w:del w:id="4557" w:author="Author">
          <w:r>
            <w:rPr>
              <w:rStyle w:val="Hyperlink"/>
              <w14:scene3d>
                <w14:camera w14:prst="orthographicFront"/>
                <w14:lightRig w14:rig="threePt" w14:dir="t">
                  <w14:rot w14:lat="0" w14:lon="0" w14:rev="0"/>
                </w14:lightRig>
              </w14:scene3d>
            </w:rPr>
            <w:delText>4.11.5.</w:delText>
          </w:r>
          <w:r>
            <w:rPr>
              <w:rStyle w:val="Hyperlink"/>
            </w:rPr>
            <w:delText xml:space="preserve"> Rules_CtrlFlow_00</w:delText>
          </w:r>
          <w:r>
            <w:rPr>
              <w:rStyle w:val="Hyperlink"/>
              <w:lang w:eastAsia="ja-JP"/>
            </w:rPr>
            <w:delText>5</w:delText>
          </w:r>
          <w:r>
            <w:rPr>
              <w:rStyle w:val="Hyperlink"/>
            </w:rPr>
            <w:delText xml:space="preserve"> ([1] Clause 5.4.7 - table 1 - 1d)</w:delText>
          </w:r>
          <w:r>
            <w:rPr>
              <w:webHidden/>
            </w:rPr>
            <w:tab/>
            <w:delText>58</w:delText>
          </w:r>
        </w:del>
      </w:ins>
    </w:p>
    <w:p w:rsidR="00743B33" w:rsidRDefault="00D20E06">
      <w:pPr>
        <w:pStyle w:val="TOC3"/>
        <w:rPr>
          <w:ins w:id="4558" w:author="Author"/>
          <w:del w:id="4559" w:author="Author"/>
          <w:rFonts w:asciiTheme="minorHAnsi" w:eastAsiaTheme="minorEastAsia" w:hAnsiTheme="minorHAnsi" w:cstheme="minorBidi"/>
          <w:sz w:val="22"/>
          <w:szCs w:val="22"/>
          <w:lang w:val="en-US" w:eastAsia="en-US"/>
        </w:rPr>
      </w:pPr>
      <w:ins w:id="4560" w:author="Author">
        <w:del w:id="4561" w:author="Author">
          <w:r>
            <w:rPr>
              <w:rStyle w:val="Hyperlink"/>
              <w14:scene3d>
                <w14:camera w14:prst="orthographicFront"/>
                <w14:lightRig w14:rig="threePt" w14:dir="t">
                  <w14:rot w14:lat="0" w14:lon="0" w14:rev="0"/>
                </w14:lightRig>
              </w14:scene3d>
            </w:rPr>
            <w:delText>4.11.6.</w:delText>
          </w:r>
          <w:r>
            <w:rPr>
              <w:rStyle w:val="Hyperlink"/>
            </w:rPr>
            <w:delText xml:space="preserve"> Rules_CtrlFlow_00</w:delText>
          </w:r>
          <w:r>
            <w:rPr>
              <w:rStyle w:val="Hyperlink"/>
              <w:lang w:eastAsia="ja-JP"/>
            </w:rPr>
            <w:delText>6</w:delText>
          </w:r>
          <w:r>
            <w:rPr>
              <w:rStyle w:val="Hyperlink"/>
            </w:rPr>
            <w:delText xml:space="preserve"> ([1] Clause 5.4.7 - table 1 - 1d)</w:delText>
          </w:r>
          <w:r>
            <w:rPr>
              <w:webHidden/>
            </w:rPr>
            <w:tab/>
            <w:delText>58</w:delText>
          </w:r>
        </w:del>
      </w:ins>
    </w:p>
    <w:p w:rsidR="00743B33" w:rsidRDefault="00D20E06">
      <w:pPr>
        <w:pStyle w:val="TOC3"/>
        <w:rPr>
          <w:ins w:id="4562" w:author="Author"/>
          <w:del w:id="4563" w:author="Author"/>
          <w:rFonts w:asciiTheme="minorHAnsi" w:eastAsiaTheme="minorEastAsia" w:hAnsiTheme="minorHAnsi" w:cstheme="minorBidi"/>
          <w:sz w:val="22"/>
          <w:szCs w:val="22"/>
          <w:lang w:val="en-US" w:eastAsia="en-US"/>
        </w:rPr>
      </w:pPr>
      <w:ins w:id="4564" w:author="Author">
        <w:del w:id="4565" w:author="Author">
          <w:r>
            <w:rPr>
              <w:rStyle w:val="Hyperlink"/>
              <w14:scene3d>
                <w14:camera w14:prst="orthographicFront"/>
                <w14:lightRig w14:rig="threePt" w14:dir="t">
                  <w14:rot w14:lat="0" w14:lon="0" w14:rev="0"/>
                </w14:lightRig>
              </w14:scene3d>
            </w:rPr>
            <w:delText>4.11.7.</w:delText>
          </w:r>
          <w:r>
            <w:rPr>
              <w:rStyle w:val="Hyperlink"/>
            </w:rPr>
            <w:delText xml:space="preserve"> Rules_CtrlFlow_00</w:delText>
          </w:r>
          <w:r>
            <w:rPr>
              <w:rStyle w:val="Hyperlink"/>
              <w:lang w:eastAsia="ja-JP"/>
            </w:rPr>
            <w:delText>7</w:delText>
          </w:r>
          <w:r>
            <w:rPr>
              <w:webHidden/>
            </w:rPr>
            <w:tab/>
            <w:delText>59</w:delText>
          </w:r>
        </w:del>
      </w:ins>
    </w:p>
    <w:p w:rsidR="00743B33" w:rsidRDefault="00D20E06">
      <w:pPr>
        <w:pStyle w:val="TOC3"/>
        <w:rPr>
          <w:ins w:id="4566" w:author="Author"/>
          <w:del w:id="4567" w:author="Author"/>
          <w:rFonts w:asciiTheme="minorHAnsi" w:eastAsiaTheme="minorEastAsia" w:hAnsiTheme="minorHAnsi" w:cstheme="minorBidi"/>
          <w:sz w:val="22"/>
          <w:szCs w:val="22"/>
          <w:lang w:val="en-US" w:eastAsia="en-US"/>
        </w:rPr>
      </w:pPr>
      <w:ins w:id="4568" w:author="Author">
        <w:del w:id="4569" w:author="Author">
          <w:r>
            <w:rPr>
              <w:rStyle w:val="Hyperlink"/>
              <w14:scene3d>
                <w14:camera w14:prst="orthographicFront"/>
                <w14:lightRig w14:rig="threePt" w14:dir="t">
                  <w14:rot w14:lat="0" w14:lon="0" w14:rev="0"/>
                </w14:lightRig>
              </w14:scene3d>
            </w:rPr>
            <w:delText>4.11.8.</w:delText>
          </w:r>
          <w:r>
            <w:rPr>
              <w:rStyle w:val="Hyperlink"/>
            </w:rPr>
            <w:delText xml:space="preserve"> Rules_CtrlFlow_00</w:delText>
          </w:r>
          <w:r>
            <w:rPr>
              <w:rStyle w:val="Hyperlink"/>
              <w:lang w:eastAsia="ja-JP"/>
            </w:rPr>
            <w:delText>8</w:delText>
          </w:r>
          <w:r>
            <w:rPr>
              <w:rStyle w:val="Hyperlink"/>
            </w:rPr>
            <w:delText xml:space="preserve"> ([1] Clause 5.4.7 - table 1 - 1e)</w:delText>
          </w:r>
          <w:r>
            <w:rPr>
              <w:webHidden/>
            </w:rPr>
            <w:tab/>
            <w:delText>59</w:delText>
          </w:r>
        </w:del>
      </w:ins>
    </w:p>
    <w:p w:rsidR="00743B33" w:rsidRDefault="00D20E06">
      <w:pPr>
        <w:pStyle w:val="TOC3"/>
        <w:rPr>
          <w:ins w:id="4570" w:author="Author"/>
          <w:del w:id="4571" w:author="Author"/>
          <w:rFonts w:asciiTheme="minorHAnsi" w:eastAsiaTheme="minorEastAsia" w:hAnsiTheme="minorHAnsi" w:cstheme="minorBidi"/>
          <w:sz w:val="22"/>
          <w:szCs w:val="22"/>
          <w:lang w:val="en-US" w:eastAsia="en-US"/>
        </w:rPr>
      </w:pPr>
      <w:ins w:id="4572" w:author="Author">
        <w:del w:id="4573" w:author="Author">
          <w:r>
            <w:rPr>
              <w:rStyle w:val="Hyperlink"/>
              <w14:scene3d>
                <w14:camera w14:prst="orthographicFront"/>
                <w14:lightRig w14:rig="threePt" w14:dir="t">
                  <w14:rot w14:lat="0" w14:lon="0" w14:rev="0"/>
                </w14:lightRig>
              </w14:scene3d>
            </w:rPr>
            <w:delText>4.11.9.</w:delText>
          </w:r>
          <w:r>
            <w:rPr>
              <w:rStyle w:val="Hyperlink"/>
            </w:rPr>
            <w:delText xml:space="preserve"> Rules_CtrlFlow_00</w:delText>
          </w:r>
          <w:r>
            <w:rPr>
              <w:rStyle w:val="Hyperlink"/>
              <w:lang w:eastAsia="ja-JP"/>
            </w:rPr>
            <w:delText>9</w:delText>
          </w:r>
          <w:r>
            <w:rPr>
              <w:rStyle w:val="Hyperlink"/>
            </w:rPr>
            <w:delText xml:space="preserve"> ([1] Clause 8.4.4 - table 8 - 1h)</w:delText>
          </w:r>
          <w:r>
            <w:rPr>
              <w:webHidden/>
            </w:rPr>
            <w:tab/>
            <w:delText>59</w:delText>
          </w:r>
        </w:del>
      </w:ins>
    </w:p>
    <w:p w:rsidR="00743B33" w:rsidRDefault="00D20E06">
      <w:pPr>
        <w:pStyle w:val="TOC3"/>
        <w:rPr>
          <w:ins w:id="4574" w:author="Author"/>
          <w:del w:id="4575" w:author="Author"/>
          <w:rFonts w:asciiTheme="minorHAnsi" w:eastAsiaTheme="minorEastAsia" w:hAnsiTheme="minorHAnsi" w:cstheme="minorBidi"/>
          <w:sz w:val="22"/>
          <w:szCs w:val="22"/>
          <w:lang w:val="en-US" w:eastAsia="en-US"/>
        </w:rPr>
      </w:pPr>
      <w:ins w:id="4576" w:author="Author">
        <w:del w:id="4577" w:author="Author">
          <w:r>
            <w:rPr>
              <w:rStyle w:val="Hyperlink"/>
              <w14:scene3d>
                <w14:camera w14:prst="orthographicFront"/>
                <w14:lightRig w14:rig="threePt" w14:dir="t">
                  <w14:rot w14:lat="0" w14:lon="0" w14:rev="0"/>
                </w14:lightRig>
              </w14:scene3d>
            </w:rPr>
            <w:delText>4.11.10.</w:delText>
          </w:r>
          <w:r>
            <w:rPr>
              <w:rStyle w:val="Hyperlink"/>
            </w:rPr>
            <w:delText xml:space="preserve"> Rules_CtrlFlow_0</w:delText>
          </w:r>
          <w:r>
            <w:rPr>
              <w:rStyle w:val="Hyperlink"/>
              <w:lang w:eastAsia="ja-JP"/>
            </w:rPr>
            <w:delText>10</w:delText>
          </w:r>
          <w:r>
            <w:rPr>
              <w:rStyle w:val="Hyperlink"/>
            </w:rPr>
            <w:delText xml:space="preserve"> ([1] Clause 8.4.4 - table 8 - 1i)</w:delText>
          </w:r>
          <w:r>
            <w:rPr>
              <w:webHidden/>
            </w:rPr>
            <w:tab/>
            <w:delText>60</w:delText>
          </w:r>
        </w:del>
      </w:ins>
    </w:p>
    <w:p w:rsidR="00743B33" w:rsidRDefault="00D20E06">
      <w:pPr>
        <w:pStyle w:val="TOC3"/>
        <w:rPr>
          <w:ins w:id="4578" w:author="Author"/>
          <w:del w:id="4579" w:author="Author"/>
          <w:rFonts w:asciiTheme="minorHAnsi" w:eastAsiaTheme="minorEastAsia" w:hAnsiTheme="minorHAnsi" w:cstheme="minorBidi"/>
          <w:sz w:val="22"/>
          <w:szCs w:val="22"/>
          <w:lang w:val="en-US" w:eastAsia="en-US"/>
        </w:rPr>
      </w:pPr>
      <w:ins w:id="4580" w:author="Author">
        <w:del w:id="4581" w:author="Author">
          <w:r>
            <w:rPr>
              <w:rStyle w:val="Hyperlink"/>
              <w14:scene3d>
                <w14:camera w14:prst="orthographicFront"/>
                <w14:lightRig w14:rig="threePt" w14:dir="t">
                  <w14:rot w14:lat="0" w14:lon="0" w14:rev="0"/>
                </w14:lightRig>
              </w14:scene3d>
            </w:rPr>
            <w:delText>4.11.11.</w:delText>
          </w:r>
          <w:r>
            <w:rPr>
              <w:rStyle w:val="Hyperlink"/>
            </w:rPr>
            <w:delText xml:space="preserve"> Rules_CtrlFlow_0</w:delText>
          </w:r>
          <w:r>
            <w:rPr>
              <w:rStyle w:val="Hyperlink"/>
              <w:lang w:eastAsia="ja-JP"/>
            </w:rPr>
            <w:delText>11</w:delText>
          </w:r>
          <w:r>
            <w:rPr>
              <w:webHidden/>
            </w:rPr>
            <w:tab/>
            <w:delText>61</w:delText>
          </w:r>
        </w:del>
      </w:ins>
    </w:p>
    <w:p w:rsidR="00743B33" w:rsidRDefault="00D20E06">
      <w:pPr>
        <w:pStyle w:val="TOC3"/>
        <w:rPr>
          <w:ins w:id="4582" w:author="Author"/>
          <w:del w:id="4583" w:author="Author"/>
          <w:rFonts w:asciiTheme="minorHAnsi" w:eastAsiaTheme="minorEastAsia" w:hAnsiTheme="minorHAnsi" w:cstheme="minorBidi"/>
          <w:sz w:val="22"/>
          <w:szCs w:val="22"/>
          <w:lang w:val="en-US" w:eastAsia="en-US"/>
        </w:rPr>
      </w:pPr>
      <w:ins w:id="4584" w:author="Author">
        <w:del w:id="4585" w:author="Author">
          <w:r>
            <w:rPr>
              <w:rStyle w:val="Hyperlink"/>
              <w14:scene3d>
                <w14:camera w14:prst="orthographicFront"/>
                <w14:lightRig w14:rig="threePt" w14:dir="t">
                  <w14:rot w14:lat="0" w14:lon="0" w14:rev="0"/>
                </w14:lightRig>
              </w14:scene3d>
            </w:rPr>
            <w:delText>4.11.12.</w:delText>
          </w:r>
          <w:r>
            <w:rPr>
              <w:rStyle w:val="Hyperlink"/>
            </w:rPr>
            <w:delText xml:space="preserve"> Rules_CtrlFlow_012</w:delText>
          </w:r>
          <w:r>
            <w:rPr>
              <w:webHidden/>
            </w:rPr>
            <w:tab/>
            <w:delText>61</w:delText>
          </w:r>
        </w:del>
      </w:ins>
    </w:p>
    <w:p w:rsidR="00743B33" w:rsidRDefault="00D20E06">
      <w:pPr>
        <w:pStyle w:val="TOC3"/>
        <w:rPr>
          <w:ins w:id="4586" w:author="Author"/>
          <w:del w:id="4587" w:author="Author"/>
          <w:rFonts w:asciiTheme="minorHAnsi" w:eastAsiaTheme="minorEastAsia" w:hAnsiTheme="minorHAnsi" w:cstheme="minorBidi"/>
          <w:sz w:val="22"/>
          <w:szCs w:val="22"/>
          <w:lang w:val="en-US" w:eastAsia="en-US"/>
        </w:rPr>
      </w:pPr>
      <w:ins w:id="4588" w:author="Author">
        <w:del w:id="4589" w:author="Author">
          <w:r>
            <w:rPr>
              <w:rStyle w:val="Hyperlink"/>
              <w14:scene3d>
                <w14:camera w14:prst="orthographicFront"/>
                <w14:lightRig w14:rig="threePt" w14:dir="t">
                  <w14:rot w14:lat="0" w14:lon="0" w14:rev="0"/>
                </w14:lightRig>
              </w14:scene3d>
            </w:rPr>
            <w:delText>4.11.13.</w:delText>
          </w:r>
          <w:r>
            <w:rPr>
              <w:rStyle w:val="Hyperlink"/>
            </w:rPr>
            <w:delText xml:space="preserve"> Rules_CtrlFlow_013</w:delText>
          </w:r>
          <w:r>
            <w:rPr>
              <w:webHidden/>
            </w:rPr>
            <w:tab/>
            <w:delText>61</w:delText>
          </w:r>
        </w:del>
      </w:ins>
    </w:p>
    <w:p w:rsidR="00743B33" w:rsidRDefault="00D20E06">
      <w:pPr>
        <w:pStyle w:val="TOC3"/>
        <w:rPr>
          <w:ins w:id="4590" w:author="Author"/>
          <w:del w:id="4591" w:author="Author"/>
          <w:rFonts w:asciiTheme="minorHAnsi" w:eastAsiaTheme="minorEastAsia" w:hAnsiTheme="minorHAnsi" w:cstheme="minorBidi"/>
          <w:sz w:val="22"/>
          <w:szCs w:val="22"/>
          <w:lang w:val="en-US" w:eastAsia="en-US"/>
        </w:rPr>
      </w:pPr>
      <w:ins w:id="4592" w:author="Author">
        <w:del w:id="4593" w:author="Author">
          <w:r>
            <w:rPr>
              <w:rStyle w:val="Hyperlink"/>
              <w14:scene3d>
                <w14:camera w14:prst="orthographicFront"/>
                <w14:lightRig w14:rig="threePt" w14:dir="t">
                  <w14:rot w14:lat="0" w14:lon="0" w14:rev="0"/>
                </w14:lightRig>
              </w14:scene3d>
            </w:rPr>
            <w:delText>4.11.14.</w:delText>
          </w:r>
          <w:r>
            <w:rPr>
              <w:rStyle w:val="Hyperlink"/>
            </w:rPr>
            <w:delText xml:space="preserve"> Rules_CtrlFlow_014</w:delText>
          </w:r>
          <w:r>
            <w:rPr>
              <w:webHidden/>
            </w:rPr>
            <w:tab/>
            <w:delText>62</w:delText>
          </w:r>
        </w:del>
      </w:ins>
    </w:p>
    <w:p w:rsidR="00743B33" w:rsidRDefault="00D20E06">
      <w:pPr>
        <w:pStyle w:val="TOC3"/>
        <w:rPr>
          <w:ins w:id="4594" w:author="Author"/>
          <w:del w:id="4595" w:author="Author"/>
          <w:rFonts w:asciiTheme="minorHAnsi" w:eastAsiaTheme="minorEastAsia" w:hAnsiTheme="minorHAnsi" w:cstheme="minorBidi"/>
          <w:sz w:val="22"/>
          <w:szCs w:val="22"/>
          <w:lang w:val="en-US" w:eastAsia="en-US"/>
        </w:rPr>
      </w:pPr>
      <w:ins w:id="4596" w:author="Author">
        <w:del w:id="4597" w:author="Author">
          <w:r>
            <w:rPr>
              <w:rStyle w:val="Hyperlink"/>
              <w14:scene3d>
                <w14:camera w14:prst="orthographicFront"/>
                <w14:lightRig w14:rig="threePt" w14:dir="t">
                  <w14:rot w14:lat="0" w14:lon="0" w14:rev="0"/>
                </w14:lightRig>
              </w14:scene3d>
            </w:rPr>
            <w:delText>4.11.15.</w:delText>
          </w:r>
          <w:r>
            <w:rPr>
              <w:rStyle w:val="Hyperlink"/>
            </w:rPr>
            <w:delText xml:space="preserve"> Rules_CtrlFlow_015</w:delText>
          </w:r>
          <w:r>
            <w:rPr>
              <w:webHidden/>
            </w:rPr>
            <w:tab/>
            <w:delText>62</w:delText>
          </w:r>
        </w:del>
      </w:ins>
    </w:p>
    <w:p w:rsidR="00743B33" w:rsidRDefault="00D20E06">
      <w:pPr>
        <w:pStyle w:val="TOC2"/>
        <w:rPr>
          <w:ins w:id="4598" w:author="Author"/>
          <w:del w:id="4599" w:author="Author"/>
          <w:rFonts w:asciiTheme="minorHAnsi" w:eastAsiaTheme="minorEastAsia" w:hAnsiTheme="minorHAnsi" w:cstheme="minorBidi"/>
          <w:b w:val="0"/>
          <w:iCs w:val="0"/>
          <w:noProof/>
          <w:sz w:val="22"/>
          <w:szCs w:val="22"/>
          <w:lang w:val="en-US" w:eastAsia="en-US"/>
        </w:rPr>
      </w:pPr>
      <w:ins w:id="4600" w:author="Author">
        <w:del w:id="4601" w:author="Author">
          <w:r>
            <w:rPr>
              <w:rStyle w:val="Hyperlink"/>
              <w:b w:val="0"/>
              <w:iCs w:val="0"/>
              <w:noProof/>
            </w:rPr>
            <w:delText>4.12. Functions</w:delText>
          </w:r>
          <w:r>
            <w:rPr>
              <w:noProof/>
              <w:webHidden/>
            </w:rPr>
            <w:tab/>
            <w:delText>63</w:delText>
          </w:r>
        </w:del>
      </w:ins>
    </w:p>
    <w:p w:rsidR="00743B33" w:rsidRDefault="00D20E06">
      <w:pPr>
        <w:pStyle w:val="TOC3"/>
        <w:rPr>
          <w:ins w:id="4602" w:author="Author"/>
          <w:del w:id="4603" w:author="Author"/>
          <w:rFonts w:asciiTheme="minorHAnsi" w:eastAsiaTheme="minorEastAsia" w:hAnsiTheme="minorHAnsi" w:cstheme="minorBidi"/>
          <w:sz w:val="22"/>
          <w:szCs w:val="22"/>
          <w:lang w:val="en-US" w:eastAsia="en-US"/>
        </w:rPr>
      </w:pPr>
      <w:ins w:id="4604" w:author="Author">
        <w:del w:id="4605" w:author="Author">
          <w:r>
            <w:rPr>
              <w:rStyle w:val="Hyperlink"/>
              <w14:scene3d>
                <w14:camera w14:prst="orthographicFront"/>
                <w14:lightRig w14:rig="threePt" w14:dir="t">
                  <w14:rot w14:lat="0" w14:lon="0" w14:rev="0"/>
                </w14:lightRig>
              </w14:scene3d>
            </w:rPr>
            <w:delText>4.12.1.</w:delText>
          </w:r>
          <w:r>
            <w:rPr>
              <w:rStyle w:val="Hyperlink"/>
            </w:rPr>
            <w:delText xml:space="preserve"> Rules_Func_001 ([1] Clause 5.4.7 - table 1 - 1d)</w:delText>
          </w:r>
          <w:r>
            <w:rPr>
              <w:webHidden/>
            </w:rPr>
            <w:tab/>
            <w:delText>63</w:delText>
          </w:r>
        </w:del>
      </w:ins>
    </w:p>
    <w:p w:rsidR="00743B33" w:rsidRDefault="00D20E06">
      <w:pPr>
        <w:pStyle w:val="TOC3"/>
        <w:rPr>
          <w:ins w:id="4606" w:author="Author"/>
          <w:del w:id="4607" w:author="Author"/>
          <w:rFonts w:asciiTheme="minorHAnsi" w:eastAsiaTheme="minorEastAsia" w:hAnsiTheme="minorHAnsi" w:cstheme="minorBidi"/>
          <w:sz w:val="22"/>
          <w:szCs w:val="22"/>
          <w:lang w:val="en-US" w:eastAsia="en-US"/>
        </w:rPr>
      </w:pPr>
      <w:ins w:id="4608" w:author="Author">
        <w:del w:id="4609" w:author="Author">
          <w:r>
            <w:rPr>
              <w:rStyle w:val="Hyperlink"/>
              <w14:scene3d>
                <w14:camera w14:prst="orthographicFront"/>
                <w14:lightRig w14:rig="threePt" w14:dir="t">
                  <w14:rot w14:lat="0" w14:lon="0" w14:rev="0"/>
                </w14:lightRig>
              </w14:scene3d>
            </w:rPr>
            <w:delText>4.12.2.</w:delText>
          </w:r>
          <w:r>
            <w:rPr>
              <w:rStyle w:val="Hyperlink"/>
            </w:rPr>
            <w:delText xml:space="preserve"> Rules_Func_002 ([1] Clause 5.4.7 - table 1 - 1d)</w:delText>
          </w:r>
          <w:r>
            <w:rPr>
              <w:webHidden/>
            </w:rPr>
            <w:tab/>
            <w:delText>63</w:delText>
          </w:r>
        </w:del>
      </w:ins>
    </w:p>
    <w:p w:rsidR="00743B33" w:rsidRDefault="00D20E06">
      <w:pPr>
        <w:pStyle w:val="TOC3"/>
        <w:rPr>
          <w:ins w:id="4610" w:author="Author"/>
          <w:del w:id="4611" w:author="Author"/>
          <w:rFonts w:asciiTheme="minorHAnsi" w:eastAsiaTheme="minorEastAsia" w:hAnsiTheme="minorHAnsi" w:cstheme="minorBidi"/>
          <w:sz w:val="22"/>
          <w:szCs w:val="22"/>
          <w:lang w:val="en-US" w:eastAsia="en-US"/>
        </w:rPr>
      </w:pPr>
      <w:ins w:id="4612" w:author="Author">
        <w:del w:id="4613" w:author="Author">
          <w:r>
            <w:rPr>
              <w:rStyle w:val="Hyperlink"/>
              <w14:scene3d>
                <w14:camera w14:prst="orthographicFront"/>
                <w14:lightRig w14:rig="threePt" w14:dir="t">
                  <w14:rot w14:lat="0" w14:lon="0" w14:rev="0"/>
                </w14:lightRig>
              </w14:scene3d>
            </w:rPr>
            <w:delText>4.12.3.</w:delText>
          </w:r>
          <w:r>
            <w:rPr>
              <w:rStyle w:val="Hyperlink"/>
            </w:rPr>
            <w:delText xml:space="preserve"> Rules_Func_003 ([1] Clause 5.4.7 - table 1 - 1d)</w:delText>
          </w:r>
          <w:r>
            <w:rPr>
              <w:webHidden/>
            </w:rPr>
            <w:tab/>
            <w:delText>63</w:delText>
          </w:r>
        </w:del>
      </w:ins>
    </w:p>
    <w:p w:rsidR="00743B33" w:rsidRDefault="00D20E06">
      <w:pPr>
        <w:pStyle w:val="TOC3"/>
        <w:rPr>
          <w:ins w:id="4614" w:author="Author"/>
          <w:del w:id="4615" w:author="Author"/>
          <w:rFonts w:asciiTheme="minorHAnsi" w:eastAsiaTheme="minorEastAsia" w:hAnsiTheme="minorHAnsi" w:cstheme="minorBidi"/>
          <w:sz w:val="22"/>
          <w:szCs w:val="22"/>
          <w:lang w:val="en-US" w:eastAsia="en-US"/>
        </w:rPr>
      </w:pPr>
      <w:ins w:id="4616" w:author="Author">
        <w:del w:id="4617" w:author="Author">
          <w:r>
            <w:rPr>
              <w:rStyle w:val="Hyperlink"/>
              <w14:scene3d>
                <w14:camera w14:prst="orthographicFront"/>
                <w14:lightRig w14:rig="threePt" w14:dir="t">
                  <w14:rot w14:lat="0" w14:lon="0" w14:rev="0"/>
                </w14:lightRig>
              </w14:scene3d>
            </w:rPr>
            <w:delText>4.12.4.</w:delText>
          </w:r>
          <w:r>
            <w:rPr>
              <w:rStyle w:val="Hyperlink"/>
            </w:rPr>
            <w:delText xml:space="preserve"> Rules_Func_00</w:delText>
          </w:r>
          <w:r>
            <w:rPr>
              <w:rStyle w:val="Hyperlink"/>
              <w:lang w:eastAsia="ja-JP"/>
            </w:rPr>
            <w:delText>4</w:delText>
          </w:r>
          <w:r>
            <w:rPr>
              <w:rStyle w:val="Hyperlink"/>
            </w:rPr>
            <w:delText xml:space="preserve"> ([1] Clause 8.4.4 - table 8 - 1a)</w:delText>
          </w:r>
          <w:r>
            <w:rPr>
              <w:webHidden/>
            </w:rPr>
            <w:tab/>
            <w:delText>64</w:delText>
          </w:r>
        </w:del>
      </w:ins>
    </w:p>
    <w:p w:rsidR="00743B33" w:rsidRDefault="00D20E06">
      <w:pPr>
        <w:pStyle w:val="TOC3"/>
        <w:rPr>
          <w:ins w:id="4618" w:author="Author"/>
          <w:del w:id="4619" w:author="Author"/>
          <w:rFonts w:asciiTheme="minorHAnsi" w:eastAsiaTheme="minorEastAsia" w:hAnsiTheme="minorHAnsi" w:cstheme="minorBidi"/>
          <w:sz w:val="22"/>
          <w:szCs w:val="22"/>
          <w:lang w:val="en-US" w:eastAsia="en-US"/>
        </w:rPr>
      </w:pPr>
      <w:ins w:id="4620" w:author="Author">
        <w:del w:id="4621" w:author="Author">
          <w:r>
            <w:rPr>
              <w:rStyle w:val="Hyperlink"/>
              <w14:scene3d>
                <w14:camera w14:prst="orthographicFront"/>
                <w14:lightRig w14:rig="threePt" w14:dir="t">
                  <w14:rot w14:lat="0" w14:lon="0" w14:rev="0"/>
                </w14:lightRig>
              </w14:scene3d>
            </w:rPr>
            <w:delText>4.12.5.</w:delText>
          </w:r>
          <w:r>
            <w:rPr>
              <w:rStyle w:val="Hyperlink"/>
            </w:rPr>
            <w:delText xml:space="preserve"> Rules_Func_00</w:delText>
          </w:r>
          <w:r>
            <w:rPr>
              <w:rStyle w:val="Hyperlink"/>
              <w:lang w:eastAsia="ja-JP"/>
            </w:rPr>
            <w:delText>5</w:delText>
          </w:r>
          <w:r>
            <w:rPr>
              <w:rStyle w:val="Hyperlink"/>
            </w:rPr>
            <w:delText xml:space="preserve"> </w:delText>
          </w:r>
          <w:r>
            <w:rPr>
              <w:rStyle w:val="Hyperlink"/>
            </w:rPr>
            <w:delText>([1] Clause 8.4.4 - table 8 - 1j)</w:delText>
          </w:r>
          <w:r>
            <w:rPr>
              <w:webHidden/>
            </w:rPr>
            <w:tab/>
            <w:delText>64</w:delText>
          </w:r>
        </w:del>
      </w:ins>
    </w:p>
    <w:p w:rsidR="00743B33" w:rsidRDefault="00D20E06">
      <w:pPr>
        <w:pStyle w:val="TOC3"/>
        <w:rPr>
          <w:ins w:id="4622" w:author="Author"/>
          <w:del w:id="4623" w:author="Author"/>
          <w:rFonts w:asciiTheme="minorHAnsi" w:eastAsiaTheme="minorEastAsia" w:hAnsiTheme="minorHAnsi" w:cstheme="minorBidi"/>
          <w:sz w:val="22"/>
          <w:szCs w:val="22"/>
          <w:lang w:val="en-US" w:eastAsia="en-US"/>
        </w:rPr>
      </w:pPr>
      <w:ins w:id="4624" w:author="Author">
        <w:del w:id="4625" w:author="Author">
          <w:r>
            <w:rPr>
              <w:rStyle w:val="Hyperlink"/>
              <w14:scene3d>
                <w14:camera w14:prst="orthographicFront"/>
                <w14:lightRig w14:rig="threePt" w14:dir="t">
                  <w14:rot w14:lat="0" w14:lon="0" w14:rev="0"/>
                </w14:lightRig>
              </w14:scene3d>
            </w:rPr>
            <w:delText>4.12.6.</w:delText>
          </w:r>
          <w:r>
            <w:rPr>
              <w:rStyle w:val="Hyperlink"/>
            </w:rPr>
            <w:delText xml:space="preserve"> Rules_Func_006</w:delText>
          </w:r>
          <w:r>
            <w:rPr>
              <w:webHidden/>
            </w:rPr>
            <w:tab/>
            <w:delText>65</w:delText>
          </w:r>
        </w:del>
      </w:ins>
    </w:p>
    <w:p w:rsidR="00743B33" w:rsidRDefault="00D20E06">
      <w:pPr>
        <w:pStyle w:val="TOC3"/>
        <w:rPr>
          <w:ins w:id="4626" w:author="Author"/>
          <w:del w:id="4627" w:author="Author"/>
          <w:rFonts w:asciiTheme="minorHAnsi" w:eastAsiaTheme="minorEastAsia" w:hAnsiTheme="minorHAnsi" w:cstheme="minorBidi"/>
          <w:sz w:val="22"/>
          <w:szCs w:val="22"/>
          <w:lang w:val="en-US" w:eastAsia="en-US"/>
        </w:rPr>
      </w:pPr>
      <w:ins w:id="4628" w:author="Author">
        <w:del w:id="4629" w:author="Author">
          <w:r>
            <w:rPr>
              <w:rStyle w:val="Hyperlink"/>
              <w14:scene3d>
                <w14:camera w14:prst="orthographicFront"/>
                <w14:lightRig w14:rig="threePt" w14:dir="t">
                  <w14:rot w14:lat="0" w14:lon="0" w14:rev="0"/>
                </w14:lightRig>
              </w14:scene3d>
            </w:rPr>
            <w:delText>4.12.7.</w:delText>
          </w:r>
          <w:r>
            <w:rPr>
              <w:rStyle w:val="Hyperlink"/>
            </w:rPr>
            <w:delText xml:space="preserve"> Rules_Func_007</w:delText>
          </w:r>
          <w:r>
            <w:rPr>
              <w:webHidden/>
            </w:rPr>
            <w:tab/>
            <w:delText>66</w:delText>
          </w:r>
        </w:del>
      </w:ins>
    </w:p>
    <w:p w:rsidR="00743B33" w:rsidRDefault="00D20E06">
      <w:pPr>
        <w:pStyle w:val="TOC2"/>
        <w:rPr>
          <w:ins w:id="4630" w:author="Author"/>
          <w:del w:id="4631" w:author="Author"/>
          <w:rFonts w:asciiTheme="minorHAnsi" w:eastAsiaTheme="minorEastAsia" w:hAnsiTheme="minorHAnsi" w:cstheme="minorBidi"/>
          <w:b w:val="0"/>
          <w:iCs w:val="0"/>
          <w:noProof/>
          <w:sz w:val="22"/>
          <w:szCs w:val="22"/>
          <w:lang w:val="en-US" w:eastAsia="en-US"/>
        </w:rPr>
      </w:pPr>
      <w:ins w:id="4632" w:author="Author">
        <w:del w:id="4633" w:author="Author">
          <w:r>
            <w:rPr>
              <w:rStyle w:val="Hyperlink"/>
              <w:b w:val="0"/>
              <w:iCs w:val="0"/>
              <w:noProof/>
            </w:rPr>
            <w:delText>4.13. Pointers and Arrays</w:delText>
          </w:r>
          <w:r>
            <w:rPr>
              <w:noProof/>
              <w:webHidden/>
            </w:rPr>
            <w:tab/>
            <w:delText>66</w:delText>
          </w:r>
        </w:del>
      </w:ins>
    </w:p>
    <w:p w:rsidR="00743B33" w:rsidRDefault="00D20E06">
      <w:pPr>
        <w:pStyle w:val="TOC3"/>
        <w:rPr>
          <w:ins w:id="4634" w:author="Author"/>
          <w:del w:id="4635" w:author="Author"/>
          <w:rFonts w:asciiTheme="minorHAnsi" w:eastAsiaTheme="minorEastAsia" w:hAnsiTheme="minorHAnsi" w:cstheme="minorBidi"/>
          <w:sz w:val="22"/>
          <w:szCs w:val="22"/>
          <w:lang w:val="en-US" w:eastAsia="en-US"/>
        </w:rPr>
      </w:pPr>
      <w:ins w:id="4636" w:author="Author">
        <w:del w:id="4637" w:author="Author">
          <w:r>
            <w:rPr>
              <w:rStyle w:val="Hyperlink"/>
              <w14:scene3d>
                <w14:camera w14:prst="orthographicFront"/>
                <w14:lightRig w14:rig="threePt" w14:dir="t">
                  <w14:rot w14:lat="0" w14:lon="0" w14:rev="0"/>
                </w14:lightRig>
              </w14:scene3d>
            </w:rPr>
            <w:delText>4.13.1.</w:delText>
          </w:r>
          <w:r>
            <w:rPr>
              <w:rStyle w:val="Hyperlink"/>
            </w:rPr>
            <w:delText xml:space="preserve"> Rules_Ptr_001 ([1] Clause 8.4.4 - table 8 - 1f)</w:delText>
          </w:r>
          <w:r>
            <w:rPr>
              <w:webHidden/>
            </w:rPr>
            <w:tab/>
            <w:delText>66</w:delText>
          </w:r>
        </w:del>
      </w:ins>
    </w:p>
    <w:p w:rsidR="00743B33" w:rsidRDefault="00D20E06">
      <w:pPr>
        <w:pStyle w:val="TOC3"/>
        <w:rPr>
          <w:ins w:id="4638" w:author="Author"/>
          <w:del w:id="4639" w:author="Author"/>
          <w:rFonts w:asciiTheme="minorHAnsi" w:eastAsiaTheme="minorEastAsia" w:hAnsiTheme="minorHAnsi" w:cstheme="minorBidi"/>
          <w:sz w:val="22"/>
          <w:szCs w:val="22"/>
          <w:lang w:val="en-US" w:eastAsia="en-US"/>
        </w:rPr>
      </w:pPr>
      <w:ins w:id="4640" w:author="Author">
        <w:del w:id="4641" w:author="Author">
          <w:r>
            <w:rPr>
              <w:rStyle w:val="Hyperlink"/>
              <w14:scene3d>
                <w14:camera w14:prst="orthographicFront"/>
                <w14:lightRig w14:rig="threePt" w14:dir="t">
                  <w14:rot w14:lat="0" w14:lon="0" w14:rev="0"/>
                </w14:lightRig>
              </w14:scene3d>
            </w:rPr>
            <w:delText>4.13.2.</w:delText>
          </w:r>
          <w:r>
            <w:rPr>
              <w:rStyle w:val="Hyperlink"/>
            </w:rPr>
            <w:delText xml:space="preserve"> Rules_Ptr_002 ([1] Clause 5.4.7 - table 1 - 1d)</w:delText>
          </w:r>
          <w:r>
            <w:rPr>
              <w:webHidden/>
            </w:rPr>
            <w:tab/>
            <w:delText>66</w:delText>
          </w:r>
        </w:del>
      </w:ins>
    </w:p>
    <w:p w:rsidR="00743B33" w:rsidRDefault="00D20E06">
      <w:pPr>
        <w:pStyle w:val="TOC3"/>
        <w:rPr>
          <w:ins w:id="4642" w:author="Author"/>
          <w:del w:id="4643" w:author="Author"/>
          <w:rFonts w:asciiTheme="minorHAnsi" w:eastAsiaTheme="minorEastAsia" w:hAnsiTheme="minorHAnsi" w:cstheme="minorBidi"/>
          <w:sz w:val="22"/>
          <w:szCs w:val="22"/>
          <w:lang w:val="en-US" w:eastAsia="en-US"/>
        </w:rPr>
      </w:pPr>
      <w:ins w:id="4644" w:author="Author">
        <w:del w:id="4645" w:author="Author">
          <w:r>
            <w:rPr>
              <w:rStyle w:val="Hyperlink"/>
              <w14:scene3d>
                <w14:camera w14:prst="orthographicFront"/>
                <w14:lightRig w14:rig="threePt" w14:dir="t">
                  <w14:rot w14:lat="0" w14:lon="0" w14:rev="0"/>
                </w14:lightRig>
              </w14:scene3d>
            </w:rPr>
            <w:delText>4.13.3.</w:delText>
          </w:r>
          <w:r>
            <w:rPr>
              <w:rStyle w:val="Hyperlink"/>
            </w:rPr>
            <w:delText xml:space="preserve"> Rules_Ptr_003 ([1] Clause 5.4.7 - table 1 - 1d)</w:delText>
          </w:r>
          <w:r>
            <w:rPr>
              <w:webHidden/>
            </w:rPr>
            <w:tab/>
            <w:delText>66</w:delText>
          </w:r>
        </w:del>
      </w:ins>
    </w:p>
    <w:p w:rsidR="00743B33" w:rsidRDefault="00D20E06">
      <w:pPr>
        <w:pStyle w:val="TOC3"/>
        <w:rPr>
          <w:ins w:id="4646" w:author="Author"/>
          <w:del w:id="4647" w:author="Author"/>
          <w:rFonts w:asciiTheme="minorHAnsi" w:eastAsiaTheme="minorEastAsia" w:hAnsiTheme="minorHAnsi" w:cstheme="minorBidi"/>
          <w:sz w:val="22"/>
          <w:szCs w:val="22"/>
          <w:lang w:val="en-US" w:eastAsia="en-US"/>
        </w:rPr>
      </w:pPr>
      <w:ins w:id="4648" w:author="Author">
        <w:del w:id="4649" w:author="Author">
          <w:r>
            <w:rPr>
              <w:rStyle w:val="Hyperlink"/>
              <w14:scene3d>
                <w14:camera w14:prst="orthographicFront"/>
                <w14:lightRig w14:rig="threePt" w14:dir="t">
                  <w14:rot w14:lat="0" w14:lon="0" w14:rev="0"/>
                </w14:lightRig>
              </w14:scene3d>
            </w:rPr>
            <w:delText>4.13.4.</w:delText>
          </w:r>
          <w:r>
            <w:rPr>
              <w:rStyle w:val="Hyperlink"/>
            </w:rPr>
            <w:delText xml:space="preserve"> Rules_Ptr_004 ([1] Clause 5.4.7 - table 1 - 1d)</w:delText>
          </w:r>
          <w:r>
            <w:rPr>
              <w:webHidden/>
            </w:rPr>
            <w:tab/>
            <w:delText>67</w:delText>
          </w:r>
        </w:del>
      </w:ins>
    </w:p>
    <w:p w:rsidR="00743B33" w:rsidRDefault="00D20E06">
      <w:pPr>
        <w:pStyle w:val="TOC3"/>
        <w:rPr>
          <w:ins w:id="4650" w:author="Author"/>
          <w:del w:id="4651" w:author="Author"/>
          <w:rFonts w:asciiTheme="minorHAnsi" w:eastAsiaTheme="minorEastAsia" w:hAnsiTheme="minorHAnsi" w:cstheme="minorBidi"/>
          <w:sz w:val="22"/>
          <w:szCs w:val="22"/>
          <w:lang w:val="en-US" w:eastAsia="en-US"/>
        </w:rPr>
      </w:pPr>
      <w:ins w:id="4652" w:author="Author">
        <w:del w:id="4653" w:author="Author">
          <w:r>
            <w:rPr>
              <w:rStyle w:val="Hyperlink"/>
              <w14:scene3d>
                <w14:camera w14:prst="orthographicFront"/>
                <w14:lightRig w14:rig="threePt" w14:dir="t">
                  <w14:rot w14:lat="0" w14:lon="0" w14:rev="0"/>
                </w14:lightRig>
              </w14:scene3d>
            </w:rPr>
            <w:delText>4.13.5.</w:delText>
          </w:r>
          <w:r>
            <w:rPr>
              <w:rStyle w:val="Hyperlink"/>
            </w:rPr>
            <w:delText xml:space="preserve"> Rules_Ptr_005 ([1] Clause 5.4.7 - table 1 - 1d)</w:delText>
          </w:r>
          <w:r>
            <w:rPr>
              <w:webHidden/>
            </w:rPr>
            <w:tab/>
            <w:delText>67</w:delText>
          </w:r>
        </w:del>
      </w:ins>
    </w:p>
    <w:p w:rsidR="00743B33" w:rsidRDefault="00D20E06">
      <w:pPr>
        <w:pStyle w:val="TOC2"/>
        <w:rPr>
          <w:ins w:id="4654" w:author="Author"/>
          <w:del w:id="4655" w:author="Author"/>
          <w:rFonts w:asciiTheme="minorHAnsi" w:eastAsiaTheme="minorEastAsia" w:hAnsiTheme="minorHAnsi" w:cstheme="minorBidi"/>
          <w:b w:val="0"/>
          <w:iCs w:val="0"/>
          <w:noProof/>
          <w:sz w:val="22"/>
          <w:szCs w:val="22"/>
          <w:lang w:val="en-US" w:eastAsia="en-US"/>
        </w:rPr>
      </w:pPr>
      <w:ins w:id="4656" w:author="Author">
        <w:del w:id="4657" w:author="Author">
          <w:r>
            <w:rPr>
              <w:rStyle w:val="Hyperlink"/>
              <w:b w:val="0"/>
              <w:iCs w:val="0"/>
              <w:noProof/>
            </w:rPr>
            <w:delText>4.14. Structures and Unions</w:delText>
          </w:r>
          <w:r>
            <w:rPr>
              <w:noProof/>
              <w:webHidden/>
            </w:rPr>
            <w:tab/>
            <w:delText>67</w:delText>
          </w:r>
        </w:del>
      </w:ins>
    </w:p>
    <w:p w:rsidR="00743B33" w:rsidRDefault="00D20E06">
      <w:pPr>
        <w:pStyle w:val="TOC3"/>
        <w:rPr>
          <w:ins w:id="4658" w:author="Author"/>
          <w:del w:id="4659" w:author="Author"/>
          <w:rFonts w:asciiTheme="minorHAnsi" w:eastAsiaTheme="minorEastAsia" w:hAnsiTheme="minorHAnsi" w:cstheme="minorBidi"/>
          <w:sz w:val="22"/>
          <w:szCs w:val="22"/>
          <w:lang w:val="en-US" w:eastAsia="en-US"/>
        </w:rPr>
      </w:pPr>
      <w:ins w:id="4660" w:author="Author">
        <w:del w:id="4661" w:author="Author">
          <w:r>
            <w:rPr>
              <w:rStyle w:val="Hyperlink"/>
              <w14:scene3d>
                <w14:camera w14:prst="orthographicFront"/>
                <w14:lightRig w14:rig="threePt" w14:dir="t">
                  <w14:rot w14:lat="0" w14:lon="0" w14:rev="0"/>
                </w14:lightRig>
              </w14:scene3d>
            </w:rPr>
            <w:delText>4.14.1.</w:delText>
          </w:r>
          <w:r>
            <w:rPr>
              <w:rStyle w:val="Hyperlink"/>
            </w:rPr>
            <w:delText xml:space="preserve"> Rules_Struct_001 ([1] Clause 5.4.7 - table 1 - </w:delText>
          </w:r>
          <w:r>
            <w:rPr>
              <w:rStyle w:val="Hyperlink"/>
            </w:rPr>
            <w:delText>1b)</w:delText>
          </w:r>
          <w:r>
            <w:rPr>
              <w:webHidden/>
            </w:rPr>
            <w:tab/>
            <w:delText>67</w:delText>
          </w:r>
        </w:del>
      </w:ins>
    </w:p>
    <w:p w:rsidR="00743B33" w:rsidRDefault="00D20E06">
      <w:pPr>
        <w:pStyle w:val="TOC2"/>
        <w:rPr>
          <w:ins w:id="4662" w:author="Author"/>
          <w:del w:id="4663" w:author="Author"/>
          <w:rFonts w:asciiTheme="minorHAnsi" w:eastAsiaTheme="minorEastAsia" w:hAnsiTheme="minorHAnsi" w:cstheme="minorBidi"/>
          <w:b w:val="0"/>
          <w:iCs w:val="0"/>
          <w:noProof/>
          <w:sz w:val="22"/>
          <w:szCs w:val="22"/>
          <w:lang w:val="en-US" w:eastAsia="en-US"/>
        </w:rPr>
      </w:pPr>
      <w:ins w:id="4664" w:author="Author">
        <w:del w:id="4665" w:author="Author">
          <w:r>
            <w:rPr>
              <w:rStyle w:val="Hyperlink"/>
              <w:b w:val="0"/>
              <w:iCs w:val="0"/>
              <w:noProof/>
            </w:rPr>
            <w:delText>4.15. Pre-processing Directives</w:delText>
          </w:r>
          <w:r>
            <w:rPr>
              <w:noProof/>
              <w:webHidden/>
            </w:rPr>
            <w:tab/>
            <w:delText>67</w:delText>
          </w:r>
        </w:del>
      </w:ins>
    </w:p>
    <w:p w:rsidR="00743B33" w:rsidRDefault="00D20E06">
      <w:pPr>
        <w:pStyle w:val="TOC3"/>
        <w:rPr>
          <w:ins w:id="4666" w:author="Author"/>
          <w:del w:id="4667" w:author="Author"/>
          <w:rFonts w:asciiTheme="minorHAnsi" w:eastAsiaTheme="minorEastAsia" w:hAnsiTheme="minorHAnsi" w:cstheme="minorBidi"/>
          <w:sz w:val="22"/>
          <w:szCs w:val="22"/>
          <w:lang w:val="en-US" w:eastAsia="en-US"/>
        </w:rPr>
      </w:pPr>
      <w:ins w:id="4668" w:author="Author">
        <w:del w:id="4669" w:author="Author">
          <w:r>
            <w:rPr>
              <w:rStyle w:val="Hyperlink"/>
              <w14:scene3d>
                <w14:camera w14:prst="orthographicFront"/>
                <w14:lightRig w14:rig="threePt" w14:dir="t">
                  <w14:rot w14:lat="0" w14:lon="0" w14:rev="0"/>
                </w14:lightRig>
              </w14:scene3d>
            </w:rPr>
            <w:delText>4.15.1.</w:delText>
          </w:r>
          <w:r>
            <w:rPr>
              <w:rStyle w:val="Hyperlink"/>
            </w:rPr>
            <w:delText xml:space="preserve"> Rules_PreProcess_001 ([1] Clause 5.4.7 - table 1 - 1g)</w:delText>
          </w:r>
          <w:r>
            <w:rPr>
              <w:webHidden/>
            </w:rPr>
            <w:tab/>
            <w:delText>67</w:delText>
          </w:r>
        </w:del>
      </w:ins>
    </w:p>
    <w:p w:rsidR="00743B33" w:rsidRDefault="00D20E06">
      <w:pPr>
        <w:pStyle w:val="TOC3"/>
        <w:rPr>
          <w:ins w:id="4670" w:author="Author"/>
          <w:del w:id="4671" w:author="Author"/>
          <w:rFonts w:asciiTheme="minorHAnsi" w:eastAsiaTheme="minorEastAsia" w:hAnsiTheme="minorHAnsi" w:cstheme="minorBidi"/>
          <w:sz w:val="22"/>
          <w:szCs w:val="22"/>
          <w:lang w:val="en-US" w:eastAsia="en-US"/>
        </w:rPr>
      </w:pPr>
      <w:ins w:id="4672" w:author="Author">
        <w:del w:id="4673" w:author="Author">
          <w:r>
            <w:rPr>
              <w:rStyle w:val="Hyperlink"/>
              <w14:scene3d>
                <w14:camera w14:prst="orthographicFront"/>
                <w14:lightRig w14:rig="threePt" w14:dir="t">
                  <w14:rot w14:lat="0" w14:lon="0" w14:rev="0"/>
                </w14:lightRig>
              </w14:scene3d>
            </w:rPr>
            <w:delText>4.15.2.</w:delText>
          </w:r>
          <w:r>
            <w:rPr>
              <w:rStyle w:val="Hyperlink"/>
            </w:rPr>
            <w:delText xml:space="preserve"> Rules_PreProcess_002</w:delText>
          </w:r>
          <w:r>
            <w:rPr>
              <w:webHidden/>
            </w:rPr>
            <w:tab/>
            <w:delText>67</w:delText>
          </w:r>
        </w:del>
      </w:ins>
    </w:p>
    <w:p w:rsidR="00743B33" w:rsidRDefault="00D20E06">
      <w:pPr>
        <w:pStyle w:val="TOC3"/>
        <w:rPr>
          <w:ins w:id="4674" w:author="Author"/>
          <w:del w:id="4675" w:author="Author"/>
          <w:rFonts w:asciiTheme="minorHAnsi" w:eastAsiaTheme="minorEastAsia" w:hAnsiTheme="minorHAnsi" w:cstheme="minorBidi"/>
          <w:sz w:val="22"/>
          <w:szCs w:val="22"/>
          <w:lang w:val="en-US" w:eastAsia="en-US"/>
        </w:rPr>
      </w:pPr>
      <w:ins w:id="4676" w:author="Author">
        <w:del w:id="4677" w:author="Author">
          <w:r>
            <w:rPr>
              <w:rStyle w:val="Hyperlink"/>
              <w14:scene3d>
                <w14:camera w14:prst="orthographicFront"/>
                <w14:lightRig w14:rig="threePt" w14:dir="t">
                  <w14:rot w14:lat="0" w14:lon="0" w14:rev="0"/>
                </w14:lightRig>
              </w14:scene3d>
            </w:rPr>
            <w:delText>4.15.3.</w:delText>
          </w:r>
          <w:r>
            <w:rPr>
              <w:rStyle w:val="Hyperlink"/>
            </w:rPr>
            <w:delText xml:space="preserve"> Rules_PreProcess_003</w:delText>
          </w:r>
          <w:r>
            <w:rPr>
              <w:webHidden/>
            </w:rPr>
            <w:tab/>
            <w:delText>67</w:delText>
          </w:r>
        </w:del>
      </w:ins>
    </w:p>
    <w:p w:rsidR="00743B33" w:rsidRDefault="00D20E06">
      <w:pPr>
        <w:pStyle w:val="TOC3"/>
        <w:rPr>
          <w:ins w:id="4678" w:author="Author"/>
          <w:del w:id="4679" w:author="Author"/>
          <w:rFonts w:asciiTheme="minorHAnsi" w:eastAsiaTheme="minorEastAsia" w:hAnsiTheme="minorHAnsi" w:cstheme="minorBidi"/>
          <w:sz w:val="22"/>
          <w:szCs w:val="22"/>
          <w:lang w:val="en-US" w:eastAsia="en-US"/>
        </w:rPr>
      </w:pPr>
      <w:ins w:id="4680" w:author="Author">
        <w:del w:id="4681" w:author="Author">
          <w:r>
            <w:rPr>
              <w:rStyle w:val="Hyperlink"/>
              <w14:scene3d>
                <w14:camera w14:prst="orthographicFront"/>
                <w14:lightRig w14:rig="threePt" w14:dir="t">
                  <w14:rot w14:lat="0" w14:lon="0" w14:rev="0"/>
                </w14:lightRig>
              </w14:scene3d>
            </w:rPr>
            <w:delText>4.15.4.</w:delText>
          </w:r>
          <w:r>
            <w:rPr>
              <w:rStyle w:val="Hyperlink"/>
            </w:rPr>
            <w:delText xml:space="preserve"> Rules_PreProcess_004</w:delText>
          </w:r>
          <w:r>
            <w:rPr>
              <w:webHidden/>
            </w:rPr>
            <w:tab/>
            <w:delText>67</w:delText>
          </w:r>
        </w:del>
      </w:ins>
    </w:p>
    <w:p w:rsidR="00743B33" w:rsidRDefault="00D20E06">
      <w:pPr>
        <w:pStyle w:val="TOC3"/>
        <w:rPr>
          <w:ins w:id="4682" w:author="Author"/>
          <w:del w:id="4683" w:author="Author"/>
          <w:rFonts w:asciiTheme="minorHAnsi" w:eastAsiaTheme="minorEastAsia" w:hAnsiTheme="minorHAnsi" w:cstheme="minorBidi"/>
          <w:sz w:val="22"/>
          <w:szCs w:val="22"/>
          <w:lang w:val="en-US" w:eastAsia="en-US"/>
        </w:rPr>
      </w:pPr>
      <w:ins w:id="4684" w:author="Author">
        <w:del w:id="4685" w:author="Author">
          <w:r>
            <w:rPr>
              <w:rStyle w:val="Hyperlink"/>
              <w14:scene3d>
                <w14:camera w14:prst="orthographicFront"/>
                <w14:lightRig w14:rig="threePt" w14:dir="t">
                  <w14:rot w14:lat="0" w14:lon="0" w14:rev="0"/>
                </w14:lightRig>
              </w14:scene3d>
            </w:rPr>
            <w:delText>4.15.5.</w:delText>
          </w:r>
          <w:r>
            <w:rPr>
              <w:rStyle w:val="Hyperlink"/>
            </w:rPr>
            <w:delText xml:space="preserve"> Rules_PreProcess_005 ([1] Clause 5.4.7 - table 1 - 1g)</w:delText>
          </w:r>
          <w:r>
            <w:rPr>
              <w:webHidden/>
            </w:rPr>
            <w:tab/>
            <w:delText>67</w:delText>
          </w:r>
        </w:del>
      </w:ins>
    </w:p>
    <w:p w:rsidR="00743B33" w:rsidRDefault="00D20E06">
      <w:pPr>
        <w:pStyle w:val="TOC3"/>
        <w:rPr>
          <w:ins w:id="4686" w:author="Author"/>
          <w:del w:id="4687" w:author="Author"/>
          <w:rFonts w:asciiTheme="minorHAnsi" w:eastAsiaTheme="minorEastAsia" w:hAnsiTheme="minorHAnsi" w:cstheme="minorBidi"/>
          <w:sz w:val="22"/>
          <w:szCs w:val="22"/>
          <w:lang w:val="en-US" w:eastAsia="en-US"/>
        </w:rPr>
      </w:pPr>
      <w:ins w:id="4688" w:author="Author">
        <w:del w:id="4689" w:author="Author">
          <w:r>
            <w:rPr>
              <w:rStyle w:val="Hyperlink"/>
              <w14:scene3d>
                <w14:camera w14:prst="orthographicFront"/>
                <w14:lightRig w14:rig="threePt" w14:dir="t">
                  <w14:rot w14:lat="0" w14:lon="0" w14:rev="0"/>
                </w14:lightRig>
              </w14:scene3d>
            </w:rPr>
            <w:delText>4.15.6.</w:delText>
          </w:r>
          <w:r>
            <w:rPr>
              <w:rStyle w:val="Hyperlink"/>
            </w:rPr>
            <w:delText xml:space="preserve"> Rules_PreProcess_006 ([1] Clause 5.4.7 - table 1 - 1a)</w:delText>
          </w:r>
          <w:r>
            <w:rPr>
              <w:webHidden/>
            </w:rPr>
            <w:tab/>
            <w:delText>67</w:delText>
          </w:r>
        </w:del>
      </w:ins>
    </w:p>
    <w:p w:rsidR="00743B33" w:rsidRDefault="00D20E06">
      <w:pPr>
        <w:pStyle w:val="TOC3"/>
        <w:rPr>
          <w:ins w:id="4690" w:author="Author"/>
          <w:del w:id="4691" w:author="Author"/>
          <w:rFonts w:asciiTheme="minorHAnsi" w:eastAsiaTheme="minorEastAsia" w:hAnsiTheme="minorHAnsi" w:cstheme="minorBidi"/>
          <w:sz w:val="22"/>
          <w:szCs w:val="22"/>
          <w:lang w:val="en-US" w:eastAsia="en-US"/>
        </w:rPr>
      </w:pPr>
      <w:ins w:id="4692" w:author="Author">
        <w:del w:id="4693" w:author="Author">
          <w:r>
            <w:rPr>
              <w:rStyle w:val="Hyperlink"/>
              <w14:scene3d>
                <w14:camera w14:prst="orthographicFront"/>
                <w14:lightRig w14:rig="threePt" w14:dir="t">
                  <w14:rot w14:lat="0" w14:lon="0" w14:rev="0"/>
                </w14:lightRig>
              </w14:scene3d>
            </w:rPr>
            <w:delText>4.15.7.</w:delText>
          </w:r>
          <w:r>
            <w:rPr>
              <w:rStyle w:val="Hyperlink"/>
            </w:rPr>
            <w:delText xml:space="preserve"> Rules_PreProcess_007 ([1] Clause 5.4.7 - table 1 - 1a)</w:delText>
          </w:r>
          <w:r>
            <w:rPr>
              <w:webHidden/>
            </w:rPr>
            <w:tab/>
            <w:delText>67</w:delText>
          </w:r>
        </w:del>
      </w:ins>
    </w:p>
    <w:p w:rsidR="00743B33" w:rsidRDefault="00D20E06">
      <w:pPr>
        <w:pStyle w:val="TOC3"/>
        <w:rPr>
          <w:ins w:id="4694" w:author="Author"/>
          <w:del w:id="4695" w:author="Author"/>
          <w:rFonts w:asciiTheme="minorHAnsi" w:eastAsiaTheme="minorEastAsia" w:hAnsiTheme="minorHAnsi" w:cstheme="minorBidi"/>
          <w:sz w:val="22"/>
          <w:szCs w:val="22"/>
          <w:lang w:val="en-US" w:eastAsia="en-US"/>
        </w:rPr>
      </w:pPr>
      <w:ins w:id="4696" w:author="Author">
        <w:del w:id="4697" w:author="Author">
          <w:r>
            <w:rPr>
              <w:rStyle w:val="Hyperlink"/>
              <w14:scene3d>
                <w14:camera w14:prst="orthographicFront"/>
                <w14:lightRig w14:rig="threePt" w14:dir="t">
                  <w14:rot w14:lat="0" w14:lon="0" w14:rev="0"/>
                </w14:lightRig>
              </w14:scene3d>
            </w:rPr>
            <w:delText>4.15.8.</w:delText>
          </w:r>
          <w:r>
            <w:rPr>
              <w:rStyle w:val="Hyperlink"/>
            </w:rPr>
            <w:delText xml:space="preserve"> Rules_PreProcess_008 ([1] Clause 5.4.7 - table 1 - 1a)</w:delText>
          </w:r>
          <w:r>
            <w:rPr>
              <w:webHidden/>
            </w:rPr>
            <w:tab/>
            <w:delText>68</w:delText>
          </w:r>
        </w:del>
      </w:ins>
    </w:p>
    <w:p w:rsidR="00743B33" w:rsidRDefault="00D20E06">
      <w:pPr>
        <w:pStyle w:val="TOC3"/>
        <w:rPr>
          <w:ins w:id="4698" w:author="Author"/>
          <w:del w:id="4699" w:author="Author"/>
          <w:rFonts w:asciiTheme="minorHAnsi" w:eastAsiaTheme="minorEastAsia" w:hAnsiTheme="minorHAnsi" w:cstheme="minorBidi"/>
          <w:sz w:val="22"/>
          <w:szCs w:val="22"/>
          <w:lang w:val="en-US" w:eastAsia="en-US"/>
        </w:rPr>
      </w:pPr>
      <w:ins w:id="4700" w:author="Author">
        <w:del w:id="4701" w:author="Author">
          <w:r>
            <w:rPr>
              <w:rStyle w:val="Hyperlink"/>
              <w14:scene3d>
                <w14:camera w14:prst="orthographicFront"/>
                <w14:lightRig w14:rig="threePt" w14:dir="t">
                  <w14:rot w14:lat="0" w14:lon="0" w14:rev="0"/>
                </w14:lightRig>
              </w14:scene3d>
            </w:rPr>
            <w:delText>4.15.9.</w:delText>
          </w:r>
          <w:r>
            <w:rPr>
              <w:rStyle w:val="Hyperlink"/>
            </w:rPr>
            <w:delText xml:space="preserve"> Rules_PreProcess_009</w:delText>
          </w:r>
          <w:r>
            <w:rPr>
              <w:webHidden/>
            </w:rPr>
            <w:tab/>
            <w:delText>68</w:delText>
          </w:r>
        </w:del>
      </w:ins>
    </w:p>
    <w:p w:rsidR="00743B33" w:rsidRDefault="00D20E06">
      <w:pPr>
        <w:pStyle w:val="TOC3"/>
        <w:rPr>
          <w:ins w:id="4702" w:author="Author"/>
          <w:del w:id="4703" w:author="Author"/>
          <w:rFonts w:asciiTheme="minorHAnsi" w:eastAsiaTheme="minorEastAsia" w:hAnsiTheme="minorHAnsi" w:cstheme="minorBidi"/>
          <w:sz w:val="22"/>
          <w:szCs w:val="22"/>
          <w:lang w:val="en-US" w:eastAsia="en-US"/>
        </w:rPr>
      </w:pPr>
      <w:ins w:id="4704" w:author="Author">
        <w:del w:id="4705" w:author="Author">
          <w:r>
            <w:rPr>
              <w:rStyle w:val="Hyperlink"/>
              <w14:scene3d>
                <w14:camera w14:prst="orthographicFront"/>
                <w14:lightRig w14:rig="threePt" w14:dir="t">
                  <w14:rot w14:lat="0" w14:lon="0" w14:rev="0"/>
                </w14:lightRig>
              </w14:scene3d>
            </w:rPr>
            <w:delText>4.15.10.</w:delText>
          </w:r>
          <w:r>
            <w:rPr>
              <w:rStyle w:val="Hyperlink"/>
            </w:rPr>
            <w:delText xml:space="preserve"> Rules_PreProcess_010 ([1] Clause 5.4.7 - table 1 - 1g)</w:delText>
          </w:r>
          <w:r>
            <w:rPr>
              <w:webHidden/>
            </w:rPr>
            <w:tab/>
            <w:delText>68</w:delText>
          </w:r>
        </w:del>
      </w:ins>
    </w:p>
    <w:p w:rsidR="00743B33" w:rsidRDefault="00D20E06">
      <w:pPr>
        <w:pStyle w:val="TOC3"/>
        <w:rPr>
          <w:ins w:id="4706" w:author="Author"/>
          <w:del w:id="4707" w:author="Author"/>
          <w:rFonts w:asciiTheme="minorHAnsi" w:eastAsiaTheme="minorEastAsia" w:hAnsiTheme="minorHAnsi" w:cstheme="minorBidi"/>
          <w:sz w:val="22"/>
          <w:szCs w:val="22"/>
          <w:lang w:val="en-US" w:eastAsia="en-US"/>
        </w:rPr>
      </w:pPr>
      <w:ins w:id="4708" w:author="Author">
        <w:del w:id="4709" w:author="Author">
          <w:r>
            <w:rPr>
              <w:rStyle w:val="Hyperlink"/>
              <w14:scene3d>
                <w14:camera w14:prst="orthographicFront"/>
                <w14:lightRig w14:rig="threePt" w14:dir="t">
                  <w14:rot w14:lat="0" w14:lon="0" w14:rev="0"/>
                </w14:lightRig>
              </w14:scene3d>
            </w:rPr>
            <w:delText>4.15.11.</w:delText>
          </w:r>
          <w:r>
            <w:rPr>
              <w:rStyle w:val="Hyperlink"/>
            </w:rPr>
            <w:delText xml:space="preserve"> Rules_PreProcess_01</w:delText>
          </w:r>
          <w:r>
            <w:rPr>
              <w:rStyle w:val="Hyperlink"/>
              <w:lang w:eastAsia="ja-JP"/>
            </w:rPr>
            <w:delText>1</w:delText>
          </w:r>
          <w:r>
            <w:rPr>
              <w:rStyle w:val="Hyperlink"/>
            </w:rPr>
            <w:delText xml:space="preserve"> ([1] Clause 8.4.4 - table 8 - 1g)</w:delText>
          </w:r>
          <w:r>
            <w:rPr>
              <w:webHidden/>
            </w:rPr>
            <w:tab/>
            <w:delText>68</w:delText>
          </w:r>
        </w:del>
      </w:ins>
    </w:p>
    <w:p w:rsidR="00743B33" w:rsidRDefault="00D20E06">
      <w:pPr>
        <w:pStyle w:val="TOC3"/>
        <w:rPr>
          <w:ins w:id="4710" w:author="Author"/>
          <w:del w:id="4711" w:author="Author"/>
          <w:rFonts w:asciiTheme="minorHAnsi" w:eastAsiaTheme="minorEastAsia" w:hAnsiTheme="minorHAnsi" w:cstheme="minorBidi"/>
          <w:sz w:val="22"/>
          <w:szCs w:val="22"/>
          <w:lang w:val="en-US" w:eastAsia="en-US"/>
        </w:rPr>
      </w:pPr>
      <w:ins w:id="4712" w:author="Author">
        <w:del w:id="4713" w:author="Author">
          <w:r>
            <w:rPr>
              <w:rStyle w:val="Hyperlink"/>
              <w14:scene3d>
                <w14:camera w14:prst="orthographicFront"/>
                <w14:lightRig w14:rig="threePt" w14:dir="t">
                  <w14:rot w14:lat="0" w14:lon="0" w14:rev="0"/>
                </w14:lightRig>
              </w14:scene3d>
            </w:rPr>
            <w:delText>4.15.12.</w:delText>
          </w:r>
          <w:r>
            <w:rPr>
              <w:rStyle w:val="Hyperlink"/>
            </w:rPr>
            <w:delText xml:space="preserve"> Rules_PreProcess_012</w:delText>
          </w:r>
          <w:r>
            <w:rPr>
              <w:webHidden/>
            </w:rPr>
            <w:tab/>
            <w:delText>68</w:delText>
          </w:r>
        </w:del>
      </w:ins>
    </w:p>
    <w:p w:rsidR="00743B33" w:rsidRDefault="00D20E06">
      <w:pPr>
        <w:pStyle w:val="TOC2"/>
        <w:rPr>
          <w:ins w:id="4714" w:author="Author"/>
          <w:del w:id="4715" w:author="Author"/>
          <w:rFonts w:asciiTheme="minorHAnsi" w:eastAsiaTheme="minorEastAsia" w:hAnsiTheme="minorHAnsi" w:cstheme="minorBidi"/>
          <w:b w:val="0"/>
          <w:iCs w:val="0"/>
          <w:noProof/>
          <w:sz w:val="22"/>
          <w:szCs w:val="22"/>
          <w:lang w:val="en-US" w:eastAsia="en-US"/>
        </w:rPr>
      </w:pPr>
      <w:ins w:id="4716" w:author="Author">
        <w:del w:id="4717" w:author="Author">
          <w:r>
            <w:rPr>
              <w:rStyle w:val="Hyperlink"/>
              <w:b w:val="0"/>
              <w:iCs w:val="0"/>
              <w:noProof/>
            </w:rPr>
            <w:delText>4.16. Optimization</w:delText>
          </w:r>
          <w:r>
            <w:rPr>
              <w:noProof/>
              <w:webHidden/>
            </w:rPr>
            <w:tab/>
            <w:delText>68</w:delText>
          </w:r>
        </w:del>
      </w:ins>
    </w:p>
    <w:p w:rsidR="00743B33" w:rsidRDefault="00D20E06">
      <w:pPr>
        <w:pStyle w:val="TOC3"/>
        <w:rPr>
          <w:ins w:id="4718" w:author="Author"/>
          <w:del w:id="4719" w:author="Author"/>
          <w:rFonts w:asciiTheme="minorHAnsi" w:eastAsiaTheme="minorEastAsia" w:hAnsiTheme="minorHAnsi" w:cstheme="minorBidi"/>
          <w:sz w:val="22"/>
          <w:szCs w:val="22"/>
          <w:lang w:val="en-US" w:eastAsia="en-US"/>
        </w:rPr>
      </w:pPr>
      <w:ins w:id="4720" w:author="Author">
        <w:del w:id="4721" w:author="Author">
          <w:r>
            <w:rPr>
              <w:rStyle w:val="Hyperlink"/>
              <w14:scene3d>
                <w14:camera w14:prst="orthographicFront"/>
                <w14:lightRig w14:rig="threePt" w14:dir="t">
                  <w14:rot w14:lat="0" w14:lon="0" w14:rev="0"/>
                </w14:lightRig>
              </w14:scene3d>
            </w:rPr>
            <w:delText>4.16.1.</w:delText>
          </w:r>
          <w:r>
            <w:rPr>
              <w:rStyle w:val="Hyperlink"/>
            </w:rPr>
            <w:delText xml:space="preserve"> Rules_Opt_001 ([1] Clause 5.4.7 - table 1 – 1a)</w:delText>
          </w:r>
          <w:r>
            <w:rPr>
              <w:webHidden/>
            </w:rPr>
            <w:tab/>
            <w:delText>68</w:delText>
          </w:r>
        </w:del>
      </w:ins>
    </w:p>
    <w:p w:rsidR="00743B33" w:rsidRDefault="00D20E06">
      <w:pPr>
        <w:pStyle w:val="TOC3"/>
        <w:rPr>
          <w:ins w:id="4722" w:author="Author"/>
          <w:del w:id="4723" w:author="Author"/>
          <w:rFonts w:asciiTheme="minorHAnsi" w:eastAsiaTheme="minorEastAsia" w:hAnsiTheme="minorHAnsi" w:cstheme="minorBidi"/>
          <w:sz w:val="22"/>
          <w:szCs w:val="22"/>
          <w:lang w:val="en-US" w:eastAsia="en-US"/>
        </w:rPr>
      </w:pPr>
      <w:ins w:id="4724" w:author="Author">
        <w:del w:id="4725" w:author="Author">
          <w:r>
            <w:rPr>
              <w:rStyle w:val="Hyperlink"/>
              <w14:scene3d>
                <w14:camera w14:prst="orthographicFront"/>
                <w14:lightRig w14:rig="threePt" w14:dir="t">
                  <w14:rot w14:lat="0" w14:lon="0" w14:rev="0"/>
                </w14:lightRig>
              </w14:scene3d>
            </w:rPr>
            <w:delText>4.16.2.</w:delText>
          </w:r>
          <w:r>
            <w:rPr>
              <w:rStyle w:val="Hyperlink"/>
            </w:rPr>
            <w:delText xml:space="preserve"> Rules_Opt_002 ([1] Clause 5.4.7 - table 1 - 1g)</w:delText>
          </w:r>
          <w:r>
            <w:rPr>
              <w:webHidden/>
            </w:rPr>
            <w:tab/>
            <w:delText>68</w:delText>
          </w:r>
        </w:del>
      </w:ins>
    </w:p>
    <w:p w:rsidR="00743B33" w:rsidRDefault="00D20E06">
      <w:pPr>
        <w:pStyle w:val="TOC3"/>
        <w:rPr>
          <w:ins w:id="4726" w:author="Author"/>
          <w:del w:id="4727" w:author="Author"/>
          <w:rFonts w:asciiTheme="minorHAnsi" w:eastAsiaTheme="minorEastAsia" w:hAnsiTheme="minorHAnsi" w:cstheme="minorBidi"/>
          <w:sz w:val="22"/>
          <w:szCs w:val="22"/>
          <w:lang w:val="en-US" w:eastAsia="en-US"/>
        </w:rPr>
      </w:pPr>
      <w:ins w:id="4728" w:author="Author">
        <w:del w:id="4729" w:author="Author">
          <w:r>
            <w:rPr>
              <w:rStyle w:val="Hyperlink"/>
              <w14:scene3d>
                <w14:camera w14:prst="orthographicFront"/>
                <w14:lightRig w14:rig="threePt" w14:dir="t">
                  <w14:rot w14:lat="0" w14:lon="0" w14:rev="0"/>
                </w14:lightRig>
              </w14:scene3d>
            </w:rPr>
            <w:delText>4.16.3.</w:delText>
          </w:r>
          <w:r>
            <w:rPr>
              <w:rStyle w:val="Hyperlink"/>
            </w:rPr>
            <w:delText xml:space="preserve"> Rules_Opt_003 ([1] Clause 5.4.7 - table 1 - 1g)</w:delText>
          </w:r>
          <w:r>
            <w:rPr>
              <w:webHidden/>
            </w:rPr>
            <w:tab/>
            <w:delText>69</w:delText>
          </w:r>
        </w:del>
      </w:ins>
    </w:p>
    <w:p w:rsidR="00743B33" w:rsidRDefault="00D20E06">
      <w:pPr>
        <w:pStyle w:val="TOC3"/>
        <w:rPr>
          <w:ins w:id="4730" w:author="Author"/>
          <w:del w:id="4731" w:author="Author"/>
          <w:rFonts w:asciiTheme="minorHAnsi" w:eastAsiaTheme="minorEastAsia" w:hAnsiTheme="minorHAnsi" w:cstheme="minorBidi"/>
          <w:sz w:val="22"/>
          <w:szCs w:val="22"/>
          <w:lang w:val="en-US" w:eastAsia="en-US"/>
        </w:rPr>
      </w:pPr>
      <w:ins w:id="4732" w:author="Author">
        <w:del w:id="4733" w:author="Author">
          <w:r>
            <w:rPr>
              <w:rStyle w:val="Hyperlink"/>
              <w14:scene3d>
                <w14:camera w14:prst="orthographicFront"/>
                <w14:lightRig w14:rig="threePt" w14:dir="t">
                  <w14:rot w14:lat="0" w14:lon="0" w14:rev="0"/>
                </w14:lightRig>
              </w14:scene3d>
            </w:rPr>
            <w:delText>4.16.4.</w:delText>
          </w:r>
          <w:r>
            <w:rPr>
              <w:rStyle w:val="Hyperlink"/>
            </w:rPr>
            <w:delText xml:space="preserve"> Rules_Opt_004 ([1] Clause 5.4.7 - table 1 – 1a)</w:delText>
          </w:r>
          <w:r>
            <w:rPr>
              <w:webHidden/>
            </w:rPr>
            <w:tab/>
            <w:delText>69</w:delText>
          </w:r>
        </w:del>
      </w:ins>
    </w:p>
    <w:p w:rsidR="00743B33" w:rsidRDefault="00D20E06">
      <w:pPr>
        <w:pStyle w:val="TOC3"/>
        <w:rPr>
          <w:ins w:id="4734" w:author="Author"/>
          <w:del w:id="4735" w:author="Author"/>
          <w:rFonts w:asciiTheme="minorHAnsi" w:eastAsiaTheme="minorEastAsia" w:hAnsiTheme="minorHAnsi" w:cstheme="minorBidi"/>
          <w:sz w:val="22"/>
          <w:szCs w:val="22"/>
          <w:lang w:val="en-US" w:eastAsia="en-US"/>
        </w:rPr>
      </w:pPr>
      <w:ins w:id="4736" w:author="Author">
        <w:del w:id="4737" w:author="Author">
          <w:r>
            <w:rPr>
              <w:rStyle w:val="Hyperlink"/>
              <w14:scene3d>
                <w14:camera w14:prst="orthographicFront"/>
                <w14:lightRig w14:rig="threePt" w14:dir="t">
                  <w14:rot w14:lat="0" w14:lon="0" w14:rev="0"/>
                </w14:lightRig>
              </w14:scene3d>
            </w:rPr>
            <w:delText>4.16.5.</w:delText>
          </w:r>
          <w:r>
            <w:rPr>
              <w:rStyle w:val="Hyperlink"/>
            </w:rPr>
            <w:delText xml:space="preserve"> Rules_Opt_005</w:delText>
          </w:r>
          <w:r>
            <w:rPr>
              <w:webHidden/>
            </w:rPr>
            <w:tab/>
            <w:delText>70</w:delText>
          </w:r>
        </w:del>
      </w:ins>
    </w:p>
    <w:p w:rsidR="00743B33" w:rsidRDefault="00D20E06">
      <w:pPr>
        <w:pStyle w:val="TOC3"/>
        <w:rPr>
          <w:ins w:id="4738" w:author="Author"/>
          <w:del w:id="4739" w:author="Author"/>
          <w:rFonts w:asciiTheme="minorHAnsi" w:eastAsiaTheme="minorEastAsia" w:hAnsiTheme="minorHAnsi" w:cstheme="minorBidi"/>
          <w:sz w:val="22"/>
          <w:szCs w:val="22"/>
          <w:lang w:val="en-US" w:eastAsia="en-US"/>
        </w:rPr>
      </w:pPr>
      <w:ins w:id="4740" w:author="Author">
        <w:del w:id="4741" w:author="Author">
          <w:r>
            <w:rPr>
              <w:rStyle w:val="Hyperlink"/>
              <w14:scene3d>
                <w14:camera w14:prst="orthographicFront"/>
                <w14:lightRig w14:rig="threePt" w14:dir="t">
                  <w14:rot w14:lat="0" w14:lon="0" w14:rev="0"/>
                </w14:lightRig>
              </w14:scene3d>
            </w:rPr>
            <w:delText>4.</w:delText>
          </w:r>
          <w:r>
            <w:rPr>
              <w:rStyle w:val="Hyperlink"/>
              <w14:scene3d>
                <w14:camera w14:prst="orthographicFront"/>
                <w14:lightRig w14:rig="threePt" w14:dir="t">
                  <w14:rot w14:lat="0" w14:lon="0" w14:rev="0"/>
                </w14:lightRig>
              </w14:scene3d>
            </w:rPr>
            <w:delText>16.6.</w:delText>
          </w:r>
          <w:r>
            <w:rPr>
              <w:rStyle w:val="Hyperlink"/>
            </w:rPr>
            <w:delText xml:space="preserve"> Rules_Opt_006</w:delText>
          </w:r>
          <w:r>
            <w:rPr>
              <w:webHidden/>
            </w:rPr>
            <w:tab/>
            <w:delText>70</w:delText>
          </w:r>
        </w:del>
      </w:ins>
    </w:p>
    <w:p w:rsidR="00743B33" w:rsidRDefault="00D20E06">
      <w:pPr>
        <w:pStyle w:val="TOC3"/>
        <w:rPr>
          <w:ins w:id="4742" w:author="Author"/>
          <w:del w:id="4743" w:author="Author"/>
          <w:rFonts w:asciiTheme="minorHAnsi" w:eastAsiaTheme="minorEastAsia" w:hAnsiTheme="minorHAnsi" w:cstheme="minorBidi"/>
          <w:sz w:val="22"/>
          <w:szCs w:val="22"/>
          <w:lang w:val="en-US" w:eastAsia="en-US"/>
        </w:rPr>
      </w:pPr>
      <w:ins w:id="4744" w:author="Author">
        <w:del w:id="4745" w:author="Author">
          <w:r>
            <w:rPr>
              <w:rStyle w:val="Hyperlink"/>
              <w14:scene3d>
                <w14:camera w14:prst="orthographicFront"/>
                <w14:lightRig w14:rig="threePt" w14:dir="t">
                  <w14:rot w14:lat="0" w14:lon="0" w14:rev="0"/>
                </w14:lightRig>
              </w14:scene3d>
            </w:rPr>
            <w:delText>4.16.7.</w:delText>
          </w:r>
          <w:r>
            <w:rPr>
              <w:rStyle w:val="Hyperlink"/>
            </w:rPr>
            <w:delText xml:space="preserve"> Rules_Opt_007</w:delText>
          </w:r>
          <w:r>
            <w:rPr>
              <w:webHidden/>
            </w:rPr>
            <w:tab/>
            <w:delText>70</w:delText>
          </w:r>
        </w:del>
      </w:ins>
    </w:p>
    <w:p w:rsidR="00743B33" w:rsidRDefault="00D20E06">
      <w:pPr>
        <w:pStyle w:val="TOC3"/>
        <w:rPr>
          <w:ins w:id="4746" w:author="Author"/>
          <w:del w:id="4747" w:author="Author"/>
          <w:rFonts w:asciiTheme="minorHAnsi" w:eastAsiaTheme="minorEastAsia" w:hAnsiTheme="minorHAnsi" w:cstheme="minorBidi"/>
          <w:sz w:val="22"/>
          <w:szCs w:val="22"/>
          <w:lang w:val="en-US" w:eastAsia="en-US"/>
        </w:rPr>
      </w:pPr>
      <w:ins w:id="4748" w:author="Author">
        <w:del w:id="4749" w:author="Author">
          <w:r>
            <w:rPr>
              <w:rStyle w:val="Hyperlink"/>
              <w14:scene3d>
                <w14:camera w14:prst="orthographicFront"/>
                <w14:lightRig w14:rig="threePt" w14:dir="t">
                  <w14:rot w14:lat="0" w14:lon="0" w14:rev="0"/>
                </w14:lightRig>
              </w14:scene3d>
            </w:rPr>
            <w:delText>4.16.8.</w:delText>
          </w:r>
          <w:r>
            <w:rPr>
              <w:rStyle w:val="Hyperlink"/>
            </w:rPr>
            <w:delText xml:space="preserve"> Rules_Opt_008</w:delText>
          </w:r>
          <w:r>
            <w:rPr>
              <w:webHidden/>
            </w:rPr>
            <w:tab/>
            <w:delText>70</w:delText>
          </w:r>
        </w:del>
      </w:ins>
    </w:p>
    <w:p w:rsidR="00743B33" w:rsidRDefault="00D20E06">
      <w:pPr>
        <w:pStyle w:val="TOC2"/>
        <w:rPr>
          <w:ins w:id="4750" w:author="Author"/>
          <w:del w:id="4751" w:author="Author"/>
          <w:rFonts w:asciiTheme="minorHAnsi" w:eastAsiaTheme="minorEastAsia" w:hAnsiTheme="minorHAnsi" w:cstheme="minorBidi"/>
          <w:b w:val="0"/>
          <w:iCs w:val="0"/>
          <w:noProof/>
          <w:sz w:val="22"/>
          <w:szCs w:val="22"/>
          <w:lang w:val="en-US" w:eastAsia="en-US"/>
        </w:rPr>
      </w:pPr>
      <w:ins w:id="4752" w:author="Author">
        <w:del w:id="4753" w:author="Author">
          <w:r>
            <w:rPr>
              <w:rStyle w:val="Hyperlink"/>
              <w:rFonts w:ascii="Verdana" w:hAnsi="Verdana"/>
              <w:b w:val="0"/>
              <w:iCs w:val="0"/>
              <w:noProof/>
              <w:lang w:val="en"/>
            </w:rPr>
            <w:delText>4.17. Events</w:delText>
          </w:r>
          <w:r>
            <w:rPr>
              <w:noProof/>
              <w:webHidden/>
            </w:rPr>
            <w:tab/>
            <w:delText>70</w:delText>
          </w:r>
        </w:del>
      </w:ins>
    </w:p>
    <w:p w:rsidR="00743B33" w:rsidRDefault="00D20E06">
      <w:pPr>
        <w:pStyle w:val="TOC3"/>
        <w:rPr>
          <w:ins w:id="4754" w:author="Author"/>
          <w:del w:id="4755" w:author="Author"/>
          <w:rFonts w:asciiTheme="minorHAnsi" w:eastAsiaTheme="minorEastAsia" w:hAnsiTheme="minorHAnsi" w:cstheme="minorBidi"/>
          <w:sz w:val="22"/>
          <w:szCs w:val="22"/>
          <w:lang w:val="en-US" w:eastAsia="en-US"/>
        </w:rPr>
      </w:pPr>
      <w:ins w:id="4756" w:author="Author">
        <w:del w:id="4757" w:author="Author">
          <w:r>
            <w:rPr>
              <w:rStyle w:val="Hyperlink"/>
              <w14:scene3d>
                <w14:camera w14:prst="orthographicFront"/>
                <w14:lightRig w14:rig="threePt" w14:dir="t">
                  <w14:rot w14:lat="0" w14:lon="0" w14:rev="0"/>
                </w14:lightRig>
              </w14:scene3d>
            </w:rPr>
            <w:delText>4.17.1.</w:delText>
          </w:r>
          <w:r>
            <w:rPr>
              <w:rStyle w:val="Hyperlink"/>
            </w:rPr>
            <w:delText xml:space="preserve"> Rules_Event_001</w:delText>
          </w:r>
          <w:r>
            <w:rPr>
              <w:webHidden/>
            </w:rPr>
            <w:tab/>
            <w:delText>70</w:delText>
          </w:r>
        </w:del>
      </w:ins>
    </w:p>
    <w:p w:rsidR="00743B33" w:rsidRDefault="00D20E06">
      <w:pPr>
        <w:pStyle w:val="TOC3"/>
        <w:rPr>
          <w:ins w:id="4758" w:author="Author"/>
          <w:del w:id="4759" w:author="Author"/>
          <w:rFonts w:asciiTheme="minorHAnsi" w:eastAsiaTheme="minorEastAsia" w:hAnsiTheme="minorHAnsi" w:cstheme="minorBidi"/>
          <w:sz w:val="22"/>
          <w:szCs w:val="22"/>
          <w:lang w:val="en-US" w:eastAsia="en-US"/>
        </w:rPr>
      </w:pPr>
      <w:ins w:id="4760" w:author="Author">
        <w:del w:id="4761" w:author="Author">
          <w:r>
            <w:rPr>
              <w:rStyle w:val="Hyperlink"/>
              <w14:scene3d>
                <w14:camera w14:prst="orthographicFront"/>
                <w14:lightRig w14:rig="threePt" w14:dir="t">
                  <w14:rot w14:lat="0" w14:lon="0" w14:rev="0"/>
                </w14:lightRig>
              </w14:scene3d>
            </w:rPr>
            <w:delText>4.17.2.</w:delText>
          </w:r>
          <w:r>
            <w:rPr>
              <w:rStyle w:val="Hyperlink"/>
            </w:rPr>
            <w:delText xml:space="preserve"> Rules_Event_002</w:delText>
          </w:r>
          <w:r>
            <w:rPr>
              <w:webHidden/>
            </w:rPr>
            <w:tab/>
            <w:delText>70</w:delText>
          </w:r>
        </w:del>
      </w:ins>
    </w:p>
    <w:p w:rsidR="00743B33" w:rsidRDefault="00D20E06">
      <w:pPr>
        <w:pStyle w:val="TOC3"/>
        <w:rPr>
          <w:ins w:id="4762" w:author="Author"/>
          <w:del w:id="4763" w:author="Author"/>
          <w:rFonts w:asciiTheme="minorHAnsi" w:eastAsiaTheme="minorEastAsia" w:hAnsiTheme="minorHAnsi" w:cstheme="minorBidi"/>
          <w:sz w:val="22"/>
          <w:szCs w:val="22"/>
          <w:lang w:val="en-US" w:eastAsia="en-US"/>
        </w:rPr>
      </w:pPr>
      <w:ins w:id="4764" w:author="Author">
        <w:del w:id="4765" w:author="Author">
          <w:r>
            <w:rPr>
              <w:rStyle w:val="Hyperlink"/>
              <w14:scene3d>
                <w14:camera w14:prst="orthographicFront"/>
                <w14:lightRig w14:rig="threePt" w14:dir="t">
                  <w14:rot w14:lat="0" w14:lon="0" w14:rev="0"/>
                </w14:lightRig>
              </w14:scene3d>
            </w:rPr>
            <w:delText>4.17.3.</w:delText>
          </w:r>
          <w:r>
            <w:rPr>
              <w:rStyle w:val="Hyperlink"/>
            </w:rPr>
            <w:delText xml:space="preserve"> Rules_Event_003</w:delText>
          </w:r>
          <w:r>
            <w:rPr>
              <w:webHidden/>
            </w:rPr>
            <w:tab/>
            <w:delText>70</w:delText>
          </w:r>
        </w:del>
      </w:ins>
    </w:p>
    <w:p w:rsidR="00743B33" w:rsidRDefault="00D20E06">
      <w:pPr>
        <w:pStyle w:val="TOC1"/>
        <w:tabs>
          <w:tab w:val="right" w:leader="dot" w:pos="9530"/>
        </w:tabs>
        <w:rPr>
          <w:ins w:id="4766" w:author="Author"/>
          <w:del w:id="4767" w:author="Author"/>
          <w:rFonts w:asciiTheme="minorHAnsi" w:eastAsiaTheme="minorEastAsia" w:hAnsiTheme="minorHAnsi" w:cstheme="minorBidi"/>
          <w:b w:val="0"/>
          <w:bCs w:val="0"/>
          <w:caps w:val="0"/>
          <w:noProof/>
          <w:sz w:val="22"/>
          <w:szCs w:val="22"/>
          <w:lang w:val="en-US" w:eastAsia="en-US"/>
        </w:rPr>
      </w:pPr>
      <w:ins w:id="4768" w:author="Author">
        <w:del w:id="4769" w:author="Author">
          <w:r>
            <w:rPr>
              <w:rStyle w:val="Hyperlink"/>
              <w:b w:val="0"/>
              <w:bCs w:val="0"/>
              <w:caps w:val="0"/>
              <w:noProof/>
              <w14:scene3d>
                <w14:camera w14:prst="orthographicFront"/>
                <w14:lightRig w14:rig="threePt" w14:dir="t">
                  <w14:rot w14:lat="0" w14:lon="0" w14:rev="0"/>
                </w14:lightRig>
              </w14:scene3d>
            </w:rPr>
            <w:delText>5.</w:delText>
          </w:r>
          <w:r>
            <w:rPr>
              <w:rStyle w:val="Hyperlink"/>
              <w:b w:val="0"/>
              <w:bCs w:val="0"/>
              <w:caps w:val="0"/>
              <w:noProof/>
            </w:rPr>
            <w:delText xml:space="preserve"> Prpoject Settings and Project Structure</w:delText>
          </w:r>
          <w:r>
            <w:rPr>
              <w:noProof/>
              <w:webHidden/>
            </w:rPr>
            <w:tab/>
            <w:delText>71</w:delText>
          </w:r>
        </w:del>
      </w:ins>
    </w:p>
    <w:p w:rsidR="00743B33" w:rsidRDefault="00D20E06">
      <w:pPr>
        <w:pStyle w:val="TOC3"/>
        <w:rPr>
          <w:ins w:id="4770" w:author="Author"/>
          <w:del w:id="4771" w:author="Author"/>
          <w:rFonts w:asciiTheme="minorHAnsi" w:eastAsiaTheme="minorEastAsia" w:hAnsiTheme="minorHAnsi" w:cstheme="minorBidi"/>
          <w:sz w:val="22"/>
          <w:szCs w:val="22"/>
          <w:lang w:val="en-US" w:eastAsia="en-US"/>
        </w:rPr>
      </w:pPr>
      <w:ins w:id="4772" w:author="Author">
        <w:del w:id="4773" w:author="Author">
          <w:r>
            <w:rPr>
              <w:rStyle w:val="Hyperlink"/>
              <w14:scene3d>
                <w14:camera w14:prst="orthographicFront"/>
                <w14:lightRig w14:rig="threePt" w14:dir="t">
                  <w14:rot w14:lat="0" w14:lon="0" w14:rev="0"/>
                </w14:lightRig>
              </w14:scene3d>
            </w:rPr>
            <w:delText>5.1.1.</w:delText>
          </w:r>
          <w:r>
            <w:rPr>
              <w:rStyle w:val="Hyperlink"/>
            </w:rPr>
            <w:delText xml:space="preserve"> Rules_Project_001</w:delText>
          </w:r>
          <w:r>
            <w:rPr>
              <w:webHidden/>
            </w:rPr>
            <w:tab/>
            <w:delText>71</w:delText>
          </w:r>
        </w:del>
      </w:ins>
    </w:p>
    <w:p w:rsidR="00743B33" w:rsidRDefault="00D20E06">
      <w:pPr>
        <w:pStyle w:val="TOC3"/>
        <w:rPr>
          <w:ins w:id="4774" w:author="Author"/>
          <w:del w:id="4775" w:author="Author"/>
          <w:rFonts w:asciiTheme="minorHAnsi" w:eastAsiaTheme="minorEastAsia" w:hAnsiTheme="minorHAnsi" w:cstheme="minorBidi"/>
          <w:sz w:val="22"/>
          <w:szCs w:val="22"/>
          <w:lang w:val="en-US" w:eastAsia="en-US"/>
        </w:rPr>
      </w:pPr>
      <w:ins w:id="4776" w:author="Author">
        <w:del w:id="4777" w:author="Author">
          <w:r>
            <w:rPr>
              <w:rStyle w:val="Hyperlink"/>
              <w14:scene3d>
                <w14:camera w14:prst="orthographicFront"/>
                <w14:lightRig w14:rig="threePt" w14:dir="t">
                  <w14:rot w14:lat="0" w14:lon="0" w14:rev="0"/>
                </w14:lightRig>
              </w14:scene3d>
            </w:rPr>
            <w:delText>5.1.2.</w:delText>
          </w:r>
          <w:r>
            <w:rPr>
              <w:rStyle w:val="Hyperlink"/>
            </w:rPr>
            <w:delText xml:space="preserve"> Rules_Project_002</w:delText>
          </w:r>
          <w:r>
            <w:rPr>
              <w:webHidden/>
            </w:rPr>
            <w:tab/>
            <w:delText>71</w:delText>
          </w:r>
        </w:del>
      </w:ins>
    </w:p>
    <w:p w:rsidR="00743B33" w:rsidRDefault="00D20E06">
      <w:pPr>
        <w:pStyle w:val="TOC3"/>
        <w:rPr>
          <w:ins w:id="4778" w:author="Author"/>
          <w:del w:id="4779" w:author="Author"/>
          <w:rFonts w:asciiTheme="minorHAnsi" w:eastAsiaTheme="minorEastAsia" w:hAnsiTheme="minorHAnsi" w:cstheme="minorBidi"/>
          <w:sz w:val="22"/>
          <w:szCs w:val="22"/>
          <w:lang w:val="en-US" w:eastAsia="en-US"/>
        </w:rPr>
      </w:pPr>
      <w:ins w:id="4780" w:author="Author">
        <w:del w:id="4781" w:author="Author">
          <w:r>
            <w:rPr>
              <w:rStyle w:val="Hyperlink"/>
              <w14:scene3d>
                <w14:camera w14:prst="orthographicFront"/>
                <w14:lightRig w14:rig="threePt" w14:dir="t">
                  <w14:rot w14:lat="0" w14:lon="0" w14:rev="0"/>
                </w14:lightRig>
              </w14:scene3d>
            </w:rPr>
            <w:delText>5.1.3.</w:delText>
          </w:r>
          <w:r>
            <w:rPr>
              <w:rStyle w:val="Hyperlink"/>
            </w:rPr>
            <w:delText xml:space="preserve"> Rules_Project_003</w:delText>
          </w:r>
          <w:r>
            <w:rPr>
              <w:webHidden/>
            </w:rPr>
            <w:tab/>
            <w:delText>71</w:delText>
          </w:r>
        </w:del>
      </w:ins>
    </w:p>
    <w:p w:rsidR="00743B33" w:rsidRDefault="00D20E06">
      <w:pPr>
        <w:pStyle w:val="TOC3"/>
        <w:rPr>
          <w:ins w:id="4782" w:author="Author"/>
          <w:del w:id="4783" w:author="Author"/>
          <w:rFonts w:asciiTheme="minorHAnsi" w:eastAsiaTheme="minorEastAsia" w:hAnsiTheme="minorHAnsi" w:cstheme="minorBidi"/>
          <w:sz w:val="22"/>
          <w:szCs w:val="22"/>
          <w:lang w:val="en-US" w:eastAsia="en-US"/>
        </w:rPr>
      </w:pPr>
      <w:ins w:id="4784" w:author="Author">
        <w:del w:id="4785" w:author="Author">
          <w:r>
            <w:rPr>
              <w:rStyle w:val="Hyperlink"/>
              <w14:scene3d>
                <w14:camera w14:prst="orthographicFront"/>
                <w14:lightRig w14:rig="threePt" w14:dir="t">
                  <w14:rot w14:lat="0" w14:lon="0" w14:rev="0"/>
                </w14:lightRig>
              </w14:scene3d>
            </w:rPr>
            <w:delText>5.1.4.</w:delText>
          </w:r>
          <w:r>
            <w:rPr>
              <w:rStyle w:val="Hyperlink"/>
            </w:rPr>
            <w:delText xml:space="preserve"> Rules_Project_003</w:delText>
          </w:r>
          <w:r>
            <w:rPr>
              <w:webHidden/>
            </w:rPr>
            <w:tab/>
            <w:delText>72</w:delText>
          </w:r>
        </w:del>
      </w:ins>
    </w:p>
    <w:p w:rsidR="00743B33" w:rsidRDefault="00D20E06">
      <w:pPr>
        <w:pStyle w:val="TOC3"/>
        <w:rPr>
          <w:ins w:id="4786" w:author="Author"/>
          <w:del w:id="4787" w:author="Author"/>
          <w:rFonts w:asciiTheme="minorHAnsi" w:eastAsiaTheme="minorEastAsia" w:hAnsiTheme="minorHAnsi" w:cstheme="minorBidi"/>
          <w:sz w:val="22"/>
          <w:szCs w:val="22"/>
          <w:lang w:val="en-US" w:eastAsia="en-US"/>
        </w:rPr>
      </w:pPr>
      <w:ins w:id="4788" w:author="Author">
        <w:del w:id="4789" w:author="Author">
          <w:r>
            <w:rPr>
              <w:rStyle w:val="Hyperlink"/>
              <w14:scene3d>
                <w14:camera w14:prst="orthographicFront"/>
                <w14:lightRig w14:rig="threePt" w14:dir="t">
                  <w14:rot w14:lat="0" w14:lon="0" w14:rev="0"/>
                </w14:lightRig>
              </w14:scene3d>
            </w:rPr>
            <w:delText>5.1.5.</w:delText>
          </w:r>
          <w:r>
            <w:rPr>
              <w:rStyle w:val="Hyperlink"/>
            </w:rPr>
            <w:delText xml:space="preserve"> Rules_Project_004</w:delText>
          </w:r>
          <w:r>
            <w:rPr>
              <w:webHidden/>
            </w:rPr>
            <w:tab/>
            <w:delText>72</w:delText>
          </w:r>
        </w:del>
      </w:ins>
    </w:p>
    <w:p w:rsidR="00743B33" w:rsidRDefault="00D20E06">
      <w:pPr>
        <w:pStyle w:val="TOC3"/>
        <w:rPr>
          <w:ins w:id="4790" w:author="Author"/>
          <w:del w:id="4791" w:author="Author"/>
          <w:rFonts w:asciiTheme="minorHAnsi" w:eastAsiaTheme="minorEastAsia" w:hAnsiTheme="minorHAnsi" w:cstheme="minorBidi"/>
          <w:sz w:val="22"/>
          <w:szCs w:val="22"/>
          <w:lang w:val="en-US" w:eastAsia="en-US"/>
        </w:rPr>
      </w:pPr>
      <w:ins w:id="4792" w:author="Author">
        <w:del w:id="4793" w:author="Author">
          <w:r>
            <w:rPr>
              <w:rStyle w:val="Hyperlink"/>
              <w14:scene3d>
                <w14:camera w14:prst="orthographicFront"/>
                <w14:lightRig w14:rig="threePt" w14:dir="t">
                  <w14:rot w14:lat="0" w14:lon="0" w14:rev="0"/>
                </w14:lightRig>
              </w14:scene3d>
            </w:rPr>
            <w:delText>5.1.6.</w:delText>
          </w:r>
          <w:r>
            <w:rPr>
              <w:rStyle w:val="Hyperlink"/>
            </w:rPr>
            <w:delText xml:space="preserve"> Rules_Project_005</w:delText>
          </w:r>
          <w:r>
            <w:rPr>
              <w:webHidden/>
            </w:rPr>
            <w:tab/>
            <w:delText>72</w:delText>
          </w:r>
        </w:del>
      </w:ins>
    </w:p>
    <w:p w:rsidR="00743B33" w:rsidRDefault="00D20E06">
      <w:pPr>
        <w:pStyle w:val="TOC3"/>
        <w:rPr>
          <w:ins w:id="4794" w:author="Author"/>
          <w:del w:id="4795" w:author="Author"/>
          <w:rFonts w:asciiTheme="minorHAnsi" w:eastAsiaTheme="minorEastAsia" w:hAnsiTheme="minorHAnsi" w:cstheme="minorBidi"/>
          <w:sz w:val="22"/>
          <w:szCs w:val="22"/>
          <w:lang w:val="en-US" w:eastAsia="en-US"/>
        </w:rPr>
      </w:pPr>
      <w:ins w:id="4796" w:author="Author">
        <w:del w:id="4797" w:author="Author">
          <w:r>
            <w:rPr>
              <w:rStyle w:val="Hyperlink"/>
              <w14:scene3d>
                <w14:camera w14:prst="orthographicFront"/>
                <w14:lightRig w14:rig="threePt" w14:dir="t">
                  <w14:rot w14:lat="0" w14:lon="0" w14:rev="0"/>
                </w14:lightRig>
              </w14:scene3d>
            </w:rPr>
            <w:delText>5.1.7.</w:delText>
          </w:r>
          <w:r>
            <w:rPr>
              <w:rStyle w:val="Hyperlink"/>
            </w:rPr>
            <w:delText xml:space="preserve"> Rules_Project_006</w:delText>
          </w:r>
          <w:r>
            <w:rPr>
              <w:webHidden/>
            </w:rPr>
            <w:tab/>
            <w:delText>72</w:delText>
          </w:r>
        </w:del>
      </w:ins>
    </w:p>
    <w:p w:rsidR="00743B33" w:rsidRDefault="00D20E06">
      <w:pPr>
        <w:pStyle w:val="TOC1"/>
        <w:tabs>
          <w:tab w:val="right" w:leader="dot" w:pos="9530"/>
        </w:tabs>
        <w:rPr>
          <w:ins w:id="4798" w:author="Author"/>
          <w:del w:id="4799" w:author="Author"/>
          <w:rFonts w:asciiTheme="minorHAnsi" w:eastAsiaTheme="minorEastAsia" w:hAnsiTheme="minorHAnsi" w:cstheme="minorBidi"/>
          <w:b w:val="0"/>
          <w:bCs w:val="0"/>
          <w:caps w:val="0"/>
          <w:noProof/>
          <w:sz w:val="22"/>
          <w:szCs w:val="22"/>
          <w:lang w:val="en-US" w:eastAsia="en-US"/>
        </w:rPr>
      </w:pPr>
      <w:ins w:id="4800" w:author="Author">
        <w:del w:id="4801" w:author="Author">
          <w:r>
            <w:rPr>
              <w:rStyle w:val="Hyperlink"/>
              <w:b w:val="0"/>
              <w:bCs w:val="0"/>
              <w:caps w:val="0"/>
              <w:noProof/>
            </w:rPr>
            <w:delText>Table of Content</w:delText>
          </w:r>
          <w:r>
            <w:rPr>
              <w:noProof/>
              <w:webHidden/>
            </w:rPr>
            <w:tab/>
            <w:delText>2</w:delText>
          </w:r>
        </w:del>
      </w:ins>
    </w:p>
    <w:p w:rsidR="00743B33" w:rsidRDefault="00D20E06">
      <w:pPr>
        <w:pStyle w:val="TOC1"/>
        <w:tabs>
          <w:tab w:val="right" w:leader="dot" w:pos="9530"/>
        </w:tabs>
        <w:rPr>
          <w:ins w:id="4802" w:author="Author"/>
          <w:del w:id="4803" w:author="Author"/>
          <w:rFonts w:asciiTheme="minorHAnsi" w:eastAsiaTheme="minorEastAsia" w:hAnsiTheme="minorHAnsi" w:cstheme="minorBidi"/>
          <w:b w:val="0"/>
          <w:bCs w:val="0"/>
          <w:caps w:val="0"/>
          <w:noProof/>
          <w:sz w:val="22"/>
          <w:szCs w:val="22"/>
          <w:lang w:val="en-US" w:eastAsia="en-US"/>
        </w:rPr>
      </w:pPr>
      <w:ins w:id="4804" w:author="Author">
        <w:del w:id="4805" w:author="Author">
          <w:r>
            <w:rPr>
              <w:rStyle w:val="Hyperlink"/>
              <w:b w:val="0"/>
              <w:bCs w:val="0"/>
              <w:caps w:val="0"/>
              <w:noProof/>
              <w14:scene3d>
                <w14:camera w14:prst="orthographicFront"/>
                <w14:lightRig w14:rig="threePt" w14:dir="t">
                  <w14:rot w14:lat="0" w14:lon="0" w14:rev="0"/>
                </w14:lightRig>
              </w14:scene3d>
            </w:rPr>
            <w:delText>1.</w:delText>
          </w:r>
          <w:r>
            <w:rPr>
              <w:rStyle w:val="Hyperlink"/>
              <w:b w:val="0"/>
              <w:bCs w:val="0"/>
              <w:caps w:val="0"/>
              <w:noProof/>
            </w:rPr>
            <w:delText xml:space="preserve"> Introduction</w:delText>
          </w:r>
          <w:r>
            <w:rPr>
              <w:noProof/>
              <w:webHidden/>
            </w:rPr>
            <w:tab/>
            <w:delText>7</w:delText>
          </w:r>
        </w:del>
      </w:ins>
    </w:p>
    <w:p w:rsidR="00743B33" w:rsidRDefault="00D20E06">
      <w:pPr>
        <w:pStyle w:val="TOC2"/>
        <w:rPr>
          <w:ins w:id="4806" w:author="Author"/>
          <w:del w:id="4807" w:author="Author"/>
          <w:rFonts w:asciiTheme="minorHAnsi" w:eastAsiaTheme="minorEastAsia" w:hAnsiTheme="minorHAnsi" w:cstheme="minorBidi"/>
          <w:b w:val="0"/>
          <w:iCs w:val="0"/>
          <w:noProof/>
          <w:sz w:val="22"/>
          <w:szCs w:val="22"/>
          <w:lang w:val="en-US" w:eastAsia="en-US"/>
        </w:rPr>
      </w:pPr>
      <w:ins w:id="4808" w:author="Author">
        <w:del w:id="4809" w:author="Author">
          <w:r>
            <w:rPr>
              <w:rStyle w:val="Hyperlink"/>
              <w:b w:val="0"/>
              <w:iCs w:val="0"/>
              <w:noProof/>
            </w:rPr>
            <w:delText>1.1. Purpose of the document</w:delText>
          </w:r>
          <w:r>
            <w:rPr>
              <w:noProof/>
              <w:webHidden/>
            </w:rPr>
            <w:tab/>
            <w:delText>7</w:delText>
          </w:r>
        </w:del>
      </w:ins>
    </w:p>
    <w:p w:rsidR="00743B33" w:rsidRDefault="00D20E06">
      <w:pPr>
        <w:pStyle w:val="TOC2"/>
        <w:rPr>
          <w:ins w:id="4810" w:author="Author"/>
          <w:del w:id="4811" w:author="Author"/>
          <w:rFonts w:asciiTheme="minorHAnsi" w:eastAsiaTheme="minorEastAsia" w:hAnsiTheme="minorHAnsi" w:cstheme="minorBidi"/>
          <w:b w:val="0"/>
          <w:iCs w:val="0"/>
          <w:noProof/>
          <w:sz w:val="22"/>
          <w:szCs w:val="22"/>
          <w:lang w:val="en-US" w:eastAsia="en-US"/>
        </w:rPr>
      </w:pPr>
      <w:ins w:id="4812" w:author="Author">
        <w:del w:id="4813" w:author="Author">
          <w:r>
            <w:rPr>
              <w:rStyle w:val="Hyperlink"/>
              <w:b w:val="0"/>
              <w:iCs w:val="0"/>
              <w:noProof/>
            </w:rPr>
            <w:delText>1.2. Reference</w:delText>
          </w:r>
          <w:r>
            <w:rPr>
              <w:noProof/>
              <w:webHidden/>
            </w:rPr>
            <w:tab/>
            <w:delText>7</w:delText>
          </w:r>
        </w:del>
      </w:ins>
    </w:p>
    <w:p w:rsidR="00743B33" w:rsidRDefault="00D20E06">
      <w:pPr>
        <w:pStyle w:val="TOC1"/>
        <w:tabs>
          <w:tab w:val="right" w:leader="dot" w:pos="9530"/>
        </w:tabs>
        <w:rPr>
          <w:ins w:id="4814" w:author="Author"/>
          <w:del w:id="4815" w:author="Author"/>
          <w:rFonts w:asciiTheme="minorHAnsi" w:eastAsiaTheme="minorEastAsia" w:hAnsiTheme="minorHAnsi" w:cstheme="minorBidi"/>
          <w:b w:val="0"/>
          <w:bCs w:val="0"/>
          <w:caps w:val="0"/>
          <w:noProof/>
          <w:sz w:val="22"/>
          <w:szCs w:val="22"/>
          <w:lang w:val="en-US" w:eastAsia="en-US"/>
        </w:rPr>
      </w:pPr>
      <w:ins w:id="4816" w:author="Author">
        <w:del w:id="4817" w:author="Author">
          <w:r>
            <w:rPr>
              <w:rStyle w:val="Hyperlink"/>
              <w:b w:val="0"/>
              <w:bCs w:val="0"/>
              <w:caps w:val="0"/>
              <w:noProof/>
              <w14:scene3d>
                <w14:camera w14:prst="orthographicFront"/>
                <w14:lightRig w14:rig="threePt" w14:dir="t">
                  <w14:rot w14:lat="0" w14:lon="0" w14:rev="0"/>
                </w14:lightRig>
              </w14:scene3d>
            </w:rPr>
            <w:delText>2.</w:delText>
          </w:r>
          <w:r>
            <w:rPr>
              <w:rStyle w:val="Hyperlink"/>
              <w:b w:val="0"/>
              <w:bCs w:val="0"/>
              <w:caps w:val="0"/>
              <w:noProof/>
            </w:rPr>
            <w:delText xml:space="preserve"> Naming Convention</w:delText>
          </w:r>
          <w:r>
            <w:rPr>
              <w:noProof/>
              <w:webHidden/>
            </w:rPr>
            <w:tab/>
            <w:delText>8</w:delText>
          </w:r>
        </w:del>
      </w:ins>
    </w:p>
    <w:p w:rsidR="00743B33" w:rsidRDefault="00D20E06">
      <w:pPr>
        <w:pStyle w:val="TOC2"/>
        <w:rPr>
          <w:ins w:id="4818" w:author="Author"/>
          <w:del w:id="4819" w:author="Author"/>
          <w:rFonts w:asciiTheme="minorHAnsi" w:eastAsiaTheme="minorEastAsia" w:hAnsiTheme="minorHAnsi" w:cstheme="minorBidi"/>
          <w:b w:val="0"/>
          <w:iCs w:val="0"/>
          <w:noProof/>
          <w:sz w:val="22"/>
          <w:szCs w:val="22"/>
          <w:lang w:val="en-US" w:eastAsia="en-US"/>
        </w:rPr>
      </w:pPr>
      <w:ins w:id="4820" w:author="Author">
        <w:del w:id="4821" w:author="Author">
          <w:r>
            <w:rPr>
              <w:rStyle w:val="Hyperlink"/>
              <w:b w:val="0"/>
              <w:iCs w:val="0"/>
              <w:noProof/>
            </w:rPr>
            <w:delText>2.1. File Naming</w:delText>
          </w:r>
          <w:r>
            <w:rPr>
              <w:noProof/>
              <w:webHidden/>
            </w:rPr>
            <w:tab/>
            <w:delText>8</w:delText>
          </w:r>
        </w:del>
      </w:ins>
    </w:p>
    <w:p w:rsidR="00743B33" w:rsidRDefault="00D20E06">
      <w:pPr>
        <w:pStyle w:val="TOC3"/>
        <w:rPr>
          <w:ins w:id="4822" w:author="Author"/>
          <w:del w:id="4823" w:author="Author"/>
          <w:rFonts w:asciiTheme="minorHAnsi" w:eastAsiaTheme="minorEastAsia" w:hAnsiTheme="minorHAnsi" w:cstheme="minorBidi"/>
          <w:sz w:val="22"/>
          <w:szCs w:val="22"/>
          <w:lang w:val="en-US" w:eastAsia="en-US"/>
        </w:rPr>
      </w:pPr>
      <w:ins w:id="4824" w:author="Author">
        <w:del w:id="4825" w:author="Author">
          <w:r>
            <w:rPr>
              <w:rStyle w:val="Hyperlink"/>
              <w14:scene3d>
                <w14:camera w14:prst="orthographicFront"/>
                <w14:lightRig w14:rig="threePt" w14:dir="t">
                  <w14:rot w14:lat="0" w14:lon="0" w14:rev="0"/>
                </w14:lightRig>
              </w14:scene3d>
            </w:rPr>
            <w:delText>2.1.1.</w:delText>
          </w:r>
          <w:r>
            <w:rPr>
              <w:rStyle w:val="Hyperlink"/>
            </w:rPr>
            <w:delText xml:space="preserve"> Name_File_001 ([1] Clause 5.4.7 - table 1 - 1h)</w:delText>
          </w:r>
          <w:r>
            <w:rPr>
              <w:webHidden/>
            </w:rPr>
            <w:tab/>
            <w:delText>8</w:delText>
          </w:r>
        </w:del>
      </w:ins>
    </w:p>
    <w:p w:rsidR="00743B33" w:rsidRDefault="00D20E06">
      <w:pPr>
        <w:pStyle w:val="TOC3"/>
        <w:rPr>
          <w:ins w:id="4826" w:author="Author"/>
          <w:del w:id="4827" w:author="Author"/>
          <w:rFonts w:asciiTheme="minorHAnsi" w:eastAsiaTheme="minorEastAsia" w:hAnsiTheme="minorHAnsi" w:cstheme="minorBidi"/>
          <w:sz w:val="22"/>
          <w:szCs w:val="22"/>
          <w:lang w:val="en-US" w:eastAsia="en-US"/>
        </w:rPr>
      </w:pPr>
      <w:ins w:id="4828" w:author="Author">
        <w:del w:id="4829" w:author="Author">
          <w:r>
            <w:rPr>
              <w:rStyle w:val="Hyperlink"/>
              <w14:scene3d>
                <w14:camera w14:prst="orthographicFront"/>
                <w14:lightRig w14:rig="threePt" w14:dir="t">
                  <w14:rot w14:lat="0" w14:lon="0" w14:rev="0"/>
                </w14:lightRig>
              </w14:scene3d>
            </w:rPr>
            <w:delText>2.1.2.</w:delText>
          </w:r>
          <w:r>
            <w:rPr>
              <w:rStyle w:val="Hyperlink"/>
            </w:rPr>
            <w:delText xml:space="preserve"> Name_File_002 ([1] Clause 5.4.7 - table 1 - 1h)</w:delText>
          </w:r>
          <w:r>
            <w:rPr>
              <w:webHidden/>
            </w:rPr>
            <w:tab/>
            <w:delText>8</w:delText>
          </w:r>
        </w:del>
      </w:ins>
    </w:p>
    <w:p w:rsidR="00743B33" w:rsidRDefault="00D20E06">
      <w:pPr>
        <w:pStyle w:val="TOC3"/>
        <w:rPr>
          <w:ins w:id="4830" w:author="Author"/>
          <w:del w:id="4831" w:author="Author"/>
          <w:rFonts w:asciiTheme="minorHAnsi" w:eastAsiaTheme="minorEastAsia" w:hAnsiTheme="minorHAnsi" w:cstheme="minorBidi"/>
          <w:sz w:val="22"/>
          <w:szCs w:val="22"/>
          <w:lang w:val="en-US" w:eastAsia="en-US"/>
        </w:rPr>
      </w:pPr>
      <w:ins w:id="4832" w:author="Author">
        <w:del w:id="4833" w:author="Author">
          <w:r>
            <w:rPr>
              <w:rStyle w:val="Hyperlink"/>
              <w14:scene3d>
                <w14:camera w14:prst="orthographicFront"/>
                <w14:lightRig w14:rig="threePt" w14:dir="t">
                  <w14:rot w14:lat="0" w14:lon="0" w14:rev="0"/>
                </w14:lightRig>
              </w14:scene3d>
            </w:rPr>
            <w:delText>2.1.3.</w:delText>
          </w:r>
          <w:r>
            <w:rPr>
              <w:rStyle w:val="Hyperlink"/>
            </w:rPr>
            <w:delText xml:space="preserve"> Name_File_003</w:delText>
          </w:r>
          <w:r>
            <w:rPr>
              <w:webHidden/>
            </w:rPr>
            <w:tab/>
            <w:delText>8</w:delText>
          </w:r>
        </w:del>
      </w:ins>
    </w:p>
    <w:p w:rsidR="00743B33" w:rsidRDefault="00D20E06">
      <w:pPr>
        <w:pStyle w:val="TOC3"/>
        <w:rPr>
          <w:ins w:id="4834" w:author="Author"/>
          <w:del w:id="4835" w:author="Author"/>
          <w:rFonts w:asciiTheme="minorHAnsi" w:eastAsiaTheme="minorEastAsia" w:hAnsiTheme="minorHAnsi" w:cstheme="minorBidi"/>
          <w:sz w:val="22"/>
          <w:szCs w:val="22"/>
          <w:lang w:val="en-US" w:eastAsia="en-US"/>
        </w:rPr>
      </w:pPr>
      <w:ins w:id="4836" w:author="Author">
        <w:del w:id="4837" w:author="Author">
          <w:r>
            <w:rPr>
              <w:rStyle w:val="Hyperlink"/>
              <w14:scene3d>
                <w14:camera w14:prst="orthographicFront"/>
                <w14:lightRig w14:rig="threePt" w14:dir="t">
                  <w14:rot w14:lat="0" w14:lon="0" w14:rev="0"/>
                </w14:lightRig>
              </w14:scene3d>
            </w:rPr>
            <w:delText>2.1.4.</w:delText>
          </w:r>
          <w:r>
            <w:rPr>
              <w:rStyle w:val="Hyperlink"/>
            </w:rPr>
            <w:delText xml:space="preserve"> Name_File_004</w:delText>
          </w:r>
          <w:r>
            <w:rPr>
              <w:webHidden/>
            </w:rPr>
            <w:tab/>
            <w:delText>9</w:delText>
          </w:r>
        </w:del>
      </w:ins>
    </w:p>
    <w:p w:rsidR="00743B33" w:rsidRDefault="00D20E06">
      <w:pPr>
        <w:pStyle w:val="TOC2"/>
        <w:rPr>
          <w:ins w:id="4838" w:author="Author"/>
          <w:del w:id="4839" w:author="Author"/>
          <w:rFonts w:asciiTheme="minorHAnsi" w:eastAsiaTheme="minorEastAsia" w:hAnsiTheme="minorHAnsi" w:cstheme="minorBidi"/>
          <w:b w:val="0"/>
          <w:iCs w:val="0"/>
          <w:noProof/>
          <w:sz w:val="22"/>
          <w:szCs w:val="22"/>
          <w:lang w:val="en-US" w:eastAsia="en-US"/>
        </w:rPr>
      </w:pPr>
      <w:ins w:id="4840" w:author="Author">
        <w:del w:id="4841" w:author="Author">
          <w:r>
            <w:rPr>
              <w:rStyle w:val="Hyperlink"/>
              <w:b w:val="0"/>
              <w:iCs w:val="0"/>
              <w:noProof/>
            </w:rPr>
            <w:delText>2.2. Variable Naming</w:delText>
          </w:r>
          <w:r>
            <w:rPr>
              <w:noProof/>
              <w:webHidden/>
            </w:rPr>
            <w:tab/>
            <w:delText>9</w:delText>
          </w:r>
        </w:del>
      </w:ins>
    </w:p>
    <w:p w:rsidR="00743B33" w:rsidRDefault="00D20E06">
      <w:pPr>
        <w:pStyle w:val="TOC3"/>
        <w:rPr>
          <w:ins w:id="4842" w:author="Author"/>
          <w:del w:id="4843" w:author="Author"/>
          <w:rFonts w:asciiTheme="minorHAnsi" w:eastAsiaTheme="minorEastAsia" w:hAnsiTheme="minorHAnsi" w:cstheme="minorBidi"/>
          <w:sz w:val="22"/>
          <w:szCs w:val="22"/>
          <w:lang w:val="en-US" w:eastAsia="en-US"/>
        </w:rPr>
      </w:pPr>
      <w:ins w:id="4844" w:author="Author">
        <w:del w:id="4845" w:author="Author">
          <w:r>
            <w:rPr>
              <w:rStyle w:val="Hyperlink"/>
              <w14:scene3d>
                <w14:camera w14:prst="orthographicFront"/>
                <w14:lightRig w14:rig="threePt" w14:dir="t">
                  <w14:rot w14:lat="0" w14:lon="0" w14:rev="0"/>
                </w14:lightRig>
              </w14:scene3d>
            </w:rPr>
            <w:delText>2.2.1.</w:delText>
          </w:r>
          <w:r>
            <w:rPr>
              <w:rStyle w:val="Hyperlink"/>
            </w:rPr>
            <w:delText xml:space="preserve"> Name_Var_001 ([1] Clause 5.4.7 - table 1 - 1h)</w:delText>
          </w:r>
          <w:r>
            <w:rPr>
              <w:webHidden/>
            </w:rPr>
            <w:tab/>
            <w:delText>9</w:delText>
          </w:r>
        </w:del>
      </w:ins>
    </w:p>
    <w:p w:rsidR="00743B33" w:rsidRDefault="00D20E06">
      <w:pPr>
        <w:pStyle w:val="TOC3"/>
        <w:rPr>
          <w:ins w:id="4846" w:author="Author"/>
          <w:del w:id="4847" w:author="Author"/>
          <w:rFonts w:asciiTheme="minorHAnsi" w:eastAsiaTheme="minorEastAsia" w:hAnsiTheme="minorHAnsi" w:cstheme="minorBidi"/>
          <w:sz w:val="22"/>
          <w:szCs w:val="22"/>
          <w:lang w:val="en-US" w:eastAsia="en-US"/>
        </w:rPr>
      </w:pPr>
      <w:ins w:id="4848" w:author="Author">
        <w:del w:id="4849" w:author="Author">
          <w:r>
            <w:rPr>
              <w:rStyle w:val="Hyperlink"/>
              <w14:scene3d>
                <w14:camera w14:prst="orthographicFront"/>
                <w14:lightRig w14:rig="threePt" w14:dir="t">
                  <w14:rot w14:lat="0" w14:lon="0" w14:rev="0"/>
                </w14:lightRig>
              </w14:scene3d>
            </w:rPr>
            <w:delText>2.2.2.</w:delText>
          </w:r>
          <w:r>
            <w:rPr>
              <w:rStyle w:val="Hyperlink"/>
            </w:rPr>
            <w:delText xml:space="preserve"> Name_Var_002 ([1] Clause 5.4.7 - table 1 - 1h)</w:delText>
          </w:r>
          <w:r>
            <w:rPr>
              <w:webHidden/>
            </w:rPr>
            <w:tab/>
            <w:delText>9</w:delText>
          </w:r>
        </w:del>
      </w:ins>
    </w:p>
    <w:p w:rsidR="00743B33" w:rsidRDefault="00D20E06">
      <w:pPr>
        <w:pStyle w:val="TOC3"/>
        <w:rPr>
          <w:ins w:id="4850" w:author="Author"/>
          <w:del w:id="4851" w:author="Author"/>
          <w:rFonts w:asciiTheme="minorHAnsi" w:eastAsiaTheme="minorEastAsia" w:hAnsiTheme="minorHAnsi" w:cstheme="minorBidi"/>
          <w:sz w:val="22"/>
          <w:szCs w:val="22"/>
          <w:lang w:val="en-US" w:eastAsia="en-US"/>
        </w:rPr>
      </w:pPr>
      <w:ins w:id="4852" w:author="Author">
        <w:del w:id="4853" w:author="Author">
          <w:r>
            <w:rPr>
              <w:rStyle w:val="Hyperlink"/>
              <w14:scene3d>
                <w14:camera w14:prst="orthographicFront"/>
                <w14:lightRig w14:rig="threePt" w14:dir="t">
                  <w14:rot w14:lat="0" w14:lon="0" w14:rev="0"/>
                </w14:lightRig>
              </w14:scene3d>
            </w:rPr>
            <w:delText>2.2.3.</w:delText>
          </w:r>
          <w:r>
            <w:rPr>
              <w:rStyle w:val="Hyperlink"/>
            </w:rPr>
            <w:delText xml:space="preserve"> Name_Var_003 ([1] Clause 5.4.7 - table 1 - 1h)</w:delText>
          </w:r>
          <w:r>
            <w:rPr>
              <w:webHidden/>
            </w:rPr>
            <w:tab/>
            <w:delText>10</w:delText>
          </w:r>
        </w:del>
      </w:ins>
    </w:p>
    <w:p w:rsidR="00743B33" w:rsidRDefault="00D20E06">
      <w:pPr>
        <w:pStyle w:val="TOC3"/>
        <w:rPr>
          <w:ins w:id="4854" w:author="Author"/>
          <w:del w:id="4855" w:author="Author"/>
          <w:rFonts w:asciiTheme="minorHAnsi" w:eastAsiaTheme="minorEastAsia" w:hAnsiTheme="minorHAnsi" w:cstheme="minorBidi"/>
          <w:sz w:val="22"/>
          <w:szCs w:val="22"/>
          <w:lang w:val="en-US" w:eastAsia="en-US"/>
        </w:rPr>
      </w:pPr>
      <w:ins w:id="4856" w:author="Author">
        <w:del w:id="4857" w:author="Author">
          <w:r>
            <w:rPr>
              <w:rStyle w:val="Hyperlink"/>
              <w14:scene3d>
                <w14:camera w14:prst="orthographicFront"/>
                <w14:lightRig w14:rig="threePt" w14:dir="t">
                  <w14:rot w14:lat="0" w14:lon="0" w14:rev="0"/>
                </w14:lightRig>
              </w14:scene3d>
            </w:rPr>
            <w:delText>2.2.4.</w:delText>
          </w:r>
          <w:r>
            <w:rPr>
              <w:rStyle w:val="Hyperlink"/>
            </w:rPr>
            <w:delText xml:space="preserve"> Name_Var_004</w:delText>
          </w:r>
          <w:r>
            <w:rPr>
              <w:webHidden/>
            </w:rPr>
            <w:tab/>
            <w:delText>10</w:delText>
          </w:r>
        </w:del>
      </w:ins>
    </w:p>
    <w:p w:rsidR="00743B33" w:rsidRDefault="00D20E06">
      <w:pPr>
        <w:pStyle w:val="TOC3"/>
        <w:rPr>
          <w:ins w:id="4858" w:author="Author"/>
          <w:del w:id="4859" w:author="Author"/>
          <w:rFonts w:asciiTheme="minorHAnsi" w:eastAsiaTheme="minorEastAsia" w:hAnsiTheme="minorHAnsi" w:cstheme="minorBidi"/>
          <w:sz w:val="22"/>
          <w:szCs w:val="22"/>
          <w:lang w:val="en-US" w:eastAsia="en-US"/>
        </w:rPr>
      </w:pPr>
      <w:ins w:id="4860" w:author="Author">
        <w:del w:id="4861" w:author="Author">
          <w:r>
            <w:rPr>
              <w:rStyle w:val="Hyperlink"/>
              <w14:scene3d>
                <w14:camera w14:prst="orthographicFront"/>
                <w14:lightRig w14:rig="threePt" w14:dir="t">
                  <w14:rot w14:lat="0" w14:lon="0" w14:rev="0"/>
                </w14:lightRig>
              </w14:scene3d>
            </w:rPr>
            <w:delText>2.2.5.</w:delText>
          </w:r>
          <w:r>
            <w:rPr>
              <w:rStyle w:val="Hyperlink"/>
            </w:rPr>
            <w:delText xml:space="preserve"> Name_Var_005</w:delText>
          </w:r>
          <w:r>
            <w:rPr>
              <w:webHidden/>
            </w:rPr>
            <w:tab/>
            <w:delText>10</w:delText>
          </w:r>
        </w:del>
      </w:ins>
    </w:p>
    <w:p w:rsidR="00743B33" w:rsidRDefault="00D20E06">
      <w:pPr>
        <w:pStyle w:val="TOC2"/>
        <w:rPr>
          <w:ins w:id="4862" w:author="Author"/>
          <w:del w:id="4863" w:author="Author"/>
          <w:rFonts w:asciiTheme="minorHAnsi" w:eastAsiaTheme="minorEastAsia" w:hAnsiTheme="minorHAnsi" w:cstheme="minorBidi"/>
          <w:b w:val="0"/>
          <w:iCs w:val="0"/>
          <w:noProof/>
          <w:sz w:val="22"/>
          <w:szCs w:val="22"/>
          <w:lang w:val="en-US" w:eastAsia="en-US"/>
        </w:rPr>
      </w:pPr>
      <w:ins w:id="4864" w:author="Author">
        <w:del w:id="4865" w:author="Author">
          <w:r>
            <w:rPr>
              <w:rStyle w:val="Hyperlink"/>
              <w:b w:val="0"/>
              <w:iCs w:val="0"/>
              <w:noProof/>
            </w:rPr>
            <w:delText>2.3. Method Naming</w:delText>
          </w:r>
          <w:r>
            <w:rPr>
              <w:noProof/>
              <w:webHidden/>
            </w:rPr>
            <w:tab/>
            <w:delText>11</w:delText>
          </w:r>
        </w:del>
      </w:ins>
    </w:p>
    <w:p w:rsidR="00743B33" w:rsidRDefault="00D20E06">
      <w:pPr>
        <w:pStyle w:val="TOC3"/>
        <w:rPr>
          <w:ins w:id="4866" w:author="Author"/>
          <w:del w:id="4867" w:author="Author"/>
          <w:rFonts w:asciiTheme="minorHAnsi" w:eastAsiaTheme="minorEastAsia" w:hAnsiTheme="minorHAnsi" w:cstheme="minorBidi"/>
          <w:sz w:val="22"/>
          <w:szCs w:val="22"/>
          <w:lang w:val="en-US" w:eastAsia="en-US"/>
        </w:rPr>
      </w:pPr>
      <w:ins w:id="4868" w:author="Author">
        <w:del w:id="4869" w:author="Author">
          <w:r>
            <w:rPr>
              <w:rStyle w:val="Hyperlink"/>
              <w14:scene3d>
                <w14:camera w14:prst="orthographicFront"/>
                <w14:lightRig w14:rig="threePt" w14:dir="t">
                  <w14:rot w14:lat="0" w14:lon="0" w14:rev="0"/>
                </w14:lightRig>
              </w14:scene3d>
            </w:rPr>
            <w:delText>2.3.1.</w:delText>
          </w:r>
          <w:r>
            <w:rPr>
              <w:rStyle w:val="Hyperlink"/>
            </w:rPr>
            <w:delText xml:space="preserve"> Name_Method_001 ([1] Clause 5.4.7 - table 1 - 1h)</w:delText>
          </w:r>
          <w:r>
            <w:rPr>
              <w:webHidden/>
            </w:rPr>
            <w:tab/>
            <w:delText>11</w:delText>
          </w:r>
        </w:del>
      </w:ins>
    </w:p>
    <w:p w:rsidR="00743B33" w:rsidRDefault="00D20E06">
      <w:pPr>
        <w:pStyle w:val="TOC2"/>
        <w:rPr>
          <w:ins w:id="4870" w:author="Author"/>
          <w:del w:id="4871" w:author="Author"/>
          <w:rFonts w:asciiTheme="minorHAnsi" w:eastAsiaTheme="minorEastAsia" w:hAnsiTheme="minorHAnsi" w:cstheme="minorBidi"/>
          <w:b w:val="0"/>
          <w:iCs w:val="0"/>
          <w:noProof/>
          <w:sz w:val="22"/>
          <w:szCs w:val="22"/>
          <w:lang w:val="en-US" w:eastAsia="en-US"/>
        </w:rPr>
      </w:pPr>
      <w:ins w:id="4872" w:author="Author">
        <w:del w:id="4873" w:author="Author">
          <w:r>
            <w:rPr>
              <w:rStyle w:val="Hyperlink"/>
              <w:b w:val="0"/>
              <w:iCs w:val="0"/>
              <w:noProof/>
            </w:rPr>
            <w:delText>2.4. Type Naming</w:delText>
          </w:r>
          <w:r>
            <w:rPr>
              <w:noProof/>
              <w:webHidden/>
            </w:rPr>
            <w:tab/>
            <w:delText>11</w:delText>
          </w:r>
        </w:del>
      </w:ins>
    </w:p>
    <w:p w:rsidR="00743B33" w:rsidRDefault="00D20E06">
      <w:pPr>
        <w:pStyle w:val="TOC3"/>
        <w:rPr>
          <w:ins w:id="4874" w:author="Author"/>
          <w:del w:id="4875" w:author="Author"/>
          <w:rFonts w:asciiTheme="minorHAnsi" w:eastAsiaTheme="minorEastAsia" w:hAnsiTheme="minorHAnsi" w:cstheme="minorBidi"/>
          <w:sz w:val="22"/>
          <w:szCs w:val="22"/>
          <w:lang w:val="en-US" w:eastAsia="en-US"/>
        </w:rPr>
      </w:pPr>
      <w:ins w:id="4876" w:author="Author">
        <w:del w:id="4877" w:author="Author">
          <w:r>
            <w:rPr>
              <w:rStyle w:val="Hyperlink"/>
              <w14:scene3d>
                <w14:camera w14:prst="orthographicFront"/>
                <w14:lightRig w14:rig="threePt" w14:dir="t">
                  <w14:rot w14:lat="0" w14:lon="0" w14:rev="0"/>
                </w14:lightRig>
              </w14:scene3d>
            </w:rPr>
            <w:delText>2.4.1.</w:delText>
          </w:r>
          <w:r>
            <w:rPr>
              <w:rStyle w:val="Hyperlink"/>
            </w:rPr>
            <w:delText xml:space="preserve"> Name_Type_001 ([1] Clause 5.4.7 - table 1 - 1h)</w:delText>
          </w:r>
          <w:r>
            <w:rPr>
              <w:webHidden/>
            </w:rPr>
            <w:tab/>
            <w:delText>11</w:delText>
          </w:r>
        </w:del>
      </w:ins>
    </w:p>
    <w:p w:rsidR="00743B33" w:rsidRDefault="00D20E06">
      <w:pPr>
        <w:pStyle w:val="TOC3"/>
        <w:rPr>
          <w:ins w:id="4878" w:author="Author"/>
          <w:del w:id="4879" w:author="Author"/>
          <w:rFonts w:asciiTheme="minorHAnsi" w:eastAsiaTheme="minorEastAsia" w:hAnsiTheme="minorHAnsi" w:cstheme="minorBidi"/>
          <w:sz w:val="22"/>
          <w:szCs w:val="22"/>
          <w:lang w:val="en-US" w:eastAsia="en-US"/>
        </w:rPr>
      </w:pPr>
      <w:ins w:id="4880" w:author="Author">
        <w:del w:id="4881" w:author="Author">
          <w:r>
            <w:rPr>
              <w:rStyle w:val="Hyperlink"/>
              <w14:scene3d>
                <w14:camera w14:prst="orthographicFront"/>
                <w14:lightRig w14:rig="threePt" w14:dir="t">
                  <w14:rot w14:lat="0" w14:lon="0" w14:rev="0"/>
                </w14:lightRig>
              </w14:scene3d>
            </w:rPr>
            <w:delText>2.4.2.</w:delText>
          </w:r>
          <w:r>
            <w:rPr>
              <w:rStyle w:val="Hyperlink"/>
            </w:rPr>
            <w:delText xml:space="preserve"> Name_Type_002 ([1] Clause 5.4.7 - table 1 - 1h)</w:delText>
          </w:r>
          <w:r>
            <w:rPr>
              <w:webHidden/>
            </w:rPr>
            <w:tab/>
            <w:delText>11</w:delText>
          </w:r>
        </w:del>
      </w:ins>
    </w:p>
    <w:p w:rsidR="00743B33" w:rsidRDefault="00D20E06">
      <w:pPr>
        <w:pStyle w:val="TOC3"/>
        <w:rPr>
          <w:ins w:id="4882" w:author="Author"/>
          <w:del w:id="4883" w:author="Author"/>
          <w:rFonts w:asciiTheme="minorHAnsi" w:eastAsiaTheme="minorEastAsia" w:hAnsiTheme="minorHAnsi" w:cstheme="minorBidi"/>
          <w:sz w:val="22"/>
          <w:szCs w:val="22"/>
          <w:lang w:val="en-US" w:eastAsia="en-US"/>
        </w:rPr>
      </w:pPr>
      <w:ins w:id="4884" w:author="Author">
        <w:del w:id="4885" w:author="Author">
          <w:r>
            <w:rPr>
              <w:rStyle w:val="Hyperlink"/>
              <w14:scene3d>
                <w14:camera w14:prst="orthographicFront"/>
                <w14:lightRig w14:rig="threePt" w14:dir="t">
                  <w14:rot w14:lat="0" w14:lon="0" w14:rev="0"/>
                </w14:lightRig>
              </w14:scene3d>
            </w:rPr>
            <w:delText>2.4.3.</w:delText>
          </w:r>
          <w:r>
            <w:rPr>
              <w:rStyle w:val="Hyperlink"/>
            </w:rPr>
            <w:delText xml:space="preserve"> Name_Type_003</w:delText>
          </w:r>
          <w:r>
            <w:rPr>
              <w:webHidden/>
            </w:rPr>
            <w:tab/>
            <w:delText>11</w:delText>
          </w:r>
        </w:del>
      </w:ins>
    </w:p>
    <w:p w:rsidR="00743B33" w:rsidRDefault="00D20E06">
      <w:pPr>
        <w:pStyle w:val="TOC3"/>
        <w:rPr>
          <w:ins w:id="4886" w:author="Author"/>
          <w:del w:id="4887" w:author="Author"/>
          <w:rFonts w:asciiTheme="minorHAnsi" w:eastAsiaTheme="minorEastAsia" w:hAnsiTheme="minorHAnsi" w:cstheme="minorBidi"/>
          <w:sz w:val="22"/>
          <w:szCs w:val="22"/>
          <w:lang w:val="en-US" w:eastAsia="en-US"/>
        </w:rPr>
      </w:pPr>
      <w:ins w:id="4888" w:author="Author">
        <w:del w:id="4889" w:author="Author">
          <w:r>
            <w:rPr>
              <w:rStyle w:val="Hyperlink"/>
              <w14:scene3d>
                <w14:camera w14:prst="orthographicFront"/>
                <w14:lightRig w14:rig="threePt" w14:dir="t">
                  <w14:rot w14:lat="0" w14:lon="0" w14:rev="0"/>
                </w14:lightRig>
              </w14:scene3d>
            </w:rPr>
            <w:delText>2.4.4.</w:delText>
          </w:r>
          <w:r>
            <w:rPr>
              <w:rStyle w:val="Hyperlink"/>
            </w:rPr>
            <w:delText xml:space="preserve"> Name_Type_004</w:delText>
          </w:r>
          <w:r>
            <w:rPr>
              <w:webHidden/>
            </w:rPr>
            <w:tab/>
            <w:delText>12</w:delText>
          </w:r>
        </w:del>
      </w:ins>
    </w:p>
    <w:p w:rsidR="00743B33" w:rsidRDefault="00D20E06">
      <w:pPr>
        <w:pStyle w:val="TOC3"/>
        <w:rPr>
          <w:ins w:id="4890" w:author="Author"/>
          <w:del w:id="4891" w:author="Author"/>
          <w:rFonts w:asciiTheme="minorHAnsi" w:eastAsiaTheme="minorEastAsia" w:hAnsiTheme="minorHAnsi" w:cstheme="minorBidi"/>
          <w:sz w:val="22"/>
          <w:szCs w:val="22"/>
          <w:lang w:val="en-US" w:eastAsia="en-US"/>
        </w:rPr>
      </w:pPr>
      <w:ins w:id="4892" w:author="Author">
        <w:del w:id="4893" w:author="Author">
          <w:r>
            <w:rPr>
              <w:rStyle w:val="Hyperlink"/>
              <w14:scene3d>
                <w14:camera w14:prst="orthographicFront"/>
                <w14:lightRig w14:rig="threePt" w14:dir="t">
                  <w14:rot w14:lat="0" w14:lon="0" w14:rev="0"/>
                </w14:lightRig>
              </w14:scene3d>
            </w:rPr>
            <w:delText>2.4.5.</w:delText>
          </w:r>
          <w:r>
            <w:rPr>
              <w:rStyle w:val="Hyperlink"/>
            </w:rPr>
            <w:delText xml:space="preserve"> Name_Type_0</w:delText>
          </w:r>
          <w:r>
            <w:rPr>
              <w:rStyle w:val="Hyperlink"/>
            </w:rPr>
            <w:delText>05</w:delText>
          </w:r>
          <w:r>
            <w:rPr>
              <w:webHidden/>
            </w:rPr>
            <w:tab/>
            <w:delText>13</w:delText>
          </w:r>
        </w:del>
      </w:ins>
    </w:p>
    <w:p w:rsidR="00743B33" w:rsidRDefault="00D20E06">
      <w:pPr>
        <w:pStyle w:val="TOC2"/>
        <w:rPr>
          <w:ins w:id="4894" w:author="Author"/>
          <w:del w:id="4895" w:author="Author"/>
          <w:rFonts w:asciiTheme="minorHAnsi" w:eastAsiaTheme="minorEastAsia" w:hAnsiTheme="minorHAnsi" w:cstheme="minorBidi"/>
          <w:b w:val="0"/>
          <w:iCs w:val="0"/>
          <w:noProof/>
          <w:sz w:val="22"/>
          <w:szCs w:val="22"/>
          <w:lang w:val="en-US" w:eastAsia="en-US"/>
        </w:rPr>
      </w:pPr>
      <w:ins w:id="4896" w:author="Author">
        <w:del w:id="4897" w:author="Author">
          <w:r>
            <w:rPr>
              <w:rStyle w:val="Hyperlink"/>
              <w:b w:val="0"/>
              <w:iCs w:val="0"/>
              <w:noProof/>
            </w:rPr>
            <w:delText>2.5. Macro Naming</w:delText>
          </w:r>
          <w:r>
            <w:rPr>
              <w:noProof/>
              <w:webHidden/>
            </w:rPr>
            <w:tab/>
            <w:delText>14</w:delText>
          </w:r>
        </w:del>
      </w:ins>
    </w:p>
    <w:p w:rsidR="00743B33" w:rsidRDefault="00D20E06">
      <w:pPr>
        <w:pStyle w:val="TOC3"/>
        <w:rPr>
          <w:ins w:id="4898" w:author="Author"/>
          <w:del w:id="4899" w:author="Author"/>
          <w:rFonts w:asciiTheme="minorHAnsi" w:eastAsiaTheme="minorEastAsia" w:hAnsiTheme="minorHAnsi" w:cstheme="minorBidi"/>
          <w:sz w:val="22"/>
          <w:szCs w:val="22"/>
          <w:lang w:val="en-US" w:eastAsia="en-US"/>
        </w:rPr>
      </w:pPr>
      <w:ins w:id="4900" w:author="Author">
        <w:del w:id="4901" w:author="Author">
          <w:r>
            <w:rPr>
              <w:rStyle w:val="Hyperlink"/>
              <w14:scene3d>
                <w14:camera w14:prst="orthographicFront"/>
                <w14:lightRig w14:rig="threePt" w14:dir="t">
                  <w14:rot w14:lat="0" w14:lon="0" w14:rev="0"/>
                </w14:lightRig>
              </w14:scene3d>
            </w:rPr>
            <w:delText>2.5.1.</w:delText>
          </w:r>
          <w:r>
            <w:rPr>
              <w:rStyle w:val="Hyperlink"/>
            </w:rPr>
            <w:delText xml:space="preserve"> Name_Macro_001 ([1] Clause 5.4.7 - table 1 - 1h)</w:delText>
          </w:r>
          <w:r>
            <w:rPr>
              <w:webHidden/>
            </w:rPr>
            <w:tab/>
            <w:delText>14</w:delText>
          </w:r>
        </w:del>
      </w:ins>
    </w:p>
    <w:p w:rsidR="00743B33" w:rsidRDefault="00D20E06">
      <w:pPr>
        <w:pStyle w:val="TOC2"/>
        <w:rPr>
          <w:ins w:id="4902" w:author="Author"/>
          <w:del w:id="4903" w:author="Author"/>
          <w:rFonts w:asciiTheme="minorHAnsi" w:eastAsiaTheme="minorEastAsia" w:hAnsiTheme="minorHAnsi" w:cstheme="minorBidi"/>
          <w:b w:val="0"/>
          <w:iCs w:val="0"/>
          <w:noProof/>
          <w:sz w:val="22"/>
          <w:szCs w:val="22"/>
          <w:lang w:val="en-US" w:eastAsia="en-US"/>
        </w:rPr>
      </w:pPr>
      <w:ins w:id="4904" w:author="Author">
        <w:del w:id="4905" w:author="Author">
          <w:r>
            <w:rPr>
              <w:rStyle w:val="Hyperlink"/>
              <w:b w:val="0"/>
              <w:iCs w:val="0"/>
              <w:noProof/>
            </w:rPr>
            <w:delText>2.6. Parameter Naming</w:delText>
          </w:r>
          <w:r>
            <w:rPr>
              <w:noProof/>
              <w:webHidden/>
            </w:rPr>
            <w:tab/>
            <w:delText>14</w:delText>
          </w:r>
        </w:del>
      </w:ins>
    </w:p>
    <w:p w:rsidR="00743B33" w:rsidRDefault="00D20E06">
      <w:pPr>
        <w:pStyle w:val="TOC3"/>
        <w:rPr>
          <w:ins w:id="4906" w:author="Author"/>
          <w:del w:id="4907" w:author="Author"/>
          <w:rFonts w:asciiTheme="minorHAnsi" w:eastAsiaTheme="minorEastAsia" w:hAnsiTheme="minorHAnsi" w:cstheme="minorBidi"/>
          <w:sz w:val="22"/>
          <w:szCs w:val="22"/>
          <w:lang w:val="en-US" w:eastAsia="en-US"/>
        </w:rPr>
      </w:pPr>
      <w:ins w:id="4908" w:author="Author">
        <w:del w:id="4909" w:author="Author">
          <w:r>
            <w:rPr>
              <w:rStyle w:val="Hyperlink"/>
              <w14:scene3d>
                <w14:camera w14:prst="orthographicFront"/>
                <w14:lightRig w14:rig="threePt" w14:dir="t">
                  <w14:rot w14:lat="0" w14:lon="0" w14:rev="0"/>
                </w14:lightRig>
              </w14:scene3d>
            </w:rPr>
            <w:delText>2.6.1.</w:delText>
          </w:r>
          <w:r>
            <w:rPr>
              <w:rStyle w:val="Hyperlink"/>
            </w:rPr>
            <w:delText xml:space="preserve"> Name_Param_001</w:delText>
          </w:r>
          <w:r>
            <w:rPr>
              <w:webHidden/>
            </w:rPr>
            <w:tab/>
            <w:delText>14</w:delText>
          </w:r>
        </w:del>
      </w:ins>
    </w:p>
    <w:p w:rsidR="00743B33" w:rsidRDefault="00D20E06">
      <w:pPr>
        <w:pStyle w:val="TOC3"/>
        <w:rPr>
          <w:ins w:id="4910" w:author="Author"/>
          <w:del w:id="4911" w:author="Author"/>
          <w:rFonts w:asciiTheme="minorHAnsi" w:eastAsiaTheme="minorEastAsia" w:hAnsiTheme="minorHAnsi" w:cstheme="minorBidi"/>
          <w:sz w:val="22"/>
          <w:szCs w:val="22"/>
          <w:lang w:val="en-US" w:eastAsia="en-US"/>
        </w:rPr>
      </w:pPr>
      <w:ins w:id="4912" w:author="Author">
        <w:del w:id="4913" w:author="Author">
          <w:r>
            <w:rPr>
              <w:rStyle w:val="Hyperlink"/>
              <w14:scene3d>
                <w14:camera w14:prst="orthographicFront"/>
                <w14:lightRig w14:rig="threePt" w14:dir="t">
                  <w14:rot w14:lat="0" w14:lon="0" w14:rev="0"/>
                </w14:lightRig>
              </w14:scene3d>
            </w:rPr>
            <w:delText>2.6.2.</w:delText>
          </w:r>
          <w:r>
            <w:rPr>
              <w:rStyle w:val="Hyperlink"/>
            </w:rPr>
            <w:delText xml:space="preserve"> Name_Param_002</w:delText>
          </w:r>
          <w:r>
            <w:rPr>
              <w:webHidden/>
            </w:rPr>
            <w:tab/>
            <w:delText>14</w:delText>
          </w:r>
        </w:del>
      </w:ins>
    </w:p>
    <w:p w:rsidR="00743B33" w:rsidRDefault="00D20E06">
      <w:pPr>
        <w:pStyle w:val="TOC2"/>
        <w:rPr>
          <w:ins w:id="4914" w:author="Author"/>
          <w:del w:id="4915" w:author="Author"/>
          <w:rFonts w:asciiTheme="minorHAnsi" w:eastAsiaTheme="minorEastAsia" w:hAnsiTheme="minorHAnsi" w:cstheme="minorBidi"/>
          <w:b w:val="0"/>
          <w:iCs w:val="0"/>
          <w:noProof/>
          <w:sz w:val="22"/>
          <w:szCs w:val="22"/>
          <w:lang w:val="en-US" w:eastAsia="en-US"/>
        </w:rPr>
      </w:pPr>
      <w:ins w:id="4916" w:author="Author">
        <w:del w:id="4917" w:author="Author">
          <w:r>
            <w:rPr>
              <w:rStyle w:val="Hyperlink"/>
              <w:b w:val="0"/>
              <w:iCs w:val="0"/>
              <w:noProof/>
            </w:rPr>
            <w:delText>2.7. Properties Naming</w:delText>
          </w:r>
          <w:r>
            <w:rPr>
              <w:noProof/>
              <w:webHidden/>
            </w:rPr>
            <w:tab/>
            <w:delText>14</w:delText>
          </w:r>
        </w:del>
      </w:ins>
    </w:p>
    <w:p w:rsidR="00743B33" w:rsidRDefault="00D20E06">
      <w:pPr>
        <w:pStyle w:val="TOC3"/>
        <w:rPr>
          <w:ins w:id="4918" w:author="Author"/>
          <w:del w:id="4919" w:author="Author"/>
          <w:rFonts w:asciiTheme="minorHAnsi" w:eastAsiaTheme="minorEastAsia" w:hAnsiTheme="minorHAnsi" w:cstheme="minorBidi"/>
          <w:sz w:val="22"/>
          <w:szCs w:val="22"/>
          <w:lang w:val="en-US" w:eastAsia="en-US"/>
        </w:rPr>
      </w:pPr>
      <w:ins w:id="4920" w:author="Author">
        <w:del w:id="4921" w:author="Author">
          <w:r>
            <w:rPr>
              <w:rStyle w:val="Hyperlink"/>
              <w14:scene3d>
                <w14:camera w14:prst="orthographicFront"/>
                <w14:lightRig w14:rig="threePt" w14:dir="t">
                  <w14:rot w14:lat="0" w14:lon="0" w14:rev="0"/>
                </w14:lightRig>
              </w14:scene3d>
            </w:rPr>
            <w:delText>2.7.1.</w:delText>
          </w:r>
          <w:r>
            <w:rPr>
              <w:rStyle w:val="Hyperlink"/>
            </w:rPr>
            <w:delText xml:space="preserve"> Name_Prop_001</w:delText>
          </w:r>
          <w:r>
            <w:rPr>
              <w:webHidden/>
            </w:rPr>
            <w:tab/>
            <w:delText>14</w:delText>
          </w:r>
        </w:del>
      </w:ins>
    </w:p>
    <w:p w:rsidR="00743B33" w:rsidRDefault="00D20E06">
      <w:pPr>
        <w:pStyle w:val="TOC3"/>
        <w:rPr>
          <w:ins w:id="4922" w:author="Author"/>
          <w:del w:id="4923" w:author="Author"/>
          <w:rFonts w:asciiTheme="minorHAnsi" w:eastAsiaTheme="minorEastAsia" w:hAnsiTheme="minorHAnsi" w:cstheme="minorBidi"/>
          <w:sz w:val="22"/>
          <w:szCs w:val="22"/>
          <w:lang w:val="en-US" w:eastAsia="en-US"/>
        </w:rPr>
      </w:pPr>
      <w:ins w:id="4924" w:author="Author">
        <w:del w:id="4925" w:author="Author">
          <w:r>
            <w:rPr>
              <w:rStyle w:val="Hyperlink"/>
              <w14:scene3d>
                <w14:camera w14:prst="orthographicFront"/>
                <w14:lightRig w14:rig="threePt" w14:dir="t">
                  <w14:rot w14:lat="0" w14:lon="0" w14:rev="0"/>
                </w14:lightRig>
              </w14:scene3d>
            </w:rPr>
            <w:delText>2.7.2.</w:delText>
          </w:r>
          <w:r>
            <w:rPr>
              <w:rStyle w:val="Hyperlink"/>
            </w:rPr>
            <w:delText xml:space="preserve"> Name_Prop_002</w:delText>
          </w:r>
          <w:r>
            <w:rPr>
              <w:webHidden/>
            </w:rPr>
            <w:tab/>
            <w:delText>15</w:delText>
          </w:r>
        </w:del>
      </w:ins>
    </w:p>
    <w:p w:rsidR="00743B33" w:rsidRDefault="00D20E06">
      <w:pPr>
        <w:pStyle w:val="TOC3"/>
        <w:rPr>
          <w:ins w:id="4926" w:author="Author"/>
          <w:del w:id="4927" w:author="Author"/>
          <w:rFonts w:asciiTheme="minorHAnsi" w:eastAsiaTheme="minorEastAsia" w:hAnsiTheme="minorHAnsi" w:cstheme="minorBidi"/>
          <w:sz w:val="22"/>
          <w:szCs w:val="22"/>
          <w:lang w:val="en-US" w:eastAsia="en-US"/>
        </w:rPr>
      </w:pPr>
      <w:ins w:id="4928" w:author="Author">
        <w:del w:id="4929" w:author="Author">
          <w:r>
            <w:rPr>
              <w:rStyle w:val="Hyperlink"/>
              <w14:scene3d>
                <w14:camera w14:prst="orthographicFront"/>
                <w14:lightRig w14:rig="threePt" w14:dir="t">
                  <w14:rot w14:lat="0" w14:lon="0" w14:rev="0"/>
                </w14:lightRig>
              </w14:scene3d>
            </w:rPr>
            <w:delText>2.7.3.</w:delText>
          </w:r>
          <w:r>
            <w:rPr>
              <w:rStyle w:val="Hyperlink"/>
            </w:rPr>
            <w:delText xml:space="preserve"> Name_Prop_003</w:delText>
          </w:r>
          <w:r>
            <w:rPr>
              <w:webHidden/>
            </w:rPr>
            <w:tab/>
          </w:r>
          <w:r>
            <w:rPr>
              <w:webHidden/>
            </w:rPr>
            <w:delText>15</w:delText>
          </w:r>
        </w:del>
      </w:ins>
    </w:p>
    <w:p w:rsidR="00743B33" w:rsidRDefault="00D20E06">
      <w:pPr>
        <w:pStyle w:val="TOC3"/>
        <w:rPr>
          <w:ins w:id="4930" w:author="Author"/>
          <w:del w:id="4931" w:author="Author"/>
          <w:rFonts w:asciiTheme="minorHAnsi" w:eastAsiaTheme="minorEastAsia" w:hAnsiTheme="minorHAnsi" w:cstheme="minorBidi"/>
          <w:sz w:val="22"/>
          <w:szCs w:val="22"/>
          <w:lang w:val="en-US" w:eastAsia="en-US"/>
        </w:rPr>
      </w:pPr>
      <w:ins w:id="4932" w:author="Author">
        <w:del w:id="4933" w:author="Author">
          <w:r>
            <w:rPr>
              <w:rStyle w:val="Hyperlink"/>
              <w14:scene3d>
                <w14:camera w14:prst="orthographicFront"/>
                <w14:lightRig w14:rig="threePt" w14:dir="t">
                  <w14:rot w14:lat="0" w14:lon="0" w14:rev="0"/>
                </w14:lightRig>
              </w14:scene3d>
            </w:rPr>
            <w:delText>2.7.4.</w:delText>
          </w:r>
          <w:r>
            <w:rPr>
              <w:rStyle w:val="Hyperlink"/>
            </w:rPr>
            <w:delText xml:space="preserve"> Name_Prop_004</w:delText>
          </w:r>
          <w:r>
            <w:rPr>
              <w:webHidden/>
            </w:rPr>
            <w:tab/>
            <w:delText>15</w:delText>
          </w:r>
        </w:del>
      </w:ins>
    </w:p>
    <w:p w:rsidR="00743B33" w:rsidRDefault="00D20E06">
      <w:pPr>
        <w:pStyle w:val="TOC3"/>
        <w:rPr>
          <w:ins w:id="4934" w:author="Author"/>
          <w:del w:id="4935" w:author="Author"/>
          <w:rFonts w:asciiTheme="minorHAnsi" w:eastAsiaTheme="minorEastAsia" w:hAnsiTheme="minorHAnsi" w:cstheme="minorBidi"/>
          <w:sz w:val="22"/>
          <w:szCs w:val="22"/>
          <w:lang w:val="en-US" w:eastAsia="en-US"/>
        </w:rPr>
      </w:pPr>
      <w:ins w:id="4936" w:author="Author">
        <w:del w:id="4937" w:author="Author">
          <w:r>
            <w:rPr>
              <w:rStyle w:val="Hyperlink"/>
              <w14:scene3d>
                <w14:camera w14:prst="orthographicFront"/>
                <w14:lightRig w14:rig="threePt" w14:dir="t">
                  <w14:rot w14:lat="0" w14:lon="0" w14:rev="0"/>
                </w14:lightRig>
              </w14:scene3d>
            </w:rPr>
            <w:delText>2.7.5.</w:delText>
          </w:r>
          <w:r>
            <w:rPr>
              <w:rStyle w:val="Hyperlink"/>
            </w:rPr>
            <w:delText xml:space="preserve"> Name_Prop_005</w:delText>
          </w:r>
          <w:r>
            <w:rPr>
              <w:webHidden/>
            </w:rPr>
            <w:tab/>
            <w:delText>16</w:delText>
          </w:r>
        </w:del>
      </w:ins>
    </w:p>
    <w:p w:rsidR="00743B33" w:rsidRDefault="00D20E06">
      <w:pPr>
        <w:pStyle w:val="TOC2"/>
        <w:rPr>
          <w:ins w:id="4938" w:author="Author"/>
          <w:del w:id="4939" w:author="Author"/>
          <w:rFonts w:asciiTheme="minorHAnsi" w:eastAsiaTheme="minorEastAsia" w:hAnsiTheme="minorHAnsi" w:cstheme="minorBidi"/>
          <w:b w:val="0"/>
          <w:iCs w:val="0"/>
          <w:noProof/>
          <w:sz w:val="22"/>
          <w:szCs w:val="22"/>
          <w:lang w:val="en-US" w:eastAsia="en-US"/>
        </w:rPr>
      </w:pPr>
      <w:ins w:id="4940" w:author="Author">
        <w:del w:id="4941" w:author="Author">
          <w:r>
            <w:rPr>
              <w:rStyle w:val="Hyperlink"/>
              <w:b w:val="0"/>
              <w:iCs w:val="0"/>
              <w:noProof/>
            </w:rPr>
            <w:delText>2.8. Capitalization</w:delText>
          </w:r>
          <w:r>
            <w:rPr>
              <w:noProof/>
              <w:webHidden/>
            </w:rPr>
            <w:tab/>
            <w:delText>16</w:delText>
          </w:r>
        </w:del>
      </w:ins>
    </w:p>
    <w:p w:rsidR="00743B33" w:rsidRDefault="00D20E06">
      <w:pPr>
        <w:pStyle w:val="TOC3"/>
        <w:rPr>
          <w:ins w:id="4942" w:author="Author"/>
          <w:del w:id="4943" w:author="Author"/>
          <w:rFonts w:asciiTheme="minorHAnsi" w:eastAsiaTheme="minorEastAsia" w:hAnsiTheme="minorHAnsi" w:cstheme="minorBidi"/>
          <w:sz w:val="22"/>
          <w:szCs w:val="22"/>
          <w:lang w:val="en-US" w:eastAsia="en-US"/>
        </w:rPr>
      </w:pPr>
      <w:ins w:id="4944" w:author="Author">
        <w:del w:id="4945" w:author="Author">
          <w:r>
            <w:rPr>
              <w:rStyle w:val="Hyperlink"/>
              <w14:scene3d>
                <w14:camera w14:prst="orthographicFront"/>
                <w14:lightRig w14:rig="threePt" w14:dir="t">
                  <w14:rot w14:lat="0" w14:lon="0" w14:rev="0"/>
                </w14:lightRig>
              </w14:scene3d>
            </w:rPr>
            <w:delText>2.8.1.</w:delText>
          </w:r>
          <w:r>
            <w:rPr>
              <w:rStyle w:val="Hyperlink"/>
            </w:rPr>
            <w:delText xml:space="preserve"> Name_Cap_001</w:delText>
          </w:r>
          <w:r>
            <w:rPr>
              <w:webHidden/>
            </w:rPr>
            <w:tab/>
            <w:delText>16</w:delText>
          </w:r>
        </w:del>
      </w:ins>
    </w:p>
    <w:p w:rsidR="00743B33" w:rsidRDefault="00D20E06">
      <w:pPr>
        <w:pStyle w:val="TOC2"/>
        <w:rPr>
          <w:ins w:id="4946" w:author="Author"/>
          <w:del w:id="4947" w:author="Author"/>
          <w:rFonts w:asciiTheme="minorHAnsi" w:eastAsiaTheme="minorEastAsia" w:hAnsiTheme="minorHAnsi" w:cstheme="minorBidi"/>
          <w:b w:val="0"/>
          <w:iCs w:val="0"/>
          <w:noProof/>
          <w:sz w:val="22"/>
          <w:szCs w:val="22"/>
          <w:lang w:val="en-US" w:eastAsia="en-US"/>
        </w:rPr>
      </w:pPr>
      <w:ins w:id="4948" w:author="Author">
        <w:del w:id="4949" w:author="Author">
          <w:r>
            <w:rPr>
              <w:rStyle w:val="Hyperlink"/>
              <w:b w:val="0"/>
              <w:iCs w:val="0"/>
              <w:noProof/>
            </w:rPr>
            <w:delText>2.9. Abbreviations</w:delText>
          </w:r>
          <w:r>
            <w:rPr>
              <w:noProof/>
              <w:webHidden/>
            </w:rPr>
            <w:tab/>
            <w:delText>17</w:delText>
          </w:r>
        </w:del>
      </w:ins>
    </w:p>
    <w:p w:rsidR="00743B33" w:rsidRDefault="00D20E06">
      <w:pPr>
        <w:pStyle w:val="TOC3"/>
        <w:rPr>
          <w:ins w:id="4950" w:author="Author"/>
          <w:del w:id="4951" w:author="Author"/>
          <w:rFonts w:asciiTheme="minorHAnsi" w:eastAsiaTheme="minorEastAsia" w:hAnsiTheme="minorHAnsi" w:cstheme="minorBidi"/>
          <w:sz w:val="22"/>
          <w:szCs w:val="22"/>
          <w:lang w:val="en-US" w:eastAsia="en-US"/>
        </w:rPr>
      </w:pPr>
      <w:ins w:id="4952" w:author="Author">
        <w:del w:id="4953" w:author="Author">
          <w:r>
            <w:rPr>
              <w:rStyle w:val="Hyperlink"/>
              <w14:scene3d>
                <w14:camera w14:prst="orthographicFront"/>
                <w14:lightRig w14:rig="threePt" w14:dir="t">
                  <w14:rot w14:lat="0" w14:lon="0" w14:rev="0"/>
                </w14:lightRig>
              </w14:scene3d>
            </w:rPr>
            <w:delText>2.9.1.</w:delText>
          </w:r>
          <w:r>
            <w:rPr>
              <w:rStyle w:val="Hyperlink"/>
            </w:rPr>
            <w:delText xml:space="preserve"> Name_Abbr_001</w:delText>
          </w:r>
          <w:r>
            <w:rPr>
              <w:webHidden/>
            </w:rPr>
            <w:tab/>
            <w:delText>17</w:delText>
          </w:r>
        </w:del>
      </w:ins>
    </w:p>
    <w:p w:rsidR="00743B33" w:rsidRDefault="00D20E06">
      <w:pPr>
        <w:pStyle w:val="TOC3"/>
        <w:rPr>
          <w:ins w:id="4954" w:author="Author"/>
          <w:del w:id="4955" w:author="Author"/>
          <w:rFonts w:asciiTheme="minorHAnsi" w:eastAsiaTheme="minorEastAsia" w:hAnsiTheme="minorHAnsi" w:cstheme="minorBidi"/>
          <w:sz w:val="22"/>
          <w:szCs w:val="22"/>
          <w:lang w:val="en-US" w:eastAsia="en-US"/>
        </w:rPr>
      </w:pPr>
      <w:ins w:id="4956" w:author="Author">
        <w:del w:id="4957" w:author="Author">
          <w:r>
            <w:rPr>
              <w:rStyle w:val="Hyperlink"/>
              <w14:scene3d>
                <w14:camera w14:prst="orthographicFront"/>
                <w14:lightRig w14:rig="threePt" w14:dir="t">
                  <w14:rot w14:lat="0" w14:lon="0" w14:rev="0"/>
                </w14:lightRig>
              </w14:scene3d>
            </w:rPr>
            <w:delText>2.9.2.</w:delText>
          </w:r>
          <w:r>
            <w:rPr>
              <w:rStyle w:val="Hyperlink"/>
            </w:rPr>
            <w:delText xml:space="preserve"> Name_Abbr_002</w:delText>
          </w:r>
          <w:r>
            <w:rPr>
              <w:webHidden/>
            </w:rPr>
            <w:tab/>
            <w:delText>17</w:delText>
          </w:r>
        </w:del>
      </w:ins>
    </w:p>
    <w:p w:rsidR="00743B33" w:rsidRDefault="00D20E06">
      <w:pPr>
        <w:pStyle w:val="TOC3"/>
        <w:rPr>
          <w:ins w:id="4958" w:author="Author"/>
          <w:del w:id="4959" w:author="Author"/>
          <w:rFonts w:asciiTheme="minorHAnsi" w:eastAsiaTheme="minorEastAsia" w:hAnsiTheme="minorHAnsi" w:cstheme="minorBidi"/>
          <w:sz w:val="22"/>
          <w:szCs w:val="22"/>
          <w:lang w:val="en-US" w:eastAsia="en-US"/>
        </w:rPr>
      </w:pPr>
      <w:ins w:id="4960" w:author="Author">
        <w:del w:id="4961" w:author="Author">
          <w:r>
            <w:rPr>
              <w:rStyle w:val="Hyperlink"/>
              <w14:scene3d>
                <w14:camera w14:prst="orthographicFront"/>
                <w14:lightRig w14:rig="threePt" w14:dir="t">
                  <w14:rot w14:lat="0" w14:lon="0" w14:rev="0"/>
                </w14:lightRig>
              </w14:scene3d>
            </w:rPr>
            <w:delText>2.9.3.</w:delText>
          </w:r>
          <w:r>
            <w:rPr>
              <w:rStyle w:val="Hyperlink"/>
            </w:rPr>
            <w:delText xml:space="preserve"> Name_Abbr_003</w:delText>
          </w:r>
          <w:r>
            <w:rPr>
              <w:webHidden/>
            </w:rPr>
            <w:tab/>
            <w:delText>18</w:delText>
          </w:r>
        </w:del>
      </w:ins>
    </w:p>
    <w:p w:rsidR="00743B33" w:rsidRDefault="00D20E06">
      <w:pPr>
        <w:pStyle w:val="TOC3"/>
        <w:rPr>
          <w:ins w:id="4962" w:author="Author"/>
          <w:del w:id="4963" w:author="Author"/>
          <w:rFonts w:asciiTheme="minorHAnsi" w:eastAsiaTheme="minorEastAsia" w:hAnsiTheme="minorHAnsi" w:cstheme="minorBidi"/>
          <w:sz w:val="22"/>
          <w:szCs w:val="22"/>
          <w:lang w:val="en-US" w:eastAsia="en-US"/>
        </w:rPr>
      </w:pPr>
      <w:ins w:id="4964" w:author="Author">
        <w:del w:id="4965" w:author="Author">
          <w:r>
            <w:rPr>
              <w:rStyle w:val="Hyperlink"/>
              <w14:scene3d>
                <w14:camera w14:prst="orthographicFront"/>
                <w14:lightRig w14:rig="threePt" w14:dir="t">
                  <w14:rot w14:lat="0" w14:lon="0" w14:rev="0"/>
                </w14:lightRig>
              </w14:scene3d>
            </w:rPr>
            <w:delText>2.9.4.</w:delText>
          </w:r>
          <w:r>
            <w:rPr>
              <w:rStyle w:val="Hyperlink"/>
            </w:rPr>
            <w:delText xml:space="preserve"> Name_Abbr_004</w:delText>
          </w:r>
          <w:r>
            <w:rPr>
              <w:webHidden/>
            </w:rPr>
            <w:tab/>
            <w:delText>18</w:delText>
          </w:r>
        </w:del>
      </w:ins>
    </w:p>
    <w:p w:rsidR="00743B33" w:rsidRDefault="00D20E06">
      <w:pPr>
        <w:pStyle w:val="TOC3"/>
        <w:rPr>
          <w:ins w:id="4966" w:author="Author"/>
          <w:del w:id="4967" w:author="Author"/>
          <w:rFonts w:asciiTheme="minorHAnsi" w:eastAsiaTheme="minorEastAsia" w:hAnsiTheme="minorHAnsi" w:cstheme="minorBidi"/>
          <w:sz w:val="22"/>
          <w:szCs w:val="22"/>
          <w:lang w:val="en-US" w:eastAsia="en-US"/>
        </w:rPr>
      </w:pPr>
      <w:ins w:id="4968" w:author="Author">
        <w:del w:id="4969" w:author="Author">
          <w:r>
            <w:rPr>
              <w:rStyle w:val="Hyperlink"/>
              <w14:scene3d>
                <w14:camera w14:prst="orthographicFront"/>
                <w14:lightRig w14:rig="threePt" w14:dir="t">
                  <w14:rot w14:lat="0" w14:lon="0" w14:rev="0"/>
                </w14:lightRig>
              </w14:scene3d>
            </w:rPr>
            <w:delText>2.9.5.</w:delText>
          </w:r>
          <w:r>
            <w:rPr>
              <w:rStyle w:val="Hyperlink"/>
            </w:rPr>
            <w:delText xml:space="preserve"> Name_Abbr_005</w:delText>
          </w:r>
          <w:r>
            <w:rPr>
              <w:webHidden/>
            </w:rPr>
            <w:tab/>
            <w:delText>18</w:delText>
          </w:r>
        </w:del>
      </w:ins>
    </w:p>
    <w:p w:rsidR="00743B33" w:rsidRDefault="00D20E06">
      <w:pPr>
        <w:pStyle w:val="TOC2"/>
        <w:rPr>
          <w:ins w:id="4970" w:author="Author"/>
          <w:del w:id="4971" w:author="Author"/>
          <w:rFonts w:asciiTheme="minorHAnsi" w:eastAsiaTheme="minorEastAsia" w:hAnsiTheme="minorHAnsi" w:cstheme="minorBidi"/>
          <w:b w:val="0"/>
          <w:iCs w:val="0"/>
          <w:noProof/>
          <w:sz w:val="22"/>
          <w:szCs w:val="22"/>
          <w:lang w:val="en-US" w:eastAsia="en-US"/>
        </w:rPr>
      </w:pPr>
      <w:ins w:id="4972" w:author="Author">
        <w:del w:id="4973" w:author="Author">
          <w:r>
            <w:rPr>
              <w:rStyle w:val="Hyperlink"/>
              <w:b w:val="0"/>
              <w:iCs w:val="0"/>
              <w:noProof/>
            </w:rPr>
            <w:delText xml:space="preserve">2.10. Namespace </w:delText>
          </w:r>
          <w:r>
            <w:rPr>
              <w:rStyle w:val="Hyperlink"/>
              <w:b w:val="0"/>
              <w:iCs w:val="0"/>
              <w:noProof/>
            </w:rPr>
            <w:delText>Naming</w:delText>
          </w:r>
          <w:r>
            <w:rPr>
              <w:noProof/>
              <w:webHidden/>
            </w:rPr>
            <w:tab/>
            <w:delText>18</w:delText>
          </w:r>
        </w:del>
      </w:ins>
    </w:p>
    <w:p w:rsidR="00743B33" w:rsidRDefault="00D20E06">
      <w:pPr>
        <w:pStyle w:val="TOC3"/>
        <w:rPr>
          <w:ins w:id="4974" w:author="Author"/>
          <w:del w:id="4975" w:author="Author"/>
          <w:rFonts w:asciiTheme="minorHAnsi" w:eastAsiaTheme="minorEastAsia" w:hAnsiTheme="minorHAnsi" w:cstheme="minorBidi"/>
          <w:sz w:val="22"/>
          <w:szCs w:val="22"/>
          <w:lang w:val="en-US" w:eastAsia="en-US"/>
        </w:rPr>
      </w:pPr>
      <w:ins w:id="4976" w:author="Author">
        <w:del w:id="4977" w:author="Author">
          <w:r>
            <w:rPr>
              <w:rStyle w:val="Hyperlink"/>
              <w14:scene3d>
                <w14:camera w14:prst="orthographicFront"/>
                <w14:lightRig w14:rig="threePt" w14:dir="t">
                  <w14:rot w14:lat="0" w14:lon="0" w14:rev="0"/>
                </w14:lightRig>
              </w14:scene3d>
            </w:rPr>
            <w:delText>2.10.1.</w:delText>
          </w:r>
          <w:r>
            <w:rPr>
              <w:rStyle w:val="Hyperlink"/>
            </w:rPr>
            <w:delText xml:space="preserve"> Name_NaSpc_001</w:delText>
          </w:r>
          <w:r>
            <w:rPr>
              <w:webHidden/>
            </w:rPr>
            <w:tab/>
            <w:delText>18</w:delText>
          </w:r>
        </w:del>
      </w:ins>
    </w:p>
    <w:p w:rsidR="00743B33" w:rsidRDefault="00D20E06">
      <w:pPr>
        <w:pStyle w:val="TOC3"/>
        <w:rPr>
          <w:ins w:id="4978" w:author="Author"/>
          <w:del w:id="4979" w:author="Author"/>
          <w:rFonts w:asciiTheme="minorHAnsi" w:eastAsiaTheme="minorEastAsia" w:hAnsiTheme="minorHAnsi" w:cstheme="minorBidi"/>
          <w:sz w:val="22"/>
          <w:szCs w:val="22"/>
          <w:lang w:val="en-US" w:eastAsia="en-US"/>
        </w:rPr>
      </w:pPr>
      <w:ins w:id="4980" w:author="Author">
        <w:del w:id="4981" w:author="Author">
          <w:r>
            <w:rPr>
              <w:rStyle w:val="Hyperlink"/>
              <w14:scene3d>
                <w14:camera w14:prst="orthographicFront"/>
                <w14:lightRig w14:rig="threePt" w14:dir="t">
                  <w14:rot w14:lat="0" w14:lon="0" w14:rev="0"/>
                </w14:lightRig>
              </w14:scene3d>
            </w:rPr>
            <w:delText>2.10.2.</w:delText>
          </w:r>
          <w:r>
            <w:rPr>
              <w:rStyle w:val="Hyperlink"/>
            </w:rPr>
            <w:delText xml:space="preserve"> Name_NaSpc_002</w:delText>
          </w:r>
          <w:r>
            <w:rPr>
              <w:webHidden/>
            </w:rPr>
            <w:tab/>
            <w:delText>19</w:delText>
          </w:r>
        </w:del>
      </w:ins>
    </w:p>
    <w:p w:rsidR="00743B33" w:rsidRDefault="00D20E06">
      <w:pPr>
        <w:pStyle w:val="TOC3"/>
        <w:rPr>
          <w:ins w:id="4982" w:author="Author"/>
          <w:del w:id="4983" w:author="Author"/>
          <w:rFonts w:asciiTheme="minorHAnsi" w:eastAsiaTheme="minorEastAsia" w:hAnsiTheme="minorHAnsi" w:cstheme="minorBidi"/>
          <w:sz w:val="22"/>
          <w:szCs w:val="22"/>
          <w:lang w:val="en-US" w:eastAsia="en-US"/>
        </w:rPr>
      </w:pPr>
      <w:ins w:id="4984" w:author="Author">
        <w:del w:id="4985" w:author="Author">
          <w:r>
            <w:rPr>
              <w:rStyle w:val="Hyperlink"/>
              <w14:scene3d>
                <w14:camera w14:prst="orthographicFront"/>
                <w14:lightRig w14:rig="threePt" w14:dir="t">
                  <w14:rot w14:lat="0" w14:lon="0" w14:rev="0"/>
                </w14:lightRig>
              </w14:scene3d>
            </w:rPr>
            <w:delText>2.10.3.</w:delText>
          </w:r>
          <w:r>
            <w:rPr>
              <w:rStyle w:val="Hyperlink"/>
            </w:rPr>
            <w:delText xml:space="preserve"> Name_NaSpc_003</w:delText>
          </w:r>
          <w:r>
            <w:rPr>
              <w:webHidden/>
            </w:rPr>
            <w:tab/>
            <w:delText>19</w:delText>
          </w:r>
        </w:del>
      </w:ins>
    </w:p>
    <w:p w:rsidR="00743B33" w:rsidRDefault="00D20E06">
      <w:pPr>
        <w:pStyle w:val="TOC3"/>
        <w:rPr>
          <w:ins w:id="4986" w:author="Author"/>
          <w:del w:id="4987" w:author="Author"/>
          <w:rFonts w:asciiTheme="minorHAnsi" w:eastAsiaTheme="minorEastAsia" w:hAnsiTheme="minorHAnsi" w:cstheme="minorBidi"/>
          <w:sz w:val="22"/>
          <w:szCs w:val="22"/>
          <w:lang w:val="en-US" w:eastAsia="en-US"/>
        </w:rPr>
      </w:pPr>
      <w:ins w:id="4988" w:author="Author">
        <w:del w:id="4989" w:author="Author">
          <w:r>
            <w:rPr>
              <w:rStyle w:val="Hyperlink"/>
              <w14:scene3d>
                <w14:camera w14:prst="orthographicFront"/>
                <w14:lightRig w14:rig="threePt" w14:dir="t">
                  <w14:rot w14:lat="0" w14:lon="0" w14:rev="0"/>
                </w14:lightRig>
              </w14:scene3d>
            </w:rPr>
            <w:delText>2.10.4.</w:delText>
          </w:r>
          <w:r>
            <w:rPr>
              <w:rStyle w:val="Hyperlink"/>
            </w:rPr>
            <w:delText xml:space="preserve"> Name_NaSpc_004</w:delText>
          </w:r>
          <w:r>
            <w:rPr>
              <w:webHidden/>
            </w:rPr>
            <w:tab/>
            <w:delText>19</w:delText>
          </w:r>
        </w:del>
      </w:ins>
    </w:p>
    <w:p w:rsidR="00743B33" w:rsidRDefault="00D20E06">
      <w:pPr>
        <w:pStyle w:val="TOC3"/>
        <w:rPr>
          <w:ins w:id="4990" w:author="Author"/>
          <w:del w:id="4991" w:author="Author"/>
          <w:rFonts w:asciiTheme="minorHAnsi" w:eastAsiaTheme="minorEastAsia" w:hAnsiTheme="minorHAnsi" w:cstheme="minorBidi"/>
          <w:sz w:val="22"/>
          <w:szCs w:val="22"/>
          <w:lang w:val="en-US" w:eastAsia="en-US"/>
        </w:rPr>
      </w:pPr>
      <w:ins w:id="4992" w:author="Author">
        <w:del w:id="4993" w:author="Author">
          <w:r>
            <w:rPr>
              <w:rStyle w:val="Hyperlink"/>
              <w14:scene3d>
                <w14:camera w14:prst="orthographicFront"/>
                <w14:lightRig w14:rig="threePt" w14:dir="t">
                  <w14:rot w14:lat="0" w14:lon="0" w14:rev="0"/>
                </w14:lightRig>
              </w14:scene3d>
            </w:rPr>
            <w:delText>2.10.5.</w:delText>
          </w:r>
          <w:r>
            <w:rPr>
              <w:rStyle w:val="Hyperlink"/>
            </w:rPr>
            <w:delText xml:space="preserve"> Name_NaSpc_005</w:delText>
          </w:r>
          <w:r>
            <w:rPr>
              <w:webHidden/>
            </w:rPr>
            <w:tab/>
            <w:delText>20</w:delText>
          </w:r>
        </w:del>
      </w:ins>
    </w:p>
    <w:p w:rsidR="00743B33" w:rsidRDefault="00D20E06">
      <w:pPr>
        <w:pStyle w:val="TOC3"/>
        <w:rPr>
          <w:ins w:id="4994" w:author="Author"/>
          <w:del w:id="4995" w:author="Author"/>
          <w:rFonts w:asciiTheme="minorHAnsi" w:eastAsiaTheme="minorEastAsia" w:hAnsiTheme="minorHAnsi" w:cstheme="minorBidi"/>
          <w:sz w:val="22"/>
          <w:szCs w:val="22"/>
          <w:lang w:val="en-US" w:eastAsia="en-US"/>
        </w:rPr>
      </w:pPr>
      <w:ins w:id="4996" w:author="Author">
        <w:del w:id="4997" w:author="Author">
          <w:r>
            <w:rPr>
              <w:rStyle w:val="Hyperlink"/>
              <w14:scene3d>
                <w14:camera w14:prst="orthographicFront"/>
                <w14:lightRig w14:rig="threePt" w14:dir="t">
                  <w14:rot w14:lat="0" w14:lon="0" w14:rev="0"/>
                </w14:lightRig>
              </w14:scene3d>
            </w:rPr>
            <w:delText>2.10.6.</w:delText>
          </w:r>
          <w:r>
            <w:rPr>
              <w:rStyle w:val="Hyperlink"/>
            </w:rPr>
            <w:delText xml:space="preserve"> Name_NaSpc_006</w:delText>
          </w:r>
          <w:r>
            <w:rPr>
              <w:webHidden/>
            </w:rPr>
            <w:tab/>
            <w:delText>20</w:delText>
          </w:r>
        </w:del>
      </w:ins>
    </w:p>
    <w:p w:rsidR="00743B33" w:rsidRDefault="00D20E06">
      <w:pPr>
        <w:pStyle w:val="TOC3"/>
        <w:rPr>
          <w:ins w:id="4998" w:author="Author"/>
          <w:del w:id="4999" w:author="Author"/>
          <w:rFonts w:asciiTheme="minorHAnsi" w:eastAsiaTheme="minorEastAsia" w:hAnsiTheme="minorHAnsi" w:cstheme="minorBidi"/>
          <w:sz w:val="22"/>
          <w:szCs w:val="22"/>
          <w:lang w:val="en-US" w:eastAsia="en-US"/>
        </w:rPr>
      </w:pPr>
      <w:ins w:id="5000" w:author="Author">
        <w:del w:id="5001" w:author="Author">
          <w:r>
            <w:rPr>
              <w:rStyle w:val="Hyperlink"/>
              <w14:scene3d>
                <w14:camera w14:prst="orthographicFront"/>
                <w14:lightRig w14:rig="threePt" w14:dir="t">
                  <w14:rot w14:lat="0" w14:lon="0" w14:rev="0"/>
                </w14:lightRig>
              </w14:scene3d>
            </w:rPr>
            <w:delText>2.10.7.</w:delText>
          </w:r>
          <w:r>
            <w:rPr>
              <w:rStyle w:val="Hyperlink"/>
            </w:rPr>
            <w:delText xml:space="preserve"> Name_NaSpc_007</w:delText>
          </w:r>
          <w:r>
            <w:rPr>
              <w:webHidden/>
            </w:rPr>
            <w:tab/>
            <w:delText>20</w:delText>
          </w:r>
        </w:del>
      </w:ins>
    </w:p>
    <w:p w:rsidR="00743B33" w:rsidRDefault="00D20E06">
      <w:pPr>
        <w:pStyle w:val="TOC2"/>
        <w:rPr>
          <w:ins w:id="5002" w:author="Author"/>
          <w:del w:id="5003" w:author="Author"/>
          <w:rFonts w:asciiTheme="minorHAnsi" w:eastAsiaTheme="minorEastAsia" w:hAnsiTheme="minorHAnsi" w:cstheme="minorBidi"/>
          <w:b w:val="0"/>
          <w:iCs w:val="0"/>
          <w:noProof/>
          <w:sz w:val="22"/>
          <w:szCs w:val="22"/>
          <w:lang w:val="en-US" w:eastAsia="en-US"/>
        </w:rPr>
      </w:pPr>
      <w:ins w:id="5004" w:author="Author">
        <w:del w:id="5005" w:author="Author">
          <w:r>
            <w:rPr>
              <w:rStyle w:val="Hyperlink"/>
              <w:b w:val="0"/>
              <w:iCs w:val="0"/>
              <w:noProof/>
            </w:rPr>
            <w:delText>2.11. Class Naming</w:delText>
          </w:r>
          <w:r>
            <w:rPr>
              <w:noProof/>
              <w:webHidden/>
            </w:rPr>
            <w:tab/>
            <w:delText>21</w:delText>
          </w:r>
        </w:del>
      </w:ins>
    </w:p>
    <w:p w:rsidR="00743B33" w:rsidRDefault="00D20E06">
      <w:pPr>
        <w:pStyle w:val="TOC3"/>
        <w:rPr>
          <w:ins w:id="5006" w:author="Author"/>
          <w:del w:id="5007" w:author="Author"/>
          <w:rFonts w:asciiTheme="minorHAnsi" w:eastAsiaTheme="minorEastAsia" w:hAnsiTheme="minorHAnsi" w:cstheme="minorBidi"/>
          <w:sz w:val="22"/>
          <w:szCs w:val="22"/>
          <w:lang w:val="en-US" w:eastAsia="en-US"/>
        </w:rPr>
      </w:pPr>
      <w:ins w:id="5008" w:author="Author">
        <w:del w:id="5009" w:author="Author">
          <w:r>
            <w:rPr>
              <w:rStyle w:val="Hyperlink"/>
              <w14:scene3d>
                <w14:camera w14:prst="orthographicFront"/>
                <w14:lightRig w14:rig="threePt" w14:dir="t">
                  <w14:rot w14:lat="0" w14:lon="0" w14:rev="0"/>
                </w14:lightRig>
              </w14:scene3d>
            </w:rPr>
            <w:delText>2.11.1.</w:delText>
          </w:r>
          <w:r>
            <w:rPr>
              <w:rStyle w:val="Hyperlink"/>
            </w:rPr>
            <w:delText xml:space="preserve"> Name_Class_001</w:delText>
          </w:r>
          <w:r>
            <w:rPr>
              <w:webHidden/>
            </w:rPr>
            <w:tab/>
            <w:delText>21</w:delText>
          </w:r>
        </w:del>
      </w:ins>
    </w:p>
    <w:p w:rsidR="00743B33" w:rsidRDefault="00D20E06">
      <w:pPr>
        <w:pStyle w:val="TOC2"/>
        <w:rPr>
          <w:ins w:id="5010" w:author="Author"/>
          <w:del w:id="5011" w:author="Author"/>
          <w:rFonts w:asciiTheme="minorHAnsi" w:eastAsiaTheme="minorEastAsia" w:hAnsiTheme="minorHAnsi" w:cstheme="minorBidi"/>
          <w:b w:val="0"/>
          <w:iCs w:val="0"/>
          <w:noProof/>
          <w:sz w:val="22"/>
          <w:szCs w:val="22"/>
          <w:lang w:val="en-US" w:eastAsia="en-US"/>
        </w:rPr>
      </w:pPr>
      <w:ins w:id="5012" w:author="Author">
        <w:del w:id="5013" w:author="Author">
          <w:r>
            <w:rPr>
              <w:rStyle w:val="Hyperlink"/>
              <w:b w:val="0"/>
              <w:iCs w:val="0"/>
              <w:noProof/>
            </w:rPr>
            <w:delText xml:space="preserve">2.12. Event </w:delText>
          </w:r>
          <w:r>
            <w:rPr>
              <w:rStyle w:val="Hyperlink"/>
              <w:b w:val="0"/>
              <w:iCs w:val="0"/>
              <w:noProof/>
            </w:rPr>
            <w:delText>Naming</w:delText>
          </w:r>
          <w:r>
            <w:rPr>
              <w:noProof/>
              <w:webHidden/>
            </w:rPr>
            <w:tab/>
            <w:delText>21</w:delText>
          </w:r>
        </w:del>
      </w:ins>
    </w:p>
    <w:p w:rsidR="00743B33" w:rsidRDefault="00D20E06">
      <w:pPr>
        <w:pStyle w:val="TOC3"/>
        <w:rPr>
          <w:ins w:id="5014" w:author="Author"/>
          <w:del w:id="5015" w:author="Author"/>
          <w:rFonts w:asciiTheme="minorHAnsi" w:eastAsiaTheme="minorEastAsia" w:hAnsiTheme="minorHAnsi" w:cstheme="minorBidi"/>
          <w:sz w:val="22"/>
          <w:szCs w:val="22"/>
          <w:lang w:val="en-US" w:eastAsia="en-US"/>
        </w:rPr>
      </w:pPr>
      <w:ins w:id="5016" w:author="Author">
        <w:del w:id="5017" w:author="Author">
          <w:r>
            <w:rPr>
              <w:rStyle w:val="Hyperlink"/>
              <w14:scene3d>
                <w14:camera w14:prst="orthographicFront"/>
                <w14:lightRig w14:rig="threePt" w14:dir="t">
                  <w14:rot w14:lat="0" w14:lon="0" w14:rev="0"/>
                </w14:lightRig>
              </w14:scene3d>
            </w:rPr>
            <w:delText>2.12.1.</w:delText>
          </w:r>
          <w:r>
            <w:rPr>
              <w:rStyle w:val="Hyperlink"/>
            </w:rPr>
            <w:delText xml:space="preserve"> Name_Event_001</w:delText>
          </w:r>
          <w:r>
            <w:rPr>
              <w:webHidden/>
            </w:rPr>
            <w:tab/>
            <w:delText>21</w:delText>
          </w:r>
        </w:del>
      </w:ins>
    </w:p>
    <w:p w:rsidR="00743B33" w:rsidRDefault="00D20E06">
      <w:pPr>
        <w:pStyle w:val="TOC2"/>
        <w:rPr>
          <w:ins w:id="5018" w:author="Author"/>
          <w:del w:id="5019" w:author="Author"/>
          <w:rFonts w:asciiTheme="minorHAnsi" w:eastAsiaTheme="minorEastAsia" w:hAnsiTheme="minorHAnsi" w:cstheme="minorBidi"/>
          <w:b w:val="0"/>
          <w:iCs w:val="0"/>
          <w:noProof/>
          <w:sz w:val="22"/>
          <w:szCs w:val="22"/>
          <w:lang w:val="en-US" w:eastAsia="en-US"/>
        </w:rPr>
      </w:pPr>
      <w:ins w:id="5020" w:author="Author">
        <w:del w:id="5021" w:author="Author">
          <w:r>
            <w:rPr>
              <w:rStyle w:val="Hyperlink"/>
              <w:b w:val="0"/>
              <w:iCs w:val="0"/>
              <w:noProof/>
            </w:rPr>
            <w:delText>2.13. Field Naming</w:delText>
          </w:r>
          <w:r>
            <w:rPr>
              <w:noProof/>
              <w:webHidden/>
            </w:rPr>
            <w:tab/>
            <w:delText>22</w:delText>
          </w:r>
        </w:del>
      </w:ins>
    </w:p>
    <w:p w:rsidR="00743B33" w:rsidRDefault="00D20E06">
      <w:pPr>
        <w:pStyle w:val="TOC3"/>
        <w:rPr>
          <w:ins w:id="5022" w:author="Author"/>
          <w:del w:id="5023" w:author="Author"/>
          <w:rFonts w:asciiTheme="minorHAnsi" w:eastAsiaTheme="minorEastAsia" w:hAnsiTheme="minorHAnsi" w:cstheme="minorBidi"/>
          <w:sz w:val="22"/>
          <w:szCs w:val="22"/>
          <w:lang w:val="en-US" w:eastAsia="en-US"/>
        </w:rPr>
      </w:pPr>
      <w:ins w:id="5024" w:author="Author">
        <w:del w:id="5025" w:author="Author">
          <w:r>
            <w:rPr>
              <w:rStyle w:val="Hyperlink"/>
              <w14:scene3d>
                <w14:camera w14:prst="orthographicFront"/>
                <w14:lightRig w14:rig="threePt" w14:dir="t">
                  <w14:rot w14:lat="0" w14:lon="0" w14:rev="0"/>
                </w14:lightRig>
              </w14:scene3d>
            </w:rPr>
            <w:delText>2.13.1.</w:delText>
          </w:r>
          <w:r>
            <w:rPr>
              <w:rStyle w:val="Hyperlink"/>
            </w:rPr>
            <w:delText xml:space="preserve"> Name_Field_001</w:delText>
          </w:r>
          <w:r>
            <w:rPr>
              <w:webHidden/>
            </w:rPr>
            <w:tab/>
            <w:delText>22</w:delText>
          </w:r>
        </w:del>
      </w:ins>
    </w:p>
    <w:p w:rsidR="00743B33" w:rsidRDefault="00D20E06">
      <w:pPr>
        <w:pStyle w:val="TOC2"/>
        <w:rPr>
          <w:ins w:id="5026" w:author="Author"/>
          <w:del w:id="5027" w:author="Author"/>
          <w:rFonts w:asciiTheme="minorHAnsi" w:eastAsiaTheme="minorEastAsia" w:hAnsiTheme="minorHAnsi" w:cstheme="minorBidi"/>
          <w:b w:val="0"/>
          <w:iCs w:val="0"/>
          <w:noProof/>
          <w:sz w:val="22"/>
          <w:szCs w:val="22"/>
          <w:lang w:val="en-US" w:eastAsia="en-US"/>
        </w:rPr>
      </w:pPr>
      <w:ins w:id="5028" w:author="Author">
        <w:del w:id="5029" w:author="Author">
          <w:r>
            <w:rPr>
              <w:rStyle w:val="Hyperlink"/>
              <w:b w:val="0"/>
              <w:iCs w:val="0"/>
              <w:noProof/>
            </w:rPr>
            <w:delText>2.14. Resources Naming</w:delText>
          </w:r>
          <w:r>
            <w:rPr>
              <w:noProof/>
              <w:webHidden/>
            </w:rPr>
            <w:tab/>
            <w:delText>22</w:delText>
          </w:r>
        </w:del>
      </w:ins>
    </w:p>
    <w:p w:rsidR="00743B33" w:rsidRDefault="00D20E06">
      <w:pPr>
        <w:pStyle w:val="TOC3"/>
        <w:rPr>
          <w:ins w:id="5030" w:author="Author"/>
          <w:del w:id="5031" w:author="Author"/>
          <w:rFonts w:asciiTheme="minorHAnsi" w:eastAsiaTheme="minorEastAsia" w:hAnsiTheme="minorHAnsi" w:cstheme="minorBidi"/>
          <w:sz w:val="22"/>
          <w:szCs w:val="22"/>
          <w:lang w:val="en-US" w:eastAsia="en-US"/>
        </w:rPr>
      </w:pPr>
      <w:ins w:id="5032" w:author="Author">
        <w:del w:id="5033" w:author="Author">
          <w:r>
            <w:rPr>
              <w:rStyle w:val="Hyperlink"/>
              <w14:scene3d>
                <w14:camera w14:prst="orthographicFront"/>
                <w14:lightRig w14:rig="threePt" w14:dir="t">
                  <w14:rot w14:lat="0" w14:lon="0" w14:rev="0"/>
                </w14:lightRig>
              </w14:scene3d>
            </w:rPr>
            <w:delText>2.14.1.</w:delText>
          </w:r>
          <w:r>
            <w:rPr>
              <w:rStyle w:val="Hyperlink"/>
            </w:rPr>
            <w:delText xml:space="preserve"> Name_Res_001</w:delText>
          </w:r>
          <w:r>
            <w:rPr>
              <w:webHidden/>
            </w:rPr>
            <w:tab/>
            <w:delText>22</w:delText>
          </w:r>
        </w:del>
      </w:ins>
    </w:p>
    <w:p w:rsidR="00743B33" w:rsidRDefault="00D20E06">
      <w:pPr>
        <w:pStyle w:val="TOC2"/>
        <w:rPr>
          <w:ins w:id="5034" w:author="Author"/>
          <w:del w:id="5035" w:author="Author"/>
          <w:rFonts w:asciiTheme="minorHAnsi" w:eastAsiaTheme="minorEastAsia" w:hAnsiTheme="minorHAnsi" w:cstheme="minorBidi"/>
          <w:b w:val="0"/>
          <w:iCs w:val="0"/>
          <w:noProof/>
          <w:sz w:val="22"/>
          <w:szCs w:val="22"/>
          <w:lang w:val="en-US" w:eastAsia="en-US"/>
        </w:rPr>
      </w:pPr>
      <w:ins w:id="5036" w:author="Author">
        <w:del w:id="5037" w:author="Author">
          <w:r>
            <w:rPr>
              <w:rStyle w:val="Hyperlink"/>
              <w:b w:val="0"/>
              <w:iCs w:val="0"/>
              <w:noProof/>
            </w:rPr>
            <w:delText>2.15. Assemblies and DLLs Naming</w:delText>
          </w:r>
          <w:r>
            <w:rPr>
              <w:noProof/>
              <w:webHidden/>
            </w:rPr>
            <w:tab/>
            <w:delText>22</w:delText>
          </w:r>
        </w:del>
      </w:ins>
    </w:p>
    <w:p w:rsidR="00743B33" w:rsidRDefault="00D20E06">
      <w:pPr>
        <w:pStyle w:val="TOC3"/>
        <w:rPr>
          <w:ins w:id="5038" w:author="Author"/>
          <w:del w:id="5039" w:author="Author"/>
          <w:rFonts w:asciiTheme="minorHAnsi" w:eastAsiaTheme="minorEastAsia" w:hAnsiTheme="minorHAnsi" w:cstheme="minorBidi"/>
          <w:sz w:val="22"/>
          <w:szCs w:val="22"/>
          <w:lang w:val="en-US" w:eastAsia="en-US"/>
        </w:rPr>
      </w:pPr>
      <w:ins w:id="5040" w:author="Author">
        <w:del w:id="5041" w:author="Author">
          <w:r>
            <w:rPr>
              <w:rStyle w:val="Hyperlink"/>
              <w14:scene3d>
                <w14:camera w14:prst="orthographicFront"/>
                <w14:lightRig w14:rig="threePt" w14:dir="t">
                  <w14:rot w14:lat="0" w14:lon="0" w14:rev="0"/>
                </w14:lightRig>
              </w14:scene3d>
            </w:rPr>
            <w:delText>2.15.1.</w:delText>
          </w:r>
          <w:r>
            <w:rPr>
              <w:rStyle w:val="Hyperlink"/>
            </w:rPr>
            <w:delText xml:space="preserve"> Name_AsmDLL_001</w:delText>
          </w:r>
          <w:r>
            <w:rPr>
              <w:webHidden/>
            </w:rPr>
            <w:tab/>
            <w:delText>22</w:delText>
          </w:r>
        </w:del>
      </w:ins>
    </w:p>
    <w:p w:rsidR="00743B33" w:rsidRDefault="00D20E06">
      <w:pPr>
        <w:pStyle w:val="TOC3"/>
        <w:rPr>
          <w:ins w:id="5042" w:author="Author"/>
          <w:del w:id="5043" w:author="Author"/>
          <w:rFonts w:asciiTheme="minorHAnsi" w:eastAsiaTheme="minorEastAsia" w:hAnsiTheme="minorHAnsi" w:cstheme="minorBidi"/>
          <w:sz w:val="22"/>
          <w:szCs w:val="22"/>
          <w:lang w:val="en-US" w:eastAsia="en-US"/>
        </w:rPr>
      </w:pPr>
      <w:ins w:id="5044" w:author="Author">
        <w:del w:id="5045" w:author="Author">
          <w:r>
            <w:rPr>
              <w:rStyle w:val="Hyperlink"/>
              <w14:scene3d>
                <w14:camera w14:prst="orthographicFront"/>
                <w14:lightRig w14:rig="threePt" w14:dir="t">
                  <w14:rot w14:lat="0" w14:lon="0" w14:rev="0"/>
                </w14:lightRig>
              </w14:scene3d>
            </w:rPr>
            <w:delText>2.15.2.</w:delText>
          </w:r>
          <w:r>
            <w:rPr>
              <w:rStyle w:val="Hyperlink"/>
            </w:rPr>
            <w:delText xml:space="preserve"> Name_AsmDLL_002</w:delText>
          </w:r>
          <w:r>
            <w:rPr>
              <w:webHidden/>
            </w:rPr>
            <w:tab/>
            <w:delText>23</w:delText>
          </w:r>
        </w:del>
      </w:ins>
    </w:p>
    <w:p w:rsidR="00743B33" w:rsidRDefault="00D20E06">
      <w:pPr>
        <w:pStyle w:val="TOC2"/>
        <w:rPr>
          <w:ins w:id="5046" w:author="Author"/>
          <w:del w:id="5047" w:author="Author"/>
          <w:rFonts w:asciiTheme="minorHAnsi" w:eastAsiaTheme="minorEastAsia" w:hAnsiTheme="minorHAnsi" w:cstheme="minorBidi"/>
          <w:b w:val="0"/>
          <w:iCs w:val="0"/>
          <w:noProof/>
          <w:sz w:val="22"/>
          <w:szCs w:val="22"/>
          <w:lang w:val="en-US" w:eastAsia="en-US"/>
        </w:rPr>
      </w:pPr>
      <w:ins w:id="5048" w:author="Author">
        <w:del w:id="5049" w:author="Author">
          <w:r>
            <w:rPr>
              <w:rStyle w:val="Hyperlink"/>
              <w:b w:val="0"/>
              <w:iCs w:val="0"/>
              <w:noProof/>
            </w:rPr>
            <w:delText>2.16. General Naming</w:delText>
          </w:r>
          <w:r>
            <w:rPr>
              <w:noProof/>
              <w:webHidden/>
            </w:rPr>
            <w:tab/>
            <w:delText>23</w:delText>
          </w:r>
        </w:del>
      </w:ins>
    </w:p>
    <w:p w:rsidR="00743B33" w:rsidRDefault="00D20E06">
      <w:pPr>
        <w:pStyle w:val="TOC3"/>
        <w:rPr>
          <w:ins w:id="5050" w:author="Author"/>
          <w:del w:id="5051" w:author="Author"/>
          <w:rFonts w:asciiTheme="minorHAnsi" w:eastAsiaTheme="minorEastAsia" w:hAnsiTheme="minorHAnsi" w:cstheme="minorBidi"/>
          <w:sz w:val="22"/>
          <w:szCs w:val="22"/>
          <w:lang w:val="en-US" w:eastAsia="en-US"/>
        </w:rPr>
      </w:pPr>
      <w:ins w:id="5052" w:author="Author">
        <w:del w:id="5053" w:author="Author">
          <w:r>
            <w:rPr>
              <w:rStyle w:val="Hyperlink"/>
              <w14:scene3d>
                <w14:camera w14:prst="orthographicFront"/>
                <w14:lightRig w14:rig="threePt" w14:dir="t">
                  <w14:rot w14:lat="0" w14:lon="0" w14:rev="0"/>
                </w14:lightRig>
              </w14:scene3d>
            </w:rPr>
            <w:delText>2.16.1.</w:delText>
          </w:r>
          <w:r>
            <w:rPr>
              <w:rStyle w:val="Hyperlink"/>
            </w:rPr>
            <w:delText xml:space="preserve"> Name_Gen_001</w:delText>
          </w:r>
          <w:r>
            <w:rPr>
              <w:webHidden/>
            </w:rPr>
            <w:tab/>
            <w:delText>23</w:delText>
          </w:r>
        </w:del>
      </w:ins>
    </w:p>
    <w:p w:rsidR="00743B33" w:rsidRDefault="00D20E06">
      <w:pPr>
        <w:pStyle w:val="TOC3"/>
        <w:rPr>
          <w:ins w:id="5054" w:author="Author"/>
          <w:del w:id="5055" w:author="Author"/>
          <w:rFonts w:asciiTheme="minorHAnsi" w:eastAsiaTheme="minorEastAsia" w:hAnsiTheme="minorHAnsi" w:cstheme="minorBidi"/>
          <w:sz w:val="22"/>
          <w:szCs w:val="22"/>
          <w:lang w:val="en-US" w:eastAsia="en-US"/>
        </w:rPr>
      </w:pPr>
      <w:ins w:id="5056" w:author="Author">
        <w:del w:id="5057" w:author="Author">
          <w:r>
            <w:rPr>
              <w:rStyle w:val="Hyperlink"/>
              <w14:scene3d>
                <w14:camera w14:prst="orthographicFront"/>
                <w14:lightRig w14:rig="threePt" w14:dir="t">
                  <w14:rot w14:lat="0" w14:lon="0" w14:rev="0"/>
                </w14:lightRig>
              </w14:scene3d>
            </w:rPr>
            <w:delText>2.16.2.</w:delText>
          </w:r>
          <w:r>
            <w:rPr>
              <w:rStyle w:val="Hyperlink"/>
            </w:rPr>
            <w:delText xml:space="preserve"> Name_Gen_002</w:delText>
          </w:r>
          <w:r>
            <w:rPr>
              <w:webHidden/>
            </w:rPr>
            <w:tab/>
            <w:delText>24</w:delText>
          </w:r>
        </w:del>
      </w:ins>
    </w:p>
    <w:p w:rsidR="00743B33" w:rsidRDefault="00D20E06">
      <w:pPr>
        <w:pStyle w:val="TOC1"/>
        <w:tabs>
          <w:tab w:val="right" w:leader="dot" w:pos="9530"/>
        </w:tabs>
        <w:rPr>
          <w:ins w:id="5058" w:author="Author"/>
          <w:del w:id="5059" w:author="Author"/>
          <w:rFonts w:asciiTheme="minorHAnsi" w:eastAsiaTheme="minorEastAsia" w:hAnsiTheme="minorHAnsi" w:cstheme="minorBidi"/>
          <w:b w:val="0"/>
          <w:bCs w:val="0"/>
          <w:caps w:val="0"/>
          <w:noProof/>
          <w:sz w:val="22"/>
          <w:szCs w:val="22"/>
          <w:lang w:val="en-US" w:eastAsia="en-US"/>
        </w:rPr>
      </w:pPr>
      <w:ins w:id="5060" w:author="Author">
        <w:del w:id="5061" w:author="Author">
          <w:r>
            <w:rPr>
              <w:rStyle w:val="Hyperlink"/>
              <w:b w:val="0"/>
              <w:bCs w:val="0"/>
              <w:caps w:val="0"/>
              <w:noProof/>
              <w14:scene3d>
                <w14:camera w14:prst="orthographicFront"/>
                <w14:lightRig w14:rig="threePt" w14:dir="t">
                  <w14:rot w14:lat="0" w14:lon="0" w14:rev="0"/>
                </w14:lightRig>
              </w14:scene3d>
            </w:rPr>
            <w:delText>3.</w:delText>
          </w:r>
          <w:r>
            <w:rPr>
              <w:rStyle w:val="Hyperlink"/>
              <w:b w:val="0"/>
              <w:bCs w:val="0"/>
              <w:caps w:val="0"/>
              <w:noProof/>
            </w:rPr>
            <w:delText xml:space="preserve"> Coding style</w:delText>
          </w:r>
          <w:r>
            <w:rPr>
              <w:noProof/>
              <w:webHidden/>
            </w:rPr>
            <w:tab/>
            <w:delText>24</w:delText>
          </w:r>
        </w:del>
      </w:ins>
    </w:p>
    <w:p w:rsidR="00743B33" w:rsidRDefault="00D20E06">
      <w:pPr>
        <w:pStyle w:val="TOC2"/>
        <w:rPr>
          <w:ins w:id="5062" w:author="Author"/>
          <w:del w:id="5063" w:author="Author"/>
          <w:rFonts w:asciiTheme="minorHAnsi" w:eastAsiaTheme="minorEastAsia" w:hAnsiTheme="minorHAnsi" w:cstheme="minorBidi"/>
          <w:b w:val="0"/>
          <w:iCs w:val="0"/>
          <w:noProof/>
          <w:sz w:val="22"/>
          <w:szCs w:val="22"/>
          <w:lang w:val="en-US" w:eastAsia="en-US"/>
        </w:rPr>
      </w:pPr>
      <w:ins w:id="5064" w:author="Author">
        <w:del w:id="5065" w:author="Author">
          <w:r>
            <w:rPr>
              <w:rStyle w:val="Hyperlink"/>
              <w:b w:val="0"/>
              <w:iCs w:val="0"/>
              <w:noProof/>
            </w:rPr>
            <w:delText>3.1. Format</w:delText>
          </w:r>
          <w:r>
            <w:rPr>
              <w:noProof/>
              <w:webHidden/>
            </w:rPr>
            <w:tab/>
            <w:delText>24</w:delText>
          </w:r>
        </w:del>
      </w:ins>
    </w:p>
    <w:p w:rsidR="00743B33" w:rsidRDefault="00D20E06">
      <w:pPr>
        <w:pStyle w:val="TOC3"/>
        <w:rPr>
          <w:ins w:id="5066" w:author="Author"/>
          <w:del w:id="5067" w:author="Author"/>
          <w:rFonts w:asciiTheme="minorHAnsi" w:eastAsiaTheme="minorEastAsia" w:hAnsiTheme="minorHAnsi" w:cstheme="minorBidi"/>
          <w:sz w:val="22"/>
          <w:szCs w:val="22"/>
          <w:lang w:val="en-US" w:eastAsia="en-US"/>
        </w:rPr>
      </w:pPr>
      <w:ins w:id="5068" w:author="Author">
        <w:del w:id="5069" w:author="Author">
          <w:r>
            <w:rPr>
              <w:rStyle w:val="Hyperlink"/>
              <w14:scene3d>
                <w14:camera w14:prst="orthographicFront"/>
                <w14:lightRig w14:rig="threePt" w14:dir="t">
                  <w14:rot w14:lat="0" w14:lon="0" w14:rev="0"/>
                </w14:lightRig>
              </w14:scene3d>
            </w:rPr>
            <w:delText>3.1.1.</w:delText>
          </w:r>
          <w:r>
            <w:rPr>
              <w:rStyle w:val="Hyperlink"/>
            </w:rPr>
            <w:delText xml:space="preserve"> Style_Format_001 ([1] Clause 5.4.7 - table 1 - 1g)</w:delText>
          </w:r>
          <w:r>
            <w:rPr>
              <w:webHidden/>
            </w:rPr>
            <w:tab/>
            <w:delText>24</w:delText>
          </w:r>
        </w:del>
      </w:ins>
    </w:p>
    <w:p w:rsidR="00743B33" w:rsidRDefault="00D20E06">
      <w:pPr>
        <w:pStyle w:val="TOC3"/>
        <w:rPr>
          <w:ins w:id="5070" w:author="Author"/>
          <w:del w:id="5071" w:author="Author"/>
          <w:rFonts w:asciiTheme="minorHAnsi" w:eastAsiaTheme="minorEastAsia" w:hAnsiTheme="minorHAnsi" w:cstheme="minorBidi"/>
          <w:sz w:val="22"/>
          <w:szCs w:val="22"/>
          <w:lang w:val="en-US" w:eastAsia="en-US"/>
        </w:rPr>
      </w:pPr>
      <w:ins w:id="5072" w:author="Author">
        <w:del w:id="5073" w:author="Author">
          <w:r>
            <w:rPr>
              <w:rStyle w:val="Hyperlink"/>
              <w14:scene3d>
                <w14:camera w14:prst="orthographicFront"/>
                <w14:lightRig w14:rig="threePt" w14:dir="t">
                  <w14:rot w14:lat="0" w14:lon="0" w14:rev="0"/>
                </w14:lightRig>
              </w14:scene3d>
            </w:rPr>
            <w:delText>3.1.2.</w:delText>
          </w:r>
          <w:r>
            <w:rPr>
              <w:rStyle w:val="Hyperlink"/>
            </w:rPr>
            <w:delText xml:space="preserve"> Style_Format_002 ([1] Clause 5.4.7 - table 1 - 1g)</w:delText>
          </w:r>
          <w:r>
            <w:rPr>
              <w:webHidden/>
            </w:rPr>
            <w:tab/>
            <w:delText>24</w:delText>
          </w:r>
        </w:del>
      </w:ins>
    </w:p>
    <w:p w:rsidR="00743B33" w:rsidRDefault="00D20E06">
      <w:pPr>
        <w:pStyle w:val="TOC3"/>
        <w:rPr>
          <w:ins w:id="5074" w:author="Author"/>
          <w:del w:id="5075" w:author="Author"/>
          <w:rFonts w:asciiTheme="minorHAnsi" w:eastAsiaTheme="minorEastAsia" w:hAnsiTheme="minorHAnsi" w:cstheme="minorBidi"/>
          <w:sz w:val="22"/>
          <w:szCs w:val="22"/>
          <w:lang w:val="en-US" w:eastAsia="en-US"/>
        </w:rPr>
      </w:pPr>
      <w:ins w:id="5076" w:author="Author">
        <w:del w:id="5077" w:author="Author">
          <w:r>
            <w:rPr>
              <w:rStyle w:val="Hyperlink"/>
              <w14:scene3d>
                <w14:camera w14:prst="orthographicFront"/>
                <w14:lightRig w14:rig="threePt" w14:dir="t">
                  <w14:rot w14:lat="0" w14:lon="0" w14:rev="0"/>
                </w14:lightRig>
              </w14:scene3d>
            </w:rPr>
            <w:delText>3.1.3.</w:delText>
          </w:r>
          <w:r>
            <w:rPr>
              <w:rStyle w:val="Hyperlink"/>
            </w:rPr>
            <w:delText xml:space="preserve"> Style_Format_003 ([1] Clause 5.4.7 - table 1 - 1g)</w:delText>
          </w:r>
          <w:r>
            <w:rPr>
              <w:webHidden/>
            </w:rPr>
            <w:tab/>
          </w:r>
          <w:r>
            <w:rPr>
              <w:webHidden/>
            </w:rPr>
            <w:delText>26</w:delText>
          </w:r>
        </w:del>
      </w:ins>
    </w:p>
    <w:p w:rsidR="00743B33" w:rsidRDefault="00D20E06">
      <w:pPr>
        <w:pStyle w:val="TOC3"/>
        <w:rPr>
          <w:ins w:id="5078" w:author="Author"/>
          <w:del w:id="5079" w:author="Author"/>
          <w:rFonts w:asciiTheme="minorHAnsi" w:eastAsiaTheme="minorEastAsia" w:hAnsiTheme="minorHAnsi" w:cstheme="minorBidi"/>
          <w:sz w:val="22"/>
          <w:szCs w:val="22"/>
          <w:lang w:val="en-US" w:eastAsia="en-US"/>
        </w:rPr>
      </w:pPr>
      <w:ins w:id="5080" w:author="Author">
        <w:del w:id="5081" w:author="Author">
          <w:r>
            <w:rPr>
              <w:rStyle w:val="Hyperlink"/>
              <w14:scene3d>
                <w14:camera w14:prst="orthographicFront"/>
                <w14:lightRig w14:rig="threePt" w14:dir="t">
                  <w14:rot w14:lat="0" w14:lon="0" w14:rev="0"/>
                </w14:lightRig>
              </w14:scene3d>
            </w:rPr>
            <w:delText>3.1.4.</w:delText>
          </w:r>
          <w:r>
            <w:rPr>
              <w:rStyle w:val="Hyperlink"/>
            </w:rPr>
            <w:delText xml:space="preserve"> Style_Format_004 ([1] Clause 5.4.7 - table 1 - 1g)</w:delText>
          </w:r>
          <w:r>
            <w:rPr>
              <w:webHidden/>
            </w:rPr>
            <w:tab/>
            <w:delText>26</w:delText>
          </w:r>
        </w:del>
      </w:ins>
    </w:p>
    <w:p w:rsidR="00743B33" w:rsidRDefault="00D20E06">
      <w:pPr>
        <w:pStyle w:val="TOC3"/>
        <w:rPr>
          <w:ins w:id="5082" w:author="Author"/>
          <w:del w:id="5083" w:author="Author"/>
          <w:rFonts w:asciiTheme="minorHAnsi" w:eastAsiaTheme="minorEastAsia" w:hAnsiTheme="minorHAnsi" w:cstheme="minorBidi"/>
          <w:sz w:val="22"/>
          <w:szCs w:val="22"/>
          <w:lang w:val="en-US" w:eastAsia="en-US"/>
        </w:rPr>
      </w:pPr>
      <w:ins w:id="5084" w:author="Author">
        <w:del w:id="5085" w:author="Author">
          <w:r>
            <w:rPr>
              <w:rStyle w:val="Hyperlink"/>
              <w14:scene3d>
                <w14:camera w14:prst="orthographicFront"/>
                <w14:lightRig w14:rig="threePt" w14:dir="t">
                  <w14:rot w14:lat="0" w14:lon="0" w14:rev="0"/>
                </w14:lightRig>
              </w14:scene3d>
            </w:rPr>
            <w:delText>3.1.5.</w:delText>
          </w:r>
          <w:r>
            <w:rPr>
              <w:rStyle w:val="Hyperlink"/>
            </w:rPr>
            <w:delText xml:space="preserve"> Style_Format_005 ([1] Clause 5.4.7 - table 1 - 1g)</w:delText>
          </w:r>
          <w:r>
            <w:rPr>
              <w:webHidden/>
            </w:rPr>
            <w:tab/>
            <w:delText>26</w:delText>
          </w:r>
        </w:del>
      </w:ins>
    </w:p>
    <w:p w:rsidR="00743B33" w:rsidRDefault="00D20E06">
      <w:pPr>
        <w:pStyle w:val="TOC3"/>
        <w:rPr>
          <w:ins w:id="5086" w:author="Author"/>
          <w:del w:id="5087" w:author="Author"/>
          <w:rFonts w:asciiTheme="minorHAnsi" w:eastAsiaTheme="minorEastAsia" w:hAnsiTheme="minorHAnsi" w:cstheme="minorBidi"/>
          <w:sz w:val="22"/>
          <w:szCs w:val="22"/>
          <w:lang w:val="en-US" w:eastAsia="en-US"/>
        </w:rPr>
      </w:pPr>
      <w:ins w:id="5088" w:author="Author">
        <w:del w:id="5089" w:author="Author">
          <w:r>
            <w:rPr>
              <w:rStyle w:val="Hyperlink"/>
              <w14:scene3d>
                <w14:camera w14:prst="orthographicFront"/>
                <w14:lightRig w14:rig="threePt" w14:dir="t">
                  <w14:rot w14:lat="0" w14:lon="0" w14:rev="0"/>
                </w14:lightRig>
              </w14:scene3d>
            </w:rPr>
            <w:delText>3.1.6.</w:delText>
          </w:r>
          <w:r>
            <w:rPr>
              <w:rStyle w:val="Hyperlink"/>
            </w:rPr>
            <w:delText xml:space="preserve"> Style_Format_006 ([1] Clause 5.4.7 - table 1 - 1g)</w:delText>
          </w:r>
          <w:r>
            <w:rPr>
              <w:webHidden/>
            </w:rPr>
            <w:tab/>
            <w:delText>27</w:delText>
          </w:r>
        </w:del>
      </w:ins>
    </w:p>
    <w:p w:rsidR="00743B33" w:rsidRDefault="00D20E06">
      <w:pPr>
        <w:pStyle w:val="TOC3"/>
        <w:rPr>
          <w:ins w:id="5090" w:author="Author"/>
          <w:del w:id="5091" w:author="Author"/>
          <w:rFonts w:asciiTheme="minorHAnsi" w:eastAsiaTheme="minorEastAsia" w:hAnsiTheme="minorHAnsi" w:cstheme="minorBidi"/>
          <w:sz w:val="22"/>
          <w:szCs w:val="22"/>
          <w:lang w:val="en-US" w:eastAsia="en-US"/>
        </w:rPr>
      </w:pPr>
      <w:ins w:id="5092" w:author="Author">
        <w:del w:id="5093" w:author="Author">
          <w:r>
            <w:rPr>
              <w:rStyle w:val="Hyperlink"/>
              <w14:scene3d>
                <w14:camera w14:prst="orthographicFront"/>
                <w14:lightRig w14:rig="threePt" w14:dir="t">
                  <w14:rot w14:lat="0" w14:lon="0" w14:rev="0"/>
                </w14:lightRig>
              </w14:scene3d>
            </w:rPr>
            <w:delText>3.1.7.</w:delText>
          </w:r>
          <w:r>
            <w:rPr>
              <w:rStyle w:val="Hyperlink"/>
            </w:rPr>
            <w:delText xml:space="preserve"> Style_Format_007 ([1] Clause 5.4.7 - table 1 - 1g)</w:delText>
          </w:r>
          <w:r>
            <w:rPr>
              <w:webHidden/>
            </w:rPr>
            <w:tab/>
            <w:delText>27</w:delText>
          </w:r>
        </w:del>
      </w:ins>
    </w:p>
    <w:p w:rsidR="00743B33" w:rsidRDefault="00D20E06">
      <w:pPr>
        <w:pStyle w:val="TOC3"/>
        <w:rPr>
          <w:ins w:id="5094" w:author="Author"/>
          <w:del w:id="5095" w:author="Author"/>
          <w:rFonts w:asciiTheme="minorHAnsi" w:eastAsiaTheme="minorEastAsia" w:hAnsiTheme="minorHAnsi" w:cstheme="minorBidi"/>
          <w:sz w:val="22"/>
          <w:szCs w:val="22"/>
          <w:lang w:val="en-US" w:eastAsia="en-US"/>
        </w:rPr>
      </w:pPr>
      <w:ins w:id="5096" w:author="Author">
        <w:del w:id="5097" w:author="Author">
          <w:r>
            <w:rPr>
              <w:rStyle w:val="Hyperlink"/>
              <w14:scene3d>
                <w14:camera w14:prst="orthographicFront"/>
                <w14:lightRig w14:rig="threePt" w14:dir="t">
                  <w14:rot w14:lat="0" w14:lon="0" w14:rev="0"/>
                </w14:lightRig>
              </w14:scene3d>
            </w:rPr>
            <w:delText>3.1.8.</w:delText>
          </w:r>
          <w:r>
            <w:rPr>
              <w:rStyle w:val="Hyperlink"/>
            </w:rPr>
            <w:delText xml:space="preserve"> St</w:delText>
          </w:r>
          <w:r>
            <w:rPr>
              <w:rStyle w:val="Hyperlink"/>
            </w:rPr>
            <w:delText>yle_Format_008 ([1] Clause 5.4.7 - table 1 - 1g)</w:delText>
          </w:r>
          <w:r>
            <w:rPr>
              <w:webHidden/>
            </w:rPr>
            <w:tab/>
            <w:delText>27</w:delText>
          </w:r>
        </w:del>
      </w:ins>
    </w:p>
    <w:p w:rsidR="00743B33" w:rsidRDefault="00D20E06">
      <w:pPr>
        <w:pStyle w:val="TOC3"/>
        <w:rPr>
          <w:ins w:id="5098" w:author="Author"/>
          <w:del w:id="5099" w:author="Author"/>
          <w:rFonts w:asciiTheme="minorHAnsi" w:eastAsiaTheme="minorEastAsia" w:hAnsiTheme="minorHAnsi" w:cstheme="minorBidi"/>
          <w:sz w:val="22"/>
          <w:szCs w:val="22"/>
          <w:lang w:val="en-US" w:eastAsia="en-US"/>
        </w:rPr>
      </w:pPr>
      <w:ins w:id="5100" w:author="Author">
        <w:del w:id="5101" w:author="Author">
          <w:r>
            <w:rPr>
              <w:rStyle w:val="Hyperlink"/>
              <w14:scene3d>
                <w14:camera w14:prst="orthographicFront"/>
                <w14:lightRig w14:rig="threePt" w14:dir="t">
                  <w14:rot w14:lat="0" w14:lon="0" w14:rev="0"/>
                </w14:lightRig>
              </w14:scene3d>
            </w:rPr>
            <w:delText>3.1.9.</w:delText>
          </w:r>
          <w:r>
            <w:rPr>
              <w:rStyle w:val="Hyperlink"/>
            </w:rPr>
            <w:delText xml:space="preserve"> Style_Format_009 ([1] Clause 5.4.7 - table 1 - 1g)</w:delText>
          </w:r>
          <w:r>
            <w:rPr>
              <w:webHidden/>
            </w:rPr>
            <w:tab/>
            <w:delText>28</w:delText>
          </w:r>
        </w:del>
      </w:ins>
    </w:p>
    <w:p w:rsidR="00743B33" w:rsidRDefault="00D20E06">
      <w:pPr>
        <w:pStyle w:val="TOC3"/>
        <w:rPr>
          <w:ins w:id="5102" w:author="Author"/>
          <w:del w:id="5103" w:author="Author"/>
          <w:rFonts w:asciiTheme="minorHAnsi" w:eastAsiaTheme="minorEastAsia" w:hAnsiTheme="minorHAnsi" w:cstheme="minorBidi"/>
          <w:sz w:val="22"/>
          <w:szCs w:val="22"/>
          <w:lang w:val="en-US" w:eastAsia="en-US"/>
        </w:rPr>
      </w:pPr>
      <w:ins w:id="5104" w:author="Author">
        <w:del w:id="5105" w:author="Author">
          <w:r>
            <w:rPr>
              <w:rStyle w:val="Hyperlink"/>
              <w14:scene3d>
                <w14:camera w14:prst="orthographicFront"/>
                <w14:lightRig w14:rig="threePt" w14:dir="t">
                  <w14:rot w14:lat="0" w14:lon="0" w14:rev="0"/>
                </w14:lightRig>
              </w14:scene3d>
            </w:rPr>
            <w:delText>3.1.10.</w:delText>
          </w:r>
          <w:r>
            <w:rPr>
              <w:rStyle w:val="Hyperlink"/>
            </w:rPr>
            <w:delText xml:space="preserve"> Style_Format_010 ([1] Clause 5.4.7 - table 1 - 1g)</w:delText>
          </w:r>
          <w:r>
            <w:rPr>
              <w:webHidden/>
            </w:rPr>
            <w:tab/>
            <w:delText>28</w:delText>
          </w:r>
        </w:del>
      </w:ins>
    </w:p>
    <w:p w:rsidR="00743B33" w:rsidRDefault="00D20E06">
      <w:pPr>
        <w:pStyle w:val="TOC3"/>
        <w:rPr>
          <w:ins w:id="5106" w:author="Author"/>
          <w:del w:id="5107" w:author="Author"/>
          <w:rFonts w:asciiTheme="minorHAnsi" w:eastAsiaTheme="minorEastAsia" w:hAnsiTheme="minorHAnsi" w:cstheme="minorBidi"/>
          <w:sz w:val="22"/>
          <w:szCs w:val="22"/>
          <w:lang w:val="en-US" w:eastAsia="en-US"/>
        </w:rPr>
      </w:pPr>
      <w:ins w:id="5108" w:author="Author">
        <w:del w:id="5109" w:author="Author">
          <w:r>
            <w:rPr>
              <w:rStyle w:val="Hyperlink"/>
              <w14:scene3d>
                <w14:camera w14:prst="orthographicFront"/>
                <w14:lightRig w14:rig="threePt" w14:dir="t">
                  <w14:rot w14:lat="0" w14:lon="0" w14:rev="0"/>
                </w14:lightRig>
              </w14:scene3d>
            </w:rPr>
            <w:delText>3.1.11.</w:delText>
          </w:r>
          <w:r>
            <w:rPr>
              <w:rStyle w:val="Hyperlink"/>
            </w:rPr>
            <w:delText xml:space="preserve"> Style_Format_011 ([1] Clause 5.4.7 - table 1 - 1g)</w:delText>
          </w:r>
          <w:r>
            <w:rPr>
              <w:webHidden/>
            </w:rPr>
            <w:tab/>
            <w:delText>28</w:delText>
          </w:r>
        </w:del>
      </w:ins>
    </w:p>
    <w:p w:rsidR="00743B33" w:rsidRDefault="00D20E06">
      <w:pPr>
        <w:pStyle w:val="TOC3"/>
        <w:rPr>
          <w:ins w:id="5110" w:author="Author"/>
          <w:del w:id="5111" w:author="Author"/>
          <w:rFonts w:asciiTheme="minorHAnsi" w:eastAsiaTheme="minorEastAsia" w:hAnsiTheme="minorHAnsi" w:cstheme="minorBidi"/>
          <w:sz w:val="22"/>
          <w:szCs w:val="22"/>
          <w:lang w:val="en-US" w:eastAsia="en-US"/>
        </w:rPr>
      </w:pPr>
      <w:ins w:id="5112" w:author="Author">
        <w:del w:id="5113" w:author="Author">
          <w:r>
            <w:rPr>
              <w:rStyle w:val="Hyperlink"/>
              <w14:scene3d>
                <w14:camera w14:prst="orthographicFront"/>
                <w14:lightRig w14:rig="threePt" w14:dir="t">
                  <w14:rot w14:lat="0" w14:lon="0" w14:rev="0"/>
                </w14:lightRig>
              </w14:scene3d>
            </w:rPr>
            <w:delText>3.1.12.</w:delText>
          </w:r>
          <w:r>
            <w:rPr>
              <w:rStyle w:val="Hyperlink"/>
            </w:rPr>
            <w:delText xml:space="preserve"> Style_Format_012 ([1] Clause 5.4.7 - table 1 - 1g)</w:delText>
          </w:r>
          <w:r>
            <w:rPr>
              <w:webHidden/>
            </w:rPr>
            <w:tab/>
            <w:delText>29</w:delText>
          </w:r>
        </w:del>
      </w:ins>
    </w:p>
    <w:p w:rsidR="00743B33" w:rsidRDefault="00D20E06">
      <w:pPr>
        <w:pStyle w:val="TOC3"/>
        <w:rPr>
          <w:ins w:id="5114" w:author="Author"/>
          <w:del w:id="5115" w:author="Author"/>
          <w:rFonts w:asciiTheme="minorHAnsi" w:eastAsiaTheme="minorEastAsia" w:hAnsiTheme="minorHAnsi" w:cstheme="minorBidi"/>
          <w:sz w:val="22"/>
          <w:szCs w:val="22"/>
          <w:lang w:val="en-US" w:eastAsia="en-US"/>
        </w:rPr>
      </w:pPr>
      <w:ins w:id="5116" w:author="Author">
        <w:del w:id="5117" w:author="Author">
          <w:r>
            <w:rPr>
              <w:rStyle w:val="Hyperlink"/>
              <w14:scene3d>
                <w14:camera w14:prst="orthographicFront"/>
                <w14:lightRig w14:rig="threePt" w14:dir="t">
                  <w14:rot w14:lat="0" w14:lon="0" w14:rev="0"/>
                </w14:lightRig>
              </w14:scene3d>
            </w:rPr>
            <w:delText>3.1.13.</w:delText>
          </w:r>
          <w:r>
            <w:rPr>
              <w:rStyle w:val="Hyperlink"/>
            </w:rPr>
            <w:delText xml:space="preserve"> Style_Format_013 ([1] Clause 5.4.7 - table 1 - 1g)</w:delText>
          </w:r>
          <w:r>
            <w:rPr>
              <w:webHidden/>
            </w:rPr>
            <w:tab/>
            <w:delText>30</w:delText>
          </w:r>
        </w:del>
      </w:ins>
    </w:p>
    <w:p w:rsidR="00743B33" w:rsidRDefault="00D20E06">
      <w:pPr>
        <w:pStyle w:val="TOC3"/>
        <w:rPr>
          <w:ins w:id="5118" w:author="Author"/>
          <w:del w:id="5119" w:author="Author"/>
          <w:rFonts w:asciiTheme="minorHAnsi" w:eastAsiaTheme="minorEastAsia" w:hAnsiTheme="minorHAnsi" w:cstheme="minorBidi"/>
          <w:sz w:val="22"/>
          <w:szCs w:val="22"/>
          <w:lang w:val="en-US" w:eastAsia="en-US"/>
        </w:rPr>
      </w:pPr>
      <w:ins w:id="5120" w:author="Author">
        <w:del w:id="5121" w:author="Author">
          <w:r>
            <w:rPr>
              <w:rStyle w:val="Hyperlink"/>
              <w14:scene3d>
                <w14:camera w14:prst="orthographicFront"/>
                <w14:lightRig w14:rig="threePt" w14:dir="t">
                  <w14:rot w14:lat="0" w14:lon="0" w14:rev="0"/>
                </w14:lightRig>
              </w14:scene3d>
            </w:rPr>
            <w:delText>3.1.14.</w:delText>
          </w:r>
          <w:r>
            <w:rPr>
              <w:rStyle w:val="Hyperlink"/>
            </w:rPr>
            <w:delText xml:space="preserve"> Style_Format_014 ([1] Clause 5.4.7 - table 1 - 1g)</w:delText>
          </w:r>
          <w:r>
            <w:rPr>
              <w:webHidden/>
            </w:rPr>
            <w:tab/>
            <w:delText>30</w:delText>
          </w:r>
        </w:del>
      </w:ins>
    </w:p>
    <w:p w:rsidR="00743B33" w:rsidRDefault="00D20E06">
      <w:pPr>
        <w:pStyle w:val="TOC3"/>
        <w:rPr>
          <w:ins w:id="5122" w:author="Author"/>
          <w:del w:id="5123" w:author="Author"/>
          <w:rFonts w:asciiTheme="minorHAnsi" w:eastAsiaTheme="minorEastAsia" w:hAnsiTheme="minorHAnsi" w:cstheme="minorBidi"/>
          <w:sz w:val="22"/>
          <w:szCs w:val="22"/>
          <w:lang w:val="en-US" w:eastAsia="en-US"/>
        </w:rPr>
      </w:pPr>
      <w:ins w:id="5124" w:author="Author">
        <w:del w:id="5125" w:author="Author">
          <w:r>
            <w:rPr>
              <w:rStyle w:val="Hyperlink"/>
              <w14:scene3d>
                <w14:camera w14:prst="orthographicFront"/>
                <w14:lightRig w14:rig="threePt" w14:dir="t">
                  <w14:rot w14:lat="0" w14:lon="0" w14:rev="0"/>
                </w14:lightRig>
              </w14:scene3d>
            </w:rPr>
            <w:delText>3.1.15.</w:delText>
          </w:r>
          <w:r>
            <w:rPr>
              <w:rStyle w:val="Hyperlink"/>
            </w:rPr>
            <w:delText xml:space="preserve"> Style_Format_015 ([1] Clause 5.4.7 - table 1 - 1g)</w:delText>
          </w:r>
          <w:r>
            <w:rPr>
              <w:webHidden/>
            </w:rPr>
            <w:tab/>
            <w:delText>31</w:delText>
          </w:r>
        </w:del>
      </w:ins>
    </w:p>
    <w:p w:rsidR="00743B33" w:rsidRDefault="00D20E06">
      <w:pPr>
        <w:pStyle w:val="TOC3"/>
        <w:rPr>
          <w:ins w:id="5126" w:author="Author"/>
          <w:del w:id="5127" w:author="Author"/>
          <w:rFonts w:asciiTheme="minorHAnsi" w:eastAsiaTheme="minorEastAsia" w:hAnsiTheme="minorHAnsi" w:cstheme="minorBidi"/>
          <w:sz w:val="22"/>
          <w:szCs w:val="22"/>
          <w:lang w:val="en-US" w:eastAsia="en-US"/>
        </w:rPr>
      </w:pPr>
      <w:ins w:id="5128" w:author="Author">
        <w:del w:id="5129" w:author="Author">
          <w:r>
            <w:rPr>
              <w:rStyle w:val="Hyperlink"/>
              <w14:scene3d>
                <w14:camera w14:prst="orthographicFront"/>
                <w14:lightRig w14:rig="threePt" w14:dir="t">
                  <w14:rot w14:lat="0" w14:lon="0" w14:rev="0"/>
                </w14:lightRig>
              </w14:scene3d>
            </w:rPr>
            <w:delText>3.1.16.</w:delText>
          </w:r>
          <w:r>
            <w:rPr>
              <w:rStyle w:val="Hyperlink"/>
            </w:rPr>
            <w:delText xml:space="preserve"> Style_F</w:delText>
          </w:r>
          <w:r>
            <w:rPr>
              <w:rStyle w:val="Hyperlink"/>
            </w:rPr>
            <w:delText>ormat_016</w:delText>
          </w:r>
          <w:r>
            <w:rPr>
              <w:webHidden/>
            </w:rPr>
            <w:tab/>
            <w:delText>31</w:delText>
          </w:r>
        </w:del>
      </w:ins>
    </w:p>
    <w:p w:rsidR="00743B33" w:rsidRDefault="00D20E06">
      <w:pPr>
        <w:pStyle w:val="TOC3"/>
        <w:rPr>
          <w:ins w:id="5130" w:author="Author"/>
          <w:del w:id="5131" w:author="Author"/>
          <w:rFonts w:asciiTheme="minorHAnsi" w:eastAsiaTheme="minorEastAsia" w:hAnsiTheme="minorHAnsi" w:cstheme="minorBidi"/>
          <w:sz w:val="22"/>
          <w:szCs w:val="22"/>
          <w:lang w:val="en-US" w:eastAsia="en-US"/>
        </w:rPr>
      </w:pPr>
      <w:ins w:id="5132" w:author="Author">
        <w:del w:id="5133" w:author="Author">
          <w:r>
            <w:rPr>
              <w:rStyle w:val="Hyperlink"/>
              <w14:scene3d>
                <w14:camera w14:prst="orthographicFront"/>
                <w14:lightRig w14:rig="threePt" w14:dir="t">
                  <w14:rot w14:lat="0" w14:lon="0" w14:rev="0"/>
                </w14:lightRig>
              </w14:scene3d>
            </w:rPr>
            <w:delText>3.1.17.</w:delText>
          </w:r>
          <w:r>
            <w:rPr>
              <w:rStyle w:val="Hyperlink"/>
            </w:rPr>
            <w:delText xml:space="preserve"> Style_Format_017</w:delText>
          </w:r>
          <w:r>
            <w:rPr>
              <w:webHidden/>
            </w:rPr>
            <w:tab/>
            <w:delText>31</w:delText>
          </w:r>
        </w:del>
      </w:ins>
    </w:p>
    <w:p w:rsidR="00743B33" w:rsidRDefault="00D20E06">
      <w:pPr>
        <w:pStyle w:val="TOC2"/>
        <w:rPr>
          <w:ins w:id="5134" w:author="Author"/>
          <w:del w:id="5135" w:author="Author"/>
          <w:rFonts w:asciiTheme="minorHAnsi" w:eastAsiaTheme="minorEastAsia" w:hAnsiTheme="minorHAnsi" w:cstheme="minorBidi"/>
          <w:b w:val="0"/>
          <w:iCs w:val="0"/>
          <w:noProof/>
          <w:sz w:val="22"/>
          <w:szCs w:val="22"/>
          <w:lang w:val="en-US" w:eastAsia="en-US"/>
        </w:rPr>
      </w:pPr>
      <w:ins w:id="5136" w:author="Author">
        <w:del w:id="5137" w:author="Author">
          <w:r>
            <w:rPr>
              <w:rStyle w:val="Hyperlink"/>
              <w:b w:val="0"/>
              <w:iCs w:val="0"/>
              <w:noProof/>
            </w:rPr>
            <w:delText>3.2. File Structure</w:delText>
          </w:r>
          <w:r>
            <w:rPr>
              <w:noProof/>
              <w:webHidden/>
            </w:rPr>
            <w:tab/>
            <w:delText>31</w:delText>
          </w:r>
        </w:del>
      </w:ins>
    </w:p>
    <w:p w:rsidR="00743B33" w:rsidRDefault="00D20E06">
      <w:pPr>
        <w:pStyle w:val="TOC3"/>
        <w:rPr>
          <w:ins w:id="5138" w:author="Author"/>
          <w:del w:id="5139" w:author="Author"/>
          <w:rFonts w:asciiTheme="minorHAnsi" w:eastAsiaTheme="minorEastAsia" w:hAnsiTheme="minorHAnsi" w:cstheme="minorBidi"/>
          <w:sz w:val="22"/>
          <w:szCs w:val="22"/>
          <w:lang w:val="en-US" w:eastAsia="en-US"/>
        </w:rPr>
      </w:pPr>
      <w:ins w:id="5140" w:author="Author">
        <w:del w:id="5141" w:author="Author">
          <w:r>
            <w:rPr>
              <w:rStyle w:val="Hyperlink"/>
              <w14:scene3d>
                <w14:camera w14:prst="orthographicFront"/>
                <w14:lightRig w14:rig="threePt" w14:dir="t">
                  <w14:rot w14:lat="0" w14:lon="0" w14:rev="0"/>
                </w14:lightRig>
              </w14:scene3d>
            </w:rPr>
            <w:delText>3.2.1.</w:delText>
          </w:r>
          <w:r>
            <w:rPr>
              <w:rStyle w:val="Hyperlink"/>
            </w:rPr>
            <w:delText xml:space="preserve"> Style_File_001</w:delText>
          </w:r>
          <w:r>
            <w:rPr>
              <w:webHidden/>
            </w:rPr>
            <w:tab/>
            <w:delText>31</w:delText>
          </w:r>
        </w:del>
      </w:ins>
    </w:p>
    <w:p w:rsidR="00743B33" w:rsidRDefault="00D20E06">
      <w:pPr>
        <w:pStyle w:val="TOC3"/>
        <w:rPr>
          <w:ins w:id="5142" w:author="Author"/>
          <w:del w:id="5143" w:author="Author"/>
          <w:rFonts w:asciiTheme="minorHAnsi" w:eastAsiaTheme="minorEastAsia" w:hAnsiTheme="minorHAnsi" w:cstheme="minorBidi"/>
          <w:sz w:val="22"/>
          <w:szCs w:val="22"/>
          <w:lang w:val="en-US" w:eastAsia="en-US"/>
        </w:rPr>
      </w:pPr>
      <w:ins w:id="5144" w:author="Author">
        <w:del w:id="5145" w:author="Author">
          <w:r>
            <w:rPr>
              <w:rStyle w:val="Hyperlink"/>
              <w14:scene3d>
                <w14:camera w14:prst="orthographicFront"/>
                <w14:lightRig w14:rig="threePt" w14:dir="t">
                  <w14:rot w14:lat="0" w14:lon="0" w14:rev="0"/>
                </w14:lightRig>
              </w14:scene3d>
            </w:rPr>
            <w:delText>3.2.2.</w:delText>
          </w:r>
          <w:r>
            <w:rPr>
              <w:rStyle w:val="Hyperlink"/>
            </w:rPr>
            <w:delText xml:space="preserve"> Style_File_002 ([1] Clause 5.4.7 - table 1 – 1a)</w:delText>
          </w:r>
          <w:r>
            <w:rPr>
              <w:webHidden/>
            </w:rPr>
            <w:tab/>
            <w:delText>32</w:delText>
          </w:r>
        </w:del>
      </w:ins>
    </w:p>
    <w:p w:rsidR="00743B33" w:rsidRDefault="00D20E06">
      <w:pPr>
        <w:pStyle w:val="TOC3"/>
        <w:rPr>
          <w:ins w:id="5146" w:author="Author"/>
          <w:del w:id="5147" w:author="Author"/>
          <w:rFonts w:asciiTheme="minorHAnsi" w:eastAsiaTheme="minorEastAsia" w:hAnsiTheme="minorHAnsi" w:cstheme="minorBidi"/>
          <w:sz w:val="22"/>
          <w:szCs w:val="22"/>
          <w:lang w:val="en-US" w:eastAsia="en-US"/>
        </w:rPr>
      </w:pPr>
      <w:ins w:id="5148" w:author="Author">
        <w:del w:id="5149" w:author="Author">
          <w:r>
            <w:rPr>
              <w:rStyle w:val="Hyperlink"/>
              <w14:scene3d>
                <w14:camera w14:prst="orthographicFront"/>
                <w14:lightRig w14:rig="threePt" w14:dir="t">
                  <w14:rot w14:lat="0" w14:lon="0" w14:rev="0"/>
                </w14:lightRig>
              </w14:scene3d>
            </w:rPr>
            <w:delText>3.2.3.</w:delText>
          </w:r>
          <w:r>
            <w:rPr>
              <w:rStyle w:val="Hyperlink"/>
            </w:rPr>
            <w:delText xml:space="preserve"> Style_File_003 ([1] Clause 5.4.7 - table 1 - 1g)</w:delText>
          </w:r>
          <w:r>
            <w:rPr>
              <w:webHidden/>
            </w:rPr>
            <w:tab/>
            <w:delText>32</w:delText>
          </w:r>
        </w:del>
      </w:ins>
    </w:p>
    <w:p w:rsidR="00743B33" w:rsidRDefault="00D20E06">
      <w:pPr>
        <w:pStyle w:val="TOC3"/>
        <w:rPr>
          <w:ins w:id="5150" w:author="Author"/>
          <w:del w:id="5151" w:author="Author"/>
          <w:rFonts w:asciiTheme="minorHAnsi" w:eastAsiaTheme="minorEastAsia" w:hAnsiTheme="minorHAnsi" w:cstheme="minorBidi"/>
          <w:sz w:val="22"/>
          <w:szCs w:val="22"/>
          <w:lang w:val="en-US" w:eastAsia="en-US"/>
        </w:rPr>
      </w:pPr>
      <w:ins w:id="5152" w:author="Author">
        <w:del w:id="5153" w:author="Author">
          <w:r>
            <w:rPr>
              <w:rStyle w:val="Hyperlink"/>
              <w14:scene3d>
                <w14:camera w14:prst="orthographicFront"/>
                <w14:lightRig w14:rig="threePt" w14:dir="t">
                  <w14:rot w14:lat="0" w14:lon="0" w14:rev="0"/>
                </w14:lightRig>
              </w14:scene3d>
            </w:rPr>
            <w:delText>3.2.4.</w:delText>
          </w:r>
          <w:r>
            <w:rPr>
              <w:rStyle w:val="Hyperlink"/>
            </w:rPr>
            <w:delText xml:space="preserve"> Style_File_004</w:delText>
          </w:r>
          <w:r>
            <w:rPr>
              <w:webHidden/>
            </w:rPr>
            <w:tab/>
            <w:delText>32</w:delText>
          </w:r>
        </w:del>
      </w:ins>
    </w:p>
    <w:p w:rsidR="00743B33" w:rsidRDefault="00D20E06">
      <w:pPr>
        <w:pStyle w:val="TOC3"/>
        <w:rPr>
          <w:ins w:id="5154" w:author="Author"/>
          <w:del w:id="5155" w:author="Author"/>
          <w:rFonts w:asciiTheme="minorHAnsi" w:eastAsiaTheme="minorEastAsia" w:hAnsiTheme="minorHAnsi" w:cstheme="minorBidi"/>
          <w:sz w:val="22"/>
          <w:szCs w:val="22"/>
          <w:lang w:val="en-US" w:eastAsia="en-US"/>
        </w:rPr>
      </w:pPr>
      <w:ins w:id="5156" w:author="Author">
        <w:del w:id="5157" w:author="Author">
          <w:r>
            <w:rPr>
              <w:rStyle w:val="Hyperlink"/>
              <w14:scene3d>
                <w14:camera w14:prst="orthographicFront"/>
                <w14:lightRig w14:rig="threePt" w14:dir="t">
                  <w14:rot w14:lat="0" w14:lon="0" w14:rev="0"/>
                </w14:lightRig>
              </w14:scene3d>
            </w:rPr>
            <w:delText>3.2.5.</w:delText>
          </w:r>
          <w:r>
            <w:rPr>
              <w:rStyle w:val="Hyperlink"/>
            </w:rPr>
            <w:delText xml:space="preserve"> Style_File_005</w:delText>
          </w:r>
          <w:r>
            <w:rPr>
              <w:webHidden/>
            </w:rPr>
            <w:tab/>
            <w:delText>33</w:delText>
          </w:r>
        </w:del>
      </w:ins>
    </w:p>
    <w:p w:rsidR="00743B33" w:rsidRDefault="00D20E06">
      <w:pPr>
        <w:pStyle w:val="TOC3"/>
        <w:rPr>
          <w:ins w:id="5158" w:author="Author"/>
          <w:del w:id="5159" w:author="Author"/>
          <w:rFonts w:asciiTheme="minorHAnsi" w:eastAsiaTheme="minorEastAsia" w:hAnsiTheme="minorHAnsi" w:cstheme="minorBidi"/>
          <w:sz w:val="22"/>
          <w:szCs w:val="22"/>
          <w:lang w:val="en-US" w:eastAsia="en-US"/>
        </w:rPr>
      </w:pPr>
      <w:ins w:id="5160" w:author="Author">
        <w:del w:id="5161" w:author="Author">
          <w:r>
            <w:rPr>
              <w:rStyle w:val="Hyperlink"/>
              <w14:scene3d>
                <w14:camera w14:prst="orthographicFront"/>
                <w14:lightRig w14:rig="threePt" w14:dir="t">
                  <w14:rot w14:lat="0" w14:lon="0" w14:rev="0"/>
                </w14:lightRig>
              </w14:scene3d>
            </w:rPr>
            <w:delText>3.2.6.</w:delText>
          </w:r>
          <w:r>
            <w:rPr>
              <w:rStyle w:val="Hyperlink"/>
            </w:rPr>
            <w:delText xml:space="preserve"> Style_File_006</w:delText>
          </w:r>
          <w:r>
            <w:rPr>
              <w:webHidden/>
            </w:rPr>
            <w:tab/>
            <w:delText>33</w:delText>
          </w:r>
        </w:del>
      </w:ins>
    </w:p>
    <w:p w:rsidR="00743B33" w:rsidRDefault="00D20E06">
      <w:pPr>
        <w:pStyle w:val="TOC2"/>
        <w:rPr>
          <w:ins w:id="5162" w:author="Author"/>
          <w:del w:id="5163" w:author="Author"/>
          <w:rFonts w:asciiTheme="minorHAnsi" w:eastAsiaTheme="minorEastAsia" w:hAnsiTheme="minorHAnsi" w:cstheme="minorBidi"/>
          <w:b w:val="0"/>
          <w:iCs w:val="0"/>
          <w:noProof/>
          <w:sz w:val="22"/>
          <w:szCs w:val="22"/>
          <w:lang w:val="en-US" w:eastAsia="en-US"/>
        </w:rPr>
      </w:pPr>
      <w:ins w:id="5164" w:author="Author">
        <w:del w:id="5165" w:author="Author">
          <w:r>
            <w:rPr>
              <w:rStyle w:val="Hyperlink"/>
              <w:b w:val="0"/>
              <w:iCs w:val="0"/>
              <w:noProof/>
            </w:rPr>
            <w:delText>3.3. Comments</w:delText>
          </w:r>
          <w:r>
            <w:rPr>
              <w:noProof/>
              <w:webHidden/>
            </w:rPr>
            <w:tab/>
            <w:delText>33</w:delText>
          </w:r>
        </w:del>
      </w:ins>
    </w:p>
    <w:p w:rsidR="00743B33" w:rsidRDefault="00D20E06">
      <w:pPr>
        <w:pStyle w:val="TOC3"/>
        <w:rPr>
          <w:ins w:id="5166" w:author="Author"/>
          <w:del w:id="5167" w:author="Author"/>
          <w:rFonts w:asciiTheme="minorHAnsi" w:eastAsiaTheme="minorEastAsia" w:hAnsiTheme="minorHAnsi" w:cstheme="minorBidi"/>
          <w:sz w:val="22"/>
          <w:szCs w:val="22"/>
          <w:lang w:val="en-US" w:eastAsia="en-US"/>
        </w:rPr>
      </w:pPr>
      <w:ins w:id="5168" w:author="Author">
        <w:del w:id="5169" w:author="Author">
          <w:r>
            <w:rPr>
              <w:rStyle w:val="Hyperlink"/>
              <w14:scene3d>
                <w14:camera w14:prst="orthographicFront"/>
                <w14:lightRig w14:rig="threePt" w14:dir="t">
                  <w14:rot w14:lat="0" w14:lon="0" w14:rev="0"/>
                </w14:lightRig>
              </w14:scene3d>
            </w:rPr>
            <w:delText>3.3.1.</w:delText>
          </w:r>
          <w:r>
            <w:rPr>
              <w:rStyle w:val="Hyperlink"/>
            </w:rPr>
            <w:delText xml:space="preserve"> Style_Comment_001 ([1] Clause 5.4.7 - table 1 - 1g)</w:delText>
          </w:r>
          <w:r>
            <w:rPr>
              <w:webHidden/>
            </w:rPr>
            <w:tab/>
            <w:delText>33</w:delText>
          </w:r>
        </w:del>
      </w:ins>
    </w:p>
    <w:p w:rsidR="00743B33" w:rsidRDefault="00D20E06">
      <w:pPr>
        <w:pStyle w:val="TOC3"/>
        <w:rPr>
          <w:ins w:id="5170" w:author="Author"/>
          <w:del w:id="5171" w:author="Author"/>
          <w:rFonts w:asciiTheme="minorHAnsi" w:eastAsiaTheme="minorEastAsia" w:hAnsiTheme="minorHAnsi" w:cstheme="minorBidi"/>
          <w:sz w:val="22"/>
          <w:szCs w:val="22"/>
          <w:lang w:val="en-US" w:eastAsia="en-US"/>
        </w:rPr>
      </w:pPr>
      <w:ins w:id="5172" w:author="Author">
        <w:del w:id="5173" w:author="Author">
          <w:r>
            <w:rPr>
              <w:rStyle w:val="Hyperlink"/>
              <w14:scene3d>
                <w14:camera w14:prst="orthographicFront"/>
                <w14:lightRig w14:rig="threePt" w14:dir="t">
                  <w14:rot w14:lat="0" w14:lon="0" w14:rev="0"/>
                </w14:lightRig>
              </w14:scene3d>
            </w:rPr>
            <w:delText>3.3.2.</w:delText>
          </w:r>
          <w:r>
            <w:rPr>
              <w:rStyle w:val="Hyperlink"/>
            </w:rPr>
            <w:delText xml:space="preserve"> Style_Comment_002 ([1] Clause 5.4.7 - table 1 - 1g)</w:delText>
          </w:r>
          <w:r>
            <w:rPr>
              <w:webHidden/>
            </w:rPr>
            <w:tab/>
            <w:delText>33</w:delText>
          </w:r>
        </w:del>
      </w:ins>
    </w:p>
    <w:p w:rsidR="00743B33" w:rsidRDefault="00D20E06">
      <w:pPr>
        <w:pStyle w:val="TOC3"/>
        <w:rPr>
          <w:ins w:id="5174" w:author="Author"/>
          <w:del w:id="5175" w:author="Author"/>
          <w:rFonts w:asciiTheme="minorHAnsi" w:eastAsiaTheme="minorEastAsia" w:hAnsiTheme="minorHAnsi" w:cstheme="minorBidi"/>
          <w:sz w:val="22"/>
          <w:szCs w:val="22"/>
          <w:lang w:val="en-US" w:eastAsia="en-US"/>
        </w:rPr>
      </w:pPr>
      <w:ins w:id="5176" w:author="Author">
        <w:del w:id="5177" w:author="Author">
          <w:r>
            <w:rPr>
              <w:rStyle w:val="Hyperlink"/>
              <w14:scene3d>
                <w14:camera w14:prst="orthographicFront"/>
                <w14:lightRig w14:rig="threePt" w14:dir="t">
                  <w14:rot w14:lat="0" w14:lon="0" w14:rev="0"/>
                </w14:lightRig>
              </w14:scene3d>
            </w:rPr>
            <w:delText>3.3.3.</w:delText>
          </w:r>
          <w:r>
            <w:rPr>
              <w:rStyle w:val="Hyperlink"/>
            </w:rPr>
            <w:delText xml:space="preserve"> Style_Comment_003 ([1] Clause 5.4.7 - table 1 - 1g)</w:delText>
          </w:r>
          <w:r>
            <w:rPr>
              <w:webHidden/>
            </w:rPr>
            <w:tab/>
            <w:delText>33</w:delText>
          </w:r>
        </w:del>
      </w:ins>
    </w:p>
    <w:p w:rsidR="00743B33" w:rsidRDefault="00D20E06">
      <w:pPr>
        <w:pStyle w:val="TOC3"/>
        <w:rPr>
          <w:ins w:id="5178" w:author="Author"/>
          <w:del w:id="5179" w:author="Author"/>
          <w:rFonts w:asciiTheme="minorHAnsi" w:eastAsiaTheme="minorEastAsia" w:hAnsiTheme="minorHAnsi" w:cstheme="minorBidi"/>
          <w:sz w:val="22"/>
          <w:szCs w:val="22"/>
          <w:lang w:val="en-US" w:eastAsia="en-US"/>
        </w:rPr>
      </w:pPr>
      <w:ins w:id="5180" w:author="Author">
        <w:del w:id="5181" w:author="Author">
          <w:r>
            <w:rPr>
              <w:rStyle w:val="Hyperlink"/>
              <w14:scene3d>
                <w14:camera w14:prst="orthographicFront"/>
                <w14:lightRig w14:rig="threePt" w14:dir="t">
                  <w14:rot w14:lat="0" w14:lon="0" w14:rev="0"/>
                </w14:lightRig>
              </w14:scene3d>
            </w:rPr>
            <w:delText>3.3.4.</w:delText>
          </w:r>
          <w:r>
            <w:rPr>
              <w:rStyle w:val="Hyperlink"/>
            </w:rPr>
            <w:delText xml:space="preserve"> Style_Comment_004 ([1] Clause 5.4.7 - table 1 - 1g)</w:delText>
          </w:r>
          <w:r>
            <w:rPr>
              <w:webHidden/>
            </w:rPr>
            <w:tab/>
            <w:delText>34</w:delText>
          </w:r>
        </w:del>
      </w:ins>
    </w:p>
    <w:p w:rsidR="00743B33" w:rsidRDefault="00D20E06">
      <w:pPr>
        <w:pStyle w:val="TOC3"/>
        <w:rPr>
          <w:ins w:id="5182" w:author="Author"/>
          <w:del w:id="5183" w:author="Author"/>
          <w:rFonts w:asciiTheme="minorHAnsi" w:eastAsiaTheme="minorEastAsia" w:hAnsiTheme="minorHAnsi" w:cstheme="minorBidi"/>
          <w:sz w:val="22"/>
          <w:szCs w:val="22"/>
          <w:lang w:val="en-US" w:eastAsia="en-US"/>
        </w:rPr>
      </w:pPr>
      <w:ins w:id="5184" w:author="Author">
        <w:del w:id="5185" w:author="Author">
          <w:r>
            <w:rPr>
              <w:rStyle w:val="Hyperlink"/>
              <w14:scene3d>
                <w14:camera w14:prst="orthographicFront"/>
                <w14:lightRig w14:rig="threePt" w14:dir="t">
                  <w14:rot w14:lat="0" w14:lon="0" w14:rev="0"/>
                </w14:lightRig>
              </w14:scene3d>
            </w:rPr>
            <w:delText>3.3.5.</w:delText>
          </w:r>
          <w:r>
            <w:rPr>
              <w:rStyle w:val="Hyperlink"/>
            </w:rPr>
            <w:delText xml:space="preserve"> Style_Comment_005 ([1] Clause 5.4.7 - table 1 - 1g)</w:delText>
          </w:r>
          <w:r>
            <w:rPr>
              <w:webHidden/>
            </w:rPr>
            <w:tab/>
            <w:delText>34</w:delText>
          </w:r>
        </w:del>
      </w:ins>
    </w:p>
    <w:p w:rsidR="00743B33" w:rsidRDefault="00D20E06">
      <w:pPr>
        <w:pStyle w:val="TOC3"/>
        <w:rPr>
          <w:ins w:id="5186" w:author="Author"/>
          <w:del w:id="5187" w:author="Author"/>
          <w:rFonts w:asciiTheme="minorHAnsi" w:eastAsiaTheme="minorEastAsia" w:hAnsiTheme="minorHAnsi" w:cstheme="minorBidi"/>
          <w:sz w:val="22"/>
          <w:szCs w:val="22"/>
          <w:lang w:val="en-US" w:eastAsia="en-US"/>
        </w:rPr>
      </w:pPr>
      <w:ins w:id="5188" w:author="Author">
        <w:del w:id="5189" w:author="Author">
          <w:r>
            <w:rPr>
              <w:rStyle w:val="Hyperlink"/>
              <w14:scene3d>
                <w14:camera w14:prst="orthographicFront"/>
                <w14:lightRig w14:rig="threePt" w14:dir="t">
                  <w14:rot w14:lat="0" w14:lon="0" w14:rev="0"/>
                </w14:lightRig>
              </w14:scene3d>
            </w:rPr>
            <w:delText>3.3.6.</w:delText>
          </w:r>
          <w:r>
            <w:rPr>
              <w:rStyle w:val="Hyperlink"/>
            </w:rPr>
            <w:delText xml:space="preserve"> Style_Comment_006 ([1] Clause 5.4.7 - table 1 - 1g)</w:delText>
          </w:r>
          <w:r>
            <w:rPr>
              <w:webHidden/>
            </w:rPr>
            <w:tab/>
            <w:delText>35</w:delText>
          </w:r>
        </w:del>
      </w:ins>
    </w:p>
    <w:p w:rsidR="00743B33" w:rsidRDefault="00D20E06">
      <w:pPr>
        <w:pStyle w:val="TOC3"/>
        <w:rPr>
          <w:ins w:id="5190" w:author="Author"/>
          <w:del w:id="5191" w:author="Author"/>
          <w:rFonts w:asciiTheme="minorHAnsi" w:eastAsiaTheme="minorEastAsia" w:hAnsiTheme="minorHAnsi" w:cstheme="minorBidi"/>
          <w:sz w:val="22"/>
          <w:szCs w:val="22"/>
          <w:lang w:val="en-US" w:eastAsia="en-US"/>
        </w:rPr>
      </w:pPr>
      <w:ins w:id="5192" w:author="Author">
        <w:del w:id="5193" w:author="Author">
          <w:r>
            <w:rPr>
              <w:rStyle w:val="Hyperlink"/>
              <w14:scene3d>
                <w14:camera w14:prst="orthographicFront"/>
                <w14:lightRig w14:rig="threePt" w14:dir="t">
                  <w14:rot w14:lat="0" w14:lon="0" w14:rev="0"/>
                </w14:lightRig>
              </w14:scene3d>
            </w:rPr>
            <w:delText>3.3.7.</w:delText>
          </w:r>
          <w:r>
            <w:rPr>
              <w:rStyle w:val="Hyperlink"/>
            </w:rPr>
            <w:delText xml:space="preserve"> Style_Comment_007 ([1] Clause 5.4.7 - table 1 - 1g)</w:delText>
          </w:r>
          <w:r>
            <w:rPr>
              <w:webHidden/>
            </w:rPr>
            <w:tab/>
            <w:delText>35</w:delText>
          </w:r>
        </w:del>
      </w:ins>
    </w:p>
    <w:p w:rsidR="00743B33" w:rsidRDefault="00D20E06">
      <w:pPr>
        <w:pStyle w:val="TOC1"/>
        <w:tabs>
          <w:tab w:val="right" w:leader="dot" w:pos="9530"/>
        </w:tabs>
        <w:rPr>
          <w:ins w:id="5194" w:author="Author"/>
          <w:del w:id="5195" w:author="Author"/>
          <w:rFonts w:asciiTheme="minorHAnsi" w:eastAsiaTheme="minorEastAsia" w:hAnsiTheme="minorHAnsi" w:cstheme="minorBidi"/>
          <w:b w:val="0"/>
          <w:bCs w:val="0"/>
          <w:caps w:val="0"/>
          <w:noProof/>
          <w:sz w:val="22"/>
          <w:szCs w:val="22"/>
          <w:lang w:val="en-US" w:eastAsia="en-US"/>
        </w:rPr>
      </w:pPr>
      <w:ins w:id="5196" w:author="Author">
        <w:del w:id="5197" w:author="Author">
          <w:r>
            <w:rPr>
              <w:rStyle w:val="Hyperlink"/>
              <w:b w:val="0"/>
              <w:bCs w:val="0"/>
              <w:caps w:val="0"/>
              <w:noProof/>
              <w14:scene3d>
                <w14:camera w14:prst="orthographicFront"/>
                <w14:lightRig w14:rig="threePt" w14:dir="t">
                  <w14:rot w14:lat="0" w14:lon="0" w14:rev="0"/>
                </w14:lightRig>
              </w14:scene3d>
            </w:rPr>
            <w:delText>4.</w:delText>
          </w:r>
          <w:r>
            <w:rPr>
              <w:rStyle w:val="Hyperlink"/>
              <w:b w:val="0"/>
              <w:bCs w:val="0"/>
              <w:caps w:val="0"/>
              <w:noProof/>
            </w:rPr>
            <w:delText xml:space="preserve"> Coding Rule</w:delText>
          </w:r>
          <w:r>
            <w:rPr>
              <w:rStyle w:val="Hyperlink"/>
              <w:b w:val="0"/>
              <w:bCs w:val="0"/>
              <w:caps w:val="0"/>
              <w:noProof/>
            </w:rPr>
            <w:delText>s</w:delText>
          </w:r>
          <w:r>
            <w:rPr>
              <w:noProof/>
              <w:webHidden/>
            </w:rPr>
            <w:tab/>
            <w:delText>36</w:delText>
          </w:r>
        </w:del>
      </w:ins>
    </w:p>
    <w:p w:rsidR="00743B33" w:rsidRDefault="00D20E06">
      <w:pPr>
        <w:pStyle w:val="TOC2"/>
        <w:rPr>
          <w:ins w:id="5198" w:author="Author"/>
          <w:del w:id="5199" w:author="Author"/>
          <w:rFonts w:asciiTheme="minorHAnsi" w:eastAsiaTheme="minorEastAsia" w:hAnsiTheme="minorHAnsi" w:cstheme="minorBidi"/>
          <w:b w:val="0"/>
          <w:iCs w:val="0"/>
          <w:noProof/>
          <w:sz w:val="22"/>
          <w:szCs w:val="22"/>
          <w:lang w:val="en-US" w:eastAsia="en-US"/>
        </w:rPr>
      </w:pPr>
      <w:ins w:id="5200" w:author="Author">
        <w:del w:id="5201" w:author="Author">
          <w:r>
            <w:rPr>
              <w:rStyle w:val="Hyperlink"/>
              <w:b w:val="0"/>
              <w:iCs w:val="0"/>
              <w:noProof/>
            </w:rPr>
            <w:delText xml:space="preserve">4.1. Conformance to </w:delText>
          </w:r>
          <w:r>
            <w:rPr>
              <w:rStyle w:val="Hyperlink"/>
              <w:b w:val="0"/>
              <w:iCs w:val="0"/>
              <w:noProof/>
              <w:lang w:eastAsia="ja-JP"/>
            </w:rPr>
            <w:delText>external</w:delText>
          </w:r>
          <w:r>
            <w:rPr>
              <w:rStyle w:val="Hyperlink"/>
              <w:b w:val="0"/>
              <w:iCs w:val="0"/>
              <w:noProof/>
            </w:rPr>
            <w:delText xml:space="preserve"> rules</w:delText>
          </w:r>
          <w:r>
            <w:rPr>
              <w:noProof/>
              <w:webHidden/>
            </w:rPr>
            <w:tab/>
            <w:delText>36</w:delText>
          </w:r>
        </w:del>
      </w:ins>
    </w:p>
    <w:p w:rsidR="00743B33" w:rsidRDefault="00D20E06">
      <w:pPr>
        <w:pStyle w:val="TOC3"/>
        <w:rPr>
          <w:ins w:id="5202" w:author="Author"/>
          <w:del w:id="5203" w:author="Author"/>
          <w:rFonts w:asciiTheme="minorHAnsi" w:eastAsiaTheme="minorEastAsia" w:hAnsiTheme="minorHAnsi" w:cstheme="minorBidi"/>
          <w:sz w:val="22"/>
          <w:szCs w:val="22"/>
          <w:lang w:val="en-US" w:eastAsia="en-US"/>
        </w:rPr>
      </w:pPr>
      <w:ins w:id="5204" w:author="Author">
        <w:del w:id="5205" w:author="Author">
          <w:r>
            <w:rPr>
              <w:rStyle w:val="Hyperlink"/>
              <w14:scene3d>
                <w14:camera w14:prst="orthographicFront"/>
                <w14:lightRig w14:rig="threePt" w14:dir="t">
                  <w14:rot w14:lat="0" w14:lon="0" w14:rev="0"/>
                </w14:lightRig>
              </w14:scene3d>
            </w:rPr>
            <w:delText>4.1.1.</w:delText>
          </w:r>
          <w:r>
            <w:rPr>
              <w:rStyle w:val="Hyperlink"/>
            </w:rPr>
            <w:delText xml:space="preserve"> Rules_Ext_001</w:delText>
          </w:r>
          <w:r>
            <w:rPr>
              <w:webHidden/>
            </w:rPr>
            <w:tab/>
            <w:delText>36</w:delText>
          </w:r>
        </w:del>
      </w:ins>
    </w:p>
    <w:p w:rsidR="00743B33" w:rsidRDefault="00D20E06">
      <w:pPr>
        <w:pStyle w:val="TOC3"/>
        <w:rPr>
          <w:ins w:id="5206" w:author="Author"/>
          <w:del w:id="5207" w:author="Author"/>
          <w:rFonts w:asciiTheme="minorHAnsi" w:eastAsiaTheme="minorEastAsia" w:hAnsiTheme="minorHAnsi" w:cstheme="minorBidi"/>
          <w:sz w:val="22"/>
          <w:szCs w:val="22"/>
          <w:lang w:val="en-US" w:eastAsia="en-US"/>
        </w:rPr>
      </w:pPr>
      <w:ins w:id="5208" w:author="Author">
        <w:del w:id="5209" w:author="Author">
          <w:r>
            <w:rPr>
              <w:rStyle w:val="Hyperlink"/>
              <w14:scene3d>
                <w14:camera w14:prst="orthographicFront"/>
                <w14:lightRig w14:rig="threePt" w14:dir="t">
                  <w14:rot w14:lat="0" w14:lon="0" w14:rev="0"/>
                </w14:lightRig>
              </w14:scene3d>
            </w:rPr>
            <w:delText>4.1.2.</w:delText>
          </w:r>
          <w:r>
            <w:rPr>
              <w:rStyle w:val="Hyperlink"/>
            </w:rPr>
            <w:delText xml:space="preserve"> Rules_Ext_002</w:delText>
          </w:r>
          <w:r>
            <w:rPr>
              <w:webHidden/>
            </w:rPr>
            <w:tab/>
            <w:delText>36</w:delText>
          </w:r>
        </w:del>
      </w:ins>
    </w:p>
    <w:p w:rsidR="00743B33" w:rsidRDefault="00D20E06">
      <w:pPr>
        <w:pStyle w:val="TOC2"/>
        <w:rPr>
          <w:ins w:id="5210" w:author="Author"/>
          <w:del w:id="5211" w:author="Author"/>
          <w:rFonts w:asciiTheme="minorHAnsi" w:eastAsiaTheme="minorEastAsia" w:hAnsiTheme="minorHAnsi" w:cstheme="minorBidi"/>
          <w:b w:val="0"/>
          <w:iCs w:val="0"/>
          <w:noProof/>
          <w:sz w:val="22"/>
          <w:szCs w:val="22"/>
          <w:lang w:val="en-US" w:eastAsia="en-US"/>
        </w:rPr>
      </w:pPr>
      <w:ins w:id="5212" w:author="Author">
        <w:del w:id="5213" w:author="Author">
          <w:r>
            <w:rPr>
              <w:rStyle w:val="Hyperlink"/>
              <w:b w:val="0"/>
              <w:iCs w:val="0"/>
              <w:noProof/>
            </w:rPr>
            <w:delText>4.2. Environment</w:delText>
          </w:r>
          <w:r>
            <w:rPr>
              <w:noProof/>
              <w:webHidden/>
            </w:rPr>
            <w:tab/>
            <w:delText>36</w:delText>
          </w:r>
        </w:del>
      </w:ins>
    </w:p>
    <w:p w:rsidR="00743B33" w:rsidRDefault="00D20E06">
      <w:pPr>
        <w:pStyle w:val="TOC3"/>
        <w:rPr>
          <w:ins w:id="5214" w:author="Author"/>
          <w:del w:id="5215" w:author="Author"/>
          <w:rFonts w:asciiTheme="minorHAnsi" w:eastAsiaTheme="minorEastAsia" w:hAnsiTheme="minorHAnsi" w:cstheme="minorBidi"/>
          <w:sz w:val="22"/>
          <w:szCs w:val="22"/>
          <w:lang w:val="en-US" w:eastAsia="en-US"/>
        </w:rPr>
      </w:pPr>
      <w:ins w:id="5216" w:author="Author">
        <w:del w:id="5217" w:author="Author">
          <w:r>
            <w:rPr>
              <w:rStyle w:val="Hyperlink"/>
              <w14:scene3d>
                <w14:camera w14:prst="orthographicFront"/>
                <w14:lightRig w14:rig="threePt" w14:dir="t">
                  <w14:rot w14:lat="0" w14:lon="0" w14:rev="0"/>
                </w14:lightRig>
              </w14:scene3d>
            </w:rPr>
            <w:delText>4.2.1.</w:delText>
          </w:r>
          <w:r>
            <w:rPr>
              <w:rStyle w:val="Hyperlink"/>
            </w:rPr>
            <w:delText xml:space="preserve"> Rules_Envr_001 ([1] Clause 5.4.7 - table 1 - 1d)</w:delText>
          </w:r>
          <w:r>
            <w:rPr>
              <w:webHidden/>
            </w:rPr>
            <w:tab/>
            <w:delText>36</w:delText>
          </w:r>
        </w:del>
      </w:ins>
    </w:p>
    <w:p w:rsidR="00743B33" w:rsidRDefault="00D20E06">
      <w:pPr>
        <w:pStyle w:val="TOC3"/>
        <w:rPr>
          <w:ins w:id="5218" w:author="Author"/>
          <w:del w:id="5219" w:author="Author"/>
          <w:rFonts w:asciiTheme="minorHAnsi" w:eastAsiaTheme="minorEastAsia" w:hAnsiTheme="minorHAnsi" w:cstheme="minorBidi"/>
          <w:sz w:val="22"/>
          <w:szCs w:val="22"/>
          <w:lang w:val="en-US" w:eastAsia="en-US"/>
        </w:rPr>
      </w:pPr>
      <w:ins w:id="5220" w:author="Author">
        <w:del w:id="5221" w:author="Author">
          <w:r>
            <w:rPr>
              <w:rStyle w:val="Hyperlink"/>
              <w14:scene3d>
                <w14:camera w14:prst="orthographicFront"/>
                <w14:lightRig w14:rig="threePt" w14:dir="t">
                  <w14:rot w14:lat="0" w14:lon="0" w14:rev="0"/>
                </w14:lightRig>
              </w14:scene3d>
            </w:rPr>
            <w:delText>4.2.2.</w:delText>
          </w:r>
          <w:r>
            <w:rPr>
              <w:rStyle w:val="Hyperlink"/>
            </w:rPr>
            <w:delText xml:space="preserve"> Rules_Envr_002 ([1] Clause 5.4.7 - table 1 - 1d)</w:delText>
          </w:r>
          <w:r>
            <w:rPr>
              <w:webHidden/>
            </w:rPr>
            <w:tab/>
            <w:delText>37</w:delText>
          </w:r>
        </w:del>
      </w:ins>
    </w:p>
    <w:p w:rsidR="00743B33" w:rsidRDefault="00D20E06">
      <w:pPr>
        <w:pStyle w:val="TOC3"/>
        <w:rPr>
          <w:ins w:id="5222" w:author="Author"/>
          <w:del w:id="5223" w:author="Author"/>
          <w:rFonts w:asciiTheme="minorHAnsi" w:eastAsiaTheme="minorEastAsia" w:hAnsiTheme="minorHAnsi" w:cstheme="minorBidi"/>
          <w:sz w:val="22"/>
          <w:szCs w:val="22"/>
          <w:lang w:val="en-US" w:eastAsia="en-US"/>
        </w:rPr>
      </w:pPr>
      <w:ins w:id="5224" w:author="Author">
        <w:del w:id="5225" w:author="Author">
          <w:r>
            <w:rPr>
              <w:rStyle w:val="Hyperlink"/>
              <w14:scene3d>
                <w14:camera w14:prst="orthographicFront"/>
                <w14:lightRig w14:rig="threePt" w14:dir="t">
                  <w14:rot w14:lat="0" w14:lon="0" w14:rev="0"/>
                </w14:lightRig>
              </w14:scene3d>
            </w:rPr>
            <w:delText>4.2.3.</w:delText>
          </w:r>
          <w:r>
            <w:rPr>
              <w:rStyle w:val="Hyperlink"/>
            </w:rPr>
            <w:delText xml:space="preserve"> Rules_Envr_00</w:delText>
          </w:r>
          <w:r>
            <w:rPr>
              <w:rStyle w:val="Hyperlink"/>
              <w:lang w:eastAsia="ja-JP"/>
            </w:rPr>
            <w:delText>3</w:delText>
          </w:r>
          <w:r>
            <w:rPr>
              <w:rStyle w:val="Hyperlink"/>
            </w:rPr>
            <w:delText xml:space="preserve"> ([1] Clause 5.4.7 - table 1 - 1d)</w:delText>
          </w:r>
          <w:r>
            <w:rPr>
              <w:webHidden/>
            </w:rPr>
            <w:tab/>
            <w:delText>37</w:delText>
          </w:r>
        </w:del>
      </w:ins>
    </w:p>
    <w:p w:rsidR="00743B33" w:rsidRDefault="00D20E06">
      <w:pPr>
        <w:pStyle w:val="TOC3"/>
        <w:rPr>
          <w:ins w:id="5226" w:author="Author"/>
          <w:del w:id="5227" w:author="Author"/>
          <w:rFonts w:asciiTheme="minorHAnsi" w:eastAsiaTheme="minorEastAsia" w:hAnsiTheme="minorHAnsi" w:cstheme="minorBidi"/>
          <w:sz w:val="22"/>
          <w:szCs w:val="22"/>
          <w:lang w:val="en-US" w:eastAsia="en-US"/>
        </w:rPr>
      </w:pPr>
      <w:ins w:id="5228" w:author="Author">
        <w:del w:id="5229" w:author="Author">
          <w:r>
            <w:rPr>
              <w:rStyle w:val="Hyperlink"/>
              <w14:scene3d>
                <w14:camera w14:prst="orthographicFront"/>
                <w14:lightRig w14:rig="threePt" w14:dir="t">
                  <w14:rot w14:lat="0" w14:lon="0" w14:rev="0"/>
                </w14:lightRig>
              </w14:scene3d>
            </w:rPr>
            <w:delText>4.2.4.</w:delText>
          </w:r>
          <w:r>
            <w:rPr>
              <w:rStyle w:val="Hyperlink"/>
            </w:rPr>
            <w:delText xml:space="preserve"> Rules_Envr_0</w:delText>
          </w:r>
          <w:r>
            <w:rPr>
              <w:rStyle w:val="Hyperlink"/>
              <w:lang w:eastAsia="ja-JP"/>
            </w:rPr>
            <w:delText>04</w:delText>
          </w:r>
          <w:r>
            <w:rPr>
              <w:webHidden/>
            </w:rPr>
            <w:tab/>
            <w:delText>37</w:delText>
          </w:r>
        </w:del>
      </w:ins>
    </w:p>
    <w:p w:rsidR="00743B33" w:rsidRDefault="00D20E06">
      <w:pPr>
        <w:pStyle w:val="TOC3"/>
        <w:rPr>
          <w:ins w:id="5230" w:author="Author"/>
          <w:del w:id="5231" w:author="Author"/>
          <w:rFonts w:asciiTheme="minorHAnsi" w:eastAsiaTheme="minorEastAsia" w:hAnsiTheme="minorHAnsi" w:cstheme="minorBidi"/>
          <w:sz w:val="22"/>
          <w:szCs w:val="22"/>
          <w:lang w:val="en-US" w:eastAsia="en-US"/>
        </w:rPr>
      </w:pPr>
      <w:ins w:id="5232" w:author="Author">
        <w:del w:id="5233" w:author="Author">
          <w:r>
            <w:rPr>
              <w:rStyle w:val="Hyperlink"/>
              <w14:scene3d>
                <w14:camera w14:prst="orthographicFront"/>
                <w14:lightRig w14:rig="threePt" w14:dir="t">
                  <w14:rot w14:lat="0" w14:lon="0" w14:rev="0"/>
                </w14:lightRig>
              </w14:scene3d>
            </w:rPr>
            <w:delText>4.2.5.</w:delText>
          </w:r>
          <w:r>
            <w:rPr>
              <w:rStyle w:val="Hyperlink"/>
            </w:rPr>
            <w:delText xml:space="preserve"> Rules_Envr_0</w:delText>
          </w:r>
          <w:r>
            <w:rPr>
              <w:rStyle w:val="Hyperlink"/>
              <w:lang w:eastAsia="ja-JP"/>
            </w:rPr>
            <w:delText>05</w:delText>
          </w:r>
          <w:r>
            <w:rPr>
              <w:rStyle w:val="Hyperlink"/>
            </w:rPr>
            <w:delText xml:space="preserve"> ([1] Clause 5.4.7 - table 1 - 1d)</w:delText>
          </w:r>
          <w:r>
            <w:rPr>
              <w:webHidden/>
            </w:rPr>
            <w:tab/>
            <w:delText>37</w:delText>
          </w:r>
        </w:del>
      </w:ins>
    </w:p>
    <w:p w:rsidR="00743B33" w:rsidRDefault="00D20E06">
      <w:pPr>
        <w:pStyle w:val="TOC3"/>
        <w:rPr>
          <w:ins w:id="5234" w:author="Author"/>
          <w:del w:id="5235" w:author="Author"/>
          <w:rFonts w:asciiTheme="minorHAnsi" w:eastAsiaTheme="minorEastAsia" w:hAnsiTheme="minorHAnsi" w:cstheme="minorBidi"/>
          <w:sz w:val="22"/>
          <w:szCs w:val="22"/>
          <w:lang w:val="en-US" w:eastAsia="en-US"/>
        </w:rPr>
      </w:pPr>
      <w:ins w:id="5236" w:author="Author">
        <w:del w:id="5237" w:author="Author">
          <w:r>
            <w:rPr>
              <w:rStyle w:val="Hyperlink"/>
              <w14:scene3d>
                <w14:camera w14:prst="orthographicFront"/>
                <w14:lightRig w14:rig="threePt" w14:dir="t">
                  <w14:rot w14:lat="0" w14:lon="0" w14:rev="0"/>
                </w14:lightRig>
              </w14:scene3d>
            </w:rPr>
            <w:delText>4.2.6.</w:delText>
          </w:r>
          <w:r>
            <w:rPr>
              <w:rStyle w:val="Hyperlink"/>
            </w:rPr>
            <w:delText xml:space="preserve"> Rules_Envr_006</w:delText>
          </w:r>
          <w:r>
            <w:rPr>
              <w:webHidden/>
            </w:rPr>
            <w:tab/>
            <w:delText>37</w:delText>
          </w:r>
        </w:del>
      </w:ins>
    </w:p>
    <w:p w:rsidR="00743B33" w:rsidRDefault="00D20E06">
      <w:pPr>
        <w:pStyle w:val="TOC2"/>
        <w:rPr>
          <w:ins w:id="5238" w:author="Author"/>
          <w:del w:id="5239" w:author="Author"/>
          <w:rFonts w:asciiTheme="minorHAnsi" w:eastAsiaTheme="minorEastAsia" w:hAnsiTheme="minorHAnsi" w:cstheme="minorBidi"/>
          <w:b w:val="0"/>
          <w:iCs w:val="0"/>
          <w:noProof/>
          <w:sz w:val="22"/>
          <w:szCs w:val="22"/>
          <w:lang w:val="en-US" w:eastAsia="en-US"/>
        </w:rPr>
      </w:pPr>
      <w:ins w:id="5240" w:author="Author">
        <w:del w:id="5241" w:author="Author">
          <w:r>
            <w:rPr>
              <w:rStyle w:val="Hyperlink"/>
              <w:b w:val="0"/>
              <w:iCs w:val="0"/>
              <w:noProof/>
            </w:rPr>
            <w:delText>4.3. Comments/Documentation</w:delText>
          </w:r>
          <w:r>
            <w:rPr>
              <w:noProof/>
              <w:webHidden/>
            </w:rPr>
            <w:tab/>
            <w:delText>37</w:delText>
          </w:r>
        </w:del>
      </w:ins>
    </w:p>
    <w:p w:rsidR="00743B33" w:rsidRDefault="00D20E06">
      <w:pPr>
        <w:pStyle w:val="TOC3"/>
        <w:rPr>
          <w:ins w:id="5242" w:author="Author"/>
          <w:del w:id="5243" w:author="Author"/>
          <w:rFonts w:asciiTheme="minorHAnsi" w:eastAsiaTheme="minorEastAsia" w:hAnsiTheme="minorHAnsi" w:cstheme="minorBidi"/>
          <w:sz w:val="22"/>
          <w:szCs w:val="22"/>
          <w:lang w:val="en-US" w:eastAsia="en-US"/>
        </w:rPr>
      </w:pPr>
      <w:ins w:id="5244" w:author="Author">
        <w:del w:id="5245" w:author="Author">
          <w:r>
            <w:rPr>
              <w:rStyle w:val="Hyperlink"/>
              <w14:scene3d>
                <w14:camera w14:prst="orthographicFront"/>
                <w14:lightRig w14:rig="threePt" w14:dir="t">
                  <w14:rot w14:lat="0" w14:lon="0" w14:rev="0"/>
                </w14:lightRig>
              </w14:scene3d>
            </w:rPr>
            <w:delText>4.3.1.</w:delText>
          </w:r>
          <w:r>
            <w:rPr>
              <w:rStyle w:val="Hyperlink"/>
            </w:rPr>
            <w:delText xml:space="preserve"> Rules_Comment_001 ([1] Clause 5.4.7 - table 1 - 1g)</w:delText>
          </w:r>
          <w:r>
            <w:rPr>
              <w:webHidden/>
            </w:rPr>
            <w:tab/>
            <w:delText>37</w:delText>
          </w:r>
        </w:del>
      </w:ins>
    </w:p>
    <w:p w:rsidR="00743B33" w:rsidRDefault="00D20E06">
      <w:pPr>
        <w:pStyle w:val="TOC3"/>
        <w:rPr>
          <w:ins w:id="5246" w:author="Author"/>
          <w:del w:id="5247" w:author="Author"/>
          <w:rFonts w:asciiTheme="minorHAnsi" w:eastAsiaTheme="minorEastAsia" w:hAnsiTheme="minorHAnsi" w:cstheme="minorBidi"/>
          <w:sz w:val="22"/>
          <w:szCs w:val="22"/>
          <w:lang w:val="en-US" w:eastAsia="en-US"/>
        </w:rPr>
      </w:pPr>
      <w:ins w:id="5248" w:author="Author">
        <w:del w:id="5249" w:author="Author">
          <w:r>
            <w:rPr>
              <w:rStyle w:val="Hyperlink"/>
              <w14:scene3d>
                <w14:camera w14:prst="orthographicFront"/>
                <w14:lightRig w14:rig="threePt" w14:dir="t">
                  <w14:rot w14:lat="0" w14:lon="0" w14:rev="0"/>
                </w14:lightRig>
              </w14:scene3d>
            </w:rPr>
            <w:delText>4.3.2.</w:delText>
          </w:r>
          <w:r>
            <w:rPr>
              <w:rStyle w:val="Hyperlink"/>
            </w:rPr>
            <w:delText xml:space="preserve"> Rules_Comment_002 ([1] Clause 5.4.7 - table 1 - 1g)</w:delText>
          </w:r>
          <w:r>
            <w:rPr>
              <w:webHidden/>
            </w:rPr>
            <w:tab/>
            <w:delText>38</w:delText>
          </w:r>
        </w:del>
      </w:ins>
    </w:p>
    <w:p w:rsidR="00743B33" w:rsidRDefault="00D20E06">
      <w:pPr>
        <w:pStyle w:val="TOC3"/>
        <w:rPr>
          <w:ins w:id="5250" w:author="Author"/>
          <w:del w:id="5251" w:author="Author"/>
          <w:rFonts w:asciiTheme="minorHAnsi" w:eastAsiaTheme="minorEastAsia" w:hAnsiTheme="minorHAnsi" w:cstheme="minorBidi"/>
          <w:sz w:val="22"/>
          <w:szCs w:val="22"/>
          <w:lang w:val="en-US" w:eastAsia="en-US"/>
        </w:rPr>
      </w:pPr>
      <w:ins w:id="5252" w:author="Author">
        <w:del w:id="5253" w:author="Author">
          <w:r>
            <w:rPr>
              <w:rStyle w:val="Hyperlink"/>
              <w14:scene3d>
                <w14:camera w14:prst="orthographicFront"/>
                <w14:lightRig w14:rig="threePt" w14:dir="t">
                  <w14:rot w14:lat="0" w14:lon="0" w14:rev="0"/>
                </w14:lightRig>
              </w14:scene3d>
            </w:rPr>
            <w:delText>4.3.3.</w:delText>
          </w:r>
          <w:r>
            <w:rPr>
              <w:rStyle w:val="Hyperlink"/>
            </w:rPr>
            <w:delText xml:space="preserve"> Rules_Comment_003 ([1] Clause 5.4.7 - table 1 - 1g)</w:delText>
          </w:r>
          <w:r>
            <w:rPr>
              <w:webHidden/>
            </w:rPr>
            <w:tab/>
            <w:delText>38</w:delText>
          </w:r>
        </w:del>
      </w:ins>
    </w:p>
    <w:p w:rsidR="00743B33" w:rsidRDefault="00D20E06">
      <w:pPr>
        <w:pStyle w:val="TOC3"/>
        <w:rPr>
          <w:ins w:id="5254" w:author="Author"/>
          <w:del w:id="5255" w:author="Author"/>
          <w:rFonts w:asciiTheme="minorHAnsi" w:eastAsiaTheme="minorEastAsia" w:hAnsiTheme="minorHAnsi" w:cstheme="minorBidi"/>
          <w:sz w:val="22"/>
          <w:szCs w:val="22"/>
          <w:lang w:val="en-US" w:eastAsia="en-US"/>
        </w:rPr>
      </w:pPr>
      <w:ins w:id="5256" w:author="Author">
        <w:del w:id="5257" w:author="Author">
          <w:r>
            <w:rPr>
              <w:rStyle w:val="Hyperlink"/>
              <w14:scene3d>
                <w14:camera w14:prst="orthographicFront"/>
                <w14:lightRig w14:rig="threePt" w14:dir="t">
                  <w14:rot w14:lat="0" w14:lon="0" w14:rev="0"/>
                </w14:lightRig>
              </w14:scene3d>
            </w:rPr>
            <w:delText>4.3.4.</w:delText>
          </w:r>
          <w:r>
            <w:rPr>
              <w:rStyle w:val="Hyperlink"/>
            </w:rPr>
            <w:delText xml:space="preserve"> Rules_Comment_004 ([1] Clause 5.4.7 - table 1 - 1g)</w:delText>
          </w:r>
          <w:r>
            <w:rPr>
              <w:webHidden/>
            </w:rPr>
            <w:tab/>
            <w:delText>38</w:delText>
          </w:r>
        </w:del>
      </w:ins>
    </w:p>
    <w:p w:rsidR="00743B33" w:rsidRDefault="00D20E06">
      <w:pPr>
        <w:pStyle w:val="TOC3"/>
        <w:rPr>
          <w:ins w:id="5258" w:author="Author"/>
          <w:del w:id="5259" w:author="Author"/>
          <w:rFonts w:asciiTheme="minorHAnsi" w:eastAsiaTheme="minorEastAsia" w:hAnsiTheme="minorHAnsi" w:cstheme="minorBidi"/>
          <w:sz w:val="22"/>
          <w:szCs w:val="22"/>
          <w:lang w:val="en-US" w:eastAsia="en-US"/>
        </w:rPr>
      </w:pPr>
      <w:ins w:id="5260" w:author="Author">
        <w:del w:id="5261" w:author="Author">
          <w:r>
            <w:rPr>
              <w:rStyle w:val="Hyperlink"/>
              <w14:scene3d>
                <w14:camera w14:prst="orthographicFront"/>
                <w14:lightRig w14:rig="threePt" w14:dir="t">
                  <w14:rot w14:lat="0" w14:lon="0" w14:rev="0"/>
                </w14:lightRig>
              </w14:scene3d>
            </w:rPr>
            <w:delText>4.3.5.</w:delText>
          </w:r>
          <w:r>
            <w:rPr>
              <w:rStyle w:val="Hyperlink"/>
            </w:rPr>
            <w:delText xml:space="preserve"> Rules_Comment_005 ([1] Clause 5.4.7 - table 1 - 1g)</w:delText>
          </w:r>
          <w:r>
            <w:rPr>
              <w:webHidden/>
            </w:rPr>
            <w:tab/>
            <w:delText>38</w:delText>
          </w:r>
        </w:del>
      </w:ins>
    </w:p>
    <w:p w:rsidR="00743B33" w:rsidRDefault="00D20E06">
      <w:pPr>
        <w:pStyle w:val="TOC3"/>
        <w:rPr>
          <w:ins w:id="5262" w:author="Author"/>
          <w:del w:id="5263" w:author="Author"/>
          <w:rFonts w:asciiTheme="minorHAnsi" w:eastAsiaTheme="minorEastAsia" w:hAnsiTheme="minorHAnsi" w:cstheme="minorBidi"/>
          <w:sz w:val="22"/>
          <w:szCs w:val="22"/>
          <w:lang w:val="en-US" w:eastAsia="en-US"/>
        </w:rPr>
      </w:pPr>
      <w:ins w:id="5264" w:author="Author">
        <w:del w:id="5265" w:author="Author">
          <w:r>
            <w:rPr>
              <w:rStyle w:val="Hyperlink"/>
              <w14:scene3d>
                <w14:camera w14:prst="orthographicFront"/>
                <w14:lightRig w14:rig="threePt" w14:dir="t">
                  <w14:rot w14:lat="0" w14:lon="0" w14:rev="0"/>
                </w14:lightRig>
              </w14:scene3d>
            </w:rPr>
            <w:delText>4.3.6.</w:delText>
          </w:r>
          <w:r>
            <w:rPr>
              <w:rStyle w:val="Hyperlink"/>
            </w:rPr>
            <w:delText xml:space="preserve"> Rules_Comment_006</w:delText>
          </w:r>
          <w:r>
            <w:rPr>
              <w:webHidden/>
            </w:rPr>
            <w:tab/>
            <w:delText>39</w:delText>
          </w:r>
        </w:del>
      </w:ins>
    </w:p>
    <w:p w:rsidR="00743B33" w:rsidRDefault="00D20E06">
      <w:pPr>
        <w:pStyle w:val="TOC3"/>
        <w:rPr>
          <w:ins w:id="5266" w:author="Author"/>
          <w:del w:id="5267" w:author="Author"/>
          <w:rFonts w:asciiTheme="minorHAnsi" w:eastAsiaTheme="minorEastAsia" w:hAnsiTheme="minorHAnsi" w:cstheme="minorBidi"/>
          <w:sz w:val="22"/>
          <w:szCs w:val="22"/>
          <w:lang w:val="en-US" w:eastAsia="en-US"/>
        </w:rPr>
      </w:pPr>
      <w:ins w:id="5268" w:author="Author">
        <w:del w:id="5269" w:author="Author">
          <w:r>
            <w:rPr>
              <w:rStyle w:val="Hyperlink"/>
              <w14:scene3d>
                <w14:camera w14:prst="orthographicFront"/>
                <w14:lightRig w14:rig="threePt" w14:dir="t">
                  <w14:rot w14:lat="0" w14:lon="0" w14:rev="0"/>
                </w14:lightRig>
              </w14:scene3d>
            </w:rPr>
            <w:delText>4.3.7.</w:delText>
          </w:r>
          <w:r>
            <w:rPr>
              <w:rStyle w:val="Hyperlink"/>
            </w:rPr>
            <w:delText xml:space="preserve"> Rules_Comment_007</w:delText>
          </w:r>
          <w:r>
            <w:rPr>
              <w:webHidden/>
            </w:rPr>
            <w:tab/>
            <w:delText>40</w:delText>
          </w:r>
        </w:del>
      </w:ins>
    </w:p>
    <w:p w:rsidR="00743B33" w:rsidRDefault="00D20E06">
      <w:pPr>
        <w:pStyle w:val="TOC3"/>
        <w:rPr>
          <w:ins w:id="5270" w:author="Author"/>
          <w:del w:id="5271" w:author="Author"/>
          <w:rFonts w:asciiTheme="minorHAnsi" w:eastAsiaTheme="minorEastAsia" w:hAnsiTheme="minorHAnsi" w:cstheme="minorBidi"/>
          <w:sz w:val="22"/>
          <w:szCs w:val="22"/>
          <w:lang w:val="en-US" w:eastAsia="en-US"/>
        </w:rPr>
      </w:pPr>
      <w:ins w:id="5272" w:author="Author">
        <w:del w:id="5273" w:author="Author">
          <w:r>
            <w:rPr>
              <w:rStyle w:val="Hyperlink"/>
              <w14:scene3d>
                <w14:camera w14:prst="orthographicFront"/>
                <w14:lightRig w14:rig="threePt" w14:dir="t">
                  <w14:rot w14:lat="0" w14:lon="0" w14:rev="0"/>
                </w14:lightRig>
              </w14:scene3d>
            </w:rPr>
            <w:delText>4.3.8.</w:delText>
          </w:r>
          <w:r>
            <w:rPr>
              <w:rStyle w:val="Hyperlink"/>
            </w:rPr>
            <w:delText xml:space="preserve"> Rules_Comment_008</w:delText>
          </w:r>
          <w:r>
            <w:rPr>
              <w:webHidden/>
            </w:rPr>
            <w:tab/>
            <w:delText>40</w:delText>
          </w:r>
        </w:del>
      </w:ins>
    </w:p>
    <w:p w:rsidR="00743B33" w:rsidRDefault="00D20E06">
      <w:pPr>
        <w:pStyle w:val="TOC2"/>
        <w:rPr>
          <w:ins w:id="5274" w:author="Author"/>
          <w:del w:id="5275" w:author="Author"/>
          <w:rFonts w:asciiTheme="minorHAnsi" w:eastAsiaTheme="minorEastAsia" w:hAnsiTheme="minorHAnsi" w:cstheme="minorBidi"/>
          <w:b w:val="0"/>
          <w:iCs w:val="0"/>
          <w:noProof/>
          <w:sz w:val="22"/>
          <w:szCs w:val="22"/>
          <w:lang w:val="en-US" w:eastAsia="en-US"/>
        </w:rPr>
      </w:pPr>
      <w:ins w:id="5276" w:author="Author">
        <w:del w:id="5277" w:author="Author">
          <w:r>
            <w:rPr>
              <w:rStyle w:val="Hyperlink"/>
              <w:b w:val="0"/>
              <w:iCs w:val="0"/>
              <w:noProof/>
            </w:rPr>
            <w:delText>4.4. Identifiers</w:delText>
          </w:r>
          <w:r>
            <w:rPr>
              <w:noProof/>
              <w:webHidden/>
            </w:rPr>
            <w:tab/>
            <w:delText>41</w:delText>
          </w:r>
        </w:del>
      </w:ins>
    </w:p>
    <w:p w:rsidR="00743B33" w:rsidRDefault="00D20E06">
      <w:pPr>
        <w:pStyle w:val="TOC3"/>
        <w:rPr>
          <w:ins w:id="5278" w:author="Author"/>
          <w:del w:id="5279" w:author="Author"/>
          <w:rFonts w:asciiTheme="minorHAnsi" w:eastAsiaTheme="minorEastAsia" w:hAnsiTheme="minorHAnsi" w:cstheme="minorBidi"/>
          <w:sz w:val="22"/>
          <w:szCs w:val="22"/>
          <w:lang w:val="en-US" w:eastAsia="en-US"/>
        </w:rPr>
      </w:pPr>
      <w:ins w:id="5280" w:author="Author">
        <w:del w:id="5281" w:author="Author">
          <w:r>
            <w:rPr>
              <w:rStyle w:val="Hyperlink"/>
              <w14:scene3d>
                <w14:camera w14:prst="orthographicFront"/>
                <w14:lightRig w14:rig="threePt" w14:dir="t">
                  <w14:rot w14:lat="0" w14:lon="0" w14:rev="0"/>
                </w14:lightRig>
              </w14:scene3d>
            </w:rPr>
            <w:delText>4.4.1.</w:delText>
          </w:r>
          <w:r>
            <w:rPr>
              <w:rStyle w:val="Hyperlink"/>
            </w:rPr>
            <w:delText xml:space="preserve"> Rules_Identifier_001 ([1] Clause 5.4.7 - table 1 - 1b)</w:delText>
          </w:r>
          <w:r>
            <w:rPr>
              <w:webHidden/>
            </w:rPr>
            <w:tab/>
            <w:delText>41</w:delText>
          </w:r>
        </w:del>
      </w:ins>
    </w:p>
    <w:p w:rsidR="00743B33" w:rsidRDefault="00D20E06">
      <w:pPr>
        <w:pStyle w:val="TOC2"/>
        <w:rPr>
          <w:ins w:id="5282" w:author="Author"/>
          <w:del w:id="5283" w:author="Author"/>
          <w:rFonts w:asciiTheme="minorHAnsi" w:eastAsiaTheme="minorEastAsia" w:hAnsiTheme="minorHAnsi" w:cstheme="minorBidi"/>
          <w:b w:val="0"/>
          <w:iCs w:val="0"/>
          <w:noProof/>
          <w:sz w:val="22"/>
          <w:szCs w:val="22"/>
          <w:lang w:val="en-US" w:eastAsia="en-US"/>
        </w:rPr>
      </w:pPr>
      <w:ins w:id="5284" w:author="Author">
        <w:del w:id="5285" w:author="Author">
          <w:r>
            <w:rPr>
              <w:rStyle w:val="Hyperlink"/>
              <w:b w:val="0"/>
              <w:iCs w:val="0"/>
              <w:noProof/>
            </w:rPr>
            <w:delText>4.5. Types</w:delText>
          </w:r>
          <w:r>
            <w:rPr>
              <w:noProof/>
              <w:webHidden/>
            </w:rPr>
            <w:tab/>
            <w:delText>41</w:delText>
          </w:r>
        </w:del>
      </w:ins>
    </w:p>
    <w:p w:rsidR="00743B33" w:rsidRDefault="00D20E06">
      <w:pPr>
        <w:pStyle w:val="TOC3"/>
        <w:rPr>
          <w:ins w:id="5286" w:author="Author"/>
          <w:del w:id="5287" w:author="Author"/>
          <w:rFonts w:asciiTheme="minorHAnsi" w:eastAsiaTheme="minorEastAsia" w:hAnsiTheme="minorHAnsi" w:cstheme="minorBidi"/>
          <w:sz w:val="22"/>
          <w:szCs w:val="22"/>
          <w:lang w:val="en-US" w:eastAsia="en-US"/>
        </w:rPr>
      </w:pPr>
      <w:ins w:id="5288" w:author="Author">
        <w:del w:id="5289" w:author="Author">
          <w:r>
            <w:rPr>
              <w:rStyle w:val="Hyperlink"/>
              <w14:scene3d>
                <w14:camera w14:prst="orthographicFront"/>
                <w14:lightRig w14:rig="threePt" w14:dir="t">
                  <w14:rot w14:lat="0" w14:lon="0" w14:rev="0"/>
                </w14:lightRig>
              </w14:scene3d>
            </w:rPr>
            <w:delText>4.5.1.</w:delText>
          </w:r>
          <w:r>
            <w:rPr>
              <w:rStyle w:val="Hyperlink"/>
            </w:rPr>
            <w:delText xml:space="preserve"> Rules_Types_001 ([1] Clause 5.4.7 - table 1 - 1c)</w:delText>
          </w:r>
          <w:r>
            <w:rPr>
              <w:webHidden/>
            </w:rPr>
            <w:tab/>
            <w:delText>41</w:delText>
          </w:r>
        </w:del>
      </w:ins>
    </w:p>
    <w:p w:rsidR="00743B33" w:rsidRDefault="00D20E06">
      <w:pPr>
        <w:pStyle w:val="TOC3"/>
        <w:rPr>
          <w:ins w:id="5290" w:author="Author"/>
          <w:del w:id="5291" w:author="Author"/>
          <w:rFonts w:asciiTheme="minorHAnsi" w:eastAsiaTheme="minorEastAsia" w:hAnsiTheme="minorHAnsi" w:cstheme="minorBidi"/>
          <w:sz w:val="22"/>
          <w:szCs w:val="22"/>
          <w:lang w:val="en-US" w:eastAsia="en-US"/>
        </w:rPr>
      </w:pPr>
      <w:ins w:id="5292" w:author="Author">
        <w:del w:id="5293" w:author="Author">
          <w:r>
            <w:rPr>
              <w:rStyle w:val="Hyperlink"/>
              <w14:scene3d>
                <w14:camera w14:prst="orthographicFront"/>
                <w14:lightRig w14:rig="threePt" w14:dir="t">
                  <w14:rot w14:lat="0" w14:lon="0" w14:rev="0"/>
                </w14:lightRig>
              </w14:scene3d>
            </w:rPr>
            <w:delText>4.5.2.</w:delText>
          </w:r>
          <w:r>
            <w:rPr>
              <w:rStyle w:val="Hyperlink"/>
            </w:rPr>
            <w:delText xml:space="preserve"> Rules_Types_002</w:delText>
          </w:r>
          <w:r>
            <w:rPr>
              <w:webHidden/>
            </w:rPr>
            <w:tab/>
            <w:delText>42</w:delText>
          </w:r>
        </w:del>
      </w:ins>
    </w:p>
    <w:p w:rsidR="00743B33" w:rsidRDefault="00D20E06">
      <w:pPr>
        <w:pStyle w:val="TOC3"/>
        <w:rPr>
          <w:ins w:id="5294" w:author="Author"/>
          <w:del w:id="5295" w:author="Author"/>
          <w:rFonts w:asciiTheme="minorHAnsi" w:eastAsiaTheme="minorEastAsia" w:hAnsiTheme="minorHAnsi" w:cstheme="minorBidi"/>
          <w:sz w:val="22"/>
          <w:szCs w:val="22"/>
          <w:lang w:val="en-US" w:eastAsia="en-US"/>
        </w:rPr>
      </w:pPr>
      <w:ins w:id="5296" w:author="Author">
        <w:del w:id="5297" w:author="Author">
          <w:r>
            <w:rPr>
              <w:rStyle w:val="Hyperlink"/>
              <w14:scene3d>
                <w14:camera w14:prst="orthographicFront"/>
                <w14:lightRig w14:rig="threePt" w14:dir="t">
                  <w14:rot w14:lat="0" w14:lon="0" w14:rev="0"/>
                </w14:lightRig>
              </w14:scene3d>
            </w:rPr>
            <w:delText>4.5.3.</w:delText>
          </w:r>
          <w:r>
            <w:rPr>
              <w:rStyle w:val="Hyperlink"/>
            </w:rPr>
            <w:delText xml:space="preserve"> Rules_Types_003 ([1] Clause 5.4.7 - table 1 - 1h)</w:delText>
          </w:r>
          <w:r>
            <w:rPr>
              <w:webHidden/>
            </w:rPr>
            <w:tab/>
            <w:delText>42</w:delText>
          </w:r>
        </w:del>
      </w:ins>
    </w:p>
    <w:p w:rsidR="00743B33" w:rsidRDefault="00D20E06">
      <w:pPr>
        <w:pStyle w:val="TOC3"/>
        <w:rPr>
          <w:ins w:id="5298" w:author="Author"/>
          <w:del w:id="5299" w:author="Author"/>
          <w:rFonts w:asciiTheme="minorHAnsi" w:eastAsiaTheme="minorEastAsia" w:hAnsiTheme="minorHAnsi" w:cstheme="minorBidi"/>
          <w:sz w:val="22"/>
          <w:szCs w:val="22"/>
          <w:lang w:val="en-US" w:eastAsia="en-US"/>
        </w:rPr>
      </w:pPr>
      <w:ins w:id="5300" w:author="Author">
        <w:del w:id="5301" w:author="Author">
          <w:r>
            <w:rPr>
              <w:rStyle w:val="Hyperlink"/>
              <w14:scene3d>
                <w14:camera w14:prst="orthographicFront"/>
                <w14:lightRig w14:rig="threePt" w14:dir="t">
                  <w14:rot w14:lat="0" w14:lon="0" w14:rev="0"/>
                </w14:lightRig>
              </w14:scene3d>
            </w:rPr>
            <w:delText>4.5.4.</w:delText>
          </w:r>
          <w:r>
            <w:rPr>
              <w:rStyle w:val="Hyperlink"/>
            </w:rPr>
            <w:delText xml:space="preserve"> Rules_Types_004</w:delText>
          </w:r>
          <w:r>
            <w:rPr>
              <w:webHidden/>
            </w:rPr>
            <w:tab/>
            <w:delText>42</w:delText>
          </w:r>
        </w:del>
      </w:ins>
    </w:p>
    <w:p w:rsidR="00743B33" w:rsidRDefault="00D20E06">
      <w:pPr>
        <w:pStyle w:val="TOC2"/>
        <w:rPr>
          <w:ins w:id="5302" w:author="Author"/>
          <w:del w:id="5303" w:author="Author"/>
          <w:rFonts w:asciiTheme="minorHAnsi" w:eastAsiaTheme="minorEastAsia" w:hAnsiTheme="minorHAnsi" w:cstheme="minorBidi"/>
          <w:b w:val="0"/>
          <w:iCs w:val="0"/>
          <w:noProof/>
          <w:sz w:val="22"/>
          <w:szCs w:val="22"/>
          <w:lang w:val="en-US" w:eastAsia="en-US"/>
        </w:rPr>
      </w:pPr>
      <w:ins w:id="5304" w:author="Author">
        <w:del w:id="5305" w:author="Author">
          <w:r>
            <w:rPr>
              <w:rStyle w:val="Hyperlink"/>
              <w:b w:val="0"/>
              <w:iCs w:val="0"/>
              <w:noProof/>
            </w:rPr>
            <w:delText>4.6. Constants</w:delText>
          </w:r>
          <w:r>
            <w:rPr>
              <w:noProof/>
              <w:webHidden/>
            </w:rPr>
            <w:tab/>
            <w:delText>42</w:delText>
          </w:r>
        </w:del>
      </w:ins>
    </w:p>
    <w:p w:rsidR="00743B33" w:rsidRDefault="00D20E06">
      <w:pPr>
        <w:pStyle w:val="TOC3"/>
        <w:rPr>
          <w:ins w:id="5306" w:author="Author"/>
          <w:del w:id="5307" w:author="Author"/>
          <w:rFonts w:asciiTheme="minorHAnsi" w:eastAsiaTheme="minorEastAsia" w:hAnsiTheme="minorHAnsi" w:cstheme="minorBidi"/>
          <w:sz w:val="22"/>
          <w:szCs w:val="22"/>
          <w:lang w:val="en-US" w:eastAsia="en-US"/>
        </w:rPr>
      </w:pPr>
      <w:ins w:id="5308" w:author="Author">
        <w:del w:id="5309" w:author="Author">
          <w:r>
            <w:rPr>
              <w:rStyle w:val="Hyperlink"/>
              <w14:scene3d>
                <w14:camera w14:prst="orthographicFront"/>
                <w14:lightRig w14:rig="threePt" w14:dir="t">
                  <w14:rot w14:lat="0" w14:lon="0" w14:rev="0"/>
                </w14:lightRig>
              </w14:scene3d>
            </w:rPr>
            <w:delText>4.6.1.</w:delText>
          </w:r>
          <w:r>
            <w:rPr>
              <w:rStyle w:val="Hyperlink"/>
            </w:rPr>
            <w:delText xml:space="preserve"> Rules_Const_001 ([1] Clause 5.4.7 - table 1 - 1g)</w:delText>
          </w:r>
          <w:r>
            <w:rPr>
              <w:webHidden/>
            </w:rPr>
            <w:tab/>
            <w:delText>42</w:delText>
          </w:r>
        </w:del>
      </w:ins>
    </w:p>
    <w:p w:rsidR="00743B33" w:rsidRDefault="00D20E06">
      <w:pPr>
        <w:pStyle w:val="TOC3"/>
        <w:rPr>
          <w:ins w:id="5310" w:author="Author"/>
          <w:del w:id="5311" w:author="Author"/>
          <w:rFonts w:asciiTheme="minorHAnsi" w:eastAsiaTheme="minorEastAsia" w:hAnsiTheme="minorHAnsi" w:cstheme="minorBidi"/>
          <w:sz w:val="22"/>
          <w:szCs w:val="22"/>
          <w:lang w:val="en-US" w:eastAsia="en-US"/>
        </w:rPr>
      </w:pPr>
      <w:ins w:id="5312" w:author="Author">
        <w:del w:id="5313" w:author="Author">
          <w:r>
            <w:rPr>
              <w:rStyle w:val="Hyperlink"/>
              <w14:scene3d>
                <w14:camera w14:prst="orthographicFront"/>
                <w14:lightRig w14:rig="threePt" w14:dir="t">
                  <w14:rot w14:lat="0" w14:lon="0" w14:rev="0"/>
                </w14:lightRig>
              </w14:scene3d>
            </w:rPr>
            <w:delText>4.6.2.</w:delText>
          </w:r>
          <w:r>
            <w:rPr>
              <w:rStyle w:val="Hyperlink"/>
            </w:rPr>
            <w:delText xml:space="preserve"> Rules_Const_002 ([1] Clause 5.4.7 - table 1 - 1a)</w:delText>
          </w:r>
          <w:r>
            <w:rPr>
              <w:webHidden/>
            </w:rPr>
            <w:tab/>
            <w:delText>43</w:delText>
          </w:r>
        </w:del>
      </w:ins>
    </w:p>
    <w:p w:rsidR="00743B33" w:rsidRDefault="00D20E06">
      <w:pPr>
        <w:pStyle w:val="TOC3"/>
        <w:rPr>
          <w:ins w:id="5314" w:author="Author"/>
          <w:del w:id="5315" w:author="Author"/>
          <w:rFonts w:asciiTheme="minorHAnsi" w:eastAsiaTheme="minorEastAsia" w:hAnsiTheme="minorHAnsi" w:cstheme="minorBidi"/>
          <w:sz w:val="22"/>
          <w:szCs w:val="22"/>
          <w:lang w:val="en-US" w:eastAsia="en-US"/>
        </w:rPr>
      </w:pPr>
      <w:ins w:id="5316" w:author="Author">
        <w:del w:id="5317" w:author="Author">
          <w:r>
            <w:rPr>
              <w:rStyle w:val="Hyperlink"/>
              <w14:scene3d>
                <w14:camera w14:prst="orthographicFront"/>
                <w14:lightRig w14:rig="threePt" w14:dir="t">
                  <w14:rot w14:lat="0" w14:lon="0" w14:rev="0"/>
                </w14:lightRig>
              </w14:scene3d>
            </w:rPr>
            <w:delText>4.6.3.</w:delText>
          </w:r>
          <w:r>
            <w:rPr>
              <w:rStyle w:val="Hyperlink"/>
            </w:rPr>
            <w:delText xml:space="preserve"> Rules</w:delText>
          </w:r>
          <w:r>
            <w:rPr>
              <w:rStyle w:val="Hyperlink"/>
            </w:rPr>
            <w:delText>_Const_003</w:delText>
          </w:r>
          <w:r>
            <w:rPr>
              <w:webHidden/>
            </w:rPr>
            <w:tab/>
            <w:delText>43</w:delText>
          </w:r>
        </w:del>
      </w:ins>
    </w:p>
    <w:p w:rsidR="00743B33" w:rsidRDefault="00D20E06">
      <w:pPr>
        <w:pStyle w:val="TOC3"/>
        <w:rPr>
          <w:ins w:id="5318" w:author="Author"/>
          <w:del w:id="5319" w:author="Author"/>
          <w:rFonts w:asciiTheme="minorHAnsi" w:eastAsiaTheme="minorEastAsia" w:hAnsiTheme="minorHAnsi" w:cstheme="minorBidi"/>
          <w:sz w:val="22"/>
          <w:szCs w:val="22"/>
          <w:lang w:val="en-US" w:eastAsia="en-US"/>
        </w:rPr>
      </w:pPr>
      <w:ins w:id="5320" w:author="Author">
        <w:del w:id="5321" w:author="Author">
          <w:r>
            <w:rPr>
              <w:rStyle w:val="Hyperlink"/>
              <w14:scene3d>
                <w14:camera w14:prst="orthographicFront"/>
                <w14:lightRig w14:rig="threePt" w14:dir="t">
                  <w14:rot w14:lat="0" w14:lon="0" w14:rev="0"/>
                </w14:lightRig>
              </w14:scene3d>
            </w:rPr>
            <w:delText>4.6.4.</w:delText>
          </w:r>
          <w:r>
            <w:rPr>
              <w:rStyle w:val="Hyperlink"/>
            </w:rPr>
            <w:delText xml:space="preserve"> Rules_Const_004</w:delText>
          </w:r>
          <w:r>
            <w:rPr>
              <w:webHidden/>
            </w:rPr>
            <w:tab/>
            <w:delText>43</w:delText>
          </w:r>
        </w:del>
      </w:ins>
    </w:p>
    <w:p w:rsidR="00743B33" w:rsidRDefault="00D20E06">
      <w:pPr>
        <w:pStyle w:val="TOC2"/>
        <w:rPr>
          <w:ins w:id="5322" w:author="Author"/>
          <w:del w:id="5323" w:author="Author"/>
          <w:rFonts w:asciiTheme="minorHAnsi" w:eastAsiaTheme="minorEastAsia" w:hAnsiTheme="minorHAnsi" w:cstheme="minorBidi"/>
          <w:b w:val="0"/>
          <w:iCs w:val="0"/>
          <w:noProof/>
          <w:sz w:val="22"/>
          <w:szCs w:val="22"/>
          <w:lang w:val="en-US" w:eastAsia="en-US"/>
        </w:rPr>
      </w:pPr>
      <w:ins w:id="5324" w:author="Author">
        <w:del w:id="5325" w:author="Author">
          <w:r>
            <w:rPr>
              <w:rStyle w:val="Hyperlink"/>
              <w:b w:val="0"/>
              <w:iCs w:val="0"/>
              <w:noProof/>
            </w:rPr>
            <w:delText>4.7. Static Members</w:delText>
          </w:r>
          <w:r>
            <w:rPr>
              <w:noProof/>
              <w:webHidden/>
            </w:rPr>
            <w:tab/>
            <w:delText>44</w:delText>
          </w:r>
        </w:del>
      </w:ins>
    </w:p>
    <w:p w:rsidR="00743B33" w:rsidRDefault="00D20E06">
      <w:pPr>
        <w:pStyle w:val="TOC3"/>
        <w:rPr>
          <w:ins w:id="5326" w:author="Author"/>
          <w:del w:id="5327" w:author="Author"/>
          <w:rFonts w:asciiTheme="minorHAnsi" w:eastAsiaTheme="minorEastAsia" w:hAnsiTheme="minorHAnsi" w:cstheme="minorBidi"/>
          <w:sz w:val="22"/>
          <w:szCs w:val="22"/>
          <w:lang w:val="en-US" w:eastAsia="en-US"/>
        </w:rPr>
      </w:pPr>
      <w:ins w:id="5328" w:author="Author">
        <w:del w:id="5329" w:author="Author">
          <w:r>
            <w:rPr>
              <w:rStyle w:val="Hyperlink"/>
              <w14:scene3d>
                <w14:camera w14:prst="orthographicFront"/>
                <w14:lightRig w14:rig="threePt" w14:dir="t">
                  <w14:rot w14:lat="0" w14:lon="0" w14:rev="0"/>
                </w14:lightRig>
              </w14:scene3d>
            </w:rPr>
            <w:delText>4.7.1.</w:delText>
          </w:r>
          <w:r>
            <w:rPr>
              <w:rStyle w:val="Hyperlink"/>
            </w:rPr>
            <w:delText xml:space="preserve"> Rules_Static_001</w:delText>
          </w:r>
          <w:r>
            <w:rPr>
              <w:webHidden/>
            </w:rPr>
            <w:tab/>
            <w:delText>44</w:delText>
          </w:r>
        </w:del>
      </w:ins>
    </w:p>
    <w:p w:rsidR="00743B33" w:rsidRDefault="00D20E06">
      <w:pPr>
        <w:pStyle w:val="TOC3"/>
        <w:rPr>
          <w:ins w:id="5330" w:author="Author"/>
          <w:del w:id="5331" w:author="Author"/>
          <w:rFonts w:asciiTheme="minorHAnsi" w:eastAsiaTheme="minorEastAsia" w:hAnsiTheme="minorHAnsi" w:cstheme="minorBidi"/>
          <w:sz w:val="22"/>
          <w:szCs w:val="22"/>
          <w:lang w:val="en-US" w:eastAsia="en-US"/>
        </w:rPr>
      </w:pPr>
      <w:ins w:id="5332" w:author="Author">
        <w:del w:id="5333" w:author="Author">
          <w:r>
            <w:rPr>
              <w:rStyle w:val="Hyperlink"/>
              <w14:scene3d>
                <w14:camera w14:prst="orthographicFront"/>
                <w14:lightRig w14:rig="threePt" w14:dir="t">
                  <w14:rot w14:lat="0" w14:lon="0" w14:rev="0"/>
                </w14:lightRig>
              </w14:scene3d>
            </w:rPr>
            <w:delText>4.7.2.</w:delText>
          </w:r>
          <w:r>
            <w:rPr>
              <w:rStyle w:val="Hyperlink"/>
            </w:rPr>
            <w:delText xml:space="preserve"> Rules_Static_001</w:delText>
          </w:r>
          <w:r>
            <w:rPr>
              <w:webHidden/>
            </w:rPr>
            <w:tab/>
            <w:delText>44</w:delText>
          </w:r>
        </w:del>
      </w:ins>
    </w:p>
    <w:p w:rsidR="00743B33" w:rsidRDefault="00D20E06">
      <w:pPr>
        <w:pStyle w:val="TOC2"/>
        <w:rPr>
          <w:ins w:id="5334" w:author="Author"/>
          <w:del w:id="5335" w:author="Author"/>
          <w:rFonts w:asciiTheme="minorHAnsi" w:eastAsiaTheme="minorEastAsia" w:hAnsiTheme="minorHAnsi" w:cstheme="minorBidi"/>
          <w:b w:val="0"/>
          <w:iCs w:val="0"/>
          <w:noProof/>
          <w:sz w:val="22"/>
          <w:szCs w:val="22"/>
          <w:lang w:val="en-US" w:eastAsia="en-US"/>
        </w:rPr>
      </w:pPr>
      <w:ins w:id="5336" w:author="Author">
        <w:del w:id="5337" w:author="Author">
          <w:r>
            <w:rPr>
              <w:rStyle w:val="Hyperlink"/>
              <w:b w:val="0"/>
              <w:iCs w:val="0"/>
              <w:noProof/>
            </w:rPr>
            <w:delText>4.8. Declarations and Definitions</w:delText>
          </w:r>
          <w:r>
            <w:rPr>
              <w:noProof/>
              <w:webHidden/>
            </w:rPr>
            <w:tab/>
            <w:delText>44</w:delText>
          </w:r>
        </w:del>
      </w:ins>
    </w:p>
    <w:p w:rsidR="00743B33" w:rsidRDefault="00D20E06">
      <w:pPr>
        <w:pStyle w:val="TOC3"/>
        <w:rPr>
          <w:ins w:id="5338" w:author="Author"/>
          <w:del w:id="5339" w:author="Author"/>
          <w:rFonts w:asciiTheme="minorHAnsi" w:eastAsiaTheme="minorEastAsia" w:hAnsiTheme="minorHAnsi" w:cstheme="minorBidi"/>
          <w:sz w:val="22"/>
          <w:szCs w:val="22"/>
          <w:lang w:val="en-US" w:eastAsia="en-US"/>
        </w:rPr>
      </w:pPr>
      <w:ins w:id="5340" w:author="Author">
        <w:del w:id="5341" w:author="Author">
          <w:r>
            <w:rPr>
              <w:rStyle w:val="Hyperlink"/>
              <w14:scene3d>
                <w14:camera w14:prst="orthographicFront"/>
                <w14:lightRig w14:rig="threePt" w14:dir="t">
                  <w14:rot w14:lat="0" w14:lon="0" w14:rev="0"/>
                </w14:lightRig>
              </w14:scene3d>
            </w:rPr>
            <w:delText>4.8.1.</w:delText>
          </w:r>
          <w:r>
            <w:rPr>
              <w:rStyle w:val="Hyperlink"/>
            </w:rPr>
            <w:delText xml:space="preserve"> Rules_Defn_Decl_001 ([1] Clause 8.4.4 - table 8 - 1e)</w:delText>
          </w:r>
          <w:r>
            <w:rPr>
              <w:webHidden/>
            </w:rPr>
            <w:tab/>
            <w:delText>44</w:delText>
          </w:r>
        </w:del>
      </w:ins>
    </w:p>
    <w:p w:rsidR="00743B33" w:rsidRDefault="00D20E06">
      <w:pPr>
        <w:pStyle w:val="TOC3"/>
        <w:rPr>
          <w:ins w:id="5342" w:author="Author"/>
          <w:del w:id="5343" w:author="Author"/>
          <w:rFonts w:asciiTheme="minorHAnsi" w:eastAsiaTheme="minorEastAsia" w:hAnsiTheme="minorHAnsi" w:cstheme="minorBidi"/>
          <w:sz w:val="22"/>
          <w:szCs w:val="22"/>
          <w:lang w:val="en-US" w:eastAsia="en-US"/>
        </w:rPr>
      </w:pPr>
      <w:ins w:id="5344" w:author="Author">
        <w:del w:id="5345" w:author="Author">
          <w:r>
            <w:rPr>
              <w:rStyle w:val="Hyperlink"/>
              <w14:scene3d>
                <w14:camera w14:prst="orthographicFront"/>
                <w14:lightRig w14:rig="threePt" w14:dir="t">
                  <w14:rot w14:lat="0" w14:lon="0" w14:rev="0"/>
                </w14:lightRig>
              </w14:scene3d>
            </w:rPr>
            <w:delText>4.8.2.</w:delText>
          </w:r>
          <w:r>
            <w:rPr>
              <w:rStyle w:val="Hyperlink"/>
            </w:rPr>
            <w:delText xml:space="preserve"> Rules_Defn_Decl_002</w:delText>
          </w:r>
          <w:r>
            <w:rPr>
              <w:webHidden/>
            </w:rPr>
            <w:tab/>
            <w:delText>44</w:delText>
          </w:r>
        </w:del>
      </w:ins>
    </w:p>
    <w:p w:rsidR="00743B33" w:rsidRDefault="00D20E06">
      <w:pPr>
        <w:pStyle w:val="TOC3"/>
        <w:rPr>
          <w:ins w:id="5346" w:author="Author"/>
          <w:del w:id="5347" w:author="Author"/>
          <w:rFonts w:asciiTheme="minorHAnsi" w:eastAsiaTheme="minorEastAsia" w:hAnsiTheme="minorHAnsi" w:cstheme="minorBidi"/>
          <w:sz w:val="22"/>
          <w:szCs w:val="22"/>
          <w:lang w:val="en-US" w:eastAsia="en-US"/>
        </w:rPr>
      </w:pPr>
      <w:ins w:id="5348" w:author="Author">
        <w:del w:id="5349" w:author="Author">
          <w:r>
            <w:rPr>
              <w:rStyle w:val="Hyperlink"/>
              <w14:scene3d>
                <w14:camera w14:prst="orthographicFront"/>
                <w14:lightRig w14:rig="threePt" w14:dir="t">
                  <w14:rot w14:lat="0" w14:lon="0" w14:rev="0"/>
                </w14:lightRig>
              </w14:scene3d>
            </w:rPr>
            <w:delText>4.8.3.</w:delText>
          </w:r>
          <w:r>
            <w:rPr>
              <w:rStyle w:val="Hyperlink"/>
            </w:rPr>
            <w:delText xml:space="preserve"> Rules_Defn_Decl_003 ([1] Clause 5.4.7 - table 1 - 1a)</w:delText>
          </w:r>
          <w:r>
            <w:rPr>
              <w:webHidden/>
            </w:rPr>
            <w:tab/>
            <w:delText>44</w:delText>
          </w:r>
        </w:del>
      </w:ins>
    </w:p>
    <w:p w:rsidR="00743B33" w:rsidRDefault="00D20E06">
      <w:pPr>
        <w:pStyle w:val="TOC3"/>
        <w:rPr>
          <w:ins w:id="5350" w:author="Author"/>
          <w:del w:id="5351" w:author="Author"/>
          <w:rFonts w:asciiTheme="minorHAnsi" w:eastAsiaTheme="minorEastAsia" w:hAnsiTheme="minorHAnsi" w:cstheme="minorBidi"/>
          <w:sz w:val="22"/>
          <w:szCs w:val="22"/>
          <w:lang w:val="en-US" w:eastAsia="en-US"/>
        </w:rPr>
      </w:pPr>
      <w:ins w:id="5352" w:author="Author">
        <w:del w:id="5353" w:author="Author">
          <w:r>
            <w:rPr>
              <w:rStyle w:val="Hyperlink"/>
              <w14:scene3d>
                <w14:camera w14:prst="orthographicFront"/>
                <w14:lightRig w14:rig="threePt" w14:dir="t">
                  <w14:rot w14:lat="0" w14:lon="0" w14:rev="0"/>
                </w14:lightRig>
              </w14:scene3d>
            </w:rPr>
            <w:delText>4.8.4.</w:delText>
          </w:r>
          <w:r>
            <w:rPr>
              <w:rStyle w:val="Hyperlink"/>
            </w:rPr>
            <w:delText xml:space="preserve"> Rules_Defn_Decl_004 ([1] Clause 5.4.7 - table 1 - 1g)</w:delText>
          </w:r>
          <w:r>
            <w:rPr>
              <w:webHidden/>
            </w:rPr>
            <w:tab/>
            <w:delText>44</w:delText>
          </w:r>
        </w:del>
      </w:ins>
    </w:p>
    <w:p w:rsidR="00743B33" w:rsidRDefault="00D20E06">
      <w:pPr>
        <w:pStyle w:val="TOC3"/>
        <w:rPr>
          <w:ins w:id="5354" w:author="Author"/>
          <w:del w:id="5355" w:author="Author"/>
          <w:rFonts w:asciiTheme="minorHAnsi" w:eastAsiaTheme="minorEastAsia" w:hAnsiTheme="minorHAnsi" w:cstheme="minorBidi"/>
          <w:sz w:val="22"/>
          <w:szCs w:val="22"/>
          <w:lang w:val="en-US" w:eastAsia="en-US"/>
        </w:rPr>
      </w:pPr>
      <w:ins w:id="5356" w:author="Author">
        <w:del w:id="5357" w:author="Author">
          <w:r>
            <w:rPr>
              <w:rStyle w:val="Hyperlink"/>
              <w14:scene3d>
                <w14:camera w14:prst="orthographicFront"/>
                <w14:lightRig w14:rig="threePt" w14:dir="t">
                  <w14:rot w14:lat="0" w14:lon="0" w14:rev="0"/>
                </w14:lightRig>
              </w14:scene3d>
            </w:rPr>
            <w:delText>4.8.5.</w:delText>
          </w:r>
          <w:r>
            <w:rPr>
              <w:rStyle w:val="Hyperlink"/>
            </w:rPr>
            <w:delText xml:space="preserve"> Rules_Defn_Decl_005 ([1] Clause 5.4.7 - table 1 - 1g)</w:delText>
          </w:r>
          <w:r>
            <w:rPr>
              <w:webHidden/>
            </w:rPr>
            <w:tab/>
            <w:delText>45</w:delText>
          </w:r>
        </w:del>
      </w:ins>
    </w:p>
    <w:p w:rsidR="00743B33" w:rsidRDefault="00D20E06">
      <w:pPr>
        <w:pStyle w:val="TOC3"/>
        <w:rPr>
          <w:ins w:id="5358" w:author="Author"/>
          <w:del w:id="5359" w:author="Author"/>
          <w:rFonts w:asciiTheme="minorHAnsi" w:eastAsiaTheme="minorEastAsia" w:hAnsiTheme="minorHAnsi" w:cstheme="minorBidi"/>
          <w:sz w:val="22"/>
          <w:szCs w:val="22"/>
          <w:lang w:val="en-US" w:eastAsia="en-US"/>
        </w:rPr>
      </w:pPr>
      <w:ins w:id="5360" w:author="Author">
        <w:del w:id="5361" w:author="Author">
          <w:r>
            <w:rPr>
              <w:rStyle w:val="Hyperlink"/>
              <w14:scene3d>
                <w14:camera w14:prst="orthographicFront"/>
                <w14:lightRig w14:rig="threePt" w14:dir="t">
                  <w14:rot w14:lat="0" w14:lon="0" w14:rev="0"/>
                </w14:lightRig>
              </w14:scene3d>
            </w:rPr>
            <w:delText>4.8.6.</w:delText>
          </w:r>
          <w:r>
            <w:rPr>
              <w:rStyle w:val="Hyperlink"/>
            </w:rPr>
            <w:delText xml:space="preserve"> Rules_Defn_Decl_006</w:delText>
          </w:r>
          <w:r>
            <w:rPr>
              <w:webHidden/>
            </w:rPr>
            <w:tab/>
            <w:delText>45</w:delText>
          </w:r>
        </w:del>
      </w:ins>
    </w:p>
    <w:p w:rsidR="00743B33" w:rsidRDefault="00D20E06">
      <w:pPr>
        <w:pStyle w:val="TOC3"/>
        <w:rPr>
          <w:ins w:id="5362" w:author="Author"/>
          <w:del w:id="5363" w:author="Author"/>
          <w:rFonts w:asciiTheme="minorHAnsi" w:eastAsiaTheme="minorEastAsia" w:hAnsiTheme="minorHAnsi" w:cstheme="minorBidi"/>
          <w:sz w:val="22"/>
          <w:szCs w:val="22"/>
          <w:lang w:val="en-US" w:eastAsia="en-US"/>
        </w:rPr>
      </w:pPr>
      <w:ins w:id="5364" w:author="Author">
        <w:del w:id="5365" w:author="Author">
          <w:r>
            <w:rPr>
              <w:rStyle w:val="Hyperlink"/>
              <w14:scene3d>
                <w14:camera w14:prst="orthographicFront"/>
                <w14:lightRig w14:rig="threePt" w14:dir="t">
                  <w14:rot w14:lat="0" w14:lon="0" w14:rev="0"/>
                </w14:lightRig>
              </w14:scene3d>
            </w:rPr>
            <w:delText>4.8.7.</w:delText>
          </w:r>
          <w:r>
            <w:rPr>
              <w:rStyle w:val="Hyperlink"/>
            </w:rPr>
            <w:delText xml:space="preserve"> Rules_Defn_Decl_007</w:delText>
          </w:r>
          <w:r>
            <w:rPr>
              <w:webHidden/>
            </w:rPr>
            <w:tab/>
            <w:delText>45</w:delText>
          </w:r>
        </w:del>
      </w:ins>
    </w:p>
    <w:p w:rsidR="00743B33" w:rsidRDefault="00D20E06">
      <w:pPr>
        <w:pStyle w:val="TOC3"/>
        <w:rPr>
          <w:ins w:id="5366" w:author="Author"/>
          <w:del w:id="5367" w:author="Author"/>
          <w:rFonts w:asciiTheme="minorHAnsi" w:eastAsiaTheme="minorEastAsia" w:hAnsiTheme="minorHAnsi" w:cstheme="minorBidi"/>
          <w:sz w:val="22"/>
          <w:szCs w:val="22"/>
          <w:lang w:val="en-US" w:eastAsia="en-US"/>
        </w:rPr>
      </w:pPr>
      <w:ins w:id="5368" w:author="Author">
        <w:del w:id="5369" w:author="Author">
          <w:r>
            <w:rPr>
              <w:rStyle w:val="Hyperlink"/>
              <w14:scene3d>
                <w14:camera w14:prst="orthographicFront"/>
                <w14:lightRig w14:rig="threePt" w14:dir="t">
                  <w14:rot w14:lat="0" w14:lon="0" w14:rev="0"/>
                </w14:lightRig>
              </w14:scene3d>
            </w:rPr>
            <w:delText>4.8.8.</w:delText>
          </w:r>
          <w:r>
            <w:rPr>
              <w:rStyle w:val="Hyperlink"/>
            </w:rPr>
            <w:delText xml:space="preserve"> Rules_Defn_Decl_008</w:delText>
          </w:r>
          <w:r>
            <w:rPr>
              <w:webHidden/>
            </w:rPr>
            <w:tab/>
            <w:delText>45</w:delText>
          </w:r>
        </w:del>
      </w:ins>
    </w:p>
    <w:p w:rsidR="00743B33" w:rsidRDefault="00D20E06">
      <w:pPr>
        <w:pStyle w:val="TOC3"/>
        <w:rPr>
          <w:ins w:id="5370" w:author="Author"/>
          <w:del w:id="5371" w:author="Author"/>
          <w:rFonts w:asciiTheme="minorHAnsi" w:eastAsiaTheme="minorEastAsia" w:hAnsiTheme="minorHAnsi" w:cstheme="minorBidi"/>
          <w:sz w:val="22"/>
          <w:szCs w:val="22"/>
          <w:lang w:val="en-US" w:eastAsia="en-US"/>
        </w:rPr>
      </w:pPr>
      <w:ins w:id="5372" w:author="Author">
        <w:del w:id="5373" w:author="Author">
          <w:r>
            <w:rPr>
              <w:rStyle w:val="Hyperlink"/>
              <w14:scene3d>
                <w14:camera w14:prst="orthographicFront"/>
                <w14:lightRig w14:rig="threePt" w14:dir="t">
                  <w14:rot w14:lat="0" w14:lon="0" w14:rev="0"/>
                </w14:lightRig>
              </w14:scene3d>
            </w:rPr>
            <w:delText>4.8.9.</w:delText>
          </w:r>
          <w:r>
            <w:rPr>
              <w:rStyle w:val="Hyperlink"/>
            </w:rPr>
            <w:delText xml:space="preserve"> Rules_Defn_Decl_009</w:delText>
          </w:r>
          <w:r>
            <w:rPr>
              <w:webHidden/>
            </w:rPr>
            <w:tab/>
            <w:delText>45</w:delText>
          </w:r>
        </w:del>
      </w:ins>
    </w:p>
    <w:p w:rsidR="00743B33" w:rsidRDefault="00D20E06">
      <w:pPr>
        <w:pStyle w:val="TOC3"/>
        <w:rPr>
          <w:ins w:id="5374" w:author="Author"/>
          <w:del w:id="5375" w:author="Author"/>
          <w:rFonts w:asciiTheme="minorHAnsi" w:eastAsiaTheme="minorEastAsia" w:hAnsiTheme="minorHAnsi" w:cstheme="minorBidi"/>
          <w:sz w:val="22"/>
          <w:szCs w:val="22"/>
          <w:lang w:val="en-US" w:eastAsia="en-US"/>
        </w:rPr>
      </w:pPr>
      <w:ins w:id="5376" w:author="Author">
        <w:del w:id="5377" w:author="Author">
          <w:r>
            <w:rPr>
              <w:rStyle w:val="Hyperlink"/>
              <w14:scene3d>
                <w14:camera w14:prst="orthographicFront"/>
                <w14:lightRig w14:rig="threePt" w14:dir="t">
                  <w14:rot w14:lat="0" w14:lon="0" w14:rev="0"/>
                </w14:lightRig>
              </w14:scene3d>
            </w:rPr>
            <w:delText>4.8.10.</w:delText>
          </w:r>
          <w:r>
            <w:rPr>
              <w:rStyle w:val="Hyperlink"/>
            </w:rPr>
            <w:delText xml:space="preserve"> Rules_Defn_Decl_010</w:delText>
          </w:r>
          <w:r>
            <w:rPr>
              <w:webHidden/>
            </w:rPr>
            <w:tab/>
            <w:delText>45</w:delText>
          </w:r>
        </w:del>
      </w:ins>
    </w:p>
    <w:p w:rsidR="00743B33" w:rsidRDefault="00D20E06">
      <w:pPr>
        <w:pStyle w:val="TOC3"/>
        <w:rPr>
          <w:ins w:id="5378" w:author="Author"/>
          <w:del w:id="5379" w:author="Author"/>
          <w:rFonts w:asciiTheme="minorHAnsi" w:eastAsiaTheme="minorEastAsia" w:hAnsiTheme="minorHAnsi" w:cstheme="minorBidi"/>
          <w:sz w:val="22"/>
          <w:szCs w:val="22"/>
          <w:lang w:val="en-US" w:eastAsia="en-US"/>
        </w:rPr>
      </w:pPr>
      <w:ins w:id="5380" w:author="Author">
        <w:del w:id="5381" w:author="Author">
          <w:r>
            <w:rPr>
              <w:rStyle w:val="Hyperlink"/>
              <w14:scene3d>
                <w14:camera w14:prst="orthographicFront"/>
                <w14:lightRig w14:rig="threePt" w14:dir="t">
                  <w14:rot w14:lat="0" w14:lon="0" w14:rev="0"/>
                </w14:lightRig>
              </w14:scene3d>
            </w:rPr>
            <w:delText>4.8.11.</w:delText>
          </w:r>
          <w:r>
            <w:rPr>
              <w:rStyle w:val="Hyperlink"/>
            </w:rPr>
            <w:delText xml:space="preserve"> Rules_Defn_Decl_011</w:delText>
          </w:r>
          <w:r>
            <w:rPr>
              <w:webHidden/>
            </w:rPr>
            <w:tab/>
            <w:delText>45</w:delText>
          </w:r>
        </w:del>
      </w:ins>
    </w:p>
    <w:p w:rsidR="00743B33" w:rsidRDefault="00D20E06">
      <w:pPr>
        <w:pStyle w:val="TOC3"/>
        <w:rPr>
          <w:ins w:id="5382" w:author="Author"/>
          <w:del w:id="5383" w:author="Author"/>
          <w:rFonts w:asciiTheme="minorHAnsi" w:eastAsiaTheme="minorEastAsia" w:hAnsiTheme="minorHAnsi" w:cstheme="minorBidi"/>
          <w:sz w:val="22"/>
          <w:szCs w:val="22"/>
          <w:lang w:val="en-US" w:eastAsia="en-US"/>
        </w:rPr>
      </w:pPr>
      <w:ins w:id="5384" w:author="Author">
        <w:del w:id="5385" w:author="Author">
          <w:r>
            <w:rPr>
              <w:rStyle w:val="Hyperlink"/>
              <w14:scene3d>
                <w14:camera w14:prst="orthographicFront"/>
                <w14:lightRig w14:rig="threePt" w14:dir="t">
                  <w14:rot w14:lat="0" w14:lon="0" w14:rev="0"/>
                </w14:lightRig>
              </w14:scene3d>
            </w:rPr>
            <w:delText>4.8.12.</w:delText>
          </w:r>
          <w:r>
            <w:rPr>
              <w:rStyle w:val="Hyperlink"/>
            </w:rPr>
            <w:delText xml:space="preserve"> Rules_Defn_Decl_01</w:delText>
          </w:r>
          <w:r>
            <w:rPr>
              <w:rStyle w:val="Hyperlink"/>
              <w:lang w:eastAsia="ja-JP"/>
            </w:rPr>
            <w:delText>2</w:delText>
          </w:r>
          <w:r>
            <w:rPr>
              <w:rStyle w:val="Hyperlink"/>
            </w:rPr>
            <w:delText xml:space="preserve"> ([1] Clause 5.4.7 - table 1 – 1d)</w:delText>
          </w:r>
          <w:r>
            <w:rPr>
              <w:webHidden/>
            </w:rPr>
            <w:tab/>
            <w:delText>45</w:delText>
          </w:r>
        </w:del>
      </w:ins>
    </w:p>
    <w:p w:rsidR="00743B33" w:rsidRDefault="00D20E06">
      <w:pPr>
        <w:pStyle w:val="TOC3"/>
        <w:rPr>
          <w:ins w:id="5386" w:author="Author"/>
          <w:del w:id="5387" w:author="Author"/>
          <w:rFonts w:asciiTheme="minorHAnsi" w:eastAsiaTheme="minorEastAsia" w:hAnsiTheme="minorHAnsi" w:cstheme="minorBidi"/>
          <w:sz w:val="22"/>
          <w:szCs w:val="22"/>
          <w:lang w:val="en-US" w:eastAsia="en-US"/>
        </w:rPr>
      </w:pPr>
      <w:ins w:id="5388" w:author="Author">
        <w:del w:id="5389" w:author="Author">
          <w:r>
            <w:rPr>
              <w:rStyle w:val="Hyperlink"/>
              <w14:scene3d>
                <w14:camera w14:prst="orthographicFront"/>
                <w14:lightRig w14:rig="threePt" w14:dir="t">
                  <w14:rot w14:lat="0" w14:lon="0" w14:rev="0"/>
                </w14:lightRig>
              </w14:scene3d>
            </w:rPr>
            <w:delText>4.8.13.</w:delText>
          </w:r>
          <w:r>
            <w:rPr>
              <w:rStyle w:val="Hyperlink"/>
            </w:rPr>
            <w:delText xml:space="preserve"> Rules_Defn_Decl_01</w:delText>
          </w:r>
          <w:r>
            <w:rPr>
              <w:rStyle w:val="Hyperlink"/>
              <w:lang w:eastAsia="ja-JP"/>
            </w:rPr>
            <w:delText>3</w:delText>
          </w:r>
          <w:r>
            <w:rPr>
              <w:rStyle w:val="Hyperlink"/>
            </w:rPr>
            <w:delText xml:space="preserve"> ([1] Clause 5.4.7 - table 1 – 1d)</w:delText>
          </w:r>
          <w:r>
            <w:rPr>
              <w:webHidden/>
            </w:rPr>
            <w:tab/>
            <w:delText>46</w:delText>
          </w:r>
        </w:del>
      </w:ins>
    </w:p>
    <w:p w:rsidR="00743B33" w:rsidRDefault="00D20E06">
      <w:pPr>
        <w:pStyle w:val="TOC3"/>
        <w:rPr>
          <w:ins w:id="5390" w:author="Author"/>
          <w:del w:id="5391" w:author="Author"/>
          <w:rFonts w:asciiTheme="minorHAnsi" w:eastAsiaTheme="minorEastAsia" w:hAnsiTheme="minorHAnsi" w:cstheme="minorBidi"/>
          <w:sz w:val="22"/>
          <w:szCs w:val="22"/>
          <w:lang w:val="en-US" w:eastAsia="en-US"/>
        </w:rPr>
      </w:pPr>
      <w:ins w:id="5392" w:author="Author">
        <w:del w:id="5393" w:author="Author">
          <w:r>
            <w:rPr>
              <w:rStyle w:val="Hyperlink"/>
              <w14:scene3d>
                <w14:camera w14:prst="orthographicFront"/>
                <w14:lightRig w14:rig="threePt" w14:dir="t">
                  <w14:rot w14:lat="0" w14:lon="0" w14:rev="0"/>
                </w14:lightRig>
              </w14:scene3d>
            </w:rPr>
            <w:delText>4.8.14.</w:delText>
          </w:r>
          <w:r>
            <w:rPr>
              <w:rStyle w:val="Hyperlink"/>
            </w:rPr>
            <w:delText xml:space="preserve"> Ru</w:delText>
          </w:r>
          <w:r>
            <w:rPr>
              <w:rStyle w:val="Hyperlink"/>
            </w:rPr>
            <w:delText>les_Defn_Decl_01</w:delText>
          </w:r>
          <w:r>
            <w:rPr>
              <w:rStyle w:val="Hyperlink"/>
              <w:lang w:eastAsia="ja-JP"/>
            </w:rPr>
            <w:delText>4</w:delText>
          </w:r>
          <w:r>
            <w:rPr>
              <w:webHidden/>
            </w:rPr>
            <w:tab/>
            <w:delText>46</w:delText>
          </w:r>
        </w:del>
      </w:ins>
    </w:p>
    <w:p w:rsidR="00743B33" w:rsidRDefault="00D20E06">
      <w:pPr>
        <w:pStyle w:val="TOC3"/>
        <w:rPr>
          <w:ins w:id="5394" w:author="Author"/>
          <w:del w:id="5395" w:author="Author"/>
          <w:rFonts w:asciiTheme="minorHAnsi" w:eastAsiaTheme="minorEastAsia" w:hAnsiTheme="minorHAnsi" w:cstheme="minorBidi"/>
          <w:sz w:val="22"/>
          <w:szCs w:val="22"/>
          <w:lang w:val="en-US" w:eastAsia="en-US"/>
        </w:rPr>
      </w:pPr>
      <w:ins w:id="5396" w:author="Author">
        <w:del w:id="5397" w:author="Author">
          <w:r>
            <w:rPr>
              <w:rStyle w:val="Hyperlink"/>
              <w14:scene3d>
                <w14:camera w14:prst="orthographicFront"/>
                <w14:lightRig w14:rig="threePt" w14:dir="t">
                  <w14:rot w14:lat="0" w14:lon="0" w14:rev="0"/>
                </w14:lightRig>
              </w14:scene3d>
            </w:rPr>
            <w:delText>4.8.15.</w:delText>
          </w:r>
          <w:r>
            <w:rPr>
              <w:rStyle w:val="Hyperlink"/>
            </w:rPr>
            <w:delText xml:space="preserve"> Rules_Defn_Decl_01</w:delText>
          </w:r>
          <w:r>
            <w:rPr>
              <w:rStyle w:val="Hyperlink"/>
              <w:lang w:eastAsia="ja-JP"/>
            </w:rPr>
            <w:delText>5</w:delText>
          </w:r>
          <w:r>
            <w:rPr>
              <w:rStyle w:val="Hyperlink"/>
            </w:rPr>
            <w:delText xml:space="preserve"> ([1] Clause 5.4.7 - table 1 - 1a)</w:delText>
          </w:r>
          <w:r>
            <w:rPr>
              <w:webHidden/>
            </w:rPr>
            <w:tab/>
            <w:delText>46</w:delText>
          </w:r>
        </w:del>
      </w:ins>
    </w:p>
    <w:p w:rsidR="00743B33" w:rsidRDefault="00D20E06">
      <w:pPr>
        <w:pStyle w:val="TOC3"/>
        <w:rPr>
          <w:ins w:id="5398" w:author="Author"/>
          <w:del w:id="5399" w:author="Author"/>
          <w:rFonts w:asciiTheme="minorHAnsi" w:eastAsiaTheme="minorEastAsia" w:hAnsiTheme="minorHAnsi" w:cstheme="minorBidi"/>
          <w:sz w:val="22"/>
          <w:szCs w:val="22"/>
          <w:lang w:val="en-US" w:eastAsia="en-US"/>
        </w:rPr>
      </w:pPr>
      <w:ins w:id="5400" w:author="Author">
        <w:del w:id="5401" w:author="Author">
          <w:r>
            <w:rPr>
              <w:rStyle w:val="Hyperlink"/>
              <w14:scene3d>
                <w14:camera w14:prst="orthographicFront"/>
                <w14:lightRig w14:rig="threePt" w14:dir="t">
                  <w14:rot w14:lat="0" w14:lon="0" w14:rev="0"/>
                </w14:lightRig>
              </w14:scene3d>
            </w:rPr>
            <w:delText>4.8.16.</w:delText>
          </w:r>
          <w:r>
            <w:rPr>
              <w:rStyle w:val="Hyperlink"/>
            </w:rPr>
            <w:delText xml:space="preserve"> Rules_Defn_Decl_01</w:delText>
          </w:r>
          <w:r>
            <w:rPr>
              <w:rStyle w:val="Hyperlink"/>
              <w:lang w:eastAsia="ja-JP"/>
            </w:rPr>
            <w:delText>6</w:delText>
          </w:r>
          <w:r>
            <w:rPr>
              <w:rStyle w:val="Hyperlink"/>
            </w:rPr>
            <w:delText>([1] Clause 5.4.7 - table 1 - 1a)</w:delText>
          </w:r>
          <w:r>
            <w:rPr>
              <w:webHidden/>
            </w:rPr>
            <w:tab/>
            <w:delText>46</w:delText>
          </w:r>
        </w:del>
      </w:ins>
    </w:p>
    <w:p w:rsidR="00743B33" w:rsidRDefault="00D20E06">
      <w:pPr>
        <w:pStyle w:val="TOC3"/>
        <w:rPr>
          <w:ins w:id="5402" w:author="Author"/>
          <w:del w:id="5403" w:author="Author"/>
          <w:rFonts w:asciiTheme="minorHAnsi" w:eastAsiaTheme="minorEastAsia" w:hAnsiTheme="minorHAnsi" w:cstheme="minorBidi"/>
          <w:sz w:val="22"/>
          <w:szCs w:val="22"/>
          <w:lang w:val="en-US" w:eastAsia="en-US"/>
        </w:rPr>
      </w:pPr>
      <w:ins w:id="5404" w:author="Author">
        <w:del w:id="5405" w:author="Author">
          <w:r>
            <w:rPr>
              <w:rStyle w:val="Hyperlink"/>
              <w14:scene3d>
                <w14:camera w14:prst="orthographicFront"/>
                <w14:lightRig w14:rig="threePt" w14:dir="t">
                  <w14:rot w14:lat="0" w14:lon="0" w14:rev="0"/>
                </w14:lightRig>
              </w14:scene3d>
            </w:rPr>
            <w:delText>4.8.17.</w:delText>
          </w:r>
          <w:r>
            <w:rPr>
              <w:rStyle w:val="Hyperlink"/>
            </w:rPr>
            <w:delText xml:space="preserve"> Rules_Defn_Decl_01</w:delText>
          </w:r>
          <w:r>
            <w:rPr>
              <w:rStyle w:val="Hyperlink"/>
              <w:lang w:eastAsia="ja-JP"/>
            </w:rPr>
            <w:delText>7</w:delText>
          </w:r>
          <w:r>
            <w:rPr>
              <w:rStyle w:val="Hyperlink"/>
            </w:rPr>
            <w:delText xml:space="preserve"> ([1] Clause 5.4.7 - table 1 - 1a)</w:delText>
          </w:r>
          <w:r>
            <w:rPr>
              <w:webHidden/>
            </w:rPr>
            <w:tab/>
            <w:delText>47</w:delText>
          </w:r>
        </w:del>
      </w:ins>
    </w:p>
    <w:p w:rsidR="00743B33" w:rsidRDefault="00D20E06">
      <w:pPr>
        <w:pStyle w:val="TOC3"/>
        <w:rPr>
          <w:ins w:id="5406" w:author="Author"/>
          <w:del w:id="5407" w:author="Author"/>
          <w:rFonts w:asciiTheme="minorHAnsi" w:eastAsiaTheme="minorEastAsia" w:hAnsiTheme="minorHAnsi" w:cstheme="minorBidi"/>
          <w:sz w:val="22"/>
          <w:szCs w:val="22"/>
          <w:lang w:val="en-US" w:eastAsia="en-US"/>
        </w:rPr>
      </w:pPr>
      <w:ins w:id="5408" w:author="Author">
        <w:del w:id="5409" w:author="Author">
          <w:r>
            <w:rPr>
              <w:rStyle w:val="Hyperlink"/>
              <w14:scene3d>
                <w14:camera w14:prst="orthographicFront"/>
                <w14:lightRig w14:rig="threePt" w14:dir="t">
                  <w14:rot w14:lat="0" w14:lon="0" w14:rev="0"/>
                </w14:lightRig>
              </w14:scene3d>
            </w:rPr>
            <w:delText>4.8.18.</w:delText>
          </w:r>
          <w:r>
            <w:rPr>
              <w:rStyle w:val="Hyperlink"/>
            </w:rPr>
            <w:delText xml:space="preserve"> Rules_Defn_Decl_01</w:delText>
          </w:r>
          <w:r>
            <w:rPr>
              <w:rStyle w:val="Hyperlink"/>
              <w:lang w:eastAsia="ja-JP"/>
            </w:rPr>
            <w:delText>8</w:delText>
          </w:r>
          <w:r>
            <w:rPr>
              <w:rStyle w:val="Hyperlink"/>
            </w:rPr>
            <w:delText xml:space="preserve"> ([1] Clause 5</w:delText>
          </w:r>
          <w:r>
            <w:rPr>
              <w:rStyle w:val="Hyperlink"/>
            </w:rPr>
            <w:delText>.4.7 - table 1 - 1c)</w:delText>
          </w:r>
          <w:r>
            <w:rPr>
              <w:webHidden/>
            </w:rPr>
            <w:tab/>
            <w:delText>47</w:delText>
          </w:r>
        </w:del>
      </w:ins>
    </w:p>
    <w:p w:rsidR="00743B33" w:rsidRDefault="00D20E06">
      <w:pPr>
        <w:pStyle w:val="TOC3"/>
        <w:rPr>
          <w:ins w:id="5410" w:author="Author"/>
          <w:del w:id="5411" w:author="Author"/>
          <w:rFonts w:asciiTheme="minorHAnsi" w:eastAsiaTheme="minorEastAsia" w:hAnsiTheme="minorHAnsi" w:cstheme="minorBidi"/>
          <w:sz w:val="22"/>
          <w:szCs w:val="22"/>
          <w:lang w:val="en-US" w:eastAsia="en-US"/>
        </w:rPr>
      </w:pPr>
      <w:ins w:id="5412" w:author="Author">
        <w:del w:id="5413" w:author="Author">
          <w:r>
            <w:rPr>
              <w:rStyle w:val="Hyperlink"/>
              <w14:scene3d>
                <w14:camera w14:prst="orthographicFront"/>
                <w14:lightRig w14:rig="threePt" w14:dir="t">
                  <w14:rot w14:lat="0" w14:lon="0" w14:rev="0"/>
                </w14:lightRig>
              </w14:scene3d>
            </w:rPr>
            <w:delText>4.8.19.</w:delText>
          </w:r>
          <w:r>
            <w:rPr>
              <w:rStyle w:val="Hyperlink"/>
            </w:rPr>
            <w:delText xml:space="preserve"> Rules_Defn_Decl_01</w:delText>
          </w:r>
          <w:r>
            <w:rPr>
              <w:rStyle w:val="Hyperlink"/>
              <w:lang w:eastAsia="ja-JP"/>
            </w:rPr>
            <w:delText>9</w:delText>
          </w:r>
          <w:r>
            <w:rPr>
              <w:rStyle w:val="Hyperlink"/>
            </w:rPr>
            <w:delText xml:space="preserve"> ([1] Clause 5.4.7 - table 1 - 1c)</w:delText>
          </w:r>
          <w:r>
            <w:rPr>
              <w:webHidden/>
            </w:rPr>
            <w:tab/>
            <w:delText>47</w:delText>
          </w:r>
        </w:del>
      </w:ins>
    </w:p>
    <w:p w:rsidR="00743B33" w:rsidRDefault="00D20E06">
      <w:pPr>
        <w:pStyle w:val="TOC3"/>
        <w:rPr>
          <w:ins w:id="5414" w:author="Author"/>
          <w:del w:id="5415" w:author="Author"/>
          <w:rFonts w:asciiTheme="minorHAnsi" w:eastAsiaTheme="minorEastAsia" w:hAnsiTheme="minorHAnsi" w:cstheme="minorBidi"/>
          <w:sz w:val="22"/>
          <w:szCs w:val="22"/>
          <w:lang w:val="en-US" w:eastAsia="en-US"/>
        </w:rPr>
      </w:pPr>
      <w:ins w:id="5416" w:author="Author">
        <w:del w:id="5417" w:author="Author">
          <w:r>
            <w:rPr>
              <w:rStyle w:val="Hyperlink"/>
              <w14:scene3d>
                <w14:camera w14:prst="orthographicFront"/>
                <w14:lightRig w14:rig="threePt" w14:dir="t">
                  <w14:rot w14:lat="0" w14:lon="0" w14:rev="0"/>
                </w14:lightRig>
              </w14:scene3d>
            </w:rPr>
            <w:delText>4.8.20.</w:delText>
          </w:r>
          <w:r>
            <w:rPr>
              <w:rStyle w:val="Hyperlink"/>
            </w:rPr>
            <w:delText xml:space="preserve"> Rules_Defn_Decl_020 ([1] Clause 8.4.4 - table 8 - 1d)</w:delText>
          </w:r>
          <w:r>
            <w:rPr>
              <w:webHidden/>
            </w:rPr>
            <w:tab/>
            <w:delText>47</w:delText>
          </w:r>
        </w:del>
      </w:ins>
    </w:p>
    <w:p w:rsidR="00743B33" w:rsidRDefault="00D20E06">
      <w:pPr>
        <w:pStyle w:val="TOC3"/>
        <w:rPr>
          <w:ins w:id="5418" w:author="Author"/>
          <w:del w:id="5419" w:author="Author"/>
          <w:rFonts w:asciiTheme="minorHAnsi" w:eastAsiaTheme="minorEastAsia" w:hAnsiTheme="minorHAnsi" w:cstheme="minorBidi"/>
          <w:sz w:val="22"/>
          <w:szCs w:val="22"/>
          <w:lang w:val="en-US" w:eastAsia="en-US"/>
        </w:rPr>
      </w:pPr>
      <w:ins w:id="5420" w:author="Author">
        <w:del w:id="5421" w:author="Author">
          <w:r>
            <w:rPr>
              <w:rStyle w:val="Hyperlink"/>
              <w14:scene3d>
                <w14:camera w14:prst="orthographicFront"/>
                <w14:lightRig w14:rig="threePt" w14:dir="t">
                  <w14:rot w14:lat="0" w14:lon="0" w14:rev="0"/>
                </w14:lightRig>
              </w14:scene3d>
            </w:rPr>
            <w:delText>4.8.21.</w:delText>
          </w:r>
          <w:r>
            <w:rPr>
              <w:rStyle w:val="Hyperlink"/>
            </w:rPr>
            <w:delText xml:space="preserve"> Rules_Defn_Decl_021</w:delText>
          </w:r>
          <w:r>
            <w:rPr>
              <w:webHidden/>
            </w:rPr>
            <w:tab/>
            <w:delText>48</w:delText>
          </w:r>
        </w:del>
      </w:ins>
    </w:p>
    <w:p w:rsidR="00743B33" w:rsidRDefault="00D20E06">
      <w:pPr>
        <w:pStyle w:val="TOC3"/>
        <w:rPr>
          <w:ins w:id="5422" w:author="Author"/>
          <w:del w:id="5423" w:author="Author"/>
          <w:rFonts w:asciiTheme="minorHAnsi" w:eastAsiaTheme="minorEastAsia" w:hAnsiTheme="minorHAnsi" w:cstheme="minorBidi"/>
          <w:sz w:val="22"/>
          <w:szCs w:val="22"/>
          <w:lang w:val="en-US" w:eastAsia="en-US"/>
        </w:rPr>
      </w:pPr>
      <w:ins w:id="5424" w:author="Author">
        <w:del w:id="5425" w:author="Author">
          <w:r>
            <w:rPr>
              <w:rStyle w:val="Hyperlink"/>
              <w14:scene3d>
                <w14:camera w14:prst="orthographicFront"/>
                <w14:lightRig w14:rig="threePt" w14:dir="t">
                  <w14:rot w14:lat="0" w14:lon="0" w14:rev="0"/>
                </w14:lightRig>
              </w14:scene3d>
            </w:rPr>
            <w:delText>4.8.22.</w:delText>
          </w:r>
          <w:r>
            <w:rPr>
              <w:rStyle w:val="Hyperlink"/>
            </w:rPr>
            <w:delText xml:space="preserve"> Rules_Defn_Decl_022</w:delText>
          </w:r>
          <w:r>
            <w:rPr>
              <w:webHidden/>
            </w:rPr>
            <w:tab/>
            <w:delText>48</w:delText>
          </w:r>
        </w:del>
      </w:ins>
    </w:p>
    <w:p w:rsidR="00743B33" w:rsidRDefault="00D20E06">
      <w:pPr>
        <w:pStyle w:val="TOC3"/>
        <w:rPr>
          <w:ins w:id="5426" w:author="Author"/>
          <w:del w:id="5427" w:author="Author"/>
          <w:rFonts w:asciiTheme="minorHAnsi" w:eastAsiaTheme="minorEastAsia" w:hAnsiTheme="minorHAnsi" w:cstheme="minorBidi"/>
          <w:sz w:val="22"/>
          <w:szCs w:val="22"/>
          <w:lang w:val="en-US" w:eastAsia="en-US"/>
        </w:rPr>
      </w:pPr>
      <w:ins w:id="5428" w:author="Author">
        <w:del w:id="5429" w:author="Author">
          <w:r>
            <w:rPr>
              <w:rStyle w:val="Hyperlink"/>
              <w14:scene3d>
                <w14:camera w14:prst="orthographicFront"/>
                <w14:lightRig w14:rig="threePt" w14:dir="t">
                  <w14:rot w14:lat="0" w14:lon="0" w14:rev="0"/>
                </w14:lightRig>
              </w14:scene3d>
            </w:rPr>
            <w:delText>4.8.23.</w:delText>
          </w:r>
          <w:r>
            <w:rPr>
              <w:rStyle w:val="Hyperlink"/>
            </w:rPr>
            <w:delText xml:space="preserve"> Rules_Defn_Decl_023</w:delText>
          </w:r>
          <w:r>
            <w:rPr>
              <w:webHidden/>
            </w:rPr>
            <w:tab/>
            <w:delText>49</w:delText>
          </w:r>
        </w:del>
      </w:ins>
    </w:p>
    <w:p w:rsidR="00743B33" w:rsidRDefault="00D20E06">
      <w:pPr>
        <w:pStyle w:val="TOC3"/>
        <w:rPr>
          <w:ins w:id="5430" w:author="Author"/>
          <w:del w:id="5431" w:author="Author"/>
          <w:rFonts w:asciiTheme="minorHAnsi" w:eastAsiaTheme="minorEastAsia" w:hAnsiTheme="minorHAnsi" w:cstheme="minorBidi"/>
          <w:sz w:val="22"/>
          <w:szCs w:val="22"/>
          <w:lang w:val="en-US" w:eastAsia="en-US"/>
        </w:rPr>
      </w:pPr>
      <w:ins w:id="5432" w:author="Author">
        <w:del w:id="5433" w:author="Author">
          <w:r>
            <w:rPr>
              <w:rStyle w:val="Hyperlink"/>
              <w14:scene3d>
                <w14:camera w14:prst="orthographicFront"/>
                <w14:lightRig w14:rig="threePt" w14:dir="t">
                  <w14:rot w14:lat="0" w14:lon="0" w14:rev="0"/>
                </w14:lightRig>
              </w14:scene3d>
            </w:rPr>
            <w:delText>4.8.24.</w:delText>
          </w:r>
          <w:r>
            <w:rPr>
              <w:rStyle w:val="Hyperlink"/>
            </w:rPr>
            <w:delText xml:space="preserve"> Rules_Defn_Decl_02</w:delText>
          </w:r>
          <w:r>
            <w:rPr>
              <w:rStyle w:val="Hyperlink"/>
              <w:lang w:eastAsia="ja-JP"/>
            </w:rPr>
            <w:delText>4</w:delText>
          </w:r>
          <w:r>
            <w:rPr>
              <w:webHidden/>
            </w:rPr>
            <w:tab/>
            <w:delText>49</w:delText>
          </w:r>
        </w:del>
      </w:ins>
    </w:p>
    <w:p w:rsidR="00743B33" w:rsidRDefault="00D20E06">
      <w:pPr>
        <w:pStyle w:val="TOC3"/>
        <w:rPr>
          <w:ins w:id="5434" w:author="Author"/>
          <w:del w:id="5435" w:author="Author"/>
          <w:rFonts w:asciiTheme="minorHAnsi" w:eastAsiaTheme="minorEastAsia" w:hAnsiTheme="minorHAnsi" w:cstheme="minorBidi"/>
          <w:sz w:val="22"/>
          <w:szCs w:val="22"/>
          <w:lang w:val="en-US" w:eastAsia="en-US"/>
        </w:rPr>
      </w:pPr>
      <w:ins w:id="5436" w:author="Author">
        <w:del w:id="5437" w:author="Author">
          <w:r>
            <w:rPr>
              <w:rStyle w:val="Hyperlink"/>
              <w14:scene3d>
                <w14:camera w14:prst="orthographicFront"/>
                <w14:lightRig w14:rig="threePt" w14:dir="t">
                  <w14:rot w14:lat="0" w14:lon="0" w14:rev="0"/>
                </w14:lightRig>
              </w14:scene3d>
            </w:rPr>
            <w:delText>4.8.25.</w:delText>
          </w:r>
          <w:r>
            <w:rPr>
              <w:rStyle w:val="Hyperlink"/>
            </w:rPr>
            <w:delText xml:space="preserve"> Rules_Defn_Decl_02</w:delText>
          </w:r>
          <w:r>
            <w:rPr>
              <w:rStyle w:val="Hyperlink"/>
              <w:lang w:eastAsia="ja-JP"/>
            </w:rPr>
            <w:delText>5</w:delText>
          </w:r>
          <w:r>
            <w:rPr>
              <w:webHidden/>
            </w:rPr>
            <w:tab/>
            <w:delText>50</w:delText>
          </w:r>
        </w:del>
      </w:ins>
    </w:p>
    <w:p w:rsidR="00743B33" w:rsidRDefault="00D20E06">
      <w:pPr>
        <w:pStyle w:val="TOC3"/>
        <w:rPr>
          <w:ins w:id="5438" w:author="Author"/>
          <w:del w:id="5439" w:author="Author"/>
          <w:rFonts w:asciiTheme="minorHAnsi" w:eastAsiaTheme="minorEastAsia" w:hAnsiTheme="minorHAnsi" w:cstheme="minorBidi"/>
          <w:sz w:val="22"/>
          <w:szCs w:val="22"/>
          <w:lang w:val="en-US" w:eastAsia="en-US"/>
        </w:rPr>
      </w:pPr>
      <w:ins w:id="5440" w:author="Author">
        <w:del w:id="5441" w:author="Author">
          <w:r>
            <w:rPr>
              <w:rStyle w:val="Hyperlink"/>
              <w14:scene3d>
                <w14:camera w14:prst="orthographicFront"/>
                <w14:lightRig w14:rig="threePt" w14:dir="t">
                  <w14:rot w14:lat="0" w14:lon="0" w14:rev="0"/>
                </w14:lightRig>
              </w14:scene3d>
            </w:rPr>
            <w:delText>4.8.26.</w:delText>
          </w:r>
          <w:r>
            <w:rPr>
              <w:rStyle w:val="Hyperlink"/>
            </w:rPr>
            <w:delText xml:space="preserve"> Rules_Defn_Decl_02</w:delText>
          </w:r>
          <w:r>
            <w:rPr>
              <w:rStyle w:val="Hyperlink"/>
              <w:lang w:eastAsia="ja-JP"/>
            </w:rPr>
            <w:delText>6</w:delText>
          </w:r>
          <w:r>
            <w:rPr>
              <w:webHidden/>
            </w:rPr>
            <w:tab/>
            <w:delText>50</w:delText>
          </w:r>
        </w:del>
      </w:ins>
    </w:p>
    <w:p w:rsidR="00743B33" w:rsidRDefault="00D20E06">
      <w:pPr>
        <w:pStyle w:val="TOC3"/>
        <w:rPr>
          <w:ins w:id="5442" w:author="Author"/>
          <w:del w:id="5443" w:author="Author"/>
          <w:rFonts w:asciiTheme="minorHAnsi" w:eastAsiaTheme="minorEastAsia" w:hAnsiTheme="minorHAnsi" w:cstheme="minorBidi"/>
          <w:sz w:val="22"/>
          <w:szCs w:val="22"/>
          <w:lang w:val="en-US" w:eastAsia="en-US"/>
        </w:rPr>
      </w:pPr>
      <w:ins w:id="5444" w:author="Author">
        <w:del w:id="5445" w:author="Author">
          <w:r>
            <w:rPr>
              <w:rStyle w:val="Hyperlink"/>
              <w14:scene3d>
                <w14:camera w14:prst="orthographicFront"/>
                <w14:lightRig w14:rig="threePt" w14:dir="t">
                  <w14:rot w14:lat="0" w14:lon="0" w14:rev="0"/>
                </w14:lightRig>
              </w14:scene3d>
            </w:rPr>
            <w:delText>4.8.27.</w:delText>
          </w:r>
          <w:r>
            <w:rPr>
              <w:rStyle w:val="Hyperlink"/>
            </w:rPr>
            <w:delText xml:space="preserve"> Rules_Defn_Decl_027</w:delText>
          </w:r>
          <w:r>
            <w:rPr>
              <w:webHidden/>
            </w:rPr>
            <w:tab/>
            <w:delText>50</w:delText>
          </w:r>
        </w:del>
      </w:ins>
    </w:p>
    <w:p w:rsidR="00743B33" w:rsidRDefault="00D20E06">
      <w:pPr>
        <w:pStyle w:val="TOC3"/>
        <w:rPr>
          <w:ins w:id="5446" w:author="Author"/>
          <w:del w:id="5447" w:author="Author"/>
          <w:rFonts w:asciiTheme="minorHAnsi" w:eastAsiaTheme="minorEastAsia" w:hAnsiTheme="minorHAnsi" w:cstheme="minorBidi"/>
          <w:sz w:val="22"/>
          <w:szCs w:val="22"/>
          <w:lang w:val="en-US" w:eastAsia="en-US"/>
        </w:rPr>
      </w:pPr>
      <w:ins w:id="5448" w:author="Author">
        <w:del w:id="5449" w:author="Author">
          <w:r>
            <w:rPr>
              <w:rStyle w:val="Hyperlink"/>
              <w14:scene3d>
                <w14:camera w14:prst="orthographicFront"/>
                <w14:lightRig w14:rig="threePt" w14:dir="t">
                  <w14:rot w14:lat="0" w14:lon="0" w14:rev="0"/>
                </w14:lightRig>
              </w14:scene3d>
            </w:rPr>
            <w:delText>4.8.28.</w:delText>
          </w:r>
          <w:r>
            <w:rPr>
              <w:rStyle w:val="Hyperlink"/>
            </w:rPr>
            <w:delText xml:space="preserve"> Rules_Defn_Decl_027</w:delText>
          </w:r>
          <w:r>
            <w:rPr>
              <w:webHidden/>
            </w:rPr>
            <w:tab/>
            <w:delText>51</w:delText>
          </w:r>
        </w:del>
      </w:ins>
    </w:p>
    <w:p w:rsidR="00743B33" w:rsidRDefault="00D20E06">
      <w:pPr>
        <w:pStyle w:val="TOC2"/>
        <w:rPr>
          <w:ins w:id="5450" w:author="Author"/>
          <w:del w:id="5451" w:author="Author"/>
          <w:rFonts w:asciiTheme="minorHAnsi" w:eastAsiaTheme="minorEastAsia" w:hAnsiTheme="minorHAnsi" w:cstheme="minorBidi"/>
          <w:b w:val="0"/>
          <w:iCs w:val="0"/>
          <w:noProof/>
          <w:sz w:val="22"/>
          <w:szCs w:val="22"/>
          <w:lang w:val="en-US" w:eastAsia="en-US"/>
        </w:rPr>
      </w:pPr>
      <w:ins w:id="5452" w:author="Author">
        <w:del w:id="5453" w:author="Author">
          <w:r>
            <w:rPr>
              <w:rStyle w:val="Hyperlink"/>
              <w:b w:val="0"/>
              <w:iCs w:val="0"/>
              <w:noProof/>
            </w:rPr>
            <w:delText>4.9. Initialization</w:delText>
          </w:r>
          <w:r>
            <w:rPr>
              <w:noProof/>
              <w:webHidden/>
            </w:rPr>
            <w:tab/>
            <w:delText>51</w:delText>
          </w:r>
        </w:del>
      </w:ins>
    </w:p>
    <w:p w:rsidR="00743B33" w:rsidRDefault="00D20E06">
      <w:pPr>
        <w:pStyle w:val="TOC3"/>
        <w:rPr>
          <w:ins w:id="5454" w:author="Author"/>
          <w:del w:id="5455" w:author="Author"/>
          <w:rFonts w:asciiTheme="minorHAnsi" w:eastAsiaTheme="minorEastAsia" w:hAnsiTheme="minorHAnsi" w:cstheme="minorBidi"/>
          <w:sz w:val="22"/>
          <w:szCs w:val="22"/>
          <w:lang w:val="en-US" w:eastAsia="en-US"/>
        </w:rPr>
      </w:pPr>
      <w:ins w:id="5456" w:author="Author">
        <w:del w:id="5457" w:author="Author">
          <w:r>
            <w:rPr>
              <w:rStyle w:val="Hyperlink"/>
              <w14:scene3d>
                <w14:camera w14:prst="orthographicFront"/>
                <w14:lightRig w14:rig="threePt" w14:dir="t">
                  <w14:rot w14:lat="0" w14:lon="0" w14:rev="0"/>
                </w14:lightRig>
              </w14:scene3d>
            </w:rPr>
            <w:delText>4.9.1.</w:delText>
          </w:r>
          <w:r>
            <w:rPr>
              <w:rStyle w:val="Hyperlink"/>
            </w:rPr>
            <w:delText xml:space="preserve"> Rules_Init_001 ([1] Clause 8.4.4 - table 8 - 1c)</w:delText>
          </w:r>
          <w:r>
            <w:rPr>
              <w:webHidden/>
            </w:rPr>
            <w:tab/>
            <w:delText>51</w:delText>
          </w:r>
        </w:del>
      </w:ins>
    </w:p>
    <w:p w:rsidR="00743B33" w:rsidRDefault="00D20E06">
      <w:pPr>
        <w:pStyle w:val="TOC3"/>
        <w:rPr>
          <w:ins w:id="5458" w:author="Author"/>
          <w:del w:id="5459" w:author="Author"/>
          <w:rFonts w:asciiTheme="minorHAnsi" w:eastAsiaTheme="minorEastAsia" w:hAnsiTheme="minorHAnsi" w:cstheme="minorBidi"/>
          <w:sz w:val="22"/>
          <w:szCs w:val="22"/>
          <w:lang w:val="en-US" w:eastAsia="en-US"/>
        </w:rPr>
      </w:pPr>
      <w:ins w:id="5460" w:author="Author">
        <w:del w:id="5461" w:author="Author">
          <w:r>
            <w:rPr>
              <w:rStyle w:val="Hyperlink"/>
              <w14:scene3d>
                <w14:camera w14:prst="orthographicFront"/>
                <w14:lightRig w14:rig="threePt" w14:dir="t">
                  <w14:rot w14:lat="0" w14:lon="0" w14:rev="0"/>
                </w14:lightRig>
              </w14:scene3d>
            </w:rPr>
            <w:delText>4.9.2.</w:delText>
          </w:r>
          <w:r>
            <w:rPr>
              <w:rStyle w:val="Hyperlink"/>
            </w:rPr>
            <w:delText xml:space="preserve"> Rules_Init_002</w:delText>
          </w:r>
          <w:r>
            <w:rPr>
              <w:webHidden/>
            </w:rPr>
            <w:tab/>
            <w:delText>51</w:delText>
          </w:r>
        </w:del>
      </w:ins>
    </w:p>
    <w:p w:rsidR="00743B33" w:rsidRDefault="00D20E06">
      <w:pPr>
        <w:pStyle w:val="TOC2"/>
        <w:rPr>
          <w:ins w:id="5462" w:author="Author"/>
          <w:del w:id="5463" w:author="Author"/>
          <w:rFonts w:asciiTheme="minorHAnsi" w:eastAsiaTheme="minorEastAsia" w:hAnsiTheme="minorHAnsi" w:cstheme="minorBidi"/>
          <w:b w:val="0"/>
          <w:iCs w:val="0"/>
          <w:noProof/>
          <w:sz w:val="22"/>
          <w:szCs w:val="22"/>
          <w:lang w:val="en-US" w:eastAsia="en-US"/>
        </w:rPr>
      </w:pPr>
      <w:ins w:id="5464" w:author="Author">
        <w:del w:id="5465" w:author="Author">
          <w:r>
            <w:rPr>
              <w:rStyle w:val="Hyperlink"/>
              <w:b w:val="0"/>
              <w:iCs w:val="0"/>
              <w:noProof/>
            </w:rPr>
            <w:delText>4.10. Control Statement Expressions</w:delText>
          </w:r>
          <w:r>
            <w:rPr>
              <w:noProof/>
              <w:webHidden/>
            </w:rPr>
            <w:tab/>
            <w:delText>51</w:delText>
          </w:r>
        </w:del>
      </w:ins>
    </w:p>
    <w:p w:rsidR="00743B33" w:rsidRDefault="00D20E06">
      <w:pPr>
        <w:pStyle w:val="TOC3"/>
        <w:rPr>
          <w:ins w:id="5466" w:author="Author"/>
          <w:del w:id="5467" w:author="Author"/>
          <w:rFonts w:asciiTheme="minorHAnsi" w:eastAsiaTheme="minorEastAsia" w:hAnsiTheme="minorHAnsi" w:cstheme="minorBidi"/>
          <w:sz w:val="22"/>
          <w:szCs w:val="22"/>
          <w:lang w:val="en-US" w:eastAsia="en-US"/>
        </w:rPr>
      </w:pPr>
      <w:ins w:id="5468" w:author="Author">
        <w:del w:id="5469" w:author="Author">
          <w:r>
            <w:rPr>
              <w:rStyle w:val="Hyperlink"/>
              <w14:scene3d>
                <w14:camera w14:prst="orthographicFront"/>
                <w14:lightRig w14:rig="threePt" w14:dir="t">
                  <w14:rot w14:lat="0" w14:lon="0" w14:rev="0"/>
                </w14:lightRig>
              </w14:scene3d>
            </w:rPr>
            <w:delText>4.10.1.</w:delText>
          </w:r>
          <w:r>
            <w:rPr>
              <w:rStyle w:val="Hyperlink"/>
            </w:rPr>
            <w:delText xml:space="preserve"> Rules_Expr_001 ([1] Clause 5.4.7 - table 1 – 1d)</w:delText>
          </w:r>
          <w:r>
            <w:rPr>
              <w:webHidden/>
            </w:rPr>
            <w:tab/>
            <w:delText>51</w:delText>
          </w:r>
        </w:del>
      </w:ins>
    </w:p>
    <w:p w:rsidR="00743B33" w:rsidRDefault="00D20E06">
      <w:pPr>
        <w:pStyle w:val="TOC3"/>
        <w:rPr>
          <w:ins w:id="5470" w:author="Author"/>
          <w:del w:id="5471" w:author="Author"/>
          <w:rFonts w:asciiTheme="minorHAnsi" w:eastAsiaTheme="minorEastAsia" w:hAnsiTheme="minorHAnsi" w:cstheme="minorBidi"/>
          <w:sz w:val="22"/>
          <w:szCs w:val="22"/>
          <w:lang w:val="en-US" w:eastAsia="en-US"/>
        </w:rPr>
      </w:pPr>
      <w:ins w:id="5472" w:author="Author">
        <w:del w:id="5473" w:author="Author">
          <w:r>
            <w:rPr>
              <w:rStyle w:val="Hyperlink"/>
              <w14:scene3d>
                <w14:camera w14:prst="orthographicFront"/>
                <w14:lightRig w14:rig="threePt" w14:dir="t">
                  <w14:rot w14:lat="0" w14:lon="0" w14:rev="0"/>
                </w14:lightRig>
              </w14:scene3d>
            </w:rPr>
            <w:delText>4.10.2.</w:delText>
          </w:r>
          <w:r>
            <w:rPr>
              <w:rStyle w:val="Hyperlink"/>
            </w:rPr>
            <w:delText xml:space="preserve"> Rules_Expr_002 ([1] Clause 5.4.7 - table 1 – 1a)</w:delText>
          </w:r>
          <w:r>
            <w:rPr>
              <w:webHidden/>
            </w:rPr>
            <w:tab/>
            <w:delText>52</w:delText>
          </w:r>
        </w:del>
      </w:ins>
    </w:p>
    <w:p w:rsidR="00743B33" w:rsidRDefault="00D20E06">
      <w:pPr>
        <w:pStyle w:val="TOC3"/>
        <w:rPr>
          <w:ins w:id="5474" w:author="Author"/>
          <w:del w:id="5475" w:author="Author"/>
          <w:rFonts w:asciiTheme="minorHAnsi" w:eastAsiaTheme="minorEastAsia" w:hAnsiTheme="minorHAnsi" w:cstheme="minorBidi"/>
          <w:sz w:val="22"/>
          <w:szCs w:val="22"/>
          <w:lang w:val="en-US" w:eastAsia="en-US"/>
        </w:rPr>
      </w:pPr>
      <w:ins w:id="5476" w:author="Author">
        <w:del w:id="5477" w:author="Author">
          <w:r>
            <w:rPr>
              <w:rStyle w:val="Hyperlink"/>
              <w14:scene3d>
                <w14:camera w14:prst="orthographicFront"/>
                <w14:lightRig w14:rig="threePt" w14:dir="t">
                  <w14:rot w14:lat="0" w14:lon="0" w14:rev="0"/>
                </w14:lightRig>
              </w14:scene3d>
            </w:rPr>
            <w:delText>4.10.3.</w:delText>
          </w:r>
          <w:r>
            <w:rPr>
              <w:rStyle w:val="Hyperlink"/>
            </w:rPr>
            <w:delText xml:space="preserve"> Rules_Expr_003 ([1] Clause 5.4.7 - table 1 – 1d)</w:delText>
          </w:r>
          <w:r>
            <w:rPr>
              <w:webHidden/>
            </w:rPr>
            <w:tab/>
            <w:delText>52</w:delText>
          </w:r>
        </w:del>
      </w:ins>
    </w:p>
    <w:p w:rsidR="00743B33" w:rsidRDefault="00D20E06">
      <w:pPr>
        <w:pStyle w:val="TOC3"/>
        <w:rPr>
          <w:ins w:id="5478" w:author="Author"/>
          <w:del w:id="5479" w:author="Author"/>
          <w:rFonts w:asciiTheme="minorHAnsi" w:eastAsiaTheme="minorEastAsia" w:hAnsiTheme="minorHAnsi" w:cstheme="minorBidi"/>
          <w:sz w:val="22"/>
          <w:szCs w:val="22"/>
          <w:lang w:val="en-US" w:eastAsia="en-US"/>
        </w:rPr>
      </w:pPr>
      <w:ins w:id="5480" w:author="Author">
        <w:del w:id="5481" w:author="Author">
          <w:r>
            <w:rPr>
              <w:rStyle w:val="Hyperlink"/>
              <w14:scene3d>
                <w14:camera w14:prst="orthographicFront"/>
                <w14:lightRig w14:rig="threePt" w14:dir="t">
                  <w14:rot w14:lat="0" w14:lon="0" w14:rev="0"/>
                </w14:lightRig>
              </w14:scene3d>
            </w:rPr>
            <w:delText>4.10.4.</w:delText>
          </w:r>
          <w:r>
            <w:rPr>
              <w:rStyle w:val="Hyperlink"/>
            </w:rPr>
            <w:delText xml:space="preserve"> Rules_Expr_004 ([1] Clause 5.4.7 - table 1 - 1d)</w:delText>
          </w:r>
          <w:r>
            <w:rPr>
              <w:webHidden/>
            </w:rPr>
            <w:tab/>
            <w:delText>52</w:delText>
          </w:r>
        </w:del>
      </w:ins>
    </w:p>
    <w:p w:rsidR="00743B33" w:rsidRDefault="00D20E06">
      <w:pPr>
        <w:pStyle w:val="TOC3"/>
        <w:rPr>
          <w:ins w:id="5482" w:author="Author"/>
          <w:del w:id="5483" w:author="Author"/>
          <w:rFonts w:asciiTheme="minorHAnsi" w:eastAsiaTheme="minorEastAsia" w:hAnsiTheme="minorHAnsi" w:cstheme="minorBidi"/>
          <w:sz w:val="22"/>
          <w:szCs w:val="22"/>
          <w:lang w:val="en-US" w:eastAsia="en-US"/>
        </w:rPr>
      </w:pPr>
      <w:ins w:id="5484" w:author="Author">
        <w:del w:id="5485" w:author="Author">
          <w:r>
            <w:rPr>
              <w:rStyle w:val="Hyperlink"/>
              <w14:scene3d>
                <w14:camera w14:prst="orthographicFront"/>
                <w14:lightRig w14:rig="threePt" w14:dir="t">
                  <w14:rot w14:lat="0" w14:lon="0" w14:rev="0"/>
                </w14:lightRig>
              </w14:scene3d>
            </w:rPr>
            <w:delText>4.10.5.</w:delText>
          </w:r>
          <w:r>
            <w:rPr>
              <w:rStyle w:val="Hyperlink"/>
            </w:rPr>
            <w:delText xml:space="preserve"> Rules_Expr_005 ([1] Clause 5.4.7 - table 1 - 1e)</w:delText>
          </w:r>
          <w:r>
            <w:rPr>
              <w:webHidden/>
            </w:rPr>
            <w:tab/>
            <w:delText>53</w:delText>
          </w:r>
        </w:del>
      </w:ins>
    </w:p>
    <w:p w:rsidR="00743B33" w:rsidRDefault="00D20E06">
      <w:pPr>
        <w:pStyle w:val="TOC3"/>
        <w:rPr>
          <w:ins w:id="5486" w:author="Author"/>
          <w:del w:id="5487" w:author="Author"/>
          <w:rFonts w:asciiTheme="minorHAnsi" w:eastAsiaTheme="minorEastAsia" w:hAnsiTheme="minorHAnsi" w:cstheme="minorBidi"/>
          <w:sz w:val="22"/>
          <w:szCs w:val="22"/>
          <w:lang w:val="en-US" w:eastAsia="en-US"/>
        </w:rPr>
      </w:pPr>
      <w:ins w:id="5488" w:author="Author">
        <w:del w:id="5489" w:author="Author">
          <w:r>
            <w:rPr>
              <w:rStyle w:val="Hyperlink"/>
              <w14:scene3d>
                <w14:camera w14:prst="orthographicFront"/>
                <w14:lightRig w14:rig="threePt" w14:dir="t">
                  <w14:rot w14:lat="0" w14:lon="0" w14:rev="0"/>
                </w14:lightRig>
              </w14:scene3d>
            </w:rPr>
            <w:delText>4.10.6.</w:delText>
          </w:r>
          <w:r>
            <w:rPr>
              <w:rStyle w:val="Hyperlink"/>
            </w:rPr>
            <w:delText xml:space="preserve"> Rules_Expr_006</w:delText>
          </w:r>
          <w:r>
            <w:rPr>
              <w:webHidden/>
            </w:rPr>
            <w:tab/>
            <w:delText>53</w:delText>
          </w:r>
        </w:del>
      </w:ins>
    </w:p>
    <w:p w:rsidR="00743B33" w:rsidRDefault="00D20E06">
      <w:pPr>
        <w:pStyle w:val="TOC3"/>
        <w:rPr>
          <w:ins w:id="5490" w:author="Author"/>
          <w:del w:id="5491" w:author="Author"/>
          <w:rFonts w:asciiTheme="minorHAnsi" w:eastAsiaTheme="minorEastAsia" w:hAnsiTheme="minorHAnsi" w:cstheme="minorBidi"/>
          <w:sz w:val="22"/>
          <w:szCs w:val="22"/>
          <w:lang w:val="en-US" w:eastAsia="en-US"/>
        </w:rPr>
      </w:pPr>
      <w:ins w:id="5492" w:author="Author">
        <w:del w:id="5493" w:author="Author">
          <w:r>
            <w:rPr>
              <w:rStyle w:val="Hyperlink"/>
              <w14:scene3d>
                <w14:camera w14:prst="orthographicFront"/>
                <w14:lightRig w14:rig="threePt" w14:dir="t">
                  <w14:rot w14:lat="0" w14:lon="0" w14:rev="0"/>
                </w14:lightRig>
              </w14:scene3d>
            </w:rPr>
            <w:delText>4.10.7.</w:delText>
          </w:r>
          <w:r>
            <w:rPr>
              <w:rStyle w:val="Hyperlink"/>
            </w:rPr>
            <w:delText xml:space="preserve"> Rules_Expr_00</w:delText>
          </w:r>
          <w:r>
            <w:rPr>
              <w:rStyle w:val="Hyperlink"/>
              <w:lang w:eastAsia="ja-JP"/>
            </w:rPr>
            <w:delText>7</w:delText>
          </w:r>
          <w:r>
            <w:rPr>
              <w:rStyle w:val="Hyperlink"/>
            </w:rPr>
            <w:delText xml:space="preserve"> ([1] Clause 5.4.7 - table 1 - 1d)</w:delText>
          </w:r>
          <w:r>
            <w:rPr>
              <w:webHidden/>
            </w:rPr>
            <w:tab/>
            <w:delText>53</w:delText>
          </w:r>
        </w:del>
      </w:ins>
    </w:p>
    <w:p w:rsidR="00743B33" w:rsidRDefault="00D20E06">
      <w:pPr>
        <w:pStyle w:val="TOC3"/>
        <w:rPr>
          <w:ins w:id="5494" w:author="Author"/>
          <w:del w:id="5495" w:author="Author"/>
          <w:rFonts w:asciiTheme="minorHAnsi" w:eastAsiaTheme="minorEastAsia" w:hAnsiTheme="minorHAnsi" w:cstheme="minorBidi"/>
          <w:sz w:val="22"/>
          <w:szCs w:val="22"/>
          <w:lang w:val="en-US" w:eastAsia="en-US"/>
        </w:rPr>
      </w:pPr>
      <w:ins w:id="5496" w:author="Author">
        <w:del w:id="5497" w:author="Author">
          <w:r>
            <w:rPr>
              <w:rStyle w:val="Hyperlink"/>
              <w14:scene3d>
                <w14:camera w14:prst="orthographicFront"/>
                <w14:lightRig w14:rig="threePt" w14:dir="t">
                  <w14:rot w14:lat="0" w14:lon="0" w14:rev="0"/>
                </w14:lightRig>
              </w14:scene3d>
            </w:rPr>
            <w:delText>4.10.8.</w:delText>
          </w:r>
          <w:r>
            <w:rPr>
              <w:rStyle w:val="Hyperlink"/>
            </w:rPr>
            <w:delText xml:space="preserve"> Rules_Expr_008</w:delText>
          </w:r>
          <w:r>
            <w:rPr>
              <w:webHidden/>
            </w:rPr>
            <w:tab/>
            <w:delText>53</w:delText>
          </w:r>
        </w:del>
      </w:ins>
    </w:p>
    <w:p w:rsidR="00743B33" w:rsidRDefault="00D20E06">
      <w:pPr>
        <w:pStyle w:val="TOC3"/>
        <w:rPr>
          <w:ins w:id="5498" w:author="Author"/>
          <w:del w:id="5499" w:author="Author"/>
          <w:rFonts w:asciiTheme="minorHAnsi" w:eastAsiaTheme="minorEastAsia" w:hAnsiTheme="minorHAnsi" w:cstheme="minorBidi"/>
          <w:sz w:val="22"/>
          <w:szCs w:val="22"/>
          <w:lang w:val="en-US" w:eastAsia="en-US"/>
        </w:rPr>
      </w:pPr>
      <w:ins w:id="5500" w:author="Author">
        <w:del w:id="5501" w:author="Author">
          <w:r>
            <w:rPr>
              <w:rStyle w:val="Hyperlink"/>
              <w14:scene3d>
                <w14:camera w14:prst="orthographicFront"/>
                <w14:lightRig w14:rig="threePt" w14:dir="t">
                  <w14:rot w14:lat="0" w14:lon="0" w14:rev="0"/>
                </w14:lightRig>
              </w14:scene3d>
            </w:rPr>
            <w:delText>4.10.9.</w:delText>
          </w:r>
          <w:r>
            <w:rPr>
              <w:rStyle w:val="Hyperlink"/>
            </w:rPr>
            <w:delText xml:space="preserve"> Rules_Expr_00</w:delText>
          </w:r>
          <w:r>
            <w:rPr>
              <w:rStyle w:val="Hyperlink"/>
              <w:lang w:eastAsia="ja-JP"/>
            </w:rPr>
            <w:delText>9</w:delText>
          </w:r>
          <w:r>
            <w:rPr>
              <w:webHidden/>
            </w:rPr>
            <w:tab/>
            <w:delText>54</w:delText>
          </w:r>
        </w:del>
      </w:ins>
    </w:p>
    <w:p w:rsidR="00743B33" w:rsidRDefault="00D20E06">
      <w:pPr>
        <w:pStyle w:val="TOC3"/>
        <w:rPr>
          <w:ins w:id="5502" w:author="Author"/>
          <w:del w:id="5503" w:author="Author"/>
          <w:rFonts w:asciiTheme="minorHAnsi" w:eastAsiaTheme="minorEastAsia" w:hAnsiTheme="minorHAnsi" w:cstheme="minorBidi"/>
          <w:sz w:val="22"/>
          <w:szCs w:val="22"/>
          <w:lang w:val="en-US" w:eastAsia="en-US"/>
        </w:rPr>
      </w:pPr>
      <w:ins w:id="5504" w:author="Author">
        <w:del w:id="5505" w:author="Author">
          <w:r>
            <w:rPr>
              <w:rStyle w:val="Hyperlink"/>
              <w14:scene3d>
                <w14:camera w14:prst="orthographicFront"/>
                <w14:lightRig w14:rig="threePt" w14:dir="t">
                  <w14:rot w14:lat="0" w14:lon="0" w14:rev="0"/>
                </w14:lightRig>
              </w14:scene3d>
            </w:rPr>
            <w:delText>4.10.10.</w:delText>
          </w:r>
          <w:r>
            <w:rPr>
              <w:rStyle w:val="Hyperlink"/>
            </w:rPr>
            <w:delText xml:space="preserve"> Rules_Expr_0</w:delText>
          </w:r>
          <w:r>
            <w:rPr>
              <w:rStyle w:val="Hyperlink"/>
              <w:lang w:eastAsia="ja-JP"/>
            </w:rPr>
            <w:delText>10</w:delText>
          </w:r>
          <w:r>
            <w:rPr>
              <w:webHidden/>
            </w:rPr>
            <w:tab/>
            <w:delText>54</w:delText>
          </w:r>
        </w:del>
      </w:ins>
    </w:p>
    <w:p w:rsidR="00743B33" w:rsidRDefault="00D20E06">
      <w:pPr>
        <w:pStyle w:val="TOC3"/>
        <w:rPr>
          <w:ins w:id="5506" w:author="Author"/>
          <w:del w:id="5507" w:author="Author"/>
          <w:rFonts w:asciiTheme="minorHAnsi" w:eastAsiaTheme="minorEastAsia" w:hAnsiTheme="minorHAnsi" w:cstheme="minorBidi"/>
          <w:sz w:val="22"/>
          <w:szCs w:val="22"/>
          <w:lang w:val="en-US" w:eastAsia="en-US"/>
        </w:rPr>
      </w:pPr>
      <w:ins w:id="5508" w:author="Author">
        <w:del w:id="5509" w:author="Author">
          <w:r>
            <w:rPr>
              <w:rStyle w:val="Hyperlink"/>
              <w14:scene3d>
                <w14:camera w14:prst="orthographicFront"/>
                <w14:lightRig w14:rig="threePt" w14:dir="t">
                  <w14:rot w14:lat="0" w14:lon="0" w14:rev="0"/>
                </w14:lightRig>
              </w14:scene3d>
            </w:rPr>
            <w:delText>4.10.11.</w:delText>
          </w:r>
          <w:r>
            <w:rPr>
              <w:rStyle w:val="Hyperlink"/>
            </w:rPr>
            <w:delText xml:space="preserve"> Rules_Expr_01</w:delText>
          </w:r>
          <w:r>
            <w:rPr>
              <w:rStyle w:val="Hyperlink"/>
              <w:lang w:eastAsia="ja-JP"/>
            </w:rPr>
            <w:delText>1</w:delText>
          </w:r>
          <w:r>
            <w:rPr>
              <w:rStyle w:val="Hyperlink"/>
            </w:rPr>
            <w:delText xml:space="preserve"> ([1] Clause 8.4.4 - table 8 – 1b)</w:delText>
          </w:r>
          <w:r>
            <w:rPr>
              <w:webHidden/>
            </w:rPr>
            <w:tab/>
            <w:delText>55</w:delText>
          </w:r>
        </w:del>
      </w:ins>
    </w:p>
    <w:p w:rsidR="00743B33" w:rsidRDefault="00D20E06">
      <w:pPr>
        <w:pStyle w:val="TOC3"/>
        <w:rPr>
          <w:ins w:id="5510" w:author="Author"/>
          <w:del w:id="5511" w:author="Author"/>
          <w:rFonts w:asciiTheme="minorHAnsi" w:eastAsiaTheme="minorEastAsia" w:hAnsiTheme="minorHAnsi" w:cstheme="minorBidi"/>
          <w:sz w:val="22"/>
          <w:szCs w:val="22"/>
          <w:lang w:val="en-US" w:eastAsia="en-US"/>
        </w:rPr>
      </w:pPr>
      <w:ins w:id="5512" w:author="Author">
        <w:del w:id="5513" w:author="Author">
          <w:r>
            <w:rPr>
              <w:rStyle w:val="Hyperlink"/>
              <w14:scene3d>
                <w14:camera w14:prst="orthographicFront"/>
                <w14:lightRig w14:rig="threePt" w14:dir="t">
                  <w14:rot w14:lat="0" w14:lon="0" w14:rev="0"/>
                </w14:lightRig>
              </w14:scene3d>
            </w:rPr>
            <w:delText>4.10.12.</w:delText>
          </w:r>
          <w:r>
            <w:rPr>
              <w:rStyle w:val="Hyperlink"/>
            </w:rPr>
            <w:delText xml:space="preserve"> Rules_Expr_01</w:delText>
          </w:r>
          <w:r>
            <w:rPr>
              <w:rStyle w:val="Hyperlink"/>
              <w:lang w:eastAsia="ja-JP"/>
            </w:rPr>
            <w:delText>2</w:delText>
          </w:r>
          <w:r>
            <w:rPr>
              <w:rStyle w:val="Hyperlink"/>
            </w:rPr>
            <w:delText xml:space="preserve"> ([1] Clause 5.4.7 - table 1 - 1c)</w:delText>
          </w:r>
          <w:r>
            <w:rPr>
              <w:webHidden/>
            </w:rPr>
            <w:tab/>
            <w:delText>55</w:delText>
          </w:r>
        </w:del>
      </w:ins>
    </w:p>
    <w:p w:rsidR="00743B33" w:rsidRDefault="00D20E06">
      <w:pPr>
        <w:pStyle w:val="TOC3"/>
        <w:rPr>
          <w:ins w:id="5514" w:author="Author"/>
          <w:del w:id="5515" w:author="Author"/>
          <w:rFonts w:asciiTheme="minorHAnsi" w:eastAsiaTheme="minorEastAsia" w:hAnsiTheme="minorHAnsi" w:cstheme="minorBidi"/>
          <w:sz w:val="22"/>
          <w:szCs w:val="22"/>
          <w:lang w:val="en-US" w:eastAsia="en-US"/>
        </w:rPr>
      </w:pPr>
      <w:ins w:id="5516" w:author="Author">
        <w:del w:id="5517" w:author="Author">
          <w:r>
            <w:rPr>
              <w:rStyle w:val="Hyperlink"/>
              <w14:scene3d>
                <w14:camera w14:prst="orthographicFront"/>
                <w14:lightRig w14:rig="threePt" w14:dir="t">
                  <w14:rot w14:lat="0" w14:lon="0" w14:rev="0"/>
                </w14:lightRig>
              </w14:scene3d>
            </w:rPr>
            <w:delText>4.10.13.</w:delText>
          </w:r>
          <w:r>
            <w:rPr>
              <w:rStyle w:val="Hyperlink"/>
            </w:rPr>
            <w:delText xml:space="preserve"> Rules_Expr_013</w:delText>
          </w:r>
          <w:r>
            <w:rPr>
              <w:webHidden/>
            </w:rPr>
            <w:tab/>
            <w:delText>56</w:delText>
          </w:r>
        </w:del>
      </w:ins>
    </w:p>
    <w:p w:rsidR="00743B33" w:rsidRDefault="00D20E06">
      <w:pPr>
        <w:pStyle w:val="TOC2"/>
        <w:rPr>
          <w:ins w:id="5518" w:author="Author"/>
          <w:del w:id="5519" w:author="Author"/>
          <w:rFonts w:asciiTheme="minorHAnsi" w:eastAsiaTheme="minorEastAsia" w:hAnsiTheme="minorHAnsi" w:cstheme="minorBidi"/>
          <w:b w:val="0"/>
          <w:iCs w:val="0"/>
          <w:noProof/>
          <w:sz w:val="22"/>
          <w:szCs w:val="22"/>
          <w:lang w:val="en-US" w:eastAsia="en-US"/>
        </w:rPr>
      </w:pPr>
      <w:ins w:id="5520" w:author="Author">
        <w:del w:id="5521" w:author="Author">
          <w:r>
            <w:rPr>
              <w:rStyle w:val="Hyperlink"/>
              <w:b w:val="0"/>
              <w:iCs w:val="0"/>
              <w:noProof/>
            </w:rPr>
            <w:delText>4.11. Control Flow</w:delText>
          </w:r>
          <w:r>
            <w:rPr>
              <w:noProof/>
              <w:webHidden/>
            </w:rPr>
            <w:tab/>
            <w:delText>56</w:delText>
          </w:r>
        </w:del>
      </w:ins>
    </w:p>
    <w:p w:rsidR="00743B33" w:rsidRDefault="00D20E06">
      <w:pPr>
        <w:pStyle w:val="TOC3"/>
        <w:rPr>
          <w:ins w:id="5522" w:author="Author"/>
          <w:del w:id="5523" w:author="Author"/>
          <w:rFonts w:asciiTheme="minorHAnsi" w:eastAsiaTheme="minorEastAsia" w:hAnsiTheme="minorHAnsi" w:cstheme="minorBidi"/>
          <w:sz w:val="22"/>
          <w:szCs w:val="22"/>
          <w:lang w:val="en-US" w:eastAsia="en-US"/>
        </w:rPr>
      </w:pPr>
      <w:ins w:id="5524" w:author="Author">
        <w:del w:id="5525" w:author="Author">
          <w:r>
            <w:rPr>
              <w:rStyle w:val="Hyperlink"/>
              <w14:scene3d>
                <w14:camera w14:prst="orthographicFront"/>
                <w14:lightRig w14:rig="threePt" w14:dir="t">
                  <w14:rot w14:lat="0" w14:lon="0" w14:rev="0"/>
                </w14:lightRig>
              </w14:scene3d>
            </w:rPr>
            <w:delText>4.11.1.</w:delText>
          </w:r>
          <w:r>
            <w:rPr>
              <w:rStyle w:val="Hyperlink"/>
            </w:rPr>
            <w:delText xml:space="preserve"> Rules_CtrlFlow_001 ([1] Clause 5.4.7 - table 1 - 1d)</w:delText>
          </w:r>
          <w:r>
            <w:rPr>
              <w:webHidden/>
            </w:rPr>
            <w:tab/>
            <w:delText>56</w:delText>
          </w:r>
        </w:del>
      </w:ins>
    </w:p>
    <w:p w:rsidR="00743B33" w:rsidRDefault="00D20E06">
      <w:pPr>
        <w:pStyle w:val="TOC3"/>
        <w:rPr>
          <w:ins w:id="5526" w:author="Author"/>
          <w:del w:id="5527" w:author="Author"/>
          <w:rFonts w:asciiTheme="minorHAnsi" w:eastAsiaTheme="minorEastAsia" w:hAnsiTheme="minorHAnsi" w:cstheme="minorBidi"/>
          <w:sz w:val="22"/>
          <w:szCs w:val="22"/>
          <w:lang w:val="en-US" w:eastAsia="en-US"/>
        </w:rPr>
      </w:pPr>
      <w:ins w:id="5528" w:author="Author">
        <w:del w:id="5529" w:author="Author">
          <w:r>
            <w:rPr>
              <w:rStyle w:val="Hyperlink"/>
              <w14:scene3d>
                <w14:camera w14:prst="orthographicFront"/>
                <w14:lightRig w14:rig="threePt" w14:dir="t">
                  <w14:rot w14:lat="0" w14:lon="0" w14:rev="0"/>
                </w14:lightRig>
              </w14:scene3d>
            </w:rPr>
            <w:delText>4.11.2.</w:delText>
          </w:r>
          <w:r>
            <w:rPr>
              <w:rStyle w:val="Hyperlink"/>
            </w:rPr>
            <w:delText xml:space="preserve"> Rules_CtrlFlow_002 ([1] Clause 5.4.7 - table 1 - 1d)</w:delText>
          </w:r>
          <w:r>
            <w:rPr>
              <w:webHidden/>
            </w:rPr>
            <w:tab/>
            <w:delText>56</w:delText>
          </w:r>
        </w:del>
      </w:ins>
    </w:p>
    <w:p w:rsidR="00743B33" w:rsidRDefault="00D20E06">
      <w:pPr>
        <w:pStyle w:val="TOC3"/>
        <w:rPr>
          <w:ins w:id="5530" w:author="Author"/>
          <w:del w:id="5531" w:author="Author"/>
          <w:rFonts w:asciiTheme="minorHAnsi" w:eastAsiaTheme="minorEastAsia" w:hAnsiTheme="minorHAnsi" w:cstheme="minorBidi"/>
          <w:sz w:val="22"/>
          <w:szCs w:val="22"/>
          <w:lang w:val="en-US" w:eastAsia="en-US"/>
        </w:rPr>
      </w:pPr>
      <w:ins w:id="5532" w:author="Author">
        <w:del w:id="5533" w:author="Author">
          <w:r>
            <w:rPr>
              <w:rStyle w:val="Hyperlink"/>
              <w14:scene3d>
                <w14:camera w14:prst="orthographicFront"/>
                <w14:lightRig w14:rig="threePt" w14:dir="t">
                  <w14:rot w14:lat="0" w14:lon="0" w14:rev="0"/>
                </w14:lightRig>
              </w14:scene3d>
            </w:rPr>
            <w:delText>4.11.3.</w:delText>
          </w:r>
          <w:r>
            <w:rPr>
              <w:rStyle w:val="Hyperlink"/>
            </w:rPr>
            <w:delText xml:space="preserve"> Rules_CtrlFlow_003 ([1] Clause 5.4.7 - table 1 - 1a)</w:delText>
          </w:r>
          <w:r>
            <w:rPr>
              <w:webHidden/>
            </w:rPr>
            <w:tab/>
            <w:delText>57</w:delText>
          </w:r>
        </w:del>
      </w:ins>
    </w:p>
    <w:p w:rsidR="00743B33" w:rsidRDefault="00D20E06">
      <w:pPr>
        <w:pStyle w:val="TOC3"/>
        <w:rPr>
          <w:ins w:id="5534" w:author="Author"/>
          <w:del w:id="5535" w:author="Author"/>
          <w:rFonts w:asciiTheme="minorHAnsi" w:eastAsiaTheme="minorEastAsia" w:hAnsiTheme="minorHAnsi" w:cstheme="minorBidi"/>
          <w:sz w:val="22"/>
          <w:szCs w:val="22"/>
          <w:lang w:val="en-US" w:eastAsia="en-US"/>
        </w:rPr>
      </w:pPr>
      <w:ins w:id="5536" w:author="Author">
        <w:del w:id="5537" w:author="Author">
          <w:r>
            <w:rPr>
              <w:rStyle w:val="Hyperlink"/>
              <w14:scene3d>
                <w14:camera w14:prst="orthographicFront"/>
                <w14:lightRig w14:rig="threePt" w14:dir="t">
                  <w14:rot w14:lat="0" w14:lon="0" w14:rev="0"/>
                </w14:lightRig>
              </w14:scene3d>
            </w:rPr>
            <w:delText>4.11.4.</w:delText>
          </w:r>
          <w:r>
            <w:rPr>
              <w:rStyle w:val="Hyperlink"/>
            </w:rPr>
            <w:delText xml:space="preserve"> Rules_CtrlFlow_004 ([1] Clause 5.4.7 - table 1 – 1a)</w:delText>
          </w:r>
          <w:r>
            <w:rPr>
              <w:webHidden/>
            </w:rPr>
            <w:tab/>
            <w:delText>57</w:delText>
          </w:r>
        </w:del>
      </w:ins>
    </w:p>
    <w:p w:rsidR="00743B33" w:rsidRDefault="00D20E06">
      <w:pPr>
        <w:pStyle w:val="TOC3"/>
        <w:rPr>
          <w:ins w:id="5538" w:author="Author"/>
          <w:del w:id="5539" w:author="Author"/>
          <w:rFonts w:asciiTheme="minorHAnsi" w:eastAsiaTheme="minorEastAsia" w:hAnsiTheme="minorHAnsi" w:cstheme="minorBidi"/>
          <w:sz w:val="22"/>
          <w:szCs w:val="22"/>
          <w:lang w:val="en-US" w:eastAsia="en-US"/>
        </w:rPr>
      </w:pPr>
      <w:ins w:id="5540" w:author="Author">
        <w:del w:id="5541" w:author="Author">
          <w:r>
            <w:rPr>
              <w:rStyle w:val="Hyperlink"/>
              <w14:scene3d>
                <w14:camera w14:prst="orthographicFront"/>
                <w14:lightRig w14:rig="threePt" w14:dir="t">
                  <w14:rot w14:lat="0" w14:lon="0" w14:rev="0"/>
                </w14:lightRig>
              </w14:scene3d>
            </w:rPr>
            <w:delText>4.11.5.</w:delText>
          </w:r>
          <w:r>
            <w:rPr>
              <w:rStyle w:val="Hyperlink"/>
            </w:rPr>
            <w:delText xml:space="preserve"> Rules_CtrlFlow_00</w:delText>
          </w:r>
          <w:r>
            <w:rPr>
              <w:rStyle w:val="Hyperlink"/>
              <w:lang w:eastAsia="ja-JP"/>
            </w:rPr>
            <w:delText>5</w:delText>
          </w:r>
          <w:r>
            <w:rPr>
              <w:rStyle w:val="Hyperlink"/>
            </w:rPr>
            <w:delText xml:space="preserve"> ([1] Clause 5.4.7 - table 1 - 1d)</w:delText>
          </w:r>
          <w:r>
            <w:rPr>
              <w:webHidden/>
            </w:rPr>
            <w:tab/>
            <w:delText>58</w:delText>
          </w:r>
        </w:del>
      </w:ins>
    </w:p>
    <w:p w:rsidR="00743B33" w:rsidRDefault="00D20E06">
      <w:pPr>
        <w:pStyle w:val="TOC3"/>
        <w:rPr>
          <w:ins w:id="5542" w:author="Author"/>
          <w:del w:id="5543" w:author="Author"/>
          <w:rFonts w:asciiTheme="minorHAnsi" w:eastAsiaTheme="minorEastAsia" w:hAnsiTheme="minorHAnsi" w:cstheme="minorBidi"/>
          <w:sz w:val="22"/>
          <w:szCs w:val="22"/>
          <w:lang w:val="en-US" w:eastAsia="en-US"/>
        </w:rPr>
      </w:pPr>
      <w:ins w:id="5544" w:author="Author">
        <w:del w:id="5545" w:author="Author">
          <w:r>
            <w:rPr>
              <w:rStyle w:val="Hyperlink"/>
              <w14:scene3d>
                <w14:camera w14:prst="orthographicFront"/>
                <w14:lightRig w14:rig="threePt" w14:dir="t">
                  <w14:rot w14:lat="0" w14:lon="0" w14:rev="0"/>
                </w14:lightRig>
              </w14:scene3d>
            </w:rPr>
            <w:delText>4.11.6.</w:delText>
          </w:r>
          <w:r>
            <w:rPr>
              <w:rStyle w:val="Hyperlink"/>
            </w:rPr>
            <w:delText xml:space="preserve"> Rules_CtrlFlow_00</w:delText>
          </w:r>
          <w:r>
            <w:rPr>
              <w:rStyle w:val="Hyperlink"/>
              <w:lang w:eastAsia="ja-JP"/>
            </w:rPr>
            <w:delText>6</w:delText>
          </w:r>
          <w:r>
            <w:rPr>
              <w:rStyle w:val="Hyperlink"/>
            </w:rPr>
            <w:delText xml:space="preserve"> ([1] Clause 5.4.7 - table 1 - 1d)</w:delText>
          </w:r>
          <w:r>
            <w:rPr>
              <w:webHidden/>
            </w:rPr>
            <w:tab/>
            <w:delText>58</w:delText>
          </w:r>
        </w:del>
      </w:ins>
    </w:p>
    <w:p w:rsidR="00743B33" w:rsidRDefault="00D20E06">
      <w:pPr>
        <w:pStyle w:val="TOC3"/>
        <w:rPr>
          <w:ins w:id="5546" w:author="Author"/>
          <w:del w:id="5547" w:author="Author"/>
          <w:rFonts w:asciiTheme="minorHAnsi" w:eastAsiaTheme="minorEastAsia" w:hAnsiTheme="minorHAnsi" w:cstheme="minorBidi"/>
          <w:sz w:val="22"/>
          <w:szCs w:val="22"/>
          <w:lang w:val="en-US" w:eastAsia="en-US"/>
        </w:rPr>
      </w:pPr>
      <w:ins w:id="5548" w:author="Author">
        <w:del w:id="5549" w:author="Author">
          <w:r>
            <w:rPr>
              <w:rStyle w:val="Hyperlink"/>
              <w14:scene3d>
                <w14:camera w14:prst="orthographicFront"/>
                <w14:lightRig w14:rig="threePt" w14:dir="t">
                  <w14:rot w14:lat="0" w14:lon="0" w14:rev="0"/>
                </w14:lightRig>
              </w14:scene3d>
            </w:rPr>
            <w:delText>4.11.7.</w:delText>
          </w:r>
          <w:r>
            <w:rPr>
              <w:rStyle w:val="Hyperlink"/>
            </w:rPr>
            <w:delText xml:space="preserve"> Rules_CtrlFlow_00</w:delText>
          </w:r>
          <w:r>
            <w:rPr>
              <w:rStyle w:val="Hyperlink"/>
              <w:lang w:eastAsia="ja-JP"/>
            </w:rPr>
            <w:delText>7</w:delText>
          </w:r>
          <w:r>
            <w:rPr>
              <w:webHidden/>
            </w:rPr>
            <w:tab/>
            <w:delText>59</w:delText>
          </w:r>
        </w:del>
      </w:ins>
    </w:p>
    <w:p w:rsidR="00743B33" w:rsidRDefault="00D20E06">
      <w:pPr>
        <w:pStyle w:val="TOC3"/>
        <w:rPr>
          <w:ins w:id="5550" w:author="Author"/>
          <w:del w:id="5551" w:author="Author"/>
          <w:rFonts w:asciiTheme="minorHAnsi" w:eastAsiaTheme="minorEastAsia" w:hAnsiTheme="minorHAnsi" w:cstheme="minorBidi"/>
          <w:sz w:val="22"/>
          <w:szCs w:val="22"/>
          <w:lang w:val="en-US" w:eastAsia="en-US"/>
        </w:rPr>
      </w:pPr>
      <w:ins w:id="5552" w:author="Author">
        <w:del w:id="5553" w:author="Author">
          <w:r>
            <w:rPr>
              <w:rStyle w:val="Hyperlink"/>
              <w14:scene3d>
                <w14:camera w14:prst="orthographicFront"/>
                <w14:lightRig w14:rig="threePt" w14:dir="t">
                  <w14:rot w14:lat="0" w14:lon="0" w14:rev="0"/>
                </w14:lightRig>
              </w14:scene3d>
            </w:rPr>
            <w:delText>4.11.8.</w:delText>
          </w:r>
          <w:r>
            <w:rPr>
              <w:rStyle w:val="Hyperlink"/>
            </w:rPr>
            <w:delText xml:space="preserve"> Rules_CtrlFlow_00</w:delText>
          </w:r>
          <w:r>
            <w:rPr>
              <w:rStyle w:val="Hyperlink"/>
              <w:lang w:eastAsia="ja-JP"/>
            </w:rPr>
            <w:delText>8</w:delText>
          </w:r>
          <w:r>
            <w:rPr>
              <w:rStyle w:val="Hyperlink"/>
            </w:rPr>
            <w:delText xml:space="preserve"> ([1] Clause 5.4.7 - table 1 - 1e)</w:delText>
          </w:r>
          <w:r>
            <w:rPr>
              <w:webHidden/>
            </w:rPr>
            <w:tab/>
            <w:delText>59</w:delText>
          </w:r>
        </w:del>
      </w:ins>
    </w:p>
    <w:p w:rsidR="00743B33" w:rsidRDefault="00D20E06">
      <w:pPr>
        <w:pStyle w:val="TOC3"/>
        <w:rPr>
          <w:ins w:id="5554" w:author="Author"/>
          <w:del w:id="5555" w:author="Author"/>
          <w:rFonts w:asciiTheme="minorHAnsi" w:eastAsiaTheme="minorEastAsia" w:hAnsiTheme="minorHAnsi" w:cstheme="minorBidi"/>
          <w:sz w:val="22"/>
          <w:szCs w:val="22"/>
          <w:lang w:val="en-US" w:eastAsia="en-US"/>
        </w:rPr>
      </w:pPr>
      <w:ins w:id="5556" w:author="Author">
        <w:del w:id="5557" w:author="Author">
          <w:r>
            <w:rPr>
              <w:rStyle w:val="Hyperlink"/>
              <w14:scene3d>
                <w14:camera w14:prst="orthographicFront"/>
                <w14:lightRig w14:rig="threePt" w14:dir="t">
                  <w14:rot w14:lat="0" w14:lon="0" w14:rev="0"/>
                </w14:lightRig>
              </w14:scene3d>
            </w:rPr>
            <w:delText>4.11.9.</w:delText>
          </w:r>
          <w:r>
            <w:rPr>
              <w:rStyle w:val="Hyperlink"/>
            </w:rPr>
            <w:delText xml:space="preserve"> Rules_CtrlFlow_00</w:delText>
          </w:r>
          <w:r>
            <w:rPr>
              <w:rStyle w:val="Hyperlink"/>
              <w:lang w:eastAsia="ja-JP"/>
            </w:rPr>
            <w:delText>9</w:delText>
          </w:r>
          <w:r>
            <w:rPr>
              <w:rStyle w:val="Hyperlink"/>
            </w:rPr>
            <w:delText xml:space="preserve"> ([1] Clause 8.4.4 - table 8 - 1h)</w:delText>
          </w:r>
          <w:r>
            <w:rPr>
              <w:webHidden/>
            </w:rPr>
            <w:tab/>
            <w:delText>59</w:delText>
          </w:r>
        </w:del>
      </w:ins>
    </w:p>
    <w:p w:rsidR="00743B33" w:rsidRDefault="00D20E06">
      <w:pPr>
        <w:pStyle w:val="TOC3"/>
        <w:rPr>
          <w:ins w:id="5558" w:author="Author"/>
          <w:del w:id="5559" w:author="Author"/>
          <w:rFonts w:asciiTheme="minorHAnsi" w:eastAsiaTheme="minorEastAsia" w:hAnsiTheme="minorHAnsi" w:cstheme="minorBidi"/>
          <w:sz w:val="22"/>
          <w:szCs w:val="22"/>
          <w:lang w:val="en-US" w:eastAsia="en-US"/>
        </w:rPr>
      </w:pPr>
      <w:ins w:id="5560" w:author="Author">
        <w:del w:id="5561" w:author="Author">
          <w:r>
            <w:rPr>
              <w:rStyle w:val="Hyperlink"/>
              <w14:scene3d>
                <w14:camera w14:prst="orthographicFront"/>
                <w14:lightRig w14:rig="threePt" w14:dir="t">
                  <w14:rot w14:lat="0" w14:lon="0" w14:rev="0"/>
                </w14:lightRig>
              </w14:scene3d>
            </w:rPr>
            <w:delText>4.11.10.</w:delText>
          </w:r>
          <w:r>
            <w:rPr>
              <w:rStyle w:val="Hyperlink"/>
            </w:rPr>
            <w:delText xml:space="preserve"> Rules_CtrlFlow_0</w:delText>
          </w:r>
          <w:r>
            <w:rPr>
              <w:rStyle w:val="Hyperlink"/>
              <w:lang w:eastAsia="ja-JP"/>
            </w:rPr>
            <w:delText>10</w:delText>
          </w:r>
          <w:r>
            <w:rPr>
              <w:rStyle w:val="Hyperlink"/>
            </w:rPr>
            <w:delText xml:space="preserve"> ([1] Clause 8.4.4 - table 8 - 1i)</w:delText>
          </w:r>
          <w:r>
            <w:rPr>
              <w:webHidden/>
            </w:rPr>
            <w:tab/>
            <w:delText>60</w:delText>
          </w:r>
        </w:del>
      </w:ins>
    </w:p>
    <w:p w:rsidR="00743B33" w:rsidRDefault="00D20E06">
      <w:pPr>
        <w:pStyle w:val="TOC3"/>
        <w:rPr>
          <w:ins w:id="5562" w:author="Author"/>
          <w:del w:id="5563" w:author="Author"/>
          <w:rFonts w:asciiTheme="minorHAnsi" w:eastAsiaTheme="minorEastAsia" w:hAnsiTheme="minorHAnsi" w:cstheme="minorBidi"/>
          <w:sz w:val="22"/>
          <w:szCs w:val="22"/>
          <w:lang w:val="en-US" w:eastAsia="en-US"/>
        </w:rPr>
      </w:pPr>
      <w:ins w:id="5564" w:author="Author">
        <w:del w:id="5565" w:author="Author">
          <w:r>
            <w:rPr>
              <w:rStyle w:val="Hyperlink"/>
              <w14:scene3d>
                <w14:camera w14:prst="orthographicFront"/>
                <w14:lightRig w14:rig="threePt" w14:dir="t">
                  <w14:rot w14:lat="0" w14:lon="0" w14:rev="0"/>
                </w14:lightRig>
              </w14:scene3d>
            </w:rPr>
            <w:delText>4.11.11.</w:delText>
          </w:r>
          <w:r>
            <w:rPr>
              <w:rStyle w:val="Hyperlink"/>
            </w:rPr>
            <w:delText xml:space="preserve"> Rules_CtrlFlow_0</w:delText>
          </w:r>
          <w:r>
            <w:rPr>
              <w:rStyle w:val="Hyperlink"/>
              <w:lang w:eastAsia="ja-JP"/>
            </w:rPr>
            <w:delText>11</w:delText>
          </w:r>
          <w:r>
            <w:rPr>
              <w:webHidden/>
            </w:rPr>
            <w:tab/>
            <w:delText>61</w:delText>
          </w:r>
        </w:del>
      </w:ins>
    </w:p>
    <w:p w:rsidR="00743B33" w:rsidRDefault="00D20E06">
      <w:pPr>
        <w:pStyle w:val="TOC3"/>
        <w:rPr>
          <w:ins w:id="5566" w:author="Author"/>
          <w:del w:id="5567" w:author="Author"/>
          <w:rFonts w:asciiTheme="minorHAnsi" w:eastAsiaTheme="minorEastAsia" w:hAnsiTheme="minorHAnsi" w:cstheme="minorBidi"/>
          <w:sz w:val="22"/>
          <w:szCs w:val="22"/>
          <w:lang w:val="en-US" w:eastAsia="en-US"/>
        </w:rPr>
      </w:pPr>
      <w:ins w:id="5568" w:author="Author">
        <w:del w:id="5569" w:author="Author">
          <w:r>
            <w:rPr>
              <w:rStyle w:val="Hyperlink"/>
              <w14:scene3d>
                <w14:camera w14:prst="orthographicFront"/>
                <w14:lightRig w14:rig="threePt" w14:dir="t">
                  <w14:rot w14:lat="0" w14:lon="0" w14:rev="0"/>
                </w14:lightRig>
              </w14:scene3d>
            </w:rPr>
            <w:delText>4.11.12.</w:delText>
          </w:r>
          <w:r>
            <w:rPr>
              <w:rStyle w:val="Hyperlink"/>
            </w:rPr>
            <w:delText xml:space="preserve"> Rules_CtrlFlow_012</w:delText>
          </w:r>
          <w:r>
            <w:rPr>
              <w:webHidden/>
            </w:rPr>
            <w:tab/>
            <w:delText>61</w:delText>
          </w:r>
        </w:del>
      </w:ins>
    </w:p>
    <w:p w:rsidR="00743B33" w:rsidRDefault="00D20E06">
      <w:pPr>
        <w:pStyle w:val="TOC3"/>
        <w:rPr>
          <w:ins w:id="5570" w:author="Author"/>
          <w:del w:id="5571" w:author="Author"/>
          <w:rFonts w:asciiTheme="minorHAnsi" w:eastAsiaTheme="minorEastAsia" w:hAnsiTheme="minorHAnsi" w:cstheme="minorBidi"/>
          <w:sz w:val="22"/>
          <w:szCs w:val="22"/>
          <w:lang w:val="en-US" w:eastAsia="en-US"/>
        </w:rPr>
      </w:pPr>
      <w:ins w:id="5572" w:author="Author">
        <w:del w:id="5573" w:author="Author">
          <w:r>
            <w:rPr>
              <w:rStyle w:val="Hyperlink"/>
              <w14:scene3d>
                <w14:camera w14:prst="orthographicFront"/>
                <w14:lightRig w14:rig="threePt" w14:dir="t">
                  <w14:rot w14:lat="0" w14:lon="0" w14:rev="0"/>
                </w14:lightRig>
              </w14:scene3d>
            </w:rPr>
            <w:delText>4.11.13.</w:delText>
          </w:r>
          <w:r>
            <w:rPr>
              <w:rStyle w:val="Hyperlink"/>
            </w:rPr>
            <w:delText xml:space="preserve"> Rules_CtrlFlow_013</w:delText>
          </w:r>
          <w:r>
            <w:rPr>
              <w:webHidden/>
            </w:rPr>
            <w:tab/>
            <w:delText>61</w:delText>
          </w:r>
        </w:del>
      </w:ins>
    </w:p>
    <w:p w:rsidR="00743B33" w:rsidRDefault="00D20E06">
      <w:pPr>
        <w:pStyle w:val="TOC3"/>
        <w:rPr>
          <w:ins w:id="5574" w:author="Author"/>
          <w:del w:id="5575" w:author="Author"/>
          <w:rFonts w:asciiTheme="minorHAnsi" w:eastAsiaTheme="minorEastAsia" w:hAnsiTheme="minorHAnsi" w:cstheme="minorBidi"/>
          <w:sz w:val="22"/>
          <w:szCs w:val="22"/>
          <w:lang w:val="en-US" w:eastAsia="en-US"/>
        </w:rPr>
      </w:pPr>
      <w:ins w:id="5576" w:author="Author">
        <w:del w:id="5577" w:author="Author">
          <w:r>
            <w:rPr>
              <w:rStyle w:val="Hyperlink"/>
              <w14:scene3d>
                <w14:camera w14:prst="orthographicFront"/>
                <w14:lightRig w14:rig="threePt" w14:dir="t">
                  <w14:rot w14:lat="0" w14:lon="0" w14:rev="0"/>
                </w14:lightRig>
              </w14:scene3d>
            </w:rPr>
            <w:delText>4.11.14.</w:delText>
          </w:r>
          <w:r>
            <w:rPr>
              <w:rStyle w:val="Hyperlink"/>
            </w:rPr>
            <w:delText xml:space="preserve"> Rules_CtrlFlow_014</w:delText>
          </w:r>
          <w:r>
            <w:rPr>
              <w:webHidden/>
            </w:rPr>
            <w:tab/>
            <w:delText>62</w:delText>
          </w:r>
        </w:del>
      </w:ins>
    </w:p>
    <w:p w:rsidR="00743B33" w:rsidRDefault="00D20E06">
      <w:pPr>
        <w:pStyle w:val="TOC3"/>
        <w:rPr>
          <w:ins w:id="5578" w:author="Author"/>
          <w:del w:id="5579" w:author="Author"/>
          <w:rFonts w:asciiTheme="minorHAnsi" w:eastAsiaTheme="minorEastAsia" w:hAnsiTheme="minorHAnsi" w:cstheme="minorBidi"/>
          <w:sz w:val="22"/>
          <w:szCs w:val="22"/>
          <w:lang w:val="en-US" w:eastAsia="en-US"/>
        </w:rPr>
      </w:pPr>
      <w:ins w:id="5580" w:author="Author">
        <w:del w:id="5581" w:author="Author">
          <w:r>
            <w:rPr>
              <w:rStyle w:val="Hyperlink"/>
              <w14:scene3d>
                <w14:camera w14:prst="orthographicFront"/>
                <w14:lightRig w14:rig="threePt" w14:dir="t">
                  <w14:rot w14:lat="0" w14:lon="0" w14:rev="0"/>
                </w14:lightRig>
              </w14:scene3d>
            </w:rPr>
            <w:delText>4.11.15.</w:delText>
          </w:r>
          <w:r>
            <w:rPr>
              <w:rStyle w:val="Hyperlink"/>
            </w:rPr>
            <w:delText xml:space="preserve"> Rules_CtrlFlow_015</w:delText>
          </w:r>
          <w:r>
            <w:rPr>
              <w:webHidden/>
            </w:rPr>
            <w:tab/>
            <w:delText>6</w:delText>
          </w:r>
          <w:r>
            <w:rPr>
              <w:webHidden/>
            </w:rPr>
            <w:delText>2</w:delText>
          </w:r>
        </w:del>
      </w:ins>
    </w:p>
    <w:p w:rsidR="00743B33" w:rsidRDefault="00D20E06">
      <w:pPr>
        <w:pStyle w:val="TOC2"/>
        <w:rPr>
          <w:ins w:id="5582" w:author="Author"/>
          <w:del w:id="5583" w:author="Author"/>
          <w:rFonts w:asciiTheme="minorHAnsi" w:eastAsiaTheme="minorEastAsia" w:hAnsiTheme="minorHAnsi" w:cstheme="minorBidi"/>
          <w:b w:val="0"/>
          <w:iCs w:val="0"/>
          <w:noProof/>
          <w:sz w:val="22"/>
          <w:szCs w:val="22"/>
          <w:lang w:val="en-US" w:eastAsia="en-US"/>
        </w:rPr>
      </w:pPr>
      <w:ins w:id="5584" w:author="Author">
        <w:del w:id="5585" w:author="Author">
          <w:r>
            <w:rPr>
              <w:rStyle w:val="Hyperlink"/>
              <w:b w:val="0"/>
              <w:iCs w:val="0"/>
              <w:noProof/>
            </w:rPr>
            <w:delText>4.12. Functions</w:delText>
          </w:r>
          <w:r>
            <w:rPr>
              <w:noProof/>
              <w:webHidden/>
            </w:rPr>
            <w:tab/>
            <w:delText>63</w:delText>
          </w:r>
        </w:del>
      </w:ins>
    </w:p>
    <w:p w:rsidR="00743B33" w:rsidRDefault="00D20E06">
      <w:pPr>
        <w:pStyle w:val="TOC3"/>
        <w:rPr>
          <w:ins w:id="5586" w:author="Author"/>
          <w:del w:id="5587" w:author="Author"/>
          <w:rFonts w:asciiTheme="minorHAnsi" w:eastAsiaTheme="minorEastAsia" w:hAnsiTheme="minorHAnsi" w:cstheme="minorBidi"/>
          <w:sz w:val="22"/>
          <w:szCs w:val="22"/>
          <w:lang w:val="en-US" w:eastAsia="en-US"/>
        </w:rPr>
      </w:pPr>
      <w:ins w:id="5588" w:author="Author">
        <w:del w:id="5589" w:author="Author">
          <w:r>
            <w:rPr>
              <w:rStyle w:val="Hyperlink"/>
              <w14:scene3d>
                <w14:camera w14:prst="orthographicFront"/>
                <w14:lightRig w14:rig="threePt" w14:dir="t">
                  <w14:rot w14:lat="0" w14:lon="0" w14:rev="0"/>
                </w14:lightRig>
              </w14:scene3d>
            </w:rPr>
            <w:delText>4.12.1.</w:delText>
          </w:r>
          <w:r>
            <w:rPr>
              <w:rStyle w:val="Hyperlink"/>
            </w:rPr>
            <w:delText xml:space="preserve"> Rules_Func_001 ([1] Clause 5.4.7 - table 1 - 1d)</w:delText>
          </w:r>
          <w:r>
            <w:rPr>
              <w:webHidden/>
            </w:rPr>
            <w:tab/>
            <w:delText>63</w:delText>
          </w:r>
        </w:del>
      </w:ins>
    </w:p>
    <w:p w:rsidR="00743B33" w:rsidRDefault="00D20E06">
      <w:pPr>
        <w:pStyle w:val="TOC3"/>
        <w:rPr>
          <w:ins w:id="5590" w:author="Author"/>
          <w:del w:id="5591" w:author="Author"/>
          <w:rFonts w:asciiTheme="minorHAnsi" w:eastAsiaTheme="minorEastAsia" w:hAnsiTheme="minorHAnsi" w:cstheme="minorBidi"/>
          <w:sz w:val="22"/>
          <w:szCs w:val="22"/>
          <w:lang w:val="en-US" w:eastAsia="en-US"/>
        </w:rPr>
      </w:pPr>
      <w:ins w:id="5592" w:author="Author">
        <w:del w:id="5593" w:author="Author">
          <w:r>
            <w:rPr>
              <w:rStyle w:val="Hyperlink"/>
              <w14:scene3d>
                <w14:camera w14:prst="orthographicFront"/>
                <w14:lightRig w14:rig="threePt" w14:dir="t">
                  <w14:rot w14:lat="0" w14:lon="0" w14:rev="0"/>
                </w14:lightRig>
              </w14:scene3d>
            </w:rPr>
            <w:delText>4.12.2.</w:delText>
          </w:r>
          <w:r>
            <w:rPr>
              <w:rStyle w:val="Hyperlink"/>
            </w:rPr>
            <w:delText xml:space="preserve"> Rules_Func_002 ([1] Clause 5.4.7 - table 1 - 1d)</w:delText>
          </w:r>
          <w:r>
            <w:rPr>
              <w:webHidden/>
            </w:rPr>
            <w:tab/>
            <w:delText>63</w:delText>
          </w:r>
        </w:del>
      </w:ins>
    </w:p>
    <w:p w:rsidR="00743B33" w:rsidRDefault="00D20E06">
      <w:pPr>
        <w:pStyle w:val="TOC3"/>
        <w:rPr>
          <w:ins w:id="5594" w:author="Author"/>
          <w:del w:id="5595" w:author="Author"/>
          <w:rFonts w:asciiTheme="minorHAnsi" w:eastAsiaTheme="minorEastAsia" w:hAnsiTheme="minorHAnsi" w:cstheme="minorBidi"/>
          <w:sz w:val="22"/>
          <w:szCs w:val="22"/>
          <w:lang w:val="en-US" w:eastAsia="en-US"/>
        </w:rPr>
      </w:pPr>
      <w:ins w:id="5596" w:author="Author">
        <w:del w:id="5597" w:author="Author">
          <w:r>
            <w:rPr>
              <w:rStyle w:val="Hyperlink"/>
              <w14:scene3d>
                <w14:camera w14:prst="orthographicFront"/>
                <w14:lightRig w14:rig="threePt" w14:dir="t">
                  <w14:rot w14:lat="0" w14:lon="0" w14:rev="0"/>
                </w14:lightRig>
              </w14:scene3d>
            </w:rPr>
            <w:delText>4.12.3.</w:delText>
          </w:r>
          <w:r>
            <w:rPr>
              <w:rStyle w:val="Hyperlink"/>
            </w:rPr>
            <w:delText xml:space="preserve"> Rules_Func_003 ([1] Clause 5.4.7 - table 1 - 1d)</w:delText>
          </w:r>
          <w:r>
            <w:rPr>
              <w:webHidden/>
            </w:rPr>
            <w:tab/>
            <w:delText>63</w:delText>
          </w:r>
        </w:del>
      </w:ins>
    </w:p>
    <w:p w:rsidR="00743B33" w:rsidRDefault="00D20E06">
      <w:pPr>
        <w:pStyle w:val="TOC3"/>
        <w:rPr>
          <w:ins w:id="5598" w:author="Author"/>
          <w:del w:id="5599" w:author="Author"/>
          <w:rFonts w:asciiTheme="minorHAnsi" w:eastAsiaTheme="minorEastAsia" w:hAnsiTheme="minorHAnsi" w:cstheme="minorBidi"/>
          <w:sz w:val="22"/>
          <w:szCs w:val="22"/>
          <w:lang w:val="en-US" w:eastAsia="en-US"/>
        </w:rPr>
      </w:pPr>
      <w:ins w:id="5600" w:author="Author">
        <w:del w:id="5601" w:author="Author">
          <w:r>
            <w:rPr>
              <w:rStyle w:val="Hyperlink"/>
              <w14:scene3d>
                <w14:camera w14:prst="orthographicFront"/>
                <w14:lightRig w14:rig="threePt" w14:dir="t">
                  <w14:rot w14:lat="0" w14:lon="0" w14:rev="0"/>
                </w14:lightRig>
              </w14:scene3d>
            </w:rPr>
            <w:delText>4.12.4.</w:delText>
          </w:r>
          <w:r>
            <w:rPr>
              <w:rStyle w:val="Hyperlink"/>
            </w:rPr>
            <w:delText xml:space="preserve"> Rules_Func_00</w:delText>
          </w:r>
          <w:r>
            <w:rPr>
              <w:rStyle w:val="Hyperlink"/>
              <w:lang w:eastAsia="ja-JP"/>
            </w:rPr>
            <w:delText>4</w:delText>
          </w:r>
          <w:r>
            <w:rPr>
              <w:rStyle w:val="Hyperlink"/>
            </w:rPr>
            <w:delText xml:space="preserve"> ([1] Clause 8.4.4 - table 8 - 1a)</w:delText>
          </w:r>
          <w:r>
            <w:rPr>
              <w:webHidden/>
            </w:rPr>
            <w:tab/>
            <w:delText>64</w:delText>
          </w:r>
        </w:del>
      </w:ins>
    </w:p>
    <w:p w:rsidR="00743B33" w:rsidRDefault="00D20E06">
      <w:pPr>
        <w:pStyle w:val="TOC3"/>
        <w:rPr>
          <w:ins w:id="5602" w:author="Author"/>
          <w:del w:id="5603" w:author="Author"/>
          <w:rFonts w:asciiTheme="minorHAnsi" w:eastAsiaTheme="minorEastAsia" w:hAnsiTheme="minorHAnsi" w:cstheme="minorBidi"/>
          <w:sz w:val="22"/>
          <w:szCs w:val="22"/>
          <w:lang w:val="en-US" w:eastAsia="en-US"/>
        </w:rPr>
      </w:pPr>
      <w:ins w:id="5604" w:author="Author">
        <w:del w:id="5605" w:author="Author">
          <w:r>
            <w:rPr>
              <w:rStyle w:val="Hyperlink"/>
              <w14:scene3d>
                <w14:camera w14:prst="orthographicFront"/>
                <w14:lightRig w14:rig="threePt" w14:dir="t">
                  <w14:rot w14:lat="0" w14:lon="0" w14:rev="0"/>
                </w14:lightRig>
              </w14:scene3d>
            </w:rPr>
            <w:delText>4.12.5.</w:delText>
          </w:r>
          <w:r>
            <w:rPr>
              <w:rStyle w:val="Hyperlink"/>
            </w:rPr>
            <w:delText xml:space="preserve"> Rules_Func_00</w:delText>
          </w:r>
          <w:r>
            <w:rPr>
              <w:rStyle w:val="Hyperlink"/>
              <w:lang w:eastAsia="ja-JP"/>
            </w:rPr>
            <w:delText>5</w:delText>
          </w:r>
          <w:r>
            <w:rPr>
              <w:rStyle w:val="Hyperlink"/>
            </w:rPr>
            <w:delText xml:space="preserve"> ([1] Clause 8.4.4 - table 8 - 1j)</w:delText>
          </w:r>
          <w:r>
            <w:rPr>
              <w:webHidden/>
            </w:rPr>
            <w:tab/>
            <w:delText>64</w:delText>
          </w:r>
        </w:del>
      </w:ins>
    </w:p>
    <w:p w:rsidR="00743B33" w:rsidRDefault="00D20E06">
      <w:pPr>
        <w:pStyle w:val="TOC3"/>
        <w:rPr>
          <w:ins w:id="5606" w:author="Author"/>
          <w:del w:id="5607" w:author="Author"/>
          <w:rFonts w:asciiTheme="minorHAnsi" w:eastAsiaTheme="minorEastAsia" w:hAnsiTheme="minorHAnsi" w:cstheme="minorBidi"/>
          <w:sz w:val="22"/>
          <w:szCs w:val="22"/>
          <w:lang w:val="en-US" w:eastAsia="en-US"/>
        </w:rPr>
      </w:pPr>
      <w:ins w:id="5608" w:author="Author">
        <w:del w:id="5609" w:author="Author">
          <w:r>
            <w:rPr>
              <w:rStyle w:val="Hyperlink"/>
              <w14:scene3d>
                <w14:camera w14:prst="orthographicFront"/>
                <w14:lightRig w14:rig="threePt" w14:dir="t">
                  <w14:rot w14:lat="0" w14:lon="0" w14:rev="0"/>
                </w14:lightRig>
              </w14:scene3d>
            </w:rPr>
            <w:delText>4.12.6.</w:delText>
          </w:r>
          <w:r>
            <w:rPr>
              <w:rStyle w:val="Hyperlink"/>
            </w:rPr>
            <w:delText xml:space="preserve"> Rules_Func_006</w:delText>
          </w:r>
          <w:r>
            <w:rPr>
              <w:webHidden/>
            </w:rPr>
            <w:tab/>
            <w:delText>65</w:delText>
          </w:r>
        </w:del>
      </w:ins>
    </w:p>
    <w:p w:rsidR="00743B33" w:rsidRDefault="00D20E06">
      <w:pPr>
        <w:pStyle w:val="TOC3"/>
        <w:rPr>
          <w:ins w:id="5610" w:author="Author"/>
          <w:del w:id="5611" w:author="Author"/>
          <w:rFonts w:asciiTheme="minorHAnsi" w:eastAsiaTheme="minorEastAsia" w:hAnsiTheme="minorHAnsi" w:cstheme="minorBidi"/>
          <w:sz w:val="22"/>
          <w:szCs w:val="22"/>
          <w:lang w:val="en-US" w:eastAsia="en-US"/>
        </w:rPr>
      </w:pPr>
      <w:ins w:id="5612" w:author="Author">
        <w:del w:id="5613" w:author="Author">
          <w:r>
            <w:rPr>
              <w:rStyle w:val="Hyperlink"/>
              <w14:scene3d>
                <w14:camera w14:prst="orthographicFront"/>
                <w14:lightRig w14:rig="threePt" w14:dir="t">
                  <w14:rot w14:lat="0" w14:lon="0" w14:rev="0"/>
                </w14:lightRig>
              </w14:scene3d>
            </w:rPr>
            <w:delText>4.12.7.</w:delText>
          </w:r>
          <w:r>
            <w:rPr>
              <w:rStyle w:val="Hyperlink"/>
            </w:rPr>
            <w:delText xml:space="preserve"> Rules_Func_007</w:delText>
          </w:r>
          <w:r>
            <w:rPr>
              <w:webHidden/>
            </w:rPr>
            <w:tab/>
            <w:delText>66</w:delText>
          </w:r>
        </w:del>
      </w:ins>
    </w:p>
    <w:p w:rsidR="00743B33" w:rsidRDefault="00D20E06">
      <w:pPr>
        <w:pStyle w:val="TOC2"/>
        <w:rPr>
          <w:ins w:id="5614" w:author="Author"/>
          <w:del w:id="5615" w:author="Author"/>
          <w:rFonts w:asciiTheme="minorHAnsi" w:eastAsiaTheme="minorEastAsia" w:hAnsiTheme="minorHAnsi" w:cstheme="minorBidi"/>
          <w:b w:val="0"/>
          <w:iCs w:val="0"/>
          <w:noProof/>
          <w:sz w:val="22"/>
          <w:szCs w:val="22"/>
          <w:lang w:val="en-US" w:eastAsia="en-US"/>
        </w:rPr>
      </w:pPr>
      <w:ins w:id="5616" w:author="Author">
        <w:del w:id="5617" w:author="Author">
          <w:r>
            <w:rPr>
              <w:rStyle w:val="Hyperlink"/>
              <w:b w:val="0"/>
              <w:iCs w:val="0"/>
              <w:noProof/>
            </w:rPr>
            <w:delText>4.13. Pointers and Arrays</w:delText>
          </w:r>
          <w:r>
            <w:rPr>
              <w:noProof/>
              <w:webHidden/>
            </w:rPr>
            <w:tab/>
            <w:delText>66</w:delText>
          </w:r>
        </w:del>
      </w:ins>
    </w:p>
    <w:p w:rsidR="00743B33" w:rsidRDefault="00D20E06">
      <w:pPr>
        <w:pStyle w:val="TOC3"/>
        <w:rPr>
          <w:ins w:id="5618" w:author="Author"/>
          <w:del w:id="5619" w:author="Author"/>
          <w:rFonts w:asciiTheme="minorHAnsi" w:eastAsiaTheme="minorEastAsia" w:hAnsiTheme="minorHAnsi" w:cstheme="minorBidi"/>
          <w:sz w:val="22"/>
          <w:szCs w:val="22"/>
          <w:lang w:val="en-US" w:eastAsia="en-US"/>
        </w:rPr>
      </w:pPr>
      <w:ins w:id="5620" w:author="Author">
        <w:del w:id="5621" w:author="Author">
          <w:r>
            <w:rPr>
              <w:rStyle w:val="Hyperlink"/>
              <w14:scene3d>
                <w14:camera w14:prst="orthographicFront"/>
                <w14:lightRig w14:rig="threePt" w14:dir="t">
                  <w14:rot w14:lat="0" w14:lon="0" w14:rev="0"/>
                </w14:lightRig>
              </w14:scene3d>
            </w:rPr>
            <w:delText>4.13.1.</w:delText>
          </w:r>
          <w:r>
            <w:rPr>
              <w:rStyle w:val="Hyperlink"/>
            </w:rPr>
            <w:delText xml:space="preserve"> Rules_Ptr_001 ([1] Clause 8.4.4 - table 8 - 1f)</w:delText>
          </w:r>
          <w:r>
            <w:rPr>
              <w:webHidden/>
            </w:rPr>
            <w:tab/>
            <w:delText>66</w:delText>
          </w:r>
        </w:del>
      </w:ins>
    </w:p>
    <w:p w:rsidR="00743B33" w:rsidRDefault="00D20E06">
      <w:pPr>
        <w:pStyle w:val="TOC3"/>
        <w:rPr>
          <w:ins w:id="5622" w:author="Author"/>
          <w:del w:id="5623" w:author="Author"/>
          <w:rFonts w:asciiTheme="minorHAnsi" w:eastAsiaTheme="minorEastAsia" w:hAnsiTheme="minorHAnsi" w:cstheme="minorBidi"/>
          <w:sz w:val="22"/>
          <w:szCs w:val="22"/>
          <w:lang w:val="en-US" w:eastAsia="en-US"/>
        </w:rPr>
      </w:pPr>
      <w:ins w:id="5624" w:author="Author">
        <w:del w:id="5625" w:author="Author">
          <w:r>
            <w:rPr>
              <w:rStyle w:val="Hyperlink"/>
              <w14:scene3d>
                <w14:camera w14:prst="orthographicFront"/>
                <w14:lightRig w14:rig="threePt" w14:dir="t">
                  <w14:rot w14:lat="0" w14:lon="0" w14:rev="0"/>
                </w14:lightRig>
              </w14:scene3d>
            </w:rPr>
            <w:delText>4.13.2.</w:delText>
          </w:r>
          <w:r>
            <w:rPr>
              <w:rStyle w:val="Hyperlink"/>
            </w:rPr>
            <w:delText xml:space="preserve"> Rules_Ptr_002 ([1] Clause 5.4.7 - table 1 - 1d)</w:delText>
          </w:r>
          <w:r>
            <w:rPr>
              <w:webHidden/>
            </w:rPr>
            <w:tab/>
            <w:delText>66</w:delText>
          </w:r>
        </w:del>
      </w:ins>
    </w:p>
    <w:p w:rsidR="00743B33" w:rsidRDefault="00D20E06">
      <w:pPr>
        <w:pStyle w:val="TOC3"/>
        <w:rPr>
          <w:ins w:id="5626" w:author="Author"/>
          <w:del w:id="5627" w:author="Author"/>
          <w:rFonts w:asciiTheme="minorHAnsi" w:eastAsiaTheme="minorEastAsia" w:hAnsiTheme="minorHAnsi" w:cstheme="minorBidi"/>
          <w:sz w:val="22"/>
          <w:szCs w:val="22"/>
          <w:lang w:val="en-US" w:eastAsia="en-US"/>
        </w:rPr>
      </w:pPr>
      <w:ins w:id="5628" w:author="Author">
        <w:del w:id="5629" w:author="Author">
          <w:r>
            <w:rPr>
              <w:rStyle w:val="Hyperlink"/>
              <w14:scene3d>
                <w14:camera w14:prst="orthographicFront"/>
                <w14:lightRig w14:rig="threePt" w14:dir="t">
                  <w14:rot w14:lat="0" w14:lon="0" w14:rev="0"/>
                </w14:lightRig>
              </w14:scene3d>
            </w:rPr>
            <w:delText>4.13.3.</w:delText>
          </w:r>
          <w:r>
            <w:rPr>
              <w:rStyle w:val="Hyperlink"/>
            </w:rPr>
            <w:delText xml:space="preserve"> Rules_Ptr_003 ([1] Clause 5.4.7 - table 1 - 1d)</w:delText>
          </w:r>
          <w:r>
            <w:rPr>
              <w:webHidden/>
            </w:rPr>
            <w:tab/>
            <w:delText>66</w:delText>
          </w:r>
        </w:del>
      </w:ins>
    </w:p>
    <w:p w:rsidR="00743B33" w:rsidRDefault="00D20E06">
      <w:pPr>
        <w:pStyle w:val="TOC3"/>
        <w:rPr>
          <w:ins w:id="5630" w:author="Author"/>
          <w:del w:id="5631" w:author="Author"/>
          <w:rFonts w:asciiTheme="minorHAnsi" w:eastAsiaTheme="minorEastAsia" w:hAnsiTheme="minorHAnsi" w:cstheme="minorBidi"/>
          <w:sz w:val="22"/>
          <w:szCs w:val="22"/>
          <w:lang w:val="en-US" w:eastAsia="en-US"/>
        </w:rPr>
      </w:pPr>
      <w:ins w:id="5632" w:author="Author">
        <w:del w:id="5633" w:author="Author">
          <w:r>
            <w:rPr>
              <w:rStyle w:val="Hyperlink"/>
              <w14:scene3d>
                <w14:camera w14:prst="orthographicFront"/>
                <w14:lightRig w14:rig="threePt" w14:dir="t">
                  <w14:rot w14:lat="0" w14:lon="0" w14:rev="0"/>
                </w14:lightRig>
              </w14:scene3d>
            </w:rPr>
            <w:delText>4.13.4.</w:delText>
          </w:r>
          <w:r>
            <w:rPr>
              <w:rStyle w:val="Hyperlink"/>
            </w:rPr>
            <w:delText xml:space="preserve"> Rules_Ptr_004 ([1] Clause 5.4.7 - table 1 - 1d)</w:delText>
          </w:r>
          <w:r>
            <w:rPr>
              <w:webHidden/>
            </w:rPr>
            <w:tab/>
            <w:delText>67</w:delText>
          </w:r>
        </w:del>
      </w:ins>
    </w:p>
    <w:p w:rsidR="00743B33" w:rsidRDefault="00D20E06">
      <w:pPr>
        <w:pStyle w:val="TOC3"/>
        <w:rPr>
          <w:ins w:id="5634" w:author="Author"/>
          <w:del w:id="5635" w:author="Author"/>
          <w:rFonts w:asciiTheme="minorHAnsi" w:eastAsiaTheme="minorEastAsia" w:hAnsiTheme="minorHAnsi" w:cstheme="minorBidi"/>
          <w:sz w:val="22"/>
          <w:szCs w:val="22"/>
          <w:lang w:val="en-US" w:eastAsia="en-US"/>
        </w:rPr>
      </w:pPr>
      <w:ins w:id="5636" w:author="Author">
        <w:del w:id="5637" w:author="Author">
          <w:r>
            <w:rPr>
              <w:rStyle w:val="Hyperlink"/>
              <w14:scene3d>
                <w14:camera w14:prst="orthographicFront"/>
                <w14:lightRig w14:rig="threePt" w14:dir="t">
                  <w14:rot w14:lat="0" w14:lon="0" w14:rev="0"/>
                </w14:lightRig>
              </w14:scene3d>
            </w:rPr>
            <w:delText>4.13.5.</w:delText>
          </w:r>
          <w:r>
            <w:rPr>
              <w:rStyle w:val="Hyperlink"/>
            </w:rPr>
            <w:delText xml:space="preserve"> Rules_Ptr_005 ([1] Clause 5.4.7 - table 1 - 1d)</w:delText>
          </w:r>
          <w:r>
            <w:rPr>
              <w:webHidden/>
            </w:rPr>
            <w:tab/>
            <w:delText>67</w:delText>
          </w:r>
        </w:del>
      </w:ins>
    </w:p>
    <w:p w:rsidR="00743B33" w:rsidRDefault="00D20E06">
      <w:pPr>
        <w:pStyle w:val="TOC2"/>
        <w:rPr>
          <w:ins w:id="5638" w:author="Author"/>
          <w:del w:id="5639" w:author="Author"/>
          <w:rFonts w:asciiTheme="minorHAnsi" w:eastAsiaTheme="minorEastAsia" w:hAnsiTheme="minorHAnsi" w:cstheme="minorBidi"/>
          <w:b w:val="0"/>
          <w:iCs w:val="0"/>
          <w:noProof/>
          <w:sz w:val="22"/>
          <w:szCs w:val="22"/>
          <w:lang w:val="en-US" w:eastAsia="en-US"/>
        </w:rPr>
      </w:pPr>
      <w:ins w:id="5640" w:author="Author">
        <w:del w:id="5641" w:author="Author">
          <w:r>
            <w:rPr>
              <w:rStyle w:val="Hyperlink"/>
              <w:b w:val="0"/>
              <w:iCs w:val="0"/>
              <w:noProof/>
            </w:rPr>
            <w:delText>4.14. Structures and Unions</w:delText>
          </w:r>
          <w:r>
            <w:rPr>
              <w:noProof/>
              <w:webHidden/>
            </w:rPr>
            <w:tab/>
            <w:delText>67</w:delText>
          </w:r>
        </w:del>
      </w:ins>
    </w:p>
    <w:p w:rsidR="00743B33" w:rsidRDefault="00D20E06">
      <w:pPr>
        <w:pStyle w:val="TOC3"/>
        <w:rPr>
          <w:ins w:id="5642" w:author="Author"/>
          <w:del w:id="5643" w:author="Author"/>
          <w:rFonts w:asciiTheme="minorHAnsi" w:eastAsiaTheme="minorEastAsia" w:hAnsiTheme="minorHAnsi" w:cstheme="minorBidi"/>
          <w:sz w:val="22"/>
          <w:szCs w:val="22"/>
          <w:lang w:val="en-US" w:eastAsia="en-US"/>
        </w:rPr>
      </w:pPr>
      <w:ins w:id="5644" w:author="Author">
        <w:del w:id="5645" w:author="Author">
          <w:r>
            <w:rPr>
              <w:rStyle w:val="Hyperlink"/>
              <w14:scene3d>
                <w14:camera w14:prst="orthographicFront"/>
                <w14:lightRig w14:rig="threePt" w14:dir="t">
                  <w14:rot w14:lat="0" w14:lon="0" w14:rev="0"/>
                </w14:lightRig>
              </w14:scene3d>
            </w:rPr>
            <w:delText>4.14.1.</w:delText>
          </w:r>
          <w:r>
            <w:rPr>
              <w:rStyle w:val="Hyperlink"/>
            </w:rPr>
            <w:delText xml:space="preserve"> Rules_Struct_001 ([1] Clause 5.4.7 - table 1 - 1b)</w:delText>
          </w:r>
          <w:r>
            <w:rPr>
              <w:webHidden/>
            </w:rPr>
            <w:tab/>
            <w:delText>67</w:delText>
          </w:r>
        </w:del>
      </w:ins>
    </w:p>
    <w:p w:rsidR="00743B33" w:rsidRDefault="00D20E06">
      <w:pPr>
        <w:pStyle w:val="TOC2"/>
        <w:rPr>
          <w:ins w:id="5646" w:author="Author"/>
          <w:del w:id="5647" w:author="Author"/>
          <w:rFonts w:asciiTheme="minorHAnsi" w:eastAsiaTheme="minorEastAsia" w:hAnsiTheme="minorHAnsi" w:cstheme="minorBidi"/>
          <w:b w:val="0"/>
          <w:iCs w:val="0"/>
          <w:noProof/>
          <w:sz w:val="22"/>
          <w:szCs w:val="22"/>
          <w:lang w:val="en-US" w:eastAsia="en-US"/>
        </w:rPr>
      </w:pPr>
      <w:ins w:id="5648" w:author="Author">
        <w:del w:id="5649" w:author="Author">
          <w:r>
            <w:rPr>
              <w:rStyle w:val="Hyperlink"/>
              <w:b w:val="0"/>
              <w:iCs w:val="0"/>
              <w:noProof/>
            </w:rPr>
            <w:delText>4.15. Pre-processing Directives</w:delText>
          </w:r>
          <w:r>
            <w:rPr>
              <w:noProof/>
              <w:webHidden/>
            </w:rPr>
            <w:tab/>
            <w:delText>67</w:delText>
          </w:r>
        </w:del>
      </w:ins>
    </w:p>
    <w:p w:rsidR="00743B33" w:rsidRDefault="00D20E06">
      <w:pPr>
        <w:pStyle w:val="TOC3"/>
        <w:rPr>
          <w:ins w:id="5650" w:author="Author"/>
          <w:del w:id="5651" w:author="Author"/>
          <w:rFonts w:asciiTheme="minorHAnsi" w:eastAsiaTheme="minorEastAsia" w:hAnsiTheme="minorHAnsi" w:cstheme="minorBidi"/>
          <w:sz w:val="22"/>
          <w:szCs w:val="22"/>
          <w:lang w:val="en-US" w:eastAsia="en-US"/>
        </w:rPr>
      </w:pPr>
      <w:ins w:id="5652" w:author="Author">
        <w:del w:id="5653" w:author="Author">
          <w:r>
            <w:rPr>
              <w:rStyle w:val="Hyperlink"/>
              <w14:scene3d>
                <w14:camera w14:prst="orthographicFront"/>
                <w14:lightRig w14:rig="threePt" w14:dir="t">
                  <w14:rot w14:lat="0" w14:lon="0" w14:rev="0"/>
                </w14:lightRig>
              </w14:scene3d>
            </w:rPr>
            <w:delText>4.15.1.</w:delText>
          </w:r>
          <w:r>
            <w:rPr>
              <w:rStyle w:val="Hyperlink"/>
            </w:rPr>
            <w:delText xml:space="preserve"> Rules_PreProcess_001 ([1] Clause 5.4.7 - table 1 - 1g)</w:delText>
          </w:r>
          <w:r>
            <w:rPr>
              <w:webHidden/>
            </w:rPr>
            <w:tab/>
            <w:delText>67</w:delText>
          </w:r>
        </w:del>
      </w:ins>
    </w:p>
    <w:p w:rsidR="00743B33" w:rsidRDefault="00D20E06">
      <w:pPr>
        <w:pStyle w:val="TOC3"/>
        <w:rPr>
          <w:ins w:id="5654" w:author="Author"/>
          <w:del w:id="5655" w:author="Author"/>
          <w:rFonts w:asciiTheme="minorHAnsi" w:eastAsiaTheme="minorEastAsia" w:hAnsiTheme="minorHAnsi" w:cstheme="minorBidi"/>
          <w:sz w:val="22"/>
          <w:szCs w:val="22"/>
          <w:lang w:val="en-US" w:eastAsia="en-US"/>
        </w:rPr>
      </w:pPr>
      <w:ins w:id="5656" w:author="Author">
        <w:del w:id="5657" w:author="Author">
          <w:r>
            <w:rPr>
              <w:rStyle w:val="Hyperlink"/>
              <w14:scene3d>
                <w14:camera w14:prst="orthographicFront"/>
                <w14:lightRig w14:rig="threePt" w14:dir="t">
                  <w14:rot w14:lat="0" w14:lon="0" w14:rev="0"/>
                </w14:lightRig>
              </w14:scene3d>
            </w:rPr>
            <w:delText>4.15.2.</w:delText>
          </w:r>
          <w:r>
            <w:rPr>
              <w:rStyle w:val="Hyperlink"/>
            </w:rPr>
            <w:delText xml:space="preserve"> Rules_PreProcess_002</w:delText>
          </w:r>
          <w:r>
            <w:rPr>
              <w:webHidden/>
            </w:rPr>
            <w:tab/>
            <w:delText>67</w:delText>
          </w:r>
        </w:del>
      </w:ins>
    </w:p>
    <w:p w:rsidR="00743B33" w:rsidRDefault="00D20E06">
      <w:pPr>
        <w:pStyle w:val="TOC3"/>
        <w:rPr>
          <w:ins w:id="5658" w:author="Author"/>
          <w:del w:id="5659" w:author="Author"/>
          <w:rFonts w:asciiTheme="minorHAnsi" w:eastAsiaTheme="minorEastAsia" w:hAnsiTheme="minorHAnsi" w:cstheme="minorBidi"/>
          <w:sz w:val="22"/>
          <w:szCs w:val="22"/>
          <w:lang w:val="en-US" w:eastAsia="en-US"/>
        </w:rPr>
      </w:pPr>
      <w:ins w:id="5660" w:author="Author">
        <w:del w:id="5661" w:author="Author">
          <w:r>
            <w:rPr>
              <w:rStyle w:val="Hyperlink"/>
              <w14:scene3d>
                <w14:camera w14:prst="orthographicFront"/>
                <w14:lightRig w14:rig="threePt" w14:dir="t">
                  <w14:rot w14:lat="0" w14:lon="0" w14:rev="0"/>
                </w14:lightRig>
              </w14:scene3d>
            </w:rPr>
            <w:delText>4.15.3.</w:delText>
          </w:r>
          <w:r>
            <w:rPr>
              <w:rStyle w:val="Hyperlink"/>
            </w:rPr>
            <w:delText xml:space="preserve"> Rules_PreProcess_003</w:delText>
          </w:r>
          <w:r>
            <w:rPr>
              <w:webHidden/>
            </w:rPr>
            <w:tab/>
            <w:delText>67</w:delText>
          </w:r>
        </w:del>
      </w:ins>
    </w:p>
    <w:p w:rsidR="00743B33" w:rsidRDefault="00D20E06">
      <w:pPr>
        <w:pStyle w:val="TOC3"/>
        <w:rPr>
          <w:ins w:id="5662" w:author="Author"/>
          <w:del w:id="5663" w:author="Author"/>
          <w:rFonts w:asciiTheme="minorHAnsi" w:eastAsiaTheme="minorEastAsia" w:hAnsiTheme="minorHAnsi" w:cstheme="minorBidi"/>
          <w:sz w:val="22"/>
          <w:szCs w:val="22"/>
          <w:lang w:val="en-US" w:eastAsia="en-US"/>
        </w:rPr>
      </w:pPr>
      <w:ins w:id="5664" w:author="Author">
        <w:del w:id="5665" w:author="Author">
          <w:r>
            <w:rPr>
              <w:rStyle w:val="Hyperlink"/>
              <w14:scene3d>
                <w14:camera w14:prst="orthographicFront"/>
                <w14:lightRig w14:rig="threePt" w14:dir="t">
                  <w14:rot w14:lat="0" w14:lon="0" w14:rev="0"/>
                </w14:lightRig>
              </w14:scene3d>
            </w:rPr>
            <w:delText>4.15.4.</w:delText>
          </w:r>
          <w:r>
            <w:rPr>
              <w:rStyle w:val="Hyperlink"/>
            </w:rPr>
            <w:delText xml:space="preserve"> Rules_PreProcess_004</w:delText>
          </w:r>
          <w:r>
            <w:rPr>
              <w:webHidden/>
            </w:rPr>
            <w:tab/>
            <w:delText>67</w:delText>
          </w:r>
        </w:del>
      </w:ins>
    </w:p>
    <w:p w:rsidR="00743B33" w:rsidRDefault="00D20E06">
      <w:pPr>
        <w:pStyle w:val="TOC3"/>
        <w:rPr>
          <w:ins w:id="5666" w:author="Author"/>
          <w:del w:id="5667" w:author="Author"/>
          <w:rFonts w:asciiTheme="minorHAnsi" w:eastAsiaTheme="minorEastAsia" w:hAnsiTheme="minorHAnsi" w:cstheme="minorBidi"/>
          <w:sz w:val="22"/>
          <w:szCs w:val="22"/>
          <w:lang w:val="en-US" w:eastAsia="en-US"/>
        </w:rPr>
      </w:pPr>
      <w:ins w:id="5668" w:author="Author">
        <w:del w:id="5669" w:author="Author">
          <w:r>
            <w:rPr>
              <w:rStyle w:val="Hyperlink"/>
              <w14:scene3d>
                <w14:camera w14:prst="orthographicFront"/>
                <w14:lightRig w14:rig="threePt" w14:dir="t">
                  <w14:rot w14:lat="0" w14:lon="0" w14:rev="0"/>
                </w14:lightRig>
              </w14:scene3d>
            </w:rPr>
            <w:delText>4.15.5.</w:delText>
          </w:r>
          <w:r>
            <w:rPr>
              <w:rStyle w:val="Hyperlink"/>
            </w:rPr>
            <w:delText xml:space="preserve"> Rules_PreProcess_005 ([1] Clause 5.4.7 - table 1 - 1g)</w:delText>
          </w:r>
          <w:r>
            <w:rPr>
              <w:webHidden/>
            </w:rPr>
            <w:tab/>
            <w:delText>67</w:delText>
          </w:r>
        </w:del>
      </w:ins>
    </w:p>
    <w:p w:rsidR="00743B33" w:rsidRDefault="00D20E06">
      <w:pPr>
        <w:pStyle w:val="TOC3"/>
        <w:rPr>
          <w:ins w:id="5670" w:author="Author"/>
          <w:del w:id="5671" w:author="Author"/>
          <w:rFonts w:asciiTheme="minorHAnsi" w:eastAsiaTheme="minorEastAsia" w:hAnsiTheme="minorHAnsi" w:cstheme="minorBidi"/>
          <w:sz w:val="22"/>
          <w:szCs w:val="22"/>
          <w:lang w:val="en-US" w:eastAsia="en-US"/>
        </w:rPr>
      </w:pPr>
      <w:ins w:id="5672" w:author="Author">
        <w:del w:id="5673" w:author="Author">
          <w:r>
            <w:rPr>
              <w:rStyle w:val="Hyperlink"/>
              <w14:scene3d>
                <w14:camera w14:prst="orthographicFront"/>
                <w14:lightRig w14:rig="threePt" w14:dir="t">
                  <w14:rot w14:lat="0" w14:lon="0" w14:rev="0"/>
                </w14:lightRig>
              </w14:scene3d>
            </w:rPr>
            <w:delText>4.15.6.</w:delText>
          </w:r>
          <w:r>
            <w:rPr>
              <w:rStyle w:val="Hyperlink"/>
            </w:rPr>
            <w:delText xml:space="preserve"> Rules_PreProcess_006 ([1] Clause 5.4.7 - table 1 - 1a)</w:delText>
          </w:r>
          <w:r>
            <w:rPr>
              <w:webHidden/>
            </w:rPr>
            <w:tab/>
            <w:delText>67</w:delText>
          </w:r>
        </w:del>
      </w:ins>
    </w:p>
    <w:p w:rsidR="00743B33" w:rsidRDefault="00D20E06">
      <w:pPr>
        <w:pStyle w:val="TOC3"/>
        <w:rPr>
          <w:ins w:id="5674" w:author="Author"/>
          <w:del w:id="5675" w:author="Author"/>
          <w:rFonts w:asciiTheme="minorHAnsi" w:eastAsiaTheme="minorEastAsia" w:hAnsiTheme="minorHAnsi" w:cstheme="minorBidi"/>
          <w:sz w:val="22"/>
          <w:szCs w:val="22"/>
          <w:lang w:val="en-US" w:eastAsia="en-US"/>
        </w:rPr>
      </w:pPr>
      <w:ins w:id="5676" w:author="Author">
        <w:del w:id="5677" w:author="Author">
          <w:r>
            <w:rPr>
              <w:rStyle w:val="Hyperlink"/>
              <w14:scene3d>
                <w14:camera w14:prst="orthographicFront"/>
                <w14:lightRig w14:rig="threePt" w14:dir="t">
                  <w14:rot w14:lat="0" w14:lon="0" w14:rev="0"/>
                </w14:lightRig>
              </w14:scene3d>
            </w:rPr>
            <w:delText>4.15.7.</w:delText>
          </w:r>
          <w:r>
            <w:rPr>
              <w:rStyle w:val="Hyperlink"/>
            </w:rPr>
            <w:delText xml:space="preserve"> Rules_PreProcess_007 ([1] Clause 5.4.7 - table 1 - 1a)</w:delText>
          </w:r>
          <w:r>
            <w:rPr>
              <w:webHidden/>
            </w:rPr>
            <w:tab/>
            <w:delText>67</w:delText>
          </w:r>
        </w:del>
      </w:ins>
    </w:p>
    <w:p w:rsidR="00743B33" w:rsidRDefault="00D20E06">
      <w:pPr>
        <w:pStyle w:val="TOC3"/>
        <w:rPr>
          <w:ins w:id="5678" w:author="Author"/>
          <w:del w:id="5679" w:author="Author"/>
          <w:rFonts w:asciiTheme="minorHAnsi" w:eastAsiaTheme="minorEastAsia" w:hAnsiTheme="minorHAnsi" w:cstheme="minorBidi"/>
          <w:sz w:val="22"/>
          <w:szCs w:val="22"/>
          <w:lang w:val="en-US" w:eastAsia="en-US"/>
        </w:rPr>
      </w:pPr>
      <w:ins w:id="5680" w:author="Author">
        <w:del w:id="5681" w:author="Author">
          <w:r>
            <w:rPr>
              <w:rStyle w:val="Hyperlink"/>
              <w14:scene3d>
                <w14:camera w14:prst="orthographicFront"/>
                <w14:lightRig w14:rig="threePt" w14:dir="t">
                  <w14:rot w14:lat="0" w14:lon="0" w14:rev="0"/>
                </w14:lightRig>
              </w14:scene3d>
            </w:rPr>
            <w:delText>4.15.8.</w:delText>
          </w:r>
          <w:r>
            <w:rPr>
              <w:rStyle w:val="Hyperlink"/>
            </w:rPr>
            <w:delText xml:space="preserve"> Rules_PreProcess_008 ([1]</w:delText>
          </w:r>
          <w:r>
            <w:rPr>
              <w:rStyle w:val="Hyperlink"/>
            </w:rPr>
            <w:delText xml:space="preserve"> Clause 5.4.7 - table 1 - 1a)</w:delText>
          </w:r>
          <w:r>
            <w:rPr>
              <w:webHidden/>
            </w:rPr>
            <w:tab/>
            <w:delText>68</w:delText>
          </w:r>
        </w:del>
      </w:ins>
    </w:p>
    <w:p w:rsidR="00743B33" w:rsidRDefault="00D20E06">
      <w:pPr>
        <w:pStyle w:val="TOC3"/>
        <w:rPr>
          <w:ins w:id="5682" w:author="Author"/>
          <w:del w:id="5683" w:author="Author"/>
          <w:rFonts w:asciiTheme="minorHAnsi" w:eastAsiaTheme="minorEastAsia" w:hAnsiTheme="minorHAnsi" w:cstheme="minorBidi"/>
          <w:sz w:val="22"/>
          <w:szCs w:val="22"/>
          <w:lang w:val="en-US" w:eastAsia="en-US"/>
        </w:rPr>
      </w:pPr>
      <w:ins w:id="5684" w:author="Author">
        <w:del w:id="5685" w:author="Author">
          <w:r>
            <w:rPr>
              <w:rStyle w:val="Hyperlink"/>
              <w14:scene3d>
                <w14:camera w14:prst="orthographicFront"/>
                <w14:lightRig w14:rig="threePt" w14:dir="t">
                  <w14:rot w14:lat="0" w14:lon="0" w14:rev="0"/>
                </w14:lightRig>
              </w14:scene3d>
            </w:rPr>
            <w:delText>4.15.9.</w:delText>
          </w:r>
          <w:r>
            <w:rPr>
              <w:rStyle w:val="Hyperlink"/>
            </w:rPr>
            <w:delText xml:space="preserve"> Rules_PreProcess_009</w:delText>
          </w:r>
          <w:r>
            <w:rPr>
              <w:webHidden/>
            </w:rPr>
            <w:tab/>
            <w:delText>68</w:delText>
          </w:r>
        </w:del>
      </w:ins>
    </w:p>
    <w:p w:rsidR="00743B33" w:rsidRDefault="00D20E06">
      <w:pPr>
        <w:pStyle w:val="TOC3"/>
        <w:rPr>
          <w:ins w:id="5686" w:author="Author"/>
          <w:del w:id="5687" w:author="Author"/>
          <w:rFonts w:asciiTheme="minorHAnsi" w:eastAsiaTheme="minorEastAsia" w:hAnsiTheme="minorHAnsi" w:cstheme="minorBidi"/>
          <w:sz w:val="22"/>
          <w:szCs w:val="22"/>
          <w:lang w:val="en-US" w:eastAsia="en-US"/>
        </w:rPr>
      </w:pPr>
      <w:ins w:id="5688" w:author="Author">
        <w:del w:id="5689" w:author="Author">
          <w:r>
            <w:rPr>
              <w:rStyle w:val="Hyperlink"/>
              <w14:scene3d>
                <w14:camera w14:prst="orthographicFront"/>
                <w14:lightRig w14:rig="threePt" w14:dir="t">
                  <w14:rot w14:lat="0" w14:lon="0" w14:rev="0"/>
                </w14:lightRig>
              </w14:scene3d>
            </w:rPr>
            <w:delText>4.15.10.</w:delText>
          </w:r>
          <w:r>
            <w:rPr>
              <w:rStyle w:val="Hyperlink"/>
            </w:rPr>
            <w:delText xml:space="preserve"> Rules_PreProcess_010 ([1] Clause 5.4.7 - table 1 - 1g)</w:delText>
          </w:r>
          <w:r>
            <w:rPr>
              <w:webHidden/>
            </w:rPr>
            <w:tab/>
            <w:delText>68</w:delText>
          </w:r>
        </w:del>
      </w:ins>
    </w:p>
    <w:p w:rsidR="00743B33" w:rsidRDefault="00D20E06">
      <w:pPr>
        <w:pStyle w:val="TOC3"/>
        <w:rPr>
          <w:ins w:id="5690" w:author="Author"/>
          <w:del w:id="5691" w:author="Author"/>
          <w:rFonts w:asciiTheme="minorHAnsi" w:eastAsiaTheme="minorEastAsia" w:hAnsiTheme="minorHAnsi" w:cstheme="minorBidi"/>
          <w:sz w:val="22"/>
          <w:szCs w:val="22"/>
          <w:lang w:val="en-US" w:eastAsia="en-US"/>
        </w:rPr>
      </w:pPr>
      <w:ins w:id="5692" w:author="Author">
        <w:del w:id="5693" w:author="Author">
          <w:r>
            <w:rPr>
              <w:rStyle w:val="Hyperlink"/>
              <w14:scene3d>
                <w14:camera w14:prst="orthographicFront"/>
                <w14:lightRig w14:rig="threePt" w14:dir="t">
                  <w14:rot w14:lat="0" w14:lon="0" w14:rev="0"/>
                </w14:lightRig>
              </w14:scene3d>
            </w:rPr>
            <w:delText>4.15.11.</w:delText>
          </w:r>
          <w:r>
            <w:rPr>
              <w:rStyle w:val="Hyperlink"/>
            </w:rPr>
            <w:delText xml:space="preserve"> Rules_PreProcess_01</w:delText>
          </w:r>
          <w:r>
            <w:rPr>
              <w:rStyle w:val="Hyperlink"/>
              <w:lang w:eastAsia="ja-JP"/>
            </w:rPr>
            <w:delText>1</w:delText>
          </w:r>
          <w:r>
            <w:rPr>
              <w:rStyle w:val="Hyperlink"/>
            </w:rPr>
            <w:delText xml:space="preserve"> ([1] Clause 8.4.4 - table 8 - 1g)</w:delText>
          </w:r>
          <w:r>
            <w:rPr>
              <w:webHidden/>
            </w:rPr>
            <w:tab/>
            <w:delText>68</w:delText>
          </w:r>
        </w:del>
      </w:ins>
    </w:p>
    <w:p w:rsidR="00743B33" w:rsidRDefault="00D20E06">
      <w:pPr>
        <w:pStyle w:val="TOC3"/>
        <w:rPr>
          <w:ins w:id="5694" w:author="Author"/>
          <w:del w:id="5695" w:author="Author"/>
          <w:rFonts w:asciiTheme="minorHAnsi" w:eastAsiaTheme="minorEastAsia" w:hAnsiTheme="minorHAnsi" w:cstheme="minorBidi"/>
          <w:sz w:val="22"/>
          <w:szCs w:val="22"/>
          <w:lang w:val="en-US" w:eastAsia="en-US"/>
        </w:rPr>
      </w:pPr>
      <w:ins w:id="5696" w:author="Author">
        <w:del w:id="5697" w:author="Author">
          <w:r>
            <w:rPr>
              <w:rStyle w:val="Hyperlink"/>
              <w14:scene3d>
                <w14:camera w14:prst="orthographicFront"/>
                <w14:lightRig w14:rig="threePt" w14:dir="t">
                  <w14:rot w14:lat="0" w14:lon="0" w14:rev="0"/>
                </w14:lightRig>
              </w14:scene3d>
            </w:rPr>
            <w:delText>4.15.12.</w:delText>
          </w:r>
          <w:r>
            <w:rPr>
              <w:rStyle w:val="Hyperlink"/>
            </w:rPr>
            <w:delText xml:space="preserve"> Rules_PreProcess_012</w:delText>
          </w:r>
          <w:r>
            <w:rPr>
              <w:webHidden/>
            </w:rPr>
            <w:tab/>
            <w:delText>68</w:delText>
          </w:r>
        </w:del>
      </w:ins>
    </w:p>
    <w:p w:rsidR="00743B33" w:rsidRDefault="00D20E06">
      <w:pPr>
        <w:pStyle w:val="TOC2"/>
        <w:rPr>
          <w:ins w:id="5698" w:author="Author"/>
          <w:del w:id="5699" w:author="Author"/>
          <w:rFonts w:asciiTheme="minorHAnsi" w:eastAsiaTheme="minorEastAsia" w:hAnsiTheme="minorHAnsi" w:cstheme="minorBidi"/>
          <w:b w:val="0"/>
          <w:iCs w:val="0"/>
          <w:noProof/>
          <w:sz w:val="22"/>
          <w:szCs w:val="22"/>
          <w:lang w:val="en-US" w:eastAsia="en-US"/>
        </w:rPr>
      </w:pPr>
      <w:ins w:id="5700" w:author="Author">
        <w:del w:id="5701" w:author="Author">
          <w:r>
            <w:rPr>
              <w:rStyle w:val="Hyperlink"/>
              <w:b w:val="0"/>
              <w:iCs w:val="0"/>
              <w:noProof/>
            </w:rPr>
            <w:delText>4.16. Optimization</w:delText>
          </w:r>
          <w:r>
            <w:rPr>
              <w:noProof/>
              <w:webHidden/>
            </w:rPr>
            <w:tab/>
            <w:delText>68</w:delText>
          </w:r>
        </w:del>
      </w:ins>
    </w:p>
    <w:p w:rsidR="00743B33" w:rsidRDefault="00D20E06">
      <w:pPr>
        <w:pStyle w:val="TOC3"/>
        <w:rPr>
          <w:ins w:id="5702" w:author="Author"/>
          <w:del w:id="5703" w:author="Author"/>
          <w:rFonts w:asciiTheme="minorHAnsi" w:eastAsiaTheme="minorEastAsia" w:hAnsiTheme="minorHAnsi" w:cstheme="minorBidi"/>
          <w:sz w:val="22"/>
          <w:szCs w:val="22"/>
          <w:lang w:val="en-US" w:eastAsia="en-US"/>
        </w:rPr>
      </w:pPr>
      <w:ins w:id="5704" w:author="Author">
        <w:del w:id="5705" w:author="Author">
          <w:r>
            <w:rPr>
              <w:rStyle w:val="Hyperlink"/>
              <w14:scene3d>
                <w14:camera w14:prst="orthographicFront"/>
                <w14:lightRig w14:rig="threePt" w14:dir="t">
                  <w14:rot w14:lat="0" w14:lon="0" w14:rev="0"/>
                </w14:lightRig>
              </w14:scene3d>
            </w:rPr>
            <w:delText>4.16.1.</w:delText>
          </w:r>
          <w:r>
            <w:rPr>
              <w:rStyle w:val="Hyperlink"/>
            </w:rPr>
            <w:delText xml:space="preserve"> Rules_Opt_001 ([1] Clause 5.4.7 - table 1 – 1a)</w:delText>
          </w:r>
          <w:r>
            <w:rPr>
              <w:webHidden/>
            </w:rPr>
            <w:tab/>
            <w:delText>68</w:delText>
          </w:r>
        </w:del>
      </w:ins>
    </w:p>
    <w:p w:rsidR="00743B33" w:rsidRDefault="00D20E06">
      <w:pPr>
        <w:pStyle w:val="TOC3"/>
        <w:rPr>
          <w:ins w:id="5706" w:author="Author"/>
          <w:del w:id="5707" w:author="Author"/>
          <w:rFonts w:asciiTheme="minorHAnsi" w:eastAsiaTheme="minorEastAsia" w:hAnsiTheme="minorHAnsi" w:cstheme="minorBidi"/>
          <w:sz w:val="22"/>
          <w:szCs w:val="22"/>
          <w:lang w:val="en-US" w:eastAsia="en-US"/>
        </w:rPr>
      </w:pPr>
      <w:ins w:id="5708" w:author="Author">
        <w:del w:id="5709" w:author="Author">
          <w:r>
            <w:rPr>
              <w:rStyle w:val="Hyperlink"/>
              <w14:scene3d>
                <w14:camera w14:prst="orthographicFront"/>
                <w14:lightRig w14:rig="threePt" w14:dir="t">
                  <w14:rot w14:lat="0" w14:lon="0" w14:rev="0"/>
                </w14:lightRig>
              </w14:scene3d>
            </w:rPr>
            <w:delText>4.16.2.</w:delText>
          </w:r>
          <w:r>
            <w:rPr>
              <w:rStyle w:val="Hyperlink"/>
            </w:rPr>
            <w:delText xml:space="preserve"> Rules_Opt_002 ([1] Clause 5.4.7 - table 1 - 1g)</w:delText>
          </w:r>
          <w:r>
            <w:rPr>
              <w:webHidden/>
            </w:rPr>
            <w:tab/>
            <w:delText>68</w:delText>
          </w:r>
        </w:del>
      </w:ins>
    </w:p>
    <w:p w:rsidR="00743B33" w:rsidRDefault="00D20E06">
      <w:pPr>
        <w:pStyle w:val="TOC3"/>
        <w:rPr>
          <w:ins w:id="5710" w:author="Author"/>
          <w:del w:id="5711" w:author="Author"/>
          <w:rFonts w:asciiTheme="minorHAnsi" w:eastAsiaTheme="minorEastAsia" w:hAnsiTheme="minorHAnsi" w:cstheme="minorBidi"/>
          <w:sz w:val="22"/>
          <w:szCs w:val="22"/>
          <w:lang w:val="en-US" w:eastAsia="en-US"/>
        </w:rPr>
      </w:pPr>
      <w:ins w:id="5712" w:author="Author">
        <w:del w:id="5713" w:author="Author">
          <w:r>
            <w:rPr>
              <w:rStyle w:val="Hyperlink"/>
              <w14:scene3d>
                <w14:camera w14:prst="orthographicFront"/>
                <w14:lightRig w14:rig="threePt" w14:dir="t">
                  <w14:rot w14:lat="0" w14:lon="0" w14:rev="0"/>
                </w14:lightRig>
              </w14:scene3d>
            </w:rPr>
            <w:delText>4.16.3.</w:delText>
          </w:r>
          <w:r>
            <w:rPr>
              <w:rStyle w:val="Hyperlink"/>
            </w:rPr>
            <w:delText xml:space="preserve"> Rules_Opt_003 ([1] Clause 5.4.7 - table 1 - 1g)</w:delText>
          </w:r>
          <w:r>
            <w:rPr>
              <w:webHidden/>
            </w:rPr>
            <w:tab/>
            <w:delText>69</w:delText>
          </w:r>
        </w:del>
      </w:ins>
    </w:p>
    <w:p w:rsidR="00743B33" w:rsidRDefault="00D20E06">
      <w:pPr>
        <w:pStyle w:val="TOC3"/>
        <w:rPr>
          <w:ins w:id="5714" w:author="Author"/>
          <w:del w:id="5715" w:author="Author"/>
          <w:rFonts w:asciiTheme="minorHAnsi" w:eastAsiaTheme="minorEastAsia" w:hAnsiTheme="minorHAnsi" w:cstheme="minorBidi"/>
          <w:sz w:val="22"/>
          <w:szCs w:val="22"/>
          <w:lang w:val="en-US" w:eastAsia="en-US"/>
        </w:rPr>
      </w:pPr>
      <w:ins w:id="5716" w:author="Author">
        <w:del w:id="5717" w:author="Author">
          <w:r>
            <w:rPr>
              <w:rStyle w:val="Hyperlink"/>
              <w14:scene3d>
                <w14:camera w14:prst="orthographicFront"/>
                <w14:lightRig w14:rig="threePt" w14:dir="t">
                  <w14:rot w14:lat="0" w14:lon="0" w14:rev="0"/>
                </w14:lightRig>
              </w14:scene3d>
            </w:rPr>
            <w:delText>4.16.4.</w:delText>
          </w:r>
          <w:r>
            <w:rPr>
              <w:rStyle w:val="Hyperlink"/>
            </w:rPr>
            <w:delText xml:space="preserve"> Rules_Opt_004 ([1] Clause 5.4.7 - table 1 – 1a)</w:delText>
          </w:r>
          <w:r>
            <w:rPr>
              <w:webHidden/>
            </w:rPr>
            <w:tab/>
            <w:delText>69</w:delText>
          </w:r>
        </w:del>
      </w:ins>
    </w:p>
    <w:p w:rsidR="00743B33" w:rsidRDefault="00D20E06">
      <w:pPr>
        <w:pStyle w:val="TOC3"/>
        <w:rPr>
          <w:ins w:id="5718" w:author="Author"/>
          <w:del w:id="5719" w:author="Author"/>
          <w:rFonts w:asciiTheme="minorHAnsi" w:eastAsiaTheme="minorEastAsia" w:hAnsiTheme="minorHAnsi" w:cstheme="minorBidi"/>
          <w:sz w:val="22"/>
          <w:szCs w:val="22"/>
          <w:lang w:val="en-US" w:eastAsia="en-US"/>
        </w:rPr>
      </w:pPr>
      <w:ins w:id="5720" w:author="Author">
        <w:del w:id="5721" w:author="Author">
          <w:r>
            <w:rPr>
              <w:rStyle w:val="Hyperlink"/>
              <w14:scene3d>
                <w14:camera w14:prst="orthographicFront"/>
                <w14:lightRig w14:rig="threePt" w14:dir="t">
                  <w14:rot w14:lat="0" w14:lon="0" w14:rev="0"/>
                </w14:lightRig>
              </w14:scene3d>
            </w:rPr>
            <w:delText>4.16.5.</w:delText>
          </w:r>
          <w:r>
            <w:rPr>
              <w:rStyle w:val="Hyperlink"/>
            </w:rPr>
            <w:delText xml:space="preserve"> Rules_Opt_005</w:delText>
          </w:r>
          <w:r>
            <w:rPr>
              <w:webHidden/>
            </w:rPr>
            <w:tab/>
            <w:delText>70</w:delText>
          </w:r>
        </w:del>
      </w:ins>
    </w:p>
    <w:p w:rsidR="00743B33" w:rsidRDefault="00D20E06">
      <w:pPr>
        <w:pStyle w:val="TOC3"/>
        <w:rPr>
          <w:ins w:id="5722" w:author="Author"/>
          <w:del w:id="5723" w:author="Author"/>
          <w:rFonts w:asciiTheme="minorHAnsi" w:eastAsiaTheme="minorEastAsia" w:hAnsiTheme="minorHAnsi" w:cstheme="minorBidi"/>
          <w:sz w:val="22"/>
          <w:szCs w:val="22"/>
          <w:lang w:val="en-US" w:eastAsia="en-US"/>
        </w:rPr>
      </w:pPr>
      <w:ins w:id="5724" w:author="Author">
        <w:del w:id="5725" w:author="Author">
          <w:r>
            <w:rPr>
              <w:rStyle w:val="Hyperlink"/>
              <w14:scene3d>
                <w14:camera w14:prst="orthographicFront"/>
                <w14:lightRig w14:rig="threePt" w14:dir="t">
                  <w14:rot w14:lat="0" w14:lon="0" w14:rev="0"/>
                </w14:lightRig>
              </w14:scene3d>
            </w:rPr>
            <w:delText>4.16.6.</w:delText>
          </w:r>
          <w:r>
            <w:rPr>
              <w:rStyle w:val="Hyperlink"/>
            </w:rPr>
            <w:delText xml:space="preserve"> Rules_Opt_006</w:delText>
          </w:r>
          <w:r>
            <w:rPr>
              <w:webHidden/>
            </w:rPr>
            <w:tab/>
            <w:delText>70</w:delText>
          </w:r>
        </w:del>
      </w:ins>
    </w:p>
    <w:p w:rsidR="00743B33" w:rsidRDefault="00D20E06">
      <w:pPr>
        <w:pStyle w:val="TOC3"/>
        <w:rPr>
          <w:ins w:id="5726" w:author="Author"/>
          <w:del w:id="5727" w:author="Author"/>
          <w:rFonts w:asciiTheme="minorHAnsi" w:eastAsiaTheme="minorEastAsia" w:hAnsiTheme="minorHAnsi" w:cstheme="minorBidi"/>
          <w:sz w:val="22"/>
          <w:szCs w:val="22"/>
          <w:lang w:val="en-US" w:eastAsia="en-US"/>
        </w:rPr>
      </w:pPr>
      <w:ins w:id="5728" w:author="Author">
        <w:del w:id="5729" w:author="Author">
          <w:r>
            <w:rPr>
              <w:rStyle w:val="Hyperlink"/>
              <w14:scene3d>
                <w14:camera w14:prst="orthographicFront"/>
                <w14:lightRig w14:rig="threePt" w14:dir="t">
                  <w14:rot w14:lat="0" w14:lon="0" w14:rev="0"/>
                </w14:lightRig>
              </w14:scene3d>
            </w:rPr>
            <w:delText>4.16.7.</w:delText>
          </w:r>
          <w:r>
            <w:rPr>
              <w:rStyle w:val="Hyperlink"/>
            </w:rPr>
            <w:delText xml:space="preserve"> Rules_Opt_007</w:delText>
          </w:r>
          <w:r>
            <w:rPr>
              <w:webHidden/>
            </w:rPr>
            <w:tab/>
            <w:delText>70</w:delText>
          </w:r>
        </w:del>
      </w:ins>
    </w:p>
    <w:p w:rsidR="00743B33" w:rsidRDefault="00D20E06">
      <w:pPr>
        <w:pStyle w:val="TOC3"/>
        <w:rPr>
          <w:ins w:id="5730" w:author="Author"/>
          <w:del w:id="5731" w:author="Author"/>
          <w:rFonts w:asciiTheme="minorHAnsi" w:eastAsiaTheme="minorEastAsia" w:hAnsiTheme="minorHAnsi" w:cstheme="minorBidi"/>
          <w:sz w:val="22"/>
          <w:szCs w:val="22"/>
          <w:lang w:val="en-US" w:eastAsia="en-US"/>
        </w:rPr>
      </w:pPr>
      <w:ins w:id="5732" w:author="Author">
        <w:del w:id="5733" w:author="Author">
          <w:r>
            <w:rPr>
              <w:rStyle w:val="Hyperlink"/>
              <w14:scene3d>
                <w14:camera w14:prst="orthographicFront"/>
                <w14:lightRig w14:rig="threePt" w14:dir="t">
                  <w14:rot w14:lat="0" w14:lon="0" w14:rev="0"/>
                </w14:lightRig>
              </w14:scene3d>
            </w:rPr>
            <w:delText>4.16.8.</w:delText>
          </w:r>
          <w:r>
            <w:rPr>
              <w:rStyle w:val="Hyperlink"/>
            </w:rPr>
            <w:delText xml:space="preserve"> Rules_Opt_008</w:delText>
          </w:r>
          <w:r>
            <w:rPr>
              <w:webHidden/>
            </w:rPr>
            <w:tab/>
            <w:delText>70</w:delText>
          </w:r>
        </w:del>
      </w:ins>
    </w:p>
    <w:p w:rsidR="00743B33" w:rsidRPr="00743B33" w:rsidRDefault="00D20E06">
      <w:pPr>
        <w:pStyle w:val="TOC1"/>
        <w:tabs>
          <w:tab w:val="right" w:leader="dot" w:pos="9530"/>
        </w:tabs>
        <w:rPr>
          <w:del w:id="5734" w:author="Author"/>
          <w:rFonts w:ascii="Calibri" w:eastAsiaTheme="minorEastAsia" w:hAnsi="Calibri" w:cstheme="minorBidi"/>
          <w:b w:val="0"/>
          <w:bCs w:val="0"/>
          <w:caps w:val="0"/>
          <w:noProof/>
          <w:kern w:val="2"/>
          <w:szCs w:val="20"/>
          <w:lang w:val="en-US" w:eastAsia="ja-JP"/>
          <w:rPrChange w:id="5735" w:author="Author">
            <w:rPr>
              <w:del w:id="5736" w:author="Author"/>
              <w:rFonts w:asciiTheme="minorHAnsi" w:eastAsiaTheme="minorEastAsia" w:hAnsiTheme="minorHAnsi" w:cstheme="minorBidi"/>
              <w:b w:val="0"/>
              <w:bCs w:val="0"/>
              <w:caps w:val="0"/>
              <w:noProof/>
              <w:kern w:val="2"/>
              <w:sz w:val="21"/>
              <w:szCs w:val="22"/>
              <w:lang w:val="en-US" w:eastAsia="ja-JP"/>
            </w:rPr>
          </w:rPrChange>
        </w:rPr>
      </w:pPr>
      <w:del w:id="5737" w:author="Author">
        <w:r>
          <w:rPr>
            <w:rFonts w:ascii="Calibri" w:hAnsi="Calibri"/>
            <w:szCs w:val="20"/>
            <w:rPrChange w:id="5738" w:author="Author">
              <w:rPr>
                <w:rStyle w:val="Hyperlink"/>
                <w:noProof/>
              </w:rPr>
            </w:rPrChange>
          </w:rPr>
          <w:delText>Table of Content</w:delText>
        </w:r>
        <w:r>
          <w:rPr>
            <w:rFonts w:ascii="Calibri" w:hAnsi="Calibri"/>
            <w:noProof/>
            <w:webHidden/>
            <w:szCs w:val="20"/>
            <w:rPrChange w:id="5739" w:author="Author">
              <w:rPr>
                <w:noProof/>
                <w:webHidden/>
              </w:rPr>
            </w:rPrChange>
          </w:rPr>
          <w:tab/>
          <w:delText>2</w:delText>
        </w:r>
      </w:del>
    </w:p>
    <w:p w:rsidR="00743B33" w:rsidRPr="00743B33" w:rsidRDefault="00D20E06">
      <w:pPr>
        <w:pStyle w:val="TOC1"/>
        <w:tabs>
          <w:tab w:val="right" w:leader="dot" w:pos="9530"/>
        </w:tabs>
        <w:rPr>
          <w:del w:id="5740" w:author="Author"/>
          <w:rFonts w:ascii="Calibri" w:eastAsiaTheme="minorEastAsia" w:hAnsi="Calibri" w:cstheme="minorBidi"/>
          <w:b w:val="0"/>
          <w:bCs w:val="0"/>
          <w:caps w:val="0"/>
          <w:noProof/>
          <w:kern w:val="2"/>
          <w:szCs w:val="20"/>
          <w:lang w:val="en-US" w:eastAsia="ja-JP"/>
          <w:rPrChange w:id="5741" w:author="Author">
            <w:rPr>
              <w:del w:id="5742" w:author="Author"/>
              <w:rFonts w:asciiTheme="minorHAnsi" w:eastAsiaTheme="minorEastAsia" w:hAnsiTheme="minorHAnsi" w:cstheme="minorBidi"/>
              <w:b w:val="0"/>
              <w:bCs w:val="0"/>
              <w:caps w:val="0"/>
              <w:noProof/>
              <w:kern w:val="2"/>
              <w:sz w:val="21"/>
              <w:szCs w:val="22"/>
              <w:lang w:val="en-US" w:eastAsia="ja-JP"/>
            </w:rPr>
          </w:rPrChange>
        </w:rPr>
      </w:pPr>
      <w:del w:id="5743" w:author="Author">
        <w:r>
          <w:rPr>
            <w:rFonts w:ascii="Calibri" w:hAnsi="Calibri"/>
            <w:szCs w:val="20"/>
            <w:rPrChange w:id="5744" w:author="Author">
              <w:rPr>
                <w:rStyle w:val="Hyperlink"/>
                <w:noProof/>
                <w14:scene3d>
                  <w14:camera w14:prst="orthographicFront"/>
                  <w14:lightRig w14:rig="threePt" w14:dir="t">
                    <w14:rot w14:lat="0" w14:lon="0" w14:rev="0"/>
                  </w14:lightRig>
                </w14:scene3d>
              </w:rPr>
            </w:rPrChange>
          </w:rPr>
          <w:delText>1.</w:delText>
        </w:r>
        <w:r>
          <w:rPr>
            <w:rFonts w:ascii="Calibri" w:hAnsi="Calibri"/>
            <w:szCs w:val="20"/>
            <w:rPrChange w:id="5745" w:author="Author">
              <w:rPr>
                <w:rStyle w:val="Hyperlink"/>
                <w:noProof/>
              </w:rPr>
            </w:rPrChange>
          </w:rPr>
          <w:delText xml:space="preserve"> Introduction</w:delText>
        </w:r>
        <w:r>
          <w:rPr>
            <w:rFonts w:ascii="Calibri" w:hAnsi="Calibri"/>
            <w:noProof/>
            <w:webHidden/>
            <w:szCs w:val="20"/>
            <w:rPrChange w:id="5746" w:author="Author">
              <w:rPr>
                <w:noProof/>
                <w:webHidden/>
              </w:rPr>
            </w:rPrChange>
          </w:rPr>
          <w:tab/>
          <w:delText>5</w:delText>
        </w:r>
      </w:del>
    </w:p>
    <w:p w:rsidR="00743B33" w:rsidRPr="00743B33" w:rsidRDefault="00D20E06">
      <w:pPr>
        <w:pStyle w:val="TOC2"/>
        <w:rPr>
          <w:del w:id="5747" w:author="Author"/>
          <w:rFonts w:ascii="Calibri" w:eastAsiaTheme="minorEastAsia" w:hAnsi="Calibri" w:cstheme="minorBidi"/>
          <w:b w:val="0"/>
          <w:iCs w:val="0"/>
          <w:noProof/>
          <w:kern w:val="2"/>
          <w:szCs w:val="20"/>
          <w:lang w:val="en-US" w:eastAsia="ja-JP"/>
          <w:rPrChange w:id="5748" w:author="Author">
            <w:rPr>
              <w:del w:id="5749" w:author="Author"/>
              <w:rFonts w:asciiTheme="minorHAnsi" w:eastAsiaTheme="minorEastAsia" w:hAnsiTheme="minorHAnsi" w:cstheme="minorBidi"/>
              <w:b w:val="0"/>
              <w:iCs w:val="0"/>
              <w:noProof/>
              <w:kern w:val="2"/>
              <w:sz w:val="21"/>
              <w:szCs w:val="22"/>
              <w:lang w:val="en-US" w:eastAsia="ja-JP"/>
            </w:rPr>
          </w:rPrChange>
        </w:rPr>
      </w:pPr>
      <w:del w:id="5750" w:author="Author">
        <w:r>
          <w:rPr>
            <w:rFonts w:ascii="Calibri" w:hAnsi="Calibri"/>
            <w:szCs w:val="20"/>
            <w:rPrChange w:id="5751" w:author="Author">
              <w:rPr>
                <w:rStyle w:val="Hyperlink"/>
                <w:noProof/>
              </w:rPr>
            </w:rPrChange>
          </w:rPr>
          <w:delText>1.1. Purpose of the document</w:delText>
        </w:r>
        <w:r>
          <w:rPr>
            <w:rFonts w:ascii="Calibri" w:hAnsi="Calibri"/>
            <w:noProof/>
            <w:webHidden/>
            <w:szCs w:val="20"/>
            <w:rPrChange w:id="5752" w:author="Author">
              <w:rPr>
                <w:noProof/>
                <w:webHidden/>
              </w:rPr>
            </w:rPrChange>
          </w:rPr>
          <w:tab/>
          <w:delText>5</w:delText>
        </w:r>
      </w:del>
    </w:p>
    <w:p w:rsidR="00743B33" w:rsidRPr="00743B33" w:rsidRDefault="00D20E06">
      <w:pPr>
        <w:pStyle w:val="TOC2"/>
        <w:rPr>
          <w:del w:id="5753" w:author="Author"/>
          <w:rFonts w:ascii="Calibri" w:eastAsiaTheme="minorEastAsia" w:hAnsi="Calibri" w:cstheme="minorBidi"/>
          <w:b w:val="0"/>
          <w:iCs w:val="0"/>
          <w:noProof/>
          <w:kern w:val="2"/>
          <w:szCs w:val="20"/>
          <w:lang w:val="en-US" w:eastAsia="ja-JP"/>
          <w:rPrChange w:id="5754" w:author="Author">
            <w:rPr>
              <w:del w:id="5755" w:author="Author"/>
              <w:rFonts w:asciiTheme="minorHAnsi" w:eastAsiaTheme="minorEastAsia" w:hAnsiTheme="minorHAnsi" w:cstheme="minorBidi"/>
              <w:b w:val="0"/>
              <w:iCs w:val="0"/>
              <w:noProof/>
              <w:kern w:val="2"/>
              <w:sz w:val="21"/>
              <w:szCs w:val="22"/>
              <w:lang w:val="en-US" w:eastAsia="ja-JP"/>
            </w:rPr>
          </w:rPrChange>
        </w:rPr>
      </w:pPr>
      <w:del w:id="5756" w:author="Author">
        <w:r>
          <w:rPr>
            <w:rFonts w:ascii="Calibri" w:hAnsi="Calibri"/>
            <w:szCs w:val="20"/>
            <w:rPrChange w:id="5757" w:author="Author">
              <w:rPr>
                <w:rStyle w:val="Hyperlink"/>
                <w:noProof/>
              </w:rPr>
            </w:rPrChange>
          </w:rPr>
          <w:delText>1.2. Reference</w:delText>
        </w:r>
        <w:r>
          <w:rPr>
            <w:rFonts w:ascii="Calibri" w:hAnsi="Calibri"/>
            <w:noProof/>
            <w:webHidden/>
            <w:szCs w:val="20"/>
            <w:rPrChange w:id="5758" w:author="Author">
              <w:rPr>
                <w:noProof/>
                <w:webHidden/>
              </w:rPr>
            </w:rPrChange>
          </w:rPr>
          <w:tab/>
          <w:delText>5</w:delText>
        </w:r>
      </w:del>
    </w:p>
    <w:p w:rsidR="00743B33" w:rsidRPr="00743B33" w:rsidRDefault="00D20E06">
      <w:pPr>
        <w:pStyle w:val="TOC1"/>
        <w:tabs>
          <w:tab w:val="right" w:leader="dot" w:pos="9530"/>
        </w:tabs>
        <w:rPr>
          <w:del w:id="5759" w:author="Author"/>
          <w:rFonts w:ascii="Calibri" w:eastAsiaTheme="minorEastAsia" w:hAnsi="Calibri" w:cstheme="minorBidi"/>
          <w:b w:val="0"/>
          <w:bCs w:val="0"/>
          <w:caps w:val="0"/>
          <w:noProof/>
          <w:kern w:val="2"/>
          <w:szCs w:val="20"/>
          <w:lang w:val="en-US" w:eastAsia="ja-JP"/>
          <w:rPrChange w:id="5760" w:author="Author">
            <w:rPr>
              <w:del w:id="5761" w:author="Author"/>
              <w:rFonts w:asciiTheme="minorHAnsi" w:eastAsiaTheme="minorEastAsia" w:hAnsiTheme="minorHAnsi" w:cstheme="minorBidi"/>
              <w:b w:val="0"/>
              <w:bCs w:val="0"/>
              <w:caps w:val="0"/>
              <w:noProof/>
              <w:kern w:val="2"/>
              <w:sz w:val="21"/>
              <w:szCs w:val="22"/>
              <w:lang w:val="en-US" w:eastAsia="ja-JP"/>
            </w:rPr>
          </w:rPrChange>
        </w:rPr>
      </w:pPr>
      <w:del w:id="5762" w:author="Author">
        <w:r>
          <w:rPr>
            <w:rFonts w:ascii="Calibri" w:hAnsi="Calibri"/>
            <w:szCs w:val="20"/>
            <w:rPrChange w:id="5763" w:author="Author">
              <w:rPr>
                <w:rStyle w:val="Hyperlink"/>
                <w:noProof/>
                <w14:scene3d>
                  <w14:camera w14:prst="orthographicFront"/>
                  <w14:lightRig w14:rig="threePt" w14:dir="t">
                    <w14:rot w14:lat="0" w14:lon="0" w14:rev="0"/>
                  </w14:lightRig>
                </w14:scene3d>
              </w:rPr>
            </w:rPrChange>
          </w:rPr>
          <w:delText>2.</w:delText>
        </w:r>
        <w:r>
          <w:rPr>
            <w:rFonts w:ascii="Calibri" w:hAnsi="Calibri"/>
            <w:szCs w:val="20"/>
            <w:rPrChange w:id="5764" w:author="Author">
              <w:rPr>
                <w:rStyle w:val="Hyperlink"/>
                <w:noProof/>
              </w:rPr>
            </w:rPrChange>
          </w:rPr>
          <w:delText xml:space="preserve"> Naming Convention</w:delText>
        </w:r>
        <w:r>
          <w:rPr>
            <w:rFonts w:ascii="Calibri" w:hAnsi="Calibri"/>
            <w:noProof/>
            <w:webHidden/>
            <w:szCs w:val="20"/>
            <w:rPrChange w:id="5765" w:author="Author">
              <w:rPr>
                <w:noProof/>
                <w:webHidden/>
              </w:rPr>
            </w:rPrChange>
          </w:rPr>
          <w:tab/>
          <w:delText>6</w:delText>
        </w:r>
      </w:del>
    </w:p>
    <w:p w:rsidR="00743B33" w:rsidRPr="00743B33" w:rsidRDefault="00D20E06">
      <w:pPr>
        <w:pStyle w:val="TOC2"/>
        <w:rPr>
          <w:del w:id="5766" w:author="Author"/>
          <w:rFonts w:ascii="Calibri" w:eastAsiaTheme="minorEastAsia" w:hAnsi="Calibri" w:cstheme="minorBidi"/>
          <w:b w:val="0"/>
          <w:iCs w:val="0"/>
          <w:noProof/>
          <w:kern w:val="2"/>
          <w:szCs w:val="20"/>
          <w:lang w:val="en-US" w:eastAsia="ja-JP"/>
          <w:rPrChange w:id="5767" w:author="Author">
            <w:rPr>
              <w:del w:id="5768" w:author="Author"/>
              <w:rFonts w:asciiTheme="minorHAnsi" w:eastAsiaTheme="minorEastAsia" w:hAnsiTheme="minorHAnsi" w:cstheme="minorBidi"/>
              <w:b w:val="0"/>
              <w:iCs w:val="0"/>
              <w:noProof/>
              <w:kern w:val="2"/>
              <w:sz w:val="21"/>
              <w:szCs w:val="22"/>
              <w:lang w:val="en-US" w:eastAsia="ja-JP"/>
            </w:rPr>
          </w:rPrChange>
        </w:rPr>
      </w:pPr>
      <w:del w:id="5769" w:author="Author">
        <w:r>
          <w:rPr>
            <w:rFonts w:ascii="Calibri" w:hAnsi="Calibri"/>
            <w:szCs w:val="20"/>
            <w:rPrChange w:id="5770" w:author="Author">
              <w:rPr>
                <w:rStyle w:val="Hyperlink"/>
                <w:noProof/>
              </w:rPr>
            </w:rPrChange>
          </w:rPr>
          <w:delText>2.1. Variable Naming</w:delText>
        </w:r>
        <w:r>
          <w:rPr>
            <w:rFonts w:ascii="Calibri" w:hAnsi="Calibri"/>
            <w:noProof/>
            <w:webHidden/>
            <w:szCs w:val="20"/>
            <w:rPrChange w:id="5771" w:author="Author">
              <w:rPr>
                <w:noProof/>
                <w:webHidden/>
              </w:rPr>
            </w:rPrChange>
          </w:rPr>
          <w:tab/>
          <w:delText>6</w:delText>
        </w:r>
      </w:del>
    </w:p>
    <w:p w:rsidR="00743B33" w:rsidRPr="00743B33" w:rsidRDefault="00D20E06">
      <w:pPr>
        <w:pStyle w:val="TOC3"/>
        <w:rPr>
          <w:del w:id="5772" w:author="Author"/>
          <w:rFonts w:ascii="Calibri" w:eastAsiaTheme="minorEastAsia" w:hAnsi="Calibri" w:cstheme="minorBidi"/>
          <w:kern w:val="2"/>
          <w:szCs w:val="20"/>
          <w:lang w:val="en-US" w:eastAsia="ja-JP"/>
          <w:rPrChange w:id="5773" w:author="Author">
            <w:rPr>
              <w:del w:id="5774" w:author="Author"/>
              <w:rFonts w:asciiTheme="minorHAnsi" w:eastAsiaTheme="minorEastAsia" w:hAnsiTheme="minorHAnsi" w:cstheme="minorBidi"/>
              <w:kern w:val="2"/>
              <w:sz w:val="21"/>
              <w:szCs w:val="22"/>
              <w:lang w:val="en-US" w:eastAsia="ja-JP"/>
            </w:rPr>
          </w:rPrChange>
        </w:rPr>
      </w:pPr>
      <w:del w:id="5775" w:author="Author">
        <w:r>
          <w:rPr>
            <w:rFonts w:ascii="Calibri" w:hAnsi="Calibri"/>
            <w:szCs w:val="20"/>
            <w:rPrChange w:id="5776" w:author="Author">
              <w:rPr>
                <w:rStyle w:val="Hyperlink"/>
                <w14:scene3d>
                  <w14:camera w14:prst="orthographicFront"/>
                  <w14:lightRig w14:rig="threePt" w14:dir="t">
                    <w14:rot w14:lat="0" w14:lon="0" w14:rev="0"/>
                  </w14:lightRig>
                </w14:scene3d>
              </w:rPr>
            </w:rPrChange>
          </w:rPr>
          <w:delText>2.1.1.</w:delText>
        </w:r>
        <w:r>
          <w:rPr>
            <w:rFonts w:ascii="Calibri" w:hAnsi="Calibri"/>
            <w:szCs w:val="20"/>
            <w:rPrChange w:id="5777" w:author="Author">
              <w:rPr>
                <w:rStyle w:val="Hyperlink"/>
              </w:rPr>
            </w:rPrChange>
          </w:rPr>
          <w:delText xml:space="preserve"> Name_Var_001 ([1] Clause 5.4.7 - table 1 - 1h)</w:delText>
        </w:r>
        <w:r>
          <w:rPr>
            <w:rFonts w:ascii="Calibri" w:hAnsi="Calibri"/>
            <w:webHidden/>
            <w:szCs w:val="20"/>
            <w:rPrChange w:id="5778" w:author="Author">
              <w:rPr>
                <w:webHidden/>
              </w:rPr>
            </w:rPrChange>
          </w:rPr>
          <w:tab/>
          <w:delText>6</w:delText>
        </w:r>
      </w:del>
    </w:p>
    <w:p w:rsidR="00743B33" w:rsidRPr="00743B33" w:rsidRDefault="00D20E06">
      <w:pPr>
        <w:pStyle w:val="TOC3"/>
        <w:rPr>
          <w:del w:id="5779" w:author="Author"/>
          <w:rFonts w:ascii="Calibri" w:eastAsiaTheme="minorEastAsia" w:hAnsi="Calibri" w:cstheme="minorBidi"/>
          <w:kern w:val="2"/>
          <w:szCs w:val="20"/>
          <w:lang w:val="en-US" w:eastAsia="ja-JP"/>
          <w:rPrChange w:id="5780" w:author="Author">
            <w:rPr>
              <w:del w:id="5781" w:author="Author"/>
              <w:rFonts w:asciiTheme="minorHAnsi" w:eastAsiaTheme="minorEastAsia" w:hAnsiTheme="minorHAnsi" w:cstheme="minorBidi"/>
              <w:kern w:val="2"/>
              <w:sz w:val="21"/>
              <w:szCs w:val="22"/>
              <w:lang w:val="en-US" w:eastAsia="ja-JP"/>
            </w:rPr>
          </w:rPrChange>
        </w:rPr>
      </w:pPr>
      <w:del w:id="5782" w:author="Author">
        <w:r>
          <w:rPr>
            <w:rFonts w:ascii="Calibri" w:hAnsi="Calibri"/>
            <w:szCs w:val="20"/>
            <w:rPrChange w:id="5783" w:author="Author">
              <w:rPr>
                <w:rStyle w:val="Hyperlink"/>
                <w14:scene3d>
                  <w14:camera w14:prst="orthographicFront"/>
                  <w14:lightRig w14:rig="threePt" w14:dir="t">
                    <w14:rot w14:lat="0" w14:lon="0" w14:rev="0"/>
                  </w14:lightRig>
                </w14:scene3d>
              </w:rPr>
            </w:rPrChange>
          </w:rPr>
          <w:delText>2.1.2.</w:delText>
        </w:r>
        <w:r>
          <w:rPr>
            <w:rFonts w:ascii="Calibri" w:hAnsi="Calibri"/>
            <w:szCs w:val="20"/>
            <w:rPrChange w:id="5784" w:author="Author">
              <w:rPr>
                <w:rStyle w:val="Hyperlink"/>
              </w:rPr>
            </w:rPrChange>
          </w:rPr>
          <w:delText xml:space="preserve"> Name_Var_002 ([1] Clause 5.4.7 - table 1 - 1h)</w:delText>
        </w:r>
        <w:r>
          <w:rPr>
            <w:rFonts w:ascii="Calibri" w:hAnsi="Calibri"/>
            <w:webHidden/>
            <w:szCs w:val="20"/>
            <w:rPrChange w:id="5785" w:author="Author">
              <w:rPr>
                <w:webHidden/>
              </w:rPr>
            </w:rPrChange>
          </w:rPr>
          <w:tab/>
          <w:delText>7</w:delText>
        </w:r>
      </w:del>
    </w:p>
    <w:p w:rsidR="00743B33" w:rsidRPr="00743B33" w:rsidRDefault="00D20E06">
      <w:pPr>
        <w:pStyle w:val="TOC3"/>
        <w:rPr>
          <w:del w:id="5786" w:author="Author"/>
          <w:rFonts w:ascii="Calibri" w:eastAsiaTheme="minorEastAsia" w:hAnsi="Calibri" w:cstheme="minorBidi"/>
          <w:kern w:val="2"/>
          <w:szCs w:val="20"/>
          <w:lang w:val="en-US" w:eastAsia="ja-JP"/>
          <w:rPrChange w:id="5787" w:author="Author">
            <w:rPr>
              <w:del w:id="5788" w:author="Author"/>
              <w:rFonts w:asciiTheme="minorHAnsi" w:eastAsiaTheme="minorEastAsia" w:hAnsiTheme="minorHAnsi" w:cstheme="minorBidi"/>
              <w:kern w:val="2"/>
              <w:sz w:val="21"/>
              <w:szCs w:val="22"/>
              <w:lang w:val="en-US" w:eastAsia="ja-JP"/>
            </w:rPr>
          </w:rPrChange>
        </w:rPr>
      </w:pPr>
      <w:del w:id="5789" w:author="Author">
        <w:r>
          <w:rPr>
            <w:rFonts w:ascii="Calibri" w:hAnsi="Calibri"/>
            <w:szCs w:val="20"/>
            <w:rPrChange w:id="5790" w:author="Author">
              <w:rPr>
                <w:rStyle w:val="Hyperlink"/>
                <w14:scene3d>
                  <w14:camera w14:prst="orthographicFront"/>
                  <w14:lightRig w14:rig="threePt" w14:dir="t">
                    <w14:rot w14:lat="0" w14:lon="0" w14:rev="0"/>
                  </w14:lightRig>
                </w14:scene3d>
              </w:rPr>
            </w:rPrChange>
          </w:rPr>
          <w:delText>2.1.3.</w:delText>
        </w:r>
        <w:r>
          <w:rPr>
            <w:rFonts w:ascii="Calibri" w:hAnsi="Calibri"/>
            <w:szCs w:val="20"/>
            <w:rPrChange w:id="5791" w:author="Author">
              <w:rPr>
                <w:rStyle w:val="Hyperlink"/>
              </w:rPr>
            </w:rPrChange>
          </w:rPr>
          <w:delText xml:space="preserve"> Name_Var_003 ([1] Clause 5.4.7 - table 1 - 1h)</w:delText>
        </w:r>
        <w:r>
          <w:rPr>
            <w:rFonts w:ascii="Calibri" w:hAnsi="Calibri"/>
            <w:webHidden/>
            <w:szCs w:val="20"/>
            <w:rPrChange w:id="5792" w:author="Author">
              <w:rPr>
                <w:webHidden/>
              </w:rPr>
            </w:rPrChange>
          </w:rPr>
          <w:tab/>
          <w:delText>7</w:delText>
        </w:r>
      </w:del>
    </w:p>
    <w:p w:rsidR="00743B33" w:rsidRPr="00743B33" w:rsidRDefault="00D20E06">
      <w:pPr>
        <w:pStyle w:val="TOC2"/>
        <w:rPr>
          <w:del w:id="5793" w:author="Author"/>
          <w:rFonts w:ascii="Calibri" w:eastAsiaTheme="minorEastAsia" w:hAnsi="Calibri" w:cstheme="minorBidi"/>
          <w:b w:val="0"/>
          <w:iCs w:val="0"/>
          <w:noProof/>
          <w:kern w:val="2"/>
          <w:szCs w:val="20"/>
          <w:lang w:val="en-US" w:eastAsia="ja-JP"/>
          <w:rPrChange w:id="5794" w:author="Author">
            <w:rPr>
              <w:del w:id="5795" w:author="Author"/>
              <w:rFonts w:asciiTheme="minorHAnsi" w:eastAsiaTheme="minorEastAsia" w:hAnsiTheme="minorHAnsi" w:cstheme="minorBidi"/>
              <w:b w:val="0"/>
              <w:iCs w:val="0"/>
              <w:noProof/>
              <w:kern w:val="2"/>
              <w:sz w:val="21"/>
              <w:szCs w:val="22"/>
              <w:lang w:val="en-US" w:eastAsia="ja-JP"/>
            </w:rPr>
          </w:rPrChange>
        </w:rPr>
      </w:pPr>
      <w:del w:id="5796" w:author="Author">
        <w:r>
          <w:rPr>
            <w:rFonts w:ascii="Calibri" w:hAnsi="Calibri"/>
            <w:szCs w:val="20"/>
            <w:rPrChange w:id="5797" w:author="Author">
              <w:rPr>
                <w:rStyle w:val="Hyperlink"/>
                <w:noProof/>
              </w:rPr>
            </w:rPrChange>
          </w:rPr>
          <w:delText>2.2. Function Naming</w:delText>
        </w:r>
        <w:r>
          <w:rPr>
            <w:rFonts w:ascii="Calibri" w:hAnsi="Calibri"/>
            <w:noProof/>
            <w:webHidden/>
            <w:szCs w:val="20"/>
            <w:rPrChange w:id="5798" w:author="Author">
              <w:rPr>
                <w:noProof/>
                <w:webHidden/>
              </w:rPr>
            </w:rPrChange>
          </w:rPr>
          <w:tab/>
          <w:delText>8</w:delText>
        </w:r>
      </w:del>
    </w:p>
    <w:p w:rsidR="00743B33" w:rsidRPr="00743B33" w:rsidRDefault="00D20E06">
      <w:pPr>
        <w:pStyle w:val="TOC3"/>
        <w:rPr>
          <w:del w:id="5799" w:author="Author"/>
          <w:rFonts w:ascii="Calibri" w:eastAsiaTheme="minorEastAsia" w:hAnsi="Calibri" w:cstheme="minorBidi"/>
          <w:kern w:val="2"/>
          <w:szCs w:val="20"/>
          <w:lang w:val="en-US" w:eastAsia="ja-JP"/>
          <w:rPrChange w:id="5800" w:author="Author">
            <w:rPr>
              <w:del w:id="5801" w:author="Author"/>
              <w:rFonts w:asciiTheme="minorHAnsi" w:eastAsiaTheme="minorEastAsia" w:hAnsiTheme="minorHAnsi" w:cstheme="minorBidi"/>
              <w:kern w:val="2"/>
              <w:sz w:val="21"/>
              <w:szCs w:val="22"/>
              <w:lang w:val="en-US" w:eastAsia="ja-JP"/>
            </w:rPr>
          </w:rPrChange>
        </w:rPr>
      </w:pPr>
      <w:del w:id="5802" w:author="Author">
        <w:r>
          <w:rPr>
            <w:rFonts w:ascii="Calibri" w:hAnsi="Calibri"/>
            <w:szCs w:val="20"/>
            <w:rPrChange w:id="5803" w:author="Author">
              <w:rPr>
                <w:rStyle w:val="Hyperlink"/>
                <w14:scene3d>
                  <w14:camera w14:prst="orthographicFront"/>
                  <w14:lightRig w14:rig="threePt" w14:dir="t">
                    <w14:rot w14:lat="0" w14:lon="0" w14:rev="0"/>
                  </w14:lightRig>
                </w14:scene3d>
              </w:rPr>
            </w:rPrChange>
          </w:rPr>
          <w:delText>2.2.1.</w:delText>
        </w:r>
        <w:r>
          <w:rPr>
            <w:rFonts w:ascii="Calibri" w:hAnsi="Calibri"/>
            <w:szCs w:val="20"/>
            <w:rPrChange w:id="5804" w:author="Author">
              <w:rPr>
                <w:rStyle w:val="Hyperlink"/>
              </w:rPr>
            </w:rPrChange>
          </w:rPr>
          <w:delText xml:space="preserve"> Name_Func_001 ([1] Clause 5.4.7 - table 1 - 1h)</w:delText>
        </w:r>
        <w:r>
          <w:rPr>
            <w:rFonts w:ascii="Calibri" w:hAnsi="Calibri"/>
            <w:webHidden/>
            <w:szCs w:val="20"/>
            <w:rPrChange w:id="5805" w:author="Author">
              <w:rPr>
                <w:webHidden/>
              </w:rPr>
            </w:rPrChange>
          </w:rPr>
          <w:tab/>
          <w:delText>8</w:delText>
        </w:r>
      </w:del>
    </w:p>
    <w:p w:rsidR="00743B33" w:rsidRPr="00743B33" w:rsidRDefault="00D20E06">
      <w:pPr>
        <w:pStyle w:val="TOC2"/>
        <w:rPr>
          <w:del w:id="5806" w:author="Author"/>
          <w:rFonts w:ascii="Calibri" w:eastAsiaTheme="minorEastAsia" w:hAnsi="Calibri" w:cstheme="minorBidi"/>
          <w:b w:val="0"/>
          <w:iCs w:val="0"/>
          <w:noProof/>
          <w:kern w:val="2"/>
          <w:szCs w:val="20"/>
          <w:lang w:val="en-US" w:eastAsia="ja-JP"/>
          <w:rPrChange w:id="5807" w:author="Author">
            <w:rPr>
              <w:del w:id="5808" w:author="Author"/>
              <w:rFonts w:asciiTheme="minorHAnsi" w:eastAsiaTheme="minorEastAsia" w:hAnsiTheme="minorHAnsi" w:cstheme="minorBidi"/>
              <w:b w:val="0"/>
              <w:iCs w:val="0"/>
              <w:noProof/>
              <w:kern w:val="2"/>
              <w:sz w:val="21"/>
              <w:szCs w:val="22"/>
              <w:lang w:val="en-US" w:eastAsia="ja-JP"/>
            </w:rPr>
          </w:rPrChange>
        </w:rPr>
      </w:pPr>
      <w:del w:id="5809" w:author="Author">
        <w:r>
          <w:rPr>
            <w:rFonts w:ascii="Calibri" w:hAnsi="Calibri"/>
            <w:szCs w:val="20"/>
            <w:rPrChange w:id="5810" w:author="Author">
              <w:rPr>
                <w:rStyle w:val="Hyperlink"/>
                <w:noProof/>
              </w:rPr>
            </w:rPrChange>
          </w:rPr>
          <w:delText xml:space="preserve">2.3. Type </w:delText>
        </w:r>
        <w:r>
          <w:rPr>
            <w:rFonts w:ascii="Calibri" w:hAnsi="Calibri"/>
            <w:szCs w:val="20"/>
            <w:rPrChange w:id="5811" w:author="Author">
              <w:rPr>
                <w:rStyle w:val="Hyperlink"/>
                <w:noProof/>
              </w:rPr>
            </w:rPrChange>
          </w:rPr>
          <w:delText>Naming</w:delText>
        </w:r>
        <w:r>
          <w:rPr>
            <w:rFonts w:ascii="Calibri" w:hAnsi="Calibri"/>
            <w:noProof/>
            <w:webHidden/>
            <w:szCs w:val="20"/>
            <w:rPrChange w:id="5812" w:author="Author">
              <w:rPr>
                <w:noProof/>
                <w:webHidden/>
              </w:rPr>
            </w:rPrChange>
          </w:rPr>
          <w:tab/>
          <w:delText>8</w:delText>
        </w:r>
      </w:del>
    </w:p>
    <w:p w:rsidR="00743B33" w:rsidRPr="00743B33" w:rsidRDefault="00D20E06">
      <w:pPr>
        <w:pStyle w:val="TOC3"/>
        <w:rPr>
          <w:del w:id="5813" w:author="Author"/>
          <w:rFonts w:ascii="Calibri" w:eastAsiaTheme="minorEastAsia" w:hAnsi="Calibri" w:cstheme="minorBidi"/>
          <w:kern w:val="2"/>
          <w:szCs w:val="20"/>
          <w:lang w:val="en-US" w:eastAsia="ja-JP"/>
          <w:rPrChange w:id="5814" w:author="Author">
            <w:rPr>
              <w:del w:id="5815" w:author="Author"/>
              <w:rFonts w:asciiTheme="minorHAnsi" w:eastAsiaTheme="minorEastAsia" w:hAnsiTheme="minorHAnsi" w:cstheme="minorBidi"/>
              <w:kern w:val="2"/>
              <w:sz w:val="21"/>
              <w:szCs w:val="22"/>
              <w:lang w:val="en-US" w:eastAsia="ja-JP"/>
            </w:rPr>
          </w:rPrChange>
        </w:rPr>
      </w:pPr>
      <w:del w:id="5816" w:author="Author">
        <w:r>
          <w:rPr>
            <w:rFonts w:ascii="Calibri" w:hAnsi="Calibri"/>
            <w:szCs w:val="20"/>
            <w:rPrChange w:id="5817" w:author="Author">
              <w:rPr>
                <w:rStyle w:val="Hyperlink"/>
                <w14:scene3d>
                  <w14:camera w14:prst="orthographicFront"/>
                  <w14:lightRig w14:rig="threePt" w14:dir="t">
                    <w14:rot w14:lat="0" w14:lon="0" w14:rev="0"/>
                  </w14:lightRig>
                </w14:scene3d>
              </w:rPr>
            </w:rPrChange>
          </w:rPr>
          <w:delText>2.3.1.</w:delText>
        </w:r>
        <w:r>
          <w:rPr>
            <w:rFonts w:ascii="Calibri" w:hAnsi="Calibri"/>
            <w:szCs w:val="20"/>
            <w:rPrChange w:id="5818" w:author="Author">
              <w:rPr>
                <w:rStyle w:val="Hyperlink"/>
              </w:rPr>
            </w:rPrChange>
          </w:rPr>
          <w:delText xml:space="preserve"> Name_Type_001 ([1] Clause 5.4.7 - table 1 - 1h)</w:delText>
        </w:r>
        <w:r>
          <w:rPr>
            <w:rFonts w:ascii="Calibri" w:hAnsi="Calibri"/>
            <w:webHidden/>
            <w:szCs w:val="20"/>
            <w:rPrChange w:id="5819" w:author="Author">
              <w:rPr>
                <w:webHidden/>
              </w:rPr>
            </w:rPrChange>
          </w:rPr>
          <w:tab/>
          <w:delText>8</w:delText>
        </w:r>
      </w:del>
    </w:p>
    <w:p w:rsidR="00743B33" w:rsidRPr="00743B33" w:rsidRDefault="00D20E06">
      <w:pPr>
        <w:pStyle w:val="TOC3"/>
        <w:rPr>
          <w:del w:id="5820" w:author="Author"/>
          <w:rFonts w:ascii="Calibri" w:eastAsiaTheme="minorEastAsia" w:hAnsi="Calibri" w:cstheme="minorBidi"/>
          <w:kern w:val="2"/>
          <w:szCs w:val="20"/>
          <w:lang w:val="en-US" w:eastAsia="ja-JP"/>
          <w:rPrChange w:id="5821" w:author="Author">
            <w:rPr>
              <w:del w:id="5822" w:author="Author"/>
              <w:rFonts w:asciiTheme="minorHAnsi" w:eastAsiaTheme="minorEastAsia" w:hAnsiTheme="minorHAnsi" w:cstheme="minorBidi"/>
              <w:kern w:val="2"/>
              <w:sz w:val="21"/>
              <w:szCs w:val="22"/>
              <w:lang w:val="en-US" w:eastAsia="ja-JP"/>
            </w:rPr>
          </w:rPrChange>
        </w:rPr>
      </w:pPr>
      <w:del w:id="5823" w:author="Author">
        <w:r>
          <w:rPr>
            <w:rFonts w:ascii="Calibri" w:hAnsi="Calibri"/>
            <w:szCs w:val="20"/>
            <w:rPrChange w:id="5824" w:author="Author">
              <w:rPr>
                <w:rStyle w:val="Hyperlink"/>
                <w14:scene3d>
                  <w14:camera w14:prst="orthographicFront"/>
                  <w14:lightRig w14:rig="threePt" w14:dir="t">
                    <w14:rot w14:lat="0" w14:lon="0" w14:rev="0"/>
                  </w14:lightRig>
                </w14:scene3d>
              </w:rPr>
            </w:rPrChange>
          </w:rPr>
          <w:delText>2.3.2.</w:delText>
        </w:r>
        <w:r>
          <w:rPr>
            <w:rFonts w:ascii="Calibri" w:hAnsi="Calibri"/>
            <w:szCs w:val="20"/>
            <w:rPrChange w:id="5825" w:author="Author">
              <w:rPr>
                <w:rStyle w:val="Hyperlink"/>
              </w:rPr>
            </w:rPrChange>
          </w:rPr>
          <w:delText xml:space="preserve"> Name_Type_002 ([1] Clause 5.4.7 - table 1 - 1h)</w:delText>
        </w:r>
        <w:r>
          <w:rPr>
            <w:rFonts w:ascii="Calibri" w:hAnsi="Calibri"/>
            <w:webHidden/>
            <w:szCs w:val="20"/>
            <w:rPrChange w:id="5826" w:author="Author">
              <w:rPr>
                <w:webHidden/>
              </w:rPr>
            </w:rPrChange>
          </w:rPr>
          <w:tab/>
          <w:delText>9</w:delText>
        </w:r>
      </w:del>
    </w:p>
    <w:p w:rsidR="00743B33" w:rsidRPr="00743B33" w:rsidRDefault="00D20E06">
      <w:pPr>
        <w:pStyle w:val="TOC2"/>
        <w:rPr>
          <w:del w:id="5827" w:author="Author"/>
          <w:rFonts w:ascii="Calibri" w:eastAsiaTheme="minorEastAsia" w:hAnsi="Calibri" w:cstheme="minorBidi"/>
          <w:b w:val="0"/>
          <w:iCs w:val="0"/>
          <w:noProof/>
          <w:kern w:val="2"/>
          <w:szCs w:val="20"/>
          <w:lang w:val="en-US" w:eastAsia="ja-JP"/>
          <w:rPrChange w:id="5828" w:author="Author">
            <w:rPr>
              <w:del w:id="5829" w:author="Author"/>
              <w:rFonts w:asciiTheme="minorHAnsi" w:eastAsiaTheme="minorEastAsia" w:hAnsiTheme="minorHAnsi" w:cstheme="minorBidi"/>
              <w:b w:val="0"/>
              <w:iCs w:val="0"/>
              <w:noProof/>
              <w:kern w:val="2"/>
              <w:sz w:val="21"/>
              <w:szCs w:val="22"/>
              <w:lang w:val="en-US" w:eastAsia="ja-JP"/>
            </w:rPr>
          </w:rPrChange>
        </w:rPr>
      </w:pPr>
      <w:del w:id="5830" w:author="Author">
        <w:r>
          <w:rPr>
            <w:rFonts w:ascii="Calibri" w:hAnsi="Calibri"/>
            <w:szCs w:val="20"/>
            <w:rPrChange w:id="5831" w:author="Author">
              <w:rPr>
                <w:rStyle w:val="Hyperlink"/>
                <w:noProof/>
              </w:rPr>
            </w:rPrChange>
          </w:rPr>
          <w:delText>2.4. Macro Naming</w:delText>
        </w:r>
        <w:r>
          <w:rPr>
            <w:rFonts w:ascii="Calibri" w:hAnsi="Calibri"/>
            <w:noProof/>
            <w:webHidden/>
            <w:szCs w:val="20"/>
            <w:rPrChange w:id="5832" w:author="Author">
              <w:rPr>
                <w:noProof/>
                <w:webHidden/>
              </w:rPr>
            </w:rPrChange>
          </w:rPr>
          <w:tab/>
          <w:delText>9</w:delText>
        </w:r>
      </w:del>
    </w:p>
    <w:p w:rsidR="00743B33" w:rsidRPr="00743B33" w:rsidRDefault="00D20E06">
      <w:pPr>
        <w:pStyle w:val="TOC3"/>
        <w:rPr>
          <w:del w:id="5833" w:author="Author"/>
          <w:rFonts w:ascii="Calibri" w:eastAsiaTheme="minorEastAsia" w:hAnsi="Calibri" w:cstheme="minorBidi"/>
          <w:kern w:val="2"/>
          <w:szCs w:val="20"/>
          <w:lang w:val="en-US" w:eastAsia="ja-JP"/>
          <w:rPrChange w:id="5834" w:author="Author">
            <w:rPr>
              <w:del w:id="5835" w:author="Author"/>
              <w:rFonts w:asciiTheme="minorHAnsi" w:eastAsiaTheme="minorEastAsia" w:hAnsiTheme="minorHAnsi" w:cstheme="minorBidi"/>
              <w:kern w:val="2"/>
              <w:sz w:val="21"/>
              <w:szCs w:val="22"/>
              <w:lang w:val="en-US" w:eastAsia="ja-JP"/>
            </w:rPr>
          </w:rPrChange>
        </w:rPr>
      </w:pPr>
      <w:del w:id="5836" w:author="Author">
        <w:r>
          <w:rPr>
            <w:rFonts w:ascii="Calibri" w:hAnsi="Calibri"/>
            <w:szCs w:val="20"/>
            <w:rPrChange w:id="5837" w:author="Author">
              <w:rPr>
                <w:rStyle w:val="Hyperlink"/>
                <w14:scene3d>
                  <w14:camera w14:prst="orthographicFront"/>
                  <w14:lightRig w14:rig="threePt" w14:dir="t">
                    <w14:rot w14:lat="0" w14:lon="0" w14:rev="0"/>
                  </w14:lightRig>
                </w14:scene3d>
              </w:rPr>
            </w:rPrChange>
          </w:rPr>
          <w:delText>2.4.1.</w:delText>
        </w:r>
        <w:r>
          <w:rPr>
            <w:rFonts w:ascii="Calibri" w:hAnsi="Calibri"/>
            <w:szCs w:val="20"/>
            <w:rPrChange w:id="5838" w:author="Author">
              <w:rPr>
                <w:rStyle w:val="Hyperlink"/>
              </w:rPr>
            </w:rPrChange>
          </w:rPr>
          <w:delText xml:space="preserve"> Name_Macro_001 ([1] Clause 5.4.7 - table 1 - 1h)</w:delText>
        </w:r>
        <w:r>
          <w:rPr>
            <w:rFonts w:ascii="Calibri" w:hAnsi="Calibri"/>
            <w:webHidden/>
            <w:szCs w:val="20"/>
            <w:rPrChange w:id="5839" w:author="Author">
              <w:rPr>
                <w:webHidden/>
              </w:rPr>
            </w:rPrChange>
          </w:rPr>
          <w:tab/>
          <w:delText>9</w:delText>
        </w:r>
      </w:del>
    </w:p>
    <w:p w:rsidR="00743B33" w:rsidRPr="00743B33" w:rsidRDefault="00D20E06">
      <w:pPr>
        <w:pStyle w:val="TOC1"/>
        <w:tabs>
          <w:tab w:val="right" w:leader="dot" w:pos="9530"/>
        </w:tabs>
        <w:rPr>
          <w:del w:id="5840" w:author="Author"/>
          <w:rFonts w:ascii="Calibri" w:eastAsiaTheme="minorEastAsia" w:hAnsi="Calibri" w:cstheme="minorBidi"/>
          <w:b w:val="0"/>
          <w:bCs w:val="0"/>
          <w:caps w:val="0"/>
          <w:noProof/>
          <w:kern w:val="2"/>
          <w:szCs w:val="20"/>
          <w:lang w:val="en-US" w:eastAsia="ja-JP"/>
          <w:rPrChange w:id="5841" w:author="Author">
            <w:rPr>
              <w:del w:id="5842" w:author="Author"/>
              <w:rFonts w:asciiTheme="minorHAnsi" w:eastAsiaTheme="minorEastAsia" w:hAnsiTheme="minorHAnsi" w:cstheme="minorBidi"/>
              <w:b w:val="0"/>
              <w:bCs w:val="0"/>
              <w:caps w:val="0"/>
              <w:noProof/>
              <w:kern w:val="2"/>
              <w:sz w:val="21"/>
              <w:szCs w:val="22"/>
              <w:lang w:val="en-US" w:eastAsia="ja-JP"/>
            </w:rPr>
          </w:rPrChange>
        </w:rPr>
      </w:pPr>
      <w:del w:id="5843" w:author="Author">
        <w:r>
          <w:rPr>
            <w:rFonts w:ascii="Calibri" w:hAnsi="Calibri"/>
            <w:szCs w:val="20"/>
            <w:rPrChange w:id="5844" w:author="Author">
              <w:rPr>
                <w:rStyle w:val="Hyperlink"/>
                <w:noProof/>
                <w14:scene3d>
                  <w14:camera w14:prst="orthographicFront"/>
                  <w14:lightRig w14:rig="threePt" w14:dir="t">
                    <w14:rot w14:lat="0" w14:lon="0" w14:rev="0"/>
                  </w14:lightRig>
                </w14:scene3d>
              </w:rPr>
            </w:rPrChange>
          </w:rPr>
          <w:delText>3.</w:delText>
        </w:r>
        <w:r>
          <w:rPr>
            <w:rFonts w:ascii="Calibri" w:hAnsi="Calibri"/>
            <w:szCs w:val="20"/>
            <w:rPrChange w:id="5845" w:author="Author">
              <w:rPr>
                <w:rStyle w:val="Hyperlink"/>
                <w:noProof/>
              </w:rPr>
            </w:rPrChange>
          </w:rPr>
          <w:delText xml:space="preserve"> Coding style</w:delText>
        </w:r>
        <w:r>
          <w:rPr>
            <w:rFonts w:ascii="Calibri" w:hAnsi="Calibri"/>
            <w:noProof/>
            <w:webHidden/>
            <w:szCs w:val="20"/>
            <w:rPrChange w:id="5846" w:author="Author">
              <w:rPr>
                <w:noProof/>
                <w:webHidden/>
              </w:rPr>
            </w:rPrChange>
          </w:rPr>
          <w:tab/>
          <w:delText>10</w:delText>
        </w:r>
      </w:del>
    </w:p>
    <w:p w:rsidR="00743B33" w:rsidRPr="00743B33" w:rsidRDefault="00D20E06">
      <w:pPr>
        <w:pStyle w:val="TOC2"/>
        <w:rPr>
          <w:del w:id="5847" w:author="Author"/>
          <w:rFonts w:ascii="Calibri" w:eastAsiaTheme="minorEastAsia" w:hAnsi="Calibri" w:cstheme="minorBidi"/>
          <w:b w:val="0"/>
          <w:iCs w:val="0"/>
          <w:noProof/>
          <w:kern w:val="2"/>
          <w:szCs w:val="20"/>
          <w:lang w:val="en-US" w:eastAsia="ja-JP"/>
          <w:rPrChange w:id="5848" w:author="Author">
            <w:rPr>
              <w:del w:id="5849" w:author="Author"/>
              <w:rFonts w:asciiTheme="minorHAnsi" w:eastAsiaTheme="minorEastAsia" w:hAnsiTheme="minorHAnsi" w:cstheme="minorBidi"/>
              <w:b w:val="0"/>
              <w:iCs w:val="0"/>
              <w:noProof/>
              <w:kern w:val="2"/>
              <w:sz w:val="21"/>
              <w:szCs w:val="22"/>
              <w:lang w:val="en-US" w:eastAsia="ja-JP"/>
            </w:rPr>
          </w:rPrChange>
        </w:rPr>
      </w:pPr>
      <w:del w:id="5850" w:author="Author">
        <w:r>
          <w:rPr>
            <w:rFonts w:ascii="Calibri" w:hAnsi="Calibri"/>
            <w:szCs w:val="20"/>
            <w:rPrChange w:id="5851" w:author="Author">
              <w:rPr>
                <w:rStyle w:val="Hyperlink"/>
                <w:noProof/>
              </w:rPr>
            </w:rPrChange>
          </w:rPr>
          <w:delText>3.1. Format</w:delText>
        </w:r>
        <w:r>
          <w:rPr>
            <w:rFonts w:ascii="Calibri" w:hAnsi="Calibri"/>
            <w:noProof/>
            <w:webHidden/>
            <w:szCs w:val="20"/>
            <w:rPrChange w:id="5852" w:author="Author">
              <w:rPr>
                <w:noProof/>
                <w:webHidden/>
              </w:rPr>
            </w:rPrChange>
          </w:rPr>
          <w:tab/>
          <w:delText>10</w:delText>
        </w:r>
      </w:del>
    </w:p>
    <w:p w:rsidR="00743B33" w:rsidRPr="00743B33" w:rsidRDefault="00D20E06">
      <w:pPr>
        <w:pStyle w:val="TOC3"/>
        <w:rPr>
          <w:del w:id="5853" w:author="Author"/>
          <w:rFonts w:ascii="Calibri" w:eastAsiaTheme="minorEastAsia" w:hAnsi="Calibri" w:cstheme="minorBidi"/>
          <w:kern w:val="2"/>
          <w:szCs w:val="20"/>
          <w:lang w:val="en-US" w:eastAsia="ja-JP"/>
          <w:rPrChange w:id="5854" w:author="Author">
            <w:rPr>
              <w:del w:id="5855" w:author="Author"/>
              <w:rFonts w:asciiTheme="minorHAnsi" w:eastAsiaTheme="minorEastAsia" w:hAnsiTheme="minorHAnsi" w:cstheme="minorBidi"/>
              <w:kern w:val="2"/>
              <w:sz w:val="21"/>
              <w:szCs w:val="22"/>
              <w:lang w:val="en-US" w:eastAsia="ja-JP"/>
            </w:rPr>
          </w:rPrChange>
        </w:rPr>
      </w:pPr>
      <w:del w:id="5856" w:author="Author">
        <w:r>
          <w:rPr>
            <w:rFonts w:ascii="Calibri" w:hAnsi="Calibri"/>
            <w:szCs w:val="20"/>
            <w:rPrChange w:id="5857" w:author="Author">
              <w:rPr>
                <w:rStyle w:val="Hyperlink"/>
                <w14:scene3d>
                  <w14:camera w14:prst="orthographicFront"/>
                  <w14:lightRig w14:rig="threePt" w14:dir="t">
                    <w14:rot w14:lat="0" w14:lon="0" w14:rev="0"/>
                  </w14:lightRig>
                </w14:scene3d>
              </w:rPr>
            </w:rPrChange>
          </w:rPr>
          <w:delText>3.1.1.</w:delText>
        </w:r>
        <w:r>
          <w:rPr>
            <w:rFonts w:ascii="Calibri" w:hAnsi="Calibri"/>
            <w:szCs w:val="20"/>
            <w:rPrChange w:id="5858" w:author="Author">
              <w:rPr>
                <w:rStyle w:val="Hyperlink"/>
              </w:rPr>
            </w:rPrChange>
          </w:rPr>
          <w:delText xml:space="preserve"> Style_Format_001 ([1] Clause 5.4.7 - table 1 - 1g)</w:delText>
        </w:r>
        <w:r>
          <w:rPr>
            <w:rFonts w:ascii="Calibri" w:hAnsi="Calibri"/>
            <w:webHidden/>
            <w:szCs w:val="20"/>
            <w:rPrChange w:id="5859" w:author="Author">
              <w:rPr>
                <w:webHidden/>
              </w:rPr>
            </w:rPrChange>
          </w:rPr>
          <w:tab/>
          <w:delText>10</w:delText>
        </w:r>
      </w:del>
    </w:p>
    <w:p w:rsidR="00743B33" w:rsidRPr="00743B33" w:rsidRDefault="00D20E06">
      <w:pPr>
        <w:pStyle w:val="TOC3"/>
        <w:rPr>
          <w:del w:id="5860" w:author="Author"/>
          <w:rFonts w:ascii="Calibri" w:eastAsiaTheme="minorEastAsia" w:hAnsi="Calibri" w:cstheme="minorBidi"/>
          <w:kern w:val="2"/>
          <w:szCs w:val="20"/>
          <w:lang w:val="en-US" w:eastAsia="ja-JP"/>
          <w:rPrChange w:id="5861" w:author="Author">
            <w:rPr>
              <w:del w:id="5862" w:author="Author"/>
              <w:rFonts w:asciiTheme="minorHAnsi" w:eastAsiaTheme="minorEastAsia" w:hAnsiTheme="minorHAnsi" w:cstheme="minorBidi"/>
              <w:kern w:val="2"/>
              <w:sz w:val="21"/>
              <w:szCs w:val="22"/>
              <w:lang w:val="en-US" w:eastAsia="ja-JP"/>
            </w:rPr>
          </w:rPrChange>
        </w:rPr>
      </w:pPr>
      <w:del w:id="5863" w:author="Author">
        <w:r>
          <w:rPr>
            <w:rFonts w:ascii="Calibri" w:hAnsi="Calibri"/>
            <w:szCs w:val="20"/>
            <w:rPrChange w:id="5864" w:author="Author">
              <w:rPr>
                <w:rStyle w:val="Hyperlink"/>
                <w14:scene3d>
                  <w14:camera w14:prst="orthographicFront"/>
                  <w14:lightRig w14:rig="threePt" w14:dir="t">
                    <w14:rot w14:lat="0" w14:lon="0" w14:rev="0"/>
                  </w14:lightRig>
                </w14:scene3d>
              </w:rPr>
            </w:rPrChange>
          </w:rPr>
          <w:delText>3.1.2.</w:delText>
        </w:r>
        <w:r>
          <w:rPr>
            <w:rFonts w:ascii="Calibri" w:hAnsi="Calibri"/>
            <w:szCs w:val="20"/>
            <w:rPrChange w:id="5865" w:author="Author">
              <w:rPr>
                <w:rStyle w:val="Hyperlink"/>
              </w:rPr>
            </w:rPrChange>
          </w:rPr>
          <w:delText xml:space="preserve"> Style_Format_002 ([1] Clause 5.4.7 - table 1 - 1g)</w:delText>
        </w:r>
        <w:r>
          <w:rPr>
            <w:rFonts w:ascii="Calibri" w:hAnsi="Calibri"/>
            <w:webHidden/>
            <w:szCs w:val="20"/>
            <w:rPrChange w:id="5866" w:author="Author">
              <w:rPr>
                <w:webHidden/>
              </w:rPr>
            </w:rPrChange>
          </w:rPr>
          <w:tab/>
          <w:delText>10</w:delText>
        </w:r>
      </w:del>
    </w:p>
    <w:p w:rsidR="00743B33" w:rsidRPr="00743B33" w:rsidRDefault="00D20E06">
      <w:pPr>
        <w:pStyle w:val="TOC3"/>
        <w:rPr>
          <w:del w:id="5867" w:author="Author"/>
          <w:rFonts w:ascii="Calibri" w:eastAsiaTheme="minorEastAsia" w:hAnsi="Calibri" w:cstheme="minorBidi"/>
          <w:kern w:val="2"/>
          <w:szCs w:val="20"/>
          <w:lang w:val="en-US" w:eastAsia="ja-JP"/>
          <w:rPrChange w:id="5868" w:author="Author">
            <w:rPr>
              <w:del w:id="5869" w:author="Author"/>
              <w:rFonts w:asciiTheme="minorHAnsi" w:eastAsiaTheme="minorEastAsia" w:hAnsiTheme="minorHAnsi" w:cstheme="minorBidi"/>
              <w:kern w:val="2"/>
              <w:sz w:val="21"/>
              <w:szCs w:val="22"/>
              <w:lang w:val="en-US" w:eastAsia="ja-JP"/>
            </w:rPr>
          </w:rPrChange>
        </w:rPr>
      </w:pPr>
      <w:del w:id="5870" w:author="Author">
        <w:r>
          <w:rPr>
            <w:rFonts w:ascii="Calibri" w:hAnsi="Calibri"/>
            <w:szCs w:val="20"/>
            <w:rPrChange w:id="5871" w:author="Author">
              <w:rPr>
                <w:rStyle w:val="Hyperlink"/>
                <w14:scene3d>
                  <w14:camera w14:prst="orthographicFront"/>
                  <w14:lightRig w14:rig="threePt" w14:dir="t">
                    <w14:rot w14:lat="0" w14:lon="0" w14:rev="0"/>
                  </w14:lightRig>
                </w14:scene3d>
              </w:rPr>
            </w:rPrChange>
          </w:rPr>
          <w:delText>3.1.3.</w:delText>
        </w:r>
        <w:r>
          <w:rPr>
            <w:rFonts w:ascii="Calibri" w:hAnsi="Calibri"/>
            <w:szCs w:val="20"/>
            <w:rPrChange w:id="5872" w:author="Author">
              <w:rPr>
                <w:rStyle w:val="Hyperlink"/>
              </w:rPr>
            </w:rPrChange>
          </w:rPr>
          <w:delText xml:space="preserve"> Style_Format_003 ([1] Clause 5.4.7 - table 1 - 1g)</w:delText>
        </w:r>
        <w:r>
          <w:rPr>
            <w:rFonts w:ascii="Calibri" w:hAnsi="Calibri"/>
            <w:webHidden/>
            <w:szCs w:val="20"/>
            <w:rPrChange w:id="5873" w:author="Author">
              <w:rPr>
                <w:webHidden/>
              </w:rPr>
            </w:rPrChange>
          </w:rPr>
          <w:tab/>
          <w:delText>10</w:delText>
        </w:r>
      </w:del>
    </w:p>
    <w:p w:rsidR="00743B33" w:rsidRPr="00743B33" w:rsidRDefault="00D20E06">
      <w:pPr>
        <w:pStyle w:val="TOC3"/>
        <w:rPr>
          <w:del w:id="5874" w:author="Author"/>
          <w:rFonts w:ascii="Calibri" w:eastAsiaTheme="minorEastAsia" w:hAnsi="Calibri" w:cstheme="minorBidi"/>
          <w:kern w:val="2"/>
          <w:szCs w:val="20"/>
          <w:lang w:val="en-US" w:eastAsia="ja-JP"/>
          <w:rPrChange w:id="5875" w:author="Author">
            <w:rPr>
              <w:del w:id="5876" w:author="Author"/>
              <w:rFonts w:asciiTheme="minorHAnsi" w:eastAsiaTheme="minorEastAsia" w:hAnsiTheme="minorHAnsi" w:cstheme="minorBidi"/>
              <w:kern w:val="2"/>
              <w:sz w:val="21"/>
              <w:szCs w:val="22"/>
              <w:lang w:val="en-US" w:eastAsia="ja-JP"/>
            </w:rPr>
          </w:rPrChange>
        </w:rPr>
      </w:pPr>
      <w:del w:id="5877" w:author="Author">
        <w:r>
          <w:rPr>
            <w:rFonts w:ascii="Calibri" w:hAnsi="Calibri"/>
            <w:szCs w:val="20"/>
            <w:rPrChange w:id="5878" w:author="Author">
              <w:rPr>
                <w:rStyle w:val="Hyperlink"/>
                <w14:scene3d>
                  <w14:camera w14:prst="orthographicFront"/>
                  <w14:lightRig w14:rig="threePt" w14:dir="t">
                    <w14:rot w14:lat="0" w14:lon="0" w14:rev="0"/>
                  </w14:lightRig>
                </w14:scene3d>
              </w:rPr>
            </w:rPrChange>
          </w:rPr>
          <w:delText>3.1.4.</w:delText>
        </w:r>
        <w:r>
          <w:rPr>
            <w:rFonts w:ascii="Calibri" w:hAnsi="Calibri"/>
            <w:szCs w:val="20"/>
            <w:rPrChange w:id="5879" w:author="Author">
              <w:rPr>
                <w:rStyle w:val="Hyperlink"/>
              </w:rPr>
            </w:rPrChange>
          </w:rPr>
          <w:delText xml:space="preserve"> Style_Format_004 ([1] Clause 5.4.7 - table 1 - 1g)</w:delText>
        </w:r>
        <w:r>
          <w:rPr>
            <w:rFonts w:ascii="Calibri" w:hAnsi="Calibri"/>
            <w:webHidden/>
            <w:szCs w:val="20"/>
            <w:rPrChange w:id="5880" w:author="Author">
              <w:rPr>
                <w:webHidden/>
              </w:rPr>
            </w:rPrChange>
          </w:rPr>
          <w:tab/>
          <w:delText>11</w:delText>
        </w:r>
      </w:del>
    </w:p>
    <w:p w:rsidR="00743B33" w:rsidRPr="00743B33" w:rsidRDefault="00D20E06">
      <w:pPr>
        <w:pStyle w:val="TOC3"/>
        <w:rPr>
          <w:del w:id="5881" w:author="Author"/>
          <w:rFonts w:ascii="Calibri" w:eastAsiaTheme="minorEastAsia" w:hAnsi="Calibri" w:cstheme="minorBidi"/>
          <w:kern w:val="2"/>
          <w:szCs w:val="20"/>
          <w:lang w:val="en-US" w:eastAsia="ja-JP"/>
          <w:rPrChange w:id="5882" w:author="Author">
            <w:rPr>
              <w:del w:id="5883" w:author="Author"/>
              <w:rFonts w:asciiTheme="minorHAnsi" w:eastAsiaTheme="minorEastAsia" w:hAnsiTheme="minorHAnsi" w:cstheme="minorBidi"/>
              <w:kern w:val="2"/>
              <w:sz w:val="21"/>
              <w:szCs w:val="22"/>
              <w:lang w:val="en-US" w:eastAsia="ja-JP"/>
            </w:rPr>
          </w:rPrChange>
        </w:rPr>
      </w:pPr>
      <w:del w:id="5884" w:author="Author">
        <w:r>
          <w:rPr>
            <w:rFonts w:ascii="Calibri" w:hAnsi="Calibri"/>
            <w:szCs w:val="20"/>
            <w:rPrChange w:id="5885" w:author="Author">
              <w:rPr>
                <w:rStyle w:val="Hyperlink"/>
                <w14:scene3d>
                  <w14:camera w14:prst="orthographicFront"/>
                  <w14:lightRig w14:rig="threePt" w14:dir="t">
                    <w14:rot w14:lat="0" w14:lon="0" w14:rev="0"/>
                  </w14:lightRig>
                </w14:scene3d>
              </w:rPr>
            </w:rPrChange>
          </w:rPr>
          <w:delText>3.1.5.</w:delText>
        </w:r>
        <w:r>
          <w:rPr>
            <w:rFonts w:ascii="Calibri" w:hAnsi="Calibri"/>
            <w:szCs w:val="20"/>
            <w:rPrChange w:id="5886" w:author="Author">
              <w:rPr>
                <w:rStyle w:val="Hyperlink"/>
              </w:rPr>
            </w:rPrChange>
          </w:rPr>
          <w:delText xml:space="preserve"> Style_Format_005 ([1] Clause 5.4.7 - table 1 - 1g)</w:delText>
        </w:r>
        <w:r>
          <w:rPr>
            <w:rFonts w:ascii="Calibri" w:hAnsi="Calibri"/>
            <w:webHidden/>
            <w:szCs w:val="20"/>
            <w:rPrChange w:id="5887" w:author="Author">
              <w:rPr>
                <w:webHidden/>
              </w:rPr>
            </w:rPrChange>
          </w:rPr>
          <w:tab/>
          <w:delText>11</w:delText>
        </w:r>
      </w:del>
    </w:p>
    <w:p w:rsidR="00743B33" w:rsidRPr="00743B33" w:rsidRDefault="00D20E06">
      <w:pPr>
        <w:pStyle w:val="TOC3"/>
        <w:rPr>
          <w:del w:id="5888" w:author="Author"/>
          <w:rFonts w:ascii="Calibri" w:eastAsiaTheme="minorEastAsia" w:hAnsi="Calibri" w:cstheme="minorBidi"/>
          <w:kern w:val="2"/>
          <w:szCs w:val="20"/>
          <w:lang w:val="en-US" w:eastAsia="ja-JP"/>
          <w:rPrChange w:id="5889" w:author="Author">
            <w:rPr>
              <w:del w:id="5890" w:author="Author"/>
              <w:rFonts w:asciiTheme="minorHAnsi" w:eastAsiaTheme="minorEastAsia" w:hAnsiTheme="minorHAnsi" w:cstheme="minorBidi"/>
              <w:kern w:val="2"/>
              <w:sz w:val="21"/>
              <w:szCs w:val="22"/>
              <w:lang w:val="en-US" w:eastAsia="ja-JP"/>
            </w:rPr>
          </w:rPrChange>
        </w:rPr>
      </w:pPr>
      <w:del w:id="5891" w:author="Author">
        <w:r>
          <w:rPr>
            <w:rFonts w:ascii="Calibri" w:hAnsi="Calibri"/>
            <w:szCs w:val="20"/>
            <w:rPrChange w:id="5892" w:author="Author">
              <w:rPr>
                <w:rStyle w:val="Hyperlink"/>
                <w14:scene3d>
                  <w14:camera w14:prst="orthographicFront"/>
                  <w14:lightRig w14:rig="threePt" w14:dir="t">
                    <w14:rot w14:lat="0" w14:lon="0" w14:rev="0"/>
                  </w14:lightRig>
                </w14:scene3d>
              </w:rPr>
            </w:rPrChange>
          </w:rPr>
          <w:delText>3.1.6.</w:delText>
        </w:r>
        <w:r>
          <w:rPr>
            <w:rFonts w:ascii="Calibri" w:hAnsi="Calibri"/>
            <w:szCs w:val="20"/>
            <w:rPrChange w:id="5893" w:author="Author">
              <w:rPr>
                <w:rStyle w:val="Hyperlink"/>
              </w:rPr>
            </w:rPrChange>
          </w:rPr>
          <w:delText xml:space="preserve"> Style_Format_006 ([1] Clause 5.4.7 - table 1 - 1g)</w:delText>
        </w:r>
        <w:r>
          <w:rPr>
            <w:rFonts w:ascii="Calibri" w:hAnsi="Calibri"/>
            <w:webHidden/>
            <w:szCs w:val="20"/>
            <w:rPrChange w:id="5894" w:author="Author">
              <w:rPr>
                <w:webHidden/>
              </w:rPr>
            </w:rPrChange>
          </w:rPr>
          <w:tab/>
          <w:delText>11</w:delText>
        </w:r>
      </w:del>
    </w:p>
    <w:p w:rsidR="00743B33" w:rsidRPr="00743B33" w:rsidRDefault="00D20E06">
      <w:pPr>
        <w:pStyle w:val="TOC3"/>
        <w:rPr>
          <w:del w:id="5895" w:author="Author"/>
          <w:rFonts w:ascii="Calibri" w:eastAsiaTheme="minorEastAsia" w:hAnsi="Calibri" w:cstheme="minorBidi"/>
          <w:kern w:val="2"/>
          <w:szCs w:val="20"/>
          <w:lang w:val="en-US" w:eastAsia="ja-JP"/>
          <w:rPrChange w:id="5896" w:author="Author">
            <w:rPr>
              <w:del w:id="5897" w:author="Author"/>
              <w:rFonts w:asciiTheme="minorHAnsi" w:eastAsiaTheme="minorEastAsia" w:hAnsiTheme="minorHAnsi" w:cstheme="minorBidi"/>
              <w:kern w:val="2"/>
              <w:sz w:val="21"/>
              <w:szCs w:val="22"/>
              <w:lang w:val="en-US" w:eastAsia="ja-JP"/>
            </w:rPr>
          </w:rPrChange>
        </w:rPr>
      </w:pPr>
      <w:del w:id="5898" w:author="Author">
        <w:r>
          <w:rPr>
            <w:rFonts w:ascii="Calibri" w:hAnsi="Calibri"/>
            <w:szCs w:val="20"/>
            <w:rPrChange w:id="5899" w:author="Author">
              <w:rPr>
                <w:rStyle w:val="Hyperlink"/>
                <w14:scene3d>
                  <w14:camera w14:prst="orthographicFront"/>
                  <w14:lightRig w14:rig="threePt" w14:dir="t">
                    <w14:rot w14:lat="0" w14:lon="0" w14:rev="0"/>
                  </w14:lightRig>
                </w14:scene3d>
              </w:rPr>
            </w:rPrChange>
          </w:rPr>
          <w:delText>3.1.7.</w:delText>
        </w:r>
        <w:r>
          <w:rPr>
            <w:rFonts w:ascii="Calibri" w:hAnsi="Calibri"/>
            <w:szCs w:val="20"/>
            <w:rPrChange w:id="5900" w:author="Author">
              <w:rPr>
                <w:rStyle w:val="Hyperlink"/>
              </w:rPr>
            </w:rPrChange>
          </w:rPr>
          <w:delText xml:space="preserve"> Style_Format_007 ([1] Clause 5.4.7 - table 1 - 1g)</w:delText>
        </w:r>
        <w:r>
          <w:rPr>
            <w:rFonts w:ascii="Calibri" w:hAnsi="Calibri"/>
            <w:webHidden/>
            <w:szCs w:val="20"/>
            <w:rPrChange w:id="5901" w:author="Author">
              <w:rPr>
                <w:webHidden/>
              </w:rPr>
            </w:rPrChange>
          </w:rPr>
          <w:tab/>
          <w:delText>12</w:delText>
        </w:r>
      </w:del>
    </w:p>
    <w:p w:rsidR="00743B33" w:rsidRPr="00743B33" w:rsidRDefault="00D20E06">
      <w:pPr>
        <w:pStyle w:val="TOC3"/>
        <w:rPr>
          <w:del w:id="5902" w:author="Author"/>
          <w:rFonts w:ascii="Calibri" w:eastAsiaTheme="minorEastAsia" w:hAnsi="Calibri" w:cstheme="minorBidi"/>
          <w:kern w:val="2"/>
          <w:szCs w:val="20"/>
          <w:lang w:val="en-US" w:eastAsia="ja-JP"/>
          <w:rPrChange w:id="5903" w:author="Author">
            <w:rPr>
              <w:del w:id="5904" w:author="Author"/>
              <w:rFonts w:asciiTheme="minorHAnsi" w:eastAsiaTheme="minorEastAsia" w:hAnsiTheme="minorHAnsi" w:cstheme="minorBidi"/>
              <w:kern w:val="2"/>
              <w:sz w:val="21"/>
              <w:szCs w:val="22"/>
              <w:lang w:val="en-US" w:eastAsia="ja-JP"/>
            </w:rPr>
          </w:rPrChange>
        </w:rPr>
      </w:pPr>
      <w:del w:id="5905" w:author="Author">
        <w:r>
          <w:rPr>
            <w:rFonts w:ascii="Calibri" w:hAnsi="Calibri"/>
            <w:szCs w:val="20"/>
            <w:rPrChange w:id="5906" w:author="Author">
              <w:rPr>
                <w:rStyle w:val="Hyperlink"/>
                <w14:scene3d>
                  <w14:camera w14:prst="orthographicFront"/>
                  <w14:lightRig w14:rig="threePt" w14:dir="t">
                    <w14:rot w14:lat="0" w14:lon="0" w14:rev="0"/>
                  </w14:lightRig>
                </w14:scene3d>
              </w:rPr>
            </w:rPrChange>
          </w:rPr>
          <w:delText>3.1.8.</w:delText>
        </w:r>
        <w:r>
          <w:rPr>
            <w:rFonts w:ascii="Calibri" w:hAnsi="Calibri"/>
            <w:szCs w:val="20"/>
            <w:rPrChange w:id="5907" w:author="Author">
              <w:rPr>
                <w:rStyle w:val="Hyperlink"/>
              </w:rPr>
            </w:rPrChange>
          </w:rPr>
          <w:delText xml:space="preserve"> Style_Format_008 ([1] Clause 5.4.7 - table 1 - 1g)</w:delText>
        </w:r>
        <w:r>
          <w:rPr>
            <w:rFonts w:ascii="Calibri" w:hAnsi="Calibri"/>
            <w:webHidden/>
            <w:szCs w:val="20"/>
            <w:rPrChange w:id="5908" w:author="Author">
              <w:rPr>
                <w:webHidden/>
              </w:rPr>
            </w:rPrChange>
          </w:rPr>
          <w:tab/>
          <w:delText>12</w:delText>
        </w:r>
      </w:del>
    </w:p>
    <w:p w:rsidR="00743B33" w:rsidRPr="00743B33" w:rsidRDefault="00D20E06">
      <w:pPr>
        <w:pStyle w:val="TOC3"/>
        <w:rPr>
          <w:del w:id="5909" w:author="Author"/>
          <w:rFonts w:ascii="Calibri" w:eastAsiaTheme="minorEastAsia" w:hAnsi="Calibri" w:cstheme="minorBidi"/>
          <w:kern w:val="2"/>
          <w:szCs w:val="20"/>
          <w:lang w:val="en-US" w:eastAsia="ja-JP"/>
          <w:rPrChange w:id="5910" w:author="Author">
            <w:rPr>
              <w:del w:id="5911" w:author="Author"/>
              <w:rFonts w:asciiTheme="minorHAnsi" w:eastAsiaTheme="minorEastAsia" w:hAnsiTheme="minorHAnsi" w:cstheme="minorBidi"/>
              <w:kern w:val="2"/>
              <w:sz w:val="21"/>
              <w:szCs w:val="22"/>
              <w:lang w:val="en-US" w:eastAsia="ja-JP"/>
            </w:rPr>
          </w:rPrChange>
        </w:rPr>
      </w:pPr>
      <w:del w:id="5912" w:author="Author">
        <w:r>
          <w:rPr>
            <w:rFonts w:ascii="Calibri" w:hAnsi="Calibri"/>
            <w:szCs w:val="20"/>
            <w:rPrChange w:id="5913" w:author="Author">
              <w:rPr>
                <w:rStyle w:val="Hyperlink"/>
                <w14:scene3d>
                  <w14:camera w14:prst="orthographicFront"/>
                  <w14:lightRig w14:rig="threePt" w14:dir="t">
                    <w14:rot w14:lat="0" w14:lon="0" w14:rev="0"/>
                  </w14:lightRig>
                </w14:scene3d>
              </w:rPr>
            </w:rPrChange>
          </w:rPr>
          <w:delText>3.1.9.</w:delText>
        </w:r>
        <w:r>
          <w:rPr>
            <w:rFonts w:ascii="Calibri" w:hAnsi="Calibri"/>
            <w:szCs w:val="20"/>
            <w:rPrChange w:id="5914" w:author="Author">
              <w:rPr>
                <w:rStyle w:val="Hyperlink"/>
              </w:rPr>
            </w:rPrChange>
          </w:rPr>
          <w:delText xml:space="preserve"> Style_Forma</w:delText>
        </w:r>
        <w:r>
          <w:rPr>
            <w:rFonts w:ascii="Calibri" w:hAnsi="Calibri"/>
            <w:szCs w:val="20"/>
            <w:rPrChange w:id="5915" w:author="Author">
              <w:rPr>
                <w:rStyle w:val="Hyperlink"/>
              </w:rPr>
            </w:rPrChange>
          </w:rPr>
          <w:delText>t_009 ([1] Clause 5.4.7 - table 1 - 1g)</w:delText>
        </w:r>
        <w:r>
          <w:rPr>
            <w:rFonts w:ascii="Calibri" w:hAnsi="Calibri"/>
            <w:webHidden/>
            <w:szCs w:val="20"/>
            <w:rPrChange w:id="5916" w:author="Author">
              <w:rPr>
                <w:webHidden/>
              </w:rPr>
            </w:rPrChange>
          </w:rPr>
          <w:tab/>
          <w:delText>13</w:delText>
        </w:r>
      </w:del>
    </w:p>
    <w:p w:rsidR="00743B33" w:rsidRPr="00743B33" w:rsidRDefault="00D20E06">
      <w:pPr>
        <w:pStyle w:val="TOC3"/>
        <w:rPr>
          <w:del w:id="5917" w:author="Author"/>
          <w:rFonts w:ascii="Calibri" w:eastAsiaTheme="minorEastAsia" w:hAnsi="Calibri" w:cstheme="minorBidi"/>
          <w:kern w:val="2"/>
          <w:szCs w:val="20"/>
          <w:lang w:val="en-US" w:eastAsia="ja-JP"/>
          <w:rPrChange w:id="5918" w:author="Author">
            <w:rPr>
              <w:del w:id="5919" w:author="Author"/>
              <w:rFonts w:asciiTheme="minorHAnsi" w:eastAsiaTheme="minorEastAsia" w:hAnsiTheme="minorHAnsi" w:cstheme="minorBidi"/>
              <w:kern w:val="2"/>
              <w:sz w:val="21"/>
              <w:szCs w:val="22"/>
              <w:lang w:val="en-US" w:eastAsia="ja-JP"/>
            </w:rPr>
          </w:rPrChange>
        </w:rPr>
      </w:pPr>
      <w:del w:id="5920" w:author="Author">
        <w:r>
          <w:rPr>
            <w:rFonts w:ascii="Calibri" w:hAnsi="Calibri"/>
            <w:szCs w:val="20"/>
            <w:rPrChange w:id="5921" w:author="Author">
              <w:rPr>
                <w:rStyle w:val="Hyperlink"/>
                <w14:scene3d>
                  <w14:camera w14:prst="orthographicFront"/>
                  <w14:lightRig w14:rig="threePt" w14:dir="t">
                    <w14:rot w14:lat="0" w14:lon="0" w14:rev="0"/>
                  </w14:lightRig>
                </w14:scene3d>
              </w:rPr>
            </w:rPrChange>
          </w:rPr>
          <w:delText>3.1.10.</w:delText>
        </w:r>
        <w:r>
          <w:rPr>
            <w:rFonts w:ascii="Calibri" w:hAnsi="Calibri"/>
            <w:szCs w:val="20"/>
            <w:rPrChange w:id="5922" w:author="Author">
              <w:rPr>
                <w:rStyle w:val="Hyperlink"/>
              </w:rPr>
            </w:rPrChange>
          </w:rPr>
          <w:delText xml:space="preserve"> Style_Format_010 ([1] Clause 5.4.7 - table 1 - 1g)</w:delText>
        </w:r>
        <w:r>
          <w:rPr>
            <w:rFonts w:ascii="Calibri" w:hAnsi="Calibri"/>
            <w:webHidden/>
            <w:szCs w:val="20"/>
            <w:rPrChange w:id="5923" w:author="Author">
              <w:rPr>
                <w:webHidden/>
              </w:rPr>
            </w:rPrChange>
          </w:rPr>
          <w:tab/>
          <w:delText>14</w:delText>
        </w:r>
      </w:del>
    </w:p>
    <w:p w:rsidR="00743B33" w:rsidRPr="00743B33" w:rsidRDefault="00D20E06">
      <w:pPr>
        <w:pStyle w:val="TOC3"/>
        <w:rPr>
          <w:del w:id="5924" w:author="Author"/>
          <w:rFonts w:ascii="Calibri" w:eastAsiaTheme="minorEastAsia" w:hAnsi="Calibri" w:cstheme="minorBidi"/>
          <w:kern w:val="2"/>
          <w:szCs w:val="20"/>
          <w:lang w:val="en-US" w:eastAsia="ja-JP"/>
          <w:rPrChange w:id="5925" w:author="Author">
            <w:rPr>
              <w:del w:id="5926" w:author="Author"/>
              <w:rFonts w:asciiTheme="minorHAnsi" w:eastAsiaTheme="minorEastAsia" w:hAnsiTheme="minorHAnsi" w:cstheme="minorBidi"/>
              <w:kern w:val="2"/>
              <w:sz w:val="21"/>
              <w:szCs w:val="22"/>
              <w:lang w:val="en-US" w:eastAsia="ja-JP"/>
            </w:rPr>
          </w:rPrChange>
        </w:rPr>
      </w:pPr>
      <w:del w:id="5927" w:author="Author">
        <w:r>
          <w:rPr>
            <w:rFonts w:ascii="Calibri" w:hAnsi="Calibri"/>
            <w:szCs w:val="20"/>
            <w:rPrChange w:id="5928" w:author="Author">
              <w:rPr>
                <w:rStyle w:val="Hyperlink"/>
                <w14:scene3d>
                  <w14:camera w14:prst="orthographicFront"/>
                  <w14:lightRig w14:rig="threePt" w14:dir="t">
                    <w14:rot w14:lat="0" w14:lon="0" w14:rev="0"/>
                  </w14:lightRig>
                </w14:scene3d>
              </w:rPr>
            </w:rPrChange>
          </w:rPr>
          <w:delText>3.1.11.</w:delText>
        </w:r>
        <w:r>
          <w:rPr>
            <w:rFonts w:ascii="Calibri" w:hAnsi="Calibri"/>
            <w:szCs w:val="20"/>
            <w:rPrChange w:id="5929" w:author="Author">
              <w:rPr>
                <w:rStyle w:val="Hyperlink"/>
              </w:rPr>
            </w:rPrChange>
          </w:rPr>
          <w:delText xml:space="preserve"> Style_Format_011 ([1] Clause 5.4.7 - table 1 - 1g)</w:delText>
        </w:r>
        <w:r>
          <w:rPr>
            <w:rFonts w:ascii="Calibri" w:hAnsi="Calibri"/>
            <w:webHidden/>
            <w:szCs w:val="20"/>
            <w:rPrChange w:id="5930" w:author="Author">
              <w:rPr>
                <w:webHidden/>
              </w:rPr>
            </w:rPrChange>
          </w:rPr>
          <w:tab/>
          <w:delText>14</w:delText>
        </w:r>
      </w:del>
    </w:p>
    <w:p w:rsidR="00743B33" w:rsidRPr="00743B33" w:rsidRDefault="00D20E06">
      <w:pPr>
        <w:pStyle w:val="TOC2"/>
        <w:rPr>
          <w:del w:id="5931" w:author="Author"/>
          <w:rFonts w:ascii="Calibri" w:eastAsiaTheme="minorEastAsia" w:hAnsi="Calibri" w:cstheme="minorBidi"/>
          <w:b w:val="0"/>
          <w:iCs w:val="0"/>
          <w:noProof/>
          <w:kern w:val="2"/>
          <w:szCs w:val="20"/>
          <w:lang w:val="en-US" w:eastAsia="ja-JP"/>
          <w:rPrChange w:id="5932" w:author="Author">
            <w:rPr>
              <w:del w:id="5933" w:author="Author"/>
              <w:rFonts w:asciiTheme="minorHAnsi" w:eastAsiaTheme="minorEastAsia" w:hAnsiTheme="minorHAnsi" w:cstheme="minorBidi"/>
              <w:b w:val="0"/>
              <w:iCs w:val="0"/>
              <w:noProof/>
              <w:kern w:val="2"/>
              <w:sz w:val="21"/>
              <w:szCs w:val="22"/>
              <w:lang w:val="en-US" w:eastAsia="ja-JP"/>
            </w:rPr>
          </w:rPrChange>
        </w:rPr>
      </w:pPr>
      <w:del w:id="5934" w:author="Author">
        <w:r>
          <w:rPr>
            <w:rFonts w:ascii="Calibri" w:hAnsi="Calibri"/>
            <w:szCs w:val="20"/>
            <w:rPrChange w:id="5935" w:author="Author">
              <w:rPr>
                <w:rStyle w:val="Hyperlink"/>
                <w:noProof/>
              </w:rPr>
            </w:rPrChange>
          </w:rPr>
          <w:delText>3.2. File Structure</w:delText>
        </w:r>
        <w:r>
          <w:rPr>
            <w:rFonts w:ascii="Calibri" w:hAnsi="Calibri"/>
            <w:noProof/>
            <w:webHidden/>
            <w:szCs w:val="20"/>
            <w:rPrChange w:id="5936" w:author="Author">
              <w:rPr>
                <w:noProof/>
                <w:webHidden/>
              </w:rPr>
            </w:rPrChange>
          </w:rPr>
          <w:tab/>
          <w:delText>14</w:delText>
        </w:r>
      </w:del>
    </w:p>
    <w:p w:rsidR="00743B33" w:rsidRPr="00743B33" w:rsidRDefault="00D20E06">
      <w:pPr>
        <w:pStyle w:val="TOC3"/>
        <w:rPr>
          <w:del w:id="5937" w:author="Author"/>
          <w:rFonts w:ascii="Calibri" w:eastAsiaTheme="minorEastAsia" w:hAnsi="Calibri" w:cstheme="minorBidi"/>
          <w:kern w:val="2"/>
          <w:szCs w:val="20"/>
          <w:lang w:val="en-US" w:eastAsia="ja-JP"/>
          <w:rPrChange w:id="5938" w:author="Author">
            <w:rPr>
              <w:del w:id="5939" w:author="Author"/>
              <w:rFonts w:asciiTheme="minorHAnsi" w:eastAsiaTheme="minorEastAsia" w:hAnsiTheme="minorHAnsi" w:cstheme="minorBidi"/>
              <w:kern w:val="2"/>
              <w:sz w:val="21"/>
              <w:szCs w:val="22"/>
              <w:lang w:val="en-US" w:eastAsia="ja-JP"/>
            </w:rPr>
          </w:rPrChange>
        </w:rPr>
      </w:pPr>
      <w:del w:id="5940" w:author="Author">
        <w:r>
          <w:rPr>
            <w:rFonts w:ascii="Calibri" w:hAnsi="Calibri"/>
            <w:szCs w:val="20"/>
            <w:rPrChange w:id="5941" w:author="Author">
              <w:rPr>
                <w:rStyle w:val="Hyperlink"/>
                <w14:scene3d>
                  <w14:camera w14:prst="orthographicFront"/>
                  <w14:lightRig w14:rig="threePt" w14:dir="t">
                    <w14:rot w14:lat="0" w14:lon="0" w14:rev="0"/>
                  </w14:lightRig>
                </w14:scene3d>
              </w:rPr>
            </w:rPrChange>
          </w:rPr>
          <w:delText>3.2.1.</w:delText>
        </w:r>
        <w:r>
          <w:rPr>
            <w:rFonts w:ascii="Calibri" w:hAnsi="Calibri"/>
            <w:szCs w:val="20"/>
            <w:rPrChange w:id="5942" w:author="Author">
              <w:rPr>
                <w:rStyle w:val="Hyperlink"/>
              </w:rPr>
            </w:rPrChange>
          </w:rPr>
          <w:delText xml:space="preserve"> Style_File_001</w:delText>
        </w:r>
        <w:r>
          <w:rPr>
            <w:rFonts w:ascii="Calibri" w:hAnsi="Calibri"/>
            <w:webHidden/>
            <w:szCs w:val="20"/>
            <w:rPrChange w:id="5943" w:author="Author">
              <w:rPr>
                <w:webHidden/>
              </w:rPr>
            </w:rPrChange>
          </w:rPr>
          <w:tab/>
          <w:delText>14</w:delText>
        </w:r>
      </w:del>
    </w:p>
    <w:p w:rsidR="00743B33" w:rsidRPr="00743B33" w:rsidRDefault="00D20E06">
      <w:pPr>
        <w:pStyle w:val="TOC3"/>
        <w:rPr>
          <w:del w:id="5944" w:author="Author"/>
          <w:rFonts w:ascii="Calibri" w:eastAsiaTheme="minorEastAsia" w:hAnsi="Calibri" w:cstheme="minorBidi"/>
          <w:kern w:val="2"/>
          <w:szCs w:val="20"/>
          <w:lang w:val="en-US" w:eastAsia="ja-JP"/>
          <w:rPrChange w:id="5945" w:author="Author">
            <w:rPr>
              <w:del w:id="5946" w:author="Author"/>
              <w:rFonts w:asciiTheme="minorHAnsi" w:eastAsiaTheme="minorEastAsia" w:hAnsiTheme="minorHAnsi" w:cstheme="minorBidi"/>
              <w:kern w:val="2"/>
              <w:sz w:val="21"/>
              <w:szCs w:val="22"/>
              <w:lang w:val="en-US" w:eastAsia="ja-JP"/>
            </w:rPr>
          </w:rPrChange>
        </w:rPr>
      </w:pPr>
      <w:del w:id="5947" w:author="Author">
        <w:r>
          <w:rPr>
            <w:rFonts w:ascii="Calibri" w:hAnsi="Calibri"/>
            <w:szCs w:val="20"/>
            <w:rPrChange w:id="5948" w:author="Author">
              <w:rPr>
                <w:rStyle w:val="Hyperlink"/>
                <w14:scene3d>
                  <w14:camera w14:prst="orthographicFront"/>
                  <w14:lightRig w14:rig="threePt" w14:dir="t">
                    <w14:rot w14:lat="0" w14:lon="0" w14:rev="0"/>
                  </w14:lightRig>
                </w14:scene3d>
              </w:rPr>
            </w:rPrChange>
          </w:rPr>
          <w:delText>3.2.2.</w:delText>
        </w:r>
        <w:r>
          <w:rPr>
            <w:rFonts w:ascii="Calibri" w:hAnsi="Calibri"/>
            <w:szCs w:val="20"/>
            <w:rPrChange w:id="5949" w:author="Author">
              <w:rPr>
                <w:rStyle w:val="Hyperlink"/>
              </w:rPr>
            </w:rPrChange>
          </w:rPr>
          <w:delText xml:space="preserve"> Style_File_00</w:delText>
        </w:r>
        <w:r>
          <w:rPr>
            <w:rFonts w:ascii="Calibri" w:hAnsi="Calibri"/>
            <w:szCs w:val="20"/>
            <w:rPrChange w:id="5950" w:author="Author">
              <w:rPr>
                <w:rStyle w:val="Hyperlink"/>
                <w:lang w:eastAsia="ja-JP"/>
              </w:rPr>
            </w:rPrChange>
          </w:rPr>
          <w:delText>2</w:delText>
        </w:r>
        <w:r>
          <w:rPr>
            <w:rFonts w:ascii="Calibri" w:hAnsi="Calibri"/>
            <w:szCs w:val="20"/>
            <w:rPrChange w:id="5951" w:author="Author">
              <w:rPr>
                <w:rStyle w:val="Hyperlink"/>
              </w:rPr>
            </w:rPrChange>
          </w:rPr>
          <w:delText xml:space="preserve"> ([1] Clause 5.4.7 - table 1 - 1g)</w:delText>
        </w:r>
        <w:r>
          <w:rPr>
            <w:rFonts w:ascii="Calibri" w:hAnsi="Calibri"/>
            <w:webHidden/>
            <w:szCs w:val="20"/>
            <w:rPrChange w:id="5952" w:author="Author">
              <w:rPr>
                <w:webHidden/>
              </w:rPr>
            </w:rPrChange>
          </w:rPr>
          <w:tab/>
          <w:delText>15</w:delText>
        </w:r>
      </w:del>
    </w:p>
    <w:p w:rsidR="00743B33" w:rsidRPr="00743B33" w:rsidRDefault="00D20E06">
      <w:pPr>
        <w:pStyle w:val="TOC3"/>
        <w:rPr>
          <w:del w:id="5953" w:author="Author"/>
          <w:rFonts w:ascii="Calibri" w:eastAsiaTheme="minorEastAsia" w:hAnsi="Calibri" w:cstheme="minorBidi"/>
          <w:kern w:val="2"/>
          <w:szCs w:val="20"/>
          <w:lang w:val="en-US" w:eastAsia="ja-JP"/>
          <w:rPrChange w:id="5954" w:author="Author">
            <w:rPr>
              <w:del w:id="5955" w:author="Author"/>
              <w:rFonts w:asciiTheme="minorHAnsi" w:eastAsiaTheme="minorEastAsia" w:hAnsiTheme="minorHAnsi" w:cstheme="minorBidi"/>
              <w:kern w:val="2"/>
              <w:sz w:val="21"/>
              <w:szCs w:val="22"/>
              <w:lang w:val="en-US" w:eastAsia="ja-JP"/>
            </w:rPr>
          </w:rPrChange>
        </w:rPr>
      </w:pPr>
      <w:del w:id="5956" w:author="Author">
        <w:r>
          <w:rPr>
            <w:rFonts w:ascii="Calibri" w:hAnsi="Calibri"/>
            <w:szCs w:val="20"/>
            <w:rPrChange w:id="5957" w:author="Author">
              <w:rPr>
                <w:rStyle w:val="Hyperlink"/>
                <w14:scene3d>
                  <w14:camera w14:prst="orthographicFront"/>
                  <w14:lightRig w14:rig="threePt" w14:dir="t">
                    <w14:rot w14:lat="0" w14:lon="0" w14:rev="0"/>
                  </w14:lightRig>
                </w14:scene3d>
              </w:rPr>
            </w:rPrChange>
          </w:rPr>
          <w:delText>3.2.3.</w:delText>
        </w:r>
        <w:r>
          <w:rPr>
            <w:rFonts w:ascii="Calibri" w:hAnsi="Calibri"/>
            <w:szCs w:val="20"/>
            <w:rPrChange w:id="5958" w:author="Author">
              <w:rPr>
                <w:rStyle w:val="Hyperlink"/>
              </w:rPr>
            </w:rPrChange>
          </w:rPr>
          <w:delText xml:space="preserve"> Style_File_00</w:delText>
        </w:r>
        <w:r>
          <w:rPr>
            <w:rFonts w:ascii="Calibri" w:hAnsi="Calibri"/>
            <w:szCs w:val="20"/>
            <w:rPrChange w:id="5959" w:author="Author">
              <w:rPr>
                <w:rStyle w:val="Hyperlink"/>
                <w:lang w:eastAsia="ja-JP"/>
              </w:rPr>
            </w:rPrChange>
          </w:rPr>
          <w:delText>3</w:delText>
        </w:r>
        <w:r>
          <w:rPr>
            <w:rFonts w:ascii="Calibri" w:hAnsi="Calibri"/>
            <w:webHidden/>
            <w:szCs w:val="20"/>
            <w:rPrChange w:id="5960" w:author="Author">
              <w:rPr>
                <w:webHidden/>
              </w:rPr>
            </w:rPrChange>
          </w:rPr>
          <w:tab/>
          <w:delText>15</w:delText>
        </w:r>
      </w:del>
    </w:p>
    <w:p w:rsidR="00743B33" w:rsidRPr="00743B33" w:rsidRDefault="00D20E06">
      <w:pPr>
        <w:pStyle w:val="TOC3"/>
        <w:rPr>
          <w:del w:id="5961" w:author="Author"/>
          <w:rFonts w:ascii="Calibri" w:eastAsiaTheme="minorEastAsia" w:hAnsi="Calibri" w:cstheme="minorBidi"/>
          <w:kern w:val="2"/>
          <w:szCs w:val="20"/>
          <w:lang w:val="en-US" w:eastAsia="ja-JP"/>
          <w:rPrChange w:id="5962" w:author="Author">
            <w:rPr>
              <w:del w:id="5963" w:author="Author"/>
              <w:rFonts w:asciiTheme="minorHAnsi" w:eastAsiaTheme="minorEastAsia" w:hAnsiTheme="minorHAnsi" w:cstheme="minorBidi"/>
              <w:kern w:val="2"/>
              <w:sz w:val="21"/>
              <w:szCs w:val="22"/>
              <w:lang w:val="en-US" w:eastAsia="ja-JP"/>
            </w:rPr>
          </w:rPrChange>
        </w:rPr>
      </w:pPr>
      <w:del w:id="5964" w:author="Author">
        <w:r>
          <w:rPr>
            <w:rFonts w:ascii="Calibri" w:hAnsi="Calibri"/>
            <w:szCs w:val="20"/>
            <w:rPrChange w:id="5965" w:author="Author">
              <w:rPr>
                <w:rStyle w:val="Hyperlink"/>
                <w14:scene3d>
                  <w14:camera w14:prst="orthographicFront"/>
                  <w14:lightRig w14:rig="threePt" w14:dir="t">
                    <w14:rot w14:lat="0" w14:lon="0" w14:rev="0"/>
                  </w14:lightRig>
                </w14:scene3d>
              </w:rPr>
            </w:rPrChange>
          </w:rPr>
          <w:delText>3.2.4.</w:delText>
        </w:r>
        <w:r>
          <w:rPr>
            <w:rFonts w:ascii="Calibri" w:hAnsi="Calibri"/>
            <w:szCs w:val="20"/>
            <w:rPrChange w:id="5966" w:author="Author">
              <w:rPr>
                <w:rStyle w:val="Hyperlink"/>
              </w:rPr>
            </w:rPrChange>
          </w:rPr>
          <w:delText xml:space="preserve"> Style_File_004</w:delText>
        </w:r>
        <w:r>
          <w:rPr>
            <w:rFonts w:ascii="Calibri" w:hAnsi="Calibri"/>
            <w:webHidden/>
            <w:szCs w:val="20"/>
            <w:rPrChange w:id="5967" w:author="Author">
              <w:rPr>
                <w:webHidden/>
              </w:rPr>
            </w:rPrChange>
          </w:rPr>
          <w:tab/>
          <w:delText>15</w:delText>
        </w:r>
      </w:del>
    </w:p>
    <w:p w:rsidR="00743B33" w:rsidRPr="00743B33" w:rsidRDefault="00D20E06">
      <w:pPr>
        <w:pStyle w:val="TOC2"/>
        <w:rPr>
          <w:del w:id="5968" w:author="Author"/>
          <w:rFonts w:ascii="Calibri" w:eastAsiaTheme="minorEastAsia" w:hAnsi="Calibri" w:cstheme="minorBidi"/>
          <w:b w:val="0"/>
          <w:iCs w:val="0"/>
          <w:noProof/>
          <w:kern w:val="2"/>
          <w:szCs w:val="20"/>
          <w:lang w:val="en-US" w:eastAsia="ja-JP"/>
          <w:rPrChange w:id="5969" w:author="Author">
            <w:rPr>
              <w:del w:id="5970" w:author="Author"/>
              <w:rFonts w:asciiTheme="minorHAnsi" w:eastAsiaTheme="minorEastAsia" w:hAnsiTheme="minorHAnsi" w:cstheme="minorBidi"/>
              <w:b w:val="0"/>
              <w:iCs w:val="0"/>
              <w:noProof/>
              <w:kern w:val="2"/>
              <w:sz w:val="21"/>
              <w:szCs w:val="22"/>
              <w:lang w:val="en-US" w:eastAsia="ja-JP"/>
            </w:rPr>
          </w:rPrChange>
        </w:rPr>
      </w:pPr>
      <w:del w:id="5971" w:author="Author">
        <w:r>
          <w:rPr>
            <w:rFonts w:ascii="Calibri" w:hAnsi="Calibri"/>
            <w:szCs w:val="20"/>
            <w:rPrChange w:id="5972" w:author="Author">
              <w:rPr>
                <w:rStyle w:val="Hyperlink"/>
                <w:noProof/>
              </w:rPr>
            </w:rPrChange>
          </w:rPr>
          <w:delText>3.3. Comments</w:delText>
        </w:r>
        <w:r>
          <w:rPr>
            <w:rFonts w:ascii="Calibri" w:hAnsi="Calibri"/>
            <w:noProof/>
            <w:webHidden/>
            <w:szCs w:val="20"/>
            <w:rPrChange w:id="5973" w:author="Author">
              <w:rPr>
                <w:noProof/>
                <w:webHidden/>
              </w:rPr>
            </w:rPrChange>
          </w:rPr>
          <w:tab/>
          <w:delText>15</w:delText>
        </w:r>
      </w:del>
    </w:p>
    <w:p w:rsidR="00743B33" w:rsidRPr="00743B33" w:rsidRDefault="00D20E06">
      <w:pPr>
        <w:pStyle w:val="TOC3"/>
        <w:rPr>
          <w:del w:id="5974" w:author="Author"/>
          <w:rFonts w:ascii="Calibri" w:eastAsiaTheme="minorEastAsia" w:hAnsi="Calibri" w:cstheme="minorBidi"/>
          <w:kern w:val="2"/>
          <w:szCs w:val="20"/>
          <w:lang w:val="en-US" w:eastAsia="ja-JP"/>
          <w:rPrChange w:id="5975" w:author="Author">
            <w:rPr>
              <w:del w:id="5976" w:author="Author"/>
              <w:rFonts w:asciiTheme="minorHAnsi" w:eastAsiaTheme="minorEastAsia" w:hAnsiTheme="minorHAnsi" w:cstheme="minorBidi"/>
              <w:kern w:val="2"/>
              <w:sz w:val="21"/>
              <w:szCs w:val="22"/>
              <w:lang w:val="en-US" w:eastAsia="ja-JP"/>
            </w:rPr>
          </w:rPrChange>
        </w:rPr>
      </w:pPr>
      <w:del w:id="5977" w:author="Author">
        <w:r>
          <w:rPr>
            <w:rFonts w:ascii="Calibri" w:hAnsi="Calibri"/>
            <w:szCs w:val="20"/>
            <w:rPrChange w:id="5978" w:author="Author">
              <w:rPr>
                <w:rStyle w:val="Hyperlink"/>
                <w14:scene3d>
                  <w14:camera w14:prst="orthographicFront"/>
                  <w14:lightRig w14:rig="threePt" w14:dir="t">
                    <w14:rot w14:lat="0" w14:lon="0" w14:rev="0"/>
                  </w14:lightRig>
                </w14:scene3d>
              </w:rPr>
            </w:rPrChange>
          </w:rPr>
          <w:delText>3.3.1.</w:delText>
        </w:r>
        <w:r>
          <w:rPr>
            <w:rFonts w:ascii="Calibri" w:hAnsi="Calibri"/>
            <w:szCs w:val="20"/>
            <w:rPrChange w:id="5979" w:author="Author">
              <w:rPr>
                <w:rStyle w:val="Hyperlink"/>
              </w:rPr>
            </w:rPrChange>
          </w:rPr>
          <w:delText xml:space="preserve"> Style_Comment_001 ([1] Clause 5.4.7 - table 1 - 1g)</w:delText>
        </w:r>
        <w:r>
          <w:rPr>
            <w:rFonts w:ascii="Calibri" w:hAnsi="Calibri"/>
            <w:webHidden/>
            <w:szCs w:val="20"/>
            <w:rPrChange w:id="5980" w:author="Author">
              <w:rPr>
                <w:webHidden/>
              </w:rPr>
            </w:rPrChange>
          </w:rPr>
          <w:tab/>
          <w:delText>15</w:delText>
        </w:r>
      </w:del>
    </w:p>
    <w:p w:rsidR="00743B33" w:rsidRPr="00743B33" w:rsidRDefault="00D20E06">
      <w:pPr>
        <w:pStyle w:val="TOC3"/>
        <w:rPr>
          <w:del w:id="5981" w:author="Author"/>
          <w:rFonts w:ascii="Calibri" w:eastAsiaTheme="minorEastAsia" w:hAnsi="Calibri" w:cstheme="minorBidi"/>
          <w:kern w:val="2"/>
          <w:szCs w:val="20"/>
          <w:lang w:val="en-US" w:eastAsia="ja-JP"/>
          <w:rPrChange w:id="5982" w:author="Author">
            <w:rPr>
              <w:del w:id="5983" w:author="Author"/>
              <w:rFonts w:asciiTheme="minorHAnsi" w:eastAsiaTheme="minorEastAsia" w:hAnsiTheme="minorHAnsi" w:cstheme="minorBidi"/>
              <w:kern w:val="2"/>
              <w:sz w:val="21"/>
              <w:szCs w:val="22"/>
              <w:lang w:val="en-US" w:eastAsia="ja-JP"/>
            </w:rPr>
          </w:rPrChange>
        </w:rPr>
      </w:pPr>
      <w:del w:id="5984" w:author="Author">
        <w:r>
          <w:rPr>
            <w:rFonts w:ascii="Calibri" w:hAnsi="Calibri"/>
            <w:szCs w:val="20"/>
            <w:rPrChange w:id="5985" w:author="Author">
              <w:rPr>
                <w:rStyle w:val="Hyperlink"/>
                <w14:scene3d>
                  <w14:camera w14:prst="orthographicFront"/>
                  <w14:lightRig w14:rig="threePt" w14:dir="t">
                    <w14:rot w14:lat="0" w14:lon="0" w14:rev="0"/>
                  </w14:lightRig>
                </w14:scene3d>
              </w:rPr>
            </w:rPrChange>
          </w:rPr>
          <w:delText>3.3.2.</w:delText>
        </w:r>
        <w:r>
          <w:rPr>
            <w:rFonts w:ascii="Calibri" w:hAnsi="Calibri"/>
            <w:szCs w:val="20"/>
            <w:rPrChange w:id="5986" w:author="Author">
              <w:rPr>
                <w:rStyle w:val="Hyperlink"/>
              </w:rPr>
            </w:rPrChange>
          </w:rPr>
          <w:delText xml:space="preserve"> Style_Comment_002 ([1] Clause 5.4.7 - table 1 - 1g)</w:delText>
        </w:r>
        <w:r>
          <w:rPr>
            <w:rFonts w:ascii="Calibri" w:hAnsi="Calibri"/>
            <w:webHidden/>
            <w:szCs w:val="20"/>
            <w:rPrChange w:id="5987" w:author="Author">
              <w:rPr>
                <w:webHidden/>
              </w:rPr>
            </w:rPrChange>
          </w:rPr>
          <w:tab/>
          <w:delText>16</w:delText>
        </w:r>
      </w:del>
    </w:p>
    <w:p w:rsidR="00743B33" w:rsidRPr="00743B33" w:rsidRDefault="00D20E06">
      <w:pPr>
        <w:pStyle w:val="TOC3"/>
        <w:rPr>
          <w:del w:id="5988" w:author="Author"/>
          <w:rFonts w:ascii="Calibri" w:eastAsiaTheme="minorEastAsia" w:hAnsi="Calibri" w:cstheme="minorBidi"/>
          <w:kern w:val="2"/>
          <w:szCs w:val="20"/>
          <w:lang w:val="en-US" w:eastAsia="ja-JP"/>
          <w:rPrChange w:id="5989" w:author="Author">
            <w:rPr>
              <w:del w:id="5990" w:author="Author"/>
              <w:rFonts w:asciiTheme="minorHAnsi" w:eastAsiaTheme="minorEastAsia" w:hAnsiTheme="minorHAnsi" w:cstheme="minorBidi"/>
              <w:kern w:val="2"/>
              <w:sz w:val="21"/>
              <w:szCs w:val="22"/>
              <w:lang w:val="en-US" w:eastAsia="ja-JP"/>
            </w:rPr>
          </w:rPrChange>
        </w:rPr>
      </w:pPr>
      <w:del w:id="5991" w:author="Author">
        <w:r>
          <w:rPr>
            <w:rFonts w:ascii="Calibri" w:hAnsi="Calibri"/>
            <w:szCs w:val="20"/>
            <w:rPrChange w:id="5992" w:author="Author">
              <w:rPr>
                <w:rStyle w:val="Hyperlink"/>
                <w14:scene3d>
                  <w14:camera w14:prst="orthographicFront"/>
                  <w14:lightRig w14:rig="threePt" w14:dir="t">
                    <w14:rot w14:lat="0" w14:lon="0" w14:rev="0"/>
                  </w14:lightRig>
                </w14:scene3d>
              </w:rPr>
            </w:rPrChange>
          </w:rPr>
          <w:delText>3.3.3.</w:delText>
        </w:r>
        <w:r>
          <w:rPr>
            <w:rFonts w:ascii="Calibri" w:hAnsi="Calibri"/>
            <w:szCs w:val="20"/>
            <w:rPrChange w:id="5993" w:author="Author">
              <w:rPr>
                <w:rStyle w:val="Hyperlink"/>
              </w:rPr>
            </w:rPrChange>
          </w:rPr>
          <w:delText xml:space="preserve"> Style_Comment_003 ([1] Clause 5.4.7 - table 1 - 1g)</w:delText>
        </w:r>
        <w:r>
          <w:rPr>
            <w:rFonts w:ascii="Calibri" w:hAnsi="Calibri"/>
            <w:webHidden/>
            <w:szCs w:val="20"/>
            <w:rPrChange w:id="5994" w:author="Author">
              <w:rPr>
                <w:webHidden/>
              </w:rPr>
            </w:rPrChange>
          </w:rPr>
          <w:tab/>
          <w:delText>16</w:delText>
        </w:r>
      </w:del>
    </w:p>
    <w:p w:rsidR="00743B33" w:rsidRPr="00743B33" w:rsidRDefault="00D20E06">
      <w:pPr>
        <w:pStyle w:val="TOC3"/>
        <w:rPr>
          <w:del w:id="5995" w:author="Author"/>
          <w:rFonts w:ascii="Calibri" w:eastAsiaTheme="minorEastAsia" w:hAnsi="Calibri" w:cstheme="minorBidi"/>
          <w:kern w:val="2"/>
          <w:szCs w:val="20"/>
          <w:lang w:val="en-US" w:eastAsia="ja-JP"/>
          <w:rPrChange w:id="5996" w:author="Author">
            <w:rPr>
              <w:del w:id="5997" w:author="Author"/>
              <w:rFonts w:asciiTheme="minorHAnsi" w:eastAsiaTheme="minorEastAsia" w:hAnsiTheme="minorHAnsi" w:cstheme="minorBidi"/>
              <w:kern w:val="2"/>
              <w:sz w:val="21"/>
              <w:szCs w:val="22"/>
              <w:lang w:val="en-US" w:eastAsia="ja-JP"/>
            </w:rPr>
          </w:rPrChange>
        </w:rPr>
      </w:pPr>
      <w:del w:id="5998" w:author="Author">
        <w:r>
          <w:rPr>
            <w:rFonts w:ascii="Calibri" w:hAnsi="Calibri"/>
            <w:szCs w:val="20"/>
            <w:rPrChange w:id="5999" w:author="Author">
              <w:rPr>
                <w:rStyle w:val="Hyperlink"/>
                <w14:scene3d>
                  <w14:camera w14:prst="orthographicFront"/>
                  <w14:lightRig w14:rig="threePt" w14:dir="t">
                    <w14:rot w14:lat="0" w14:lon="0" w14:rev="0"/>
                  </w14:lightRig>
                </w14:scene3d>
              </w:rPr>
            </w:rPrChange>
          </w:rPr>
          <w:delText>3.3.4.</w:delText>
        </w:r>
        <w:r>
          <w:rPr>
            <w:rFonts w:ascii="Calibri" w:hAnsi="Calibri"/>
            <w:szCs w:val="20"/>
            <w:rPrChange w:id="6000" w:author="Author">
              <w:rPr>
                <w:rStyle w:val="Hyperlink"/>
              </w:rPr>
            </w:rPrChange>
          </w:rPr>
          <w:delText xml:space="preserve"> Style_Comment_004 ([1] Clause 5.4.7 - table 1 - 1g)</w:delText>
        </w:r>
        <w:r>
          <w:rPr>
            <w:rFonts w:ascii="Calibri" w:hAnsi="Calibri"/>
            <w:webHidden/>
            <w:szCs w:val="20"/>
            <w:rPrChange w:id="6001" w:author="Author">
              <w:rPr>
                <w:webHidden/>
              </w:rPr>
            </w:rPrChange>
          </w:rPr>
          <w:tab/>
          <w:delText>17</w:delText>
        </w:r>
      </w:del>
    </w:p>
    <w:p w:rsidR="00743B33" w:rsidRPr="00743B33" w:rsidRDefault="00D20E06">
      <w:pPr>
        <w:pStyle w:val="TOC3"/>
        <w:rPr>
          <w:del w:id="6002" w:author="Author"/>
          <w:rFonts w:ascii="Calibri" w:eastAsiaTheme="minorEastAsia" w:hAnsi="Calibri" w:cstheme="minorBidi"/>
          <w:kern w:val="2"/>
          <w:szCs w:val="20"/>
          <w:lang w:val="en-US" w:eastAsia="ja-JP"/>
          <w:rPrChange w:id="6003" w:author="Author">
            <w:rPr>
              <w:del w:id="6004" w:author="Author"/>
              <w:rFonts w:asciiTheme="minorHAnsi" w:eastAsiaTheme="minorEastAsia" w:hAnsiTheme="minorHAnsi" w:cstheme="minorBidi"/>
              <w:kern w:val="2"/>
              <w:sz w:val="21"/>
              <w:szCs w:val="22"/>
              <w:lang w:val="en-US" w:eastAsia="ja-JP"/>
            </w:rPr>
          </w:rPrChange>
        </w:rPr>
      </w:pPr>
      <w:del w:id="6005" w:author="Author">
        <w:r>
          <w:rPr>
            <w:rFonts w:ascii="Calibri" w:hAnsi="Calibri"/>
            <w:szCs w:val="20"/>
            <w:rPrChange w:id="6006" w:author="Author">
              <w:rPr>
                <w:rStyle w:val="Hyperlink"/>
                <w14:scene3d>
                  <w14:camera w14:prst="orthographicFront"/>
                  <w14:lightRig w14:rig="threePt" w14:dir="t">
                    <w14:rot w14:lat="0" w14:lon="0" w14:rev="0"/>
                  </w14:lightRig>
                </w14:scene3d>
              </w:rPr>
            </w:rPrChange>
          </w:rPr>
          <w:delText>3.3.5.</w:delText>
        </w:r>
        <w:r>
          <w:rPr>
            <w:rFonts w:ascii="Calibri" w:hAnsi="Calibri"/>
            <w:szCs w:val="20"/>
            <w:rPrChange w:id="6007" w:author="Author">
              <w:rPr>
                <w:rStyle w:val="Hyperlink"/>
              </w:rPr>
            </w:rPrChange>
          </w:rPr>
          <w:delText xml:space="preserve"> Style_Comment_005 ([1] Clause 5.4.7 - table 1 - 1g)</w:delText>
        </w:r>
        <w:r>
          <w:rPr>
            <w:rFonts w:ascii="Calibri" w:hAnsi="Calibri"/>
            <w:webHidden/>
            <w:szCs w:val="20"/>
            <w:rPrChange w:id="6008" w:author="Author">
              <w:rPr>
                <w:webHidden/>
              </w:rPr>
            </w:rPrChange>
          </w:rPr>
          <w:tab/>
          <w:delText>17</w:delText>
        </w:r>
      </w:del>
    </w:p>
    <w:p w:rsidR="00743B33" w:rsidRPr="00743B33" w:rsidRDefault="00D20E06">
      <w:pPr>
        <w:pStyle w:val="TOC1"/>
        <w:tabs>
          <w:tab w:val="right" w:leader="dot" w:pos="9530"/>
        </w:tabs>
        <w:rPr>
          <w:del w:id="6009" w:author="Author"/>
          <w:rFonts w:ascii="Calibri" w:eastAsiaTheme="minorEastAsia" w:hAnsi="Calibri" w:cstheme="minorBidi"/>
          <w:b w:val="0"/>
          <w:bCs w:val="0"/>
          <w:caps w:val="0"/>
          <w:noProof/>
          <w:kern w:val="2"/>
          <w:szCs w:val="20"/>
          <w:lang w:val="en-US" w:eastAsia="ja-JP"/>
          <w:rPrChange w:id="6010" w:author="Author">
            <w:rPr>
              <w:del w:id="6011" w:author="Author"/>
              <w:rFonts w:asciiTheme="minorHAnsi" w:eastAsiaTheme="minorEastAsia" w:hAnsiTheme="minorHAnsi" w:cstheme="minorBidi"/>
              <w:b w:val="0"/>
              <w:bCs w:val="0"/>
              <w:caps w:val="0"/>
              <w:noProof/>
              <w:kern w:val="2"/>
              <w:sz w:val="21"/>
              <w:szCs w:val="22"/>
              <w:lang w:val="en-US" w:eastAsia="ja-JP"/>
            </w:rPr>
          </w:rPrChange>
        </w:rPr>
      </w:pPr>
      <w:del w:id="6012" w:author="Author">
        <w:r>
          <w:rPr>
            <w:rFonts w:ascii="Calibri" w:hAnsi="Calibri"/>
            <w:szCs w:val="20"/>
            <w:rPrChange w:id="6013" w:author="Author">
              <w:rPr>
                <w:rStyle w:val="Hyperlink"/>
                <w:noProof/>
                <w14:scene3d>
                  <w14:camera w14:prst="orthographicFront"/>
                  <w14:lightRig w14:rig="threePt" w14:dir="t">
                    <w14:rot w14:lat="0" w14:lon="0" w14:rev="0"/>
                  </w14:lightRig>
                </w14:scene3d>
              </w:rPr>
            </w:rPrChange>
          </w:rPr>
          <w:delText>4.</w:delText>
        </w:r>
        <w:r>
          <w:rPr>
            <w:rFonts w:ascii="Calibri" w:hAnsi="Calibri"/>
            <w:szCs w:val="20"/>
            <w:rPrChange w:id="6014" w:author="Author">
              <w:rPr>
                <w:rStyle w:val="Hyperlink"/>
                <w:noProof/>
              </w:rPr>
            </w:rPrChange>
          </w:rPr>
          <w:delText xml:space="preserve"> Coding Rules</w:delText>
        </w:r>
        <w:r>
          <w:rPr>
            <w:rFonts w:ascii="Calibri" w:hAnsi="Calibri"/>
            <w:noProof/>
            <w:webHidden/>
            <w:szCs w:val="20"/>
            <w:rPrChange w:id="6015" w:author="Author">
              <w:rPr>
                <w:noProof/>
                <w:webHidden/>
              </w:rPr>
            </w:rPrChange>
          </w:rPr>
          <w:tab/>
          <w:delText>18</w:delText>
        </w:r>
      </w:del>
    </w:p>
    <w:p w:rsidR="00743B33" w:rsidRPr="00743B33" w:rsidRDefault="00D20E06">
      <w:pPr>
        <w:pStyle w:val="TOC2"/>
        <w:rPr>
          <w:del w:id="6016" w:author="Author"/>
          <w:rFonts w:ascii="Calibri" w:eastAsiaTheme="minorEastAsia" w:hAnsi="Calibri" w:cstheme="minorBidi"/>
          <w:b w:val="0"/>
          <w:iCs w:val="0"/>
          <w:noProof/>
          <w:kern w:val="2"/>
          <w:szCs w:val="20"/>
          <w:lang w:val="en-US" w:eastAsia="ja-JP"/>
          <w:rPrChange w:id="6017" w:author="Author">
            <w:rPr>
              <w:del w:id="6018" w:author="Author"/>
              <w:rFonts w:asciiTheme="minorHAnsi" w:eastAsiaTheme="minorEastAsia" w:hAnsiTheme="minorHAnsi" w:cstheme="minorBidi"/>
              <w:b w:val="0"/>
              <w:iCs w:val="0"/>
              <w:noProof/>
              <w:kern w:val="2"/>
              <w:sz w:val="21"/>
              <w:szCs w:val="22"/>
              <w:lang w:val="en-US" w:eastAsia="ja-JP"/>
            </w:rPr>
          </w:rPrChange>
        </w:rPr>
      </w:pPr>
      <w:del w:id="6019" w:author="Author">
        <w:r>
          <w:rPr>
            <w:rFonts w:ascii="Calibri" w:hAnsi="Calibri"/>
            <w:szCs w:val="20"/>
            <w:rPrChange w:id="6020" w:author="Author">
              <w:rPr>
                <w:rStyle w:val="Hyperlink"/>
                <w:noProof/>
              </w:rPr>
            </w:rPrChange>
          </w:rPr>
          <w:delText xml:space="preserve">4.1. Conformance to </w:delText>
        </w:r>
        <w:r>
          <w:rPr>
            <w:rFonts w:ascii="Calibri" w:hAnsi="Calibri"/>
            <w:szCs w:val="20"/>
            <w:rPrChange w:id="6021" w:author="Author">
              <w:rPr>
                <w:rStyle w:val="Hyperlink"/>
                <w:noProof/>
                <w:lang w:eastAsia="ja-JP"/>
              </w:rPr>
            </w:rPrChange>
          </w:rPr>
          <w:delText>external</w:delText>
        </w:r>
        <w:r>
          <w:rPr>
            <w:rFonts w:ascii="Calibri" w:hAnsi="Calibri"/>
            <w:szCs w:val="20"/>
            <w:rPrChange w:id="6022" w:author="Author">
              <w:rPr>
                <w:rStyle w:val="Hyperlink"/>
                <w:noProof/>
              </w:rPr>
            </w:rPrChange>
          </w:rPr>
          <w:delText xml:space="preserve"> rules</w:delText>
        </w:r>
        <w:r>
          <w:rPr>
            <w:rFonts w:ascii="Calibri" w:hAnsi="Calibri"/>
            <w:noProof/>
            <w:webHidden/>
            <w:szCs w:val="20"/>
            <w:rPrChange w:id="6023" w:author="Author">
              <w:rPr>
                <w:noProof/>
                <w:webHidden/>
              </w:rPr>
            </w:rPrChange>
          </w:rPr>
          <w:tab/>
          <w:delText>18</w:delText>
        </w:r>
      </w:del>
    </w:p>
    <w:p w:rsidR="00743B33" w:rsidRPr="00743B33" w:rsidRDefault="00D20E06">
      <w:pPr>
        <w:pStyle w:val="TOC3"/>
        <w:rPr>
          <w:del w:id="6024" w:author="Author"/>
          <w:rFonts w:ascii="Calibri" w:eastAsiaTheme="minorEastAsia" w:hAnsi="Calibri" w:cstheme="minorBidi"/>
          <w:kern w:val="2"/>
          <w:szCs w:val="20"/>
          <w:lang w:val="en-US" w:eastAsia="ja-JP"/>
          <w:rPrChange w:id="6025" w:author="Author">
            <w:rPr>
              <w:del w:id="6026" w:author="Author"/>
              <w:rFonts w:asciiTheme="minorHAnsi" w:eastAsiaTheme="minorEastAsia" w:hAnsiTheme="minorHAnsi" w:cstheme="minorBidi"/>
              <w:kern w:val="2"/>
              <w:sz w:val="21"/>
              <w:szCs w:val="22"/>
              <w:lang w:val="en-US" w:eastAsia="ja-JP"/>
            </w:rPr>
          </w:rPrChange>
        </w:rPr>
      </w:pPr>
      <w:del w:id="6027" w:author="Author">
        <w:r>
          <w:rPr>
            <w:rFonts w:ascii="Calibri" w:hAnsi="Calibri"/>
            <w:szCs w:val="20"/>
            <w:rPrChange w:id="6028" w:author="Author">
              <w:rPr>
                <w:rStyle w:val="Hyperlink"/>
                <w14:scene3d>
                  <w14:camera w14:prst="orthographicFront"/>
                  <w14:lightRig w14:rig="threePt" w14:dir="t">
                    <w14:rot w14:lat="0" w14:lon="0" w14:rev="0"/>
                  </w14:lightRig>
                </w14:scene3d>
              </w:rPr>
            </w:rPrChange>
          </w:rPr>
          <w:delText>4.1.1.</w:delText>
        </w:r>
        <w:r>
          <w:rPr>
            <w:rFonts w:ascii="Calibri" w:hAnsi="Calibri"/>
            <w:szCs w:val="20"/>
            <w:rPrChange w:id="6029" w:author="Author">
              <w:rPr>
                <w:rStyle w:val="Hyperlink"/>
              </w:rPr>
            </w:rPrChange>
          </w:rPr>
          <w:delText xml:space="preserve"> Rules_Ext_001</w:delText>
        </w:r>
        <w:r>
          <w:rPr>
            <w:rFonts w:ascii="Calibri" w:hAnsi="Calibri"/>
            <w:webHidden/>
            <w:szCs w:val="20"/>
            <w:rPrChange w:id="6030" w:author="Author">
              <w:rPr>
                <w:webHidden/>
              </w:rPr>
            </w:rPrChange>
          </w:rPr>
          <w:tab/>
          <w:delText>18</w:delText>
        </w:r>
      </w:del>
    </w:p>
    <w:p w:rsidR="00743B33" w:rsidRPr="00743B33" w:rsidRDefault="00D20E06">
      <w:pPr>
        <w:pStyle w:val="TOC3"/>
        <w:rPr>
          <w:del w:id="6031" w:author="Author"/>
          <w:rFonts w:ascii="Calibri" w:eastAsiaTheme="minorEastAsia" w:hAnsi="Calibri" w:cstheme="minorBidi"/>
          <w:kern w:val="2"/>
          <w:szCs w:val="20"/>
          <w:lang w:val="en-US" w:eastAsia="ja-JP"/>
          <w:rPrChange w:id="6032" w:author="Author">
            <w:rPr>
              <w:del w:id="6033" w:author="Author"/>
              <w:rFonts w:asciiTheme="minorHAnsi" w:eastAsiaTheme="minorEastAsia" w:hAnsiTheme="minorHAnsi" w:cstheme="minorBidi"/>
              <w:kern w:val="2"/>
              <w:sz w:val="21"/>
              <w:szCs w:val="22"/>
              <w:lang w:val="en-US" w:eastAsia="ja-JP"/>
            </w:rPr>
          </w:rPrChange>
        </w:rPr>
      </w:pPr>
      <w:del w:id="6034" w:author="Author">
        <w:r>
          <w:rPr>
            <w:rFonts w:ascii="Calibri" w:hAnsi="Calibri"/>
            <w:szCs w:val="20"/>
            <w:rPrChange w:id="6035" w:author="Author">
              <w:rPr>
                <w:rStyle w:val="Hyperlink"/>
                <w14:scene3d>
                  <w14:camera w14:prst="orthographicFront"/>
                  <w14:lightRig w14:rig="threePt" w14:dir="t">
                    <w14:rot w14:lat="0" w14:lon="0" w14:rev="0"/>
                  </w14:lightRig>
                </w14:scene3d>
              </w:rPr>
            </w:rPrChange>
          </w:rPr>
          <w:delText>4.1.2.</w:delText>
        </w:r>
        <w:r>
          <w:rPr>
            <w:rFonts w:ascii="Calibri" w:hAnsi="Calibri"/>
            <w:szCs w:val="20"/>
            <w:rPrChange w:id="6036" w:author="Author">
              <w:rPr>
                <w:rStyle w:val="Hyperlink"/>
              </w:rPr>
            </w:rPrChange>
          </w:rPr>
          <w:delText xml:space="preserve"> Rules_Ext_002</w:delText>
        </w:r>
        <w:r>
          <w:rPr>
            <w:rFonts w:ascii="Calibri" w:hAnsi="Calibri"/>
            <w:webHidden/>
            <w:szCs w:val="20"/>
            <w:rPrChange w:id="6037" w:author="Author">
              <w:rPr>
                <w:webHidden/>
              </w:rPr>
            </w:rPrChange>
          </w:rPr>
          <w:tab/>
          <w:delText>18</w:delText>
        </w:r>
      </w:del>
    </w:p>
    <w:p w:rsidR="00743B33" w:rsidRPr="00743B33" w:rsidRDefault="00D20E06">
      <w:pPr>
        <w:pStyle w:val="TOC2"/>
        <w:rPr>
          <w:del w:id="6038" w:author="Author"/>
          <w:rFonts w:ascii="Calibri" w:eastAsiaTheme="minorEastAsia" w:hAnsi="Calibri" w:cstheme="minorBidi"/>
          <w:b w:val="0"/>
          <w:iCs w:val="0"/>
          <w:noProof/>
          <w:kern w:val="2"/>
          <w:szCs w:val="20"/>
          <w:lang w:val="en-US" w:eastAsia="ja-JP"/>
          <w:rPrChange w:id="6039" w:author="Author">
            <w:rPr>
              <w:del w:id="6040" w:author="Author"/>
              <w:rFonts w:asciiTheme="minorHAnsi" w:eastAsiaTheme="minorEastAsia" w:hAnsiTheme="minorHAnsi" w:cstheme="minorBidi"/>
              <w:b w:val="0"/>
              <w:iCs w:val="0"/>
              <w:noProof/>
              <w:kern w:val="2"/>
              <w:sz w:val="21"/>
              <w:szCs w:val="22"/>
              <w:lang w:val="en-US" w:eastAsia="ja-JP"/>
            </w:rPr>
          </w:rPrChange>
        </w:rPr>
      </w:pPr>
      <w:del w:id="6041" w:author="Author">
        <w:r>
          <w:rPr>
            <w:rFonts w:ascii="Calibri" w:hAnsi="Calibri"/>
            <w:szCs w:val="20"/>
            <w:rPrChange w:id="6042" w:author="Author">
              <w:rPr>
                <w:rStyle w:val="Hyperlink"/>
                <w:noProof/>
              </w:rPr>
            </w:rPrChange>
          </w:rPr>
          <w:delText>4.2. Environment</w:delText>
        </w:r>
        <w:r>
          <w:rPr>
            <w:rFonts w:ascii="Calibri" w:hAnsi="Calibri"/>
            <w:noProof/>
            <w:webHidden/>
            <w:szCs w:val="20"/>
            <w:rPrChange w:id="6043" w:author="Author">
              <w:rPr>
                <w:noProof/>
                <w:webHidden/>
              </w:rPr>
            </w:rPrChange>
          </w:rPr>
          <w:tab/>
          <w:delText>18</w:delText>
        </w:r>
      </w:del>
    </w:p>
    <w:p w:rsidR="00743B33" w:rsidRPr="00743B33" w:rsidRDefault="00D20E06">
      <w:pPr>
        <w:pStyle w:val="TOC3"/>
        <w:rPr>
          <w:del w:id="6044" w:author="Author"/>
          <w:rFonts w:ascii="Calibri" w:eastAsiaTheme="minorEastAsia" w:hAnsi="Calibri" w:cstheme="minorBidi"/>
          <w:kern w:val="2"/>
          <w:szCs w:val="20"/>
          <w:lang w:val="en-US" w:eastAsia="ja-JP"/>
          <w:rPrChange w:id="6045" w:author="Author">
            <w:rPr>
              <w:del w:id="6046" w:author="Author"/>
              <w:rFonts w:asciiTheme="minorHAnsi" w:eastAsiaTheme="minorEastAsia" w:hAnsiTheme="minorHAnsi" w:cstheme="minorBidi"/>
              <w:kern w:val="2"/>
              <w:sz w:val="21"/>
              <w:szCs w:val="22"/>
              <w:lang w:val="en-US" w:eastAsia="ja-JP"/>
            </w:rPr>
          </w:rPrChange>
        </w:rPr>
      </w:pPr>
      <w:del w:id="6047" w:author="Author">
        <w:r>
          <w:rPr>
            <w:rFonts w:ascii="Calibri" w:hAnsi="Calibri"/>
            <w:szCs w:val="20"/>
            <w:rPrChange w:id="6048" w:author="Author">
              <w:rPr>
                <w:rStyle w:val="Hyperlink"/>
                <w14:scene3d>
                  <w14:camera w14:prst="orthographicFront"/>
                  <w14:lightRig w14:rig="threePt" w14:dir="t">
                    <w14:rot w14:lat="0" w14:lon="0" w14:rev="0"/>
                  </w14:lightRig>
                </w14:scene3d>
              </w:rPr>
            </w:rPrChange>
          </w:rPr>
          <w:delText>4.2.1.</w:delText>
        </w:r>
        <w:r>
          <w:rPr>
            <w:rFonts w:ascii="Calibri" w:hAnsi="Calibri"/>
            <w:szCs w:val="20"/>
            <w:rPrChange w:id="6049" w:author="Author">
              <w:rPr>
                <w:rStyle w:val="Hyperlink"/>
              </w:rPr>
            </w:rPrChange>
          </w:rPr>
          <w:delText xml:space="preserve"> Rules_Envr_001 ([1] Clause 5.4.7 - table 1 - 1d)</w:delText>
        </w:r>
        <w:r>
          <w:rPr>
            <w:rFonts w:ascii="Calibri" w:hAnsi="Calibri"/>
            <w:webHidden/>
            <w:szCs w:val="20"/>
            <w:rPrChange w:id="6050" w:author="Author">
              <w:rPr>
                <w:webHidden/>
              </w:rPr>
            </w:rPrChange>
          </w:rPr>
          <w:tab/>
          <w:delText>18</w:delText>
        </w:r>
      </w:del>
    </w:p>
    <w:p w:rsidR="00743B33" w:rsidRPr="00743B33" w:rsidRDefault="00D20E06">
      <w:pPr>
        <w:pStyle w:val="TOC3"/>
        <w:rPr>
          <w:del w:id="6051" w:author="Author"/>
          <w:rFonts w:ascii="Calibri" w:eastAsiaTheme="minorEastAsia" w:hAnsi="Calibri" w:cstheme="minorBidi"/>
          <w:kern w:val="2"/>
          <w:szCs w:val="20"/>
          <w:lang w:val="en-US" w:eastAsia="ja-JP"/>
          <w:rPrChange w:id="6052" w:author="Author">
            <w:rPr>
              <w:del w:id="6053" w:author="Author"/>
              <w:rFonts w:asciiTheme="minorHAnsi" w:eastAsiaTheme="minorEastAsia" w:hAnsiTheme="minorHAnsi" w:cstheme="minorBidi"/>
              <w:kern w:val="2"/>
              <w:sz w:val="21"/>
              <w:szCs w:val="22"/>
              <w:lang w:val="en-US" w:eastAsia="ja-JP"/>
            </w:rPr>
          </w:rPrChange>
        </w:rPr>
      </w:pPr>
      <w:del w:id="6054" w:author="Author">
        <w:r>
          <w:rPr>
            <w:rFonts w:ascii="Calibri" w:hAnsi="Calibri"/>
            <w:szCs w:val="20"/>
            <w:rPrChange w:id="6055" w:author="Author">
              <w:rPr>
                <w:rStyle w:val="Hyperlink"/>
                <w14:scene3d>
                  <w14:camera w14:prst="orthographicFront"/>
                  <w14:lightRig w14:rig="threePt" w14:dir="t">
                    <w14:rot w14:lat="0" w14:lon="0" w14:rev="0"/>
                  </w14:lightRig>
                </w14:scene3d>
              </w:rPr>
            </w:rPrChange>
          </w:rPr>
          <w:delText>4.2.2.</w:delText>
        </w:r>
        <w:r>
          <w:rPr>
            <w:rFonts w:ascii="Calibri" w:hAnsi="Calibri"/>
            <w:szCs w:val="20"/>
            <w:rPrChange w:id="6056" w:author="Author">
              <w:rPr>
                <w:rStyle w:val="Hyperlink"/>
              </w:rPr>
            </w:rPrChange>
          </w:rPr>
          <w:delText xml:space="preserve"> Rules_Envr_002 ([1] Clause 5.4.7 - table 1 - 1d)</w:delText>
        </w:r>
        <w:r>
          <w:rPr>
            <w:rFonts w:ascii="Calibri" w:hAnsi="Calibri"/>
            <w:webHidden/>
            <w:szCs w:val="20"/>
            <w:rPrChange w:id="6057" w:author="Author">
              <w:rPr>
                <w:webHidden/>
              </w:rPr>
            </w:rPrChange>
          </w:rPr>
          <w:tab/>
          <w:delText>19</w:delText>
        </w:r>
      </w:del>
    </w:p>
    <w:p w:rsidR="00743B33" w:rsidRPr="00743B33" w:rsidRDefault="00D20E06">
      <w:pPr>
        <w:pStyle w:val="TOC3"/>
        <w:rPr>
          <w:del w:id="6058" w:author="Author"/>
          <w:rFonts w:ascii="Calibri" w:eastAsiaTheme="minorEastAsia" w:hAnsi="Calibri" w:cstheme="minorBidi"/>
          <w:kern w:val="2"/>
          <w:szCs w:val="20"/>
          <w:lang w:val="en-US" w:eastAsia="ja-JP"/>
          <w:rPrChange w:id="6059" w:author="Author">
            <w:rPr>
              <w:del w:id="6060" w:author="Author"/>
              <w:rFonts w:asciiTheme="minorHAnsi" w:eastAsiaTheme="minorEastAsia" w:hAnsiTheme="minorHAnsi" w:cstheme="minorBidi"/>
              <w:kern w:val="2"/>
              <w:sz w:val="21"/>
              <w:szCs w:val="22"/>
              <w:lang w:val="en-US" w:eastAsia="ja-JP"/>
            </w:rPr>
          </w:rPrChange>
        </w:rPr>
      </w:pPr>
      <w:del w:id="6061" w:author="Author">
        <w:r>
          <w:rPr>
            <w:rFonts w:ascii="Calibri" w:hAnsi="Calibri"/>
            <w:szCs w:val="20"/>
            <w:rPrChange w:id="6062" w:author="Author">
              <w:rPr>
                <w:rStyle w:val="Hyperlink"/>
                <w14:scene3d>
                  <w14:camera w14:prst="orthographicFront"/>
                  <w14:lightRig w14:rig="threePt" w14:dir="t">
                    <w14:rot w14:lat="0" w14:lon="0" w14:rev="0"/>
                  </w14:lightRig>
                </w14:scene3d>
              </w:rPr>
            </w:rPrChange>
          </w:rPr>
          <w:delText>4.2.3.</w:delText>
        </w:r>
        <w:r>
          <w:rPr>
            <w:rFonts w:ascii="Calibri" w:hAnsi="Calibri"/>
            <w:szCs w:val="20"/>
            <w:rPrChange w:id="6063" w:author="Author">
              <w:rPr>
                <w:rStyle w:val="Hyperlink"/>
              </w:rPr>
            </w:rPrChange>
          </w:rPr>
          <w:delText xml:space="preserve"> Rules_Envr_00</w:delText>
        </w:r>
        <w:r>
          <w:rPr>
            <w:rFonts w:ascii="Calibri" w:hAnsi="Calibri"/>
            <w:szCs w:val="20"/>
            <w:rPrChange w:id="6064" w:author="Author">
              <w:rPr>
                <w:rStyle w:val="Hyperlink"/>
                <w:lang w:eastAsia="ja-JP"/>
              </w:rPr>
            </w:rPrChange>
          </w:rPr>
          <w:delText>3</w:delText>
        </w:r>
        <w:r>
          <w:rPr>
            <w:rFonts w:ascii="Calibri" w:hAnsi="Calibri"/>
            <w:szCs w:val="20"/>
            <w:rPrChange w:id="6065" w:author="Author">
              <w:rPr>
                <w:rStyle w:val="Hyperlink"/>
              </w:rPr>
            </w:rPrChange>
          </w:rPr>
          <w:delText xml:space="preserve"> ([1] Clause 5.4.7 - table 1 - 1d)</w:delText>
        </w:r>
        <w:r>
          <w:rPr>
            <w:rFonts w:ascii="Calibri" w:hAnsi="Calibri"/>
            <w:webHidden/>
            <w:szCs w:val="20"/>
            <w:rPrChange w:id="6066" w:author="Author">
              <w:rPr>
                <w:webHidden/>
              </w:rPr>
            </w:rPrChange>
          </w:rPr>
          <w:tab/>
          <w:delText>19</w:delText>
        </w:r>
      </w:del>
    </w:p>
    <w:p w:rsidR="00743B33" w:rsidRPr="00743B33" w:rsidRDefault="00D20E06">
      <w:pPr>
        <w:pStyle w:val="TOC3"/>
        <w:rPr>
          <w:del w:id="6067" w:author="Author"/>
          <w:rFonts w:ascii="Calibri" w:eastAsiaTheme="minorEastAsia" w:hAnsi="Calibri" w:cstheme="minorBidi"/>
          <w:kern w:val="2"/>
          <w:szCs w:val="20"/>
          <w:lang w:val="en-US" w:eastAsia="ja-JP"/>
          <w:rPrChange w:id="6068" w:author="Author">
            <w:rPr>
              <w:del w:id="6069" w:author="Author"/>
              <w:rFonts w:asciiTheme="minorHAnsi" w:eastAsiaTheme="minorEastAsia" w:hAnsiTheme="minorHAnsi" w:cstheme="minorBidi"/>
              <w:kern w:val="2"/>
              <w:sz w:val="21"/>
              <w:szCs w:val="22"/>
              <w:lang w:val="en-US" w:eastAsia="ja-JP"/>
            </w:rPr>
          </w:rPrChange>
        </w:rPr>
      </w:pPr>
      <w:del w:id="6070" w:author="Author">
        <w:r>
          <w:rPr>
            <w:rFonts w:ascii="Calibri" w:hAnsi="Calibri"/>
            <w:szCs w:val="20"/>
            <w:rPrChange w:id="6071" w:author="Author">
              <w:rPr>
                <w:rStyle w:val="Hyperlink"/>
                <w14:scene3d>
                  <w14:camera w14:prst="orthographicFront"/>
                  <w14:lightRig w14:rig="threePt" w14:dir="t">
                    <w14:rot w14:lat="0" w14:lon="0" w14:rev="0"/>
                  </w14:lightRig>
                </w14:scene3d>
              </w:rPr>
            </w:rPrChange>
          </w:rPr>
          <w:delText>4.2.4.</w:delText>
        </w:r>
        <w:r>
          <w:rPr>
            <w:rFonts w:ascii="Calibri" w:hAnsi="Calibri"/>
            <w:szCs w:val="20"/>
            <w:rPrChange w:id="6072" w:author="Author">
              <w:rPr>
                <w:rStyle w:val="Hyperlink"/>
              </w:rPr>
            </w:rPrChange>
          </w:rPr>
          <w:delText xml:space="preserve"> Rules_Envr_0</w:delText>
        </w:r>
        <w:r>
          <w:rPr>
            <w:rFonts w:ascii="Calibri" w:hAnsi="Calibri"/>
            <w:szCs w:val="20"/>
            <w:rPrChange w:id="6073" w:author="Author">
              <w:rPr>
                <w:rStyle w:val="Hyperlink"/>
                <w:lang w:eastAsia="ja-JP"/>
              </w:rPr>
            </w:rPrChange>
          </w:rPr>
          <w:delText>04</w:delText>
        </w:r>
        <w:r>
          <w:rPr>
            <w:rFonts w:ascii="Calibri" w:hAnsi="Calibri"/>
            <w:webHidden/>
            <w:szCs w:val="20"/>
            <w:rPrChange w:id="6074" w:author="Author">
              <w:rPr>
                <w:webHidden/>
              </w:rPr>
            </w:rPrChange>
          </w:rPr>
          <w:tab/>
          <w:delText>19</w:delText>
        </w:r>
      </w:del>
    </w:p>
    <w:p w:rsidR="00743B33" w:rsidRPr="00743B33" w:rsidRDefault="00D20E06">
      <w:pPr>
        <w:pStyle w:val="TOC3"/>
        <w:rPr>
          <w:del w:id="6075" w:author="Author"/>
          <w:rFonts w:ascii="Calibri" w:eastAsiaTheme="minorEastAsia" w:hAnsi="Calibri" w:cstheme="minorBidi"/>
          <w:kern w:val="2"/>
          <w:szCs w:val="20"/>
          <w:lang w:val="en-US" w:eastAsia="ja-JP"/>
          <w:rPrChange w:id="6076" w:author="Author">
            <w:rPr>
              <w:del w:id="6077" w:author="Author"/>
              <w:rFonts w:asciiTheme="minorHAnsi" w:eastAsiaTheme="minorEastAsia" w:hAnsiTheme="minorHAnsi" w:cstheme="minorBidi"/>
              <w:kern w:val="2"/>
              <w:sz w:val="21"/>
              <w:szCs w:val="22"/>
              <w:lang w:val="en-US" w:eastAsia="ja-JP"/>
            </w:rPr>
          </w:rPrChange>
        </w:rPr>
      </w:pPr>
      <w:del w:id="6078" w:author="Author">
        <w:r>
          <w:rPr>
            <w:rFonts w:ascii="Calibri" w:hAnsi="Calibri"/>
            <w:szCs w:val="20"/>
            <w:rPrChange w:id="6079" w:author="Author">
              <w:rPr>
                <w:rStyle w:val="Hyperlink"/>
                <w14:scene3d>
                  <w14:camera w14:prst="orthographicFront"/>
                  <w14:lightRig w14:rig="threePt" w14:dir="t">
                    <w14:rot w14:lat="0" w14:lon="0" w14:rev="0"/>
                  </w14:lightRig>
                </w14:scene3d>
              </w:rPr>
            </w:rPrChange>
          </w:rPr>
          <w:delText>4.2.5.</w:delText>
        </w:r>
        <w:r>
          <w:rPr>
            <w:rFonts w:ascii="Calibri" w:hAnsi="Calibri"/>
            <w:szCs w:val="20"/>
            <w:rPrChange w:id="6080" w:author="Author">
              <w:rPr>
                <w:rStyle w:val="Hyperlink"/>
              </w:rPr>
            </w:rPrChange>
          </w:rPr>
          <w:delText xml:space="preserve"> Rules_Envr_0</w:delText>
        </w:r>
        <w:r>
          <w:rPr>
            <w:rFonts w:ascii="Calibri" w:hAnsi="Calibri"/>
            <w:szCs w:val="20"/>
            <w:rPrChange w:id="6081" w:author="Author">
              <w:rPr>
                <w:rStyle w:val="Hyperlink"/>
                <w:lang w:eastAsia="ja-JP"/>
              </w:rPr>
            </w:rPrChange>
          </w:rPr>
          <w:delText>05</w:delText>
        </w:r>
        <w:r>
          <w:rPr>
            <w:rFonts w:ascii="Calibri" w:hAnsi="Calibri"/>
            <w:szCs w:val="20"/>
            <w:rPrChange w:id="6082" w:author="Author">
              <w:rPr>
                <w:rStyle w:val="Hyperlink"/>
              </w:rPr>
            </w:rPrChange>
          </w:rPr>
          <w:delText xml:space="preserve"> ([1] Clause 5.4.7 - table 1 - 1d)</w:delText>
        </w:r>
        <w:r>
          <w:rPr>
            <w:rFonts w:ascii="Calibri" w:hAnsi="Calibri"/>
            <w:webHidden/>
            <w:szCs w:val="20"/>
            <w:rPrChange w:id="6083" w:author="Author">
              <w:rPr>
                <w:webHidden/>
              </w:rPr>
            </w:rPrChange>
          </w:rPr>
          <w:tab/>
          <w:delText>19</w:delText>
        </w:r>
      </w:del>
    </w:p>
    <w:p w:rsidR="00743B33" w:rsidRPr="00743B33" w:rsidRDefault="00D20E06">
      <w:pPr>
        <w:pStyle w:val="TOC2"/>
        <w:rPr>
          <w:del w:id="6084" w:author="Author"/>
          <w:rFonts w:ascii="Calibri" w:eastAsiaTheme="minorEastAsia" w:hAnsi="Calibri" w:cstheme="minorBidi"/>
          <w:b w:val="0"/>
          <w:iCs w:val="0"/>
          <w:noProof/>
          <w:kern w:val="2"/>
          <w:szCs w:val="20"/>
          <w:lang w:val="en-US" w:eastAsia="ja-JP"/>
          <w:rPrChange w:id="6085" w:author="Author">
            <w:rPr>
              <w:del w:id="6086" w:author="Author"/>
              <w:rFonts w:asciiTheme="minorHAnsi" w:eastAsiaTheme="minorEastAsia" w:hAnsiTheme="minorHAnsi" w:cstheme="minorBidi"/>
              <w:b w:val="0"/>
              <w:iCs w:val="0"/>
              <w:noProof/>
              <w:kern w:val="2"/>
              <w:sz w:val="21"/>
              <w:szCs w:val="22"/>
              <w:lang w:val="en-US" w:eastAsia="ja-JP"/>
            </w:rPr>
          </w:rPrChange>
        </w:rPr>
      </w:pPr>
      <w:del w:id="6087" w:author="Author">
        <w:r>
          <w:rPr>
            <w:rFonts w:ascii="Calibri" w:hAnsi="Calibri"/>
            <w:szCs w:val="20"/>
            <w:rPrChange w:id="6088" w:author="Author">
              <w:rPr>
                <w:rStyle w:val="Hyperlink"/>
                <w:noProof/>
              </w:rPr>
            </w:rPrChange>
          </w:rPr>
          <w:delText>4.3. Comments/Documentation</w:delText>
        </w:r>
        <w:r>
          <w:rPr>
            <w:rFonts w:ascii="Calibri" w:hAnsi="Calibri"/>
            <w:noProof/>
            <w:webHidden/>
            <w:szCs w:val="20"/>
            <w:rPrChange w:id="6089" w:author="Author">
              <w:rPr>
                <w:noProof/>
                <w:webHidden/>
              </w:rPr>
            </w:rPrChange>
          </w:rPr>
          <w:tab/>
          <w:delText>20</w:delText>
        </w:r>
      </w:del>
    </w:p>
    <w:p w:rsidR="00743B33" w:rsidRPr="00743B33" w:rsidRDefault="00D20E06">
      <w:pPr>
        <w:pStyle w:val="TOC3"/>
        <w:rPr>
          <w:del w:id="6090" w:author="Author"/>
          <w:rFonts w:ascii="Calibri" w:eastAsiaTheme="minorEastAsia" w:hAnsi="Calibri" w:cstheme="minorBidi"/>
          <w:kern w:val="2"/>
          <w:szCs w:val="20"/>
          <w:lang w:val="en-US" w:eastAsia="ja-JP"/>
          <w:rPrChange w:id="6091" w:author="Author">
            <w:rPr>
              <w:del w:id="6092" w:author="Author"/>
              <w:rFonts w:asciiTheme="minorHAnsi" w:eastAsiaTheme="minorEastAsia" w:hAnsiTheme="minorHAnsi" w:cstheme="minorBidi"/>
              <w:kern w:val="2"/>
              <w:sz w:val="21"/>
              <w:szCs w:val="22"/>
              <w:lang w:val="en-US" w:eastAsia="ja-JP"/>
            </w:rPr>
          </w:rPrChange>
        </w:rPr>
      </w:pPr>
      <w:del w:id="6093" w:author="Author">
        <w:r>
          <w:rPr>
            <w:rFonts w:ascii="Calibri" w:hAnsi="Calibri"/>
            <w:szCs w:val="20"/>
            <w:rPrChange w:id="6094" w:author="Author">
              <w:rPr>
                <w:rStyle w:val="Hyperlink"/>
                <w14:scene3d>
                  <w14:camera w14:prst="orthographicFront"/>
                  <w14:lightRig w14:rig="threePt" w14:dir="t">
                    <w14:rot w14:lat="0" w14:lon="0" w14:rev="0"/>
                  </w14:lightRig>
                </w14:scene3d>
              </w:rPr>
            </w:rPrChange>
          </w:rPr>
          <w:delText>4.3.1.</w:delText>
        </w:r>
        <w:r>
          <w:rPr>
            <w:rFonts w:ascii="Calibri" w:hAnsi="Calibri"/>
            <w:szCs w:val="20"/>
            <w:rPrChange w:id="6095" w:author="Author">
              <w:rPr>
                <w:rStyle w:val="Hyperlink"/>
              </w:rPr>
            </w:rPrChange>
          </w:rPr>
          <w:delText xml:space="preserve"> Rules_Comment_001 ([1] Clause 5.4.7 - table 1 - 1g)</w:delText>
        </w:r>
        <w:r>
          <w:rPr>
            <w:rFonts w:ascii="Calibri" w:hAnsi="Calibri"/>
            <w:webHidden/>
            <w:szCs w:val="20"/>
            <w:rPrChange w:id="6096" w:author="Author">
              <w:rPr>
                <w:webHidden/>
              </w:rPr>
            </w:rPrChange>
          </w:rPr>
          <w:tab/>
          <w:delText>20</w:delText>
        </w:r>
      </w:del>
    </w:p>
    <w:p w:rsidR="00743B33" w:rsidRPr="00743B33" w:rsidRDefault="00D20E06">
      <w:pPr>
        <w:pStyle w:val="TOC3"/>
        <w:rPr>
          <w:del w:id="6097" w:author="Author"/>
          <w:rFonts w:ascii="Calibri" w:eastAsiaTheme="minorEastAsia" w:hAnsi="Calibri" w:cstheme="minorBidi"/>
          <w:kern w:val="2"/>
          <w:szCs w:val="20"/>
          <w:lang w:val="en-US" w:eastAsia="ja-JP"/>
          <w:rPrChange w:id="6098" w:author="Author">
            <w:rPr>
              <w:del w:id="6099" w:author="Author"/>
              <w:rFonts w:asciiTheme="minorHAnsi" w:eastAsiaTheme="minorEastAsia" w:hAnsiTheme="minorHAnsi" w:cstheme="minorBidi"/>
              <w:kern w:val="2"/>
              <w:sz w:val="21"/>
              <w:szCs w:val="22"/>
              <w:lang w:val="en-US" w:eastAsia="ja-JP"/>
            </w:rPr>
          </w:rPrChange>
        </w:rPr>
      </w:pPr>
      <w:del w:id="6100" w:author="Author">
        <w:r>
          <w:rPr>
            <w:rFonts w:ascii="Calibri" w:hAnsi="Calibri"/>
            <w:szCs w:val="20"/>
            <w:rPrChange w:id="6101" w:author="Author">
              <w:rPr>
                <w:rStyle w:val="Hyperlink"/>
                <w14:scene3d>
                  <w14:camera w14:prst="orthographicFront"/>
                  <w14:lightRig w14:rig="threePt" w14:dir="t">
                    <w14:rot w14:lat="0" w14:lon="0" w14:rev="0"/>
                  </w14:lightRig>
                </w14:scene3d>
              </w:rPr>
            </w:rPrChange>
          </w:rPr>
          <w:delText>4.3.2.</w:delText>
        </w:r>
        <w:r>
          <w:rPr>
            <w:rFonts w:ascii="Calibri" w:hAnsi="Calibri"/>
            <w:szCs w:val="20"/>
            <w:rPrChange w:id="6102" w:author="Author">
              <w:rPr>
                <w:rStyle w:val="Hyperlink"/>
              </w:rPr>
            </w:rPrChange>
          </w:rPr>
          <w:delText xml:space="preserve"> Rules_Comment_002 ([1] Clause 5.4.7 - table 1 - 1g)</w:delText>
        </w:r>
        <w:r>
          <w:rPr>
            <w:rFonts w:ascii="Calibri" w:hAnsi="Calibri"/>
            <w:webHidden/>
            <w:szCs w:val="20"/>
            <w:rPrChange w:id="6103" w:author="Author">
              <w:rPr>
                <w:webHidden/>
              </w:rPr>
            </w:rPrChange>
          </w:rPr>
          <w:tab/>
          <w:delText>20</w:delText>
        </w:r>
      </w:del>
    </w:p>
    <w:p w:rsidR="00743B33" w:rsidRPr="00743B33" w:rsidRDefault="00D20E06">
      <w:pPr>
        <w:pStyle w:val="TOC3"/>
        <w:rPr>
          <w:del w:id="6104" w:author="Author"/>
          <w:rFonts w:ascii="Calibri" w:eastAsiaTheme="minorEastAsia" w:hAnsi="Calibri" w:cstheme="minorBidi"/>
          <w:kern w:val="2"/>
          <w:szCs w:val="20"/>
          <w:lang w:val="en-US" w:eastAsia="ja-JP"/>
          <w:rPrChange w:id="6105" w:author="Author">
            <w:rPr>
              <w:del w:id="6106" w:author="Author"/>
              <w:rFonts w:asciiTheme="minorHAnsi" w:eastAsiaTheme="minorEastAsia" w:hAnsiTheme="minorHAnsi" w:cstheme="minorBidi"/>
              <w:kern w:val="2"/>
              <w:sz w:val="21"/>
              <w:szCs w:val="22"/>
              <w:lang w:val="en-US" w:eastAsia="ja-JP"/>
            </w:rPr>
          </w:rPrChange>
        </w:rPr>
      </w:pPr>
      <w:del w:id="6107" w:author="Author">
        <w:r>
          <w:rPr>
            <w:rFonts w:ascii="Calibri" w:hAnsi="Calibri"/>
            <w:szCs w:val="20"/>
            <w:rPrChange w:id="6108" w:author="Author">
              <w:rPr>
                <w:rStyle w:val="Hyperlink"/>
                <w14:scene3d>
                  <w14:camera w14:prst="orthographicFront"/>
                  <w14:lightRig w14:rig="threePt" w14:dir="t">
                    <w14:rot w14:lat="0" w14:lon="0" w14:rev="0"/>
                  </w14:lightRig>
                </w14:scene3d>
              </w:rPr>
            </w:rPrChange>
          </w:rPr>
          <w:delText>4.3.3.</w:delText>
        </w:r>
        <w:r>
          <w:rPr>
            <w:rFonts w:ascii="Calibri" w:hAnsi="Calibri"/>
            <w:szCs w:val="20"/>
            <w:rPrChange w:id="6109" w:author="Author">
              <w:rPr>
                <w:rStyle w:val="Hyperlink"/>
              </w:rPr>
            </w:rPrChange>
          </w:rPr>
          <w:delText xml:space="preserve"> Rules_Comment_003</w:delText>
        </w:r>
        <w:r>
          <w:rPr>
            <w:rFonts w:ascii="Calibri" w:hAnsi="Calibri"/>
            <w:webHidden/>
            <w:szCs w:val="20"/>
            <w:rPrChange w:id="6110" w:author="Author">
              <w:rPr>
                <w:webHidden/>
              </w:rPr>
            </w:rPrChange>
          </w:rPr>
          <w:tab/>
          <w:delText>20</w:delText>
        </w:r>
      </w:del>
    </w:p>
    <w:p w:rsidR="00743B33" w:rsidRPr="00743B33" w:rsidRDefault="00D20E06">
      <w:pPr>
        <w:pStyle w:val="TOC2"/>
        <w:rPr>
          <w:del w:id="6111" w:author="Author"/>
          <w:rFonts w:ascii="Calibri" w:eastAsiaTheme="minorEastAsia" w:hAnsi="Calibri" w:cstheme="minorBidi"/>
          <w:b w:val="0"/>
          <w:iCs w:val="0"/>
          <w:noProof/>
          <w:kern w:val="2"/>
          <w:szCs w:val="20"/>
          <w:lang w:val="en-US" w:eastAsia="ja-JP"/>
          <w:rPrChange w:id="6112" w:author="Author">
            <w:rPr>
              <w:del w:id="6113" w:author="Author"/>
              <w:rFonts w:asciiTheme="minorHAnsi" w:eastAsiaTheme="minorEastAsia" w:hAnsiTheme="minorHAnsi" w:cstheme="minorBidi"/>
              <w:b w:val="0"/>
              <w:iCs w:val="0"/>
              <w:noProof/>
              <w:kern w:val="2"/>
              <w:sz w:val="21"/>
              <w:szCs w:val="22"/>
              <w:lang w:val="en-US" w:eastAsia="ja-JP"/>
            </w:rPr>
          </w:rPrChange>
        </w:rPr>
      </w:pPr>
      <w:del w:id="6114" w:author="Author">
        <w:r>
          <w:rPr>
            <w:rFonts w:ascii="Calibri" w:hAnsi="Calibri"/>
            <w:szCs w:val="20"/>
            <w:rPrChange w:id="6115" w:author="Author">
              <w:rPr>
                <w:rStyle w:val="Hyperlink"/>
                <w:noProof/>
              </w:rPr>
            </w:rPrChange>
          </w:rPr>
          <w:delText>4.4. Identifiers</w:delText>
        </w:r>
        <w:r>
          <w:rPr>
            <w:rFonts w:ascii="Calibri" w:hAnsi="Calibri"/>
            <w:noProof/>
            <w:webHidden/>
            <w:szCs w:val="20"/>
            <w:rPrChange w:id="6116" w:author="Author">
              <w:rPr>
                <w:noProof/>
                <w:webHidden/>
              </w:rPr>
            </w:rPrChange>
          </w:rPr>
          <w:tab/>
          <w:delText>21</w:delText>
        </w:r>
      </w:del>
    </w:p>
    <w:p w:rsidR="00743B33" w:rsidRPr="00743B33" w:rsidRDefault="00D20E06">
      <w:pPr>
        <w:pStyle w:val="TOC3"/>
        <w:rPr>
          <w:del w:id="6117" w:author="Author"/>
          <w:rFonts w:ascii="Calibri" w:eastAsiaTheme="minorEastAsia" w:hAnsi="Calibri" w:cstheme="minorBidi"/>
          <w:kern w:val="2"/>
          <w:szCs w:val="20"/>
          <w:lang w:val="en-US" w:eastAsia="ja-JP"/>
          <w:rPrChange w:id="6118" w:author="Author">
            <w:rPr>
              <w:del w:id="6119" w:author="Author"/>
              <w:rFonts w:asciiTheme="minorHAnsi" w:eastAsiaTheme="minorEastAsia" w:hAnsiTheme="minorHAnsi" w:cstheme="minorBidi"/>
              <w:kern w:val="2"/>
              <w:sz w:val="21"/>
              <w:szCs w:val="22"/>
              <w:lang w:val="en-US" w:eastAsia="ja-JP"/>
            </w:rPr>
          </w:rPrChange>
        </w:rPr>
      </w:pPr>
      <w:del w:id="6120" w:author="Author">
        <w:r>
          <w:rPr>
            <w:rFonts w:ascii="Calibri" w:hAnsi="Calibri"/>
            <w:szCs w:val="20"/>
            <w:rPrChange w:id="6121" w:author="Author">
              <w:rPr>
                <w:rStyle w:val="Hyperlink"/>
                <w14:scene3d>
                  <w14:camera w14:prst="orthographicFront"/>
                  <w14:lightRig w14:rig="threePt" w14:dir="t">
                    <w14:rot w14:lat="0" w14:lon="0" w14:rev="0"/>
                  </w14:lightRig>
                </w14:scene3d>
              </w:rPr>
            </w:rPrChange>
          </w:rPr>
          <w:delText>4.4.1.</w:delText>
        </w:r>
        <w:r>
          <w:rPr>
            <w:rFonts w:ascii="Calibri" w:hAnsi="Calibri"/>
            <w:szCs w:val="20"/>
            <w:rPrChange w:id="6122" w:author="Author">
              <w:rPr>
                <w:rStyle w:val="Hyperlink"/>
              </w:rPr>
            </w:rPrChange>
          </w:rPr>
          <w:delText xml:space="preserve"> Rules_Identifier_001 ([1] Clause 5.4.7 - table 1 - 1b)</w:delText>
        </w:r>
        <w:r>
          <w:rPr>
            <w:rFonts w:ascii="Calibri" w:hAnsi="Calibri"/>
            <w:webHidden/>
            <w:szCs w:val="20"/>
            <w:rPrChange w:id="6123" w:author="Author">
              <w:rPr>
                <w:webHidden/>
              </w:rPr>
            </w:rPrChange>
          </w:rPr>
          <w:tab/>
          <w:delText>21</w:delText>
        </w:r>
      </w:del>
    </w:p>
    <w:p w:rsidR="00743B33" w:rsidRPr="00743B33" w:rsidRDefault="00D20E06">
      <w:pPr>
        <w:pStyle w:val="TOC2"/>
        <w:rPr>
          <w:del w:id="6124" w:author="Author"/>
          <w:rFonts w:ascii="Calibri" w:eastAsiaTheme="minorEastAsia" w:hAnsi="Calibri" w:cstheme="minorBidi"/>
          <w:b w:val="0"/>
          <w:iCs w:val="0"/>
          <w:noProof/>
          <w:kern w:val="2"/>
          <w:szCs w:val="20"/>
          <w:lang w:val="en-US" w:eastAsia="ja-JP"/>
          <w:rPrChange w:id="6125" w:author="Author">
            <w:rPr>
              <w:del w:id="6126" w:author="Author"/>
              <w:rFonts w:asciiTheme="minorHAnsi" w:eastAsiaTheme="minorEastAsia" w:hAnsiTheme="minorHAnsi" w:cstheme="minorBidi"/>
              <w:b w:val="0"/>
              <w:iCs w:val="0"/>
              <w:noProof/>
              <w:kern w:val="2"/>
              <w:sz w:val="21"/>
              <w:szCs w:val="22"/>
              <w:lang w:val="en-US" w:eastAsia="ja-JP"/>
            </w:rPr>
          </w:rPrChange>
        </w:rPr>
      </w:pPr>
      <w:del w:id="6127" w:author="Author">
        <w:r>
          <w:rPr>
            <w:rFonts w:ascii="Calibri" w:hAnsi="Calibri"/>
            <w:szCs w:val="20"/>
            <w:rPrChange w:id="6128" w:author="Author">
              <w:rPr>
                <w:rStyle w:val="Hyperlink"/>
                <w:noProof/>
              </w:rPr>
            </w:rPrChange>
          </w:rPr>
          <w:delText>4.5. Types</w:delText>
        </w:r>
        <w:r>
          <w:rPr>
            <w:rFonts w:ascii="Calibri" w:hAnsi="Calibri"/>
            <w:noProof/>
            <w:webHidden/>
            <w:szCs w:val="20"/>
            <w:rPrChange w:id="6129" w:author="Author">
              <w:rPr>
                <w:noProof/>
                <w:webHidden/>
              </w:rPr>
            </w:rPrChange>
          </w:rPr>
          <w:tab/>
          <w:delText>21</w:delText>
        </w:r>
      </w:del>
    </w:p>
    <w:p w:rsidR="00743B33" w:rsidRPr="00743B33" w:rsidRDefault="00D20E06">
      <w:pPr>
        <w:pStyle w:val="TOC3"/>
        <w:rPr>
          <w:del w:id="6130" w:author="Author"/>
          <w:rFonts w:ascii="Calibri" w:eastAsiaTheme="minorEastAsia" w:hAnsi="Calibri" w:cstheme="minorBidi"/>
          <w:kern w:val="2"/>
          <w:szCs w:val="20"/>
          <w:lang w:val="en-US" w:eastAsia="ja-JP"/>
          <w:rPrChange w:id="6131" w:author="Author">
            <w:rPr>
              <w:del w:id="6132" w:author="Author"/>
              <w:rFonts w:asciiTheme="minorHAnsi" w:eastAsiaTheme="minorEastAsia" w:hAnsiTheme="minorHAnsi" w:cstheme="minorBidi"/>
              <w:kern w:val="2"/>
              <w:sz w:val="21"/>
              <w:szCs w:val="22"/>
              <w:lang w:val="en-US" w:eastAsia="ja-JP"/>
            </w:rPr>
          </w:rPrChange>
        </w:rPr>
      </w:pPr>
      <w:del w:id="6133" w:author="Author">
        <w:r>
          <w:rPr>
            <w:rFonts w:ascii="Calibri" w:hAnsi="Calibri"/>
            <w:szCs w:val="20"/>
            <w:rPrChange w:id="6134" w:author="Author">
              <w:rPr>
                <w:rStyle w:val="Hyperlink"/>
                <w14:scene3d>
                  <w14:camera w14:prst="orthographicFront"/>
                  <w14:lightRig w14:rig="threePt" w14:dir="t">
                    <w14:rot w14:lat="0" w14:lon="0" w14:rev="0"/>
                  </w14:lightRig>
                </w14:scene3d>
              </w:rPr>
            </w:rPrChange>
          </w:rPr>
          <w:delText>4.5.1.</w:delText>
        </w:r>
        <w:r>
          <w:rPr>
            <w:rFonts w:ascii="Calibri" w:hAnsi="Calibri"/>
            <w:szCs w:val="20"/>
            <w:rPrChange w:id="6135" w:author="Author">
              <w:rPr>
                <w:rStyle w:val="Hyperlink"/>
              </w:rPr>
            </w:rPrChange>
          </w:rPr>
          <w:delText xml:space="preserve"> Rules_Types_001 ([1] Clause 5.4.7 - table 1 - 1c)</w:delText>
        </w:r>
        <w:r>
          <w:rPr>
            <w:rFonts w:ascii="Calibri" w:hAnsi="Calibri"/>
            <w:webHidden/>
            <w:szCs w:val="20"/>
            <w:rPrChange w:id="6136" w:author="Author">
              <w:rPr>
                <w:webHidden/>
              </w:rPr>
            </w:rPrChange>
          </w:rPr>
          <w:tab/>
          <w:delText>21</w:delText>
        </w:r>
      </w:del>
    </w:p>
    <w:p w:rsidR="00743B33" w:rsidRPr="00743B33" w:rsidRDefault="00D20E06">
      <w:pPr>
        <w:pStyle w:val="TOC3"/>
        <w:rPr>
          <w:del w:id="6137" w:author="Author"/>
          <w:rFonts w:ascii="Calibri" w:eastAsiaTheme="minorEastAsia" w:hAnsi="Calibri" w:cstheme="minorBidi"/>
          <w:kern w:val="2"/>
          <w:szCs w:val="20"/>
          <w:lang w:val="en-US" w:eastAsia="ja-JP"/>
          <w:rPrChange w:id="6138" w:author="Author">
            <w:rPr>
              <w:del w:id="6139" w:author="Author"/>
              <w:rFonts w:asciiTheme="minorHAnsi" w:eastAsiaTheme="minorEastAsia" w:hAnsiTheme="minorHAnsi" w:cstheme="minorBidi"/>
              <w:kern w:val="2"/>
              <w:sz w:val="21"/>
              <w:szCs w:val="22"/>
              <w:lang w:val="en-US" w:eastAsia="ja-JP"/>
            </w:rPr>
          </w:rPrChange>
        </w:rPr>
      </w:pPr>
      <w:del w:id="6140" w:author="Author">
        <w:r>
          <w:rPr>
            <w:rFonts w:ascii="Calibri" w:hAnsi="Calibri"/>
            <w:szCs w:val="20"/>
            <w:rPrChange w:id="6141" w:author="Author">
              <w:rPr>
                <w:rStyle w:val="Hyperlink"/>
                <w14:scene3d>
                  <w14:camera w14:prst="orthographicFront"/>
                  <w14:lightRig w14:rig="threePt" w14:dir="t">
                    <w14:rot w14:lat="0" w14:lon="0" w14:rev="0"/>
                  </w14:lightRig>
                </w14:scene3d>
              </w:rPr>
            </w:rPrChange>
          </w:rPr>
          <w:delText>4.5.2.</w:delText>
        </w:r>
        <w:r>
          <w:rPr>
            <w:rFonts w:ascii="Calibri" w:hAnsi="Calibri"/>
            <w:szCs w:val="20"/>
            <w:rPrChange w:id="6142" w:author="Author">
              <w:rPr>
                <w:rStyle w:val="Hyperlink"/>
              </w:rPr>
            </w:rPrChange>
          </w:rPr>
          <w:delText xml:space="preserve"> Rules_Types_002</w:delText>
        </w:r>
        <w:r>
          <w:rPr>
            <w:rFonts w:ascii="Calibri" w:hAnsi="Calibri"/>
            <w:webHidden/>
            <w:szCs w:val="20"/>
            <w:rPrChange w:id="6143" w:author="Author">
              <w:rPr>
                <w:webHidden/>
              </w:rPr>
            </w:rPrChange>
          </w:rPr>
          <w:tab/>
          <w:delText>22</w:delText>
        </w:r>
      </w:del>
    </w:p>
    <w:p w:rsidR="00743B33" w:rsidRPr="00743B33" w:rsidRDefault="00D20E06">
      <w:pPr>
        <w:pStyle w:val="TOC3"/>
        <w:rPr>
          <w:del w:id="6144" w:author="Author"/>
          <w:rFonts w:ascii="Calibri" w:eastAsiaTheme="minorEastAsia" w:hAnsi="Calibri" w:cstheme="minorBidi"/>
          <w:kern w:val="2"/>
          <w:szCs w:val="20"/>
          <w:lang w:val="en-US" w:eastAsia="ja-JP"/>
          <w:rPrChange w:id="6145" w:author="Author">
            <w:rPr>
              <w:del w:id="6146" w:author="Author"/>
              <w:rFonts w:asciiTheme="minorHAnsi" w:eastAsiaTheme="minorEastAsia" w:hAnsiTheme="minorHAnsi" w:cstheme="minorBidi"/>
              <w:kern w:val="2"/>
              <w:sz w:val="21"/>
              <w:szCs w:val="22"/>
              <w:lang w:val="en-US" w:eastAsia="ja-JP"/>
            </w:rPr>
          </w:rPrChange>
        </w:rPr>
      </w:pPr>
      <w:del w:id="6147" w:author="Author">
        <w:r>
          <w:rPr>
            <w:rFonts w:ascii="Calibri" w:hAnsi="Calibri"/>
            <w:szCs w:val="20"/>
            <w:rPrChange w:id="6148" w:author="Author">
              <w:rPr>
                <w:rStyle w:val="Hyperlink"/>
                <w14:scene3d>
                  <w14:camera w14:prst="orthographicFront"/>
                  <w14:lightRig w14:rig="threePt" w14:dir="t">
                    <w14:rot w14:lat="0" w14:lon="0" w14:rev="0"/>
                  </w14:lightRig>
                </w14:scene3d>
              </w:rPr>
            </w:rPrChange>
          </w:rPr>
          <w:delText>4.5.3.</w:delText>
        </w:r>
        <w:r>
          <w:rPr>
            <w:rFonts w:ascii="Calibri" w:hAnsi="Calibri"/>
            <w:szCs w:val="20"/>
            <w:rPrChange w:id="6149" w:author="Author">
              <w:rPr>
                <w:rStyle w:val="Hyperlink"/>
              </w:rPr>
            </w:rPrChange>
          </w:rPr>
          <w:delText xml:space="preserve"> Rules_Types_003 ([1] Clause 5.4.7 - table </w:delText>
        </w:r>
        <w:r>
          <w:rPr>
            <w:rFonts w:ascii="Calibri" w:hAnsi="Calibri"/>
            <w:szCs w:val="20"/>
            <w:rPrChange w:id="6150" w:author="Author">
              <w:rPr>
                <w:rStyle w:val="Hyperlink"/>
              </w:rPr>
            </w:rPrChange>
          </w:rPr>
          <w:delText>1 - 1h)</w:delText>
        </w:r>
        <w:r>
          <w:rPr>
            <w:rFonts w:ascii="Calibri" w:hAnsi="Calibri"/>
            <w:webHidden/>
            <w:szCs w:val="20"/>
            <w:rPrChange w:id="6151" w:author="Author">
              <w:rPr>
                <w:webHidden/>
              </w:rPr>
            </w:rPrChange>
          </w:rPr>
          <w:tab/>
          <w:delText>22</w:delText>
        </w:r>
      </w:del>
    </w:p>
    <w:p w:rsidR="00743B33" w:rsidRPr="00743B33" w:rsidRDefault="00D20E06">
      <w:pPr>
        <w:pStyle w:val="TOC2"/>
        <w:rPr>
          <w:del w:id="6152" w:author="Author"/>
          <w:rFonts w:ascii="Calibri" w:eastAsiaTheme="minorEastAsia" w:hAnsi="Calibri" w:cstheme="minorBidi"/>
          <w:b w:val="0"/>
          <w:iCs w:val="0"/>
          <w:noProof/>
          <w:kern w:val="2"/>
          <w:szCs w:val="20"/>
          <w:lang w:val="en-US" w:eastAsia="ja-JP"/>
          <w:rPrChange w:id="6153" w:author="Author">
            <w:rPr>
              <w:del w:id="6154" w:author="Author"/>
              <w:rFonts w:asciiTheme="minorHAnsi" w:eastAsiaTheme="minorEastAsia" w:hAnsiTheme="minorHAnsi" w:cstheme="minorBidi"/>
              <w:b w:val="0"/>
              <w:iCs w:val="0"/>
              <w:noProof/>
              <w:kern w:val="2"/>
              <w:sz w:val="21"/>
              <w:szCs w:val="22"/>
              <w:lang w:val="en-US" w:eastAsia="ja-JP"/>
            </w:rPr>
          </w:rPrChange>
        </w:rPr>
      </w:pPr>
      <w:del w:id="6155" w:author="Author">
        <w:r>
          <w:rPr>
            <w:rFonts w:ascii="Calibri" w:hAnsi="Calibri"/>
            <w:szCs w:val="20"/>
            <w:rPrChange w:id="6156" w:author="Author">
              <w:rPr>
                <w:rStyle w:val="Hyperlink"/>
                <w:noProof/>
              </w:rPr>
            </w:rPrChange>
          </w:rPr>
          <w:delText>4.6. Constants</w:delText>
        </w:r>
        <w:r>
          <w:rPr>
            <w:rFonts w:ascii="Calibri" w:hAnsi="Calibri"/>
            <w:noProof/>
            <w:webHidden/>
            <w:szCs w:val="20"/>
            <w:rPrChange w:id="6157" w:author="Author">
              <w:rPr>
                <w:noProof/>
                <w:webHidden/>
              </w:rPr>
            </w:rPrChange>
          </w:rPr>
          <w:tab/>
          <w:delText>23</w:delText>
        </w:r>
      </w:del>
    </w:p>
    <w:p w:rsidR="00743B33" w:rsidRPr="00743B33" w:rsidRDefault="00D20E06">
      <w:pPr>
        <w:pStyle w:val="TOC3"/>
        <w:rPr>
          <w:del w:id="6158" w:author="Author"/>
          <w:rFonts w:ascii="Calibri" w:eastAsiaTheme="minorEastAsia" w:hAnsi="Calibri" w:cstheme="minorBidi"/>
          <w:kern w:val="2"/>
          <w:szCs w:val="20"/>
          <w:lang w:val="en-US" w:eastAsia="ja-JP"/>
          <w:rPrChange w:id="6159" w:author="Author">
            <w:rPr>
              <w:del w:id="6160" w:author="Author"/>
              <w:rFonts w:asciiTheme="minorHAnsi" w:eastAsiaTheme="minorEastAsia" w:hAnsiTheme="minorHAnsi" w:cstheme="minorBidi"/>
              <w:kern w:val="2"/>
              <w:sz w:val="21"/>
              <w:szCs w:val="22"/>
              <w:lang w:val="en-US" w:eastAsia="ja-JP"/>
            </w:rPr>
          </w:rPrChange>
        </w:rPr>
      </w:pPr>
      <w:del w:id="6161" w:author="Author">
        <w:r>
          <w:rPr>
            <w:rFonts w:ascii="Calibri" w:hAnsi="Calibri"/>
            <w:szCs w:val="20"/>
            <w:rPrChange w:id="6162" w:author="Author">
              <w:rPr>
                <w:rStyle w:val="Hyperlink"/>
                <w14:scene3d>
                  <w14:camera w14:prst="orthographicFront"/>
                  <w14:lightRig w14:rig="threePt" w14:dir="t">
                    <w14:rot w14:lat="0" w14:lon="0" w14:rev="0"/>
                  </w14:lightRig>
                </w14:scene3d>
              </w:rPr>
            </w:rPrChange>
          </w:rPr>
          <w:delText>4.6.1.</w:delText>
        </w:r>
        <w:r>
          <w:rPr>
            <w:rFonts w:ascii="Calibri" w:hAnsi="Calibri"/>
            <w:szCs w:val="20"/>
            <w:rPrChange w:id="6163" w:author="Author">
              <w:rPr>
                <w:rStyle w:val="Hyperlink"/>
              </w:rPr>
            </w:rPrChange>
          </w:rPr>
          <w:delText xml:space="preserve"> Rules_Const_001 ([1] Clause 5.4.7 - table 1 - 1g)</w:delText>
        </w:r>
        <w:r>
          <w:rPr>
            <w:rFonts w:ascii="Calibri" w:hAnsi="Calibri"/>
            <w:webHidden/>
            <w:szCs w:val="20"/>
            <w:rPrChange w:id="6164" w:author="Author">
              <w:rPr>
                <w:webHidden/>
              </w:rPr>
            </w:rPrChange>
          </w:rPr>
          <w:tab/>
          <w:delText>23</w:delText>
        </w:r>
      </w:del>
    </w:p>
    <w:p w:rsidR="00743B33" w:rsidRPr="00743B33" w:rsidRDefault="00D20E06">
      <w:pPr>
        <w:pStyle w:val="TOC3"/>
        <w:rPr>
          <w:del w:id="6165" w:author="Author"/>
          <w:rFonts w:ascii="Calibri" w:eastAsiaTheme="minorEastAsia" w:hAnsi="Calibri" w:cstheme="minorBidi"/>
          <w:kern w:val="2"/>
          <w:szCs w:val="20"/>
          <w:lang w:val="en-US" w:eastAsia="ja-JP"/>
          <w:rPrChange w:id="6166" w:author="Author">
            <w:rPr>
              <w:del w:id="6167" w:author="Author"/>
              <w:rFonts w:asciiTheme="minorHAnsi" w:eastAsiaTheme="minorEastAsia" w:hAnsiTheme="minorHAnsi" w:cstheme="minorBidi"/>
              <w:kern w:val="2"/>
              <w:sz w:val="21"/>
              <w:szCs w:val="22"/>
              <w:lang w:val="en-US" w:eastAsia="ja-JP"/>
            </w:rPr>
          </w:rPrChange>
        </w:rPr>
      </w:pPr>
      <w:del w:id="6168" w:author="Author">
        <w:r>
          <w:rPr>
            <w:rFonts w:ascii="Calibri" w:hAnsi="Calibri"/>
            <w:szCs w:val="20"/>
            <w:rPrChange w:id="6169" w:author="Author">
              <w:rPr>
                <w:rStyle w:val="Hyperlink"/>
                <w14:scene3d>
                  <w14:camera w14:prst="orthographicFront"/>
                  <w14:lightRig w14:rig="threePt" w14:dir="t">
                    <w14:rot w14:lat="0" w14:lon="0" w14:rev="0"/>
                  </w14:lightRig>
                </w14:scene3d>
              </w:rPr>
            </w:rPrChange>
          </w:rPr>
          <w:delText>4.6.2.</w:delText>
        </w:r>
        <w:r>
          <w:rPr>
            <w:rFonts w:ascii="Calibri" w:hAnsi="Calibri"/>
            <w:szCs w:val="20"/>
            <w:rPrChange w:id="6170" w:author="Author">
              <w:rPr>
                <w:rStyle w:val="Hyperlink"/>
              </w:rPr>
            </w:rPrChange>
          </w:rPr>
          <w:delText xml:space="preserve"> Rules_Const_002 ([1] Clause 5.4.7 - table 1 - 1a)</w:delText>
        </w:r>
        <w:r>
          <w:rPr>
            <w:rFonts w:ascii="Calibri" w:hAnsi="Calibri"/>
            <w:webHidden/>
            <w:szCs w:val="20"/>
            <w:rPrChange w:id="6171" w:author="Author">
              <w:rPr>
                <w:webHidden/>
              </w:rPr>
            </w:rPrChange>
          </w:rPr>
          <w:tab/>
          <w:delText>23</w:delText>
        </w:r>
      </w:del>
    </w:p>
    <w:p w:rsidR="00743B33" w:rsidRPr="00743B33" w:rsidRDefault="00D20E06">
      <w:pPr>
        <w:pStyle w:val="TOC3"/>
        <w:rPr>
          <w:del w:id="6172" w:author="Author"/>
          <w:rFonts w:ascii="Calibri" w:eastAsiaTheme="minorEastAsia" w:hAnsi="Calibri" w:cstheme="minorBidi"/>
          <w:kern w:val="2"/>
          <w:szCs w:val="20"/>
          <w:lang w:val="en-US" w:eastAsia="ja-JP"/>
          <w:rPrChange w:id="6173" w:author="Author">
            <w:rPr>
              <w:del w:id="6174" w:author="Author"/>
              <w:rFonts w:asciiTheme="minorHAnsi" w:eastAsiaTheme="minorEastAsia" w:hAnsiTheme="minorHAnsi" w:cstheme="minorBidi"/>
              <w:kern w:val="2"/>
              <w:sz w:val="21"/>
              <w:szCs w:val="22"/>
              <w:lang w:val="en-US" w:eastAsia="ja-JP"/>
            </w:rPr>
          </w:rPrChange>
        </w:rPr>
      </w:pPr>
      <w:del w:id="6175" w:author="Author">
        <w:r>
          <w:rPr>
            <w:rFonts w:ascii="Calibri" w:hAnsi="Calibri"/>
            <w:szCs w:val="20"/>
            <w:rPrChange w:id="6176" w:author="Author">
              <w:rPr>
                <w:rStyle w:val="Hyperlink"/>
                <w14:scene3d>
                  <w14:camera w14:prst="orthographicFront"/>
                  <w14:lightRig w14:rig="threePt" w14:dir="t">
                    <w14:rot w14:lat="0" w14:lon="0" w14:rev="0"/>
                  </w14:lightRig>
                </w14:scene3d>
              </w:rPr>
            </w:rPrChange>
          </w:rPr>
          <w:delText>4.6.3.</w:delText>
        </w:r>
        <w:r>
          <w:rPr>
            <w:rFonts w:ascii="Calibri" w:hAnsi="Calibri"/>
            <w:szCs w:val="20"/>
            <w:rPrChange w:id="6177" w:author="Author">
              <w:rPr>
                <w:rStyle w:val="Hyperlink"/>
              </w:rPr>
            </w:rPrChange>
          </w:rPr>
          <w:delText xml:space="preserve"> Rules_Const_003</w:delText>
        </w:r>
        <w:r>
          <w:rPr>
            <w:rFonts w:ascii="Calibri" w:hAnsi="Calibri"/>
            <w:webHidden/>
            <w:szCs w:val="20"/>
            <w:rPrChange w:id="6178" w:author="Author">
              <w:rPr>
                <w:webHidden/>
              </w:rPr>
            </w:rPrChange>
          </w:rPr>
          <w:tab/>
          <w:delText>23</w:delText>
        </w:r>
      </w:del>
    </w:p>
    <w:p w:rsidR="00743B33" w:rsidRPr="00743B33" w:rsidRDefault="00D20E06">
      <w:pPr>
        <w:pStyle w:val="TOC2"/>
        <w:rPr>
          <w:del w:id="6179" w:author="Author"/>
          <w:rFonts w:ascii="Calibri" w:eastAsiaTheme="minorEastAsia" w:hAnsi="Calibri" w:cstheme="minorBidi"/>
          <w:b w:val="0"/>
          <w:iCs w:val="0"/>
          <w:noProof/>
          <w:kern w:val="2"/>
          <w:szCs w:val="20"/>
          <w:lang w:val="en-US" w:eastAsia="ja-JP"/>
          <w:rPrChange w:id="6180" w:author="Author">
            <w:rPr>
              <w:del w:id="6181" w:author="Author"/>
              <w:rFonts w:asciiTheme="minorHAnsi" w:eastAsiaTheme="minorEastAsia" w:hAnsiTheme="minorHAnsi" w:cstheme="minorBidi"/>
              <w:b w:val="0"/>
              <w:iCs w:val="0"/>
              <w:noProof/>
              <w:kern w:val="2"/>
              <w:sz w:val="21"/>
              <w:szCs w:val="22"/>
              <w:lang w:val="en-US" w:eastAsia="ja-JP"/>
            </w:rPr>
          </w:rPrChange>
        </w:rPr>
      </w:pPr>
      <w:del w:id="6182" w:author="Author">
        <w:r>
          <w:rPr>
            <w:rFonts w:ascii="Calibri" w:hAnsi="Calibri"/>
            <w:szCs w:val="20"/>
            <w:rPrChange w:id="6183" w:author="Author">
              <w:rPr>
                <w:rStyle w:val="Hyperlink"/>
                <w:noProof/>
              </w:rPr>
            </w:rPrChange>
          </w:rPr>
          <w:delText>4.7. Declarations and Definitions</w:delText>
        </w:r>
        <w:r>
          <w:rPr>
            <w:rFonts w:ascii="Calibri" w:hAnsi="Calibri"/>
            <w:noProof/>
            <w:webHidden/>
            <w:szCs w:val="20"/>
            <w:rPrChange w:id="6184" w:author="Author">
              <w:rPr>
                <w:noProof/>
                <w:webHidden/>
              </w:rPr>
            </w:rPrChange>
          </w:rPr>
          <w:tab/>
          <w:delText>24</w:delText>
        </w:r>
      </w:del>
    </w:p>
    <w:p w:rsidR="00743B33" w:rsidRPr="00743B33" w:rsidRDefault="00D20E06">
      <w:pPr>
        <w:pStyle w:val="TOC3"/>
        <w:rPr>
          <w:del w:id="6185" w:author="Author"/>
          <w:rFonts w:ascii="Calibri" w:eastAsiaTheme="minorEastAsia" w:hAnsi="Calibri" w:cstheme="minorBidi"/>
          <w:kern w:val="2"/>
          <w:szCs w:val="20"/>
          <w:lang w:val="en-US" w:eastAsia="ja-JP"/>
          <w:rPrChange w:id="6186" w:author="Author">
            <w:rPr>
              <w:del w:id="6187" w:author="Author"/>
              <w:rFonts w:asciiTheme="minorHAnsi" w:eastAsiaTheme="minorEastAsia" w:hAnsiTheme="minorHAnsi" w:cstheme="minorBidi"/>
              <w:kern w:val="2"/>
              <w:sz w:val="21"/>
              <w:szCs w:val="22"/>
              <w:lang w:val="en-US" w:eastAsia="ja-JP"/>
            </w:rPr>
          </w:rPrChange>
        </w:rPr>
      </w:pPr>
      <w:del w:id="6188" w:author="Author">
        <w:r>
          <w:rPr>
            <w:rFonts w:ascii="Calibri" w:hAnsi="Calibri"/>
            <w:szCs w:val="20"/>
            <w:rPrChange w:id="6189" w:author="Author">
              <w:rPr>
                <w:rStyle w:val="Hyperlink"/>
                <w14:scene3d>
                  <w14:camera w14:prst="orthographicFront"/>
                  <w14:lightRig w14:rig="threePt" w14:dir="t">
                    <w14:rot w14:lat="0" w14:lon="0" w14:rev="0"/>
                  </w14:lightRig>
                </w14:scene3d>
              </w:rPr>
            </w:rPrChange>
          </w:rPr>
          <w:delText>4.7.1.</w:delText>
        </w:r>
        <w:r>
          <w:rPr>
            <w:rFonts w:ascii="Calibri" w:hAnsi="Calibri"/>
            <w:szCs w:val="20"/>
            <w:rPrChange w:id="6190" w:author="Author">
              <w:rPr>
                <w:rStyle w:val="Hyperlink"/>
              </w:rPr>
            </w:rPrChange>
          </w:rPr>
          <w:delText xml:space="preserve"> Rules_Defn_Decl_001 ([1] Clause 8.4.4 - table 8 - 1e)</w:delText>
        </w:r>
        <w:r>
          <w:rPr>
            <w:rFonts w:ascii="Calibri" w:hAnsi="Calibri"/>
            <w:webHidden/>
            <w:szCs w:val="20"/>
            <w:rPrChange w:id="6191" w:author="Author">
              <w:rPr>
                <w:webHidden/>
              </w:rPr>
            </w:rPrChange>
          </w:rPr>
          <w:tab/>
          <w:delText>24</w:delText>
        </w:r>
      </w:del>
    </w:p>
    <w:p w:rsidR="00743B33" w:rsidRPr="00743B33" w:rsidRDefault="00D20E06">
      <w:pPr>
        <w:pStyle w:val="TOC3"/>
        <w:rPr>
          <w:del w:id="6192" w:author="Author"/>
          <w:rFonts w:ascii="Calibri" w:eastAsiaTheme="minorEastAsia" w:hAnsi="Calibri" w:cstheme="minorBidi"/>
          <w:kern w:val="2"/>
          <w:szCs w:val="20"/>
          <w:lang w:val="en-US" w:eastAsia="ja-JP"/>
          <w:rPrChange w:id="6193" w:author="Author">
            <w:rPr>
              <w:del w:id="6194" w:author="Author"/>
              <w:rFonts w:asciiTheme="minorHAnsi" w:eastAsiaTheme="minorEastAsia" w:hAnsiTheme="minorHAnsi" w:cstheme="minorBidi"/>
              <w:kern w:val="2"/>
              <w:sz w:val="21"/>
              <w:szCs w:val="22"/>
              <w:lang w:val="en-US" w:eastAsia="ja-JP"/>
            </w:rPr>
          </w:rPrChange>
        </w:rPr>
      </w:pPr>
      <w:del w:id="6195" w:author="Author">
        <w:r>
          <w:rPr>
            <w:rFonts w:ascii="Calibri" w:hAnsi="Calibri"/>
            <w:szCs w:val="20"/>
            <w:rPrChange w:id="6196" w:author="Author">
              <w:rPr>
                <w:rStyle w:val="Hyperlink"/>
                <w14:scene3d>
                  <w14:camera w14:prst="orthographicFront"/>
                  <w14:lightRig w14:rig="threePt" w14:dir="t">
                    <w14:rot w14:lat="0" w14:lon="0" w14:rev="0"/>
                  </w14:lightRig>
                </w14:scene3d>
              </w:rPr>
            </w:rPrChange>
          </w:rPr>
          <w:delText>4.7.2.</w:delText>
        </w:r>
        <w:r>
          <w:rPr>
            <w:rFonts w:ascii="Calibri" w:hAnsi="Calibri"/>
            <w:szCs w:val="20"/>
            <w:rPrChange w:id="6197" w:author="Author">
              <w:rPr>
                <w:rStyle w:val="Hyperlink"/>
              </w:rPr>
            </w:rPrChange>
          </w:rPr>
          <w:delText xml:space="preserve"> Rules_Defn_Decl_002</w:delText>
        </w:r>
        <w:r>
          <w:rPr>
            <w:rFonts w:ascii="Calibri" w:hAnsi="Calibri"/>
            <w:webHidden/>
            <w:szCs w:val="20"/>
            <w:rPrChange w:id="6198" w:author="Author">
              <w:rPr>
                <w:webHidden/>
              </w:rPr>
            </w:rPrChange>
          </w:rPr>
          <w:tab/>
          <w:delText>24</w:delText>
        </w:r>
      </w:del>
    </w:p>
    <w:p w:rsidR="00743B33" w:rsidRPr="00743B33" w:rsidRDefault="00D20E06">
      <w:pPr>
        <w:pStyle w:val="TOC3"/>
        <w:rPr>
          <w:del w:id="6199" w:author="Author"/>
          <w:rFonts w:ascii="Calibri" w:eastAsiaTheme="minorEastAsia" w:hAnsi="Calibri" w:cstheme="minorBidi"/>
          <w:kern w:val="2"/>
          <w:szCs w:val="20"/>
          <w:lang w:val="en-US" w:eastAsia="ja-JP"/>
          <w:rPrChange w:id="6200" w:author="Author">
            <w:rPr>
              <w:del w:id="6201" w:author="Author"/>
              <w:rFonts w:asciiTheme="minorHAnsi" w:eastAsiaTheme="minorEastAsia" w:hAnsiTheme="minorHAnsi" w:cstheme="minorBidi"/>
              <w:kern w:val="2"/>
              <w:sz w:val="21"/>
              <w:szCs w:val="22"/>
              <w:lang w:val="en-US" w:eastAsia="ja-JP"/>
            </w:rPr>
          </w:rPrChange>
        </w:rPr>
      </w:pPr>
      <w:del w:id="6202" w:author="Author">
        <w:r>
          <w:rPr>
            <w:rFonts w:ascii="Calibri" w:hAnsi="Calibri"/>
            <w:szCs w:val="20"/>
            <w:rPrChange w:id="6203" w:author="Author">
              <w:rPr>
                <w:rStyle w:val="Hyperlink"/>
                <w14:scene3d>
                  <w14:camera w14:prst="orthographicFront"/>
                  <w14:lightRig w14:rig="threePt" w14:dir="t">
                    <w14:rot w14:lat="0" w14:lon="0" w14:rev="0"/>
                  </w14:lightRig>
                </w14:scene3d>
              </w:rPr>
            </w:rPrChange>
          </w:rPr>
          <w:delText>4.7.3.</w:delText>
        </w:r>
        <w:r>
          <w:rPr>
            <w:rFonts w:ascii="Calibri" w:hAnsi="Calibri"/>
            <w:szCs w:val="20"/>
            <w:rPrChange w:id="6204" w:author="Author">
              <w:rPr>
                <w:rStyle w:val="Hyperlink"/>
              </w:rPr>
            </w:rPrChange>
          </w:rPr>
          <w:delText xml:space="preserve"> Rules_Defn_Decl_003 ([1] Clause 5.4.7 - table 1 - 1a)</w:delText>
        </w:r>
        <w:r>
          <w:rPr>
            <w:rFonts w:ascii="Calibri" w:hAnsi="Calibri"/>
            <w:webHidden/>
            <w:szCs w:val="20"/>
            <w:rPrChange w:id="6205" w:author="Author">
              <w:rPr>
                <w:webHidden/>
              </w:rPr>
            </w:rPrChange>
          </w:rPr>
          <w:tab/>
          <w:delText>24</w:delText>
        </w:r>
      </w:del>
    </w:p>
    <w:p w:rsidR="00743B33" w:rsidRPr="00743B33" w:rsidRDefault="00D20E06">
      <w:pPr>
        <w:pStyle w:val="TOC3"/>
        <w:rPr>
          <w:del w:id="6206" w:author="Author"/>
          <w:rFonts w:ascii="Calibri" w:eastAsiaTheme="minorEastAsia" w:hAnsi="Calibri" w:cstheme="minorBidi"/>
          <w:kern w:val="2"/>
          <w:szCs w:val="20"/>
          <w:lang w:val="en-US" w:eastAsia="ja-JP"/>
          <w:rPrChange w:id="6207" w:author="Author">
            <w:rPr>
              <w:del w:id="6208" w:author="Author"/>
              <w:rFonts w:asciiTheme="minorHAnsi" w:eastAsiaTheme="minorEastAsia" w:hAnsiTheme="minorHAnsi" w:cstheme="minorBidi"/>
              <w:kern w:val="2"/>
              <w:sz w:val="21"/>
              <w:szCs w:val="22"/>
              <w:lang w:val="en-US" w:eastAsia="ja-JP"/>
            </w:rPr>
          </w:rPrChange>
        </w:rPr>
      </w:pPr>
      <w:del w:id="6209" w:author="Author">
        <w:r>
          <w:rPr>
            <w:rFonts w:ascii="Calibri" w:hAnsi="Calibri"/>
            <w:szCs w:val="20"/>
            <w:rPrChange w:id="6210" w:author="Author">
              <w:rPr>
                <w:rStyle w:val="Hyperlink"/>
                <w14:scene3d>
                  <w14:camera w14:prst="orthographicFront"/>
                  <w14:lightRig w14:rig="threePt" w14:dir="t">
                    <w14:rot w14:lat="0" w14:lon="0" w14:rev="0"/>
                  </w14:lightRig>
                </w14:scene3d>
              </w:rPr>
            </w:rPrChange>
          </w:rPr>
          <w:delText>4.7.4.</w:delText>
        </w:r>
        <w:r>
          <w:rPr>
            <w:rFonts w:ascii="Calibri" w:hAnsi="Calibri"/>
            <w:szCs w:val="20"/>
            <w:rPrChange w:id="6211" w:author="Author">
              <w:rPr>
                <w:rStyle w:val="Hyperlink"/>
              </w:rPr>
            </w:rPrChange>
          </w:rPr>
          <w:delText xml:space="preserve"> Rules_Defn_Decl_004 ([1] Clause 5.4.7 - table 1 - 1g)</w:delText>
        </w:r>
        <w:r>
          <w:rPr>
            <w:rFonts w:ascii="Calibri" w:hAnsi="Calibri"/>
            <w:webHidden/>
            <w:szCs w:val="20"/>
            <w:rPrChange w:id="6212" w:author="Author">
              <w:rPr>
                <w:webHidden/>
              </w:rPr>
            </w:rPrChange>
          </w:rPr>
          <w:tab/>
          <w:delText>25</w:delText>
        </w:r>
      </w:del>
    </w:p>
    <w:p w:rsidR="00743B33" w:rsidRPr="00743B33" w:rsidRDefault="00D20E06">
      <w:pPr>
        <w:pStyle w:val="TOC3"/>
        <w:rPr>
          <w:del w:id="6213" w:author="Author"/>
          <w:rFonts w:ascii="Calibri" w:eastAsiaTheme="minorEastAsia" w:hAnsi="Calibri" w:cstheme="minorBidi"/>
          <w:kern w:val="2"/>
          <w:szCs w:val="20"/>
          <w:lang w:val="en-US" w:eastAsia="ja-JP"/>
          <w:rPrChange w:id="6214" w:author="Author">
            <w:rPr>
              <w:del w:id="6215" w:author="Author"/>
              <w:rFonts w:asciiTheme="minorHAnsi" w:eastAsiaTheme="minorEastAsia" w:hAnsiTheme="minorHAnsi" w:cstheme="minorBidi"/>
              <w:kern w:val="2"/>
              <w:sz w:val="21"/>
              <w:szCs w:val="22"/>
              <w:lang w:val="en-US" w:eastAsia="ja-JP"/>
            </w:rPr>
          </w:rPrChange>
        </w:rPr>
      </w:pPr>
      <w:del w:id="6216" w:author="Author">
        <w:r>
          <w:rPr>
            <w:rFonts w:ascii="Calibri" w:hAnsi="Calibri"/>
            <w:szCs w:val="20"/>
            <w:rPrChange w:id="6217" w:author="Author">
              <w:rPr>
                <w:rStyle w:val="Hyperlink"/>
                <w14:scene3d>
                  <w14:camera w14:prst="orthographicFront"/>
                  <w14:lightRig w14:rig="threePt" w14:dir="t">
                    <w14:rot w14:lat="0" w14:lon="0" w14:rev="0"/>
                  </w14:lightRig>
                </w14:scene3d>
              </w:rPr>
            </w:rPrChange>
          </w:rPr>
          <w:delText>4.7.5.</w:delText>
        </w:r>
        <w:r>
          <w:rPr>
            <w:rFonts w:ascii="Calibri" w:hAnsi="Calibri"/>
            <w:szCs w:val="20"/>
            <w:rPrChange w:id="6218" w:author="Author">
              <w:rPr>
                <w:rStyle w:val="Hyperlink"/>
              </w:rPr>
            </w:rPrChange>
          </w:rPr>
          <w:delText xml:space="preserve"> Rules_Defn_Decl_005 ([1] Clause 5</w:delText>
        </w:r>
        <w:r>
          <w:rPr>
            <w:rFonts w:ascii="Calibri" w:hAnsi="Calibri"/>
            <w:szCs w:val="20"/>
            <w:rPrChange w:id="6219" w:author="Author">
              <w:rPr>
                <w:rStyle w:val="Hyperlink"/>
              </w:rPr>
            </w:rPrChange>
          </w:rPr>
          <w:delText>.4.7 - table 1 - 1g)</w:delText>
        </w:r>
        <w:r>
          <w:rPr>
            <w:rFonts w:ascii="Calibri" w:hAnsi="Calibri"/>
            <w:webHidden/>
            <w:szCs w:val="20"/>
            <w:rPrChange w:id="6220" w:author="Author">
              <w:rPr>
                <w:webHidden/>
              </w:rPr>
            </w:rPrChange>
          </w:rPr>
          <w:tab/>
          <w:delText>25</w:delText>
        </w:r>
      </w:del>
    </w:p>
    <w:p w:rsidR="00743B33" w:rsidRPr="00743B33" w:rsidRDefault="00D20E06">
      <w:pPr>
        <w:pStyle w:val="TOC3"/>
        <w:rPr>
          <w:del w:id="6221" w:author="Author"/>
          <w:rFonts w:ascii="Calibri" w:eastAsiaTheme="minorEastAsia" w:hAnsi="Calibri" w:cstheme="minorBidi"/>
          <w:kern w:val="2"/>
          <w:szCs w:val="20"/>
          <w:lang w:val="en-US" w:eastAsia="ja-JP"/>
          <w:rPrChange w:id="6222" w:author="Author">
            <w:rPr>
              <w:del w:id="6223" w:author="Author"/>
              <w:rFonts w:asciiTheme="minorHAnsi" w:eastAsiaTheme="minorEastAsia" w:hAnsiTheme="minorHAnsi" w:cstheme="minorBidi"/>
              <w:kern w:val="2"/>
              <w:sz w:val="21"/>
              <w:szCs w:val="22"/>
              <w:lang w:val="en-US" w:eastAsia="ja-JP"/>
            </w:rPr>
          </w:rPrChange>
        </w:rPr>
      </w:pPr>
      <w:del w:id="6224" w:author="Author">
        <w:r>
          <w:rPr>
            <w:rFonts w:ascii="Calibri" w:hAnsi="Calibri"/>
            <w:szCs w:val="20"/>
            <w:rPrChange w:id="6225" w:author="Author">
              <w:rPr>
                <w:rStyle w:val="Hyperlink"/>
                <w14:scene3d>
                  <w14:camera w14:prst="orthographicFront"/>
                  <w14:lightRig w14:rig="threePt" w14:dir="t">
                    <w14:rot w14:lat="0" w14:lon="0" w14:rev="0"/>
                  </w14:lightRig>
                </w14:scene3d>
              </w:rPr>
            </w:rPrChange>
          </w:rPr>
          <w:delText>4.7.6.</w:delText>
        </w:r>
        <w:r>
          <w:rPr>
            <w:rFonts w:ascii="Calibri" w:hAnsi="Calibri"/>
            <w:szCs w:val="20"/>
            <w:rPrChange w:id="6226" w:author="Author">
              <w:rPr>
                <w:rStyle w:val="Hyperlink"/>
              </w:rPr>
            </w:rPrChange>
          </w:rPr>
          <w:delText xml:space="preserve"> Rules_Defn_Decl_006</w:delText>
        </w:r>
        <w:r>
          <w:rPr>
            <w:rFonts w:ascii="Calibri" w:hAnsi="Calibri"/>
            <w:webHidden/>
            <w:szCs w:val="20"/>
            <w:rPrChange w:id="6227" w:author="Author">
              <w:rPr>
                <w:webHidden/>
              </w:rPr>
            </w:rPrChange>
          </w:rPr>
          <w:tab/>
          <w:delText>26</w:delText>
        </w:r>
      </w:del>
    </w:p>
    <w:p w:rsidR="00743B33" w:rsidRPr="00743B33" w:rsidRDefault="00D20E06">
      <w:pPr>
        <w:pStyle w:val="TOC3"/>
        <w:rPr>
          <w:del w:id="6228" w:author="Author"/>
          <w:rFonts w:ascii="Calibri" w:eastAsiaTheme="minorEastAsia" w:hAnsi="Calibri" w:cstheme="minorBidi"/>
          <w:kern w:val="2"/>
          <w:szCs w:val="20"/>
          <w:lang w:val="en-US" w:eastAsia="ja-JP"/>
          <w:rPrChange w:id="6229" w:author="Author">
            <w:rPr>
              <w:del w:id="6230" w:author="Author"/>
              <w:rFonts w:asciiTheme="minorHAnsi" w:eastAsiaTheme="minorEastAsia" w:hAnsiTheme="minorHAnsi" w:cstheme="minorBidi"/>
              <w:kern w:val="2"/>
              <w:sz w:val="21"/>
              <w:szCs w:val="22"/>
              <w:lang w:val="en-US" w:eastAsia="ja-JP"/>
            </w:rPr>
          </w:rPrChange>
        </w:rPr>
      </w:pPr>
      <w:del w:id="6231" w:author="Author">
        <w:r>
          <w:rPr>
            <w:rFonts w:ascii="Calibri" w:hAnsi="Calibri"/>
            <w:szCs w:val="20"/>
            <w:rPrChange w:id="6232" w:author="Author">
              <w:rPr>
                <w:rStyle w:val="Hyperlink"/>
                <w14:scene3d>
                  <w14:camera w14:prst="orthographicFront"/>
                  <w14:lightRig w14:rig="threePt" w14:dir="t">
                    <w14:rot w14:lat="0" w14:lon="0" w14:rev="0"/>
                  </w14:lightRig>
                </w14:scene3d>
              </w:rPr>
            </w:rPrChange>
          </w:rPr>
          <w:delText>4.7.7.</w:delText>
        </w:r>
        <w:r>
          <w:rPr>
            <w:rFonts w:ascii="Calibri" w:hAnsi="Calibri"/>
            <w:szCs w:val="20"/>
            <w:rPrChange w:id="6233" w:author="Author">
              <w:rPr>
                <w:rStyle w:val="Hyperlink"/>
              </w:rPr>
            </w:rPrChange>
          </w:rPr>
          <w:delText xml:space="preserve"> Rules_Defn_Decl_007</w:delText>
        </w:r>
        <w:r>
          <w:rPr>
            <w:rFonts w:ascii="Calibri" w:hAnsi="Calibri"/>
            <w:webHidden/>
            <w:szCs w:val="20"/>
            <w:rPrChange w:id="6234" w:author="Author">
              <w:rPr>
                <w:webHidden/>
              </w:rPr>
            </w:rPrChange>
          </w:rPr>
          <w:tab/>
          <w:delText>26</w:delText>
        </w:r>
      </w:del>
    </w:p>
    <w:p w:rsidR="00743B33" w:rsidRPr="00743B33" w:rsidRDefault="00D20E06">
      <w:pPr>
        <w:pStyle w:val="TOC3"/>
        <w:rPr>
          <w:del w:id="6235" w:author="Author"/>
          <w:rFonts w:ascii="Calibri" w:eastAsiaTheme="minorEastAsia" w:hAnsi="Calibri" w:cstheme="minorBidi"/>
          <w:kern w:val="2"/>
          <w:szCs w:val="20"/>
          <w:lang w:val="en-US" w:eastAsia="ja-JP"/>
          <w:rPrChange w:id="6236" w:author="Author">
            <w:rPr>
              <w:del w:id="6237" w:author="Author"/>
              <w:rFonts w:asciiTheme="minorHAnsi" w:eastAsiaTheme="minorEastAsia" w:hAnsiTheme="minorHAnsi" w:cstheme="minorBidi"/>
              <w:kern w:val="2"/>
              <w:sz w:val="21"/>
              <w:szCs w:val="22"/>
              <w:lang w:val="en-US" w:eastAsia="ja-JP"/>
            </w:rPr>
          </w:rPrChange>
        </w:rPr>
      </w:pPr>
      <w:del w:id="6238" w:author="Author">
        <w:r>
          <w:rPr>
            <w:rFonts w:ascii="Calibri" w:hAnsi="Calibri"/>
            <w:szCs w:val="20"/>
            <w:rPrChange w:id="6239" w:author="Author">
              <w:rPr>
                <w:rStyle w:val="Hyperlink"/>
                <w14:scene3d>
                  <w14:camera w14:prst="orthographicFront"/>
                  <w14:lightRig w14:rig="threePt" w14:dir="t">
                    <w14:rot w14:lat="0" w14:lon="0" w14:rev="0"/>
                  </w14:lightRig>
                </w14:scene3d>
              </w:rPr>
            </w:rPrChange>
          </w:rPr>
          <w:delText>4.7.8.</w:delText>
        </w:r>
        <w:r>
          <w:rPr>
            <w:rFonts w:ascii="Calibri" w:hAnsi="Calibri"/>
            <w:szCs w:val="20"/>
            <w:rPrChange w:id="6240" w:author="Author">
              <w:rPr>
                <w:rStyle w:val="Hyperlink"/>
              </w:rPr>
            </w:rPrChange>
          </w:rPr>
          <w:delText xml:space="preserve"> Rules_Defn_Decl_008</w:delText>
        </w:r>
        <w:r>
          <w:rPr>
            <w:rFonts w:ascii="Calibri" w:hAnsi="Calibri"/>
            <w:webHidden/>
            <w:szCs w:val="20"/>
            <w:rPrChange w:id="6241" w:author="Author">
              <w:rPr>
                <w:webHidden/>
              </w:rPr>
            </w:rPrChange>
          </w:rPr>
          <w:tab/>
          <w:delText>26</w:delText>
        </w:r>
      </w:del>
    </w:p>
    <w:p w:rsidR="00743B33" w:rsidRPr="00743B33" w:rsidRDefault="00D20E06">
      <w:pPr>
        <w:pStyle w:val="TOC3"/>
        <w:rPr>
          <w:del w:id="6242" w:author="Author"/>
          <w:rFonts w:ascii="Calibri" w:eastAsiaTheme="minorEastAsia" w:hAnsi="Calibri" w:cstheme="minorBidi"/>
          <w:kern w:val="2"/>
          <w:szCs w:val="20"/>
          <w:lang w:val="en-US" w:eastAsia="ja-JP"/>
          <w:rPrChange w:id="6243" w:author="Author">
            <w:rPr>
              <w:del w:id="6244" w:author="Author"/>
              <w:rFonts w:asciiTheme="minorHAnsi" w:eastAsiaTheme="minorEastAsia" w:hAnsiTheme="minorHAnsi" w:cstheme="minorBidi"/>
              <w:kern w:val="2"/>
              <w:sz w:val="21"/>
              <w:szCs w:val="22"/>
              <w:lang w:val="en-US" w:eastAsia="ja-JP"/>
            </w:rPr>
          </w:rPrChange>
        </w:rPr>
      </w:pPr>
      <w:del w:id="6245" w:author="Author">
        <w:r>
          <w:rPr>
            <w:rFonts w:ascii="Calibri" w:hAnsi="Calibri"/>
            <w:szCs w:val="20"/>
            <w:rPrChange w:id="6246" w:author="Author">
              <w:rPr>
                <w:rStyle w:val="Hyperlink"/>
                <w14:scene3d>
                  <w14:camera w14:prst="orthographicFront"/>
                  <w14:lightRig w14:rig="threePt" w14:dir="t">
                    <w14:rot w14:lat="0" w14:lon="0" w14:rev="0"/>
                  </w14:lightRig>
                </w14:scene3d>
              </w:rPr>
            </w:rPrChange>
          </w:rPr>
          <w:delText>4.7.9.</w:delText>
        </w:r>
        <w:r>
          <w:rPr>
            <w:rFonts w:ascii="Calibri" w:hAnsi="Calibri"/>
            <w:szCs w:val="20"/>
            <w:rPrChange w:id="6247" w:author="Author">
              <w:rPr>
                <w:rStyle w:val="Hyperlink"/>
              </w:rPr>
            </w:rPrChange>
          </w:rPr>
          <w:delText xml:space="preserve"> Rules_Defn_Decl_009</w:delText>
        </w:r>
        <w:r>
          <w:rPr>
            <w:rFonts w:ascii="Calibri" w:hAnsi="Calibri"/>
            <w:webHidden/>
            <w:szCs w:val="20"/>
            <w:rPrChange w:id="6248" w:author="Author">
              <w:rPr>
                <w:webHidden/>
              </w:rPr>
            </w:rPrChange>
          </w:rPr>
          <w:tab/>
          <w:delText>27</w:delText>
        </w:r>
      </w:del>
    </w:p>
    <w:p w:rsidR="00743B33" w:rsidRPr="00743B33" w:rsidRDefault="00D20E06">
      <w:pPr>
        <w:pStyle w:val="TOC3"/>
        <w:rPr>
          <w:del w:id="6249" w:author="Author"/>
          <w:rFonts w:ascii="Calibri" w:eastAsiaTheme="minorEastAsia" w:hAnsi="Calibri" w:cstheme="minorBidi"/>
          <w:kern w:val="2"/>
          <w:szCs w:val="20"/>
          <w:lang w:val="en-US" w:eastAsia="ja-JP"/>
          <w:rPrChange w:id="6250" w:author="Author">
            <w:rPr>
              <w:del w:id="6251" w:author="Author"/>
              <w:rFonts w:asciiTheme="minorHAnsi" w:eastAsiaTheme="minorEastAsia" w:hAnsiTheme="minorHAnsi" w:cstheme="minorBidi"/>
              <w:kern w:val="2"/>
              <w:sz w:val="21"/>
              <w:szCs w:val="22"/>
              <w:lang w:val="en-US" w:eastAsia="ja-JP"/>
            </w:rPr>
          </w:rPrChange>
        </w:rPr>
      </w:pPr>
      <w:del w:id="6252" w:author="Author">
        <w:r>
          <w:rPr>
            <w:rFonts w:ascii="Calibri" w:hAnsi="Calibri"/>
            <w:szCs w:val="20"/>
            <w:rPrChange w:id="6253" w:author="Author">
              <w:rPr>
                <w:rStyle w:val="Hyperlink"/>
                <w14:scene3d>
                  <w14:camera w14:prst="orthographicFront"/>
                  <w14:lightRig w14:rig="threePt" w14:dir="t">
                    <w14:rot w14:lat="0" w14:lon="0" w14:rev="0"/>
                  </w14:lightRig>
                </w14:scene3d>
              </w:rPr>
            </w:rPrChange>
          </w:rPr>
          <w:delText>4.7.10.</w:delText>
        </w:r>
        <w:r>
          <w:rPr>
            <w:rFonts w:ascii="Calibri" w:hAnsi="Calibri"/>
            <w:szCs w:val="20"/>
            <w:rPrChange w:id="6254" w:author="Author">
              <w:rPr>
                <w:rStyle w:val="Hyperlink"/>
              </w:rPr>
            </w:rPrChange>
          </w:rPr>
          <w:delText xml:space="preserve"> Rules_Defn_Decl_010</w:delText>
        </w:r>
        <w:r>
          <w:rPr>
            <w:rFonts w:ascii="Calibri" w:hAnsi="Calibri"/>
            <w:webHidden/>
            <w:szCs w:val="20"/>
            <w:rPrChange w:id="6255" w:author="Author">
              <w:rPr>
                <w:webHidden/>
              </w:rPr>
            </w:rPrChange>
          </w:rPr>
          <w:tab/>
          <w:delText>27</w:delText>
        </w:r>
      </w:del>
    </w:p>
    <w:p w:rsidR="00743B33" w:rsidRPr="00743B33" w:rsidRDefault="00D20E06">
      <w:pPr>
        <w:pStyle w:val="TOC3"/>
        <w:rPr>
          <w:del w:id="6256" w:author="Author"/>
          <w:rFonts w:ascii="Calibri" w:eastAsiaTheme="minorEastAsia" w:hAnsi="Calibri" w:cstheme="minorBidi"/>
          <w:kern w:val="2"/>
          <w:szCs w:val="20"/>
          <w:lang w:val="en-US" w:eastAsia="ja-JP"/>
          <w:rPrChange w:id="6257" w:author="Author">
            <w:rPr>
              <w:del w:id="6258" w:author="Author"/>
              <w:rFonts w:asciiTheme="minorHAnsi" w:eastAsiaTheme="minorEastAsia" w:hAnsiTheme="minorHAnsi" w:cstheme="minorBidi"/>
              <w:kern w:val="2"/>
              <w:sz w:val="21"/>
              <w:szCs w:val="22"/>
              <w:lang w:val="en-US" w:eastAsia="ja-JP"/>
            </w:rPr>
          </w:rPrChange>
        </w:rPr>
      </w:pPr>
      <w:del w:id="6259" w:author="Author">
        <w:r>
          <w:rPr>
            <w:rFonts w:ascii="Calibri" w:hAnsi="Calibri"/>
            <w:szCs w:val="20"/>
            <w:rPrChange w:id="6260" w:author="Author">
              <w:rPr>
                <w:rStyle w:val="Hyperlink"/>
                <w14:scene3d>
                  <w14:camera w14:prst="orthographicFront"/>
                  <w14:lightRig w14:rig="threePt" w14:dir="t">
                    <w14:rot w14:lat="0" w14:lon="0" w14:rev="0"/>
                  </w14:lightRig>
                </w14:scene3d>
              </w:rPr>
            </w:rPrChange>
          </w:rPr>
          <w:delText>4.7.11.</w:delText>
        </w:r>
        <w:r>
          <w:rPr>
            <w:rFonts w:ascii="Calibri" w:hAnsi="Calibri"/>
            <w:szCs w:val="20"/>
            <w:rPrChange w:id="6261" w:author="Author">
              <w:rPr>
                <w:rStyle w:val="Hyperlink"/>
              </w:rPr>
            </w:rPrChange>
          </w:rPr>
          <w:delText xml:space="preserve"> Rules_Defn_Decl_01</w:delText>
        </w:r>
        <w:r>
          <w:rPr>
            <w:rFonts w:ascii="Calibri" w:hAnsi="Calibri"/>
            <w:szCs w:val="20"/>
            <w:rPrChange w:id="6262" w:author="Author">
              <w:rPr>
                <w:rStyle w:val="Hyperlink"/>
                <w:lang w:eastAsia="ja-JP"/>
              </w:rPr>
            </w:rPrChange>
          </w:rPr>
          <w:delText>1</w:delText>
        </w:r>
        <w:r>
          <w:rPr>
            <w:rFonts w:ascii="Calibri" w:hAnsi="Calibri"/>
            <w:szCs w:val="20"/>
            <w:rPrChange w:id="6263" w:author="Author">
              <w:rPr>
                <w:rStyle w:val="Hyperlink"/>
              </w:rPr>
            </w:rPrChange>
          </w:rPr>
          <w:delText xml:space="preserve"> ([1] Clause 5.4.7 - table 1 – 1d)</w:delText>
        </w:r>
        <w:r>
          <w:rPr>
            <w:rFonts w:ascii="Calibri" w:hAnsi="Calibri"/>
            <w:webHidden/>
            <w:szCs w:val="20"/>
            <w:rPrChange w:id="6264" w:author="Author">
              <w:rPr>
                <w:webHidden/>
              </w:rPr>
            </w:rPrChange>
          </w:rPr>
          <w:tab/>
          <w:delText>27</w:delText>
        </w:r>
      </w:del>
    </w:p>
    <w:p w:rsidR="00743B33" w:rsidRPr="00743B33" w:rsidRDefault="00D20E06">
      <w:pPr>
        <w:pStyle w:val="TOC3"/>
        <w:rPr>
          <w:del w:id="6265" w:author="Author"/>
          <w:rFonts w:ascii="Calibri" w:eastAsiaTheme="minorEastAsia" w:hAnsi="Calibri" w:cstheme="minorBidi"/>
          <w:kern w:val="2"/>
          <w:szCs w:val="20"/>
          <w:lang w:val="en-US" w:eastAsia="ja-JP"/>
          <w:rPrChange w:id="6266" w:author="Author">
            <w:rPr>
              <w:del w:id="6267" w:author="Author"/>
              <w:rFonts w:asciiTheme="minorHAnsi" w:eastAsiaTheme="minorEastAsia" w:hAnsiTheme="minorHAnsi" w:cstheme="minorBidi"/>
              <w:kern w:val="2"/>
              <w:sz w:val="21"/>
              <w:szCs w:val="22"/>
              <w:lang w:val="en-US" w:eastAsia="ja-JP"/>
            </w:rPr>
          </w:rPrChange>
        </w:rPr>
      </w:pPr>
      <w:del w:id="6268" w:author="Author">
        <w:r>
          <w:rPr>
            <w:rFonts w:ascii="Calibri" w:hAnsi="Calibri"/>
            <w:szCs w:val="20"/>
            <w:rPrChange w:id="6269" w:author="Author">
              <w:rPr>
                <w:rStyle w:val="Hyperlink"/>
                <w14:scene3d>
                  <w14:camera w14:prst="orthographicFront"/>
                  <w14:lightRig w14:rig="threePt" w14:dir="t">
                    <w14:rot w14:lat="0" w14:lon="0" w14:rev="0"/>
                  </w14:lightRig>
                </w14:scene3d>
              </w:rPr>
            </w:rPrChange>
          </w:rPr>
          <w:delText>4.7.12.</w:delText>
        </w:r>
        <w:r>
          <w:rPr>
            <w:rFonts w:ascii="Calibri" w:hAnsi="Calibri"/>
            <w:szCs w:val="20"/>
            <w:rPrChange w:id="6270" w:author="Author">
              <w:rPr>
                <w:rStyle w:val="Hyperlink"/>
              </w:rPr>
            </w:rPrChange>
          </w:rPr>
          <w:delText xml:space="preserve"> Rules_Defn_Decl_01</w:delText>
        </w:r>
        <w:r>
          <w:rPr>
            <w:rFonts w:ascii="Calibri" w:hAnsi="Calibri"/>
            <w:szCs w:val="20"/>
            <w:rPrChange w:id="6271" w:author="Author">
              <w:rPr>
                <w:rStyle w:val="Hyperlink"/>
                <w:lang w:eastAsia="ja-JP"/>
              </w:rPr>
            </w:rPrChange>
          </w:rPr>
          <w:delText>2</w:delText>
        </w:r>
        <w:r>
          <w:rPr>
            <w:rFonts w:ascii="Calibri" w:hAnsi="Calibri"/>
            <w:szCs w:val="20"/>
            <w:rPrChange w:id="6272" w:author="Author">
              <w:rPr>
                <w:rStyle w:val="Hyperlink"/>
              </w:rPr>
            </w:rPrChange>
          </w:rPr>
          <w:delText xml:space="preserve"> ([1] Clause 5.4.7 - table 1 – 1d)</w:delText>
        </w:r>
        <w:r>
          <w:rPr>
            <w:rFonts w:ascii="Calibri" w:hAnsi="Calibri"/>
            <w:webHidden/>
            <w:szCs w:val="20"/>
            <w:rPrChange w:id="6273" w:author="Author">
              <w:rPr>
                <w:webHidden/>
              </w:rPr>
            </w:rPrChange>
          </w:rPr>
          <w:tab/>
          <w:delText>27</w:delText>
        </w:r>
      </w:del>
    </w:p>
    <w:p w:rsidR="00743B33" w:rsidRPr="00743B33" w:rsidRDefault="00D20E06">
      <w:pPr>
        <w:pStyle w:val="TOC3"/>
        <w:rPr>
          <w:del w:id="6274" w:author="Author"/>
          <w:rFonts w:ascii="Calibri" w:eastAsiaTheme="minorEastAsia" w:hAnsi="Calibri" w:cstheme="minorBidi"/>
          <w:kern w:val="2"/>
          <w:szCs w:val="20"/>
          <w:lang w:val="en-US" w:eastAsia="ja-JP"/>
          <w:rPrChange w:id="6275" w:author="Author">
            <w:rPr>
              <w:del w:id="6276" w:author="Author"/>
              <w:rFonts w:asciiTheme="minorHAnsi" w:eastAsiaTheme="minorEastAsia" w:hAnsiTheme="minorHAnsi" w:cstheme="minorBidi"/>
              <w:kern w:val="2"/>
              <w:sz w:val="21"/>
              <w:szCs w:val="22"/>
              <w:lang w:val="en-US" w:eastAsia="ja-JP"/>
            </w:rPr>
          </w:rPrChange>
        </w:rPr>
      </w:pPr>
      <w:del w:id="6277" w:author="Author">
        <w:r>
          <w:rPr>
            <w:rFonts w:ascii="Calibri" w:hAnsi="Calibri"/>
            <w:szCs w:val="20"/>
            <w:rPrChange w:id="6278" w:author="Author">
              <w:rPr>
                <w:rStyle w:val="Hyperlink"/>
                <w14:scene3d>
                  <w14:camera w14:prst="orthographicFront"/>
                  <w14:lightRig w14:rig="threePt" w14:dir="t">
                    <w14:rot w14:lat="0" w14:lon="0" w14:rev="0"/>
                  </w14:lightRig>
                </w14:scene3d>
              </w:rPr>
            </w:rPrChange>
          </w:rPr>
          <w:delText>4.7.13.</w:delText>
        </w:r>
        <w:r>
          <w:rPr>
            <w:rFonts w:ascii="Calibri" w:hAnsi="Calibri"/>
            <w:szCs w:val="20"/>
            <w:rPrChange w:id="6279" w:author="Author">
              <w:rPr>
                <w:rStyle w:val="Hyperlink"/>
              </w:rPr>
            </w:rPrChange>
          </w:rPr>
          <w:delText xml:space="preserve"> Rules_Defn_Decl_01</w:delText>
        </w:r>
        <w:r>
          <w:rPr>
            <w:rFonts w:ascii="Calibri" w:hAnsi="Calibri"/>
            <w:szCs w:val="20"/>
            <w:rPrChange w:id="6280" w:author="Author">
              <w:rPr>
                <w:rStyle w:val="Hyperlink"/>
                <w:lang w:eastAsia="ja-JP"/>
              </w:rPr>
            </w:rPrChange>
          </w:rPr>
          <w:delText>3</w:delText>
        </w:r>
        <w:r>
          <w:rPr>
            <w:rFonts w:ascii="Calibri" w:hAnsi="Calibri"/>
            <w:webHidden/>
            <w:szCs w:val="20"/>
            <w:rPrChange w:id="6281" w:author="Author">
              <w:rPr>
                <w:webHidden/>
              </w:rPr>
            </w:rPrChange>
          </w:rPr>
          <w:tab/>
          <w:delText>28</w:delText>
        </w:r>
      </w:del>
    </w:p>
    <w:p w:rsidR="00743B33" w:rsidRPr="00743B33" w:rsidRDefault="00D20E06">
      <w:pPr>
        <w:pStyle w:val="TOC3"/>
        <w:rPr>
          <w:del w:id="6282" w:author="Author"/>
          <w:rFonts w:ascii="Calibri" w:eastAsiaTheme="minorEastAsia" w:hAnsi="Calibri" w:cstheme="minorBidi"/>
          <w:kern w:val="2"/>
          <w:szCs w:val="20"/>
          <w:lang w:val="en-US" w:eastAsia="ja-JP"/>
          <w:rPrChange w:id="6283" w:author="Author">
            <w:rPr>
              <w:del w:id="6284" w:author="Author"/>
              <w:rFonts w:asciiTheme="minorHAnsi" w:eastAsiaTheme="minorEastAsia" w:hAnsiTheme="minorHAnsi" w:cstheme="minorBidi"/>
              <w:kern w:val="2"/>
              <w:sz w:val="21"/>
              <w:szCs w:val="22"/>
              <w:lang w:val="en-US" w:eastAsia="ja-JP"/>
            </w:rPr>
          </w:rPrChange>
        </w:rPr>
      </w:pPr>
      <w:del w:id="6285" w:author="Author">
        <w:r>
          <w:rPr>
            <w:rFonts w:ascii="Calibri" w:hAnsi="Calibri"/>
            <w:szCs w:val="20"/>
            <w:rPrChange w:id="6286" w:author="Author">
              <w:rPr>
                <w:rStyle w:val="Hyperlink"/>
                <w14:scene3d>
                  <w14:camera w14:prst="orthographicFront"/>
                  <w14:lightRig w14:rig="threePt" w14:dir="t">
                    <w14:rot w14:lat="0" w14:lon="0" w14:rev="0"/>
                  </w14:lightRig>
                </w14:scene3d>
              </w:rPr>
            </w:rPrChange>
          </w:rPr>
          <w:delText>4.7.14.</w:delText>
        </w:r>
        <w:r>
          <w:rPr>
            <w:rFonts w:ascii="Calibri" w:hAnsi="Calibri"/>
            <w:szCs w:val="20"/>
            <w:rPrChange w:id="6287" w:author="Author">
              <w:rPr>
                <w:rStyle w:val="Hyperlink"/>
              </w:rPr>
            </w:rPrChange>
          </w:rPr>
          <w:delText xml:space="preserve"> Rules_Defn_Decl_01</w:delText>
        </w:r>
        <w:r>
          <w:rPr>
            <w:rFonts w:ascii="Calibri" w:hAnsi="Calibri"/>
            <w:szCs w:val="20"/>
            <w:rPrChange w:id="6288" w:author="Author">
              <w:rPr>
                <w:rStyle w:val="Hyperlink"/>
                <w:lang w:eastAsia="ja-JP"/>
              </w:rPr>
            </w:rPrChange>
          </w:rPr>
          <w:delText>4</w:delText>
        </w:r>
        <w:r>
          <w:rPr>
            <w:rFonts w:ascii="Calibri" w:hAnsi="Calibri"/>
            <w:szCs w:val="20"/>
            <w:rPrChange w:id="6289" w:author="Author">
              <w:rPr>
                <w:rStyle w:val="Hyperlink"/>
              </w:rPr>
            </w:rPrChange>
          </w:rPr>
          <w:delText xml:space="preserve"> ([1] Clause 5.4.7 - table 1 - 1a)</w:delText>
        </w:r>
        <w:r>
          <w:rPr>
            <w:rFonts w:ascii="Calibri" w:hAnsi="Calibri"/>
            <w:webHidden/>
            <w:szCs w:val="20"/>
            <w:rPrChange w:id="6290" w:author="Author">
              <w:rPr>
                <w:webHidden/>
              </w:rPr>
            </w:rPrChange>
          </w:rPr>
          <w:tab/>
          <w:delText>28</w:delText>
        </w:r>
      </w:del>
    </w:p>
    <w:p w:rsidR="00743B33" w:rsidRPr="00743B33" w:rsidRDefault="00D20E06">
      <w:pPr>
        <w:pStyle w:val="TOC3"/>
        <w:rPr>
          <w:del w:id="6291" w:author="Author"/>
          <w:rFonts w:ascii="Calibri" w:eastAsiaTheme="minorEastAsia" w:hAnsi="Calibri" w:cstheme="minorBidi"/>
          <w:kern w:val="2"/>
          <w:szCs w:val="20"/>
          <w:lang w:val="en-US" w:eastAsia="ja-JP"/>
          <w:rPrChange w:id="6292" w:author="Author">
            <w:rPr>
              <w:del w:id="6293" w:author="Author"/>
              <w:rFonts w:asciiTheme="minorHAnsi" w:eastAsiaTheme="minorEastAsia" w:hAnsiTheme="minorHAnsi" w:cstheme="minorBidi"/>
              <w:kern w:val="2"/>
              <w:sz w:val="21"/>
              <w:szCs w:val="22"/>
              <w:lang w:val="en-US" w:eastAsia="ja-JP"/>
            </w:rPr>
          </w:rPrChange>
        </w:rPr>
      </w:pPr>
      <w:del w:id="6294" w:author="Author">
        <w:r>
          <w:rPr>
            <w:rFonts w:ascii="Calibri" w:hAnsi="Calibri"/>
            <w:szCs w:val="20"/>
            <w:rPrChange w:id="6295" w:author="Author">
              <w:rPr>
                <w:rStyle w:val="Hyperlink"/>
                <w14:scene3d>
                  <w14:camera w14:prst="orthographicFront"/>
                  <w14:lightRig w14:rig="threePt" w14:dir="t">
                    <w14:rot w14:lat="0" w14:lon="0" w14:rev="0"/>
                  </w14:lightRig>
                </w14:scene3d>
              </w:rPr>
            </w:rPrChange>
          </w:rPr>
          <w:delText>4.7.15.</w:delText>
        </w:r>
        <w:r>
          <w:rPr>
            <w:rFonts w:ascii="Calibri" w:hAnsi="Calibri"/>
            <w:szCs w:val="20"/>
            <w:rPrChange w:id="6296" w:author="Author">
              <w:rPr>
                <w:rStyle w:val="Hyperlink"/>
              </w:rPr>
            </w:rPrChange>
          </w:rPr>
          <w:delText xml:space="preserve"> Rules_Defn_Decl_01</w:delText>
        </w:r>
        <w:r>
          <w:rPr>
            <w:rFonts w:ascii="Calibri" w:hAnsi="Calibri"/>
            <w:szCs w:val="20"/>
            <w:rPrChange w:id="6297" w:author="Author">
              <w:rPr>
                <w:rStyle w:val="Hyperlink"/>
                <w:lang w:eastAsia="ja-JP"/>
              </w:rPr>
            </w:rPrChange>
          </w:rPr>
          <w:delText>5</w:delText>
        </w:r>
        <w:r>
          <w:rPr>
            <w:rFonts w:ascii="Calibri" w:hAnsi="Calibri"/>
            <w:szCs w:val="20"/>
            <w:rPrChange w:id="6298" w:author="Author">
              <w:rPr>
                <w:rStyle w:val="Hyperlink"/>
              </w:rPr>
            </w:rPrChange>
          </w:rPr>
          <w:delText>([1] Clause 5.4.7 - table 1 - 1a)</w:delText>
        </w:r>
        <w:r>
          <w:rPr>
            <w:rFonts w:ascii="Calibri" w:hAnsi="Calibri"/>
            <w:webHidden/>
            <w:szCs w:val="20"/>
            <w:rPrChange w:id="6299" w:author="Author">
              <w:rPr>
                <w:webHidden/>
              </w:rPr>
            </w:rPrChange>
          </w:rPr>
          <w:tab/>
          <w:delText>28</w:delText>
        </w:r>
      </w:del>
    </w:p>
    <w:p w:rsidR="00743B33" w:rsidRPr="00743B33" w:rsidRDefault="00D20E06">
      <w:pPr>
        <w:pStyle w:val="TOC3"/>
        <w:rPr>
          <w:del w:id="6300" w:author="Author"/>
          <w:rFonts w:ascii="Calibri" w:eastAsiaTheme="minorEastAsia" w:hAnsi="Calibri" w:cstheme="minorBidi"/>
          <w:kern w:val="2"/>
          <w:szCs w:val="20"/>
          <w:lang w:val="en-US" w:eastAsia="ja-JP"/>
          <w:rPrChange w:id="6301" w:author="Author">
            <w:rPr>
              <w:del w:id="6302" w:author="Author"/>
              <w:rFonts w:asciiTheme="minorHAnsi" w:eastAsiaTheme="minorEastAsia" w:hAnsiTheme="minorHAnsi" w:cstheme="minorBidi"/>
              <w:kern w:val="2"/>
              <w:sz w:val="21"/>
              <w:szCs w:val="22"/>
              <w:lang w:val="en-US" w:eastAsia="ja-JP"/>
            </w:rPr>
          </w:rPrChange>
        </w:rPr>
      </w:pPr>
      <w:del w:id="6303" w:author="Author">
        <w:r>
          <w:rPr>
            <w:rFonts w:ascii="Calibri" w:hAnsi="Calibri"/>
            <w:szCs w:val="20"/>
            <w:rPrChange w:id="6304" w:author="Author">
              <w:rPr>
                <w:rStyle w:val="Hyperlink"/>
                <w14:scene3d>
                  <w14:camera w14:prst="orthographicFront"/>
                  <w14:lightRig w14:rig="threePt" w14:dir="t">
                    <w14:rot w14:lat="0" w14:lon="0" w14:rev="0"/>
                  </w14:lightRig>
                </w14:scene3d>
              </w:rPr>
            </w:rPrChange>
          </w:rPr>
          <w:delText>4.7.16.</w:delText>
        </w:r>
        <w:r>
          <w:rPr>
            <w:rFonts w:ascii="Calibri" w:hAnsi="Calibri"/>
            <w:szCs w:val="20"/>
            <w:rPrChange w:id="6305" w:author="Author">
              <w:rPr>
                <w:rStyle w:val="Hyperlink"/>
              </w:rPr>
            </w:rPrChange>
          </w:rPr>
          <w:delText xml:space="preserve"> Rules_Defn_Decl_01</w:delText>
        </w:r>
        <w:r>
          <w:rPr>
            <w:rFonts w:ascii="Calibri" w:hAnsi="Calibri"/>
            <w:szCs w:val="20"/>
            <w:rPrChange w:id="6306" w:author="Author">
              <w:rPr>
                <w:rStyle w:val="Hyperlink"/>
                <w:lang w:eastAsia="ja-JP"/>
              </w:rPr>
            </w:rPrChange>
          </w:rPr>
          <w:delText>6</w:delText>
        </w:r>
        <w:r>
          <w:rPr>
            <w:rFonts w:ascii="Calibri" w:hAnsi="Calibri"/>
            <w:szCs w:val="20"/>
            <w:rPrChange w:id="6307" w:author="Author">
              <w:rPr>
                <w:rStyle w:val="Hyperlink"/>
              </w:rPr>
            </w:rPrChange>
          </w:rPr>
          <w:delText xml:space="preserve"> ([1] Clause 5.4.7 - table 1 - 1a)</w:delText>
        </w:r>
        <w:r>
          <w:rPr>
            <w:rFonts w:ascii="Calibri" w:hAnsi="Calibri"/>
            <w:webHidden/>
            <w:szCs w:val="20"/>
            <w:rPrChange w:id="6308" w:author="Author">
              <w:rPr>
                <w:webHidden/>
              </w:rPr>
            </w:rPrChange>
          </w:rPr>
          <w:tab/>
          <w:delText>29</w:delText>
        </w:r>
      </w:del>
    </w:p>
    <w:p w:rsidR="00743B33" w:rsidRPr="00743B33" w:rsidRDefault="00D20E06">
      <w:pPr>
        <w:pStyle w:val="TOC3"/>
        <w:rPr>
          <w:del w:id="6309" w:author="Author"/>
          <w:rFonts w:ascii="Calibri" w:eastAsiaTheme="minorEastAsia" w:hAnsi="Calibri" w:cstheme="minorBidi"/>
          <w:kern w:val="2"/>
          <w:szCs w:val="20"/>
          <w:lang w:val="en-US" w:eastAsia="ja-JP"/>
          <w:rPrChange w:id="6310" w:author="Author">
            <w:rPr>
              <w:del w:id="6311" w:author="Author"/>
              <w:rFonts w:asciiTheme="minorHAnsi" w:eastAsiaTheme="minorEastAsia" w:hAnsiTheme="minorHAnsi" w:cstheme="minorBidi"/>
              <w:kern w:val="2"/>
              <w:sz w:val="21"/>
              <w:szCs w:val="22"/>
              <w:lang w:val="en-US" w:eastAsia="ja-JP"/>
            </w:rPr>
          </w:rPrChange>
        </w:rPr>
      </w:pPr>
      <w:del w:id="6312" w:author="Author">
        <w:r>
          <w:rPr>
            <w:rFonts w:ascii="Calibri" w:hAnsi="Calibri"/>
            <w:szCs w:val="20"/>
            <w:rPrChange w:id="6313" w:author="Author">
              <w:rPr>
                <w:rStyle w:val="Hyperlink"/>
                <w14:scene3d>
                  <w14:camera w14:prst="orthographicFront"/>
                  <w14:lightRig w14:rig="threePt" w14:dir="t">
                    <w14:rot w14:lat="0" w14:lon="0" w14:rev="0"/>
                  </w14:lightRig>
                </w14:scene3d>
              </w:rPr>
            </w:rPrChange>
          </w:rPr>
          <w:delText>4.7.17.</w:delText>
        </w:r>
        <w:r>
          <w:rPr>
            <w:rFonts w:ascii="Calibri" w:hAnsi="Calibri"/>
            <w:szCs w:val="20"/>
            <w:rPrChange w:id="6314" w:author="Author">
              <w:rPr>
                <w:rStyle w:val="Hyperlink"/>
              </w:rPr>
            </w:rPrChange>
          </w:rPr>
          <w:delText xml:space="preserve"> Rules_Defn_Decl_01</w:delText>
        </w:r>
        <w:r>
          <w:rPr>
            <w:rFonts w:ascii="Calibri" w:hAnsi="Calibri"/>
            <w:szCs w:val="20"/>
            <w:rPrChange w:id="6315" w:author="Author">
              <w:rPr>
                <w:rStyle w:val="Hyperlink"/>
                <w:lang w:eastAsia="ja-JP"/>
              </w:rPr>
            </w:rPrChange>
          </w:rPr>
          <w:delText>7</w:delText>
        </w:r>
        <w:r>
          <w:rPr>
            <w:rFonts w:ascii="Calibri" w:hAnsi="Calibri"/>
            <w:szCs w:val="20"/>
            <w:rPrChange w:id="6316" w:author="Author">
              <w:rPr>
                <w:rStyle w:val="Hyperlink"/>
              </w:rPr>
            </w:rPrChange>
          </w:rPr>
          <w:delText xml:space="preserve"> ([1] Clause 5.4.7 - table 1 - 1c)</w:delText>
        </w:r>
        <w:r>
          <w:rPr>
            <w:rFonts w:ascii="Calibri" w:hAnsi="Calibri"/>
            <w:webHidden/>
            <w:szCs w:val="20"/>
            <w:rPrChange w:id="6317" w:author="Author">
              <w:rPr>
                <w:webHidden/>
              </w:rPr>
            </w:rPrChange>
          </w:rPr>
          <w:tab/>
          <w:delText>29</w:delText>
        </w:r>
      </w:del>
    </w:p>
    <w:p w:rsidR="00743B33" w:rsidRPr="00743B33" w:rsidRDefault="00D20E06">
      <w:pPr>
        <w:pStyle w:val="TOC3"/>
        <w:rPr>
          <w:del w:id="6318" w:author="Author"/>
          <w:rFonts w:ascii="Calibri" w:eastAsiaTheme="minorEastAsia" w:hAnsi="Calibri" w:cstheme="minorBidi"/>
          <w:kern w:val="2"/>
          <w:szCs w:val="20"/>
          <w:lang w:val="en-US" w:eastAsia="ja-JP"/>
          <w:rPrChange w:id="6319" w:author="Author">
            <w:rPr>
              <w:del w:id="6320" w:author="Author"/>
              <w:rFonts w:asciiTheme="minorHAnsi" w:eastAsiaTheme="minorEastAsia" w:hAnsiTheme="minorHAnsi" w:cstheme="minorBidi"/>
              <w:kern w:val="2"/>
              <w:sz w:val="21"/>
              <w:szCs w:val="22"/>
              <w:lang w:val="en-US" w:eastAsia="ja-JP"/>
            </w:rPr>
          </w:rPrChange>
        </w:rPr>
      </w:pPr>
      <w:del w:id="6321" w:author="Author">
        <w:r>
          <w:rPr>
            <w:rFonts w:ascii="Calibri" w:hAnsi="Calibri"/>
            <w:szCs w:val="20"/>
            <w:rPrChange w:id="6322" w:author="Author">
              <w:rPr>
                <w:rStyle w:val="Hyperlink"/>
                <w14:scene3d>
                  <w14:camera w14:prst="orthographicFront"/>
                  <w14:lightRig w14:rig="threePt" w14:dir="t">
                    <w14:rot w14:lat="0" w14:lon="0" w14:rev="0"/>
                  </w14:lightRig>
                </w14:scene3d>
              </w:rPr>
            </w:rPrChange>
          </w:rPr>
          <w:delText>4.7.18.</w:delText>
        </w:r>
        <w:r>
          <w:rPr>
            <w:rFonts w:ascii="Calibri" w:hAnsi="Calibri"/>
            <w:szCs w:val="20"/>
            <w:rPrChange w:id="6323" w:author="Author">
              <w:rPr>
                <w:rStyle w:val="Hyperlink"/>
              </w:rPr>
            </w:rPrChange>
          </w:rPr>
          <w:delText xml:space="preserve"> Rules_Defn_Decl_01</w:delText>
        </w:r>
        <w:r>
          <w:rPr>
            <w:rFonts w:ascii="Calibri" w:hAnsi="Calibri"/>
            <w:szCs w:val="20"/>
            <w:rPrChange w:id="6324" w:author="Author">
              <w:rPr>
                <w:rStyle w:val="Hyperlink"/>
                <w:lang w:eastAsia="ja-JP"/>
              </w:rPr>
            </w:rPrChange>
          </w:rPr>
          <w:delText>8</w:delText>
        </w:r>
        <w:r>
          <w:rPr>
            <w:rFonts w:ascii="Calibri" w:hAnsi="Calibri"/>
            <w:szCs w:val="20"/>
            <w:rPrChange w:id="6325" w:author="Author">
              <w:rPr>
                <w:rStyle w:val="Hyperlink"/>
              </w:rPr>
            </w:rPrChange>
          </w:rPr>
          <w:delText xml:space="preserve"> ([1] Clause 5.4.7 - table 1 - 1c)</w:delText>
        </w:r>
        <w:r>
          <w:rPr>
            <w:rFonts w:ascii="Calibri" w:hAnsi="Calibri"/>
            <w:webHidden/>
            <w:szCs w:val="20"/>
            <w:rPrChange w:id="6326" w:author="Author">
              <w:rPr>
                <w:webHidden/>
              </w:rPr>
            </w:rPrChange>
          </w:rPr>
          <w:tab/>
          <w:delText>29</w:delText>
        </w:r>
      </w:del>
    </w:p>
    <w:p w:rsidR="00743B33" w:rsidRPr="00743B33" w:rsidRDefault="00D20E06">
      <w:pPr>
        <w:pStyle w:val="TOC3"/>
        <w:rPr>
          <w:del w:id="6327" w:author="Author"/>
          <w:rFonts w:ascii="Calibri" w:eastAsiaTheme="minorEastAsia" w:hAnsi="Calibri" w:cstheme="minorBidi"/>
          <w:kern w:val="2"/>
          <w:szCs w:val="20"/>
          <w:lang w:val="en-US" w:eastAsia="ja-JP"/>
          <w:rPrChange w:id="6328" w:author="Author">
            <w:rPr>
              <w:del w:id="6329" w:author="Author"/>
              <w:rFonts w:asciiTheme="minorHAnsi" w:eastAsiaTheme="minorEastAsia" w:hAnsiTheme="minorHAnsi" w:cstheme="minorBidi"/>
              <w:kern w:val="2"/>
              <w:sz w:val="21"/>
              <w:szCs w:val="22"/>
              <w:lang w:val="en-US" w:eastAsia="ja-JP"/>
            </w:rPr>
          </w:rPrChange>
        </w:rPr>
      </w:pPr>
      <w:del w:id="6330" w:author="Author">
        <w:r>
          <w:rPr>
            <w:rFonts w:ascii="Calibri" w:hAnsi="Calibri"/>
            <w:szCs w:val="20"/>
            <w:rPrChange w:id="6331" w:author="Author">
              <w:rPr>
                <w:rStyle w:val="Hyperlink"/>
                <w14:scene3d>
                  <w14:camera w14:prst="orthographicFront"/>
                  <w14:lightRig w14:rig="threePt" w14:dir="t">
                    <w14:rot w14:lat="0" w14:lon="0" w14:rev="0"/>
                  </w14:lightRig>
                </w14:scene3d>
              </w:rPr>
            </w:rPrChange>
          </w:rPr>
          <w:delText>4.7.19.</w:delText>
        </w:r>
        <w:r>
          <w:rPr>
            <w:rFonts w:ascii="Calibri" w:hAnsi="Calibri"/>
            <w:szCs w:val="20"/>
            <w:rPrChange w:id="6332" w:author="Author">
              <w:rPr>
                <w:rStyle w:val="Hyperlink"/>
              </w:rPr>
            </w:rPrChange>
          </w:rPr>
          <w:delText xml:space="preserve"> Rules_Defn_Decl_019 ([1] Clause 8.4.4 - table 8 - 1d)</w:delText>
        </w:r>
        <w:r>
          <w:rPr>
            <w:rFonts w:ascii="Calibri" w:hAnsi="Calibri"/>
            <w:webHidden/>
            <w:szCs w:val="20"/>
            <w:rPrChange w:id="6333" w:author="Author">
              <w:rPr>
                <w:webHidden/>
              </w:rPr>
            </w:rPrChange>
          </w:rPr>
          <w:tab/>
          <w:delText>30</w:delText>
        </w:r>
      </w:del>
    </w:p>
    <w:p w:rsidR="00743B33" w:rsidRPr="00743B33" w:rsidRDefault="00D20E06">
      <w:pPr>
        <w:pStyle w:val="TOC3"/>
        <w:rPr>
          <w:del w:id="6334" w:author="Author"/>
          <w:rFonts w:ascii="Calibri" w:eastAsiaTheme="minorEastAsia" w:hAnsi="Calibri" w:cstheme="minorBidi"/>
          <w:kern w:val="2"/>
          <w:szCs w:val="20"/>
          <w:lang w:val="en-US" w:eastAsia="ja-JP"/>
          <w:rPrChange w:id="6335" w:author="Author">
            <w:rPr>
              <w:del w:id="6336" w:author="Author"/>
              <w:rFonts w:asciiTheme="minorHAnsi" w:eastAsiaTheme="minorEastAsia" w:hAnsiTheme="minorHAnsi" w:cstheme="minorBidi"/>
              <w:kern w:val="2"/>
              <w:sz w:val="21"/>
              <w:szCs w:val="22"/>
              <w:lang w:val="en-US" w:eastAsia="ja-JP"/>
            </w:rPr>
          </w:rPrChange>
        </w:rPr>
      </w:pPr>
      <w:del w:id="6337" w:author="Author">
        <w:r>
          <w:rPr>
            <w:rFonts w:ascii="Calibri" w:hAnsi="Calibri"/>
            <w:szCs w:val="20"/>
            <w:rPrChange w:id="6338" w:author="Author">
              <w:rPr>
                <w:rStyle w:val="Hyperlink"/>
                <w14:scene3d>
                  <w14:camera w14:prst="orthographicFront"/>
                  <w14:lightRig w14:rig="threePt" w14:dir="t">
                    <w14:rot w14:lat="0" w14:lon="0" w14:rev="0"/>
                  </w14:lightRig>
                </w14:scene3d>
              </w:rPr>
            </w:rPrChange>
          </w:rPr>
          <w:delText>4.7.20.</w:delText>
        </w:r>
        <w:r>
          <w:rPr>
            <w:rFonts w:ascii="Calibri" w:hAnsi="Calibri"/>
            <w:szCs w:val="20"/>
            <w:rPrChange w:id="6339" w:author="Author">
              <w:rPr>
                <w:rStyle w:val="Hyperlink"/>
              </w:rPr>
            </w:rPrChange>
          </w:rPr>
          <w:delText xml:space="preserve"> Rules_Defn_Decl</w:delText>
        </w:r>
        <w:r>
          <w:rPr>
            <w:rFonts w:ascii="Calibri" w:hAnsi="Calibri"/>
            <w:szCs w:val="20"/>
            <w:rPrChange w:id="6340" w:author="Author">
              <w:rPr>
                <w:rStyle w:val="Hyperlink"/>
              </w:rPr>
            </w:rPrChange>
          </w:rPr>
          <w:delText>_020</w:delText>
        </w:r>
        <w:r>
          <w:rPr>
            <w:rFonts w:ascii="Calibri" w:hAnsi="Calibri"/>
            <w:webHidden/>
            <w:szCs w:val="20"/>
            <w:rPrChange w:id="6341" w:author="Author">
              <w:rPr>
                <w:webHidden/>
              </w:rPr>
            </w:rPrChange>
          </w:rPr>
          <w:tab/>
          <w:delText>30</w:delText>
        </w:r>
      </w:del>
    </w:p>
    <w:p w:rsidR="00743B33" w:rsidRPr="00743B33" w:rsidRDefault="00D20E06">
      <w:pPr>
        <w:pStyle w:val="TOC3"/>
        <w:rPr>
          <w:del w:id="6342" w:author="Author"/>
          <w:rFonts w:ascii="Calibri" w:eastAsiaTheme="minorEastAsia" w:hAnsi="Calibri" w:cstheme="minorBidi"/>
          <w:kern w:val="2"/>
          <w:szCs w:val="20"/>
          <w:lang w:val="en-US" w:eastAsia="ja-JP"/>
          <w:rPrChange w:id="6343" w:author="Author">
            <w:rPr>
              <w:del w:id="6344" w:author="Author"/>
              <w:rFonts w:asciiTheme="minorHAnsi" w:eastAsiaTheme="minorEastAsia" w:hAnsiTheme="minorHAnsi" w:cstheme="minorBidi"/>
              <w:kern w:val="2"/>
              <w:sz w:val="21"/>
              <w:szCs w:val="22"/>
              <w:lang w:val="en-US" w:eastAsia="ja-JP"/>
            </w:rPr>
          </w:rPrChange>
        </w:rPr>
      </w:pPr>
      <w:del w:id="6345" w:author="Author">
        <w:r>
          <w:rPr>
            <w:rFonts w:ascii="Calibri" w:hAnsi="Calibri"/>
            <w:szCs w:val="20"/>
            <w:rPrChange w:id="6346" w:author="Author">
              <w:rPr>
                <w:rStyle w:val="Hyperlink"/>
                <w14:scene3d>
                  <w14:camera w14:prst="orthographicFront"/>
                  <w14:lightRig w14:rig="threePt" w14:dir="t">
                    <w14:rot w14:lat="0" w14:lon="0" w14:rev="0"/>
                  </w14:lightRig>
                </w14:scene3d>
              </w:rPr>
            </w:rPrChange>
          </w:rPr>
          <w:delText>4.7.21.</w:delText>
        </w:r>
        <w:r>
          <w:rPr>
            <w:rFonts w:ascii="Calibri" w:hAnsi="Calibri"/>
            <w:szCs w:val="20"/>
            <w:rPrChange w:id="6347" w:author="Author">
              <w:rPr>
                <w:rStyle w:val="Hyperlink"/>
              </w:rPr>
            </w:rPrChange>
          </w:rPr>
          <w:delText xml:space="preserve"> Rules_Defn_Decl_021</w:delText>
        </w:r>
        <w:r>
          <w:rPr>
            <w:rFonts w:ascii="Calibri" w:hAnsi="Calibri"/>
            <w:webHidden/>
            <w:szCs w:val="20"/>
            <w:rPrChange w:id="6348" w:author="Author">
              <w:rPr>
                <w:webHidden/>
              </w:rPr>
            </w:rPrChange>
          </w:rPr>
          <w:tab/>
          <w:delText>31</w:delText>
        </w:r>
      </w:del>
    </w:p>
    <w:p w:rsidR="00743B33" w:rsidRPr="00743B33" w:rsidRDefault="00D20E06">
      <w:pPr>
        <w:pStyle w:val="TOC2"/>
        <w:rPr>
          <w:del w:id="6349" w:author="Author"/>
          <w:rFonts w:ascii="Calibri" w:eastAsiaTheme="minorEastAsia" w:hAnsi="Calibri" w:cstheme="minorBidi"/>
          <w:b w:val="0"/>
          <w:iCs w:val="0"/>
          <w:noProof/>
          <w:kern w:val="2"/>
          <w:szCs w:val="20"/>
          <w:lang w:val="en-US" w:eastAsia="ja-JP"/>
          <w:rPrChange w:id="6350" w:author="Author">
            <w:rPr>
              <w:del w:id="6351" w:author="Author"/>
              <w:rFonts w:asciiTheme="minorHAnsi" w:eastAsiaTheme="minorEastAsia" w:hAnsiTheme="minorHAnsi" w:cstheme="minorBidi"/>
              <w:b w:val="0"/>
              <w:iCs w:val="0"/>
              <w:noProof/>
              <w:kern w:val="2"/>
              <w:sz w:val="21"/>
              <w:szCs w:val="22"/>
              <w:lang w:val="en-US" w:eastAsia="ja-JP"/>
            </w:rPr>
          </w:rPrChange>
        </w:rPr>
      </w:pPr>
      <w:del w:id="6352" w:author="Author">
        <w:r>
          <w:rPr>
            <w:rFonts w:ascii="Calibri" w:hAnsi="Calibri"/>
            <w:szCs w:val="20"/>
            <w:rPrChange w:id="6353" w:author="Author">
              <w:rPr>
                <w:rStyle w:val="Hyperlink"/>
                <w:noProof/>
              </w:rPr>
            </w:rPrChange>
          </w:rPr>
          <w:delText>4.8. Initialization</w:delText>
        </w:r>
        <w:r>
          <w:rPr>
            <w:rFonts w:ascii="Calibri" w:hAnsi="Calibri"/>
            <w:noProof/>
            <w:webHidden/>
            <w:szCs w:val="20"/>
            <w:rPrChange w:id="6354" w:author="Author">
              <w:rPr>
                <w:noProof/>
                <w:webHidden/>
              </w:rPr>
            </w:rPrChange>
          </w:rPr>
          <w:tab/>
          <w:delText>31</w:delText>
        </w:r>
      </w:del>
    </w:p>
    <w:p w:rsidR="00743B33" w:rsidRPr="00743B33" w:rsidRDefault="00D20E06">
      <w:pPr>
        <w:pStyle w:val="TOC3"/>
        <w:rPr>
          <w:del w:id="6355" w:author="Author"/>
          <w:rFonts w:ascii="Calibri" w:eastAsiaTheme="minorEastAsia" w:hAnsi="Calibri" w:cstheme="minorBidi"/>
          <w:kern w:val="2"/>
          <w:szCs w:val="20"/>
          <w:lang w:val="en-US" w:eastAsia="ja-JP"/>
          <w:rPrChange w:id="6356" w:author="Author">
            <w:rPr>
              <w:del w:id="6357" w:author="Author"/>
              <w:rFonts w:asciiTheme="minorHAnsi" w:eastAsiaTheme="minorEastAsia" w:hAnsiTheme="minorHAnsi" w:cstheme="minorBidi"/>
              <w:kern w:val="2"/>
              <w:sz w:val="21"/>
              <w:szCs w:val="22"/>
              <w:lang w:val="en-US" w:eastAsia="ja-JP"/>
            </w:rPr>
          </w:rPrChange>
        </w:rPr>
      </w:pPr>
      <w:del w:id="6358" w:author="Author">
        <w:r>
          <w:rPr>
            <w:rFonts w:ascii="Calibri" w:hAnsi="Calibri"/>
            <w:szCs w:val="20"/>
            <w:rPrChange w:id="6359" w:author="Author">
              <w:rPr>
                <w:rStyle w:val="Hyperlink"/>
                <w14:scene3d>
                  <w14:camera w14:prst="orthographicFront"/>
                  <w14:lightRig w14:rig="threePt" w14:dir="t">
                    <w14:rot w14:lat="0" w14:lon="0" w14:rev="0"/>
                  </w14:lightRig>
                </w14:scene3d>
              </w:rPr>
            </w:rPrChange>
          </w:rPr>
          <w:delText>4.8.1.</w:delText>
        </w:r>
        <w:r>
          <w:rPr>
            <w:rFonts w:ascii="Calibri" w:hAnsi="Calibri"/>
            <w:szCs w:val="20"/>
            <w:rPrChange w:id="6360" w:author="Author">
              <w:rPr>
                <w:rStyle w:val="Hyperlink"/>
              </w:rPr>
            </w:rPrChange>
          </w:rPr>
          <w:delText xml:space="preserve"> Rules_Init_001 ([1] Clause 8.4.4 - table 8 - 1c)</w:delText>
        </w:r>
        <w:r>
          <w:rPr>
            <w:rFonts w:ascii="Calibri" w:hAnsi="Calibri"/>
            <w:webHidden/>
            <w:szCs w:val="20"/>
            <w:rPrChange w:id="6361" w:author="Author">
              <w:rPr>
                <w:webHidden/>
              </w:rPr>
            </w:rPrChange>
          </w:rPr>
          <w:tab/>
          <w:delText>31</w:delText>
        </w:r>
      </w:del>
    </w:p>
    <w:p w:rsidR="00743B33" w:rsidRPr="00743B33" w:rsidRDefault="00D20E06">
      <w:pPr>
        <w:pStyle w:val="TOC2"/>
        <w:rPr>
          <w:del w:id="6362" w:author="Author"/>
          <w:rFonts w:ascii="Calibri" w:eastAsiaTheme="minorEastAsia" w:hAnsi="Calibri" w:cstheme="minorBidi"/>
          <w:b w:val="0"/>
          <w:iCs w:val="0"/>
          <w:noProof/>
          <w:kern w:val="2"/>
          <w:szCs w:val="20"/>
          <w:lang w:val="en-US" w:eastAsia="ja-JP"/>
          <w:rPrChange w:id="6363" w:author="Author">
            <w:rPr>
              <w:del w:id="6364" w:author="Author"/>
              <w:rFonts w:asciiTheme="minorHAnsi" w:eastAsiaTheme="minorEastAsia" w:hAnsiTheme="minorHAnsi" w:cstheme="minorBidi"/>
              <w:b w:val="0"/>
              <w:iCs w:val="0"/>
              <w:noProof/>
              <w:kern w:val="2"/>
              <w:sz w:val="21"/>
              <w:szCs w:val="22"/>
              <w:lang w:val="en-US" w:eastAsia="ja-JP"/>
            </w:rPr>
          </w:rPrChange>
        </w:rPr>
      </w:pPr>
      <w:del w:id="6365" w:author="Author">
        <w:r>
          <w:rPr>
            <w:rFonts w:ascii="Calibri" w:hAnsi="Calibri"/>
            <w:szCs w:val="20"/>
            <w:rPrChange w:id="6366" w:author="Author">
              <w:rPr>
                <w:rStyle w:val="Hyperlink"/>
                <w:noProof/>
              </w:rPr>
            </w:rPrChange>
          </w:rPr>
          <w:delText>4.9. Control Statement Expressions</w:delText>
        </w:r>
        <w:r>
          <w:rPr>
            <w:rFonts w:ascii="Calibri" w:hAnsi="Calibri"/>
            <w:noProof/>
            <w:webHidden/>
            <w:szCs w:val="20"/>
            <w:rPrChange w:id="6367" w:author="Author">
              <w:rPr>
                <w:noProof/>
                <w:webHidden/>
              </w:rPr>
            </w:rPrChange>
          </w:rPr>
          <w:tab/>
          <w:delText>31</w:delText>
        </w:r>
      </w:del>
    </w:p>
    <w:p w:rsidR="00743B33" w:rsidRPr="00743B33" w:rsidRDefault="00D20E06">
      <w:pPr>
        <w:pStyle w:val="TOC3"/>
        <w:rPr>
          <w:del w:id="6368" w:author="Author"/>
          <w:rFonts w:ascii="Calibri" w:eastAsiaTheme="minorEastAsia" w:hAnsi="Calibri" w:cstheme="minorBidi"/>
          <w:kern w:val="2"/>
          <w:szCs w:val="20"/>
          <w:lang w:val="en-US" w:eastAsia="ja-JP"/>
          <w:rPrChange w:id="6369" w:author="Author">
            <w:rPr>
              <w:del w:id="6370" w:author="Author"/>
              <w:rFonts w:asciiTheme="minorHAnsi" w:eastAsiaTheme="minorEastAsia" w:hAnsiTheme="minorHAnsi" w:cstheme="minorBidi"/>
              <w:kern w:val="2"/>
              <w:sz w:val="21"/>
              <w:szCs w:val="22"/>
              <w:lang w:val="en-US" w:eastAsia="ja-JP"/>
            </w:rPr>
          </w:rPrChange>
        </w:rPr>
      </w:pPr>
      <w:del w:id="6371" w:author="Author">
        <w:r>
          <w:rPr>
            <w:rFonts w:ascii="Calibri" w:hAnsi="Calibri"/>
            <w:szCs w:val="20"/>
            <w:rPrChange w:id="6372" w:author="Author">
              <w:rPr>
                <w:rStyle w:val="Hyperlink"/>
                <w14:scene3d>
                  <w14:camera w14:prst="orthographicFront"/>
                  <w14:lightRig w14:rig="threePt" w14:dir="t">
                    <w14:rot w14:lat="0" w14:lon="0" w14:rev="0"/>
                  </w14:lightRig>
                </w14:scene3d>
              </w:rPr>
            </w:rPrChange>
          </w:rPr>
          <w:delText>4.9.1.</w:delText>
        </w:r>
        <w:r>
          <w:rPr>
            <w:rFonts w:ascii="Calibri" w:hAnsi="Calibri"/>
            <w:szCs w:val="20"/>
            <w:rPrChange w:id="6373" w:author="Author">
              <w:rPr>
                <w:rStyle w:val="Hyperlink"/>
              </w:rPr>
            </w:rPrChange>
          </w:rPr>
          <w:delText xml:space="preserve"> Rules_Expr_001 ([1] Clause 5.4.7 - table 1 – 1d)</w:delText>
        </w:r>
        <w:r>
          <w:rPr>
            <w:rFonts w:ascii="Calibri" w:hAnsi="Calibri"/>
            <w:webHidden/>
            <w:szCs w:val="20"/>
            <w:rPrChange w:id="6374" w:author="Author">
              <w:rPr>
                <w:webHidden/>
              </w:rPr>
            </w:rPrChange>
          </w:rPr>
          <w:tab/>
          <w:delText>31</w:delText>
        </w:r>
      </w:del>
    </w:p>
    <w:p w:rsidR="00743B33" w:rsidRPr="00743B33" w:rsidRDefault="00D20E06">
      <w:pPr>
        <w:pStyle w:val="TOC3"/>
        <w:rPr>
          <w:del w:id="6375" w:author="Author"/>
          <w:rFonts w:ascii="Calibri" w:eastAsiaTheme="minorEastAsia" w:hAnsi="Calibri" w:cstheme="minorBidi"/>
          <w:kern w:val="2"/>
          <w:szCs w:val="20"/>
          <w:lang w:val="en-US" w:eastAsia="ja-JP"/>
          <w:rPrChange w:id="6376" w:author="Author">
            <w:rPr>
              <w:del w:id="6377" w:author="Author"/>
              <w:rFonts w:asciiTheme="minorHAnsi" w:eastAsiaTheme="minorEastAsia" w:hAnsiTheme="minorHAnsi" w:cstheme="minorBidi"/>
              <w:kern w:val="2"/>
              <w:sz w:val="21"/>
              <w:szCs w:val="22"/>
              <w:lang w:val="en-US" w:eastAsia="ja-JP"/>
            </w:rPr>
          </w:rPrChange>
        </w:rPr>
      </w:pPr>
      <w:del w:id="6378" w:author="Author">
        <w:r>
          <w:rPr>
            <w:rFonts w:ascii="Calibri" w:hAnsi="Calibri"/>
            <w:szCs w:val="20"/>
            <w:rPrChange w:id="6379" w:author="Author">
              <w:rPr>
                <w:rStyle w:val="Hyperlink"/>
                <w14:scene3d>
                  <w14:camera w14:prst="orthographicFront"/>
                  <w14:lightRig w14:rig="threePt" w14:dir="t">
                    <w14:rot w14:lat="0" w14:lon="0" w14:rev="0"/>
                  </w14:lightRig>
                </w14:scene3d>
              </w:rPr>
            </w:rPrChange>
          </w:rPr>
          <w:delText>4.9.2.</w:delText>
        </w:r>
        <w:r>
          <w:rPr>
            <w:rFonts w:ascii="Calibri" w:hAnsi="Calibri"/>
            <w:szCs w:val="20"/>
            <w:rPrChange w:id="6380" w:author="Author">
              <w:rPr>
                <w:rStyle w:val="Hyperlink"/>
              </w:rPr>
            </w:rPrChange>
          </w:rPr>
          <w:delText xml:space="preserve"> Rules_Expr_002 ([1] Clause 5.4.7 - table 1 – 1a)</w:delText>
        </w:r>
        <w:r>
          <w:rPr>
            <w:rFonts w:ascii="Calibri" w:hAnsi="Calibri"/>
            <w:webHidden/>
            <w:szCs w:val="20"/>
            <w:rPrChange w:id="6381" w:author="Author">
              <w:rPr>
                <w:webHidden/>
              </w:rPr>
            </w:rPrChange>
          </w:rPr>
          <w:tab/>
          <w:delText>32</w:delText>
        </w:r>
      </w:del>
    </w:p>
    <w:p w:rsidR="00743B33" w:rsidRPr="00743B33" w:rsidRDefault="00D20E06">
      <w:pPr>
        <w:pStyle w:val="TOC3"/>
        <w:rPr>
          <w:del w:id="6382" w:author="Author"/>
          <w:rFonts w:ascii="Calibri" w:eastAsiaTheme="minorEastAsia" w:hAnsi="Calibri" w:cstheme="minorBidi"/>
          <w:kern w:val="2"/>
          <w:szCs w:val="20"/>
          <w:lang w:val="en-US" w:eastAsia="ja-JP"/>
          <w:rPrChange w:id="6383" w:author="Author">
            <w:rPr>
              <w:del w:id="6384" w:author="Author"/>
              <w:rFonts w:asciiTheme="minorHAnsi" w:eastAsiaTheme="minorEastAsia" w:hAnsiTheme="minorHAnsi" w:cstheme="minorBidi"/>
              <w:kern w:val="2"/>
              <w:sz w:val="21"/>
              <w:szCs w:val="22"/>
              <w:lang w:val="en-US" w:eastAsia="ja-JP"/>
            </w:rPr>
          </w:rPrChange>
        </w:rPr>
      </w:pPr>
      <w:del w:id="6385" w:author="Author">
        <w:r>
          <w:rPr>
            <w:rFonts w:ascii="Calibri" w:hAnsi="Calibri"/>
            <w:szCs w:val="20"/>
            <w:rPrChange w:id="6386" w:author="Author">
              <w:rPr>
                <w:rStyle w:val="Hyperlink"/>
                <w14:scene3d>
                  <w14:camera w14:prst="orthographicFront"/>
                  <w14:lightRig w14:rig="threePt" w14:dir="t">
                    <w14:rot w14:lat="0" w14:lon="0" w14:rev="0"/>
                  </w14:lightRig>
                </w14:scene3d>
              </w:rPr>
            </w:rPrChange>
          </w:rPr>
          <w:delText>4.9.3.</w:delText>
        </w:r>
        <w:r>
          <w:rPr>
            <w:rFonts w:ascii="Calibri" w:hAnsi="Calibri"/>
            <w:szCs w:val="20"/>
            <w:rPrChange w:id="6387" w:author="Author">
              <w:rPr>
                <w:rStyle w:val="Hyperlink"/>
              </w:rPr>
            </w:rPrChange>
          </w:rPr>
          <w:delText xml:space="preserve"> Rules_Expr_003 ([1] Clause 5.4.7 - table 1 – 1d)</w:delText>
        </w:r>
        <w:r>
          <w:rPr>
            <w:rFonts w:ascii="Calibri" w:hAnsi="Calibri"/>
            <w:webHidden/>
            <w:szCs w:val="20"/>
            <w:rPrChange w:id="6388" w:author="Author">
              <w:rPr>
                <w:webHidden/>
              </w:rPr>
            </w:rPrChange>
          </w:rPr>
          <w:tab/>
          <w:delText>32</w:delText>
        </w:r>
      </w:del>
    </w:p>
    <w:p w:rsidR="00743B33" w:rsidRPr="00743B33" w:rsidRDefault="00D20E06">
      <w:pPr>
        <w:pStyle w:val="TOC3"/>
        <w:rPr>
          <w:del w:id="6389" w:author="Author"/>
          <w:rFonts w:ascii="Calibri" w:eastAsiaTheme="minorEastAsia" w:hAnsi="Calibri" w:cstheme="minorBidi"/>
          <w:kern w:val="2"/>
          <w:szCs w:val="20"/>
          <w:lang w:val="en-US" w:eastAsia="ja-JP"/>
          <w:rPrChange w:id="6390" w:author="Author">
            <w:rPr>
              <w:del w:id="6391" w:author="Author"/>
              <w:rFonts w:asciiTheme="minorHAnsi" w:eastAsiaTheme="minorEastAsia" w:hAnsiTheme="minorHAnsi" w:cstheme="minorBidi"/>
              <w:kern w:val="2"/>
              <w:sz w:val="21"/>
              <w:szCs w:val="22"/>
              <w:lang w:val="en-US" w:eastAsia="ja-JP"/>
            </w:rPr>
          </w:rPrChange>
        </w:rPr>
      </w:pPr>
      <w:del w:id="6392" w:author="Author">
        <w:r>
          <w:rPr>
            <w:rFonts w:ascii="Calibri" w:hAnsi="Calibri"/>
            <w:szCs w:val="20"/>
            <w:rPrChange w:id="6393" w:author="Author">
              <w:rPr>
                <w:rStyle w:val="Hyperlink"/>
                <w14:scene3d>
                  <w14:camera w14:prst="orthographicFront"/>
                  <w14:lightRig w14:rig="threePt" w14:dir="t">
                    <w14:rot w14:lat="0" w14:lon="0" w14:rev="0"/>
                  </w14:lightRig>
                </w14:scene3d>
              </w:rPr>
            </w:rPrChange>
          </w:rPr>
          <w:delText>4.9.4.</w:delText>
        </w:r>
        <w:r>
          <w:rPr>
            <w:rFonts w:ascii="Calibri" w:hAnsi="Calibri"/>
            <w:szCs w:val="20"/>
            <w:rPrChange w:id="6394" w:author="Author">
              <w:rPr>
                <w:rStyle w:val="Hyperlink"/>
              </w:rPr>
            </w:rPrChange>
          </w:rPr>
          <w:delText xml:space="preserve"> Rules_Expr_004 ([1] Clause 5.4.7 - table 1 - 1d)</w:delText>
        </w:r>
        <w:r>
          <w:rPr>
            <w:rFonts w:ascii="Calibri" w:hAnsi="Calibri"/>
            <w:webHidden/>
            <w:szCs w:val="20"/>
            <w:rPrChange w:id="6395" w:author="Author">
              <w:rPr>
                <w:webHidden/>
              </w:rPr>
            </w:rPrChange>
          </w:rPr>
          <w:tab/>
          <w:delText>32</w:delText>
        </w:r>
      </w:del>
    </w:p>
    <w:p w:rsidR="00743B33" w:rsidRPr="00743B33" w:rsidRDefault="00D20E06">
      <w:pPr>
        <w:pStyle w:val="TOC3"/>
        <w:rPr>
          <w:del w:id="6396" w:author="Author"/>
          <w:rFonts w:ascii="Calibri" w:eastAsiaTheme="minorEastAsia" w:hAnsi="Calibri" w:cstheme="minorBidi"/>
          <w:kern w:val="2"/>
          <w:szCs w:val="20"/>
          <w:lang w:val="en-US" w:eastAsia="ja-JP"/>
          <w:rPrChange w:id="6397" w:author="Author">
            <w:rPr>
              <w:del w:id="6398" w:author="Author"/>
              <w:rFonts w:asciiTheme="minorHAnsi" w:eastAsiaTheme="minorEastAsia" w:hAnsiTheme="minorHAnsi" w:cstheme="minorBidi"/>
              <w:kern w:val="2"/>
              <w:sz w:val="21"/>
              <w:szCs w:val="22"/>
              <w:lang w:val="en-US" w:eastAsia="ja-JP"/>
            </w:rPr>
          </w:rPrChange>
        </w:rPr>
      </w:pPr>
      <w:del w:id="6399" w:author="Author">
        <w:r>
          <w:rPr>
            <w:rFonts w:ascii="Calibri" w:hAnsi="Calibri"/>
            <w:szCs w:val="20"/>
            <w:rPrChange w:id="6400" w:author="Author">
              <w:rPr>
                <w:rStyle w:val="Hyperlink"/>
                <w14:scene3d>
                  <w14:camera w14:prst="orthographicFront"/>
                  <w14:lightRig w14:rig="threePt" w14:dir="t">
                    <w14:rot w14:lat="0" w14:lon="0" w14:rev="0"/>
                  </w14:lightRig>
                </w14:scene3d>
              </w:rPr>
            </w:rPrChange>
          </w:rPr>
          <w:delText>4.9.5.</w:delText>
        </w:r>
        <w:r>
          <w:rPr>
            <w:rFonts w:ascii="Calibri" w:hAnsi="Calibri"/>
            <w:szCs w:val="20"/>
            <w:rPrChange w:id="6401" w:author="Author">
              <w:rPr>
                <w:rStyle w:val="Hyperlink"/>
              </w:rPr>
            </w:rPrChange>
          </w:rPr>
          <w:delText xml:space="preserve"> Rules_Expr_005 ([1] Clause 5.4.7 - table 1 - 1e)</w:delText>
        </w:r>
        <w:r>
          <w:rPr>
            <w:rFonts w:ascii="Calibri" w:hAnsi="Calibri"/>
            <w:webHidden/>
            <w:szCs w:val="20"/>
            <w:rPrChange w:id="6402" w:author="Author">
              <w:rPr>
                <w:webHidden/>
              </w:rPr>
            </w:rPrChange>
          </w:rPr>
          <w:tab/>
          <w:delText>33</w:delText>
        </w:r>
      </w:del>
    </w:p>
    <w:p w:rsidR="00743B33" w:rsidRPr="00743B33" w:rsidRDefault="00D20E06">
      <w:pPr>
        <w:pStyle w:val="TOC3"/>
        <w:rPr>
          <w:del w:id="6403" w:author="Author"/>
          <w:rFonts w:ascii="Calibri" w:eastAsiaTheme="minorEastAsia" w:hAnsi="Calibri" w:cstheme="minorBidi"/>
          <w:kern w:val="2"/>
          <w:szCs w:val="20"/>
          <w:lang w:val="en-US" w:eastAsia="ja-JP"/>
          <w:rPrChange w:id="6404" w:author="Author">
            <w:rPr>
              <w:del w:id="6405" w:author="Author"/>
              <w:rFonts w:asciiTheme="minorHAnsi" w:eastAsiaTheme="minorEastAsia" w:hAnsiTheme="minorHAnsi" w:cstheme="minorBidi"/>
              <w:kern w:val="2"/>
              <w:sz w:val="21"/>
              <w:szCs w:val="22"/>
              <w:lang w:val="en-US" w:eastAsia="ja-JP"/>
            </w:rPr>
          </w:rPrChange>
        </w:rPr>
      </w:pPr>
      <w:del w:id="6406" w:author="Author">
        <w:r>
          <w:rPr>
            <w:rFonts w:ascii="Calibri" w:hAnsi="Calibri"/>
            <w:szCs w:val="20"/>
            <w:rPrChange w:id="6407" w:author="Author">
              <w:rPr>
                <w:rStyle w:val="Hyperlink"/>
                <w14:scene3d>
                  <w14:camera w14:prst="orthographicFront"/>
                  <w14:lightRig w14:rig="threePt" w14:dir="t">
                    <w14:rot w14:lat="0" w14:lon="0" w14:rev="0"/>
                  </w14:lightRig>
                </w14:scene3d>
              </w:rPr>
            </w:rPrChange>
          </w:rPr>
          <w:delText>4.9.6.</w:delText>
        </w:r>
        <w:r>
          <w:rPr>
            <w:rFonts w:ascii="Calibri" w:hAnsi="Calibri"/>
            <w:szCs w:val="20"/>
            <w:rPrChange w:id="6408" w:author="Author">
              <w:rPr>
                <w:rStyle w:val="Hyperlink"/>
              </w:rPr>
            </w:rPrChange>
          </w:rPr>
          <w:delText xml:space="preserve"> Rules_Expr_006</w:delText>
        </w:r>
        <w:r>
          <w:rPr>
            <w:rFonts w:ascii="Calibri" w:hAnsi="Calibri"/>
            <w:webHidden/>
            <w:szCs w:val="20"/>
            <w:rPrChange w:id="6409" w:author="Author">
              <w:rPr>
                <w:webHidden/>
              </w:rPr>
            </w:rPrChange>
          </w:rPr>
          <w:tab/>
          <w:delText>33</w:delText>
        </w:r>
      </w:del>
    </w:p>
    <w:p w:rsidR="00743B33" w:rsidRPr="00743B33" w:rsidRDefault="00D20E06">
      <w:pPr>
        <w:pStyle w:val="TOC3"/>
        <w:rPr>
          <w:del w:id="6410" w:author="Author"/>
          <w:rFonts w:ascii="Calibri" w:eastAsiaTheme="minorEastAsia" w:hAnsi="Calibri" w:cstheme="minorBidi"/>
          <w:kern w:val="2"/>
          <w:szCs w:val="20"/>
          <w:lang w:val="en-US" w:eastAsia="ja-JP"/>
          <w:rPrChange w:id="6411" w:author="Author">
            <w:rPr>
              <w:del w:id="6412" w:author="Author"/>
              <w:rFonts w:asciiTheme="minorHAnsi" w:eastAsiaTheme="minorEastAsia" w:hAnsiTheme="minorHAnsi" w:cstheme="minorBidi"/>
              <w:kern w:val="2"/>
              <w:sz w:val="21"/>
              <w:szCs w:val="22"/>
              <w:lang w:val="en-US" w:eastAsia="ja-JP"/>
            </w:rPr>
          </w:rPrChange>
        </w:rPr>
      </w:pPr>
      <w:del w:id="6413" w:author="Author">
        <w:r>
          <w:rPr>
            <w:rFonts w:ascii="Calibri" w:hAnsi="Calibri"/>
            <w:szCs w:val="20"/>
            <w:rPrChange w:id="6414" w:author="Author">
              <w:rPr>
                <w:rStyle w:val="Hyperlink"/>
                <w14:scene3d>
                  <w14:camera w14:prst="orthographicFront"/>
                  <w14:lightRig w14:rig="threePt" w14:dir="t">
                    <w14:rot w14:lat="0" w14:lon="0" w14:rev="0"/>
                  </w14:lightRig>
                </w14:scene3d>
              </w:rPr>
            </w:rPrChange>
          </w:rPr>
          <w:delText>4</w:delText>
        </w:r>
        <w:r>
          <w:rPr>
            <w:rFonts w:ascii="Calibri" w:hAnsi="Calibri"/>
            <w:szCs w:val="20"/>
            <w:rPrChange w:id="6415" w:author="Author">
              <w:rPr>
                <w:rStyle w:val="Hyperlink"/>
                <w14:scene3d>
                  <w14:camera w14:prst="orthographicFront"/>
                  <w14:lightRig w14:rig="threePt" w14:dir="t">
                    <w14:rot w14:lat="0" w14:lon="0" w14:rev="0"/>
                  </w14:lightRig>
                </w14:scene3d>
              </w:rPr>
            </w:rPrChange>
          </w:rPr>
          <w:delText>.9.7.</w:delText>
        </w:r>
        <w:r>
          <w:rPr>
            <w:rFonts w:ascii="Calibri" w:hAnsi="Calibri"/>
            <w:szCs w:val="20"/>
            <w:rPrChange w:id="6416" w:author="Author">
              <w:rPr>
                <w:rStyle w:val="Hyperlink"/>
              </w:rPr>
            </w:rPrChange>
          </w:rPr>
          <w:delText xml:space="preserve"> Rules_Expr_00</w:delText>
        </w:r>
        <w:r>
          <w:rPr>
            <w:rFonts w:ascii="Calibri" w:hAnsi="Calibri"/>
            <w:szCs w:val="20"/>
            <w:rPrChange w:id="6417" w:author="Author">
              <w:rPr>
                <w:rStyle w:val="Hyperlink"/>
                <w:lang w:eastAsia="ja-JP"/>
              </w:rPr>
            </w:rPrChange>
          </w:rPr>
          <w:delText>7</w:delText>
        </w:r>
        <w:r>
          <w:rPr>
            <w:rFonts w:ascii="Calibri" w:hAnsi="Calibri"/>
            <w:szCs w:val="20"/>
            <w:rPrChange w:id="6418" w:author="Author">
              <w:rPr>
                <w:rStyle w:val="Hyperlink"/>
              </w:rPr>
            </w:rPrChange>
          </w:rPr>
          <w:delText xml:space="preserve"> ([1] Clause 5.4.7 - table 1 - 1d)</w:delText>
        </w:r>
        <w:r>
          <w:rPr>
            <w:rFonts w:ascii="Calibri" w:hAnsi="Calibri"/>
            <w:webHidden/>
            <w:szCs w:val="20"/>
            <w:rPrChange w:id="6419" w:author="Author">
              <w:rPr>
                <w:webHidden/>
              </w:rPr>
            </w:rPrChange>
          </w:rPr>
          <w:tab/>
          <w:delText>33</w:delText>
        </w:r>
      </w:del>
    </w:p>
    <w:p w:rsidR="00743B33" w:rsidRPr="00743B33" w:rsidRDefault="00D20E06">
      <w:pPr>
        <w:pStyle w:val="TOC3"/>
        <w:rPr>
          <w:del w:id="6420" w:author="Author"/>
          <w:rFonts w:ascii="Calibri" w:eastAsiaTheme="minorEastAsia" w:hAnsi="Calibri" w:cstheme="minorBidi"/>
          <w:kern w:val="2"/>
          <w:szCs w:val="20"/>
          <w:lang w:val="en-US" w:eastAsia="ja-JP"/>
          <w:rPrChange w:id="6421" w:author="Author">
            <w:rPr>
              <w:del w:id="6422" w:author="Author"/>
              <w:rFonts w:asciiTheme="minorHAnsi" w:eastAsiaTheme="minorEastAsia" w:hAnsiTheme="minorHAnsi" w:cstheme="minorBidi"/>
              <w:kern w:val="2"/>
              <w:sz w:val="21"/>
              <w:szCs w:val="22"/>
              <w:lang w:val="en-US" w:eastAsia="ja-JP"/>
            </w:rPr>
          </w:rPrChange>
        </w:rPr>
      </w:pPr>
      <w:del w:id="6423" w:author="Author">
        <w:r>
          <w:rPr>
            <w:rFonts w:ascii="Calibri" w:hAnsi="Calibri"/>
            <w:szCs w:val="20"/>
            <w:rPrChange w:id="6424" w:author="Author">
              <w:rPr>
                <w:rStyle w:val="Hyperlink"/>
                <w14:scene3d>
                  <w14:camera w14:prst="orthographicFront"/>
                  <w14:lightRig w14:rig="threePt" w14:dir="t">
                    <w14:rot w14:lat="0" w14:lon="0" w14:rev="0"/>
                  </w14:lightRig>
                </w14:scene3d>
              </w:rPr>
            </w:rPrChange>
          </w:rPr>
          <w:delText>4.9.8.</w:delText>
        </w:r>
        <w:r>
          <w:rPr>
            <w:rFonts w:ascii="Calibri" w:hAnsi="Calibri"/>
            <w:szCs w:val="20"/>
            <w:rPrChange w:id="6425" w:author="Author">
              <w:rPr>
                <w:rStyle w:val="Hyperlink"/>
              </w:rPr>
            </w:rPrChange>
          </w:rPr>
          <w:delText xml:space="preserve"> Rules_Expr_00</w:delText>
        </w:r>
        <w:r>
          <w:rPr>
            <w:rFonts w:ascii="Calibri" w:hAnsi="Calibri"/>
            <w:szCs w:val="20"/>
            <w:rPrChange w:id="6426" w:author="Author">
              <w:rPr>
                <w:rStyle w:val="Hyperlink"/>
                <w:lang w:eastAsia="ja-JP"/>
              </w:rPr>
            </w:rPrChange>
          </w:rPr>
          <w:delText>8</w:delText>
        </w:r>
        <w:r>
          <w:rPr>
            <w:rFonts w:ascii="Calibri" w:hAnsi="Calibri"/>
            <w:webHidden/>
            <w:szCs w:val="20"/>
            <w:rPrChange w:id="6427" w:author="Author">
              <w:rPr>
                <w:webHidden/>
              </w:rPr>
            </w:rPrChange>
          </w:rPr>
          <w:tab/>
          <w:delText>34</w:delText>
        </w:r>
      </w:del>
    </w:p>
    <w:p w:rsidR="00743B33" w:rsidRPr="00743B33" w:rsidRDefault="00D20E06">
      <w:pPr>
        <w:pStyle w:val="TOC3"/>
        <w:rPr>
          <w:del w:id="6428" w:author="Author"/>
          <w:rFonts w:ascii="Calibri" w:eastAsiaTheme="minorEastAsia" w:hAnsi="Calibri" w:cstheme="minorBidi"/>
          <w:kern w:val="2"/>
          <w:szCs w:val="20"/>
          <w:lang w:val="en-US" w:eastAsia="ja-JP"/>
          <w:rPrChange w:id="6429" w:author="Author">
            <w:rPr>
              <w:del w:id="6430" w:author="Author"/>
              <w:rFonts w:asciiTheme="minorHAnsi" w:eastAsiaTheme="minorEastAsia" w:hAnsiTheme="minorHAnsi" w:cstheme="minorBidi"/>
              <w:kern w:val="2"/>
              <w:sz w:val="21"/>
              <w:szCs w:val="22"/>
              <w:lang w:val="en-US" w:eastAsia="ja-JP"/>
            </w:rPr>
          </w:rPrChange>
        </w:rPr>
      </w:pPr>
      <w:del w:id="6431" w:author="Author">
        <w:r>
          <w:rPr>
            <w:rFonts w:ascii="Calibri" w:hAnsi="Calibri"/>
            <w:szCs w:val="20"/>
            <w:rPrChange w:id="6432" w:author="Author">
              <w:rPr>
                <w:rStyle w:val="Hyperlink"/>
                <w14:scene3d>
                  <w14:camera w14:prst="orthographicFront"/>
                  <w14:lightRig w14:rig="threePt" w14:dir="t">
                    <w14:rot w14:lat="0" w14:lon="0" w14:rev="0"/>
                  </w14:lightRig>
                </w14:scene3d>
              </w:rPr>
            </w:rPrChange>
          </w:rPr>
          <w:delText>4.9.9.</w:delText>
        </w:r>
        <w:r>
          <w:rPr>
            <w:rFonts w:ascii="Calibri" w:hAnsi="Calibri"/>
            <w:szCs w:val="20"/>
            <w:rPrChange w:id="6433" w:author="Author">
              <w:rPr>
                <w:rStyle w:val="Hyperlink"/>
              </w:rPr>
            </w:rPrChange>
          </w:rPr>
          <w:delText xml:space="preserve"> Rules_Expr_0</w:delText>
        </w:r>
        <w:r>
          <w:rPr>
            <w:rFonts w:ascii="Calibri" w:hAnsi="Calibri"/>
            <w:szCs w:val="20"/>
            <w:rPrChange w:id="6434" w:author="Author">
              <w:rPr>
                <w:rStyle w:val="Hyperlink"/>
                <w:lang w:eastAsia="ja-JP"/>
              </w:rPr>
            </w:rPrChange>
          </w:rPr>
          <w:delText>09</w:delText>
        </w:r>
        <w:r>
          <w:rPr>
            <w:rFonts w:ascii="Calibri" w:hAnsi="Calibri"/>
            <w:webHidden/>
            <w:szCs w:val="20"/>
            <w:rPrChange w:id="6435" w:author="Author">
              <w:rPr>
                <w:webHidden/>
              </w:rPr>
            </w:rPrChange>
          </w:rPr>
          <w:tab/>
          <w:delText>34</w:delText>
        </w:r>
      </w:del>
    </w:p>
    <w:p w:rsidR="00743B33" w:rsidRPr="00743B33" w:rsidRDefault="00D20E06">
      <w:pPr>
        <w:pStyle w:val="TOC3"/>
        <w:rPr>
          <w:del w:id="6436" w:author="Author"/>
          <w:rFonts w:ascii="Calibri" w:eastAsiaTheme="minorEastAsia" w:hAnsi="Calibri" w:cstheme="minorBidi"/>
          <w:kern w:val="2"/>
          <w:szCs w:val="20"/>
          <w:lang w:val="en-US" w:eastAsia="ja-JP"/>
          <w:rPrChange w:id="6437" w:author="Author">
            <w:rPr>
              <w:del w:id="6438" w:author="Author"/>
              <w:rFonts w:asciiTheme="minorHAnsi" w:eastAsiaTheme="minorEastAsia" w:hAnsiTheme="minorHAnsi" w:cstheme="minorBidi"/>
              <w:kern w:val="2"/>
              <w:sz w:val="21"/>
              <w:szCs w:val="22"/>
              <w:lang w:val="en-US" w:eastAsia="ja-JP"/>
            </w:rPr>
          </w:rPrChange>
        </w:rPr>
      </w:pPr>
      <w:del w:id="6439" w:author="Author">
        <w:r>
          <w:rPr>
            <w:rFonts w:ascii="Calibri" w:hAnsi="Calibri"/>
            <w:szCs w:val="20"/>
            <w:rPrChange w:id="6440" w:author="Author">
              <w:rPr>
                <w:rStyle w:val="Hyperlink"/>
                <w14:scene3d>
                  <w14:camera w14:prst="orthographicFront"/>
                  <w14:lightRig w14:rig="threePt" w14:dir="t">
                    <w14:rot w14:lat="0" w14:lon="0" w14:rev="0"/>
                  </w14:lightRig>
                </w14:scene3d>
              </w:rPr>
            </w:rPrChange>
          </w:rPr>
          <w:delText>4.9.10.</w:delText>
        </w:r>
        <w:r>
          <w:rPr>
            <w:rFonts w:ascii="Calibri" w:hAnsi="Calibri"/>
            <w:szCs w:val="20"/>
            <w:rPrChange w:id="6441" w:author="Author">
              <w:rPr>
                <w:rStyle w:val="Hyperlink"/>
              </w:rPr>
            </w:rPrChange>
          </w:rPr>
          <w:delText xml:space="preserve"> Rules_Expr_01</w:delText>
        </w:r>
        <w:r>
          <w:rPr>
            <w:rFonts w:ascii="Calibri" w:hAnsi="Calibri"/>
            <w:szCs w:val="20"/>
            <w:rPrChange w:id="6442" w:author="Author">
              <w:rPr>
                <w:rStyle w:val="Hyperlink"/>
                <w:lang w:eastAsia="ja-JP"/>
              </w:rPr>
            </w:rPrChange>
          </w:rPr>
          <w:delText>0</w:delText>
        </w:r>
        <w:r>
          <w:rPr>
            <w:rFonts w:ascii="Calibri" w:hAnsi="Calibri"/>
            <w:szCs w:val="20"/>
            <w:rPrChange w:id="6443" w:author="Author">
              <w:rPr>
                <w:rStyle w:val="Hyperlink"/>
              </w:rPr>
            </w:rPrChange>
          </w:rPr>
          <w:delText xml:space="preserve"> ([1] Clause 8.4.4 - table 8 – 1b)</w:delText>
        </w:r>
        <w:r>
          <w:rPr>
            <w:rFonts w:ascii="Calibri" w:hAnsi="Calibri"/>
            <w:webHidden/>
            <w:szCs w:val="20"/>
            <w:rPrChange w:id="6444" w:author="Author">
              <w:rPr>
                <w:webHidden/>
              </w:rPr>
            </w:rPrChange>
          </w:rPr>
          <w:tab/>
          <w:delText>35</w:delText>
        </w:r>
      </w:del>
    </w:p>
    <w:p w:rsidR="00743B33" w:rsidRPr="00743B33" w:rsidRDefault="00D20E06">
      <w:pPr>
        <w:pStyle w:val="TOC3"/>
        <w:rPr>
          <w:del w:id="6445" w:author="Author"/>
          <w:rFonts w:ascii="Calibri" w:eastAsiaTheme="minorEastAsia" w:hAnsi="Calibri" w:cstheme="minorBidi"/>
          <w:kern w:val="2"/>
          <w:szCs w:val="20"/>
          <w:lang w:val="en-US" w:eastAsia="ja-JP"/>
          <w:rPrChange w:id="6446" w:author="Author">
            <w:rPr>
              <w:del w:id="6447" w:author="Author"/>
              <w:rFonts w:asciiTheme="minorHAnsi" w:eastAsiaTheme="minorEastAsia" w:hAnsiTheme="minorHAnsi" w:cstheme="minorBidi"/>
              <w:kern w:val="2"/>
              <w:sz w:val="21"/>
              <w:szCs w:val="22"/>
              <w:lang w:val="en-US" w:eastAsia="ja-JP"/>
            </w:rPr>
          </w:rPrChange>
        </w:rPr>
      </w:pPr>
      <w:del w:id="6448" w:author="Author">
        <w:r>
          <w:rPr>
            <w:rFonts w:ascii="Calibri" w:hAnsi="Calibri"/>
            <w:szCs w:val="20"/>
            <w:rPrChange w:id="6449" w:author="Author">
              <w:rPr>
                <w:rStyle w:val="Hyperlink"/>
                <w14:scene3d>
                  <w14:camera w14:prst="orthographicFront"/>
                  <w14:lightRig w14:rig="threePt" w14:dir="t">
                    <w14:rot w14:lat="0" w14:lon="0" w14:rev="0"/>
                  </w14:lightRig>
                </w14:scene3d>
              </w:rPr>
            </w:rPrChange>
          </w:rPr>
          <w:delText>4.9.11.</w:delText>
        </w:r>
        <w:r>
          <w:rPr>
            <w:rFonts w:ascii="Calibri" w:hAnsi="Calibri"/>
            <w:szCs w:val="20"/>
            <w:rPrChange w:id="6450" w:author="Author">
              <w:rPr>
                <w:rStyle w:val="Hyperlink"/>
              </w:rPr>
            </w:rPrChange>
          </w:rPr>
          <w:delText xml:space="preserve"> Rules_Expr_01</w:delText>
        </w:r>
        <w:r>
          <w:rPr>
            <w:rFonts w:ascii="Calibri" w:hAnsi="Calibri"/>
            <w:szCs w:val="20"/>
            <w:rPrChange w:id="6451" w:author="Author">
              <w:rPr>
                <w:rStyle w:val="Hyperlink"/>
                <w:lang w:eastAsia="ja-JP"/>
              </w:rPr>
            </w:rPrChange>
          </w:rPr>
          <w:delText>1</w:delText>
        </w:r>
        <w:r>
          <w:rPr>
            <w:rFonts w:ascii="Calibri" w:hAnsi="Calibri"/>
            <w:szCs w:val="20"/>
            <w:rPrChange w:id="6452" w:author="Author">
              <w:rPr>
                <w:rStyle w:val="Hyperlink"/>
              </w:rPr>
            </w:rPrChange>
          </w:rPr>
          <w:delText xml:space="preserve"> ([1] Clause 5.4.7 - table 1 - 1c)</w:delText>
        </w:r>
        <w:r>
          <w:rPr>
            <w:rFonts w:ascii="Calibri" w:hAnsi="Calibri"/>
            <w:webHidden/>
            <w:szCs w:val="20"/>
            <w:rPrChange w:id="6453" w:author="Author">
              <w:rPr>
                <w:webHidden/>
              </w:rPr>
            </w:rPrChange>
          </w:rPr>
          <w:tab/>
          <w:delText>35</w:delText>
        </w:r>
      </w:del>
    </w:p>
    <w:p w:rsidR="00743B33" w:rsidRPr="00743B33" w:rsidRDefault="00D20E06">
      <w:pPr>
        <w:pStyle w:val="TOC3"/>
        <w:rPr>
          <w:del w:id="6454" w:author="Author"/>
          <w:rFonts w:ascii="Calibri" w:eastAsiaTheme="minorEastAsia" w:hAnsi="Calibri" w:cstheme="minorBidi"/>
          <w:kern w:val="2"/>
          <w:szCs w:val="20"/>
          <w:lang w:val="en-US" w:eastAsia="ja-JP"/>
          <w:rPrChange w:id="6455" w:author="Author">
            <w:rPr>
              <w:del w:id="6456" w:author="Author"/>
              <w:rFonts w:asciiTheme="minorHAnsi" w:eastAsiaTheme="minorEastAsia" w:hAnsiTheme="minorHAnsi" w:cstheme="minorBidi"/>
              <w:kern w:val="2"/>
              <w:sz w:val="21"/>
              <w:szCs w:val="22"/>
              <w:lang w:val="en-US" w:eastAsia="ja-JP"/>
            </w:rPr>
          </w:rPrChange>
        </w:rPr>
      </w:pPr>
      <w:del w:id="6457" w:author="Author">
        <w:r>
          <w:rPr>
            <w:rFonts w:ascii="Calibri" w:hAnsi="Calibri"/>
            <w:szCs w:val="20"/>
            <w:rPrChange w:id="6458" w:author="Author">
              <w:rPr>
                <w:rStyle w:val="Hyperlink"/>
                <w14:scene3d>
                  <w14:camera w14:prst="orthographicFront"/>
                  <w14:lightRig w14:rig="threePt" w14:dir="t">
                    <w14:rot w14:lat="0" w14:lon="0" w14:rev="0"/>
                  </w14:lightRig>
                </w14:scene3d>
              </w:rPr>
            </w:rPrChange>
          </w:rPr>
          <w:delText>4.9.12.</w:delText>
        </w:r>
        <w:r>
          <w:rPr>
            <w:rFonts w:ascii="Calibri" w:hAnsi="Calibri"/>
            <w:szCs w:val="20"/>
            <w:rPrChange w:id="6459" w:author="Author">
              <w:rPr>
                <w:rStyle w:val="Hyperlink"/>
              </w:rPr>
            </w:rPrChange>
          </w:rPr>
          <w:delText xml:space="preserve"> Rules_Expr_012</w:delText>
        </w:r>
        <w:r>
          <w:rPr>
            <w:rFonts w:ascii="Calibri" w:hAnsi="Calibri"/>
            <w:webHidden/>
            <w:szCs w:val="20"/>
            <w:rPrChange w:id="6460" w:author="Author">
              <w:rPr>
                <w:webHidden/>
              </w:rPr>
            </w:rPrChange>
          </w:rPr>
          <w:tab/>
          <w:delText>36</w:delText>
        </w:r>
      </w:del>
    </w:p>
    <w:p w:rsidR="00743B33" w:rsidRPr="00743B33" w:rsidRDefault="00D20E06">
      <w:pPr>
        <w:pStyle w:val="TOC2"/>
        <w:rPr>
          <w:del w:id="6461" w:author="Author"/>
          <w:rFonts w:ascii="Calibri" w:eastAsiaTheme="minorEastAsia" w:hAnsi="Calibri" w:cstheme="minorBidi"/>
          <w:b w:val="0"/>
          <w:iCs w:val="0"/>
          <w:noProof/>
          <w:kern w:val="2"/>
          <w:szCs w:val="20"/>
          <w:lang w:val="en-US" w:eastAsia="ja-JP"/>
          <w:rPrChange w:id="6462" w:author="Author">
            <w:rPr>
              <w:del w:id="6463" w:author="Author"/>
              <w:rFonts w:asciiTheme="minorHAnsi" w:eastAsiaTheme="minorEastAsia" w:hAnsiTheme="minorHAnsi" w:cstheme="minorBidi"/>
              <w:b w:val="0"/>
              <w:iCs w:val="0"/>
              <w:noProof/>
              <w:kern w:val="2"/>
              <w:sz w:val="21"/>
              <w:szCs w:val="22"/>
              <w:lang w:val="en-US" w:eastAsia="ja-JP"/>
            </w:rPr>
          </w:rPrChange>
        </w:rPr>
      </w:pPr>
      <w:del w:id="6464" w:author="Author">
        <w:r>
          <w:rPr>
            <w:rFonts w:ascii="Calibri" w:hAnsi="Calibri"/>
            <w:szCs w:val="20"/>
            <w:rPrChange w:id="6465" w:author="Author">
              <w:rPr>
                <w:rStyle w:val="Hyperlink"/>
                <w:noProof/>
              </w:rPr>
            </w:rPrChange>
          </w:rPr>
          <w:delText>4.10. Control Flow</w:delText>
        </w:r>
        <w:r>
          <w:rPr>
            <w:rFonts w:ascii="Calibri" w:hAnsi="Calibri"/>
            <w:noProof/>
            <w:webHidden/>
            <w:szCs w:val="20"/>
            <w:rPrChange w:id="6466" w:author="Author">
              <w:rPr>
                <w:noProof/>
                <w:webHidden/>
              </w:rPr>
            </w:rPrChange>
          </w:rPr>
          <w:tab/>
          <w:delText>36</w:delText>
        </w:r>
      </w:del>
    </w:p>
    <w:p w:rsidR="00743B33" w:rsidRPr="00743B33" w:rsidRDefault="00D20E06">
      <w:pPr>
        <w:pStyle w:val="TOC3"/>
        <w:rPr>
          <w:del w:id="6467" w:author="Author"/>
          <w:rFonts w:ascii="Calibri" w:eastAsiaTheme="minorEastAsia" w:hAnsi="Calibri" w:cstheme="minorBidi"/>
          <w:kern w:val="2"/>
          <w:szCs w:val="20"/>
          <w:lang w:val="en-US" w:eastAsia="ja-JP"/>
          <w:rPrChange w:id="6468" w:author="Author">
            <w:rPr>
              <w:del w:id="6469" w:author="Author"/>
              <w:rFonts w:asciiTheme="minorHAnsi" w:eastAsiaTheme="minorEastAsia" w:hAnsiTheme="minorHAnsi" w:cstheme="minorBidi"/>
              <w:kern w:val="2"/>
              <w:sz w:val="21"/>
              <w:szCs w:val="22"/>
              <w:lang w:val="en-US" w:eastAsia="ja-JP"/>
            </w:rPr>
          </w:rPrChange>
        </w:rPr>
      </w:pPr>
      <w:del w:id="6470" w:author="Author">
        <w:r>
          <w:rPr>
            <w:rFonts w:ascii="Calibri" w:hAnsi="Calibri"/>
            <w:szCs w:val="20"/>
            <w:rPrChange w:id="6471" w:author="Author">
              <w:rPr>
                <w:rStyle w:val="Hyperlink"/>
                <w14:scene3d>
                  <w14:camera w14:prst="orthographicFront"/>
                  <w14:lightRig w14:rig="threePt" w14:dir="t">
                    <w14:rot w14:lat="0" w14:lon="0" w14:rev="0"/>
                  </w14:lightRig>
                </w14:scene3d>
              </w:rPr>
            </w:rPrChange>
          </w:rPr>
          <w:delText>4.10.1.</w:delText>
        </w:r>
        <w:r>
          <w:rPr>
            <w:rFonts w:ascii="Calibri" w:hAnsi="Calibri"/>
            <w:szCs w:val="20"/>
            <w:rPrChange w:id="6472" w:author="Author">
              <w:rPr>
                <w:rStyle w:val="Hyperlink"/>
              </w:rPr>
            </w:rPrChange>
          </w:rPr>
          <w:delText xml:space="preserve"> Rules_CtrlFlow_001 ([1] Clause 5.4.7 - table 1 - 1d)</w:delText>
        </w:r>
        <w:r>
          <w:rPr>
            <w:rFonts w:ascii="Calibri" w:hAnsi="Calibri"/>
            <w:webHidden/>
            <w:szCs w:val="20"/>
            <w:rPrChange w:id="6473" w:author="Author">
              <w:rPr>
                <w:webHidden/>
              </w:rPr>
            </w:rPrChange>
          </w:rPr>
          <w:tab/>
          <w:delText>36</w:delText>
        </w:r>
      </w:del>
    </w:p>
    <w:p w:rsidR="00743B33" w:rsidRPr="00743B33" w:rsidRDefault="00D20E06">
      <w:pPr>
        <w:pStyle w:val="TOC3"/>
        <w:rPr>
          <w:del w:id="6474" w:author="Author"/>
          <w:rFonts w:ascii="Calibri" w:eastAsiaTheme="minorEastAsia" w:hAnsi="Calibri" w:cstheme="minorBidi"/>
          <w:kern w:val="2"/>
          <w:szCs w:val="20"/>
          <w:lang w:val="en-US" w:eastAsia="ja-JP"/>
          <w:rPrChange w:id="6475" w:author="Author">
            <w:rPr>
              <w:del w:id="6476" w:author="Author"/>
              <w:rFonts w:asciiTheme="minorHAnsi" w:eastAsiaTheme="minorEastAsia" w:hAnsiTheme="minorHAnsi" w:cstheme="minorBidi"/>
              <w:kern w:val="2"/>
              <w:sz w:val="21"/>
              <w:szCs w:val="22"/>
              <w:lang w:val="en-US" w:eastAsia="ja-JP"/>
            </w:rPr>
          </w:rPrChange>
        </w:rPr>
      </w:pPr>
      <w:del w:id="6477" w:author="Author">
        <w:r>
          <w:rPr>
            <w:rFonts w:ascii="Calibri" w:hAnsi="Calibri"/>
            <w:szCs w:val="20"/>
            <w:rPrChange w:id="6478" w:author="Author">
              <w:rPr>
                <w:rStyle w:val="Hyperlink"/>
                <w14:scene3d>
                  <w14:camera w14:prst="orthographicFront"/>
                  <w14:lightRig w14:rig="threePt" w14:dir="t">
                    <w14:rot w14:lat="0" w14:lon="0" w14:rev="0"/>
                  </w14:lightRig>
                </w14:scene3d>
              </w:rPr>
            </w:rPrChange>
          </w:rPr>
          <w:delText>4.10.2.</w:delText>
        </w:r>
        <w:r>
          <w:rPr>
            <w:rFonts w:ascii="Calibri" w:hAnsi="Calibri"/>
            <w:szCs w:val="20"/>
            <w:rPrChange w:id="6479" w:author="Author">
              <w:rPr>
                <w:rStyle w:val="Hyperlink"/>
              </w:rPr>
            </w:rPrChange>
          </w:rPr>
          <w:delText xml:space="preserve"> Rules_CtrlFlow_00</w:delText>
        </w:r>
        <w:r>
          <w:rPr>
            <w:rFonts w:ascii="Calibri" w:hAnsi="Calibri"/>
            <w:szCs w:val="20"/>
            <w:rPrChange w:id="6480" w:author="Author">
              <w:rPr>
                <w:rStyle w:val="Hyperlink"/>
                <w:lang w:eastAsia="ja-JP"/>
              </w:rPr>
            </w:rPrChange>
          </w:rPr>
          <w:delText>2</w:delText>
        </w:r>
        <w:r>
          <w:rPr>
            <w:rFonts w:ascii="Calibri" w:hAnsi="Calibri"/>
            <w:szCs w:val="20"/>
            <w:rPrChange w:id="6481" w:author="Author">
              <w:rPr>
                <w:rStyle w:val="Hyperlink"/>
              </w:rPr>
            </w:rPrChange>
          </w:rPr>
          <w:delText xml:space="preserve"> ([1] Clause 5.4.7 - table 1 - 1d)</w:delText>
        </w:r>
        <w:r>
          <w:rPr>
            <w:rFonts w:ascii="Calibri" w:hAnsi="Calibri"/>
            <w:webHidden/>
            <w:szCs w:val="20"/>
            <w:rPrChange w:id="6482" w:author="Author">
              <w:rPr>
                <w:webHidden/>
              </w:rPr>
            </w:rPrChange>
          </w:rPr>
          <w:tab/>
          <w:delText>37</w:delText>
        </w:r>
      </w:del>
    </w:p>
    <w:p w:rsidR="00743B33" w:rsidRPr="00743B33" w:rsidRDefault="00D20E06">
      <w:pPr>
        <w:pStyle w:val="TOC3"/>
        <w:rPr>
          <w:del w:id="6483" w:author="Author"/>
          <w:rFonts w:ascii="Calibri" w:eastAsiaTheme="minorEastAsia" w:hAnsi="Calibri" w:cstheme="minorBidi"/>
          <w:kern w:val="2"/>
          <w:szCs w:val="20"/>
          <w:lang w:val="en-US" w:eastAsia="ja-JP"/>
          <w:rPrChange w:id="6484" w:author="Author">
            <w:rPr>
              <w:del w:id="6485" w:author="Author"/>
              <w:rFonts w:asciiTheme="minorHAnsi" w:eastAsiaTheme="minorEastAsia" w:hAnsiTheme="minorHAnsi" w:cstheme="minorBidi"/>
              <w:kern w:val="2"/>
              <w:sz w:val="21"/>
              <w:szCs w:val="22"/>
              <w:lang w:val="en-US" w:eastAsia="ja-JP"/>
            </w:rPr>
          </w:rPrChange>
        </w:rPr>
      </w:pPr>
      <w:del w:id="6486" w:author="Author">
        <w:r>
          <w:rPr>
            <w:rFonts w:ascii="Calibri" w:hAnsi="Calibri"/>
            <w:szCs w:val="20"/>
            <w:rPrChange w:id="6487" w:author="Author">
              <w:rPr>
                <w:rStyle w:val="Hyperlink"/>
                <w14:scene3d>
                  <w14:camera w14:prst="orthographicFront"/>
                  <w14:lightRig w14:rig="threePt" w14:dir="t">
                    <w14:rot w14:lat="0" w14:lon="0" w14:rev="0"/>
                  </w14:lightRig>
                </w14:scene3d>
              </w:rPr>
            </w:rPrChange>
          </w:rPr>
          <w:delText>4.10.3.</w:delText>
        </w:r>
        <w:r>
          <w:rPr>
            <w:rFonts w:ascii="Calibri" w:hAnsi="Calibri"/>
            <w:szCs w:val="20"/>
            <w:rPrChange w:id="6488" w:author="Author">
              <w:rPr>
                <w:rStyle w:val="Hyperlink"/>
              </w:rPr>
            </w:rPrChange>
          </w:rPr>
          <w:delText xml:space="preserve"> Rules_CtrlFlow_00</w:delText>
        </w:r>
        <w:r>
          <w:rPr>
            <w:rFonts w:ascii="Calibri" w:hAnsi="Calibri"/>
            <w:szCs w:val="20"/>
            <w:rPrChange w:id="6489" w:author="Author">
              <w:rPr>
                <w:rStyle w:val="Hyperlink"/>
                <w:lang w:eastAsia="ja-JP"/>
              </w:rPr>
            </w:rPrChange>
          </w:rPr>
          <w:delText>3</w:delText>
        </w:r>
        <w:r>
          <w:rPr>
            <w:rFonts w:ascii="Calibri" w:hAnsi="Calibri"/>
            <w:szCs w:val="20"/>
            <w:rPrChange w:id="6490" w:author="Author">
              <w:rPr>
                <w:rStyle w:val="Hyperlink"/>
              </w:rPr>
            </w:rPrChange>
          </w:rPr>
          <w:delText xml:space="preserve"> ([1] Clause 5.4.7 - table 1 - 1d)</w:delText>
        </w:r>
        <w:r>
          <w:rPr>
            <w:rFonts w:ascii="Calibri" w:hAnsi="Calibri"/>
            <w:webHidden/>
            <w:szCs w:val="20"/>
            <w:rPrChange w:id="6491" w:author="Author">
              <w:rPr>
                <w:webHidden/>
              </w:rPr>
            </w:rPrChange>
          </w:rPr>
          <w:tab/>
          <w:delText>37</w:delText>
        </w:r>
      </w:del>
    </w:p>
    <w:p w:rsidR="00743B33" w:rsidRPr="00743B33" w:rsidRDefault="00D20E06">
      <w:pPr>
        <w:pStyle w:val="TOC3"/>
        <w:rPr>
          <w:del w:id="6492" w:author="Author"/>
          <w:rFonts w:ascii="Calibri" w:eastAsiaTheme="minorEastAsia" w:hAnsi="Calibri" w:cstheme="minorBidi"/>
          <w:kern w:val="2"/>
          <w:szCs w:val="20"/>
          <w:lang w:val="en-US" w:eastAsia="ja-JP"/>
          <w:rPrChange w:id="6493" w:author="Author">
            <w:rPr>
              <w:del w:id="6494" w:author="Author"/>
              <w:rFonts w:asciiTheme="minorHAnsi" w:eastAsiaTheme="minorEastAsia" w:hAnsiTheme="minorHAnsi" w:cstheme="minorBidi"/>
              <w:kern w:val="2"/>
              <w:sz w:val="21"/>
              <w:szCs w:val="22"/>
              <w:lang w:val="en-US" w:eastAsia="ja-JP"/>
            </w:rPr>
          </w:rPrChange>
        </w:rPr>
      </w:pPr>
      <w:del w:id="6495" w:author="Author">
        <w:r>
          <w:rPr>
            <w:rFonts w:ascii="Calibri" w:hAnsi="Calibri"/>
            <w:szCs w:val="20"/>
            <w:rPrChange w:id="6496" w:author="Author">
              <w:rPr>
                <w:rStyle w:val="Hyperlink"/>
                <w14:scene3d>
                  <w14:camera w14:prst="orthographicFront"/>
                  <w14:lightRig w14:rig="threePt" w14:dir="t">
                    <w14:rot w14:lat="0" w14:lon="0" w14:rev="0"/>
                  </w14:lightRig>
                </w14:scene3d>
              </w:rPr>
            </w:rPrChange>
          </w:rPr>
          <w:delText>4.10.4.</w:delText>
        </w:r>
        <w:r>
          <w:rPr>
            <w:rFonts w:ascii="Calibri" w:hAnsi="Calibri"/>
            <w:szCs w:val="20"/>
            <w:rPrChange w:id="6497" w:author="Author">
              <w:rPr>
                <w:rStyle w:val="Hyperlink"/>
              </w:rPr>
            </w:rPrChange>
          </w:rPr>
          <w:delText xml:space="preserve"> Rules_CtrlFlow_00</w:delText>
        </w:r>
        <w:r>
          <w:rPr>
            <w:rFonts w:ascii="Calibri" w:hAnsi="Calibri"/>
            <w:szCs w:val="20"/>
            <w:rPrChange w:id="6498" w:author="Author">
              <w:rPr>
                <w:rStyle w:val="Hyperlink"/>
                <w:lang w:eastAsia="ja-JP"/>
              </w:rPr>
            </w:rPrChange>
          </w:rPr>
          <w:delText>4</w:delText>
        </w:r>
        <w:r>
          <w:rPr>
            <w:rFonts w:ascii="Calibri" w:hAnsi="Calibri"/>
            <w:webHidden/>
            <w:szCs w:val="20"/>
            <w:rPrChange w:id="6499" w:author="Author">
              <w:rPr>
                <w:webHidden/>
              </w:rPr>
            </w:rPrChange>
          </w:rPr>
          <w:tab/>
          <w:delText>38</w:delText>
        </w:r>
      </w:del>
    </w:p>
    <w:p w:rsidR="00743B33" w:rsidRPr="00743B33" w:rsidRDefault="00D20E06">
      <w:pPr>
        <w:pStyle w:val="TOC3"/>
        <w:rPr>
          <w:del w:id="6500" w:author="Author"/>
          <w:rFonts w:ascii="Calibri" w:eastAsiaTheme="minorEastAsia" w:hAnsi="Calibri" w:cstheme="minorBidi"/>
          <w:kern w:val="2"/>
          <w:szCs w:val="20"/>
          <w:lang w:val="en-US" w:eastAsia="ja-JP"/>
          <w:rPrChange w:id="6501" w:author="Author">
            <w:rPr>
              <w:del w:id="6502" w:author="Author"/>
              <w:rFonts w:asciiTheme="minorHAnsi" w:eastAsiaTheme="minorEastAsia" w:hAnsiTheme="minorHAnsi" w:cstheme="minorBidi"/>
              <w:kern w:val="2"/>
              <w:sz w:val="21"/>
              <w:szCs w:val="22"/>
              <w:lang w:val="en-US" w:eastAsia="ja-JP"/>
            </w:rPr>
          </w:rPrChange>
        </w:rPr>
      </w:pPr>
      <w:del w:id="6503" w:author="Author">
        <w:r>
          <w:rPr>
            <w:rFonts w:ascii="Calibri" w:hAnsi="Calibri"/>
            <w:szCs w:val="20"/>
            <w:rPrChange w:id="6504" w:author="Author">
              <w:rPr>
                <w:rStyle w:val="Hyperlink"/>
                <w14:scene3d>
                  <w14:camera w14:prst="orthographicFront"/>
                  <w14:lightRig w14:rig="threePt" w14:dir="t">
                    <w14:rot w14:lat="0" w14:lon="0" w14:rev="0"/>
                  </w14:lightRig>
                </w14:scene3d>
              </w:rPr>
            </w:rPrChange>
          </w:rPr>
          <w:delText>4.10.5.</w:delText>
        </w:r>
        <w:r>
          <w:rPr>
            <w:rFonts w:ascii="Calibri" w:hAnsi="Calibri"/>
            <w:szCs w:val="20"/>
            <w:rPrChange w:id="6505" w:author="Author">
              <w:rPr>
                <w:rStyle w:val="Hyperlink"/>
              </w:rPr>
            </w:rPrChange>
          </w:rPr>
          <w:delText xml:space="preserve"> Rules_CtrlFlow_00</w:delText>
        </w:r>
        <w:r>
          <w:rPr>
            <w:rFonts w:ascii="Calibri" w:hAnsi="Calibri"/>
            <w:szCs w:val="20"/>
            <w:rPrChange w:id="6506" w:author="Author">
              <w:rPr>
                <w:rStyle w:val="Hyperlink"/>
                <w:lang w:eastAsia="ja-JP"/>
              </w:rPr>
            </w:rPrChange>
          </w:rPr>
          <w:delText>5</w:delText>
        </w:r>
        <w:r>
          <w:rPr>
            <w:rFonts w:ascii="Calibri" w:hAnsi="Calibri"/>
            <w:szCs w:val="20"/>
            <w:rPrChange w:id="6507" w:author="Author">
              <w:rPr>
                <w:rStyle w:val="Hyperlink"/>
              </w:rPr>
            </w:rPrChange>
          </w:rPr>
          <w:delText xml:space="preserve"> ([1] Clause 5.4.7 - table 1 - 1e)</w:delText>
        </w:r>
        <w:r>
          <w:rPr>
            <w:rFonts w:ascii="Calibri" w:hAnsi="Calibri"/>
            <w:webHidden/>
            <w:szCs w:val="20"/>
            <w:rPrChange w:id="6508" w:author="Author">
              <w:rPr>
                <w:webHidden/>
              </w:rPr>
            </w:rPrChange>
          </w:rPr>
          <w:tab/>
          <w:delText>38</w:delText>
        </w:r>
      </w:del>
    </w:p>
    <w:p w:rsidR="00743B33" w:rsidRPr="00743B33" w:rsidRDefault="00D20E06">
      <w:pPr>
        <w:pStyle w:val="TOC3"/>
        <w:rPr>
          <w:del w:id="6509" w:author="Author"/>
          <w:rFonts w:ascii="Calibri" w:eastAsiaTheme="minorEastAsia" w:hAnsi="Calibri" w:cstheme="minorBidi"/>
          <w:kern w:val="2"/>
          <w:szCs w:val="20"/>
          <w:lang w:val="en-US" w:eastAsia="ja-JP"/>
          <w:rPrChange w:id="6510" w:author="Author">
            <w:rPr>
              <w:del w:id="6511" w:author="Author"/>
              <w:rFonts w:asciiTheme="minorHAnsi" w:eastAsiaTheme="minorEastAsia" w:hAnsiTheme="minorHAnsi" w:cstheme="minorBidi"/>
              <w:kern w:val="2"/>
              <w:sz w:val="21"/>
              <w:szCs w:val="22"/>
              <w:lang w:val="en-US" w:eastAsia="ja-JP"/>
            </w:rPr>
          </w:rPrChange>
        </w:rPr>
      </w:pPr>
      <w:del w:id="6512" w:author="Author">
        <w:r>
          <w:rPr>
            <w:rFonts w:ascii="Calibri" w:hAnsi="Calibri"/>
            <w:szCs w:val="20"/>
            <w:rPrChange w:id="6513" w:author="Author">
              <w:rPr>
                <w:rStyle w:val="Hyperlink"/>
                <w14:scene3d>
                  <w14:camera w14:prst="orthographicFront"/>
                  <w14:lightRig w14:rig="threePt" w14:dir="t">
                    <w14:rot w14:lat="0" w14:lon="0" w14:rev="0"/>
                  </w14:lightRig>
                </w14:scene3d>
              </w:rPr>
            </w:rPrChange>
          </w:rPr>
          <w:delText>4.10.6.</w:delText>
        </w:r>
        <w:r>
          <w:rPr>
            <w:rFonts w:ascii="Calibri" w:hAnsi="Calibri"/>
            <w:szCs w:val="20"/>
            <w:rPrChange w:id="6514" w:author="Author">
              <w:rPr>
                <w:rStyle w:val="Hyperlink"/>
              </w:rPr>
            </w:rPrChange>
          </w:rPr>
          <w:delText xml:space="preserve"> Rules_CtrlFlow_00</w:delText>
        </w:r>
        <w:r>
          <w:rPr>
            <w:rFonts w:ascii="Calibri" w:hAnsi="Calibri"/>
            <w:szCs w:val="20"/>
            <w:rPrChange w:id="6515" w:author="Author">
              <w:rPr>
                <w:rStyle w:val="Hyperlink"/>
                <w:lang w:eastAsia="ja-JP"/>
              </w:rPr>
            </w:rPrChange>
          </w:rPr>
          <w:delText>6</w:delText>
        </w:r>
        <w:r>
          <w:rPr>
            <w:rFonts w:ascii="Calibri" w:hAnsi="Calibri"/>
            <w:szCs w:val="20"/>
            <w:rPrChange w:id="6516" w:author="Author">
              <w:rPr>
                <w:rStyle w:val="Hyperlink"/>
              </w:rPr>
            </w:rPrChange>
          </w:rPr>
          <w:delText xml:space="preserve"> ([1] Clause 8.4.4 - table 8 - 1h)</w:delText>
        </w:r>
        <w:r>
          <w:rPr>
            <w:rFonts w:ascii="Calibri" w:hAnsi="Calibri"/>
            <w:webHidden/>
            <w:szCs w:val="20"/>
            <w:rPrChange w:id="6517" w:author="Author">
              <w:rPr>
                <w:webHidden/>
              </w:rPr>
            </w:rPrChange>
          </w:rPr>
          <w:tab/>
          <w:delText>38</w:delText>
        </w:r>
      </w:del>
    </w:p>
    <w:p w:rsidR="00743B33" w:rsidRPr="00743B33" w:rsidRDefault="00D20E06">
      <w:pPr>
        <w:pStyle w:val="TOC3"/>
        <w:rPr>
          <w:del w:id="6518" w:author="Author"/>
          <w:rFonts w:ascii="Calibri" w:eastAsiaTheme="minorEastAsia" w:hAnsi="Calibri" w:cstheme="minorBidi"/>
          <w:kern w:val="2"/>
          <w:szCs w:val="20"/>
          <w:lang w:val="en-US" w:eastAsia="ja-JP"/>
          <w:rPrChange w:id="6519" w:author="Author">
            <w:rPr>
              <w:del w:id="6520" w:author="Author"/>
              <w:rFonts w:asciiTheme="minorHAnsi" w:eastAsiaTheme="minorEastAsia" w:hAnsiTheme="minorHAnsi" w:cstheme="minorBidi"/>
              <w:kern w:val="2"/>
              <w:sz w:val="21"/>
              <w:szCs w:val="22"/>
              <w:lang w:val="en-US" w:eastAsia="ja-JP"/>
            </w:rPr>
          </w:rPrChange>
        </w:rPr>
      </w:pPr>
      <w:del w:id="6521" w:author="Author">
        <w:r>
          <w:rPr>
            <w:rFonts w:ascii="Calibri" w:hAnsi="Calibri"/>
            <w:szCs w:val="20"/>
            <w:rPrChange w:id="6522" w:author="Author">
              <w:rPr>
                <w:rStyle w:val="Hyperlink"/>
                <w14:scene3d>
                  <w14:camera w14:prst="orthographicFront"/>
                  <w14:lightRig w14:rig="threePt" w14:dir="t">
                    <w14:rot w14:lat="0" w14:lon="0" w14:rev="0"/>
                  </w14:lightRig>
                </w14:scene3d>
              </w:rPr>
            </w:rPrChange>
          </w:rPr>
          <w:delText>4.10.7.</w:delText>
        </w:r>
        <w:r>
          <w:rPr>
            <w:rFonts w:ascii="Calibri" w:hAnsi="Calibri"/>
            <w:szCs w:val="20"/>
            <w:rPrChange w:id="6523" w:author="Author">
              <w:rPr>
                <w:rStyle w:val="Hyperlink"/>
              </w:rPr>
            </w:rPrChange>
          </w:rPr>
          <w:delText xml:space="preserve"> Rules_CtrlFlow_00</w:delText>
        </w:r>
        <w:r>
          <w:rPr>
            <w:rFonts w:ascii="Calibri" w:hAnsi="Calibri"/>
            <w:szCs w:val="20"/>
            <w:rPrChange w:id="6524" w:author="Author">
              <w:rPr>
                <w:rStyle w:val="Hyperlink"/>
                <w:lang w:eastAsia="ja-JP"/>
              </w:rPr>
            </w:rPrChange>
          </w:rPr>
          <w:delText>7</w:delText>
        </w:r>
        <w:r>
          <w:rPr>
            <w:rFonts w:ascii="Calibri" w:hAnsi="Calibri"/>
            <w:szCs w:val="20"/>
            <w:rPrChange w:id="6525" w:author="Author">
              <w:rPr>
                <w:rStyle w:val="Hyperlink"/>
              </w:rPr>
            </w:rPrChange>
          </w:rPr>
          <w:delText xml:space="preserve"> ([1] Clause 8.4.4 - table 8 - 1i)</w:delText>
        </w:r>
        <w:r>
          <w:rPr>
            <w:rFonts w:ascii="Calibri" w:hAnsi="Calibri"/>
            <w:webHidden/>
            <w:szCs w:val="20"/>
            <w:rPrChange w:id="6526" w:author="Author">
              <w:rPr>
                <w:webHidden/>
              </w:rPr>
            </w:rPrChange>
          </w:rPr>
          <w:tab/>
          <w:delText>39</w:delText>
        </w:r>
      </w:del>
    </w:p>
    <w:p w:rsidR="00743B33" w:rsidRPr="00743B33" w:rsidRDefault="00D20E06">
      <w:pPr>
        <w:pStyle w:val="TOC2"/>
        <w:rPr>
          <w:del w:id="6527" w:author="Author"/>
          <w:rFonts w:ascii="Calibri" w:eastAsiaTheme="minorEastAsia" w:hAnsi="Calibri" w:cstheme="minorBidi"/>
          <w:b w:val="0"/>
          <w:iCs w:val="0"/>
          <w:noProof/>
          <w:kern w:val="2"/>
          <w:szCs w:val="20"/>
          <w:lang w:val="en-US" w:eastAsia="ja-JP"/>
          <w:rPrChange w:id="6528" w:author="Author">
            <w:rPr>
              <w:del w:id="6529" w:author="Author"/>
              <w:rFonts w:asciiTheme="minorHAnsi" w:eastAsiaTheme="minorEastAsia" w:hAnsiTheme="minorHAnsi" w:cstheme="minorBidi"/>
              <w:b w:val="0"/>
              <w:iCs w:val="0"/>
              <w:noProof/>
              <w:kern w:val="2"/>
              <w:sz w:val="21"/>
              <w:szCs w:val="22"/>
              <w:lang w:val="en-US" w:eastAsia="ja-JP"/>
            </w:rPr>
          </w:rPrChange>
        </w:rPr>
      </w:pPr>
      <w:del w:id="6530" w:author="Author">
        <w:r>
          <w:rPr>
            <w:rFonts w:ascii="Calibri" w:hAnsi="Calibri"/>
            <w:szCs w:val="20"/>
            <w:rPrChange w:id="6531" w:author="Author">
              <w:rPr>
                <w:rStyle w:val="Hyperlink"/>
                <w:noProof/>
              </w:rPr>
            </w:rPrChange>
          </w:rPr>
          <w:delText>4.11. Functions</w:delText>
        </w:r>
        <w:r>
          <w:rPr>
            <w:rFonts w:ascii="Calibri" w:hAnsi="Calibri"/>
            <w:noProof/>
            <w:webHidden/>
            <w:szCs w:val="20"/>
            <w:rPrChange w:id="6532" w:author="Author">
              <w:rPr>
                <w:noProof/>
                <w:webHidden/>
              </w:rPr>
            </w:rPrChange>
          </w:rPr>
          <w:tab/>
          <w:delText>40</w:delText>
        </w:r>
      </w:del>
    </w:p>
    <w:p w:rsidR="00743B33" w:rsidRPr="00743B33" w:rsidRDefault="00D20E06">
      <w:pPr>
        <w:pStyle w:val="TOC3"/>
        <w:rPr>
          <w:del w:id="6533" w:author="Author"/>
          <w:rFonts w:ascii="Calibri" w:eastAsiaTheme="minorEastAsia" w:hAnsi="Calibri" w:cstheme="minorBidi"/>
          <w:kern w:val="2"/>
          <w:szCs w:val="20"/>
          <w:lang w:val="en-US" w:eastAsia="ja-JP"/>
          <w:rPrChange w:id="6534" w:author="Author">
            <w:rPr>
              <w:del w:id="6535" w:author="Author"/>
              <w:rFonts w:asciiTheme="minorHAnsi" w:eastAsiaTheme="minorEastAsia" w:hAnsiTheme="minorHAnsi" w:cstheme="minorBidi"/>
              <w:kern w:val="2"/>
              <w:sz w:val="21"/>
              <w:szCs w:val="22"/>
              <w:lang w:val="en-US" w:eastAsia="ja-JP"/>
            </w:rPr>
          </w:rPrChange>
        </w:rPr>
      </w:pPr>
      <w:del w:id="6536" w:author="Author">
        <w:r>
          <w:rPr>
            <w:rFonts w:ascii="Calibri" w:hAnsi="Calibri"/>
            <w:szCs w:val="20"/>
            <w:rPrChange w:id="6537" w:author="Author">
              <w:rPr>
                <w:rStyle w:val="Hyperlink"/>
                <w14:scene3d>
                  <w14:camera w14:prst="orthographicFront"/>
                  <w14:lightRig w14:rig="threePt" w14:dir="t">
                    <w14:rot w14:lat="0" w14:lon="0" w14:rev="0"/>
                  </w14:lightRig>
                </w14:scene3d>
              </w:rPr>
            </w:rPrChange>
          </w:rPr>
          <w:delText>4.11.1.</w:delText>
        </w:r>
        <w:r>
          <w:rPr>
            <w:rFonts w:ascii="Calibri" w:hAnsi="Calibri"/>
            <w:szCs w:val="20"/>
            <w:rPrChange w:id="6538" w:author="Author">
              <w:rPr>
                <w:rStyle w:val="Hyperlink"/>
              </w:rPr>
            </w:rPrChange>
          </w:rPr>
          <w:delText xml:space="preserve"> Rules_Func_001 ([1] Clause 5.4.7 - table 1 - 1d)</w:delText>
        </w:r>
        <w:r>
          <w:rPr>
            <w:rFonts w:ascii="Calibri" w:hAnsi="Calibri"/>
            <w:webHidden/>
            <w:szCs w:val="20"/>
            <w:rPrChange w:id="6539" w:author="Author">
              <w:rPr>
                <w:webHidden/>
              </w:rPr>
            </w:rPrChange>
          </w:rPr>
          <w:tab/>
          <w:delText>40</w:delText>
        </w:r>
      </w:del>
    </w:p>
    <w:p w:rsidR="00743B33" w:rsidRPr="00743B33" w:rsidRDefault="00D20E06">
      <w:pPr>
        <w:pStyle w:val="TOC3"/>
        <w:rPr>
          <w:del w:id="6540" w:author="Author"/>
          <w:rFonts w:ascii="Calibri" w:eastAsiaTheme="minorEastAsia" w:hAnsi="Calibri" w:cstheme="minorBidi"/>
          <w:kern w:val="2"/>
          <w:szCs w:val="20"/>
          <w:lang w:val="en-US" w:eastAsia="ja-JP"/>
          <w:rPrChange w:id="6541" w:author="Author">
            <w:rPr>
              <w:del w:id="6542" w:author="Author"/>
              <w:rFonts w:asciiTheme="minorHAnsi" w:eastAsiaTheme="minorEastAsia" w:hAnsiTheme="minorHAnsi" w:cstheme="minorBidi"/>
              <w:kern w:val="2"/>
              <w:sz w:val="21"/>
              <w:szCs w:val="22"/>
              <w:lang w:val="en-US" w:eastAsia="ja-JP"/>
            </w:rPr>
          </w:rPrChange>
        </w:rPr>
      </w:pPr>
      <w:del w:id="6543" w:author="Author">
        <w:r>
          <w:rPr>
            <w:rFonts w:ascii="Calibri" w:hAnsi="Calibri"/>
            <w:szCs w:val="20"/>
            <w:rPrChange w:id="6544" w:author="Author">
              <w:rPr>
                <w:rStyle w:val="Hyperlink"/>
                <w14:scene3d>
                  <w14:camera w14:prst="orthographicFront"/>
                  <w14:lightRig w14:rig="threePt" w14:dir="t">
                    <w14:rot w14:lat="0" w14:lon="0" w14:rev="0"/>
                  </w14:lightRig>
                </w14:scene3d>
              </w:rPr>
            </w:rPrChange>
          </w:rPr>
          <w:delText>4.11.2.</w:delText>
        </w:r>
        <w:r>
          <w:rPr>
            <w:rFonts w:ascii="Calibri" w:hAnsi="Calibri"/>
            <w:szCs w:val="20"/>
            <w:rPrChange w:id="6545" w:author="Author">
              <w:rPr>
                <w:rStyle w:val="Hyperlink"/>
              </w:rPr>
            </w:rPrChange>
          </w:rPr>
          <w:delText xml:space="preserve"> Rules_Func_002 ([1] Clause 5.4.7 - table 1 - 1d)</w:delText>
        </w:r>
        <w:r>
          <w:rPr>
            <w:rFonts w:ascii="Calibri" w:hAnsi="Calibri"/>
            <w:webHidden/>
            <w:szCs w:val="20"/>
            <w:rPrChange w:id="6546" w:author="Author">
              <w:rPr>
                <w:webHidden/>
              </w:rPr>
            </w:rPrChange>
          </w:rPr>
          <w:tab/>
          <w:delText>40</w:delText>
        </w:r>
      </w:del>
    </w:p>
    <w:p w:rsidR="00743B33" w:rsidRPr="00743B33" w:rsidRDefault="00D20E06">
      <w:pPr>
        <w:pStyle w:val="TOC3"/>
        <w:rPr>
          <w:del w:id="6547" w:author="Author"/>
          <w:rFonts w:ascii="Calibri" w:eastAsiaTheme="minorEastAsia" w:hAnsi="Calibri" w:cstheme="minorBidi"/>
          <w:kern w:val="2"/>
          <w:szCs w:val="20"/>
          <w:lang w:val="en-US" w:eastAsia="ja-JP"/>
          <w:rPrChange w:id="6548" w:author="Author">
            <w:rPr>
              <w:del w:id="6549" w:author="Author"/>
              <w:rFonts w:asciiTheme="minorHAnsi" w:eastAsiaTheme="minorEastAsia" w:hAnsiTheme="minorHAnsi" w:cstheme="minorBidi"/>
              <w:kern w:val="2"/>
              <w:sz w:val="21"/>
              <w:szCs w:val="22"/>
              <w:lang w:val="en-US" w:eastAsia="ja-JP"/>
            </w:rPr>
          </w:rPrChange>
        </w:rPr>
      </w:pPr>
      <w:del w:id="6550" w:author="Author">
        <w:r>
          <w:rPr>
            <w:rFonts w:ascii="Calibri" w:hAnsi="Calibri"/>
            <w:szCs w:val="20"/>
            <w:rPrChange w:id="6551" w:author="Author">
              <w:rPr>
                <w:rStyle w:val="Hyperlink"/>
                <w14:scene3d>
                  <w14:camera w14:prst="orthographicFront"/>
                  <w14:lightRig w14:rig="threePt" w14:dir="t">
                    <w14:rot w14:lat="0" w14:lon="0" w14:rev="0"/>
                  </w14:lightRig>
                </w14:scene3d>
              </w:rPr>
            </w:rPrChange>
          </w:rPr>
          <w:delText>4.11.3.</w:delText>
        </w:r>
        <w:r>
          <w:rPr>
            <w:rFonts w:ascii="Calibri" w:hAnsi="Calibri"/>
            <w:szCs w:val="20"/>
            <w:rPrChange w:id="6552" w:author="Author">
              <w:rPr>
                <w:rStyle w:val="Hyperlink"/>
              </w:rPr>
            </w:rPrChange>
          </w:rPr>
          <w:delText xml:space="preserve"> Rules_Func_00</w:delText>
        </w:r>
        <w:r>
          <w:rPr>
            <w:rFonts w:ascii="Calibri" w:hAnsi="Calibri"/>
            <w:szCs w:val="20"/>
            <w:rPrChange w:id="6553" w:author="Author">
              <w:rPr>
                <w:rStyle w:val="Hyperlink"/>
                <w:lang w:eastAsia="ja-JP"/>
              </w:rPr>
            </w:rPrChange>
          </w:rPr>
          <w:delText>3</w:delText>
        </w:r>
        <w:r>
          <w:rPr>
            <w:rFonts w:ascii="Calibri" w:hAnsi="Calibri"/>
            <w:szCs w:val="20"/>
            <w:rPrChange w:id="6554" w:author="Author">
              <w:rPr>
                <w:rStyle w:val="Hyperlink"/>
              </w:rPr>
            </w:rPrChange>
          </w:rPr>
          <w:delText xml:space="preserve"> ([1] Clause 8.4.4 - table 8 - 1a)</w:delText>
        </w:r>
        <w:r>
          <w:rPr>
            <w:rFonts w:ascii="Calibri" w:hAnsi="Calibri"/>
            <w:webHidden/>
            <w:szCs w:val="20"/>
            <w:rPrChange w:id="6555" w:author="Author">
              <w:rPr>
                <w:webHidden/>
              </w:rPr>
            </w:rPrChange>
          </w:rPr>
          <w:tab/>
          <w:delText>41</w:delText>
        </w:r>
      </w:del>
    </w:p>
    <w:p w:rsidR="00743B33" w:rsidRPr="00743B33" w:rsidRDefault="00D20E06">
      <w:pPr>
        <w:pStyle w:val="TOC3"/>
        <w:rPr>
          <w:del w:id="6556" w:author="Author"/>
          <w:rFonts w:ascii="Calibri" w:eastAsiaTheme="minorEastAsia" w:hAnsi="Calibri" w:cstheme="minorBidi"/>
          <w:kern w:val="2"/>
          <w:szCs w:val="20"/>
          <w:lang w:val="en-US" w:eastAsia="ja-JP"/>
          <w:rPrChange w:id="6557" w:author="Author">
            <w:rPr>
              <w:del w:id="6558" w:author="Author"/>
              <w:rFonts w:asciiTheme="minorHAnsi" w:eastAsiaTheme="minorEastAsia" w:hAnsiTheme="minorHAnsi" w:cstheme="minorBidi"/>
              <w:kern w:val="2"/>
              <w:sz w:val="21"/>
              <w:szCs w:val="22"/>
              <w:lang w:val="en-US" w:eastAsia="ja-JP"/>
            </w:rPr>
          </w:rPrChange>
        </w:rPr>
      </w:pPr>
      <w:del w:id="6559" w:author="Author">
        <w:r>
          <w:rPr>
            <w:rFonts w:ascii="Calibri" w:hAnsi="Calibri"/>
            <w:szCs w:val="20"/>
            <w:rPrChange w:id="6560" w:author="Author">
              <w:rPr>
                <w:rStyle w:val="Hyperlink"/>
                <w14:scene3d>
                  <w14:camera w14:prst="orthographicFront"/>
                  <w14:lightRig w14:rig="threePt" w14:dir="t">
                    <w14:rot w14:lat="0" w14:lon="0" w14:rev="0"/>
                  </w14:lightRig>
                </w14:scene3d>
              </w:rPr>
            </w:rPrChange>
          </w:rPr>
          <w:delText>4.11.4.</w:delText>
        </w:r>
        <w:r>
          <w:rPr>
            <w:rFonts w:ascii="Calibri" w:hAnsi="Calibri"/>
            <w:szCs w:val="20"/>
            <w:rPrChange w:id="6561" w:author="Author">
              <w:rPr>
                <w:rStyle w:val="Hyperlink"/>
              </w:rPr>
            </w:rPrChange>
          </w:rPr>
          <w:delText xml:space="preserve"> Rules_Func_00</w:delText>
        </w:r>
        <w:r>
          <w:rPr>
            <w:rFonts w:ascii="Calibri" w:hAnsi="Calibri"/>
            <w:szCs w:val="20"/>
            <w:rPrChange w:id="6562" w:author="Author">
              <w:rPr>
                <w:rStyle w:val="Hyperlink"/>
                <w:lang w:eastAsia="ja-JP"/>
              </w:rPr>
            </w:rPrChange>
          </w:rPr>
          <w:delText>4</w:delText>
        </w:r>
        <w:r>
          <w:rPr>
            <w:rFonts w:ascii="Calibri" w:hAnsi="Calibri"/>
            <w:szCs w:val="20"/>
            <w:rPrChange w:id="6563" w:author="Author">
              <w:rPr>
                <w:rStyle w:val="Hyperlink"/>
              </w:rPr>
            </w:rPrChange>
          </w:rPr>
          <w:delText xml:space="preserve"> ([1] Clause 8.4.4 - table 8 - 1j)</w:delText>
        </w:r>
        <w:r>
          <w:rPr>
            <w:rFonts w:ascii="Calibri" w:hAnsi="Calibri"/>
            <w:webHidden/>
            <w:szCs w:val="20"/>
            <w:rPrChange w:id="6564" w:author="Author">
              <w:rPr>
                <w:webHidden/>
              </w:rPr>
            </w:rPrChange>
          </w:rPr>
          <w:tab/>
          <w:delText>41</w:delText>
        </w:r>
      </w:del>
    </w:p>
    <w:p w:rsidR="00743B33" w:rsidRPr="00743B33" w:rsidRDefault="00D20E06">
      <w:pPr>
        <w:pStyle w:val="TOC3"/>
        <w:rPr>
          <w:del w:id="6565" w:author="Author"/>
          <w:rFonts w:ascii="Calibri" w:eastAsiaTheme="minorEastAsia" w:hAnsi="Calibri" w:cstheme="minorBidi"/>
          <w:kern w:val="2"/>
          <w:szCs w:val="20"/>
          <w:lang w:val="en-US" w:eastAsia="ja-JP"/>
          <w:rPrChange w:id="6566" w:author="Author">
            <w:rPr>
              <w:del w:id="6567" w:author="Author"/>
              <w:rFonts w:asciiTheme="minorHAnsi" w:eastAsiaTheme="minorEastAsia" w:hAnsiTheme="minorHAnsi" w:cstheme="minorBidi"/>
              <w:kern w:val="2"/>
              <w:sz w:val="21"/>
              <w:szCs w:val="22"/>
              <w:lang w:val="en-US" w:eastAsia="ja-JP"/>
            </w:rPr>
          </w:rPrChange>
        </w:rPr>
      </w:pPr>
      <w:del w:id="6568" w:author="Author">
        <w:r>
          <w:rPr>
            <w:rFonts w:ascii="Calibri" w:hAnsi="Calibri"/>
            <w:szCs w:val="20"/>
            <w:rPrChange w:id="6569" w:author="Author">
              <w:rPr>
                <w:rStyle w:val="Hyperlink"/>
                <w14:scene3d>
                  <w14:camera w14:prst="orthographicFront"/>
                  <w14:lightRig w14:rig="threePt" w14:dir="t">
                    <w14:rot w14:lat="0" w14:lon="0" w14:rev="0"/>
                  </w14:lightRig>
                </w14:scene3d>
              </w:rPr>
            </w:rPrChange>
          </w:rPr>
          <w:delText>4.11.5.</w:delText>
        </w:r>
        <w:r>
          <w:rPr>
            <w:rFonts w:ascii="Calibri" w:hAnsi="Calibri"/>
            <w:szCs w:val="20"/>
            <w:rPrChange w:id="6570" w:author="Author">
              <w:rPr>
                <w:rStyle w:val="Hyperlink"/>
              </w:rPr>
            </w:rPrChange>
          </w:rPr>
          <w:delText xml:space="preserve"> Rules_Func_005</w:delText>
        </w:r>
        <w:r>
          <w:rPr>
            <w:rFonts w:ascii="Calibri" w:hAnsi="Calibri"/>
            <w:webHidden/>
            <w:szCs w:val="20"/>
            <w:rPrChange w:id="6571" w:author="Author">
              <w:rPr>
                <w:webHidden/>
              </w:rPr>
            </w:rPrChange>
          </w:rPr>
          <w:tab/>
        </w:r>
        <w:r>
          <w:rPr>
            <w:rFonts w:ascii="Calibri" w:hAnsi="Calibri"/>
            <w:webHidden/>
            <w:szCs w:val="20"/>
            <w:rPrChange w:id="6572" w:author="Author">
              <w:rPr>
                <w:webHidden/>
              </w:rPr>
            </w:rPrChange>
          </w:rPr>
          <w:delText>42</w:delText>
        </w:r>
      </w:del>
    </w:p>
    <w:p w:rsidR="00743B33" w:rsidRPr="00743B33" w:rsidRDefault="00D20E06">
      <w:pPr>
        <w:pStyle w:val="TOC3"/>
        <w:rPr>
          <w:del w:id="6573" w:author="Author"/>
          <w:rFonts w:ascii="Calibri" w:eastAsiaTheme="minorEastAsia" w:hAnsi="Calibri" w:cstheme="minorBidi"/>
          <w:kern w:val="2"/>
          <w:szCs w:val="20"/>
          <w:lang w:val="en-US" w:eastAsia="ja-JP"/>
          <w:rPrChange w:id="6574" w:author="Author">
            <w:rPr>
              <w:del w:id="6575" w:author="Author"/>
              <w:rFonts w:asciiTheme="minorHAnsi" w:eastAsiaTheme="minorEastAsia" w:hAnsiTheme="minorHAnsi" w:cstheme="minorBidi"/>
              <w:kern w:val="2"/>
              <w:sz w:val="21"/>
              <w:szCs w:val="22"/>
              <w:lang w:val="en-US" w:eastAsia="ja-JP"/>
            </w:rPr>
          </w:rPrChange>
        </w:rPr>
      </w:pPr>
      <w:del w:id="6576" w:author="Author">
        <w:r>
          <w:rPr>
            <w:rFonts w:ascii="Calibri" w:hAnsi="Calibri"/>
            <w:szCs w:val="20"/>
            <w:rPrChange w:id="6577" w:author="Author">
              <w:rPr>
                <w:rStyle w:val="Hyperlink"/>
                <w14:scene3d>
                  <w14:camera w14:prst="orthographicFront"/>
                  <w14:lightRig w14:rig="threePt" w14:dir="t">
                    <w14:rot w14:lat="0" w14:lon="0" w14:rev="0"/>
                  </w14:lightRig>
                </w14:scene3d>
              </w:rPr>
            </w:rPrChange>
          </w:rPr>
          <w:delText>4.11.6.</w:delText>
        </w:r>
        <w:r>
          <w:rPr>
            <w:rFonts w:ascii="Calibri" w:hAnsi="Calibri"/>
            <w:szCs w:val="20"/>
            <w:rPrChange w:id="6578" w:author="Author">
              <w:rPr>
                <w:rStyle w:val="Hyperlink"/>
              </w:rPr>
            </w:rPrChange>
          </w:rPr>
          <w:delText xml:space="preserve"> Rules_Func_006</w:delText>
        </w:r>
        <w:r>
          <w:rPr>
            <w:rFonts w:ascii="Calibri" w:hAnsi="Calibri"/>
            <w:webHidden/>
            <w:szCs w:val="20"/>
            <w:rPrChange w:id="6579" w:author="Author">
              <w:rPr>
                <w:webHidden/>
              </w:rPr>
            </w:rPrChange>
          </w:rPr>
          <w:tab/>
          <w:delText>43</w:delText>
        </w:r>
      </w:del>
    </w:p>
    <w:p w:rsidR="00743B33" w:rsidRPr="00743B33" w:rsidRDefault="00D20E06">
      <w:pPr>
        <w:pStyle w:val="TOC2"/>
        <w:rPr>
          <w:del w:id="6580" w:author="Author"/>
          <w:rFonts w:ascii="Calibri" w:eastAsiaTheme="minorEastAsia" w:hAnsi="Calibri" w:cstheme="minorBidi"/>
          <w:b w:val="0"/>
          <w:iCs w:val="0"/>
          <w:noProof/>
          <w:kern w:val="2"/>
          <w:szCs w:val="20"/>
          <w:lang w:val="en-US" w:eastAsia="ja-JP"/>
          <w:rPrChange w:id="6581" w:author="Author">
            <w:rPr>
              <w:del w:id="6582" w:author="Author"/>
              <w:rFonts w:asciiTheme="minorHAnsi" w:eastAsiaTheme="minorEastAsia" w:hAnsiTheme="minorHAnsi" w:cstheme="minorBidi"/>
              <w:b w:val="0"/>
              <w:iCs w:val="0"/>
              <w:noProof/>
              <w:kern w:val="2"/>
              <w:sz w:val="21"/>
              <w:szCs w:val="22"/>
              <w:lang w:val="en-US" w:eastAsia="ja-JP"/>
            </w:rPr>
          </w:rPrChange>
        </w:rPr>
      </w:pPr>
      <w:del w:id="6583" w:author="Author">
        <w:r>
          <w:rPr>
            <w:rFonts w:ascii="Calibri" w:hAnsi="Calibri"/>
            <w:szCs w:val="20"/>
            <w:rPrChange w:id="6584" w:author="Author">
              <w:rPr>
                <w:rStyle w:val="Hyperlink"/>
                <w:noProof/>
              </w:rPr>
            </w:rPrChange>
          </w:rPr>
          <w:delText>4.12. Pointers and Arrays</w:delText>
        </w:r>
        <w:r>
          <w:rPr>
            <w:rFonts w:ascii="Calibri" w:hAnsi="Calibri"/>
            <w:noProof/>
            <w:webHidden/>
            <w:szCs w:val="20"/>
            <w:rPrChange w:id="6585" w:author="Author">
              <w:rPr>
                <w:noProof/>
                <w:webHidden/>
              </w:rPr>
            </w:rPrChange>
          </w:rPr>
          <w:tab/>
          <w:delText>43</w:delText>
        </w:r>
      </w:del>
    </w:p>
    <w:p w:rsidR="00743B33" w:rsidRPr="00743B33" w:rsidRDefault="00D20E06">
      <w:pPr>
        <w:pStyle w:val="TOC3"/>
        <w:rPr>
          <w:del w:id="6586" w:author="Author"/>
          <w:rFonts w:ascii="Calibri" w:eastAsiaTheme="minorEastAsia" w:hAnsi="Calibri" w:cstheme="minorBidi"/>
          <w:kern w:val="2"/>
          <w:szCs w:val="20"/>
          <w:lang w:val="en-US" w:eastAsia="ja-JP"/>
          <w:rPrChange w:id="6587" w:author="Author">
            <w:rPr>
              <w:del w:id="6588" w:author="Author"/>
              <w:rFonts w:asciiTheme="minorHAnsi" w:eastAsiaTheme="minorEastAsia" w:hAnsiTheme="minorHAnsi" w:cstheme="minorBidi"/>
              <w:kern w:val="2"/>
              <w:sz w:val="21"/>
              <w:szCs w:val="22"/>
              <w:lang w:val="en-US" w:eastAsia="ja-JP"/>
            </w:rPr>
          </w:rPrChange>
        </w:rPr>
      </w:pPr>
      <w:del w:id="6589" w:author="Author">
        <w:r>
          <w:rPr>
            <w:rFonts w:ascii="Calibri" w:hAnsi="Calibri"/>
            <w:szCs w:val="20"/>
            <w:rPrChange w:id="6590" w:author="Author">
              <w:rPr>
                <w:rStyle w:val="Hyperlink"/>
                <w14:scene3d>
                  <w14:camera w14:prst="orthographicFront"/>
                  <w14:lightRig w14:rig="threePt" w14:dir="t">
                    <w14:rot w14:lat="0" w14:lon="0" w14:rev="0"/>
                  </w14:lightRig>
                </w14:scene3d>
              </w:rPr>
            </w:rPrChange>
          </w:rPr>
          <w:delText>4.12.1.</w:delText>
        </w:r>
        <w:r>
          <w:rPr>
            <w:rFonts w:ascii="Calibri" w:hAnsi="Calibri"/>
            <w:szCs w:val="20"/>
            <w:rPrChange w:id="6591" w:author="Author">
              <w:rPr>
                <w:rStyle w:val="Hyperlink"/>
              </w:rPr>
            </w:rPrChange>
          </w:rPr>
          <w:delText xml:space="preserve"> Rules_Ptr_001 ([1] Clause 8.4.4 - table 8 - 1f)</w:delText>
        </w:r>
        <w:r>
          <w:rPr>
            <w:rFonts w:ascii="Calibri" w:hAnsi="Calibri"/>
            <w:webHidden/>
            <w:szCs w:val="20"/>
            <w:rPrChange w:id="6592" w:author="Author">
              <w:rPr>
                <w:webHidden/>
              </w:rPr>
            </w:rPrChange>
          </w:rPr>
          <w:tab/>
          <w:delText>43</w:delText>
        </w:r>
      </w:del>
    </w:p>
    <w:p w:rsidR="00743B33" w:rsidRPr="00743B33" w:rsidRDefault="00D20E06">
      <w:pPr>
        <w:pStyle w:val="TOC3"/>
        <w:rPr>
          <w:del w:id="6593" w:author="Author"/>
          <w:rFonts w:ascii="Calibri" w:eastAsiaTheme="minorEastAsia" w:hAnsi="Calibri" w:cstheme="minorBidi"/>
          <w:kern w:val="2"/>
          <w:szCs w:val="20"/>
          <w:lang w:val="en-US" w:eastAsia="ja-JP"/>
          <w:rPrChange w:id="6594" w:author="Author">
            <w:rPr>
              <w:del w:id="6595" w:author="Author"/>
              <w:rFonts w:asciiTheme="minorHAnsi" w:eastAsiaTheme="minorEastAsia" w:hAnsiTheme="minorHAnsi" w:cstheme="minorBidi"/>
              <w:kern w:val="2"/>
              <w:sz w:val="21"/>
              <w:szCs w:val="22"/>
              <w:lang w:val="en-US" w:eastAsia="ja-JP"/>
            </w:rPr>
          </w:rPrChange>
        </w:rPr>
      </w:pPr>
      <w:del w:id="6596" w:author="Author">
        <w:r>
          <w:rPr>
            <w:rFonts w:ascii="Calibri" w:hAnsi="Calibri"/>
            <w:szCs w:val="20"/>
            <w:rPrChange w:id="6597" w:author="Author">
              <w:rPr>
                <w:rStyle w:val="Hyperlink"/>
                <w14:scene3d>
                  <w14:camera w14:prst="orthographicFront"/>
                  <w14:lightRig w14:rig="threePt" w14:dir="t">
                    <w14:rot w14:lat="0" w14:lon="0" w14:rev="0"/>
                  </w14:lightRig>
                </w14:scene3d>
              </w:rPr>
            </w:rPrChange>
          </w:rPr>
          <w:delText>4.12.2.</w:delText>
        </w:r>
        <w:r>
          <w:rPr>
            <w:rFonts w:ascii="Calibri" w:hAnsi="Calibri"/>
            <w:szCs w:val="20"/>
            <w:rPrChange w:id="6598" w:author="Author">
              <w:rPr>
                <w:rStyle w:val="Hyperlink"/>
              </w:rPr>
            </w:rPrChange>
          </w:rPr>
          <w:delText xml:space="preserve"> Rules_Ptr_002 ([1] Clause 5.4.7 - table 1 - 1d)</w:delText>
        </w:r>
        <w:r>
          <w:rPr>
            <w:rFonts w:ascii="Calibri" w:hAnsi="Calibri"/>
            <w:webHidden/>
            <w:szCs w:val="20"/>
            <w:rPrChange w:id="6599" w:author="Author">
              <w:rPr>
                <w:webHidden/>
              </w:rPr>
            </w:rPrChange>
          </w:rPr>
          <w:tab/>
          <w:delText>44</w:delText>
        </w:r>
      </w:del>
    </w:p>
    <w:p w:rsidR="00743B33" w:rsidRPr="00743B33" w:rsidRDefault="00D20E06">
      <w:pPr>
        <w:pStyle w:val="TOC3"/>
        <w:rPr>
          <w:del w:id="6600" w:author="Author"/>
          <w:rFonts w:ascii="Calibri" w:eastAsiaTheme="minorEastAsia" w:hAnsi="Calibri" w:cstheme="minorBidi"/>
          <w:kern w:val="2"/>
          <w:szCs w:val="20"/>
          <w:lang w:val="en-US" w:eastAsia="ja-JP"/>
          <w:rPrChange w:id="6601" w:author="Author">
            <w:rPr>
              <w:del w:id="6602" w:author="Author"/>
              <w:rFonts w:asciiTheme="minorHAnsi" w:eastAsiaTheme="minorEastAsia" w:hAnsiTheme="minorHAnsi" w:cstheme="minorBidi"/>
              <w:kern w:val="2"/>
              <w:sz w:val="21"/>
              <w:szCs w:val="22"/>
              <w:lang w:val="en-US" w:eastAsia="ja-JP"/>
            </w:rPr>
          </w:rPrChange>
        </w:rPr>
      </w:pPr>
      <w:del w:id="6603" w:author="Author">
        <w:r>
          <w:rPr>
            <w:rFonts w:ascii="Calibri" w:hAnsi="Calibri"/>
            <w:szCs w:val="20"/>
            <w:rPrChange w:id="6604" w:author="Author">
              <w:rPr>
                <w:rStyle w:val="Hyperlink"/>
                <w14:scene3d>
                  <w14:camera w14:prst="orthographicFront"/>
                  <w14:lightRig w14:rig="threePt" w14:dir="t">
                    <w14:rot w14:lat="0" w14:lon="0" w14:rev="0"/>
                  </w14:lightRig>
                </w14:scene3d>
              </w:rPr>
            </w:rPrChange>
          </w:rPr>
          <w:delText>4.12.3.</w:delText>
        </w:r>
        <w:r>
          <w:rPr>
            <w:rFonts w:ascii="Calibri" w:hAnsi="Calibri"/>
            <w:szCs w:val="20"/>
            <w:rPrChange w:id="6605" w:author="Author">
              <w:rPr>
                <w:rStyle w:val="Hyperlink"/>
              </w:rPr>
            </w:rPrChange>
          </w:rPr>
          <w:delText xml:space="preserve"> Rules_Ptr_003 ([1] Clause 5.4.7 - table 1 - 1d)</w:delText>
        </w:r>
        <w:r>
          <w:rPr>
            <w:rFonts w:ascii="Calibri" w:hAnsi="Calibri"/>
            <w:webHidden/>
            <w:szCs w:val="20"/>
            <w:rPrChange w:id="6606" w:author="Author">
              <w:rPr>
                <w:webHidden/>
              </w:rPr>
            </w:rPrChange>
          </w:rPr>
          <w:tab/>
          <w:delText>44</w:delText>
        </w:r>
      </w:del>
    </w:p>
    <w:p w:rsidR="00743B33" w:rsidRPr="00743B33" w:rsidRDefault="00D20E06">
      <w:pPr>
        <w:pStyle w:val="TOC3"/>
        <w:rPr>
          <w:del w:id="6607" w:author="Author"/>
          <w:rFonts w:ascii="Calibri" w:eastAsiaTheme="minorEastAsia" w:hAnsi="Calibri" w:cstheme="minorBidi"/>
          <w:kern w:val="2"/>
          <w:szCs w:val="20"/>
          <w:lang w:val="en-US" w:eastAsia="ja-JP"/>
          <w:rPrChange w:id="6608" w:author="Author">
            <w:rPr>
              <w:del w:id="6609" w:author="Author"/>
              <w:rFonts w:asciiTheme="minorHAnsi" w:eastAsiaTheme="minorEastAsia" w:hAnsiTheme="minorHAnsi" w:cstheme="minorBidi"/>
              <w:kern w:val="2"/>
              <w:sz w:val="21"/>
              <w:szCs w:val="22"/>
              <w:lang w:val="en-US" w:eastAsia="ja-JP"/>
            </w:rPr>
          </w:rPrChange>
        </w:rPr>
      </w:pPr>
      <w:del w:id="6610" w:author="Author">
        <w:r>
          <w:rPr>
            <w:rFonts w:ascii="Calibri" w:hAnsi="Calibri"/>
            <w:szCs w:val="20"/>
            <w:rPrChange w:id="6611" w:author="Author">
              <w:rPr>
                <w:rStyle w:val="Hyperlink"/>
                <w14:scene3d>
                  <w14:camera w14:prst="orthographicFront"/>
                  <w14:lightRig w14:rig="threePt" w14:dir="t">
                    <w14:rot w14:lat="0" w14:lon="0" w14:rev="0"/>
                  </w14:lightRig>
                </w14:scene3d>
              </w:rPr>
            </w:rPrChange>
          </w:rPr>
          <w:delText>4.12.4.</w:delText>
        </w:r>
        <w:r>
          <w:rPr>
            <w:rFonts w:ascii="Calibri" w:hAnsi="Calibri"/>
            <w:szCs w:val="20"/>
            <w:rPrChange w:id="6612" w:author="Author">
              <w:rPr>
                <w:rStyle w:val="Hyperlink"/>
              </w:rPr>
            </w:rPrChange>
          </w:rPr>
          <w:delText xml:space="preserve"> Rules_Ptr_004</w:delText>
        </w:r>
        <w:r>
          <w:rPr>
            <w:rFonts w:ascii="Calibri" w:hAnsi="Calibri"/>
            <w:szCs w:val="20"/>
            <w:rPrChange w:id="6613" w:author="Author">
              <w:rPr>
                <w:rStyle w:val="Hyperlink"/>
              </w:rPr>
            </w:rPrChange>
          </w:rPr>
          <w:delText xml:space="preserve"> ([1] Clause 5.4.7 - table 1 - 1d)</w:delText>
        </w:r>
        <w:r>
          <w:rPr>
            <w:rFonts w:ascii="Calibri" w:hAnsi="Calibri"/>
            <w:webHidden/>
            <w:szCs w:val="20"/>
            <w:rPrChange w:id="6614" w:author="Author">
              <w:rPr>
                <w:webHidden/>
              </w:rPr>
            </w:rPrChange>
          </w:rPr>
          <w:tab/>
          <w:delText>44</w:delText>
        </w:r>
      </w:del>
    </w:p>
    <w:p w:rsidR="00743B33" w:rsidRPr="00743B33" w:rsidRDefault="00D20E06">
      <w:pPr>
        <w:pStyle w:val="TOC2"/>
        <w:rPr>
          <w:del w:id="6615" w:author="Author"/>
          <w:rFonts w:ascii="Calibri" w:eastAsiaTheme="minorEastAsia" w:hAnsi="Calibri" w:cstheme="minorBidi"/>
          <w:b w:val="0"/>
          <w:iCs w:val="0"/>
          <w:noProof/>
          <w:kern w:val="2"/>
          <w:szCs w:val="20"/>
          <w:lang w:val="en-US" w:eastAsia="ja-JP"/>
          <w:rPrChange w:id="6616" w:author="Author">
            <w:rPr>
              <w:del w:id="6617" w:author="Author"/>
              <w:rFonts w:asciiTheme="minorHAnsi" w:eastAsiaTheme="minorEastAsia" w:hAnsiTheme="minorHAnsi" w:cstheme="minorBidi"/>
              <w:b w:val="0"/>
              <w:iCs w:val="0"/>
              <w:noProof/>
              <w:kern w:val="2"/>
              <w:sz w:val="21"/>
              <w:szCs w:val="22"/>
              <w:lang w:val="en-US" w:eastAsia="ja-JP"/>
            </w:rPr>
          </w:rPrChange>
        </w:rPr>
      </w:pPr>
      <w:del w:id="6618" w:author="Author">
        <w:r>
          <w:rPr>
            <w:rFonts w:ascii="Calibri" w:hAnsi="Calibri"/>
            <w:szCs w:val="20"/>
            <w:rPrChange w:id="6619" w:author="Author">
              <w:rPr>
                <w:rStyle w:val="Hyperlink"/>
                <w:noProof/>
              </w:rPr>
            </w:rPrChange>
          </w:rPr>
          <w:delText>4.13. Structures and Unions</w:delText>
        </w:r>
        <w:r>
          <w:rPr>
            <w:rFonts w:ascii="Calibri" w:hAnsi="Calibri"/>
            <w:noProof/>
            <w:webHidden/>
            <w:szCs w:val="20"/>
            <w:rPrChange w:id="6620" w:author="Author">
              <w:rPr>
                <w:noProof/>
                <w:webHidden/>
              </w:rPr>
            </w:rPrChange>
          </w:rPr>
          <w:tab/>
          <w:delText>45</w:delText>
        </w:r>
      </w:del>
    </w:p>
    <w:p w:rsidR="00743B33" w:rsidRPr="00743B33" w:rsidRDefault="00D20E06">
      <w:pPr>
        <w:pStyle w:val="TOC3"/>
        <w:rPr>
          <w:del w:id="6621" w:author="Author"/>
          <w:rFonts w:ascii="Calibri" w:eastAsiaTheme="minorEastAsia" w:hAnsi="Calibri" w:cstheme="minorBidi"/>
          <w:kern w:val="2"/>
          <w:szCs w:val="20"/>
          <w:lang w:val="en-US" w:eastAsia="ja-JP"/>
          <w:rPrChange w:id="6622" w:author="Author">
            <w:rPr>
              <w:del w:id="6623" w:author="Author"/>
              <w:rFonts w:asciiTheme="minorHAnsi" w:eastAsiaTheme="minorEastAsia" w:hAnsiTheme="minorHAnsi" w:cstheme="minorBidi"/>
              <w:kern w:val="2"/>
              <w:sz w:val="21"/>
              <w:szCs w:val="22"/>
              <w:lang w:val="en-US" w:eastAsia="ja-JP"/>
            </w:rPr>
          </w:rPrChange>
        </w:rPr>
      </w:pPr>
      <w:del w:id="6624" w:author="Author">
        <w:r>
          <w:rPr>
            <w:rFonts w:ascii="Calibri" w:hAnsi="Calibri"/>
            <w:szCs w:val="20"/>
            <w:rPrChange w:id="6625" w:author="Author">
              <w:rPr>
                <w:rStyle w:val="Hyperlink"/>
                <w14:scene3d>
                  <w14:camera w14:prst="orthographicFront"/>
                  <w14:lightRig w14:rig="threePt" w14:dir="t">
                    <w14:rot w14:lat="0" w14:lon="0" w14:rev="0"/>
                  </w14:lightRig>
                </w14:scene3d>
              </w:rPr>
            </w:rPrChange>
          </w:rPr>
          <w:delText>4.13.1.</w:delText>
        </w:r>
        <w:r>
          <w:rPr>
            <w:rFonts w:ascii="Calibri" w:hAnsi="Calibri"/>
            <w:szCs w:val="20"/>
            <w:rPrChange w:id="6626" w:author="Author">
              <w:rPr>
                <w:rStyle w:val="Hyperlink"/>
              </w:rPr>
            </w:rPrChange>
          </w:rPr>
          <w:delText xml:space="preserve"> Rules_Struct_001 ([1] Clause 5.4.7 - table 1 - 1b)</w:delText>
        </w:r>
        <w:r>
          <w:rPr>
            <w:rFonts w:ascii="Calibri" w:hAnsi="Calibri"/>
            <w:webHidden/>
            <w:szCs w:val="20"/>
            <w:rPrChange w:id="6627" w:author="Author">
              <w:rPr>
                <w:webHidden/>
              </w:rPr>
            </w:rPrChange>
          </w:rPr>
          <w:tab/>
          <w:delText>45</w:delText>
        </w:r>
      </w:del>
    </w:p>
    <w:p w:rsidR="00743B33" w:rsidRPr="00743B33" w:rsidRDefault="00D20E06">
      <w:pPr>
        <w:pStyle w:val="TOC2"/>
        <w:rPr>
          <w:del w:id="6628" w:author="Author"/>
          <w:rFonts w:ascii="Calibri" w:eastAsiaTheme="minorEastAsia" w:hAnsi="Calibri" w:cstheme="minorBidi"/>
          <w:b w:val="0"/>
          <w:iCs w:val="0"/>
          <w:noProof/>
          <w:kern w:val="2"/>
          <w:szCs w:val="20"/>
          <w:lang w:val="en-US" w:eastAsia="ja-JP"/>
          <w:rPrChange w:id="6629" w:author="Author">
            <w:rPr>
              <w:del w:id="6630" w:author="Author"/>
              <w:rFonts w:asciiTheme="minorHAnsi" w:eastAsiaTheme="minorEastAsia" w:hAnsiTheme="minorHAnsi" w:cstheme="minorBidi"/>
              <w:b w:val="0"/>
              <w:iCs w:val="0"/>
              <w:noProof/>
              <w:kern w:val="2"/>
              <w:sz w:val="21"/>
              <w:szCs w:val="22"/>
              <w:lang w:val="en-US" w:eastAsia="ja-JP"/>
            </w:rPr>
          </w:rPrChange>
        </w:rPr>
      </w:pPr>
      <w:del w:id="6631" w:author="Author">
        <w:r>
          <w:rPr>
            <w:rFonts w:ascii="Calibri" w:hAnsi="Calibri"/>
            <w:szCs w:val="20"/>
            <w:rPrChange w:id="6632" w:author="Author">
              <w:rPr>
                <w:rStyle w:val="Hyperlink"/>
                <w:noProof/>
              </w:rPr>
            </w:rPrChange>
          </w:rPr>
          <w:delText>4.14. Pre-processing Directives</w:delText>
        </w:r>
        <w:r>
          <w:rPr>
            <w:rFonts w:ascii="Calibri" w:hAnsi="Calibri"/>
            <w:noProof/>
            <w:webHidden/>
            <w:szCs w:val="20"/>
            <w:rPrChange w:id="6633" w:author="Author">
              <w:rPr>
                <w:noProof/>
                <w:webHidden/>
              </w:rPr>
            </w:rPrChange>
          </w:rPr>
          <w:tab/>
          <w:delText>45</w:delText>
        </w:r>
      </w:del>
    </w:p>
    <w:p w:rsidR="00743B33" w:rsidRPr="00743B33" w:rsidRDefault="00D20E06">
      <w:pPr>
        <w:pStyle w:val="TOC3"/>
        <w:rPr>
          <w:del w:id="6634" w:author="Author"/>
          <w:rFonts w:ascii="Calibri" w:eastAsiaTheme="minorEastAsia" w:hAnsi="Calibri" w:cstheme="minorBidi"/>
          <w:kern w:val="2"/>
          <w:szCs w:val="20"/>
          <w:lang w:val="en-US" w:eastAsia="ja-JP"/>
          <w:rPrChange w:id="6635" w:author="Author">
            <w:rPr>
              <w:del w:id="6636" w:author="Author"/>
              <w:rFonts w:asciiTheme="minorHAnsi" w:eastAsiaTheme="minorEastAsia" w:hAnsiTheme="minorHAnsi" w:cstheme="minorBidi"/>
              <w:kern w:val="2"/>
              <w:sz w:val="21"/>
              <w:szCs w:val="22"/>
              <w:lang w:val="en-US" w:eastAsia="ja-JP"/>
            </w:rPr>
          </w:rPrChange>
        </w:rPr>
      </w:pPr>
      <w:del w:id="6637" w:author="Author">
        <w:r>
          <w:rPr>
            <w:rFonts w:ascii="Calibri" w:hAnsi="Calibri"/>
            <w:szCs w:val="20"/>
            <w:rPrChange w:id="6638" w:author="Author">
              <w:rPr>
                <w:rStyle w:val="Hyperlink"/>
                <w14:scene3d>
                  <w14:camera w14:prst="orthographicFront"/>
                  <w14:lightRig w14:rig="threePt" w14:dir="t">
                    <w14:rot w14:lat="0" w14:lon="0" w14:rev="0"/>
                  </w14:lightRig>
                </w14:scene3d>
              </w:rPr>
            </w:rPrChange>
          </w:rPr>
          <w:delText>4.14.1.</w:delText>
        </w:r>
        <w:r>
          <w:rPr>
            <w:rFonts w:ascii="Calibri" w:hAnsi="Calibri"/>
            <w:szCs w:val="20"/>
            <w:rPrChange w:id="6639" w:author="Author">
              <w:rPr>
                <w:rStyle w:val="Hyperlink"/>
              </w:rPr>
            </w:rPrChange>
          </w:rPr>
          <w:delText xml:space="preserve"> Rules_PreProcess_001 ([1] Clause 5.4.7 - table 1 - 1g)</w:delText>
        </w:r>
        <w:r>
          <w:rPr>
            <w:rFonts w:ascii="Calibri" w:hAnsi="Calibri"/>
            <w:webHidden/>
            <w:szCs w:val="20"/>
            <w:rPrChange w:id="6640" w:author="Author">
              <w:rPr>
                <w:webHidden/>
              </w:rPr>
            </w:rPrChange>
          </w:rPr>
          <w:tab/>
          <w:delText>45</w:delText>
        </w:r>
      </w:del>
    </w:p>
    <w:p w:rsidR="00743B33" w:rsidRPr="00743B33" w:rsidRDefault="00D20E06">
      <w:pPr>
        <w:pStyle w:val="TOC3"/>
        <w:rPr>
          <w:del w:id="6641" w:author="Author"/>
          <w:rFonts w:ascii="Calibri" w:eastAsiaTheme="minorEastAsia" w:hAnsi="Calibri" w:cstheme="minorBidi"/>
          <w:kern w:val="2"/>
          <w:szCs w:val="20"/>
          <w:lang w:val="en-US" w:eastAsia="ja-JP"/>
          <w:rPrChange w:id="6642" w:author="Author">
            <w:rPr>
              <w:del w:id="6643" w:author="Author"/>
              <w:rFonts w:asciiTheme="minorHAnsi" w:eastAsiaTheme="minorEastAsia" w:hAnsiTheme="minorHAnsi" w:cstheme="minorBidi"/>
              <w:kern w:val="2"/>
              <w:sz w:val="21"/>
              <w:szCs w:val="22"/>
              <w:lang w:val="en-US" w:eastAsia="ja-JP"/>
            </w:rPr>
          </w:rPrChange>
        </w:rPr>
      </w:pPr>
      <w:del w:id="6644" w:author="Author">
        <w:r>
          <w:rPr>
            <w:rFonts w:ascii="Calibri" w:hAnsi="Calibri"/>
            <w:szCs w:val="20"/>
            <w:rPrChange w:id="6645" w:author="Author">
              <w:rPr>
                <w:rStyle w:val="Hyperlink"/>
                <w14:scene3d>
                  <w14:camera w14:prst="orthographicFront"/>
                  <w14:lightRig w14:rig="threePt" w14:dir="t">
                    <w14:rot w14:lat="0" w14:lon="0" w14:rev="0"/>
                  </w14:lightRig>
                </w14:scene3d>
              </w:rPr>
            </w:rPrChange>
          </w:rPr>
          <w:delText>4.14.2.</w:delText>
        </w:r>
        <w:r>
          <w:rPr>
            <w:rFonts w:ascii="Calibri" w:hAnsi="Calibri"/>
            <w:szCs w:val="20"/>
            <w:rPrChange w:id="6646" w:author="Author">
              <w:rPr>
                <w:rStyle w:val="Hyperlink"/>
              </w:rPr>
            </w:rPrChange>
          </w:rPr>
          <w:delText xml:space="preserve"> Rules_PreProcess_002</w:delText>
        </w:r>
        <w:r>
          <w:rPr>
            <w:rFonts w:ascii="Calibri" w:hAnsi="Calibri"/>
            <w:webHidden/>
            <w:szCs w:val="20"/>
            <w:rPrChange w:id="6647" w:author="Author">
              <w:rPr>
                <w:webHidden/>
              </w:rPr>
            </w:rPrChange>
          </w:rPr>
          <w:tab/>
          <w:delText>45</w:delText>
        </w:r>
      </w:del>
    </w:p>
    <w:p w:rsidR="00743B33" w:rsidRPr="00743B33" w:rsidRDefault="00D20E06">
      <w:pPr>
        <w:pStyle w:val="TOC3"/>
        <w:rPr>
          <w:del w:id="6648" w:author="Author"/>
          <w:rFonts w:ascii="Calibri" w:eastAsiaTheme="minorEastAsia" w:hAnsi="Calibri" w:cstheme="minorBidi"/>
          <w:kern w:val="2"/>
          <w:szCs w:val="20"/>
          <w:lang w:val="en-US" w:eastAsia="ja-JP"/>
          <w:rPrChange w:id="6649" w:author="Author">
            <w:rPr>
              <w:del w:id="6650" w:author="Author"/>
              <w:rFonts w:asciiTheme="minorHAnsi" w:eastAsiaTheme="minorEastAsia" w:hAnsiTheme="minorHAnsi" w:cstheme="minorBidi"/>
              <w:kern w:val="2"/>
              <w:sz w:val="21"/>
              <w:szCs w:val="22"/>
              <w:lang w:val="en-US" w:eastAsia="ja-JP"/>
            </w:rPr>
          </w:rPrChange>
        </w:rPr>
      </w:pPr>
      <w:del w:id="6651" w:author="Author">
        <w:r>
          <w:rPr>
            <w:rFonts w:ascii="Calibri" w:hAnsi="Calibri"/>
            <w:szCs w:val="20"/>
            <w:rPrChange w:id="6652" w:author="Author">
              <w:rPr>
                <w:rStyle w:val="Hyperlink"/>
                <w14:scene3d>
                  <w14:camera w14:prst="orthographicFront"/>
                  <w14:lightRig w14:rig="threePt" w14:dir="t">
                    <w14:rot w14:lat="0" w14:lon="0" w14:rev="0"/>
                  </w14:lightRig>
                </w14:scene3d>
              </w:rPr>
            </w:rPrChange>
          </w:rPr>
          <w:delText>4.14.3.</w:delText>
        </w:r>
        <w:r>
          <w:rPr>
            <w:rFonts w:ascii="Calibri" w:hAnsi="Calibri"/>
            <w:szCs w:val="20"/>
            <w:rPrChange w:id="6653" w:author="Author">
              <w:rPr>
                <w:rStyle w:val="Hyperlink"/>
              </w:rPr>
            </w:rPrChange>
          </w:rPr>
          <w:delText xml:space="preserve"> Rules_PreProcess_003</w:delText>
        </w:r>
        <w:r>
          <w:rPr>
            <w:rFonts w:ascii="Calibri" w:hAnsi="Calibri"/>
            <w:webHidden/>
            <w:szCs w:val="20"/>
            <w:rPrChange w:id="6654" w:author="Author">
              <w:rPr>
                <w:webHidden/>
              </w:rPr>
            </w:rPrChange>
          </w:rPr>
          <w:tab/>
          <w:delText>46</w:delText>
        </w:r>
      </w:del>
    </w:p>
    <w:p w:rsidR="00743B33" w:rsidRPr="00743B33" w:rsidRDefault="00D20E06">
      <w:pPr>
        <w:pStyle w:val="TOC3"/>
        <w:rPr>
          <w:del w:id="6655" w:author="Author"/>
          <w:rFonts w:ascii="Calibri" w:eastAsiaTheme="minorEastAsia" w:hAnsi="Calibri" w:cstheme="minorBidi"/>
          <w:kern w:val="2"/>
          <w:szCs w:val="20"/>
          <w:lang w:val="en-US" w:eastAsia="ja-JP"/>
          <w:rPrChange w:id="6656" w:author="Author">
            <w:rPr>
              <w:del w:id="6657" w:author="Author"/>
              <w:rFonts w:asciiTheme="minorHAnsi" w:eastAsiaTheme="minorEastAsia" w:hAnsiTheme="minorHAnsi" w:cstheme="minorBidi"/>
              <w:kern w:val="2"/>
              <w:sz w:val="21"/>
              <w:szCs w:val="22"/>
              <w:lang w:val="en-US" w:eastAsia="ja-JP"/>
            </w:rPr>
          </w:rPrChange>
        </w:rPr>
      </w:pPr>
      <w:del w:id="6658" w:author="Author">
        <w:r>
          <w:rPr>
            <w:rFonts w:ascii="Calibri" w:hAnsi="Calibri"/>
            <w:szCs w:val="20"/>
            <w:rPrChange w:id="6659" w:author="Author">
              <w:rPr>
                <w:rStyle w:val="Hyperlink"/>
                <w14:scene3d>
                  <w14:camera w14:prst="orthographicFront"/>
                  <w14:lightRig w14:rig="threePt" w14:dir="t">
                    <w14:rot w14:lat="0" w14:lon="0" w14:rev="0"/>
                  </w14:lightRig>
                </w14:scene3d>
              </w:rPr>
            </w:rPrChange>
          </w:rPr>
          <w:delText>4.14.4.</w:delText>
        </w:r>
        <w:r>
          <w:rPr>
            <w:rFonts w:ascii="Calibri" w:hAnsi="Calibri"/>
            <w:szCs w:val="20"/>
            <w:rPrChange w:id="6660" w:author="Author">
              <w:rPr>
                <w:rStyle w:val="Hyperlink"/>
              </w:rPr>
            </w:rPrChange>
          </w:rPr>
          <w:delText xml:space="preserve"> Rules_PreProcess_004</w:delText>
        </w:r>
        <w:r>
          <w:rPr>
            <w:rFonts w:ascii="Calibri" w:hAnsi="Calibri"/>
            <w:webHidden/>
            <w:szCs w:val="20"/>
            <w:rPrChange w:id="6661" w:author="Author">
              <w:rPr>
                <w:webHidden/>
              </w:rPr>
            </w:rPrChange>
          </w:rPr>
          <w:tab/>
          <w:delText>46</w:delText>
        </w:r>
      </w:del>
    </w:p>
    <w:p w:rsidR="00743B33" w:rsidRPr="00743B33" w:rsidRDefault="00D20E06">
      <w:pPr>
        <w:pStyle w:val="TOC3"/>
        <w:rPr>
          <w:del w:id="6662" w:author="Author"/>
          <w:rFonts w:ascii="Calibri" w:eastAsiaTheme="minorEastAsia" w:hAnsi="Calibri" w:cstheme="minorBidi"/>
          <w:kern w:val="2"/>
          <w:szCs w:val="20"/>
          <w:lang w:val="en-US" w:eastAsia="ja-JP"/>
          <w:rPrChange w:id="6663" w:author="Author">
            <w:rPr>
              <w:del w:id="6664" w:author="Author"/>
              <w:rFonts w:asciiTheme="minorHAnsi" w:eastAsiaTheme="minorEastAsia" w:hAnsiTheme="minorHAnsi" w:cstheme="minorBidi"/>
              <w:kern w:val="2"/>
              <w:sz w:val="21"/>
              <w:szCs w:val="22"/>
              <w:lang w:val="en-US" w:eastAsia="ja-JP"/>
            </w:rPr>
          </w:rPrChange>
        </w:rPr>
      </w:pPr>
      <w:del w:id="6665" w:author="Author">
        <w:r>
          <w:rPr>
            <w:rFonts w:ascii="Calibri" w:hAnsi="Calibri"/>
            <w:szCs w:val="20"/>
            <w:rPrChange w:id="6666" w:author="Author">
              <w:rPr>
                <w:rStyle w:val="Hyperlink"/>
                <w14:scene3d>
                  <w14:camera w14:prst="orthographicFront"/>
                  <w14:lightRig w14:rig="threePt" w14:dir="t">
                    <w14:rot w14:lat="0" w14:lon="0" w14:rev="0"/>
                  </w14:lightRig>
                </w14:scene3d>
              </w:rPr>
            </w:rPrChange>
          </w:rPr>
          <w:delText>4.14.5.</w:delText>
        </w:r>
        <w:r>
          <w:rPr>
            <w:rFonts w:ascii="Calibri" w:hAnsi="Calibri"/>
            <w:szCs w:val="20"/>
            <w:rPrChange w:id="6667" w:author="Author">
              <w:rPr>
                <w:rStyle w:val="Hyperlink"/>
              </w:rPr>
            </w:rPrChange>
          </w:rPr>
          <w:delText xml:space="preserve"> Rules_PreProcess_005 ([1] Clause 5.4.7 - table 1 - 1g)</w:delText>
        </w:r>
        <w:r>
          <w:rPr>
            <w:rFonts w:ascii="Calibri" w:hAnsi="Calibri"/>
            <w:webHidden/>
            <w:szCs w:val="20"/>
            <w:rPrChange w:id="6668" w:author="Author">
              <w:rPr>
                <w:webHidden/>
              </w:rPr>
            </w:rPrChange>
          </w:rPr>
          <w:tab/>
          <w:delText>46</w:delText>
        </w:r>
      </w:del>
    </w:p>
    <w:p w:rsidR="00743B33" w:rsidRPr="00743B33" w:rsidRDefault="00D20E06">
      <w:pPr>
        <w:pStyle w:val="TOC3"/>
        <w:rPr>
          <w:del w:id="6669" w:author="Author"/>
          <w:rFonts w:ascii="Calibri" w:eastAsiaTheme="minorEastAsia" w:hAnsi="Calibri" w:cstheme="minorBidi"/>
          <w:kern w:val="2"/>
          <w:szCs w:val="20"/>
          <w:lang w:val="en-US" w:eastAsia="ja-JP"/>
          <w:rPrChange w:id="6670" w:author="Author">
            <w:rPr>
              <w:del w:id="6671" w:author="Author"/>
              <w:rFonts w:asciiTheme="minorHAnsi" w:eastAsiaTheme="minorEastAsia" w:hAnsiTheme="minorHAnsi" w:cstheme="minorBidi"/>
              <w:kern w:val="2"/>
              <w:sz w:val="21"/>
              <w:szCs w:val="22"/>
              <w:lang w:val="en-US" w:eastAsia="ja-JP"/>
            </w:rPr>
          </w:rPrChange>
        </w:rPr>
      </w:pPr>
      <w:del w:id="6672" w:author="Author">
        <w:r>
          <w:rPr>
            <w:rFonts w:ascii="Calibri" w:hAnsi="Calibri"/>
            <w:szCs w:val="20"/>
            <w:rPrChange w:id="6673" w:author="Author">
              <w:rPr>
                <w:rStyle w:val="Hyperlink"/>
                <w14:scene3d>
                  <w14:camera w14:prst="orthographicFront"/>
                  <w14:lightRig w14:rig="threePt" w14:dir="t">
                    <w14:rot w14:lat="0" w14:lon="0" w14:rev="0"/>
                  </w14:lightRig>
                </w14:scene3d>
              </w:rPr>
            </w:rPrChange>
          </w:rPr>
          <w:delText>4.14.6.</w:delText>
        </w:r>
        <w:r>
          <w:rPr>
            <w:rFonts w:ascii="Calibri" w:hAnsi="Calibri"/>
            <w:szCs w:val="20"/>
            <w:rPrChange w:id="6674" w:author="Author">
              <w:rPr>
                <w:rStyle w:val="Hyperlink"/>
              </w:rPr>
            </w:rPrChange>
          </w:rPr>
          <w:delText xml:space="preserve"> Rules_PreProcess_006 ([1] Clause 5.4.7 - table 1 - 1a)</w:delText>
        </w:r>
        <w:r>
          <w:rPr>
            <w:rFonts w:ascii="Calibri" w:hAnsi="Calibri"/>
            <w:webHidden/>
            <w:szCs w:val="20"/>
            <w:rPrChange w:id="6675" w:author="Author">
              <w:rPr>
                <w:webHidden/>
              </w:rPr>
            </w:rPrChange>
          </w:rPr>
          <w:tab/>
          <w:delText>47</w:delText>
        </w:r>
      </w:del>
    </w:p>
    <w:p w:rsidR="00743B33" w:rsidRPr="00743B33" w:rsidRDefault="00D20E06">
      <w:pPr>
        <w:pStyle w:val="TOC3"/>
        <w:rPr>
          <w:del w:id="6676" w:author="Author"/>
          <w:rFonts w:ascii="Calibri" w:eastAsiaTheme="minorEastAsia" w:hAnsi="Calibri" w:cstheme="minorBidi"/>
          <w:kern w:val="2"/>
          <w:szCs w:val="20"/>
          <w:lang w:val="en-US" w:eastAsia="ja-JP"/>
          <w:rPrChange w:id="6677" w:author="Author">
            <w:rPr>
              <w:del w:id="6678" w:author="Author"/>
              <w:rFonts w:asciiTheme="minorHAnsi" w:eastAsiaTheme="minorEastAsia" w:hAnsiTheme="minorHAnsi" w:cstheme="minorBidi"/>
              <w:kern w:val="2"/>
              <w:sz w:val="21"/>
              <w:szCs w:val="22"/>
              <w:lang w:val="en-US" w:eastAsia="ja-JP"/>
            </w:rPr>
          </w:rPrChange>
        </w:rPr>
      </w:pPr>
      <w:del w:id="6679" w:author="Author">
        <w:r>
          <w:rPr>
            <w:rFonts w:ascii="Calibri" w:hAnsi="Calibri"/>
            <w:szCs w:val="20"/>
            <w:rPrChange w:id="6680" w:author="Author">
              <w:rPr>
                <w:rStyle w:val="Hyperlink"/>
                <w14:scene3d>
                  <w14:camera w14:prst="orthographicFront"/>
                  <w14:lightRig w14:rig="threePt" w14:dir="t">
                    <w14:rot w14:lat="0" w14:lon="0" w14:rev="0"/>
                  </w14:lightRig>
                </w14:scene3d>
              </w:rPr>
            </w:rPrChange>
          </w:rPr>
          <w:delText>4.14.7.</w:delText>
        </w:r>
        <w:r>
          <w:rPr>
            <w:rFonts w:ascii="Calibri" w:hAnsi="Calibri"/>
            <w:szCs w:val="20"/>
            <w:rPrChange w:id="6681" w:author="Author">
              <w:rPr>
                <w:rStyle w:val="Hyperlink"/>
              </w:rPr>
            </w:rPrChange>
          </w:rPr>
          <w:delText xml:space="preserve"> Rules_PreProcess_007 ([1] C</w:delText>
        </w:r>
        <w:r>
          <w:rPr>
            <w:rFonts w:ascii="Calibri" w:hAnsi="Calibri"/>
            <w:szCs w:val="20"/>
            <w:rPrChange w:id="6682" w:author="Author">
              <w:rPr>
                <w:rStyle w:val="Hyperlink"/>
              </w:rPr>
            </w:rPrChange>
          </w:rPr>
          <w:delText>lause 5.4.7 - table 1 - 1a)</w:delText>
        </w:r>
        <w:r>
          <w:rPr>
            <w:rFonts w:ascii="Calibri" w:hAnsi="Calibri"/>
            <w:webHidden/>
            <w:szCs w:val="20"/>
            <w:rPrChange w:id="6683" w:author="Author">
              <w:rPr>
                <w:webHidden/>
              </w:rPr>
            </w:rPrChange>
          </w:rPr>
          <w:tab/>
          <w:delText>47</w:delText>
        </w:r>
      </w:del>
    </w:p>
    <w:p w:rsidR="00743B33" w:rsidRPr="00743B33" w:rsidRDefault="00D20E06">
      <w:pPr>
        <w:pStyle w:val="TOC3"/>
        <w:rPr>
          <w:del w:id="6684" w:author="Author"/>
          <w:rFonts w:ascii="Calibri" w:eastAsiaTheme="minorEastAsia" w:hAnsi="Calibri" w:cstheme="minorBidi"/>
          <w:kern w:val="2"/>
          <w:szCs w:val="20"/>
          <w:lang w:val="en-US" w:eastAsia="ja-JP"/>
          <w:rPrChange w:id="6685" w:author="Author">
            <w:rPr>
              <w:del w:id="6686" w:author="Author"/>
              <w:rFonts w:asciiTheme="minorHAnsi" w:eastAsiaTheme="minorEastAsia" w:hAnsiTheme="minorHAnsi" w:cstheme="minorBidi"/>
              <w:kern w:val="2"/>
              <w:sz w:val="21"/>
              <w:szCs w:val="22"/>
              <w:lang w:val="en-US" w:eastAsia="ja-JP"/>
            </w:rPr>
          </w:rPrChange>
        </w:rPr>
      </w:pPr>
      <w:del w:id="6687" w:author="Author">
        <w:r>
          <w:rPr>
            <w:rFonts w:ascii="Calibri" w:hAnsi="Calibri"/>
            <w:szCs w:val="20"/>
            <w:rPrChange w:id="6688" w:author="Author">
              <w:rPr>
                <w:rStyle w:val="Hyperlink"/>
                <w14:scene3d>
                  <w14:camera w14:prst="orthographicFront"/>
                  <w14:lightRig w14:rig="threePt" w14:dir="t">
                    <w14:rot w14:lat="0" w14:lon="0" w14:rev="0"/>
                  </w14:lightRig>
                </w14:scene3d>
              </w:rPr>
            </w:rPrChange>
          </w:rPr>
          <w:delText>4.14.8.</w:delText>
        </w:r>
        <w:r>
          <w:rPr>
            <w:rFonts w:ascii="Calibri" w:hAnsi="Calibri"/>
            <w:szCs w:val="20"/>
            <w:rPrChange w:id="6689" w:author="Author">
              <w:rPr>
                <w:rStyle w:val="Hyperlink"/>
              </w:rPr>
            </w:rPrChange>
          </w:rPr>
          <w:delText xml:space="preserve"> Rules_PreProcess_008 ([1] Clause 5.4.7 - table 1 - 1a)</w:delText>
        </w:r>
        <w:r>
          <w:rPr>
            <w:rFonts w:ascii="Calibri" w:hAnsi="Calibri"/>
            <w:webHidden/>
            <w:szCs w:val="20"/>
            <w:rPrChange w:id="6690" w:author="Author">
              <w:rPr>
                <w:webHidden/>
              </w:rPr>
            </w:rPrChange>
          </w:rPr>
          <w:tab/>
          <w:delText>47</w:delText>
        </w:r>
      </w:del>
    </w:p>
    <w:p w:rsidR="00743B33" w:rsidRPr="00743B33" w:rsidRDefault="00D20E06">
      <w:pPr>
        <w:pStyle w:val="TOC3"/>
        <w:rPr>
          <w:del w:id="6691" w:author="Author"/>
          <w:rFonts w:ascii="Calibri" w:eastAsiaTheme="minorEastAsia" w:hAnsi="Calibri" w:cstheme="minorBidi"/>
          <w:kern w:val="2"/>
          <w:szCs w:val="20"/>
          <w:lang w:val="en-US" w:eastAsia="ja-JP"/>
          <w:rPrChange w:id="6692" w:author="Author">
            <w:rPr>
              <w:del w:id="6693" w:author="Author"/>
              <w:rFonts w:asciiTheme="minorHAnsi" w:eastAsiaTheme="minorEastAsia" w:hAnsiTheme="minorHAnsi" w:cstheme="minorBidi"/>
              <w:kern w:val="2"/>
              <w:sz w:val="21"/>
              <w:szCs w:val="22"/>
              <w:lang w:val="en-US" w:eastAsia="ja-JP"/>
            </w:rPr>
          </w:rPrChange>
        </w:rPr>
      </w:pPr>
      <w:del w:id="6694" w:author="Author">
        <w:r>
          <w:rPr>
            <w:rFonts w:ascii="Calibri" w:hAnsi="Calibri"/>
            <w:szCs w:val="20"/>
            <w:rPrChange w:id="6695" w:author="Author">
              <w:rPr>
                <w:rStyle w:val="Hyperlink"/>
                <w14:scene3d>
                  <w14:camera w14:prst="orthographicFront"/>
                  <w14:lightRig w14:rig="threePt" w14:dir="t">
                    <w14:rot w14:lat="0" w14:lon="0" w14:rev="0"/>
                  </w14:lightRig>
                </w14:scene3d>
              </w:rPr>
            </w:rPrChange>
          </w:rPr>
          <w:delText>4.14.9.</w:delText>
        </w:r>
        <w:r>
          <w:rPr>
            <w:rFonts w:ascii="Calibri" w:hAnsi="Calibri"/>
            <w:szCs w:val="20"/>
            <w:rPrChange w:id="6696" w:author="Author">
              <w:rPr>
                <w:rStyle w:val="Hyperlink"/>
              </w:rPr>
            </w:rPrChange>
          </w:rPr>
          <w:delText xml:space="preserve"> Rules_PreProcess_009</w:delText>
        </w:r>
        <w:r>
          <w:rPr>
            <w:rFonts w:ascii="Calibri" w:hAnsi="Calibri"/>
            <w:webHidden/>
            <w:szCs w:val="20"/>
            <w:rPrChange w:id="6697" w:author="Author">
              <w:rPr>
                <w:webHidden/>
              </w:rPr>
            </w:rPrChange>
          </w:rPr>
          <w:tab/>
          <w:delText>48</w:delText>
        </w:r>
      </w:del>
    </w:p>
    <w:p w:rsidR="00743B33" w:rsidRPr="00743B33" w:rsidRDefault="00D20E06">
      <w:pPr>
        <w:pStyle w:val="TOC3"/>
        <w:rPr>
          <w:del w:id="6698" w:author="Author"/>
          <w:rFonts w:ascii="Calibri" w:eastAsiaTheme="minorEastAsia" w:hAnsi="Calibri" w:cstheme="minorBidi"/>
          <w:kern w:val="2"/>
          <w:szCs w:val="20"/>
          <w:lang w:val="en-US" w:eastAsia="ja-JP"/>
          <w:rPrChange w:id="6699" w:author="Author">
            <w:rPr>
              <w:del w:id="6700" w:author="Author"/>
              <w:rFonts w:asciiTheme="minorHAnsi" w:eastAsiaTheme="minorEastAsia" w:hAnsiTheme="minorHAnsi" w:cstheme="minorBidi"/>
              <w:kern w:val="2"/>
              <w:sz w:val="21"/>
              <w:szCs w:val="22"/>
              <w:lang w:val="en-US" w:eastAsia="ja-JP"/>
            </w:rPr>
          </w:rPrChange>
        </w:rPr>
      </w:pPr>
      <w:del w:id="6701" w:author="Author">
        <w:r>
          <w:rPr>
            <w:rFonts w:ascii="Calibri" w:hAnsi="Calibri"/>
            <w:szCs w:val="20"/>
            <w:rPrChange w:id="6702" w:author="Author">
              <w:rPr>
                <w:rStyle w:val="Hyperlink"/>
                <w14:scene3d>
                  <w14:camera w14:prst="orthographicFront"/>
                  <w14:lightRig w14:rig="threePt" w14:dir="t">
                    <w14:rot w14:lat="0" w14:lon="0" w14:rev="0"/>
                  </w14:lightRig>
                </w14:scene3d>
              </w:rPr>
            </w:rPrChange>
          </w:rPr>
          <w:delText>4.14.10.</w:delText>
        </w:r>
        <w:r>
          <w:rPr>
            <w:rFonts w:ascii="Calibri" w:hAnsi="Calibri"/>
            <w:szCs w:val="20"/>
            <w:rPrChange w:id="6703" w:author="Author">
              <w:rPr>
                <w:rStyle w:val="Hyperlink"/>
              </w:rPr>
            </w:rPrChange>
          </w:rPr>
          <w:delText xml:space="preserve"> Rules_PreProcess_010 ([1] Clause 5.4.7 - table 1 - 1g)</w:delText>
        </w:r>
        <w:r>
          <w:rPr>
            <w:rFonts w:ascii="Calibri" w:hAnsi="Calibri"/>
            <w:webHidden/>
            <w:szCs w:val="20"/>
            <w:rPrChange w:id="6704" w:author="Author">
              <w:rPr>
                <w:webHidden/>
              </w:rPr>
            </w:rPrChange>
          </w:rPr>
          <w:tab/>
          <w:delText>48</w:delText>
        </w:r>
      </w:del>
    </w:p>
    <w:p w:rsidR="00743B33" w:rsidRPr="00743B33" w:rsidRDefault="00D20E06">
      <w:pPr>
        <w:pStyle w:val="TOC3"/>
        <w:rPr>
          <w:del w:id="6705" w:author="Author"/>
          <w:rFonts w:ascii="Calibri" w:eastAsiaTheme="minorEastAsia" w:hAnsi="Calibri" w:cstheme="minorBidi"/>
          <w:kern w:val="2"/>
          <w:szCs w:val="20"/>
          <w:lang w:val="en-US" w:eastAsia="ja-JP"/>
          <w:rPrChange w:id="6706" w:author="Author">
            <w:rPr>
              <w:del w:id="6707" w:author="Author"/>
              <w:rFonts w:asciiTheme="minorHAnsi" w:eastAsiaTheme="minorEastAsia" w:hAnsiTheme="minorHAnsi" w:cstheme="minorBidi"/>
              <w:kern w:val="2"/>
              <w:sz w:val="21"/>
              <w:szCs w:val="22"/>
              <w:lang w:val="en-US" w:eastAsia="ja-JP"/>
            </w:rPr>
          </w:rPrChange>
        </w:rPr>
      </w:pPr>
      <w:del w:id="6708" w:author="Author">
        <w:r>
          <w:rPr>
            <w:rFonts w:ascii="Calibri" w:hAnsi="Calibri"/>
            <w:szCs w:val="20"/>
            <w:rPrChange w:id="6709" w:author="Author">
              <w:rPr>
                <w:rStyle w:val="Hyperlink"/>
                <w14:scene3d>
                  <w14:camera w14:prst="orthographicFront"/>
                  <w14:lightRig w14:rig="threePt" w14:dir="t">
                    <w14:rot w14:lat="0" w14:lon="0" w14:rev="0"/>
                  </w14:lightRig>
                </w14:scene3d>
              </w:rPr>
            </w:rPrChange>
          </w:rPr>
          <w:delText>4.14.11.</w:delText>
        </w:r>
        <w:r>
          <w:rPr>
            <w:rFonts w:ascii="Calibri" w:hAnsi="Calibri"/>
            <w:szCs w:val="20"/>
            <w:rPrChange w:id="6710" w:author="Author">
              <w:rPr>
                <w:rStyle w:val="Hyperlink"/>
              </w:rPr>
            </w:rPrChange>
          </w:rPr>
          <w:delText xml:space="preserve"> Rules_PreProcess_01</w:delText>
        </w:r>
        <w:r>
          <w:rPr>
            <w:rFonts w:ascii="Calibri" w:hAnsi="Calibri"/>
            <w:szCs w:val="20"/>
            <w:rPrChange w:id="6711" w:author="Author">
              <w:rPr>
                <w:rStyle w:val="Hyperlink"/>
                <w:lang w:eastAsia="ja-JP"/>
              </w:rPr>
            </w:rPrChange>
          </w:rPr>
          <w:delText>1</w:delText>
        </w:r>
        <w:r>
          <w:rPr>
            <w:rFonts w:ascii="Calibri" w:hAnsi="Calibri"/>
            <w:szCs w:val="20"/>
            <w:rPrChange w:id="6712" w:author="Author">
              <w:rPr>
                <w:rStyle w:val="Hyperlink"/>
              </w:rPr>
            </w:rPrChange>
          </w:rPr>
          <w:delText xml:space="preserve"> ([1] Clause 8.4.4 - table 8 - 1g)</w:delText>
        </w:r>
        <w:r>
          <w:rPr>
            <w:rFonts w:ascii="Calibri" w:hAnsi="Calibri"/>
            <w:webHidden/>
            <w:szCs w:val="20"/>
            <w:rPrChange w:id="6713" w:author="Author">
              <w:rPr>
                <w:webHidden/>
              </w:rPr>
            </w:rPrChange>
          </w:rPr>
          <w:tab/>
          <w:delText>48</w:delText>
        </w:r>
      </w:del>
    </w:p>
    <w:p w:rsidR="00743B33" w:rsidRPr="00743B33" w:rsidRDefault="00D20E06">
      <w:pPr>
        <w:pStyle w:val="TOC3"/>
        <w:rPr>
          <w:del w:id="6714" w:author="Author"/>
          <w:rFonts w:ascii="Calibri" w:eastAsiaTheme="minorEastAsia" w:hAnsi="Calibri" w:cstheme="minorBidi"/>
          <w:kern w:val="2"/>
          <w:szCs w:val="20"/>
          <w:lang w:val="en-US" w:eastAsia="ja-JP"/>
          <w:rPrChange w:id="6715" w:author="Author">
            <w:rPr>
              <w:del w:id="6716" w:author="Author"/>
              <w:rFonts w:asciiTheme="minorHAnsi" w:eastAsiaTheme="minorEastAsia" w:hAnsiTheme="minorHAnsi" w:cstheme="minorBidi"/>
              <w:kern w:val="2"/>
              <w:sz w:val="21"/>
              <w:szCs w:val="22"/>
              <w:lang w:val="en-US" w:eastAsia="ja-JP"/>
            </w:rPr>
          </w:rPrChange>
        </w:rPr>
      </w:pPr>
      <w:del w:id="6717" w:author="Author">
        <w:r>
          <w:rPr>
            <w:rFonts w:ascii="Calibri" w:hAnsi="Calibri"/>
            <w:szCs w:val="20"/>
            <w:rPrChange w:id="6718" w:author="Author">
              <w:rPr>
                <w:rStyle w:val="Hyperlink"/>
                <w14:scene3d>
                  <w14:camera w14:prst="orthographicFront"/>
                  <w14:lightRig w14:rig="threePt" w14:dir="t">
                    <w14:rot w14:lat="0" w14:lon="0" w14:rev="0"/>
                  </w14:lightRig>
                </w14:scene3d>
              </w:rPr>
            </w:rPrChange>
          </w:rPr>
          <w:delText>4.14.12.</w:delText>
        </w:r>
        <w:r>
          <w:rPr>
            <w:rFonts w:ascii="Calibri" w:hAnsi="Calibri"/>
            <w:szCs w:val="20"/>
            <w:rPrChange w:id="6719" w:author="Author">
              <w:rPr>
                <w:rStyle w:val="Hyperlink"/>
              </w:rPr>
            </w:rPrChange>
          </w:rPr>
          <w:delText xml:space="preserve"> Rules_PreProcess_012</w:delText>
        </w:r>
        <w:r>
          <w:rPr>
            <w:rFonts w:ascii="Calibri" w:hAnsi="Calibri"/>
            <w:webHidden/>
            <w:szCs w:val="20"/>
            <w:rPrChange w:id="6720" w:author="Author">
              <w:rPr>
                <w:webHidden/>
              </w:rPr>
            </w:rPrChange>
          </w:rPr>
          <w:tab/>
          <w:delText>49</w:delText>
        </w:r>
      </w:del>
    </w:p>
    <w:p w:rsidR="00743B33" w:rsidRPr="00743B33" w:rsidRDefault="00D20E06">
      <w:pPr>
        <w:pStyle w:val="TOC2"/>
        <w:rPr>
          <w:del w:id="6721" w:author="Author"/>
          <w:rFonts w:ascii="Calibri" w:eastAsiaTheme="minorEastAsia" w:hAnsi="Calibri" w:cstheme="minorBidi"/>
          <w:b w:val="0"/>
          <w:iCs w:val="0"/>
          <w:noProof/>
          <w:kern w:val="2"/>
          <w:szCs w:val="20"/>
          <w:lang w:val="en-US" w:eastAsia="ja-JP"/>
          <w:rPrChange w:id="6722" w:author="Author">
            <w:rPr>
              <w:del w:id="6723" w:author="Author"/>
              <w:rFonts w:asciiTheme="minorHAnsi" w:eastAsiaTheme="minorEastAsia" w:hAnsiTheme="minorHAnsi" w:cstheme="minorBidi"/>
              <w:b w:val="0"/>
              <w:iCs w:val="0"/>
              <w:noProof/>
              <w:kern w:val="2"/>
              <w:sz w:val="21"/>
              <w:szCs w:val="22"/>
              <w:lang w:val="en-US" w:eastAsia="ja-JP"/>
            </w:rPr>
          </w:rPrChange>
        </w:rPr>
      </w:pPr>
      <w:del w:id="6724" w:author="Author">
        <w:r>
          <w:rPr>
            <w:rFonts w:ascii="Calibri" w:hAnsi="Calibri"/>
            <w:szCs w:val="20"/>
            <w:rPrChange w:id="6725" w:author="Author">
              <w:rPr>
                <w:rStyle w:val="Hyperlink"/>
                <w:noProof/>
              </w:rPr>
            </w:rPrChange>
          </w:rPr>
          <w:delText>4.15. Optimization</w:delText>
        </w:r>
        <w:r>
          <w:rPr>
            <w:rFonts w:ascii="Calibri" w:hAnsi="Calibri"/>
            <w:noProof/>
            <w:webHidden/>
            <w:szCs w:val="20"/>
            <w:rPrChange w:id="6726" w:author="Author">
              <w:rPr>
                <w:noProof/>
                <w:webHidden/>
              </w:rPr>
            </w:rPrChange>
          </w:rPr>
          <w:tab/>
          <w:delText>49</w:delText>
        </w:r>
      </w:del>
    </w:p>
    <w:p w:rsidR="00743B33" w:rsidRPr="00743B33" w:rsidRDefault="00D20E06">
      <w:pPr>
        <w:pStyle w:val="TOC3"/>
        <w:rPr>
          <w:del w:id="6727" w:author="Author"/>
          <w:rFonts w:ascii="Calibri" w:eastAsiaTheme="minorEastAsia" w:hAnsi="Calibri" w:cstheme="minorBidi"/>
          <w:kern w:val="2"/>
          <w:szCs w:val="20"/>
          <w:lang w:val="en-US" w:eastAsia="ja-JP"/>
          <w:rPrChange w:id="6728" w:author="Author">
            <w:rPr>
              <w:del w:id="6729" w:author="Author"/>
              <w:rFonts w:asciiTheme="minorHAnsi" w:eastAsiaTheme="minorEastAsia" w:hAnsiTheme="minorHAnsi" w:cstheme="minorBidi"/>
              <w:kern w:val="2"/>
              <w:sz w:val="21"/>
              <w:szCs w:val="22"/>
              <w:lang w:val="en-US" w:eastAsia="ja-JP"/>
            </w:rPr>
          </w:rPrChange>
        </w:rPr>
      </w:pPr>
      <w:del w:id="6730" w:author="Author">
        <w:r>
          <w:rPr>
            <w:rFonts w:ascii="Calibri" w:hAnsi="Calibri"/>
            <w:szCs w:val="20"/>
            <w:rPrChange w:id="6731" w:author="Author">
              <w:rPr>
                <w:rStyle w:val="Hyperlink"/>
                <w14:scene3d>
                  <w14:camera w14:prst="orthographicFront"/>
                  <w14:lightRig w14:rig="threePt" w14:dir="t">
                    <w14:rot w14:lat="0" w14:lon="0" w14:rev="0"/>
                  </w14:lightRig>
                </w14:scene3d>
              </w:rPr>
            </w:rPrChange>
          </w:rPr>
          <w:delText>4.15.1.</w:delText>
        </w:r>
        <w:r>
          <w:rPr>
            <w:rFonts w:ascii="Calibri" w:hAnsi="Calibri"/>
            <w:szCs w:val="20"/>
            <w:rPrChange w:id="6732" w:author="Author">
              <w:rPr>
                <w:rStyle w:val="Hyperlink"/>
              </w:rPr>
            </w:rPrChange>
          </w:rPr>
          <w:delText xml:space="preserve"> Rules_Opt_001</w:delText>
        </w:r>
        <w:r>
          <w:rPr>
            <w:rFonts w:ascii="Calibri" w:hAnsi="Calibri"/>
            <w:webHidden/>
            <w:szCs w:val="20"/>
            <w:rPrChange w:id="6733" w:author="Author">
              <w:rPr>
                <w:webHidden/>
              </w:rPr>
            </w:rPrChange>
          </w:rPr>
          <w:tab/>
          <w:delText>49</w:delText>
        </w:r>
      </w:del>
    </w:p>
    <w:p w:rsidR="00743B33" w:rsidRPr="00743B33" w:rsidRDefault="00D20E06">
      <w:pPr>
        <w:pStyle w:val="TOC3"/>
        <w:rPr>
          <w:del w:id="6734" w:author="Author"/>
          <w:rFonts w:ascii="Calibri" w:eastAsiaTheme="minorEastAsia" w:hAnsi="Calibri" w:cstheme="minorBidi"/>
          <w:kern w:val="2"/>
          <w:szCs w:val="20"/>
          <w:lang w:val="en-US" w:eastAsia="ja-JP"/>
          <w:rPrChange w:id="6735" w:author="Author">
            <w:rPr>
              <w:del w:id="6736" w:author="Author"/>
              <w:rFonts w:asciiTheme="minorHAnsi" w:eastAsiaTheme="minorEastAsia" w:hAnsiTheme="minorHAnsi" w:cstheme="minorBidi"/>
              <w:kern w:val="2"/>
              <w:sz w:val="21"/>
              <w:szCs w:val="22"/>
              <w:lang w:val="en-US" w:eastAsia="ja-JP"/>
            </w:rPr>
          </w:rPrChange>
        </w:rPr>
      </w:pPr>
      <w:del w:id="6737" w:author="Author">
        <w:r>
          <w:rPr>
            <w:rFonts w:ascii="Calibri" w:hAnsi="Calibri"/>
            <w:szCs w:val="20"/>
            <w:rPrChange w:id="6738" w:author="Author">
              <w:rPr>
                <w:rStyle w:val="Hyperlink"/>
                <w14:scene3d>
                  <w14:camera w14:prst="orthographicFront"/>
                  <w14:lightRig w14:rig="threePt" w14:dir="t">
                    <w14:rot w14:lat="0" w14:lon="0" w14:rev="0"/>
                  </w14:lightRig>
                </w14:scene3d>
              </w:rPr>
            </w:rPrChange>
          </w:rPr>
          <w:delText>4.15.2.</w:delText>
        </w:r>
        <w:r>
          <w:rPr>
            <w:rFonts w:ascii="Calibri" w:hAnsi="Calibri"/>
            <w:szCs w:val="20"/>
            <w:rPrChange w:id="6739" w:author="Author">
              <w:rPr>
                <w:rStyle w:val="Hyperlink"/>
              </w:rPr>
            </w:rPrChange>
          </w:rPr>
          <w:delText xml:space="preserve"> Rules_Opt_002</w:delText>
        </w:r>
        <w:r>
          <w:rPr>
            <w:rFonts w:ascii="Calibri" w:hAnsi="Calibri"/>
            <w:webHidden/>
            <w:szCs w:val="20"/>
            <w:rPrChange w:id="6740" w:author="Author">
              <w:rPr>
                <w:webHidden/>
              </w:rPr>
            </w:rPrChange>
          </w:rPr>
          <w:tab/>
          <w:delText>49</w:delText>
        </w:r>
      </w:del>
    </w:p>
    <w:p w:rsidR="00743B33" w:rsidRPr="00743B33" w:rsidRDefault="00D20E06">
      <w:pPr>
        <w:pStyle w:val="TOC3"/>
        <w:rPr>
          <w:del w:id="6741" w:author="Author"/>
          <w:rFonts w:ascii="Calibri" w:eastAsiaTheme="minorEastAsia" w:hAnsi="Calibri" w:cstheme="minorBidi"/>
          <w:kern w:val="2"/>
          <w:szCs w:val="20"/>
          <w:lang w:val="en-US" w:eastAsia="ja-JP"/>
          <w:rPrChange w:id="6742" w:author="Author">
            <w:rPr>
              <w:del w:id="6743" w:author="Author"/>
              <w:rFonts w:asciiTheme="minorHAnsi" w:eastAsiaTheme="minorEastAsia" w:hAnsiTheme="minorHAnsi" w:cstheme="minorBidi"/>
              <w:kern w:val="2"/>
              <w:sz w:val="21"/>
              <w:szCs w:val="22"/>
              <w:lang w:val="en-US" w:eastAsia="ja-JP"/>
            </w:rPr>
          </w:rPrChange>
        </w:rPr>
      </w:pPr>
      <w:del w:id="6744" w:author="Author">
        <w:r>
          <w:rPr>
            <w:rFonts w:ascii="Calibri" w:hAnsi="Calibri"/>
            <w:szCs w:val="20"/>
            <w:rPrChange w:id="6745" w:author="Author">
              <w:rPr>
                <w:rStyle w:val="Hyperlink"/>
                <w14:scene3d>
                  <w14:camera w14:prst="orthographicFront"/>
                  <w14:lightRig w14:rig="threePt" w14:dir="t">
                    <w14:rot w14:lat="0" w14:lon="0" w14:rev="0"/>
                  </w14:lightRig>
                </w14:scene3d>
              </w:rPr>
            </w:rPrChange>
          </w:rPr>
          <w:delText>4.15.3.</w:delText>
        </w:r>
        <w:r>
          <w:rPr>
            <w:rFonts w:ascii="Calibri" w:hAnsi="Calibri"/>
            <w:szCs w:val="20"/>
            <w:rPrChange w:id="6746" w:author="Author">
              <w:rPr>
                <w:rStyle w:val="Hyperlink"/>
              </w:rPr>
            </w:rPrChange>
          </w:rPr>
          <w:delText xml:space="preserve"> Rules_Opt_003</w:delText>
        </w:r>
        <w:r>
          <w:rPr>
            <w:rFonts w:ascii="Calibri" w:hAnsi="Calibri"/>
            <w:webHidden/>
            <w:szCs w:val="20"/>
            <w:rPrChange w:id="6747" w:author="Author">
              <w:rPr>
                <w:webHidden/>
              </w:rPr>
            </w:rPrChange>
          </w:rPr>
          <w:tab/>
          <w:delText>50</w:delText>
        </w:r>
      </w:del>
    </w:p>
    <w:p w:rsidR="00743B33" w:rsidRPr="00743B33" w:rsidRDefault="00D20E06">
      <w:pPr>
        <w:pStyle w:val="TOC3"/>
        <w:rPr>
          <w:del w:id="6748" w:author="Author"/>
          <w:rFonts w:ascii="Calibri" w:eastAsiaTheme="minorEastAsia" w:hAnsi="Calibri" w:cstheme="minorBidi"/>
          <w:kern w:val="2"/>
          <w:szCs w:val="20"/>
          <w:lang w:val="en-US" w:eastAsia="ja-JP"/>
          <w:rPrChange w:id="6749" w:author="Author">
            <w:rPr>
              <w:del w:id="6750" w:author="Author"/>
              <w:rFonts w:asciiTheme="minorHAnsi" w:eastAsiaTheme="minorEastAsia" w:hAnsiTheme="minorHAnsi" w:cstheme="minorBidi"/>
              <w:kern w:val="2"/>
              <w:sz w:val="21"/>
              <w:szCs w:val="22"/>
              <w:lang w:val="en-US" w:eastAsia="ja-JP"/>
            </w:rPr>
          </w:rPrChange>
        </w:rPr>
      </w:pPr>
      <w:del w:id="6751" w:author="Author">
        <w:r>
          <w:rPr>
            <w:rFonts w:ascii="Calibri" w:hAnsi="Calibri"/>
            <w:szCs w:val="20"/>
            <w:rPrChange w:id="6752" w:author="Author">
              <w:rPr>
                <w:rStyle w:val="Hyperlink"/>
                <w14:scene3d>
                  <w14:camera w14:prst="orthographicFront"/>
                  <w14:lightRig w14:rig="threePt" w14:dir="t">
                    <w14:rot w14:lat="0" w14:lon="0" w14:rev="0"/>
                  </w14:lightRig>
                </w14:scene3d>
              </w:rPr>
            </w:rPrChange>
          </w:rPr>
          <w:delText>4.15.4.</w:delText>
        </w:r>
        <w:r>
          <w:rPr>
            <w:rFonts w:ascii="Calibri" w:hAnsi="Calibri"/>
            <w:szCs w:val="20"/>
            <w:rPrChange w:id="6753" w:author="Author">
              <w:rPr>
                <w:rStyle w:val="Hyperlink"/>
              </w:rPr>
            </w:rPrChange>
          </w:rPr>
          <w:delText xml:space="preserve"> Rules_Opt_004</w:delText>
        </w:r>
        <w:r>
          <w:rPr>
            <w:rFonts w:ascii="Calibri" w:hAnsi="Calibri"/>
            <w:webHidden/>
            <w:szCs w:val="20"/>
            <w:rPrChange w:id="6754" w:author="Author">
              <w:rPr>
                <w:webHidden/>
              </w:rPr>
            </w:rPrChange>
          </w:rPr>
          <w:tab/>
          <w:delText>50</w:delText>
        </w:r>
      </w:del>
    </w:p>
    <w:p w:rsidR="00743B33" w:rsidRPr="00743B33" w:rsidRDefault="00D20E06">
      <w:pPr>
        <w:rPr>
          <w:rFonts w:ascii="Calibri" w:hAnsi="Calibri"/>
          <w:sz w:val="20"/>
          <w:szCs w:val="20"/>
          <w:rPrChange w:id="6755" w:author="Author">
            <w:rPr/>
          </w:rPrChange>
        </w:rPr>
      </w:pPr>
      <w:r>
        <w:rPr>
          <w:rFonts w:ascii="Calibri" w:hAnsi="Calibri"/>
          <w:b/>
          <w:bCs/>
          <w:noProof/>
          <w:sz w:val="20"/>
          <w:szCs w:val="20"/>
          <w:rPrChange w:id="6756" w:author="Author">
            <w:rPr>
              <w:b/>
              <w:bCs/>
              <w:noProof/>
            </w:rPr>
          </w:rPrChange>
        </w:rPr>
        <w:fldChar w:fldCharType="end"/>
      </w:r>
    </w:p>
    <w:p w:rsidR="00743B33" w:rsidRPr="00743B33" w:rsidRDefault="00743B33">
      <w:pPr>
        <w:ind w:left="540"/>
        <w:rPr>
          <w:rFonts w:ascii="Calibri" w:hAnsi="Calibri"/>
          <w:sz w:val="20"/>
          <w:szCs w:val="20"/>
          <w:rPrChange w:id="6757" w:author="Author">
            <w:rPr/>
          </w:rPrChange>
        </w:rPr>
      </w:pPr>
    </w:p>
    <w:p w:rsidR="00743B33" w:rsidRDefault="00D20E06" w:rsidP="00743B33">
      <w:pPr>
        <w:pStyle w:val="Heading1"/>
        <w:numPr>
          <w:ilvl w:val="0"/>
          <w:numId w:val="0"/>
        </w:numPr>
        <w:rPr>
          <w:ins w:id="6758" w:author="Author"/>
        </w:rPr>
        <w:pPrChange w:id="6759" w:author="Author">
          <w:pPr>
            <w:pStyle w:val="Heading1"/>
          </w:pPr>
        </w:pPrChange>
      </w:pPr>
      <w:bookmarkStart w:id="6760" w:name="_Toc454526477"/>
      <w:bookmarkStart w:id="6761" w:name="_Toc468885950"/>
      <w:bookmarkStart w:id="6762" w:name="_Toc491673539"/>
      <w:ins w:id="6763" w:author="Author">
        <w:r>
          <w:lastRenderedPageBreak/>
          <w:t>Revision history</w:t>
        </w:r>
        <w:bookmarkEnd w:id="6760"/>
        <w:bookmarkEnd w:id="6761"/>
        <w:bookmarkEnd w:id="6762"/>
      </w:ins>
    </w:p>
    <w:tbl>
      <w:tblPr>
        <w:tblW w:w="94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594"/>
        <w:gridCol w:w="1111"/>
        <w:gridCol w:w="1530"/>
        <w:gridCol w:w="3281"/>
        <w:gridCol w:w="1417"/>
        <w:gridCol w:w="1560"/>
      </w:tblGrid>
      <w:tr w:rsidR="00743B33">
        <w:trPr>
          <w:trHeight w:val="251"/>
          <w:jc w:val="center"/>
          <w:ins w:id="6764" w:author="Author"/>
        </w:trPr>
        <w:tc>
          <w:tcPr>
            <w:tcW w:w="594" w:type="dxa"/>
            <w:shd w:val="pct10" w:color="auto" w:fill="auto"/>
            <w:vAlign w:val="center"/>
          </w:tcPr>
          <w:p w:rsidR="00743B33" w:rsidRDefault="00D20E06">
            <w:pPr>
              <w:jc w:val="center"/>
              <w:rPr>
                <w:ins w:id="6765" w:author="Author"/>
                <w:rFonts w:ascii="Calibri" w:hAnsi="Calibri" w:cs="Arial"/>
                <w:b/>
                <w:bCs/>
                <w:sz w:val="24"/>
              </w:rPr>
            </w:pPr>
            <w:ins w:id="6766" w:author="Author">
              <w:r>
                <w:rPr>
                  <w:rFonts w:ascii="Calibri" w:hAnsi="Calibri" w:cs="Arial"/>
                  <w:b/>
                  <w:bCs/>
                  <w:sz w:val="24"/>
                </w:rPr>
                <w:t>SI. No</w:t>
              </w:r>
            </w:ins>
          </w:p>
        </w:tc>
        <w:tc>
          <w:tcPr>
            <w:tcW w:w="1111" w:type="dxa"/>
            <w:shd w:val="pct10" w:color="auto" w:fill="auto"/>
            <w:vAlign w:val="center"/>
          </w:tcPr>
          <w:p w:rsidR="00743B33" w:rsidRDefault="00D20E06">
            <w:pPr>
              <w:jc w:val="center"/>
              <w:rPr>
                <w:ins w:id="6767" w:author="Author"/>
                <w:rFonts w:ascii="Calibri" w:hAnsi="Calibri" w:cs="Arial"/>
                <w:b/>
                <w:bCs/>
                <w:sz w:val="24"/>
              </w:rPr>
            </w:pPr>
            <w:ins w:id="6768" w:author="Author">
              <w:r>
                <w:rPr>
                  <w:rFonts w:ascii="Calibri" w:hAnsi="Calibri" w:cs="Arial"/>
                  <w:b/>
                  <w:bCs/>
                  <w:sz w:val="24"/>
                </w:rPr>
                <w:t>Version</w:t>
              </w:r>
            </w:ins>
          </w:p>
        </w:tc>
        <w:tc>
          <w:tcPr>
            <w:tcW w:w="1530" w:type="dxa"/>
            <w:shd w:val="pct10" w:color="auto" w:fill="auto"/>
            <w:vAlign w:val="center"/>
          </w:tcPr>
          <w:p w:rsidR="00743B33" w:rsidRDefault="00D20E06">
            <w:pPr>
              <w:jc w:val="center"/>
              <w:rPr>
                <w:ins w:id="6769" w:author="Author"/>
                <w:rFonts w:ascii="Calibri" w:hAnsi="Calibri" w:cs="Arial"/>
                <w:b/>
                <w:bCs/>
                <w:sz w:val="24"/>
              </w:rPr>
            </w:pPr>
            <w:ins w:id="6770" w:author="Author">
              <w:r>
                <w:rPr>
                  <w:rFonts w:ascii="Calibri" w:hAnsi="Calibri" w:cs="Arial"/>
                  <w:b/>
                  <w:bCs/>
                  <w:sz w:val="24"/>
                </w:rPr>
                <w:t>Date</w:t>
              </w:r>
            </w:ins>
          </w:p>
        </w:tc>
        <w:tc>
          <w:tcPr>
            <w:tcW w:w="3281" w:type="dxa"/>
            <w:shd w:val="pct10" w:color="auto" w:fill="auto"/>
            <w:vAlign w:val="center"/>
          </w:tcPr>
          <w:p w:rsidR="00743B33" w:rsidRDefault="00D20E06">
            <w:pPr>
              <w:jc w:val="center"/>
              <w:rPr>
                <w:ins w:id="6771" w:author="Author"/>
                <w:rFonts w:ascii="Calibri" w:hAnsi="Calibri" w:cs="Arial"/>
                <w:b/>
                <w:bCs/>
                <w:sz w:val="24"/>
              </w:rPr>
            </w:pPr>
            <w:ins w:id="6772" w:author="Author">
              <w:r>
                <w:rPr>
                  <w:rFonts w:ascii="Calibri" w:hAnsi="Calibri" w:cs="Arial"/>
                  <w:b/>
                  <w:bCs/>
                  <w:sz w:val="24"/>
                </w:rPr>
                <w:t>Reason for change</w:t>
              </w:r>
            </w:ins>
          </w:p>
        </w:tc>
        <w:tc>
          <w:tcPr>
            <w:tcW w:w="1417" w:type="dxa"/>
            <w:shd w:val="pct10" w:color="auto" w:fill="auto"/>
            <w:vAlign w:val="center"/>
          </w:tcPr>
          <w:p w:rsidR="00743B33" w:rsidRDefault="00D20E06">
            <w:pPr>
              <w:jc w:val="center"/>
              <w:rPr>
                <w:ins w:id="6773" w:author="Author"/>
                <w:rFonts w:ascii="Calibri" w:hAnsi="Calibri" w:cs="Arial"/>
                <w:b/>
                <w:bCs/>
                <w:sz w:val="24"/>
              </w:rPr>
            </w:pPr>
            <w:ins w:id="6774" w:author="Author">
              <w:r>
                <w:rPr>
                  <w:rFonts w:ascii="Calibri" w:hAnsi="Calibri" w:cs="Arial"/>
                  <w:b/>
                  <w:bCs/>
                  <w:sz w:val="24"/>
                </w:rPr>
                <w:t>Author</w:t>
              </w:r>
            </w:ins>
          </w:p>
        </w:tc>
        <w:tc>
          <w:tcPr>
            <w:tcW w:w="1560" w:type="dxa"/>
            <w:tcBorders>
              <w:top w:val="single" w:sz="4" w:space="0" w:color="auto"/>
              <w:bottom w:val="single" w:sz="4" w:space="0" w:color="auto"/>
              <w:right w:val="single" w:sz="4" w:space="0" w:color="auto"/>
            </w:tcBorders>
            <w:shd w:val="pct10" w:color="auto" w:fill="auto"/>
            <w:vAlign w:val="center"/>
          </w:tcPr>
          <w:p w:rsidR="00743B33" w:rsidRDefault="00D20E06">
            <w:pPr>
              <w:jc w:val="center"/>
              <w:rPr>
                <w:ins w:id="6775" w:author="Author"/>
                <w:rFonts w:ascii="Calibri" w:hAnsi="Calibri" w:cs="Arial"/>
                <w:sz w:val="24"/>
              </w:rPr>
            </w:pPr>
            <w:ins w:id="6776" w:author="Author">
              <w:r>
                <w:rPr>
                  <w:rFonts w:ascii="Calibri" w:hAnsi="Calibri" w:cs="Arial"/>
                  <w:b/>
                  <w:bCs/>
                  <w:sz w:val="24"/>
                </w:rPr>
                <w:t>Approved by</w:t>
              </w:r>
            </w:ins>
          </w:p>
        </w:tc>
      </w:tr>
      <w:tr w:rsidR="00743B33">
        <w:trPr>
          <w:trHeight w:val="393"/>
          <w:jc w:val="center"/>
          <w:ins w:id="6777" w:author="Author"/>
        </w:trPr>
        <w:tc>
          <w:tcPr>
            <w:tcW w:w="594" w:type="dxa"/>
            <w:vAlign w:val="center"/>
          </w:tcPr>
          <w:p w:rsidR="00743B33" w:rsidRDefault="00D20E06">
            <w:pPr>
              <w:jc w:val="center"/>
              <w:rPr>
                <w:ins w:id="6778" w:author="Author"/>
                <w:rFonts w:ascii="Calibri" w:hAnsi="Calibri" w:cs="Calibri"/>
                <w:szCs w:val="20"/>
              </w:rPr>
            </w:pPr>
            <w:ins w:id="6779" w:author="Author">
              <w:r>
                <w:rPr>
                  <w:rFonts w:ascii="Calibri" w:hAnsi="Calibri" w:cs="Calibri"/>
                  <w:szCs w:val="20"/>
                </w:rPr>
                <w:t>1</w:t>
              </w:r>
            </w:ins>
          </w:p>
        </w:tc>
        <w:tc>
          <w:tcPr>
            <w:tcW w:w="1111" w:type="dxa"/>
            <w:vAlign w:val="center"/>
          </w:tcPr>
          <w:p w:rsidR="00743B33" w:rsidRDefault="00D20E06">
            <w:pPr>
              <w:jc w:val="center"/>
              <w:rPr>
                <w:ins w:id="6780" w:author="Author"/>
                <w:rFonts w:ascii="Calibri" w:hAnsi="Calibri" w:cs="Calibri"/>
                <w:szCs w:val="20"/>
              </w:rPr>
            </w:pPr>
            <w:ins w:id="6781" w:author="Author">
              <w:del w:id="6782" w:author="Author">
                <w:r>
                  <w:rPr>
                    <w:rFonts w:ascii="Calibri" w:hAnsi="Calibri" w:cs="Calibri"/>
                    <w:szCs w:val="20"/>
                  </w:rPr>
                  <w:delText>01.0</w:delText>
                </w:r>
              </w:del>
              <w:r>
                <w:rPr>
                  <w:rFonts w:ascii="Calibri" w:hAnsi="Calibri" w:cs="Calibri"/>
                  <w:szCs w:val="20"/>
                </w:rPr>
                <w:t>0.0.1</w:t>
              </w:r>
              <w:del w:id="6783" w:author="Author">
                <w:r>
                  <w:rPr>
                    <w:rFonts w:ascii="Calibri" w:hAnsi="Calibri" w:cs="Calibri"/>
                    <w:szCs w:val="20"/>
                  </w:rPr>
                  <w:delText>.10</w:delText>
                </w:r>
              </w:del>
            </w:ins>
          </w:p>
        </w:tc>
        <w:tc>
          <w:tcPr>
            <w:tcW w:w="1530" w:type="dxa"/>
            <w:vAlign w:val="center"/>
          </w:tcPr>
          <w:p w:rsidR="00743B33" w:rsidRDefault="00D20E06">
            <w:pPr>
              <w:jc w:val="center"/>
              <w:rPr>
                <w:ins w:id="6784" w:author="Author"/>
                <w:rFonts w:ascii="Calibri" w:hAnsi="Calibri" w:cs="Calibri"/>
                <w:szCs w:val="20"/>
              </w:rPr>
            </w:pPr>
            <w:ins w:id="6785" w:author="Author">
              <w:r>
                <w:rPr>
                  <w:rFonts w:ascii="Calibri" w:hAnsi="Calibri" w:cs="Calibri"/>
                  <w:szCs w:val="20"/>
                </w:rPr>
                <w:t>14-Aug-2017</w:t>
              </w:r>
            </w:ins>
          </w:p>
        </w:tc>
        <w:tc>
          <w:tcPr>
            <w:tcW w:w="3281" w:type="dxa"/>
            <w:vAlign w:val="center"/>
          </w:tcPr>
          <w:p w:rsidR="00743B33" w:rsidRDefault="00D20E06">
            <w:pPr>
              <w:ind w:left="149" w:hanging="90"/>
              <w:rPr>
                <w:ins w:id="6786" w:author="Author"/>
                <w:rFonts w:ascii="Calibri" w:hAnsi="Calibri" w:cs="Calibri"/>
                <w:szCs w:val="20"/>
              </w:rPr>
            </w:pPr>
            <w:ins w:id="6787" w:author="Author">
              <w:r>
                <w:rPr>
                  <w:rFonts w:ascii="Calibri" w:hAnsi="Calibri" w:cs="Calibri"/>
                  <w:szCs w:val="20"/>
                </w:rPr>
                <w:t xml:space="preserve">Initial Version </w:t>
              </w:r>
              <w:del w:id="6788" w:author="Author">
                <w:r>
                  <w:rPr>
                    <w:rFonts w:ascii="Calibri" w:hAnsi="Calibri" w:cs="Calibri"/>
                    <w:szCs w:val="20"/>
                  </w:rPr>
                  <w:delText>based</w:delText>
                </w:r>
              </w:del>
              <w:r>
                <w:rPr>
                  <w:rFonts w:ascii="Calibri" w:hAnsi="Calibri" w:cs="Calibri"/>
                  <w:szCs w:val="20"/>
                </w:rPr>
                <w:t>by revising</w:t>
              </w:r>
              <w:del w:id="6789" w:author="Author">
                <w:r>
                  <w:rPr>
                    <w:rFonts w:ascii="Calibri" w:hAnsi="Calibri" w:cs="Calibri"/>
                    <w:szCs w:val="20"/>
                  </w:rPr>
                  <w:delText xml:space="preserve"> on</w:delText>
                </w:r>
              </w:del>
              <w:r>
                <w:rPr>
                  <w:rFonts w:ascii="Calibri" w:hAnsi="Calibri" w:cs="Calibri"/>
                  <w:szCs w:val="20"/>
                </w:rPr>
                <w:t xml:space="preserve"> JB0019 Software Coding Guideline v.4 (draft)</w:t>
              </w:r>
            </w:ins>
          </w:p>
        </w:tc>
        <w:tc>
          <w:tcPr>
            <w:tcW w:w="1417" w:type="dxa"/>
            <w:vAlign w:val="center"/>
          </w:tcPr>
          <w:p w:rsidR="00743B33" w:rsidRDefault="00D20E06">
            <w:pPr>
              <w:tabs>
                <w:tab w:val="left" w:pos="77"/>
              </w:tabs>
              <w:jc w:val="center"/>
              <w:rPr>
                <w:ins w:id="6790" w:author="Author"/>
                <w:rFonts w:ascii="Calibri" w:hAnsi="Calibri" w:cs="Calibri"/>
                <w:szCs w:val="20"/>
              </w:rPr>
            </w:pPr>
            <w:ins w:id="6791" w:author="Author">
              <w:r>
                <w:rPr>
                  <w:rFonts w:ascii="Calibri" w:hAnsi="Calibri" w:cs="Calibri"/>
                  <w:szCs w:val="20"/>
                </w:rPr>
                <w:t>Viet Nguyen</w:t>
              </w:r>
            </w:ins>
          </w:p>
          <w:p w:rsidR="00743B33" w:rsidRDefault="00D20E06">
            <w:pPr>
              <w:tabs>
                <w:tab w:val="left" w:pos="77"/>
              </w:tabs>
              <w:jc w:val="center"/>
              <w:rPr>
                <w:ins w:id="6792" w:author="Author"/>
                <w:rFonts w:ascii="Calibri" w:hAnsi="Calibri" w:cs="Calibri"/>
                <w:szCs w:val="20"/>
              </w:rPr>
            </w:pPr>
            <w:ins w:id="6793" w:author="Author">
              <w:r>
                <w:rPr>
                  <w:rFonts w:ascii="Calibri" w:hAnsi="Calibri" w:cs="Calibri"/>
                  <w:szCs w:val="20"/>
                </w:rPr>
                <w:t>Tu Nguyen</w:t>
              </w:r>
            </w:ins>
          </w:p>
        </w:tc>
        <w:tc>
          <w:tcPr>
            <w:tcW w:w="1560" w:type="dxa"/>
            <w:tcBorders>
              <w:top w:val="single" w:sz="4" w:space="0" w:color="auto"/>
              <w:bottom w:val="single" w:sz="4" w:space="0" w:color="auto"/>
              <w:right w:val="single" w:sz="4" w:space="0" w:color="auto"/>
            </w:tcBorders>
            <w:shd w:val="clear" w:color="auto" w:fill="auto"/>
            <w:vAlign w:val="center"/>
          </w:tcPr>
          <w:p w:rsidR="00743B33" w:rsidRDefault="00D20E06">
            <w:pPr>
              <w:tabs>
                <w:tab w:val="left" w:pos="77"/>
              </w:tabs>
              <w:jc w:val="center"/>
              <w:rPr>
                <w:ins w:id="6794" w:author="Author"/>
                <w:rFonts w:ascii="Calibri" w:hAnsi="Calibri" w:cs="Calibri"/>
                <w:szCs w:val="20"/>
              </w:rPr>
            </w:pPr>
            <w:ins w:id="6795" w:author="Author">
              <w:del w:id="6796" w:author="Author">
                <w:r>
                  <w:rPr>
                    <w:rFonts w:ascii="Calibri" w:hAnsi="Calibri" w:cs="Calibri" w:hint="eastAsia"/>
                    <w:szCs w:val="20"/>
                  </w:rPr>
                  <w:delText>-</w:delText>
                </w:r>
              </w:del>
            </w:ins>
          </w:p>
        </w:tc>
      </w:tr>
      <w:tr w:rsidR="00743B33">
        <w:trPr>
          <w:trHeight w:val="393"/>
          <w:jc w:val="center"/>
          <w:ins w:id="6797" w:author="Author"/>
        </w:trPr>
        <w:tc>
          <w:tcPr>
            <w:tcW w:w="594" w:type="dxa"/>
            <w:vAlign w:val="center"/>
          </w:tcPr>
          <w:p w:rsidR="00743B33" w:rsidRDefault="00D20E06">
            <w:pPr>
              <w:jc w:val="center"/>
              <w:rPr>
                <w:ins w:id="6798" w:author="Author"/>
                <w:rFonts w:ascii="Calibri" w:hAnsi="Calibri" w:cs="Calibri"/>
                <w:szCs w:val="20"/>
              </w:rPr>
            </w:pPr>
            <w:ins w:id="6799" w:author="Author">
              <w:r>
                <w:rPr>
                  <w:rFonts w:ascii="Calibri" w:hAnsi="Calibri" w:cs="Calibri"/>
                  <w:szCs w:val="20"/>
                </w:rPr>
                <w:t>2</w:t>
              </w:r>
            </w:ins>
          </w:p>
        </w:tc>
        <w:tc>
          <w:tcPr>
            <w:tcW w:w="1111" w:type="dxa"/>
            <w:vAlign w:val="center"/>
          </w:tcPr>
          <w:p w:rsidR="00743B33" w:rsidRDefault="00D20E06">
            <w:pPr>
              <w:jc w:val="center"/>
              <w:rPr>
                <w:ins w:id="6800" w:author="Author"/>
                <w:rFonts w:ascii="Calibri" w:hAnsi="Calibri" w:cs="Calibri"/>
                <w:szCs w:val="20"/>
              </w:rPr>
            </w:pPr>
            <w:ins w:id="6801" w:author="Author">
              <w:r>
                <w:rPr>
                  <w:rFonts w:ascii="Calibri" w:hAnsi="Calibri" w:cs="Calibri"/>
                  <w:szCs w:val="20"/>
                </w:rPr>
                <w:t>1.0.0</w:t>
              </w:r>
            </w:ins>
          </w:p>
        </w:tc>
        <w:tc>
          <w:tcPr>
            <w:tcW w:w="1530" w:type="dxa"/>
            <w:vAlign w:val="center"/>
          </w:tcPr>
          <w:p w:rsidR="00743B33" w:rsidRDefault="00D20E06">
            <w:pPr>
              <w:jc w:val="center"/>
              <w:rPr>
                <w:ins w:id="6802" w:author="Author"/>
                <w:rFonts w:ascii="Calibri" w:hAnsi="Calibri" w:cs="Calibri"/>
                <w:szCs w:val="20"/>
              </w:rPr>
            </w:pPr>
            <w:ins w:id="6803" w:author="Author">
              <w:r>
                <w:rPr>
                  <w:rFonts w:ascii="Calibri" w:hAnsi="Calibri" w:cs="Calibri"/>
                  <w:szCs w:val="20"/>
                </w:rPr>
                <w:t>28-Aug-2017</w:t>
              </w:r>
            </w:ins>
          </w:p>
        </w:tc>
        <w:tc>
          <w:tcPr>
            <w:tcW w:w="3281" w:type="dxa"/>
            <w:vAlign w:val="center"/>
          </w:tcPr>
          <w:p w:rsidR="00743B33" w:rsidRDefault="00D20E06">
            <w:pPr>
              <w:ind w:left="149" w:hanging="90"/>
              <w:rPr>
                <w:ins w:id="6804" w:author="Author"/>
                <w:rFonts w:ascii="Calibri" w:hAnsi="Calibri" w:cs="Calibri"/>
                <w:szCs w:val="20"/>
              </w:rPr>
            </w:pPr>
            <w:ins w:id="6805" w:author="Author">
              <w:r>
                <w:rPr>
                  <w:rFonts w:ascii="Calibri" w:hAnsi="Calibri" w:cs="Calibri"/>
                  <w:szCs w:val="20"/>
                </w:rPr>
                <w:t>Finished reviewing in RVC and revising guideline according to findings</w:t>
              </w:r>
            </w:ins>
          </w:p>
        </w:tc>
        <w:tc>
          <w:tcPr>
            <w:tcW w:w="1417" w:type="dxa"/>
            <w:vAlign w:val="center"/>
          </w:tcPr>
          <w:p w:rsidR="00743B33" w:rsidRDefault="00D20E06">
            <w:pPr>
              <w:tabs>
                <w:tab w:val="left" w:pos="77"/>
              </w:tabs>
              <w:jc w:val="center"/>
              <w:rPr>
                <w:ins w:id="6806" w:author="Author"/>
                <w:rFonts w:ascii="Calibri" w:hAnsi="Calibri" w:cs="Calibri"/>
                <w:szCs w:val="20"/>
              </w:rPr>
            </w:pPr>
            <w:ins w:id="6807" w:author="Author">
              <w:r>
                <w:rPr>
                  <w:rFonts w:ascii="Calibri" w:hAnsi="Calibri" w:cs="Calibri"/>
                  <w:szCs w:val="20"/>
                </w:rPr>
                <w:t>Viet Nguyen</w:t>
              </w:r>
            </w:ins>
          </w:p>
          <w:p w:rsidR="00743B33" w:rsidRDefault="00D20E06">
            <w:pPr>
              <w:tabs>
                <w:tab w:val="left" w:pos="77"/>
              </w:tabs>
              <w:jc w:val="center"/>
              <w:rPr>
                <w:ins w:id="6808" w:author="Author"/>
                <w:rFonts w:ascii="Calibri" w:hAnsi="Calibri" w:cs="Calibri"/>
                <w:szCs w:val="20"/>
              </w:rPr>
            </w:pPr>
            <w:ins w:id="6809" w:author="Author">
              <w:r>
                <w:rPr>
                  <w:rFonts w:ascii="Calibri" w:hAnsi="Calibri" w:cs="Calibri"/>
                  <w:szCs w:val="20"/>
                </w:rPr>
                <w:t>Tu Nguyen</w:t>
              </w:r>
            </w:ins>
          </w:p>
        </w:tc>
        <w:tc>
          <w:tcPr>
            <w:tcW w:w="1560" w:type="dxa"/>
            <w:tcBorders>
              <w:top w:val="single" w:sz="4" w:space="0" w:color="auto"/>
              <w:bottom w:val="single" w:sz="4" w:space="0" w:color="auto"/>
              <w:right w:val="single" w:sz="4" w:space="0" w:color="auto"/>
            </w:tcBorders>
            <w:shd w:val="clear" w:color="auto" w:fill="auto"/>
            <w:vAlign w:val="center"/>
          </w:tcPr>
          <w:p w:rsidR="00743B33" w:rsidRDefault="00743B33">
            <w:pPr>
              <w:tabs>
                <w:tab w:val="left" w:pos="77"/>
              </w:tabs>
              <w:jc w:val="center"/>
              <w:rPr>
                <w:ins w:id="6810" w:author="Author"/>
                <w:rFonts w:ascii="Calibri" w:hAnsi="Calibri" w:cs="Calibri"/>
                <w:szCs w:val="20"/>
              </w:rPr>
            </w:pPr>
          </w:p>
        </w:tc>
      </w:tr>
      <w:tr w:rsidR="00743B33">
        <w:trPr>
          <w:trHeight w:val="393"/>
          <w:jc w:val="center"/>
          <w:ins w:id="6811" w:author="Author"/>
          <w:del w:id="6812" w:author="Author"/>
        </w:trPr>
        <w:tc>
          <w:tcPr>
            <w:tcW w:w="594" w:type="dxa"/>
            <w:vAlign w:val="center"/>
          </w:tcPr>
          <w:p w:rsidR="00743B33" w:rsidRDefault="00743B33">
            <w:pPr>
              <w:jc w:val="center"/>
              <w:rPr>
                <w:ins w:id="6813" w:author="Author"/>
                <w:del w:id="6814" w:author="Author"/>
                <w:rFonts w:ascii="Calibri" w:hAnsi="Calibri" w:cs="Calibri"/>
                <w:szCs w:val="20"/>
              </w:rPr>
            </w:pPr>
          </w:p>
        </w:tc>
        <w:tc>
          <w:tcPr>
            <w:tcW w:w="1111" w:type="dxa"/>
            <w:vAlign w:val="center"/>
          </w:tcPr>
          <w:p w:rsidR="00743B33" w:rsidRDefault="00743B33">
            <w:pPr>
              <w:jc w:val="center"/>
              <w:rPr>
                <w:ins w:id="6815" w:author="Author"/>
                <w:del w:id="6816" w:author="Author"/>
                <w:rFonts w:ascii="Calibri" w:hAnsi="Calibri" w:cs="Calibri"/>
                <w:szCs w:val="20"/>
              </w:rPr>
            </w:pPr>
          </w:p>
        </w:tc>
        <w:tc>
          <w:tcPr>
            <w:tcW w:w="1530" w:type="dxa"/>
            <w:vAlign w:val="center"/>
          </w:tcPr>
          <w:p w:rsidR="00743B33" w:rsidRDefault="00743B33">
            <w:pPr>
              <w:jc w:val="center"/>
              <w:rPr>
                <w:ins w:id="6817" w:author="Author"/>
                <w:del w:id="6818" w:author="Author"/>
                <w:rFonts w:ascii="Calibri" w:hAnsi="Calibri" w:cs="Calibri"/>
                <w:szCs w:val="20"/>
              </w:rPr>
            </w:pPr>
          </w:p>
        </w:tc>
        <w:tc>
          <w:tcPr>
            <w:tcW w:w="3281" w:type="dxa"/>
            <w:vAlign w:val="center"/>
          </w:tcPr>
          <w:p w:rsidR="00743B33" w:rsidRDefault="00743B33">
            <w:pPr>
              <w:ind w:left="149" w:hanging="90"/>
              <w:rPr>
                <w:ins w:id="6819" w:author="Author"/>
                <w:del w:id="6820" w:author="Author"/>
                <w:rFonts w:ascii="Calibri" w:hAnsi="Calibri" w:cs="Calibri"/>
                <w:szCs w:val="20"/>
              </w:rPr>
            </w:pPr>
          </w:p>
        </w:tc>
        <w:tc>
          <w:tcPr>
            <w:tcW w:w="1417" w:type="dxa"/>
            <w:vAlign w:val="center"/>
          </w:tcPr>
          <w:p w:rsidR="00743B33" w:rsidRDefault="00743B33">
            <w:pPr>
              <w:tabs>
                <w:tab w:val="left" w:pos="77"/>
              </w:tabs>
              <w:jc w:val="center"/>
              <w:rPr>
                <w:ins w:id="6821" w:author="Author"/>
                <w:del w:id="6822" w:author="Author"/>
                <w:rFonts w:ascii="Calibri" w:hAnsi="Calibri" w:cs="Calibri"/>
                <w:bCs/>
                <w:sz w:val="24"/>
              </w:rPr>
            </w:pPr>
          </w:p>
        </w:tc>
        <w:tc>
          <w:tcPr>
            <w:tcW w:w="1560" w:type="dxa"/>
            <w:tcBorders>
              <w:top w:val="single" w:sz="4" w:space="0" w:color="auto"/>
              <w:bottom w:val="single" w:sz="4" w:space="0" w:color="auto"/>
              <w:right w:val="single" w:sz="4" w:space="0" w:color="auto"/>
            </w:tcBorders>
            <w:shd w:val="clear" w:color="auto" w:fill="auto"/>
            <w:vAlign w:val="center"/>
          </w:tcPr>
          <w:p w:rsidR="00743B33" w:rsidRDefault="00743B33">
            <w:pPr>
              <w:tabs>
                <w:tab w:val="left" w:pos="77"/>
              </w:tabs>
              <w:jc w:val="center"/>
              <w:rPr>
                <w:ins w:id="6823" w:author="Author"/>
                <w:del w:id="6824" w:author="Author"/>
                <w:rFonts w:ascii="Calibri" w:hAnsi="Calibri" w:cs="Calibri"/>
                <w:bCs/>
                <w:sz w:val="24"/>
              </w:rPr>
            </w:pPr>
          </w:p>
        </w:tc>
      </w:tr>
    </w:tbl>
    <w:p w:rsidR="00743B33" w:rsidRDefault="00D20E06" w:rsidP="00743B33">
      <w:pPr>
        <w:rPr>
          <w:ins w:id="6825" w:author="Author"/>
        </w:rPr>
        <w:pPrChange w:id="6826" w:author="Author">
          <w:pPr>
            <w:pStyle w:val="Heading1"/>
          </w:pPr>
        </w:pPrChange>
      </w:pPr>
      <w:del w:id="6827" w:author="Author">
        <w:r>
          <w:br w:type="page"/>
        </w:r>
      </w:del>
      <w:bookmarkStart w:id="6828" w:name="_Toc294795139"/>
      <w:bookmarkStart w:id="6829" w:name="_Toc301774671"/>
      <w:bookmarkStart w:id="6830" w:name="_Toc301956855"/>
      <w:bookmarkStart w:id="6831" w:name="_Toc301959983"/>
      <w:bookmarkStart w:id="6832" w:name="_Toc301960457"/>
      <w:bookmarkStart w:id="6833" w:name="_Toc301960619"/>
      <w:bookmarkStart w:id="6834" w:name="_Toc409602422"/>
      <w:bookmarkStart w:id="6835" w:name="_Toc430267083"/>
    </w:p>
    <w:p w:rsidR="00743B33" w:rsidRDefault="00D20E06">
      <w:pPr>
        <w:rPr>
          <w:ins w:id="6836" w:author="Author"/>
          <w:rFonts w:ascii="Calibri" w:hAnsi="Calibri"/>
          <w:b/>
          <w:sz w:val="20"/>
          <w:szCs w:val="20"/>
          <w:lang w:val="en-US"/>
        </w:rPr>
      </w:pPr>
      <w:ins w:id="6837" w:author="Author">
        <w:r>
          <w:br w:type="page"/>
        </w:r>
      </w:ins>
    </w:p>
    <w:p w:rsidR="00743B33" w:rsidRDefault="00D20E06">
      <w:pPr>
        <w:pStyle w:val="Heading1"/>
      </w:pPr>
      <w:bookmarkStart w:id="6838" w:name="_Toc491673540"/>
      <w:r>
        <w:lastRenderedPageBreak/>
        <w:t>Introduction</w:t>
      </w:r>
      <w:bookmarkEnd w:id="6828"/>
      <w:bookmarkEnd w:id="6829"/>
      <w:bookmarkEnd w:id="6830"/>
      <w:bookmarkEnd w:id="6831"/>
      <w:bookmarkEnd w:id="6832"/>
      <w:bookmarkEnd w:id="6833"/>
      <w:bookmarkEnd w:id="6834"/>
      <w:bookmarkEnd w:id="6835"/>
      <w:bookmarkEnd w:id="6838"/>
    </w:p>
    <w:p w:rsidR="00743B33" w:rsidRDefault="00D20E06">
      <w:pPr>
        <w:pStyle w:val="Heading2"/>
      </w:pPr>
      <w:bookmarkStart w:id="6839" w:name="_Toc75314396"/>
      <w:bookmarkStart w:id="6840" w:name="_Toc81628769"/>
      <w:bookmarkStart w:id="6841" w:name="_Toc168294019"/>
      <w:bookmarkStart w:id="6842" w:name="_Toc294795140"/>
      <w:bookmarkStart w:id="6843" w:name="_Toc301956856"/>
      <w:bookmarkStart w:id="6844" w:name="_Toc301959984"/>
      <w:bookmarkStart w:id="6845" w:name="_Toc301960458"/>
      <w:bookmarkStart w:id="6846" w:name="_Toc301960620"/>
      <w:bookmarkStart w:id="6847" w:name="_Toc409602423"/>
      <w:bookmarkStart w:id="6848" w:name="_Toc430267084"/>
      <w:bookmarkStart w:id="6849" w:name="_Toc491673541"/>
      <w:r>
        <w:t>Purpose of the document</w:t>
      </w:r>
      <w:bookmarkEnd w:id="6839"/>
      <w:bookmarkEnd w:id="6840"/>
      <w:bookmarkEnd w:id="6841"/>
      <w:bookmarkEnd w:id="6842"/>
      <w:bookmarkEnd w:id="6843"/>
      <w:bookmarkEnd w:id="6844"/>
      <w:bookmarkEnd w:id="6845"/>
      <w:bookmarkEnd w:id="6846"/>
      <w:bookmarkEnd w:id="6847"/>
      <w:bookmarkEnd w:id="6848"/>
      <w:bookmarkEnd w:id="6849"/>
    </w:p>
    <w:p w:rsidR="00743B33" w:rsidRPr="00743B33" w:rsidRDefault="00D20E06">
      <w:pPr>
        <w:ind w:left="540"/>
        <w:jc w:val="both"/>
        <w:rPr>
          <w:del w:id="6850" w:author="Author"/>
          <w:rFonts w:ascii="Calibri" w:hAnsi="Calibri"/>
          <w:sz w:val="20"/>
          <w:szCs w:val="20"/>
          <w:lang w:val="en-US" w:eastAsia="ja-JP"/>
          <w:rPrChange w:id="6851" w:author="Author">
            <w:rPr>
              <w:del w:id="6852" w:author="Author"/>
              <w:rFonts w:ascii="Trebuchet MS" w:hAnsi="Trebuchet MS"/>
              <w:sz w:val="20"/>
              <w:szCs w:val="20"/>
              <w:lang w:val="en-US" w:eastAsia="ja-JP"/>
            </w:rPr>
          </w:rPrChange>
        </w:rPr>
      </w:pPr>
      <w:del w:id="6853" w:author="Author">
        <w:r>
          <w:rPr>
            <w:rFonts w:ascii="Calibri" w:hAnsi="Calibri"/>
            <w:sz w:val="20"/>
            <w:szCs w:val="20"/>
            <w:lang w:val="en-US" w:eastAsia="ja-JP"/>
            <w:rPrChange w:id="6854" w:author="Author">
              <w:rPr>
                <w:rFonts w:ascii="Trebuchet MS" w:hAnsi="Trebuchet MS"/>
                <w:sz w:val="20"/>
                <w:szCs w:val="20"/>
                <w:lang w:val="en-US" w:eastAsia="ja-JP"/>
              </w:rPr>
            </w:rPrChange>
          </w:rPr>
          <w:delText xml:space="preserve">This is an example of coding guideline for ISO26262 development.  </w:delText>
        </w:r>
      </w:del>
    </w:p>
    <w:p w:rsidR="00743B33" w:rsidRPr="00743B33" w:rsidRDefault="00D20E06">
      <w:pPr>
        <w:ind w:left="540"/>
        <w:jc w:val="both"/>
        <w:rPr>
          <w:rFonts w:ascii="Calibri" w:hAnsi="Calibri"/>
          <w:sz w:val="20"/>
          <w:szCs w:val="20"/>
          <w:lang w:val="en-US"/>
          <w:rPrChange w:id="6855" w:author="Author">
            <w:rPr>
              <w:rFonts w:ascii="Trebuchet MS" w:hAnsi="Trebuchet MS"/>
              <w:sz w:val="20"/>
              <w:szCs w:val="20"/>
              <w:lang w:val="en-US"/>
            </w:rPr>
          </w:rPrChange>
        </w:rPr>
      </w:pPr>
      <w:r>
        <w:rPr>
          <w:rFonts w:ascii="Calibri" w:hAnsi="Calibri"/>
          <w:sz w:val="20"/>
          <w:szCs w:val="20"/>
          <w:lang w:val="en-US"/>
          <w:rPrChange w:id="6856" w:author="Author">
            <w:rPr>
              <w:rFonts w:ascii="Trebuchet MS" w:hAnsi="Trebuchet MS"/>
              <w:sz w:val="20"/>
              <w:szCs w:val="20"/>
              <w:lang w:val="en-US"/>
            </w:rPr>
          </w:rPrChange>
        </w:rPr>
        <w:t xml:space="preserve">The purpose of this document is to lay down the C </w:t>
      </w:r>
      <w:ins w:id="6857" w:author="Author">
        <w:r>
          <w:rPr>
            <w:rFonts w:ascii="Calibri" w:hAnsi="Calibri"/>
            <w:sz w:val="20"/>
            <w:szCs w:val="20"/>
            <w:lang w:val="en-US"/>
            <w:rPrChange w:id="6858" w:author="Author">
              <w:rPr>
                <w:rFonts w:ascii="Trebuchet MS" w:hAnsi="Trebuchet MS"/>
                <w:sz w:val="20"/>
                <w:szCs w:val="20"/>
                <w:lang w:val="en-US"/>
              </w:rPr>
            </w:rPrChange>
          </w:rPr>
          <w:t xml:space="preserve">sharp </w:t>
        </w:r>
      </w:ins>
      <w:r>
        <w:rPr>
          <w:rFonts w:ascii="Calibri" w:hAnsi="Calibri"/>
          <w:sz w:val="20"/>
          <w:szCs w:val="20"/>
          <w:lang w:val="en-US"/>
          <w:rPrChange w:id="6859" w:author="Author">
            <w:rPr>
              <w:rFonts w:ascii="Trebuchet MS" w:hAnsi="Trebuchet MS"/>
              <w:sz w:val="20"/>
              <w:szCs w:val="20"/>
              <w:lang w:val="en-US"/>
            </w:rPr>
          </w:rPrChange>
        </w:rPr>
        <w:t xml:space="preserve">coding rules, style and naming convention which has to be followed for </w:t>
      </w:r>
      <w:del w:id="6860" w:author="Author">
        <w:r>
          <w:rPr>
            <w:rFonts w:ascii="Calibri" w:hAnsi="Calibri"/>
            <w:sz w:val="20"/>
            <w:szCs w:val="20"/>
            <w:lang w:val="en-US"/>
            <w:rPrChange w:id="6861" w:author="Author">
              <w:rPr>
                <w:rFonts w:ascii="Trebuchet MS" w:hAnsi="Trebuchet MS"/>
                <w:sz w:val="20"/>
                <w:szCs w:val="20"/>
                <w:lang w:val="en-US"/>
              </w:rPr>
            </w:rPrChange>
          </w:rPr>
          <w:delText>development of SW components</w:delText>
        </w:r>
      </w:del>
      <w:ins w:id="6862" w:author="Author">
        <w:r>
          <w:rPr>
            <w:rFonts w:ascii="Calibri" w:hAnsi="Calibri"/>
            <w:sz w:val="20"/>
            <w:szCs w:val="20"/>
            <w:lang w:val="en-US"/>
            <w:rPrChange w:id="6863" w:author="Author">
              <w:rPr>
                <w:rFonts w:ascii="Trebuchet MS" w:hAnsi="Trebuchet MS"/>
                <w:sz w:val="20"/>
                <w:szCs w:val="20"/>
                <w:lang w:val="en-US"/>
              </w:rPr>
            </w:rPrChange>
          </w:rPr>
          <w:t>MCAL generator tool</w:t>
        </w:r>
      </w:ins>
      <w:r>
        <w:rPr>
          <w:rFonts w:ascii="Calibri" w:hAnsi="Calibri"/>
          <w:sz w:val="20"/>
          <w:szCs w:val="20"/>
          <w:lang w:val="en-US"/>
          <w:rPrChange w:id="6864" w:author="Author">
            <w:rPr>
              <w:rFonts w:ascii="Trebuchet MS" w:hAnsi="Trebuchet MS"/>
              <w:sz w:val="20"/>
              <w:szCs w:val="20"/>
              <w:lang w:val="en-US"/>
            </w:rPr>
          </w:rPrChange>
        </w:rPr>
        <w:t xml:space="preserve"> </w:t>
      </w:r>
      <w:ins w:id="6865" w:author="Author">
        <w:r>
          <w:rPr>
            <w:rFonts w:ascii="Calibri" w:hAnsi="Calibri"/>
            <w:sz w:val="20"/>
            <w:szCs w:val="20"/>
            <w:lang w:val="en-US"/>
            <w:rPrChange w:id="6866" w:author="Author">
              <w:rPr>
                <w:rFonts w:ascii="Trebuchet MS" w:hAnsi="Trebuchet MS"/>
                <w:sz w:val="20"/>
                <w:szCs w:val="20"/>
                <w:lang w:val="en-US"/>
              </w:rPr>
            </w:rPrChange>
          </w:rPr>
          <w:t xml:space="preserve">development </w:t>
        </w:r>
      </w:ins>
      <w:r>
        <w:rPr>
          <w:rFonts w:ascii="Calibri" w:hAnsi="Calibri"/>
          <w:sz w:val="20"/>
          <w:szCs w:val="20"/>
          <w:lang w:val="en-US"/>
          <w:rPrChange w:id="6867" w:author="Author">
            <w:rPr>
              <w:rFonts w:ascii="Trebuchet MS" w:hAnsi="Trebuchet MS"/>
              <w:sz w:val="20"/>
              <w:szCs w:val="20"/>
              <w:lang w:val="en-US"/>
            </w:rPr>
          </w:rPrChange>
        </w:rPr>
        <w:t xml:space="preserve">during the software development in C </w:t>
      </w:r>
      <w:ins w:id="6868" w:author="Author">
        <w:r>
          <w:rPr>
            <w:rFonts w:ascii="Calibri" w:hAnsi="Calibri"/>
            <w:sz w:val="20"/>
            <w:szCs w:val="20"/>
            <w:lang w:val="en-US"/>
            <w:rPrChange w:id="6869" w:author="Author">
              <w:rPr>
                <w:rFonts w:ascii="Trebuchet MS" w:hAnsi="Trebuchet MS"/>
                <w:sz w:val="20"/>
                <w:szCs w:val="20"/>
                <w:lang w:val="en-US"/>
              </w:rPr>
            </w:rPrChange>
          </w:rPr>
          <w:t xml:space="preserve">Sharp </w:t>
        </w:r>
      </w:ins>
      <w:r>
        <w:rPr>
          <w:rFonts w:ascii="Calibri" w:hAnsi="Calibri"/>
          <w:sz w:val="20"/>
          <w:szCs w:val="20"/>
          <w:lang w:val="en-US"/>
          <w:rPrChange w:id="6870" w:author="Author">
            <w:rPr>
              <w:rFonts w:ascii="Trebuchet MS" w:hAnsi="Trebuchet MS"/>
              <w:sz w:val="20"/>
              <w:szCs w:val="20"/>
              <w:lang w:val="en-US"/>
            </w:rPr>
          </w:rPrChange>
        </w:rPr>
        <w:t>language.</w:t>
      </w:r>
    </w:p>
    <w:p w:rsidR="00743B33" w:rsidRPr="00743B33" w:rsidRDefault="00D20E06">
      <w:pPr>
        <w:ind w:left="540"/>
        <w:jc w:val="both"/>
        <w:rPr>
          <w:rFonts w:ascii="Calibri" w:hAnsi="Calibri"/>
          <w:sz w:val="20"/>
          <w:szCs w:val="20"/>
          <w:lang w:val="en-US"/>
          <w:rPrChange w:id="6871" w:author="Author">
            <w:rPr>
              <w:rFonts w:ascii="Trebuchet MS" w:hAnsi="Trebuchet MS"/>
              <w:sz w:val="20"/>
              <w:szCs w:val="20"/>
              <w:lang w:val="en-US"/>
            </w:rPr>
          </w:rPrChange>
        </w:rPr>
      </w:pPr>
      <w:r>
        <w:rPr>
          <w:rFonts w:ascii="Calibri" w:hAnsi="Calibri"/>
          <w:sz w:val="20"/>
          <w:szCs w:val="20"/>
          <w:lang w:val="en-US"/>
          <w:rPrChange w:id="6872" w:author="Author">
            <w:rPr>
              <w:rFonts w:ascii="Trebuchet MS" w:hAnsi="Trebuchet MS"/>
              <w:sz w:val="20"/>
              <w:szCs w:val="20"/>
              <w:lang w:val="en-US"/>
            </w:rPr>
          </w:rPrChange>
        </w:rPr>
        <w:t>The C</w:t>
      </w:r>
      <w:ins w:id="6873" w:author="Author">
        <w:r>
          <w:rPr>
            <w:rFonts w:ascii="Calibri" w:hAnsi="Calibri"/>
            <w:sz w:val="20"/>
            <w:szCs w:val="20"/>
            <w:lang w:val="en-US"/>
            <w:rPrChange w:id="6874" w:author="Author">
              <w:rPr>
                <w:rFonts w:ascii="Trebuchet MS" w:hAnsi="Trebuchet MS"/>
                <w:sz w:val="20"/>
                <w:szCs w:val="20"/>
                <w:lang w:val="en-US"/>
              </w:rPr>
            </w:rPrChange>
          </w:rPr>
          <w:t xml:space="preserve"> Sharp</w:t>
        </w:r>
      </w:ins>
      <w:r>
        <w:rPr>
          <w:rFonts w:ascii="Calibri" w:hAnsi="Calibri"/>
          <w:sz w:val="20"/>
          <w:szCs w:val="20"/>
          <w:lang w:val="en-US"/>
          <w:rPrChange w:id="6875" w:author="Author">
            <w:rPr>
              <w:rFonts w:ascii="Trebuchet MS" w:hAnsi="Trebuchet MS"/>
              <w:sz w:val="20"/>
              <w:szCs w:val="20"/>
              <w:lang w:val="en-US"/>
            </w:rPr>
          </w:rPrChange>
        </w:rPr>
        <w:t xml:space="preserve"> coding guidelines gives the following benefit:</w:t>
      </w:r>
    </w:p>
    <w:p w:rsidR="00743B33" w:rsidRPr="00743B33" w:rsidRDefault="00D20E06">
      <w:pPr>
        <w:numPr>
          <w:ilvl w:val="0"/>
          <w:numId w:val="4"/>
        </w:numPr>
        <w:tabs>
          <w:tab w:val="clear" w:pos="720"/>
        </w:tabs>
        <w:ind w:left="540" w:firstLine="0"/>
        <w:jc w:val="both"/>
        <w:rPr>
          <w:rFonts w:ascii="Calibri" w:hAnsi="Calibri"/>
          <w:sz w:val="20"/>
          <w:szCs w:val="20"/>
          <w:lang w:val="en-US"/>
          <w:rPrChange w:id="6876" w:author="Author">
            <w:rPr>
              <w:rFonts w:ascii="Trebuchet MS" w:hAnsi="Trebuchet MS"/>
              <w:sz w:val="20"/>
              <w:szCs w:val="20"/>
              <w:lang w:val="en-US"/>
            </w:rPr>
          </w:rPrChange>
        </w:rPr>
      </w:pPr>
      <w:r>
        <w:rPr>
          <w:rFonts w:ascii="Calibri" w:hAnsi="Calibri"/>
          <w:sz w:val="20"/>
          <w:szCs w:val="20"/>
          <w:lang w:val="en-US"/>
          <w:rPrChange w:id="6877" w:author="Author">
            <w:rPr>
              <w:rFonts w:ascii="Trebuchet MS" w:hAnsi="Trebuchet MS"/>
              <w:sz w:val="20"/>
              <w:szCs w:val="20"/>
              <w:lang w:val="en-US"/>
            </w:rPr>
          </w:rPrChange>
        </w:rPr>
        <w:t>It improves the software quality, readability and maintainability.</w:t>
      </w:r>
    </w:p>
    <w:p w:rsidR="00743B33" w:rsidRPr="00743B33" w:rsidRDefault="00D20E06">
      <w:pPr>
        <w:numPr>
          <w:ilvl w:val="0"/>
          <w:numId w:val="4"/>
        </w:numPr>
        <w:tabs>
          <w:tab w:val="clear" w:pos="720"/>
        </w:tabs>
        <w:ind w:left="540" w:firstLine="0"/>
        <w:jc w:val="both"/>
        <w:rPr>
          <w:rFonts w:ascii="Calibri" w:hAnsi="Calibri"/>
          <w:sz w:val="20"/>
          <w:szCs w:val="20"/>
          <w:lang w:val="en-US"/>
          <w:rPrChange w:id="6878" w:author="Author">
            <w:rPr>
              <w:rFonts w:ascii="Trebuchet MS" w:hAnsi="Trebuchet MS"/>
              <w:sz w:val="20"/>
              <w:szCs w:val="20"/>
              <w:lang w:val="en-US"/>
            </w:rPr>
          </w:rPrChange>
        </w:rPr>
      </w:pPr>
      <w:r>
        <w:rPr>
          <w:rFonts w:ascii="Calibri" w:hAnsi="Calibri"/>
          <w:sz w:val="20"/>
          <w:szCs w:val="20"/>
          <w:lang w:val="en-US"/>
          <w:rPrChange w:id="6879" w:author="Author">
            <w:rPr>
              <w:rFonts w:ascii="Trebuchet MS" w:hAnsi="Trebuchet MS"/>
              <w:sz w:val="20"/>
              <w:szCs w:val="20"/>
              <w:lang w:val="en-US"/>
            </w:rPr>
          </w:rPrChange>
        </w:rPr>
        <w:t xml:space="preserve">It minimizes the </w:t>
      </w:r>
      <w:r>
        <w:rPr>
          <w:rFonts w:ascii="Calibri" w:hAnsi="Calibri"/>
          <w:sz w:val="20"/>
          <w:szCs w:val="20"/>
          <w:lang w:val="en-US"/>
          <w:rPrChange w:id="6880" w:author="Author">
            <w:rPr>
              <w:rFonts w:ascii="Trebuchet MS" w:hAnsi="Trebuchet MS"/>
              <w:sz w:val="20"/>
              <w:szCs w:val="20"/>
              <w:lang w:val="en-US"/>
            </w:rPr>
          </w:rPrChange>
        </w:rPr>
        <w:t>software bug.</w:t>
      </w:r>
    </w:p>
    <w:p w:rsidR="00743B33" w:rsidRDefault="00D20E06">
      <w:pPr>
        <w:pStyle w:val="Heading2"/>
      </w:pPr>
      <w:bookmarkStart w:id="6881" w:name="_Toc266886103"/>
      <w:bookmarkStart w:id="6882" w:name="_Toc266960519"/>
      <w:bookmarkStart w:id="6883" w:name="_Toc267163426"/>
      <w:bookmarkStart w:id="6884" w:name="_Toc267163786"/>
      <w:bookmarkStart w:id="6885" w:name="_Toc267251370"/>
      <w:bookmarkStart w:id="6886" w:name="_Toc294795141"/>
      <w:bookmarkStart w:id="6887" w:name="_Toc301956857"/>
      <w:bookmarkStart w:id="6888" w:name="_Toc301959985"/>
      <w:bookmarkStart w:id="6889" w:name="_Toc301960459"/>
      <w:bookmarkStart w:id="6890" w:name="_Toc301960621"/>
      <w:bookmarkStart w:id="6891" w:name="_Toc409602424"/>
      <w:bookmarkStart w:id="6892" w:name="_Toc430267085"/>
      <w:bookmarkStart w:id="6893" w:name="_Toc491673542"/>
      <w:bookmarkEnd w:id="6881"/>
      <w:bookmarkEnd w:id="6882"/>
      <w:bookmarkEnd w:id="6883"/>
      <w:bookmarkEnd w:id="6884"/>
      <w:bookmarkEnd w:id="6885"/>
      <w:r>
        <w:t>Reference</w:t>
      </w:r>
      <w:bookmarkEnd w:id="6886"/>
      <w:bookmarkEnd w:id="6887"/>
      <w:bookmarkEnd w:id="6888"/>
      <w:bookmarkEnd w:id="6889"/>
      <w:bookmarkEnd w:id="6890"/>
      <w:bookmarkEnd w:id="6891"/>
      <w:bookmarkEnd w:id="6892"/>
      <w:bookmarkEnd w:id="6893"/>
    </w:p>
    <w:p w:rsidR="00743B33" w:rsidRPr="00743B33" w:rsidRDefault="00D20E06">
      <w:pPr>
        <w:numPr>
          <w:ilvl w:val="0"/>
          <w:numId w:val="15"/>
        </w:numPr>
        <w:ind w:left="900"/>
        <w:rPr>
          <w:rFonts w:ascii="Calibri" w:hAnsi="Calibri"/>
          <w:sz w:val="20"/>
          <w:szCs w:val="20"/>
          <w:lang w:val="en-US"/>
          <w:rPrChange w:id="6894" w:author="Author">
            <w:rPr>
              <w:rFonts w:ascii="Trebuchet MS" w:hAnsi="Trebuchet MS"/>
              <w:lang w:val="en-US"/>
            </w:rPr>
          </w:rPrChange>
        </w:rPr>
      </w:pPr>
      <w:r>
        <w:rPr>
          <w:rFonts w:ascii="Calibri" w:hAnsi="Calibri"/>
          <w:sz w:val="20"/>
          <w:szCs w:val="20"/>
          <w:lang w:val="en-US"/>
          <w:rPrChange w:id="6895" w:author="Author">
            <w:rPr>
              <w:rFonts w:ascii="Trebuchet MS" w:hAnsi="Trebuchet MS"/>
              <w:lang w:val="en-US"/>
            </w:rPr>
          </w:rPrChange>
        </w:rPr>
        <w:t>ISO26262 Standard First Edition 2011 – Part 6:</w:t>
      </w:r>
    </w:p>
    <w:p w:rsidR="00743B33" w:rsidRPr="00743B33" w:rsidRDefault="00D20E06">
      <w:pPr>
        <w:ind w:left="900" w:hanging="360"/>
        <w:rPr>
          <w:rFonts w:ascii="Calibri" w:hAnsi="Calibri"/>
          <w:sz w:val="20"/>
          <w:szCs w:val="20"/>
          <w:lang w:val="en-US"/>
          <w:rPrChange w:id="6896" w:author="Author">
            <w:rPr>
              <w:rFonts w:ascii="Trebuchet MS" w:hAnsi="Trebuchet MS"/>
              <w:lang w:val="en-US"/>
            </w:rPr>
          </w:rPrChange>
        </w:rPr>
      </w:pPr>
      <w:r>
        <w:rPr>
          <w:rFonts w:ascii="Calibri" w:hAnsi="Calibri"/>
          <w:sz w:val="20"/>
          <w:szCs w:val="20"/>
          <w:lang w:val="en-US"/>
          <w:rPrChange w:id="6897" w:author="Author">
            <w:rPr>
              <w:rFonts w:ascii="Trebuchet MS" w:hAnsi="Trebuchet MS"/>
              <w:lang w:val="en-US"/>
            </w:rPr>
          </w:rPrChange>
        </w:rPr>
        <w:t>“Part 6_Product development at the software level.pdf”</w:t>
      </w:r>
    </w:p>
    <w:p w:rsidR="00743B33" w:rsidRDefault="00D20E06" w:rsidP="00743B33">
      <w:pPr>
        <w:numPr>
          <w:ilvl w:val="0"/>
          <w:numId w:val="15"/>
        </w:numPr>
        <w:ind w:left="540" w:firstLine="0"/>
        <w:rPr>
          <w:ins w:id="6898" w:author="Author"/>
          <w:del w:id="6899" w:author="Author"/>
          <w:rFonts w:ascii="Calibri" w:hAnsi="Calibri"/>
          <w:sz w:val="20"/>
          <w:szCs w:val="20"/>
          <w:lang w:val="en-US"/>
        </w:rPr>
        <w:pPrChange w:id="6900" w:author="Author">
          <w:pPr>
            <w:numPr>
              <w:numId w:val="15"/>
            </w:numPr>
            <w:ind w:left="900" w:hanging="360"/>
          </w:pPr>
        </w:pPrChange>
      </w:pPr>
      <w:ins w:id="6901" w:author="Author">
        <w:del w:id="6902" w:author="Author">
          <w:r>
            <w:rPr>
              <w:rFonts w:ascii="Calibri" w:hAnsi="Calibri"/>
              <w:sz w:val="20"/>
              <w:szCs w:val="20"/>
              <w:lang w:val="en-US"/>
            </w:rPr>
            <w:delText>C# Coding Conventions by Microsoft</w:delText>
          </w:r>
        </w:del>
      </w:ins>
    </w:p>
    <w:p w:rsidR="00743B33" w:rsidRDefault="00D20E06" w:rsidP="00743B33">
      <w:pPr>
        <w:ind w:left="540"/>
        <w:rPr>
          <w:ins w:id="6903" w:author="Author"/>
          <w:del w:id="6904" w:author="Author"/>
          <w:rFonts w:ascii="Calibri" w:hAnsi="Calibri"/>
          <w:sz w:val="20"/>
          <w:szCs w:val="20"/>
          <w:lang w:val="en-US"/>
        </w:rPr>
        <w:pPrChange w:id="6905" w:author="Author">
          <w:pPr>
            <w:ind w:left="900" w:hanging="360"/>
          </w:pPr>
        </w:pPrChange>
      </w:pPr>
      <w:ins w:id="6906" w:author="Author">
        <w:del w:id="6907" w:author="Author">
          <w:r>
            <w:rPr>
              <w:rFonts w:ascii="Calibri" w:hAnsi="Calibri"/>
              <w:sz w:val="20"/>
              <w:szCs w:val="20"/>
              <w:lang w:val="en-US"/>
            </w:rPr>
            <w:delText>“https://docs.microsoft.com/en-us/dotnet/csharp/programming-guide/inside-a-program/coding-conve</w:delText>
          </w:r>
          <w:r>
            <w:rPr>
              <w:rFonts w:ascii="Calibri" w:hAnsi="Calibri"/>
              <w:sz w:val="20"/>
              <w:szCs w:val="20"/>
              <w:lang w:val="en-US"/>
            </w:rPr>
            <w:delText>ntions”</w:delText>
          </w:r>
        </w:del>
      </w:ins>
    </w:p>
    <w:p w:rsidR="00743B33" w:rsidRPr="00743B33" w:rsidRDefault="00D20E06" w:rsidP="00743B33">
      <w:pPr>
        <w:ind w:left="540"/>
        <w:rPr>
          <w:del w:id="6908" w:author="Author"/>
          <w:rFonts w:ascii="Calibri" w:hAnsi="Calibri"/>
          <w:sz w:val="20"/>
          <w:szCs w:val="20"/>
          <w:rPrChange w:id="6909" w:author="Author">
            <w:rPr>
              <w:del w:id="6910" w:author="Author"/>
              <w:rFonts w:ascii="Trebuchet MS" w:hAnsi="Trebuchet MS"/>
              <w:szCs w:val="20"/>
            </w:rPr>
          </w:rPrChange>
        </w:rPr>
        <w:pPrChange w:id="6911" w:author="Author">
          <w:pPr>
            <w:ind w:left="900" w:hanging="360"/>
          </w:pPr>
        </w:pPrChange>
      </w:pPr>
      <w:ins w:id="6912" w:author="Author">
        <w:del w:id="6913" w:author="Author">
          <w:r>
            <w:rPr>
              <w:rFonts w:ascii="Calibri" w:hAnsi="Calibri"/>
              <w:sz w:val="20"/>
              <w:szCs w:val="20"/>
            </w:rPr>
            <w:delText xml:space="preserve"> [2] JB0019 - Software Coding Guidelines</w:delText>
          </w:r>
        </w:del>
      </w:ins>
    </w:p>
    <w:p w:rsidR="00743B33" w:rsidRPr="00743B33" w:rsidRDefault="00D20E06" w:rsidP="00743B33">
      <w:pPr>
        <w:ind w:left="540"/>
        <w:jc w:val="both"/>
        <w:rPr>
          <w:del w:id="6914" w:author="Author"/>
          <w:rFonts w:ascii="Calibri" w:hAnsi="Calibri"/>
          <w:sz w:val="20"/>
          <w:szCs w:val="20"/>
          <w:lang w:val="en-US"/>
          <w:rPrChange w:id="6915" w:author="Author">
            <w:rPr>
              <w:del w:id="6916" w:author="Author"/>
              <w:rFonts w:ascii="Trebuchet MS" w:hAnsi="Trebuchet MS"/>
              <w:szCs w:val="22"/>
              <w:lang w:val="en-US"/>
            </w:rPr>
          </w:rPrChange>
        </w:rPr>
        <w:pPrChange w:id="6917" w:author="Author">
          <w:pPr>
            <w:ind w:left="900" w:hanging="360"/>
            <w:jc w:val="both"/>
          </w:pPr>
        </w:pPrChange>
      </w:pPr>
      <w:ins w:id="6918" w:author="Author">
        <w:del w:id="6919" w:author="Author">
          <w:r>
            <w:rPr>
              <w:rFonts w:ascii="Calibri" w:hAnsi="Calibri"/>
              <w:sz w:val="20"/>
              <w:szCs w:val="20"/>
              <w:lang w:val="en-US"/>
            </w:rPr>
            <w:delText>“RCT-JB0019-004b5.candidate.docx”</w:delText>
          </w:r>
        </w:del>
      </w:ins>
    </w:p>
    <w:p w:rsidR="00743B33" w:rsidRPr="00743B33" w:rsidRDefault="00D20E06" w:rsidP="00743B33">
      <w:pPr>
        <w:ind w:left="540"/>
        <w:jc w:val="both"/>
        <w:rPr>
          <w:rFonts w:ascii="Calibri" w:hAnsi="Calibri"/>
          <w:sz w:val="20"/>
          <w:szCs w:val="20"/>
          <w:lang w:val="en-US"/>
          <w:rPrChange w:id="6920" w:author="Author">
            <w:rPr>
              <w:rFonts w:ascii="Trebuchet MS" w:hAnsi="Trebuchet MS"/>
              <w:szCs w:val="22"/>
              <w:lang w:val="en-US"/>
            </w:rPr>
          </w:rPrChange>
        </w:rPr>
        <w:pPrChange w:id="6921" w:author="Author">
          <w:pPr>
            <w:ind w:left="900" w:hanging="360"/>
            <w:jc w:val="both"/>
          </w:pPr>
        </w:pPrChange>
      </w:pPr>
      <w:r>
        <w:rPr>
          <w:rFonts w:ascii="Calibri" w:hAnsi="Calibri"/>
          <w:sz w:val="20"/>
          <w:szCs w:val="20"/>
          <w:lang w:val="en-US"/>
          <w:rPrChange w:id="6922" w:author="Author">
            <w:rPr>
              <w:rFonts w:ascii="Trebuchet MS" w:hAnsi="Trebuchet MS"/>
              <w:szCs w:val="22"/>
              <w:lang w:val="en-US"/>
            </w:rPr>
          </w:rPrChange>
        </w:rPr>
        <w:br w:type="page"/>
      </w:r>
    </w:p>
    <w:p w:rsidR="00743B33" w:rsidRDefault="00D20E06">
      <w:pPr>
        <w:pStyle w:val="Heading1"/>
      </w:pPr>
      <w:bookmarkStart w:id="6923" w:name="_Toc294795142"/>
      <w:bookmarkStart w:id="6924" w:name="_Toc301774672"/>
      <w:bookmarkStart w:id="6925" w:name="_Toc301956858"/>
      <w:bookmarkStart w:id="6926" w:name="_Toc301959986"/>
      <w:bookmarkStart w:id="6927" w:name="_Toc301960460"/>
      <w:bookmarkStart w:id="6928" w:name="_Toc301960622"/>
      <w:bookmarkStart w:id="6929" w:name="_Toc409602425"/>
      <w:bookmarkStart w:id="6930" w:name="_Toc430267086"/>
      <w:bookmarkStart w:id="6931" w:name="_Toc491673543"/>
      <w:r>
        <w:lastRenderedPageBreak/>
        <w:t>Naming Convention</w:t>
      </w:r>
      <w:bookmarkEnd w:id="6923"/>
      <w:bookmarkEnd w:id="6924"/>
      <w:bookmarkEnd w:id="6925"/>
      <w:bookmarkEnd w:id="6926"/>
      <w:bookmarkEnd w:id="6927"/>
      <w:bookmarkEnd w:id="6928"/>
      <w:bookmarkEnd w:id="6929"/>
      <w:bookmarkEnd w:id="6930"/>
      <w:bookmarkEnd w:id="6931"/>
    </w:p>
    <w:p w:rsidR="00743B33" w:rsidRPr="00743B33" w:rsidRDefault="00D20E06">
      <w:pPr>
        <w:ind w:left="360"/>
        <w:jc w:val="both"/>
        <w:rPr>
          <w:rFonts w:ascii="Calibri" w:hAnsi="Calibri"/>
          <w:sz w:val="20"/>
          <w:szCs w:val="20"/>
          <w:rPrChange w:id="6932" w:author="Author">
            <w:rPr>
              <w:rFonts w:ascii="Trebuchet MS" w:hAnsi="Trebuchet MS"/>
              <w:sz w:val="20"/>
              <w:szCs w:val="20"/>
            </w:rPr>
          </w:rPrChange>
        </w:rPr>
      </w:pPr>
      <w:r>
        <w:rPr>
          <w:rFonts w:ascii="Calibri" w:hAnsi="Calibri"/>
          <w:sz w:val="20"/>
          <w:szCs w:val="20"/>
          <w:rPrChange w:id="6933" w:author="Author">
            <w:rPr>
              <w:rFonts w:ascii="Trebuchet MS" w:hAnsi="Trebuchet MS"/>
              <w:sz w:val="20"/>
              <w:szCs w:val="20"/>
            </w:rPr>
          </w:rPrChange>
        </w:rPr>
        <w:t>This section specifies the naming conventions to be followed for file, functions, variables, constants, macros and types.</w:t>
      </w:r>
    </w:p>
    <w:p w:rsidR="00743B33" w:rsidRDefault="00D20E06" w:rsidP="00743B33">
      <w:pPr>
        <w:pStyle w:val="Heading2"/>
        <w:pPrChange w:id="6934" w:author="Author">
          <w:pPr>
            <w:pStyle w:val="Heading2"/>
            <w:jc w:val="left"/>
          </w:pPr>
        </w:pPrChange>
      </w:pPr>
      <w:bookmarkStart w:id="6935" w:name="_Toc273536028"/>
      <w:bookmarkStart w:id="6936" w:name="_Toc281832949"/>
      <w:bookmarkStart w:id="6937" w:name="_Toc294795143"/>
      <w:bookmarkStart w:id="6938" w:name="_Toc301956859"/>
      <w:bookmarkStart w:id="6939" w:name="_Toc301959987"/>
      <w:bookmarkStart w:id="6940" w:name="_Toc301960461"/>
      <w:bookmarkStart w:id="6941" w:name="_Toc301960623"/>
      <w:bookmarkStart w:id="6942" w:name="_Toc409602426"/>
      <w:bookmarkStart w:id="6943" w:name="_Toc430267087"/>
      <w:bookmarkStart w:id="6944" w:name="_Toc447291303"/>
      <w:bookmarkStart w:id="6945" w:name="_Toc491673544"/>
      <w:bookmarkStart w:id="6946" w:name="_Toc294795147"/>
      <w:bookmarkStart w:id="6947" w:name="_Toc301956863"/>
      <w:bookmarkStart w:id="6948" w:name="_Toc301959991"/>
      <w:bookmarkStart w:id="6949" w:name="_Toc301960465"/>
      <w:bookmarkStart w:id="6950" w:name="_Toc301960627"/>
      <w:bookmarkStart w:id="6951" w:name="_Toc409602430"/>
      <w:bookmarkStart w:id="6952" w:name="_Toc430267091"/>
      <w:bookmarkEnd w:id="6935"/>
      <w:bookmarkEnd w:id="6936"/>
      <w:r>
        <w:t>File Naming</w:t>
      </w:r>
      <w:bookmarkEnd w:id="6937"/>
      <w:bookmarkEnd w:id="6938"/>
      <w:bookmarkEnd w:id="6939"/>
      <w:bookmarkEnd w:id="6940"/>
      <w:bookmarkEnd w:id="6941"/>
      <w:bookmarkEnd w:id="6942"/>
      <w:bookmarkEnd w:id="6943"/>
      <w:bookmarkEnd w:id="6944"/>
      <w:bookmarkEnd w:id="6945"/>
    </w:p>
    <w:p w:rsidR="00743B33" w:rsidRDefault="00D20E06" w:rsidP="00743B33">
      <w:pPr>
        <w:pStyle w:val="Heading3"/>
        <w:pPrChange w:id="6953" w:author="Author">
          <w:pPr>
            <w:pStyle w:val="Heading3"/>
            <w:jc w:val="left"/>
          </w:pPr>
        </w:pPrChange>
      </w:pPr>
      <w:bookmarkStart w:id="6954" w:name="_Toc273536024"/>
      <w:bookmarkStart w:id="6955" w:name="_Toc281832945"/>
      <w:bookmarkStart w:id="6956" w:name="_Toc294795145"/>
      <w:bookmarkStart w:id="6957" w:name="_Toc301956861"/>
      <w:bookmarkStart w:id="6958" w:name="_Toc301959989"/>
      <w:bookmarkStart w:id="6959" w:name="_Toc301960463"/>
      <w:bookmarkStart w:id="6960" w:name="_Toc301960625"/>
      <w:bookmarkStart w:id="6961" w:name="_Toc409602428"/>
      <w:bookmarkStart w:id="6962" w:name="_Toc430267089"/>
      <w:bookmarkStart w:id="6963" w:name="_Toc447291304"/>
      <w:bookmarkStart w:id="6964" w:name="_Toc491673545"/>
      <w:bookmarkEnd w:id="6954"/>
      <w:bookmarkEnd w:id="6955"/>
      <w:r>
        <w:t>Name_File_00</w:t>
      </w:r>
      <w:bookmarkEnd w:id="6956"/>
      <w:bookmarkEnd w:id="6957"/>
      <w:bookmarkEnd w:id="6958"/>
      <w:bookmarkEnd w:id="6959"/>
      <w:bookmarkEnd w:id="6960"/>
      <w:r>
        <w:t xml:space="preserve">1 ([1] </w:t>
      </w:r>
      <w:r>
        <w:t>Clause 5.4.7 - table 1 - 1h)</w:t>
      </w:r>
      <w:bookmarkEnd w:id="6961"/>
      <w:bookmarkEnd w:id="6962"/>
      <w:bookmarkEnd w:id="6963"/>
      <w:bookmarkEnd w:id="6964"/>
    </w:p>
    <w:p w:rsidR="00743B33" w:rsidRPr="00743B33" w:rsidRDefault="00D20E06">
      <w:pPr>
        <w:ind w:left="540"/>
        <w:rPr>
          <w:rFonts w:ascii="Calibri" w:hAnsi="Calibri"/>
          <w:b/>
          <w:sz w:val="20"/>
          <w:szCs w:val="20"/>
          <w:lang w:val="en-US"/>
          <w:rPrChange w:id="6965" w:author="Author">
            <w:rPr>
              <w:rFonts w:ascii="Trebuchet MS" w:hAnsi="Trebuchet MS"/>
              <w:b/>
              <w:lang w:val="en-US"/>
            </w:rPr>
          </w:rPrChange>
        </w:rPr>
      </w:pPr>
      <w:r>
        <w:rPr>
          <w:rFonts w:ascii="Calibri" w:hAnsi="Calibri"/>
          <w:b/>
          <w:sz w:val="20"/>
          <w:szCs w:val="20"/>
          <w:lang w:val="en-US"/>
          <w:rPrChange w:id="6966" w:author="Author">
            <w:rPr>
              <w:rFonts w:ascii="Trebuchet MS" w:hAnsi="Trebuchet MS"/>
              <w:b/>
              <w:lang w:val="en-US"/>
            </w:rPr>
          </w:rPrChange>
        </w:rPr>
        <w:t>Rule:</w:t>
      </w:r>
    </w:p>
    <w:p w:rsidR="00743B33" w:rsidRPr="00743B33" w:rsidRDefault="00D20E06">
      <w:pPr>
        <w:ind w:left="540"/>
        <w:rPr>
          <w:rFonts w:ascii="Calibri" w:hAnsi="Calibri"/>
          <w:sz w:val="20"/>
          <w:szCs w:val="20"/>
          <w:rPrChange w:id="6967" w:author="Author">
            <w:rPr>
              <w:rFonts w:ascii="Trebuchet MS" w:hAnsi="Trebuchet MS"/>
              <w:sz w:val="20"/>
              <w:szCs w:val="20"/>
            </w:rPr>
          </w:rPrChange>
        </w:rPr>
      </w:pPr>
      <w:r>
        <w:rPr>
          <w:rFonts w:ascii="Calibri" w:hAnsi="Calibri"/>
          <w:sz w:val="20"/>
          <w:szCs w:val="20"/>
          <w:rPrChange w:id="6968" w:author="Author">
            <w:rPr>
              <w:rFonts w:ascii="Trebuchet MS" w:hAnsi="Trebuchet MS"/>
              <w:sz w:val="20"/>
              <w:szCs w:val="20"/>
            </w:rPr>
          </w:rPrChange>
        </w:rPr>
        <w:t xml:space="preserve">File name shall </w:t>
      </w:r>
      <w:ins w:id="6969" w:author="Author">
        <w:r>
          <w:rPr>
            <w:rFonts w:ascii="Calibri" w:hAnsi="Calibri"/>
            <w:sz w:val="20"/>
            <w:szCs w:val="20"/>
          </w:rPr>
          <w:t xml:space="preserve">use Pascal case and </w:t>
        </w:r>
      </w:ins>
      <w:r>
        <w:rPr>
          <w:rFonts w:ascii="Calibri" w:hAnsi="Calibri"/>
          <w:sz w:val="20"/>
          <w:szCs w:val="20"/>
          <w:rPrChange w:id="6970" w:author="Author">
            <w:rPr>
              <w:rFonts w:ascii="Trebuchet MS" w:hAnsi="Trebuchet MS"/>
              <w:sz w:val="20"/>
              <w:szCs w:val="20"/>
            </w:rPr>
          </w:rPrChange>
        </w:rPr>
        <w:t>only consist of alphanumeric characters</w:t>
      </w:r>
      <w:del w:id="6971" w:author="Author">
        <w:r>
          <w:rPr>
            <w:rFonts w:ascii="Calibri" w:hAnsi="Calibri"/>
            <w:sz w:val="20"/>
            <w:szCs w:val="20"/>
            <w:rPrChange w:id="6972" w:author="Author">
              <w:rPr>
                <w:rFonts w:ascii="Trebuchet MS" w:hAnsi="Trebuchet MS"/>
                <w:sz w:val="20"/>
                <w:szCs w:val="20"/>
              </w:rPr>
            </w:rPrChange>
          </w:rPr>
          <w:delText xml:space="preserve"> </w:delText>
        </w:r>
      </w:del>
      <w:ins w:id="6973" w:author="Author">
        <w:del w:id="6974" w:author="Author">
          <w:r>
            <w:rPr>
              <w:rFonts w:ascii="Calibri" w:hAnsi="Calibri"/>
              <w:sz w:val="20"/>
              <w:szCs w:val="20"/>
            </w:rPr>
            <w:delText>and use Pascal case</w:delText>
          </w:r>
        </w:del>
      </w:ins>
      <w:del w:id="6975" w:author="Author">
        <w:r>
          <w:rPr>
            <w:rFonts w:ascii="Calibri" w:hAnsi="Calibri"/>
            <w:sz w:val="20"/>
            <w:szCs w:val="20"/>
            <w:rPrChange w:id="6976" w:author="Author">
              <w:rPr>
                <w:rFonts w:ascii="Trebuchet MS" w:hAnsi="Trebuchet MS"/>
                <w:sz w:val="20"/>
                <w:szCs w:val="20"/>
              </w:rPr>
            </w:rPrChange>
          </w:rPr>
          <w:delText>and underscore</w:delText>
        </w:r>
      </w:del>
      <w:r>
        <w:rPr>
          <w:rFonts w:ascii="Calibri" w:hAnsi="Calibri"/>
          <w:sz w:val="20"/>
          <w:szCs w:val="20"/>
          <w:rPrChange w:id="6977" w:author="Author">
            <w:rPr>
              <w:rFonts w:ascii="Trebuchet MS" w:hAnsi="Trebuchet MS"/>
              <w:sz w:val="20"/>
              <w:szCs w:val="20"/>
            </w:rPr>
          </w:rPrChange>
        </w:rPr>
        <w:t xml:space="preserve">. But it shall not start with </w:t>
      </w:r>
      <w:del w:id="6978" w:author="Author">
        <w:r>
          <w:rPr>
            <w:rFonts w:ascii="Calibri" w:hAnsi="Calibri"/>
            <w:sz w:val="20"/>
            <w:szCs w:val="20"/>
            <w:rPrChange w:id="6979" w:author="Author">
              <w:rPr>
                <w:rFonts w:ascii="Trebuchet MS" w:hAnsi="Trebuchet MS"/>
                <w:sz w:val="20"/>
                <w:szCs w:val="20"/>
              </w:rPr>
            </w:rPrChange>
          </w:rPr>
          <w:delText xml:space="preserve">underscore or </w:delText>
        </w:r>
      </w:del>
      <w:r>
        <w:rPr>
          <w:rFonts w:ascii="Calibri" w:hAnsi="Calibri"/>
          <w:sz w:val="20"/>
          <w:szCs w:val="20"/>
          <w:rPrChange w:id="6980" w:author="Author">
            <w:rPr>
              <w:rFonts w:ascii="Trebuchet MS" w:hAnsi="Trebuchet MS"/>
              <w:sz w:val="20"/>
              <w:szCs w:val="20"/>
            </w:rPr>
          </w:rPrChange>
        </w:rPr>
        <w:t>numeric.</w:t>
      </w:r>
    </w:p>
    <w:p w:rsidR="00743B33" w:rsidRPr="00743B33" w:rsidRDefault="00743B33">
      <w:pPr>
        <w:ind w:left="540"/>
        <w:rPr>
          <w:rFonts w:ascii="Calibri" w:hAnsi="Calibri"/>
          <w:sz w:val="20"/>
          <w:szCs w:val="20"/>
          <w:lang w:val="en-US"/>
          <w:rPrChange w:id="6981" w:author="Author">
            <w:rPr>
              <w:rFonts w:ascii="Trebuchet MS" w:hAnsi="Trebuchet MS"/>
              <w:lang w:val="en-US"/>
            </w:rPr>
          </w:rPrChange>
        </w:rPr>
      </w:pPr>
    </w:p>
    <w:p w:rsidR="00743B33" w:rsidRPr="00743B33" w:rsidRDefault="00D20E06">
      <w:pPr>
        <w:ind w:left="540"/>
        <w:rPr>
          <w:rFonts w:ascii="Calibri" w:hAnsi="Calibri"/>
          <w:b/>
          <w:sz w:val="20"/>
          <w:szCs w:val="20"/>
          <w:lang w:val="en-US"/>
          <w:rPrChange w:id="6982" w:author="Author">
            <w:rPr>
              <w:rFonts w:ascii="Trebuchet MS" w:hAnsi="Trebuchet MS"/>
              <w:b/>
              <w:lang w:val="en-US"/>
            </w:rPr>
          </w:rPrChange>
        </w:rPr>
      </w:pPr>
      <w:r>
        <w:rPr>
          <w:rFonts w:ascii="Calibri" w:hAnsi="Calibri"/>
          <w:b/>
          <w:sz w:val="20"/>
          <w:szCs w:val="20"/>
          <w:lang w:val="en-US"/>
          <w:rPrChange w:id="6983" w:author="Author">
            <w:rPr>
              <w:rFonts w:ascii="Trebuchet MS" w:hAnsi="Trebuchet MS"/>
              <w:b/>
              <w:lang w:val="en-US"/>
            </w:rPr>
          </w:rPrChange>
        </w:rPr>
        <w:t>Example:</w:t>
      </w:r>
    </w:p>
    <w:p w:rsidR="00743B33" w:rsidRPr="00743B33" w:rsidRDefault="00D20E06">
      <w:pPr>
        <w:ind w:left="540"/>
        <w:rPr>
          <w:rFonts w:ascii="Calibri" w:hAnsi="Calibri"/>
          <w:sz w:val="20"/>
          <w:szCs w:val="20"/>
          <w:rPrChange w:id="6984" w:author="Author">
            <w:rPr>
              <w:rFonts w:ascii="Trebuchet MS" w:hAnsi="Trebuchet MS"/>
              <w:sz w:val="20"/>
              <w:szCs w:val="20"/>
            </w:rPr>
          </w:rPrChange>
        </w:rPr>
      </w:pPr>
      <w:del w:id="6985" w:author="Author">
        <w:r>
          <w:rPr>
            <w:rFonts w:ascii="Calibri" w:hAnsi="Calibri"/>
            <w:sz w:val="20"/>
            <w:szCs w:val="20"/>
            <w:rPrChange w:id="6986" w:author="Author">
              <w:rPr>
                <w:rFonts w:ascii="Trebuchet MS" w:hAnsi="Trebuchet MS"/>
                <w:sz w:val="20"/>
                <w:szCs w:val="20"/>
              </w:rPr>
            </w:rPrChange>
          </w:rPr>
          <w:delText xml:space="preserve">/* </w:delText>
        </w:r>
      </w:del>
      <w:ins w:id="6987" w:author="Author">
        <w:r>
          <w:rPr>
            <w:rFonts w:ascii="Calibri" w:hAnsi="Calibri"/>
            <w:sz w:val="20"/>
            <w:szCs w:val="20"/>
          </w:rPr>
          <w:t>//</w:t>
        </w:r>
        <w:r>
          <w:rPr>
            <w:rFonts w:ascii="Calibri" w:hAnsi="Calibri"/>
            <w:sz w:val="20"/>
            <w:szCs w:val="20"/>
            <w:rPrChange w:id="6988" w:author="Author">
              <w:rPr>
                <w:rFonts w:ascii="Trebuchet MS" w:hAnsi="Trebuchet MS"/>
                <w:sz w:val="20"/>
                <w:szCs w:val="20"/>
              </w:rPr>
            </w:rPrChange>
          </w:rPr>
          <w:t xml:space="preserve"> </w:t>
        </w:r>
      </w:ins>
      <w:r>
        <w:rPr>
          <w:rFonts w:ascii="Calibri" w:hAnsi="Calibri"/>
          <w:sz w:val="20"/>
          <w:szCs w:val="20"/>
          <w:rPrChange w:id="6989" w:author="Author">
            <w:rPr>
              <w:rFonts w:ascii="Trebuchet MS" w:hAnsi="Trebuchet MS"/>
              <w:sz w:val="20"/>
              <w:szCs w:val="20"/>
            </w:rPr>
          </w:rPrChange>
        </w:rPr>
        <w:t>Compliant</w:t>
      </w:r>
      <w:del w:id="6990" w:author="Author">
        <w:r>
          <w:rPr>
            <w:rFonts w:ascii="Calibri" w:hAnsi="Calibri"/>
            <w:sz w:val="20"/>
            <w:szCs w:val="20"/>
            <w:rPrChange w:id="6991" w:author="Author">
              <w:rPr>
                <w:rFonts w:ascii="Trebuchet MS" w:hAnsi="Trebuchet MS"/>
                <w:sz w:val="20"/>
                <w:szCs w:val="20"/>
              </w:rPr>
            </w:rPrChange>
          </w:rPr>
          <w:delText xml:space="preserve"> */</w:delText>
        </w:r>
      </w:del>
    </w:p>
    <w:p w:rsidR="00743B33" w:rsidRPr="00743B33" w:rsidRDefault="00D20E06">
      <w:pPr>
        <w:ind w:left="540"/>
        <w:rPr>
          <w:rFonts w:ascii="Calibri" w:hAnsi="Calibri"/>
          <w:sz w:val="20"/>
          <w:szCs w:val="20"/>
          <w:rPrChange w:id="6992" w:author="Author">
            <w:rPr>
              <w:rFonts w:ascii="Trebuchet MS" w:hAnsi="Trebuchet MS"/>
              <w:sz w:val="20"/>
              <w:szCs w:val="20"/>
            </w:rPr>
          </w:rPrChange>
        </w:rPr>
      </w:pPr>
      <w:r>
        <w:rPr>
          <w:rFonts w:ascii="Calibri" w:hAnsi="Calibri"/>
          <w:sz w:val="20"/>
          <w:szCs w:val="20"/>
          <w:rPrChange w:id="6993" w:author="Author">
            <w:rPr>
              <w:rFonts w:ascii="Trebuchet MS" w:hAnsi="Trebuchet MS"/>
              <w:sz w:val="20"/>
              <w:szCs w:val="20"/>
            </w:rPr>
          </w:rPrChange>
        </w:rPr>
        <w:t>Adc.c</w:t>
      </w:r>
      <w:ins w:id="6994" w:author="Author">
        <w:r>
          <w:rPr>
            <w:rFonts w:ascii="Calibri" w:hAnsi="Calibri"/>
            <w:sz w:val="20"/>
            <w:szCs w:val="20"/>
            <w:rPrChange w:id="6995" w:author="Author">
              <w:rPr>
                <w:rFonts w:ascii="Trebuchet MS" w:hAnsi="Trebuchet MS"/>
                <w:sz w:val="20"/>
                <w:szCs w:val="20"/>
              </w:rPr>
            </w:rPrChange>
          </w:rPr>
          <w:t>s</w:t>
        </w:r>
      </w:ins>
    </w:p>
    <w:p w:rsidR="00743B33" w:rsidRPr="00743B33" w:rsidRDefault="00D20E06">
      <w:pPr>
        <w:ind w:left="540"/>
        <w:rPr>
          <w:rFonts w:ascii="Calibri" w:hAnsi="Calibri"/>
          <w:b/>
          <w:sz w:val="20"/>
          <w:szCs w:val="20"/>
          <w:lang w:val="en-US"/>
          <w:rPrChange w:id="6996" w:author="Author">
            <w:rPr>
              <w:rFonts w:ascii="Trebuchet MS" w:hAnsi="Trebuchet MS"/>
              <w:b/>
              <w:lang w:val="en-US"/>
            </w:rPr>
          </w:rPrChange>
        </w:rPr>
      </w:pPr>
      <w:ins w:id="6997" w:author="Author">
        <w:r>
          <w:rPr>
            <w:rFonts w:ascii="Calibri" w:hAnsi="Calibri"/>
            <w:sz w:val="20"/>
            <w:szCs w:val="20"/>
            <w:rPrChange w:id="6998" w:author="Author">
              <w:rPr>
                <w:rFonts w:ascii="Trebuchet MS" w:hAnsi="Trebuchet MS"/>
                <w:sz w:val="20"/>
                <w:szCs w:val="20"/>
              </w:rPr>
            </w:rPrChange>
          </w:rPr>
          <w:t xml:space="preserve">BswLinConfiguration.cs </w:t>
        </w:r>
      </w:ins>
      <w:del w:id="6999" w:author="Author">
        <w:r>
          <w:rPr>
            <w:rFonts w:ascii="Calibri" w:hAnsi="Calibri"/>
            <w:sz w:val="20"/>
            <w:szCs w:val="20"/>
            <w:rPrChange w:id="7000" w:author="Author">
              <w:rPr>
                <w:rFonts w:ascii="Trebuchet MS" w:hAnsi="Trebuchet MS"/>
                <w:sz w:val="20"/>
                <w:szCs w:val="20"/>
              </w:rPr>
            </w:rPrChange>
          </w:rPr>
          <w:delText>Wdg_59_DriverA.c</w:delText>
        </w:r>
      </w:del>
    </w:p>
    <w:p w:rsidR="00743B33" w:rsidRPr="00743B33" w:rsidRDefault="00743B33">
      <w:pPr>
        <w:ind w:left="540"/>
        <w:rPr>
          <w:rFonts w:ascii="Calibri" w:hAnsi="Calibri"/>
          <w:sz w:val="20"/>
          <w:szCs w:val="20"/>
          <w:rPrChange w:id="7001" w:author="Author">
            <w:rPr>
              <w:rFonts w:ascii="Trebuchet MS" w:hAnsi="Trebuchet MS"/>
              <w:sz w:val="20"/>
              <w:szCs w:val="20"/>
            </w:rPr>
          </w:rPrChange>
        </w:rPr>
      </w:pPr>
    </w:p>
    <w:p w:rsidR="00743B33" w:rsidRPr="00743B33" w:rsidRDefault="00D20E06">
      <w:pPr>
        <w:ind w:left="540"/>
        <w:rPr>
          <w:rFonts w:ascii="Calibri" w:hAnsi="Calibri"/>
          <w:sz w:val="20"/>
          <w:szCs w:val="20"/>
          <w:rPrChange w:id="7002" w:author="Author">
            <w:rPr>
              <w:rFonts w:ascii="Trebuchet MS" w:hAnsi="Trebuchet MS"/>
              <w:sz w:val="20"/>
              <w:szCs w:val="20"/>
            </w:rPr>
          </w:rPrChange>
        </w:rPr>
      </w:pPr>
      <w:del w:id="7003" w:author="Author">
        <w:r>
          <w:rPr>
            <w:rFonts w:ascii="Calibri" w:hAnsi="Calibri"/>
            <w:sz w:val="20"/>
            <w:szCs w:val="20"/>
            <w:rPrChange w:id="7004" w:author="Author">
              <w:rPr>
                <w:rFonts w:ascii="Trebuchet MS" w:hAnsi="Trebuchet MS"/>
                <w:sz w:val="20"/>
                <w:szCs w:val="20"/>
              </w:rPr>
            </w:rPrChange>
          </w:rPr>
          <w:delText xml:space="preserve">/* </w:delText>
        </w:r>
      </w:del>
      <w:ins w:id="7005" w:author="Author">
        <w:r>
          <w:rPr>
            <w:rFonts w:ascii="Calibri" w:hAnsi="Calibri"/>
            <w:sz w:val="20"/>
            <w:szCs w:val="20"/>
          </w:rPr>
          <w:t>//</w:t>
        </w:r>
        <w:r>
          <w:rPr>
            <w:rFonts w:ascii="Calibri" w:hAnsi="Calibri"/>
            <w:sz w:val="20"/>
            <w:szCs w:val="20"/>
            <w:rPrChange w:id="7006" w:author="Author">
              <w:rPr>
                <w:rFonts w:ascii="Trebuchet MS" w:hAnsi="Trebuchet MS"/>
                <w:sz w:val="20"/>
                <w:szCs w:val="20"/>
              </w:rPr>
            </w:rPrChange>
          </w:rPr>
          <w:t xml:space="preserve"> </w:t>
        </w:r>
      </w:ins>
      <w:r>
        <w:rPr>
          <w:rFonts w:ascii="Calibri" w:hAnsi="Calibri"/>
          <w:sz w:val="20"/>
          <w:szCs w:val="20"/>
          <w:rPrChange w:id="7007" w:author="Author">
            <w:rPr>
              <w:rFonts w:ascii="Trebuchet MS" w:hAnsi="Trebuchet MS"/>
              <w:sz w:val="20"/>
              <w:szCs w:val="20"/>
            </w:rPr>
          </w:rPrChange>
        </w:rPr>
        <w:t>Not compliant</w:t>
      </w:r>
      <w:del w:id="7008" w:author="Author">
        <w:r>
          <w:rPr>
            <w:rFonts w:ascii="Calibri" w:hAnsi="Calibri"/>
            <w:sz w:val="20"/>
            <w:szCs w:val="20"/>
            <w:rPrChange w:id="7009" w:author="Author">
              <w:rPr>
                <w:rFonts w:ascii="Trebuchet MS" w:hAnsi="Trebuchet MS"/>
                <w:sz w:val="20"/>
                <w:szCs w:val="20"/>
              </w:rPr>
            </w:rPrChange>
          </w:rPr>
          <w:delText xml:space="preserve"> */</w:delText>
        </w:r>
      </w:del>
    </w:p>
    <w:p w:rsidR="00743B33" w:rsidRPr="00743B33" w:rsidRDefault="00D20E06">
      <w:pPr>
        <w:ind w:left="540"/>
        <w:rPr>
          <w:del w:id="7010" w:author="Author"/>
          <w:rFonts w:ascii="Calibri" w:hAnsi="Calibri"/>
          <w:sz w:val="20"/>
          <w:szCs w:val="20"/>
          <w:rPrChange w:id="7011" w:author="Author">
            <w:rPr>
              <w:del w:id="7012" w:author="Author"/>
              <w:rFonts w:ascii="Trebuchet MS" w:hAnsi="Trebuchet MS"/>
              <w:sz w:val="20"/>
              <w:szCs w:val="20"/>
            </w:rPr>
          </w:rPrChange>
        </w:rPr>
      </w:pPr>
      <w:del w:id="7013" w:author="Author">
        <w:r>
          <w:rPr>
            <w:rFonts w:ascii="Calibri" w:hAnsi="Calibri"/>
            <w:sz w:val="20"/>
            <w:szCs w:val="20"/>
            <w:rPrChange w:id="7014" w:author="Author">
              <w:rPr>
                <w:rFonts w:ascii="Trebuchet MS" w:hAnsi="Trebuchet MS"/>
                <w:sz w:val="20"/>
                <w:szCs w:val="20"/>
              </w:rPr>
            </w:rPrChange>
          </w:rPr>
          <w:delText>_Adc.c</w:delText>
        </w:r>
      </w:del>
      <w:ins w:id="7015" w:author="Author">
        <w:del w:id="7016" w:author="Author">
          <w:r>
            <w:rPr>
              <w:rFonts w:ascii="Calibri" w:hAnsi="Calibri"/>
              <w:sz w:val="20"/>
              <w:szCs w:val="20"/>
              <w:rPrChange w:id="7017" w:author="Author">
                <w:rPr>
                  <w:rFonts w:ascii="Trebuchet MS" w:hAnsi="Trebuchet MS"/>
                  <w:sz w:val="20"/>
                  <w:szCs w:val="20"/>
                </w:rPr>
              </w:rPrChange>
            </w:rPr>
            <w:delText>s</w:delText>
          </w:r>
        </w:del>
      </w:ins>
    </w:p>
    <w:p w:rsidR="00743B33" w:rsidRPr="00743B33" w:rsidRDefault="00D20E06">
      <w:pPr>
        <w:ind w:left="540"/>
        <w:rPr>
          <w:rFonts w:ascii="Calibri" w:hAnsi="Calibri"/>
          <w:sz w:val="20"/>
          <w:szCs w:val="20"/>
          <w:rPrChange w:id="7018" w:author="Author">
            <w:rPr>
              <w:rFonts w:ascii="Trebuchet MS" w:hAnsi="Trebuchet MS"/>
              <w:sz w:val="20"/>
              <w:szCs w:val="20"/>
            </w:rPr>
          </w:rPrChange>
        </w:rPr>
      </w:pPr>
      <w:r>
        <w:rPr>
          <w:rFonts w:ascii="Calibri" w:hAnsi="Calibri"/>
          <w:sz w:val="20"/>
          <w:szCs w:val="20"/>
          <w:rPrChange w:id="7019" w:author="Author">
            <w:rPr>
              <w:rFonts w:ascii="Trebuchet MS" w:hAnsi="Trebuchet MS"/>
              <w:sz w:val="20"/>
              <w:szCs w:val="20"/>
            </w:rPr>
          </w:rPrChange>
        </w:rPr>
        <w:t>59</w:t>
      </w:r>
      <w:ins w:id="7020" w:author="Author">
        <w:del w:id="7021" w:author="Author">
          <w:r>
            <w:rPr>
              <w:rFonts w:ascii="Calibri" w:hAnsi="Calibri"/>
              <w:sz w:val="20"/>
              <w:szCs w:val="20"/>
              <w:rPrChange w:id="7022" w:author="Author">
                <w:rPr/>
              </w:rPrChange>
            </w:rPr>
            <w:delText>_</w:delText>
          </w:r>
        </w:del>
        <w:r>
          <w:rPr>
            <w:rFonts w:ascii="Calibri" w:hAnsi="Calibri"/>
            <w:sz w:val="20"/>
            <w:szCs w:val="20"/>
            <w:rPrChange w:id="7023" w:author="Author">
              <w:rPr>
                <w:rFonts w:ascii="Trebuchet MS" w:hAnsi="Trebuchet MS"/>
                <w:sz w:val="20"/>
                <w:szCs w:val="20"/>
              </w:rPr>
            </w:rPrChange>
          </w:rPr>
          <w:t xml:space="preserve">BswWdgConfiguration.cs </w:t>
        </w:r>
      </w:ins>
      <w:del w:id="7024" w:author="Author">
        <w:r>
          <w:rPr>
            <w:rFonts w:ascii="Calibri" w:hAnsi="Calibri"/>
            <w:sz w:val="20"/>
            <w:szCs w:val="20"/>
            <w:rPrChange w:id="7025" w:author="Author">
              <w:rPr>
                <w:rFonts w:ascii="Trebuchet MS" w:hAnsi="Trebuchet MS"/>
                <w:sz w:val="20"/>
                <w:szCs w:val="20"/>
              </w:rPr>
            </w:rPrChange>
          </w:rPr>
          <w:delText>_Spi_Driver.c</w:delText>
        </w:r>
      </w:del>
    </w:p>
    <w:p w:rsidR="00743B33" w:rsidRPr="00743B33" w:rsidRDefault="00743B33">
      <w:pPr>
        <w:ind w:left="540"/>
        <w:rPr>
          <w:rFonts w:ascii="Calibri" w:hAnsi="Calibri"/>
          <w:b/>
          <w:sz w:val="20"/>
          <w:szCs w:val="20"/>
          <w:lang w:val="en-US"/>
          <w:rPrChange w:id="7026" w:author="Author">
            <w:rPr>
              <w:rFonts w:ascii="Trebuchet MS" w:hAnsi="Trebuchet MS"/>
              <w:b/>
              <w:lang w:val="en-US"/>
            </w:rPr>
          </w:rPrChange>
        </w:rPr>
      </w:pPr>
    </w:p>
    <w:p w:rsidR="00743B33" w:rsidRPr="00743B33" w:rsidRDefault="00D20E06">
      <w:pPr>
        <w:ind w:left="540"/>
        <w:rPr>
          <w:rFonts w:ascii="Calibri" w:hAnsi="Calibri"/>
          <w:b/>
          <w:sz w:val="20"/>
          <w:szCs w:val="20"/>
          <w:lang w:val="en-US"/>
          <w:rPrChange w:id="7027" w:author="Author">
            <w:rPr>
              <w:rFonts w:ascii="Trebuchet MS" w:hAnsi="Trebuchet MS"/>
              <w:b/>
              <w:lang w:val="en-US"/>
            </w:rPr>
          </w:rPrChange>
        </w:rPr>
      </w:pPr>
      <w:r>
        <w:rPr>
          <w:rFonts w:ascii="Calibri" w:hAnsi="Calibri"/>
          <w:b/>
          <w:sz w:val="20"/>
          <w:szCs w:val="20"/>
          <w:lang w:val="en-US"/>
          <w:rPrChange w:id="7028" w:author="Author">
            <w:rPr>
              <w:rFonts w:ascii="Trebuchet MS" w:hAnsi="Trebuchet MS"/>
              <w:b/>
              <w:lang w:val="en-US"/>
            </w:rPr>
          </w:rPrChange>
        </w:rPr>
        <w:t>Rationale:</w:t>
      </w:r>
    </w:p>
    <w:p w:rsidR="00743B33" w:rsidRPr="00743B33" w:rsidRDefault="00D20E06">
      <w:pPr>
        <w:ind w:left="540"/>
        <w:rPr>
          <w:rFonts w:ascii="Calibri" w:hAnsi="Calibri"/>
          <w:sz w:val="20"/>
          <w:szCs w:val="20"/>
          <w:rPrChange w:id="7029" w:author="Author">
            <w:rPr>
              <w:rFonts w:ascii="Trebuchet MS" w:hAnsi="Trebuchet MS"/>
              <w:sz w:val="20"/>
              <w:szCs w:val="20"/>
            </w:rPr>
          </w:rPrChange>
        </w:rPr>
      </w:pPr>
      <w:r>
        <w:rPr>
          <w:rFonts w:ascii="Calibri" w:hAnsi="Calibri"/>
          <w:sz w:val="20"/>
          <w:szCs w:val="20"/>
          <w:rPrChange w:id="7030" w:author="Author">
            <w:rPr>
              <w:rFonts w:ascii="Trebuchet MS" w:hAnsi="Trebuchet MS"/>
              <w:sz w:val="20"/>
              <w:szCs w:val="20"/>
            </w:rPr>
          </w:rPrChange>
        </w:rPr>
        <w:t xml:space="preserve">Even though most operating systems nowadays can handle spaces and special characters in file names some of the tool used in the software development may </w:t>
      </w:r>
      <w:r>
        <w:rPr>
          <w:rFonts w:ascii="Calibri" w:hAnsi="Calibri"/>
          <w:sz w:val="20"/>
          <w:szCs w:val="20"/>
          <w:rPrChange w:id="7031" w:author="Author">
            <w:rPr>
              <w:rFonts w:ascii="Trebuchet MS" w:hAnsi="Trebuchet MS"/>
              <w:sz w:val="20"/>
              <w:szCs w:val="20"/>
            </w:rPr>
          </w:rPrChange>
        </w:rPr>
        <w:t>not handle them properly.</w:t>
      </w:r>
    </w:p>
    <w:p w:rsidR="00743B33" w:rsidRPr="00743B33" w:rsidRDefault="00743B33">
      <w:pPr>
        <w:ind w:left="540"/>
        <w:rPr>
          <w:rFonts w:ascii="Calibri" w:hAnsi="Calibri"/>
          <w:sz w:val="20"/>
          <w:szCs w:val="20"/>
          <w:lang w:val="en-US"/>
          <w:rPrChange w:id="7032" w:author="Author">
            <w:rPr>
              <w:rFonts w:ascii="Trebuchet MS" w:hAnsi="Trebuchet MS"/>
              <w:lang w:val="en-US"/>
            </w:rPr>
          </w:rPrChange>
        </w:rPr>
      </w:pPr>
    </w:p>
    <w:p w:rsidR="00743B33" w:rsidRDefault="00D20E06" w:rsidP="00743B33">
      <w:pPr>
        <w:pStyle w:val="Heading3"/>
        <w:pPrChange w:id="7033" w:author="Author">
          <w:pPr>
            <w:pStyle w:val="Heading3"/>
            <w:jc w:val="left"/>
          </w:pPr>
        </w:pPrChange>
      </w:pPr>
      <w:bookmarkStart w:id="7034" w:name="_Toc294795146"/>
      <w:bookmarkStart w:id="7035" w:name="_Toc301956862"/>
      <w:bookmarkStart w:id="7036" w:name="_Toc301959990"/>
      <w:bookmarkStart w:id="7037" w:name="_Toc301960464"/>
      <w:bookmarkStart w:id="7038" w:name="_Toc301960626"/>
      <w:bookmarkStart w:id="7039" w:name="_Toc409602429"/>
      <w:bookmarkStart w:id="7040" w:name="_Toc430267090"/>
      <w:bookmarkStart w:id="7041" w:name="_Toc447291305"/>
      <w:bookmarkStart w:id="7042" w:name="_Toc491673546"/>
      <w:r>
        <w:t>Name_File_00</w:t>
      </w:r>
      <w:bookmarkEnd w:id="7034"/>
      <w:bookmarkEnd w:id="7035"/>
      <w:bookmarkEnd w:id="7036"/>
      <w:bookmarkEnd w:id="7037"/>
      <w:bookmarkEnd w:id="7038"/>
      <w:r>
        <w:t>2 ([1] Clause 5.4.7 - table 1 - 1h)</w:t>
      </w:r>
      <w:bookmarkEnd w:id="7039"/>
      <w:bookmarkEnd w:id="7040"/>
      <w:bookmarkEnd w:id="7041"/>
      <w:bookmarkEnd w:id="7042"/>
    </w:p>
    <w:p w:rsidR="00743B33" w:rsidRPr="00743B33" w:rsidRDefault="00D20E06">
      <w:pPr>
        <w:ind w:left="540"/>
        <w:rPr>
          <w:rFonts w:ascii="Calibri" w:hAnsi="Calibri"/>
          <w:b/>
          <w:sz w:val="20"/>
          <w:szCs w:val="20"/>
          <w:lang w:val="en-US"/>
          <w:rPrChange w:id="7043" w:author="Author">
            <w:rPr>
              <w:rFonts w:ascii="Trebuchet MS" w:hAnsi="Trebuchet MS"/>
              <w:b/>
              <w:lang w:val="en-US"/>
            </w:rPr>
          </w:rPrChange>
        </w:rPr>
      </w:pPr>
      <w:r>
        <w:rPr>
          <w:rFonts w:ascii="Calibri" w:hAnsi="Calibri"/>
          <w:b/>
          <w:sz w:val="20"/>
          <w:szCs w:val="20"/>
          <w:lang w:val="en-US"/>
          <w:rPrChange w:id="7044" w:author="Author">
            <w:rPr>
              <w:rFonts w:ascii="Trebuchet MS" w:hAnsi="Trebuchet MS"/>
              <w:b/>
              <w:lang w:val="en-US"/>
            </w:rPr>
          </w:rPrChange>
        </w:rPr>
        <w:t>Rule:</w:t>
      </w:r>
    </w:p>
    <w:p w:rsidR="00743B33" w:rsidRPr="00743B33" w:rsidRDefault="00D20E06">
      <w:pPr>
        <w:ind w:left="540"/>
        <w:rPr>
          <w:rFonts w:ascii="Calibri" w:hAnsi="Calibri"/>
          <w:sz w:val="20"/>
          <w:szCs w:val="20"/>
          <w:rPrChange w:id="7045" w:author="Author">
            <w:rPr>
              <w:rFonts w:ascii="Trebuchet MS" w:hAnsi="Trebuchet MS"/>
              <w:sz w:val="20"/>
              <w:szCs w:val="20"/>
            </w:rPr>
          </w:rPrChange>
        </w:rPr>
      </w:pPr>
      <w:r>
        <w:rPr>
          <w:rFonts w:ascii="Calibri" w:hAnsi="Calibri"/>
          <w:sz w:val="20"/>
          <w:szCs w:val="20"/>
          <w:rPrChange w:id="7046" w:author="Author">
            <w:rPr>
              <w:rFonts w:ascii="Trebuchet MS" w:hAnsi="Trebuchet MS"/>
              <w:sz w:val="20"/>
              <w:szCs w:val="20"/>
            </w:rPr>
          </w:rPrChange>
        </w:rPr>
        <w:t xml:space="preserve">File name shall not contain more than </w:t>
      </w:r>
      <w:del w:id="7047" w:author="Author">
        <w:r>
          <w:rPr>
            <w:rFonts w:ascii="Calibri" w:hAnsi="Calibri"/>
            <w:sz w:val="20"/>
            <w:szCs w:val="20"/>
            <w:rPrChange w:id="7048" w:author="Author">
              <w:rPr>
                <w:rFonts w:ascii="Trebuchet MS" w:hAnsi="Trebuchet MS"/>
                <w:sz w:val="20"/>
                <w:szCs w:val="20"/>
              </w:rPr>
            </w:rPrChange>
          </w:rPr>
          <w:delText xml:space="preserve">31 </w:delText>
        </w:r>
      </w:del>
      <w:ins w:id="7049" w:author="Author">
        <w:r>
          <w:rPr>
            <w:rFonts w:ascii="Calibri" w:hAnsi="Calibri"/>
            <w:sz w:val="20"/>
            <w:szCs w:val="20"/>
          </w:rPr>
          <w:t>64</w:t>
        </w:r>
        <w:r>
          <w:rPr>
            <w:rFonts w:ascii="Calibri" w:hAnsi="Calibri"/>
            <w:sz w:val="20"/>
            <w:szCs w:val="20"/>
            <w:rPrChange w:id="7050" w:author="Author">
              <w:rPr>
                <w:rFonts w:ascii="Trebuchet MS" w:hAnsi="Trebuchet MS"/>
                <w:sz w:val="20"/>
                <w:szCs w:val="20"/>
              </w:rPr>
            </w:rPrChange>
          </w:rPr>
          <w:t xml:space="preserve"> </w:t>
        </w:r>
      </w:ins>
      <w:r>
        <w:rPr>
          <w:rFonts w:ascii="Calibri" w:hAnsi="Calibri"/>
          <w:sz w:val="20"/>
          <w:szCs w:val="20"/>
          <w:rPrChange w:id="7051" w:author="Author">
            <w:rPr>
              <w:rFonts w:ascii="Trebuchet MS" w:hAnsi="Trebuchet MS"/>
              <w:sz w:val="20"/>
              <w:szCs w:val="20"/>
            </w:rPr>
          </w:rPrChange>
        </w:rPr>
        <w:t>characters.</w:t>
      </w:r>
    </w:p>
    <w:p w:rsidR="00743B33" w:rsidRPr="00743B33" w:rsidRDefault="00743B33">
      <w:pPr>
        <w:ind w:left="540"/>
        <w:rPr>
          <w:rFonts w:ascii="Calibri" w:hAnsi="Calibri"/>
          <w:sz w:val="20"/>
          <w:szCs w:val="20"/>
          <w:lang w:val="en-US"/>
          <w:rPrChange w:id="7052" w:author="Author">
            <w:rPr>
              <w:rFonts w:ascii="Trebuchet MS" w:hAnsi="Trebuchet MS"/>
              <w:lang w:val="en-US"/>
            </w:rPr>
          </w:rPrChange>
        </w:rPr>
      </w:pPr>
    </w:p>
    <w:p w:rsidR="00743B33" w:rsidRPr="00743B33" w:rsidRDefault="00D20E06">
      <w:pPr>
        <w:ind w:left="540"/>
        <w:rPr>
          <w:rFonts w:ascii="Calibri" w:hAnsi="Calibri"/>
          <w:b/>
          <w:sz w:val="20"/>
          <w:szCs w:val="20"/>
          <w:lang w:val="en-US"/>
          <w:rPrChange w:id="7053" w:author="Author">
            <w:rPr>
              <w:rFonts w:ascii="Trebuchet MS" w:hAnsi="Trebuchet MS"/>
              <w:b/>
              <w:lang w:val="en-US"/>
            </w:rPr>
          </w:rPrChange>
        </w:rPr>
      </w:pPr>
      <w:r>
        <w:rPr>
          <w:rFonts w:ascii="Calibri" w:hAnsi="Calibri"/>
          <w:b/>
          <w:sz w:val="20"/>
          <w:szCs w:val="20"/>
          <w:lang w:val="en-US"/>
          <w:rPrChange w:id="7054" w:author="Author">
            <w:rPr>
              <w:rFonts w:ascii="Trebuchet MS" w:hAnsi="Trebuchet MS"/>
              <w:b/>
              <w:lang w:val="en-US"/>
            </w:rPr>
          </w:rPrChange>
        </w:rPr>
        <w:t>Example:</w:t>
      </w:r>
    </w:p>
    <w:p w:rsidR="00743B33" w:rsidRPr="00743B33" w:rsidRDefault="00D20E06">
      <w:pPr>
        <w:ind w:left="540"/>
        <w:rPr>
          <w:rFonts w:ascii="Calibri" w:hAnsi="Calibri"/>
          <w:sz w:val="20"/>
          <w:szCs w:val="20"/>
          <w:rPrChange w:id="7055" w:author="Author">
            <w:rPr>
              <w:rFonts w:ascii="Trebuchet MS" w:hAnsi="Trebuchet MS"/>
              <w:sz w:val="20"/>
              <w:szCs w:val="20"/>
            </w:rPr>
          </w:rPrChange>
        </w:rPr>
      </w:pPr>
      <w:del w:id="7056" w:author="Author">
        <w:r>
          <w:rPr>
            <w:rFonts w:ascii="Calibri" w:hAnsi="Calibri"/>
            <w:sz w:val="20"/>
            <w:szCs w:val="20"/>
            <w:rPrChange w:id="7057" w:author="Author">
              <w:rPr>
                <w:rFonts w:ascii="Trebuchet MS" w:hAnsi="Trebuchet MS"/>
                <w:sz w:val="20"/>
                <w:szCs w:val="20"/>
              </w:rPr>
            </w:rPrChange>
          </w:rPr>
          <w:delText>/*</w:delText>
        </w:r>
      </w:del>
      <w:ins w:id="7058" w:author="Author">
        <w:r>
          <w:rPr>
            <w:rFonts w:ascii="Calibri" w:hAnsi="Calibri"/>
            <w:sz w:val="20"/>
            <w:szCs w:val="20"/>
          </w:rPr>
          <w:t>//</w:t>
        </w:r>
      </w:ins>
      <w:r>
        <w:rPr>
          <w:rFonts w:ascii="Calibri" w:hAnsi="Calibri"/>
          <w:sz w:val="20"/>
          <w:szCs w:val="20"/>
          <w:rPrChange w:id="7059" w:author="Author">
            <w:rPr>
              <w:rFonts w:ascii="Trebuchet MS" w:hAnsi="Trebuchet MS"/>
              <w:sz w:val="20"/>
              <w:szCs w:val="20"/>
            </w:rPr>
          </w:rPrChange>
        </w:rPr>
        <w:t xml:space="preserve"> Compliant</w:t>
      </w:r>
      <w:del w:id="7060" w:author="Author">
        <w:r>
          <w:rPr>
            <w:rFonts w:ascii="Calibri" w:hAnsi="Calibri"/>
            <w:sz w:val="20"/>
            <w:szCs w:val="20"/>
            <w:rPrChange w:id="7061" w:author="Author">
              <w:rPr>
                <w:rFonts w:ascii="Trebuchet MS" w:hAnsi="Trebuchet MS"/>
                <w:sz w:val="20"/>
                <w:szCs w:val="20"/>
              </w:rPr>
            </w:rPrChange>
          </w:rPr>
          <w:delText xml:space="preserve"> */</w:delText>
        </w:r>
      </w:del>
    </w:p>
    <w:p w:rsidR="00743B33" w:rsidRPr="00743B33" w:rsidRDefault="00D20E06">
      <w:pPr>
        <w:ind w:left="540"/>
        <w:rPr>
          <w:rFonts w:ascii="Calibri" w:hAnsi="Calibri"/>
          <w:sz w:val="20"/>
          <w:szCs w:val="20"/>
          <w:lang w:val="en-US"/>
          <w:rPrChange w:id="7062" w:author="Author">
            <w:rPr>
              <w:rFonts w:ascii="Trebuchet MS" w:hAnsi="Trebuchet MS"/>
              <w:sz w:val="20"/>
              <w:szCs w:val="20"/>
              <w:lang w:val="en-US"/>
            </w:rPr>
          </w:rPrChange>
        </w:rPr>
      </w:pPr>
      <w:ins w:id="7063" w:author="Author">
        <w:r>
          <w:rPr>
            <w:rFonts w:ascii="Calibri" w:hAnsi="Calibri"/>
            <w:sz w:val="20"/>
            <w:szCs w:val="20"/>
            <w:lang w:val="en-US"/>
            <w:rPrChange w:id="7064" w:author="Author">
              <w:rPr>
                <w:rFonts w:ascii="Trebuchet MS" w:hAnsi="Trebuchet MS"/>
                <w:sz w:val="20"/>
                <w:szCs w:val="20"/>
                <w:lang w:val="en-US"/>
              </w:rPr>
            </w:rPrChange>
          </w:rPr>
          <w:t>Lin</w:t>
        </w:r>
        <w:del w:id="7065" w:author="Author">
          <w:r>
            <w:rPr>
              <w:rFonts w:ascii="Calibri" w:hAnsi="Calibri"/>
              <w:sz w:val="20"/>
              <w:szCs w:val="20"/>
              <w:lang w:val="en-US"/>
              <w:rPrChange w:id="7066" w:author="Author">
                <w:rPr>
                  <w:rFonts w:ascii="Trebuchet MS" w:hAnsi="Trebuchet MS"/>
                  <w:sz w:val="20"/>
                  <w:szCs w:val="20"/>
                  <w:lang w:val="en-US"/>
                </w:rPr>
              </w:rPrChange>
            </w:rPr>
            <w:delText>_</w:delText>
          </w:r>
        </w:del>
        <w:r>
          <w:rPr>
            <w:rFonts w:ascii="Calibri" w:hAnsi="Calibri"/>
            <w:sz w:val="20"/>
            <w:szCs w:val="20"/>
            <w:lang w:val="en-US"/>
            <w:rPrChange w:id="7067" w:author="Author">
              <w:rPr>
                <w:rFonts w:ascii="Trebuchet MS" w:hAnsi="Trebuchet MS"/>
                <w:sz w:val="20"/>
                <w:szCs w:val="20"/>
                <w:lang w:val="en-US"/>
              </w:rPr>
            </w:rPrChange>
          </w:rPr>
          <w:t>GaaConfigurationStruct.cs</w:t>
        </w:r>
      </w:ins>
      <w:del w:id="7068" w:author="Author">
        <w:r>
          <w:rPr>
            <w:rFonts w:ascii="Calibri" w:hAnsi="Calibri"/>
            <w:sz w:val="20"/>
            <w:szCs w:val="20"/>
            <w:lang w:val="en-US"/>
            <w:rPrChange w:id="7069" w:author="Author">
              <w:rPr>
                <w:rFonts w:ascii="Trebuchet MS" w:hAnsi="Trebuchet MS"/>
                <w:sz w:val="20"/>
                <w:szCs w:val="20"/>
                <w:lang w:val="en-US"/>
              </w:rPr>
            </w:rPrChange>
          </w:rPr>
          <w:delText>Icu_Reg_eMIOS_LLD_CfgEx.h</w:delText>
        </w:r>
      </w:del>
      <w:r>
        <w:rPr>
          <w:rFonts w:ascii="Calibri" w:hAnsi="Calibri"/>
          <w:sz w:val="20"/>
          <w:szCs w:val="20"/>
          <w:lang w:val="en-US"/>
          <w:rPrChange w:id="7070" w:author="Author">
            <w:rPr>
              <w:rFonts w:ascii="Trebuchet MS" w:hAnsi="Trebuchet MS"/>
              <w:sz w:val="20"/>
              <w:szCs w:val="20"/>
              <w:lang w:val="en-US"/>
            </w:rPr>
          </w:rPrChange>
        </w:rPr>
        <w:t xml:space="preserve"> (2</w:t>
      </w:r>
      <w:ins w:id="7071" w:author="Author">
        <w:r>
          <w:rPr>
            <w:rFonts w:ascii="Calibri" w:hAnsi="Calibri"/>
            <w:sz w:val="20"/>
            <w:szCs w:val="20"/>
            <w:lang w:val="en-US"/>
          </w:rPr>
          <w:t>8</w:t>
        </w:r>
        <w:del w:id="7072" w:author="Author">
          <w:r>
            <w:rPr>
              <w:rFonts w:ascii="Calibri" w:hAnsi="Calibri"/>
              <w:sz w:val="20"/>
              <w:szCs w:val="20"/>
              <w:lang w:val="en-US"/>
              <w:rPrChange w:id="7073" w:author="Author">
                <w:rPr>
                  <w:rFonts w:ascii="Trebuchet MS" w:hAnsi="Trebuchet MS"/>
                  <w:sz w:val="20"/>
                  <w:szCs w:val="20"/>
                  <w:lang w:val="en-US"/>
                </w:rPr>
              </w:rPrChange>
            </w:rPr>
            <w:delText>9</w:delText>
          </w:r>
        </w:del>
      </w:ins>
      <w:del w:id="7074" w:author="Author">
        <w:r>
          <w:rPr>
            <w:rFonts w:ascii="Calibri" w:hAnsi="Calibri"/>
            <w:sz w:val="20"/>
            <w:szCs w:val="20"/>
            <w:lang w:val="en-US"/>
            <w:rPrChange w:id="7075" w:author="Author">
              <w:rPr>
                <w:rFonts w:ascii="Trebuchet MS" w:hAnsi="Trebuchet MS"/>
                <w:sz w:val="20"/>
                <w:szCs w:val="20"/>
                <w:lang w:val="en-US"/>
              </w:rPr>
            </w:rPrChange>
          </w:rPr>
          <w:delText>5</w:delText>
        </w:r>
      </w:del>
      <w:r>
        <w:rPr>
          <w:rFonts w:ascii="Calibri" w:hAnsi="Calibri"/>
          <w:sz w:val="20"/>
          <w:szCs w:val="20"/>
          <w:lang w:val="en-US"/>
          <w:rPrChange w:id="7076" w:author="Author">
            <w:rPr>
              <w:rFonts w:ascii="Trebuchet MS" w:hAnsi="Trebuchet MS"/>
              <w:sz w:val="20"/>
              <w:szCs w:val="20"/>
              <w:lang w:val="en-US"/>
            </w:rPr>
          </w:rPrChange>
        </w:rPr>
        <w:t xml:space="preserve"> characters long) </w:t>
      </w:r>
    </w:p>
    <w:p w:rsidR="00743B33" w:rsidRPr="00743B33" w:rsidRDefault="00743B33">
      <w:pPr>
        <w:ind w:left="540"/>
        <w:rPr>
          <w:del w:id="7077" w:author="Author"/>
          <w:rFonts w:ascii="Calibri" w:hAnsi="Calibri"/>
          <w:sz w:val="20"/>
          <w:szCs w:val="20"/>
          <w:rPrChange w:id="7078" w:author="Author">
            <w:rPr>
              <w:del w:id="7079" w:author="Author"/>
              <w:rFonts w:ascii="Trebuchet MS" w:hAnsi="Trebuchet MS"/>
              <w:sz w:val="20"/>
              <w:szCs w:val="20"/>
            </w:rPr>
          </w:rPrChange>
        </w:rPr>
      </w:pPr>
    </w:p>
    <w:p w:rsidR="00743B33" w:rsidRPr="00743B33" w:rsidRDefault="00D20E06">
      <w:pPr>
        <w:ind w:left="540"/>
        <w:rPr>
          <w:del w:id="7080" w:author="Author"/>
          <w:rFonts w:ascii="Calibri" w:hAnsi="Calibri"/>
          <w:sz w:val="20"/>
          <w:szCs w:val="20"/>
          <w:rPrChange w:id="7081" w:author="Author">
            <w:rPr>
              <w:del w:id="7082" w:author="Author"/>
              <w:rFonts w:ascii="Trebuchet MS" w:hAnsi="Trebuchet MS"/>
              <w:sz w:val="20"/>
              <w:szCs w:val="20"/>
            </w:rPr>
          </w:rPrChange>
        </w:rPr>
      </w:pPr>
      <w:del w:id="7083" w:author="Author">
        <w:r>
          <w:rPr>
            <w:rFonts w:ascii="Calibri" w:hAnsi="Calibri"/>
            <w:sz w:val="20"/>
            <w:szCs w:val="20"/>
            <w:rPrChange w:id="7084" w:author="Author">
              <w:rPr>
                <w:rFonts w:ascii="Trebuchet MS" w:hAnsi="Trebuchet MS"/>
                <w:sz w:val="20"/>
                <w:szCs w:val="20"/>
              </w:rPr>
            </w:rPrChange>
          </w:rPr>
          <w:delText>/*</w:delText>
        </w:r>
      </w:del>
      <w:ins w:id="7085" w:author="Author">
        <w:del w:id="7086" w:author="Author">
          <w:r>
            <w:rPr>
              <w:rFonts w:ascii="Calibri" w:hAnsi="Calibri"/>
              <w:sz w:val="20"/>
              <w:szCs w:val="20"/>
            </w:rPr>
            <w:delText xml:space="preserve">// </w:delText>
          </w:r>
        </w:del>
      </w:ins>
      <w:del w:id="7087" w:author="Author">
        <w:r>
          <w:rPr>
            <w:rFonts w:ascii="Calibri" w:hAnsi="Calibri"/>
            <w:sz w:val="20"/>
            <w:szCs w:val="20"/>
            <w:rPrChange w:id="7088" w:author="Author">
              <w:rPr>
                <w:rFonts w:ascii="Trebuchet MS" w:hAnsi="Trebuchet MS"/>
                <w:sz w:val="20"/>
                <w:szCs w:val="20"/>
              </w:rPr>
            </w:rPrChange>
          </w:rPr>
          <w:delText xml:space="preserve">Not </w:delText>
        </w:r>
        <w:r>
          <w:rPr>
            <w:rFonts w:ascii="Calibri" w:hAnsi="Calibri"/>
            <w:sz w:val="20"/>
            <w:szCs w:val="20"/>
            <w:rPrChange w:id="7089" w:author="Author">
              <w:rPr>
                <w:rFonts w:ascii="Trebuchet MS" w:hAnsi="Trebuchet MS"/>
                <w:sz w:val="20"/>
                <w:szCs w:val="20"/>
              </w:rPr>
            </w:rPrChange>
          </w:rPr>
          <w:delText>compliant */</w:delText>
        </w:r>
      </w:del>
    </w:p>
    <w:p w:rsidR="00743B33" w:rsidRPr="00743B33" w:rsidRDefault="00D20E06">
      <w:pPr>
        <w:ind w:left="540"/>
        <w:rPr>
          <w:del w:id="7090" w:author="Author"/>
          <w:rFonts w:ascii="Calibri" w:hAnsi="Calibri"/>
          <w:sz w:val="20"/>
          <w:szCs w:val="20"/>
          <w:lang w:val="en-US"/>
          <w:rPrChange w:id="7091" w:author="Author">
            <w:rPr>
              <w:del w:id="7092" w:author="Author"/>
              <w:rFonts w:ascii="Trebuchet MS" w:hAnsi="Trebuchet MS"/>
              <w:sz w:val="20"/>
              <w:szCs w:val="20"/>
              <w:lang w:val="en-US"/>
            </w:rPr>
          </w:rPrChange>
        </w:rPr>
      </w:pPr>
      <w:ins w:id="7093" w:author="Author">
        <w:del w:id="7094" w:author="Author">
          <w:r>
            <w:rPr>
              <w:rFonts w:ascii="Calibri" w:hAnsi="Calibri"/>
              <w:sz w:val="20"/>
              <w:szCs w:val="20"/>
              <w:lang w:val="en-US"/>
              <w:rPrChange w:id="7095" w:author="Author">
                <w:rPr>
                  <w:rFonts w:ascii="Trebuchet MS" w:hAnsi="Trebuchet MS"/>
                  <w:sz w:val="20"/>
                  <w:szCs w:val="20"/>
                  <w:lang w:val="en-US"/>
                </w:rPr>
              </w:rPrChange>
            </w:rPr>
            <w:delText>Lin_GaaConfigurationStructure</w:delText>
          </w:r>
          <w:r>
            <w:rPr>
              <w:rFonts w:ascii="Calibri" w:hAnsi="Calibri"/>
              <w:sz w:val="20"/>
              <w:szCs w:val="20"/>
              <w:lang w:val="en-US"/>
            </w:rPr>
            <w:delText>s</w:delText>
          </w:r>
          <w:r>
            <w:rPr>
              <w:rFonts w:ascii="Calibri" w:hAnsi="Calibri"/>
              <w:sz w:val="20"/>
              <w:szCs w:val="20"/>
              <w:lang w:val="en-US"/>
              <w:rPrChange w:id="7096" w:author="Author">
                <w:rPr>
                  <w:rFonts w:ascii="Trebuchet MS" w:hAnsi="Trebuchet MS"/>
                  <w:sz w:val="20"/>
                  <w:szCs w:val="20"/>
                  <w:lang w:val="en-US"/>
                </w:rPr>
              </w:rPrChange>
            </w:rPr>
            <w:delText>.cs</w:delText>
          </w:r>
        </w:del>
      </w:ins>
      <w:del w:id="7097" w:author="Author">
        <w:r>
          <w:rPr>
            <w:rFonts w:ascii="Calibri" w:hAnsi="Calibri"/>
            <w:sz w:val="20"/>
            <w:szCs w:val="20"/>
            <w:lang w:val="en-US"/>
            <w:rPrChange w:id="7098" w:author="Author">
              <w:rPr>
                <w:rFonts w:ascii="Trebuchet MS" w:hAnsi="Trebuchet MS"/>
                <w:sz w:val="20"/>
                <w:szCs w:val="20"/>
                <w:lang w:val="en-US"/>
              </w:rPr>
            </w:rPrChange>
          </w:rPr>
          <w:delText>Icu_Register_IPV_eMIOS_LLD_CfgEx.h (3</w:delText>
        </w:r>
      </w:del>
      <w:ins w:id="7099" w:author="Author">
        <w:del w:id="7100" w:author="Author">
          <w:r>
            <w:rPr>
              <w:rFonts w:ascii="Calibri" w:hAnsi="Calibri"/>
              <w:sz w:val="20"/>
              <w:szCs w:val="20"/>
              <w:lang w:val="en-US"/>
            </w:rPr>
            <w:delText>2</w:delText>
          </w:r>
          <w:r>
            <w:rPr>
              <w:rFonts w:ascii="Calibri" w:hAnsi="Calibri"/>
              <w:sz w:val="20"/>
              <w:szCs w:val="20"/>
              <w:lang w:val="en-US"/>
              <w:rPrChange w:id="7101" w:author="Author">
                <w:rPr>
                  <w:rFonts w:ascii="Trebuchet MS" w:hAnsi="Trebuchet MS"/>
                  <w:sz w:val="20"/>
                  <w:szCs w:val="20"/>
                  <w:lang w:val="en-US"/>
                </w:rPr>
              </w:rPrChange>
            </w:rPr>
            <w:delText>2</w:delText>
          </w:r>
        </w:del>
      </w:ins>
      <w:del w:id="7102" w:author="Author">
        <w:r>
          <w:rPr>
            <w:rFonts w:ascii="Calibri" w:hAnsi="Calibri"/>
            <w:sz w:val="20"/>
            <w:szCs w:val="20"/>
            <w:lang w:val="en-US"/>
            <w:rPrChange w:id="7103" w:author="Author">
              <w:rPr>
                <w:rFonts w:ascii="Trebuchet MS" w:hAnsi="Trebuchet MS"/>
                <w:sz w:val="20"/>
                <w:szCs w:val="20"/>
                <w:lang w:val="en-US"/>
              </w:rPr>
            </w:rPrChange>
          </w:rPr>
          <w:delText>4 characters long)</w:delText>
        </w:r>
      </w:del>
    </w:p>
    <w:p w:rsidR="00743B33" w:rsidRPr="00743B33" w:rsidRDefault="00743B33">
      <w:pPr>
        <w:ind w:left="540"/>
        <w:rPr>
          <w:rFonts w:ascii="Calibri" w:hAnsi="Calibri"/>
          <w:color w:val="000000" w:themeColor="text1"/>
          <w:sz w:val="20"/>
          <w:szCs w:val="20"/>
          <w:lang w:val="en-US"/>
          <w:rPrChange w:id="7104" w:author="Author">
            <w:rPr>
              <w:rFonts w:ascii="Trebuchet MS" w:hAnsi="Trebuchet MS"/>
              <w:color w:val="FF0000"/>
              <w:lang w:val="en-US"/>
            </w:rPr>
          </w:rPrChange>
        </w:rPr>
      </w:pPr>
    </w:p>
    <w:p w:rsidR="00743B33" w:rsidRPr="00743B33" w:rsidRDefault="00D20E06">
      <w:pPr>
        <w:ind w:left="540"/>
        <w:rPr>
          <w:rFonts w:ascii="Calibri" w:hAnsi="Calibri"/>
          <w:b/>
          <w:sz w:val="20"/>
          <w:szCs w:val="20"/>
          <w:lang w:val="en-US"/>
          <w:rPrChange w:id="7105" w:author="Author">
            <w:rPr>
              <w:rFonts w:ascii="Trebuchet MS" w:hAnsi="Trebuchet MS"/>
              <w:b/>
              <w:lang w:val="en-US"/>
            </w:rPr>
          </w:rPrChange>
        </w:rPr>
      </w:pPr>
      <w:r>
        <w:rPr>
          <w:rFonts w:ascii="Calibri" w:hAnsi="Calibri"/>
          <w:b/>
          <w:sz w:val="20"/>
          <w:szCs w:val="20"/>
          <w:lang w:val="en-US"/>
          <w:rPrChange w:id="7106" w:author="Author">
            <w:rPr>
              <w:rFonts w:ascii="Trebuchet MS" w:hAnsi="Trebuchet MS"/>
              <w:b/>
              <w:lang w:val="en-US"/>
            </w:rPr>
          </w:rPrChange>
        </w:rPr>
        <w:t>Rationale:</w:t>
      </w:r>
    </w:p>
    <w:p w:rsidR="00743B33" w:rsidRPr="00743B33" w:rsidRDefault="00D20E06">
      <w:pPr>
        <w:ind w:left="540"/>
        <w:rPr>
          <w:rFonts w:ascii="Calibri" w:hAnsi="Calibri"/>
          <w:sz w:val="20"/>
          <w:szCs w:val="20"/>
          <w:rPrChange w:id="7107" w:author="Author">
            <w:rPr>
              <w:rFonts w:ascii="Trebuchet MS" w:hAnsi="Trebuchet MS"/>
              <w:sz w:val="20"/>
              <w:szCs w:val="20"/>
            </w:rPr>
          </w:rPrChange>
        </w:rPr>
      </w:pPr>
      <w:del w:id="7108" w:author="Author">
        <w:r>
          <w:rPr>
            <w:rFonts w:ascii="Calibri" w:hAnsi="Calibri"/>
            <w:sz w:val="20"/>
            <w:szCs w:val="20"/>
            <w:rPrChange w:id="7109" w:author="Author">
              <w:rPr>
                <w:rFonts w:ascii="Trebuchet MS" w:hAnsi="Trebuchet MS"/>
                <w:sz w:val="20"/>
                <w:szCs w:val="20"/>
              </w:rPr>
            </w:rPrChange>
          </w:rPr>
          <w:delText xml:space="preserve">Even though most operating systems nowadays can handle very long file name </w:delText>
        </w:r>
        <w:r>
          <w:rPr>
            <w:rFonts w:ascii="Calibri" w:hAnsi="Calibri"/>
            <w:color w:val="000000"/>
            <w:sz w:val="20"/>
            <w:szCs w:val="20"/>
            <w:rPrChange w:id="7110" w:author="Author">
              <w:rPr>
                <w:rFonts w:ascii="Trebuchet MS" w:hAnsi="Trebuchet MS"/>
                <w:color w:val="000000"/>
                <w:sz w:val="20"/>
                <w:szCs w:val="20"/>
              </w:rPr>
            </w:rPrChange>
          </w:rPr>
          <w:delText>h</w:delText>
        </w:r>
        <w:r>
          <w:rPr>
            <w:rFonts w:ascii="Calibri" w:hAnsi="Calibri" w:cs="Arial"/>
            <w:color w:val="000000"/>
            <w:sz w:val="20"/>
            <w:szCs w:val="20"/>
            <w:lang w:val="vi-VN"/>
            <w:rPrChange w:id="7111" w:author="Author">
              <w:rPr>
                <w:rFonts w:ascii="Trebuchet MS" w:hAnsi="Trebuchet MS" w:cs="Arial"/>
                <w:color w:val="000000"/>
                <w:sz w:val="20"/>
                <w:szCs w:val="20"/>
                <w:lang w:val="vi-VN"/>
              </w:rPr>
            </w:rPrChange>
          </w:rPr>
          <w:delText>owever</w:delText>
        </w:r>
        <w:r>
          <w:rPr>
            <w:rFonts w:ascii="Calibri" w:hAnsi="Calibri"/>
            <w:sz w:val="20"/>
            <w:szCs w:val="20"/>
            <w:rPrChange w:id="7112" w:author="Author">
              <w:rPr>
                <w:rFonts w:ascii="Trebuchet MS" w:hAnsi="Trebuchet MS"/>
                <w:sz w:val="20"/>
                <w:szCs w:val="20"/>
              </w:rPr>
            </w:rPrChange>
          </w:rPr>
          <w:delText xml:space="preserve"> some of the tool used in the software development may not handle them properly</w:delText>
        </w:r>
      </w:del>
      <w:ins w:id="7113" w:author="Author">
        <w:r>
          <w:rPr>
            <w:rFonts w:ascii="Calibri" w:hAnsi="Calibri"/>
            <w:sz w:val="20"/>
            <w:szCs w:val="20"/>
          </w:rPr>
          <w:t>Readability</w:t>
        </w:r>
      </w:ins>
      <w:r>
        <w:rPr>
          <w:rFonts w:ascii="Calibri" w:hAnsi="Calibri"/>
          <w:sz w:val="20"/>
          <w:szCs w:val="20"/>
          <w:rPrChange w:id="7114" w:author="Author">
            <w:rPr>
              <w:rFonts w:ascii="Trebuchet MS" w:hAnsi="Trebuchet MS"/>
              <w:sz w:val="20"/>
              <w:szCs w:val="20"/>
            </w:rPr>
          </w:rPrChange>
        </w:rPr>
        <w:t>.</w:t>
      </w:r>
    </w:p>
    <w:p w:rsidR="00743B33" w:rsidRPr="00743B33" w:rsidRDefault="00743B33">
      <w:pPr>
        <w:ind w:left="540"/>
        <w:rPr>
          <w:rFonts w:ascii="Calibri" w:hAnsi="Calibri"/>
          <w:sz w:val="20"/>
          <w:szCs w:val="20"/>
          <w:lang w:val="en-US"/>
          <w:rPrChange w:id="7115" w:author="Author">
            <w:rPr>
              <w:rFonts w:ascii="Trebuchet MS" w:hAnsi="Trebuchet MS"/>
              <w:lang w:val="en-US"/>
            </w:rPr>
          </w:rPrChange>
        </w:rPr>
      </w:pPr>
    </w:p>
    <w:p w:rsidR="00743B33" w:rsidRPr="00743B33" w:rsidRDefault="00D20E06">
      <w:pPr>
        <w:pStyle w:val="Heading3"/>
        <w:rPr>
          <w:ins w:id="7116" w:author="Author"/>
          <w:rPrChange w:id="7117" w:author="Author">
            <w:rPr>
              <w:ins w:id="7118" w:author="Author"/>
              <w:b w:val="0"/>
            </w:rPr>
          </w:rPrChange>
        </w:rPr>
      </w:pPr>
      <w:bookmarkStart w:id="7119" w:name="_Toc491673547"/>
      <w:ins w:id="7120" w:author="Author">
        <w:r>
          <w:t>Name_File_003</w:t>
        </w:r>
        <w:bookmarkEnd w:id="7119"/>
      </w:ins>
    </w:p>
    <w:p w:rsidR="00743B33" w:rsidRDefault="00D20E06">
      <w:pPr>
        <w:ind w:left="540"/>
        <w:rPr>
          <w:ins w:id="7121" w:author="Author"/>
          <w:rFonts w:ascii="Calibri" w:hAnsi="Calibri"/>
          <w:b/>
          <w:sz w:val="20"/>
          <w:szCs w:val="20"/>
          <w:lang w:val="en-US"/>
        </w:rPr>
      </w:pPr>
      <w:ins w:id="7122" w:author="Author">
        <w:r>
          <w:rPr>
            <w:rFonts w:ascii="Calibri" w:hAnsi="Calibri"/>
            <w:b/>
            <w:sz w:val="20"/>
            <w:szCs w:val="20"/>
            <w:lang w:val="en-US"/>
          </w:rPr>
          <w:t>Rule:</w:t>
        </w:r>
      </w:ins>
    </w:p>
    <w:p w:rsidR="00743B33" w:rsidRPr="00743B33" w:rsidRDefault="00D20E06">
      <w:pPr>
        <w:ind w:left="540"/>
        <w:rPr>
          <w:ins w:id="7123" w:author="Author"/>
          <w:rFonts w:ascii="Calibri" w:hAnsi="Calibri"/>
          <w:sz w:val="20"/>
          <w:szCs w:val="20"/>
          <w:rPrChange w:id="7124" w:author="Author">
            <w:rPr>
              <w:ins w:id="7125" w:author="Author"/>
              <w:rFonts w:ascii="Calibri" w:hAnsi="Calibri"/>
              <w:b/>
              <w:sz w:val="20"/>
              <w:szCs w:val="20"/>
              <w:lang w:val="en-US"/>
            </w:rPr>
          </w:rPrChange>
        </w:rPr>
      </w:pPr>
      <w:ins w:id="7126" w:author="Author">
        <w:r>
          <w:rPr>
            <w:rFonts w:ascii="Calibri" w:hAnsi="Calibri"/>
            <w:sz w:val="20"/>
            <w:szCs w:val="20"/>
            <w:rPrChange w:id="7127" w:author="Author">
              <w:rPr>
                <w:rFonts w:ascii="Calibri" w:hAnsi="Calibri"/>
                <w:b/>
                <w:sz w:val="20"/>
                <w:szCs w:val="20"/>
                <w:lang w:val="en-US"/>
              </w:rPr>
            </w:rPrChange>
          </w:rPr>
          <w:t xml:space="preserve">In case of MCU Driver related Generation Tool, the naming of the main file </w:t>
        </w:r>
        <w:r>
          <w:rPr>
            <w:rFonts w:ascii="Calibri" w:hAnsi="Calibri"/>
            <w:sz w:val="20"/>
            <w:szCs w:val="20"/>
          </w:rPr>
          <w:t xml:space="preserve">which contains program entry point </w:t>
        </w:r>
        <w:r>
          <w:rPr>
            <w:rFonts w:ascii="Calibri" w:hAnsi="Calibri"/>
            <w:sz w:val="20"/>
            <w:szCs w:val="20"/>
            <w:rPrChange w:id="7128" w:author="Author">
              <w:rPr>
                <w:rFonts w:ascii="Calibri" w:hAnsi="Calibri"/>
                <w:b/>
                <w:sz w:val="20"/>
                <w:szCs w:val="20"/>
                <w:lang w:val="en-US"/>
              </w:rPr>
            </w:rPrChange>
          </w:rPr>
          <w:t>shall be in following format: ‘&lt;M</w:t>
        </w:r>
        <w:r>
          <w:rPr>
            <w:rFonts w:ascii="Calibri" w:hAnsi="Calibri"/>
            <w:sz w:val="20"/>
            <w:szCs w:val="20"/>
            <w:rPrChange w:id="7129" w:author="Author">
              <w:rPr>
                <w:rFonts w:ascii="Calibri" w:hAnsi="Calibri"/>
                <w:b/>
                <w:sz w:val="20"/>
                <w:szCs w:val="20"/>
                <w:lang w:val="en-US"/>
              </w:rPr>
            </w:rPrChange>
          </w:rPr>
          <w:t>sn&gt;.cs’</w:t>
        </w:r>
      </w:ins>
    </w:p>
    <w:p w:rsidR="00743B33" w:rsidRDefault="00743B33">
      <w:pPr>
        <w:ind w:left="540"/>
        <w:rPr>
          <w:ins w:id="7130" w:author="Author"/>
          <w:rFonts w:ascii="Calibri" w:hAnsi="Calibri"/>
          <w:b/>
          <w:sz w:val="20"/>
          <w:szCs w:val="20"/>
          <w:lang w:val="en-US"/>
        </w:rPr>
      </w:pPr>
    </w:p>
    <w:p w:rsidR="00743B33" w:rsidRDefault="00D20E06">
      <w:pPr>
        <w:ind w:left="540"/>
        <w:rPr>
          <w:ins w:id="7131" w:author="Author"/>
          <w:rFonts w:ascii="Calibri" w:hAnsi="Calibri"/>
          <w:b/>
          <w:sz w:val="20"/>
          <w:szCs w:val="20"/>
          <w:lang w:val="en-US"/>
        </w:rPr>
      </w:pPr>
      <w:ins w:id="7132" w:author="Author">
        <w:r>
          <w:rPr>
            <w:rFonts w:ascii="Calibri" w:hAnsi="Calibri"/>
            <w:b/>
            <w:sz w:val="20"/>
            <w:szCs w:val="20"/>
            <w:lang w:val="en-US"/>
          </w:rPr>
          <w:t>Example:</w:t>
        </w:r>
      </w:ins>
    </w:p>
    <w:p w:rsidR="00743B33" w:rsidRPr="00743B33" w:rsidRDefault="00D20E06">
      <w:pPr>
        <w:ind w:left="540"/>
        <w:rPr>
          <w:ins w:id="7133" w:author="Author"/>
          <w:rFonts w:ascii="Calibri" w:hAnsi="Calibri"/>
          <w:sz w:val="20"/>
          <w:szCs w:val="20"/>
          <w:rPrChange w:id="7134" w:author="Author">
            <w:rPr>
              <w:ins w:id="7135" w:author="Author"/>
              <w:rFonts w:ascii="Calibri" w:hAnsi="Calibri"/>
              <w:b/>
              <w:sz w:val="20"/>
              <w:szCs w:val="20"/>
              <w:lang w:val="en-US"/>
            </w:rPr>
          </w:rPrChange>
        </w:rPr>
      </w:pPr>
      <w:ins w:id="7136" w:author="Author">
        <w:r>
          <w:rPr>
            <w:rFonts w:ascii="Calibri" w:hAnsi="Calibri"/>
            <w:sz w:val="20"/>
            <w:szCs w:val="20"/>
            <w:rPrChange w:id="7137" w:author="Author">
              <w:rPr>
                <w:rFonts w:ascii="Calibri" w:hAnsi="Calibri"/>
                <w:b/>
                <w:sz w:val="20"/>
                <w:szCs w:val="20"/>
                <w:lang w:val="en-US"/>
              </w:rPr>
            </w:rPrChange>
          </w:rPr>
          <w:t xml:space="preserve">- DIO module: ‘Dio.cs’. </w:t>
        </w:r>
      </w:ins>
    </w:p>
    <w:p w:rsidR="00743B33" w:rsidRPr="00743B33" w:rsidRDefault="00D20E06">
      <w:pPr>
        <w:ind w:left="540"/>
        <w:rPr>
          <w:ins w:id="7138" w:author="Author"/>
          <w:rFonts w:ascii="Calibri" w:hAnsi="Calibri"/>
          <w:sz w:val="20"/>
          <w:szCs w:val="20"/>
          <w:rPrChange w:id="7139" w:author="Author">
            <w:rPr>
              <w:ins w:id="7140" w:author="Author"/>
              <w:rFonts w:ascii="Calibri" w:hAnsi="Calibri"/>
              <w:b/>
              <w:sz w:val="20"/>
              <w:szCs w:val="20"/>
              <w:lang w:val="en-US"/>
            </w:rPr>
          </w:rPrChange>
        </w:rPr>
      </w:pPr>
      <w:ins w:id="7141" w:author="Author">
        <w:r>
          <w:rPr>
            <w:rFonts w:ascii="Calibri" w:hAnsi="Calibri"/>
            <w:sz w:val="20"/>
            <w:szCs w:val="20"/>
            <w:rPrChange w:id="7142" w:author="Author">
              <w:rPr>
                <w:rFonts w:ascii="Calibri" w:hAnsi="Calibri"/>
                <w:b/>
                <w:sz w:val="20"/>
                <w:szCs w:val="20"/>
                <w:lang w:val="en-US"/>
              </w:rPr>
            </w:rPrChange>
          </w:rPr>
          <w:t>- ADC module: ‘Adc.cs’.</w:t>
        </w:r>
      </w:ins>
    </w:p>
    <w:p w:rsidR="00743B33" w:rsidRDefault="00743B33">
      <w:pPr>
        <w:ind w:left="540"/>
        <w:rPr>
          <w:ins w:id="7143" w:author="Author"/>
          <w:rFonts w:ascii="Calibri" w:hAnsi="Calibri"/>
          <w:b/>
          <w:sz w:val="20"/>
          <w:szCs w:val="20"/>
          <w:lang w:val="en-US"/>
        </w:rPr>
      </w:pPr>
    </w:p>
    <w:p w:rsidR="00743B33" w:rsidRDefault="00D20E06">
      <w:pPr>
        <w:ind w:left="540"/>
        <w:rPr>
          <w:ins w:id="7144" w:author="Author"/>
          <w:rFonts w:ascii="Calibri" w:hAnsi="Calibri"/>
          <w:b/>
          <w:sz w:val="20"/>
          <w:szCs w:val="20"/>
          <w:lang w:val="en-US"/>
        </w:rPr>
      </w:pPr>
      <w:ins w:id="7145" w:author="Author">
        <w:r>
          <w:rPr>
            <w:rFonts w:ascii="Calibri" w:hAnsi="Calibri"/>
            <w:b/>
            <w:sz w:val="20"/>
            <w:szCs w:val="20"/>
            <w:lang w:val="en-US"/>
          </w:rPr>
          <w:t>Rational:</w:t>
        </w:r>
      </w:ins>
    </w:p>
    <w:p w:rsidR="00743B33" w:rsidRPr="00743B33" w:rsidRDefault="00D20E06">
      <w:pPr>
        <w:ind w:left="540"/>
        <w:rPr>
          <w:ins w:id="7146" w:author="Author"/>
          <w:rFonts w:ascii="Calibri" w:hAnsi="Calibri"/>
          <w:sz w:val="20"/>
          <w:szCs w:val="20"/>
          <w:rPrChange w:id="7147" w:author="Author">
            <w:rPr>
              <w:ins w:id="7148" w:author="Author"/>
              <w:rFonts w:ascii="Calibri" w:hAnsi="Calibri"/>
              <w:b/>
              <w:sz w:val="20"/>
              <w:szCs w:val="20"/>
              <w:lang w:val="en-US"/>
            </w:rPr>
          </w:rPrChange>
        </w:rPr>
      </w:pPr>
      <w:ins w:id="7149" w:author="Author">
        <w:r>
          <w:rPr>
            <w:rFonts w:ascii="Calibri" w:hAnsi="Calibri"/>
            <w:sz w:val="20"/>
            <w:szCs w:val="20"/>
            <w:rPrChange w:id="7150" w:author="Author">
              <w:rPr>
                <w:rFonts w:ascii="Calibri" w:hAnsi="Calibri"/>
                <w:b/>
                <w:sz w:val="20"/>
                <w:szCs w:val="20"/>
                <w:lang w:val="en-US"/>
              </w:rPr>
            </w:rPrChange>
          </w:rPr>
          <w:t>The file belongs to which module is easily understood.</w:t>
        </w:r>
      </w:ins>
    </w:p>
    <w:p w:rsidR="00743B33" w:rsidRDefault="00743B33">
      <w:pPr>
        <w:pStyle w:val="Heading3"/>
        <w:rPr>
          <w:ins w:id="7151" w:author="Author"/>
          <w:del w:id="7152" w:author="Author"/>
        </w:rPr>
      </w:pPr>
      <w:bookmarkStart w:id="7153" w:name="_Toc488928668"/>
      <w:bookmarkStart w:id="7154" w:name="_Toc489940878"/>
      <w:bookmarkStart w:id="7155" w:name="_Toc489942036"/>
      <w:bookmarkStart w:id="7156" w:name="_Toc490206317"/>
      <w:bookmarkStart w:id="7157" w:name="_Toc490207482"/>
      <w:bookmarkStart w:id="7158" w:name="_Toc491673548"/>
      <w:bookmarkEnd w:id="7153"/>
      <w:bookmarkEnd w:id="7154"/>
      <w:bookmarkEnd w:id="7155"/>
      <w:bookmarkEnd w:id="7156"/>
      <w:bookmarkEnd w:id="7157"/>
      <w:bookmarkEnd w:id="7158"/>
    </w:p>
    <w:p w:rsidR="00743B33" w:rsidRDefault="00D20E06">
      <w:pPr>
        <w:pStyle w:val="Heading3"/>
        <w:rPr>
          <w:ins w:id="7159" w:author="Author"/>
        </w:rPr>
      </w:pPr>
      <w:bookmarkStart w:id="7160" w:name="_Toc491673549"/>
      <w:ins w:id="7161" w:author="Author">
        <w:r>
          <w:t>Name_File_004</w:t>
        </w:r>
        <w:bookmarkEnd w:id="7160"/>
      </w:ins>
    </w:p>
    <w:p w:rsidR="00743B33" w:rsidRPr="00743B33" w:rsidRDefault="00D20E06" w:rsidP="00743B33">
      <w:pPr>
        <w:ind w:left="540"/>
        <w:rPr>
          <w:ins w:id="7162" w:author="Author"/>
          <w:rFonts w:ascii="Calibri" w:hAnsi="Calibri"/>
          <w:b/>
          <w:sz w:val="20"/>
          <w:szCs w:val="20"/>
          <w:lang w:val="en-US"/>
          <w:rPrChange w:id="7163" w:author="Author">
            <w:rPr>
              <w:ins w:id="7164" w:author="Author"/>
              <w:lang w:val="en-US"/>
            </w:rPr>
          </w:rPrChange>
        </w:rPr>
        <w:pPrChange w:id="7165" w:author="Author">
          <w:pPr/>
        </w:pPrChange>
      </w:pPr>
      <w:ins w:id="7166" w:author="Author">
        <w:r>
          <w:rPr>
            <w:rFonts w:ascii="Calibri" w:hAnsi="Calibri"/>
            <w:b/>
            <w:sz w:val="20"/>
            <w:szCs w:val="20"/>
            <w:lang w:val="en-US"/>
            <w:rPrChange w:id="7167" w:author="Author">
              <w:rPr>
                <w:lang w:val="en-US"/>
              </w:rPr>
            </w:rPrChange>
          </w:rPr>
          <w:t>Rule:</w:t>
        </w:r>
      </w:ins>
    </w:p>
    <w:p w:rsidR="00743B33" w:rsidRDefault="00D20E06">
      <w:pPr>
        <w:ind w:left="540"/>
        <w:rPr>
          <w:ins w:id="7168" w:author="Author"/>
          <w:rFonts w:ascii="Calibri" w:hAnsi="Calibri"/>
          <w:sz w:val="20"/>
          <w:szCs w:val="20"/>
        </w:rPr>
      </w:pPr>
      <w:ins w:id="7169" w:author="Author">
        <w:r>
          <w:rPr>
            <w:rFonts w:ascii="Calibri" w:hAnsi="Calibri"/>
            <w:sz w:val="20"/>
            <w:szCs w:val="20"/>
          </w:rPr>
          <w:t>All file name should follow below scheme:</w:t>
        </w:r>
      </w:ins>
    </w:p>
    <w:p w:rsidR="00743B33" w:rsidRDefault="00D20E06">
      <w:pPr>
        <w:ind w:left="540"/>
        <w:rPr>
          <w:ins w:id="7170" w:author="Author"/>
          <w:rFonts w:ascii="Calibri" w:hAnsi="Calibri"/>
          <w:sz w:val="20"/>
          <w:szCs w:val="20"/>
        </w:rPr>
      </w:pPr>
      <w:ins w:id="7171" w:author="Author">
        <w:r>
          <w:rPr>
            <w:rFonts w:ascii="Calibri" w:hAnsi="Calibri"/>
            <w:sz w:val="20"/>
            <w:szCs w:val="20"/>
          </w:rPr>
          <w:t>1. Normal source files</w:t>
        </w:r>
      </w:ins>
    </w:p>
    <w:p w:rsidR="00743B33" w:rsidRPr="00743B33" w:rsidRDefault="00D20E06">
      <w:pPr>
        <w:ind w:left="540"/>
        <w:rPr>
          <w:ins w:id="7172" w:author="Author"/>
          <w:rFonts w:ascii="Calibri" w:hAnsi="Calibri"/>
          <w:i/>
          <w:sz w:val="20"/>
          <w:szCs w:val="20"/>
          <w:rPrChange w:id="7173" w:author="Author">
            <w:rPr>
              <w:ins w:id="7174" w:author="Author"/>
              <w:rFonts w:ascii="Calibri" w:hAnsi="Calibri"/>
              <w:sz w:val="20"/>
              <w:szCs w:val="20"/>
            </w:rPr>
          </w:rPrChange>
        </w:rPr>
      </w:pPr>
      <w:ins w:id="7175" w:author="Author">
        <w:r>
          <w:rPr>
            <w:rFonts w:ascii="Calibri" w:hAnsi="Calibri"/>
            <w:i/>
            <w:sz w:val="20"/>
            <w:szCs w:val="20"/>
          </w:rPr>
          <w:t>‘&lt;Component</w:t>
        </w:r>
        <w:r>
          <w:rPr>
            <w:rFonts w:ascii="Calibri" w:hAnsi="Calibri"/>
            <w:i/>
            <w:sz w:val="20"/>
            <w:szCs w:val="20"/>
            <w:rPrChange w:id="7176" w:author="Author">
              <w:rPr>
                <w:rFonts w:ascii="Calibri" w:hAnsi="Calibri"/>
                <w:sz w:val="20"/>
                <w:szCs w:val="20"/>
              </w:rPr>
            </w:rPrChange>
          </w:rPr>
          <w:t>&gt;&lt;Sub Component&gt;.cs’</w:t>
        </w:r>
      </w:ins>
    </w:p>
    <w:p w:rsidR="00743B33" w:rsidRDefault="00D20E06">
      <w:pPr>
        <w:ind w:left="540"/>
        <w:rPr>
          <w:ins w:id="7177" w:author="Author"/>
          <w:rFonts w:ascii="Calibri" w:hAnsi="Calibri"/>
          <w:sz w:val="20"/>
          <w:szCs w:val="20"/>
        </w:rPr>
      </w:pPr>
      <w:ins w:id="7178" w:author="Author">
        <w:r>
          <w:rPr>
            <w:rFonts w:ascii="Calibri" w:hAnsi="Calibri"/>
            <w:sz w:val="20"/>
            <w:szCs w:val="20"/>
          </w:rPr>
          <w:t xml:space="preserve">2. Source file for interface class should </w:t>
        </w:r>
        <w:del w:id="7179" w:author="Author">
          <w:r>
            <w:rPr>
              <w:rFonts w:ascii="Calibri" w:hAnsi="Calibri"/>
              <w:sz w:val="20"/>
              <w:szCs w:val="20"/>
            </w:rPr>
            <w:delText>addcontains</w:delText>
          </w:r>
        </w:del>
        <w:r>
          <w:rPr>
            <w:rFonts w:ascii="Calibri" w:hAnsi="Calibri"/>
            <w:sz w:val="20"/>
            <w:szCs w:val="20"/>
          </w:rPr>
          <w:t>have prefix "I"</w:t>
        </w:r>
      </w:ins>
    </w:p>
    <w:p w:rsidR="00743B33" w:rsidRPr="00743B33" w:rsidRDefault="00D20E06" w:rsidP="00743B33">
      <w:pPr>
        <w:ind w:left="540"/>
        <w:rPr>
          <w:ins w:id="7180" w:author="Author"/>
          <w:rFonts w:ascii="Calibri" w:hAnsi="Calibri"/>
          <w:i/>
          <w:sz w:val="20"/>
          <w:szCs w:val="20"/>
          <w:rPrChange w:id="7181" w:author="Author">
            <w:rPr>
              <w:ins w:id="7182" w:author="Author"/>
              <w:rFonts w:ascii="Calibri" w:hAnsi="Calibri"/>
              <w:sz w:val="20"/>
              <w:szCs w:val="20"/>
            </w:rPr>
          </w:rPrChange>
        </w:rPr>
        <w:pPrChange w:id="7183" w:author="Author">
          <w:pPr/>
        </w:pPrChange>
      </w:pPr>
      <w:ins w:id="7184" w:author="Author">
        <w:r>
          <w:rPr>
            <w:rFonts w:ascii="Calibri" w:hAnsi="Calibri"/>
            <w:i/>
            <w:sz w:val="20"/>
            <w:szCs w:val="20"/>
          </w:rPr>
          <w:t>‘I&lt;Component</w:t>
        </w:r>
        <w:r>
          <w:rPr>
            <w:rFonts w:ascii="Calibri" w:hAnsi="Calibri"/>
            <w:i/>
            <w:sz w:val="20"/>
            <w:szCs w:val="20"/>
            <w:rPrChange w:id="7185" w:author="Author">
              <w:rPr>
                <w:rFonts w:ascii="Calibri" w:hAnsi="Calibri"/>
                <w:sz w:val="20"/>
                <w:szCs w:val="20"/>
              </w:rPr>
            </w:rPrChange>
          </w:rPr>
          <w:t>&gt;&lt;Sub Component&gt;.cs’</w:t>
        </w:r>
      </w:ins>
    </w:p>
    <w:p w:rsidR="00743B33" w:rsidRDefault="00D20E06" w:rsidP="00743B33">
      <w:pPr>
        <w:ind w:left="851" w:hanging="142"/>
        <w:rPr>
          <w:ins w:id="7186" w:author="Author"/>
          <w:rFonts w:ascii="Calibri" w:hAnsi="Calibri"/>
          <w:sz w:val="20"/>
          <w:szCs w:val="20"/>
        </w:rPr>
        <w:pPrChange w:id="7187" w:author="Author">
          <w:pPr/>
        </w:pPrChange>
      </w:pPr>
      <w:ins w:id="7188" w:author="Author">
        <w:r>
          <w:rPr>
            <w:rFonts w:ascii="Calibri" w:hAnsi="Calibri"/>
            <w:sz w:val="20"/>
            <w:szCs w:val="20"/>
          </w:rPr>
          <w:t>•</w:t>
        </w:r>
        <w:r>
          <w:rPr>
            <w:rFonts w:ascii="Calibri" w:hAnsi="Calibri"/>
            <w:sz w:val="20"/>
            <w:szCs w:val="20"/>
          </w:rPr>
          <w:tab/>
          <w:t>Where &lt;</w:t>
        </w:r>
        <w:r>
          <w:rPr>
            <w:rFonts w:ascii="Calibri" w:hAnsi="Calibri"/>
            <w:i/>
            <w:sz w:val="20"/>
            <w:szCs w:val="20"/>
          </w:rPr>
          <w:t xml:space="preserve"> Sub </w:t>
        </w:r>
        <w:r>
          <w:rPr>
            <w:rFonts w:ascii="Calibri" w:hAnsi="Calibri"/>
            <w:sz w:val="20"/>
            <w:szCs w:val="20"/>
          </w:rPr>
          <w:t xml:space="preserve">Component&gt; contains </w:t>
        </w:r>
        <w:del w:id="7189" w:author="Author">
          <w:r>
            <w:rPr>
              <w:rFonts w:ascii="Calibri" w:hAnsi="Calibri"/>
              <w:sz w:val="20"/>
              <w:szCs w:val="20"/>
            </w:rPr>
            <w:delText>one</w:delText>
          </w:r>
        </w:del>
        <w:r>
          <w:rPr>
            <w:rFonts w:ascii="Calibri" w:hAnsi="Calibri"/>
            <w:sz w:val="20"/>
            <w:szCs w:val="20"/>
          </w:rPr>
          <w:t>zero or more separated sub-components.</w:t>
        </w:r>
      </w:ins>
    </w:p>
    <w:p w:rsidR="00743B33" w:rsidRDefault="00D20E06" w:rsidP="00743B33">
      <w:pPr>
        <w:ind w:left="851" w:hanging="142"/>
        <w:rPr>
          <w:ins w:id="7190" w:author="Author"/>
          <w:del w:id="7191" w:author="Author"/>
          <w:rFonts w:ascii="Calibri" w:hAnsi="Calibri"/>
          <w:sz w:val="20"/>
          <w:szCs w:val="20"/>
        </w:rPr>
        <w:pPrChange w:id="7192" w:author="Author">
          <w:pPr/>
        </w:pPrChange>
      </w:pPr>
      <w:ins w:id="7193" w:author="Author">
        <w:del w:id="7194" w:author="Author">
          <w:r>
            <w:rPr>
              <w:rFonts w:ascii="Calibri" w:hAnsi="Calibri"/>
              <w:sz w:val="20"/>
              <w:szCs w:val="20"/>
              <w:rPrChange w:id="7195" w:author="Author">
                <w:rPr>
                  <w:lang w:val="en-US"/>
                </w:rPr>
              </w:rPrChange>
            </w:rPr>
            <w:delText xml:space="preserve">In case of file name for interface class, the naming of the main file shall be in following format: </w:delText>
          </w:r>
        </w:del>
      </w:ins>
    </w:p>
    <w:p w:rsidR="00743B33" w:rsidRPr="00743B33" w:rsidRDefault="00D20E06" w:rsidP="00743B33">
      <w:pPr>
        <w:ind w:left="851" w:hanging="142"/>
        <w:rPr>
          <w:ins w:id="7196" w:author="Author"/>
          <w:del w:id="7197" w:author="Author"/>
          <w:rFonts w:ascii="Calibri" w:hAnsi="Calibri"/>
          <w:sz w:val="20"/>
          <w:szCs w:val="20"/>
          <w:rPrChange w:id="7198" w:author="Author">
            <w:rPr>
              <w:ins w:id="7199" w:author="Author"/>
              <w:del w:id="7200" w:author="Author"/>
              <w:lang w:val="en-US"/>
            </w:rPr>
          </w:rPrChange>
        </w:rPr>
        <w:pPrChange w:id="7201" w:author="Author">
          <w:pPr/>
        </w:pPrChange>
      </w:pPr>
      <w:ins w:id="7202" w:author="Author">
        <w:del w:id="7203" w:author="Author">
          <w:r>
            <w:rPr>
              <w:rFonts w:ascii="Calibri" w:hAnsi="Calibri"/>
              <w:sz w:val="20"/>
              <w:szCs w:val="20"/>
              <w:rPrChange w:id="7204" w:author="Author">
                <w:rPr>
                  <w:lang w:val="en-US"/>
                </w:rPr>
              </w:rPrChange>
            </w:rPr>
            <w:delText>‘I&lt;Component name&gt;&lt;Sub Component&gt;.cs’</w:delText>
          </w:r>
        </w:del>
      </w:ins>
    </w:p>
    <w:p w:rsidR="00743B33" w:rsidRPr="00743B33" w:rsidRDefault="00743B33" w:rsidP="00743B33">
      <w:pPr>
        <w:ind w:left="851" w:hanging="142"/>
        <w:rPr>
          <w:ins w:id="7205" w:author="Author"/>
          <w:rFonts w:ascii="Calibri" w:hAnsi="Calibri"/>
          <w:sz w:val="20"/>
          <w:szCs w:val="20"/>
          <w:rPrChange w:id="7206" w:author="Author">
            <w:rPr>
              <w:ins w:id="7207" w:author="Author"/>
              <w:lang w:val="en-US"/>
            </w:rPr>
          </w:rPrChange>
        </w:rPr>
        <w:pPrChange w:id="7208" w:author="Author">
          <w:pPr/>
        </w:pPrChange>
      </w:pPr>
    </w:p>
    <w:p w:rsidR="00743B33" w:rsidRPr="00743B33" w:rsidRDefault="00D20E06" w:rsidP="00743B33">
      <w:pPr>
        <w:ind w:left="540"/>
        <w:rPr>
          <w:ins w:id="7209" w:author="Author"/>
          <w:rFonts w:ascii="Calibri" w:hAnsi="Calibri"/>
          <w:sz w:val="20"/>
          <w:szCs w:val="20"/>
          <w:rPrChange w:id="7210" w:author="Author">
            <w:rPr>
              <w:ins w:id="7211" w:author="Author"/>
              <w:lang w:val="en-US"/>
            </w:rPr>
          </w:rPrChange>
        </w:rPr>
        <w:pPrChange w:id="7212" w:author="Author">
          <w:pPr/>
        </w:pPrChange>
      </w:pPr>
      <w:ins w:id="7213" w:author="Author">
        <w:r>
          <w:rPr>
            <w:rFonts w:ascii="Calibri" w:hAnsi="Calibri"/>
            <w:b/>
            <w:sz w:val="20"/>
            <w:szCs w:val="20"/>
            <w:lang w:val="en-US"/>
            <w:rPrChange w:id="7214" w:author="Author">
              <w:rPr>
                <w:lang w:val="en-US"/>
              </w:rPr>
            </w:rPrChange>
          </w:rPr>
          <w:t>Example:</w:t>
        </w:r>
      </w:ins>
    </w:p>
    <w:p w:rsidR="00743B33" w:rsidRDefault="00D20E06">
      <w:pPr>
        <w:ind w:left="540"/>
        <w:rPr>
          <w:ins w:id="7215" w:author="Author"/>
          <w:rFonts w:ascii="Calibri" w:hAnsi="Calibri"/>
          <w:sz w:val="20"/>
          <w:szCs w:val="20"/>
        </w:rPr>
      </w:pPr>
      <w:ins w:id="7216" w:author="Author">
        <w:r>
          <w:rPr>
            <w:rFonts w:ascii="Calibri" w:hAnsi="Calibri"/>
            <w:sz w:val="20"/>
            <w:szCs w:val="20"/>
          </w:rPr>
          <w:t>// Compliant</w:t>
        </w:r>
      </w:ins>
    </w:p>
    <w:p w:rsidR="00743B33" w:rsidRDefault="00D20E06">
      <w:pPr>
        <w:ind w:left="540"/>
        <w:rPr>
          <w:ins w:id="7217" w:author="Author"/>
          <w:rFonts w:ascii="Calibri" w:hAnsi="Calibri"/>
          <w:sz w:val="20"/>
          <w:szCs w:val="20"/>
        </w:rPr>
      </w:pPr>
      <w:ins w:id="7218" w:author="Author">
        <w:r>
          <w:rPr>
            <w:rFonts w:ascii="Calibri" w:hAnsi="Calibri"/>
            <w:sz w:val="20"/>
            <w:szCs w:val="20"/>
          </w:rPr>
          <w:t xml:space="preserve">- DIO moduleinterface: ‘IDioIntermediate.cs’. </w:t>
        </w:r>
      </w:ins>
    </w:p>
    <w:p w:rsidR="00743B33" w:rsidRDefault="00D20E06" w:rsidP="00743B33">
      <w:pPr>
        <w:ind w:left="540"/>
        <w:rPr>
          <w:ins w:id="7219" w:author="Author"/>
          <w:rFonts w:ascii="Calibri" w:hAnsi="Calibri"/>
          <w:sz w:val="20"/>
          <w:szCs w:val="20"/>
        </w:rPr>
        <w:pPrChange w:id="7220" w:author="Author">
          <w:pPr/>
        </w:pPrChange>
      </w:pPr>
      <w:ins w:id="7221" w:author="Author">
        <w:r>
          <w:rPr>
            <w:rFonts w:ascii="Calibri" w:hAnsi="Calibri"/>
            <w:sz w:val="20"/>
            <w:szCs w:val="20"/>
          </w:rPr>
          <w:t>- ADCX2x interfacemodule: ‘IX2xIntermediate.cs’</w:t>
        </w:r>
        <w:r>
          <w:rPr>
            <w:rFonts w:ascii="Calibri" w:hAnsi="Calibri"/>
            <w:sz w:val="20"/>
            <w:szCs w:val="20"/>
          </w:rPr>
          <w:t>.</w:t>
        </w:r>
      </w:ins>
    </w:p>
    <w:p w:rsidR="00743B33" w:rsidRPr="00743B33" w:rsidRDefault="00D20E06" w:rsidP="00743B33">
      <w:pPr>
        <w:ind w:left="540"/>
        <w:rPr>
          <w:ins w:id="7222" w:author="Author"/>
          <w:del w:id="7223" w:author="Author"/>
          <w:rFonts w:ascii="Calibri" w:hAnsi="Calibri"/>
          <w:sz w:val="20"/>
          <w:szCs w:val="20"/>
          <w:rPrChange w:id="7224" w:author="Author">
            <w:rPr>
              <w:ins w:id="7225" w:author="Author"/>
              <w:del w:id="7226" w:author="Author"/>
              <w:lang w:val="en-US"/>
            </w:rPr>
          </w:rPrChange>
        </w:rPr>
        <w:pPrChange w:id="7227" w:author="Author">
          <w:pPr/>
        </w:pPrChange>
      </w:pPr>
      <w:ins w:id="7228" w:author="Author">
        <w:del w:id="7229" w:author="Author">
          <w:r>
            <w:rPr>
              <w:rFonts w:ascii="Calibri" w:hAnsi="Calibri"/>
              <w:sz w:val="20"/>
              <w:szCs w:val="20"/>
              <w:rPrChange w:id="7230" w:author="Author">
                <w:rPr>
                  <w:lang w:val="en-US"/>
                </w:rPr>
              </w:rPrChange>
            </w:rPr>
            <w:delText>- DIO module</w:delText>
          </w:r>
          <w:r>
            <w:rPr>
              <w:rFonts w:ascii="Calibri" w:hAnsi="Calibri"/>
              <w:sz w:val="20"/>
              <w:szCs w:val="20"/>
            </w:rPr>
            <w:delText>interface</w:delText>
          </w:r>
          <w:r>
            <w:rPr>
              <w:rFonts w:ascii="Calibri" w:hAnsi="Calibri"/>
              <w:sz w:val="20"/>
              <w:szCs w:val="20"/>
              <w:rPrChange w:id="7231" w:author="Author">
                <w:rPr>
                  <w:lang w:val="en-US"/>
                </w:rPr>
              </w:rPrChange>
            </w:rPr>
            <w:delText xml:space="preserve">: ‘IDioIntermediate.cs’. </w:delText>
          </w:r>
        </w:del>
      </w:ins>
    </w:p>
    <w:p w:rsidR="00743B33" w:rsidRDefault="00D20E06" w:rsidP="00743B33">
      <w:pPr>
        <w:ind w:left="540"/>
        <w:rPr>
          <w:ins w:id="7232" w:author="Author"/>
          <w:del w:id="7233" w:author="Author"/>
          <w:rFonts w:ascii="Calibri" w:hAnsi="Calibri"/>
          <w:sz w:val="20"/>
          <w:szCs w:val="20"/>
        </w:rPr>
        <w:pPrChange w:id="7234" w:author="Author">
          <w:pPr/>
        </w:pPrChange>
      </w:pPr>
      <w:ins w:id="7235" w:author="Author">
        <w:del w:id="7236" w:author="Author">
          <w:r>
            <w:rPr>
              <w:rFonts w:ascii="Calibri" w:hAnsi="Calibri"/>
              <w:sz w:val="20"/>
              <w:szCs w:val="20"/>
              <w:rPrChange w:id="7237" w:author="Author">
                <w:rPr>
                  <w:lang w:val="en-US"/>
                </w:rPr>
              </w:rPrChange>
            </w:rPr>
            <w:delText>- ADC</w:delText>
          </w:r>
          <w:r>
            <w:rPr>
              <w:rFonts w:ascii="Calibri" w:hAnsi="Calibri"/>
              <w:sz w:val="20"/>
              <w:szCs w:val="20"/>
            </w:rPr>
            <w:delText>X2x</w:delText>
          </w:r>
          <w:r>
            <w:rPr>
              <w:rFonts w:ascii="Calibri" w:hAnsi="Calibri"/>
              <w:sz w:val="20"/>
              <w:szCs w:val="20"/>
              <w:rPrChange w:id="7238" w:author="Author">
                <w:rPr>
                  <w:lang w:val="en-US"/>
                </w:rPr>
              </w:rPrChange>
            </w:rPr>
            <w:delText xml:space="preserve"> </w:delText>
          </w:r>
          <w:r>
            <w:rPr>
              <w:rFonts w:ascii="Calibri" w:hAnsi="Calibri"/>
              <w:sz w:val="20"/>
              <w:szCs w:val="20"/>
            </w:rPr>
            <w:delText>interface</w:delText>
          </w:r>
          <w:r>
            <w:rPr>
              <w:rFonts w:ascii="Calibri" w:hAnsi="Calibri"/>
              <w:sz w:val="20"/>
              <w:szCs w:val="20"/>
              <w:rPrChange w:id="7239" w:author="Author">
                <w:rPr>
                  <w:lang w:val="en-US"/>
                </w:rPr>
              </w:rPrChange>
            </w:rPr>
            <w:delText>module: ‘IX2xIntermediate.cs’.</w:delText>
          </w:r>
        </w:del>
      </w:ins>
    </w:p>
    <w:p w:rsidR="00743B33" w:rsidRPr="00743B33" w:rsidRDefault="00743B33" w:rsidP="00743B33">
      <w:pPr>
        <w:ind w:left="540"/>
        <w:rPr>
          <w:ins w:id="7240" w:author="Author"/>
          <w:del w:id="7241" w:author="Author"/>
          <w:rFonts w:ascii="Calibri" w:hAnsi="Calibri"/>
          <w:sz w:val="20"/>
          <w:szCs w:val="20"/>
          <w:rPrChange w:id="7242" w:author="Author">
            <w:rPr>
              <w:ins w:id="7243" w:author="Author"/>
              <w:del w:id="7244" w:author="Author"/>
              <w:lang w:val="en-US"/>
            </w:rPr>
          </w:rPrChange>
        </w:rPr>
        <w:pPrChange w:id="7245" w:author="Author">
          <w:pPr/>
        </w:pPrChange>
      </w:pPr>
    </w:p>
    <w:p w:rsidR="00743B33" w:rsidRPr="00743B33" w:rsidRDefault="00743B33" w:rsidP="00743B33">
      <w:pPr>
        <w:ind w:left="540"/>
        <w:rPr>
          <w:ins w:id="7246" w:author="Author"/>
          <w:rFonts w:ascii="Calibri" w:hAnsi="Calibri"/>
          <w:sz w:val="20"/>
          <w:szCs w:val="20"/>
          <w:rPrChange w:id="7247" w:author="Author">
            <w:rPr>
              <w:ins w:id="7248" w:author="Author"/>
              <w:lang w:val="en-US"/>
            </w:rPr>
          </w:rPrChange>
        </w:rPr>
        <w:pPrChange w:id="7249" w:author="Author">
          <w:pPr/>
        </w:pPrChange>
      </w:pPr>
    </w:p>
    <w:p w:rsidR="00743B33" w:rsidRPr="00743B33" w:rsidRDefault="00D20E06" w:rsidP="00743B33">
      <w:pPr>
        <w:ind w:left="540"/>
        <w:rPr>
          <w:ins w:id="7250" w:author="Author"/>
          <w:rFonts w:ascii="Calibri" w:hAnsi="Calibri"/>
          <w:b/>
          <w:sz w:val="20"/>
          <w:szCs w:val="20"/>
          <w:lang w:val="en-US"/>
          <w:rPrChange w:id="7251" w:author="Author">
            <w:rPr>
              <w:ins w:id="7252" w:author="Author"/>
              <w:lang w:val="en-US"/>
            </w:rPr>
          </w:rPrChange>
        </w:rPr>
        <w:pPrChange w:id="7253" w:author="Author">
          <w:pPr/>
        </w:pPrChange>
      </w:pPr>
      <w:ins w:id="7254" w:author="Author">
        <w:r>
          <w:rPr>
            <w:rFonts w:ascii="Calibri" w:hAnsi="Calibri"/>
            <w:b/>
            <w:sz w:val="20"/>
            <w:szCs w:val="20"/>
            <w:lang w:val="en-US"/>
            <w:rPrChange w:id="7255" w:author="Author">
              <w:rPr>
                <w:lang w:val="en-US"/>
              </w:rPr>
            </w:rPrChange>
          </w:rPr>
          <w:t>Rational:</w:t>
        </w:r>
      </w:ins>
    </w:p>
    <w:p w:rsidR="00743B33" w:rsidRDefault="00D20E06" w:rsidP="00743B33">
      <w:pPr>
        <w:ind w:left="540"/>
        <w:rPr>
          <w:ins w:id="7256" w:author="Author"/>
        </w:rPr>
        <w:pPrChange w:id="7257" w:author="Author">
          <w:pPr>
            <w:pStyle w:val="Heading3"/>
          </w:pPr>
        </w:pPrChange>
      </w:pPr>
      <w:ins w:id="7258" w:author="Author">
        <w:r>
          <w:rPr>
            <w:rFonts w:ascii="Calibri" w:hAnsi="Calibri"/>
            <w:sz w:val="20"/>
            <w:szCs w:val="20"/>
            <w:rPrChange w:id="7259" w:author="Author">
              <w:rPr/>
            </w:rPrChange>
          </w:rPr>
          <w:t>The file belongs to which module is easily understood.</w:t>
        </w:r>
      </w:ins>
    </w:p>
    <w:p w:rsidR="00743B33" w:rsidRDefault="00D20E06">
      <w:pPr>
        <w:pStyle w:val="Heading3"/>
        <w:rPr>
          <w:ins w:id="7260" w:author="Author"/>
        </w:rPr>
      </w:pPr>
      <w:bookmarkStart w:id="7261" w:name="_Toc491673550"/>
      <w:ins w:id="7262" w:author="Author">
        <w:r>
          <w:t>Name_File_005</w:t>
        </w:r>
        <w:bookmarkEnd w:id="7261"/>
      </w:ins>
    </w:p>
    <w:p w:rsidR="00743B33" w:rsidRDefault="00D20E06">
      <w:pPr>
        <w:ind w:left="540"/>
        <w:rPr>
          <w:ins w:id="7263" w:author="Author"/>
          <w:rFonts w:ascii="Calibri" w:hAnsi="Calibri"/>
          <w:b/>
          <w:sz w:val="20"/>
          <w:szCs w:val="20"/>
          <w:lang w:val="en-US"/>
        </w:rPr>
      </w:pPr>
      <w:ins w:id="7264" w:author="Author">
        <w:r>
          <w:rPr>
            <w:rFonts w:ascii="Calibri" w:hAnsi="Calibri"/>
            <w:b/>
            <w:sz w:val="20"/>
            <w:szCs w:val="20"/>
            <w:lang w:val="en-US"/>
          </w:rPr>
          <w:t>Rule:</w:t>
        </w:r>
      </w:ins>
    </w:p>
    <w:p w:rsidR="00743B33" w:rsidRDefault="00D20E06" w:rsidP="00743B33">
      <w:pPr>
        <w:ind w:left="540"/>
        <w:rPr>
          <w:ins w:id="7265" w:author="Author"/>
          <w:rFonts w:ascii="Calibri" w:hAnsi="Calibri"/>
          <w:sz w:val="20"/>
          <w:szCs w:val="20"/>
        </w:rPr>
        <w:pPrChange w:id="7266" w:author="Author">
          <w:pPr>
            <w:ind w:left="851" w:hanging="142"/>
          </w:pPr>
        </w:pPrChange>
      </w:pPr>
      <w:ins w:id="7267" w:author="Author">
        <w:r>
          <w:rPr>
            <w:rFonts w:ascii="Calibri" w:hAnsi="Calibri"/>
            <w:sz w:val="20"/>
            <w:szCs w:val="20"/>
          </w:rPr>
          <w:t xml:space="preserve">Do not use abbreviation, contraction or acronyms as part of file names </w:t>
        </w:r>
        <w:r>
          <w:rPr>
            <w:rFonts w:ascii="Calibri" w:hAnsi="Calibri"/>
            <w:sz w:val="20"/>
            <w:szCs w:val="20"/>
          </w:rPr>
          <w:t>if it is not widely accepted.</w:t>
        </w:r>
      </w:ins>
    </w:p>
    <w:p w:rsidR="00743B33" w:rsidRDefault="00743B33">
      <w:pPr>
        <w:ind w:left="851" w:hanging="142"/>
        <w:rPr>
          <w:ins w:id="7268" w:author="Author"/>
          <w:rFonts w:ascii="Calibri" w:hAnsi="Calibri"/>
          <w:sz w:val="20"/>
          <w:szCs w:val="20"/>
        </w:rPr>
      </w:pPr>
    </w:p>
    <w:p w:rsidR="00743B33" w:rsidRDefault="00D20E06">
      <w:pPr>
        <w:ind w:left="540"/>
        <w:rPr>
          <w:ins w:id="7269" w:author="Author"/>
          <w:rFonts w:ascii="Calibri" w:hAnsi="Calibri"/>
          <w:sz w:val="20"/>
          <w:szCs w:val="20"/>
        </w:rPr>
      </w:pPr>
      <w:ins w:id="7270" w:author="Author">
        <w:r>
          <w:rPr>
            <w:rFonts w:ascii="Calibri" w:hAnsi="Calibri"/>
            <w:b/>
            <w:sz w:val="20"/>
            <w:szCs w:val="20"/>
            <w:lang w:val="en-US"/>
          </w:rPr>
          <w:t>Example:</w:t>
        </w:r>
      </w:ins>
    </w:p>
    <w:p w:rsidR="00743B33" w:rsidRDefault="00D20E06">
      <w:pPr>
        <w:ind w:left="540"/>
        <w:rPr>
          <w:ins w:id="7271" w:author="Author"/>
          <w:rFonts w:ascii="Calibri" w:hAnsi="Calibri"/>
          <w:sz w:val="20"/>
          <w:szCs w:val="20"/>
        </w:rPr>
      </w:pPr>
      <w:ins w:id="7272" w:author="Author">
        <w:r>
          <w:rPr>
            <w:rFonts w:ascii="Calibri" w:hAnsi="Calibri"/>
            <w:sz w:val="20"/>
            <w:szCs w:val="20"/>
          </w:rPr>
          <w:t>No required.</w:t>
        </w:r>
      </w:ins>
    </w:p>
    <w:p w:rsidR="00743B33" w:rsidRDefault="00743B33">
      <w:pPr>
        <w:ind w:left="540"/>
        <w:rPr>
          <w:ins w:id="7273" w:author="Author"/>
          <w:rFonts w:ascii="Calibri" w:hAnsi="Calibri"/>
          <w:sz w:val="20"/>
          <w:szCs w:val="20"/>
        </w:rPr>
      </w:pPr>
    </w:p>
    <w:p w:rsidR="00743B33" w:rsidRDefault="00D20E06">
      <w:pPr>
        <w:ind w:left="540"/>
        <w:rPr>
          <w:ins w:id="7274" w:author="Author"/>
          <w:rFonts w:ascii="Calibri" w:hAnsi="Calibri"/>
          <w:b/>
          <w:sz w:val="20"/>
          <w:szCs w:val="20"/>
          <w:lang w:val="en-US"/>
        </w:rPr>
      </w:pPr>
      <w:ins w:id="7275" w:author="Author">
        <w:r>
          <w:rPr>
            <w:rFonts w:ascii="Calibri" w:hAnsi="Calibri"/>
            <w:b/>
            <w:sz w:val="20"/>
            <w:szCs w:val="20"/>
            <w:lang w:val="en-US"/>
          </w:rPr>
          <w:t>Rational:</w:t>
        </w:r>
      </w:ins>
    </w:p>
    <w:p w:rsidR="00743B33" w:rsidRDefault="00D20E06">
      <w:pPr>
        <w:ind w:left="540"/>
        <w:rPr>
          <w:ins w:id="7276" w:author="Author"/>
        </w:rPr>
      </w:pPr>
      <w:ins w:id="7277" w:author="Author">
        <w:r>
          <w:rPr>
            <w:rFonts w:ascii="Calibri" w:hAnsi="Calibri"/>
            <w:sz w:val="20"/>
            <w:szCs w:val="20"/>
          </w:rPr>
          <w:t>The file name shall be easily readable and understandable.</w:t>
        </w:r>
      </w:ins>
    </w:p>
    <w:p w:rsidR="00743B33" w:rsidRDefault="00743B33" w:rsidP="00743B33">
      <w:pPr>
        <w:ind w:left="540"/>
        <w:rPr>
          <w:ins w:id="7278" w:author="Author"/>
        </w:rPr>
        <w:pPrChange w:id="7279" w:author="Author">
          <w:pPr>
            <w:pStyle w:val="Heading3"/>
          </w:pPr>
        </w:pPrChange>
      </w:pPr>
    </w:p>
    <w:p w:rsidR="00743B33" w:rsidRDefault="00D20E06">
      <w:pPr>
        <w:pStyle w:val="Heading2"/>
        <w:rPr>
          <w:ins w:id="7280" w:author="Author"/>
        </w:rPr>
      </w:pPr>
      <w:bookmarkStart w:id="7281" w:name="_Toc491673551"/>
      <w:ins w:id="7282" w:author="Author">
        <w:r>
          <w:t>Variable Naming</w:t>
        </w:r>
        <w:bookmarkEnd w:id="7281"/>
      </w:ins>
    </w:p>
    <w:p w:rsidR="00743B33" w:rsidRDefault="00D20E06">
      <w:pPr>
        <w:pStyle w:val="Heading3"/>
        <w:rPr>
          <w:ins w:id="7283" w:author="Author"/>
        </w:rPr>
      </w:pPr>
      <w:bookmarkStart w:id="7284" w:name="_Toc491673552"/>
      <w:ins w:id="7285" w:author="Author">
        <w:r>
          <w:t>Name_Var_001 ([1] Clause 5.4.7 - table 1 - 1h)</w:t>
        </w:r>
        <w:bookmarkEnd w:id="7284"/>
      </w:ins>
    </w:p>
    <w:p w:rsidR="00743B33" w:rsidRDefault="00D20E06">
      <w:pPr>
        <w:ind w:left="540"/>
        <w:jc w:val="both"/>
        <w:rPr>
          <w:ins w:id="7286" w:author="Author"/>
          <w:rFonts w:ascii="Calibri" w:hAnsi="Calibri"/>
          <w:b/>
          <w:sz w:val="20"/>
          <w:szCs w:val="20"/>
          <w:lang w:val="en-US"/>
        </w:rPr>
      </w:pPr>
      <w:ins w:id="7287" w:author="Author">
        <w:r>
          <w:rPr>
            <w:rFonts w:ascii="Calibri" w:hAnsi="Calibri"/>
            <w:b/>
            <w:sz w:val="20"/>
            <w:szCs w:val="20"/>
            <w:lang w:val="en-US"/>
          </w:rPr>
          <w:t>Rule:</w:t>
        </w:r>
      </w:ins>
    </w:p>
    <w:p w:rsidR="00743B33" w:rsidRDefault="00D20E06">
      <w:pPr>
        <w:ind w:left="540"/>
        <w:rPr>
          <w:ins w:id="7288" w:author="Author"/>
          <w:rFonts w:ascii="Calibri" w:hAnsi="Calibri"/>
          <w:sz w:val="20"/>
          <w:szCs w:val="20"/>
        </w:rPr>
      </w:pPr>
      <w:ins w:id="7289" w:author="Author">
        <w:r>
          <w:rPr>
            <w:rFonts w:ascii="Calibri" w:hAnsi="Calibri"/>
            <w:sz w:val="20"/>
            <w:szCs w:val="20"/>
          </w:rPr>
          <w:t>Use Camel case for local variables.</w:t>
        </w:r>
      </w:ins>
    </w:p>
    <w:p w:rsidR="00743B33" w:rsidRDefault="00743B33">
      <w:pPr>
        <w:rPr>
          <w:ins w:id="7290" w:author="Author"/>
        </w:rPr>
      </w:pPr>
    </w:p>
    <w:p w:rsidR="00743B33" w:rsidRDefault="00D20E06">
      <w:pPr>
        <w:ind w:left="540"/>
        <w:jc w:val="both"/>
        <w:rPr>
          <w:ins w:id="7291" w:author="Author"/>
          <w:rFonts w:ascii="Calibri" w:hAnsi="Calibri"/>
          <w:b/>
          <w:sz w:val="20"/>
          <w:szCs w:val="20"/>
          <w:lang w:val="en-US"/>
        </w:rPr>
      </w:pPr>
      <w:ins w:id="7292" w:author="Author">
        <w:r>
          <w:rPr>
            <w:rFonts w:ascii="Calibri" w:hAnsi="Calibri"/>
            <w:b/>
            <w:sz w:val="20"/>
            <w:szCs w:val="20"/>
            <w:lang w:val="en-US"/>
          </w:rPr>
          <w:t>Example:</w:t>
        </w:r>
      </w:ins>
    </w:p>
    <w:p w:rsidR="00743B33" w:rsidRDefault="00D20E06">
      <w:pPr>
        <w:ind w:left="540"/>
        <w:jc w:val="both"/>
        <w:rPr>
          <w:ins w:id="7293" w:author="Author"/>
          <w:rFonts w:ascii="Calibri" w:hAnsi="Calibri"/>
          <w:sz w:val="20"/>
          <w:szCs w:val="20"/>
        </w:rPr>
      </w:pPr>
      <w:ins w:id="7294" w:author="Author">
        <w:del w:id="7295" w:author="Author">
          <w:r>
            <w:rPr>
              <w:rFonts w:ascii="Calibri" w:hAnsi="Calibri"/>
              <w:sz w:val="20"/>
              <w:szCs w:val="20"/>
            </w:rPr>
            <w:delText>/*</w:delText>
          </w:r>
        </w:del>
        <w:r>
          <w:rPr>
            <w:rFonts w:ascii="Calibri" w:hAnsi="Calibri"/>
            <w:sz w:val="20"/>
            <w:szCs w:val="20"/>
          </w:rPr>
          <w:t>// Compliant</w:t>
        </w:r>
        <w:del w:id="7296" w:author="Author">
          <w:r>
            <w:rPr>
              <w:rFonts w:ascii="Calibri" w:hAnsi="Calibri"/>
              <w:sz w:val="20"/>
              <w:szCs w:val="20"/>
            </w:rPr>
            <w:delText xml:space="preserve"> */</w:delText>
          </w:r>
        </w:del>
      </w:ins>
    </w:p>
    <w:p w:rsidR="00743B33" w:rsidRDefault="00D20E06">
      <w:pPr>
        <w:ind w:left="567"/>
        <w:jc w:val="both"/>
        <w:rPr>
          <w:ins w:id="7297" w:author="Author"/>
          <w:rFonts w:ascii="Calibri" w:hAnsi="Calibri"/>
          <w:sz w:val="20"/>
          <w:szCs w:val="20"/>
          <w:lang w:val="en-US"/>
        </w:rPr>
      </w:pPr>
      <w:ins w:id="7298" w:author="Author">
        <w:r>
          <w:rPr>
            <w:rFonts w:ascii="Calibri" w:hAnsi="Calibri"/>
            <w:sz w:val="20"/>
            <w:szCs w:val="20"/>
            <w:lang w:val="en-US"/>
          </w:rPr>
          <w:t>List&lt;Container&gt;  channelSet;</w:t>
        </w:r>
      </w:ins>
    </w:p>
    <w:p w:rsidR="00743B33" w:rsidRDefault="00D20E06">
      <w:pPr>
        <w:ind w:left="567"/>
        <w:jc w:val="both"/>
        <w:rPr>
          <w:ins w:id="7299" w:author="Author"/>
          <w:rFonts w:ascii="Calibri" w:hAnsi="Calibri"/>
          <w:sz w:val="20"/>
          <w:szCs w:val="20"/>
          <w:lang w:val="en-US"/>
        </w:rPr>
      </w:pPr>
      <w:ins w:id="7300" w:author="Author">
        <w:del w:id="7301" w:author="Author">
          <w:r>
            <w:rPr>
              <w:rFonts w:ascii="Calibri" w:hAnsi="Calibri"/>
              <w:sz w:val="20"/>
              <w:szCs w:val="20"/>
              <w:lang w:val="en-US"/>
            </w:rPr>
            <w:delText xml:space="preserve">static </w:delText>
          </w:r>
        </w:del>
        <w:r>
          <w:rPr>
            <w:rFonts w:ascii="Calibri" w:hAnsi="Calibri"/>
            <w:sz w:val="20"/>
            <w:szCs w:val="20"/>
            <w:lang w:val="en-US"/>
          </w:rPr>
          <w:t>uint numberOfChannel;</w:t>
        </w:r>
      </w:ins>
    </w:p>
    <w:p w:rsidR="00743B33" w:rsidRDefault="00743B33">
      <w:pPr>
        <w:ind w:left="567"/>
        <w:jc w:val="both"/>
        <w:rPr>
          <w:ins w:id="7302" w:author="Author"/>
          <w:rFonts w:ascii="Calibri" w:hAnsi="Calibri"/>
          <w:sz w:val="20"/>
          <w:szCs w:val="20"/>
          <w:lang w:val="en-US"/>
        </w:rPr>
      </w:pPr>
    </w:p>
    <w:p w:rsidR="00743B33" w:rsidRDefault="00D20E06">
      <w:pPr>
        <w:ind w:left="540"/>
        <w:jc w:val="both"/>
        <w:rPr>
          <w:ins w:id="7303" w:author="Author"/>
          <w:rFonts w:ascii="Calibri" w:hAnsi="Calibri"/>
          <w:sz w:val="20"/>
          <w:szCs w:val="20"/>
        </w:rPr>
      </w:pPr>
      <w:ins w:id="7304" w:author="Author">
        <w:del w:id="7305" w:author="Author">
          <w:r>
            <w:rPr>
              <w:rFonts w:ascii="Calibri" w:hAnsi="Calibri"/>
              <w:sz w:val="20"/>
              <w:szCs w:val="20"/>
            </w:rPr>
            <w:delText>/*</w:delText>
          </w:r>
        </w:del>
        <w:r>
          <w:rPr>
            <w:rFonts w:ascii="Calibri" w:hAnsi="Calibri"/>
            <w:sz w:val="20"/>
            <w:szCs w:val="20"/>
          </w:rPr>
          <w:t>// Not compliant</w:t>
        </w:r>
        <w:del w:id="7306" w:author="Author">
          <w:r>
            <w:rPr>
              <w:rFonts w:ascii="Calibri" w:hAnsi="Calibri"/>
              <w:sz w:val="20"/>
              <w:szCs w:val="20"/>
            </w:rPr>
            <w:delText xml:space="preserve"> */</w:delText>
          </w:r>
        </w:del>
      </w:ins>
    </w:p>
    <w:p w:rsidR="00743B33" w:rsidRDefault="00D20E06">
      <w:pPr>
        <w:ind w:left="540"/>
        <w:jc w:val="both"/>
        <w:rPr>
          <w:ins w:id="7307" w:author="Author"/>
          <w:rFonts w:ascii="Calibri" w:hAnsi="Calibri" w:cs="Courier New"/>
          <w:sz w:val="20"/>
          <w:szCs w:val="20"/>
        </w:rPr>
      </w:pPr>
      <w:ins w:id="7308" w:author="Author">
        <w:r>
          <w:rPr>
            <w:rFonts w:ascii="Calibri" w:hAnsi="Calibri"/>
            <w:sz w:val="20"/>
            <w:szCs w:val="20"/>
            <w:lang w:val="en-US"/>
          </w:rPr>
          <w:t xml:space="preserve">List&lt;Container&gt; </w:t>
        </w:r>
        <w:del w:id="7309" w:author="Author">
          <w:r>
            <w:rPr>
              <w:rFonts w:ascii="Calibri" w:hAnsi="Calibri"/>
              <w:sz w:val="20"/>
              <w:szCs w:val="20"/>
              <w:lang w:val="en-US"/>
            </w:rPr>
            <w:delText xml:space="preserve"> </w:delText>
          </w:r>
        </w:del>
        <w:r>
          <w:rPr>
            <w:rFonts w:ascii="Calibri" w:hAnsi="Calibri"/>
            <w:sz w:val="20"/>
            <w:szCs w:val="20"/>
            <w:lang w:val="en-US"/>
          </w:rPr>
          <w:t>ChannelSet;</w:t>
        </w:r>
        <w:del w:id="7310" w:author="Author">
          <w:r>
            <w:rPr>
              <w:rFonts w:ascii="Calibri" w:hAnsi="Calibri" w:cs="Courier New"/>
              <w:sz w:val="20"/>
              <w:szCs w:val="20"/>
            </w:rPr>
            <w:delText>Not required.</w:delText>
          </w:r>
        </w:del>
      </w:ins>
    </w:p>
    <w:p w:rsidR="00743B33" w:rsidRDefault="00743B33">
      <w:pPr>
        <w:ind w:left="540"/>
        <w:jc w:val="both"/>
        <w:rPr>
          <w:ins w:id="7311" w:author="Author"/>
          <w:rFonts w:ascii="Calibri" w:hAnsi="Calibri"/>
          <w:sz w:val="20"/>
          <w:szCs w:val="20"/>
          <w:lang w:val="en-US"/>
        </w:rPr>
      </w:pPr>
    </w:p>
    <w:p w:rsidR="00743B33" w:rsidRDefault="00D20E06">
      <w:pPr>
        <w:ind w:left="540"/>
        <w:jc w:val="both"/>
        <w:rPr>
          <w:ins w:id="7312" w:author="Author"/>
          <w:rFonts w:ascii="Calibri" w:hAnsi="Calibri"/>
          <w:b/>
          <w:sz w:val="20"/>
          <w:szCs w:val="20"/>
          <w:lang w:val="en-US"/>
        </w:rPr>
      </w:pPr>
      <w:ins w:id="7313" w:author="Author">
        <w:r>
          <w:rPr>
            <w:rFonts w:ascii="Calibri" w:hAnsi="Calibri"/>
            <w:b/>
            <w:sz w:val="20"/>
            <w:szCs w:val="20"/>
            <w:lang w:val="en-US"/>
          </w:rPr>
          <w:t>Rationale:</w:t>
        </w:r>
      </w:ins>
    </w:p>
    <w:p w:rsidR="00743B33" w:rsidRDefault="00D20E06">
      <w:pPr>
        <w:ind w:left="540"/>
        <w:jc w:val="both"/>
        <w:rPr>
          <w:ins w:id="7314" w:author="Author"/>
          <w:rFonts w:ascii="Calibri" w:hAnsi="Calibri"/>
          <w:sz w:val="20"/>
          <w:szCs w:val="20"/>
        </w:rPr>
      </w:pPr>
      <w:ins w:id="7315" w:author="Author">
        <w:del w:id="7316" w:author="Author">
          <w:r>
            <w:rPr>
              <w:rFonts w:ascii="Calibri" w:hAnsi="Calibri"/>
              <w:sz w:val="20"/>
              <w:szCs w:val="20"/>
            </w:rPr>
            <w:delText>The variable scope, its owner and its type can be understood from its nameNot required</w:delText>
          </w:r>
        </w:del>
        <w:r>
          <w:rPr>
            <w:rFonts w:ascii="Calibri" w:hAnsi="Calibri"/>
            <w:sz w:val="20"/>
            <w:szCs w:val="20"/>
          </w:rPr>
          <w:t xml:space="preserve">The variable scope can be </w:t>
        </w:r>
        <w:r>
          <w:rPr>
            <w:rFonts w:ascii="Calibri" w:hAnsi="Calibri"/>
            <w:sz w:val="20"/>
            <w:szCs w:val="20"/>
          </w:rPr>
          <w:t>specified easier.</w:t>
        </w:r>
      </w:ins>
    </w:p>
    <w:p w:rsidR="00743B33" w:rsidRDefault="00743B33">
      <w:pPr>
        <w:ind w:left="540"/>
        <w:jc w:val="both"/>
        <w:rPr>
          <w:ins w:id="7317" w:author="Author"/>
          <w:rFonts w:ascii="Calibri" w:hAnsi="Calibri"/>
          <w:sz w:val="20"/>
          <w:szCs w:val="20"/>
        </w:rPr>
      </w:pPr>
    </w:p>
    <w:p w:rsidR="00743B33" w:rsidRDefault="00D20E06">
      <w:pPr>
        <w:pStyle w:val="Heading3"/>
        <w:rPr>
          <w:ins w:id="7318" w:author="Author"/>
        </w:rPr>
      </w:pPr>
      <w:bookmarkStart w:id="7319" w:name="_Toc491673553"/>
      <w:ins w:id="7320" w:author="Author">
        <w:r>
          <w:lastRenderedPageBreak/>
          <w:t>Name_Var_002 ([1] Clause 5.4.7 - table 1 - 1h)</w:t>
        </w:r>
        <w:bookmarkEnd w:id="7319"/>
      </w:ins>
    </w:p>
    <w:p w:rsidR="00743B33" w:rsidRDefault="00D20E06">
      <w:pPr>
        <w:ind w:left="540"/>
        <w:jc w:val="both"/>
        <w:rPr>
          <w:ins w:id="7321" w:author="Author"/>
          <w:rFonts w:ascii="Calibri" w:hAnsi="Calibri"/>
          <w:b/>
          <w:sz w:val="20"/>
          <w:szCs w:val="20"/>
          <w:lang w:val="en-US"/>
        </w:rPr>
      </w:pPr>
      <w:ins w:id="7322" w:author="Author">
        <w:r>
          <w:rPr>
            <w:rFonts w:ascii="Calibri" w:hAnsi="Calibri"/>
            <w:b/>
            <w:sz w:val="20"/>
            <w:szCs w:val="20"/>
            <w:lang w:val="en-US"/>
          </w:rPr>
          <w:t>Rule:</w:t>
        </w:r>
      </w:ins>
    </w:p>
    <w:p w:rsidR="00743B33" w:rsidRDefault="00D20E06">
      <w:pPr>
        <w:ind w:left="540"/>
        <w:rPr>
          <w:ins w:id="7323" w:author="Author"/>
          <w:rFonts w:ascii="Calibri" w:hAnsi="Calibri"/>
          <w:sz w:val="20"/>
          <w:szCs w:val="20"/>
        </w:rPr>
      </w:pPr>
      <w:ins w:id="7324" w:author="Author">
        <w:r>
          <w:rPr>
            <w:rFonts w:ascii="Calibri" w:hAnsi="Calibri"/>
            <w:sz w:val="20"/>
            <w:szCs w:val="20"/>
          </w:rPr>
          <w:t>Use Pascal case for global variables.</w:t>
        </w:r>
      </w:ins>
    </w:p>
    <w:p w:rsidR="00743B33" w:rsidRDefault="00743B33">
      <w:pPr>
        <w:ind w:left="540"/>
        <w:jc w:val="both"/>
        <w:rPr>
          <w:ins w:id="7325" w:author="Author"/>
          <w:rFonts w:ascii="Calibri" w:hAnsi="Calibri"/>
          <w:sz w:val="20"/>
          <w:szCs w:val="20"/>
        </w:rPr>
      </w:pPr>
    </w:p>
    <w:p w:rsidR="00743B33" w:rsidRDefault="00D20E06">
      <w:pPr>
        <w:ind w:left="540"/>
        <w:jc w:val="both"/>
        <w:rPr>
          <w:ins w:id="7326" w:author="Author"/>
          <w:rFonts w:ascii="Calibri" w:hAnsi="Calibri"/>
          <w:b/>
          <w:sz w:val="20"/>
          <w:szCs w:val="20"/>
          <w:lang w:val="en-US"/>
        </w:rPr>
      </w:pPr>
      <w:ins w:id="7327" w:author="Author">
        <w:r>
          <w:rPr>
            <w:rFonts w:ascii="Calibri" w:hAnsi="Calibri"/>
            <w:b/>
            <w:sz w:val="20"/>
            <w:szCs w:val="20"/>
            <w:lang w:val="en-US"/>
          </w:rPr>
          <w:t>Example:</w:t>
        </w:r>
      </w:ins>
    </w:p>
    <w:p w:rsidR="00743B33" w:rsidRDefault="00D20E06">
      <w:pPr>
        <w:ind w:left="540"/>
        <w:jc w:val="both"/>
        <w:rPr>
          <w:ins w:id="7328" w:author="Author"/>
          <w:rFonts w:ascii="Calibri" w:hAnsi="Calibri"/>
          <w:sz w:val="20"/>
          <w:szCs w:val="20"/>
        </w:rPr>
      </w:pPr>
      <w:ins w:id="7329" w:author="Author">
        <w:del w:id="7330" w:author="Author">
          <w:r>
            <w:rPr>
              <w:rFonts w:ascii="Calibri" w:hAnsi="Calibri"/>
              <w:sz w:val="20"/>
              <w:szCs w:val="20"/>
            </w:rPr>
            <w:delText>/*</w:delText>
          </w:r>
        </w:del>
        <w:r>
          <w:rPr>
            <w:rFonts w:ascii="Calibri" w:hAnsi="Calibri"/>
            <w:sz w:val="20"/>
            <w:szCs w:val="20"/>
          </w:rPr>
          <w:t>// Compliant</w:t>
        </w:r>
        <w:del w:id="7331" w:author="Author">
          <w:r>
            <w:rPr>
              <w:rFonts w:ascii="Calibri" w:hAnsi="Calibri"/>
              <w:sz w:val="20"/>
              <w:szCs w:val="20"/>
            </w:rPr>
            <w:delText xml:space="preserve"> */</w:delText>
          </w:r>
        </w:del>
      </w:ins>
    </w:p>
    <w:p w:rsidR="00743B33" w:rsidRDefault="00D20E06">
      <w:pPr>
        <w:ind w:left="540"/>
        <w:jc w:val="both"/>
        <w:rPr>
          <w:ins w:id="7332" w:author="Author"/>
          <w:rFonts w:ascii="Calibri" w:hAnsi="Calibri" w:cs="Courier New"/>
          <w:sz w:val="20"/>
          <w:szCs w:val="20"/>
        </w:rPr>
      </w:pPr>
      <w:ins w:id="7333" w:author="Author">
        <w:r>
          <w:rPr>
            <w:rFonts w:ascii="Calibri" w:hAnsi="Calibri" w:cs="Courier New"/>
            <w:sz w:val="20"/>
            <w:szCs w:val="20"/>
          </w:rPr>
          <w:t>public unit DioChanelPortId;</w:t>
        </w:r>
      </w:ins>
    </w:p>
    <w:p w:rsidR="00743B33" w:rsidRDefault="00743B33">
      <w:pPr>
        <w:ind w:left="540"/>
        <w:jc w:val="both"/>
        <w:rPr>
          <w:ins w:id="7334" w:author="Author"/>
          <w:rFonts w:ascii="Calibri" w:hAnsi="Calibri"/>
          <w:sz w:val="20"/>
          <w:szCs w:val="20"/>
        </w:rPr>
      </w:pPr>
    </w:p>
    <w:p w:rsidR="00743B33" w:rsidRDefault="00D20E06">
      <w:pPr>
        <w:ind w:left="540"/>
        <w:jc w:val="both"/>
        <w:rPr>
          <w:ins w:id="7335" w:author="Author"/>
          <w:rFonts w:ascii="Calibri" w:hAnsi="Calibri"/>
          <w:sz w:val="20"/>
          <w:szCs w:val="20"/>
        </w:rPr>
      </w:pPr>
      <w:ins w:id="7336" w:author="Author">
        <w:del w:id="7337" w:author="Author">
          <w:r>
            <w:rPr>
              <w:rFonts w:ascii="Calibri" w:hAnsi="Calibri"/>
              <w:sz w:val="20"/>
              <w:szCs w:val="20"/>
            </w:rPr>
            <w:delText>/*</w:delText>
          </w:r>
        </w:del>
        <w:r>
          <w:rPr>
            <w:rFonts w:ascii="Calibri" w:hAnsi="Calibri"/>
            <w:sz w:val="20"/>
            <w:szCs w:val="20"/>
          </w:rPr>
          <w:t>// Not compliant</w:t>
        </w:r>
        <w:del w:id="7338" w:author="Author">
          <w:r>
            <w:rPr>
              <w:rFonts w:ascii="Calibri" w:hAnsi="Calibri"/>
              <w:sz w:val="20"/>
              <w:szCs w:val="20"/>
            </w:rPr>
            <w:delText xml:space="preserve"> */</w:delText>
          </w:r>
        </w:del>
      </w:ins>
    </w:p>
    <w:p w:rsidR="00743B33" w:rsidRDefault="00D20E06">
      <w:pPr>
        <w:ind w:left="540"/>
        <w:jc w:val="both"/>
        <w:rPr>
          <w:ins w:id="7339" w:author="Author"/>
          <w:rFonts w:ascii="Calibri" w:hAnsi="Calibri" w:cs="Courier New"/>
          <w:sz w:val="20"/>
          <w:szCs w:val="20"/>
        </w:rPr>
      </w:pPr>
      <w:ins w:id="7340" w:author="Author">
        <w:r>
          <w:rPr>
            <w:rFonts w:ascii="Calibri" w:hAnsi="Calibri" w:cs="Courier New"/>
            <w:sz w:val="20"/>
            <w:szCs w:val="20"/>
          </w:rPr>
          <w:t>public unit dioChanelPortId;</w:t>
        </w:r>
        <w:del w:id="7341" w:author="Author">
          <w:r>
            <w:rPr>
              <w:rFonts w:ascii="Calibri" w:hAnsi="Calibri" w:cs="Courier New"/>
              <w:sz w:val="20"/>
              <w:szCs w:val="20"/>
            </w:rPr>
            <w:delText>Not required.</w:delText>
          </w:r>
        </w:del>
      </w:ins>
    </w:p>
    <w:p w:rsidR="00743B33" w:rsidRDefault="00743B33">
      <w:pPr>
        <w:ind w:left="540"/>
        <w:jc w:val="both"/>
        <w:rPr>
          <w:ins w:id="7342" w:author="Author"/>
          <w:rFonts w:ascii="Calibri" w:hAnsi="Calibri"/>
          <w:sz w:val="20"/>
          <w:szCs w:val="20"/>
          <w:lang w:val="en-US"/>
        </w:rPr>
      </w:pPr>
    </w:p>
    <w:p w:rsidR="00743B33" w:rsidRDefault="00D20E06">
      <w:pPr>
        <w:ind w:left="540"/>
        <w:jc w:val="both"/>
        <w:rPr>
          <w:ins w:id="7343" w:author="Author"/>
          <w:rFonts w:ascii="Calibri" w:hAnsi="Calibri"/>
          <w:b/>
          <w:sz w:val="20"/>
          <w:szCs w:val="20"/>
          <w:lang w:val="en-US"/>
        </w:rPr>
      </w:pPr>
      <w:ins w:id="7344" w:author="Author">
        <w:r>
          <w:rPr>
            <w:rFonts w:ascii="Calibri" w:hAnsi="Calibri"/>
            <w:b/>
            <w:sz w:val="20"/>
            <w:szCs w:val="20"/>
            <w:lang w:val="en-US"/>
          </w:rPr>
          <w:t>Rationale:</w:t>
        </w:r>
      </w:ins>
    </w:p>
    <w:p w:rsidR="00743B33" w:rsidRDefault="00D20E06">
      <w:pPr>
        <w:ind w:left="540"/>
        <w:jc w:val="both"/>
        <w:rPr>
          <w:ins w:id="7345" w:author="Author"/>
          <w:rFonts w:ascii="Calibri" w:hAnsi="Calibri"/>
          <w:sz w:val="20"/>
          <w:szCs w:val="20"/>
        </w:rPr>
      </w:pPr>
      <w:ins w:id="7346" w:author="Author">
        <w:del w:id="7347" w:author="Author">
          <w:r>
            <w:rPr>
              <w:rFonts w:ascii="Calibri" w:hAnsi="Calibri"/>
              <w:sz w:val="20"/>
              <w:szCs w:val="20"/>
            </w:rPr>
            <w:delText>The variable</w:delText>
          </w:r>
          <w:r>
            <w:rPr>
              <w:rFonts w:ascii="Calibri" w:hAnsi="Calibri"/>
              <w:sz w:val="20"/>
              <w:szCs w:val="20"/>
            </w:rPr>
            <w:delText xml:space="preserve"> scope, its owner and its type can be understood from its name</w:delText>
          </w:r>
        </w:del>
        <w:r>
          <w:rPr>
            <w:rFonts w:ascii="Calibri" w:hAnsi="Calibri"/>
            <w:sz w:val="20"/>
            <w:szCs w:val="20"/>
          </w:rPr>
          <w:t xml:space="preserve"> The variable scope can be specified easier</w:t>
        </w:r>
        <w:del w:id="7348" w:author="Author">
          <w:r>
            <w:rPr>
              <w:rFonts w:ascii="Calibri" w:hAnsi="Calibri"/>
              <w:sz w:val="20"/>
              <w:szCs w:val="20"/>
            </w:rPr>
            <w:delText>Not required</w:delText>
          </w:r>
        </w:del>
        <w:r>
          <w:rPr>
            <w:rFonts w:ascii="Calibri" w:hAnsi="Calibri"/>
            <w:sz w:val="20"/>
            <w:szCs w:val="20"/>
          </w:rPr>
          <w:t>.</w:t>
        </w:r>
      </w:ins>
    </w:p>
    <w:p w:rsidR="00743B33" w:rsidRDefault="00743B33">
      <w:pPr>
        <w:ind w:left="540"/>
        <w:jc w:val="both"/>
        <w:rPr>
          <w:ins w:id="7349" w:author="Author"/>
          <w:rFonts w:ascii="Calibri" w:hAnsi="Calibri"/>
          <w:sz w:val="20"/>
          <w:szCs w:val="20"/>
          <w:lang w:val="en-US"/>
        </w:rPr>
      </w:pPr>
    </w:p>
    <w:p w:rsidR="00743B33" w:rsidRDefault="00D20E06">
      <w:pPr>
        <w:pStyle w:val="Heading3"/>
        <w:rPr>
          <w:ins w:id="7350" w:author="Author"/>
        </w:rPr>
      </w:pPr>
      <w:bookmarkStart w:id="7351" w:name="_Toc491673554"/>
      <w:ins w:id="7352" w:author="Author">
        <w:r>
          <w:t>Name_Var_003 ([1] Clause 5.4.7 - table 1 - 1h)</w:t>
        </w:r>
        <w:bookmarkEnd w:id="7351"/>
      </w:ins>
    </w:p>
    <w:p w:rsidR="00743B33" w:rsidRDefault="00D20E06">
      <w:pPr>
        <w:ind w:left="540"/>
        <w:jc w:val="both"/>
        <w:rPr>
          <w:ins w:id="7353" w:author="Author"/>
          <w:rFonts w:ascii="Calibri" w:hAnsi="Calibri"/>
          <w:b/>
          <w:sz w:val="20"/>
          <w:szCs w:val="20"/>
          <w:lang w:val="en-US"/>
        </w:rPr>
      </w:pPr>
      <w:ins w:id="7354" w:author="Author">
        <w:r>
          <w:rPr>
            <w:rFonts w:ascii="Calibri" w:hAnsi="Calibri"/>
            <w:b/>
            <w:sz w:val="20"/>
            <w:szCs w:val="20"/>
            <w:lang w:val="en-US"/>
          </w:rPr>
          <w:t>Rule:</w:t>
        </w:r>
      </w:ins>
    </w:p>
    <w:p w:rsidR="00743B33" w:rsidRDefault="00D20E06">
      <w:pPr>
        <w:ind w:left="540"/>
        <w:jc w:val="both"/>
        <w:rPr>
          <w:ins w:id="7355" w:author="Author"/>
          <w:rFonts w:ascii="Calibri" w:hAnsi="Calibri"/>
          <w:sz w:val="20"/>
          <w:szCs w:val="20"/>
        </w:rPr>
      </w:pPr>
      <w:ins w:id="7356" w:author="Author">
        <w:r>
          <w:rPr>
            <w:rFonts w:ascii="Calibri" w:hAnsi="Calibri"/>
            <w:sz w:val="20"/>
            <w:szCs w:val="20"/>
          </w:rPr>
          <w:t xml:space="preserve">A meaning full name (with respect to that context) should be given to the </w:t>
        </w:r>
        <w:r>
          <w:rPr>
            <w:rFonts w:ascii="Calibri" w:hAnsi="Calibri"/>
            <w:sz w:val="20"/>
            <w:szCs w:val="20"/>
          </w:rPr>
          <w:t>variables. Avoid giving name as Temp, Busy, etc.</w:t>
        </w:r>
      </w:ins>
    </w:p>
    <w:p w:rsidR="00743B33" w:rsidRDefault="00743B33">
      <w:pPr>
        <w:ind w:left="540"/>
        <w:jc w:val="both"/>
        <w:rPr>
          <w:ins w:id="7357" w:author="Author"/>
          <w:rFonts w:ascii="Calibri" w:hAnsi="Calibri"/>
          <w:sz w:val="20"/>
          <w:szCs w:val="20"/>
        </w:rPr>
      </w:pPr>
    </w:p>
    <w:p w:rsidR="00743B33" w:rsidRDefault="00D20E06">
      <w:pPr>
        <w:ind w:left="540"/>
        <w:jc w:val="both"/>
        <w:rPr>
          <w:ins w:id="7358" w:author="Author"/>
          <w:rFonts w:ascii="Calibri" w:hAnsi="Calibri"/>
          <w:b/>
          <w:sz w:val="20"/>
          <w:szCs w:val="20"/>
          <w:lang w:val="en-US"/>
        </w:rPr>
      </w:pPr>
      <w:ins w:id="7359" w:author="Author">
        <w:r>
          <w:rPr>
            <w:rFonts w:ascii="Calibri" w:hAnsi="Calibri"/>
            <w:b/>
            <w:sz w:val="20"/>
            <w:szCs w:val="20"/>
            <w:lang w:val="en-US"/>
          </w:rPr>
          <w:t>Example:</w:t>
        </w:r>
      </w:ins>
    </w:p>
    <w:p w:rsidR="00743B33" w:rsidRDefault="00D20E06">
      <w:pPr>
        <w:ind w:left="540"/>
        <w:rPr>
          <w:ins w:id="7360" w:author="Author"/>
          <w:rFonts w:ascii="Calibri" w:hAnsi="Calibri"/>
          <w:sz w:val="20"/>
          <w:szCs w:val="20"/>
          <w:lang w:val="en-US"/>
        </w:rPr>
      </w:pPr>
      <w:ins w:id="7361" w:author="Author">
        <w:del w:id="7362" w:author="Author">
          <w:r>
            <w:rPr>
              <w:rFonts w:ascii="Calibri" w:hAnsi="Calibri"/>
              <w:sz w:val="20"/>
              <w:szCs w:val="20"/>
              <w:lang w:val="en-US"/>
            </w:rPr>
            <w:delText>/*</w:delText>
          </w:r>
        </w:del>
        <w:r>
          <w:rPr>
            <w:rFonts w:ascii="Calibri" w:hAnsi="Calibri"/>
            <w:sz w:val="20"/>
            <w:szCs w:val="20"/>
            <w:lang w:val="en-US"/>
          </w:rPr>
          <w:t>// Compliant</w:t>
        </w:r>
        <w:del w:id="7363" w:author="Author">
          <w:r>
            <w:rPr>
              <w:rFonts w:ascii="Calibri" w:hAnsi="Calibri"/>
              <w:sz w:val="20"/>
              <w:szCs w:val="20"/>
              <w:lang w:val="en-US"/>
            </w:rPr>
            <w:delText xml:space="preserve"> */</w:delText>
          </w:r>
        </w:del>
      </w:ins>
    </w:p>
    <w:p w:rsidR="00743B33" w:rsidRDefault="00D20E06">
      <w:pPr>
        <w:ind w:left="540"/>
        <w:jc w:val="both"/>
        <w:rPr>
          <w:ins w:id="7364" w:author="Author"/>
          <w:rFonts w:ascii="Calibri" w:hAnsi="Calibri"/>
          <w:sz w:val="20"/>
          <w:szCs w:val="20"/>
        </w:rPr>
      </w:pPr>
      <w:ins w:id="7365" w:author="Author">
        <w:r>
          <w:rPr>
            <w:rFonts w:ascii="Calibri" w:hAnsi="Calibri"/>
            <w:sz w:val="20"/>
            <w:szCs w:val="20"/>
          </w:rPr>
          <w:t>uint8 tempBufferValue</w:t>
        </w:r>
      </w:ins>
    </w:p>
    <w:p w:rsidR="00743B33" w:rsidRDefault="00743B33">
      <w:pPr>
        <w:ind w:left="540"/>
        <w:jc w:val="both"/>
        <w:rPr>
          <w:ins w:id="7366" w:author="Author"/>
          <w:rFonts w:ascii="Calibri" w:hAnsi="Calibri"/>
          <w:sz w:val="20"/>
          <w:szCs w:val="20"/>
        </w:rPr>
      </w:pPr>
    </w:p>
    <w:p w:rsidR="00743B33" w:rsidRDefault="00D20E06">
      <w:pPr>
        <w:ind w:left="540"/>
        <w:jc w:val="both"/>
        <w:rPr>
          <w:ins w:id="7367" w:author="Author"/>
          <w:rFonts w:ascii="Calibri" w:hAnsi="Calibri"/>
          <w:sz w:val="20"/>
          <w:szCs w:val="20"/>
        </w:rPr>
      </w:pPr>
      <w:ins w:id="7368" w:author="Author">
        <w:del w:id="7369" w:author="Author">
          <w:r>
            <w:rPr>
              <w:rFonts w:ascii="Calibri" w:hAnsi="Calibri"/>
              <w:sz w:val="20"/>
              <w:szCs w:val="20"/>
            </w:rPr>
            <w:delText>/*</w:delText>
          </w:r>
        </w:del>
        <w:r>
          <w:rPr>
            <w:rFonts w:ascii="Calibri" w:hAnsi="Calibri"/>
            <w:sz w:val="20"/>
            <w:szCs w:val="20"/>
          </w:rPr>
          <w:t>// Not compliant</w:t>
        </w:r>
        <w:del w:id="7370" w:author="Author">
          <w:r>
            <w:rPr>
              <w:rFonts w:ascii="Calibri" w:hAnsi="Calibri"/>
              <w:sz w:val="20"/>
              <w:szCs w:val="20"/>
            </w:rPr>
            <w:delText xml:space="preserve"> */</w:delText>
          </w:r>
        </w:del>
      </w:ins>
    </w:p>
    <w:p w:rsidR="00743B33" w:rsidRDefault="00D20E06">
      <w:pPr>
        <w:ind w:left="540"/>
        <w:jc w:val="both"/>
        <w:rPr>
          <w:ins w:id="7371" w:author="Author"/>
          <w:rFonts w:ascii="Calibri" w:hAnsi="Calibri"/>
          <w:b/>
          <w:sz w:val="20"/>
          <w:szCs w:val="20"/>
          <w:lang w:val="en-US"/>
        </w:rPr>
      </w:pPr>
      <w:ins w:id="7372" w:author="Author">
        <w:r>
          <w:rPr>
            <w:rFonts w:ascii="Calibri" w:hAnsi="Calibri"/>
            <w:sz w:val="20"/>
            <w:szCs w:val="20"/>
          </w:rPr>
          <w:t>uint8 temp</w:t>
        </w:r>
      </w:ins>
    </w:p>
    <w:p w:rsidR="00743B33" w:rsidRDefault="00743B33">
      <w:pPr>
        <w:ind w:left="540"/>
        <w:jc w:val="both"/>
        <w:rPr>
          <w:ins w:id="7373" w:author="Author"/>
          <w:rFonts w:ascii="Calibri" w:hAnsi="Calibri"/>
          <w:b/>
          <w:sz w:val="20"/>
          <w:szCs w:val="20"/>
          <w:lang w:val="en-US"/>
        </w:rPr>
      </w:pPr>
    </w:p>
    <w:p w:rsidR="00743B33" w:rsidRDefault="00D20E06">
      <w:pPr>
        <w:ind w:left="540"/>
        <w:jc w:val="both"/>
        <w:rPr>
          <w:ins w:id="7374" w:author="Author"/>
          <w:rFonts w:ascii="Calibri" w:hAnsi="Calibri"/>
          <w:b/>
          <w:sz w:val="20"/>
          <w:szCs w:val="20"/>
          <w:lang w:val="en-US"/>
        </w:rPr>
      </w:pPr>
      <w:ins w:id="7375" w:author="Author">
        <w:r>
          <w:rPr>
            <w:rFonts w:ascii="Calibri" w:hAnsi="Calibri"/>
            <w:b/>
            <w:sz w:val="20"/>
            <w:szCs w:val="20"/>
            <w:lang w:val="en-US"/>
          </w:rPr>
          <w:t>Rationale</w:t>
        </w:r>
        <w:del w:id="7376" w:author="Author">
          <w:r>
            <w:rPr>
              <w:rFonts w:ascii="Calibri" w:hAnsi="Calibri"/>
              <w:b/>
              <w:sz w:val="20"/>
              <w:szCs w:val="20"/>
              <w:lang w:val="en-US"/>
            </w:rPr>
            <w:delText xml:space="preserve"> </w:delText>
          </w:r>
        </w:del>
        <w:r>
          <w:rPr>
            <w:rFonts w:ascii="Calibri" w:hAnsi="Calibri"/>
            <w:b/>
            <w:sz w:val="20"/>
            <w:szCs w:val="20"/>
            <w:lang w:val="en-US"/>
          </w:rPr>
          <w:t>:</w:t>
        </w:r>
      </w:ins>
    </w:p>
    <w:p w:rsidR="00743B33" w:rsidRDefault="00D20E06">
      <w:pPr>
        <w:ind w:left="540"/>
        <w:jc w:val="both"/>
        <w:rPr>
          <w:ins w:id="7377" w:author="Author"/>
          <w:rFonts w:ascii="Calibri" w:hAnsi="Calibri"/>
          <w:sz w:val="20"/>
          <w:szCs w:val="20"/>
        </w:rPr>
      </w:pPr>
      <w:ins w:id="7378" w:author="Author">
        <w:r>
          <w:rPr>
            <w:rFonts w:ascii="Calibri" w:hAnsi="Calibri"/>
            <w:sz w:val="20"/>
            <w:szCs w:val="20"/>
          </w:rPr>
          <w:t>Readability</w:t>
        </w:r>
      </w:ins>
    </w:p>
    <w:p w:rsidR="00743B33" w:rsidRDefault="00D20E06">
      <w:pPr>
        <w:pStyle w:val="Heading3"/>
        <w:rPr>
          <w:ins w:id="7379" w:author="Author"/>
        </w:rPr>
      </w:pPr>
      <w:bookmarkStart w:id="7380" w:name="_Toc491673555"/>
      <w:ins w:id="7381" w:author="Author">
        <w:r>
          <w:t>Name_Var_004</w:t>
        </w:r>
        <w:bookmarkEnd w:id="7380"/>
      </w:ins>
    </w:p>
    <w:p w:rsidR="00743B33" w:rsidRDefault="00D20E06">
      <w:pPr>
        <w:ind w:left="540"/>
        <w:rPr>
          <w:ins w:id="7382" w:author="Author"/>
          <w:rFonts w:ascii="Calibri" w:hAnsi="Calibri"/>
          <w:b/>
          <w:sz w:val="20"/>
          <w:szCs w:val="20"/>
          <w:lang w:val="en-US"/>
        </w:rPr>
      </w:pPr>
      <w:ins w:id="7383" w:author="Author">
        <w:r>
          <w:rPr>
            <w:rFonts w:ascii="Calibri" w:hAnsi="Calibri"/>
            <w:b/>
            <w:sz w:val="20"/>
            <w:szCs w:val="20"/>
            <w:lang w:val="en-US"/>
          </w:rPr>
          <w:t>Rule:</w:t>
        </w:r>
      </w:ins>
    </w:p>
    <w:p w:rsidR="00743B33" w:rsidRDefault="00D20E06">
      <w:pPr>
        <w:ind w:left="540"/>
        <w:rPr>
          <w:ins w:id="7384" w:author="Author"/>
          <w:rFonts w:ascii="Calibri" w:hAnsi="Calibri"/>
          <w:sz w:val="20"/>
          <w:szCs w:val="20"/>
        </w:rPr>
      </w:pPr>
      <w:ins w:id="7385" w:author="Author">
        <w:r>
          <w:rPr>
            <w:rFonts w:ascii="Calibri" w:hAnsi="Calibri"/>
            <w:sz w:val="20"/>
            <w:szCs w:val="20"/>
          </w:rPr>
          <w:t xml:space="preserve">Reserved identifiers, class, namespace and methods in the standard libraries, </w:t>
        </w:r>
        <w:r>
          <w:rPr>
            <w:rFonts w:ascii="Calibri" w:hAnsi="Calibri"/>
            <w:sz w:val="20"/>
            <w:szCs w:val="20"/>
          </w:rPr>
          <w:t>shall not be defined, redefined or undefined. The names of namespaces, classes and methods in the standard libraries shall not be reused.</w:t>
        </w:r>
        <w:del w:id="7386" w:author="Author">
          <w:r>
            <w:rPr>
              <w:rFonts w:ascii="Calibri" w:hAnsi="Calibri"/>
              <w:sz w:val="20"/>
              <w:szCs w:val="20"/>
            </w:rPr>
            <w:delText>Reserved identifiers, class, namespace and methods in the standard libraries, shall not be defined, redefined or undefi</w:delText>
          </w:r>
          <w:r>
            <w:rPr>
              <w:rFonts w:ascii="Calibri" w:hAnsi="Calibri"/>
              <w:sz w:val="20"/>
              <w:szCs w:val="20"/>
            </w:rPr>
            <w:delText>ned. The names of macros, objects and functions in the standard libraries shall not be reused.</w:delText>
          </w:r>
        </w:del>
      </w:ins>
    </w:p>
    <w:p w:rsidR="00743B33" w:rsidRDefault="00743B33">
      <w:pPr>
        <w:ind w:left="540"/>
        <w:rPr>
          <w:ins w:id="7387" w:author="Author"/>
          <w:rFonts w:ascii="Calibri" w:hAnsi="Calibri"/>
          <w:sz w:val="20"/>
          <w:szCs w:val="20"/>
        </w:rPr>
      </w:pPr>
    </w:p>
    <w:p w:rsidR="00743B33" w:rsidRDefault="00D20E06">
      <w:pPr>
        <w:ind w:left="540"/>
        <w:rPr>
          <w:ins w:id="7388" w:author="Author"/>
          <w:rFonts w:ascii="Calibri" w:hAnsi="Calibri"/>
          <w:b/>
          <w:sz w:val="20"/>
          <w:szCs w:val="20"/>
          <w:lang w:val="en-US"/>
        </w:rPr>
      </w:pPr>
      <w:ins w:id="7389" w:author="Author">
        <w:r>
          <w:rPr>
            <w:rFonts w:ascii="Calibri" w:hAnsi="Calibri"/>
            <w:b/>
            <w:sz w:val="20"/>
            <w:szCs w:val="20"/>
            <w:lang w:val="en-US"/>
          </w:rPr>
          <w:t>Example:</w:t>
        </w:r>
      </w:ins>
    </w:p>
    <w:p w:rsidR="00743B33" w:rsidRDefault="00D20E06">
      <w:pPr>
        <w:ind w:left="540"/>
        <w:rPr>
          <w:ins w:id="7390" w:author="Author"/>
          <w:rFonts w:ascii="Calibri" w:hAnsi="Calibri"/>
          <w:sz w:val="20"/>
          <w:szCs w:val="20"/>
        </w:rPr>
      </w:pPr>
      <w:ins w:id="7391" w:author="Author">
        <w:r>
          <w:rPr>
            <w:rFonts w:ascii="Calibri" w:hAnsi="Calibri"/>
            <w:sz w:val="20"/>
            <w:szCs w:val="20"/>
          </w:rPr>
          <w:t>Not required.</w:t>
        </w:r>
      </w:ins>
    </w:p>
    <w:p w:rsidR="00743B33" w:rsidRDefault="00743B33">
      <w:pPr>
        <w:pStyle w:val="CodeBlock"/>
        <w:ind w:left="540"/>
        <w:rPr>
          <w:ins w:id="7392" w:author="Author"/>
          <w:rFonts w:ascii="Calibri" w:hAnsi="Calibri"/>
          <w:szCs w:val="20"/>
          <w:lang w:val="en-US"/>
        </w:rPr>
      </w:pPr>
    </w:p>
    <w:p w:rsidR="00743B33" w:rsidRDefault="00D20E06">
      <w:pPr>
        <w:ind w:left="540"/>
        <w:rPr>
          <w:ins w:id="7393" w:author="Author"/>
          <w:rFonts w:ascii="Calibri" w:hAnsi="Calibri"/>
          <w:b/>
          <w:sz w:val="20"/>
          <w:szCs w:val="20"/>
          <w:lang w:val="en-US"/>
        </w:rPr>
      </w:pPr>
      <w:ins w:id="7394" w:author="Author">
        <w:r>
          <w:rPr>
            <w:rFonts w:ascii="Calibri" w:hAnsi="Calibri"/>
            <w:b/>
            <w:sz w:val="20"/>
            <w:szCs w:val="20"/>
            <w:lang w:val="en-US"/>
          </w:rPr>
          <w:t>Rationale:</w:t>
        </w:r>
      </w:ins>
    </w:p>
    <w:p w:rsidR="00743B33" w:rsidRDefault="00D20E06">
      <w:pPr>
        <w:ind w:left="540"/>
        <w:rPr>
          <w:ins w:id="7395" w:author="Author"/>
          <w:rFonts w:ascii="Calibri" w:hAnsi="Calibri"/>
          <w:sz w:val="20"/>
          <w:szCs w:val="20"/>
        </w:rPr>
      </w:pPr>
      <w:ins w:id="7396" w:author="Author">
        <w:r>
          <w:rPr>
            <w:rFonts w:ascii="Calibri" w:hAnsi="Calibri"/>
            <w:sz w:val="20"/>
            <w:szCs w:val="20"/>
          </w:rPr>
          <w:t>There are some specific reserved words and method names which are known to give rise to undefined behaviours if they are rede</w:t>
        </w:r>
        <w:r>
          <w:rPr>
            <w:rFonts w:ascii="Calibri" w:hAnsi="Calibri"/>
            <w:sz w:val="20"/>
            <w:szCs w:val="20"/>
          </w:rPr>
          <w:t>fined or undefined.</w:t>
        </w:r>
      </w:ins>
    </w:p>
    <w:p w:rsidR="00743B33" w:rsidRDefault="00743B33">
      <w:pPr>
        <w:ind w:left="540"/>
        <w:rPr>
          <w:ins w:id="7397" w:author="Author"/>
          <w:rFonts w:ascii="Calibri" w:hAnsi="Calibri"/>
          <w:sz w:val="20"/>
          <w:szCs w:val="20"/>
          <w:lang w:val="en-US"/>
        </w:rPr>
      </w:pPr>
    </w:p>
    <w:p w:rsidR="00743B33" w:rsidRDefault="00D20E06">
      <w:pPr>
        <w:pStyle w:val="Heading3"/>
        <w:rPr>
          <w:ins w:id="7398" w:author="Author"/>
        </w:rPr>
      </w:pPr>
      <w:bookmarkStart w:id="7399" w:name="_Toc491673556"/>
      <w:ins w:id="7400" w:author="Author">
        <w:r>
          <w:t>Name_Var_005</w:t>
        </w:r>
        <w:bookmarkEnd w:id="7399"/>
      </w:ins>
    </w:p>
    <w:p w:rsidR="00743B33" w:rsidRDefault="00D20E06">
      <w:pPr>
        <w:ind w:left="540"/>
        <w:jc w:val="both"/>
        <w:rPr>
          <w:ins w:id="7401" w:author="Author"/>
          <w:rFonts w:ascii="Calibri" w:hAnsi="Calibri"/>
          <w:b/>
          <w:sz w:val="20"/>
          <w:szCs w:val="20"/>
          <w:lang w:val="en-US"/>
        </w:rPr>
      </w:pPr>
      <w:ins w:id="7402" w:author="Author">
        <w:r>
          <w:rPr>
            <w:rFonts w:ascii="Calibri" w:hAnsi="Calibri"/>
            <w:b/>
            <w:sz w:val="20"/>
            <w:szCs w:val="20"/>
            <w:lang w:val="en-US"/>
          </w:rPr>
          <w:t>Rule:</w:t>
        </w:r>
      </w:ins>
    </w:p>
    <w:p w:rsidR="00743B33" w:rsidRDefault="00D20E06">
      <w:pPr>
        <w:ind w:left="540"/>
        <w:jc w:val="both"/>
        <w:rPr>
          <w:ins w:id="7403" w:author="Author"/>
          <w:rFonts w:ascii="Calibri" w:hAnsi="Calibri"/>
          <w:sz w:val="20"/>
          <w:szCs w:val="20"/>
        </w:rPr>
      </w:pPr>
      <w:ins w:id="7404" w:author="Author">
        <w:r>
          <w:rPr>
            <w:rFonts w:ascii="Calibri" w:hAnsi="Calibri"/>
            <w:sz w:val="20"/>
            <w:szCs w:val="20"/>
          </w:rPr>
          <w:t>The following rules should be applied for all variables naming:</w:t>
        </w:r>
      </w:ins>
    </w:p>
    <w:p w:rsidR="00743B33" w:rsidRDefault="00D20E06">
      <w:pPr>
        <w:pStyle w:val="ListParagraph"/>
        <w:numPr>
          <w:ilvl w:val="0"/>
          <w:numId w:val="35"/>
        </w:numPr>
        <w:ind w:leftChars="0" w:left="851" w:hanging="142"/>
        <w:jc w:val="both"/>
        <w:rPr>
          <w:ins w:id="7405" w:author="Author"/>
          <w:rFonts w:ascii="Calibri" w:hAnsi="Calibri"/>
          <w:sz w:val="20"/>
          <w:szCs w:val="20"/>
        </w:rPr>
      </w:pPr>
      <w:ins w:id="7406" w:author="Author">
        <w:r>
          <w:rPr>
            <w:rFonts w:ascii="Calibri" w:hAnsi="Calibri"/>
            <w:sz w:val="20"/>
            <w:szCs w:val="20"/>
          </w:rPr>
          <w:t>Use a noun or noun phrase to name properties that are easily readable and understandable.</w:t>
        </w:r>
      </w:ins>
    </w:p>
    <w:p w:rsidR="00743B33" w:rsidRDefault="00D20E06">
      <w:pPr>
        <w:pStyle w:val="ListParagraph"/>
        <w:numPr>
          <w:ilvl w:val="0"/>
          <w:numId w:val="35"/>
        </w:numPr>
        <w:ind w:leftChars="0" w:left="851" w:hanging="142"/>
        <w:jc w:val="both"/>
        <w:rPr>
          <w:ins w:id="7407" w:author="Author"/>
          <w:del w:id="7408" w:author="Author"/>
          <w:rFonts w:ascii="Calibri" w:hAnsi="Calibri"/>
          <w:sz w:val="20"/>
          <w:szCs w:val="20"/>
        </w:rPr>
      </w:pPr>
      <w:ins w:id="7409" w:author="Author">
        <w:del w:id="7410" w:author="Author">
          <w:r>
            <w:rPr>
              <w:rFonts w:ascii="Calibri" w:hAnsi="Calibri"/>
              <w:sz w:val="20"/>
              <w:szCs w:val="20"/>
            </w:rPr>
            <w:delText>Do not use Hungarian notation (to indicate the type of variabl</w:delText>
          </w:r>
          <w:r>
            <w:rPr>
              <w:rFonts w:ascii="Calibri" w:hAnsi="Calibri"/>
              <w:sz w:val="20"/>
              <w:szCs w:val="20"/>
            </w:rPr>
            <w:delText>e)..</w:delText>
          </w:r>
        </w:del>
      </w:ins>
    </w:p>
    <w:p w:rsidR="00743B33" w:rsidRDefault="00D20E06">
      <w:pPr>
        <w:pStyle w:val="ListParagraph"/>
        <w:numPr>
          <w:ilvl w:val="0"/>
          <w:numId w:val="35"/>
        </w:numPr>
        <w:ind w:leftChars="0" w:left="851" w:hanging="142"/>
        <w:jc w:val="both"/>
        <w:rPr>
          <w:ins w:id="7411" w:author="Author"/>
          <w:rFonts w:ascii="Calibri" w:hAnsi="Calibri"/>
          <w:sz w:val="20"/>
          <w:szCs w:val="20"/>
        </w:rPr>
      </w:pPr>
      <w:ins w:id="7412" w:author="Author">
        <w:r>
          <w:rPr>
            <w:rFonts w:ascii="Calibri" w:hAnsi="Calibri"/>
            <w:sz w:val="20"/>
            <w:szCs w:val="20"/>
          </w:rPr>
          <w:t>Use i, j, k for counting variables.</w:t>
        </w:r>
      </w:ins>
    </w:p>
    <w:p w:rsidR="00743B33" w:rsidRPr="00743B33" w:rsidRDefault="00D20E06" w:rsidP="00743B33">
      <w:pPr>
        <w:pStyle w:val="ListParagraph"/>
        <w:numPr>
          <w:ilvl w:val="0"/>
          <w:numId w:val="35"/>
        </w:numPr>
        <w:ind w:leftChars="0" w:left="851" w:hanging="142"/>
        <w:jc w:val="both"/>
        <w:rPr>
          <w:ins w:id="7413" w:author="Author"/>
          <w:rFonts w:ascii="Calibri" w:hAnsi="Calibri"/>
          <w:sz w:val="20"/>
          <w:szCs w:val="20"/>
          <w:rPrChange w:id="7414" w:author="Author">
            <w:rPr>
              <w:ins w:id="7415" w:author="Author"/>
            </w:rPr>
          </w:rPrChange>
        </w:rPr>
        <w:pPrChange w:id="7416" w:author="Author">
          <w:pPr>
            <w:pStyle w:val="ListParagraph"/>
            <w:numPr>
              <w:numId w:val="35"/>
            </w:numPr>
            <w:ind w:leftChars="0" w:left="1260" w:hanging="360"/>
            <w:jc w:val="both"/>
          </w:pPr>
        </w:pPrChange>
      </w:pPr>
      <w:ins w:id="7417" w:author="Author">
        <w:del w:id="7418" w:author="Author">
          <w:r>
            <w:rPr>
              <w:rFonts w:ascii="Calibri" w:hAnsi="Calibri"/>
              <w:color w:val="000000" w:themeColor="text1"/>
              <w:sz w:val="20"/>
              <w:szCs w:val="20"/>
              <w:rPrChange w:id="7419" w:author="Author">
                <w:rPr>
                  <w:rFonts w:ascii="Calibri" w:hAnsi="Calibri"/>
                  <w:sz w:val="20"/>
                  <w:szCs w:val="20"/>
                </w:rPr>
              </w:rPrChange>
            </w:rPr>
            <w:lastRenderedPageBreak/>
            <w:delText>Do not u</w:delText>
          </w:r>
        </w:del>
        <w:r>
          <w:rPr>
            <w:rFonts w:ascii="Calibri" w:hAnsi="Calibri"/>
            <w:color w:val="000000" w:themeColor="text1"/>
            <w:sz w:val="20"/>
            <w:szCs w:val="20"/>
            <w:rPrChange w:id="7420" w:author="Author">
              <w:rPr>
                <w:rFonts w:ascii="Calibri" w:hAnsi="Calibri"/>
                <w:color w:val="FF0000"/>
                <w:sz w:val="20"/>
                <w:szCs w:val="20"/>
              </w:rPr>
            </w:rPrChange>
          </w:rPr>
          <w:t>U</w:t>
        </w:r>
        <w:r>
          <w:rPr>
            <w:rFonts w:ascii="Calibri" w:hAnsi="Calibri"/>
            <w:color w:val="000000" w:themeColor="text1"/>
            <w:sz w:val="20"/>
            <w:szCs w:val="20"/>
            <w:rPrChange w:id="7421" w:author="Author">
              <w:rPr>
                <w:rFonts w:ascii="Calibri" w:hAnsi="Calibri"/>
                <w:sz w:val="20"/>
                <w:szCs w:val="20"/>
              </w:rPr>
            </w:rPrChange>
          </w:rPr>
          <w:t xml:space="preserve">se UPPER CASE </w:t>
        </w:r>
        <w:del w:id="7422" w:author="Author">
          <w:r>
            <w:rPr>
              <w:rFonts w:ascii="Calibri" w:hAnsi="Calibri"/>
              <w:color w:val="000000" w:themeColor="text1"/>
              <w:sz w:val="20"/>
              <w:szCs w:val="20"/>
              <w:rPrChange w:id="7423" w:author="Author">
                <w:rPr>
                  <w:rFonts w:ascii="Calibri" w:hAnsi="Calibri"/>
                  <w:sz w:val="20"/>
                  <w:szCs w:val="20"/>
                </w:rPr>
              </w:rPrChange>
            </w:rPr>
            <w:delText>for readonly variables</w:delText>
          </w:r>
          <w:r>
            <w:rPr>
              <w:rFonts w:ascii="Calibri" w:hAnsi="Calibri"/>
              <w:color w:val="000000" w:themeColor="text1"/>
              <w:sz w:val="20"/>
              <w:szCs w:val="20"/>
            </w:rPr>
            <w:delText xml:space="preserve"> or </w:delText>
          </w:r>
        </w:del>
        <w:r>
          <w:rPr>
            <w:rFonts w:ascii="Calibri" w:hAnsi="Calibri"/>
            <w:color w:val="000000" w:themeColor="text1"/>
            <w:sz w:val="20"/>
            <w:szCs w:val="20"/>
          </w:rPr>
          <w:t>constant</w:t>
        </w:r>
        <w:r>
          <w:rPr>
            <w:rFonts w:ascii="Calibri" w:hAnsi="Calibri"/>
            <w:color w:val="000000" w:themeColor="text1"/>
            <w:sz w:val="20"/>
            <w:szCs w:val="20"/>
            <w:rPrChange w:id="7424" w:author="Author">
              <w:rPr>
                <w:rFonts w:ascii="Calibri" w:hAnsi="Calibri"/>
                <w:sz w:val="20"/>
                <w:szCs w:val="20"/>
              </w:rPr>
            </w:rPrChange>
          </w:rPr>
          <w:t>.</w:t>
        </w:r>
        <w:r>
          <w:rPr>
            <w:rFonts w:ascii="Calibri" w:hAnsi="Calibri"/>
            <w:color w:val="000000" w:themeColor="text1"/>
            <w:sz w:val="20"/>
            <w:szCs w:val="20"/>
          </w:rPr>
          <w:t xml:space="preserve"> </w:t>
        </w:r>
        <w:r>
          <w:rPr>
            <w:rFonts w:ascii="Calibri" w:hAnsi="Calibri"/>
            <w:color w:val="000000" w:themeColor="text1"/>
            <w:sz w:val="20"/>
            <w:szCs w:val="20"/>
            <w:rPrChange w:id="7425" w:author="Author">
              <w:rPr/>
            </w:rPrChange>
          </w:rPr>
          <w:t xml:space="preserve">An underscore can be used to separate terms when necessary. </w:t>
        </w:r>
      </w:ins>
    </w:p>
    <w:p w:rsidR="00743B33" w:rsidRDefault="00D20E06">
      <w:pPr>
        <w:pStyle w:val="ListParagraph"/>
        <w:numPr>
          <w:ilvl w:val="0"/>
          <w:numId w:val="35"/>
        </w:numPr>
        <w:ind w:leftChars="0" w:left="851" w:hanging="142"/>
        <w:jc w:val="both"/>
        <w:rPr>
          <w:ins w:id="7426" w:author="Author"/>
          <w:rFonts w:ascii="Calibri" w:hAnsi="Calibri"/>
          <w:sz w:val="20"/>
          <w:szCs w:val="20"/>
        </w:rPr>
      </w:pPr>
      <w:ins w:id="7427" w:author="Author">
        <w:r>
          <w:rPr>
            <w:rFonts w:ascii="Calibri" w:hAnsi="Calibri"/>
            <w:sz w:val="20"/>
            <w:szCs w:val="20"/>
          </w:rPr>
          <w:t>Do not use Hungarian notation (to indicate the type of variable).</w:t>
        </w:r>
      </w:ins>
    </w:p>
    <w:p w:rsidR="00743B33" w:rsidRDefault="00D20E06">
      <w:pPr>
        <w:pStyle w:val="ListParagraph"/>
        <w:numPr>
          <w:ilvl w:val="0"/>
          <w:numId w:val="35"/>
        </w:numPr>
        <w:ind w:leftChars="0" w:left="851" w:hanging="142"/>
        <w:jc w:val="both"/>
        <w:rPr>
          <w:ins w:id="7428" w:author="Author"/>
          <w:rFonts w:ascii="Calibri" w:hAnsi="Calibri"/>
          <w:sz w:val="20"/>
          <w:szCs w:val="20"/>
        </w:rPr>
      </w:pPr>
      <w:ins w:id="7429" w:author="Author">
        <w:r>
          <w:rPr>
            <w:rFonts w:ascii="Calibri" w:hAnsi="Calibri"/>
            <w:sz w:val="20"/>
            <w:szCs w:val="20"/>
          </w:rPr>
          <w:t>Do not use underscores.</w:t>
        </w:r>
      </w:ins>
    </w:p>
    <w:p w:rsidR="00743B33" w:rsidRDefault="00D20E06">
      <w:pPr>
        <w:pStyle w:val="ListParagraph"/>
        <w:numPr>
          <w:ilvl w:val="0"/>
          <w:numId w:val="35"/>
        </w:numPr>
        <w:ind w:leftChars="0" w:left="851" w:hanging="142"/>
        <w:jc w:val="both"/>
        <w:rPr>
          <w:ins w:id="7430" w:author="Author"/>
          <w:del w:id="7431" w:author="Author"/>
          <w:rFonts w:ascii="Calibri" w:hAnsi="Calibri"/>
          <w:sz w:val="20"/>
          <w:szCs w:val="20"/>
        </w:rPr>
      </w:pPr>
      <w:ins w:id="7432" w:author="Author">
        <w:del w:id="7433" w:author="Author">
          <w:r>
            <w:rPr>
              <w:rFonts w:ascii="Calibri" w:hAnsi="Calibri"/>
              <w:sz w:val="20"/>
              <w:szCs w:val="20"/>
            </w:rPr>
            <w:delText xml:space="preserve">Use </w:delText>
          </w:r>
          <w:r>
            <w:rPr>
              <w:rFonts w:ascii="Calibri" w:hAnsi="Calibri"/>
              <w:sz w:val="20"/>
              <w:szCs w:val="20"/>
            </w:rPr>
            <w:delText>predefined type names instead of system type names.</w:delText>
          </w:r>
        </w:del>
      </w:ins>
    </w:p>
    <w:p w:rsidR="00743B33" w:rsidRDefault="00743B33">
      <w:pPr>
        <w:ind w:left="540"/>
        <w:jc w:val="both"/>
        <w:rPr>
          <w:ins w:id="7434" w:author="Author"/>
          <w:rFonts w:ascii="Calibri" w:hAnsi="Calibri"/>
          <w:b/>
          <w:sz w:val="20"/>
          <w:szCs w:val="20"/>
          <w:lang w:val="en-US"/>
        </w:rPr>
      </w:pPr>
    </w:p>
    <w:p w:rsidR="00743B33" w:rsidRDefault="00D20E06">
      <w:pPr>
        <w:ind w:left="540"/>
        <w:jc w:val="both"/>
        <w:rPr>
          <w:ins w:id="7435" w:author="Author"/>
          <w:rFonts w:ascii="Calibri" w:hAnsi="Calibri"/>
          <w:b/>
          <w:sz w:val="20"/>
          <w:szCs w:val="20"/>
          <w:lang w:val="en-US"/>
        </w:rPr>
      </w:pPr>
      <w:ins w:id="7436" w:author="Author">
        <w:r>
          <w:rPr>
            <w:rFonts w:ascii="Calibri" w:hAnsi="Calibri"/>
            <w:b/>
            <w:sz w:val="20"/>
            <w:szCs w:val="20"/>
            <w:lang w:val="en-US"/>
          </w:rPr>
          <w:t xml:space="preserve">Example: </w:t>
        </w:r>
      </w:ins>
    </w:p>
    <w:p w:rsidR="00743B33" w:rsidRDefault="00D20E06">
      <w:pPr>
        <w:ind w:left="540"/>
        <w:rPr>
          <w:ins w:id="7437" w:author="Author"/>
          <w:rFonts w:ascii="Calibri" w:hAnsi="Calibri"/>
          <w:sz w:val="20"/>
          <w:szCs w:val="20"/>
          <w:lang w:val="en-US"/>
        </w:rPr>
      </w:pPr>
      <w:ins w:id="7438" w:author="Author">
        <w:r>
          <w:rPr>
            <w:rFonts w:ascii="Calibri" w:hAnsi="Calibri"/>
            <w:sz w:val="20"/>
            <w:szCs w:val="20"/>
            <w:lang w:val="en-US"/>
          </w:rPr>
          <w:t>// Compliant</w:t>
        </w:r>
      </w:ins>
    </w:p>
    <w:p w:rsidR="00743B33" w:rsidRDefault="00D20E06">
      <w:pPr>
        <w:ind w:left="540"/>
        <w:jc w:val="both"/>
        <w:rPr>
          <w:ins w:id="7439" w:author="Author"/>
          <w:rFonts w:ascii="Calibri" w:hAnsi="Calibri"/>
          <w:sz w:val="20"/>
          <w:szCs w:val="20"/>
        </w:rPr>
      </w:pPr>
      <w:ins w:id="7440" w:author="Author">
        <w:r>
          <w:rPr>
            <w:rFonts w:ascii="Calibri" w:hAnsi="Calibri"/>
            <w:sz w:val="20"/>
            <w:szCs w:val="20"/>
          </w:rPr>
          <w:t>string ContainerName;</w:t>
        </w:r>
      </w:ins>
    </w:p>
    <w:p w:rsidR="00743B33" w:rsidRDefault="00D20E06">
      <w:pPr>
        <w:ind w:left="540"/>
        <w:jc w:val="both"/>
        <w:rPr>
          <w:ins w:id="7441" w:author="Author"/>
          <w:del w:id="7442" w:author="Author"/>
          <w:rFonts w:ascii="Calibri" w:hAnsi="Calibri"/>
          <w:sz w:val="20"/>
          <w:szCs w:val="20"/>
        </w:rPr>
      </w:pPr>
      <w:ins w:id="7443" w:author="Author">
        <w:del w:id="7444" w:author="Author">
          <w:r>
            <w:rPr>
              <w:rFonts w:ascii="Calibri" w:hAnsi="Calibri"/>
              <w:sz w:val="20"/>
              <w:szCs w:val="20"/>
            </w:rPr>
            <w:delText>readonly string VERSION = “1.0.0”;</w:delText>
          </w:r>
        </w:del>
      </w:ins>
    </w:p>
    <w:p w:rsidR="00743B33" w:rsidRDefault="00D20E06">
      <w:pPr>
        <w:ind w:left="540"/>
        <w:jc w:val="both"/>
        <w:rPr>
          <w:ins w:id="7445" w:author="Author"/>
          <w:rFonts w:ascii="Calibri" w:hAnsi="Calibri"/>
          <w:sz w:val="20"/>
          <w:szCs w:val="20"/>
        </w:rPr>
      </w:pPr>
      <w:ins w:id="7446" w:author="Author">
        <w:del w:id="7447" w:author="Author">
          <w:r>
            <w:rPr>
              <w:rFonts w:ascii="Calibri" w:hAnsi="Calibri"/>
              <w:sz w:val="20"/>
              <w:szCs w:val="20"/>
            </w:rPr>
            <w:delText>readonly</w:delText>
          </w:r>
        </w:del>
        <w:r>
          <w:rPr>
            <w:rFonts w:ascii="Calibri" w:hAnsi="Calibri"/>
            <w:sz w:val="20"/>
            <w:szCs w:val="20"/>
          </w:rPr>
          <w:t>const string MAX_VALUE = “1.0.0”;</w:t>
        </w:r>
      </w:ins>
    </w:p>
    <w:p w:rsidR="00743B33" w:rsidRDefault="00743B33">
      <w:pPr>
        <w:ind w:left="540"/>
        <w:jc w:val="both"/>
        <w:rPr>
          <w:ins w:id="7448" w:author="Author"/>
          <w:rFonts w:ascii="Calibri" w:hAnsi="Calibri"/>
          <w:sz w:val="20"/>
          <w:szCs w:val="20"/>
        </w:rPr>
      </w:pPr>
    </w:p>
    <w:p w:rsidR="00743B33" w:rsidRDefault="00D20E06">
      <w:pPr>
        <w:ind w:left="540"/>
        <w:jc w:val="both"/>
        <w:rPr>
          <w:ins w:id="7449" w:author="Author"/>
          <w:rFonts w:ascii="Calibri" w:hAnsi="Calibri"/>
          <w:sz w:val="20"/>
          <w:szCs w:val="20"/>
        </w:rPr>
      </w:pPr>
      <w:ins w:id="7450" w:author="Author">
        <w:r>
          <w:rPr>
            <w:rFonts w:ascii="Calibri" w:hAnsi="Calibri"/>
            <w:sz w:val="20"/>
            <w:szCs w:val="20"/>
          </w:rPr>
          <w:t>// Not compliant</w:t>
        </w:r>
      </w:ins>
    </w:p>
    <w:p w:rsidR="00743B33" w:rsidRDefault="00D20E06">
      <w:pPr>
        <w:ind w:left="540"/>
        <w:jc w:val="both"/>
        <w:rPr>
          <w:ins w:id="7451" w:author="Author"/>
          <w:rFonts w:ascii="Calibri" w:hAnsi="Calibri"/>
          <w:sz w:val="20"/>
          <w:szCs w:val="20"/>
        </w:rPr>
      </w:pPr>
      <w:ins w:id="7452" w:author="Author">
        <w:r>
          <w:rPr>
            <w:rFonts w:ascii="Calibri" w:hAnsi="Calibri"/>
            <w:sz w:val="20"/>
            <w:szCs w:val="20"/>
          </w:rPr>
          <w:t>// Hungarian notation</w:t>
        </w:r>
      </w:ins>
    </w:p>
    <w:p w:rsidR="00743B33" w:rsidRDefault="00D20E06">
      <w:pPr>
        <w:ind w:left="540"/>
        <w:jc w:val="both"/>
        <w:rPr>
          <w:del w:id="7453" w:author="Author"/>
          <w:rFonts w:ascii="Calibri" w:hAnsi="Calibri"/>
          <w:sz w:val="20"/>
          <w:szCs w:val="20"/>
        </w:rPr>
      </w:pPr>
      <w:ins w:id="7454" w:author="Author">
        <w:r>
          <w:rPr>
            <w:rFonts w:ascii="Calibri" w:hAnsi="Calibri"/>
            <w:sz w:val="20"/>
            <w:szCs w:val="20"/>
          </w:rPr>
          <w:t>string stringName;</w:t>
        </w:r>
      </w:ins>
    </w:p>
    <w:p w:rsidR="00743B33" w:rsidRDefault="00743B33">
      <w:pPr>
        <w:ind w:left="540"/>
        <w:jc w:val="both"/>
        <w:rPr>
          <w:ins w:id="7455" w:author="Author"/>
          <w:rFonts w:ascii="Calibri" w:hAnsi="Calibri"/>
          <w:sz w:val="20"/>
          <w:szCs w:val="20"/>
        </w:rPr>
      </w:pPr>
    </w:p>
    <w:p w:rsidR="00743B33" w:rsidRPr="00743B33" w:rsidRDefault="00D20E06">
      <w:pPr>
        <w:ind w:left="540"/>
        <w:jc w:val="both"/>
        <w:rPr>
          <w:ins w:id="7456" w:author="Author"/>
          <w:rFonts w:ascii="Calibri" w:hAnsi="Calibri"/>
          <w:sz w:val="20"/>
          <w:szCs w:val="20"/>
          <w:lang w:val="en-US"/>
          <w:rPrChange w:id="7457" w:author="Author">
            <w:rPr>
              <w:ins w:id="7458" w:author="Author"/>
              <w:rFonts w:ascii="Calibri" w:hAnsi="Calibri"/>
              <w:b/>
              <w:sz w:val="20"/>
              <w:szCs w:val="20"/>
              <w:lang w:val="en-US"/>
            </w:rPr>
          </w:rPrChange>
        </w:rPr>
      </w:pPr>
      <w:ins w:id="7459" w:author="Author">
        <w:r>
          <w:rPr>
            <w:rFonts w:ascii="Calibri" w:hAnsi="Calibri"/>
            <w:sz w:val="20"/>
            <w:szCs w:val="20"/>
            <w:lang w:val="en-US"/>
            <w:rPrChange w:id="7460" w:author="Author">
              <w:rPr>
                <w:rFonts w:ascii="Calibri" w:hAnsi="Calibri"/>
                <w:b/>
                <w:sz w:val="20"/>
                <w:szCs w:val="20"/>
                <w:lang w:val="en-US"/>
              </w:rPr>
            </w:rPrChange>
          </w:rPr>
          <w:t>// Use underscore</w:t>
        </w:r>
      </w:ins>
    </w:p>
    <w:p w:rsidR="00743B33" w:rsidRPr="00743B33" w:rsidRDefault="00D20E06">
      <w:pPr>
        <w:ind w:left="540"/>
        <w:jc w:val="both"/>
        <w:rPr>
          <w:ins w:id="7461" w:author="Author"/>
          <w:rFonts w:ascii="Calibri" w:hAnsi="Calibri"/>
          <w:color w:val="000000" w:themeColor="text1"/>
          <w:sz w:val="20"/>
          <w:szCs w:val="20"/>
          <w:rPrChange w:id="7462" w:author="Author">
            <w:rPr>
              <w:ins w:id="7463" w:author="Author"/>
              <w:rFonts w:ascii="Calibri" w:hAnsi="Calibri"/>
              <w:color w:val="FF0000"/>
              <w:sz w:val="20"/>
              <w:szCs w:val="20"/>
            </w:rPr>
          </w:rPrChange>
        </w:rPr>
      </w:pPr>
      <w:ins w:id="7464" w:author="Author">
        <w:r>
          <w:rPr>
            <w:rFonts w:ascii="Calibri" w:hAnsi="Calibri"/>
            <w:sz w:val="20"/>
            <w:szCs w:val="20"/>
          </w:rPr>
          <w:t>string Container_Name;</w:t>
        </w:r>
        <w:del w:id="7465" w:author="Author">
          <w:r>
            <w:rPr>
              <w:rFonts w:ascii="Calibri" w:hAnsi="Calibri"/>
              <w:color w:val="000000" w:themeColor="text1"/>
              <w:sz w:val="20"/>
              <w:szCs w:val="20"/>
              <w:rPrChange w:id="7466" w:author="Author">
                <w:rPr>
                  <w:rFonts w:ascii="Calibri" w:hAnsi="Calibri"/>
                  <w:sz w:val="20"/>
                  <w:szCs w:val="20"/>
                </w:rPr>
              </w:rPrChange>
            </w:rPr>
            <w:delText>Not required.</w:delText>
          </w:r>
        </w:del>
      </w:ins>
    </w:p>
    <w:p w:rsidR="00743B33" w:rsidRDefault="00743B33">
      <w:pPr>
        <w:ind w:left="540"/>
        <w:jc w:val="both"/>
        <w:rPr>
          <w:ins w:id="7467" w:author="Author"/>
          <w:rFonts w:ascii="Calibri" w:hAnsi="Calibri"/>
          <w:b/>
          <w:sz w:val="20"/>
          <w:szCs w:val="20"/>
          <w:lang w:val="en-US"/>
        </w:rPr>
      </w:pPr>
    </w:p>
    <w:p w:rsidR="00743B33" w:rsidRDefault="00D20E06">
      <w:pPr>
        <w:ind w:left="540"/>
        <w:jc w:val="both"/>
        <w:rPr>
          <w:ins w:id="7468" w:author="Author"/>
          <w:rFonts w:ascii="Calibri" w:hAnsi="Calibri"/>
          <w:b/>
          <w:sz w:val="20"/>
          <w:szCs w:val="20"/>
          <w:lang w:val="en-US"/>
        </w:rPr>
      </w:pPr>
      <w:ins w:id="7469" w:author="Author">
        <w:r>
          <w:rPr>
            <w:rFonts w:ascii="Calibri" w:hAnsi="Calibri"/>
            <w:b/>
            <w:sz w:val="20"/>
            <w:szCs w:val="20"/>
            <w:lang w:val="en-US"/>
          </w:rPr>
          <w:t>Rationale:</w:t>
        </w:r>
      </w:ins>
    </w:p>
    <w:p w:rsidR="00743B33" w:rsidRDefault="00D20E06">
      <w:pPr>
        <w:ind w:left="540"/>
        <w:jc w:val="both"/>
        <w:rPr>
          <w:ins w:id="7470" w:author="Author"/>
          <w:del w:id="7471" w:author="Author"/>
          <w:rFonts w:ascii="Calibri" w:hAnsi="Calibri"/>
          <w:sz w:val="20"/>
          <w:szCs w:val="20"/>
        </w:rPr>
      </w:pPr>
      <w:ins w:id="7472" w:author="Author">
        <w:r>
          <w:rPr>
            <w:rFonts w:ascii="Calibri" w:hAnsi="Calibri"/>
            <w:sz w:val="20"/>
            <w:szCs w:val="20"/>
          </w:rPr>
          <w:t xml:space="preserve">Consistent with the Microsoft's .NET Framework and easy to read. </w:t>
        </w:r>
      </w:ins>
    </w:p>
    <w:p w:rsidR="00743B33" w:rsidRDefault="00743B33" w:rsidP="00743B33">
      <w:pPr>
        <w:ind w:left="540"/>
        <w:jc w:val="both"/>
        <w:rPr>
          <w:ins w:id="7473" w:author="Author"/>
        </w:rPr>
        <w:pPrChange w:id="7474" w:author="Author">
          <w:pPr/>
        </w:pPrChange>
      </w:pPr>
    </w:p>
    <w:p w:rsidR="00743B33" w:rsidRDefault="00D20E06">
      <w:pPr>
        <w:pStyle w:val="Heading2"/>
        <w:rPr>
          <w:ins w:id="7475" w:author="Author"/>
        </w:rPr>
      </w:pPr>
      <w:bookmarkStart w:id="7476" w:name="_Toc491673557"/>
      <w:ins w:id="7477" w:author="Author">
        <w:r>
          <w:t>Method Naming</w:t>
        </w:r>
        <w:bookmarkEnd w:id="7476"/>
      </w:ins>
    </w:p>
    <w:p w:rsidR="00743B33" w:rsidRDefault="00D20E06">
      <w:pPr>
        <w:pStyle w:val="Heading3"/>
        <w:rPr>
          <w:ins w:id="7478" w:author="Author"/>
        </w:rPr>
      </w:pPr>
      <w:bookmarkStart w:id="7479" w:name="_Toc491673558"/>
      <w:ins w:id="7480" w:author="Author">
        <w:r>
          <w:t>Name_Method_001 ([1] Clause 5.4.7 - table 1 - 1h)</w:t>
        </w:r>
        <w:bookmarkEnd w:id="7479"/>
      </w:ins>
    </w:p>
    <w:p w:rsidR="00743B33" w:rsidRDefault="00D20E06">
      <w:pPr>
        <w:ind w:left="540"/>
        <w:jc w:val="both"/>
        <w:rPr>
          <w:ins w:id="7481" w:author="Author"/>
          <w:rFonts w:ascii="Calibri" w:hAnsi="Calibri"/>
          <w:b/>
          <w:sz w:val="20"/>
          <w:szCs w:val="20"/>
          <w:lang w:val="en-US"/>
        </w:rPr>
      </w:pPr>
      <w:ins w:id="7482" w:author="Author">
        <w:r>
          <w:rPr>
            <w:rFonts w:ascii="Calibri" w:hAnsi="Calibri"/>
            <w:b/>
            <w:sz w:val="20"/>
            <w:szCs w:val="20"/>
            <w:lang w:val="en-US"/>
          </w:rPr>
          <w:t>Rule:</w:t>
        </w:r>
      </w:ins>
    </w:p>
    <w:p w:rsidR="00743B33" w:rsidRDefault="00D20E06">
      <w:pPr>
        <w:pStyle w:val="ListParagraph"/>
        <w:numPr>
          <w:ilvl w:val="0"/>
          <w:numId w:val="35"/>
        </w:numPr>
        <w:ind w:leftChars="0" w:left="851" w:hanging="142"/>
        <w:jc w:val="both"/>
        <w:rPr>
          <w:ins w:id="7483" w:author="Author"/>
          <w:rFonts w:ascii="Calibri" w:hAnsi="Calibri"/>
          <w:sz w:val="20"/>
          <w:szCs w:val="20"/>
        </w:rPr>
      </w:pPr>
      <w:ins w:id="7484" w:author="Author">
        <w:r>
          <w:rPr>
            <w:rFonts w:ascii="Calibri" w:hAnsi="Calibri"/>
            <w:sz w:val="20"/>
            <w:szCs w:val="20"/>
          </w:rPr>
          <w:t xml:space="preserve">Using Pascal case for public/protected methods and Camel case for </w:t>
        </w:r>
        <w:r>
          <w:rPr>
            <w:rFonts w:ascii="Calibri" w:hAnsi="Calibri"/>
            <w:sz w:val="20"/>
            <w:szCs w:val="20"/>
          </w:rPr>
          <w:t>private methods.</w:t>
        </w:r>
        <w:del w:id="7485" w:author="Author">
          <w:r>
            <w:rPr>
              <w:rFonts w:ascii="Calibri" w:hAnsi="Calibri"/>
              <w:sz w:val="20"/>
              <w:szCs w:val="20"/>
            </w:rPr>
            <w:delText>Using Pascal case for globalpublic methods and Camel case for localprivate methods.</w:delText>
          </w:r>
        </w:del>
      </w:ins>
    </w:p>
    <w:p w:rsidR="00743B33" w:rsidRDefault="00D20E06">
      <w:pPr>
        <w:pStyle w:val="ListParagraph"/>
        <w:numPr>
          <w:ilvl w:val="0"/>
          <w:numId w:val="35"/>
        </w:numPr>
        <w:ind w:leftChars="0" w:left="851" w:hanging="142"/>
        <w:jc w:val="both"/>
        <w:rPr>
          <w:ins w:id="7486" w:author="Author"/>
          <w:rFonts w:ascii="Calibri" w:hAnsi="Calibri"/>
          <w:sz w:val="20"/>
          <w:szCs w:val="20"/>
        </w:rPr>
      </w:pPr>
      <w:ins w:id="7487" w:author="Author">
        <w:r>
          <w:rPr>
            <w:rFonts w:ascii="Calibri" w:hAnsi="Calibri"/>
            <w:sz w:val="20"/>
            <w:szCs w:val="20"/>
          </w:rPr>
          <w:t>DO give methods names that are verbs or verb phrases.</w:t>
        </w:r>
      </w:ins>
    </w:p>
    <w:p w:rsidR="00743B33" w:rsidRDefault="00D20E06" w:rsidP="00743B33">
      <w:pPr>
        <w:pStyle w:val="ListParagraph"/>
        <w:numPr>
          <w:ilvl w:val="0"/>
          <w:numId w:val="35"/>
        </w:numPr>
        <w:ind w:leftChars="0" w:left="851" w:hanging="142"/>
        <w:jc w:val="both"/>
        <w:rPr>
          <w:ins w:id="7488" w:author="Author"/>
          <w:rFonts w:ascii="Calibri" w:hAnsi="Calibri"/>
          <w:sz w:val="20"/>
          <w:szCs w:val="20"/>
        </w:rPr>
        <w:pPrChange w:id="7489" w:author="Author">
          <w:pPr>
            <w:pStyle w:val="ListParagraph"/>
            <w:numPr>
              <w:numId w:val="35"/>
            </w:numPr>
            <w:ind w:leftChars="0" w:left="1260" w:hanging="360"/>
          </w:pPr>
        </w:pPrChange>
      </w:pPr>
      <w:ins w:id="7490" w:author="Author">
        <w:r>
          <w:rPr>
            <w:rFonts w:ascii="Calibri" w:hAnsi="Calibri"/>
            <w:sz w:val="20"/>
            <w:szCs w:val="20"/>
          </w:rPr>
          <w:t>DO NOT use the underscore character (_).</w:t>
        </w:r>
      </w:ins>
    </w:p>
    <w:p w:rsidR="00743B33" w:rsidRPr="00743B33" w:rsidRDefault="00743B33" w:rsidP="00743B33">
      <w:pPr>
        <w:ind w:left="709"/>
        <w:jc w:val="both"/>
        <w:rPr>
          <w:ins w:id="7491" w:author="Author"/>
          <w:del w:id="7492" w:author="Author"/>
          <w:rFonts w:ascii="Calibri" w:hAnsi="Calibri"/>
          <w:sz w:val="20"/>
          <w:szCs w:val="20"/>
          <w:rPrChange w:id="7493" w:author="Author">
            <w:rPr>
              <w:ins w:id="7494" w:author="Author"/>
              <w:del w:id="7495" w:author="Author"/>
            </w:rPr>
          </w:rPrChange>
        </w:rPr>
        <w:pPrChange w:id="7496" w:author="Viet Anh Thanh. Nguyen" w:date="2017-08-31T14:52:00Z">
          <w:pPr>
            <w:pStyle w:val="ListParagraph"/>
            <w:numPr>
              <w:numId w:val="35"/>
            </w:numPr>
            <w:ind w:leftChars="0" w:left="851" w:hanging="142"/>
            <w:jc w:val="both"/>
          </w:pPr>
        </w:pPrChange>
      </w:pPr>
    </w:p>
    <w:p w:rsidR="00743B33" w:rsidRDefault="00743B33">
      <w:pPr>
        <w:ind w:left="540"/>
        <w:jc w:val="both"/>
        <w:rPr>
          <w:ins w:id="7497" w:author="Author"/>
          <w:rFonts w:ascii="Calibri" w:hAnsi="Calibri"/>
          <w:b/>
          <w:sz w:val="20"/>
          <w:szCs w:val="20"/>
          <w:lang w:val="en-US"/>
        </w:rPr>
      </w:pPr>
    </w:p>
    <w:p w:rsidR="00743B33" w:rsidRDefault="00D20E06">
      <w:pPr>
        <w:ind w:left="540"/>
        <w:jc w:val="both"/>
        <w:rPr>
          <w:ins w:id="7498" w:author="Author"/>
          <w:rFonts w:ascii="Calibri" w:hAnsi="Calibri"/>
          <w:b/>
          <w:sz w:val="20"/>
          <w:szCs w:val="20"/>
          <w:lang w:val="en-US"/>
        </w:rPr>
      </w:pPr>
      <w:ins w:id="7499" w:author="Author">
        <w:r>
          <w:rPr>
            <w:rFonts w:ascii="Calibri" w:hAnsi="Calibri"/>
            <w:b/>
            <w:sz w:val="20"/>
            <w:szCs w:val="20"/>
            <w:lang w:val="en-US"/>
          </w:rPr>
          <w:t>Example:</w:t>
        </w:r>
      </w:ins>
    </w:p>
    <w:p w:rsidR="00743B33" w:rsidRDefault="00D20E06">
      <w:pPr>
        <w:ind w:left="540"/>
        <w:jc w:val="both"/>
        <w:rPr>
          <w:ins w:id="7500" w:author="Author"/>
          <w:rFonts w:ascii="Calibri" w:hAnsi="Calibri"/>
          <w:sz w:val="20"/>
          <w:szCs w:val="20"/>
        </w:rPr>
      </w:pPr>
      <w:ins w:id="7501" w:author="Author">
        <w:r>
          <w:rPr>
            <w:rFonts w:ascii="Calibri" w:hAnsi="Calibri"/>
            <w:sz w:val="20"/>
            <w:szCs w:val="20"/>
          </w:rPr>
          <w:t>Not required</w:t>
        </w:r>
      </w:ins>
    </w:p>
    <w:p w:rsidR="00743B33" w:rsidRDefault="00743B33">
      <w:pPr>
        <w:ind w:left="540"/>
        <w:jc w:val="both"/>
        <w:rPr>
          <w:ins w:id="7502" w:author="Author"/>
          <w:rFonts w:ascii="Calibri" w:hAnsi="Calibri"/>
          <w:b/>
          <w:sz w:val="20"/>
          <w:szCs w:val="20"/>
          <w:lang w:val="en-US"/>
        </w:rPr>
      </w:pPr>
    </w:p>
    <w:p w:rsidR="00743B33" w:rsidRDefault="00D20E06">
      <w:pPr>
        <w:ind w:left="540"/>
        <w:jc w:val="both"/>
        <w:rPr>
          <w:ins w:id="7503" w:author="Author"/>
          <w:rFonts w:ascii="Calibri" w:hAnsi="Calibri"/>
          <w:b/>
          <w:sz w:val="20"/>
          <w:szCs w:val="20"/>
          <w:lang w:val="en-US"/>
        </w:rPr>
      </w:pPr>
      <w:ins w:id="7504" w:author="Author">
        <w:r>
          <w:rPr>
            <w:rFonts w:ascii="Calibri" w:hAnsi="Calibri"/>
            <w:b/>
            <w:sz w:val="20"/>
            <w:szCs w:val="20"/>
            <w:lang w:val="en-US"/>
          </w:rPr>
          <w:t>Rationale:</w:t>
        </w:r>
      </w:ins>
    </w:p>
    <w:p w:rsidR="00743B33" w:rsidRDefault="00D20E06">
      <w:pPr>
        <w:ind w:left="540"/>
        <w:jc w:val="both"/>
        <w:rPr>
          <w:ins w:id="7505" w:author="Author"/>
          <w:rFonts w:ascii="Calibri" w:hAnsi="Calibri"/>
          <w:b/>
          <w:sz w:val="20"/>
          <w:szCs w:val="20"/>
          <w:lang w:val="en-US"/>
        </w:rPr>
      </w:pPr>
      <w:ins w:id="7506" w:author="Author">
        <w:r>
          <w:rPr>
            <w:rFonts w:ascii="Calibri" w:hAnsi="Calibri"/>
            <w:sz w:val="20"/>
            <w:szCs w:val="20"/>
          </w:rPr>
          <w:t>Readability</w:t>
        </w:r>
      </w:ins>
    </w:p>
    <w:p w:rsidR="00743B33" w:rsidRDefault="00D20E06">
      <w:pPr>
        <w:pStyle w:val="Heading2"/>
        <w:rPr>
          <w:ins w:id="7507" w:author="Author"/>
        </w:rPr>
      </w:pPr>
      <w:bookmarkStart w:id="7508" w:name="_Toc491673559"/>
      <w:ins w:id="7509" w:author="Author">
        <w:r>
          <w:t>Type Naming</w:t>
        </w:r>
        <w:bookmarkEnd w:id="7508"/>
      </w:ins>
    </w:p>
    <w:p w:rsidR="00743B33" w:rsidRDefault="00D20E06">
      <w:pPr>
        <w:pStyle w:val="Heading3"/>
        <w:rPr>
          <w:ins w:id="7510" w:author="Author"/>
        </w:rPr>
      </w:pPr>
      <w:bookmarkStart w:id="7511" w:name="_Toc491673560"/>
      <w:ins w:id="7512" w:author="Author">
        <w:r>
          <w:t>Name_Type_001 ([1] Clause 5.4.7 - table 1 - 1h)</w:t>
        </w:r>
        <w:bookmarkEnd w:id="7511"/>
      </w:ins>
    </w:p>
    <w:p w:rsidR="00743B33" w:rsidRDefault="00D20E06">
      <w:pPr>
        <w:ind w:left="540"/>
        <w:jc w:val="both"/>
        <w:rPr>
          <w:ins w:id="7513" w:author="Author"/>
          <w:rFonts w:ascii="Calibri" w:hAnsi="Calibri"/>
          <w:sz w:val="20"/>
          <w:szCs w:val="20"/>
        </w:rPr>
      </w:pPr>
      <w:ins w:id="7514" w:author="Author">
        <w:del w:id="7515" w:author="Author">
          <w:r>
            <w:rPr>
              <w:rFonts w:ascii="Calibri" w:hAnsi="Calibri"/>
              <w:sz w:val="20"/>
              <w:szCs w:val="20"/>
            </w:rPr>
            <w:delText>No need</w:delText>
          </w:r>
        </w:del>
        <w:r>
          <w:rPr>
            <w:rFonts w:ascii="Calibri" w:hAnsi="Calibri"/>
            <w:sz w:val="20"/>
            <w:szCs w:val="20"/>
          </w:rPr>
          <w:t>Not applicable.</w:t>
        </w:r>
      </w:ins>
    </w:p>
    <w:p w:rsidR="00743B33" w:rsidRDefault="00D20E06">
      <w:pPr>
        <w:pStyle w:val="Heading3"/>
        <w:rPr>
          <w:ins w:id="7516" w:author="Author"/>
        </w:rPr>
      </w:pPr>
      <w:bookmarkStart w:id="7517" w:name="_Toc491673561"/>
      <w:ins w:id="7518" w:author="Author">
        <w:r>
          <w:t>Name_Type_002 ([1] Clause 5.4.7 - table 1 - 1h)</w:t>
        </w:r>
        <w:bookmarkEnd w:id="7517"/>
      </w:ins>
    </w:p>
    <w:p w:rsidR="00743B33" w:rsidRDefault="00D20E06">
      <w:pPr>
        <w:ind w:left="540"/>
        <w:jc w:val="both"/>
        <w:rPr>
          <w:ins w:id="7519" w:author="Author"/>
          <w:rFonts w:ascii="Calibri" w:hAnsi="Calibri"/>
          <w:sz w:val="20"/>
          <w:szCs w:val="20"/>
        </w:rPr>
      </w:pPr>
      <w:ins w:id="7520" w:author="Author">
        <w:del w:id="7521" w:author="Author">
          <w:r>
            <w:rPr>
              <w:rFonts w:ascii="Calibri" w:hAnsi="Calibri"/>
              <w:sz w:val="20"/>
              <w:szCs w:val="20"/>
            </w:rPr>
            <w:delText>No need</w:delText>
          </w:r>
        </w:del>
        <w:r>
          <w:rPr>
            <w:rFonts w:ascii="Calibri" w:hAnsi="Calibri"/>
            <w:sz w:val="20"/>
            <w:szCs w:val="20"/>
          </w:rPr>
          <w:t>Not applicable</w:t>
        </w:r>
        <w:r>
          <w:rPr>
            <w:rFonts w:ascii="Calibri" w:hAnsi="Calibri"/>
            <w:b/>
            <w:sz w:val="20"/>
            <w:szCs w:val="20"/>
            <w:lang w:val="en-US"/>
          </w:rPr>
          <w:t>.</w:t>
        </w:r>
        <w:del w:id="7522" w:author="Author">
          <w:r>
            <w:rPr>
              <w:rFonts w:ascii="Calibri" w:hAnsi="Calibri"/>
              <w:b/>
              <w:sz w:val="20"/>
              <w:szCs w:val="20"/>
              <w:lang w:val="en-US"/>
            </w:rPr>
            <w:delText xml:space="preserve"> </w:delText>
          </w:r>
        </w:del>
      </w:ins>
    </w:p>
    <w:p w:rsidR="00743B33" w:rsidRDefault="00D20E06">
      <w:pPr>
        <w:pStyle w:val="Heading3"/>
        <w:rPr>
          <w:ins w:id="7523" w:author="Author"/>
        </w:rPr>
      </w:pPr>
      <w:bookmarkStart w:id="7524" w:name="_Toc491673562"/>
      <w:ins w:id="7525" w:author="Author">
        <w:r>
          <w:t>Name_Type_003</w:t>
        </w:r>
        <w:bookmarkEnd w:id="7524"/>
      </w:ins>
    </w:p>
    <w:p w:rsidR="00743B33" w:rsidRDefault="00D20E06">
      <w:pPr>
        <w:ind w:left="540"/>
        <w:jc w:val="both"/>
        <w:rPr>
          <w:ins w:id="7526" w:author="Author"/>
          <w:rFonts w:ascii="Calibri" w:hAnsi="Calibri"/>
          <w:b/>
          <w:sz w:val="20"/>
          <w:szCs w:val="20"/>
          <w:lang w:val="en-US"/>
        </w:rPr>
      </w:pPr>
      <w:ins w:id="7527" w:author="Author">
        <w:r>
          <w:rPr>
            <w:rFonts w:ascii="Calibri" w:hAnsi="Calibri"/>
            <w:b/>
            <w:sz w:val="20"/>
            <w:szCs w:val="20"/>
            <w:lang w:val="en-US"/>
          </w:rPr>
          <w:t>Rule:</w:t>
        </w:r>
      </w:ins>
    </w:p>
    <w:p w:rsidR="00743B33" w:rsidRDefault="00D20E06">
      <w:pPr>
        <w:ind w:left="540"/>
        <w:jc w:val="both"/>
        <w:rPr>
          <w:ins w:id="7528" w:author="Author"/>
          <w:rFonts w:ascii="Calibri" w:hAnsi="Calibri"/>
          <w:sz w:val="20"/>
          <w:szCs w:val="20"/>
        </w:rPr>
      </w:pPr>
      <w:ins w:id="7529" w:author="Author">
        <w:r>
          <w:rPr>
            <w:rFonts w:ascii="Calibri" w:hAnsi="Calibri"/>
            <w:sz w:val="20"/>
            <w:szCs w:val="20"/>
          </w:rPr>
          <w:t>Names of enumeration types (also called enums) in general should follow below rules:</w:t>
        </w:r>
      </w:ins>
    </w:p>
    <w:p w:rsidR="00743B33" w:rsidRDefault="00D20E06">
      <w:pPr>
        <w:pStyle w:val="ListParagraph"/>
        <w:numPr>
          <w:ilvl w:val="0"/>
          <w:numId w:val="35"/>
        </w:numPr>
        <w:ind w:leftChars="0" w:left="851" w:hanging="142"/>
        <w:jc w:val="both"/>
        <w:rPr>
          <w:ins w:id="7530" w:author="Author"/>
          <w:rFonts w:ascii="Calibri" w:hAnsi="Calibri"/>
          <w:sz w:val="20"/>
          <w:szCs w:val="20"/>
        </w:rPr>
      </w:pPr>
      <w:ins w:id="7531" w:author="Author">
        <w:r>
          <w:rPr>
            <w:rFonts w:ascii="Calibri" w:hAnsi="Calibri"/>
            <w:sz w:val="20"/>
            <w:szCs w:val="20"/>
          </w:rPr>
          <w:t xml:space="preserve">Using </w:t>
        </w:r>
        <w:r>
          <w:rPr>
            <w:rFonts w:ascii="Calibri" w:hAnsi="Calibri"/>
            <w:sz w:val="20"/>
            <w:szCs w:val="20"/>
          </w:rPr>
          <w:t>Pascal case for naming enumerations type.</w:t>
        </w:r>
      </w:ins>
    </w:p>
    <w:p w:rsidR="00743B33" w:rsidRDefault="00D20E06">
      <w:pPr>
        <w:pStyle w:val="ListParagraph"/>
        <w:numPr>
          <w:ilvl w:val="0"/>
          <w:numId w:val="35"/>
        </w:numPr>
        <w:ind w:leftChars="0" w:left="851" w:hanging="142"/>
        <w:jc w:val="both"/>
        <w:rPr>
          <w:ins w:id="7532" w:author="Author"/>
          <w:rFonts w:ascii="Calibri" w:hAnsi="Calibri"/>
          <w:sz w:val="20"/>
          <w:szCs w:val="20"/>
        </w:rPr>
      </w:pPr>
      <w:ins w:id="7533" w:author="Author">
        <w:r>
          <w:rPr>
            <w:rFonts w:ascii="Calibri" w:hAnsi="Calibri"/>
            <w:sz w:val="20"/>
            <w:szCs w:val="20"/>
          </w:rPr>
          <w:t>Using a singular type name for an enumeration unless its values are bit fields.</w:t>
        </w:r>
      </w:ins>
    </w:p>
    <w:p w:rsidR="00743B33" w:rsidRDefault="00D20E06">
      <w:pPr>
        <w:pStyle w:val="ListParagraph"/>
        <w:numPr>
          <w:ilvl w:val="0"/>
          <w:numId w:val="35"/>
        </w:numPr>
        <w:ind w:leftChars="0" w:left="851" w:hanging="142"/>
        <w:jc w:val="both"/>
        <w:rPr>
          <w:ins w:id="7534" w:author="Author"/>
          <w:rFonts w:ascii="Calibri" w:hAnsi="Calibri"/>
          <w:sz w:val="20"/>
          <w:szCs w:val="20"/>
        </w:rPr>
      </w:pPr>
      <w:ins w:id="7535" w:author="Author">
        <w:r>
          <w:rPr>
            <w:rFonts w:ascii="Calibri" w:hAnsi="Calibri"/>
            <w:sz w:val="20"/>
            <w:szCs w:val="20"/>
          </w:rPr>
          <w:t xml:space="preserve">Using a plural type name for an enumeration </w:t>
        </w:r>
        <w:del w:id="7536" w:author="Author">
          <w:r>
            <w:rPr>
              <w:rFonts w:ascii="Calibri" w:hAnsi="Calibri"/>
              <w:sz w:val="20"/>
              <w:szCs w:val="20"/>
            </w:rPr>
            <w:delText>with bit fields as values</w:delText>
          </w:r>
        </w:del>
        <w:r>
          <w:rPr>
            <w:rFonts w:ascii="Calibri" w:hAnsi="Calibri"/>
            <w:sz w:val="20"/>
            <w:szCs w:val="20"/>
          </w:rPr>
          <w:t xml:space="preserve">for masking bit fields or doing bitwise comparisons, also called </w:t>
        </w:r>
        <w:r>
          <w:rPr>
            <w:rFonts w:ascii="Calibri" w:hAnsi="Calibri"/>
            <w:sz w:val="20"/>
            <w:szCs w:val="20"/>
          </w:rPr>
          <w:t>flags enum.</w:t>
        </w:r>
      </w:ins>
    </w:p>
    <w:p w:rsidR="00743B33" w:rsidRDefault="00D20E06">
      <w:pPr>
        <w:pStyle w:val="ListParagraph"/>
        <w:numPr>
          <w:ilvl w:val="0"/>
          <w:numId w:val="35"/>
        </w:numPr>
        <w:ind w:leftChars="0" w:left="851" w:hanging="142"/>
        <w:jc w:val="both"/>
        <w:rPr>
          <w:ins w:id="7537" w:author="Author"/>
          <w:rFonts w:ascii="Calibri" w:hAnsi="Calibri"/>
          <w:sz w:val="20"/>
          <w:szCs w:val="20"/>
        </w:rPr>
      </w:pPr>
      <w:ins w:id="7538" w:author="Author">
        <w:r>
          <w:rPr>
            <w:rFonts w:ascii="Calibri" w:hAnsi="Calibri"/>
            <w:bCs/>
            <w:sz w:val="20"/>
            <w:szCs w:val="20"/>
            <w:rPrChange w:id="7539" w:author="Author">
              <w:rPr>
                <w:rFonts w:ascii="Calibri" w:hAnsi="Calibri"/>
                <w:b/>
                <w:bCs/>
                <w:sz w:val="20"/>
                <w:szCs w:val="20"/>
              </w:rPr>
            </w:rPrChange>
          </w:rPr>
          <w:lastRenderedPageBreak/>
          <w:t>DO NOT</w:t>
        </w:r>
        <w:r>
          <w:rPr>
            <w:rFonts w:ascii="Calibri" w:hAnsi="Calibri"/>
            <w:sz w:val="20"/>
            <w:szCs w:val="20"/>
          </w:rPr>
          <w:t xml:space="preserve"> use an "Enum" suffix in enum type names.</w:t>
        </w:r>
      </w:ins>
    </w:p>
    <w:p w:rsidR="00743B33" w:rsidRDefault="00D20E06">
      <w:pPr>
        <w:pStyle w:val="ListParagraph"/>
        <w:numPr>
          <w:ilvl w:val="0"/>
          <w:numId w:val="35"/>
        </w:numPr>
        <w:ind w:leftChars="0" w:left="851" w:hanging="142"/>
        <w:jc w:val="both"/>
        <w:rPr>
          <w:ins w:id="7540" w:author="Author"/>
          <w:rFonts w:ascii="Calibri" w:hAnsi="Calibri"/>
          <w:sz w:val="20"/>
          <w:szCs w:val="20"/>
        </w:rPr>
      </w:pPr>
      <w:ins w:id="7541" w:author="Author">
        <w:r>
          <w:rPr>
            <w:rFonts w:ascii="Calibri" w:hAnsi="Calibri"/>
            <w:bCs/>
            <w:sz w:val="20"/>
            <w:szCs w:val="20"/>
            <w:rPrChange w:id="7542" w:author="Author">
              <w:rPr>
                <w:rFonts w:ascii="Calibri" w:hAnsi="Calibri"/>
                <w:b/>
                <w:bCs/>
                <w:sz w:val="20"/>
                <w:szCs w:val="20"/>
              </w:rPr>
            </w:rPrChange>
          </w:rPr>
          <w:t>DO NOT</w:t>
        </w:r>
        <w:r>
          <w:rPr>
            <w:rFonts w:ascii="Calibri" w:hAnsi="Calibri"/>
            <w:sz w:val="20"/>
            <w:szCs w:val="20"/>
          </w:rPr>
          <w:t xml:space="preserve"> use "Flag" or "Flags" suffixes in enum type names.</w:t>
        </w:r>
      </w:ins>
    </w:p>
    <w:p w:rsidR="00743B33" w:rsidRDefault="00D20E06">
      <w:pPr>
        <w:pStyle w:val="ListParagraph"/>
        <w:numPr>
          <w:ilvl w:val="0"/>
          <w:numId w:val="35"/>
        </w:numPr>
        <w:ind w:leftChars="0" w:left="851" w:hanging="142"/>
        <w:jc w:val="both"/>
        <w:rPr>
          <w:ins w:id="7543" w:author="Author"/>
          <w:rFonts w:ascii="Calibri" w:hAnsi="Calibri"/>
          <w:sz w:val="20"/>
          <w:szCs w:val="20"/>
        </w:rPr>
      </w:pPr>
      <w:ins w:id="7544" w:author="Author">
        <w:r>
          <w:rPr>
            <w:rFonts w:ascii="Calibri" w:hAnsi="Calibri"/>
            <w:bCs/>
            <w:sz w:val="20"/>
            <w:szCs w:val="20"/>
            <w:rPrChange w:id="7545" w:author="Author">
              <w:rPr>
                <w:rFonts w:ascii="Calibri" w:hAnsi="Calibri"/>
                <w:b/>
                <w:bCs/>
                <w:sz w:val="20"/>
                <w:szCs w:val="20"/>
              </w:rPr>
            </w:rPrChange>
          </w:rPr>
          <w:t>DO NOT</w:t>
        </w:r>
        <w:r>
          <w:rPr>
            <w:rFonts w:ascii="Calibri" w:hAnsi="Calibri"/>
            <w:sz w:val="20"/>
            <w:szCs w:val="20"/>
          </w:rPr>
          <w:t xml:space="preserve"> use a prefix on enumeration value names.</w:t>
        </w:r>
      </w:ins>
    </w:p>
    <w:p w:rsidR="00743B33" w:rsidRDefault="00743B33">
      <w:pPr>
        <w:ind w:left="540"/>
        <w:jc w:val="both"/>
        <w:rPr>
          <w:ins w:id="7546" w:author="Author"/>
          <w:rFonts w:ascii="Calibri" w:hAnsi="Calibri"/>
          <w:b/>
          <w:sz w:val="20"/>
          <w:szCs w:val="20"/>
          <w:lang w:val="en-US"/>
        </w:rPr>
      </w:pPr>
    </w:p>
    <w:p w:rsidR="00743B33" w:rsidRDefault="00D20E06">
      <w:pPr>
        <w:ind w:left="540"/>
        <w:jc w:val="both"/>
        <w:rPr>
          <w:ins w:id="7547" w:author="Author"/>
          <w:rFonts w:ascii="Calibri" w:hAnsi="Calibri"/>
          <w:b/>
          <w:sz w:val="20"/>
          <w:szCs w:val="20"/>
          <w:lang w:val="en-US"/>
        </w:rPr>
      </w:pPr>
      <w:ins w:id="7548" w:author="Author">
        <w:r>
          <w:rPr>
            <w:rFonts w:ascii="Calibri" w:hAnsi="Calibri"/>
            <w:b/>
            <w:sz w:val="20"/>
            <w:szCs w:val="20"/>
            <w:lang w:val="en-US"/>
          </w:rPr>
          <w:t>Example:</w:t>
        </w:r>
      </w:ins>
    </w:p>
    <w:p w:rsidR="00743B33" w:rsidRDefault="00D20E06">
      <w:pPr>
        <w:ind w:left="540"/>
        <w:jc w:val="both"/>
        <w:rPr>
          <w:ins w:id="7549" w:author="Author"/>
          <w:rFonts w:ascii="Calibri" w:hAnsi="Calibri"/>
          <w:sz w:val="20"/>
          <w:szCs w:val="20"/>
          <w:lang w:val="en-US"/>
        </w:rPr>
      </w:pPr>
      <w:ins w:id="7550" w:author="Author">
        <w:r>
          <w:rPr>
            <w:rFonts w:ascii="Calibri" w:hAnsi="Calibri"/>
            <w:sz w:val="20"/>
            <w:szCs w:val="20"/>
            <w:lang w:val="en-US"/>
          </w:rPr>
          <w:t>// Compliant</w:t>
        </w:r>
      </w:ins>
    </w:p>
    <w:p w:rsidR="00743B33" w:rsidRDefault="00D20E06">
      <w:pPr>
        <w:ind w:left="540"/>
        <w:jc w:val="both"/>
        <w:rPr>
          <w:ins w:id="7551" w:author="Author"/>
          <w:rFonts w:ascii="Calibri" w:hAnsi="Calibri"/>
          <w:sz w:val="20"/>
          <w:szCs w:val="20"/>
          <w:lang w:val="en-US"/>
        </w:rPr>
      </w:pPr>
      <w:ins w:id="7552" w:author="Author">
        <w:r>
          <w:rPr>
            <w:rFonts w:ascii="Calibri" w:hAnsi="Calibri"/>
            <w:sz w:val="20"/>
            <w:szCs w:val="20"/>
            <w:lang w:val="en-US"/>
          </w:rPr>
          <w:t xml:space="preserve">// Using a singular type name </w:t>
        </w:r>
      </w:ins>
    </w:p>
    <w:p w:rsidR="00743B33" w:rsidRDefault="00D20E06">
      <w:pPr>
        <w:ind w:left="540"/>
        <w:jc w:val="both"/>
        <w:rPr>
          <w:ins w:id="7553" w:author="Author"/>
          <w:rFonts w:ascii="Calibri" w:hAnsi="Calibri"/>
          <w:sz w:val="20"/>
          <w:szCs w:val="20"/>
          <w:lang w:val="en-US"/>
        </w:rPr>
      </w:pPr>
      <w:ins w:id="7554" w:author="Author">
        <w:r>
          <w:rPr>
            <w:rFonts w:ascii="Calibri" w:hAnsi="Calibri"/>
            <w:sz w:val="20"/>
            <w:szCs w:val="20"/>
            <w:lang w:val="en-US"/>
          </w:rPr>
          <w:t>public enum Color</w:t>
        </w:r>
      </w:ins>
    </w:p>
    <w:p w:rsidR="00743B33" w:rsidRDefault="00D20E06">
      <w:pPr>
        <w:ind w:left="540"/>
        <w:jc w:val="both"/>
        <w:rPr>
          <w:ins w:id="7555" w:author="Author"/>
          <w:rFonts w:ascii="Calibri" w:hAnsi="Calibri"/>
          <w:sz w:val="20"/>
          <w:szCs w:val="20"/>
          <w:lang w:val="en-US"/>
        </w:rPr>
      </w:pPr>
      <w:ins w:id="7556" w:author="Author">
        <w:r>
          <w:rPr>
            <w:rFonts w:ascii="Calibri" w:hAnsi="Calibri"/>
            <w:sz w:val="20"/>
            <w:szCs w:val="20"/>
            <w:lang w:val="en-US"/>
          </w:rPr>
          <w:t>{</w:t>
        </w:r>
      </w:ins>
    </w:p>
    <w:p w:rsidR="00743B33" w:rsidRDefault="00D20E06">
      <w:pPr>
        <w:ind w:left="540"/>
        <w:jc w:val="both"/>
        <w:rPr>
          <w:ins w:id="7557" w:author="Author"/>
          <w:rFonts w:ascii="Calibri" w:hAnsi="Calibri"/>
          <w:sz w:val="20"/>
          <w:szCs w:val="20"/>
          <w:lang w:val="en-US"/>
        </w:rPr>
      </w:pPr>
      <w:ins w:id="7558" w:author="Author">
        <w:r>
          <w:rPr>
            <w:rFonts w:ascii="Calibri" w:hAnsi="Calibri"/>
            <w:sz w:val="20"/>
            <w:szCs w:val="20"/>
            <w:lang w:val="en-US"/>
          </w:rPr>
          <w:t xml:space="preserve">    Red,</w:t>
        </w:r>
      </w:ins>
    </w:p>
    <w:p w:rsidR="00743B33" w:rsidRDefault="00D20E06">
      <w:pPr>
        <w:ind w:left="540"/>
        <w:jc w:val="both"/>
        <w:rPr>
          <w:ins w:id="7559" w:author="Author"/>
          <w:rFonts w:ascii="Calibri" w:hAnsi="Calibri"/>
          <w:sz w:val="20"/>
          <w:szCs w:val="20"/>
          <w:lang w:val="en-US"/>
        </w:rPr>
      </w:pPr>
      <w:ins w:id="7560" w:author="Author">
        <w:r>
          <w:rPr>
            <w:rFonts w:ascii="Calibri" w:hAnsi="Calibri"/>
            <w:sz w:val="20"/>
            <w:szCs w:val="20"/>
            <w:lang w:val="en-US"/>
          </w:rPr>
          <w:t xml:space="preserve">    Green,</w:t>
        </w:r>
      </w:ins>
    </w:p>
    <w:p w:rsidR="00743B33" w:rsidRDefault="00D20E06">
      <w:pPr>
        <w:ind w:left="540"/>
        <w:jc w:val="both"/>
        <w:rPr>
          <w:ins w:id="7561" w:author="Author"/>
          <w:rFonts w:ascii="Calibri" w:hAnsi="Calibri"/>
          <w:sz w:val="20"/>
          <w:szCs w:val="20"/>
          <w:lang w:val="en-US"/>
        </w:rPr>
      </w:pPr>
      <w:ins w:id="7562" w:author="Author">
        <w:r>
          <w:rPr>
            <w:rFonts w:ascii="Calibri" w:hAnsi="Calibri"/>
            <w:sz w:val="20"/>
            <w:szCs w:val="20"/>
            <w:lang w:val="en-US"/>
          </w:rPr>
          <w:t xml:space="preserve">    Blue   </w:t>
        </w:r>
      </w:ins>
    </w:p>
    <w:p w:rsidR="00743B33" w:rsidRDefault="00D20E06">
      <w:pPr>
        <w:ind w:left="540"/>
        <w:jc w:val="both"/>
        <w:rPr>
          <w:ins w:id="7563" w:author="Author"/>
          <w:rFonts w:ascii="Calibri" w:hAnsi="Calibri"/>
          <w:sz w:val="20"/>
          <w:szCs w:val="20"/>
          <w:lang w:val="en-US"/>
        </w:rPr>
      </w:pPr>
      <w:ins w:id="7564" w:author="Author">
        <w:r>
          <w:rPr>
            <w:rFonts w:ascii="Calibri" w:hAnsi="Calibri"/>
            <w:sz w:val="20"/>
            <w:szCs w:val="20"/>
            <w:lang w:val="en-US"/>
          </w:rPr>
          <w:t>}</w:t>
        </w:r>
      </w:ins>
    </w:p>
    <w:p w:rsidR="00743B33" w:rsidRDefault="00D20E06">
      <w:pPr>
        <w:ind w:left="540"/>
        <w:jc w:val="both"/>
        <w:rPr>
          <w:ins w:id="7565" w:author="Author"/>
          <w:rFonts w:ascii="Calibri" w:hAnsi="Calibri"/>
          <w:sz w:val="20"/>
          <w:szCs w:val="20"/>
          <w:lang w:val="en-US"/>
        </w:rPr>
      </w:pPr>
      <w:ins w:id="7566" w:author="Author">
        <w:r>
          <w:rPr>
            <w:rFonts w:ascii="Calibri" w:hAnsi="Calibri"/>
            <w:sz w:val="20"/>
            <w:szCs w:val="20"/>
            <w:lang w:val="en-US"/>
          </w:rPr>
          <w:t xml:space="preserve"> </w:t>
        </w:r>
      </w:ins>
    </w:p>
    <w:p w:rsidR="00743B33" w:rsidRDefault="00D20E06">
      <w:pPr>
        <w:ind w:left="540"/>
        <w:jc w:val="both"/>
        <w:rPr>
          <w:ins w:id="7567" w:author="Author"/>
          <w:rFonts w:ascii="Calibri" w:hAnsi="Calibri"/>
          <w:sz w:val="20"/>
          <w:szCs w:val="20"/>
          <w:lang w:val="en-US"/>
        </w:rPr>
      </w:pPr>
      <w:ins w:id="7568" w:author="Author">
        <w:r>
          <w:rPr>
            <w:rFonts w:ascii="Calibri" w:hAnsi="Calibri"/>
            <w:sz w:val="20"/>
            <w:szCs w:val="20"/>
            <w:lang w:val="en-US"/>
          </w:rPr>
          <w:t>// Flag enumeration is used to indicate the bit field masks</w:t>
        </w:r>
      </w:ins>
    </w:p>
    <w:p w:rsidR="00743B33" w:rsidRDefault="00D20E06">
      <w:pPr>
        <w:ind w:left="540"/>
        <w:jc w:val="both"/>
        <w:rPr>
          <w:ins w:id="7569" w:author="Author"/>
          <w:rFonts w:ascii="Calibri" w:hAnsi="Calibri"/>
          <w:sz w:val="20"/>
          <w:szCs w:val="20"/>
          <w:lang w:val="en-US"/>
        </w:rPr>
      </w:pPr>
      <w:ins w:id="7570" w:author="Author">
        <w:r>
          <w:rPr>
            <w:rFonts w:ascii="Calibri" w:hAnsi="Calibri"/>
            <w:sz w:val="20"/>
            <w:szCs w:val="20"/>
            <w:lang w:val="en-US"/>
          </w:rPr>
          <w:t xml:space="preserve">// Using a plural type name </w:t>
        </w:r>
      </w:ins>
    </w:p>
    <w:p w:rsidR="00743B33" w:rsidRDefault="00D20E06">
      <w:pPr>
        <w:ind w:left="540"/>
        <w:jc w:val="both"/>
        <w:rPr>
          <w:ins w:id="7571" w:author="Author"/>
          <w:rFonts w:ascii="Calibri" w:hAnsi="Calibri"/>
          <w:sz w:val="20"/>
          <w:szCs w:val="20"/>
          <w:lang w:val="en-US"/>
        </w:rPr>
      </w:pPr>
      <w:ins w:id="7572" w:author="Author">
        <w:r>
          <w:rPr>
            <w:rFonts w:ascii="Calibri" w:hAnsi="Calibri"/>
            <w:sz w:val="20"/>
            <w:szCs w:val="20"/>
            <w:lang w:val="en-US"/>
          </w:rPr>
          <w:t>[Flags]</w:t>
        </w:r>
      </w:ins>
    </w:p>
    <w:p w:rsidR="00743B33" w:rsidRDefault="00D20E06">
      <w:pPr>
        <w:ind w:left="540"/>
        <w:jc w:val="both"/>
        <w:rPr>
          <w:ins w:id="7573" w:author="Author"/>
          <w:rFonts w:ascii="Calibri" w:hAnsi="Calibri"/>
          <w:sz w:val="20"/>
          <w:szCs w:val="20"/>
          <w:lang w:val="en-US"/>
        </w:rPr>
      </w:pPr>
      <w:ins w:id="7574" w:author="Author">
        <w:r>
          <w:rPr>
            <w:rFonts w:ascii="Calibri" w:hAnsi="Calibri"/>
            <w:sz w:val="20"/>
            <w:szCs w:val="20"/>
            <w:lang w:val="en-US"/>
          </w:rPr>
          <w:t>public enum Dockings</w:t>
        </w:r>
      </w:ins>
    </w:p>
    <w:p w:rsidR="00743B33" w:rsidRDefault="00D20E06">
      <w:pPr>
        <w:ind w:left="540"/>
        <w:jc w:val="both"/>
        <w:rPr>
          <w:ins w:id="7575" w:author="Author"/>
          <w:rFonts w:ascii="Calibri" w:hAnsi="Calibri"/>
          <w:sz w:val="20"/>
          <w:szCs w:val="20"/>
          <w:lang w:val="en-US"/>
        </w:rPr>
      </w:pPr>
      <w:ins w:id="7576" w:author="Author">
        <w:r>
          <w:rPr>
            <w:rFonts w:ascii="Calibri" w:hAnsi="Calibri"/>
            <w:sz w:val="20"/>
            <w:szCs w:val="20"/>
            <w:lang w:val="en-US"/>
          </w:rPr>
          <w:t>{</w:t>
        </w:r>
      </w:ins>
    </w:p>
    <w:p w:rsidR="00743B33" w:rsidRDefault="00D20E06">
      <w:pPr>
        <w:ind w:left="540"/>
        <w:jc w:val="both"/>
        <w:rPr>
          <w:ins w:id="7577" w:author="Author"/>
          <w:rFonts w:ascii="Calibri" w:hAnsi="Calibri"/>
          <w:sz w:val="20"/>
          <w:szCs w:val="20"/>
          <w:lang w:val="en-US"/>
        </w:rPr>
      </w:pPr>
      <w:ins w:id="7578" w:author="Author">
        <w:r>
          <w:rPr>
            <w:rFonts w:ascii="Calibri" w:hAnsi="Calibri"/>
            <w:sz w:val="20"/>
            <w:szCs w:val="20"/>
            <w:lang w:val="en-US"/>
          </w:rPr>
          <w:t xml:space="preserve">    None = 0,</w:t>
        </w:r>
      </w:ins>
    </w:p>
    <w:p w:rsidR="00743B33" w:rsidRDefault="00D20E06">
      <w:pPr>
        <w:ind w:left="540"/>
        <w:jc w:val="both"/>
        <w:rPr>
          <w:ins w:id="7579" w:author="Author"/>
          <w:rFonts w:ascii="Calibri" w:hAnsi="Calibri"/>
          <w:sz w:val="20"/>
          <w:szCs w:val="20"/>
          <w:lang w:val="en-US"/>
        </w:rPr>
      </w:pPr>
      <w:ins w:id="7580" w:author="Author">
        <w:r>
          <w:rPr>
            <w:rFonts w:ascii="Calibri" w:hAnsi="Calibri"/>
            <w:sz w:val="20"/>
            <w:szCs w:val="20"/>
            <w:lang w:val="en-US"/>
          </w:rPr>
          <w:t xml:space="preserve">    Top = 1, </w:t>
        </w:r>
      </w:ins>
    </w:p>
    <w:p w:rsidR="00743B33" w:rsidRDefault="00D20E06">
      <w:pPr>
        <w:ind w:left="540"/>
        <w:jc w:val="both"/>
        <w:rPr>
          <w:ins w:id="7581" w:author="Author"/>
          <w:rFonts w:ascii="Calibri" w:hAnsi="Calibri"/>
          <w:sz w:val="20"/>
          <w:szCs w:val="20"/>
          <w:lang w:val="en-US"/>
        </w:rPr>
      </w:pPr>
      <w:ins w:id="7582" w:author="Author">
        <w:r>
          <w:rPr>
            <w:rFonts w:ascii="Calibri" w:hAnsi="Calibri"/>
            <w:sz w:val="20"/>
            <w:szCs w:val="20"/>
            <w:lang w:val="en-US"/>
          </w:rPr>
          <w:t xml:space="preserve">    Right = 2, </w:t>
        </w:r>
      </w:ins>
    </w:p>
    <w:p w:rsidR="00743B33" w:rsidRDefault="00D20E06">
      <w:pPr>
        <w:ind w:left="540"/>
        <w:jc w:val="both"/>
        <w:rPr>
          <w:ins w:id="7583" w:author="Author"/>
          <w:rFonts w:ascii="Calibri" w:hAnsi="Calibri"/>
          <w:sz w:val="20"/>
          <w:szCs w:val="20"/>
          <w:lang w:val="en-US"/>
        </w:rPr>
      </w:pPr>
      <w:ins w:id="7584" w:author="Author">
        <w:r>
          <w:rPr>
            <w:rFonts w:ascii="Calibri" w:hAnsi="Calibri"/>
            <w:sz w:val="20"/>
            <w:szCs w:val="20"/>
            <w:lang w:val="en-US"/>
          </w:rPr>
          <w:t>}</w:t>
        </w:r>
      </w:ins>
    </w:p>
    <w:p w:rsidR="00743B33" w:rsidRDefault="00D20E06">
      <w:pPr>
        <w:ind w:left="540"/>
        <w:jc w:val="both"/>
        <w:rPr>
          <w:ins w:id="7585" w:author="Author"/>
          <w:del w:id="7586" w:author="Author"/>
          <w:rFonts w:ascii="Calibri" w:hAnsi="Calibri"/>
          <w:sz w:val="20"/>
          <w:szCs w:val="20"/>
          <w:lang w:val="en-US"/>
        </w:rPr>
      </w:pPr>
      <w:ins w:id="7587" w:author="Author">
        <w:del w:id="7588" w:author="Author">
          <w:r>
            <w:rPr>
              <w:rFonts w:ascii="Calibri" w:hAnsi="Calibri"/>
              <w:sz w:val="20"/>
              <w:szCs w:val="20"/>
              <w:lang w:val="en-US"/>
            </w:rPr>
            <w:delText>/*// Compliant</w:delText>
          </w:r>
        </w:del>
      </w:ins>
    </w:p>
    <w:p w:rsidR="00743B33" w:rsidRDefault="00D20E06">
      <w:pPr>
        <w:ind w:left="540"/>
        <w:jc w:val="both"/>
        <w:rPr>
          <w:ins w:id="7589" w:author="Author"/>
          <w:del w:id="7590" w:author="Author"/>
          <w:rFonts w:ascii="Calibri" w:hAnsi="Calibri"/>
          <w:sz w:val="20"/>
          <w:szCs w:val="20"/>
          <w:lang w:val="en-US"/>
        </w:rPr>
      </w:pPr>
      <w:ins w:id="7591" w:author="Author">
        <w:del w:id="7592" w:author="Author">
          <w:r>
            <w:rPr>
              <w:rFonts w:ascii="Calibri" w:hAnsi="Calibri"/>
              <w:sz w:val="20"/>
              <w:szCs w:val="20"/>
              <w:lang w:val="en-US"/>
            </w:rPr>
            <w:delText>// “</w:delText>
          </w:r>
          <w:r>
            <w:rPr>
              <w:rFonts w:ascii="Calibri" w:hAnsi="Calibri"/>
              <w:sz w:val="20"/>
              <w:szCs w:val="20"/>
            </w:rPr>
            <w:delText>Color” is used instead of “Colors”</w:delText>
          </w:r>
          <w:r>
            <w:rPr>
              <w:rFonts w:ascii="Calibri" w:hAnsi="Calibri"/>
              <w:sz w:val="20"/>
              <w:szCs w:val="20"/>
              <w:lang w:val="en-US"/>
            </w:rPr>
            <w:delText xml:space="preserve"> */</w:delText>
          </w:r>
        </w:del>
      </w:ins>
    </w:p>
    <w:p w:rsidR="00743B33" w:rsidRDefault="00D20E06">
      <w:pPr>
        <w:ind w:left="540"/>
        <w:jc w:val="both"/>
        <w:rPr>
          <w:ins w:id="7593" w:author="Author"/>
          <w:del w:id="7594" w:author="Author"/>
          <w:rFonts w:ascii="Calibri" w:hAnsi="Calibri"/>
          <w:sz w:val="20"/>
          <w:szCs w:val="20"/>
        </w:rPr>
      </w:pPr>
      <w:ins w:id="7595" w:author="Author">
        <w:del w:id="7596" w:author="Author">
          <w:r>
            <w:rPr>
              <w:rFonts w:ascii="Calibri" w:hAnsi="Calibri"/>
              <w:sz w:val="20"/>
              <w:szCs w:val="20"/>
            </w:rPr>
            <w:delText xml:space="preserve">    public enum Color</w:delText>
          </w:r>
        </w:del>
      </w:ins>
    </w:p>
    <w:p w:rsidR="00743B33" w:rsidRDefault="00D20E06">
      <w:pPr>
        <w:ind w:left="540"/>
        <w:jc w:val="both"/>
        <w:rPr>
          <w:ins w:id="7597" w:author="Author"/>
          <w:del w:id="7598" w:author="Author"/>
          <w:rFonts w:ascii="Calibri" w:hAnsi="Calibri"/>
          <w:sz w:val="20"/>
          <w:szCs w:val="20"/>
        </w:rPr>
      </w:pPr>
      <w:ins w:id="7599" w:author="Author">
        <w:del w:id="7600" w:author="Author">
          <w:r>
            <w:rPr>
              <w:rFonts w:ascii="Calibri" w:hAnsi="Calibri"/>
              <w:sz w:val="20"/>
              <w:szCs w:val="20"/>
            </w:rPr>
            <w:delText xml:space="preserve">    {</w:delText>
          </w:r>
        </w:del>
      </w:ins>
    </w:p>
    <w:p w:rsidR="00743B33" w:rsidRDefault="00D20E06">
      <w:pPr>
        <w:ind w:left="540"/>
        <w:jc w:val="both"/>
        <w:rPr>
          <w:ins w:id="7601" w:author="Author"/>
          <w:del w:id="7602" w:author="Author"/>
          <w:rFonts w:ascii="Calibri" w:hAnsi="Calibri"/>
          <w:sz w:val="20"/>
          <w:szCs w:val="20"/>
        </w:rPr>
      </w:pPr>
      <w:ins w:id="7603" w:author="Author">
        <w:del w:id="7604" w:author="Author">
          <w:r>
            <w:rPr>
              <w:rFonts w:ascii="Calibri" w:hAnsi="Calibri"/>
              <w:sz w:val="20"/>
              <w:szCs w:val="20"/>
            </w:rPr>
            <w:delText xml:space="preserve">        Red,</w:delText>
          </w:r>
        </w:del>
      </w:ins>
    </w:p>
    <w:p w:rsidR="00743B33" w:rsidRDefault="00D20E06">
      <w:pPr>
        <w:ind w:left="540"/>
        <w:jc w:val="both"/>
        <w:rPr>
          <w:ins w:id="7605" w:author="Author"/>
          <w:del w:id="7606" w:author="Author"/>
          <w:rFonts w:ascii="Calibri" w:hAnsi="Calibri"/>
          <w:sz w:val="20"/>
          <w:szCs w:val="20"/>
        </w:rPr>
      </w:pPr>
      <w:ins w:id="7607" w:author="Author">
        <w:del w:id="7608" w:author="Author">
          <w:r>
            <w:rPr>
              <w:rFonts w:ascii="Calibri" w:hAnsi="Calibri"/>
              <w:sz w:val="20"/>
              <w:szCs w:val="20"/>
            </w:rPr>
            <w:delText xml:space="preserve">        Green,</w:delText>
          </w:r>
        </w:del>
      </w:ins>
    </w:p>
    <w:p w:rsidR="00743B33" w:rsidRDefault="00D20E06">
      <w:pPr>
        <w:ind w:left="540"/>
        <w:jc w:val="both"/>
        <w:rPr>
          <w:ins w:id="7609" w:author="Author"/>
          <w:del w:id="7610" w:author="Author"/>
          <w:rFonts w:ascii="Calibri" w:hAnsi="Calibri"/>
          <w:sz w:val="20"/>
          <w:szCs w:val="20"/>
        </w:rPr>
      </w:pPr>
      <w:ins w:id="7611" w:author="Author">
        <w:del w:id="7612" w:author="Author">
          <w:r>
            <w:rPr>
              <w:rFonts w:ascii="Calibri" w:hAnsi="Calibri"/>
              <w:sz w:val="20"/>
              <w:szCs w:val="20"/>
            </w:rPr>
            <w:delText xml:space="preserve">        Blue   </w:delText>
          </w:r>
        </w:del>
      </w:ins>
    </w:p>
    <w:p w:rsidR="00743B33" w:rsidRDefault="00D20E06">
      <w:pPr>
        <w:ind w:left="540"/>
        <w:jc w:val="both"/>
        <w:rPr>
          <w:ins w:id="7613" w:author="Author"/>
          <w:del w:id="7614" w:author="Author"/>
          <w:rFonts w:ascii="Calibri" w:hAnsi="Calibri"/>
          <w:sz w:val="20"/>
          <w:szCs w:val="20"/>
        </w:rPr>
      </w:pPr>
      <w:ins w:id="7615" w:author="Author">
        <w:del w:id="7616" w:author="Author">
          <w:r>
            <w:rPr>
              <w:rFonts w:ascii="Calibri" w:hAnsi="Calibri"/>
              <w:sz w:val="20"/>
              <w:szCs w:val="20"/>
            </w:rPr>
            <w:delText xml:space="preserve">   }</w:delText>
          </w:r>
        </w:del>
      </w:ins>
    </w:p>
    <w:p w:rsidR="00743B33" w:rsidRDefault="00D20E06">
      <w:pPr>
        <w:ind w:left="540"/>
        <w:jc w:val="both"/>
        <w:rPr>
          <w:ins w:id="7617" w:author="Author"/>
          <w:del w:id="7618" w:author="Author"/>
          <w:rFonts w:ascii="Calibri" w:hAnsi="Calibri"/>
          <w:sz w:val="20"/>
          <w:szCs w:val="20"/>
        </w:rPr>
      </w:pPr>
      <w:ins w:id="7619" w:author="Author">
        <w:del w:id="7620" w:author="Author">
          <w:r>
            <w:rPr>
              <w:rFonts w:ascii="Calibri" w:hAnsi="Calibri"/>
              <w:sz w:val="20"/>
              <w:szCs w:val="20"/>
            </w:rPr>
            <w:delText xml:space="preserve">     </w:delText>
          </w:r>
        </w:del>
      </w:ins>
    </w:p>
    <w:p w:rsidR="00743B33" w:rsidRDefault="00D20E06">
      <w:pPr>
        <w:ind w:left="540"/>
        <w:jc w:val="both"/>
        <w:rPr>
          <w:ins w:id="7621" w:author="Author"/>
          <w:del w:id="7622" w:author="Author"/>
          <w:rFonts w:ascii="Calibri" w:hAnsi="Calibri"/>
          <w:sz w:val="20"/>
          <w:szCs w:val="20"/>
        </w:rPr>
      </w:pPr>
      <w:ins w:id="7623" w:author="Author">
        <w:del w:id="7624" w:author="Author">
          <w:r>
            <w:rPr>
              <w:rFonts w:ascii="Calibri" w:hAnsi="Calibri"/>
              <w:sz w:val="20"/>
              <w:szCs w:val="20"/>
            </w:rPr>
            <w:delText xml:space="preserve">    // ExceptionFlag enumeration is used to indicate the bit field valuesmasks</w:delText>
          </w:r>
        </w:del>
      </w:ins>
    </w:p>
    <w:p w:rsidR="00743B33" w:rsidRDefault="00D20E06">
      <w:pPr>
        <w:ind w:left="540"/>
        <w:jc w:val="both"/>
        <w:rPr>
          <w:ins w:id="7625" w:author="Author"/>
          <w:del w:id="7626" w:author="Author"/>
          <w:rFonts w:ascii="Calibri" w:hAnsi="Calibri"/>
          <w:sz w:val="20"/>
          <w:szCs w:val="20"/>
        </w:rPr>
      </w:pPr>
      <w:ins w:id="7627" w:author="Author">
        <w:del w:id="7628" w:author="Author">
          <w:r>
            <w:rPr>
              <w:rFonts w:ascii="Calibri" w:hAnsi="Calibri"/>
              <w:sz w:val="20"/>
              <w:szCs w:val="20"/>
            </w:rPr>
            <w:delText>// “Docking</w:delText>
          </w:r>
          <w:r>
            <w:rPr>
              <w:rFonts w:ascii="Calibri" w:hAnsi="Calibri"/>
              <w:sz w:val="20"/>
              <w:szCs w:val="20"/>
              <w:rPrChange w:id="7629" w:author="Author">
                <w:rPr>
                  <w:rFonts w:ascii="Calibri" w:hAnsi="Calibri"/>
                  <w:b/>
                  <w:sz w:val="20"/>
                  <w:szCs w:val="20"/>
                </w:rPr>
              </w:rPrChange>
            </w:rPr>
            <w:delText>s” is used instead of “</w:delText>
          </w:r>
          <w:r>
            <w:rPr>
              <w:rFonts w:ascii="Calibri" w:hAnsi="Calibri"/>
              <w:sz w:val="20"/>
              <w:szCs w:val="20"/>
            </w:rPr>
            <w:delText>Docking</w:delText>
          </w:r>
          <w:r>
            <w:rPr>
              <w:rFonts w:ascii="Calibri" w:hAnsi="Calibri"/>
              <w:b/>
              <w:sz w:val="20"/>
              <w:szCs w:val="20"/>
            </w:rPr>
            <w:delText>”</w:delText>
          </w:r>
        </w:del>
      </w:ins>
    </w:p>
    <w:p w:rsidR="00743B33" w:rsidRDefault="00D20E06">
      <w:pPr>
        <w:ind w:left="540"/>
        <w:jc w:val="both"/>
        <w:rPr>
          <w:ins w:id="7630" w:author="Author"/>
          <w:del w:id="7631" w:author="Author"/>
          <w:rFonts w:ascii="Calibri" w:hAnsi="Calibri"/>
          <w:sz w:val="20"/>
          <w:szCs w:val="20"/>
        </w:rPr>
      </w:pPr>
      <w:ins w:id="7632" w:author="Author">
        <w:del w:id="7633" w:author="Author">
          <w:r>
            <w:rPr>
              <w:rFonts w:ascii="Calibri" w:hAnsi="Calibri"/>
              <w:sz w:val="20"/>
              <w:szCs w:val="20"/>
            </w:rPr>
            <w:delText xml:space="preserve">    [Flags]</w:delText>
          </w:r>
        </w:del>
      </w:ins>
    </w:p>
    <w:p w:rsidR="00743B33" w:rsidRDefault="00D20E06">
      <w:pPr>
        <w:ind w:left="540"/>
        <w:jc w:val="both"/>
        <w:rPr>
          <w:ins w:id="7634" w:author="Author"/>
          <w:del w:id="7635" w:author="Author"/>
          <w:rFonts w:ascii="Calibri" w:hAnsi="Calibri"/>
          <w:sz w:val="20"/>
          <w:szCs w:val="20"/>
        </w:rPr>
      </w:pPr>
      <w:ins w:id="7636" w:author="Author">
        <w:del w:id="7637" w:author="Author">
          <w:r>
            <w:rPr>
              <w:rFonts w:ascii="Calibri" w:hAnsi="Calibri"/>
              <w:sz w:val="20"/>
              <w:szCs w:val="20"/>
            </w:rPr>
            <w:delText xml:space="preserve">    public enum Docking</w:delText>
          </w:r>
          <w:r>
            <w:rPr>
              <w:rFonts w:ascii="Calibri" w:hAnsi="Calibri"/>
              <w:b/>
              <w:sz w:val="20"/>
              <w:szCs w:val="20"/>
            </w:rPr>
            <w:delText>s</w:delText>
          </w:r>
        </w:del>
      </w:ins>
    </w:p>
    <w:p w:rsidR="00743B33" w:rsidRDefault="00D20E06">
      <w:pPr>
        <w:ind w:left="540"/>
        <w:jc w:val="both"/>
        <w:rPr>
          <w:ins w:id="7638" w:author="Author"/>
          <w:del w:id="7639" w:author="Author"/>
          <w:rFonts w:ascii="Calibri" w:hAnsi="Calibri"/>
          <w:sz w:val="20"/>
          <w:szCs w:val="20"/>
        </w:rPr>
      </w:pPr>
      <w:ins w:id="7640" w:author="Author">
        <w:del w:id="7641" w:author="Author">
          <w:r>
            <w:rPr>
              <w:rFonts w:ascii="Calibri" w:hAnsi="Calibri"/>
              <w:sz w:val="20"/>
              <w:szCs w:val="20"/>
            </w:rPr>
            <w:delText xml:space="preserve">    {</w:delText>
          </w:r>
        </w:del>
      </w:ins>
    </w:p>
    <w:p w:rsidR="00743B33" w:rsidRDefault="00D20E06">
      <w:pPr>
        <w:ind w:left="540"/>
        <w:jc w:val="both"/>
        <w:rPr>
          <w:ins w:id="7642" w:author="Author"/>
          <w:del w:id="7643" w:author="Author"/>
          <w:rFonts w:ascii="Calibri" w:hAnsi="Calibri"/>
          <w:sz w:val="20"/>
          <w:szCs w:val="20"/>
        </w:rPr>
      </w:pPr>
      <w:ins w:id="7644" w:author="Author">
        <w:del w:id="7645" w:author="Author">
          <w:r>
            <w:rPr>
              <w:rFonts w:ascii="Calibri" w:hAnsi="Calibri"/>
              <w:sz w:val="20"/>
              <w:szCs w:val="20"/>
            </w:rPr>
            <w:delText xml:space="preserve">        None = 0,</w:delText>
          </w:r>
        </w:del>
      </w:ins>
    </w:p>
    <w:p w:rsidR="00743B33" w:rsidRDefault="00D20E06">
      <w:pPr>
        <w:ind w:left="540"/>
        <w:jc w:val="both"/>
        <w:rPr>
          <w:ins w:id="7646" w:author="Author"/>
          <w:del w:id="7647" w:author="Author"/>
          <w:rFonts w:ascii="Calibri" w:hAnsi="Calibri"/>
          <w:sz w:val="20"/>
          <w:szCs w:val="20"/>
        </w:rPr>
      </w:pPr>
      <w:ins w:id="7648" w:author="Author">
        <w:del w:id="7649" w:author="Author">
          <w:r>
            <w:rPr>
              <w:rFonts w:ascii="Calibri" w:hAnsi="Calibri"/>
              <w:sz w:val="20"/>
              <w:szCs w:val="20"/>
            </w:rPr>
            <w:delText xml:space="preserve">        Top    = 1, </w:delText>
          </w:r>
        </w:del>
      </w:ins>
    </w:p>
    <w:p w:rsidR="00743B33" w:rsidRDefault="00D20E06">
      <w:pPr>
        <w:ind w:left="540"/>
        <w:jc w:val="both"/>
        <w:rPr>
          <w:ins w:id="7650" w:author="Author"/>
          <w:del w:id="7651" w:author="Author"/>
          <w:rFonts w:ascii="Calibri" w:hAnsi="Calibri"/>
          <w:sz w:val="20"/>
          <w:szCs w:val="20"/>
        </w:rPr>
      </w:pPr>
      <w:ins w:id="7652" w:author="Author">
        <w:del w:id="7653" w:author="Author">
          <w:r>
            <w:rPr>
              <w:rFonts w:ascii="Calibri" w:hAnsi="Calibri"/>
              <w:sz w:val="20"/>
              <w:szCs w:val="20"/>
            </w:rPr>
            <w:delText xml:space="preserve">        Right = 2, </w:delText>
          </w:r>
        </w:del>
      </w:ins>
    </w:p>
    <w:p w:rsidR="00743B33" w:rsidRDefault="00D20E06">
      <w:pPr>
        <w:ind w:left="540"/>
        <w:jc w:val="both"/>
        <w:rPr>
          <w:ins w:id="7654" w:author="Author"/>
          <w:del w:id="7655" w:author="Author"/>
          <w:rFonts w:ascii="Calibri" w:hAnsi="Calibri"/>
          <w:sz w:val="20"/>
          <w:szCs w:val="20"/>
        </w:rPr>
      </w:pPr>
      <w:ins w:id="7656" w:author="Author">
        <w:del w:id="7657" w:author="Author">
          <w:r>
            <w:rPr>
              <w:rFonts w:ascii="Calibri" w:hAnsi="Calibri"/>
              <w:sz w:val="20"/>
              <w:szCs w:val="20"/>
            </w:rPr>
            <w:delText xml:space="preserve">    }</w:delText>
          </w:r>
        </w:del>
      </w:ins>
    </w:p>
    <w:p w:rsidR="00743B33" w:rsidRDefault="00743B33">
      <w:pPr>
        <w:ind w:left="540"/>
        <w:jc w:val="both"/>
        <w:rPr>
          <w:ins w:id="7658" w:author="Author"/>
          <w:rFonts w:ascii="Calibri" w:hAnsi="Calibri"/>
          <w:sz w:val="20"/>
          <w:szCs w:val="20"/>
        </w:rPr>
      </w:pPr>
    </w:p>
    <w:p w:rsidR="00743B33" w:rsidRDefault="00D20E06">
      <w:pPr>
        <w:ind w:left="540"/>
        <w:jc w:val="both"/>
        <w:rPr>
          <w:ins w:id="7659" w:author="Author"/>
          <w:rFonts w:ascii="Calibri" w:hAnsi="Calibri"/>
          <w:sz w:val="20"/>
          <w:szCs w:val="20"/>
          <w:lang w:val="en-US"/>
        </w:rPr>
      </w:pPr>
      <w:ins w:id="7660" w:author="Author">
        <w:del w:id="7661" w:author="Author">
          <w:r>
            <w:rPr>
              <w:rFonts w:ascii="Calibri" w:hAnsi="Calibri"/>
              <w:sz w:val="20"/>
              <w:szCs w:val="20"/>
              <w:lang w:val="en-US"/>
            </w:rPr>
            <w:delText>/*</w:delText>
          </w:r>
        </w:del>
        <w:r>
          <w:rPr>
            <w:rFonts w:ascii="Calibri" w:hAnsi="Calibri"/>
            <w:sz w:val="20"/>
            <w:szCs w:val="20"/>
            <w:lang w:val="en-US"/>
          </w:rPr>
          <w:t>// Not compliant</w:t>
        </w:r>
      </w:ins>
    </w:p>
    <w:p w:rsidR="00743B33" w:rsidRDefault="00D20E06">
      <w:pPr>
        <w:ind w:left="540"/>
        <w:jc w:val="both"/>
        <w:rPr>
          <w:ins w:id="7662" w:author="Author"/>
          <w:rFonts w:ascii="Calibri" w:hAnsi="Calibri"/>
          <w:sz w:val="20"/>
          <w:szCs w:val="20"/>
          <w:lang w:val="en-US"/>
        </w:rPr>
      </w:pPr>
      <w:ins w:id="7663" w:author="Author">
        <w:r>
          <w:rPr>
            <w:rFonts w:ascii="Calibri" w:hAnsi="Calibri"/>
            <w:sz w:val="20"/>
            <w:szCs w:val="20"/>
            <w:lang w:val="en-US"/>
          </w:rPr>
          <w:t>// “Enum” suffix shouldn’t be used</w:t>
        </w:r>
        <w:del w:id="7664" w:author="Author">
          <w:r>
            <w:rPr>
              <w:rFonts w:ascii="Calibri" w:hAnsi="Calibri"/>
              <w:sz w:val="20"/>
              <w:szCs w:val="20"/>
              <w:lang w:val="en-US"/>
            </w:rPr>
            <w:delText xml:space="preserve"> */</w:delText>
          </w:r>
        </w:del>
      </w:ins>
    </w:p>
    <w:p w:rsidR="00743B33" w:rsidRDefault="00D20E06">
      <w:pPr>
        <w:ind w:left="540"/>
        <w:jc w:val="both"/>
        <w:rPr>
          <w:ins w:id="7665" w:author="Author"/>
          <w:rFonts w:ascii="Calibri" w:hAnsi="Calibri"/>
          <w:sz w:val="20"/>
          <w:szCs w:val="20"/>
        </w:rPr>
      </w:pPr>
      <w:ins w:id="7666" w:author="Author">
        <w:r>
          <w:rPr>
            <w:rFonts w:ascii="Calibri" w:hAnsi="Calibri"/>
            <w:sz w:val="20"/>
            <w:szCs w:val="20"/>
          </w:rPr>
          <w:t>public enum CoinEnum</w:t>
        </w:r>
      </w:ins>
    </w:p>
    <w:p w:rsidR="00743B33" w:rsidRDefault="00D20E06">
      <w:pPr>
        <w:ind w:left="540"/>
        <w:jc w:val="both"/>
        <w:rPr>
          <w:ins w:id="7667" w:author="Author"/>
          <w:rFonts w:ascii="Calibri" w:hAnsi="Calibri"/>
          <w:sz w:val="20"/>
          <w:szCs w:val="20"/>
        </w:rPr>
      </w:pPr>
      <w:ins w:id="7668" w:author="Author">
        <w:r>
          <w:rPr>
            <w:rFonts w:ascii="Calibri" w:hAnsi="Calibri"/>
            <w:sz w:val="20"/>
            <w:szCs w:val="20"/>
          </w:rPr>
          <w:t>{</w:t>
        </w:r>
      </w:ins>
    </w:p>
    <w:p w:rsidR="00743B33" w:rsidRDefault="00D20E06">
      <w:pPr>
        <w:ind w:left="540"/>
        <w:jc w:val="both"/>
        <w:rPr>
          <w:ins w:id="7669" w:author="Author"/>
          <w:rFonts w:ascii="Calibri" w:hAnsi="Calibri"/>
          <w:sz w:val="20"/>
          <w:szCs w:val="20"/>
        </w:rPr>
      </w:pPr>
      <w:ins w:id="7670" w:author="Author">
        <w:r>
          <w:rPr>
            <w:rFonts w:ascii="Calibri" w:hAnsi="Calibri"/>
            <w:sz w:val="20"/>
            <w:szCs w:val="20"/>
          </w:rPr>
          <w:t xml:space="preserve">    Penny,</w:t>
        </w:r>
      </w:ins>
    </w:p>
    <w:p w:rsidR="00743B33" w:rsidRDefault="00D20E06">
      <w:pPr>
        <w:ind w:left="540"/>
        <w:jc w:val="both"/>
        <w:rPr>
          <w:ins w:id="7671" w:author="Author"/>
          <w:rFonts w:ascii="Calibri" w:hAnsi="Calibri"/>
          <w:sz w:val="20"/>
          <w:szCs w:val="20"/>
        </w:rPr>
      </w:pPr>
      <w:ins w:id="7672" w:author="Author">
        <w:r>
          <w:rPr>
            <w:rFonts w:ascii="Calibri" w:hAnsi="Calibri"/>
            <w:sz w:val="20"/>
            <w:szCs w:val="20"/>
          </w:rPr>
          <w:t xml:space="preserve">    Nickel,</w:t>
        </w:r>
      </w:ins>
    </w:p>
    <w:p w:rsidR="00743B33" w:rsidRDefault="00D20E06">
      <w:pPr>
        <w:ind w:left="540"/>
        <w:jc w:val="both"/>
        <w:rPr>
          <w:ins w:id="7673" w:author="Author"/>
          <w:rFonts w:ascii="Calibri" w:hAnsi="Calibri"/>
          <w:sz w:val="20"/>
          <w:szCs w:val="20"/>
        </w:rPr>
      </w:pPr>
      <w:ins w:id="7674" w:author="Author">
        <w:r>
          <w:rPr>
            <w:rFonts w:ascii="Calibri" w:hAnsi="Calibri"/>
            <w:sz w:val="20"/>
            <w:szCs w:val="20"/>
          </w:rPr>
          <w:t xml:space="preserve">    Dime</w:t>
        </w:r>
      </w:ins>
    </w:p>
    <w:p w:rsidR="00743B33" w:rsidRDefault="00D20E06">
      <w:pPr>
        <w:ind w:left="540"/>
        <w:jc w:val="both"/>
        <w:rPr>
          <w:ins w:id="7675" w:author="Author"/>
          <w:rFonts w:ascii="Calibri" w:hAnsi="Calibri"/>
          <w:sz w:val="20"/>
          <w:szCs w:val="20"/>
        </w:rPr>
      </w:pPr>
      <w:ins w:id="7676" w:author="Author">
        <w:r>
          <w:rPr>
            <w:rFonts w:ascii="Calibri" w:hAnsi="Calibri"/>
            <w:sz w:val="20"/>
            <w:szCs w:val="20"/>
          </w:rPr>
          <w:t>}</w:t>
        </w:r>
      </w:ins>
    </w:p>
    <w:p w:rsidR="00743B33" w:rsidRDefault="00743B33">
      <w:pPr>
        <w:ind w:left="540"/>
        <w:jc w:val="both"/>
        <w:rPr>
          <w:ins w:id="7677" w:author="Author"/>
          <w:rFonts w:ascii="Calibri" w:hAnsi="Calibri"/>
          <w:b/>
          <w:sz w:val="20"/>
          <w:szCs w:val="20"/>
          <w:lang w:val="en-US"/>
        </w:rPr>
      </w:pPr>
    </w:p>
    <w:p w:rsidR="00743B33" w:rsidRDefault="00D20E06">
      <w:pPr>
        <w:ind w:left="540"/>
        <w:jc w:val="both"/>
        <w:rPr>
          <w:ins w:id="7678" w:author="Author"/>
          <w:rFonts w:ascii="Calibri" w:hAnsi="Calibri"/>
          <w:b/>
          <w:sz w:val="20"/>
          <w:szCs w:val="20"/>
          <w:lang w:val="en-US"/>
        </w:rPr>
      </w:pPr>
      <w:ins w:id="7679" w:author="Author">
        <w:r>
          <w:rPr>
            <w:rFonts w:ascii="Calibri" w:hAnsi="Calibri"/>
            <w:b/>
            <w:sz w:val="20"/>
            <w:szCs w:val="20"/>
            <w:lang w:val="en-US"/>
          </w:rPr>
          <w:t>Rationale:</w:t>
        </w:r>
      </w:ins>
    </w:p>
    <w:p w:rsidR="00743B33" w:rsidRDefault="00D20E06">
      <w:pPr>
        <w:ind w:left="540"/>
        <w:jc w:val="both"/>
        <w:rPr>
          <w:ins w:id="7680" w:author="Author"/>
          <w:rFonts w:ascii="Calibri" w:hAnsi="Calibri"/>
          <w:sz w:val="20"/>
          <w:szCs w:val="20"/>
        </w:rPr>
      </w:pPr>
      <w:ins w:id="7681" w:author="Author">
        <w:r>
          <w:rPr>
            <w:rFonts w:ascii="Calibri" w:hAnsi="Calibri"/>
            <w:sz w:val="20"/>
            <w:szCs w:val="20"/>
          </w:rPr>
          <w:t xml:space="preserve">Makes the code more natural to read. Plural flags because enum </w:t>
        </w:r>
        <w:r>
          <w:rPr>
            <w:rFonts w:ascii="Calibri" w:hAnsi="Calibri"/>
            <w:sz w:val="20"/>
            <w:szCs w:val="20"/>
          </w:rPr>
          <w:t>can hold multiple values (using bitwise 'OR').</w:t>
        </w:r>
      </w:ins>
    </w:p>
    <w:p w:rsidR="00743B33" w:rsidRDefault="00743B33">
      <w:pPr>
        <w:ind w:left="540"/>
        <w:jc w:val="both"/>
        <w:rPr>
          <w:ins w:id="7682" w:author="Author"/>
        </w:rPr>
      </w:pPr>
    </w:p>
    <w:p w:rsidR="00743B33" w:rsidRDefault="00D20E06">
      <w:pPr>
        <w:pStyle w:val="Heading3"/>
        <w:rPr>
          <w:ins w:id="7683" w:author="Author"/>
        </w:rPr>
      </w:pPr>
      <w:bookmarkStart w:id="7684" w:name="_Toc491673563"/>
      <w:ins w:id="7685" w:author="Author">
        <w:r>
          <w:t>Name_Type_004</w:t>
        </w:r>
        <w:bookmarkEnd w:id="7684"/>
      </w:ins>
    </w:p>
    <w:p w:rsidR="00743B33" w:rsidRDefault="00D20E06">
      <w:pPr>
        <w:ind w:left="540"/>
        <w:jc w:val="both"/>
        <w:rPr>
          <w:ins w:id="7686" w:author="Author"/>
          <w:rFonts w:ascii="Calibri" w:hAnsi="Calibri"/>
          <w:b/>
          <w:sz w:val="20"/>
          <w:szCs w:val="20"/>
          <w:lang w:val="en-US"/>
        </w:rPr>
      </w:pPr>
      <w:ins w:id="7687" w:author="Author">
        <w:r>
          <w:rPr>
            <w:rFonts w:ascii="Calibri" w:hAnsi="Calibri"/>
            <w:b/>
            <w:sz w:val="20"/>
            <w:szCs w:val="20"/>
            <w:lang w:val="en-US"/>
          </w:rPr>
          <w:t>Rule:</w:t>
        </w:r>
      </w:ins>
    </w:p>
    <w:p w:rsidR="00743B33" w:rsidRDefault="00D20E06">
      <w:pPr>
        <w:ind w:left="540"/>
        <w:jc w:val="both"/>
        <w:rPr>
          <w:ins w:id="7688" w:author="Author"/>
          <w:rFonts w:ascii="Calibri" w:hAnsi="Calibri"/>
          <w:sz w:val="20"/>
          <w:szCs w:val="20"/>
        </w:rPr>
      </w:pPr>
      <w:ins w:id="7689" w:author="Author">
        <w:r>
          <w:rPr>
            <w:rFonts w:ascii="Calibri" w:hAnsi="Calibri"/>
            <w:sz w:val="20"/>
            <w:szCs w:val="20"/>
          </w:rPr>
          <w:t>Names of Generic Type Parameter should be following below rules:</w:t>
        </w:r>
      </w:ins>
    </w:p>
    <w:p w:rsidR="00743B33" w:rsidRDefault="00D20E06">
      <w:pPr>
        <w:pStyle w:val="ListParagraph"/>
        <w:numPr>
          <w:ilvl w:val="0"/>
          <w:numId w:val="35"/>
        </w:numPr>
        <w:ind w:leftChars="0" w:left="851" w:hanging="142"/>
        <w:jc w:val="both"/>
        <w:rPr>
          <w:ins w:id="7690" w:author="Author"/>
          <w:rFonts w:ascii="Calibri" w:hAnsi="Calibri"/>
          <w:sz w:val="20"/>
          <w:szCs w:val="20"/>
        </w:rPr>
      </w:pPr>
      <w:ins w:id="7691" w:author="Author">
        <w:r>
          <w:rPr>
            <w:rFonts w:ascii="Calibri" w:hAnsi="Calibri"/>
            <w:b/>
            <w:sz w:val="20"/>
            <w:szCs w:val="20"/>
          </w:rPr>
          <w:t>DO</w:t>
        </w:r>
        <w:r>
          <w:rPr>
            <w:rFonts w:ascii="Calibri" w:hAnsi="Calibri"/>
            <w:sz w:val="20"/>
            <w:szCs w:val="20"/>
          </w:rPr>
          <w:t xml:space="preserve"> name generic type parameters with descriptive names unless a single-letter name is completely self-explanatory and a des</w:t>
        </w:r>
        <w:r>
          <w:rPr>
            <w:rFonts w:ascii="Calibri" w:hAnsi="Calibri"/>
            <w:sz w:val="20"/>
            <w:szCs w:val="20"/>
          </w:rPr>
          <w:t>criptive name would not add value.</w:t>
        </w:r>
      </w:ins>
    </w:p>
    <w:p w:rsidR="00743B33" w:rsidRDefault="00D20E06">
      <w:pPr>
        <w:pStyle w:val="ListParagraph"/>
        <w:numPr>
          <w:ilvl w:val="0"/>
          <w:numId w:val="35"/>
        </w:numPr>
        <w:ind w:leftChars="0" w:left="851" w:hanging="142"/>
        <w:jc w:val="both"/>
        <w:rPr>
          <w:ins w:id="7692" w:author="Author"/>
          <w:rFonts w:ascii="Calibri" w:hAnsi="Calibri"/>
          <w:sz w:val="20"/>
          <w:szCs w:val="20"/>
        </w:rPr>
      </w:pPr>
      <w:ins w:id="7693" w:author="Author">
        <w:r>
          <w:rPr>
            <w:rFonts w:ascii="Calibri" w:hAnsi="Calibri"/>
            <w:b/>
            <w:bCs/>
            <w:sz w:val="20"/>
            <w:szCs w:val="20"/>
          </w:rPr>
          <w:t>CONSIDER</w:t>
        </w:r>
        <w:r>
          <w:rPr>
            <w:rFonts w:ascii="Calibri" w:hAnsi="Calibri"/>
            <w:sz w:val="20"/>
            <w:szCs w:val="20"/>
          </w:rPr>
          <w:t xml:space="preserve"> using “T” as the type parameter name for types with one single-letter type parameter.</w:t>
        </w:r>
      </w:ins>
    </w:p>
    <w:p w:rsidR="00743B33" w:rsidRDefault="00D20E06">
      <w:pPr>
        <w:pStyle w:val="ListParagraph"/>
        <w:numPr>
          <w:ilvl w:val="0"/>
          <w:numId w:val="35"/>
        </w:numPr>
        <w:ind w:leftChars="0" w:left="851" w:hanging="142"/>
        <w:jc w:val="both"/>
        <w:rPr>
          <w:ins w:id="7694" w:author="Author"/>
          <w:rFonts w:ascii="Calibri" w:hAnsi="Calibri"/>
          <w:sz w:val="20"/>
          <w:szCs w:val="20"/>
        </w:rPr>
      </w:pPr>
      <w:ins w:id="7695" w:author="Author">
        <w:r>
          <w:rPr>
            <w:rFonts w:ascii="Calibri" w:hAnsi="Calibri"/>
            <w:b/>
            <w:bCs/>
            <w:sz w:val="20"/>
            <w:szCs w:val="20"/>
          </w:rPr>
          <w:t>DO</w:t>
        </w:r>
        <w:r>
          <w:rPr>
            <w:rFonts w:ascii="Calibri" w:hAnsi="Calibri"/>
            <w:sz w:val="20"/>
            <w:szCs w:val="20"/>
          </w:rPr>
          <w:t xml:space="preserve"> prefix descriptive type parameter names with “T”.</w:t>
        </w:r>
      </w:ins>
    </w:p>
    <w:p w:rsidR="00743B33" w:rsidRDefault="00D20E06">
      <w:pPr>
        <w:pStyle w:val="ListParagraph"/>
        <w:numPr>
          <w:ilvl w:val="0"/>
          <w:numId w:val="35"/>
        </w:numPr>
        <w:ind w:leftChars="0" w:left="851" w:hanging="142"/>
        <w:jc w:val="both"/>
        <w:rPr>
          <w:ins w:id="7696" w:author="Author"/>
          <w:rFonts w:ascii="Calibri" w:hAnsi="Calibri"/>
          <w:sz w:val="20"/>
          <w:szCs w:val="20"/>
        </w:rPr>
      </w:pPr>
      <w:ins w:id="7697" w:author="Author">
        <w:r>
          <w:rPr>
            <w:rFonts w:ascii="Calibri" w:hAnsi="Calibri"/>
            <w:b/>
            <w:bCs/>
            <w:sz w:val="20"/>
            <w:szCs w:val="20"/>
          </w:rPr>
          <w:t>CONSIDER</w:t>
        </w:r>
        <w:r>
          <w:rPr>
            <w:rFonts w:ascii="Calibri" w:hAnsi="Calibri"/>
            <w:sz w:val="20"/>
            <w:szCs w:val="20"/>
          </w:rPr>
          <w:t xml:space="preserve"> indicating constraints placed on a type parameter in the name of</w:t>
        </w:r>
        <w:r>
          <w:rPr>
            <w:rFonts w:ascii="Calibri" w:hAnsi="Calibri"/>
            <w:sz w:val="20"/>
            <w:szCs w:val="20"/>
          </w:rPr>
          <w:t xml:space="preserve"> the parameter.</w:t>
        </w:r>
      </w:ins>
    </w:p>
    <w:p w:rsidR="00743B33" w:rsidRDefault="00743B33">
      <w:pPr>
        <w:jc w:val="both"/>
        <w:rPr>
          <w:ins w:id="7698" w:author="Author"/>
          <w:del w:id="7699" w:author="Author"/>
          <w:rFonts w:ascii="Calibri" w:hAnsi="Calibri"/>
          <w:sz w:val="20"/>
          <w:szCs w:val="20"/>
        </w:rPr>
      </w:pPr>
    </w:p>
    <w:p w:rsidR="00743B33" w:rsidRDefault="00743B33">
      <w:pPr>
        <w:jc w:val="both"/>
        <w:rPr>
          <w:ins w:id="7700" w:author="Author"/>
          <w:del w:id="7701" w:author="Author"/>
          <w:rFonts w:ascii="Calibri" w:hAnsi="Calibri"/>
          <w:sz w:val="20"/>
          <w:szCs w:val="20"/>
        </w:rPr>
      </w:pPr>
    </w:p>
    <w:p w:rsidR="00743B33" w:rsidRDefault="00743B33">
      <w:pPr>
        <w:jc w:val="both"/>
        <w:rPr>
          <w:ins w:id="7702" w:author="Author"/>
          <w:rFonts w:ascii="Calibri" w:hAnsi="Calibri"/>
          <w:sz w:val="20"/>
          <w:szCs w:val="20"/>
        </w:rPr>
      </w:pPr>
    </w:p>
    <w:p w:rsidR="00743B33" w:rsidRDefault="00D20E06">
      <w:pPr>
        <w:ind w:left="540"/>
        <w:jc w:val="both"/>
        <w:rPr>
          <w:ins w:id="7703" w:author="Author"/>
          <w:rFonts w:ascii="Calibri" w:hAnsi="Calibri"/>
          <w:b/>
          <w:sz w:val="20"/>
          <w:szCs w:val="20"/>
          <w:lang w:val="en-US"/>
        </w:rPr>
      </w:pPr>
      <w:ins w:id="7704" w:author="Author">
        <w:r>
          <w:rPr>
            <w:rFonts w:ascii="Calibri" w:hAnsi="Calibri"/>
            <w:b/>
            <w:sz w:val="20"/>
            <w:szCs w:val="20"/>
            <w:lang w:val="en-US"/>
          </w:rPr>
          <w:t>Example:</w:t>
        </w:r>
      </w:ins>
    </w:p>
    <w:p w:rsidR="00743B33" w:rsidRDefault="00D20E06">
      <w:pPr>
        <w:ind w:left="540"/>
        <w:jc w:val="both"/>
        <w:rPr>
          <w:ins w:id="7705" w:author="Author"/>
          <w:rFonts w:ascii="Calibri" w:hAnsi="Calibri"/>
          <w:sz w:val="20"/>
          <w:szCs w:val="20"/>
          <w:lang w:val="en-US"/>
        </w:rPr>
      </w:pPr>
      <w:ins w:id="7706" w:author="Author">
        <w:del w:id="7707" w:author="Author">
          <w:r>
            <w:rPr>
              <w:rFonts w:ascii="Calibri" w:hAnsi="Calibri"/>
              <w:sz w:val="20"/>
              <w:szCs w:val="20"/>
              <w:lang w:val="en-US"/>
            </w:rPr>
            <w:delText>/*</w:delText>
          </w:r>
        </w:del>
        <w:r>
          <w:rPr>
            <w:rFonts w:ascii="Calibri" w:hAnsi="Calibri"/>
            <w:sz w:val="20"/>
            <w:szCs w:val="20"/>
            <w:lang w:val="en-US"/>
          </w:rPr>
          <w:t>// Compliant</w:t>
        </w:r>
        <w:del w:id="7708" w:author="Author">
          <w:r>
            <w:rPr>
              <w:rFonts w:ascii="Calibri" w:hAnsi="Calibri"/>
              <w:sz w:val="20"/>
              <w:szCs w:val="20"/>
              <w:lang w:val="en-US"/>
            </w:rPr>
            <w:delText xml:space="preserve"> */</w:delText>
          </w:r>
        </w:del>
      </w:ins>
    </w:p>
    <w:p w:rsidR="00743B33" w:rsidRDefault="00D20E06">
      <w:pPr>
        <w:ind w:left="540"/>
        <w:jc w:val="both"/>
        <w:rPr>
          <w:ins w:id="7709" w:author="Author"/>
          <w:rFonts w:ascii="Calibri" w:hAnsi="Calibri"/>
          <w:sz w:val="20"/>
          <w:szCs w:val="20"/>
          <w:lang w:val="en-US"/>
        </w:rPr>
      </w:pPr>
      <w:ins w:id="7710" w:author="Author">
        <w:r>
          <w:rPr>
            <w:rFonts w:ascii="Calibri" w:hAnsi="Calibri"/>
            <w:sz w:val="20"/>
            <w:szCs w:val="20"/>
            <w:lang w:val="en-US"/>
          </w:rPr>
          <w:t>a) Using “T” as the type parameter name for types with one single-letter type parameter.</w:t>
        </w:r>
      </w:ins>
    </w:p>
    <w:p w:rsidR="00743B33" w:rsidRDefault="00D20E06">
      <w:pPr>
        <w:ind w:left="540"/>
        <w:jc w:val="both"/>
        <w:rPr>
          <w:ins w:id="7711" w:author="Author"/>
          <w:rFonts w:ascii="Calibri" w:hAnsi="Calibri"/>
          <w:sz w:val="20"/>
          <w:szCs w:val="20"/>
        </w:rPr>
      </w:pPr>
      <w:ins w:id="7712" w:author="Author">
        <w:r>
          <w:rPr>
            <w:rFonts w:ascii="Calibri" w:hAnsi="Calibri"/>
            <w:sz w:val="20"/>
            <w:szCs w:val="20"/>
          </w:rPr>
          <w:lastRenderedPageBreak/>
          <w:t xml:space="preserve">public int IComparer&lt;T&gt; { ... }  </w:t>
        </w:r>
      </w:ins>
    </w:p>
    <w:p w:rsidR="00743B33" w:rsidRDefault="00D20E06">
      <w:pPr>
        <w:ind w:left="540"/>
        <w:jc w:val="both"/>
        <w:rPr>
          <w:ins w:id="7713" w:author="Author"/>
          <w:rFonts w:ascii="Calibri" w:hAnsi="Calibri"/>
          <w:sz w:val="20"/>
          <w:szCs w:val="20"/>
        </w:rPr>
      </w:pPr>
      <w:ins w:id="7714" w:author="Author">
        <w:r>
          <w:rPr>
            <w:rFonts w:ascii="Calibri" w:hAnsi="Calibri"/>
            <w:sz w:val="20"/>
            <w:szCs w:val="20"/>
          </w:rPr>
          <w:t xml:space="preserve">public delegate bool Predicate&lt;T&gt;(T item);  </w:t>
        </w:r>
      </w:ins>
    </w:p>
    <w:p w:rsidR="00743B33" w:rsidRDefault="00D20E06">
      <w:pPr>
        <w:ind w:left="540"/>
        <w:jc w:val="both"/>
        <w:rPr>
          <w:ins w:id="7715" w:author="Author"/>
          <w:rFonts w:ascii="Calibri" w:hAnsi="Calibri"/>
          <w:sz w:val="20"/>
          <w:szCs w:val="20"/>
        </w:rPr>
      </w:pPr>
      <w:ins w:id="7716" w:author="Author">
        <w:r>
          <w:rPr>
            <w:rFonts w:ascii="Calibri" w:hAnsi="Calibri"/>
            <w:sz w:val="20"/>
            <w:szCs w:val="20"/>
          </w:rPr>
          <w:t>public struct Nullable&lt;T&gt; where T:struct {</w:t>
        </w:r>
        <w:r>
          <w:rPr>
            <w:rFonts w:ascii="Calibri" w:hAnsi="Calibri"/>
            <w:sz w:val="20"/>
            <w:szCs w:val="20"/>
          </w:rPr>
          <w:t xml:space="preserve"> ... }</w:t>
        </w:r>
      </w:ins>
    </w:p>
    <w:p w:rsidR="00743B33" w:rsidRDefault="00743B33">
      <w:pPr>
        <w:ind w:left="540"/>
        <w:jc w:val="both"/>
        <w:rPr>
          <w:ins w:id="7717" w:author="Author"/>
          <w:rFonts w:ascii="Calibri" w:hAnsi="Calibri"/>
          <w:sz w:val="20"/>
          <w:szCs w:val="20"/>
        </w:rPr>
      </w:pPr>
    </w:p>
    <w:p w:rsidR="00743B33" w:rsidRDefault="00D20E06">
      <w:pPr>
        <w:ind w:left="540"/>
        <w:jc w:val="both"/>
        <w:rPr>
          <w:ins w:id="7718" w:author="Author"/>
          <w:rFonts w:ascii="Calibri" w:hAnsi="Calibri"/>
          <w:sz w:val="20"/>
          <w:szCs w:val="20"/>
        </w:rPr>
      </w:pPr>
      <w:ins w:id="7719" w:author="Author">
        <w:r>
          <w:rPr>
            <w:rFonts w:ascii="Calibri" w:hAnsi="Calibri"/>
            <w:sz w:val="20"/>
            <w:szCs w:val="20"/>
          </w:rPr>
          <w:t>b)</w:t>
        </w:r>
        <w:r>
          <w:t xml:space="preserve"> </w:t>
        </w:r>
        <w:r>
          <w:rPr>
            <w:rFonts w:ascii="Calibri" w:hAnsi="Calibri"/>
            <w:sz w:val="20"/>
            <w:szCs w:val="20"/>
          </w:rPr>
          <w:t>Prefix descriptive type parameter names with “T”</w:t>
        </w:r>
      </w:ins>
    </w:p>
    <w:p w:rsidR="00743B33" w:rsidRDefault="00D20E06">
      <w:pPr>
        <w:ind w:left="540"/>
        <w:jc w:val="both"/>
        <w:rPr>
          <w:ins w:id="7720" w:author="Author"/>
          <w:rFonts w:ascii="Calibri" w:hAnsi="Calibri"/>
          <w:sz w:val="20"/>
          <w:szCs w:val="20"/>
        </w:rPr>
      </w:pPr>
      <w:ins w:id="7721" w:author="Author">
        <w:r>
          <w:rPr>
            <w:rFonts w:ascii="Calibri" w:hAnsi="Calibri"/>
            <w:sz w:val="20"/>
            <w:szCs w:val="20"/>
          </w:rPr>
          <w:t>public interface ISessionChannel&lt;TSession&gt; where TSession : ISession</w:t>
        </w:r>
      </w:ins>
    </w:p>
    <w:p w:rsidR="00743B33" w:rsidRDefault="00D20E06">
      <w:pPr>
        <w:ind w:left="540"/>
        <w:jc w:val="both"/>
        <w:rPr>
          <w:ins w:id="7722" w:author="Author"/>
          <w:rFonts w:ascii="Calibri" w:hAnsi="Calibri"/>
          <w:sz w:val="20"/>
          <w:szCs w:val="20"/>
        </w:rPr>
      </w:pPr>
      <w:ins w:id="7723" w:author="Author">
        <w:r>
          <w:rPr>
            <w:rFonts w:ascii="Calibri" w:hAnsi="Calibri"/>
            <w:sz w:val="20"/>
            <w:szCs w:val="20"/>
          </w:rPr>
          <w:t xml:space="preserve">{  </w:t>
        </w:r>
      </w:ins>
    </w:p>
    <w:p w:rsidR="00743B33" w:rsidRDefault="00D20E06">
      <w:pPr>
        <w:ind w:left="540"/>
        <w:jc w:val="both"/>
        <w:rPr>
          <w:ins w:id="7724" w:author="Author"/>
          <w:rFonts w:ascii="Calibri" w:hAnsi="Calibri"/>
          <w:sz w:val="20"/>
          <w:szCs w:val="20"/>
        </w:rPr>
      </w:pPr>
      <w:ins w:id="7725" w:author="Author">
        <w:r>
          <w:rPr>
            <w:rFonts w:ascii="Calibri" w:hAnsi="Calibri"/>
            <w:sz w:val="20"/>
            <w:szCs w:val="20"/>
          </w:rPr>
          <w:t xml:space="preserve">    TSession Session { get; }  </w:t>
        </w:r>
      </w:ins>
    </w:p>
    <w:p w:rsidR="00743B33" w:rsidRDefault="00D20E06">
      <w:pPr>
        <w:ind w:left="540"/>
        <w:jc w:val="both"/>
        <w:rPr>
          <w:ins w:id="7726" w:author="Author"/>
          <w:rFonts w:ascii="Calibri" w:hAnsi="Calibri"/>
          <w:sz w:val="20"/>
          <w:szCs w:val="20"/>
        </w:rPr>
      </w:pPr>
      <w:ins w:id="7727" w:author="Author">
        <w:r>
          <w:rPr>
            <w:rFonts w:ascii="Calibri" w:hAnsi="Calibri"/>
            <w:sz w:val="20"/>
            <w:szCs w:val="20"/>
          </w:rPr>
          <w:t>}</w:t>
        </w:r>
      </w:ins>
    </w:p>
    <w:p w:rsidR="00743B33" w:rsidRDefault="00743B33">
      <w:pPr>
        <w:ind w:left="540"/>
        <w:jc w:val="both"/>
        <w:rPr>
          <w:ins w:id="7728" w:author="Author"/>
          <w:rFonts w:ascii="Calibri" w:hAnsi="Calibri"/>
          <w:sz w:val="20"/>
          <w:szCs w:val="20"/>
        </w:rPr>
      </w:pPr>
    </w:p>
    <w:p w:rsidR="00743B33" w:rsidRDefault="00D20E06">
      <w:pPr>
        <w:ind w:left="540"/>
        <w:jc w:val="both"/>
        <w:rPr>
          <w:ins w:id="7729" w:author="Author"/>
          <w:rFonts w:ascii="Calibri" w:hAnsi="Calibri"/>
          <w:sz w:val="20"/>
          <w:szCs w:val="20"/>
        </w:rPr>
      </w:pPr>
      <w:ins w:id="7730" w:author="Author">
        <w:r>
          <w:rPr>
            <w:rFonts w:ascii="Calibri" w:hAnsi="Calibri"/>
            <w:sz w:val="20"/>
            <w:szCs w:val="20"/>
          </w:rPr>
          <w:t>c) Indicating constraints placed on a type parameter in the name of the parameter.</w:t>
        </w:r>
      </w:ins>
    </w:p>
    <w:p w:rsidR="00743B33" w:rsidRDefault="00D20E06">
      <w:pPr>
        <w:ind w:left="540"/>
        <w:jc w:val="both"/>
        <w:rPr>
          <w:ins w:id="7731" w:author="Author"/>
          <w:del w:id="7732" w:author="Author"/>
          <w:rFonts w:ascii="Calibri" w:hAnsi="Calibri"/>
          <w:sz w:val="20"/>
          <w:szCs w:val="20"/>
        </w:rPr>
      </w:pPr>
      <w:ins w:id="7733" w:author="Author">
        <w:r>
          <w:rPr>
            <w:rFonts w:ascii="Calibri" w:hAnsi="Calibri"/>
            <w:sz w:val="20"/>
            <w:szCs w:val="20"/>
          </w:rPr>
          <w:t>Using</w:t>
        </w:r>
        <w:r>
          <w:rPr>
            <w:rFonts w:ascii="Calibri" w:hAnsi="Calibri"/>
            <w:sz w:val="20"/>
            <w:szCs w:val="20"/>
          </w:rPr>
          <w:t xml:space="preserve"> a parameter constrained to “ISession” might be called “TSession”</w:t>
        </w:r>
      </w:ins>
    </w:p>
    <w:p w:rsidR="00743B33" w:rsidRDefault="00743B33">
      <w:pPr>
        <w:ind w:left="540"/>
        <w:jc w:val="both"/>
        <w:rPr>
          <w:ins w:id="7734" w:author="Author"/>
          <w:rFonts w:ascii="Calibri" w:hAnsi="Calibri"/>
          <w:sz w:val="20"/>
          <w:szCs w:val="20"/>
        </w:rPr>
      </w:pPr>
    </w:p>
    <w:p w:rsidR="00743B33" w:rsidRDefault="00D20E06">
      <w:pPr>
        <w:ind w:left="540"/>
        <w:jc w:val="both"/>
        <w:rPr>
          <w:ins w:id="7735" w:author="Author"/>
          <w:del w:id="7736" w:author="Author"/>
          <w:rFonts w:ascii="Calibri" w:hAnsi="Calibri"/>
          <w:sz w:val="20"/>
          <w:szCs w:val="20"/>
        </w:rPr>
      </w:pPr>
      <w:ins w:id="7737" w:author="Author">
        <w:del w:id="7738" w:author="Author">
          <w:r>
            <w:rPr>
              <w:rFonts w:ascii="Calibri" w:hAnsi="Calibri"/>
              <w:sz w:val="20"/>
              <w:szCs w:val="20"/>
            </w:rPr>
            <w:delText>/*// Not compliant */</w:delText>
          </w:r>
        </w:del>
      </w:ins>
    </w:p>
    <w:p w:rsidR="00743B33" w:rsidRDefault="00D20E06">
      <w:pPr>
        <w:ind w:left="540"/>
        <w:jc w:val="both"/>
        <w:rPr>
          <w:ins w:id="7739" w:author="Author"/>
          <w:del w:id="7740" w:author="Author"/>
          <w:rFonts w:ascii="Calibri" w:hAnsi="Calibri"/>
          <w:b/>
          <w:sz w:val="20"/>
          <w:szCs w:val="20"/>
          <w:lang w:val="en-US"/>
        </w:rPr>
      </w:pPr>
      <w:ins w:id="7741" w:author="Author">
        <w:del w:id="7742" w:author="Author">
          <w:r>
            <w:rPr>
              <w:rFonts w:ascii="Calibri" w:hAnsi="Calibri"/>
              <w:sz w:val="20"/>
              <w:szCs w:val="20"/>
            </w:rPr>
            <w:delText>Not required</w:delText>
          </w:r>
        </w:del>
      </w:ins>
    </w:p>
    <w:p w:rsidR="00743B33" w:rsidRDefault="00743B33">
      <w:pPr>
        <w:ind w:left="540"/>
        <w:jc w:val="both"/>
        <w:rPr>
          <w:ins w:id="7743" w:author="Author"/>
          <w:rFonts w:ascii="Calibri" w:hAnsi="Calibri"/>
          <w:b/>
          <w:sz w:val="20"/>
          <w:szCs w:val="20"/>
          <w:lang w:val="en-US"/>
        </w:rPr>
      </w:pPr>
    </w:p>
    <w:p w:rsidR="00743B33" w:rsidRDefault="00D20E06">
      <w:pPr>
        <w:ind w:left="540"/>
        <w:jc w:val="both"/>
        <w:rPr>
          <w:ins w:id="7744" w:author="Author"/>
          <w:rFonts w:ascii="Calibri" w:hAnsi="Calibri"/>
          <w:b/>
          <w:sz w:val="20"/>
          <w:szCs w:val="20"/>
          <w:lang w:val="en-US"/>
        </w:rPr>
      </w:pPr>
      <w:ins w:id="7745" w:author="Author">
        <w:r>
          <w:rPr>
            <w:rFonts w:ascii="Calibri" w:hAnsi="Calibri"/>
            <w:b/>
            <w:sz w:val="20"/>
            <w:szCs w:val="20"/>
            <w:lang w:val="en-US"/>
          </w:rPr>
          <w:t>Rationale:</w:t>
        </w:r>
      </w:ins>
    </w:p>
    <w:p w:rsidR="00743B33" w:rsidRDefault="00D20E06">
      <w:pPr>
        <w:ind w:left="540"/>
        <w:jc w:val="both"/>
        <w:rPr>
          <w:ins w:id="7746" w:author="Author"/>
          <w:rFonts w:ascii="Calibri" w:hAnsi="Calibri"/>
          <w:b/>
          <w:sz w:val="20"/>
          <w:szCs w:val="20"/>
          <w:lang w:val="en-US"/>
        </w:rPr>
      </w:pPr>
      <w:ins w:id="7747" w:author="Author">
        <w:r>
          <w:rPr>
            <w:rFonts w:ascii="Calibri" w:hAnsi="Calibri"/>
            <w:sz w:val="20"/>
            <w:szCs w:val="20"/>
          </w:rPr>
          <w:t>Readability</w:t>
        </w:r>
      </w:ins>
    </w:p>
    <w:p w:rsidR="00743B33" w:rsidRDefault="00D20E06">
      <w:pPr>
        <w:pStyle w:val="Heading3"/>
        <w:rPr>
          <w:ins w:id="7748" w:author="Author"/>
        </w:rPr>
      </w:pPr>
      <w:bookmarkStart w:id="7749" w:name="_Toc491673564"/>
      <w:ins w:id="7750" w:author="Author">
        <w:r>
          <w:t>Name_Type_005</w:t>
        </w:r>
        <w:bookmarkEnd w:id="7749"/>
      </w:ins>
    </w:p>
    <w:p w:rsidR="00743B33" w:rsidRDefault="00D20E06">
      <w:pPr>
        <w:ind w:left="540"/>
        <w:jc w:val="both"/>
        <w:rPr>
          <w:ins w:id="7751" w:author="Author"/>
          <w:rFonts w:ascii="Calibri" w:hAnsi="Calibri"/>
          <w:b/>
          <w:sz w:val="20"/>
          <w:szCs w:val="20"/>
          <w:lang w:val="en-US"/>
        </w:rPr>
      </w:pPr>
      <w:ins w:id="7752" w:author="Author">
        <w:r>
          <w:rPr>
            <w:rFonts w:ascii="Calibri" w:hAnsi="Calibri"/>
            <w:b/>
            <w:sz w:val="20"/>
            <w:szCs w:val="20"/>
            <w:lang w:val="en-US"/>
          </w:rPr>
          <w:t>Rule:</w:t>
        </w:r>
      </w:ins>
    </w:p>
    <w:p w:rsidR="00743B33" w:rsidRDefault="00D20E06">
      <w:pPr>
        <w:ind w:left="540"/>
        <w:jc w:val="both"/>
        <w:rPr>
          <w:ins w:id="7753" w:author="Author"/>
          <w:rFonts w:ascii="Calibri" w:hAnsi="Calibri"/>
          <w:sz w:val="20"/>
          <w:szCs w:val="20"/>
        </w:rPr>
      </w:pPr>
      <w:ins w:id="7754" w:author="Author">
        <w:r>
          <w:rPr>
            <w:rFonts w:ascii="Calibri" w:hAnsi="Calibri"/>
            <w:sz w:val="20"/>
            <w:szCs w:val="20"/>
          </w:rPr>
          <w:t>Names of Common Type should be following the guidelines described in the following table:</w:t>
        </w:r>
      </w:ins>
    </w:p>
    <w:p w:rsidR="00743B33" w:rsidRDefault="00743B33">
      <w:pPr>
        <w:ind w:left="540"/>
        <w:jc w:val="both"/>
        <w:rPr>
          <w:ins w:id="7755" w:author="Author"/>
          <w:rFonts w:ascii="Calibri" w:hAnsi="Calibri"/>
          <w:sz w:val="20"/>
          <w:szCs w:val="20"/>
        </w:rPr>
      </w:pPr>
    </w:p>
    <w:tbl>
      <w:tblPr>
        <w:tblW w:w="7933" w:type="dxa"/>
        <w:jc w:val="center"/>
        <w:tblLayout w:type="fixed"/>
        <w:tblLook w:val="04A0" w:firstRow="1" w:lastRow="0" w:firstColumn="1" w:lastColumn="0" w:noHBand="0" w:noVBand="1"/>
      </w:tblPr>
      <w:tblGrid>
        <w:gridCol w:w="1932"/>
        <w:gridCol w:w="6001"/>
      </w:tblGrid>
      <w:tr w:rsidR="00743B33">
        <w:trPr>
          <w:trHeight w:val="300"/>
          <w:jc w:val="center"/>
          <w:ins w:id="7756" w:author="Author"/>
        </w:trPr>
        <w:tc>
          <w:tcPr>
            <w:tcW w:w="1932"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43B33" w:rsidRDefault="00D20E06">
            <w:pPr>
              <w:jc w:val="center"/>
              <w:rPr>
                <w:ins w:id="7757" w:author="Author"/>
                <w:rFonts w:ascii="Calibri" w:eastAsia="Times New Roman" w:hAnsi="Calibri"/>
                <w:b/>
                <w:bCs/>
                <w:color w:val="000000"/>
                <w:sz w:val="20"/>
                <w:szCs w:val="22"/>
                <w:lang w:val="en-US" w:eastAsia="en-US"/>
              </w:rPr>
            </w:pPr>
            <w:ins w:id="7758" w:author="Author">
              <w:r>
                <w:rPr>
                  <w:rFonts w:ascii="Calibri" w:eastAsia="Times New Roman" w:hAnsi="Calibri"/>
                  <w:b/>
                  <w:bCs/>
                  <w:color w:val="000000"/>
                  <w:sz w:val="20"/>
                  <w:szCs w:val="22"/>
                  <w:lang w:val="en-US" w:eastAsia="en-US"/>
                </w:rPr>
                <w:t>Base Type</w:t>
              </w:r>
            </w:ins>
          </w:p>
        </w:tc>
        <w:tc>
          <w:tcPr>
            <w:tcW w:w="6001" w:type="dxa"/>
            <w:tcBorders>
              <w:top w:val="single" w:sz="4" w:space="0" w:color="auto"/>
              <w:left w:val="nil"/>
              <w:bottom w:val="single" w:sz="4" w:space="0" w:color="auto"/>
              <w:right w:val="single" w:sz="4" w:space="0" w:color="auto"/>
            </w:tcBorders>
            <w:shd w:val="clear" w:color="000000" w:fill="D9D9D9"/>
            <w:vAlign w:val="center"/>
            <w:hideMark/>
          </w:tcPr>
          <w:p w:rsidR="00743B33" w:rsidRDefault="00D20E06">
            <w:pPr>
              <w:jc w:val="center"/>
              <w:rPr>
                <w:ins w:id="7759" w:author="Author"/>
                <w:rFonts w:ascii="Calibri" w:eastAsia="Times New Roman" w:hAnsi="Calibri"/>
                <w:b/>
                <w:bCs/>
                <w:color w:val="000000"/>
                <w:sz w:val="20"/>
                <w:szCs w:val="22"/>
                <w:lang w:val="en-US" w:eastAsia="en-US"/>
              </w:rPr>
            </w:pPr>
            <w:ins w:id="7760" w:author="Author">
              <w:r>
                <w:rPr>
                  <w:rFonts w:ascii="Calibri" w:eastAsia="Times New Roman" w:hAnsi="Calibri"/>
                  <w:b/>
                  <w:bCs/>
                  <w:color w:val="000000"/>
                  <w:sz w:val="20"/>
                  <w:szCs w:val="22"/>
                  <w:lang w:val="en-US" w:eastAsia="en-US"/>
                </w:rPr>
                <w:t>Derived/Implementing Type Guideline</w:t>
              </w:r>
            </w:ins>
          </w:p>
        </w:tc>
      </w:tr>
      <w:tr w:rsidR="00743B33">
        <w:trPr>
          <w:trHeight w:val="600"/>
          <w:jc w:val="center"/>
          <w:ins w:id="7761"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762" w:author="Author"/>
                <w:rFonts w:ascii="Calibri" w:eastAsia="Arial Unicode MS" w:hAnsi="Calibri" w:cs="Arial Unicode MS"/>
                <w:color w:val="000000"/>
                <w:sz w:val="20"/>
                <w:szCs w:val="20"/>
                <w:lang w:val="en-US" w:eastAsia="en-US"/>
              </w:rPr>
            </w:pPr>
            <w:ins w:id="7763" w:author="Author">
              <w:r>
                <w:rPr>
                  <w:rFonts w:ascii="Calibri" w:eastAsia="Arial Unicode MS" w:hAnsi="Calibri" w:cs="Arial Unicode MS"/>
                  <w:color w:val="000000"/>
                  <w:sz w:val="20"/>
                  <w:szCs w:val="20"/>
                  <w:lang w:val="en-US" w:eastAsia="en-US"/>
                </w:rPr>
                <w:t>System.Attribute</w:t>
              </w:r>
            </w:ins>
          </w:p>
        </w:tc>
        <w:tc>
          <w:tcPr>
            <w:tcW w:w="6001" w:type="dxa"/>
            <w:tcBorders>
              <w:top w:val="single" w:sz="4" w:space="0" w:color="auto"/>
              <w:left w:val="nil"/>
              <w:bottom w:val="single" w:sz="4" w:space="0" w:color="auto"/>
              <w:right w:val="single" w:sz="4" w:space="0" w:color="auto"/>
            </w:tcBorders>
            <w:shd w:val="clear" w:color="auto" w:fill="auto"/>
            <w:vAlign w:val="center"/>
            <w:hideMark/>
          </w:tcPr>
          <w:p w:rsidR="00743B33" w:rsidRDefault="00D20E06">
            <w:pPr>
              <w:rPr>
                <w:ins w:id="7764" w:author="Author"/>
                <w:rFonts w:ascii="Calibri" w:eastAsia="Times New Roman" w:hAnsi="Calibri"/>
                <w:b/>
                <w:bCs/>
                <w:color w:val="000000"/>
                <w:sz w:val="20"/>
                <w:szCs w:val="22"/>
                <w:lang w:val="en-US" w:eastAsia="en-US"/>
              </w:rPr>
            </w:pPr>
            <w:ins w:id="7765" w:author="Author">
              <w:r>
                <w:rPr>
                  <w:rFonts w:ascii="Segoe UI Symbol" w:eastAsia="Times New Roman" w:hAnsi="Segoe UI Symbol" w:cs="Segoe UI Symbol"/>
                  <w:b/>
                  <w:bCs/>
                  <w:color w:val="000000"/>
                  <w:sz w:val="20"/>
                  <w:szCs w:val="22"/>
                  <w:lang w:val="en-US" w:eastAsia="en-US"/>
                </w:rPr>
                <w:t>✓</w:t>
              </w:r>
              <w:r>
                <w:rPr>
                  <w:rFonts w:ascii="Calibri" w:eastAsia="Times New Roman" w:hAnsi="Calibri"/>
                  <w:b/>
                  <w:bCs/>
                  <w:color w:val="000000"/>
                  <w:sz w:val="20"/>
                  <w:szCs w:val="22"/>
                  <w:lang w:val="en-US" w:eastAsia="en-US"/>
                </w:rPr>
                <w:t xml:space="preserve"> DO</w:t>
              </w:r>
              <w:r>
                <w:rPr>
                  <w:rFonts w:ascii="Calibri" w:eastAsia="Times New Roman" w:hAnsi="Calibri"/>
                  <w:color w:val="000000"/>
                  <w:sz w:val="20"/>
                  <w:szCs w:val="22"/>
                  <w:lang w:val="en-US" w:eastAsia="en-US"/>
                </w:rPr>
                <w:t xml:space="preserve"> add the suffix "Attribute" to names of custom attribute classes. add the suffix "Attribute" to names of custom attribute classes.</w:t>
              </w:r>
            </w:ins>
          </w:p>
        </w:tc>
      </w:tr>
      <w:tr w:rsidR="00743B33">
        <w:trPr>
          <w:trHeight w:val="600"/>
          <w:jc w:val="center"/>
          <w:ins w:id="7766" w:author="Author"/>
        </w:trPr>
        <w:tc>
          <w:tcPr>
            <w:tcW w:w="1932" w:type="dxa"/>
            <w:vMerge w:val="restart"/>
            <w:tcBorders>
              <w:top w:val="nil"/>
              <w:left w:val="single" w:sz="4" w:space="0" w:color="auto"/>
              <w:bottom w:val="single" w:sz="4" w:space="0" w:color="auto"/>
              <w:right w:val="nil"/>
            </w:tcBorders>
            <w:shd w:val="clear" w:color="auto" w:fill="auto"/>
            <w:vAlign w:val="center"/>
            <w:hideMark/>
          </w:tcPr>
          <w:p w:rsidR="00743B33" w:rsidRDefault="00D20E06">
            <w:pPr>
              <w:rPr>
                <w:ins w:id="7767" w:author="Author"/>
                <w:rFonts w:ascii="Calibri" w:eastAsia="Arial Unicode MS" w:hAnsi="Calibri" w:cs="Arial Unicode MS"/>
                <w:color w:val="000000"/>
                <w:sz w:val="20"/>
                <w:szCs w:val="20"/>
                <w:lang w:val="en-US" w:eastAsia="en-US"/>
              </w:rPr>
            </w:pPr>
            <w:ins w:id="7768" w:author="Author">
              <w:r>
                <w:rPr>
                  <w:rFonts w:ascii="Calibri" w:eastAsia="Arial Unicode MS" w:hAnsi="Calibri" w:cs="Arial Unicode MS"/>
                  <w:color w:val="000000"/>
                  <w:sz w:val="20"/>
                  <w:szCs w:val="20"/>
                  <w:lang w:val="en-US" w:eastAsia="en-US"/>
                </w:rPr>
                <w:t>System.Delegate</w:t>
              </w:r>
            </w:ins>
          </w:p>
        </w:tc>
        <w:tc>
          <w:tcPr>
            <w:tcW w:w="6001" w:type="dxa"/>
            <w:tcBorders>
              <w:top w:val="single" w:sz="4" w:space="0" w:color="auto"/>
              <w:left w:val="single" w:sz="4" w:space="0" w:color="auto"/>
              <w:bottom w:val="nil"/>
              <w:right w:val="single" w:sz="4" w:space="0" w:color="auto"/>
            </w:tcBorders>
            <w:shd w:val="clear" w:color="auto" w:fill="auto"/>
            <w:vAlign w:val="center"/>
            <w:hideMark/>
          </w:tcPr>
          <w:p w:rsidR="00743B33" w:rsidRDefault="00D20E06">
            <w:pPr>
              <w:rPr>
                <w:ins w:id="7769" w:author="Author"/>
                <w:rFonts w:ascii="Calibri" w:eastAsia="Times New Roman" w:hAnsi="Calibri"/>
                <w:b/>
                <w:bCs/>
                <w:color w:val="000000"/>
                <w:sz w:val="20"/>
                <w:szCs w:val="22"/>
                <w:lang w:val="en-US" w:eastAsia="en-US"/>
              </w:rPr>
            </w:pPr>
            <w:ins w:id="7770" w:author="Author">
              <w:r>
                <w:rPr>
                  <w:rFonts w:ascii="Segoe UI Symbol" w:eastAsia="Times New Roman" w:hAnsi="Segoe UI Symbol" w:cs="Segoe UI Symbol"/>
                  <w:b/>
                  <w:bCs/>
                  <w:color w:val="000000"/>
                  <w:sz w:val="20"/>
                  <w:szCs w:val="22"/>
                  <w:lang w:val="en-US" w:eastAsia="en-US"/>
                </w:rPr>
                <w:t>✓</w:t>
              </w:r>
              <w:r>
                <w:rPr>
                  <w:rFonts w:ascii="Calibri" w:eastAsia="Times New Roman" w:hAnsi="Calibri"/>
                  <w:b/>
                  <w:bCs/>
                  <w:color w:val="000000"/>
                  <w:sz w:val="20"/>
                  <w:szCs w:val="22"/>
                  <w:lang w:val="en-US" w:eastAsia="en-US"/>
                </w:rPr>
                <w:t xml:space="preserve"> DO</w:t>
              </w:r>
              <w:r>
                <w:rPr>
                  <w:rFonts w:ascii="Calibri" w:eastAsia="Times New Roman" w:hAnsi="Calibri"/>
                  <w:color w:val="000000"/>
                  <w:sz w:val="20"/>
                  <w:szCs w:val="22"/>
                  <w:lang w:val="en-US" w:eastAsia="en-US"/>
                </w:rPr>
                <w:t xml:space="preserve"> add the suffix "EventHandler" to names of delegates that are used in events.</w:t>
              </w:r>
            </w:ins>
          </w:p>
        </w:tc>
      </w:tr>
      <w:tr w:rsidR="00743B33">
        <w:trPr>
          <w:trHeight w:val="300"/>
          <w:jc w:val="center"/>
          <w:ins w:id="7771" w:author="Author"/>
        </w:trPr>
        <w:tc>
          <w:tcPr>
            <w:tcW w:w="1932" w:type="dxa"/>
            <w:vMerge/>
            <w:tcBorders>
              <w:top w:val="nil"/>
              <w:left w:val="single" w:sz="4" w:space="0" w:color="auto"/>
              <w:bottom w:val="single" w:sz="4" w:space="0" w:color="auto"/>
              <w:right w:val="nil"/>
            </w:tcBorders>
            <w:vAlign w:val="center"/>
            <w:hideMark/>
          </w:tcPr>
          <w:p w:rsidR="00743B33" w:rsidRDefault="00743B33">
            <w:pPr>
              <w:rPr>
                <w:ins w:id="7772" w:author="Author"/>
                <w:rFonts w:ascii="Calibri" w:eastAsia="Arial Unicode MS" w:hAnsi="Calibri" w:cs="Arial Unicode MS"/>
                <w:color w:val="000000"/>
                <w:sz w:val="20"/>
                <w:szCs w:val="20"/>
                <w:lang w:val="en-US" w:eastAsia="en-US"/>
              </w:rPr>
            </w:pPr>
          </w:p>
        </w:tc>
        <w:tc>
          <w:tcPr>
            <w:tcW w:w="6001" w:type="dxa"/>
            <w:tcBorders>
              <w:top w:val="nil"/>
              <w:left w:val="single" w:sz="4" w:space="0" w:color="auto"/>
              <w:bottom w:val="nil"/>
              <w:right w:val="single" w:sz="4" w:space="0" w:color="auto"/>
            </w:tcBorders>
            <w:shd w:val="clear" w:color="auto" w:fill="auto"/>
            <w:vAlign w:val="center"/>
            <w:hideMark/>
          </w:tcPr>
          <w:p w:rsidR="00743B33" w:rsidRDefault="00D20E06">
            <w:pPr>
              <w:rPr>
                <w:ins w:id="7773" w:author="Author"/>
                <w:rFonts w:ascii="Calibri" w:eastAsia="Times New Roman" w:hAnsi="Calibri"/>
                <w:color w:val="000000"/>
                <w:sz w:val="20"/>
                <w:szCs w:val="22"/>
                <w:lang w:val="en-US" w:eastAsia="en-US"/>
              </w:rPr>
            </w:pPr>
            <w:ins w:id="7774" w:author="Author">
              <w:r>
                <w:rPr>
                  <w:rFonts w:ascii="Calibri" w:eastAsia="Times New Roman" w:hAnsi="Calibri"/>
                  <w:color w:val="000000"/>
                  <w:sz w:val="20"/>
                  <w:szCs w:val="22"/>
                  <w:lang w:val="en-US" w:eastAsia="en-US"/>
                </w:rPr>
                <w:t> </w:t>
              </w:r>
            </w:ins>
          </w:p>
        </w:tc>
      </w:tr>
      <w:tr w:rsidR="00743B33">
        <w:trPr>
          <w:trHeight w:val="600"/>
          <w:jc w:val="center"/>
          <w:ins w:id="7775" w:author="Author"/>
        </w:trPr>
        <w:tc>
          <w:tcPr>
            <w:tcW w:w="1932" w:type="dxa"/>
            <w:vMerge/>
            <w:tcBorders>
              <w:top w:val="nil"/>
              <w:left w:val="single" w:sz="4" w:space="0" w:color="auto"/>
              <w:bottom w:val="single" w:sz="4" w:space="0" w:color="auto"/>
              <w:right w:val="nil"/>
            </w:tcBorders>
            <w:vAlign w:val="center"/>
            <w:hideMark/>
          </w:tcPr>
          <w:p w:rsidR="00743B33" w:rsidRDefault="00743B33">
            <w:pPr>
              <w:rPr>
                <w:ins w:id="7776" w:author="Author"/>
                <w:rFonts w:ascii="Calibri" w:eastAsia="Arial Unicode MS" w:hAnsi="Calibri" w:cs="Arial Unicode MS"/>
                <w:color w:val="000000"/>
                <w:sz w:val="20"/>
                <w:szCs w:val="20"/>
                <w:lang w:val="en-US" w:eastAsia="en-US"/>
              </w:rPr>
            </w:pPr>
          </w:p>
        </w:tc>
        <w:tc>
          <w:tcPr>
            <w:tcW w:w="6001" w:type="dxa"/>
            <w:tcBorders>
              <w:top w:val="nil"/>
              <w:left w:val="single" w:sz="4" w:space="0" w:color="auto"/>
              <w:bottom w:val="nil"/>
              <w:right w:val="single" w:sz="4" w:space="0" w:color="auto"/>
            </w:tcBorders>
            <w:shd w:val="clear" w:color="auto" w:fill="auto"/>
            <w:vAlign w:val="center"/>
            <w:hideMark/>
          </w:tcPr>
          <w:p w:rsidR="00743B33" w:rsidRDefault="00D20E06">
            <w:pPr>
              <w:rPr>
                <w:ins w:id="7777" w:author="Author"/>
                <w:rFonts w:ascii="Calibri" w:eastAsia="Times New Roman" w:hAnsi="Calibri"/>
                <w:b/>
                <w:bCs/>
                <w:color w:val="000000"/>
                <w:sz w:val="20"/>
                <w:szCs w:val="22"/>
                <w:lang w:val="en-US" w:eastAsia="en-US"/>
              </w:rPr>
            </w:pPr>
            <w:ins w:id="7778" w:author="Author">
              <w:r>
                <w:rPr>
                  <w:rFonts w:ascii="Segoe UI Symbol" w:eastAsia="Times New Roman" w:hAnsi="Segoe UI Symbol" w:cs="Segoe UI Symbol"/>
                  <w:b/>
                  <w:bCs/>
                  <w:color w:val="000000"/>
                  <w:sz w:val="20"/>
                  <w:szCs w:val="22"/>
                  <w:lang w:val="en-US" w:eastAsia="en-US"/>
                </w:rPr>
                <w:t>✓</w:t>
              </w:r>
              <w:r>
                <w:rPr>
                  <w:rFonts w:ascii="Calibri" w:eastAsia="Times New Roman" w:hAnsi="Calibri"/>
                  <w:b/>
                  <w:bCs/>
                  <w:color w:val="000000"/>
                  <w:sz w:val="20"/>
                  <w:szCs w:val="22"/>
                  <w:lang w:val="en-US" w:eastAsia="en-US"/>
                </w:rPr>
                <w:t xml:space="preserve"> DO</w:t>
              </w:r>
              <w:r>
                <w:rPr>
                  <w:rFonts w:ascii="Calibri" w:eastAsia="Times New Roman" w:hAnsi="Calibri"/>
                  <w:color w:val="000000"/>
                  <w:sz w:val="20"/>
                  <w:szCs w:val="22"/>
                  <w:lang w:val="en-US" w:eastAsia="en-US"/>
                </w:rPr>
                <w:t xml:space="preserve"> add the suffix "Callback" to names of delegates other than those used as event handlers.</w:t>
              </w:r>
            </w:ins>
          </w:p>
        </w:tc>
      </w:tr>
      <w:tr w:rsidR="00743B33">
        <w:trPr>
          <w:trHeight w:val="300"/>
          <w:jc w:val="center"/>
          <w:ins w:id="7779" w:author="Author"/>
        </w:trPr>
        <w:tc>
          <w:tcPr>
            <w:tcW w:w="1932" w:type="dxa"/>
            <w:vMerge/>
            <w:tcBorders>
              <w:top w:val="nil"/>
              <w:left w:val="single" w:sz="4" w:space="0" w:color="auto"/>
              <w:bottom w:val="single" w:sz="4" w:space="0" w:color="auto"/>
              <w:right w:val="nil"/>
            </w:tcBorders>
            <w:vAlign w:val="center"/>
            <w:hideMark/>
          </w:tcPr>
          <w:p w:rsidR="00743B33" w:rsidRDefault="00743B33">
            <w:pPr>
              <w:rPr>
                <w:ins w:id="7780" w:author="Author"/>
                <w:rFonts w:ascii="Calibri" w:eastAsia="Arial Unicode MS" w:hAnsi="Calibri" w:cs="Arial Unicode MS"/>
                <w:color w:val="000000"/>
                <w:sz w:val="20"/>
                <w:szCs w:val="20"/>
                <w:lang w:val="en-US" w:eastAsia="en-US"/>
              </w:rPr>
            </w:pPr>
          </w:p>
        </w:tc>
        <w:tc>
          <w:tcPr>
            <w:tcW w:w="6001" w:type="dxa"/>
            <w:tcBorders>
              <w:top w:val="nil"/>
              <w:left w:val="single" w:sz="4" w:space="0" w:color="auto"/>
              <w:bottom w:val="nil"/>
              <w:right w:val="single" w:sz="4" w:space="0" w:color="auto"/>
            </w:tcBorders>
            <w:shd w:val="clear" w:color="auto" w:fill="auto"/>
            <w:vAlign w:val="center"/>
            <w:hideMark/>
          </w:tcPr>
          <w:p w:rsidR="00743B33" w:rsidRDefault="00D20E06">
            <w:pPr>
              <w:rPr>
                <w:ins w:id="7781" w:author="Author"/>
                <w:rFonts w:ascii="Calibri" w:eastAsia="Times New Roman" w:hAnsi="Calibri"/>
                <w:b/>
                <w:bCs/>
                <w:color w:val="000000"/>
                <w:sz w:val="20"/>
                <w:szCs w:val="22"/>
                <w:lang w:val="en-US" w:eastAsia="en-US"/>
              </w:rPr>
            </w:pPr>
            <w:ins w:id="7782" w:author="Author">
              <w:r>
                <w:rPr>
                  <w:rFonts w:ascii="Calibri" w:eastAsia="Times New Roman" w:hAnsi="Calibri"/>
                  <w:b/>
                  <w:bCs/>
                  <w:color w:val="000000"/>
                  <w:sz w:val="20"/>
                  <w:szCs w:val="22"/>
                  <w:lang w:val="en-US" w:eastAsia="en-US"/>
                </w:rPr>
                <w:t> </w:t>
              </w:r>
            </w:ins>
          </w:p>
        </w:tc>
      </w:tr>
      <w:tr w:rsidR="00743B33">
        <w:trPr>
          <w:trHeight w:val="300"/>
          <w:jc w:val="center"/>
          <w:ins w:id="7783" w:author="Author"/>
        </w:trPr>
        <w:tc>
          <w:tcPr>
            <w:tcW w:w="1932" w:type="dxa"/>
            <w:vMerge/>
            <w:tcBorders>
              <w:top w:val="nil"/>
              <w:left w:val="single" w:sz="4" w:space="0" w:color="auto"/>
              <w:bottom w:val="single" w:sz="4" w:space="0" w:color="auto"/>
              <w:right w:val="nil"/>
            </w:tcBorders>
            <w:vAlign w:val="center"/>
            <w:hideMark/>
          </w:tcPr>
          <w:p w:rsidR="00743B33" w:rsidRDefault="00743B33">
            <w:pPr>
              <w:rPr>
                <w:ins w:id="7784" w:author="Author"/>
                <w:rFonts w:ascii="Calibri" w:eastAsia="Arial Unicode MS" w:hAnsi="Calibri" w:cs="Arial Unicode MS"/>
                <w:color w:val="000000"/>
                <w:sz w:val="20"/>
                <w:szCs w:val="20"/>
                <w:lang w:val="en-US" w:eastAsia="en-US"/>
              </w:rPr>
            </w:pPr>
          </w:p>
        </w:tc>
        <w:tc>
          <w:tcPr>
            <w:tcW w:w="6001"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785" w:author="Author"/>
                <w:rFonts w:ascii="Calibri" w:eastAsia="Times New Roman" w:hAnsi="Calibri"/>
                <w:b/>
                <w:bCs/>
                <w:color w:val="000000"/>
                <w:sz w:val="20"/>
                <w:szCs w:val="22"/>
                <w:lang w:val="en-US" w:eastAsia="en-US"/>
              </w:rPr>
            </w:pPr>
            <w:ins w:id="7786" w:author="Author">
              <w:r>
                <w:rPr>
                  <w:rFonts w:ascii="Calibri" w:eastAsia="Times New Roman" w:hAnsi="Calibri"/>
                  <w:b/>
                  <w:bCs/>
                  <w:color w:val="000000"/>
                  <w:sz w:val="20"/>
                  <w:szCs w:val="22"/>
                  <w:lang w:val="en-US" w:eastAsia="en-US"/>
                </w:rPr>
                <w:t>X DO NOT</w:t>
              </w:r>
              <w:r>
                <w:rPr>
                  <w:rFonts w:ascii="Calibri" w:eastAsia="Times New Roman" w:hAnsi="Calibri"/>
                  <w:color w:val="000000"/>
                  <w:sz w:val="20"/>
                  <w:szCs w:val="22"/>
                  <w:lang w:val="en-US" w:eastAsia="en-US"/>
                </w:rPr>
                <w:t xml:space="preserve"> add the suffix "Delegate" to a delegate.</w:t>
              </w:r>
            </w:ins>
          </w:p>
        </w:tc>
      </w:tr>
      <w:tr w:rsidR="00743B33">
        <w:trPr>
          <w:trHeight w:val="300"/>
          <w:jc w:val="center"/>
          <w:ins w:id="7787"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788" w:author="Author"/>
                <w:rFonts w:ascii="Calibri" w:eastAsia="Arial Unicode MS" w:hAnsi="Calibri" w:cs="Arial Unicode MS"/>
                <w:color w:val="000000"/>
                <w:sz w:val="20"/>
                <w:szCs w:val="20"/>
                <w:lang w:val="en-US" w:eastAsia="en-US"/>
              </w:rPr>
            </w:pPr>
            <w:ins w:id="7789" w:author="Author">
              <w:r>
                <w:rPr>
                  <w:rFonts w:ascii="Calibri" w:eastAsia="Arial Unicode MS" w:hAnsi="Calibri" w:cs="Arial Unicode MS"/>
                  <w:color w:val="000000"/>
                  <w:sz w:val="20"/>
                  <w:szCs w:val="20"/>
                  <w:lang w:val="en-US" w:eastAsia="en-US"/>
                </w:rPr>
                <w:t>System.EventArgs</w:t>
              </w:r>
            </w:ins>
          </w:p>
        </w:tc>
        <w:tc>
          <w:tcPr>
            <w:tcW w:w="6001" w:type="dxa"/>
            <w:tcBorders>
              <w:top w:val="nil"/>
              <w:left w:val="nil"/>
              <w:bottom w:val="single" w:sz="4" w:space="0" w:color="auto"/>
              <w:right w:val="single" w:sz="4" w:space="0" w:color="auto"/>
            </w:tcBorders>
            <w:shd w:val="clear" w:color="auto" w:fill="auto"/>
            <w:vAlign w:val="center"/>
            <w:hideMark/>
          </w:tcPr>
          <w:p w:rsidR="00743B33" w:rsidRDefault="00D20E06">
            <w:pPr>
              <w:rPr>
                <w:ins w:id="7790" w:author="Author"/>
                <w:rFonts w:ascii="Calibri" w:eastAsia="Times New Roman" w:hAnsi="Calibri"/>
                <w:b/>
                <w:bCs/>
                <w:color w:val="000000"/>
                <w:sz w:val="20"/>
                <w:szCs w:val="22"/>
                <w:lang w:val="en-US" w:eastAsia="en-US"/>
              </w:rPr>
            </w:pPr>
            <w:ins w:id="7791" w:author="Author">
              <w:r>
                <w:rPr>
                  <w:rFonts w:ascii="Segoe UI Symbol" w:eastAsia="Times New Roman" w:hAnsi="Segoe UI Symbol" w:cs="Segoe UI Symbol"/>
                  <w:b/>
                  <w:bCs/>
                  <w:color w:val="000000"/>
                  <w:sz w:val="20"/>
                  <w:szCs w:val="22"/>
                  <w:lang w:val="en-US" w:eastAsia="en-US"/>
                </w:rPr>
                <w:t>✓</w:t>
              </w:r>
              <w:r>
                <w:rPr>
                  <w:rFonts w:ascii="Calibri" w:eastAsia="Times New Roman" w:hAnsi="Calibri"/>
                  <w:b/>
                  <w:bCs/>
                  <w:color w:val="000000"/>
                  <w:sz w:val="20"/>
                  <w:szCs w:val="22"/>
                  <w:lang w:val="en-US" w:eastAsia="en-US"/>
                </w:rPr>
                <w:t xml:space="preserve"> DO</w:t>
              </w:r>
              <w:r>
                <w:rPr>
                  <w:rFonts w:ascii="Calibri" w:eastAsia="Times New Roman" w:hAnsi="Calibri"/>
                  <w:color w:val="000000"/>
                  <w:sz w:val="20"/>
                  <w:szCs w:val="22"/>
                  <w:lang w:val="en-US" w:eastAsia="en-US"/>
                </w:rPr>
                <w:t xml:space="preserve"> add the suffix "EventArgs."</w:t>
              </w:r>
            </w:ins>
          </w:p>
        </w:tc>
      </w:tr>
      <w:tr w:rsidR="00743B33">
        <w:trPr>
          <w:trHeight w:val="600"/>
          <w:jc w:val="center"/>
          <w:ins w:id="7792" w:author="Author"/>
        </w:trPr>
        <w:tc>
          <w:tcPr>
            <w:tcW w:w="1932" w:type="dxa"/>
            <w:tcBorders>
              <w:top w:val="nil"/>
              <w:left w:val="single" w:sz="4" w:space="0" w:color="auto"/>
              <w:bottom w:val="single" w:sz="4" w:space="0" w:color="auto"/>
              <w:right w:val="nil"/>
            </w:tcBorders>
            <w:shd w:val="clear" w:color="auto" w:fill="auto"/>
            <w:vAlign w:val="center"/>
            <w:hideMark/>
          </w:tcPr>
          <w:p w:rsidR="00743B33" w:rsidRDefault="00D20E06">
            <w:pPr>
              <w:rPr>
                <w:ins w:id="7793" w:author="Author"/>
                <w:rFonts w:ascii="Calibri" w:eastAsia="Arial Unicode MS" w:hAnsi="Calibri" w:cs="Arial Unicode MS"/>
                <w:color w:val="000000"/>
                <w:sz w:val="20"/>
                <w:szCs w:val="20"/>
                <w:lang w:val="en-US" w:eastAsia="en-US"/>
              </w:rPr>
            </w:pPr>
            <w:ins w:id="7794" w:author="Author">
              <w:r>
                <w:rPr>
                  <w:rFonts w:ascii="Calibri" w:eastAsia="Arial Unicode MS" w:hAnsi="Calibri" w:cs="Arial Unicode MS"/>
                  <w:color w:val="000000"/>
                  <w:sz w:val="20"/>
                  <w:szCs w:val="20"/>
                  <w:lang w:val="en-US" w:eastAsia="en-US"/>
                </w:rPr>
                <w:t>System.Enum</w:t>
              </w:r>
            </w:ins>
          </w:p>
        </w:tc>
        <w:tc>
          <w:tcPr>
            <w:tcW w:w="60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3B33" w:rsidRDefault="00D20E06">
            <w:pPr>
              <w:rPr>
                <w:ins w:id="7795" w:author="Author"/>
                <w:rFonts w:ascii="Calibri" w:eastAsia="Times New Roman" w:hAnsi="Calibri"/>
                <w:b/>
                <w:bCs/>
                <w:color w:val="000000"/>
                <w:sz w:val="20"/>
                <w:szCs w:val="22"/>
                <w:lang w:val="en-US" w:eastAsia="en-US"/>
              </w:rPr>
            </w:pPr>
            <w:ins w:id="7796" w:author="Author">
              <w:r>
                <w:rPr>
                  <w:rFonts w:ascii="Calibri" w:eastAsia="Times New Roman" w:hAnsi="Calibri"/>
                  <w:b/>
                  <w:bCs/>
                  <w:color w:val="000000"/>
                  <w:sz w:val="20"/>
                  <w:szCs w:val="22"/>
                  <w:lang w:val="en-US" w:eastAsia="en-US"/>
                </w:rPr>
                <w:t>X DO NOT</w:t>
              </w:r>
              <w:r>
                <w:rPr>
                  <w:rFonts w:ascii="Calibri" w:eastAsia="Times New Roman" w:hAnsi="Calibri"/>
                  <w:color w:val="000000"/>
                  <w:sz w:val="20"/>
                  <w:szCs w:val="22"/>
                  <w:lang w:val="en-US" w:eastAsia="en-US"/>
                </w:rPr>
                <w:t xml:space="preserve"> derive from this class; use the keyword supported by your language instead; for example, in C#, use the enum keyword.</w:t>
              </w:r>
            </w:ins>
          </w:p>
        </w:tc>
      </w:tr>
      <w:tr w:rsidR="00743B33">
        <w:trPr>
          <w:trHeight w:val="300"/>
          <w:jc w:val="center"/>
          <w:ins w:id="7797"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798" w:author="Author"/>
                <w:rFonts w:ascii="Calibri" w:eastAsia="Arial Unicode MS" w:hAnsi="Calibri" w:cs="Arial Unicode MS"/>
                <w:color w:val="000000"/>
                <w:sz w:val="20"/>
                <w:szCs w:val="20"/>
                <w:lang w:val="en-US" w:eastAsia="en-US"/>
              </w:rPr>
            </w:pPr>
            <w:ins w:id="7799" w:author="Author">
              <w:r>
                <w:rPr>
                  <w:rFonts w:ascii="Calibri" w:eastAsia="Arial Unicode MS" w:hAnsi="Calibri" w:cs="Arial Unicode MS"/>
                  <w:color w:val="000000"/>
                  <w:sz w:val="20"/>
                  <w:szCs w:val="20"/>
                  <w:lang w:val="en-US" w:eastAsia="en-US"/>
                </w:rPr>
                <w:t>System.Exception</w:t>
              </w:r>
            </w:ins>
          </w:p>
        </w:tc>
        <w:tc>
          <w:tcPr>
            <w:tcW w:w="6001" w:type="dxa"/>
            <w:tcBorders>
              <w:top w:val="single" w:sz="4" w:space="0" w:color="auto"/>
              <w:left w:val="nil"/>
              <w:bottom w:val="single" w:sz="4" w:space="0" w:color="auto"/>
              <w:right w:val="single" w:sz="4" w:space="0" w:color="auto"/>
            </w:tcBorders>
            <w:shd w:val="clear" w:color="auto" w:fill="auto"/>
            <w:vAlign w:val="center"/>
            <w:hideMark/>
          </w:tcPr>
          <w:p w:rsidR="00743B33" w:rsidRDefault="00D20E06">
            <w:pPr>
              <w:rPr>
                <w:ins w:id="7800" w:author="Author"/>
                <w:rFonts w:ascii="Calibri" w:eastAsia="Times New Roman" w:hAnsi="Calibri"/>
                <w:b/>
                <w:bCs/>
                <w:color w:val="000000"/>
                <w:sz w:val="20"/>
                <w:szCs w:val="22"/>
                <w:lang w:val="en-US" w:eastAsia="en-US"/>
              </w:rPr>
            </w:pPr>
            <w:ins w:id="7801" w:author="Author">
              <w:r>
                <w:rPr>
                  <w:rFonts w:ascii="Segoe UI Symbol" w:eastAsia="Times New Roman" w:hAnsi="Segoe UI Symbol" w:cs="Segoe UI Symbol"/>
                  <w:b/>
                  <w:bCs/>
                  <w:color w:val="000000"/>
                  <w:sz w:val="20"/>
                  <w:szCs w:val="22"/>
                  <w:lang w:val="en-US" w:eastAsia="en-US"/>
                </w:rPr>
                <w:t>✓</w:t>
              </w:r>
              <w:r>
                <w:rPr>
                  <w:rFonts w:ascii="Calibri" w:eastAsia="Times New Roman" w:hAnsi="Calibri"/>
                  <w:b/>
                  <w:bCs/>
                  <w:color w:val="000000"/>
                  <w:sz w:val="20"/>
                  <w:szCs w:val="22"/>
                  <w:lang w:val="en-US" w:eastAsia="en-US"/>
                </w:rPr>
                <w:t xml:space="preserve"> DO</w:t>
              </w:r>
              <w:r>
                <w:rPr>
                  <w:rFonts w:ascii="Calibri" w:eastAsia="Times New Roman" w:hAnsi="Calibri"/>
                  <w:color w:val="000000"/>
                  <w:sz w:val="20"/>
                  <w:szCs w:val="22"/>
                  <w:lang w:val="en-US" w:eastAsia="en-US"/>
                </w:rPr>
                <w:t xml:space="preserve"> add the suffix "Exception."</w:t>
              </w:r>
            </w:ins>
          </w:p>
        </w:tc>
      </w:tr>
      <w:tr w:rsidR="00743B33">
        <w:trPr>
          <w:trHeight w:val="300"/>
          <w:jc w:val="center"/>
          <w:ins w:id="7802"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803" w:author="Author"/>
                <w:rFonts w:ascii="Calibri" w:eastAsia="Arial Unicode MS" w:hAnsi="Calibri" w:cs="Arial Unicode MS"/>
                <w:color w:val="000000"/>
                <w:sz w:val="20"/>
                <w:szCs w:val="20"/>
                <w:lang w:val="en-US" w:eastAsia="en-US"/>
              </w:rPr>
            </w:pPr>
            <w:ins w:id="7804" w:author="Author">
              <w:r>
                <w:rPr>
                  <w:rFonts w:ascii="Calibri" w:eastAsia="Arial Unicode MS" w:hAnsi="Calibri" w:cs="Arial Unicode MS"/>
                  <w:color w:val="000000"/>
                  <w:sz w:val="20"/>
                  <w:szCs w:val="20"/>
                  <w:lang w:val="en-US" w:eastAsia="en-US"/>
                </w:rPr>
                <w:t>IDictionary</w:t>
              </w:r>
            </w:ins>
          </w:p>
        </w:tc>
        <w:tc>
          <w:tcPr>
            <w:tcW w:w="6001" w:type="dxa"/>
            <w:vMerge w:val="restart"/>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805" w:author="Author"/>
                <w:rFonts w:ascii="Calibri" w:eastAsia="Times New Roman" w:hAnsi="Calibri"/>
                <w:b/>
                <w:bCs/>
                <w:color w:val="000000"/>
                <w:sz w:val="20"/>
                <w:szCs w:val="22"/>
                <w:lang w:val="en-US" w:eastAsia="en-US"/>
              </w:rPr>
            </w:pPr>
            <w:ins w:id="7806" w:author="Author">
              <w:r>
                <w:rPr>
                  <w:rFonts w:ascii="Segoe UI Symbol" w:eastAsia="Times New Roman" w:hAnsi="Segoe UI Symbol" w:cs="Segoe UI Symbol"/>
                  <w:b/>
                  <w:bCs/>
                  <w:color w:val="000000"/>
                  <w:sz w:val="20"/>
                  <w:szCs w:val="22"/>
                  <w:lang w:val="en-US" w:eastAsia="en-US"/>
                </w:rPr>
                <w:t>✓</w:t>
              </w:r>
              <w:r>
                <w:rPr>
                  <w:rFonts w:ascii="Calibri" w:eastAsia="Times New Roman" w:hAnsi="Calibri"/>
                  <w:b/>
                  <w:bCs/>
                  <w:color w:val="000000"/>
                  <w:sz w:val="20"/>
                  <w:szCs w:val="22"/>
                  <w:lang w:val="en-US" w:eastAsia="en-US"/>
                </w:rPr>
                <w:t xml:space="preserve"> DO</w:t>
              </w:r>
              <w:r>
                <w:rPr>
                  <w:rFonts w:ascii="Calibri" w:eastAsia="Times New Roman" w:hAnsi="Calibri"/>
                  <w:color w:val="000000"/>
                  <w:sz w:val="20"/>
                  <w:szCs w:val="22"/>
                  <w:lang w:val="en-US" w:eastAsia="en-US"/>
                </w:rPr>
                <w:t xml:space="preserve"> add the suffix "Dictionary." Note that </w:t>
              </w:r>
              <w:r>
                <w:rPr>
                  <w:rFonts w:ascii="Calibri" w:eastAsia="Arial Unicode MS" w:hAnsi="Calibri" w:cs="Arial Unicode MS"/>
                  <w:color w:val="000000"/>
                  <w:sz w:val="20"/>
                  <w:szCs w:val="20"/>
                  <w:lang w:val="en-US" w:eastAsia="en-US"/>
                </w:rPr>
                <w:t>IDictionary</w:t>
              </w:r>
              <w:r>
                <w:rPr>
                  <w:rFonts w:ascii="Calibri" w:eastAsia="Times New Roman" w:hAnsi="Calibri"/>
                  <w:color w:val="000000"/>
                  <w:sz w:val="20"/>
                  <w:szCs w:val="22"/>
                  <w:lang w:val="en-US" w:eastAsia="en-US"/>
                </w:rPr>
                <w:t xml:space="preserve"> is a specific type of collection, but this guideline takes precedence over the more general collections guideline that follows.</w:t>
              </w:r>
            </w:ins>
          </w:p>
        </w:tc>
      </w:tr>
      <w:tr w:rsidR="00743B33">
        <w:trPr>
          <w:trHeight w:val="300"/>
          <w:jc w:val="center"/>
          <w:ins w:id="7807"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808" w:author="Author"/>
                <w:rFonts w:ascii="Calibri" w:eastAsia="Arial Unicode MS" w:hAnsi="Calibri" w:cs="Arial Unicode MS"/>
                <w:color w:val="000000"/>
                <w:sz w:val="20"/>
                <w:szCs w:val="20"/>
                <w:lang w:val="en-US" w:eastAsia="en-US"/>
              </w:rPr>
            </w:pPr>
            <w:ins w:id="7809" w:author="Author">
              <w:r>
                <w:rPr>
                  <w:rFonts w:ascii="Calibri" w:eastAsia="Arial Unicode MS" w:hAnsi="Calibri" w:cs="Arial Unicode MS"/>
                  <w:color w:val="000000"/>
                  <w:sz w:val="20"/>
                  <w:szCs w:val="20"/>
                  <w:lang w:val="en-US" w:eastAsia="en-US"/>
                </w:rPr>
                <w:t>IDictionary&lt;TKey,TValue&gt;</w:t>
              </w:r>
            </w:ins>
          </w:p>
        </w:tc>
        <w:tc>
          <w:tcPr>
            <w:tcW w:w="6001" w:type="dxa"/>
            <w:vMerge/>
            <w:tcBorders>
              <w:top w:val="nil"/>
              <w:left w:val="single" w:sz="4" w:space="0" w:color="auto"/>
              <w:bottom w:val="single" w:sz="4" w:space="0" w:color="auto"/>
              <w:right w:val="single" w:sz="4" w:space="0" w:color="auto"/>
            </w:tcBorders>
            <w:vAlign w:val="center"/>
            <w:hideMark/>
          </w:tcPr>
          <w:p w:rsidR="00743B33" w:rsidRDefault="00743B33">
            <w:pPr>
              <w:rPr>
                <w:ins w:id="7810" w:author="Author"/>
                <w:rFonts w:ascii="Calibri" w:eastAsia="Times New Roman" w:hAnsi="Calibri"/>
                <w:b/>
                <w:bCs/>
                <w:color w:val="000000"/>
                <w:sz w:val="20"/>
                <w:szCs w:val="22"/>
                <w:lang w:val="en-US" w:eastAsia="en-US"/>
              </w:rPr>
            </w:pPr>
          </w:p>
        </w:tc>
      </w:tr>
      <w:tr w:rsidR="00743B33">
        <w:trPr>
          <w:trHeight w:val="600"/>
          <w:jc w:val="center"/>
          <w:ins w:id="7811"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812" w:author="Author"/>
                <w:rFonts w:ascii="Calibri" w:eastAsia="Arial Unicode MS" w:hAnsi="Calibri" w:cs="Arial Unicode MS"/>
                <w:color w:val="000000"/>
                <w:sz w:val="20"/>
                <w:szCs w:val="20"/>
                <w:lang w:val="en-US" w:eastAsia="en-US"/>
              </w:rPr>
            </w:pPr>
            <w:ins w:id="7813" w:author="Author">
              <w:r>
                <w:rPr>
                  <w:rFonts w:ascii="Calibri" w:eastAsia="Arial Unicode MS" w:hAnsi="Calibri" w:cs="Arial Unicode MS"/>
                  <w:color w:val="000000"/>
                  <w:sz w:val="20"/>
                  <w:szCs w:val="20"/>
                  <w:lang w:val="en-US" w:eastAsia="en-US"/>
                </w:rPr>
                <w:t>IEnumerable</w:t>
              </w:r>
            </w:ins>
          </w:p>
        </w:tc>
        <w:tc>
          <w:tcPr>
            <w:tcW w:w="6001" w:type="dxa"/>
            <w:vMerge w:val="restart"/>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814" w:author="Author"/>
                <w:rFonts w:ascii="Calibri" w:eastAsia="Times New Roman" w:hAnsi="Calibri"/>
                <w:b/>
                <w:bCs/>
                <w:color w:val="000000"/>
                <w:sz w:val="20"/>
                <w:szCs w:val="22"/>
                <w:lang w:val="en-US" w:eastAsia="en-US"/>
              </w:rPr>
            </w:pPr>
            <w:ins w:id="7815" w:author="Author">
              <w:r>
                <w:rPr>
                  <w:rFonts w:ascii="Segoe UI Symbol" w:eastAsia="Times New Roman" w:hAnsi="Segoe UI Symbol" w:cs="Segoe UI Symbol"/>
                  <w:b/>
                  <w:bCs/>
                  <w:color w:val="000000"/>
                  <w:sz w:val="20"/>
                  <w:szCs w:val="22"/>
                  <w:lang w:val="en-US" w:eastAsia="en-US"/>
                </w:rPr>
                <w:t>✓</w:t>
              </w:r>
              <w:r>
                <w:rPr>
                  <w:rFonts w:ascii="Calibri" w:eastAsia="Times New Roman" w:hAnsi="Calibri"/>
                  <w:b/>
                  <w:bCs/>
                  <w:color w:val="000000"/>
                  <w:sz w:val="20"/>
                  <w:szCs w:val="22"/>
                  <w:lang w:val="en-US" w:eastAsia="en-US"/>
                </w:rPr>
                <w:t xml:space="preserve"> DO</w:t>
              </w:r>
              <w:r>
                <w:rPr>
                  <w:rFonts w:ascii="Calibri" w:eastAsia="Times New Roman" w:hAnsi="Calibri"/>
                  <w:color w:val="000000"/>
                  <w:sz w:val="20"/>
                  <w:szCs w:val="22"/>
                  <w:lang w:val="en-US" w:eastAsia="en-US"/>
                </w:rPr>
                <w:t xml:space="preserve"> add the suffix "Collection."</w:t>
              </w:r>
            </w:ins>
          </w:p>
        </w:tc>
      </w:tr>
      <w:tr w:rsidR="00743B33">
        <w:trPr>
          <w:trHeight w:val="600"/>
          <w:jc w:val="center"/>
          <w:ins w:id="7816"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817" w:author="Author"/>
                <w:rFonts w:ascii="Calibri" w:eastAsia="Arial Unicode MS" w:hAnsi="Calibri" w:cs="Arial Unicode MS"/>
                <w:color w:val="000000"/>
                <w:sz w:val="20"/>
                <w:szCs w:val="20"/>
                <w:lang w:val="en-US" w:eastAsia="en-US"/>
              </w:rPr>
            </w:pPr>
            <w:ins w:id="7818" w:author="Author">
              <w:r>
                <w:rPr>
                  <w:rFonts w:ascii="Calibri" w:eastAsia="Arial Unicode MS" w:hAnsi="Calibri" w:cs="Arial Unicode MS"/>
                  <w:color w:val="000000"/>
                  <w:sz w:val="20"/>
                  <w:szCs w:val="20"/>
                  <w:lang w:val="en-US" w:eastAsia="en-US"/>
                </w:rPr>
                <w:t>ICollection</w:t>
              </w:r>
            </w:ins>
          </w:p>
        </w:tc>
        <w:tc>
          <w:tcPr>
            <w:tcW w:w="6001" w:type="dxa"/>
            <w:vMerge/>
            <w:tcBorders>
              <w:top w:val="nil"/>
              <w:left w:val="single" w:sz="4" w:space="0" w:color="auto"/>
              <w:bottom w:val="single" w:sz="4" w:space="0" w:color="auto"/>
              <w:right w:val="single" w:sz="4" w:space="0" w:color="auto"/>
            </w:tcBorders>
            <w:vAlign w:val="center"/>
            <w:hideMark/>
          </w:tcPr>
          <w:p w:rsidR="00743B33" w:rsidRDefault="00743B33">
            <w:pPr>
              <w:rPr>
                <w:ins w:id="7819" w:author="Author"/>
                <w:rFonts w:ascii="Calibri" w:eastAsia="Times New Roman" w:hAnsi="Calibri"/>
                <w:b/>
                <w:bCs/>
                <w:color w:val="000000"/>
                <w:sz w:val="20"/>
                <w:szCs w:val="22"/>
                <w:lang w:val="en-US" w:eastAsia="en-US"/>
              </w:rPr>
            </w:pPr>
          </w:p>
        </w:tc>
      </w:tr>
      <w:tr w:rsidR="00743B33">
        <w:trPr>
          <w:trHeight w:val="300"/>
          <w:jc w:val="center"/>
          <w:ins w:id="7820"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821" w:author="Author"/>
                <w:rFonts w:ascii="Calibri" w:eastAsia="Arial Unicode MS" w:hAnsi="Calibri" w:cs="Arial Unicode MS"/>
                <w:color w:val="000000"/>
                <w:sz w:val="20"/>
                <w:szCs w:val="20"/>
                <w:lang w:val="en-US" w:eastAsia="en-US"/>
              </w:rPr>
            </w:pPr>
            <w:ins w:id="7822" w:author="Author">
              <w:r>
                <w:rPr>
                  <w:rFonts w:ascii="Calibri" w:eastAsia="Arial Unicode MS" w:hAnsi="Calibri" w:cs="Arial Unicode MS"/>
                  <w:color w:val="000000"/>
                  <w:sz w:val="20"/>
                  <w:szCs w:val="20"/>
                  <w:lang w:val="en-US" w:eastAsia="en-US"/>
                </w:rPr>
                <w:t>IList</w:t>
              </w:r>
            </w:ins>
          </w:p>
        </w:tc>
        <w:tc>
          <w:tcPr>
            <w:tcW w:w="6001" w:type="dxa"/>
            <w:vMerge/>
            <w:tcBorders>
              <w:top w:val="nil"/>
              <w:left w:val="single" w:sz="4" w:space="0" w:color="auto"/>
              <w:bottom w:val="single" w:sz="4" w:space="0" w:color="auto"/>
              <w:right w:val="single" w:sz="4" w:space="0" w:color="auto"/>
            </w:tcBorders>
            <w:vAlign w:val="center"/>
            <w:hideMark/>
          </w:tcPr>
          <w:p w:rsidR="00743B33" w:rsidRDefault="00743B33">
            <w:pPr>
              <w:rPr>
                <w:ins w:id="7823" w:author="Author"/>
                <w:rFonts w:ascii="Calibri" w:eastAsia="Times New Roman" w:hAnsi="Calibri"/>
                <w:b/>
                <w:bCs/>
                <w:color w:val="000000"/>
                <w:sz w:val="20"/>
                <w:szCs w:val="22"/>
                <w:lang w:val="en-US" w:eastAsia="en-US"/>
              </w:rPr>
            </w:pPr>
          </w:p>
        </w:tc>
      </w:tr>
      <w:tr w:rsidR="00743B33">
        <w:trPr>
          <w:trHeight w:val="600"/>
          <w:jc w:val="center"/>
          <w:ins w:id="7824"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825" w:author="Author"/>
                <w:rFonts w:ascii="Calibri" w:eastAsia="Arial Unicode MS" w:hAnsi="Calibri" w:cs="Arial Unicode MS"/>
                <w:color w:val="000000"/>
                <w:sz w:val="20"/>
                <w:szCs w:val="20"/>
                <w:lang w:val="en-US" w:eastAsia="en-US"/>
              </w:rPr>
            </w:pPr>
            <w:ins w:id="7826" w:author="Author">
              <w:r>
                <w:rPr>
                  <w:rFonts w:ascii="Calibri" w:eastAsia="Arial Unicode MS" w:hAnsi="Calibri" w:cs="Arial Unicode MS"/>
                  <w:color w:val="000000"/>
                  <w:sz w:val="20"/>
                  <w:szCs w:val="20"/>
                  <w:lang w:val="en-US" w:eastAsia="en-US"/>
                </w:rPr>
                <w:lastRenderedPageBreak/>
                <w:t>IEnumerable&lt;T&gt;</w:t>
              </w:r>
            </w:ins>
          </w:p>
        </w:tc>
        <w:tc>
          <w:tcPr>
            <w:tcW w:w="6001" w:type="dxa"/>
            <w:vMerge/>
            <w:tcBorders>
              <w:top w:val="nil"/>
              <w:left w:val="single" w:sz="4" w:space="0" w:color="auto"/>
              <w:bottom w:val="single" w:sz="4" w:space="0" w:color="auto"/>
              <w:right w:val="single" w:sz="4" w:space="0" w:color="auto"/>
            </w:tcBorders>
            <w:vAlign w:val="center"/>
            <w:hideMark/>
          </w:tcPr>
          <w:p w:rsidR="00743B33" w:rsidRDefault="00743B33">
            <w:pPr>
              <w:rPr>
                <w:ins w:id="7827" w:author="Author"/>
                <w:rFonts w:ascii="Calibri" w:eastAsia="Times New Roman" w:hAnsi="Calibri"/>
                <w:b/>
                <w:bCs/>
                <w:color w:val="000000"/>
                <w:sz w:val="20"/>
                <w:szCs w:val="22"/>
                <w:lang w:val="en-US" w:eastAsia="en-US"/>
              </w:rPr>
            </w:pPr>
          </w:p>
        </w:tc>
      </w:tr>
      <w:tr w:rsidR="00743B33">
        <w:trPr>
          <w:trHeight w:val="600"/>
          <w:jc w:val="center"/>
          <w:ins w:id="7828"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829" w:author="Author"/>
                <w:rFonts w:ascii="Calibri" w:eastAsia="Arial Unicode MS" w:hAnsi="Calibri" w:cs="Arial Unicode MS"/>
                <w:color w:val="000000"/>
                <w:sz w:val="20"/>
                <w:szCs w:val="20"/>
                <w:lang w:val="en-US" w:eastAsia="en-US"/>
              </w:rPr>
            </w:pPr>
            <w:ins w:id="7830" w:author="Author">
              <w:r>
                <w:rPr>
                  <w:rFonts w:ascii="Calibri" w:eastAsia="Arial Unicode MS" w:hAnsi="Calibri" w:cs="Arial Unicode MS"/>
                  <w:color w:val="000000"/>
                  <w:sz w:val="20"/>
                  <w:szCs w:val="20"/>
                  <w:lang w:val="en-US" w:eastAsia="en-US"/>
                </w:rPr>
                <w:lastRenderedPageBreak/>
                <w:t>ICollection&lt;T&gt;</w:t>
              </w:r>
            </w:ins>
          </w:p>
        </w:tc>
        <w:tc>
          <w:tcPr>
            <w:tcW w:w="6001" w:type="dxa"/>
            <w:vMerge/>
            <w:tcBorders>
              <w:top w:val="nil"/>
              <w:left w:val="single" w:sz="4" w:space="0" w:color="auto"/>
              <w:bottom w:val="single" w:sz="4" w:space="0" w:color="auto"/>
              <w:right w:val="single" w:sz="4" w:space="0" w:color="auto"/>
            </w:tcBorders>
            <w:vAlign w:val="center"/>
            <w:hideMark/>
          </w:tcPr>
          <w:p w:rsidR="00743B33" w:rsidRDefault="00743B33">
            <w:pPr>
              <w:rPr>
                <w:ins w:id="7831" w:author="Author"/>
                <w:rFonts w:ascii="Calibri" w:eastAsia="Times New Roman" w:hAnsi="Calibri"/>
                <w:b/>
                <w:bCs/>
                <w:color w:val="000000"/>
                <w:sz w:val="20"/>
                <w:szCs w:val="22"/>
                <w:lang w:val="en-US" w:eastAsia="en-US"/>
              </w:rPr>
            </w:pPr>
          </w:p>
        </w:tc>
      </w:tr>
      <w:tr w:rsidR="00743B33">
        <w:trPr>
          <w:trHeight w:val="300"/>
          <w:jc w:val="center"/>
          <w:ins w:id="7832"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833" w:author="Author"/>
                <w:rFonts w:ascii="Calibri" w:eastAsia="Arial Unicode MS" w:hAnsi="Calibri" w:cs="Arial Unicode MS"/>
                <w:color w:val="000000"/>
                <w:sz w:val="20"/>
                <w:szCs w:val="20"/>
                <w:lang w:val="en-US" w:eastAsia="en-US"/>
              </w:rPr>
            </w:pPr>
            <w:ins w:id="7834" w:author="Author">
              <w:r>
                <w:rPr>
                  <w:rFonts w:ascii="Calibri" w:eastAsia="Arial Unicode MS" w:hAnsi="Calibri" w:cs="Arial Unicode MS"/>
                  <w:color w:val="000000"/>
                  <w:sz w:val="20"/>
                  <w:szCs w:val="20"/>
                  <w:lang w:val="en-US" w:eastAsia="en-US"/>
                </w:rPr>
                <w:t>IList&lt;T&gt;</w:t>
              </w:r>
            </w:ins>
          </w:p>
        </w:tc>
        <w:tc>
          <w:tcPr>
            <w:tcW w:w="6001" w:type="dxa"/>
            <w:vMerge/>
            <w:tcBorders>
              <w:top w:val="nil"/>
              <w:left w:val="single" w:sz="4" w:space="0" w:color="auto"/>
              <w:bottom w:val="single" w:sz="4" w:space="0" w:color="auto"/>
              <w:right w:val="single" w:sz="4" w:space="0" w:color="auto"/>
            </w:tcBorders>
            <w:vAlign w:val="center"/>
            <w:hideMark/>
          </w:tcPr>
          <w:p w:rsidR="00743B33" w:rsidRDefault="00743B33">
            <w:pPr>
              <w:rPr>
                <w:ins w:id="7835" w:author="Author"/>
                <w:rFonts w:ascii="Calibri" w:eastAsia="Times New Roman" w:hAnsi="Calibri"/>
                <w:b/>
                <w:bCs/>
                <w:color w:val="000000"/>
                <w:sz w:val="20"/>
                <w:szCs w:val="22"/>
                <w:lang w:val="en-US" w:eastAsia="en-US"/>
              </w:rPr>
            </w:pPr>
          </w:p>
        </w:tc>
      </w:tr>
      <w:tr w:rsidR="00743B33">
        <w:trPr>
          <w:trHeight w:val="300"/>
          <w:jc w:val="center"/>
          <w:ins w:id="7836"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837" w:author="Author"/>
                <w:rFonts w:ascii="Calibri" w:eastAsia="Arial Unicode MS" w:hAnsi="Calibri" w:cs="Arial Unicode MS"/>
                <w:color w:val="000000"/>
                <w:sz w:val="20"/>
                <w:szCs w:val="20"/>
                <w:lang w:val="en-US" w:eastAsia="en-US"/>
              </w:rPr>
            </w:pPr>
            <w:ins w:id="7838" w:author="Author">
              <w:r>
                <w:rPr>
                  <w:rFonts w:ascii="Calibri" w:eastAsia="Arial Unicode MS" w:hAnsi="Calibri" w:cs="Arial Unicode MS"/>
                  <w:color w:val="000000"/>
                  <w:sz w:val="20"/>
                  <w:szCs w:val="20"/>
                  <w:lang w:val="en-US" w:eastAsia="en-US"/>
                </w:rPr>
                <w:t>System.IO.Stream</w:t>
              </w:r>
            </w:ins>
          </w:p>
        </w:tc>
        <w:tc>
          <w:tcPr>
            <w:tcW w:w="6001" w:type="dxa"/>
            <w:tcBorders>
              <w:top w:val="nil"/>
              <w:left w:val="nil"/>
              <w:bottom w:val="single" w:sz="4" w:space="0" w:color="auto"/>
              <w:right w:val="single" w:sz="4" w:space="0" w:color="auto"/>
            </w:tcBorders>
            <w:shd w:val="clear" w:color="auto" w:fill="auto"/>
            <w:vAlign w:val="center"/>
            <w:hideMark/>
          </w:tcPr>
          <w:p w:rsidR="00743B33" w:rsidRDefault="00D20E06">
            <w:pPr>
              <w:rPr>
                <w:ins w:id="7839" w:author="Author"/>
                <w:rFonts w:ascii="Calibri" w:eastAsia="Times New Roman" w:hAnsi="Calibri"/>
                <w:b/>
                <w:bCs/>
                <w:color w:val="000000"/>
                <w:sz w:val="20"/>
                <w:szCs w:val="22"/>
                <w:lang w:val="en-US" w:eastAsia="en-US"/>
              </w:rPr>
            </w:pPr>
            <w:ins w:id="7840" w:author="Author">
              <w:r>
                <w:rPr>
                  <w:rFonts w:ascii="Segoe UI Symbol" w:eastAsia="Times New Roman" w:hAnsi="Segoe UI Symbol" w:cs="Segoe UI Symbol"/>
                  <w:b/>
                  <w:bCs/>
                  <w:color w:val="000000"/>
                  <w:sz w:val="20"/>
                  <w:szCs w:val="22"/>
                  <w:lang w:val="en-US" w:eastAsia="en-US"/>
                </w:rPr>
                <w:t>✓</w:t>
              </w:r>
              <w:r>
                <w:rPr>
                  <w:rFonts w:ascii="Calibri" w:eastAsia="Times New Roman" w:hAnsi="Calibri"/>
                  <w:b/>
                  <w:bCs/>
                  <w:color w:val="000000"/>
                  <w:sz w:val="20"/>
                  <w:szCs w:val="22"/>
                  <w:lang w:val="en-US" w:eastAsia="en-US"/>
                </w:rPr>
                <w:t xml:space="preserve"> DO</w:t>
              </w:r>
              <w:r>
                <w:rPr>
                  <w:rFonts w:ascii="Calibri" w:eastAsia="Times New Roman" w:hAnsi="Calibri"/>
                  <w:color w:val="000000"/>
                  <w:sz w:val="20"/>
                  <w:szCs w:val="22"/>
                  <w:lang w:val="en-US" w:eastAsia="en-US"/>
                </w:rPr>
                <w:t xml:space="preserve"> add the suffix "Stream."</w:t>
              </w:r>
            </w:ins>
          </w:p>
        </w:tc>
      </w:tr>
      <w:tr w:rsidR="00743B33">
        <w:trPr>
          <w:trHeight w:val="600"/>
          <w:jc w:val="center"/>
          <w:ins w:id="7841"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7842" w:author="Author"/>
                <w:rFonts w:ascii="Calibri" w:eastAsia="Arial Unicode MS" w:hAnsi="Calibri" w:cs="Arial Unicode MS"/>
                <w:color w:val="000000"/>
                <w:sz w:val="20"/>
                <w:szCs w:val="20"/>
                <w:lang w:val="en-US" w:eastAsia="en-US"/>
              </w:rPr>
            </w:pPr>
            <w:ins w:id="7843" w:author="Author">
              <w:r>
                <w:rPr>
                  <w:rFonts w:ascii="Calibri" w:eastAsia="Arial Unicode MS" w:hAnsi="Calibri" w:cs="Arial Unicode MS"/>
                  <w:color w:val="000000"/>
                  <w:sz w:val="20"/>
                  <w:szCs w:val="20"/>
                  <w:lang w:val="en-US" w:eastAsia="en-US"/>
                </w:rPr>
                <w:t>CodeAccessPermission IPermission</w:t>
              </w:r>
            </w:ins>
          </w:p>
        </w:tc>
        <w:tc>
          <w:tcPr>
            <w:tcW w:w="6001" w:type="dxa"/>
            <w:tcBorders>
              <w:top w:val="nil"/>
              <w:left w:val="nil"/>
              <w:bottom w:val="single" w:sz="4" w:space="0" w:color="auto"/>
              <w:right w:val="single" w:sz="4" w:space="0" w:color="auto"/>
            </w:tcBorders>
            <w:shd w:val="clear" w:color="auto" w:fill="auto"/>
            <w:vAlign w:val="center"/>
            <w:hideMark/>
          </w:tcPr>
          <w:p w:rsidR="00743B33" w:rsidRDefault="00D20E06">
            <w:pPr>
              <w:rPr>
                <w:ins w:id="7844" w:author="Author"/>
                <w:rFonts w:ascii="Calibri" w:eastAsia="Times New Roman" w:hAnsi="Calibri"/>
                <w:b/>
                <w:bCs/>
                <w:color w:val="000000"/>
                <w:sz w:val="20"/>
                <w:szCs w:val="22"/>
                <w:lang w:val="en-US" w:eastAsia="en-US"/>
              </w:rPr>
            </w:pPr>
            <w:ins w:id="7845" w:author="Author">
              <w:r>
                <w:rPr>
                  <w:rFonts w:ascii="Segoe UI Symbol" w:eastAsia="Times New Roman" w:hAnsi="Segoe UI Symbol" w:cs="Segoe UI Symbol"/>
                  <w:b/>
                  <w:bCs/>
                  <w:color w:val="000000"/>
                  <w:sz w:val="20"/>
                  <w:szCs w:val="22"/>
                  <w:lang w:val="en-US" w:eastAsia="en-US"/>
                </w:rPr>
                <w:t>✓</w:t>
              </w:r>
              <w:r>
                <w:rPr>
                  <w:rFonts w:ascii="Calibri" w:eastAsia="Times New Roman" w:hAnsi="Calibri"/>
                  <w:b/>
                  <w:bCs/>
                  <w:color w:val="000000"/>
                  <w:sz w:val="20"/>
                  <w:szCs w:val="22"/>
                  <w:lang w:val="en-US" w:eastAsia="en-US"/>
                </w:rPr>
                <w:t xml:space="preserve"> DO</w:t>
              </w:r>
              <w:r>
                <w:rPr>
                  <w:rFonts w:ascii="Calibri" w:eastAsia="Times New Roman" w:hAnsi="Calibri"/>
                  <w:color w:val="000000"/>
                  <w:sz w:val="20"/>
                  <w:szCs w:val="22"/>
                  <w:lang w:val="en-US" w:eastAsia="en-US"/>
                </w:rPr>
                <w:t xml:space="preserve"> add the suffix "Permission."</w:t>
              </w:r>
            </w:ins>
          </w:p>
        </w:tc>
      </w:tr>
    </w:tbl>
    <w:p w:rsidR="00743B33" w:rsidRDefault="00743B33">
      <w:pPr>
        <w:ind w:left="540"/>
        <w:jc w:val="both"/>
        <w:rPr>
          <w:ins w:id="7846" w:author="Author"/>
          <w:rFonts w:ascii="Calibri" w:hAnsi="Calibri"/>
          <w:b/>
          <w:sz w:val="20"/>
          <w:szCs w:val="20"/>
          <w:lang w:val="en-US"/>
        </w:rPr>
      </w:pPr>
    </w:p>
    <w:p w:rsidR="00743B33" w:rsidRDefault="00743B33">
      <w:pPr>
        <w:ind w:left="540"/>
        <w:jc w:val="both"/>
        <w:rPr>
          <w:ins w:id="7847" w:author="Author"/>
          <w:rFonts w:ascii="Calibri" w:hAnsi="Calibri"/>
          <w:b/>
          <w:sz w:val="20"/>
          <w:szCs w:val="20"/>
          <w:lang w:val="en-US"/>
        </w:rPr>
      </w:pPr>
    </w:p>
    <w:p w:rsidR="00743B33" w:rsidRDefault="00D20E06">
      <w:pPr>
        <w:ind w:left="540"/>
        <w:jc w:val="both"/>
        <w:rPr>
          <w:ins w:id="7848" w:author="Author"/>
          <w:rFonts w:ascii="Calibri" w:hAnsi="Calibri"/>
          <w:b/>
          <w:sz w:val="20"/>
          <w:szCs w:val="20"/>
          <w:lang w:val="en-US"/>
        </w:rPr>
      </w:pPr>
      <w:ins w:id="7849" w:author="Author">
        <w:r>
          <w:rPr>
            <w:rFonts w:ascii="Calibri" w:hAnsi="Calibri"/>
            <w:b/>
            <w:sz w:val="20"/>
            <w:szCs w:val="20"/>
            <w:lang w:val="en-US"/>
          </w:rPr>
          <w:t>Example:</w:t>
        </w:r>
      </w:ins>
    </w:p>
    <w:p w:rsidR="00743B33" w:rsidRDefault="00D20E06">
      <w:pPr>
        <w:ind w:left="540"/>
        <w:jc w:val="both"/>
        <w:rPr>
          <w:ins w:id="7850" w:author="Author"/>
          <w:rFonts w:ascii="Calibri" w:hAnsi="Calibri"/>
          <w:b/>
          <w:sz w:val="20"/>
          <w:szCs w:val="20"/>
          <w:lang w:val="en-US"/>
        </w:rPr>
      </w:pPr>
      <w:ins w:id="7851" w:author="Author">
        <w:r>
          <w:rPr>
            <w:rFonts w:ascii="Calibri" w:hAnsi="Calibri"/>
            <w:sz w:val="20"/>
            <w:szCs w:val="20"/>
            <w:lang w:val="en-US"/>
          </w:rPr>
          <w:t>Not required</w:t>
        </w:r>
      </w:ins>
    </w:p>
    <w:p w:rsidR="00743B33" w:rsidRDefault="00743B33">
      <w:pPr>
        <w:ind w:left="540"/>
        <w:jc w:val="both"/>
        <w:rPr>
          <w:ins w:id="7852" w:author="Author"/>
          <w:rFonts w:ascii="Calibri" w:hAnsi="Calibri"/>
          <w:b/>
          <w:sz w:val="20"/>
          <w:szCs w:val="20"/>
          <w:lang w:val="en-US"/>
        </w:rPr>
      </w:pPr>
    </w:p>
    <w:p w:rsidR="00743B33" w:rsidRDefault="00D20E06">
      <w:pPr>
        <w:ind w:left="540"/>
        <w:jc w:val="both"/>
        <w:rPr>
          <w:ins w:id="7853" w:author="Author"/>
          <w:rFonts w:ascii="Calibri" w:hAnsi="Calibri"/>
          <w:b/>
          <w:sz w:val="20"/>
          <w:szCs w:val="20"/>
          <w:lang w:val="en-US"/>
        </w:rPr>
      </w:pPr>
      <w:ins w:id="7854" w:author="Author">
        <w:r>
          <w:rPr>
            <w:rFonts w:ascii="Calibri" w:hAnsi="Calibri"/>
            <w:b/>
            <w:sz w:val="20"/>
            <w:szCs w:val="20"/>
            <w:lang w:val="en-US"/>
          </w:rPr>
          <w:t>Rationale:</w:t>
        </w:r>
      </w:ins>
    </w:p>
    <w:p w:rsidR="00743B33" w:rsidRDefault="00D20E06">
      <w:pPr>
        <w:ind w:left="540"/>
        <w:jc w:val="both"/>
        <w:rPr>
          <w:ins w:id="7855" w:author="Author"/>
          <w:rFonts w:ascii="Calibri" w:hAnsi="Calibri"/>
          <w:sz w:val="20"/>
          <w:szCs w:val="20"/>
        </w:rPr>
      </w:pPr>
      <w:ins w:id="7856" w:author="Author">
        <w:r>
          <w:rPr>
            <w:rFonts w:ascii="Calibri" w:hAnsi="Calibri"/>
            <w:sz w:val="20"/>
            <w:szCs w:val="20"/>
          </w:rPr>
          <w:t xml:space="preserve">Makes the code more natural to read. </w:t>
        </w:r>
      </w:ins>
    </w:p>
    <w:p w:rsidR="00743B33" w:rsidRDefault="00743B33">
      <w:pPr>
        <w:rPr>
          <w:ins w:id="7857" w:author="Author"/>
        </w:rPr>
      </w:pPr>
    </w:p>
    <w:p w:rsidR="00743B33" w:rsidRDefault="00D20E06">
      <w:pPr>
        <w:pStyle w:val="Heading2"/>
        <w:rPr>
          <w:ins w:id="7858" w:author="Author"/>
        </w:rPr>
      </w:pPr>
      <w:bookmarkStart w:id="7859" w:name="_Toc491673565"/>
      <w:ins w:id="7860" w:author="Author">
        <w:r>
          <w:t>Macro Naming</w:t>
        </w:r>
        <w:bookmarkEnd w:id="7859"/>
      </w:ins>
    </w:p>
    <w:p w:rsidR="00743B33" w:rsidRDefault="00D20E06">
      <w:pPr>
        <w:pStyle w:val="Heading3"/>
        <w:rPr>
          <w:ins w:id="7861" w:author="Author"/>
        </w:rPr>
      </w:pPr>
      <w:bookmarkStart w:id="7862" w:name="_Toc491673566"/>
      <w:ins w:id="7863" w:author="Author">
        <w:r>
          <w:t>Name_Macro_001 ([1] Clause 5.4.7 - table 1 - 1h)</w:t>
        </w:r>
        <w:bookmarkEnd w:id="7862"/>
      </w:ins>
    </w:p>
    <w:p w:rsidR="00743B33" w:rsidRDefault="00D20E06">
      <w:pPr>
        <w:ind w:left="540"/>
        <w:jc w:val="both"/>
        <w:rPr>
          <w:ins w:id="7864" w:author="Author"/>
          <w:rFonts w:ascii="Calibri" w:hAnsi="Calibri"/>
          <w:sz w:val="20"/>
          <w:szCs w:val="20"/>
          <w:lang w:val="en-US"/>
        </w:rPr>
      </w:pPr>
      <w:ins w:id="7865" w:author="Author">
        <w:del w:id="7866" w:author="Author">
          <w:r>
            <w:rPr>
              <w:rFonts w:ascii="Calibri" w:hAnsi="Calibri"/>
              <w:sz w:val="20"/>
              <w:szCs w:val="20"/>
              <w:lang w:val="en-US"/>
            </w:rPr>
            <w:delText>No need</w:delText>
          </w:r>
        </w:del>
        <w:r>
          <w:rPr>
            <w:rFonts w:ascii="Calibri" w:hAnsi="Calibri"/>
            <w:sz w:val="20"/>
            <w:szCs w:val="20"/>
            <w:lang w:val="en-US"/>
          </w:rPr>
          <w:t>Not applicable.</w:t>
        </w:r>
      </w:ins>
    </w:p>
    <w:p w:rsidR="00743B33" w:rsidRDefault="00743B33">
      <w:pPr>
        <w:ind w:left="540"/>
        <w:jc w:val="both"/>
        <w:rPr>
          <w:ins w:id="7867" w:author="Author"/>
          <w:rFonts w:ascii="Calibri" w:hAnsi="Calibri"/>
          <w:sz w:val="20"/>
          <w:szCs w:val="20"/>
        </w:rPr>
      </w:pPr>
    </w:p>
    <w:p w:rsidR="00743B33" w:rsidRDefault="00D20E06">
      <w:pPr>
        <w:pStyle w:val="Heading2"/>
        <w:rPr>
          <w:del w:id="7868" w:author="Author"/>
        </w:rPr>
      </w:pPr>
      <w:ins w:id="7869" w:author="Author">
        <w:del w:id="7870" w:author="Author">
          <w:r>
            <w:delText xml:space="preserve"> </w:delText>
          </w:r>
        </w:del>
      </w:ins>
      <w:del w:id="7871" w:author="Author">
        <w:r>
          <w:delText>Variable Naming</w:delText>
        </w:r>
        <w:bookmarkStart w:id="7872" w:name="_Toc488928686"/>
        <w:bookmarkStart w:id="7873" w:name="_Toc489940896"/>
        <w:bookmarkStart w:id="7874" w:name="_Toc489942054"/>
        <w:bookmarkStart w:id="7875" w:name="_Toc490206335"/>
        <w:bookmarkStart w:id="7876" w:name="_Toc490207500"/>
        <w:bookmarkStart w:id="7877" w:name="_Toc491673567"/>
        <w:bookmarkEnd w:id="6946"/>
        <w:bookmarkEnd w:id="6947"/>
        <w:bookmarkEnd w:id="6948"/>
        <w:bookmarkEnd w:id="6949"/>
        <w:bookmarkEnd w:id="6950"/>
        <w:bookmarkEnd w:id="6951"/>
        <w:bookmarkEnd w:id="6952"/>
        <w:bookmarkEnd w:id="7872"/>
        <w:bookmarkEnd w:id="7873"/>
        <w:bookmarkEnd w:id="7874"/>
        <w:bookmarkEnd w:id="7875"/>
        <w:bookmarkEnd w:id="7876"/>
        <w:bookmarkEnd w:id="7877"/>
      </w:del>
    </w:p>
    <w:p w:rsidR="00743B33" w:rsidRDefault="00D20E06" w:rsidP="00743B33">
      <w:pPr>
        <w:pStyle w:val="Heading2"/>
        <w:rPr>
          <w:del w:id="7878" w:author="Author"/>
        </w:rPr>
        <w:pPrChange w:id="7879" w:author="Author">
          <w:pPr>
            <w:pStyle w:val="Heading3"/>
          </w:pPr>
        </w:pPrChange>
      </w:pPr>
      <w:bookmarkStart w:id="7880" w:name="_Toc294795148"/>
      <w:bookmarkStart w:id="7881" w:name="_Toc301956864"/>
      <w:bookmarkStart w:id="7882" w:name="_Toc301959992"/>
      <w:bookmarkStart w:id="7883" w:name="_Toc301960466"/>
      <w:bookmarkStart w:id="7884" w:name="_Toc301960628"/>
      <w:bookmarkStart w:id="7885" w:name="_Toc409602431"/>
      <w:bookmarkStart w:id="7886" w:name="_Toc430267092"/>
      <w:del w:id="7887" w:author="Author">
        <w:r>
          <w:delText>Name_Var_001</w:delText>
        </w:r>
        <w:bookmarkEnd w:id="7880"/>
        <w:bookmarkEnd w:id="7881"/>
        <w:bookmarkEnd w:id="7882"/>
        <w:bookmarkEnd w:id="7883"/>
        <w:bookmarkEnd w:id="7884"/>
        <w:r>
          <w:delText xml:space="preserve"> ([1] Clause 5.4.7 - table 1 - 1h)</w:delText>
        </w:r>
        <w:bookmarkStart w:id="7888" w:name="_Toc488928687"/>
        <w:bookmarkStart w:id="7889" w:name="_Toc489940897"/>
        <w:bookmarkStart w:id="7890" w:name="_Toc489942055"/>
        <w:bookmarkStart w:id="7891" w:name="_Toc490206336"/>
        <w:bookmarkStart w:id="7892" w:name="_Toc490207501"/>
        <w:bookmarkStart w:id="7893" w:name="_Toc491673568"/>
        <w:bookmarkEnd w:id="7885"/>
        <w:bookmarkEnd w:id="7886"/>
        <w:bookmarkEnd w:id="7888"/>
        <w:bookmarkEnd w:id="7889"/>
        <w:bookmarkEnd w:id="7890"/>
        <w:bookmarkEnd w:id="7891"/>
        <w:bookmarkEnd w:id="7892"/>
        <w:bookmarkEnd w:id="7893"/>
      </w:del>
    </w:p>
    <w:p w:rsidR="00743B33" w:rsidRDefault="00D20E06" w:rsidP="00743B33">
      <w:pPr>
        <w:pStyle w:val="Heading2"/>
        <w:rPr>
          <w:ins w:id="7894" w:author="Author"/>
          <w:del w:id="7895" w:author="Author"/>
        </w:rPr>
        <w:pPrChange w:id="7896" w:author="Author">
          <w:pPr>
            <w:ind w:left="540"/>
            <w:jc w:val="both"/>
          </w:pPr>
        </w:pPrChange>
      </w:pPr>
      <w:del w:id="7897" w:author="Author">
        <w:r>
          <w:rPr>
            <w:b w:val="0"/>
            <w:rPrChange w:id="7898" w:author="Author">
              <w:rPr>
                <w:rFonts w:ascii="Trebuchet MS" w:hAnsi="Trebuchet MS"/>
                <w:b/>
                <w:lang w:val="en-US"/>
              </w:rPr>
            </w:rPrChange>
          </w:rPr>
          <w:delText>Rule:</w:delText>
        </w:r>
      </w:del>
      <w:bookmarkStart w:id="7899" w:name="_Toc488928688"/>
      <w:bookmarkStart w:id="7900" w:name="_Toc489940898"/>
      <w:bookmarkStart w:id="7901" w:name="_Toc489942056"/>
      <w:bookmarkStart w:id="7902" w:name="_Toc490206337"/>
      <w:bookmarkStart w:id="7903" w:name="_Toc490207502"/>
      <w:bookmarkStart w:id="7904" w:name="_Toc491673569"/>
      <w:bookmarkEnd w:id="7899"/>
      <w:bookmarkEnd w:id="7900"/>
      <w:bookmarkEnd w:id="7901"/>
      <w:bookmarkEnd w:id="7902"/>
      <w:bookmarkEnd w:id="7903"/>
      <w:bookmarkEnd w:id="7904"/>
    </w:p>
    <w:p w:rsidR="00743B33" w:rsidRDefault="00D20E06" w:rsidP="00743B33">
      <w:pPr>
        <w:pStyle w:val="Heading2"/>
        <w:rPr>
          <w:ins w:id="7905" w:author="Author"/>
          <w:del w:id="7906" w:author="Author"/>
        </w:rPr>
        <w:pPrChange w:id="7907" w:author="Author">
          <w:pPr>
            <w:ind w:left="540"/>
            <w:jc w:val="both"/>
          </w:pPr>
        </w:pPrChange>
      </w:pPr>
      <w:ins w:id="7908" w:author="Author">
        <w:del w:id="7909" w:author="Author">
          <w:r>
            <w:delText>All SOFTWARE Modules shall label local variables according to the following scheme:</w:delText>
          </w:r>
          <w:bookmarkStart w:id="7910" w:name="_Toc488928689"/>
          <w:bookmarkStart w:id="7911" w:name="_Toc489940899"/>
          <w:bookmarkStart w:id="7912" w:name="_Toc489942057"/>
          <w:bookmarkStart w:id="7913" w:name="_Toc490206338"/>
          <w:bookmarkStart w:id="7914" w:name="_Toc490207503"/>
          <w:bookmarkStart w:id="7915" w:name="_Toc491673570"/>
          <w:bookmarkEnd w:id="7910"/>
          <w:bookmarkEnd w:id="7911"/>
          <w:bookmarkEnd w:id="7912"/>
          <w:bookmarkEnd w:id="7913"/>
          <w:bookmarkEnd w:id="7914"/>
          <w:bookmarkEnd w:id="7915"/>
        </w:del>
      </w:ins>
    </w:p>
    <w:p w:rsidR="00743B33" w:rsidRDefault="00D20E06" w:rsidP="00743B33">
      <w:pPr>
        <w:pStyle w:val="Heading2"/>
        <w:rPr>
          <w:ins w:id="7916" w:author="Author"/>
          <w:del w:id="7917" w:author="Author"/>
        </w:rPr>
        <w:pPrChange w:id="7918" w:author="Author">
          <w:pPr>
            <w:jc w:val="both"/>
          </w:pPr>
        </w:pPrChange>
      </w:pPr>
      <w:ins w:id="7919" w:author="Author">
        <w:del w:id="7920" w:author="Author">
          <w:r>
            <w:delText>Composition of</w:delText>
          </w:r>
          <w:r>
            <w:delText xml:space="preserve"> name: &lt;Variable name&gt;&gt;</w:delText>
          </w:r>
          <w:bookmarkStart w:id="7921" w:name="_Toc488928690"/>
          <w:bookmarkStart w:id="7922" w:name="_Toc489940900"/>
          <w:bookmarkStart w:id="7923" w:name="_Toc489942058"/>
          <w:bookmarkStart w:id="7924" w:name="_Toc490206339"/>
          <w:bookmarkStart w:id="7925" w:name="_Toc490207504"/>
          <w:bookmarkStart w:id="7926" w:name="_Toc491673571"/>
          <w:bookmarkEnd w:id="7921"/>
          <w:bookmarkEnd w:id="7922"/>
          <w:bookmarkEnd w:id="7923"/>
          <w:bookmarkEnd w:id="7924"/>
          <w:bookmarkEnd w:id="7925"/>
          <w:bookmarkEnd w:id="7926"/>
        </w:del>
      </w:ins>
    </w:p>
    <w:p w:rsidR="00743B33" w:rsidRPr="00743B33" w:rsidRDefault="00D20E06" w:rsidP="00743B33">
      <w:pPr>
        <w:pStyle w:val="Heading2"/>
        <w:rPr>
          <w:del w:id="7927" w:author="Author"/>
          <w:b w:val="0"/>
          <w:rPrChange w:id="7928" w:author="Author">
            <w:rPr>
              <w:del w:id="7929" w:author="Author"/>
              <w:rFonts w:ascii="Trebuchet MS" w:hAnsi="Trebuchet MS"/>
              <w:b/>
              <w:lang w:val="en-US"/>
            </w:rPr>
          </w:rPrChange>
        </w:rPr>
        <w:pPrChange w:id="7930" w:author="Author">
          <w:pPr>
            <w:ind w:left="540"/>
            <w:jc w:val="both"/>
          </w:pPr>
        </w:pPrChange>
      </w:pPr>
      <w:ins w:id="7931" w:author="Author">
        <w:del w:id="7932" w:author="Author">
          <w:r>
            <w:delText>Spelling of name: First letter of each word (except first word) upper case, consecutive letters lower case.</w:delText>
          </w:r>
        </w:del>
      </w:ins>
      <w:bookmarkStart w:id="7933" w:name="_Toc488928691"/>
      <w:bookmarkStart w:id="7934" w:name="_Toc489940901"/>
      <w:bookmarkStart w:id="7935" w:name="_Toc489942059"/>
      <w:bookmarkStart w:id="7936" w:name="_Toc490206340"/>
      <w:bookmarkStart w:id="7937" w:name="_Toc490207505"/>
      <w:bookmarkStart w:id="7938" w:name="_Toc491673572"/>
      <w:bookmarkEnd w:id="7933"/>
      <w:bookmarkEnd w:id="7934"/>
      <w:bookmarkEnd w:id="7935"/>
      <w:bookmarkEnd w:id="7936"/>
      <w:bookmarkEnd w:id="7937"/>
      <w:bookmarkEnd w:id="7938"/>
    </w:p>
    <w:p w:rsidR="00743B33" w:rsidRPr="00743B33" w:rsidRDefault="00D20E06" w:rsidP="00743B33">
      <w:pPr>
        <w:pStyle w:val="Heading2"/>
        <w:rPr>
          <w:del w:id="7939" w:author="Author"/>
          <w:rPrChange w:id="7940" w:author="Author">
            <w:rPr>
              <w:del w:id="7941" w:author="Author"/>
              <w:rFonts w:ascii="Trebuchet MS" w:hAnsi="Trebuchet MS"/>
              <w:sz w:val="20"/>
              <w:szCs w:val="20"/>
            </w:rPr>
          </w:rPrChange>
        </w:rPr>
        <w:pPrChange w:id="7942" w:author="Author">
          <w:pPr>
            <w:ind w:left="540"/>
            <w:jc w:val="both"/>
          </w:pPr>
        </w:pPrChange>
      </w:pPr>
      <w:del w:id="7943" w:author="Author">
        <w:r>
          <w:rPr>
            <w:rPrChange w:id="7944" w:author="Author">
              <w:rPr>
                <w:rFonts w:ascii="Trebuchet MS" w:hAnsi="Trebuchet MS"/>
                <w:sz w:val="20"/>
                <w:szCs w:val="20"/>
              </w:rPr>
            </w:rPrChange>
          </w:rPr>
          <w:delText>All SOFTWARE Modules shall label local variables according to the following scheme:</w:delText>
        </w:r>
        <w:bookmarkStart w:id="7945" w:name="_Toc488928692"/>
        <w:bookmarkStart w:id="7946" w:name="_Toc489940902"/>
        <w:bookmarkStart w:id="7947" w:name="_Toc489942060"/>
        <w:bookmarkStart w:id="7948" w:name="_Toc490206341"/>
        <w:bookmarkStart w:id="7949" w:name="_Toc490207506"/>
        <w:bookmarkStart w:id="7950" w:name="_Toc491673573"/>
        <w:bookmarkEnd w:id="7945"/>
        <w:bookmarkEnd w:id="7946"/>
        <w:bookmarkEnd w:id="7947"/>
        <w:bookmarkEnd w:id="7948"/>
        <w:bookmarkEnd w:id="7949"/>
        <w:bookmarkEnd w:id="7950"/>
      </w:del>
    </w:p>
    <w:p w:rsidR="00743B33" w:rsidRDefault="00D20E06" w:rsidP="00743B33">
      <w:pPr>
        <w:pStyle w:val="Heading2"/>
        <w:rPr>
          <w:ins w:id="7951" w:author="Author"/>
          <w:del w:id="7952" w:author="Author"/>
        </w:rPr>
        <w:pPrChange w:id="7953" w:author="Author">
          <w:pPr>
            <w:ind w:left="540"/>
            <w:jc w:val="both"/>
          </w:pPr>
        </w:pPrChange>
      </w:pPr>
      <w:del w:id="7954" w:author="Author">
        <w:r>
          <w:rPr>
            <w:rPrChange w:id="7955" w:author="Author">
              <w:rPr>
                <w:rFonts w:ascii="Trebuchet MS" w:hAnsi="Trebuchet MS"/>
                <w:sz w:val="20"/>
                <w:szCs w:val="20"/>
              </w:rPr>
            </w:rPrChange>
          </w:rPr>
          <w:delText>Composition of name: &lt;Variable name&gt;</w:delText>
        </w:r>
      </w:del>
      <w:bookmarkStart w:id="7956" w:name="_Toc488928693"/>
      <w:bookmarkStart w:id="7957" w:name="_Toc489940903"/>
      <w:bookmarkStart w:id="7958" w:name="_Toc489942061"/>
      <w:bookmarkStart w:id="7959" w:name="_Toc490206342"/>
      <w:bookmarkStart w:id="7960" w:name="_Toc490207507"/>
      <w:bookmarkStart w:id="7961" w:name="_Toc491673574"/>
      <w:bookmarkEnd w:id="7956"/>
      <w:bookmarkEnd w:id="7957"/>
      <w:bookmarkEnd w:id="7958"/>
      <w:bookmarkEnd w:id="7959"/>
      <w:bookmarkEnd w:id="7960"/>
      <w:bookmarkEnd w:id="7961"/>
    </w:p>
    <w:p w:rsidR="00743B33" w:rsidRDefault="00D20E06" w:rsidP="00743B33">
      <w:pPr>
        <w:pStyle w:val="Heading2"/>
        <w:rPr>
          <w:ins w:id="7962" w:author="Author"/>
          <w:del w:id="7963" w:author="Author"/>
        </w:rPr>
        <w:pPrChange w:id="7964" w:author="Author">
          <w:pPr>
            <w:ind w:left="540"/>
            <w:jc w:val="both"/>
          </w:pPr>
        </w:pPrChange>
      </w:pPr>
      <w:moveToRangeStart w:id="7965" w:author="Author" w:name="move488506119"/>
      <w:moveTo w:id="7966" w:author="Author">
        <w:del w:id="7967" w:author="Author">
          <w:r>
            <w:delText>Spe</w:delText>
          </w:r>
          <w:r>
            <w:delText>lling of name: First letter of each word upper case, consecutive letters lower case.</w:delText>
          </w:r>
        </w:del>
      </w:moveTo>
      <w:bookmarkStart w:id="7968" w:name="_Toc488928694"/>
      <w:bookmarkStart w:id="7969" w:name="_Toc489940904"/>
      <w:bookmarkStart w:id="7970" w:name="_Toc489942062"/>
      <w:bookmarkStart w:id="7971" w:name="_Toc490206343"/>
      <w:bookmarkStart w:id="7972" w:name="_Toc490207508"/>
      <w:bookmarkStart w:id="7973" w:name="_Toc491673575"/>
      <w:bookmarkEnd w:id="7968"/>
      <w:bookmarkEnd w:id="7969"/>
      <w:bookmarkEnd w:id="7970"/>
      <w:bookmarkEnd w:id="7971"/>
      <w:bookmarkEnd w:id="7972"/>
      <w:bookmarkEnd w:id="7973"/>
      <w:moveToRangeEnd w:id="7965"/>
    </w:p>
    <w:p w:rsidR="00743B33" w:rsidRDefault="00D20E06" w:rsidP="00743B33">
      <w:pPr>
        <w:pStyle w:val="Heading2"/>
        <w:rPr>
          <w:ins w:id="7974" w:author="Author"/>
          <w:del w:id="7975" w:author="Author"/>
        </w:rPr>
        <w:pPrChange w:id="7976" w:author="Author">
          <w:pPr>
            <w:pStyle w:val="ListParagraph"/>
            <w:numPr>
              <w:numId w:val="32"/>
            </w:numPr>
            <w:ind w:leftChars="0" w:left="1260" w:hanging="360"/>
            <w:jc w:val="both"/>
          </w:pPr>
        </w:pPrChange>
      </w:pPr>
      <w:ins w:id="7977" w:author="Author">
        <w:del w:id="7978" w:author="Author">
          <w:r>
            <w:delText>Use a noun or noun phrase to name properties.</w:delText>
          </w:r>
          <w:bookmarkStart w:id="7979" w:name="_Toc488928695"/>
          <w:bookmarkStart w:id="7980" w:name="_Toc489940905"/>
          <w:bookmarkStart w:id="7981" w:name="_Toc489942063"/>
          <w:bookmarkStart w:id="7982" w:name="_Toc490206344"/>
          <w:bookmarkStart w:id="7983" w:name="_Toc490207509"/>
          <w:bookmarkStart w:id="7984" w:name="_Toc491673576"/>
          <w:bookmarkEnd w:id="7979"/>
          <w:bookmarkEnd w:id="7980"/>
          <w:bookmarkEnd w:id="7981"/>
          <w:bookmarkEnd w:id="7982"/>
          <w:bookmarkEnd w:id="7983"/>
          <w:bookmarkEnd w:id="7984"/>
        </w:del>
      </w:ins>
    </w:p>
    <w:p w:rsidR="00743B33" w:rsidRPr="00303E7B" w:rsidRDefault="00D20E06" w:rsidP="00743B33">
      <w:pPr>
        <w:pStyle w:val="Heading2"/>
        <w:rPr>
          <w:ins w:id="7985" w:author="Author"/>
          <w:del w:id="7986" w:author="Author"/>
        </w:rPr>
        <w:pPrChange w:id="7987" w:author="Author">
          <w:pPr>
            <w:pStyle w:val="ListParagraph"/>
            <w:numPr>
              <w:numId w:val="32"/>
            </w:numPr>
            <w:ind w:leftChars="0" w:left="1260" w:hanging="360"/>
            <w:jc w:val="both"/>
          </w:pPr>
        </w:pPrChange>
      </w:pPr>
      <w:ins w:id="7988" w:author="Author">
        <w:del w:id="7989" w:author="Author">
          <w:r>
            <w:delText>Use Camel case. For primitive type variables, the prefix for variables will be lower-case.</w:delText>
          </w:r>
          <w:bookmarkStart w:id="7990" w:name="_Toc488928696"/>
          <w:bookmarkStart w:id="7991" w:name="_Toc489940906"/>
          <w:bookmarkStart w:id="7992" w:name="_Toc489942064"/>
          <w:bookmarkStart w:id="7993" w:name="_Toc490206345"/>
          <w:bookmarkStart w:id="7994" w:name="_Toc490207510"/>
          <w:bookmarkStart w:id="7995" w:name="_Toc491673577"/>
          <w:bookmarkEnd w:id="7990"/>
          <w:bookmarkEnd w:id="7991"/>
          <w:bookmarkEnd w:id="7992"/>
          <w:bookmarkEnd w:id="7993"/>
          <w:bookmarkEnd w:id="7994"/>
          <w:bookmarkEnd w:id="7995"/>
        </w:del>
      </w:ins>
    </w:p>
    <w:p w:rsidR="00743B33" w:rsidRPr="00303E7B" w:rsidRDefault="00D20E06" w:rsidP="00743B33">
      <w:pPr>
        <w:pStyle w:val="Heading2"/>
        <w:rPr>
          <w:ins w:id="7996" w:author="Author"/>
          <w:del w:id="7997" w:author="Author"/>
        </w:rPr>
        <w:pPrChange w:id="7998" w:author="Author">
          <w:pPr>
            <w:pStyle w:val="ListParagraph"/>
            <w:numPr>
              <w:numId w:val="32"/>
            </w:numPr>
            <w:ind w:leftChars="0" w:left="1260" w:hanging="360"/>
            <w:jc w:val="both"/>
          </w:pPr>
        </w:pPrChange>
      </w:pPr>
      <w:ins w:id="7999" w:author="Author">
        <w:del w:id="8000" w:author="Author">
          <w:r w:rsidRPr="00303E7B">
            <w:delText>Use Hungarian type notation only f</w:delText>
          </w:r>
          <w:r w:rsidRPr="00303E7B">
            <w:delText>or primitive types.</w:delText>
          </w:r>
          <w:bookmarkStart w:id="8001" w:name="_Toc488928697"/>
          <w:bookmarkStart w:id="8002" w:name="_Toc489940907"/>
          <w:bookmarkStart w:id="8003" w:name="_Toc489942065"/>
          <w:bookmarkStart w:id="8004" w:name="_Toc490206346"/>
          <w:bookmarkStart w:id="8005" w:name="_Toc490207511"/>
          <w:bookmarkStart w:id="8006" w:name="_Toc491673578"/>
          <w:bookmarkEnd w:id="8001"/>
          <w:bookmarkEnd w:id="8002"/>
          <w:bookmarkEnd w:id="8003"/>
          <w:bookmarkEnd w:id="8004"/>
          <w:bookmarkEnd w:id="8005"/>
          <w:bookmarkEnd w:id="8006"/>
        </w:del>
      </w:ins>
    </w:p>
    <w:p w:rsidR="00743B33" w:rsidRPr="00303E7B" w:rsidRDefault="00D20E06" w:rsidP="00743B33">
      <w:pPr>
        <w:pStyle w:val="Heading2"/>
        <w:rPr>
          <w:ins w:id="8007" w:author="Author"/>
          <w:del w:id="8008" w:author="Author"/>
        </w:rPr>
        <w:pPrChange w:id="8009" w:author="Author">
          <w:pPr>
            <w:ind w:left="540"/>
            <w:jc w:val="both"/>
          </w:pPr>
        </w:pPrChange>
      </w:pPr>
      <w:ins w:id="8010" w:author="Author">
        <w:del w:id="8011" w:author="Author">
          <w:r w:rsidRPr="00303E7B">
            <w:delText>Do not use Hungarian notation for scope of variables.</w:delText>
          </w:r>
          <w:bookmarkStart w:id="8012" w:name="_Toc488928698"/>
          <w:bookmarkStart w:id="8013" w:name="_Toc489940908"/>
          <w:bookmarkStart w:id="8014" w:name="_Toc489942066"/>
          <w:bookmarkStart w:id="8015" w:name="_Toc490206347"/>
          <w:bookmarkStart w:id="8016" w:name="_Toc490207512"/>
          <w:bookmarkStart w:id="8017" w:name="_Toc491673579"/>
          <w:bookmarkEnd w:id="8012"/>
          <w:bookmarkEnd w:id="8013"/>
          <w:bookmarkEnd w:id="8014"/>
          <w:bookmarkEnd w:id="8015"/>
          <w:bookmarkEnd w:id="8016"/>
          <w:bookmarkEnd w:id="8017"/>
        </w:del>
      </w:ins>
    </w:p>
    <w:p w:rsidR="00743B33" w:rsidRPr="00303E7B" w:rsidRDefault="00D20E06" w:rsidP="00743B33">
      <w:pPr>
        <w:pStyle w:val="Heading2"/>
        <w:rPr>
          <w:ins w:id="8018" w:author="Author"/>
          <w:del w:id="8019" w:author="Author"/>
        </w:rPr>
        <w:pPrChange w:id="8020" w:author="Author">
          <w:pPr>
            <w:pStyle w:val="ListParagraph"/>
            <w:numPr>
              <w:numId w:val="32"/>
            </w:numPr>
            <w:ind w:leftChars="0" w:left="1260" w:hanging="360"/>
            <w:jc w:val="both"/>
          </w:pPr>
        </w:pPrChange>
      </w:pPr>
      <w:ins w:id="8021" w:author="Author">
        <w:del w:id="8022" w:author="Author">
          <w:r w:rsidRPr="00303E7B">
            <w:delText>Use “objCommand”, “objConn”, “param” as standard names for “SQLCommand” and “SQLConnection”, “SQLParameter” objects. Use “da” as name for “SqlDataAdapter” objects and “ds” as name fo</w:delText>
          </w:r>
          <w:r w:rsidRPr="00303E7B">
            <w:delText>r “DataSet ”  objects.</w:delText>
          </w:r>
          <w:bookmarkStart w:id="8023" w:name="_Toc488928699"/>
          <w:bookmarkStart w:id="8024" w:name="_Toc489940909"/>
          <w:bookmarkStart w:id="8025" w:name="_Toc489942067"/>
          <w:bookmarkStart w:id="8026" w:name="_Toc490206348"/>
          <w:bookmarkStart w:id="8027" w:name="_Toc490207513"/>
          <w:bookmarkStart w:id="8028" w:name="_Toc491673580"/>
          <w:bookmarkEnd w:id="8023"/>
          <w:bookmarkEnd w:id="8024"/>
          <w:bookmarkEnd w:id="8025"/>
          <w:bookmarkEnd w:id="8026"/>
          <w:bookmarkEnd w:id="8027"/>
          <w:bookmarkEnd w:id="8028"/>
        </w:del>
      </w:ins>
    </w:p>
    <w:p w:rsidR="00743B33" w:rsidRPr="00743B33" w:rsidRDefault="00D20E06" w:rsidP="00743B33">
      <w:pPr>
        <w:pStyle w:val="Heading2"/>
        <w:rPr>
          <w:del w:id="8029" w:author="Author"/>
          <w:rPrChange w:id="8030" w:author="Author">
            <w:rPr>
              <w:del w:id="8031" w:author="Author"/>
              <w:rFonts w:ascii="Trebuchet MS" w:hAnsi="Trebuchet MS"/>
              <w:sz w:val="20"/>
              <w:szCs w:val="20"/>
            </w:rPr>
          </w:rPrChange>
        </w:rPr>
        <w:pPrChange w:id="8032" w:author="Author">
          <w:pPr>
            <w:ind w:left="540"/>
            <w:jc w:val="both"/>
          </w:pPr>
        </w:pPrChange>
      </w:pPr>
      <w:ins w:id="8033" w:author="Author">
        <w:del w:id="8034" w:author="Author">
          <w:r w:rsidRPr="00303E7B">
            <w:delText>Use i", j, k for counting variables.</w:delText>
          </w:r>
        </w:del>
      </w:ins>
      <w:bookmarkStart w:id="8035" w:name="_Toc488928700"/>
      <w:bookmarkStart w:id="8036" w:name="_Toc489940910"/>
      <w:bookmarkStart w:id="8037" w:name="_Toc489942068"/>
      <w:bookmarkStart w:id="8038" w:name="_Toc490206349"/>
      <w:bookmarkStart w:id="8039" w:name="_Toc490207514"/>
      <w:bookmarkStart w:id="8040" w:name="_Toc491673581"/>
      <w:bookmarkEnd w:id="8035"/>
      <w:bookmarkEnd w:id="8036"/>
      <w:bookmarkEnd w:id="8037"/>
      <w:bookmarkEnd w:id="8038"/>
      <w:bookmarkEnd w:id="8039"/>
      <w:bookmarkEnd w:id="8040"/>
    </w:p>
    <w:p w:rsidR="00743B33" w:rsidRDefault="00743B33" w:rsidP="00743B33">
      <w:pPr>
        <w:pStyle w:val="Heading2"/>
        <w:rPr>
          <w:ins w:id="8041" w:author="Author"/>
          <w:del w:id="8042" w:author="Author"/>
        </w:rPr>
        <w:pPrChange w:id="8043" w:author="Author">
          <w:pPr>
            <w:ind w:left="540"/>
            <w:jc w:val="both"/>
          </w:pPr>
        </w:pPrChange>
      </w:pPr>
      <w:bookmarkStart w:id="8044" w:name="_Toc488928701"/>
      <w:bookmarkStart w:id="8045" w:name="_Toc489940911"/>
      <w:bookmarkStart w:id="8046" w:name="_Toc489942069"/>
      <w:bookmarkStart w:id="8047" w:name="_Toc490206350"/>
      <w:bookmarkStart w:id="8048" w:name="_Toc490207515"/>
      <w:bookmarkStart w:id="8049" w:name="_Toc491673582"/>
      <w:bookmarkEnd w:id="8044"/>
      <w:bookmarkEnd w:id="8045"/>
      <w:bookmarkEnd w:id="8046"/>
      <w:bookmarkEnd w:id="8047"/>
      <w:bookmarkEnd w:id="8048"/>
      <w:bookmarkEnd w:id="8049"/>
    </w:p>
    <w:p w:rsidR="00743B33" w:rsidRPr="00743B33" w:rsidRDefault="00743B33" w:rsidP="00743B33">
      <w:pPr>
        <w:pStyle w:val="Heading2"/>
        <w:rPr>
          <w:del w:id="8050" w:author="Author"/>
          <w:rPrChange w:id="8051" w:author="Author">
            <w:rPr>
              <w:del w:id="8052" w:author="Author"/>
              <w:rFonts w:ascii="Trebuchet MS" w:hAnsi="Trebuchet MS"/>
              <w:sz w:val="20"/>
              <w:szCs w:val="20"/>
            </w:rPr>
          </w:rPrChange>
        </w:rPr>
        <w:pPrChange w:id="8053" w:author="Author">
          <w:pPr>
            <w:ind w:left="540"/>
            <w:jc w:val="both"/>
          </w:pPr>
        </w:pPrChange>
      </w:pPr>
      <w:bookmarkStart w:id="8054" w:name="_Toc488928702"/>
      <w:bookmarkStart w:id="8055" w:name="_Toc489940912"/>
      <w:bookmarkStart w:id="8056" w:name="_Toc489942070"/>
      <w:bookmarkStart w:id="8057" w:name="_Toc490206351"/>
      <w:bookmarkStart w:id="8058" w:name="_Toc490207516"/>
      <w:bookmarkStart w:id="8059" w:name="_Toc491673583"/>
      <w:bookmarkEnd w:id="8054"/>
      <w:bookmarkEnd w:id="8055"/>
      <w:bookmarkEnd w:id="8056"/>
      <w:bookmarkEnd w:id="8057"/>
      <w:bookmarkEnd w:id="8058"/>
      <w:bookmarkEnd w:id="8059"/>
    </w:p>
    <w:p w:rsidR="00743B33" w:rsidRPr="00743B33" w:rsidRDefault="00D20E06" w:rsidP="00743B33">
      <w:pPr>
        <w:pStyle w:val="Heading2"/>
        <w:rPr>
          <w:del w:id="8060" w:author="Author"/>
          <w:rPrChange w:id="8061" w:author="Author">
            <w:rPr>
              <w:del w:id="8062" w:author="Author"/>
              <w:rFonts w:ascii="Trebuchet MS" w:hAnsi="Trebuchet MS"/>
              <w:sz w:val="20"/>
              <w:szCs w:val="20"/>
            </w:rPr>
          </w:rPrChange>
        </w:rPr>
        <w:pPrChange w:id="8063" w:author="Author">
          <w:pPr>
            <w:ind w:left="540"/>
            <w:jc w:val="both"/>
          </w:pPr>
        </w:pPrChange>
      </w:pPr>
      <w:moveFromRangeStart w:id="8064" w:author="Author" w:name="move488506119"/>
      <w:moveFrom w:id="8065" w:author="Author">
        <w:del w:id="8066" w:author="Author">
          <w:r>
            <w:rPr>
              <w:rPrChange w:id="8067" w:author="Author">
                <w:rPr>
                  <w:rFonts w:ascii="Trebuchet MS" w:hAnsi="Trebuchet MS"/>
                  <w:sz w:val="20"/>
                  <w:szCs w:val="20"/>
                </w:rPr>
              </w:rPrChange>
            </w:rPr>
            <w:delText>Spelling of name: First letter of each word upper case, consecutive letters lower case.</w:delText>
          </w:r>
        </w:del>
      </w:moveFrom>
      <w:bookmarkStart w:id="8068" w:name="_Toc488928703"/>
      <w:bookmarkStart w:id="8069" w:name="_Toc489940913"/>
      <w:bookmarkStart w:id="8070" w:name="_Toc489942071"/>
      <w:bookmarkStart w:id="8071" w:name="_Toc490206352"/>
      <w:bookmarkStart w:id="8072" w:name="_Toc490207517"/>
      <w:bookmarkStart w:id="8073" w:name="_Toc491673584"/>
      <w:bookmarkEnd w:id="8068"/>
      <w:bookmarkEnd w:id="8069"/>
      <w:bookmarkEnd w:id="8070"/>
      <w:bookmarkEnd w:id="8071"/>
      <w:bookmarkEnd w:id="8072"/>
      <w:bookmarkEnd w:id="8073"/>
      <w:moveFromRangeEnd w:id="8064"/>
    </w:p>
    <w:p w:rsidR="00743B33" w:rsidRDefault="00D20E06" w:rsidP="00743B33">
      <w:pPr>
        <w:pStyle w:val="Heading2"/>
        <w:rPr>
          <w:ins w:id="8074" w:author="Author"/>
          <w:del w:id="8075" w:author="Author"/>
        </w:rPr>
        <w:pPrChange w:id="8076" w:author="Author">
          <w:pPr>
            <w:ind w:left="540"/>
            <w:jc w:val="both"/>
          </w:pPr>
        </w:pPrChange>
      </w:pPr>
      <w:del w:id="8077" w:author="Author">
        <w:r>
          <w:rPr>
            <w:rPrChange w:id="8078" w:author="Author">
              <w:rPr>
                <w:rFonts w:ascii="Trebuchet MS" w:hAnsi="Trebuchet MS"/>
                <w:sz w:val="20"/>
                <w:szCs w:val="20"/>
              </w:rPr>
            </w:rPrChange>
          </w:rPr>
          <w:delText xml:space="preserve">The </w:delText>
        </w:r>
      </w:del>
      <w:ins w:id="8079" w:author="Author">
        <w:del w:id="8080" w:author="Author">
          <w:r>
            <w:delText xml:space="preserve">global </w:delText>
          </w:r>
        </w:del>
      </w:ins>
      <w:del w:id="8081" w:author="Author">
        <w:r>
          <w:rPr>
            <w:rPrChange w:id="8082" w:author="Author">
              <w:rPr>
                <w:rFonts w:ascii="Trebuchet MS" w:hAnsi="Trebuchet MS"/>
                <w:sz w:val="20"/>
                <w:szCs w:val="20"/>
              </w:rPr>
            </w:rPrChange>
          </w:rPr>
          <w:delText xml:space="preserve">variable name should </w:delText>
        </w:r>
      </w:del>
      <w:ins w:id="8083" w:author="Author">
        <w:del w:id="8084" w:author="Author">
          <w:r>
            <w:delText>use Pascal case.</w:delText>
          </w:r>
          <w:bookmarkStart w:id="8085" w:name="_Toc488928704"/>
          <w:bookmarkStart w:id="8086" w:name="_Toc489940914"/>
          <w:bookmarkStart w:id="8087" w:name="_Toc489942072"/>
          <w:bookmarkStart w:id="8088" w:name="_Toc490206353"/>
          <w:bookmarkStart w:id="8089" w:name="_Toc490207518"/>
          <w:bookmarkStart w:id="8090" w:name="_Toc491673585"/>
          <w:bookmarkEnd w:id="8085"/>
          <w:bookmarkEnd w:id="8086"/>
          <w:bookmarkEnd w:id="8087"/>
          <w:bookmarkEnd w:id="8088"/>
          <w:bookmarkEnd w:id="8089"/>
          <w:bookmarkEnd w:id="8090"/>
        </w:del>
      </w:ins>
    </w:p>
    <w:p w:rsidR="00743B33" w:rsidRDefault="00D20E06" w:rsidP="00743B33">
      <w:pPr>
        <w:pStyle w:val="Heading2"/>
        <w:rPr>
          <w:ins w:id="8091" w:author="Author"/>
          <w:del w:id="8092" w:author="Author"/>
        </w:rPr>
        <w:pPrChange w:id="8093" w:author="Author">
          <w:pPr>
            <w:pStyle w:val="ListParagraph"/>
            <w:numPr>
              <w:numId w:val="32"/>
            </w:numPr>
            <w:ind w:leftChars="0" w:left="851" w:hanging="218"/>
            <w:jc w:val="both"/>
          </w:pPr>
        </w:pPrChange>
      </w:pPr>
      <w:ins w:id="8094" w:author="Author">
        <w:del w:id="8095" w:author="Author">
          <w:r>
            <w:delText>Use Camel case for parameterlocal variable name for local</w:delText>
          </w:r>
          <w:r>
            <w:delText xml:space="preserve"> variables..s for local variable.</w:delText>
          </w:r>
          <w:bookmarkStart w:id="8096" w:name="_Toc488928705"/>
          <w:bookmarkStart w:id="8097" w:name="_Toc489940915"/>
          <w:bookmarkStart w:id="8098" w:name="_Toc489942073"/>
          <w:bookmarkStart w:id="8099" w:name="_Toc490206354"/>
          <w:bookmarkStart w:id="8100" w:name="_Toc490207519"/>
          <w:bookmarkStart w:id="8101" w:name="_Toc491673586"/>
          <w:bookmarkEnd w:id="8096"/>
          <w:bookmarkEnd w:id="8097"/>
          <w:bookmarkEnd w:id="8098"/>
          <w:bookmarkEnd w:id="8099"/>
          <w:bookmarkEnd w:id="8100"/>
          <w:bookmarkEnd w:id="8101"/>
        </w:del>
      </w:ins>
    </w:p>
    <w:p w:rsidR="00743B33" w:rsidRDefault="00D20E06" w:rsidP="00743B33">
      <w:pPr>
        <w:pStyle w:val="Heading2"/>
        <w:rPr>
          <w:ins w:id="8102" w:author="Author"/>
          <w:del w:id="8103" w:author="Author"/>
        </w:rPr>
        <w:pPrChange w:id="8104" w:author="Author">
          <w:pPr>
            <w:pStyle w:val="ListParagraph"/>
            <w:numPr>
              <w:numId w:val="32"/>
            </w:numPr>
            <w:ind w:left="1240" w:hanging="360"/>
          </w:pPr>
        </w:pPrChange>
      </w:pPr>
      <w:ins w:id="8105" w:author="Author">
        <w:del w:id="8106" w:author="Author">
          <w:r>
            <w:delText>The list of common data types and the corresponding character string, which should be used in variable names mentioned in “</w:delText>
          </w:r>
          <w:r w:rsidRPr="00303E7B">
            <w:rPr>
              <w:b w:val="0"/>
            </w:rPr>
            <w:delText>2.2.5 Name_Var_005” section holds good for global variables also.</w:delText>
          </w:r>
          <w:bookmarkStart w:id="8107" w:name="_Toc488928706"/>
          <w:bookmarkStart w:id="8108" w:name="_Toc489940916"/>
          <w:bookmarkStart w:id="8109" w:name="_Toc489942074"/>
          <w:bookmarkStart w:id="8110" w:name="_Toc490206355"/>
          <w:bookmarkStart w:id="8111" w:name="_Toc490207520"/>
          <w:bookmarkStart w:id="8112" w:name="_Toc491673587"/>
          <w:bookmarkEnd w:id="8107"/>
          <w:bookmarkEnd w:id="8108"/>
          <w:bookmarkEnd w:id="8109"/>
          <w:bookmarkEnd w:id="8110"/>
          <w:bookmarkEnd w:id="8111"/>
          <w:bookmarkEnd w:id="8112"/>
        </w:del>
      </w:ins>
    </w:p>
    <w:p w:rsidR="00743B33" w:rsidRDefault="00D20E06" w:rsidP="00743B33">
      <w:pPr>
        <w:pStyle w:val="Heading2"/>
        <w:rPr>
          <w:ins w:id="8113" w:author="Author"/>
          <w:del w:id="8114" w:author="Author"/>
        </w:rPr>
        <w:pPrChange w:id="8115" w:author="Author">
          <w:pPr>
            <w:pStyle w:val="ListParagraph"/>
            <w:numPr>
              <w:numId w:val="32"/>
            </w:numPr>
            <w:ind w:leftChars="0" w:left="851" w:hanging="218"/>
            <w:jc w:val="both"/>
          </w:pPr>
        </w:pPrChange>
      </w:pPr>
      <w:ins w:id="8116" w:author="Author">
        <w:del w:id="8117" w:author="Author">
          <w:r>
            <w:delText>.</w:delText>
          </w:r>
          <w:bookmarkStart w:id="8118" w:name="_Toc488928707"/>
          <w:bookmarkStart w:id="8119" w:name="_Toc489940917"/>
          <w:bookmarkStart w:id="8120" w:name="_Toc489942075"/>
          <w:bookmarkStart w:id="8121" w:name="_Toc490206356"/>
          <w:bookmarkStart w:id="8122" w:name="_Toc490207521"/>
          <w:bookmarkStart w:id="8123" w:name="_Toc491673588"/>
          <w:bookmarkEnd w:id="8118"/>
          <w:bookmarkEnd w:id="8119"/>
          <w:bookmarkEnd w:id="8120"/>
          <w:bookmarkEnd w:id="8121"/>
          <w:bookmarkEnd w:id="8122"/>
          <w:bookmarkEnd w:id="8123"/>
        </w:del>
      </w:ins>
    </w:p>
    <w:p w:rsidR="00743B33" w:rsidRDefault="00D20E06" w:rsidP="00743B33">
      <w:pPr>
        <w:pStyle w:val="Heading2"/>
        <w:rPr>
          <w:ins w:id="8124" w:author="Author"/>
          <w:del w:id="8125" w:author="Author"/>
        </w:rPr>
        <w:pPrChange w:id="8126" w:author="Author">
          <w:pPr>
            <w:ind w:left="540"/>
            <w:jc w:val="both"/>
          </w:pPr>
        </w:pPrChange>
      </w:pPr>
      <w:ins w:id="8127" w:author="Author">
        <w:del w:id="8128" w:author="Author">
          <w:r>
            <w:delText xml:space="preserve">The local variable name should </w:delText>
          </w:r>
          <w:r>
            <w:delText>be use Camel case.</w:delText>
          </w:r>
          <w:bookmarkStart w:id="8129" w:name="_Toc488928708"/>
          <w:bookmarkStart w:id="8130" w:name="_Toc489940918"/>
          <w:bookmarkStart w:id="8131" w:name="_Toc489942076"/>
          <w:bookmarkStart w:id="8132" w:name="_Toc490206357"/>
          <w:bookmarkStart w:id="8133" w:name="_Toc490207522"/>
          <w:bookmarkStart w:id="8134" w:name="_Toc491673589"/>
          <w:bookmarkEnd w:id="8129"/>
          <w:bookmarkEnd w:id="8130"/>
          <w:bookmarkEnd w:id="8131"/>
          <w:bookmarkEnd w:id="8132"/>
          <w:bookmarkEnd w:id="8133"/>
          <w:bookmarkEnd w:id="8134"/>
        </w:del>
      </w:ins>
    </w:p>
    <w:p w:rsidR="00743B33" w:rsidRDefault="00D20E06" w:rsidP="00743B33">
      <w:pPr>
        <w:pStyle w:val="Heading2"/>
        <w:rPr>
          <w:del w:id="8135" w:author="Author"/>
          <w:moveTo w:id="8136" w:author="Author"/>
        </w:rPr>
        <w:pPrChange w:id="8137" w:author="Author">
          <w:pPr>
            <w:pStyle w:val="ListParagraph"/>
            <w:numPr>
              <w:numId w:val="32"/>
            </w:numPr>
            <w:ind w:leftChars="0" w:left="851" w:hanging="218"/>
            <w:jc w:val="both"/>
          </w:pPr>
        </w:pPrChange>
      </w:pPr>
      <w:moveToRangeStart w:id="8138" w:author="Author" w:name="move488505788"/>
      <w:moveTo w:id="8139" w:author="Author">
        <w:del w:id="8140" w:author="Author">
          <w:r>
            <w:delText>Do not use Hungarian notation for scope of variables.</w:delText>
          </w:r>
          <w:bookmarkStart w:id="8141" w:name="_Toc488928709"/>
          <w:bookmarkStart w:id="8142" w:name="_Toc489940919"/>
          <w:bookmarkStart w:id="8143" w:name="_Toc489942077"/>
          <w:bookmarkStart w:id="8144" w:name="_Toc490206358"/>
          <w:bookmarkStart w:id="8145" w:name="_Toc490207523"/>
          <w:bookmarkStart w:id="8146" w:name="_Toc491673590"/>
          <w:bookmarkEnd w:id="8141"/>
          <w:bookmarkEnd w:id="8142"/>
          <w:bookmarkEnd w:id="8143"/>
          <w:bookmarkEnd w:id="8144"/>
          <w:bookmarkEnd w:id="8145"/>
          <w:bookmarkEnd w:id="8146"/>
        </w:del>
      </w:moveTo>
    </w:p>
    <w:p w:rsidR="00743B33" w:rsidRDefault="00743B33" w:rsidP="00743B33">
      <w:pPr>
        <w:pStyle w:val="Heading2"/>
        <w:rPr>
          <w:ins w:id="8147" w:author="Author"/>
          <w:del w:id="8148" w:author="Author"/>
        </w:rPr>
        <w:pPrChange w:id="8149" w:author="Author">
          <w:pPr>
            <w:ind w:left="540"/>
            <w:jc w:val="both"/>
          </w:pPr>
        </w:pPrChange>
      </w:pPr>
      <w:bookmarkStart w:id="8150" w:name="_Toc488928710"/>
      <w:bookmarkStart w:id="8151" w:name="_Toc489940920"/>
      <w:bookmarkStart w:id="8152" w:name="_Toc489942078"/>
      <w:bookmarkStart w:id="8153" w:name="_Toc490206359"/>
      <w:bookmarkStart w:id="8154" w:name="_Toc490207524"/>
      <w:bookmarkStart w:id="8155" w:name="_Toc491673591"/>
      <w:bookmarkEnd w:id="8150"/>
      <w:bookmarkEnd w:id="8151"/>
      <w:bookmarkEnd w:id="8152"/>
      <w:bookmarkEnd w:id="8153"/>
      <w:bookmarkEnd w:id="8154"/>
      <w:bookmarkEnd w:id="8155"/>
      <w:moveToRangeEnd w:id="8138"/>
    </w:p>
    <w:p w:rsidR="00743B33" w:rsidRDefault="00D20E06" w:rsidP="00743B33">
      <w:pPr>
        <w:pStyle w:val="Heading2"/>
        <w:rPr>
          <w:ins w:id="8156" w:author="Author"/>
          <w:del w:id="8157" w:author="Author"/>
          <w:moveFrom w:id="8158" w:author="Author"/>
        </w:rPr>
        <w:pPrChange w:id="8159" w:author="Author">
          <w:pPr>
            <w:ind w:left="540"/>
            <w:jc w:val="both"/>
          </w:pPr>
        </w:pPrChange>
      </w:pPr>
      <w:moveFromRangeStart w:id="8160" w:author="Author" w:name="move488505775"/>
      <w:moveFrom w:id="8161" w:author="Author">
        <w:ins w:id="8162" w:author="Author">
          <w:del w:id="8163" w:author="Author">
            <w:r>
              <w:delText>For primitive type variables, the prefix for variables will be lower-case.</w:delText>
            </w:r>
            <w:bookmarkStart w:id="8164" w:name="_Toc488928711"/>
            <w:bookmarkStart w:id="8165" w:name="_Toc489940921"/>
            <w:bookmarkStart w:id="8166" w:name="_Toc489942079"/>
            <w:bookmarkStart w:id="8167" w:name="_Toc490206360"/>
            <w:bookmarkStart w:id="8168" w:name="_Toc490207525"/>
            <w:bookmarkStart w:id="8169" w:name="_Toc491673592"/>
            <w:bookmarkEnd w:id="8164"/>
            <w:bookmarkEnd w:id="8165"/>
            <w:bookmarkEnd w:id="8166"/>
            <w:bookmarkEnd w:id="8167"/>
            <w:bookmarkEnd w:id="8168"/>
            <w:bookmarkEnd w:id="8169"/>
          </w:del>
        </w:ins>
      </w:moveFrom>
    </w:p>
    <w:moveFromRangeEnd w:id="8160"/>
    <w:p w:rsidR="00743B33" w:rsidRDefault="00D20E06" w:rsidP="00743B33">
      <w:pPr>
        <w:pStyle w:val="Heading2"/>
        <w:rPr>
          <w:ins w:id="8170" w:author="Author"/>
          <w:del w:id="8171" w:author="Author"/>
        </w:rPr>
        <w:pPrChange w:id="8172" w:author="Author">
          <w:pPr>
            <w:pStyle w:val="ListParagraph"/>
            <w:numPr>
              <w:numId w:val="32"/>
            </w:numPr>
            <w:ind w:leftChars="0" w:left="851" w:hanging="218"/>
            <w:jc w:val="both"/>
          </w:pPr>
        </w:pPrChange>
      </w:pPr>
      <w:ins w:id="8173" w:author="Author">
        <w:del w:id="8174" w:author="Author">
          <w:r>
            <w:delText>Use Hungarian type notation only for primitive types.</w:delText>
          </w:r>
          <w:bookmarkStart w:id="8175" w:name="_Toc488928712"/>
          <w:bookmarkStart w:id="8176" w:name="_Toc489940922"/>
          <w:bookmarkStart w:id="8177" w:name="_Toc489942080"/>
          <w:bookmarkStart w:id="8178" w:name="_Toc490206361"/>
          <w:bookmarkStart w:id="8179" w:name="_Toc490207526"/>
          <w:bookmarkStart w:id="8180" w:name="_Toc491673593"/>
          <w:bookmarkEnd w:id="8175"/>
          <w:bookmarkEnd w:id="8176"/>
          <w:bookmarkEnd w:id="8177"/>
          <w:bookmarkEnd w:id="8178"/>
          <w:bookmarkEnd w:id="8179"/>
          <w:bookmarkEnd w:id="8180"/>
        </w:del>
      </w:ins>
    </w:p>
    <w:p w:rsidR="00743B33" w:rsidRDefault="00D20E06" w:rsidP="00743B33">
      <w:pPr>
        <w:pStyle w:val="Heading2"/>
        <w:rPr>
          <w:del w:id="8181" w:author="Author"/>
          <w:moveTo w:id="8182" w:author="Author"/>
        </w:rPr>
        <w:pPrChange w:id="8183" w:author="Author">
          <w:pPr>
            <w:pStyle w:val="ListParagraph"/>
            <w:numPr>
              <w:numId w:val="32"/>
            </w:numPr>
            <w:ind w:leftChars="0" w:left="851" w:hanging="218"/>
            <w:jc w:val="both"/>
          </w:pPr>
        </w:pPrChange>
      </w:pPr>
      <w:moveToRangeStart w:id="8184" w:author="Author" w:name="move488505775"/>
      <w:moveTo w:id="8185" w:author="Author">
        <w:del w:id="8186" w:author="Author">
          <w:r>
            <w:delText xml:space="preserve">For primitive type variables, the prefix for </w:delText>
          </w:r>
          <w:r>
            <w:delText>variables will be lower-case.</w:delText>
          </w:r>
          <w:bookmarkStart w:id="8187" w:name="_Toc488928713"/>
          <w:bookmarkStart w:id="8188" w:name="_Toc489940923"/>
          <w:bookmarkStart w:id="8189" w:name="_Toc489942081"/>
          <w:bookmarkStart w:id="8190" w:name="_Toc490206362"/>
          <w:bookmarkStart w:id="8191" w:name="_Toc490207527"/>
          <w:bookmarkStart w:id="8192" w:name="_Toc491673594"/>
          <w:bookmarkEnd w:id="8187"/>
          <w:bookmarkEnd w:id="8188"/>
          <w:bookmarkEnd w:id="8189"/>
          <w:bookmarkEnd w:id="8190"/>
          <w:bookmarkEnd w:id="8191"/>
          <w:bookmarkEnd w:id="8192"/>
        </w:del>
      </w:moveTo>
    </w:p>
    <w:p w:rsidR="00743B33" w:rsidRDefault="00743B33" w:rsidP="00743B33">
      <w:pPr>
        <w:pStyle w:val="Heading2"/>
        <w:rPr>
          <w:ins w:id="8193" w:author="Author"/>
          <w:del w:id="8194" w:author="Author"/>
        </w:rPr>
        <w:pPrChange w:id="8195" w:author="Author">
          <w:pPr>
            <w:pStyle w:val="ListParagraph"/>
            <w:numPr>
              <w:numId w:val="32"/>
            </w:numPr>
            <w:ind w:leftChars="0" w:left="1260" w:hanging="360"/>
            <w:jc w:val="both"/>
          </w:pPr>
        </w:pPrChange>
      </w:pPr>
      <w:bookmarkStart w:id="8196" w:name="_Toc488928714"/>
      <w:bookmarkStart w:id="8197" w:name="_Toc489940924"/>
      <w:bookmarkStart w:id="8198" w:name="_Toc489942082"/>
      <w:bookmarkStart w:id="8199" w:name="_Toc490206363"/>
      <w:bookmarkStart w:id="8200" w:name="_Toc490207528"/>
      <w:bookmarkStart w:id="8201" w:name="_Toc491673595"/>
      <w:bookmarkEnd w:id="8196"/>
      <w:bookmarkEnd w:id="8197"/>
      <w:bookmarkEnd w:id="8198"/>
      <w:bookmarkEnd w:id="8199"/>
      <w:bookmarkEnd w:id="8200"/>
      <w:bookmarkEnd w:id="8201"/>
      <w:moveToRangeEnd w:id="8184"/>
    </w:p>
    <w:p w:rsidR="00743B33" w:rsidRDefault="00D20E06" w:rsidP="00743B33">
      <w:pPr>
        <w:pStyle w:val="Heading2"/>
        <w:rPr>
          <w:ins w:id="8202" w:author="Author"/>
          <w:del w:id="8203" w:author="Author"/>
          <w:moveFrom w:id="8204" w:author="Author"/>
        </w:rPr>
        <w:pPrChange w:id="8205" w:author="Author">
          <w:pPr>
            <w:ind w:left="540"/>
            <w:jc w:val="both"/>
          </w:pPr>
        </w:pPrChange>
      </w:pPr>
      <w:moveFromRangeStart w:id="8206" w:author="Author" w:name="move488505788"/>
      <w:moveFrom w:id="8207" w:author="Author">
        <w:ins w:id="8208" w:author="Author">
          <w:del w:id="8209" w:author="Author">
            <w:r>
              <w:delText>Do not use Hungarian notation for scope of variables.</w:delText>
            </w:r>
            <w:bookmarkStart w:id="8210" w:name="_Toc488928715"/>
            <w:bookmarkStart w:id="8211" w:name="_Toc489940925"/>
            <w:bookmarkStart w:id="8212" w:name="_Toc489942083"/>
            <w:bookmarkStart w:id="8213" w:name="_Toc490206364"/>
            <w:bookmarkStart w:id="8214" w:name="_Toc490207529"/>
            <w:bookmarkStart w:id="8215" w:name="_Toc491673596"/>
            <w:bookmarkEnd w:id="8210"/>
            <w:bookmarkEnd w:id="8211"/>
            <w:bookmarkEnd w:id="8212"/>
            <w:bookmarkEnd w:id="8213"/>
            <w:bookmarkEnd w:id="8214"/>
            <w:bookmarkEnd w:id="8215"/>
          </w:del>
        </w:ins>
      </w:moveFrom>
    </w:p>
    <w:p w:rsidR="00743B33" w:rsidRPr="00743B33" w:rsidRDefault="00D20E06" w:rsidP="00743B33">
      <w:pPr>
        <w:pStyle w:val="Heading2"/>
        <w:rPr>
          <w:del w:id="8216" w:author="Author"/>
          <w:rPrChange w:id="8217" w:author="Author">
            <w:rPr>
              <w:del w:id="8218" w:author="Author"/>
              <w:rFonts w:ascii="Trebuchet MS" w:hAnsi="Trebuchet MS"/>
              <w:sz w:val="20"/>
              <w:szCs w:val="20"/>
            </w:rPr>
          </w:rPrChange>
        </w:rPr>
        <w:pPrChange w:id="8219" w:author="Author">
          <w:pPr>
            <w:ind w:left="540"/>
            <w:jc w:val="both"/>
          </w:pPr>
        </w:pPrChange>
      </w:pPr>
      <w:moveFrom w:id="8220" w:author="Author">
        <w:ins w:id="8221" w:author="Author">
          <w:del w:id="8222" w:author="Author">
            <w:r>
              <w:delText xml:space="preserve"> </w:delText>
            </w:r>
          </w:del>
        </w:ins>
      </w:moveFrom>
      <w:moveFromRangeEnd w:id="8206"/>
      <w:ins w:id="8223" w:author="Author">
        <w:del w:id="8224" w:author="Author">
          <w:r>
            <w:delText xml:space="preserve">and </w:delText>
          </w:r>
        </w:del>
      </w:ins>
      <w:del w:id="8225" w:author="Author">
        <w:r>
          <w:rPr>
            <w:rPrChange w:id="8226" w:author="Author">
              <w:rPr>
                <w:rFonts w:ascii="Trebuchet MS" w:hAnsi="Trebuchet MS"/>
                <w:sz w:val="20"/>
                <w:szCs w:val="20"/>
              </w:rPr>
            </w:rPrChange>
          </w:rPr>
          <w:delText>start with ‘</w:delText>
        </w:r>
      </w:del>
      <w:ins w:id="8227" w:author="Author">
        <w:del w:id="8228" w:author="Author">
          <w:r>
            <w:delText>G</w:delText>
          </w:r>
        </w:del>
      </w:ins>
      <w:del w:id="8229" w:author="Author">
        <w:r>
          <w:rPr>
            <w:rPrChange w:id="8230" w:author="Author">
              <w:rPr>
                <w:rFonts w:ascii="Trebuchet MS" w:hAnsi="Trebuchet MS"/>
                <w:sz w:val="20"/>
                <w:szCs w:val="20"/>
              </w:rPr>
            </w:rPrChange>
          </w:rPr>
          <w:delText>L’ followed by 2 characters for data type and then the variable name.</w:delText>
        </w:r>
        <w:bookmarkStart w:id="8231" w:name="_Toc488928716"/>
        <w:bookmarkStart w:id="8232" w:name="_Toc489940926"/>
        <w:bookmarkStart w:id="8233" w:name="_Toc489942084"/>
        <w:bookmarkStart w:id="8234" w:name="_Toc490206365"/>
        <w:bookmarkStart w:id="8235" w:name="_Toc490207530"/>
        <w:bookmarkStart w:id="8236" w:name="_Toc491673597"/>
        <w:bookmarkEnd w:id="8231"/>
        <w:bookmarkEnd w:id="8232"/>
        <w:bookmarkEnd w:id="8233"/>
        <w:bookmarkEnd w:id="8234"/>
        <w:bookmarkEnd w:id="8235"/>
        <w:bookmarkEnd w:id="8236"/>
      </w:del>
    </w:p>
    <w:p w:rsidR="00743B33" w:rsidRDefault="00D20E06" w:rsidP="00743B33">
      <w:pPr>
        <w:pStyle w:val="Heading2"/>
        <w:rPr>
          <w:ins w:id="8237" w:author="Author"/>
          <w:del w:id="8238" w:author="Author"/>
        </w:rPr>
        <w:pPrChange w:id="8239" w:author="Author">
          <w:pPr>
            <w:ind w:left="540"/>
            <w:jc w:val="both"/>
          </w:pPr>
        </w:pPrChange>
      </w:pPr>
      <w:del w:id="8240" w:author="Author">
        <w:r>
          <w:rPr>
            <w:rPrChange w:id="8241" w:author="Author">
              <w:rPr>
                <w:rFonts w:ascii="Trebuchet MS" w:hAnsi="Trebuchet MS"/>
                <w:sz w:val="20"/>
                <w:szCs w:val="20"/>
              </w:rPr>
            </w:rPrChange>
          </w:rPr>
          <w:delText xml:space="preserve">The following is a list of </w:delText>
        </w:r>
      </w:del>
      <w:ins w:id="8242" w:author="Author">
        <w:del w:id="8243" w:author="Author">
          <w:r>
            <w:delText xml:space="preserve">primitive </w:delText>
          </w:r>
        </w:del>
      </w:ins>
      <w:del w:id="8244" w:author="Author">
        <w:r>
          <w:rPr>
            <w:rPrChange w:id="8245" w:author="Author">
              <w:rPr>
                <w:rFonts w:ascii="Trebuchet MS" w:hAnsi="Trebuchet MS"/>
                <w:sz w:val="20"/>
                <w:szCs w:val="20"/>
              </w:rPr>
            </w:rPrChange>
          </w:rPr>
          <w:delText>common data types and the corresponding charac</w:delText>
        </w:r>
        <w:r>
          <w:rPr>
            <w:rPrChange w:id="8246" w:author="Author">
              <w:rPr>
                <w:rFonts w:ascii="Trebuchet MS" w:hAnsi="Trebuchet MS"/>
                <w:sz w:val="20"/>
                <w:szCs w:val="20"/>
              </w:rPr>
            </w:rPrChange>
          </w:rPr>
          <w:delText>ter string, which should be used in variable names:</w:delText>
        </w:r>
      </w:del>
      <w:bookmarkStart w:id="8247" w:name="_Toc488928717"/>
      <w:bookmarkStart w:id="8248" w:name="_Toc489940927"/>
      <w:bookmarkStart w:id="8249" w:name="_Toc489942085"/>
      <w:bookmarkStart w:id="8250" w:name="_Toc490206366"/>
      <w:bookmarkStart w:id="8251" w:name="_Toc490207531"/>
      <w:bookmarkStart w:id="8252" w:name="_Toc491673598"/>
      <w:bookmarkEnd w:id="8247"/>
      <w:bookmarkEnd w:id="8248"/>
      <w:bookmarkEnd w:id="8249"/>
      <w:bookmarkEnd w:id="8250"/>
      <w:bookmarkEnd w:id="8251"/>
      <w:bookmarkEnd w:id="8252"/>
    </w:p>
    <w:p w:rsidR="00743B33" w:rsidRPr="00743B33" w:rsidRDefault="00743B33" w:rsidP="00743B33">
      <w:pPr>
        <w:pStyle w:val="Heading2"/>
        <w:rPr>
          <w:del w:id="8253" w:author="Author"/>
          <w:rPrChange w:id="8254" w:author="Author">
            <w:rPr>
              <w:del w:id="8255" w:author="Author"/>
              <w:rFonts w:ascii="Trebuchet MS" w:hAnsi="Trebuchet MS"/>
              <w:sz w:val="20"/>
              <w:szCs w:val="20"/>
            </w:rPr>
          </w:rPrChange>
        </w:rPr>
        <w:pPrChange w:id="8256" w:author="Author">
          <w:pPr>
            <w:ind w:left="540"/>
            <w:jc w:val="both"/>
          </w:pPr>
        </w:pPrChange>
      </w:pPr>
      <w:bookmarkStart w:id="8257" w:name="_Toc488928718"/>
      <w:bookmarkStart w:id="8258" w:name="_Toc489940928"/>
      <w:bookmarkStart w:id="8259" w:name="_Toc489942086"/>
      <w:bookmarkStart w:id="8260" w:name="_Toc490206367"/>
      <w:bookmarkStart w:id="8261" w:name="_Toc490207532"/>
      <w:bookmarkStart w:id="8262" w:name="_Toc491673599"/>
      <w:bookmarkEnd w:id="8257"/>
      <w:bookmarkEnd w:id="8258"/>
      <w:bookmarkEnd w:id="8259"/>
      <w:bookmarkEnd w:id="8260"/>
      <w:bookmarkEnd w:id="8261"/>
      <w:bookmarkEnd w:id="8262"/>
    </w:p>
    <w:tbl>
      <w:tblPr>
        <w:tblW w:w="5665" w:type="dxa"/>
        <w:jc w:val="center"/>
        <w:tblLook w:val="04A0" w:firstRow="1" w:lastRow="0" w:firstColumn="1" w:lastColumn="0" w:noHBand="0" w:noVBand="1"/>
      </w:tblPr>
      <w:tblGrid>
        <w:gridCol w:w="1696"/>
        <w:gridCol w:w="2835"/>
        <w:gridCol w:w="1134"/>
      </w:tblGrid>
      <w:tr w:rsidR="00743B33">
        <w:trPr>
          <w:trHeight w:val="300"/>
          <w:jc w:val="center"/>
          <w:ins w:id="8263" w:author="Author"/>
          <w:del w:id="8264" w:author="Author"/>
        </w:trPr>
        <w:tc>
          <w:tcPr>
            <w:tcW w:w="1696"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743B33" w:rsidRPr="00743B33" w:rsidRDefault="00D20E06" w:rsidP="00743B33">
            <w:pPr>
              <w:pStyle w:val="Heading2"/>
              <w:rPr>
                <w:ins w:id="8265" w:author="Author"/>
                <w:del w:id="8266" w:author="Author"/>
                <w:b w:val="0"/>
                <w:lang w:eastAsia="en-US"/>
                <w:rPrChange w:id="8267" w:author="Author">
                  <w:rPr>
                    <w:ins w:id="8268" w:author="Author"/>
                    <w:del w:id="8269" w:author="Author"/>
                    <w:rFonts w:ascii="Tahoma" w:eastAsia="Times New Roman" w:hAnsi="Tahoma" w:cs="Tahoma"/>
                    <w:b/>
                    <w:bCs/>
                    <w:color w:val="000000"/>
                    <w:sz w:val="18"/>
                    <w:szCs w:val="18"/>
                    <w:lang w:val="en-US" w:eastAsia="en-US"/>
                  </w:rPr>
                </w:rPrChange>
              </w:rPr>
              <w:pPrChange w:id="8270" w:author="Author">
                <w:pPr/>
              </w:pPrChange>
            </w:pPr>
            <w:ins w:id="8271" w:author="Author">
              <w:del w:id="8272" w:author="Author">
                <w:r>
                  <w:rPr>
                    <w:b w:val="0"/>
                    <w:lang w:eastAsia="en-US"/>
                    <w:rPrChange w:id="8273" w:author="Author">
                      <w:rPr>
                        <w:rFonts w:ascii="Tahoma" w:eastAsia="Times New Roman" w:hAnsi="Tahoma" w:cs="Tahoma"/>
                        <w:b/>
                        <w:bCs/>
                        <w:color w:val="000000"/>
                        <w:sz w:val="18"/>
                        <w:szCs w:val="18"/>
                        <w:lang w:val="en-US" w:eastAsia="en-US"/>
                      </w:rPr>
                    </w:rPrChange>
                  </w:rPr>
                  <w:delText>C# Style name</w:delText>
                </w:r>
                <w:bookmarkStart w:id="8274" w:name="_Toc488928719"/>
                <w:bookmarkStart w:id="8275" w:name="_Toc489940929"/>
                <w:bookmarkStart w:id="8276" w:name="_Toc489942087"/>
                <w:bookmarkStart w:id="8277" w:name="_Toc490206368"/>
                <w:bookmarkStart w:id="8278" w:name="_Toc490207533"/>
                <w:bookmarkStart w:id="8279" w:name="_Toc491673600"/>
                <w:bookmarkEnd w:id="8274"/>
                <w:bookmarkEnd w:id="8275"/>
                <w:bookmarkEnd w:id="8276"/>
                <w:bookmarkEnd w:id="8277"/>
                <w:bookmarkEnd w:id="8278"/>
                <w:bookmarkEnd w:id="8279"/>
              </w:del>
            </w:ins>
          </w:p>
        </w:tc>
        <w:tc>
          <w:tcPr>
            <w:tcW w:w="2835" w:type="dxa"/>
            <w:tcBorders>
              <w:top w:val="single" w:sz="4" w:space="0" w:color="auto"/>
              <w:left w:val="nil"/>
              <w:bottom w:val="single" w:sz="4" w:space="0" w:color="auto"/>
              <w:right w:val="single" w:sz="4" w:space="0" w:color="auto"/>
            </w:tcBorders>
            <w:shd w:val="clear" w:color="000000" w:fill="A6A6A6"/>
            <w:noWrap/>
            <w:vAlign w:val="bottom"/>
            <w:hideMark/>
          </w:tcPr>
          <w:p w:rsidR="00743B33" w:rsidRPr="00743B33" w:rsidRDefault="00D20E06" w:rsidP="00743B33">
            <w:pPr>
              <w:pStyle w:val="Heading2"/>
              <w:rPr>
                <w:ins w:id="8280" w:author="Author"/>
                <w:del w:id="8281" w:author="Author"/>
                <w:b w:val="0"/>
                <w:lang w:eastAsia="en-US"/>
                <w:rPrChange w:id="8282" w:author="Author">
                  <w:rPr>
                    <w:ins w:id="8283" w:author="Author"/>
                    <w:del w:id="8284" w:author="Author"/>
                    <w:rFonts w:ascii="Calibri" w:eastAsia="Times New Roman" w:hAnsi="Calibri"/>
                    <w:b/>
                    <w:bCs/>
                    <w:color w:val="000000"/>
                    <w:szCs w:val="22"/>
                    <w:lang w:val="en-US" w:eastAsia="en-US"/>
                  </w:rPr>
                </w:rPrChange>
              </w:rPr>
              <w:pPrChange w:id="8285" w:author="Author">
                <w:pPr/>
              </w:pPrChange>
            </w:pPr>
            <w:ins w:id="8286" w:author="Author">
              <w:del w:id="8287" w:author="Author">
                <w:r>
                  <w:rPr>
                    <w:b w:val="0"/>
                    <w:lang w:eastAsia="en-US"/>
                    <w:rPrChange w:id="8288" w:author="Author">
                      <w:rPr>
                        <w:rFonts w:ascii="Calibri" w:eastAsia="Times New Roman" w:hAnsi="Calibri"/>
                        <w:b/>
                        <w:bCs/>
                        <w:color w:val="000000"/>
                        <w:szCs w:val="22"/>
                        <w:lang w:val="en-US" w:eastAsia="en-US"/>
                      </w:rPr>
                    </w:rPrChange>
                  </w:rPr>
                  <w:delText>Common use style name</w:delText>
                </w:r>
                <w:bookmarkStart w:id="8289" w:name="_Toc488928720"/>
                <w:bookmarkStart w:id="8290" w:name="_Toc489940930"/>
                <w:bookmarkStart w:id="8291" w:name="_Toc489942088"/>
                <w:bookmarkStart w:id="8292" w:name="_Toc490206369"/>
                <w:bookmarkStart w:id="8293" w:name="_Toc490207534"/>
                <w:bookmarkStart w:id="8294" w:name="_Toc491673601"/>
                <w:bookmarkEnd w:id="8289"/>
                <w:bookmarkEnd w:id="8290"/>
                <w:bookmarkEnd w:id="8291"/>
                <w:bookmarkEnd w:id="8292"/>
                <w:bookmarkEnd w:id="8293"/>
                <w:bookmarkEnd w:id="8294"/>
              </w:del>
            </w:ins>
          </w:p>
        </w:tc>
        <w:tc>
          <w:tcPr>
            <w:tcW w:w="1134" w:type="dxa"/>
            <w:tcBorders>
              <w:top w:val="single" w:sz="4" w:space="0" w:color="auto"/>
              <w:left w:val="nil"/>
              <w:bottom w:val="single" w:sz="4" w:space="0" w:color="auto"/>
              <w:right w:val="single" w:sz="4" w:space="0" w:color="auto"/>
            </w:tcBorders>
            <w:shd w:val="clear" w:color="000000" w:fill="A6A6A6"/>
            <w:noWrap/>
            <w:vAlign w:val="bottom"/>
            <w:hideMark/>
          </w:tcPr>
          <w:p w:rsidR="00743B33" w:rsidRPr="00743B33" w:rsidRDefault="00D20E06" w:rsidP="00743B33">
            <w:pPr>
              <w:pStyle w:val="Heading2"/>
              <w:rPr>
                <w:ins w:id="8295" w:author="Author"/>
                <w:del w:id="8296" w:author="Author"/>
                <w:b w:val="0"/>
                <w:lang w:eastAsia="en-US"/>
                <w:rPrChange w:id="8297" w:author="Author">
                  <w:rPr>
                    <w:ins w:id="8298" w:author="Author"/>
                    <w:del w:id="8299" w:author="Author"/>
                    <w:rFonts w:ascii="Calibri" w:eastAsia="Times New Roman" w:hAnsi="Calibri"/>
                    <w:b/>
                    <w:bCs/>
                    <w:color w:val="000000"/>
                    <w:szCs w:val="22"/>
                    <w:lang w:val="en-US" w:eastAsia="en-US"/>
                  </w:rPr>
                </w:rPrChange>
              </w:rPr>
              <w:pPrChange w:id="8300" w:author="Author">
                <w:pPr/>
              </w:pPrChange>
            </w:pPr>
            <w:ins w:id="8301" w:author="Author">
              <w:del w:id="8302" w:author="Author">
                <w:r>
                  <w:rPr>
                    <w:b w:val="0"/>
                    <w:lang w:eastAsia="en-US"/>
                    <w:rPrChange w:id="8303" w:author="Author">
                      <w:rPr>
                        <w:rFonts w:ascii="Calibri" w:eastAsia="Times New Roman" w:hAnsi="Calibri"/>
                        <w:b/>
                        <w:bCs/>
                        <w:color w:val="000000"/>
                        <w:szCs w:val="22"/>
                        <w:lang w:val="en-US" w:eastAsia="en-US"/>
                      </w:rPr>
                    </w:rPrChange>
                  </w:rPr>
                  <w:delText xml:space="preserve"> Prefix</w:delText>
                </w:r>
                <w:bookmarkStart w:id="8304" w:name="_Toc488928721"/>
                <w:bookmarkStart w:id="8305" w:name="_Toc489940931"/>
                <w:bookmarkStart w:id="8306" w:name="_Toc489942089"/>
                <w:bookmarkStart w:id="8307" w:name="_Toc490206370"/>
                <w:bookmarkStart w:id="8308" w:name="_Toc490207535"/>
                <w:bookmarkStart w:id="8309" w:name="_Toc491673602"/>
                <w:bookmarkEnd w:id="8304"/>
                <w:bookmarkEnd w:id="8305"/>
                <w:bookmarkEnd w:id="8306"/>
                <w:bookmarkEnd w:id="8307"/>
                <w:bookmarkEnd w:id="8308"/>
                <w:bookmarkEnd w:id="8309"/>
              </w:del>
            </w:ins>
          </w:p>
        </w:tc>
        <w:bookmarkStart w:id="8310" w:name="_Toc488928722"/>
        <w:bookmarkStart w:id="8311" w:name="_Toc489940932"/>
        <w:bookmarkStart w:id="8312" w:name="_Toc489942090"/>
        <w:bookmarkStart w:id="8313" w:name="_Toc490206371"/>
        <w:bookmarkStart w:id="8314" w:name="_Toc490207536"/>
        <w:bookmarkStart w:id="8315" w:name="_Toc491673603"/>
        <w:bookmarkEnd w:id="8310"/>
        <w:bookmarkEnd w:id="8311"/>
        <w:bookmarkEnd w:id="8312"/>
        <w:bookmarkEnd w:id="8313"/>
        <w:bookmarkEnd w:id="8314"/>
        <w:bookmarkEnd w:id="8315"/>
      </w:tr>
      <w:tr w:rsidR="00743B33">
        <w:trPr>
          <w:trHeight w:val="300"/>
          <w:jc w:val="center"/>
          <w:ins w:id="8316" w:author="Author"/>
          <w:del w:id="8317"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318" w:author="Author"/>
                <w:del w:id="8319" w:author="Author"/>
                <w:lang w:eastAsia="en-US"/>
                <w:rPrChange w:id="8320" w:author="Author">
                  <w:rPr>
                    <w:ins w:id="8321" w:author="Author"/>
                    <w:del w:id="8322" w:author="Author"/>
                    <w:rFonts w:ascii="Calibri" w:eastAsia="Times New Roman" w:hAnsi="Calibri"/>
                    <w:color w:val="000000"/>
                    <w:szCs w:val="22"/>
                    <w:lang w:val="en-US" w:eastAsia="en-US"/>
                  </w:rPr>
                </w:rPrChange>
              </w:rPr>
              <w:pPrChange w:id="8323" w:author="Author">
                <w:pPr/>
              </w:pPrChange>
            </w:pPr>
            <w:ins w:id="8324" w:author="Author">
              <w:del w:id="8325" w:author="Author">
                <w:r>
                  <w:rPr>
                    <w:lang w:eastAsia="en-US"/>
                    <w:rPrChange w:id="8326" w:author="Author">
                      <w:rPr>
                        <w:rFonts w:ascii="Calibri" w:eastAsia="Times New Roman" w:hAnsi="Calibri"/>
                        <w:color w:val="000000"/>
                        <w:szCs w:val="22"/>
                        <w:lang w:val="en-US" w:eastAsia="en-US"/>
                      </w:rPr>
                    </w:rPrChange>
                  </w:rPr>
                  <w:delText>sbyte</w:delText>
                </w:r>
                <w:bookmarkStart w:id="8327" w:name="_Toc488928723"/>
                <w:bookmarkStart w:id="8328" w:name="_Toc489940933"/>
                <w:bookmarkStart w:id="8329" w:name="_Toc489942091"/>
                <w:bookmarkStart w:id="8330" w:name="_Toc490206372"/>
                <w:bookmarkStart w:id="8331" w:name="_Toc490207537"/>
                <w:bookmarkStart w:id="8332" w:name="_Toc491673604"/>
                <w:bookmarkEnd w:id="8327"/>
                <w:bookmarkEnd w:id="8328"/>
                <w:bookmarkEnd w:id="8329"/>
                <w:bookmarkEnd w:id="8330"/>
                <w:bookmarkEnd w:id="8331"/>
                <w:bookmarkEnd w:id="8332"/>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333" w:author="Author"/>
                <w:del w:id="8334" w:author="Author"/>
                <w:lang w:eastAsia="en-US"/>
                <w:rPrChange w:id="8335" w:author="Author">
                  <w:rPr>
                    <w:ins w:id="8336" w:author="Author"/>
                    <w:del w:id="8337" w:author="Author"/>
                    <w:rFonts w:ascii="Calibri" w:eastAsia="Times New Roman" w:hAnsi="Calibri"/>
                    <w:color w:val="000000"/>
                    <w:szCs w:val="22"/>
                    <w:lang w:val="en-US" w:eastAsia="en-US"/>
                  </w:rPr>
                </w:rPrChange>
              </w:rPr>
              <w:pPrChange w:id="8338" w:author="Author">
                <w:pPr/>
              </w:pPrChange>
            </w:pPr>
            <w:ins w:id="8339" w:author="Author">
              <w:del w:id="8340" w:author="Author">
                <w:r>
                  <w:rPr>
                    <w:lang w:eastAsia="en-US"/>
                    <w:rPrChange w:id="8341" w:author="Author">
                      <w:rPr>
                        <w:rFonts w:ascii="Calibri" w:eastAsia="Times New Roman" w:hAnsi="Calibri"/>
                        <w:color w:val="000000"/>
                        <w:szCs w:val="22"/>
                        <w:lang w:val="en-US" w:eastAsia="en-US"/>
                      </w:rPr>
                    </w:rPrChange>
                  </w:rPr>
                  <w:delText>SByte</w:delText>
                </w:r>
                <w:bookmarkStart w:id="8342" w:name="_Toc488928724"/>
                <w:bookmarkStart w:id="8343" w:name="_Toc489940934"/>
                <w:bookmarkStart w:id="8344" w:name="_Toc489942092"/>
                <w:bookmarkStart w:id="8345" w:name="_Toc490206373"/>
                <w:bookmarkStart w:id="8346" w:name="_Toc490207538"/>
                <w:bookmarkStart w:id="8347" w:name="_Toc491673605"/>
                <w:bookmarkEnd w:id="8342"/>
                <w:bookmarkEnd w:id="8343"/>
                <w:bookmarkEnd w:id="8344"/>
                <w:bookmarkEnd w:id="8345"/>
                <w:bookmarkEnd w:id="8346"/>
                <w:bookmarkEnd w:id="8347"/>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348" w:author="Author"/>
                <w:del w:id="8349" w:author="Author"/>
                <w:lang w:eastAsia="en-US"/>
                <w:rPrChange w:id="8350" w:author="Author">
                  <w:rPr>
                    <w:ins w:id="8351" w:author="Author"/>
                    <w:del w:id="8352" w:author="Author"/>
                    <w:rFonts w:ascii="Calibri" w:eastAsia="Times New Roman" w:hAnsi="Calibri"/>
                    <w:color w:val="000000"/>
                    <w:szCs w:val="22"/>
                    <w:lang w:val="en-US" w:eastAsia="en-US"/>
                  </w:rPr>
                </w:rPrChange>
              </w:rPr>
              <w:pPrChange w:id="8353" w:author="Author">
                <w:pPr/>
              </w:pPrChange>
            </w:pPr>
            <w:ins w:id="8354" w:author="Author">
              <w:del w:id="8355" w:author="Author">
                <w:r>
                  <w:rPr>
                    <w:lang w:eastAsia="en-US"/>
                    <w:rPrChange w:id="8356" w:author="Author">
                      <w:rPr>
                        <w:rFonts w:ascii="Calibri" w:eastAsia="Times New Roman" w:hAnsi="Calibri"/>
                        <w:color w:val="000000"/>
                        <w:szCs w:val="22"/>
                        <w:lang w:val="en-US" w:eastAsia="en-US"/>
                      </w:rPr>
                    </w:rPrChange>
                  </w:rPr>
                  <w:delText>sbyt</w:delText>
                </w:r>
                <w:bookmarkStart w:id="8357" w:name="_Toc488928725"/>
                <w:bookmarkStart w:id="8358" w:name="_Toc489940935"/>
                <w:bookmarkStart w:id="8359" w:name="_Toc489942093"/>
                <w:bookmarkStart w:id="8360" w:name="_Toc490206374"/>
                <w:bookmarkStart w:id="8361" w:name="_Toc490207539"/>
                <w:bookmarkStart w:id="8362" w:name="_Toc491673606"/>
                <w:bookmarkEnd w:id="8357"/>
                <w:bookmarkEnd w:id="8358"/>
                <w:bookmarkEnd w:id="8359"/>
                <w:bookmarkEnd w:id="8360"/>
                <w:bookmarkEnd w:id="8361"/>
                <w:bookmarkEnd w:id="8362"/>
              </w:del>
            </w:ins>
          </w:p>
        </w:tc>
        <w:bookmarkStart w:id="8363" w:name="_Toc488928726"/>
        <w:bookmarkStart w:id="8364" w:name="_Toc489940936"/>
        <w:bookmarkStart w:id="8365" w:name="_Toc489942094"/>
        <w:bookmarkStart w:id="8366" w:name="_Toc490206375"/>
        <w:bookmarkStart w:id="8367" w:name="_Toc490207540"/>
        <w:bookmarkStart w:id="8368" w:name="_Toc491673607"/>
        <w:bookmarkEnd w:id="8363"/>
        <w:bookmarkEnd w:id="8364"/>
        <w:bookmarkEnd w:id="8365"/>
        <w:bookmarkEnd w:id="8366"/>
        <w:bookmarkEnd w:id="8367"/>
        <w:bookmarkEnd w:id="8368"/>
      </w:tr>
      <w:tr w:rsidR="00743B33">
        <w:trPr>
          <w:trHeight w:val="300"/>
          <w:jc w:val="center"/>
          <w:ins w:id="8369" w:author="Author"/>
          <w:del w:id="8370"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371" w:author="Author"/>
                <w:del w:id="8372" w:author="Author"/>
                <w:lang w:eastAsia="en-US"/>
                <w:rPrChange w:id="8373" w:author="Author">
                  <w:rPr>
                    <w:ins w:id="8374" w:author="Author"/>
                    <w:del w:id="8375" w:author="Author"/>
                    <w:rFonts w:ascii="Calibri" w:eastAsia="Times New Roman" w:hAnsi="Calibri"/>
                    <w:color w:val="000000"/>
                    <w:szCs w:val="22"/>
                    <w:lang w:val="en-US" w:eastAsia="en-US"/>
                  </w:rPr>
                </w:rPrChange>
              </w:rPr>
              <w:pPrChange w:id="8376" w:author="Author">
                <w:pPr/>
              </w:pPrChange>
            </w:pPr>
            <w:ins w:id="8377" w:author="Author">
              <w:del w:id="8378" w:author="Author">
                <w:r>
                  <w:rPr>
                    <w:lang w:eastAsia="en-US"/>
                    <w:rPrChange w:id="8379" w:author="Author">
                      <w:rPr>
                        <w:rFonts w:ascii="Calibri" w:eastAsia="Times New Roman" w:hAnsi="Calibri"/>
                        <w:color w:val="000000"/>
                        <w:szCs w:val="22"/>
                        <w:lang w:val="en-US" w:eastAsia="en-US"/>
                      </w:rPr>
                    </w:rPrChange>
                  </w:rPr>
                  <w:delText>byte</w:delText>
                </w:r>
                <w:bookmarkStart w:id="8380" w:name="_Toc488928727"/>
                <w:bookmarkStart w:id="8381" w:name="_Toc489940937"/>
                <w:bookmarkStart w:id="8382" w:name="_Toc489942095"/>
                <w:bookmarkStart w:id="8383" w:name="_Toc490206376"/>
                <w:bookmarkStart w:id="8384" w:name="_Toc490207541"/>
                <w:bookmarkStart w:id="8385" w:name="_Toc491673608"/>
                <w:bookmarkEnd w:id="8380"/>
                <w:bookmarkEnd w:id="8381"/>
                <w:bookmarkEnd w:id="8382"/>
                <w:bookmarkEnd w:id="8383"/>
                <w:bookmarkEnd w:id="8384"/>
                <w:bookmarkEnd w:id="8385"/>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386" w:author="Author"/>
                <w:del w:id="8387" w:author="Author"/>
                <w:lang w:eastAsia="en-US"/>
                <w:rPrChange w:id="8388" w:author="Author">
                  <w:rPr>
                    <w:ins w:id="8389" w:author="Author"/>
                    <w:del w:id="8390" w:author="Author"/>
                    <w:rFonts w:ascii="Calibri" w:eastAsia="Times New Roman" w:hAnsi="Calibri"/>
                    <w:color w:val="000000"/>
                    <w:szCs w:val="22"/>
                    <w:lang w:val="en-US" w:eastAsia="en-US"/>
                  </w:rPr>
                </w:rPrChange>
              </w:rPr>
              <w:pPrChange w:id="8391" w:author="Author">
                <w:pPr/>
              </w:pPrChange>
            </w:pPr>
            <w:ins w:id="8392" w:author="Author">
              <w:del w:id="8393" w:author="Author">
                <w:r>
                  <w:rPr>
                    <w:lang w:eastAsia="en-US"/>
                    <w:rPrChange w:id="8394" w:author="Author">
                      <w:rPr>
                        <w:rFonts w:ascii="Calibri" w:eastAsia="Times New Roman" w:hAnsi="Calibri"/>
                        <w:color w:val="000000"/>
                        <w:szCs w:val="22"/>
                        <w:lang w:val="en-US" w:eastAsia="en-US"/>
                      </w:rPr>
                    </w:rPrChange>
                  </w:rPr>
                  <w:delText>Byte</w:delText>
                </w:r>
                <w:bookmarkStart w:id="8395" w:name="_Toc488928728"/>
                <w:bookmarkStart w:id="8396" w:name="_Toc489940938"/>
                <w:bookmarkStart w:id="8397" w:name="_Toc489942096"/>
                <w:bookmarkStart w:id="8398" w:name="_Toc490206377"/>
                <w:bookmarkStart w:id="8399" w:name="_Toc490207542"/>
                <w:bookmarkStart w:id="8400" w:name="_Toc491673609"/>
                <w:bookmarkEnd w:id="8395"/>
                <w:bookmarkEnd w:id="8396"/>
                <w:bookmarkEnd w:id="8397"/>
                <w:bookmarkEnd w:id="8398"/>
                <w:bookmarkEnd w:id="8399"/>
                <w:bookmarkEnd w:id="8400"/>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401" w:author="Author"/>
                <w:del w:id="8402" w:author="Author"/>
                <w:lang w:eastAsia="en-US"/>
                <w:rPrChange w:id="8403" w:author="Author">
                  <w:rPr>
                    <w:ins w:id="8404" w:author="Author"/>
                    <w:del w:id="8405" w:author="Author"/>
                    <w:rFonts w:ascii="Calibri" w:eastAsia="Times New Roman" w:hAnsi="Calibri"/>
                    <w:color w:val="000000"/>
                    <w:szCs w:val="22"/>
                    <w:lang w:val="en-US" w:eastAsia="en-US"/>
                  </w:rPr>
                </w:rPrChange>
              </w:rPr>
              <w:pPrChange w:id="8406" w:author="Author">
                <w:pPr/>
              </w:pPrChange>
            </w:pPr>
            <w:ins w:id="8407" w:author="Author">
              <w:del w:id="8408" w:author="Author">
                <w:r>
                  <w:rPr>
                    <w:lang w:eastAsia="en-US"/>
                    <w:rPrChange w:id="8409" w:author="Author">
                      <w:rPr>
                        <w:rFonts w:ascii="Calibri" w:eastAsia="Times New Roman" w:hAnsi="Calibri"/>
                        <w:color w:val="000000"/>
                        <w:szCs w:val="22"/>
                        <w:lang w:val="en-US" w:eastAsia="en-US"/>
                      </w:rPr>
                    </w:rPrChange>
                  </w:rPr>
                  <w:delText>byt</w:delText>
                </w:r>
                <w:bookmarkStart w:id="8410" w:name="_Toc488928729"/>
                <w:bookmarkStart w:id="8411" w:name="_Toc489940939"/>
                <w:bookmarkStart w:id="8412" w:name="_Toc489942097"/>
                <w:bookmarkStart w:id="8413" w:name="_Toc490206378"/>
                <w:bookmarkStart w:id="8414" w:name="_Toc490207543"/>
                <w:bookmarkStart w:id="8415" w:name="_Toc491673610"/>
                <w:bookmarkEnd w:id="8410"/>
                <w:bookmarkEnd w:id="8411"/>
                <w:bookmarkEnd w:id="8412"/>
                <w:bookmarkEnd w:id="8413"/>
                <w:bookmarkEnd w:id="8414"/>
                <w:bookmarkEnd w:id="8415"/>
              </w:del>
            </w:ins>
          </w:p>
        </w:tc>
        <w:bookmarkStart w:id="8416" w:name="_Toc488928730"/>
        <w:bookmarkStart w:id="8417" w:name="_Toc489940940"/>
        <w:bookmarkStart w:id="8418" w:name="_Toc489942098"/>
        <w:bookmarkStart w:id="8419" w:name="_Toc490206379"/>
        <w:bookmarkStart w:id="8420" w:name="_Toc490207544"/>
        <w:bookmarkStart w:id="8421" w:name="_Toc491673611"/>
        <w:bookmarkEnd w:id="8416"/>
        <w:bookmarkEnd w:id="8417"/>
        <w:bookmarkEnd w:id="8418"/>
        <w:bookmarkEnd w:id="8419"/>
        <w:bookmarkEnd w:id="8420"/>
        <w:bookmarkEnd w:id="8421"/>
      </w:tr>
      <w:tr w:rsidR="00743B33">
        <w:trPr>
          <w:trHeight w:val="300"/>
          <w:jc w:val="center"/>
          <w:ins w:id="8422" w:author="Author"/>
          <w:del w:id="8423"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424" w:author="Author"/>
                <w:del w:id="8425" w:author="Author"/>
                <w:lang w:eastAsia="en-US"/>
                <w:rPrChange w:id="8426" w:author="Author">
                  <w:rPr>
                    <w:ins w:id="8427" w:author="Author"/>
                    <w:del w:id="8428" w:author="Author"/>
                    <w:rFonts w:ascii="Calibri" w:eastAsia="Times New Roman" w:hAnsi="Calibri"/>
                    <w:color w:val="000000"/>
                    <w:szCs w:val="22"/>
                    <w:lang w:val="en-US" w:eastAsia="en-US"/>
                  </w:rPr>
                </w:rPrChange>
              </w:rPr>
              <w:pPrChange w:id="8429" w:author="Author">
                <w:pPr/>
              </w:pPrChange>
            </w:pPr>
            <w:ins w:id="8430" w:author="Author">
              <w:del w:id="8431" w:author="Author">
                <w:r>
                  <w:rPr>
                    <w:lang w:eastAsia="en-US"/>
                    <w:rPrChange w:id="8432" w:author="Author">
                      <w:rPr>
                        <w:rFonts w:ascii="Calibri" w:eastAsia="Times New Roman" w:hAnsi="Calibri"/>
                        <w:color w:val="000000"/>
                        <w:szCs w:val="22"/>
                        <w:lang w:val="en-US" w:eastAsia="en-US"/>
                      </w:rPr>
                    </w:rPrChange>
                  </w:rPr>
                  <w:delText>short</w:delText>
                </w:r>
                <w:bookmarkStart w:id="8433" w:name="_Toc488928731"/>
                <w:bookmarkStart w:id="8434" w:name="_Toc489940941"/>
                <w:bookmarkStart w:id="8435" w:name="_Toc489942099"/>
                <w:bookmarkStart w:id="8436" w:name="_Toc490206380"/>
                <w:bookmarkStart w:id="8437" w:name="_Toc490207545"/>
                <w:bookmarkStart w:id="8438" w:name="_Toc491673612"/>
                <w:bookmarkEnd w:id="8433"/>
                <w:bookmarkEnd w:id="8434"/>
                <w:bookmarkEnd w:id="8435"/>
                <w:bookmarkEnd w:id="8436"/>
                <w:bookmarkEnd w:id="8437"/>
                <w:bookmarkEnd w:id="8438"/>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439" w:author="Author"/>
                <w:del w:id="8440" w:author="Author"/>
                <w:lang w:eastAsia="en-US"/>
                <w:rPrChange w:id="8441" w:author="Author">
                  <w:rPr>
                    <w:ins w:id="8442" w:author="Author"/>
                    <w:del w:id="8443" w:author="Author"/>
                    <w:rFonts w:ascii="Calibri" w:eastAsia="Times New Roman" w:hAnsi="Calibri"/>
                    <w:color w:val="000000"/>
                    <w:szCs w:val="22"/>
                    <w:lang w:val="en-US" w:eastAsia="en-US"/>
                  </w:rPr>
                </w:rPrChange>
              </w:rPr>
              <w:pPrChange w:id="8444" w:author="Author">
                <w:pPr/>
              </w:pPrChange>
            </w:pPr>
            <w:ins w:id="8445" w:author="Author">
              <w:del w:id="8446" w:author="Author">
                <w:r>
                  <w:rPr>
                    <w:lang w:eastAsia="en-US"/>
                    <w:rPrChange w:id="8447" w:author="Author">
                      <w:rPr>
                        <w:rFonts w:ascii="Calibri" w:eastAsia="Times New Roman" w:hAnsi="Calibri"/>
                        <w:color w:val="000000"/>
                        <w:szCs w:val="22"/>
                        <w:lang w:val="en-US" w:eastAsia="en-US"/>
                      </w:rPr>
                    </w:rPrChange>
                  </w:rPr>
                  <w:delText>Int16</w:delText>
                </w:r>
                <w:bookmarkStart w:id="8448" w:name="_Toc488928732"/>
                <w:bookmarkStart w:id="8449" w:name="_Toc489940942"/>
                <w:bookmarkStart w:id="8450" w:name="_Toc489942100"/>
                <w:bookmarkStart w:id="8451" w:name="_Toc490206381"/>
                <w:bookmarkStart w:id="8452" w:name="_Toc490207546"/>
                <w:bookmarkStart w:id="8453" w:name="_Toc491673613"/>
                <w:bookmarkEnd w:id="8448"/>
                <w:bookmarkEnd w:id="8449"/>
                <w:bookmarkEnd w:id="8450"/>
                <w:bookmarkEnd w:id="8451"/>
                <w:bookmarkEnd w:id="8452"/>
                <w:bookmarkEnd w:id="8453"/>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454" w:author="Author"/>
                <w:del w:id="8455" w:author="Author"/>
                <w:lang w:eastAsia="en-US"/>
                <w:rPrChange w:id="8456" w:author="Author">
                  <w:rPr>
                    <w:ins w:id="8457" w:author="Author"/>
                    <w:del w:id="8458" w:author="Author"/>
                    <w:rFonts w:ascii="Calibri" w:eastAsia="Times New Roman" w:hAnsi="Calibri"/>
                    <w:color w:val="000000"/>
                    <w:szCs w:val="22"/>
                    <w:lang w:val="en-US" w:eastAsia="en-US"/>
                  </w:rPr>
                </w:rPrChange>
              </w:rPr>
              <w:pPrChange w:id="8459" w:author="Author">
                <w:pPr/>
              </w:pPrChange>
            </w:pPr>
            <w:ins w:id="8460" w:author="Author">
              <w:del w:id="8461" w:author="Author">
                <w:r>
                  <w:rPr>
                    <w:lang w:eastAsia="en-US"/>
                    <w:rPrChange w:id="8462" w:author="Author">
                      <w:rPr>
                        <w:rFonts w:ascii="Calibri" w:eastAsia="Times New Roman" w:hAnsi="Calibri"/>
                        <w:color w:val="000000"/>
                        <w:szCs w:val="22"/>
                        <w:lang w:val="en-US" w:eastAsia="en-US"/>
                      </w:rPr>
                    </w:rPrChange>
                  </w:rPr>
                  <w:delText>sht</w:delText>
                </w:r>
                <w:bookmarkStart w:id="8463" w:name="_Toc488928733"/>
                <w:bookmarkStart w:id="8464" w:name="_Toc489940943"/>
                <w:bookmarkStart w:id="8465" w:name="_Toc489942101"/>
                <w:bookmarkStart w:id="8466" w:name="_Toc490206382"/>
                <w:bookmarkStart w:id="8467" w:name="_Toc490207547"/>
                <w:bookmarkStart w:id="8468" w:name="_Toc491673614"/>
                <w:bookmarkEnd w:id="8463"/>
                <w:bookmarkEnd w:id="8464"/>
                <w:bookmarkEnd w:id="8465"/>
                <w:bookmarkEnd w:id="8466"/>
                <w:bookmarkEnd w:id="8467"/>
                <w:bookmarkEnd w:id="8468"/>
              </w:del>
            </w:ins>
          </w:p>
        </w:tc>
        <w:bookmarkStart w:id="8469" w:name="_Toc488928734"/>
        <w:bookmarkStart w:id="8470" w:name="_Toc489940944"/>
        <w:bookmarkStart w:id="8471" w:name="_Toc489942102"/>
        <w:bookmarkStart w:id="8472" w:name="_Toc490206383"/>
        <w:bookmarkStart w:id="8473" w:name="_Toc490207548"/>
        <w:bookmarkStart w:id="8474" w:name="_Toc491673615"/>
        <w:bookmarkEnd w:id="8469"/>
        <w:bookmarkEnd w:id="8470"/>
        <w:bookmarkEnd w:id="8471"/>
        <w:bookmarkEnd w:id="8472"/>
        <w:bookmarkEnd w:id="8473"/>
        <w:bookmarkEnd w:id="8474"/>
      </w:tr>
      <w:tr w:rsidR="00743B33">
        <w:trPr>
          <w:trHeight w:val="300"/>
          <w:jc w:val="center"/>
          <w:ins w:id="8475" w:author="Author"/>
          <w:del w:id="8476"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477" w:author="Author"/>
                <w:del w:id="8478" w:author="Author"/>
                <w:lang w:eastAsia="en-US"/>
                <w:rPrChange w:id="8479" w:author="Author">
                  <w:rPr>
                    <w:ins w:id="8480" w:author="Author"/>
                    <w:del w:id="8481" w:author="Author"/>
                    <w:rFonts w:ascii="Calibri" w:eastAsia="Times New Roman" w:hAnsi="Calibri"/>
                    <w:color w:val="000000"/>
                    <w:szCs w:val="22"/>
                    <w:lang w:val="en-US" w:eastAsia="en-US"/>
                  </w:rPr>
                </w:rPrChange>
              </w:rPr>
              <w:pPrChange w:id="8482" w:author="Author">
                <w:pPr/>
              </w:pPrChange>
            </w:pPr>
            <w:ins w:id="8483" w:author="Author">
              <w:del w:id="8484" w:author="Author">
                <w:r>
                  <w:rPr>
                    <w:lang w:eastAsia="en-US"/>
                    <w:rPrChange w:id="8485" w:author="Author">
                      <w:rPr>
                        <w:rFonts w:ascii="Calibri" w:eastAsia="Times New Roman" w:hAnsi="Calibri"/>
                        <w:color w:val="000000"/>
                        <w:szCs w:val="22"/>
                        <w:lang w:val="en-US" w:eastAsia="en-US"/>
                      </w:rPr>
                    </w:rPrChange>
                  </w:rPr>
                  <w:delText>ushort</w:delText>
                </w:r>
                <w:bookmarkStart w:id="8486" w:name="_Toc488928735"/>
                <w:bookmarkStart w:id="8487" w:name="_Toc489940945"/>
                <w:bookmarkStart w:id="8488" w:name="_Toc489942103"/>
                <w:bookmarkStart w:id="8489" w:name="_Toc490206384"/>
                <w:bookmarkStart w:id="8490" w:name="_Toc490207549"/>
                <w:bookmarkStart w:id="8491" w:name="_Toc491673616"/>
                <w:bookmarkEnd w:id="8486"/>
                <w:bookmarkEnd w:id="8487"/>
                <w:bookmarkEnd w:id="8488"/>
                <w:bookmarkEnd w:id="8489"/>
                <w:bookmarkEnd w:id="8490"/>
                <w:bookmarkEnd w:id="8491"/>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492" w:author="Author"/>
                <w:del w:id="8493" w:author="Author"/>
                <w:lang w:eastAsia="en-US"/>
                <w:rPrChange w:id="8494" w:author="Author">
                  <w:rPr>
                    <w:ins w:id="8495" w:author="Author"/>
                    <w:del w:id="8496" w:author="Author"/>
                    <w:rFonts w:ascii="Calibri" w:eastAsia="Times New Roman" w:hAnsi="Calibri"/>
                    <w:color w:val="000000"/>
                    <w:szCs w:val="22"/>
                    <w:lang w:val="en-US" w:eastAsia="en-US"/>
                  </w:rPr>
                </w:rPrChange>
              </w:rPr>
              <w:pPrChange w:id="8497" w:author="Author">
                <w:pPr/>
              </w:pPrChange>
            </w:pPr>
            <w:ins w:id="8498" w:author="Author">
              <w:del w:id="8499" w:author="Author">
                <w:r>
                  <w:rPr>
                    <w:lang w:eastAsia="en-US"/>
                    <w:rPrChange w:id="8500" w:author="Author">
                      <w:rPr>
                        <w:rFonts w:ascii="Calibri" w:eastAsia="Times New Roman" w:hAnsi="Calibri"/>
                        <w:color w:val="000000"/>
                        <w:szCs w:val="22"/>
                        <w:lang w:val="en-US" w:eastAsia="en-US"/>
                      </w:rPr>
                    </w:rPrChange>
                  </w:rPr>
                  <w:delText>UInt16</w:delText>
                </w:r>
                <w:bookmarkStart w:id="8501" w:name="_Toc488928736"/>
                <w:bookmarkStart w:id="8502" w:name="_Toc489940946"/>
                <w:bookmarkStart w:id="8503" w:name="_Toc489942104"/>
                <w:bookmarkStart w:id="8504" w:name="_Toc490206385"/>
                <w:bookmarkStart w:id="8505" w:name="_Toc490207550"/>
                <w:bookmarkStart w:id="8506" w:name="_Toc491673617"/>
                <w:bookmarkEnd w:id="8501"/>
                <w:bookmarkEnd w:id="8502"/>
                <w:bookmarkEnd w:id="8503"/>
                <w:bookmarkEnd w:id="8504"/>
                <w:bookmarkEnd w:id="8505"/>
                <w:bookmarkEnd w:id="8506"/>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507" w:author="Author"/>
                <w:del w:id="8508" w:author="Author"/>
                <w:lang w:eastAsia="en-US"/>
                <w:rPrChange w:id="8509" w:author="Author">
                  <w:rPr>
                    <w:ins w:id="8510" w:author="Author"/>
                    <w:del w:id="8511" w:author="Author"/>
                    <w:rFonts w:ascii="Calibri" w:eastAsia="Times New Roman" w:hAnsi="Calibri"/>
                    <w:color w:val="000000"/>
                    <w:szCs w:val="22"/>
                    <w:lang w:val="en-US" w:eastAsia="en-US"/>
                  </w:rPr>
                </w:rPrChange>
              </w:rPr>
              <w:pPrChange w:id="8512" w:author="Author">
                <w:pPr/>
              </w:pPrChange>
            </w:pPr>
            <w:ins w:id="8513" w:author="Author">
              <w:del w:id="8514" w:author="Author">
                <w:r>
                  <w:rPr>
                    <w:lang w:eastAsia="en-US"/>
                    <w:rPrChange w:id="8515" w:author="Author">
                      <w:rPr>
                        <w:rFonts w:ascii="Calibri" w:eastAsia="Times New Roman" w:hAnsi="Calibri"/>
                        <w:color w:val="000000"/>
                        <w:szCs w:val="22"/>
                        <w:lang w:val="en-US" w:eastAsia="en-US"/>
                      </w:rPr>
                    </w:rPrChange>
                  </w:rPr>
                  <w:delText>usht</w:delText>
                </w:r>
                <w:bookmarkStart w:id="8516" w:name="_Toc488928737"/>
                <w:bookmarkStart w:id="8517" w:name="_Toc489940947"/>
                <w:bookmarkStart w:id="8518" w:name="_Toc489942105"/>
                <w:bookmarkStart w:id="8519" w:name="_Toc490206386"/>
                <w:bookmarkStart w:id="8520" w:name="_Toc490207551"/>
                <w:bookmarkStart w:id="8521" w:name="_Toc491673618"/>
                <w:bookmarkEnd w:id="8516"/>
                <w:bookmarkEnd w:id="8517"/>
                <w:bookmarkEnd w:id="8518"/>
                <w:bookmarkEnd w:id="8519"/>
                <w:bookmarkEnd w:id="8520"/>
                <w:bookmarkEnd w:id="8521"/>
              </w:del>
            </w:ins>
          </w:p>
        </w:tc>
        <w:bookmarkStart w:id="8522" w:name="_Toc488928738"/>
        <w:bookmarkStart w:id="8523" w:name="_Toc489940948"/>
        <w:bookmarkStart w:id="8524" w:name="_Toc489942106"/>
        <w:bookmarkStart w:id="8525" w:name="_Toc490206387"/>
        <w:bookmarkStart w:id="8526" w:name="_Toc490207552"/>
        <w:bookmarkStart w:id="8527" w:name="_Toc491673619"/>
        <w:bookmarkEnd w:id="8522"/>
        <w:bookmarkEnd w:id="8523"/>
        <w:bookmarkEnd w:id="8524"/>
        <w:bookmarkEnd w:id="8525"/>
        <w:bookmarkEnd w:id="8526"/>
        <w:bookmarkEnd w:id="8527"/>
      </w:tr>
      <w:tr w:rsidR="00743B33">
        <w:trPr>
          <w:trHeight w:val="300"/>
          <w:jc w:val="center"/>
          <w:ins w:id="8528" w:author="Author"/>
          <w:del w:id="8529"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530" w:author="Author"/>
                <w:del w:id="8531" w:author="Author"/>
                <w:lang w:eastAsia="en-US"/>
                <w:rPrChange w:id="8532" w:author="Author">
                  <w:rPr>
                    <w:ins w:id="8533" w:author="Author"/>
                    <w:del w:id="8534" w:author="Author"/>
                    <w:rFonts w:ascii="Calibri" w:eastAsia="Times New Roman" w:hAnsi="Calibri"/>
                    <w:color w:val="000000"/>
                    <w:szCs w:val="22"/>
                    <w:lang w:val="en-US" w:eastAsia="en-US"/>
                  </w:rPr>
                </w:rPrChange>
              </w:rPr>
              <w:pPrChange w:id="8535" w:author="Author">
                <w:pPr/>
              </w:pPrChange>
            </w:pPr>
            <w:ins w:id="8536" w:author="Author">
              <w:del w:id="8537" w:author="Author">
                <w:r>
                  <w:rPr>
                    <w:lang w:eastAsia="en-US"/>
                    <w:rPrChange w:id="8538" w:author="Author">
                      <w:rPr>
                        <w:rFonts w:ascii="Calibri" w:eastAsia="Times New Roman" w:hAnsi="Calibri"/>
                        <w:color w:val="000000"/>
                        <w:szCs w:val="22"/>
                        <w:lang w:val="en-US" w:eastAsia="en-US"/>
                      </w:rPr>
                    </w:rPrChange>
                  </w:rPr>
                  <w:delText>int</w:delText>
                </w:r>
                <w:bookmarkStart w:id="8539" w:name="_Toc488928739"/>
                <w:bookmarkStart w:id="8540" w:name="_Toc489940949"/>
                <w:bookmarkStart w:id="8541" w:name="_Toc489942107"/>
                <w:bookmarkStart w:id="8542" w:name="_Toc490206388"/>
                <w:bookmarkStart w:id="8543" w:name="_Toc490207553"/>
                <w:bookmarkStart w:id="8544" w:name="_Toc491673620"/>
                <w:bookmarkEnd w:id="8539"/>
                <w:bookmarkEnd w:id="8540"/>
                <w:bookmarkEnd w:id="8541"/>
                <w:bookmarkEnd w:id="8542"/>
                <w:bookmarkEnd w:id="8543"/>
                <w:bookmarkEnd w:id="8544"/>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545" w:author="Author"/>
                <w:del w:id="8546" w:author="Author"/>
                <w:lang w:eastAsia="en-US"/>
                <w:rPrChange w:id="8547" w:author="Author">
                  <w:rPr>
                    <w:ins w:id="8548" w:author="Author"/>
                    <w:del w:id="8549" w:author="Author"/>
                    <w:rFonts w:ascii="Calibri" w:eastAsia="Times New Roman" w:hAnsi="Calibri"/>
                    <w:color w:val="000000"/>
                    <w:szCs w:val="22"/>
                    <w:lang w:val="en-US" w:eastAsia="en-US"/>
                  </w:rPr>
                </w:rPrChange>
              </w:rPr>
              <w:pPrChange w:id="8550" w:author="Author">
                <w:pPr/>
              </w:pPrChange>
            </w:pPr>
            <w:ins w:id="8551" w:author="Author">
              <w:del w:id="8552" w:author="Author">
                <w:r>
                  <w:rPr>
                    <w:lang w:eastAsia="en-US"/>
                    <w:rPrChange w:id="8553" w:author="Author">
                      <w:rPr>
                        <w:rFonts w:ascii="Calibri" w:eastAsia="Times New Roman" w:hAnsi="Calibri"/>
                        <w:color w:val="000000"/>
                        <w:szCs w:val="22"/>
                        <w:lang w:val="en-US" w:eastAsia="en-US"/>
                      </w:rPr>
                    </w:rPrChange>
                  </w:rPr>
                  <w:delText>Int32</w:delText>
                </w:r>
                <w:bookmarkStart w:id="8554" w:name="_Toc488928740"/>
                <w:bookmarkStart w:id="8555" w:name="_Toc489940950"/>
                <w:bookmarkStart w:id="8556" w:name="_Toc489942108"/>
                <w:bookmarkStart w:id="8557" w:name="_Toc490206389"/>
                <w:bookmarkStart w:id="8558" w:name="_Toc490207554"/>
                <w:bookmarkStart w:id="8559" w:name="_Toc491673621"/>
                <w:bookmarkEnd w:id="8554"/>
                <w:bookmarkEnd w:id="8555"/>
                <w:bookmarkEnd w:id="8556"/>
                <w:bookmarkEnd w:id="8557"/>
                <w:bookmarkEnd w:id="8558"/>
                <w:bookmarkEnd w:id="8559"/>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560" w:author="Author"/>
                <w:del w:id="8561" w:author="Author"/>
                <w:lang w:eastAsia="en-US"/>
                <w:rPrChange w:id="8562" w:author="Author">
                  <w:rPr>
                    <w:ins w:id="8563" w:author="Author"/>
                    <w:del w:id="8564" w:author="Author"/>
                    <w:rFonts w:ascii="Calibri" w:eastAsia="Times New Roman" w:hAnsi="Calibri"/>
                    <w:color w:val="000000"/>
                    <w:szCs w:val="22"/>
                    <w:lang w:val="en-US" w:eastAsia="en-US"/>
                  </w:rPr>
                </w:rPrChange>
              </w:rPr>
              <w:pPrChange w:id="8565" w:author="Author">
                <w:pPr/>
              </w:pPrChange>
            </w:pPr>
            <w:ins w:id="8566" w:author="Author">
              <w:del w:id="8567" w:author="Author">
                <w:r>
                  <w:rPr>
                    <w:lang w:eastAsia="en-US"/>
                    <w:rPrChange w:id="8568" w:author="Author">
                      <w:rPr>
                        <w:rFonts w:ascii="Calibri" w:eastAsia="Times New Roman" w:hAnsi="Calibri"/>
                        <w:color w:val="000000"/>
                        <w:szCs w:val="22"/>
                        <w:lang w:val="en-US" w:eastAsia="en-US"/>
                      </w:rPr>
                    </w:rPrChange>
                  </w:rPr>
                  <w:delText>int</w:delText>
                </w:r>
                <w:bookmarkStart w:id="8569" w:name="_Toc488928741"/>
                <w:bookmarkStart w:id="8570" w:name="_Toc489940951"/>
                <w:bookmarkStart w:id="8571" w:name="_Toc489942109"/>
                <w:bookmarkStart w:id="8572" w:name="_Toc490206390"/>
                <w:bookmarkStart w:id="8573" w:name="_Toc490207555"/>
                <w:bookmarkStart w:id="8574" w:name="_Toc491673622"/>
                <w:bookmarkEnd w:id="8569"/>
                <w:bookmarkEnd w:id="8570"/>
                <w:bookmarkEnd w:id="8571"/>
                <w:bookmarkEnd w:id="8572"/>
                <w:bookmarkEnd w:id="8573"/>
                <w:bookmarkEnd w:id="8574"/>
              </w:del>
            </w:ins>
          </w:p>
        </w:tc>
        <w:bookmarkStart w:id="8575" w:name="_Toc488928742"/>
        <w:bookmarkStart w:id="8576" w:name="_Toc489940952"/>
        <w:bookmarkStart w:id="8577" w:name="_Toc489942110"/>
        <w:bookmarkStart w:id="8578" w:name="_Toc490206391"/>
        <w:bookmarkStart w:id="8579" w:name="_Toc490207556"/>
        <w:bookmarkStart w:id="8580" w:name="_Toc491673623"/>
        <w:bookmarkEnd w:id="8575"/>
        <w:bookmarkEnd w:id="8576"/>
        <w:bookmarkEnd w:id="8577"/>
        <w:bookmarkEnd w:id="8578"/>
        <w:bookmarkEnd w:id="8579"/>
        <w:bookmarkEnd w:id="8580"/>
      </w:tr>
      <w:tr w:rsidR="00743B33">
        <w:trPr>
          <w:trHeight w:val="300"/>
          <w:jc w:val="center"/>
          <w:ins w:id="8581" w:author="Author"/>
          <w:del w:id="8582"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583" w:author="Author"/>
                <w:del w:id="8584" w:author="Author"/>
                <w:lang w:eastAsia="en-US"/>
                <w:rPrChange w:id="8585" w:author="Author">
                  <w:rPr>
                    <w:ins w:id="8586" w:author="Author"/>
                    <w:del w:id="8587" w:author="Author"/>
                    <w:rFonts w:ascii="Calibri" w:eastAsia="Times New Roman" w:hAnsi="Calibri"/>
                    <w:color w:val="000000"/>
                    <w:szCs w:val="22"/>
                    <w:lang w:val="en-US" w:eastAsia="en-US"/>
                  </w:rPr>
                </w:rPrChange>
              </w:rPr>
              <w:pPrChange w:id="8588" w:author="Author">
                <w:pPr/>
              </w:pPrChange>
            </w:pPr>
            <w:ins w:id="8589" w:author="Author">
              <w:del w:id="8590" w:author="Author">
                <w:r>
                  <w:rPr>
                    <w:lang w:eastAsia="en-US"/>
                    <w:rPrChange w:id="8591" w:author="Author">
                      <w:rPr>
                        <w:rFonts w:ascii="Calibri" w:eastAsia="Times New Roman" w:hAnsi="Calibri"/>
                        <w:color w:val="000000"/>
                        <w:szCs w:val="22"/>
                        <w:lang w:val="en-US" w:eastAsia="en-US"/>
                      </w:rPr>
                    </w:rPrChange>
                  </w:rPr>
                  <w:delText>uint</w:delText>
                </w:r>
                <w:bookmarkStart w:id="8592" w:name="_Toc488928743"/>
                <w:bookmarkStart w:id="8593" w:name="_Toc489940953"/>
                <w:bookmarkStart w:id="8594" w:name="_Toc489942111"/>
                <w:bookmarkStart w:id="8595" w:name="_Toc490206392"/>
                <w:bookmarkStart w:id="8596" w:name="_Toc490207557"/>
                <w:bookmarkStart w:id="8597" w:name="_Toc491673624"/>
                <w:bookmarkEnd w:id="8592"/>
                <w:bookmarkEnd w:id="8593"/>
                <w:bookmarkEnd w:id="8594"/>
                <w:bookmarkEnd w:id="8595"/>
                <w:bookmarkEnd w:id="8596"/>
                <w:bookmarkEnd w:id="8597"/>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598" w:author="Author"/>
                <w:del w:id="8599" w:author="Author"/>
                <w:lang w:eastAsia="en-US"/>
                <w:rPrChange w:id="8600" w:author="Author">
                  <w:rPr>
                    <w:ins w:id="8601" w:author="Author"/>
                    <w:del w:id="8602" w:author="Author"/>
                    <w:rFonts w:ascii="Calibri" w:eastAsia="Times New Roman" w:hAnsi="Calibri"/>
                    <w:color w:val="000000"/>
                    <w:szCs w:val="22"/>
                    <w:lang w:val="en-US" w:eastAsia="en-US"/>
                  </w:rPr>
                </w:rPrChange>
              </w:rPr>
              <w:pPrChange w:id="8603" w:author="Author">
                <w:pPr/>
              </w:pPrChange>
            </w:pPr>
            <w:ins w:id="8604" w:author="Author">
              <w:del w:id="8605" w:author="Author">
                <w:r>
                  <w:rPr>
                    <w:lang w:eastAsia="en-US"/>
                    <w:rPrChange w:id="8606" w:author="Author">
                      <w:rPr>
                        <w:rFonts w:ascii="Calibri" w:eastAsia="Times New Roman" w:hAnsi="Calibri"/>
                        <w:color w:val="000000"/>
                        <w:szCs w:val="22"/>
                        <w:lang w:val="en-US" w:eastAsia="en-US"/>
                      </w:rPr>
                    </w:rPrChange>
                  </w:rPr>
                  <w:delText>UInt32</w:delText>
                </w:r>
                <w:bookmarkStart w:id="8607" w:name="_Toc488928744"/>
                <w:bookmarkStart w:id="8608" w:name="_Toc489940954"/>
                <w:bookmarkStart w:id="8609" w:name="_Toc489942112"/>
                <w:bookmarkStart w:id="8610" w:name="_Toc490206393"/>
                <w:bookmarkStart w:id="8611" w:name="_Toc490207558"/>
                <w:bookmarkStart w:id="8612" w:name="_Toc491673625"/>
                <w:bookmarkEnd w:id="8607"/>
                <w:bookmarkEnd w:id="8608"/>
                <w:bookmarkEnd w:id="8609"/>
                <w:bookmarkEnd w:id="8610"/>
                <w:bookmarkEnd w:id="8611"/>
                <w:bookmarkEnd w:id="8612"/>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613" w:author="Author"/>
                <w:del w:id="8614" w:author="Author"/>
                <w:lang w:eastAsia="en-US"/>
                <w:rPrChange w:id="8615" w:author="Author">
                  <w:rPr>
                    <w:ins w:id="8616" w:author="Author"/>
                    <w:del w:id="8617" w:author="Author"/>
                    <w:rFonts w:ascii="Calibri" w:eastAsia="Times New Roman" w:hAnsi="Calibri"/>
                    <w:color w:val="000000"/>
                    <w:szCs w:val="22"/>
                    <w:lang w:val="en-US" w:eastAsia="en-US"/>
                  </w:rPr>
                </w:rPrChange>
              </w:rPr>
              <w:pPrChange w:id="8618" w:author="Author">
                <w:pPr/>
              </w:pPrChange>
            </w:pPr>
            <w:ins w:id="8619" w:author="Author">
              <w:del w:id="8620" w:author="Author">
                <w:r>
                  <w:rPr>
                    <w:lang w:eastAsia="en-US"/>
                    <w:rPrChange w:id="8621" w:author="Author">
                      <w:rPr>
                        <w:rFonts w:ascii="Calibri" w:eastAsia="Times New Roman" w:hAnsi="Calibri"/>
                        <w:color w:val="000000"/>
                        <w:szCs w:val="22"/>
                        <w:lang w:val="en-US" w:eastAsia="en-US"/>
                      </w:rPr>
                    </w:rPrChange>
                  </w:rPr>
                  <w:delText>uint</w:delText>
                </w:r>
                <w:bookmarkStart w:id="8622" w:name="_Toc488928745"/>
                <w:bookmarkStart w:id="8623" w:name="_Toc489940955"/>
                <w:bookmarkStart w:id="8624" w:name="_Toc489942113"/>
                <w:bookmarkStart w:id="8625" w:name="_Toc490206394"/>
                <w:bookmarkStart w:id="8626" w:name="_Toc490207559"/>
                <w:bookmarkStart w:id="8627" w:name="_Toc491673626"/>
                <w:bookmarkEnd w:id="8622"/>
                <w:bookmarkEnd w:id="8623"/>
                <w:bookmarkEnd w:id="8624"/>
                <w:bookmarkEnd w:id="8625"/>
                <w:bookmarkEnd w:id="8626"/>
                <w:bookmarkEnd w:id="8627"/>
              </w:del>
            </w:ins>
          </w:p>
        </w:tc>
        <w:bookmarkStart w:id="8628" w:name="_Toc488928746"/>
        <w:bookmarkStart w:id="8629" w:name="_Toc489940956"/>
        <w:bookmarkStart w:id="8630" w:name="_Toc489942114"/>
        <w:bookmarkStart w:id="8631" w:name="_Toc490206395"/>
        <w:bookmarkStart w:id="8632" w:name="_Toc490207560"/>
        <w:bookmarkStart w:id="8633" w:name="_Toc491673627"/>
        <w:bookmarkEnd w:id="8628"/>
        <w:bookmarkEnd w:id="8629"/>
        <w:bookmarkEnd w:id="8630"/>
        <w:bookmarkEnd w:id="8631"/>
        <w:bookmarkEnd w:id="8632"/>
        <w:bookmarkEnd w:id="8633"/>
      </w:tr>
      <w:tr w:rsidR="00743B33">
        <w:trPr>
          <w:trHeight w:val="300"/>
          <w:jc w:val="center"/>
          <w:ins w:id="8634" w:author="Author"/>
          <w:del w:id="8635"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636" w:author="Author"/>
                <w:del w:id="8637" w:author="Author"/>
                <w:lang w:eastAsia="en-US"/>
                <w:rPrChange w:id="8638" w:author="Author">
                  <w:rPr>
                    <w:ins w:id="8639" w:author="Author"/>
                    <w:del w:id="8640" w:author="Author"/>
                    <w:rFonts w:ascii="Calibri" w:eastAsia="Times New Roman" w:hAnsi="Calibri"/>
                    <w:color w:val="000000"/>
                    <w:szCs w:val="22"/>
                    <w:lang w:val="en-US" w:eastAsia="en-US"/>
                  </w:rPr>
                </w:rPrChange>
              </w:rPr>
              <w:pPrChange w:id="8641" w:author="Author">
                <w:pPr/>
              </w:pPrChange>
            </w:pPr>
            <w:ins w:id="8642" w:author="Author">
              <w:del w:id="8643" w:author="Author">
                <w:r>
                  <w:rPr>
                    <w:lang w:eastAsia="en-US"/>
                    <w:rPrChange w:id="8644" w:author="Author">
                      <w:rPr>
                        <w:rFonts w:ascii="Calibri" w:eastAsia="Times New Roman" w:hAnsi="Calibri"/>
                        <w:color w:val="000000"/>
                        <w:szCs w:val="22"/>
                        <w:lang w:val="en-US" w:eastAsia="en-US"/>
                      </w:rPr>
                    </w:rPrChange>
                  </w:rPr>
                  <w:delText>long</w:delText>
                </w:r>
                <w:bookmarkStart w:id="8645" w:name="_Toc488928747"/>
                <w:bookmarkStart w:id="8646" w:name="_Toc489940957"/>
                <w:bookmarkStart w:id="8647" w:name="_Toc489942115"/>
                <w:bookmarkStart w:id="8648" w:name="_Toc490206396"/>
                <w:bookmarkStart w:id="8649" w:name="_Toc490207561"/>
                <w:bookmarkStart w:id="8650" w:name="_Toc491673628"/>
                <w:bookmarkEnd w:id="8645"/>
                <w:bookmarkEnd w:id="8646"/>
                <w:bookmarkEnd w:id="8647"/>
                <w:bookmarkEnd w:id="8648"/>
                <w:bookmarkEnd w:id="8649"/>
                <w:bookmarkEnd w:id="8650"/>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651" w:author="Author"/>
                <w:del w:id="8652" w:author="Author"/>
                <w:lang w:eastAsia="en-US"/>
                <w:rPrChange w:id="8653" w:author="Author">
                  <w:rPr>
                    <w:ins w:id="8654" w:author="Author"/>
                    <w:del w:id="8655" w:author="Author"/>
                    <w:rFonts w:ascii="Calibri" w:eastAsia="Times New Roman" w:hAnsi="Calibri"/>
                    <w:color w:val="000000"/>
                    <w:szCs w:val="22"/>
                    <w:lang w:val="en-US" w:eastAsia="en-US"/>
                  </w:rPr>
                </w:rPrChange>
              </w:rPr>
              <w:pPrChange w:id="8656" w:author="Author">
                <w:pPr/>
              </w:pPrChange>
            </w:pPr>
            <w:ins w:id="8657" w:author="Author">
              <w:del w:id="8658" w:author="Author">
                <w:r>
                  <w:rPr>
                    <w:lang w:eastAsia="en-US"/>
                    <w:rPrChange w:id="8659" w:author="Author">
                      <w:rPr>
                        <w:rFonts w:ascii="Calibri" w:eastAsia="Times New Roman" w:hAnsi="Calibri"/>
                        <w:color w:val="000000"/>
                        <w:szCs w:val="22"/>
                        <w:lang w:val="en-US" w:eastAsia="en-US"/>
                      </w:rPr>
                    </w:rPrChange>
                  </w:rPr>
                  <w:delText>Int64</w:delText>
                </w:r>
                <w:bookmarkStart w:id="8660" w:name="_Toc488928748"/>
                <w:bookmarkStart w:id="8661" w:name="_Toc489940958"/>
                <w:bookmarkStart w:id="8662" w:name="_Toc489942116"/>
                <w:bookmarkStart w:id="8663" w:name="_Toc490206397"/>
                <w:bookmarkStart w:id="8664" w:name="_Toc490207562"/>
                <w:bookmarkStart w:id="8665" w:name="_Toc491673629"/>
                <w:bookmarkEnd w:id="8660"/>
                <w:bookmarkEnd w:id="8661"/>
                <w:bookmarkEnd w:id="8662"/>
                <w:bookmarkEnd w:id="8663"/>
                <w:bookmarkEnd w:id="8664"/>
                <w:bookmarkEnd w:id="8665"/>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666" w:author="Author"/>
                <w:del w:id="8667" w:author="Author"/>
                <w:lang w:eastAsia="en-US"/>
                <w:rPrChange w:id="8668" w:author="Author">
                  <w:rPr>
                    <w:ins w:id="8669" w:author="Author"/>
                    <w:del w:id="8670" w:author="Author"/>
                    <w:rFonts w:ascii="Calibri" w:eastAsia="Times New Roman" w:hAnsi="Calibri"/>
                    <w:color w:val="000000"/>
                    <w:szCs w:val="22"/>
                    <w:lang w:val="en-US" w:eastAsia="en-US"/>
                  </w:rPr>
                </w:rPrChange>
              </w:rPr>
              <w:pPrChange w:id="8671" w:author="Author">
                <w:pPr/>
              </w:pPrChange>
            </w:pPr>
            <w:ins w:id="8672" w:author="Author">
              <w:del w:id="8673" w:author="Author">
                <w:r>
                  <w:rPr>
                    <w:lang w:eastAsia="en-US"/>
                    <w:rPrChange w:id="8674" w:author="Author">
                      <w:rPr>
                        <w:rFonts w:ascii="Calibri" w:eastAsia="Times New Roman" w:hAnsi="Calibri"/>
                        <w:color w:val="000000"/>
                        <w:szCs w:val="22"/>
                        <w:lang w:val="en-US" w:eastAsia="en-US"/>
                      </w:rPr>
                    </w:rPrChange>
                  </w:rPr>
                  <w:delText>lng</w:delText>
                </w:r>
                <w:bookmarkStart w:id="8675" w:name="_Toc488928749"/>
                <w:bookmarkStart w:id="8676" w:name="_Toc489940959"/>
                <w:bookmarkStart w:id="8677" w:name="_Toc489942117"/>
                <w:bookmarkStart w:id="8678" w:name="_Toc490206398"/>
                <w:bookmarkStart w:id="8679" w:name="_Toc490207563"/>
                <w:bookmarkStart w:id="8680" w:name="_Toc491673630"/>
                <w:bookmarkEnd w:id="8675"/>
                <w:bookmarkEnd w:id="8676"/>
                <w:bookmarkEnd w:id="8677"/>
                <w:bookmarkEnd w:id="8678"/>
                <w:bookmarkEnd w:id="8679"/>
                <w:bookmarkEnd w:id="8680"/>
              </w:del>
            </w:ins>
          </w:p>
        </w:tc>
        <w:bookmarkStart w:id="8681" w:name="_Toc488928750"/>
        <w:bookmarkStart w:id="8682" w:name="_Toc489940960"/>
        <w:bookmarkStart w:id="8683" w:name="_Toc489942118"/>
        <w:bookmarkStart w:id="8684" w:name="_Toc490206399"/>
        <w:bookmarkStart w:id="8685" w:name="_Toc490207564"/>
        <w:bookmarkStart w:id="8686" w:name="_Toc491673631"/>
        <w:bookmarkEnd w:id="8681"/>
        <w:bookmarkEnd w:id="8682"/>
        <w:bookmarkEnd w:id="8683"/>
        <w:bookmarkEnd w:id="8684"/>
        <w:bookmarkEnd w:id="8685"/>
        <w:bookmarkEnd w:id="8686"/>
      </w:tr>
      <w:tr w:rsidR="00743B33">
        <w:trPr>
          <w:trHeight w:val="300"/>
          <w:jc w:val="center"/>
          <w:ins w:id="8687" w:author="Author"/>
          <w:del w:id="8688"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689" w:author="Author"/>
                <w:del w:id="8690" w:author="Author"/>
                <w:lang w:eastAsia="en-US"/>
                <w:rPrChange w:id="8691" w:author="Author">
                  <w:rPr>
                    <w:ins w:id="8692" w:author="Author"/>
                    <w:del w:id="8693" w:author="Author"/>
                    <w:rFonts w:ascii="Calibri" w:eastAsia="Times New Roman" w:hAnsi="Calibri"/>
                    <w:color w:val="000000"/>
                    <w:szCs w:val="22"/>
                    <w:lang w:val="en-US" w:eastAsia="en-US"/>
                  </w:rPr>
                </w:rPrChange>
              </w:rPr>
              <w:pPrChange w:id="8694" w:author="Author">
                <w:pPr/>
              </w:pPrChange>
            </w:pPr>
            <w:ins w:id="8695" w:author="Author">
              <w:del w:id="8696" w:author="Author">
                <w:r>
                  <w:rPr>
                    <w:lang w:eastAsia="en-US"/>
                    <w:rPrChange w:id="8697" w:author="Author">
                      <w:rPr>
                        <w:rFonts w:ascii="Calibri" w:eastAsia="Times New Roman" w:hAnsi="Calibri"/>
                        <w:color w:val="000000"/>
                        <w:szCs w:val="22"/>
                        <w:lang w:val="en-US" w:eastAsia="en-US"/>
                      </w:rPr>
                    </w:rPrChange>
                  </w:rPr>
                  <w:delText>ulong</w:delText>
                </w:r>
                <w:bookmarkStart w:id="8698" w:name="_Toc488928751"/>
                <w:bookmarkStart w:id="8699" w:name="_Toc489940961"/>
                <w:bookmarkStart w:id="8700" w:name="_Toc489942119"/>
                <w:bookmarkStart w:id="8701" w:name="_Toc490206400"/>
                <w:bookmarkStart w:id="8702" w:name="_Toc490207565"/>
                <w:bookmarkStart w:id="8703" w:name="_Toc491673632"/>
                <w:bookmarkEnd w:id="8698"/>
                <w:bookmarkEnd w:id="8699"/>
                <w:bookmarkEnd w:id="8700"/>
                <w:bookmarkEnd w:id="8701"/>
                <w:bookmarkEnd w:id="8702"/>
                <w:bookmarkEnd w:id="8703"/>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704" w:author="Author"/>
                <w:del w:id="8705" w:author="Author"/>
                <w:lang w:eastAsia="en-US"/>
                <w:rPrChange w:id="8706" w:author="Author">
                  <w:rPr>
                    <w:ins w:id="8707" w:author="Author"/>
                    <w:del w:id="8708" w:author="Author"/>
                    <w:rFonts w:ascii="Calibri" w:eastAsia="Times New Roman" w:hAnsi="Calibri"/>
                    <w:color w:val="000000"/>
                    <w:szCs w:val="22"/>
                    <w:lang w:val="en-US" w:eastAsia="en-US"/>
                  </w:rPr>
                </w:rPrChange>
              </w:rPr>
              <w:pPrChange w:id="8709" w:author="Author">
                <w:pPr/>
              </w:pPrChange>
            </w:pPr>
            <w:ins w:id="8710" w:author="Author">
              <w:del w:id="8711" w:author="Author">
                <w:r>
                  <w:rPr>
                    <w:lang w:eastAsia="en-US"/>
                    <w:rPrChange w:id="8712" w:author="Author">
                      <w:rPr>
                        <w:rFonts w:ascii="Calibri" w:eastAsia="Times New Roman" w:hAnsi="Calibri"/>
                        <w:color w:val="000000"/>
                        <w:szCs w:val="22"/>
                        <w:lang w:val="en-US" w:eastAsia="en-US"/>
                      </w:rPr>
                    </w:rPrChange>
                  </w:rPr>
                  <w:delText>UInt64</w:delText>
                </w:r>
                <w:bookmarkStart w:id="8713" w:name="_Toc488928752"/>
                <w:bookmarkStart w:id="8714" w:name="_Toc489940962"/>
                <w:bookmarkStart w:id="8715" w:name="_Toc489942120"/>
                <w:bookmarkStart w:id="8716" w:name="_Toc490206401"/>
                <w:bookmarkStart w:id="8717" w:name="_Toc490207566"/>
                <w:bookmarkStart w:id="8718" w:name="_Toc491673633"/>
                <w:bookmarkEnd w:id="8713"/>
                <w:bookmarkEnd w:id="8714"/>
                <w:bookmarkEnd w:id="8715"/>
                <w:bookmarkEnd w:id="8716"/>
                <w:bookmarkEnd w:id="8717"/>
                <w:bookmarkEnd w:id="8718"/>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719" w:author="Author"/>
                <w:del w:id="8720" w:author="Author"/>
                <w:lang w:eastAsia="en-US"/>
                <w:rPrChange w:id="8721" w:author="Author">
                  <w:rPr>
                    <w:ins w:id="8722" w:author="Author"/>
                    <w:del w:id="8723" w:author="Author"/>
                    <w:rFonts w:ascii="Calibri" w:eastAsia="Times New Roman" w:hAnsi="Calibri"/>
                    <w:color w:val="000000"/>
                    <w:szCs w:val="22"/>
                    <w:lang w:val="en-US" w:eastAsia="en-US"/>
                  </w:rPr>
                </w:rPrChange>
              </w:rPr>
              <w:pPrChange w:id="8724" w:author="Author">
                <w:pPr/>
              </w:pPrChange>
            </w:pPr>
            <w:ins w:id="8725" w:author="Author">
              <w:del w:id="8726" w:author="Author">
                <w:r>
                  <w:rPr>
                    <w:lang w:eastAsia="en-US"/>
                    <w:rPrChange w:id="8727" w:author="Author">
                      <w:rPr>
                        <w:rFonts w:ascii="Calibri" w:eastAsia="Times New Roman" w:hAnsi="Calibri"/>
                        <w:color w:val="000000"/>
                        <w:szCs w:val="22"/>
                        <w:lang w:val="en-US" w:eastAsia="en-US"/>
                      </w:rPr>
                    </w:rPrChange>
                  </w:rPr>
                  <w:delText>ulng</w:delText>
                </w:r>
                <w:bookmarkStart w:id="8728" w:name="_Toc488928753"/>
                <w:bookmarkStart w:id="8729" w:name="_Toc489940963"/>
                <w:bookmarkStart w:id="8730" w:name="_Toc489942121"/>
                <w:bookmarkStart w:id="8731" w:name="_Toc490206402"/>
                <w:bookmarkStart w:id="8732" w:name="_Toc490207567"/>
                <w:bookmarkStart w:id="8733" w:name="_Toc491673634"/>
                <w:bookmarkEnd w:id="8728"/>
                <w:bookmarkEnd w:id="8729"/>
                <w:bookmarkEnd w:id="8730"/>
                <w:bookmarkEnd w:id="8731"/>
                <w:bookmarkEnd w:id="8732"/>
                <w:bookmarkEnd w:id="8733"/>
              </w:del>
            </w:ins>
          </w:p>
        </w:tc>
        <w:bookmarkStart w:id="8734" w:name="_Toc488928754"/>
        <w:bookmarkStart w:id="8735" w:name="_Toc489940964"/>
        <w:bookmarkStart w:id="8736" w:name="_Toc489942122"/>
        <w:bookmarkStart w:id="8737" w:name="_Toc490206403"/>
        <w:bookmarkStart w:id="8738" w:name="_Toc490207568"/>
        <w:bookmarkStart w:id="8739" w:name="_Toc491673635"/>
        <w:bookmarkEnd w:id="8734"/>
        <w:bookmarkEnd w:id="8735"/>
        <w:bookmarkEnd w:id="8736"/>
        <w:bookmarkEnd w:id="8737"/>
        <w:bookmarkEnd w:id="8738"/>
        <w:bookmarkEnd w:id="8739"/>
      </w:tr>
      <w:tr w:rsidR="00743B33">
        <w:trPr>
          <w:trHeight w:val="300"/>
          <w:jc w:val="center"/>
          <w:ins w:id="8740" w:author="Author"/>
          <w:del w:id="8741"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742" w:author="Author"/>
                <w:del w:id="8743" w:author="Author"/>
                <w:lang w:eastAsia="en-US"/>
                <w:rPrChange w:id="8744" w:author="Author">
                  <w:rPr>
                    <w:ins w:id="8745" w:author="Author"/>
                    <w:del w:id="8746" w:author="Author"/>
                    <w:rFonts w:ascii="Calibri" w:eastAsia="Times New Roman" w:hAnsi="Calibri"/>
                    <w:color w:val="000000"/>
                    <w:szCs w:val="22"/>
                    <w:lang w:val="en-US" w:eastAsia="en-US"/>
                  </w:rPr>
                </w:rPrChange>
              </w:rPr>
              <w:pPrChange w:id="8747" w:author="Author">
                <w:pPr/>
              </w:pPrChange>
            </w:pPr>
            <w:ins w:id="8748" w:author="Author">
              <w:del w:id="8749" w:author="Author">
                <w:r>
                  <w:rPr>
                    <w:lang w:eastAsia="en-US"/>
                    <w:rPrChange w:id="8750" w:author="Author">
                      <w:rPr>
                        <w:rFonts w:ascii="Calibri" w:eastAsia="Times New Roman" w:hAnsi="Calibri"/>
                        <w:color w:val="000000"/>
                        <w:szCs w:val="22"/>
                        <w:lang w:val="en-US" w:eastAsia="en-US"/>
                      </w:rPr>
                    </w:rPrChange>
                  </w:rPr>
                  <w:delText>float</w:delText>
                </w:r>
                <w:bookmarkStart w:id="8751" w:name="_Toc488928755"/>
                <w:bookmarkStart w:id="8752" w:name="_Toc489940965"/>
                <w:bookmarkStart w:id="8753" w:name="_Toc489942123"/>
                <w:bookmarkStart w:id="8754" w:name="_Toc490206404"/>
                <w:bookmarkStart w:id="8755" w:name="_Toc490207569"/>
                <w:bookmarkStart w:id="8756" w:name="_Toc491673636"/>
                <w:bookmarkEnd w:id="8751"/>
                <w:bookmarkEnd w:id="8752"/>
                <w:bookmarkEnd w:id="8753"/>
                <w:bookmarkEnd w:id="8754"/>
                <w:bookmarkEnd w:id="8755"/>
                <w:bookmarkEnd w:id="8756"/>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757" w:author="Author"/>
                <w:del w:id="8758" w:author="Author"/>
                <w:lang w:eastAsia="en-US"/>
                <w:rPrChange w:id="8759" w:author="Author">
                  <w:rPr>
                    <w:ins w:id="8760" w:author="Author"/>
                    <w:del w:id="8761" w:author="Author"/>
                    <w:rFonts w:ascii="Calibri" w:eastAsia="Times New Roman" w:hAnsi="Calibri"/>
                    <w:color w:val="000000"/>
                    <w:szCs w:val="22"/>
                    <w:lang w:val="en-US" w:eastAsia="en-US"/>
                  </w:rPr>
                </w:rPrChange>
              </w:rPr>
              <w:pPrChange w:id="8762" w:author="Author">
                <w:pPr/>
              </w:pPrChange>
            </w:pPr>
            <w:ins w:id="8763" w:author="Author">
              <w:del w:id="8764" w:author="Author">
                <w:r>
                  <w:rPr>
                    <w:lang w:eastAsia="en-US"/>
                    <w:rPrChange w:id="8765" w:author="Author">
                      <w:rPr>
                        <w:rFonts w:ascii="Calibri" w:eastAsia="Times New Roman" w:hAnsi="Calibri"/>
                        <w:color w:val="000000"/>
                        <w:szCs w:val="22"/>
                        <w:lang w:val="en-US" w:eastAsia="en-US"/>
                      </w:rPr>
                    </w:rPrChange>
                  </w:rPr>
                  <w:delText>Single</w:delText>
                </w:r>
                <w:bookmarkStart w:id="8766" w:name="_Toc488928756"/>
                <w:bookmarkStart w:id="8767" w:name="_Toc489940966"/>
                <w:bookmarkStart w:id="8768" w:name="_Toc489942124"/>
                <w:bookmarkStart w:id="8769" w:name="_Toc490206405"/>
                <w:bookmarkStart w:id="8770" w:name="_Toc490207570"/>
                <w:bookmarkStart w:id="8771" w:name="_Toc491673637"/>
                <w:bookmarkEnd w:id="8766"/>
                <w:bookmarkEnd w:id="8767"/>
                <w:bookmarkEnd w:id="8768"/>
                <w:bookmarkEnd w:id="8769"/>
                <w:bookmarkEnd w:id="8770"/>
                <w:bookmarkEnd w:id="8771"/>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772" w:author="Author"/>
                <w:del w:id="8773" w:author="Author"/>
                <w:lang w:eastAsia="en-US"/>
                <w:rPrChange w:id="8774" w:author="Author">
                  <w:rPr>
                    <w:ins w:id="8775" w:author="Author"/>
                    <w:del w:id="8776" w:author="Author"/>
                    <w:rFonts w:ascii="Calibri" w:eastAsia="Times New Roman" w:hAnsi="Calibri"/>
                    <w:color w:val="000000"/>
                    <w:szCs w:val="22"/>
                    <w:lang w:val="en-US" w:eastAsia="en-US"/>
                  </w:rPr>
                </w:rPrChange>
              </w:rPr>
              <w:pPrChange w:id="8777" w:author="Author">
                <w:pPr/>
              </w:pPrChange>
            </w:pPr>
            <w:ins w:id="8778" w:author="Author">
              <w:del w:id="8779" w:author="Author">
                <w:r>
                  <w:rPr>
                    <w:lang w:eastAsia="en-US"/>
                    <w:rPrChange w:id="8780" w:author="Author">
                      <w:rPr>
                        <w:rFonts w:ascii="Calibri" w:eastAsia="Times New Roman" w:hAnsi="Calibri"/>
                        <w:color w:val="000000"/>
                        <w:szCs w:val="22"/>
                        <w:lang w:val="en-US" w:eastAsia="en-US"/>
                      </w:rPr>
                    </w:rPrChange>
                  </w:rPr>
                  <w:delText>flt</w:delText>
                </w:r>
                <w:bookmarkStart w:id="8781" w:name="_Toc488928757"/>
                <w:bookmarkStart w:id="8782" w:name="_Toc489940967"/>
                <w:bookmarkStart w:id="8783" w:name="_Toc489942125"/>
                <w:bookmarkStart w:id="8784" w:name="_Toc490206406"/>
                <w:bookmarkStart w:id="8785" w:name="_Toc490207571"/>
                <w:bookmarkStart w:id="8786" w:name="_Toc491673638"/>
                <w:bookmarkEnd w:id="8781"/>
                <w:bookmarkEnd w:id="8782"/>
                <w:bookmarkEnd w:id="8783"/>
                <w:bookmarkEnd w:id="8784"/>
                <w:bookmarkEnd w:id="8785"/>
                <w:bookmarkEnd w:id="8786"/>
              </w:del>
            </w:ins>
          </w:p>
        </w:tc>
        <w:bookmarkStart w:id="8787" w:name="_Toc488928758"/>
        <w:bookmarkStart w:id="8788" w:name="_Toc489940968"/>
        <w:bookmarkStart w:id="8789" w:name="_Toc489942126"/>
        <w:bookmarkStart w:id="8790" w:name="_Toc490206407"/>
        <w:bookmarkStart w:id="8791" w:name="_Toc490207572"/>
        <w:bookmarkStart w:id="8792" w:name="_Toc491673639"/>
        <w:bookmarkEnd w:id="8787"/>
        <w:bookmarkEnd w:id="8788"/>
        <w:bookmarkEnd w:id="8789"/>
        <w:bookmarkEnd w:id="8790"/>
        <w:bookmarkEnd w:id="8791"/>
        <w:bookmarkEnd w:id="8792"/>
      </w:tr>
      <w:tr w:rsidR="00743B33">
        <w:trPr>
          <w:trHeight w:val="300"/>
          <w:jc w:val="center"/>
          <w:ins w:id="8793" w:author="Author"/>
          <w:del w:id="8794"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795" w:author="Author"/>
                <w:del w:id="8796" w:author="Author"/>
                <w:lang w:eastAsia="en-US"/>
                <w:rPrChange w:id="8797" w:author="Author">
                  <w:rPr>
                    <w:ins w:id="8798" w:author="Author"/>
                    <w:del w:id="8799" w:author="Author"/>
                    <w:rFonts w:ascii="Calibri" w:eastAsia="Times New Roman" w:hAnsi="Calibri"/>
                    <w:color w:val="000000"/>
                    <w:szCs w:val="22"/>
                    <w:lang w:val="en-US" w:eastAsia="en-US"/>
                  </w:rPr>
                </w:rPrChange>
              </w:rPr>
              <w:pPrChange w:id="8800" w:author="Author">
                <w:pPr/>
              </w:pPrChange>
            </w:pPr>
            <w:ins w:id="8801" w:author="Author">
              <w:del w:id="8802" w:author="Author">
                <w:r>
                  <w:rPr>
                    <w:lang w:eastAsia="en-US"/>
                    <w:rPrChange w:id="8803" w:author="Author">
                      <w:rPr>
                        <w:rFonts w:ascii="Calibri" w:eastAsia="Times New Roman" w:hAnsi="Calibri"/>
                        <w:color w:val="000000"/>
                        <w:szCs w:val="22"/>
                        <w:lang w:val="en-US" w:eastAsia="en-US"/>
                      </w:rPr>
                    </w:rPrChange>
                  </w:rPr>
                  <w:delText>double</w:delText>
                </w:r>
                <w:bookmarkStart w:id="8804" w:name="_Toc488928759"/>
                <w:bookmarkStart w:id="8805" w:name="_Toc489940969"/>
                <w:bookmarkStart w:id="8806" w:name="_Toc489942127"/>
                <w:bookmarkStart w:id="8807" w:name="_Toc490206408"/>
                <w:bookmarkStart w:id="8808" w:name="_Toc490207573"/>
                <w:bookmarkStart w:id="8809" w:name="_Toc491673640"/>
                <w:bookmarkEnd w:id="8804"/>
                <w:bookmarkEnd w:id="8805"/>
                <w:bookmarkEnd w:id="8806"/>
                <w:bookmarkEnd w:id="8807"/>
                <w:bookmarkEnd w:id="8808"/>
                <w:bookmarkEnd w:id="8809"/>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810" w:author="Author"/>
                <w:del w:id="8811" w:author="Author"/>
                <w:lang w:eastAsia="en-US"/>
                <w:rPrChange w:id="8812" w:author="Author">
                  <w:rPr>
                    <w:ins w:id="8813" w:author="Author"/>
                    <w:del w:id="8814" w:author="Author"/>
                    <w:rFonts w:ascii="Calibri" w:eastAsia="Times New Roman" w:hAnsi="Calibri"/>
                    <w:color w:val="000000"/>
                    <w:szCs w:val="22"/>
                    <w:lang w:val="en-US" w:eastAsia="en-US"/>
                  </w:rPr>
                </w:rPrChange>
              </w:rPr>
              <w:pPrChange w:id="8815" w:author="Author">
                <w:pPr/>
              </w:pPrChange>
            </w:pPr>
            <w:ins w:id="8816" w:author="Author">
              <w:del w:id="8817" w:author="Author">
                <w:r>
                  <w:rPr>
                    <w:lang w:eastAsia="en-US"/>
                    <w:rPrChange w:id="8818" w:author="Author">
                      <w:rPr>
                        <w:rFonts w:ascii="Calibri" w:eastAsia="Times New Roman" w:hAnsi="Calibri"/>
                        <w:color w:val="000000"/>
                        <w:szCs w:val="22"/>
                        <w:lang w:val="en-US" w:eastAsia="en-US"/>
                      </w:rPr>
                    </w:rPrChange>
                  </w:rPr>
                  <w:delText>Double</w:delText>
                </w:r>
                <w:bookmarkStart w:id="8819" w:name="_Toc488928760"/>
                <w:bookmarkStart w:id="8820" w:name="_Toc489940970"/>
                <w:bookmarkStart w:id="8821" w:name="_Toc489942128"/>
                <w:bookmarkStart w:id="8822" w:name="_Toc490206409"/>
                <w:bookmarkStart w:id="8823" w:name="_Toc490207574"/>
                <w:bookmarkStart w:id="8824" w:name="_Toc491673641"/>
                <w:bookmarkEnd w:id="8819"/>
                <w:bookmarkEnd w:id="8820"/>
                <w:bookmarkEnd w:id="8821"/>
                <w:bookmarkEnd w:id="8822"/>
                <w:bookmarkEnd w:id="8823"/>
                <w:bookmarkEnd w:id="8824"/>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825" w:author="Author"/>
                <w:del w:id="8826" w:author="Author"/>
                <w:lang w:eastAsia="en-US"/>
                <w:rPrChange w:id="8827" w:author="Author">
                  <w:rPr>
                    <w:ins w:id="8828" w:author="Author"/>
                    <w:del w:id="8829" w:author="Author"/>
                    <w:rFonts w:ascii="Calibri" w:eastAsia="Times New Roman" w:hAnsi="Calibri"/>
                    <w:color w:val="000000"/>
                    <w:szCs w:val="22"/>
                    <w:lang w:val="en-US" w:eastAsia="en-US"/>
                  </w:rPr>
                </w:rPrChange>
              </w:rPr>
              <w:pPrChange w:id="8830" w:author="Author">
                <w:pPr/>
              </w:pPrChange>
            </w:pPr>
            <w:ins w:id="8831" w:author="Author">
              <w:del w:id="8832" w:author="Author">
                <w:r>
                  <w:rPr>
                    <w:lang w:eastAsia="en-US"/>
                    <w:rPrChange w:id="8833" w:author="Author">
                      <w:rPr>
                        <w:rFonts w:ascii="Calibri" w:eastAsia="Times New Roman" w:hAnsi="Calibri"/>
                        <w:color w:val="000000"/>
                        <w:szCs w:val="22"/>
                        <w:lang w:val="en-US" w:eastAsia="en-US"/>
                      </w:rPr>
                    </w:rPrChange>
                  </w:rPr>
                  <w:delText>dbl</w:delText>
                </w:r>
                <w:bookmarkStart w:id="8834" w:name="_Toc488928761"/>
                <w:bookmarkStart w:id="8835" w:name="_Toc489940971"/>
                <w:bookmarkStart w:id="8836" w:name="_Toc489942129"/>
                <w:bookmarkStart w:id="8837" w:name="_Toc490206410"/>
                <w:bookmarkStart w:id="8838" w:name="_Toc490207575"/>
                <w:bookmarkStart w:id="8839" w:name="_Toc491673642"/>
                <w:bookmarkEnd w:id="8834"/>
                <w:bookmarkEnd w:id="8835"/>
                <w:bookmarkEnd w:id="8836"/>
                <w:bookmarkEnd w:id="8837"/>
                <w:bookmarkEnd w:id="8838"/>
                <w:bookmarkEnd w:id="8839"/>
              </w:del>
            </w:ins>
          </w:p>
        </w:tc>
        <w:bookmarkStart w:id="8840" w:name="_Toc488928762"/>
        <w:bookmarkStart w:id="8841" w:name="_Toc489940972"/>
        <w:bookmarkStart w:id="8842" w:name="_Toc489942130"/>
        <w:bookmarkStart w:id="8843" w:name="_Toc490206411"/>
        <w:bookmarkStart w:id="8844" w:name="_Toc490207576"/>
        <w:bookmarkStart w:id="8845" w:name="_Toc491673643"/>
        <w:bookmarkEnd w:id="8840"/>
        <w:bookmarkEnd w:id="8841"/>
        <w:bookmarkEnd w:id="8842"/>
        <w:bookmarkEnd w:id="8843"/>
        <w:bookmarkEnd w:id="8844"/>
        <w:bookmarkEnd w:id="8845"/>
      </w:tr>
      <w:tr w:rsidR="00743B33">
        <w:trPr>
          <w:trHeight w:val="300"/>
          <w:jc w:val="center"/>
          <w:ins w:id="8846" w:author="Author"/>
          <w:del w:id="8847"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848" w:author="Author"/>
                <w:del w:id="8849" w:author="Author"/>
                <w:lang w:eastAsia="en-US"/>
                <w:rPrChange w:id="8850" w:author="Author">
                  <w:rPr>
                    <w:ins w:id="8851" w:author="Author"/>
                    <w:del w:id="8852" w:author="Author"/>
                    <w:rFonts w:ascii="Calibri" w:eastAsia="Times New Roman" w:hAnsi="Calibri"/>
                    <w:color w:val="000000"/>
                    <w:szCs w:val="22"/>
                    <w:lang w:val="en-US" w:eastAsia="en-US"/>
                  </w:rPr>
                </w:rPrChange>
              </w:rPr>
              <w:pPrChange w:id="8853" w:author="Author">
                <w:pPr/>
              </w:pPrChange>
            </w:pPr>
            <w:ins w:id="8854" w:author="Author">
              <w:del w:id="8855" w:author="Author">
                <w:r>
                  <w:rPr>
                    <w:lang w:eastAsia="en-US"/>
                    <w:rPrChange w:id="8856" w:author="Author">
                      <w:rPr>
                        <w:rFonts w:ascii="Calibri" w:eastAsia="Times New Roman" w:hAnsi="Calibri"/>
                        <w:color w:val="000000"/>
                        <w:szCs w:val="22"/>
                        <w:lang w:val="en-US" w:eastAsia="en-US"/>
                      </w:rPr>
                    </w:rPrChange>
                  </w:rPr>
                  <w:delText>decimal</w:delText>
                </w:r>
                <w:bookmarkStart w:id="8857" w:name="_Toc488928763"/>
                <w:bookmarkStart w:id="8858" w:name="_Toc489940973"/>
                <w:bookmarkStart w:id="8859" w:name="_Toc489942131"/>
                <w:bookmarkStart w:id="8860" w:name="_Toc490206412"/>
                <w:bookmarkStart w:id="8861" w:name="_Toc490207577"/>
                <w:bookmarkStart w:id="8862" w:name="_Toc491673644"/>
                <w:bookmarkEnd w:id="8857"/>
                <w:bookmarkEnd w:id="8858"/>
                <w:bookmarkEnd w:id="8859"/>
                <w:bookmarkEnd w:id="8860"/>
                <w:bookmarkEnd w:id="8861"/>
                <w:bookmarkEnd w:id="8862"/>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863" w:author="Author"/>
                <w:del w:id="8864" w:author="Author"/>
                <w:lang w:eastAsia="en-US"/>
                <w:rPrChange w:id="8865" w:author="Author">
                  <w:rPr>
                    <w:ins w:id="8866" w:author="Author"/>
                    <w:del w:id="8867" w:author="Author"/>
                    <w:rFonts w:ascii="Calibri" w:eastAsia="Times New Roman" w:hAnsi="Calibri"/>
                    <w:color w:val="000000"/>
                    <w:szCs w:val="22"/>
                    <w:lang w:val="en-US" w:eastAsia="en-US"/>
                  </w:rPr>
                </w:rPrChange>
              </w:rPr>
              <w:pPrChange w:id="8868" w:author="Author">
                <w:pPr/>
              </w:pPrChange>
            </w:pPr>
            <w:ins w:id="8869" w:author="Author">
              <w:del w:id="8870" w:author="Author">
                <w:r>
                  <w:rPr>
                    <w:lang w:eastAsia="en-US"/>
                    <w:rPrChange w:id="8871" w:author="Author">
                      <w:rPr>
                        <w:rFonts w:ascii="Calibri" w:eastAsia="Times New Roman" w:hAnsi="Calibri"/>
                        <w:color w:val="000000"/>
                        <w:szCs w:val="22"/>
                        <w:lang w:val="en-US" w:eastAsia="en-US"/>
                      </w:rPr>
                    </w:rPrChange>
                  </w:rPr>
                  <w:delText>Decimal</w:delText>
                </w:r>
                <w:bookmarkStart w:id="8872" w:name="_Toc488928764"/>
                <w:bookmarkStart w:id="8873" w:name="_Toc489940974"/>
                <w:bookmarkStart w:id="8874" w:name="_Toc489942132"/>
                <w:bookmarkStart w:id="8875" w:name="_Toc490206413"/>
                <w:bookmarkStart w:id="8876" w:name="_Toc490207578"/>
                <w:bookmarkStart w:id="8877" w:name="_Toc491673645"/>
                <w:bookmarkEnd w:id="8872"/>
                <w:bookmarkEnd w:id="8873"/>
                <w:bookmarkEnd w:id="8874"/>
                <w:bookmarkEnd w:id="8875"/>
                <w:bookmarkEnd w:id="8876"/>
                <w:bookmarkEnd w:id="8877"/>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878" w:author="Author"/>
                <w:del w:id="8879" w:author="Author"/>
                <w:lang w:eastAsia="en-US"/>
                <w:rPrChange w:id="8880" w:author="Author">
                  <w:rPr>
                    <w:ins w:id="8881" w:author="Author"/>
                    <w:del w:id="8882" w:author="Author"/>
                    <w:rFonts w:ascii="Calibri" w:eastAsia="Times New Roman" w:hAnsi="Calibri"/>
                    <w:color w:val="000000"/>
                    <w:szCs w:val="22"/>
                    <w:lang w:val="en-US" w:eastAsia="en-US"/>
                  </w:rPr>
                </w:rPrChange>
              </w:rPr>
              <w:pPrChange w:id="8883" w:author="Author">
                <w:pPr/>
              </w:pPrChange>
            </w:pPr>
            <w:ins w:id="8884" w:author="Author">
              <w:del w:id="8885" w:author="Author">
                <w:r>
                  <w:rPr>
                    <w:lang w:eastAsia="en-US"/>
                    <w:rPrChange w:id="8886" w:author="Author">
                      <w:rPr>
                        <w:rFonts w:ascii="Calibri" w:eastAsia="Times New Roman" w:hAnsi="Calibri"/>
                        <w:color w:val="000000"/>
                        <w:szCs w:val="22"/>
                        <w:lang w:val="en-US" w:eastAsia="en-US"/>
                      </w:rPr>
                    </w:rPrChange>
                  </w:rPr>
                  <w:delText>dec</w:delText>
                </w:r>
                <w:bookmarkStart w:id="8887" w:name="_Toc488928765"/>
                <w:bookmarkStart w:id="8888" w:name="_Toc489940975"/>
                <w:bookmarkStart w:id="8889" w:name="_Toc489942133"/>
                <w:bookmarkStart w:id="8890" w:name="_Toc490206414"/>
                <w:bookmarkStart w:id="8891" w:name="_Toc490207579"/>
                <w:bookmarkStart w:id="8892" w:name="_Toc491673646"/>
                <w:bookmarkEnd w:id="8887"/>
                <w:bookmarkEnd w:id="8888"/>
                <w:bookmarkEnd w:id="8889"/>
                <w:bookmarkEnd w:id="8890"/>
                <w:bookmarkEnd w:id="8891"/>
                <w:bookmarkEnd w:id="8892"/>
              </w:del>
            </w:ins>
          </w:p>
        </w:tc>
        <w:bookmarkStart w:id="8893" w:name="_Toc488928766"/>
        <w:bookmarkStart w:id="8894" w:name="_Toc489940976"/>
        <w:bookmarkStart w:id="8895" w:name="_Toc489942134"/>
        <w:bookmarkStart w:id="8896" w:name="_Toc490206415"/>
        <w:bookmarkStart w:id="8897" w:name="_Toc490207580"/>
        <w:bookmarkStart w:id="8898" w:name="_Toc491673647"/>
        <w:bookmarkEnd w:id="8893"/>
        <w:bookmarkEnd w:id="8894"/>
        <w:bookmarkEnd w:id="8895"/>
        <w:bookmarkEnd w:id="8896"/>
        <w:bookmarkEnd w:id="8897"/>
        <w:bookmarkEnd w:id="8898"/>
      </w:tr>
      <w:tr w:rsidR="00743B33">
        <w:trPr>
          <w:trHeight w:val="300"/>
          <w:jc w:val="center"/>
          <w:ins w:id="8899" w:author="Author"/>
          <w:del w:id="8900"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901" w:author="Author"/>
                <w:del w:id="8902" w:author="Author"/>
                <w:lang w:eastAsia="en-US"/>
                <w:rPrChange w:id="8903" w:author="Author">
                  <w:rPr>
                    <w:ins w:id="8904" w:author="Author"/>
                    <w:del w:id="8905" w:author="Author"/>
                    <w:rFonts w:ascii="Calibri" w:eastAsia="Times New Roman" w:hAnsi="Calibri"/>
                    <w:color w:val="000000"/>
                    <w:szCs w:val="22"/>
                    <w:lang w:val="en-US" w:eastAsia="en-US"/>
                  </w:rPr>
                </w:rPrChange>
              </w:rPr>
              <w:pPrChange w:id="8906" w:author="Author">
                <w:pPr/>
              </w:pPrChange>
            </w:pPr>
            <w:ins w:id="8907" w:author="Author">
              <w:del w:id="8908" w:author="Author">
                <w:r>
                  <w:rPr>
                    <w:lang w:eastAsia="en-US"/>
                    <w:rPrChange w:id="8909" w:author="Author">
                      <w:rPr>
                        <w:rFonts w:ascii="Calibri" w:eastAsia="Times New Roman" w:hAnsi="Calibri"/>
                        <w:color w:val="000000"/>
                        <w:szCs w:val="22"/>
                        <w:lang w:val="en-US" w:eastAsia="en-US"/>
                      </w:rPr>
                    </w:rPrChange>
                  </w:rPr>
                  <w:delText>bool</w:delText>
                </w:r>
                <w:bookmarkStart w:id="8910" w:name="_Toc488928767"/>
                <w:bookmarkStart w:id="8911" w:name="_Toc489940977"/>
                <w:bookmarkStart w:id="8912" w:name="_Toc489942135"/>
                <w:bookmarkStart w:id="8913" w:name="_Toc490206416"/>
                <w:bookmarkStart w:id="8914" w:name="_Toc490207581"/>
                <w:bookmarkStart w:id="8915" w:name="_Toc491673648"/>
                <w:bookmarkEnd w:id="8910"/>
                <w:bookmarkEnd w:id="8911"/>
                <w:bookmarkEnd w:id="8912"/>
                <w:bookmarkEnd w:id="8913"/>
                <w:bookmarkEnd w:id="8914"/>
                <w:bookmarkEnd w:id="8915"/>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916" w:author="Author"/>
                <w:del w:id="8917" w:author="Author"/>
                <w:lang w:eastAsia="en-US"/>
                <w:rPrChange w:id="8918" w:author="Author">
                  <w:rPr>
                    <w:ins w:id="8919" w:author="Author"/>
                    <w:del w:id="8920" w:author="Author"/>
                    <w:rFonts w:ascii="Calibri" w:eastAsia="Times New Roman" w:hAnsi="Calibri"/>
                    <w:color w:val="000000"/>
                    <w:szCs w:val="22"/>
                    <w:lang w:val="en-US" w:eastAsia="en-US"/>
                  </w:rPr>
                </w:rPrChange>
              </w:rPr>
              <w:pPrChange w:id="8921" w:author="Author">
                <w:pPr/>
              </w:pPrChange>
            </w:pPr>
            <w:ins w:id="8922" w:author="Author">
              <w:del w:id="8923" w:author="Author">
                <w:r>
                  <w:rPr>
                    <w:lang w:eastAsia="en-US"/>
                    <w:rPrChange w:id="8924" w:author="Author">
                      <w:rPr>
                        <w:rFonts w:ascii="Calibri" w:eastAsia="Times New Roman" w:hAnsi="Calibri"/>
                        <w:color w:val="000000"/>
                        <w:szCs w:val="22"/>
                        <w:lang w:val="en-US" w:eastAsia="en-US"/>
                      </w:rPr>
                    </w:rPrChange>
                  </w:rPr>
                  <w:delText>Boolean</w:delText>
                </w:r>
                <w:bookmarkStart w:id="8925" w:name="_Toc488928768"/>
                <w:bookmarkStart w:id="8926" w:name="_Toc489940978"/>
                <w:bookmarkStart w:id="8927" w:name="_Toc489942136"/>
                <w:bookmarkStart w:id="8928" w:name="_Toc490206417"/>
                <w:bookmarkStart w:id="8929" w:name="_Toc490207582"/>
                <w:bookmarkStart w:id="8930" w:name="_Toc491673649"/>
                <w:bookmarkEnd w:id="8925"/>
                <w:bookmarkEnd w:id="8926"/>
                <w:bookmarkEnd w:id="8927"/>
                <w:bookmarkEnd w:id="8928"/>
                <w:bookmarkEnd w:id="8929"/>
                <w:bookmarkEnd w:id="8930"/>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931" w:author="Author"/>
                <w:del w:id="8932" w:author="Author"/>
                <w:lang w:eastAsia="en-US"/>
                <w:rPrChange w:id="8933" w:author="Author">
                  <w:rPr>
                    <w:ins w:id="8934" w:author="Author"/>
                    <w:del w:id="8935" w:author="Author"/>
                    <w:rFonts w:ascii="Calibri" w:eastAsia="Times New Roman" w:hAnsi="Calibri"/>
                    <w:color w:val="000000"/>
                    <w:szCs w:val="22"/>
                    <w:lang w:val="en-US" w:eastAsia="en-US"/>
                  </w:rPr>
                </w:rPrChange>
              </w:rPr>
              <w:pPrChange w:id="8936" w:author="Author">
                <w:pPr/>
              </w:pPrChange>
            </w:pPr>
            <w:ins w:id="8937" w:author="Author">
              <w:del w:id="8938" w:author="Author">
                <w:r>
                  <w:rPr>
                    <w:lang w:eastAsia="en-US"/>
                    <w:rPrChange w:id="8939" w:author="Author">
                      <w:rPr>
                        <w:rFonts w:ascii="Calibri" w:eastAsia="Times New Roman" w:hAnsi="Calibri"/>
                        <w:color w:val="000000"/>
                        <w:szCs w:val="22"/>
                        <w:lang w:val="en-US" w:eastAsia="en-US"/>
                      </w:rPr>
                    </w:rPrChange>
                  </w:rPr>
                  <w:delText>bln</w:delText>
                </w:r>
                <w:bookmarkStart w:id="8940" w:name="_Toc488928769"/>
                <w:bookmarkStart w:id="8941" w:name="_Toc489940979"/>
                <w:bookmarkStart w:id="8942" w:name="_Toc489942137"/>
                <w:bookmarkStart w:id="8943" w:name="_Toc490206418"/>
                <w:bookmarkStart w:id="8944" w:name="_Toc490207583"/>
                <w:bookmarkStart w:id="8945" w:name="_Toc491673650"/>
                <w:bookmarkEnd w:id="8940"/>
                <w:bookmarkEnd w:id="8941"/>
                <w:bookmarkEnd w:id="8942"/>
                <w:bookmarkEnd w:id="8943"/>
                <w:bookmarkEnd w:id="8944"/>
                <w:bookmarkEnd w:id="8945"/>
              </w:del>
            </w:ins>
          </w:p>
        </w:tc>
        <w:bookmarkStart w:id="8946" w:name="_Toc488928770"/>
        <w:bookmarkStart w:id="8947" w:name="_Toc489940980"/>
        <w:bookmarkStart w:id="8948" w:name="_Toc489942138"/>
        <w:bookmarkStart w:id="8949" w:name="_Toc490206419"/>
        <w:bookmarkStart w:id="8950" w:name="_Toc490207584"/>
        <w:bookmarkStart w:id="8951" w:name="_Toc491673651"/>
        <w:bookmarkEnd w:id="8946"/>
        <w:bookmarkEnd w:id="8947"/>
        <w:bookmarkEnd w:id="8948"/>
        <w:bookmarkEnd w:id="8949"/>
        <w:bookmarkEnd w:id="8950"/>
        <w:bookmarkEnd w:id="8951"/>
      </w:tr>
      <w:tr w:rsidR="00743B33">
        <w:trPr>
          <w:trHeight w:val="300"/>
          <w:jc w:val="center"/>
          <w:ins w:id="8952" w:author="Author"/>
          <w:del w:id="8953"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954" w:author="Author"/>
                <w:del w:id="8955" w:author="Author"/>
                <w:lang w:eastAsia="en-US"/>
                <w:rPrChange w:id="8956" w:author="Author">
                  <w:rPr>
                    <w:ins w:id="8957" w:author="Author"/>
                    <w:del w:id="8958" w:author="Author"/>
                    <w:rFonts w:ascii="Calibri" w:eastAsia="Times New Roman" w:hAnsi="Calibri"/>
                    <w:color w:val="000000"/>
                    <w:szCs w:val="22"/>
                    <w:lang w:val="en-US" w:eastAsia="en-US"/>
                  </w:rPr>
                </w:rPrChange>
              </w:rPr>
              <w:pPrChange w:id="8959" w:author="Author">
                <w:pPr/>
              </w:pPrChange>
            </w:pPr>
            <w:ins w:id="8960" w:author="Author">
              <w:del w:id="8961" w:author="Author">
                <w:r>
                  <w:rPr>
                    <w:lang w:eastAsia="en-US"/>
                    <w:rPrChange w:id="8962" w:author="Author">
                      <w:rPr>
                        <w:rFonts w:ascii="Calibri" w:eastAsia="Times New Roman" w:hAnsi="Calibri"/>
                        <w:color w:val="000000"/>
                        <w:szCs w:val="22"/>
                        <w:lang w:val="en-US" w:eastAsia="en-US"/>
                      </w:rPr>
                    </w:rPrChange>
                  </w:rPr>
                  <w:delText>datetime</w:delText>
                </w:r>
                <w:bookmarkStart w:id="8963" w:name="_Toc488928771"/>
                <w:bookmarkStart w:id="8964" w:name="_Toc489940981"/>
                <w:bookmarkStart w:id="8965" w:name="_Toc489942139"/>
                <w:bookmarkStart w:id="8966" w:name="_Toc490206420"/>
                <w:bookmarkStart w:id="8967" w:name="_Toc490207585"/>
                <w:bookmarkStart w:id="8968" w:name="_Toc491673652"/>
                <w:bookmarkEnd w:id="8963"/>
                <w:bookmarkEnd w:id="8964"/>
                <w:bookmarkEnd w:id="8965"/>
                <w:bookmarkEnd w:id="8966"/>
                <w:bookmarkEnd w:id="8967"/>
                <w:bookmarkEnd w:id="8968"/>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969" w:author="Author"/>
                <w:del w:id="8970" w:author="Author"/>
                <w:lang w:eastAsia="en-US"/>
                <w:rPrChange w:id="8971" w:author="Author">
                  <w:rPr>
                    <w:ins w:id="8972" w:author="Author"/>
                    <w:del w:id="8973" w:author="Author"/>
                    <w:rFonts w:ascii="Calibri" w:eastAsia="Times New Roman" w:hAnsi="Calibri"/>
                    <w:color w:val="000000"/>
                    <w:szCs w:val="22"/>
                    <w:lang w:val="en-US" w:eastAsia="en-US"/>
                  </w:rPr>
                </w:rPrChange>
              </w:rPr>
              <w:pPrChange w:id="8974" w:author="Author">
                <w:pPr/>
              </w:pPrChange>
            </w:pPr>
            <w:ins w:id="8975" w:author="Author">
              <w:del w:id="8976" w:author="Author">
                <w:r>
                  <w:rPr>
                    <w:lang w:eastAsia="en-US"/>
                    <w:rPrChange w:id="8977" w:author="Author">
                      <w:rPr>
                        <w:rFonts w:ascii="Calibri" w:eastAsia="Times New Roman" w:hAnsi="Calibri"/>
                        <w:color w:val="000000"/>
                        <w:szCs w:val="22"/>
                        <w:lang w:val="en-US" w:eastAsia="en-US"/>
                      </w:rPr>
                    </w:rPrChange>
                  </w:rPr>
                  <w:delText>DateTime</w:delText>
                </w:r>
                <w:bookmarkStart w:id="8978" w:name="_Toc488928772"/>
                <w:bookmarkStart w:id="8979" w:name="_Toc489940982"/>
                <w:bookmarkStart w:id="8980" w:name="_Toc489942140"/>
                <w:bookmarkStart w:id="8981" w:name="_Toc490206421"/>
                <w:bookmarkStart w:id="8982" w:name="_Toc490207586"/>
                <w:bookmarkStart w:id="8983" w:name="_Toc491673653"/>
                <w:bookmarkEnd w:id="8978"/>
                <w:bookmarkEnd w:id="8979"/>
                <w:bookmarkEnd w:id="8980"/>
                <w:bookmarkEnd w:id="8981"/>
                <w:bookmarkEnd w:id="8982"/>
                <w:bookmarkEnd w:id="8983"/>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8984" w:author="Author"/>
                <w:del w:id="8985" w:author="Author"/>
                <w:lang w:eastAsia="en-US"/>
                <w:rPrChange w:id="8986" w:author="Author">
                  <w:rPr>
                    <w:ins w:id="8987" w:author="Author"/>
                    <w:del w:id="8988" w:author="Author"/>
                    <w:rFonts w:ascii="Calibri" w:eastAsia="Times New Roman" w:hAnsi="Calibri"/>
                    <w:color w:val="000000"/>
                    <w:szCs w:val="22"/>
                    <w:lang w:val="en-US" w:eastAsia="en-US"/>
                  </w:rPr>
                </w:rPrChange>
              </w:rPr>
              <w:pPrChange w:id="8989" w:author="Author">
                <w:pPr/>
              </w:pPrChange>
            </w:pPr>
            <w:ins w:id="8990" w:author="Author">
              <w:del w:id="8991" w:author="Author">
                <w:r>
                  <w:rPr>
                    <w:lang w:eastAsia="en-US"/>
                    <w:rPrChange w:id="8992" w:author="Author">
                      <w:rPr>
                        <w:rFonts w:ascii="Calibri" w:eastAsia="Times New Roman" w:hAnsi="Calibri"/>
                        <w:color w:val="000000"/>
                        <w:szCs w:val="22"/>
                        <w:lang w:val="en-US" w:eastAsia="en-US"/>
                      </w:rPr>
                    </w:rPrChange>
                  </w:rPr>
                  <w:delText>dtm</w:delText>
                </w:r>
                <w:bookmarkStart w:id="8993" w:name="_Toc488928773"/>
                <w:bookmarkStart w:id="8994" w:name="_Toc489940983"/>
                <w:bookmarkStart w:id="8995" w:name="_Toc489942141"/>
                <w:bookmarkStart w:id="8996" w:name="_Toc490206422"/>
                <w:bookmarkStart w:id="8997" w:name="_Toc490207587"/>
                <w:bookmarkStart w:id="8998" w:name="_Toc491673654"/>
                <w:bookmarkEnd w:id="8993"/>
                <w:bookmarkEnd w:id="8994"/>
                <w:bookmarkEnd w:id="8995"/>
                <w:bookmarkEnd w:id="8996"/>
                <w:bookmarkEnd w:id="8997"/>
                <w:bookmarkEnd w:id="8998"/>
              </w:del>
            </w:ins>
          </w:p>
        </w:tc>
        <w:bookmarkStart w:id="8999" w:name="_Toc488928774"/>
        <w:bookmarkStart w:id="9000" w:name="_Toc489940984"/>
        <w:bookmarkStart w:id="9001" w:name="_Toc489942142"/>
        <w:bookmarkStart w:id="9002" w:name="_Toc490206423"/>
        <w:bookmarkStart w:id="9003" w:name="_Toc490207588"/>
        <w:bookmarkStart w:id="9004" w:name="_Toc491673655"/>
        <w:bookmarkEnd w:id="8999"/>
        <w:bookmarkEnd w:id="9000"/>
        <w:bookmarkEnd w:id="9001"/>
        <w:bookmarkEnd w:id="9002"/>
        <w:bookmarkEnd w:id="9003"/>
        <w:bookmarkEnd w:id="9004"/>
      </w:tr>
      <w:tr w:rsidR="00743B33">
        <w:trPr>
          <w:trHeight w:val="300"/>
          <w:jc w:val="center"/>
          <w:ins w:id="9005" w:author="Author"/>
          <w:del w:id="9006"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9007" w:author="Author"/>
                <w:del w:id="9008" w:author="Author"/>
                <w:lang w:eastAsia="en-US"/>
                <w:rPrChange w:id="9009" w:author="Author">
                  <w:rPr>
                    <w:ins w:id="9010" w:author="Author"/>
                    <w:del w:id="9011" w:author="Author"/>
                    <w:rFonts w:ascii="Calibri" w:eastAsia="Times New Roman" w:hAnsi="Calibri"/>
                    <w:color w:val="000000"/>
                    <w:szCs w:val="22"/>
                    <w:lang w:val="en-US" w:eastAsia="en-US"/>
                  </w:rPr>
                </w:rPrChange>
              </w:rPr>
              <w:pPrChange w:id="9012" w:author="Author">
                <w:pPr/>
              </w:pPrChange>
            </w:pPr>
            <w:ins w:id="9013" w:author="Author">
              <w:del w:id="9014" w:author="Author">
                <w:r>
                  <w:rPr>
                    <w:lang w:eastAsia="en-US"/>
                    <w:rPrChange w:id="9015" w:author="Author">
                      <w:rPr>
                        <w:rFonts w:ascii="Calibri" w:eastAsia="Times New Roman" w:hAnsi="Calibri"/>
                        <w:color w:val="000000"/>
                        <w:szCs w:val="22"/>
                        <w:lang w:val="en-US" w:eastAsia="en-US"/>
                      </w:rPr>
                    </w:rPrChange>
                  </w:rPr>
                  <w:delText>char</w:delText>
                </w:r>
                <w:bookmarkStart w:id="9016" w:name="_Toc488928775"/>
                <w:bookmarkStart w:id="9017" w:name="_Toc489940985"/>
                <w:bookmarkStart w:id="9018" w:name="_Toc489942143"/>
                <w:bookmarkStart w:id="9019" w:name="_Toc490206424"/>
                <w:bookmarkStart w:id="9020" w:name="_Toc490207589"/>
                <w:bookmarkStart w:id="9021" w:name="_Toc491673656"/>
                <w:bookmarkEnd w:id="9016"/>
                <w:bookmarkEnd w:id="9017"/>
                <w:bookmarkEnd w:id="9018"/>
                <w:bookmarkEnd w:id="9019"/>
                <w:bookmarkEnd w:id="9020"/>
                <w:bookmarkEnd w:id="9021"/>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9022" w:author="Author"/>
                <w:del w:id="9023" w:author="Author"/>
                <w:lang w:eastAsia="en-US"/>
                <w:rPrChange w:id="9024" w:author="Author">
                  <w:rPr>
                    <w:ins w:id="9025" w:author="Author"/>
                    <w:del w:id="9026" w:author="Author"/>
                    <w:rFonts w:ascii="Calibri" w:eastAsia="Times New Roman" w:hAnsi="Calibri"/>
                    <w:color w:val="000000"/>
                    <w:szCs w:val="22"/>
                    <w:lang w:val="en-US" w:eastAsia="en-US"/>
                  </w:rPr>
                </w:rPrChange>
              </w:rPr>
              <w:pPrChange w:id="9027" w:author="Author">
                <w:pPr/>
              </w:pPrChange>
            </w:pPr>
            <w:ins w:id="9028" w:author="Author">
              <w:del w:id="9029" w:author="Author">
                <w:r>
                  <w:rPr>
                    <w:lang w:eastAsia="en-US"/>
                    <w:rPrChange w:id="9030" w:author="Author">
                      <w:rPr>
                        <w:rFonts w:ascii="Calibri" w:eastAsia="Times New Roman" w:hAnsi="Calibri"/>
                        <w:color w:val="000000"/>
                        <w:szCs w:val="22"/>
                        <w:lang w:val="en-US" w:eastAsia="en-US"/>
                      </w:rPr>
                    </w:rPrChange>
                  </w:rPr>
                  <w:delText>Char</w:delText>
                </w:r>
                <w:bookmarkStart w:id="9031" w:name="_Toc488928776"/>
                <w:bookmarkStart w:id="9032" w:name="_Toc489940986"/>
                <w:bookmarkStart w:id="9033" w:name="_Toc489942144"/>
                <w:bookmarkStart w:id="9034" w:name="_Toc490206425"/>
                <w:bookmarkStart w:id="9035" w:name="_Toc490207590"/>
                <w:bookmarkStart w:id="9036" w:name="_Toc491673657"/>
                <w:bookmarkEnd w:id="9031"/>
                <w:bookmarkEnd w:id="9032"/>
                <w:bookmarkEnd w:id="9033"/>
                <w:bookmarkEnd w:id="9034"/>
                <w:bookmarkEnd w:id="9035"/>
                <w:bookmarkEnd w:id="9036"/>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9037" w:author="Author"/>
                <w:del w:id="9038" w:author="Author"/>
                <w:lang w:eastAsia="en-US"/>
                <w:rPrChange w:id="9039" w:author="Author">
                  <w:rPr>
                    <w:ins w:id="9040" w:author="Author"/>
                    <w:del w:id="9041" w:author="Author"/>
                    <w:rFonts w:ascii="Calibri" w:eastAsia="Times New Roman" w:hAnsi="Calibri"/>
                    <w:color w:val="000000"/>
                    <w:szCs w:val="22"/>
                    <w:lang w:val="en-US" w:eastAsia="en-US"/>
                  </w:rPr>
                </w:rPrChange>
              </w:rPr>
              <w:pPrChange w:id="9042" w:author="Author">
                <w:pPr/>
              </w:pPrChange>
            </w:pPr>
            <w:ins w:id="9043" w:author="Author">
              <w:del w:id="9044" w:author="Author">
                <w:r>
                  <w:rPr>
                    <w:lang w:eastAsia="en-US"/>
                    <w:rPrChange w:id="9045" w:author="Author">
                      <w:rPr>
                        <w:rFonts w:ascii="Calibri" w:eastAsia="Times New Roman" w:hAnsi="Calibri"/>
                        <w:color w:val="000000"/>
                        <w:szCs w:val="22"/>
                        <w:lang w:val="en-US" w:eastAsia="en-US"/>
                      </w:rPr>
                    </w:rPrChange>
                  </w:rPr>
                  <w:delText>chr</w:delText>
                </w:r>
                <w:bookmarkStart w:id="9046" w:name="_Toc488928777"/>
                <w:bookmarkStart w:id="9047" w:name="_Toc489940987"/>
                <w:bookmarkStart w:id="9048" w:name="_Toc489942145"/>
                <w:bookmarkStart w:id="9049" w:name="_Toc490206426"/>
                <w:bookmarkStart w:id="9050" w:name="_Toc490207591"/>
                <w:bookmarkStart w:id="9051" w:name="_Toc491673658"/>
                <w:bookmarkEnd w:id="9046"/>
                <w:bookmarkEnd w:id="9047"/>
                <w:bookmarkEnd w:id="9048"/>
                <w:bookmarkEnd w:id="9049"/>
                <w:bookmarkEnd w:id="9050"/>
                <w:bookmarkEnd w:id="9051"/>
              </w:del>
            </w:ins>
          </w:p>
        </w:tc>
        <w:bookmarkStart w:id="9052" w:name="_Toc488928778"/>
        <w:bookmarkStart w:id="9053" w:name="_Toc489940988"/>
        <w:bookmarkStart w:id="9054" w:name="_Toc489942146"/>
        <w:bookmarkStart w:id="9055" w:name="_Toc490206427"/>
        <w:bookmarkStart w:id="9056" w:name="_Toc490207592"/>
        <w:bookmarkStart w:id="9057" w:name="_Toc491673659"/>
        <w:bookmarkEnd w:id="9052"/>
        <w:bookmarkEnd w:id="9053"/>
        <w:bookmarkEnd w:id="9054"/>
        <w:bookmarkEnd w:id="9055"/>
        <w:bookmarkEnd w:id="9056"/>
        <w:bookmarkEnd w:id="9057"/>
      </w:tr>
      <w:tr w:rsidR="00743B33">
        <w:trPr>
          <w:trHeight w:val="300"/>
          <w:jc w:val="center"/>
          <w:ins w:id="9058" w:author="Author"/>
          <w:del w:id="9059"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9060" w:author="Author"/>
                <w:del w:id="9061" w:author="Author"/>
                <w:lang w:eastAsia="en-US"/>
                <w:rPrChange w:id="9062" w:author="Author">
                  <w:rPr>
                    <w:ins w:id="9063" w:author="Author"/>
                    <w:del w:id="9064" w:author="Author"/>
                    <w:rFonts w:ascii="Calibri" w:eastAsia="Times New Roman" w:hAnsi="Calibri"/>
                    <w:color w:val="000000"/>
                    <w:szCs w:val="22"/>
                    <w:lang w:val="en-US" w:eastAsia="en-US"/>
                  </w:rPr>
                </w:rPrChange>
              </w:rPr>
              <w:pPrChange w:id="9065" w:author="Author">
                <w:pPr/>
              </w:pPrChange>
            </w:pPr>
            <w:ins w:id="9066" w:author="Author">
              <w:del w:id="9067" w:author="Author">
                <w:r>
                  <w:rPr>
                    <w:lang w:eastAsia="en-US"/>
                    <w:rPrChange w:id="9068" w:author="Author">
                      <w:rPr>
                        <w:rFonts w:ascii="Calibri" w:eastAsia="Times New Roman" w:hAnsi="Calibri"/>
                        <w:color w:val="000000"/>
                        <w:szCs w:val="22"/>
                        <w:lang w:val="en-US" w:eastAsia="en-US"/>
                      </w:rPr>
                    </w:rPrChange>
                  </w:rPr>
                  <w:delText>string</w:delText>
                </w:r>
                <w:bookmarkStart w:id="9069" w:name="_Toc488928779"/>
                <w:bookmarkStart w:id="9070" w:name="_Toc489940989"/>
                <w:bookmarkStart w:id="9071" w:name="_Toc489942147"/>
                <w:bookmarkStart w:id="9072" w:name="_Toc490206428"/>
                <w:bookmarkStart w:id="9073" w:name="_Toc490207593"/>
                <w:bookmarkStart w:id="9074" w:name="_Toc491673660"/>
                <w:bookmarkEnd w:id="9069"/>
                <w:bookmarkEnd w:id="9070"/>
                <w:bookmarkEnd w:id="9071"/>
                <w:bookmarkEnd w:id="9072"/>
                <w:bookmarkEnd w:id="9073"/>
                <w:bookmarkEnd w:id="9074"/>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9075" w:author="Author"/>
                <w:del w:id="9076" w:author="Author"/>
                <w:lang w:eastAsia="en-US"/>
                <w:rPrChange w:id="9077" w:author="Author">
                  <w:rPr>
                    <w:ins w:id="9078" w:author="Author"/>
                    <w:del w:id="9079" w:author="Author"/>
                    <w:rFonts w:ascii="Calibri" w:eastAsia="Times New Roman" w:hAnsi="Calibri"/>
                    <w:color w:val="000000"/>
                    <w:szCs w:val="22"/>
                    <w:lang w:val="en-US" w:eastAsia="en-US"/>
                  </w:rPr>
                </w:rPrChange>
              </w:rPr>
              <w:pPrChange w:id="9080" w:author="Author">
                <w:pPr/>
              </w:pPrChange>
            </w:pPr>
            <w:ins w:id="9081" w:author="Author">
              <w:del w:id="9082" w:author="Author">
                <w:r>
                  <w:rPr>
                    <w:lang w:eastAsia="en-US"/>
                    <w:rPrChange w:id="9083" w:author="Author">
                      <w:rPr>
                        <w:rFonts w:ascii="Calibri" w:eastAsia="Times New Roman" w:hAnsi="Calibri"/>
                        <w:color w:val="000000"/>
                        <w:szCs w:val="22"/>
                        <w:lang w:val="en-US" w:eastAsia="en-US"/>
                      </w:rPr>
                    </w:rPrChange>
                  </w:rPr>
                  <w:delText>String</w:delText>
                </w:r>
                <w:bookmarkStart w:id="9084" w:name="_Toc488928780"/>
                <w:bookmarkStart w:id="9085" w:name="_Toc489940990"/>
                <w:bookmarkStart w:id="9086" w:name="_Toc489942148"/>
                <w:bookmarkStart w:id="9087" w:name="_Toc490206429"/>
                <w:bookmarkStart w:id="9088" w:name="_Toc490207594"/>
                <w:bookmarkStart w:id="9089" w:name="_Toc491673661"/>
                <w:bookmarkEnd w:id="9084"/>
                <w:bookmarkEnd w:id="9085"/>
                <w:bookmarkEnd w:id="9086"/>
                <w:bookmarkEnd w:id="9087"/>
                <w:bookmarkEnd w:id="9088"/>
                <w:bookmarkEnd w:id="9089"/>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9090" w:author="Author"/>
                <w:del w:id="9091" w:author="Author"/>
                <w:lang w:eastAsia="en-US"/>
                <w:rPrChange w:id="9092" w:author="Author">
                  <w:rPr>
                    <w:ins w:id="9093" w:author="Author"/>
                    <w:del w:id="9094" w:author="Author"/>
                    <w:rFonts w:ascii="Calibri" w:eastAsia="Times New Roman" w:hAnsi="Calibri"/>
                    <w:color w:val="000000"/>
                    <w:szCs w:val="22"/>
                    <w:lang w:val="en-US" w:eastAsia="en-US"/>
                  </w:rPr>
                </w:rPrChange>
              </w:rPr>
              <w:pPrChange w:id="9095" w:author="Author">
                <w:pPr/>
              </w:pPrChange>
            </w:pPr>
            <w:ins w:id="9096" w:author="Author">
              <w:del w:id="9097" w:author="Author">
                <w:r>
                  <w:rPr>
                    <w:lang w:eastAsia="en-US"/>
                    <w:rPrChange w:id="9098" w:author="Author">
                      <w:rPr>
                        <w:rFonts w:ascii="Calibri" w:eastAsia="Times New Roman" w:hAnsi="Calibri"/>
                        <w:color w:val="000000"/>
                        <w:szCs w:val="22"/>
                        <w:lang w:val="en-US" w:eastAsia="en-US"/>
                      </w:rPr>
                    </w:rPrChange>
                  </w:rPr>
                  <w:delText>str</w:delText>
                </w:r>
                <w:bookmarkStart w:id="9099" w:name="_Toc488928781"/>
                <w:bookmarkStart w:id="9100" w:name="_Toc489940991"/>
                <w:bookmarkStart w:id="9101" w:name="_Toc489942149"/>
                <w:bookmarkStart w:id="9102" w:name="_Toc490206430"/>
                <w:bookmarkStart w:id="9103" w:name="_Toc490207595"/>
                <w:bookmarkStart w:id="9104" w:name="_Toc491673662"/>
                <w:bookmarkEnd w:id="9099"/>
                <w:bookmarkEnd w:id="9100"/>
                <w:bookmarkEnd w:id="9101"/>
                <w:bookmarkEnd w:id="9102"/>
                <w:bookmarkEnd w:id="9103"/>
                <w:bookmarkEnd w:id="9104"/>
              </w:del>
            </w:ins>
          </w:p>
        </w:tc>
        <w:bookmarkStart w:id="9105" w:name="_Toc488928782"/>
        <w:bookmarkStart w:id="9106" w:name="_Toc489940992"/>
        <w:bookmarkStart w:id="9107" w:name="_Toc489942150"/>
        <w:bookmarkStart w:id="9108" w:name="_Toc490206431"/>
        <w:bookmarkStart w:id="9109" w:name="_Toc490207596"/>
        <w:bookmarkStart w:id="9110" w:name="_Toc491673663"/>
        <w:bookmarkEnd w:id="9105"/>
        <w:bookmarkEnd w:id="9106"/>
        <w:bookmarkEnd w:id="9107"/>
        <w:bookmarkEnd w:id="9108"/>
        <w:bookmarkEnd w:id="9109"/>
        <w:bookmarkEnd w:id="9110"/>
      </w:tr>
      <w:tr w:rsidR="00743B33">
        <w:trPr>
          <w:trHeight w:val="300"/>
          <w:jc w:val="center"/>
          <w:ins w:id="9111" w:author="Author"/>
          <w:del w:id="9112"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9113" w:author="Author"/>
                <w:del w:id="9114" w:author="Author"/>
                <w:lang w:eastAsia="en-US"/>
                <w:rPrChange w:id="9115" w:author="Author">
                  <w:rPr>
                    <w:ins w:id="9116" w:author="Author"/>
                    <w:del w:id="9117" w:author="Author"/>
                    <w:rFonts w:ascii="Calibri" w:eastAsia="Times New Roman" w:hAnsi="Calibri"/>
                    <w:color w:val="000000"/>
                    <w:szCs w:val="22"/>
                    <w:lang w:val="en-US" w:eastAsia="en-US"/>
                  </w:rPr>
                </w:rPrChange>
              </w:rPr>
              <w:pPrChange w:id="9118" w:author="Author">
                <w:pPr/>
              </w:pPrChange>
            </w:pPr>
            <w:ins w:id="9119" w:author="Author">
              <w:del w:id="9120" w:author="Author">
                <w:r>
                  <w:rPr>
                    <w:lang w:eastAsia="en-US"/>
                    <w:rPrChange w:id="9121" w:author="Author">
                      <w:rPr>
                        <w:rFonts w:ascii="Calibri" w:eastAsia="Times New Roman" w:hAnsi="Calibri"/>
                        <w:color w:val="000000"/>
                        <w:szCs w:val="22"/>
                        <w:lang w:val="en-US" w:eastAsia="en-US"/>
                      </w:rPr>
                    </w:rPrChange>
                  </w:rPr>
                  <w:delText>object</w:delText>
                </w:r>
                <w:bookmarkStart w:id="9122" w:name="_Toc488928783"/>
                <w:bookmarkStart w:id="9123" w:name="_Toc489940993"/>
                <w:bookmarkStart w:id="9124" w:name="_Toc489942151"/>
                <w:bookmarkStart w:id="9125" w:name="_Toc490206432"/>
                <w:bookmarkStart w:id="9126" w:name="_Toc490207597"/>
                <w:bookmarkStart w:id="9127" w:name="_Toc491673664"/>
                <w:bookmarkEnd w:id="9122"/>
                <w:bookmarkEnd w:id="9123"/>
                <w:bookmarkEnd w:id="9124"/>
                <w:bookmarkEnd w:id="9125"/>
                <w:bookmarkEnd w:id="9126"/>
                <w:bookmarkEnd w:id="9127"/>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9128" w:author="Author"/>
                <w:del w:id="9129" w:author="Author"/>
                <w:lang w:eastAsia="en-US"/>
                <w:rPrChange w:id="9130" w:author="Author">
                  <w:rPr>
                    <w:ins w:id="9131" w:author="Author"/>
                    <w:del w:id="9132" w:author="Author"/>
                    <w:rFonts w:ascii="Calibri" w:eastAsia="Times New Roman" w:hAnsi="Calibri"/>
                    <w:color w:val="000000"/>
                    <w:szCs w:val="22"/>
                    <w:lang w:val="en-US" w:eastAsia="en-US"/>
                  </w:rPr>
                </w:rPrChange>
              </w:rPr>
              <w:pPrChange w:id="9133" w:author="Author">
                <w:pPr/>
              </w:pPrChange>
            </w:pPr>
            <w:ins w:id="9134" w:author="Author">
              <w:del w:id="9135" w:author="Author">
                <w:r>
                  <w:rPr>
                    <w:lang w:eastAsia="en-US"/>
                    <w:rPrChange w:id="9136" w:author="Author">
                      <w:rPr>
                        <w:rFonts w:ascii="Calibri" w:eastAsia="Times New Roman" w:hAnsi="Calibri"/>
                        <w:color w:val="000000"/>
                        <w:szCs w:val="22"/>
                        <w:lang w:val="en-US" w:eastAsia="en-US"/>
                      </w:rPr>
                    </w:rPrChange>
                  </w:rPr>
                  <w:delText>Object</w:delText>
                </w:r>
                <w:bookmarkStart w:id="9137" w:name="_Toc488928784"/>
                <w:bookmarkStart w:id="9138" w:name="_Toc489940994"/>
                <w:bookmarkStart w:id="9139" w:name="_Toc489942152"/>
                <w:bookmarkStart w:id="9140" w:name="_Toc490206433"/>
                <w:bookmarkStart w:id="9141" w:name="_Toc490207598"/>
                <w:bookmarkStart w:id="9142" w:name="_Toc491673665"/>
                <w:bookmarkEnd w:id="9137"/>
                <w:bookmarkEnd w:id="9138"/>
                <w:bookmarkEnd w:id="9139"/>
                <w:bookmarkEnd w:id="9140"/>
                <w:bookmarkEnd w:id="9141"/>
                <w:bookmarkEnd w:id="9142"/>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Pr="00743B33" w:rsidRDefault="00D20E06" w:rsidP="00743B33">
            <w:pPr>
              <w:pStyle w:val="Heading2"/>
              <w:rPr>
                <w:ins w:id="9143" w:author="Author"/>
                <w:del w:id="9144" w:author="Author"/>
                <w:lang w:eastAsia="en-US"/>
                <w:rPrChange w:id="9145" w:author="Author">
                  <w:rPr>
                    <w:ins w:id="9146" w:author="Author"/>
                    <w:del w:id="9147" w:author="Author"/>
                    <w:rFonts w:ascii="Calibri" w:eastAsia="Times New Roman" w:hAnsi="Calibri"/>
                    <w:color w:val="000000"/>
                    <w:szCs w:val="22"/>
                    <w:lang w:val="en-US" w:eastAsia="en-US"/>
                  </w:rPr>
                </w:rPrChange>
              </w:rPr>
              <w:pPrChange w:id="9148" w:author="Author">
                <w:pPr/>
              </w:pPrChange>
            </w:pPr>
            <w:ins w:id="9149" w:author="Author">
              <w:del w:id="9150" w:author="Author">
                <w:r>
                  <w:rPr>
                    <w:lang w:eastAsia="en-US"/>
                    <w:rPrChange w:id="9151" w:author="Author">
                      <w:rPr>
                        <w:rFonts w:ascii="Calibri" w:eastAsia="Times New Roman" w:hAnsi="Calibri"/>
                        <w:color w:val="000000"/>
                        <w:szCs w:val="22"/>
                        <w:lang w:val="en-US" w:eastAsia="en-US"/>
                      </w:rPr>
                    </w:rPrChange>
                  </w:rPr>
                  <w:delText>obj</w:delText>
                </w:r>
                <w:bookmarkStart w:id="9152" w:name="_Toc488928785"/>
                <w:bookmarkStart w:id="9153" w:name="_Toc489940995"/>
                <w:bookmarkStart w:id="9154" w:name="_Toc489942153"/>
                <w:bookmarkStart w:id="9155" w:name="_Toc490206434"/>
                <w:bookmarkStart w:id="9156" w:name="_Toc490207599"/>
                <w:bookmarkStart w:id="9157" w:name="_Toc491673666"/>
                <w:bookmarkEnd w:id="9152"/>
                <w:bookmarkEnd w:id="9153"/>
                <w:bookmarkEnd w:id="9154"/>
                <w:bookmarkEnd w:id="9155"/>
                <w:bookmarkEnd w:id="9156"/>
                <w:bookmarkEnd w:id="9157"/>
              </w:del>
            </w:ins>
          </w:p>
        </w:tc>
        <w:bookmarkStart w:id="9158" w:name="_Toc488928786"/>
        <w:bookmarkStart w:id="9159" w:name="_Toc489940996"/>
        <w:bookmarkStart w:id="9160" w:name="_Toc489942154"/>
        <w:bookmarkStart w:id="9161" w:name="_Toc490206435"/>
        <w:bookmarkStart w:id="9162" w:name="_Toc490207600"/>
        <w:bookmarkStart w:id="9163" w:name="_Toc491673667"/>
        <w:bookmarkEnd w:id="9158"/>
        <w:bookmarkEnd w:id="9159"/>
        <w:bookmarkEnd w:id="9160"/>
        <w:bookmarkEnd w:id="9161"/>
        <w:bookmarkEnd w:id="9162"/>
        <w:bookmarkEnd w:id="9163"/>
      </w:tr>
    </w:tbl>
    <w:p w:rsidR="00743B33" w:rsidRPr="00743B33" w:rsidRDefault="00743B33" w:rsidP="00743B33">
      <w:pPr>
        <w:pStyle w:val="Heading2"/>
        <w:rPr>
          <w:del w:id="9164" w:author="Author"/>
          <w:rPrChange w:id="9165" w:author="Author">
            <w:rPr>
              <w:del w:id="9166" w:author="Author"/>
              <w:rFonts w:ascii="Trebuchet MS" w:hAnsi="Trebuchet MS"/>
              <w:sz w:val="20"/>
              <w:szCs w:val="20"/>
            </w:rPr>
          </w:rPrChange>
        </w:rPr>
        <w:pPrChange w:id="9167" w:author="Author">
          <w:pPr>
            <w:ind w:left="540"/>
            <w:jc w:val="both"/>
          </w:pPr>
        </w:pPrChange>
      </w:pPr>
      <w:bookmarkStart w:id="9168" w:name="_Toc488928787"/>
      <w:bookmarkStart w:id="9169" w:name="_Toc489940997"/>
      <w:bookmarkStart w:id="9170" w:name="_Toc489942155"/>
      <w:bookmarkStart w:id="9171" w:name="_Toc490206436"/>
      <w:bookmarkStart w:id="9172" w:name="_Toc490207601"/>
      <w:bookmarkStart w:id="9173" w:name="_Toc491673668"/>
      <w:bookmarkEnd w:id="9168"/>
      <w:bookmarkEnd w:id="9169"/>
      <w:bookmarkEnd w:id="9170"/>
      <w:bookmarkEnd w:id="9171"/>
      <w:bookmarkEnd w:id="9172"/>
      <w:bookmarkEnd w:id="9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5"/>
        <w:gridCol w:w="5136"/>
      </w:tblGrid>
      <w:tr w:rsidR="00743B33">
        <w:trPr>
          <w:jc w:val="center"/>
          <w:del w:id="9174" w:author="Author"/>
        </w:trPr>
        <w:tc>
          <w:tcPr>
            <w:tcW w:w="1655" w:type="dxa"/>
          </w:tcPr>
          <w:p w:rsidR="00743B33" w:rsidRPr="00743B33" w:rsidRDefault="00D20E06" w:rsidP="00743B33">
            <w:pPr>
              <w:pStyle w:val="Heading2"/>
              <w:rPr>
                <w:del w:id="9175" w:author="Author"/>
                <w:b w:val="0"/>
                <w:rPrChange w:id="9176" w:author="Author">
                  <w:rPr>
                    <w:del w:id="9177" w:author="Author"/>
                    <w:rFonts w:ascii="Trebuchet MS" w:hAnsi="Trebuchet MS" w:cs="Arial"/>
                    <w:b/>
                    <w:bCs/>
                    <w:color w:val="000000"/>
                  </w:rPr>
                </w:rPrChange>
              </w:rPr>
              <w:pPrChange w:id="9178" w:author="Author">
                <w:pPr>
                  <w:jc w:val="both"/>
                </w:pPr>
              </w:pPrChange>
            </w:pPr>
            <w:del w:id="9179" w:author="Author">
              <w:r>
                <w:rPr>
                  <w:b w:val="0"/>
                  <w:rPrChange w:id="9180" w:author="Author">
                    <w:rPr>
                      <w:rFonts w:ascii="Trebuchet MS" w:hAnsi="Trebuchet MS" w:cs="Arial"/>
                      <w:b/>
                      <w:bCs/>
                      <w:color w:val="000000"/>
                    </w:rPr>
                  </w:rPrChange>
                </w:rPr>
                <w:delText>Keyword</w:delText>
              </w:r>
              <w:bookmarkStart w:id="9181" w:name="_Toc488928788"/>
              <w:bookmarkStart w:id="9182" w:name="_Toc489940998"/>
              <w:bookmarkStart w:id="9183" w:name="_Toc489942156"/>
              <w:bookmarkStart w:id="9184" w:name="_Toc490206437"/>
              <w:bookmarkStart w:id="9185" w:name="_Toc490207602"/>
              <w:bookmarkStart w:id="9186" w:name="_Toc491673669"/>
              <w:bookmarkEnd w:id="9181"/>
              <w:bookmarkEnd w:id="9182"/>
              <w:bookmarkEnd w:id="9183"/>
              <w:bookmarkEnd w:id="9184"/>
              <w:bookmarkEnd w:id="9185"/>
              <w:bookmarkEnd w:id="9186"/>
            </w:del>
          </w:p>
        </w:tc>
        <w:tc>
          <w:tcPr>
            <w:tcW w:w="5136" w:type="dxa"/>
          </w:tcPr>
          <w:p w:rsidR="00743B33" w:rsidRPr="00743B33" w:rsidRDefault="00D20E06" w:rsidP="00743B33">
            <w:pPr>
              <w:pStyle w:val="Heading2"/>
              <w:rPr>
                <w:del w:id="9187" w:author="Author"/>
                <w:b w:val="0"/>
                <w:rPrChange w:id="9188" w:author="Author">
                  <w:rPr>
                    <w:del w:id="9189" w:author="Author"/>
                    <w:rFonts w:ascii="Trebuchet MS" w:hAnsi="Trebuchet MS" w:cs="Arial"/>
                    <w:b/>
                    <w:bCs/>
                    <w:color w:val="000000"/>
                  </w:rPr>
                </w:rPrChange>
              </w:rPr>
              <w:pPrChange w:id="9190" w:author="Author">
                <w:pPr>
                  <w:jc w:val="both"/>
                </w:pPr>
              </w:pPrChange>
            </w:pPr>
            <w:del w:id="9191" w:author="Author">
              <w:r>
                <w:rPr>
                  <w:b w:val="0"/>
                  <w:rPrChange w:id="9192" w:author="Author">
                    <w:rPr>
                      <w:rFonts w:ascii="Trebuchet MS" w:hAnsi="Trebuchet MS" w:cs="Arial"/>
                      <w:b/>
                      <w:bCs/>
                      <w:color w:val="000000"/>
                    </w:rPr>
                  </w:rPrChange>
                </w:rPr>
                <w:delText>Data Type</w:delText>
              </w:r>
              <w:bookmarkStart w:id="9193" w:name="_Toc488928789"/>
              <w:bookmarkStart w:id="9194" w:name="_Toc489940999"/>
              <w:bookmarkStart w:id="9195" w:name="_Toc489942157"/>
              <w:bookmarkStart w:id="9196" w:name="_Toc490206438"/>
              <w:bookmarkStart w:id="9197" w:name="_Toc490207603"/>
              <w:bookmarkStart w:id="9198" w:name="_Toc491673670"/>
              <w:bookmarkEnd w:id="9193"/>
              <w:bookmarkEnd w:id="9194"/>
              <w:bookmarkEnd w:id="9195"/>
              <w:bookmarkEnd w:id="9196"/>
              <w:bookmarkEnd w:id="9197"/>
              <w:bookmarkEnd w:id="9198"/>
            </w:del>
          </w:p>
        </w:tc>
        <w:bookmarkStart w:id="9199" w:name="_Toc488928790"/>
        <w:bookmarkStart w:id="9200" w:name="_Toc489941000"/>
        <w:bookmarkStart w:id="9201" w:name="_Toc489942158"/>
        <w:bookmarkStart w:id="9202" w:name="_Toc490206439"/>
        <w:bookmarkStart w:id="9203" w:name="_Toc490207604"/>
        <w:bookmarkStart w:id="9204" w:name="_Toc491673671"/>
        <w:bookmarkEnd w:id="9199"/>
        <w:bookmarkEnd w:id="9200"/>
        <w:bookmarkEnd w:id="9201"/>
        <w:bookmarkEnd w:id="9202"/>
        <w:bookmarkEnd w:id="9203"/>
        <w:bookmarkEnd w:id="9204"/>
      </w:tr>
      <w:tr w:rsidR="00743B33">
        <w:trPr>
          <w:jc w:val="center"/>
          <w:del w:id="9205" w:author="Author"/>
        </w:trPr>
        <w:tc>
          <w:tcPr>
            <w:tcW w:w="1655" w:type="dxa"/>
          </w:tcPr>
          <w:p w:rsidR="00743B33" w:rsidRPr="00743B33" w:rsidRDefault="00D20E06" w:rsidP="00743B33">
            <w:pPr>
              <w:pStyle w:val="Heading2"/>
              <w:rPr>
                <w:del w:id="9206" w:author="Author"/>
                <w:rPrChange w:id="9207" w:author="Author">
                  <w:rPr>
                    <w:del w:id="9208" w:author="Author"/>
                    <w:rFonts w:ascii="Trebuchet MS" w:hAnsi="Trebuchet MS"/>
                    <w:sz w:val="20"/>
                    <w:szCs w:val="20"/>
                  </w:rPr>
                </w:rPrChange>
              </w:rPr>
              <w:pPrChange w:id="9209" w:author="Author">
                <w:pPr>
                  <w:jc w:val="both"/>
                </w:pPr>
              </w:pPrChange>
            </w:pPr>
            <w:del w:id="9210" w:author="Author">
              <w:r>
                <w:rPr>
                  <w:rPrChange w:id="9211" w:author="Author">
                    <w:rPr>
                      <w:rFonts w:ascii="Trebuchet MS" w:hAnsi="Trebuchet MS"/>
                      <w:sz w:val="20"/>
                      <w:szCs w:val="20"/>
                    </w:rPr>
                  </w:rPrChange>
                </w:rPr>
                <w:delText>dd</w:delText>
              </w:r>
              <w:bookmarkStart w:id="9212" w:name="_Toc488928791"/>
              <w:bookmarkStart w:id="9213" w:name="_Toc489941001"/>
              <w:bookmarkStart w:id="9214" w:name="_Toc489942159"/>
              <w:bookmarkStart w:id="9215" w:name="_Toc490206440"/>
              <w:bookmarkStart w:id="9216" w:name="_Toc490207605"/>
              <w:bookmarkStart w:id="9217" w:name="_Toc491673672"/>
              <w:bookmarkEnd w:id="9212"/>
              <w:bookmarkEnd w:id="9213"/>
              <w:bookmarkEnd w:id="9214"/>
              <w:bookmarkEnd w:id="9215"/>
              <w:bookmarkEnd w:id="9216"/>
              <w:bookmarkEnd w:id="9217"/>
            </w:del>
          </w:p>
        </w:tc>
        <w:tc>
          <w:tcPr>
            <w:tcW w:w="5136" w:type="dxa"/>
          </w:tcPr>
          <w:p w:rsidR="00743B33" w:rsidRPr="00743B33" w:rsidRDefault="00D20E06" w:rsidP="00743B33">
            <w:pPr>
              <w:pStyle w:val="Heading2"/>
              <w:rPr>
                <w:del w:id="9218" w:author="Author"/>
                <w:rPrChange w:id="9219" w:author="Author">
                  <w:rPr>
                    <w:del w:id="9220" w:author="Author"/>
                    <w:rFonts w:ascii="Trebuchet MS" w:hAnsi="Trebuchet MS"/>
                    <w:sz w:val="20"/>
                    <w:szCs w:val="20"/>
                  </w:rPr>
                </w:rPrChange>
              </w:rPr>
              <w:pPrChange w:id="9221" w:author="Author">
                <w:pPr>
                  <w:jc w:val="both"/>
                </w:pPr>
              </w:pPrChange>
            </w:pPr>
            <w:del w:id="9222" w:author="Author">
              <w:r>
                <w:rPr>
                  <w:rPrChange w:id="9223" w:author="Author">
                    <w:rPr>
                      <w:rFonts w:ascii="Trebuchet MS" w:hAnsi="Trebuchet MS"/>
                      <w:sz w:val="20"/>
                      <w:szCs w:val="20"/>
                    </w:rPr>
                  </w:rPrChange>
                </w:rPr>
                <w:delText>derived data type, &lt;Type&gt;_least</w:delText>
              </w:r>
              <w:bookmarkStart w:id="9224" w:name="_Toc488928792"/>
              <w:bookmarkStart w:id="9225" w:name="_Toc489941002"/>
              <w:bookmarkStart w:id="9226" w:name="_Toc489942160"/>
              <w:bookmarkStart w:id="9227" w:name="_Toc490206441"/>
              <w:bookmarkStart w:id="9228" w:name="_Toc490207606"/>
              <w:bookmarkStart w:id="9229" w:name="_Toc491673673"/>
              <w:bookmarkEnd w:id="9224"/>
              <w:bookmarkEnd w:id="9225"/>
              <w:bookmarkEnd w:id="9226"/>
              <w:bookmarkEnd w:id="9227"/>
              <w:bookmarkEnd w:id="9228"/>
              <w:bookmarkEnd w:id="9229"/>
            </w:del>
          </w:p>
        </w:tc>
        <w:bookmarkStart w:id="9230" w:name="_Toc488928793"/>
        <w:bookmarkStart w:id="9231" w:name="_Toc489941003"/>
        <w:bookmarkStart w:id="9232" w:name="_Toc489942161"/>
        <w:bookmarkStart w:id="9233" w:name="_Toc490206442"/>
        <w:bookmarkStart w:id="9234" w:name="_Toc490207607"/>
        <w:bookmarkStart w:id="9235" w:name="_Toc491673674"/>
        <w:bookmarkEnd w:id="9230"/>
        <w:bookmarkEnd w:id="9231"/>
        <w:bookmarkEnd w:id="9232"/>
        <w:bookmarkEnd w:id="9233"/>
        <w:bookmarkEnd w:id="9234"/>
        <w:bookmarkEnd w:id="9235"/>
      </w:tr>
      <w:tr w:rsidR="00743B33">
        <w:trPr>
          <w:jc w:val="center"/>
          <w:del w:id="9236" w:author="Author"/>
        </w:trPr>
        <w:tc>
          <w:tcPr>
            <w:tcW w:w="1655" w:type="dxa"/>
          </w:tcPr>
          <w:p w:rsidR="00743B33" w:rsidRPr="00743B33" w:rsidRDefault="00D20E06" w:rsidP="00743B33">
            <w:pPr>
              <w:pStyle w:val="Heading2"/>
              <w:rPr>
                <w:del w:id="9237" w:author="Author"/>
                <w:rPrChange w:id="9238" w:author="Author">
                  <w:rPr>
                    <w:del w:id="9239" w:author="Author"/>
                    <w:rFonts w:ascii="Trebuchet MS" w:hAnsi="Trebuchet MS"/>
                    <w:sz w:val="20"/>
                    <w:szCs w:val="20"/>
                  </w:rPr>
                </w:rPrChange>
              </w:rPr>
              <w:pPrChange w:id="9240" w:author="Author">
                <w:pPr>
                  <w:jc w:val="both"/>
                </w:pPr>
              </w:pPrChange>
            </w:pPr>
            <w:del w:id="9241" w:author="Author">
              <w:r>
                <w:rPr>
                  <w:rPrChange w:id="9242" w:author="Author">
                    <w:rPr>
                      <w:rFonts w:ascii="Trebuchet MS" w:hAnsi="Trebuchet MS"/>
                      <w:sz w:val="20"/>
                      <w:szCs w:val="20"/>
                    </w:rPr>
                  </w:rPrChange>
                </w:rPr>
                <w:delText>uc</w:delText>
              </w:r>
              <w:bookmarkStart w:id="9243" w:name="_Toc488928794"/>
              <w:bookmarkStart w:id="9244" w:name="_Toc489941004"/>
              <w:bookmarkStart w:id="9245" w:name="_Toc489942162"/>
              <w:bookmarkStart w:id="9246" w:name="_Toc490206443"/>
              <w:bookmarkStart w:id="9247" w:name="_Toc490207608"/>
              <w:bookmarkStart w:id="9248" w:name="_Toc491673675"/>
              <w:bookmarkEnd w:id="9243"/>
              <w:bookmarkEnd w:id="9244"/>
              <w:bookmarkEnd w:id="9245"/>
              <w:bookmarkEnd w:id="9246"/>
              <w:bookmarkEnd w:id="9247"/>
              <w:bookmarkEnd w:id="9248"/>
            </w:del>
          </w:p>
        </w:tc>
        <w:tc>
          <w:tcPr>
            <w:tcW w:w="5136" w:type="dxa"/>
          </w:tcPr>
          <w:p w:rsidR="00743B33" w:rsidRPr="00743B33" w:rsidRDefault="00D20E06" w:rsidP="00743B33">
            <w:pPr>
              <w:pStyle w:val="Heading2"/>
              <w:rPr>
                <w:del w:id="9249" w:author="Author"/>
                <w:rPrChange w:id="9250" w:author="Author">
                  <w:rPr>
                    <w:del w:id="9251" w:author="Author"/>
                    <w:rFonts w:ascii="Trebuchet MS" w:hAnsi="Trebuchet MS"/>
                    <w:sz w:val="20"/>
                    <w:szCs w:val="20"/>
                  </w:rPr>
                </w:rPrChange>
              </w:rPr>
              <w:pPrChange w:id="9252" w:author="Author">
                <w:pPr>
                  <w:jc w:val="both"/>
                </w:pPr>
              </w:pPrChange>
            </w:pPr>
            <w:del w:id="9253" w:author="Author">
              <w:r>
                <w:rPr>
                  <w:rPrChange w:id="9254" w:author="Author">
                    <w:rPr>
                      <w:rFonts w:ascii="Trebuchet MS" w:hAnsi="Trebuchet MS"/>
                      <w:sz w:val="20"/>
                      <w:szCs w:val="20"/>
                    </w:rPr>
                  </w:rPrChange>
                </w:rPr>
                <w:delText>unsigned char</w:delText>
              </w:r>
              <w:bookmarkStart w:id="9255" w:name="_Toc488928795"/>
              <w:bookmarkStart w:id="9256" w:name="_Toc489941005"/>
              <w:bookmarkStart w:id="9257" w:name="_Toc489942163"/>
              <w:bookmarkStart w:id="9258" w:name="_Toc490206444"/>
              <w:bookmarkStart w:id="9259" w:name="_Toc490207609"/>
              <w:bookmarkStart w:id="9260" w:name="_Toc491673676"/>
              <w:bookmarkEnd w:id="9255"/>
              <w:bookmarkEnd w:id="9256"/>
              <w:bookmarkEnd w:id="9257"/>
              <w:bookmarkEnd w:id="9258"/>
              <w:bookmarkEnd w:id="9259"/>
              <w:bookmarkEnd w:id="9260"/>
            </w:del>
          </w:p>
        </w:tc>
        <w:bookmarkStart w:id="9261" w:name="_Toc488928796"/>
        <w:bookmarkStart w:id="9262" w:name="_Toc489941006"/>
        <w:bookmarkStart w:id="9263" w:name="_Toc489942164"/>
        <w:bookmarkStart w:id="9264" w:name="_Toc490206445"/>
        <w:bookmarkStart w:id="9265" w:name="_Toc490207610"/>
        <w:bookmarkStart w:id="9266" w:name="_Toc491673677"/>
        <w:bookmarkEnd w:id="9261"/>
        <w:bookmarkEnd w:id="9262"/>
        <w:bookmarkEnd w:id="9263"/>
        <w:bookmarkEnd w:id="9264"/>
        <w:bookmarkEnd w:id="9265"/>
        <w:bookmarkEnd w:id="9266"/>
      </w:tr>
      <w:tr w:rsidR="00743B33">
        <w:trPr>
          <w:jc w:val="center"/>
          <w:del w:id="9267" w:author="Author"/>
        </w:trPr>
        <w:tc>
          <w:tcPr>
            <w:tcW w:w="1655" w:type="dxa"/>
          </w:tcPr>
          <w:p w:rsidR="00743B33" w:rsidRPr="00743B33" w:rsidRDefault="00D20E06" w:rsidP="00743B33">
            <w:pPr>
              <w:pStyle w:val="Heading2"/>
              <w:rPr>
                <w:del w:id="9268" w:author="Author"/>
                <w:rPrChange w:id="9269" w:author="Author">
                  <w:rPr>
                    <w:del w:id="9270" w:author="Author"/>
                    <w:rFonts w:ascii="Trebuchet MS" w:hAnsi="Trebuchet MS"/>
                    <w:sz w:val="20"/>
                    <w:szCs w:val="20"/>
                  </w:rPr>
                </w:rPrChange>
              </w:rPr>
              <w:pPrChange w:id="9271" w:author="Author">
                <w:pPr>
                  <w:jc w:val="both"/>
                </w:pPr>
              </w:pPrChange>
            </w:pPr>
            <w:del w:id="9272" w:author="Author">
              <w:r>
                <w:rPr>
                  <w:rPrChange w:id="9273" w:author="Author">
                    <w:rPr>
                      <w:rFonts w:ascii="Trebuchet MS" w:hAnsi="Trebuchet MS"/>
                      <w:sz w:val="20"/>
                      <w:szCs w:val="20"/>
                    </w:rPr>
                  </w:rPrChange>
                </w:rPr>
                <w:delText>sc</w:delText>
              </w:r>
              <w:bookmarkStart w:id="9274" w:name="_Toc488928797"/>
              <w:bookmarkStart w:id="9275" w:name="_Toc489941007"/>
              <w:bookmarkStart w:id="9276" w:name="_Toc489942165"/>
              <w:bookmarkStart w:id="9277" w:name="_Toc490206446"/>
              <w:bookmarkStart w:id="9278" w:name="_Toc490207611"/>
              <w:bookmarkStart w:id="9279" w:name="_Toc491673678"/>
              <w:bookmarkEnd w:id="9274"/>
              <w:bookmarkEnd w:id="9275"/>
              <w:bookmarkEnd w:id="9276"/>
              <w:bookmarkEnd w:id="9277"/>
              <w:bookmarkEnd w:id="9278"/>
              <w:bookmarkEnd w:id="9279"/>
            </w:del>
          </w:p>
        </w:tc>
        <w:tc>
          <w:tcPr>
            <w:tcW w:w="5136" w:type="dxa"/>
          </w:tcPr>
          <w:p w:rsidR="00743B33" w:rsidRPr="00743B33" w:rsidRDefault="00D20E06" w:rsidP="00743B33">
            <w:pPr>
              <w:pStyle w:val="Heading2"/>
              <w:rPr>
                <w:del w:id="9280" w:author="Author"/>
                <w:rPrChange w:id="9281" w:author="Author">
                  <w:rPr>
                    <w:del w:id="9282" w:author="Author"/>
                    <w:rFonts w:ascii="Trebuchet MS" w:hAnsi="Trebuchet MS"/>
                    <w:sz w:val="20"/>
                    <w:szCs w:val="20"/>
                  </w:rPr>
                </w:rPrChange>
              </w:rPr>
              <w:pPrChange w:id="9283" w:author="Author">
                <w:pPr>
                  <w:jc w:val="both"/>
                </w:pPr>
              </w:pPrChange>
            </w:pPr>
            <w:del w:id="9284" w:author="Author">
              <w:r>
                <w:rPr>
                  <w:rPrChange w:id="9285" w:author="Author">
                    <w:rPr>
                      <w:rFonts w:ascii="Trebuchet MS" w:hAnsi="Trebuchet MS"/>
                      <w:sz w:val="20"/>
                      <w:szCs w:val="20"/>
                    </w:rPr>
                  </w:rPrChange>
                </w:rPr>
                <w:delText>signed char</w:delText>
              </w:r>
              <w:bookmarkStart w:id="9286" w:name="_Toc488928798"/>
              <w:bookmarkStart w:id="9287" w:name="_Toc489941008"/>
              <w:bookmarkStart w:id="9288" w:name="_Toc489942166"/>
              <w:bookmarkStart w:id="9289" w:name="_Toc490206447"/>
              <w:bookmarkStart w:id="9290" w:name="_Toc490207612"/>
              <w:bookmarkStart w:id="9291" w:name="_Toc491673679"/>
              <w:bookmarkEnd w:id="9286"/>
              <w:bookmarkEnd w:id="9287"/>
              <w:bookmarkEnd w:id="9288"/>
              <w:bookmarkEnd w:id="9289"/>
              <w:bookmarkEnd w:id="9290"/>
              <w:bookmarkEnd w:id="9291"/>
            </w:del>
          </w:p>
        </w:tc>
        <w:bookmarkStart w:id="9292" w:name="_Toc488928799"/>
        <w:bookmarkStart w:id="9293" w:name="_Toc489941009"/>
        <w:bookmarkStart w:id="9294" w:name="_Toc489942167"/>
        <w:bookmarkStart w:id="9295" w:name="_Toc490206448"/>
        <w:bookmarkStart w:id="9296" w:name="_Toc490207613"/>
        <w:bookmarkStart w:id="9297" w:name="_Toc491673680"/>
        <w:bookmarkEnd w:id="9292"/>
        <w:bookmarkEnd w:id="9293"/>
        <w:bookmarkEnd w:id="9294"/>
        <w:bookmarkEnd w:id="9295"/>
        <w:bookmarkEnd w:id="9296"/>
        <w:bookmarkEnd w:id="9297"/>
      </w:tr>
      <w:tr w:rsidR="00743B33">
        <w:trPr>
          <w:jc w:val="center"/>
          <w:del w:id="9298" w:author="Author"/>
        </w:trPr>
        <w:tc>
          <w:tcPr>
            <w:tcW w:w="1655" w:type="dxa"/>
          </w:tcPr>
          <w:p w:rsidR="00743B33" w:rsidRPr="00743B33" w:rsidRDefault="00D20E06" w:rsidP="00743B33">
            <w:pPr>
              <w:pStyle w:val="Heading2"/>
              <w:rPr>
                <w:del w:id="9299" w:author="Author"/>
                <w:rPrChange w:id="9300" w:author="Author">
                  <w:rPr>
                    <w:del w:id="9301" w:author="Author"/>
                    <w:rFonts w:ascii="Trebuchet MS" w:hAnsi="Trebuchet MS"/>
                    <w:sz w:val="20"/>
                    <w:szCs w:val="20"/>
                  </w:rPr>
                </w:rPrChange>
              </w:rPr>
              <w:pPrChange w:id="9302" w:author="Author">
                <w:pPr>
                  <w:jc w:val="both"/>
                </w:pPr>
              </w:pPrChange>
            </w:pPr>
            <w:del w:id="9303" w:author="Author">
              <w:r>
                <w:rPr>
                  <w:rPrChange w:id="9304" w:author="Author">
                    <w:rPr>
                      <w:rFonts w:ascii="Trebuchet MS" w:hAnsi="Trebuchet MS"/>
                      <w:sz w:val="20"/>
                      <w:szCs w:val="20"/>
                    </w:rPr>
                  </w:rPrChange>
                </w:rPr>
                <w:delText>us</w:delText>
              </w:r>
              <w:bookmarkStart w:id="9305" w:name="_Toc488928800"/>
              <w:bookmarkStart w:id="9306" w:name="_Toc489941010"/>
              <w:bookmarkStart w:id="9307" w:name="_Toc489942168"/>
              <w:bookmarkStart w:id="9308" w:name="_Toc490206449"/>
              <w:bookmarkStart w:id="9309" w:name="_Toc490207614"/>
              <w:bookmarkStart w:id="9310" w:name="_Toc491673681"/>
              <w:bookmarkEnd w:id="9305"/>
              <w:bookmarkEnd w:id="9306"/>
              <w:bookmarkEnd w:id="9307"/>
              <w:bookmarkEnd w:id="9308"/>
              <w:bookmarkEnd w:id="9309"/>
              <w:bookmarkEnd w:id="9310"/>
            </w:del>
          </w:p>
        </w:tc>
        <w:tc>
          <w:tcPr>
            <w:tcW w:w="5136" w:type="dxa"/>
          </w:tcPr>
          <w:p w:rsidR="00743B33" w:rsidRPr="00743B33" w:rsidRDefault="00D20E06" w:rsidP="00743B33">
            <w:pPr>
              <w:pStyle w:val="Heading2"/>
              <w:rPr>
                <w:del w:id="9311" w:author="Author"/>
                <w:rPrChange w:id="9312" w:author="Author">
                  <w:rPr>
                    <w:del w:id="9313" w:author="Author"/>
                    <w:rFonts w:ascii="Trebuchet MS" w:eastAsia="Times New Roman" w:hAnsi="Trebuchet MS" w:cs="Times New Roman"/>
                    <w:lang w:val="en-GB" w:eastAsia="hu-HU"/>
                  </w:rPr>
                </w:rPrChange>
              </w:rPr>
              <w:pPrChange w:id="9314" w:author="Author">
                <w:pPr>
                  <w:pStyle w:val="IndexHeading"/>
                  <w:jc w:val="both"/>
                </w:pPr>
              </w:pPrChange>
            </w:pPr>
            <w:del w:id="9315" w:author="Author">
              <w:r>
                <w:rPr>
                  <w:rPrChange w:id="9316" w:author="Author">
                    <w:rPr>
                      <w:rFonts w:ascii="Trebuchet MS" w:eastAsia="Times New Roman" w:hAnsi="Trebuchet MS"/>
                    </w:rPr>
                  </w:rPrChange>
                </w:rPr>
                <w:delText>unsigned short</w:delText>
              </w:r>
              <w:bookmarkStart w:id="9317" w:name="_Toc488928801"/>
              <w:bookmarkStart w:id="9318" w:name="_Toc489941011"/>
              <w:bookmarkStart w:id="9319" w:name="_Toc489942169"/>
              <w:bookmarkStart w:id="9320" w:name="_Toc490206450"/>
              <w:bookmarkStart w:id="9321" w:name="_Toc490207615"/>
              <w:bookmarkStart w:id="9322" w:name="_Toc491673682"/>
              <w:bookmarkEnd w:id="9317"/>
              <w:bookmarkEnd w:id="9318"/>
              <w:bookmarkEnd w:id="9319"/>
              <w:bookmarkEnd w:id="9320"/>
              <w:bookmarkEnd w:id="9321"/>
              <w:bookmarkEnd w:id="9322"/>
            </w:del>
          </w:p>
        </w:tc>
        <w:bookmarkStart w:id="9323" w:name="_Toc488928802"/>
        <w:bookmarkStart w:id="9324" w:name="_Toc489941012"/>
        <w:bookmarkStart w:id="9325" w:name="_Toc489942170"/>
        <w:bookmarkStart w:id="9326" w:name="_Toc490206451"/>
        <w:bookmarkStart w:id="9327" w:name="_Toc490207616"/>
        <w:bookmarkStart w:id="9328" w:name="_Toc491673683"/>
        <w:bookmarkEnd w:id="9323"/>
        <w:bookmarkEnd w:id="9324"/>
        <w:bookmarkEnd w:id="9325"/>
        <w:bookmarkEnd w:id="9326"/>
        <w:bookmarkEnd w:id="9327"/>
        <w:bookmarkEnd w:id="9328"/>
      </w:tr>
      <w:tr w:rsidR="00743B33">
        <w:trPr>
          <w:jc w:val="center"/>
          <w:del w:id="9329" w:author="Author"/>
        </w:trPr>
        <w:tc>
          <w:tcPr>
            <w:tcW w:w="1655" w:type="dxa"/>
          </w:tcPr>
          <w:p w:rsidR="00743B33" w:rsidRPr="00743B33" w:rsidRDefault="00D20E06" w:rsidP="00743B33">
            <w:pPr>
              <w:pStyle w:val="Heading2"/>
              <w:rPr>
                <w:del w:id="9330" w:author="Author"/>
                <w:rPrChange w:id="9331" w:author="Author">
                  <w:rPr>
                    <w:del w:id="9332" w:author="Author"/>
                    <w:rFonts w:ascii="Trebuchet MS" w:hAnsi="Trebuchet MS"/>
                    <w:sz w:val="20"/>
                    <w:szCs w:val="20"/>
                  </w:rPr>
                </w:rPrChange>
              </w:rPr>
              <w:pPrChange w:id="9333" w:author="Author">
                <w:pPr>
                  <w:jc w:val="both"/>
                </w:pPr>
              </w:pPrChange>
            </w:pPr>
            <w:del w:id="9334" w:author="Author">
              <w:r>
                <w:rPr>
                  <w:rPrChange w:id="9335" w:author="Author">
                    <w:rPr>
                      <w:rFonts w:ascii="Trebuchet MS" w:hAnsi="Trebuchet MS"/>
                      <w:sz w:val="20"/>
                      <w:szCs w:val="20"/>
                    </w:rPr>
                  </w:rPrChange>
                </w:rPr>
                <w:delText>ss</w:delText>
              </w:r>
              <w:bookmarkStart w:id="9336" w:name="_Toc488928803"/>
              <w:bookmarkStart w:id="9337" w:name="_Toc489941013"/>
              <w:bookmarkStart w:id="9338" w:name="_Toc489942171"/>
              <w:bookmarkStart w:id="9339" w:name="_Toc490206452"/>
              <w:bookmarkStart w:id="9340" w:name="_Toc490207617"/>
              <w:bookmarkStart w:id="9341" w:name="_Toc491673684"/>
              <w:bookmarkEnd w:id="9336"/>
              <w:bookmarkEnd w:id="9337"/>
              <w:bookmarkEnd w:id="9338"/>
              <w:bookmarkEnd w:id="9339"/>
              <w:bookmarkEnd w:id="9340"/>
              <w:bookmarkEnd w:id="9341"/>
            </w:del>
          </w:p>
        </w:tc>
        <w:tc>
          <w:tcPr>
            <w:tcW w:w="5136" w:type="dxa"/>
          </w:tcPr>
          <w:p w:rsidR="00743B33" w:rsidRPr="00743B33" w:rsidRDefault="00D20E06" w:rsidP="00743B33">
            <w:pPr>
              <w:pStyle w:val="Heading2"/>
              <w:rPr>
                <w:del w:id="9342" w:author="Author"/>
                <w:rPrChange w:id="9343" w:author="Author">
                  <w:rPr>
                    <w:del w:id="9344" w:author="Author"/>
                    <w:rFonts w:ascii="Trebuchet MS" w:hAnsi="Trebuchet MS"/>
                    <w:sz w:val="20"/>
                    <w:szCs w:val="20"/>
                  </w:rPr>
                </w:rPrChange>
              </w:rPr>
              <w:pPrChange w:id="9345" w:author="Author">
                <w:pPr>
                  <w:jc w:val="both"/>
                </w:pPr>
              </w:pPrChange>
            </w:pPr>
            <w:del w:id="9346" w:author="Author">
              <w:r>
                <w:rPr>
                  <w:rPrChange w:id="9347" w:author="Author">
                    <w:rPr>
                      <w:rFonts w:ascii="Trebuchet MS" w:hAnsi="Trebuchet MS"/>
                      <w:sz w:val="20"/>
                      <w:szCs w:val="20"/>
                    </w:rPr>
                  </w:rPrChange>
                </w:rPr>
                <w:delText xml:space="preserve">signed </w:delText>
              </w:r>
              <w:r>
                <w:rPr>
                  <w:rPrChange w:id="9348" w:author="Author">
                    <w:rPr>
                      <w:rFonts w:ascii="Trebuchet MS" w:hAnsi="Trebuchet MS"/>
                      <w:sz w:val="20"/>
                      <w:szCs w:val="20"/>
                    </w:rPr>
                  </w:rPrChange>
                </w:rPr>
                <w:delText>short</w:delText>
              </w:r>
              <w:bookmarkStart w:id="9349" w:name="_Toc488928804"/>
              <w:bookmarkStart w:id="9350" w:name="_Toc489941014"/>
              <w:bookmarkStart w:id="9351" w:name="_Toc489942172"/>
              <w:bookmarkStart w:id="9352" w:name="_Toc490206453"/>
              <w:bookmarkStart w:id="9353" w:name="_Toc490207618"/>
              <w:bookmarkStart w:id="9354" w:name="_Toc491673685"/>
              <w:bookmarkEnd w:id="9349"/>
              <w:bookmarkEnd w:id="9350"/>
              <w:bookmarkEnd w:id="9351"/>
              <w:bookmarkEnd w:id="9352"/>
              <w:bookmarkEnd w:id="9353"/>
              <w:bookmarkEnd w:id="9354"/>
            </w:del>
          </w:p>
        </w:tc>
        <w:bookmarkStart w:id="9355" w:name="_Toc488928805"/>
        <w:bookmarkStart w:id="9356" w:name="_Toc489941015"/>
        <w:bookmarkStart w:id="9357" w:name="_Toc489942173"/>
        <w:bookmarkStart w:id="9358" w:name="_Toc490206454"/>
        <w:bookmarkStart w:id="9359" w:name="_Toc490207619"/>
        <w:bookmarkStart w:id="9360" w:name="_Toc491673686"/>
        <w:bookmarkEnd w:id="9355"/>
        <w:bookmarkEnd w:id="9356"/>
        <w:bookmarkEnd w:id="9357"/>
        <w:bookmarkEnd w:id="9358"/>
        <w:bookmarkEnd w:id="9359"/>
        <w:bookmarkEnd w:id="9360"/>
      </w:tr>
      <w:tr w:rsidR="00743B33">
        <w:trPr>
          <w:jc w:val="center"/>
          <w:del w:id="9361" w:author="Author"/>
        </w:trPr>
        <w:tc>
          <w:tcPr>
            <w:tcW w:w="1655" w:type="dxa"/>
          </w:tcPr>
          <w:p w:rsidR="00743B33" w:rsidRPr="00743B33" w:rsidRDefault="00D20E06" w:rsidP="00743B33">
            <w:pPr>
              <w:pStyle w:val="Heading2"/>
              <w:rPr>
                <w:del w:id="9362" w:author="Author"/>
                <w:rPrChange w:id="9363" w:author="Author">
                  <w:rPr>
                    <w:del w:id="9364" w:author="Author"/>
                    <w:rFonts w:ascii="Trebuchet MS" w:hAnsi="Trebuchet MS"/>
                    <w:sz w:val="20"/>
                    <w:szCs w:val="20"/>
                  </w:rPr>
                </w:rPrChange>
              </w:rPr>
              <w:pPrChange w:id="9365" w:author="Author">
                <w:pPr>
                  <w:jc w:val="both"/>
                </w:pPr>
              </w:pPrChange>
            </w:pPr>
            <w:del w:id="9366" w:author="Author">
              <w:r>
                <w:rPr>
                  <w:rPrChange w:id="9367" w:author="Author">
                    <w:rPr>
                      <w:rFonts w:ascii="Trebuchet MS" w:hAnsi="Trebuchet MS"/>
                      <w:sz w:val="20"/>
                      <w:szCs w:val="20"/>
                    </w:rPr>
                  </w:rPrChange>
                </w:rPr>
                <w:delText>si</w:delText>
              </w:r>
              <w:bookmarkStart w:id="9368" w:name="_Toc488928806"/>
              <w:bookmarkStart w:id="9369" w:name="_Toc489941016"/>
              <w:bookmarkStart w:id="9370" w:name="_Toc489942174"/>
              <w:bookmarkStart w:id="9371" w:name="_Toc490206455"/>
              <w:bookmarkStart w:id="9372" w:name="_Toc490207620"/>
              <w:bookmarkStart w:id="9373" w:name="_Toc491673687"/>
              <w:bookmarkEnd w:id="9368"/>
              <w:bookmarkEnd w:id="9369"/>
              <w:bookmarkEnd w:id="9370"/>
              <w:bookmarkEnd w:id="9371"/>
              <w:bookmarkEnd w:id="9372"/>
              <w:bookmarkEnd w:id="9373"/>
            </w:del>
          </w:p>
        </w:tc>
        <w:tc>
          <w:tcPr>
            <w:tcW w:w="5136" w:type="dxa"/>
          </w:tcPr>
          <w:p w:rsidR="00743B33" w:rsidRPr="00743B33" w:rsidRDefault="00D20E06" w:rsidP="00743B33">
            <w:pPr>
              <w:pStyle w:val="Heading2"/>
              <w:rPr>
                <w:del w:id="9374" w:author="Author"/>
                <w:rPrChange w:id="9375" w:author="Author">
                  <w:rPr>
                    <w:del w:id="9376" w:author="Author"/>
                    <w:rFonts w:ascii="Trebuchet MS" w:hAnsi="Trebuchet MS"/>
                    <w:sz w:val="20"/>
                    <w:szCs w:val="20"/>
                  </w:rPr>
                </w:rPrChange>
              </w:rPr>
              <w:pPrChange w:id="9377" w:author="Author">
                <w:pPr>
                  <w:jc w:val="both"/>
                </w:pPr>
              </w:pPrChange>
            </w:pPr>
            <w:del w:id="9378" w:author="Author">
              <w:r>
                <w:rPr>
                  <w:rPrChange w:id="9379" w:author="Author">
                    <w:rPr>
                      <w:rFonts w:ascii="Trebuchet MS" w:hAnsi="Trebuchet MS"/>
                      <w:sz w:val="20"/>
                      <w:szCs w:val="20"/>
                    </w:rPr>
                  </w:rPrChange>
                </w:rPr>
                <w:delText>signed int</w:delText>
              </w:r>
              <w:bookmarkStart w:id="9380" w:name="_Toc488928807"/>
              <w:bookmarkStart w:id="9381" w:name="_Toc489941017"/>
              <w:bookmarkStart w:id="9382" w:name="_Toc489942175"/>
              <w:bookmarkStart w:id="9383" w:name="_Toc490206456"/>
              <w:bookmarkStart w:id="9384" w:name="_Toc490207621"/>
              <w:bookmarkStart w:id="9385" w:name="_Toc491673688"/>
              <w:bookmarkEnd w:id="9380"/>
              <w:bookmarkEnd w:id="9381"/>
              <w:bookmarkEnd w:id="9382"/>
              <w:bookmarkEnd w:id="9383"/>
              <w:bookmarkEnd w:id="9384"/>
              <w:bookmarkEnd w:id="9385"/>
            </w:del>
          </w:p>
        </w:tc>
        <w:bookmarkStart w:id="9386" w:name="_Toc488928808"/>
        <w:bookmarkStart w:id="9387" w:name="_Toc489941018"/>
        <w:bookmarkStart w:id="9388" w:name="_Toc489942176"/>
        <w:bookmarkStart w:id="9389" w:name="_Toc490206457"/>
        <w:bookmarkStart w:id="9390" w:name="_Toc490207622"/>
        <w:bookmarkStart w:id="9391" w:name="_Toc491673689"/>
        <w:bookmarkEnd w:id="9386"/>
        <w:bookmarkEnd w:id="9387"/>
        <w:bookmarkEnd w:id="9388"/>
        <w:bookmarkEnd w:id="9389"/>
        <w:bookmarkEnd w:id="9390"/>
        <w:bookmarkEnd w:id="9391"/>
      </w:tr>
      <w:tr w:rsidR="00743B33">
        <w:trPr>
          <w:jc w:val="center"/>
          <w:del w:id="9392" w:author="Author"/>
        </w:trPr>
        <w:tc>
          <w:tcPr>
            <w:tcW w:w="1655" w:type="dxa"/>
          </w:tcPr>
          <w:p w:rsidR="00743B33" w:rsidRPr="00743B33" w:rsidRDefault="00D20E06" w:rsidP="00743B33">
            <w:pPr>
              <w:pStyle w:val="Heading2"/>
              <w:rPr>
                <w:del w:id="9393" w:author="Author"/>
                <w:rPrChange w:id="9394" w:author="Author">
                  <w:rPr>
                    <w:del w:id="9395" w:author="Author"/>
                    <w:rFonts w:ascii="Trebuchet MS" w:hAnsi="Trebuchet MS"/>
                    <w:sz w:val="20"/>
                    <w:szCs w:val="20"/>
                  </w:rPr>
                </w:rPrChange>
              </w:rPr>
              <w:pPrChange w:id="9396" w:author="Author">
                <w:pPr>
                  <w:jc w:val="both"/>
                </w:pPr>
              </w:pPrChange>
            </w:pPr>
            <w:del w:id="9397" w:author="Author">
              <w:r>
                <w:rPr>
                  <w:rPrChange w:id="9398" w:author="Author">
                    <w:rPr>
                      <w:rFonts w:ascii="Trebuchet MS" w:hAnsi="Trebuchet MS"/>
                      <w:sz w:val="20"/>
                      <w:szCs w:val="20"/>
                    </w:rPr>
                  </w:rPrChange>
                </w:rPr>
                <w:delText>ui</w:delText>
              </w:r>
              <w:bookmarkStart w:id="9399" w:name="_Toc488928809"/>
              <w:bookmarkStart w:id="9400" w:name="_Toc489941019"/>
              <w:bookmarkStart w:id="9401" w:name="_Toc489942177"/>
              <w:bookmarkStart w:id="9402" w:name="_Toc490206458"/>
              <w:bookmarkStart w:id="9403" w:name="_Toc490207623"/>
              <w:bookmarkStart w:id="9404" w:name="_Toc491673690"/>
              <w:bookmarkEnd w:id="9399"/>
              <w:bookmarkEnd w:id="9400"/>
              <w:bookmarkEnd w:id="9401"/>
              <w:bookmarkEnd w:id="9402"/>
              <w:bookmarkEnd w:id="9403"/>
              <w:bookmarkEnd w:id="9404"/>
            </w:del>
          </w:p>
        </w:tc>
        <w:tc>
          <w:tcPr>
            <w:tcW w:w="5136" w:type="dxa"/>
          </w:tcPr>
          <w:p w:rsidR="00743B33" w:rsidRPr="00743B33" w:rsidRDefault="00D20E06" w:rsidP="00743B33">
            <w:pPr>
              <w:pStyle w:val="Heading2"/>
              <w:rPr>
                <w:del w:id="9405" w:author="Author"/>
                <w:rPrChange w:id="9406" w:author="Author">
                  <w:rPr>
                    <w:del w:id="9407" w:author="Author"/>
                    <w:rFonts w:ascii="Trebuchet MS" w:hAnsi="Trebuchet MS"/>
                    <w:sz w:val="20"/>
                    <w:szCs w:val="20"/>
                  </w:rPr>
                </w:rPrChange>
              </w:rPr>
              <w:pPrChange w:id="9408" w:author="Author">
                <w:pPr>
                  <w:jc w:val="both"/>
                </w:pPr>
              </w:pPrChange>
            </w:pPr>
            <w:del w:id="9409" w:author="Author">
              <w:r>
                <w:rPr>
                  <w:rPrChange w:id="9410" w:author="Author">
                    <w:rPr>
                      <w:rFonts w:ascii="Trebuchet MS" w:hAnsi="Trebuchet MS"/>
                      <w:sz w:val="20"/>
                      <w:szCs w:val="20"/>
                    </w:rPr>
                  </w:rPrChange>
                </w:rPr>
                <w:delText>unsigned int</w:delText>
              </w:r>
              <w:bookmarkStart w:id="9411" w:name="_Toc488928810"/>
              <w:bookmarkStart w:id="9412" w:name="_Toc489941020"/>
              <w:bookmarkStart w:id="9413" w:name="_Toc489942178"/>
              <w:bookmarkStart w:id="9414" w:name="_Toc490206459"/>
              <w:bookmarkStart w:id="9415" w:name="_Toc490207624"/>
              <w:bookmarkStart w:id="9416" w:name="_Toc491673691"/>
              <w:bookmarkEnd w:id="9411"/>
              <w:bookmarkEnd w:id="9412"/>
              <w:bookmarkEnd w:id="9413"/>
              <w:bookmarkEnd w:id="9414"/>
              <w:bookmarkEnd w:id="9415"/>
              <w:bookmarkEnd w:id="9416"/>
            </w:del>
          </w:p>
        </w:tc>
        <w:bookmarkStart w:id="9417" w:name="_Toc488928811"/>
        <w:bookmarkStart w:id="9418" w:name="_Toc489941021"/>
        <w:bookmarkStart w:id="9419" w:name="_Toc489942179"/>
        <w:bookmarkStart w:id="9420" w:name="_Toc490206460"/>
        <w:bookmarkStart w:id="9421" w:name="_Toc490207625"/>
        <w:bookmarkStart w:id="9422" w:name="_Toc491673692"/>
        <w:bookmarkEnd w:id="9417"/>
        <w:bookmarkEnd w:id="9418"/>
        <w:bookmarkEnd w:id="9419"/>
        <w:bookmarkEnd w:id="9420"/>
        <w:bookmarkEnd w:id="9421"/>
        <w:bookmarkEnd w:id="9422"/>
      </w:tr>
      <w:tr w:rsidR="00743B33">
        <w:trPr>
          <w:jc w:val="center"/>
          <w:del w:id="9423" w:author="Author"/>
        </w:trPr>
        <w:tc>
          <w:tcPr>
            <w:tcW w:w="1655" w:type="dxa"/>
          </w:tcPr>
          <w:p w:rsidR="00743B33" w:rsidRPr="00743B33" w:rsidRDefault="00D20E06" w:rsidP="00743B33">
            <w:pPr>
              <w:pStyle w:val="Heading2"/>
              <w:rPr>
                <w:del w:id="9424" w:author="Author"/>
                <w:rPrChange w:id="9425" w:author="Author">
                  <w:rPr>
                    <w:del w:id="9426" w:author="Author"/>
                    <w:rFonts w:ascii="Trebuchet MS" w:hAnsi="Trebuchet MS"/>
                    <w:sz w:val="20"/>
                    <w:szCs w:val="20"/>
                  </w:rPr>
                </w:rPrChange>
              </w:rPr>
              <w:pPrChange w:id="9427" w:author="Author">
                <w:pPr>
                  <w:jc w:val="both"/>
                </w:pPr>
              </w:pPrChange>
            </w:pPr>
            <w:del w:id="9428" w:author="Author">
              <w:r>
                <w:rPr>
                  <w:rPrChange w:id="9429" w:author="Author">
                    <w:rPr>
                      <w:rFonts w:ascii="Trebuchet MS" w:hAnsi="Trebuchet MS"/>
                      <w:sz w:val="20"/>
                      <w:szCs w:val="20"/>
                    </w:rPr>
                  </w:rPrChange>
                </w:rPr>
                <w:delText>ul</w:delText>
              </w:r>
              <w:bookmarkStart w:id="9430" w:name="_Toc488928812"/>
              <w:bookmarkStart w:id="9431" w:name="_Toc489941022"/>
              <w:bookmarkStart w:id="9432" w:name="_Toc489942180"/>
              <w:bookmarkStart w:id="9433" w:name="_Toc490206461"/>
              <w:bookmarkStart w:id="9434" w:name="_Toc490207626"/>
              <w:bookmarkStart w:id="9435" w:name="_Toc491673693"/>
              <w:bookmarkEnd w:id="9430"/>
              <w:bookmarkEnd w:id="9431"/>
              <w:bookmarkEnd w:id="9432"/>
              <w:bookmarkEnd w:id="9433"/>
              <w:bookmarkEnd w:id="9434"/>
              <w:bookmarkEnd w:id="9435"/>
            </w:del>
          </w:p>
        </w:tc>
        <w:tc>
          <w:tcPr>
            <w:tcW w:w="5136" w:type="dxa"/>
          </w:tcPr>
          <w:p w:rsidR="00743B33" w:rsidRPr="00743B33" w:rsidRDefault="00D20E06" w:rsidP="00743B33">
            <w:pPr>
              <w:pStyle w:val="Heading2"/>
              <w:rPr>
                <w:del w:id="9436" w:author="Author"/>
                <w:rPrChange w:id="9437" w:author="Author">
                  <w:rPr>
                    <w:del w:id="9438" w:author="Author"/>
                    <w:rFonts w:ascii="Trebuchet MS" w:hAnsi="Trebuchet MS"/>
                    <w:sz w:val="20"/>
                    <w:szCs w:val="20"/>
                  </w:rPr>
                </w:rPrChange>
              </w:rPr>
              <w:pPrChange w:id="9439" w:author="Author">
                <w:pPr>
                  <w:jc w:val="both"/>
                </w:pPr>
              </w:pPrChange>
            </w:pPr>
            <w:del w:id="9440" w:author="Author">
              <w:r>
                <w:rPr>
                  <w:rPrChange w:id="9441" w:author="Author">
                    <w:rPr>
                      <w:rFonts w:ascii="Trebuchet MS" w:hAnsi="Trebuchet MS"/>
                      <w:sz w:val="20"/>
                      <w:szCs w:val="20"/>
                    </w:rPr>
                  </w:rPrChange>
                </w:rPr>
                <w:delText>unsigned long</w:delText>
              </w:r>
              <w:bookmarkStart w:id="9442" w:name="_Toc488928813"/>
              <w:bookmarkStart w:id="9443" w:name="_Toc489941023"/>
              <w:bookmarkStart w:id="9444" w:name="_Toc489942181"/>
              <w:bookmarkStart w:id="9445" w:name="_Toc490206462"/>
              <w:bookmarkStart w:id="9446" w:name="_Toc490207627"/>
              <w:bookmarkStart w:id="9447" w:name="_Toc491673694"/>
              <w:bookmarkEnd w:id="9442"/>
              <w:bookmarkEnd w:id="9443"/>
              <w:bookmarkEnd w:id="9444"/>
              <w:bookmarkEnd w:id="9445"/>
              <w:bookmarkEnd w:id="9446"/>
              <w:bookmarkEnd w:id="9447"/>
            </w:del>
          </w:p>
        </w:tc>
        <w:bookmarkStart w:id="9448" w:name="_Toc488928814"/>
        <w:bookmarkStart w:id="9449" w:name="_Toc489941024"/>
        <w:bookmarkStart w:id="9450" w:name="_Toc489942182"/>
        <w:bookmarkStart w:id="9451" w:name="_Toc490206463"/>
        <w:bookmarkStart w:id="9452" w:name="_Toc490207628"/>
        <w:bookmarkStart w:id="9453" w:name="_Toc491673695"/>
        <w:bookmarkEnd w:id="9448"/>
        <w:bookmarkEnd w:id="9449"/>
        <w:bookmarkEnd w:id="9450"/>
        <w:bookmarkEnd w:id="9451"/>
        <w:bookmarkEnd w:id="9452"/>
        <w:bookmarkEnd w:id="9453"/>
      </w:tr>
      <w:tr w:rsidR="00743B33">
        <w:trPr>
          <w:jc w:val="center"/>
          <w:del w:id="9454" w:author="Author"/>
        </w:trPr>
        <w:tc>
          <w:tcPr>
            <w:tcW w:w="1655" w:type="dxa"/>
          </w:tcPr>
          <w:p w:rsidR="00743B33" w:rsidRPr="00743B33" w:rsidRDefault="00D20E06" w:rsidP="00743B33">
            <w:pPr>
              <w:pStyle w:val="Heading2"/>
              <w:rPr>
                <w:del w:id="9455" w:author="Author"/>
                <w:rPrChange w:id="9456" w:author="Author">
                  <w:rPr>
                    <w:del w:id="9457" w:author="Author"/>
                    <w:rFonts w:ascii="Trebuchet MS" w:hAnsi="Trebuchet MS"/>
                    <w:sz w:val="20"/>
                    <w:szCs w:val="20"/>
                  </w:rPr>
                </w:rPrChange>
              </w:rPr>
              <w:pPrChange w:id="9458" w:author="Author">
                <w:pPr>
                  <w:jc w:val="both"/>
                </w:pPr>
              </w:pPrChange>
            </w:pPr>
            <w:del w:id="9459" w:author="Author">
              <w:r>
                <w:rPr>
                  <w:rPrChange w:id="9460" w:author="Author">
                    <w:rPr>
                      <w:rFonts w:ascii="Trebuchet MS" w:hAnsi="Trebuchet MS"/>
                      <w:sz w:val="20"/>
                      <w:szCs w:val="20"/>
                    </w:rPr>
                  </w:rPrChange>
                </w:rPr>
                <w:delText>sl</w:delText>
              </w:r>
              <w:bookmarkStart w:id="9461" w:name="_Toc488928815"/>
              <w:bookmarkStart w:id="9462" w:name="_Toc489941025"/>
              <w:bookmarkStart w:id="9463" w:name="_Toc489942183"/>
              <w:bookmarkStart w:id="9464" w:name="_Toc490206464"/>
              <w:bookmarkStart w:id="9465" w:name="_Toc490207629"/>
              <w:bookmarkStart w:id="9466" w:name="_Toc491673696"/>
              <w:bookmarkEnd w:id="9461"/>
              <w:bookmarkEnd w:id="9462"/>
              <w:bookmarkEnd w:id="9463"/>
              <w:bookmarkEnd w:id="9464"/>
              <w:bookmarkEnd w:id="9465"/>
              <w:bookmarkEnd w:id="9466"/>
            </w:del>
          </w:p>
        </w:tc>
        <w:tc>
          <w:tcPr>
            <w:tcW w:w="5136" w:type="dxa"/>
          </w:tcPr>
          <w:p w:rsidR="00743B33" w:rsidRPr="00743B33" w:rsidRDefault="00D20E06" w:rsidP="00743B33">
            <w:pPr>
              <w:pStyle w:val="Heading2"/>
              <w:rPr>
                <w:del w:id="9467" w:author="Author"/>
                <w:rPrChange w:id="9468" w:author="Author">
                  <w:rPr>
                    <w:del w:id="9469" w:author="Author"/>
                    <w:rFonts w:ascii="Trebuchet MS" w:hAnsi="Trebuchet MS"/>
                    <w:sz w:val="20"/>
                    <w:szCs w:val="20"/>
                  </w:rPr>
                </w:rPrChange>
              </w:rPr>
              <w:pPrChange w:id="9470" w:author="Author">
                <w:pPr>
                  <w:jc w:val="both"/>
                </w:pPr>
              </w:pPrChange>
            </w:pPr>
            <w:del w:id="9471" w:author="Author">
              <w:r>
                <w:rPr>
                  <w:rPrChange w:id="9472" w:author="Author">
                    <w:rPr>
                      <w:rFonts w:ascii="Trebuchet MS" w:hAnsi="Trebuchet MS"/>
                      <w:sz w:val="20"/>
                      <w:szCs w:val="20"/>
                    </w:rPr>
                  </w:rPrChange>
                </w:rPr>
                <w:delText>signed long</w:delText>
              </w:r>
              <w:bookmarkStart w:id="9473" w:name="_Toc488928816"/>
              <w:bookmarkStart w:id="9474" w:name="_Toc489941026"/>
              <w:bookmarkStart w:id="9475" w:name="_Toc489942184"/>
              <w:bookmarkStart w:id="9476" w:name="_Toc490206465"/>
              <w:bookmarkStart w:id="9477" w:name="_Toc490207630"/>
              <w:bookmarkStart w:id="9478" w:name="_Toc491673697"/>
              <w:bookmarkEnd w:id="9473"/>
              <w:bookmarkEnd w:id="9474"/>
              <w:bookmarkEnd w:id="9475"/>
              <w:bookmarkEnd w:id="9476"/>
              <w:bookmarkEnd w:id="9477"/>
              <w:bookmarkEnd w:id="9478"/>
            </w:del>
          </w:p>
        </w:tc>
        <w:bookmarkStart w:id="9479" w:name="_Toc488928817"/>
        <w:bookmarkStart w:id="9480" w:name="_Toc489941027"/>
        <w:bookmarkStart w:id="9481" w:name="_Toc489942185"/>
        <w:bookmarkStart w:id="9482" w:name="_Toc490206466"/>
        <w:bookmarkStart w:id="9483" w:name="_Toc490207631"/>
        <w:bookmarkStart w:id="9484" w:name="_Toc491673698"/>
        <w:bookmarkEnd w:id="9479"/>
        <w:bookmarkEnd w:id="9480"/>
        <w:bookmarkEnd w:id="9481"/>
        <w:bookmarkEnd w:id="9482"/>
        <w:bookmarkEnd w:id="9483"/>
        <w:bookmarkEnd w:id="9484"/>
      </w:tr>
      <w:tr w:rsidR="00743B33">
        <w:trPr>
          <w:jc w:val="center"/>
          <w:del w:id="9485" w:author="Author"/>
        </w:trPr>
        <w:tc>
          <w:tcPr>
            <w:tcW w:w="1655" w:type="dxa"/>
          </w:tcPr>
          <w:p w:rsidR="00743B33" w:rsidRPr="00743B33" w:rsidRDefault="00D20E06" w:rsidP="00743B33">
            <w:pPr>
              <w:pStyle w:val="Heading2"/>
              <w:rPr>
                <w:del w:id="9486" w:author="Author"/>
                <w:rPrChange w:id="9487" w:author="Author">
                  <w:rPr>
                    <w:del w:id="9488" w:author="Author"/>
                    <w:rFonts w:ascii="Trebuchet MS" w:hAnsi="Trebuchet MS"/>
                    <w:sz w:val="20"/>
                    <w:szCs w:val="20"/>
                  </w:rPr>
                </w:rPrChange>
              </w:rPr>
              <w:pPrChange w:id="9489" w:author="Author">
                <w:pPr>
                  <w:jc w:val="both"/>
                </w:pPr>
              </w:pPrChange>
            </w:pPr>
            <w:del w:id="9490" w:author="Author">
              <w:r>
                <w:rPr>
                  <w:rPrChange w:id="9491" w:author="Author">
                    <w:rPr>
                      <w:rFonts w:ascii="Trebuchet MS" w:hAnsi="Trebuchet MS"/>
                      <w:sz w:val="20"/>
                      <w:szCs w:val="20"/>
                    </w:rPr>
                  </w:rPrChange>
                </w:rPr>
                <w:delText>fl</w:delText>
              </w:r>
              <w:bookmarkStart w:id="9492" w:name="_Toc488928818"/>
              <w:bookmarkStart w:id="9493" w:name="_Toc489941028"/>
              <w:bookmarkStart w:id="9494" w:name="_Toc489942186"/>
              <w:bookmarkStart w:id="9495" w:name="_Toc490206467"/>
              <w:bookmarkStart w:id="9496" w:name="_Toc490207632"/>
              <w:bookmarkStart w:id="9497" w:name="_Toc491673699"/>
              <w:bookmarkEnd w:id="9492"/>
              <w:bookmarkEnd w:id="9493"/>
              <w:bookmarkEnd w:id="9494"/>
              <w:bookmarkEnd w:id="9495"/>
              <w:bookmarkEnd w:id="9496"/>
              <w:bookmarkEnd w:id="9497"/>
            </w:del>
          </w:p>
        </w:tc>
        <w:tc>
          <w:tcPr>
            <w:tcW w:w="5136" w:type="dxa"/>
          </w:tcPr>
          <w:p w:rsidR="00743B33" w:rsidRPr="00743B33" w:rsidRDefault="00D20E06" w:rsidP="00743B33">
            <w:pPr>
              <w:pStyle w:val="Heading2"/>
              <w:rPr>
                <w:del w:id="9498" w:author="Author"/>
                <w:rPrChange w:id="9499" w:author="Author">
                  <w:rPr>
                    <w:del w:id="9500" w:author="Author"/>
                    <w:rFonts w:ascii="Trebuchet MS" w:hAnsi="Trebuchet MS"/>
                    <w:sz w:val="20"/>
                    <w:szCs w:val="20"/>
                  </w:rPr>
                </w:rPrChange>
              </w:rPr>
              <w:pPrChange w:id="9501" w:author="Author">
                <w:pPr>
                  <w:jc w:val="both"/>
                </w:pPr>
              </w:pPrChange>
            </w:pPr>
            <w:del w:id="9502" w:author="Author">
              <w:r>
                <w:rPr>
                  <w:rPrChange w:id="9503" w:author="Author">
                    <w:rPr>
                      <w:rFonts w:ascii="Trebuchet MS" w:hAnsi="Trebuchet MS"/>
                      <w:sz w:val="20"/>
                      <w:szCs w:val="20"/>
                    </w:rPr>
                  </w:rPrChange>
                </w:rPr>
                <w:delText>float</w:delText>
              </w:r>
              <w:bookmarkStart w:id="9504" w:name="_Toc488928819"/>
              <w:bookmarkStart w:id="9505" w:name="_Toc489941029"/>
              <w:bookmarkStart w:id="9506" w:name="_Toc489942187"/>
              <w:bookmarkStart w:id="9507" w:name="_Toc490206468"/>
              <w:bookmarkStart w:id="9508" w:name="_Toc490207633"/>
              <w:bookmarkStart w:id="9509" w:name="_Toc491673700"/>
              <w:bookmarkEnd w:id="9504"/>
              <w:bookmarkEnd w:id="9505"/>
              <w:bookmarkEnd w:id="9506"/>
              <w:bookmarkEnd w:id="9507"/>
              <w:bookmarkEnd w:id="9508"/>
              <w:bookmarkEnd w:id="9509"/>
            </w:del>
          </w:p>
        </w:tc>
        <w:bookmarkStart w:id="9510" w:name="_Toc488928820"/>
        <w:bookmarkStart w:id="9511" w:name="_Toc489941030"/>
        <w:bookmarkStart w:id="9512" w:name="_Toc489942188"/>
        <w:bookmarkStart w:id="9513" w:name="_Toc490206469"/>
        <w:bookmarkStart w:id="9514" w:name="_Toc490207634"/>
        <w:bookmarkStart w:id="9515" w:name="_Toc491673701"/>
        <w:bookmarkEnd w:id="9510"/>
        <w:bookmarkEnd w:id="9511"/>
        <w:bookmarkEnd w:id="9512"/>
        <w:bookmarkEnd w:id="9513"/>
        <w:bookmarkEnd w:id="9514"/>
        <w:bookmarkEnd w:id="9515"/>
      </w:tr>
      <w:tr w:rsidR="00743B33">
        <w:trPr>
          <w:jc w:val="center"/>
          <w:del w:id="9516" w:author="Author"/>
        </w:trPr>
        <w:tc>
          <w:tcPr>
            <w:tcW w:w="1655" w:type="dxa"/>
          </w:tcPr>
          <w:p w:rsidR="00743B33" w:rsidRPr="00743B33" w:rsidRDefault="00D20E06" w:rsidP="00743B33">
            <w:pPr>
              <w:pStyle w:val="Heading2"/>
              <w:rPr>
                <w:del w:id="9517" w:author="Author"/>
                <w:rPrChange w:id="9518" w:author="Author">
                  <w:rPr>
                    <w:del w:id="9519" w:author="Author"/>
                    <w:rFonts w:ascii="Trebuchet MS" w:hAnsi="Trebuchet MS"/>
                    <w:sz w:val="20"/>
                    <w:szCs w:val="20"/>
                  </w:rPr>
                </w:rPrChange>
              </w:rPr>
              <w:pPrChange w:id="9520" w:author="Author">
                <w:pPr>
                  <w:jc w:val="both"/>
                </w:pPr>
              </w:pPrChange>
            </w:pPr>
            <w:del w:id="9521" w:author="Author">
              <w:r>
                <w:rPr>
                  <w:rPrChange w:id="9522" w:author="Author">
                    <w:rPr>
                      <w:rFonts w:ascii="Trebuchet MS" w:hAnsi="Trebuchet MS"/>
                      <w:sz w:val="20"/>
                      <w:szCs w:val="20"/>
                    </w:rPr>
                  </w:rPrChange>
                </w:rPr>
                <w:delText>db</w:delText>
              </w:r>
              <w:bookmarkStart w:id="9523" w:name="_Toc488928821"/>
              <w:bookmarkStart w:id="9524" w:name="_Toc489941031"/>
              <w:bookmarkStart w:id="9525" w:name="_Toc489942189"/>
              <w:bookmarkStart w:id="9526" w:name="_Toc490206470"/>
              <w:bookmarkStart w:id="9527" w:name="_Toc490207635"/>
              <w:bookmarkStart w:id="9528" w:name="_Toc491673702"/>
              <w:bookmarkEnd w:id="9523"/>
              <w:bookmarkEnd w:id="9524"/>
              <w:bookmarkEnd w:id="9525"/>
              <w:bookmarkEnd w:id="9526"/>
              <w:bookmarkEnd w:id="9527"/>
              <w:bookmarkEnd w:id="9528"/>
            </w:del>
          </w:p>
        </w:tc>
        <w:tc>
          <w:tcPr>
            <w:tcW w:w="5136" w:type="dxa"/>
          </w:tcPr>
          <w:p w:rsidR="00743B33" w:rsidRPr="00743B33" w:rsidRDefault="00D20E06" w:rsidP="00743B33">
            <w:pPr>
              <w:pStyle w:val="Heading2"/>
              <w:rPr>
                <w:del w:id="9529" w:author="Author"/>
                <w:rPrChange w:id="9530" w:author="Author">
                  <w:rPr>
                    <w:del w:id="9531" w:author="Author"/>
                    <w:rFonts w:ascii="Trebuchet MS" w:hAnsi="Trebuchet MS"/>
                    <w:sz w:val="20"/>
                    <w:szCs w:val="20"/>
                  </w:rPr>
                </w:rPrChange>
              </w:rPr>
              <w:pPrChange w:id="9532" w:author="Author">
                <w:pPr>
                  <w:jc w:val="both"/>
                </w:pPr>
              </w:pPrChange>
            </w:pPr>
            <w:del w:id="9533" w:author="Author">
              <w:r>
                <w:rPr>
                  <w:rPrChange w:id="9534" w:author="Author">
                    <w:rPr>
                      <w:rFonts w:ascii="Trebuchet MS" w:hAnsi="Trebuchet MS"/>
                      <w:sz w:val="20"/>
                      <w:szCs w:val="20"/>
                    </w:rPr>
                  </w:rPrChange>
                </w:rPr>
                <w:delText>double</w:delText>
              </w:r>
              <w:bookmarkStart w:id="9535" w:name="_Toc488928822"/>
              <w:bookmarkStart w:id="9536" w:name="_Toc489941032"/>
              <w:bookmarkStart w:id="9537" w:name="_Toc489942190"/>
              <w:bookmarkStart w:id="9538" w:name="_Toc490206471"/>
              <w:bookmarkStart w:id="9539" w:name="_Toc490207636"/>
              <w:bookmarkStart w:id="9540" w:name="_Toc491673703"/>
              <w:bookmarkEnd w:id="9535"/>
              <w:bookmarkEnd w:id="9536"/>
              <w:bookmarkEnd w:id="9537"/>
              <w:bookmarkEnd w:id="9538"/>
              <w:bookmarkEnd w:id="9539"/>
              <w:bookmarkEnd w:id="9540"/>
            </w:del>
          </w:p>
        </w:tc>
        <w:bookmarkStart w:id="9541" w:name="_Toc488928823"/>
        <w:bookmarkStart w:id="9542" w:name="_Toc489941033"/>
        <w:bookmarkStart w:id="9543" w:name="_Toc489942191"/>
        <w:bookmarkStart w:id="9544" w:name="_Toc490206472"/>
        <w:bookmarkStart w:id="9545" w:name="_Toc490207637"/>
        <w:bookmarkStart w:id="9546" w:name="_Toc491673704"/>
        <w:bookmarkEnd w:id="9541"/>
        <w:bookmarkEnd w:id="9542"/>
        <w:bookmarkEnd w:id="9543"/>
        <w:bookmarkEnd w:id="9544"/>
        <w:bookmarkEnd w:id="9545"/>
        <w:bookmarkEnd w:id="9546"/>
      </w:tr>
      <w:tr w:rsidR="00743B33">
        <w:trPr>
          <w:jc w:val="center"/>
          <w:del w:id="9547" w:author="Author"/>
        </w:trPr>
        <w:tc>
          <w:tcPr>
            <w:tcW w:w="1655" w:type="dxa"/>
          </w:tcPr>
          <w:p w:rsidR="00743B33" w:rsidRPr="00743B33" w:rsidRDefault="00D20E06" w:rsidP="00743B33">
            <w:pPr>
              <w:pStyle w:val="Heading2"/>
              <w:rPr>
                <w:del w:id="9548" w:author="Author"/>
                <w:rPrChange w:id="9549" w:author="Author">
                  <w:rPr>
                    <w:del w:id="9550" w:author="Author"/>
                    <w:rFonts w:ascii="Trebuchet MS" w:hAnsi="Trebuchet MS"/>
                    <w:sz w:val="20"/>
                    <w:szCs w:val="20"/>
                  </w:rPr>
                </w:rPrChange>
              </w:rPr>
              <w:pPrChange w:id="9551" w:author="Author">
                <w:pPr>
                  <w:jc w:val="both"/>
                </w:pPr>
              </w:pPrChange>
            </w:pPr>
            <w:del w:id="9552" w:author="Author">
              <w:r>
                <w:rPr>
                  <w:rPrChange w:id="9553" w:author="Author">
                    <w:rPr>
                      <w:rFonts w:ascii="Trebuchet MS" w:hAnsi="Trebuchet MS"/>
                      <w:sz w:val="20"/>
                      <w:szCs w:val="20"/>
                    </w:rPr>
                  </w:rPrChange>
                </w:rPr>
                <w:delText>st</w:delText>
              </w:r>
              <w:bookmarkStart w:id="9554" w:name="_Toc488928824"/>
              <w:bookmarkStart w:id="9555" w:name="_Toc489941034"/>
              <w:bookmarkStart w:id="9556" w:name="_Toc489942192"/>
              <w:bookmarkStart w:id="9557" w:name="_Toc490206473"/>
              <w:bookmarkStart w:id="9558" w:name="_Toc490207638"/>
              <w:bookmarkStart w:id="9559" w:name="_Toc491673705"/>
              <w:bookmarkEnd w:id="9554"/>
              <w:bookmarkEnd w:id="9555"/>
              <w:bookmarkEnd w:id="9556"/>
              <w:bookmarkEnd w:id="9557"/>
              <w:bookmarkEnd w:id="9558"/>
              <w:bookmarkEnd w:id="9559"/>
            </w:del>
          </w:p>
        </w:tc>
        <w:tc>
          <w:tcPr>
            <w:tcW w:w="5136" w:type="dxa"/>
          </w:tcPr>
          <w:p w:rsidR="00743B33" w:rsidRPr="00743B33" w:rsidRDefault="00D20E06" w:rsidP="00743B33">
            <w:pPr>
              <w:pStyle w:val="Heading2"/>
              <w:rPr>
                <w:del w:id="9560" w:author="Author"/>
                <w:rPrChange w:id="9561" w:author="Author">
                  <w:rPr>
                    <w:del w:id="9562" w:author="Author"/>
                    <w:rFonts w:ascii="Trebuchet MS" w:hAnsi="Trebuchet MS"/>
                    <w:sz w:val="20"/>
                    <w:szCs w:val="20"/>
                  </w:rPr>
                </w:rPrChange>
              </w:rPr>
              <w:pPrChange w:id="9563" w:author="Author">
                <w:pPr>
                  <w:jc w:val="both"/>
                </w:pPr>
              </w:pPrChange>
            </w:pPr>
            <w:del w:id="9564" w:author="Author">
              <w:r>
                <w:rPr>
                  <w:rPrChange w:id="9565" w:author="Author">
                    <w:rPr>
                      <w:rFonts w:ascii="Trebuchet MS" w:hAnsi="Trebuchet MS"/>
                      <w:sz w:val="20"/>
                      <w:szCs w:val="20"/>
                    </w:rPr>
                  </w:rPrChange>
                </w:rPr>
                <w:delText>structure</w:delText>
              </w:r>
              <w:bookmarkStart w:id="9566" w:name="_Toc488928825"/>
              <w:bookmarkStart w:id="9567" w:name="_Toc489941035"/>
              <w:bookmarkStart w:id="9568" w:name="_Toc489942193"/>
              <w:bookmarkStart w:id="9569" w:name="_Toc490206474"/>
              <w:bookmarkStart w:id="9570" w:name="_Toc490207639"/>
              <w:bookmarkStart w:id="9571" w:name="_Toc491673706"/>
              <w:bookmarkEnd w:id="9566"/>
              <w:bookmarkEnd w:id="9567"/>
              <w:bookmarkEnd w:id="9568"/>
              <w:bookmarkEnd w:id="9569"/>
              <w:bookmarkEnd w:id="9570"/>
              <w:bookmarkEnd w:id="9571"/>
            </w:del>
          </w:p>
        </w:tc>
        <w:bookmarkStart w:id="9572" w:name="_Toc488928826"/>
        <w:bookmarkStart w:id="9573" w:name="_Toc489941036"/>
        <w:bookmarkStart w:id="9574" w:name="_Toc489942194"/>
        <w:bookmarkStart w:id="9575" w:name="_Toc490206475"/>
        <w:bookmarkStart w:id="9576" w:name="_Toc490207640"/>
        <w:bookmarkStart w:id="9577" w:name="_Toc491673707"/>
        <w:bookmarkEnd w:id="9572"/>
        <w:bookmarkEnd w:id="9573"/>
        <w:bookmarkEnd w:id="9574"/>
        <w:bookmarkEnd w:id="9575"/>
        <w:bookmarkEnd w:id="9576"/>
        <w:bookmarkEnd w:id="9577"/>
      </w:tr>
      <w:tr w:rsidR="00743B33">
        <w:trPr>
          <w:jc w:val="center"/>
          <w:del w:id="9578" w:author="Author"/>
        </w:trPr>
        <w:tc>
          <w:tcPr>
            <w:tcW w:w="1655" w:type="dxa"/>
          </w:tcPr>
          <w:p w:rsidR="00743B33" w:rsidRPr="00743B33" w:rsidRDefault="00D20E06" w:rsidP="00743B33">
            <w:pPr>
              <w:pStyle w:val="Heading2"/>
              <w:rPr>
                <w:del w:id="9579" w:author="Author"/>
                <w:rPrChange w:id="9580" w:author="Author">
                  <w:rPr>
                    <w:del w:id="9581" w:author="Author"/>
                    <w:rFonts w:ascii="Trebuchet MS" w:hAnsi="Trebuchet MS"/>
                    <w:sz w:val="20"/>
                    <w:szCs w:val="20"/>
                  </w:rPr>
                </w:rPrChange>
              </w:rPr>
              <w:pPrChange w:id="9582" w:author="Author">
                <w:pPr>
                  <w:jc w:val="both"/>
                </w:pPr>
              </w:pPrChange>
            </w:pPr>
            <w:del w:id="9583" w:author="Author">
              <w:r>
                <w:rPr>
                  <w:rPrChange w:id="9584" w:author="Author">
                    <w:rPr>
                      <w:rFonts w:ascii="Trebuchet MS" w:hAnsi="Trebuchet MS"/>
                      <w:sz w:val="20"/>
                      <w:szCs w:val="20"/>
                    </w:rPr>
                  </w:rPrChange>
                </w:rPr>
                <w:delText>un</w:delText>
              </w:r>
              <w:bookmarkStart w:id="9585" w:name="_Toc488928827"/>
              <w:bookmarkStart w:id="9586" w:name="_Toc489941037"/>
              <w:bookmarkStart w:id="9587" w:name="_Toc489942195"/>
              <w:bookmarkStart w:id="9588" w:name="_Toc490206476"/>
              <w:bookmarkStart w:id="9589" w:name="_Toc490207641"/>
              <w:bookmarkStart w:id="9590" w:name="_Toc491673708"/>
              <w:bookmarkEnd w:id="9585"/>
              <w:bookmarkEnd w:id="9586"/>
              <w:bookmarkEnd w:id="9587"/>
              <w:bookmarkEnd w:id="9588"/>
              <w:bookmarkEnd w:id="9589"/>
              <w:bookmarkEnd w:id="9590"/>
            </w:del>
          </w:p>
        </w:tc>
        <w:tc>
          <w:tcPr>
            <w:tcW w:w="5136" w:type="dxa"/>
          </w:tcPr>
          <w:p w:rsidR="00743B33" w:rsidRPr="00743B33" w:rsidRDefault="00D20E06" w:rsidP="00743B33">
            <w:pPr>
              <w:pStyle w:val="Heading2"/>
              <w:rPr>
                <w:del w:id="9591" w:author="Author"/>
                <w:rPrChange w:id="9592" w:author="Author">
                  <w:rPr>
                    <w:del w:id="9593" w:author="Author"/>
                    <w:rFonts w:ascii="Trebuchet MS" w:hAnsi="Trebuchet MS"/>
                    <w:sz w:val="20"/>
                    <w:szCs w:val="20"/>
                  </w:rPr>
                </w:rPrChange>
              </w:rPr>
              <w:pPrChange w:id="9594" w:author="Author">
                <w:pPr>
                  <w:jc w:val="both"/>
                </w:pPr>
              </w:pPrChange>
            </w:pPr>
            <w:del w:id="9595" w:author="Author">
              <w:r>
                <w:rPr>
                  <w:rPrChange w:id="9596" w:author="Author">
                    <w:rPr>
                      <w:rFonts w:ascii="Trebuchet MS" w:hAnsi="Trebuchet MS"/>
                      <w:sz w:val="20"/>
                      <w:szCs w:val="20"/>
                    </w:rPr>
                  </w:rPrChange>
                </w:rPr>
                <w:delText>union</w:delText>
              </w:r>
              <w:bookmarkStart w:id="9597" w:name="_Toc488928828"/>
              <w:bookmarkStart w:id="9598" w:name="_Toc489941038"/>
              <w:bookmarkStart w:id="9599" w:name="_Toc489942196"/>
              <w:bookmarkStart w:id="9600" w:name="_Toc490206477"/>
              <w:bookmarkStart w:id="9601" w:name="_Toc490207642"/>
              <w:bookmarkStart w:id="9602" w:name="_Toc491673709"/>
              <w:bookmarkEnd w:id="9597"/>
              <w:bookmarkEnd w:id="9598"/>
              <w:bookmarkEnd w:id="9599"/>
              <w:bookmarkEnd w:id="9600"/>
              <w:bookmarkEnd w:id="9601"/>
              <w:bookmarkEnd w:id="9602"/>
            </w:del>
          </w:p>
        </w:tc>
        <w:bookmarkStart w:id="9603" w:name="_Toc488928829"/>
        <w:bookmarkStart w:id="9604" w:name="_Toc489941039"/>
        <w:bookmarkStart w:id="9605" w:name="_Toc489942197"/>
        <w:bookmarkStart w:id="9606" w:name="_Toc490206478"/>
        <w:bookmarkStart w:id="9607" w:name="_Toc490207643"/>
        <w:bookmarkStart w:id="9608" w:name="_Toc491673710"/>
        <w:bookmarkEnd w:id="9603"/>
        <w:bookmarkEnd w:id="9604"/>
        <w:bookmarkEnd w:id="9605"/>
        <w:bookmarkEnd w:id="9606"/>
        <w:bookmarkEnd w:id="9607"/>
        <w:bookmarkEnd w:id="9608"/>
      </w:tr>
      <w:tr w:rsidR="00743B33">
        <w:trPr>
          <w:jc w:val="center"/>
          <w:del w:id="9609" w:author="Author"/>
        </w:trPr>
        <w:tc>
          <w:tcPr>
            <w:tcW w:w="1655" w:type="dxa"/>
          </w:tcPr>
          <w:p w:rsidR="00743B33" w:rsidRPr="00743B33" w:rsidRDefault="00D20E06" w:rsidP="00743B33">
            <w:pPr>
              <w:pStyle w:val="Heading2"/>
              <w:rPr>
                <w:del w:id="9610" w:author="Author"/>
                <w:rPrChange w:id="9611" w:author="Author">
                  <w:rPr>
                    <w:del w:id="9612" w:author="Author"/>
                    <w:rFonts w:ascii="Trebuchet MS" w:hAnsi="Trebuchet MS"/>
                    <w:sz w:val="20"/>
                    <w:szCs w:val="20"/>
                  </w:rPr>
                </w:rPrChange>
              </w:rPr>
              <w:pPrChange w:id="9613" w:author="Author">
                <w:pPr>
                  <w:jc w:val="both"/>
                </w:pPr>
              </w:pPrChange>
            </w:pPr>
            <w:del w:id="9614" w:author="Author">
              <w:r>
                <w:rPr>
                  <w:rPrChange w:id="9615" w:author="Author">
                    <w:rPr>
                      <w:rFonts w:ascii="Trebuchet MS" w:hAnsi="Trebuchet MS"/>
                      <w:sz w:val="20"/>
                      <w:szCs w:val="20"/>
                    </w:rPr>
                  </w:rPrChange>
                </w:rPr>
                <w:delText>aa</w:delText>
              </w:r>
              <w:bookmarkStart w:id="9616" w:name="_Toc488928830"/>
              <w:bookmarkStart w:id="9617" w:name="_Toc489941040"/>
              <w:bookmarkStart w:id="9618" w:name="_Toc489942198"/>
              <w:bookmarkStart w:id="9619" w:name="_Toc490206479"/>
              <w:bookmarkStart w:id="9620" w:name="_Toc490207644"/>
              <w:bookmarkStart w:id="9621" w:name="_Toc491673711"/>
              <w:bookmarkEnd w:id="9616"/>
              <w:bookmarkEnd w:id="9617"/>
              <w:bookmarkEnd w:id="9618"/>
              <w:bookmarkEnd w:id="9619"/>
              <w:bookmarkEnd w:id="9620"/>
              <w:bookmarkEnd w:id="9621"/>
            </w:del>
          </w:p>
        </w:tc>
        <w:tc>
          <w:tcPr>
            <w:tcW w:w="5136" w:type="dxa"/>
          </w:tcPr>
          <w:p w:rsidR="00743B33" w:rsidRPr="00743B33" w:rsidRDefault="00D20E06" w:rsidP="00743B33">
            <w:pPr>
              <w:pStyle w:val="Heading2"/>
              <w:rPr>
                <w:del w:id="9622" w:author="Author"/>
                <w:rPrChange w:id="9623" w:author="Author">
                  <w:rPr>
                    <w:del w:id="9624" w:author="Author"/>
                    <w:rFonts w:ascii="Trebuchet MS" w:hAnsi="Trebuchet MS"/>
                    <w:sz w:val="20"/>
                    <w:szCs w:val="20"/>
                  </w:rPr>
                </w:rPrChange>
              </w:rPr>
              <w:pPrChange w:id="9625" w:author="Author">
                <w:pPr>
                  <w:jc w:val="both"/>
                </w:pPr>
              </w:pPrChange>
            </w:pPr>
            <w:del w:id="9626" w:author="Author">
              <w:r>
                <w:rPr>
                  <w:rPrChange w:id="9627" w:author="Author">
                    <w:rPr>
                      <w:rFonts w:ascii="Trebuchet MS" w:hAnsi="Trebuchet MS"/>
                      <w:sz w:val="20"/>
                      <w:szCs w:val="20"/>
                    </w:rPr>
                  </w:rPrChange>
                </w:rPr>
                <w:delText>array</w:delText>
              </w:r>
              <w:bookmarkStart w:id="9628" w:name="_Toc488928831"/>
              <w:bookmarkStart w:id="9629" w:name="_Toc489941041"/>
              <w:bookmarkStart w:id="9630" w:name="_Toc489942199"/>
              <w:bookmarkStart w:id="9631" w:name="_Toc490206480"/>
              <w:bookmarkStart w:id="9632" w:name="_Toc490207645"/>
              <w:bookmarkStart w:id="9633" w:name="_Toc491673712"/>
              <w:bookmarkEnd w:id="9628"/>
              <w:bookmarkEnd w:id="9629"/>
              <w:bookmarkEnd w:id="9630"/>
              <w:bookmarkEnd w:id="9631"/>
              <w:bookmarkEnd w:id="9632"/>
              <w:bookmarkEnd w:id="9633"/>
            </w:del>
          </w:p>
        </w:tc>
        <w:bookmarkStart w:id="9634" w:name="_Toc488928832"/>
        <w:bookmarkStart w:id="9635" w:name="_Toc489941042"/>
        <w:bookmarkStart w:id="9636" w:name="_Toc489942200"/>
        <w:bookmarkStart w:id="9637" w:name="_Toc490206481"/>
        <w:bookmarkStart w:id="9638" w:name="_Toc490207646"/>
        <w:bookmarkStart w:id="9639" w:name="_Toc491673713"/>
        <w:bookmarkEnd w:id="9634"/>
        <w:bookmarkEnd w:id="9635"/>
        <w:bookmarkEnd w:id="9636"/>
        <w:bookmarkEnd w:id="9637"/>
        <w:bookmarkEnd w:id="9638"/>
        <w:bookmarkEnd w:id="9639"/>
      </w:tr>
      <w:tr w:rsidR="00743B33">
        <w:trPr>
          <w:jc w:val="center"/>
          <w:del w:id="9640" w:author="Author"/>
        </w:trPr>
        <w:tc>
          <w:tcPr>
            <w:tcW w:w="1655" w:type="dxa"/>
          </w:tcPr>
          <w:p w:rsidR="00743B33" w:rsidRPr="00743B33" w:rsidRDefault="00D20E06" w:rsidP="00743B33">
            <w:pPr>
              <w:pStyle w:val="Heading2"/>
              <w:rPr>
                <w:del w:id="9641" w:author="Author"/>
                <w:rPrChange w:id="9642" w:author="Author">
                  <w:rPr>
                    <w:del w:id="9643" w:author="Author"/>
                    <w:rFonts w:ascii="Trebuchet MS" w:hAnsi="Trebuchet MS"/>
                    <w:sz w:val="20"/>
                    <w:szCs w:val="20"/>
                  </w:rPr>
                </w:rPrChange>
              </w:rPr>
              <w:pPrChange w:id="9644" w:author="Author">
                <w:pPr>
                  <w:jc w:val="both"/>
                </w:pPr>
              </w:pPrChange>
            </w:pPr>
            <w:del w:id="9645" w:author="Author">
              <w:r>
                <w:rPr>
                  <w:rPrChange w:id="9646" w:author="Author">
                    <w:rPr>
                      <w:rFonts w:ascii="Trebuchet MS" w:hAnsi="Trebuchet MS"/>
                      <w:sz w:val="20"/>
                      <w:szCs w:val="20"/>
                    </w:rPr>
                  </w:rPrChange>
                </w:rPr>
                <w:delText>p</w:delText>
              </w:r>
              <w:bookmarkStart w:id="9647" w:name="_Toc488928833"/>
              <w:bookmarkStart w:id="9648" w:name="_Toc489941043"/>
              <w:bookmarkStart w:id="9649" w:name="_Toc489942201"/>
              <w:bookmarkStart w:id="9650" w:name="_Toc490206482"/>
              <w:bookmarkStart w:id="9651" w:name="_Toc490207647"/>
              <w:bookmarkStart w:id="9652" w:name="_Toc491673714"/>
              <w:bookmarkEnd w:id="9647"/>
              <w:bookmarkEnd w:id="9648"/>
              <w:bookmarkEnd w:id="9649"/>
              <w:bookmarkEnd w:id="9650"/>
              <w:bookmarkEnd w:id="9651"/>
              <w:bookmarkEnd w:id="9652"/>
            </w:del>
          </w:p>
        </w:tc>
        <w:tc>
          <w:tcPr>
            <w:tcW w:w="5136" w:type="dxa"/>
          </w:tcPr>
          <w:p w:rsidR="00743B33" w:rsidRPr="00743B33" w:rsidRDefault="00D20E06" w:rsidP="00743B33">
            <w:pPr>
              <w:pStyle w:val="Heading2"/>
              <w:rPr>
                <w:del w:id="9653" w:author="Author"/>
                <w:rPrChange w:id="9654" w:author="Author">
                  <w:rPr>
                    <w:del w:id="9655" w:author="Author"/>
                    <w:rFonts w:ascii="Trebuchet MS" w:hAnsi="Trebuchet MS"/>
                    <w:sz w:val="20"/>
                    <w:szCs w:val="20"/>
                  </w:rPr>
                </w:rPrChange>
              </w:rPr>
              <w:pPrChange w:id="9656" w:author="Author">
                <w:pPr>
                  <w:jc w:val="both"/>
                </w:pPr>
              </w:pPrChange>
            </w:pPr>
            <w:del w:id="9657" w:author="Author">
              <w:r>
                <w:rPr>
                  <w:rPrChange w:id="9658" w:author="Author">
                    <w:rPr>
                      <w:rFonts w:ascii="Trebuchet MS" w:hAnsi="Trebuchet MS"/>
                      <w:sz w:val="20"/>
                      <w:szCs w:val="20"/>
                    </w:rPr>
                  </w:rPrChange>
                </w:rPr>
                <w:delText>pointer</w:delText>
              </w:r>
              <w:bookmarkStart w:id="9659" w:name="_Toc488928834"/>
              <w:bookmarkStart w:id="9660" w:name="_Toc489941044"/>
              <w:bookmarkStart w:id="9661" w:name="_Toc489942202"/>
              <w:bookmarkStart w:id="9662" w:name="_Toc490206483"/>
              <w:bookmarkStart w:id="9663" w:name="_Toc490207648"/>
              <w:bookmarkStart w:id="9664" w:name="_Toc491673715"/>
              <w:bookmarkEnd w:id="9659"/>
              <w:bookmarkEnd w:id="9660"/>
              <w:bookmarkEnd w:id="9661"/>
              <w:bookmarkEnd w:id="9662"/>
              <w:bookmarkEnd w:id="9663"/>
              <w:bookmarkEnd w:id="9664"/>
            </w:del>
          </w:p>
        </w:tc>
        <w:bookmarkStart w:id="9665" w:name="_Toc488928835"/>
        <w:bookmarkStart w:id="9666" w:name="_Toc489941045"/>
        <w:bookmarkStart w:id="9667" w:name="_Toc489942203"/>
        <w:bookmarkStart w:id="9668" w:name="_Toc490206484"/>
        <w:bookmarkStart w:id="9669" w:name="_Toc490207649"/>
        <w:bookmarkStart w:id="9670" w:name="_Toc491673716"/>
        <w:bookmarkEnd w:id="9665"/>
        <w:bookmarkEnd w:id="9666"/>
        <w:bookmarkEnd w:id="9667"/>
        <w:bookmarkEnd w:id="9668"/>
        <w:bookmarkEnd w:id="9669"/>
        <w:bookmarkEnd w:id="9670"/>
      </w:tr>
      <w:tr w:rsidR="00743B33">
        <w:trPr>
          <w:jc w:val="center"/>
          <w:del w:id="9671" w:author="Author"/>
        </w:trPr>
        <w:tc>
          <w:tcPr>
            <w:tcW w:w="1655" w:type="dxa"/>
          </w:tcPr>
          <w:p w:rsidR="00743B33" w:rsidRPr="00743B33" w:rsidRDefault="00D20E06" w:rsidP="00743B33">
            <w:pPr>
              <w:pStyle w:val="Heading2"/>
              <w:rPr>
                <w:del w:id="9672" w:author="Author"/>
                <w:rPrChange w:id="9673" w:author="Author">
                  <w:rPr>
                    <w:del w:id="9674" w:author="Author"/>
                    <w:rFonts w:ascii="Trebuchet MS" w:hAnsi="Trebuchet MS"/>
                    <w:sz w:val="20"/>
                    <w:szCs w:val="20"/>
                  </w:rPr>
                </w:rPrChange>
              </w:rPr>
              <w:pPrChange w:id="9675" w:author="Author">
                <w:pPr>
                  <w:jc w:val="both"/>
                </w:pPr>
              </w:pPrChange>
            </w:pPr>
            <w:del w:id="9676" w:author="Author">
              <w:r>
                <w:rPr>
                  <w:rPrChange w:id="9677" w:author="Author">
                    <w:rPr>
                      <w:rFonts w:ascii="Trebuchet MS" w:hAnsi="Trebuchet MS"/>
                      <w:sz w:val="20"/>
                      <w:szCs w:val="20"/>
                    </w:rPr>
                  </w:rPrChange>
                </w:rPr>
                <w:delText>pp</w:delText>
              </w:r>
              <w:bookmarkStart w:id="9678" w:name="_Toc488928836"/>
              <w:bookmarkStart w:id="9679" w:name="_Toc489941046"/>
              <w:bookmarkStart w:id="9680" w:name="_Toc489942204"/>
              <w:bookmarkStart w:id="9681" w:name="_Toc490206485"/>
              <w:bookmarkStart w:id="9682" w:name="_Toc490207650"/>
              <w:bookmarkStart w:id="9683" w:name="_Toc491673717"/>
              <w:bookmarkEnd w:id="9678"/>
              <w:bookmarkEnd w:id="9679"/>
              <w:bookmarkEnd w:id="9680"/>
              <w:bookmarkEnd w:id="9681"/>
              <w:bookmarkEnd w:id="9682"/>
              <w:bookmarkEnd w:id="9683"/>
            </w:del>
          </w:p>
        </w:tc>
        <w:tc>
          <w:tcPr>
            <w:tcW w:w="5136" w:type="dxa"/>
          </w:tcPr>
          <w:p w:rsidR="00743B33" w:rsidRPr="00743B33" w:rsidRDefault="00D20E06" w:rsidP="00743B33">
            <w:pPr>
              <w:pStyle w:val="Heading2"/>
              <w:rPr>
                <w:del w:id="9684" w:author="Author"/>
                <w:rPrChange w:id="9685" w:author="Author">
                  <w:rPr>
                    <w:del w:id="9686" w:author="Author"/>
                    <w:rFonts w:ascii="Trebuchet MS" w:hAnsi="Trebuchet MS"/>
                    <w:sz w:val="20"/>
                    <w:szCs w:val="20"/>
                  </w:rPr>
                </w:rPrChange>
              </w:rPr>
              <w:pPrChange w:id="9687" w:author="Author">
                <w:pPr>
                  <w:jc w:val="both"/>
                </w:pPr>
              </w:pPrChange>
            </w:pPr>
            <w:del w:id="9688" w:author="Author">
              <w:r>
                <w:rPr>
                  <w:rPrChange w:id="9689" w:author="Author">
                    <w:rPr>
                      <w:rFonts w:ascii="Trebuchet MS" w:hAnsi="Trebuchet MS"/>
                      <w:sz w:val="20"/>
                      <w:szCs w:val="20"/>
                    </w:rPr>
                  </w:rPrChange>
                </w:rPr>
                <w:delText>pointer to pointer</w:delText>
              </w:r>
              <w:bookmarkStart w:id="9690" w:name="_Toc488928837"/>
              <w:bookmarkStart w:id="9691" w:name="_Toc489941047"/>
              <w:bookmarkStart w:id="9692" w:name="_Toc489942205"/>
              <w:bookmarkStart w:id="9693" w:name="_Toc490206486"/>
              <w:bookmarkStart w:id="9694" w:name="_Toc490207651"/>
              <w:bookmarkStart w:id="9695" w:name="_Toc491673718"/>
              <w:bookmarkEnd w:id="9690"/>
              <w:bookmarkEnd w:id="9691"/>
              <w:bookmarkEnd w:id="9692"/>
              <w:bookmarkEnd w:id="9693"/>
              <w:bookmarkEnd w:id="9694"/>
              <w:bookmarkEnd w:id="9695"/>
            </w:del>
          </w:p>
        </w:tc>
        <w:bookmarkStart w:id="9696" w:name="_Toc488928838"/>
        <w:bookmarkStart w:id="9697" w:name="_Toc489941048"/>
        <w:bookmarkStart w:id="9698" w:name="_Toc489942206"/>
        <w:bookmarkStart w:id="9699" w:name="_Toc490206487"/>
        <w:bookmarkStart w:id="9700" w:name="_Toc490207652"/>
        <w:bookmarkStart w:id="9701" w:name="_Toc491673719"/>
        <w:bookmarkEnd w:id="9696"/>
        <w:bookmarkEnd w:id="9697"/>
        <w:bookmarkEnd w:id="9698"/>
        <w:bookmarkEnd w:id="9699"/>
        <w:bookmarkEnd w:id="9700"/>
        <w:bookmarkEnd w:id="9701"/>
      </w:tr>
      <w:tr w:rsidR="00743B33">
        <w:trPr>
          <w:jc w:val="center"/>
          <w:del w:id="9702" w:author="Author"/>
        </w:trPr>
        <w:tc>
          <w:tcPr>
            <w:tcW w:w="1655" w:type="dxa"/>
          </w:tcPr>
          <w:p w:rsidR="00743B33" w:rsidRPr="00743B33" w:rsidRDefault="00D20E06" w:rsidP="00743B33">
            <w:pPr>
              <w:pStyle w:val="Heading2"/>
              <w:rPr>
                <w:del w:id="9703" w:author="Author"/>
                <w:rPrChange w:id="9704" w:author="Author">
                  <w:rPr>
                    <w:del w:id="9705" w:author="Author"/>
                    <w:rFonts w:ascii="Trebuchet MS" w:hAnsi="Trebuchet MS"/>
                    <w:sz w:val="20"/>
                    <w:szCs w:val="20"/>
                  </w:rPr>
                </w:rPrChange>
              </w:rPr>
              <w:pPrChange w:id="9706" w:author="Author">
                <w:pPr>
                  <w:jc w:val="both"/>
                </w:pPr>
              </w:pPrChange>
            </w:pPr>
            <w:del w:id="9707" w:author="Author">
              <w:r>
                <w:rPr>
                  <w:rPrChange w:id="9708" w:author="Author">
                    <w:rPr>
                      <w:rFonts w:ascii="Trebuchet MS" w:hAnsi="Trebuchet MS"/>
                      <w:sz w:val="20"/>
                      <w:szCs w:val="20"/>
                    </w:rPr>
                  </w:rPrChange>
                </w:rPr>
                <w:delText>en</w:delText>
              </w:r>
              <w:bookmarkStart w:id="9709" w:name="_Toc488928839"/>
              <w:bookmarkStart w:id="9710" w:name="_Toc489941049"/>
              <w:bookmarkStart w:id="9711" w:name="_Toc489942207"/>
              <w:bookmarkStart w:id="9712" w:name="_Toc490206488"/>
              <w:bookmarkStart w:id="9713" w:name="_Toc490207653"/>
              <w:bookmarkStart w:id="9714" w:name="_Toc491673720"/>
              <w:bookmarkEnd w:id="9709"/>
              <w:bookmarkEnd w:id="9710"/>
              <w:bookmarkEnd w:id="9711"/>
              <w:bookmarkEnd w:id="9712"/>
              <w:bookmarkEnd w:id="9713"/>
              <w:bookmarkEnd w:id="9714"/>
            </w:del>
          </w:p>
        </w:tc>
        <w:tc>
          <w:tcPr>
            <w:tcW w:w="5136" w:type="dxa"/>
          </w:tcPr>
          <w:p w:rsidR="00743B33" w:rsidRPr="00743B33" w:rsidRDefault="00D20E06" w:rsidP="00743B33">
            <w:pPr>
              <w:pStyle w:val="Heading2"/>
              <w:rPr>
                <w:del w:id="9715" w:author="Author"/>
                <w:rPrChange w:id="9716" w:author="Author">
                  <w:rPr>
                    <w:del w:id="9717" w:author="Author"/>
                    <w:rFonts w:ascii="Trebuchet MS" w:hAnsi="Trebuchet MS"/>
                    <w:sz w:val="20"/>
                    <w:szCs w:val="20"/>
                  </w:rPr>
                </w:rPrChange>
              </w:rPr>
              <w:pPrChange w:id="9718" w:author="Author">
                <w:pPr>
                  <w:jc w:val="both"/>
                </w:pPr>
              </w:pPrChange>
            </w:pPr>
            <w:del w:id="9719" w:author="Author">
              <w:r>
                <w:rPr>
                  <w:rPrChange w:id="9720" w:author="Author">
                    <w:rPr>
                      <w:rFonts w:ascii="Trebuchet MS" w:hAnsi="Trebuchet MS"/>
                      <w:sz w:val="20"/>
                      <w:szCs w:val="20"/>
                    </w:rPr>
                  </w:rPrChange>
                </w:rPr>
                <w:delText>enumerated type</w:delText>
              </w:r>
              <w:bookmarkStart w:id="9721" w:name="_Toc488928840"/>
              <w:bookmarkStart w:id="9722" w:name="_Toc489941050"/>
              <w:bookmarkStart w:id="9723" w:name="_Toc489942208"/>
              <w:bookmarkStart w:id="9724" w:name="_Toc490206489"/>
              <w:bookmarkStart w:id="9725" w:name="_Toc490207654"/>
              <w:bookmarkStart w:id="9726" w:name="_Toc491673721"/>
              <w:bookmarkEnd w:id="9721"/>
              <w:bookmarkEnd w:id="9722"/>
              <w:bookmarkEnd w:id="9723"/>
              <w:bookmarkEnd w:id="9724"/>
              <w:bookmarkEnd w:id="9725"/>
              <w:bookmarkEnd w:id="9726"/>
            </w:del>
          </w:p>
        </w:tc>
        <w:bookmarkStart w:id="9727" w:name="_Toc488928841"/>
        <w:bookmarkStart w:id="9728" w:name="_Toc489941051"/>
        <w:bookmarkStart w:id="9729" w:name="_Toc489942209"/>
        <w:bookmarkStart w:id="9730" w:name="_Toc490206490"/>
        <w:bookmarkStart w:id="9731" w:name="_Toc490207655"/>
        <w:bookmarkStart w:id="9732" w:name="_Toc491673722"/>
        <w:bookmarkEnd w:id="9727"/>
        <w:bookmarkEnd w:id="9728"/>
        <w:bookmarkEnd w:id="9729"/>
        <w:bookmarkEnd w:id="9730"/>
        <w:bookmarkEnd w:id="9731"/>
        <w:bookmarkEnd w:id="9732"/>
      </w:tr>
      <w:tr w:rsidR="00743B33">
        <w:trPr>
          <w:jc w:val="center"/>
          <w:del w:id="9733" w:author="Author"/>
        </w:trPr>
        <w:tc>
          <w:tcPr>
            <w:tcW w:w="1655" w:type="dxa"/>
          </w:tcPr>
          <w:p w:rsidR="00743B33" w:rsidRPr="00743B33" w:rsidRDefault="00D20E06" w:rsidP="00743B33">
            <w:pPr>
              <w:pStyle w:val="Heading2"/>
              <w:rPr>
                <w:del w:id="9734" w:author="Author"/>
                <w:rPrChange w:id="9735" w:author="Author">
                  <w:rPr>
                    <w:del w:id="9736" w:author="Author"/>
                    <w:rFonts w:ascii="Trebuchet MS" w:hAnsi="Trebuchet MS"/>
                    <w:sz w:val="20"/>
                    <w:szCs w:val="20"/>
                  </w:rPr>
                </w:rPrChange>
              </w:rPr>
              <w:pPrChange w:id="9737" w:author="Author">
                <w:pPr>
                  <w:jc w:val="both"/>
                </w:pPr>
              </w:pPrChange>
            </w:pPr>
            <w:del w:id="9738" w:author="Author">
              <w:r>
                <w:rPr>
                  <w:rPrChange w:id="9739" w:author="Author">
                    <w:rPr>
                      <w:rFonts w:ascii="Trebuchet MS" w:hAnsi="Trebuchet MS"/>
                      <w:sz w:val="20"/>
                      <w:szCs w:val="20"/>
                    </w:rPr>
                  </w:rPrChange>
                </w:rPr>
                <w:delText>STag</w:delText>
              </w:r>
              <w:bookmarkStart w:id="9740" w:name="_Toc488928842"/>
              <w:bookmarkStart w:id="9741" w:name="_Toc489941052"/>
              <w:bookmarkStart w:id="9742" w:name="_Toc489942210"/>
              <w:bookmarkStart w:id="9743" w:name="_Toc490206491"/>
              <w:bookmarkStart w:id="9744" w:name="_Toc490207656"/>
              <w:bookmarkStart w:id="9745" w:name="_Toc491673723"/>
              <w:bookmarkEnd w:id="9740"/>
              <w:bookmarkEnd w:id="9741"/>
              <w:bookmarkEnd w:id="9742"/>
              <w:bookmarkEnd w:id="9743"/>
              <w:bookmarkEnd w:id="9744"/>
              <w:bookmarkEnd w:id="9745"/>
            </w:del>
          </w:p>
        </w:tc>
        <w:tc>
          <w:tcPr>
            <w:tcW w:w="5136" w:type="dxa"/>
          </w:tcPr>
          <w:p w:rsidR="00743B33" w:rsidRPr="00743B33" w:rsidRDefault="00D20E06" w:rsidP="00743B33">
            <w:pPr>
              <w:pStyle w:val="Heading2"/>
              <w:rPr>
                <w:del w:id="9746" w:author="Author"/>
                <w:rPrChange w:id="9747" w:author="Author">
                  <w:rPr>
                    <w:del w:id="9748" w:author="Author"/>
                    <w:rFonts w:ascii="Trebuchet MS" w:hAnsi="Trebuchet MS"/>
                    <w:sz w:val="20"/>
                    <w:szCs w:val="20"/>
                  </w:rPr>
                </w:rPrChange>
              </w:rPr>
              <w:pPrChange w:id="9749" w:author="Author">
                <w:pPr/>
              </w:pPrChange>
            </w:pPr>
            <w:del w:id="9750" w:author="Author">
              <w:r>
                <w:rPr>
                  <w:rPrChange w:id="9751" w:author="Author">
                    <w:rPr>
                      <w:rFonts w:ascii="Trebuchet MS" w:hAnsi="Trebuchet MS"/>
                      <w:sz w:val="20"/>
                      <w:szCs w:val="20"/>
                    </w:rPr>
                  </w:rPrChange>
                </w:rPr>
                <w:delText xml:space="preserve">Tag for the structure, followed by the string as specified for the type definition. STag_&lt;Component name&gt;_&lt;TypeName&gt; </w:delText>
              </w:r>
              <w:r>
                <w:rPr>
                  <w:rPrChange w:id="9752" w:author="Author">
                    <w:rPr>
                      <w:rFonts w:ascii="Trebuchet MS" w:hAnsi="Trebuchet MS"/>
                      <w:sz w:val="20"/>
                      <w:szCs w:val="20"/>
                    </w:rPr>
                  </w:rPrChange>
                </w:rPr>
                <w:br/>
                <w:delText xml:space="preserve">E.g., STag_CanIf_Hth </w:delText>
              </w:r>
              <w:bookmarkStart w:id="9753" w:name="_Toc488928843"/>
              <w:bookmarkStart w:id="9754" w:name="_Toc489941053"/>
              <w:bookmarkStart w:id="9755" w:name="_Toc489942211"/>
              <w:bookmarkStart w:id="9756" w:name="_Toc490206492"/>
              <w:bookmarkStart w:id="9757" w:name="_Toc490207657"/>
              <w:bookmarkStart w:id="9758" w:name="_Toc491673724"/>
              <w:bookmarkEnd w:id="9753"/>
              <w:bookmarkEnd w:id="9754"/>
              <w:bookmarkEnd w:id="9755"/>
              <w:bookmarkEnd w:id="9756"/>
              <w:bookmarkEnd w:id="9757"/>
              <w:bookmarkEnd w:id="9758"/>
            </w:del>
          </w:p>
        </w:tc>
        <w:bookmarkStart w:id="9759" w:name="_Toc488928844"/>
        <w:bookmarkStart w:id="9760" w:name="_Toc489941054"/>
        <w:bookmarkStart w:id="9761" w:name="_Toc489942212"/>
        <w:bookmarkStart w:id="9762" w:name="_Toc490206493"/>
        <w:bookmarkStart w:id="9763" w:name="_Toc490207658"/>
        <w:bookmarkStart w:id="9764" w:name="_Toc491673725"/>
        <w:bookmarkEnd w:id="9759"/>
        <w:bookmarkEnd w:id="9760"/>
        <w:bookmarkEnd w:id="9761"/>
        <w:bookmarkEnd w:id="9762"/>
        <w:bookmarkEnd w:id="9763"/>
        <w:bookmarkEnd w:id="9764"/>
      </w:tr>
      <w:tr w:rsidR="00743B33">
        <w:trPr>
          <w:jc w:val="center"/>
          <w:del w:id="9765" w:author="Author"/>
        </w:trPr>
        <w:tc>
          <w:tcPr>
            <w:tcW w:w="1655" w:type="dxa"/>
          </w:tcPr>
          <w:p w:rsidR="00743B33" w:rsidRPr="00743B33" w:rsidRDefault="00D20E06" w:rsidP="00743B33">
            <w:pPr>
              <w:pStyle w:val="Heading2"/>
              <w:rPr>
                <w:del w:id="9766" w:author="Author"/>
                <w:rPrChange w:id="9767" w:author="Author">
                  <w:rPr>
                    <w:del w:id="9768" w:author="Author"/>
                    <w:rFonts w:ascii="Trebuchet MS" w:hAnsi="Trebuchet MS"/>
                    <w:sz w:val="20"/>
                    <w:szCs w:val="20"/>
                  </w:rPr>
                </w:rPrChange>
              </w:rPr>
              <w:pPrChange w:id="9769" w:author="Author">
                <w:pPr>
                  <w:jc w:val="both"/>
                </w:pPr>
              </w:pPrChange>
            </w:pPr>
            <w:del w:id="9770" w:author="Author">
              <w:r>
                <w:rPr>
                  <w:rPrChange w:id="9771" w:author="Author">
                    <w:rPr>
                      <w:rFonts w:ascii="Trebuchet MS" w:hAnsi="Trebuchet MS"/>
                      <w:sz w:val="20"/>
                      <w:szCs w:val="20"/>
                    </w:rPr>
                  </w:rPrChange>
                </w:rPr>
                <w:delText>UTag</w:delText>
              </w:r>
              <w:bookmarkStart w:id="9772" w:name="_Toc488928845"/>
              <w:bookmarkStart w:id="9773" w:name="_Toc489941055"/>
              <w:bookmarkStart w:id="9774" w:name="_Toc489942213"/>
              <w:bookmarkStart w:id="9775" w:name="_Toc490206494"/>
              <w:bookmarkStart w:id="9776" w:name="_Toc490207659"/>
              <w:bookmarkStart w:id="9777" w:name="_Toc491673726"/>
              <w:bookmarkEnd w:id="9772"/>
              <w:bookmarkEnd w:id="9773"/>
              <w:bookmarkEnd w:id="9774"/>
              <w:bookmarkEnd w:id="9775"/>
              <w:bookmarkEnd w:id="9776"/>
              <w:bookmarkEnd w:id="9777"/>
            </w:del>
          </w:p>
        </w:tc>
        <w:tc>
          <w:tcPr>
            <w:tcW w:w="5136" w:type="dxa"/>
          </w:tcPr>
          <w:p w:rsidR="00743B33" w:rsidRPr="00743B33" w:rsidRDefault="00D20E06" w:rsidP="00743B33">
            <w:pPr>
              <w:pStyle w:val="Heading2"/>
              <w:rPr>
                <w:del w:id="9778" w:author="Author"/>
                <w:rPrChange w:id="9779" w:author="Author">
                  <w:rPr>
                    <w:del w:id="9780" w:author="Author"/>
                    <w:rFonts w:ascii="Trebuchet MS" w:hAnsi="Trebuchet MS"/>
                    <w:sz w:val="20"/>
                    <w:szCs w:val="20"/>
                  </w:rPr>
                </w:rPrChange>
              </w:rPr>
              <w:pPrChange w:id="9781" w:author="Author">
                <w:pPr/>
              </w:pPrChange>
            </w:pPr>
            <w:del w:id="9782" w:author="Author">
              <w:r>
                <w:rPr>
                  <w:rPrChange w:id="9783" w:author="Author">
                    <w:rPr>
                      <w:rFonts w:ascii="Trebuchet MS" w:hAnsi="Trebuchet MS"/>
                      <w:sz w:val="20"/>
                      <w:szCs w:val="20"/>
                    </w:rPr>
                  </w:rPrChange>
                </w:rPr>
                <w:delText xml:space="preserve">Tag for the union, followed by the string as specified for the type definition. UTag_&lt;Component name&gt;_&lt;TypeName&gt; </w:delText>
              </w:r>
              <w:r>
                <w:rPr>
                  <w:rPrChange w:id="9784" w:author="Author">
                    <w:rPr>
                      <w:rFonts w:ascii="Trebuchet MS" w:hAnsi="Trebuchet MS"/>
                      <w:sz w:val="20"/>
                      <w:szCs w:val="20"/>
                    </w:rPr>
                  </w:rPrChange>
                </w:rPr>
                <w:br/>
                <w:delText xml:space="preserve">E.g., UTag_CanIf_Hth </w:delText>
              </w:r>
              <w:bookmarkStart w:id="9785" w:name="_Toc488928846"/>
              <w:bookmarkStart w:id="9786" w:name="_Toc489941056"/>
              <w:bookmarkStart w:id="9787" w:name="_Toc489942214"/>
              <w:bookmarkStart w:id="9788" w:name="_Toc490206495"/>
              <w:bookmarkStart w:id="9789" w:name="_Toc490207660"/>
              <w:bookmarkStart w:id="9790" w:name="_Toc491673727"/>
              <w:bookmarkEnd w:id="9785"/>
              <w:bookmarkEnd w:id="9786"/>
              <w:bookmarkEnd w:id="9787"/>
              <w:bookmarkEnd w:id="9788"/>
              <w:bookmarkEnd w:id="9789"/>
              <w:bookmarkEnd w:id="9790"/>
            </w:del>
          </w:p>
        </w:tc>
        <w:bookmarkStart w:id="9791" w:name="_Toc488928847"/>
        <w:bookmarkStart w:id="9792" w:name="_Toc489941057"/>
        <w:bookmarkStart w:id="9793" w:name="_Toc489942215"/>
        <w:bookmarkStart w:id="9794" w:name="_Toc490206496"/>
        <w:bookmarkStart w:id="9795" w:name="_Toc490207661"/>
        <w:bookmarkStart w:id="9796" w:name="_Toc491673728"/>
        <w:bookmarkEnd w:id="9791"/>
        <w:bookmarkEnd w:id="9792"/>
        <w:bookmarkEnd w:id="9793"/>
        <w:bookmarkEnd w:id="9794"/>
        <w:bookmarkEnd w:id="9795"/>
        <w:bookmarkEnd w:id="9796"/>
      </w:tr>
      <w:tr w:rsidR="00743B33">
        <w:trPr>
          <w:jc w:val="center"/>
          <w:del w:id="9797" w:author="Author"/>
        </w:trPr>
        <w:tc>
          <w:tcPr>
            <w:tcW w:w="1655" w:type="dxa"/>
          </w:tcPr>
          <w:p w:rsidR="00743B33" w:rsidRPr="00743B33" w:rsidRDefault="00D20E06" w:rsidP="00743B33">
            <w:pPr>
              <w:pStyle w:val="Heading2"/>
              <w:rPr>
                <w:del w:id="9798" w:author="Author"/>
                <w:rPrChange w:id="9799" w:author="Author">
                  <w:rPr>
                    <w:del w:id="9800" w:author="Author"/>
                    <w:rFonts w:ascii="Trebuchet MS" w:hAnsi="Trebuchet MS"/>
                    <w:sz w:val="20"/>
                    <w:szCs w:val="20"/>
                  </w:rPr>
                </w:rPrChange>
              </w:rPr>
              <w:pPrChange w:id="9801" w:author="Author">
                <w:pPr>
                  <w:jc w:val="both"/>
                </w:pPr>
              </w:pPrChange>
            </w:pPr>
            <w:del w:id="9802" w:author="Author">
              <w:r>
                <w:rPr>
                  <w:rPrChange w:id="9803" w:author="Author">
                    <w:rPr>
                      <w:rFonts w:ascii="Trebuchet MS" w:hAnsi="Trebuchet MS"/>
                      <w:sz w:val="20"/>
                      <w:szCs w:val="20"/>
                    </w:rPr>
                  </w:rPrChange>
                </w:rPr>
                <w:delText>ETag</w:delText>
              </w:r>
              <w:bookmarkStart w:id="9804" w:name="_Toc488928848"/>
              <w:bookmarkStart w:id="9805" w:name="_Toc489941058"/>
              <w:bookmarkStart w:id="9806" w:name="_Toc489942216"/>
              <w:bookmarkStart w:id="9807" w:name="_Toc490206497"/>
              <w:bookmarkStart w:id="9808" w:name="_Toc490207662"/>
              <w:bookmarkStart w:id="9809" w:name="_Toc491673729"/>
              <w:bookmarkEnd w:id="9804"/>
              <w:bookmarkEnd w:id="9805"/>
              <w:bookmarkEnd w:id="9806"/>
              <w:bookmarkEnd w:id="9807"/>
              <w:bookmarkEnd w:id="9808"/>
              <w:bookmarkEnd w:id="9809"/>
            </w:del>
          </w:p>
        </w:tc>
        <w:tc>
          <w:tcPr>
            <w:tcW w:w="5136" w:type="dxa"/>
          </w:tcPr>
          <w:p w:rsidR="00743B33" w:rsidRPr="00743B33" w:rsidRDefault="00D20E06" w:rsidP="00743B33">
            <w:pPr>
              <w:pStyle w:val="Heading2"/>
              <w:rPr>
                <w:del w:id="9810" w:author="Author"/>
                <w:rPrChange w:id="9811" w:author="Author">
                  <w:rPr>
                    <w:del w:id="9812" w:author="Author"/>
                    <w:rFonts w:ascii="Trebuchet MS" w:hAnsi="Trebuchet MS"/>
                    <w:sz w:val="20"/>
                    <w:szCs w:val="20"/>
                  </w:rPr>
                </w:rPrChange>
              </w:rPr>
              <w:pPrChange w:id="9813" w:author="Author">
                <w:pPr/>
              </w:pPrChange>
            </w:pPr>
            <w:del w:id="9814" w:author="Author">
              <w:r>
                <w:rPr>
                  <w:rPrChange w:id="9815" w:author="Author">
                    <w:rPr>
                      <w:rFonts w:ascii="Trebuchet MS" w:hAnsi="Trebuchet MS"/>
                      <w:sz w:val="20"/>
                      <w:szCs w:val="20"/>
                    </w:rPr>
                  </w:rPrChange>
                </w:rPr>
                <w:delText>Tag for the enum, followed by the string as specified for the type definition. ETag_&lt;Component name&gt;_&lt;TypeName&gt;</w:delText>
              </w:r>
              <w:r>
                <w:rPr>
                  <w:rPrChange w:id="9816" w:author="Author">
                    <w:rPr>
                      <w:rFonts w:ascii="Trebuchet MS" w:hAnsi="Trebuchet MS"/>
                      <w:sz w:val="20"/>
                      <w:szCs w:val="20"/>
                    </w:rPr>
                  </w:rPrChange>
                </w:rPr>
                <w:br/>
                <w:delText>E.</w:delText>
              </w:r>
              <w:r>
                <w:rPr>
                  <w:rPrChange w:id="9817" w:author="Author">
                    <w:rPr>
                      <w:rFonts w:ascii="Trebuchet MS" w:hAnsi="Trebuchet MS"/>
                      <w:sz w:val="20"/>
                      <w:szCs w:val="20"/>
                    </w:rPr>
                  </w:rPrChange>
                </w:rPr>
                <w:delText>g., ETag_Can_StateTransitionType</w:delText>
              </w:r>
              <w:bookmarkStart w:id="9818" w:name="_Toc488928849"/>
              <w:bookmarkStart w:id="9819" w:name="_Toc489941059"/>
              <w:bookmarkStart w:id="9820" w:name="_Toc489942217"/>
              <w:bookmarkStart w:id="9821" w:name="_Toc490206498"/>
              <w:bookmarkStart w:id="9822" w:name="_Toc490207663"/>
              <w:bookmarkStart w:id="9823" w:name="_Toc491673730"/>
              <w:bookmarkEnd w:id="9818"/>
              <w:bookmarkEnd w:id="9819"/>
              <w:bookmarkEnd w:id="9820"/>
              <w:bookmarkEnd w:id="9821"/>
              <w:bookmarkEnd w:id="9822"/>
              <w:bookmarkEnd w:id="9823"/>
            </w:del>
          </w:p>
        </w:tc>
        <w:bookmarkStart w:id="9824" w:name="_Toc488928850"/>
        <w:bookmarkStart w:id="9825" w:name="_Toc489941060"/>
        <w:bookmarkStart w:id="9826" w:name="_Toc489942218"/>
        <w:bookmarkStart w:id="9827" w:name="_Toc490206499"/>
        <w:bookmarkStart w:id="9828" w:name="_Toc490207664"/>
        <w:bookmarkStart w:id="9829" w:name="_Toc491673731"/>
        <w:bookmarkEnd w:id="9824"/>
        <w:bookmarkEnd w:id="9825"/>
        <w:bookmarkEnd w:id="9826"/>
        <w:bookmarkEnd w:id="9827"/>
        <w:bookmarkEnd w:id="9828"/>
        <w:bookmarkEnd w:id="9829"/>
      </w:tr>
    </w:tbl>
    <w:p w:rsidR="00743B33" w:rsidRPr="00303E7B" w:rsidRDefault="00D20E06" w:rsidP="00743B33">
      <w:pPr>
        <w:pStyle w:val="Heading2"/>
        <w:rPr>
          <w:ins w:id="9830" w:author="Author"/>
          <w:del w:id="9831" w:author="Author"/>
        </w:rPr>
        <w:pPrChange w:id="9832" w:author="Author">
          <w:pPr>
            <w:pStyle w:val="Caption"/>
          </w:pPr>
        </w:pPrChange>
      </w:pPr>
      <w:ins w:id="9833" w:author="Author">
        <w:del w:id="9834" w:author="Author">
          <w:r>
            <w:delText xml:space="preserve">Table </w:delText>
          </w:r>
          <w:r>
            <w:rPr>
              <w:b w:val="0"/>
            </w:rPr>
            <w:fldChar w:fldCharType="begin"/>
          </w:r>
          <w:r>
            <w:delInstrText xml:space="preserve"> STYLEREF 1 \s </w:delInstrText>
          </w:r>
        </w:del>
      </w:ins>
      <w:del w:id="9835" w:author="Author">
        <w:r>
          <w:rPr>
            <w:b w:val="0"/>
          </w:rPr>
          <w:fldChar w:fldCharType="separate"/>
        </w:r>
        <w:r>
          <w:rPr>
            <w:noProof/>
          </w:rPr>
          <w:delText>2</w:delText>
        </w:r>
      </w:del>
      <w:ins w:id="9836" w:author="Author">
        <w:del w:id="9837" w:author="Author">
          <w:r>
            <w:rPr>
              <w:b w:val="0"/>
            </w:rPr>
            <w:fldChar w:fldCharType="end"/>
          </w:r>
          <w:r>
            <w:delText>.</w:delText>
          </w:r>
          <w:r>
            <w:rPr>
              <w:b w:val="0"/>
            </w:rPr>
            <w:fldChar w:fldCharType="begin"/>
          </w:r>
          <w:r>
            <w:delInstrText xml:space="preserve"> SEQ Table \* ARABIC \s 1 </w:delInstrText>
          </w:r>
        </w:del>
      </w:ins>
      <w:del w:id="9838" w:author="Author">
        <w:r>
          <w:rPr>
            <w:b w:val="0"/>
          </w:rPr>
          <w:fldChar w:fldCharType="separate"/>
        </w:r>
      </w:del>
      <w:ins w:id="9839" w:author="Author">
        <w:del w:id="9840" w:author="Author">
          <w:r>
            <w:rPr>
              <w:noProof/>
            </w:rPr>
            <w:delText>1</w:delText>
          </w:r>
          <w:r>
            <w:rPr>
              <w:b w:val="0"/>
            </w:rPr>
            <w:fldChar w:fldCharType="end"/>
          </w:r>
          <w:r>
            <w:fldChar w:fldCharType="begin"/>
          </w:r>
          <w:r w:rsidRPr="00303E7B">
            <w:delInstrText xml:space="preserve"> STYLEREF 1 \s </w:delInstrText>
          </w:r>
        </w:del>
      </w:ins>
      <w:del w:id="9841" w:author="Author">
        <w:r w:rsidRPr="00303E7B">
          <w:fldChar w:fldCharType="separate"/>
        </w:r>
        <w:r w:rsidRPr="00303E7B">
          <w:rPr>
            <w:noProof/>
          </w:rPr>
          <w:delText>2</w:delText>
        </w:r>
      </w:del>
      <w:ins w:id="9842" w:author="Author">
        <w:del w:id="9843" w:author="Author">
          <w:r w:rsidRPr="00303E7B">
            <w:fldChar w:fldCharType="end"/>
          </w:r>
          <w:r w:rsidRPr="00303E7B">
            <w:delText>.</w:delText>
          </w:r>
          <w:r w:rsidRPr="00303E7B">
            <w:fldChar w:fldCharType="begin"/>
          </w:r>
          <w:r w:rsidRPr="00303E7B">
            <w:delInstrText xml:space="preserve"> SEQ Table \* ARABIC \s 1 </w:delInstrText>
          </w:r>
        </w:del>
      </w:ins>
      <w:del w:id="9844" w:author="Author">
        <w:r w:rsidRPr="00303E7B">
          <w:fldChar w:fldCharType="separate"/>
        </w:r>
      </w:del>
      <w:ins w:id="9845" w:author="Author">
        <w:del w:id="9846" w:author="Author">
          <w:r w:rsidRPr="00303E7B">
            <w:rPr>
              <w:noProof/>
            </w:rPr>
            <w:delText>1</w:delText>
          </w:r>
          <w:r w:rsidRPr="00303E7B">
            <w:fldChar w:fldCharType="end"/>
          </w:r>
          <w:r w:rsidRPr="00303E7B">
            <w:delText xml:space="preserve"> Variables naming</w:delText>
          </w:r>
          <w:bookmarkStart w:id="9847" w:name="_Toc488928851"/>
          <w:bookmarkStart w:id="9848" w:name="_Toc489941061"/>
          <w:bookmarkStart w:id="9849" w:name="_Toc489942219"/>
          <w:bookmarkStart w:id="9850" w:name="_Toc490206500"/>
          <w:bookmarkStart w:id="9851" w:name="_Toc490207665"/>
          <w:bookmarkStart w:id="9852" w:name="_Toc491673732"/>
          <w:bookmarkEnd w:id="9847"/>
          <w:bookmarkEnd w:id="9848"/>
          <w:bookmarkEnd w:id="9849"/>
          <w:bookmarkEnd w:id="9850"/>
          <w:bookmarkEnd w:id="9851"/>
          <w:bookmarkEnd w:id="9852"/>
        </w:del>
      </w:ins>
    </w:p>
    <w:p w:rsidR="00743B33" w:rsidRPr="00743B33" w:rsidRDefault="00D20E06" w:rsidP="00743B33">
      <w:pPr>
        <w:pStyle w:val="Heading2"/>
        <w:rPr>
          <w:del w:id="9853" w:author="Author"/>
          <w:rPrChange w:id="9854" w:author="Author">
            <w:rPr>
              <w:del w:id="9855" w:author="Author"/>
              <w:rFonts w:ascii="Trebuchet MS" w:hAnsi="Trebuchet MS"/>
            </w:rPr>
          </w:rPrChange>
        </w:rPr>
        <w:pPrChange w:id="9856" w:author="Author">
          <w:pPr>
            <w:ind w:left="540"/>
            <w:jc w:val="both"/>
          </w:pPr>
        </w:pPrChange>
      </w:pPr>
      <w:ins w:id="9857" w:author="Author">
        <w:del w:id="9858" w:author="Author">
          <w:r>
            <w:tab/>
          </w:r>
          <w:r>
            <w:tab/>
          </w:r>
          <w:r>
            <w:tab/>
          </w:r>
          <w:r>
            <w:tab/>
          </w:r>
        </w:del>
      </w:ins>
      <w:bookmarkStart w:id="9859" w:name="_Toc488928852"/>
      <w:bookmarkStart w:id="9860" w:name="_Toc489941062"/>
      <w:bookmarkStart w:id="9861" w:name="_Toc489942220"/>
      <w:bookmarkStart w:id="9862" w:name="_Toc490206501"/>
      <w:bookmarkStart w:id="9863" w:name="_Toc490207666"/>
      <w:bookmarkStart w:id="9864" w:name="_Toc491673733"/>
      <w:bookmarkEnd w:id="9859"/>
      <w:bookmarkEnd w:id="9860"/>
      <w:bookmarkEnd w:id="9861"/>
      <w:bookmarkEnd w:id="9862"/>
      <w:bookmarkEnd w:id="9863"/>
      <w:bookmarkEnd w:id="9864"/>
    </w:p>
    <w:p w:rsidR="00743B33" w:rsidRDefault="00D20E06" w:rsidP="00743B33">
      <w:pPr>
        <w:pStyle w:val="Heading2"/>
        <w:rPr>
          <w:ins w:id="9865" w:author="Author"/>
          <w:del w:id="9866" w:author="Author"/>
        </w:rPr>
        <w:pPrChange w:id="9867" w:author="Author">
          <w:pPr>
            <w:ind w:left="540"/>
            <w:jc w:val="both"/>
          </w:pPr>
        </w:pPrChange>
      </w:pPr>
      <w:del w:id="9868" w:author="Author">
        <w:r>
          <w:rPr>
            <w:b w:val="0"/>
            <w:rPrChange w:id="9869" w:author="Author">
              <w:rPr>
                <w:rFonts w:ascii="Trebuchet MS" w:hAnsi="Trebuchet MS"/>
                <w:b/>
                <w:lang w:val="en-US"/>
              </w:rPr>
            </w:rPrChange>
          </w:rPr>
          <w:delText>Example:</w:delText>
        </w:r>
      </w:del>
      <w:bookmarkStart w:id="9870" w:name="_Toc488928853"/>
      <w:bookmarkStart w:id="9871" w:name="_Toc489941063"/>
      <w:bookmarkStart w:id="9872" w:name="_Toc489942221"/>
      <w:bookmarkStart w:id="9873" w:name="_Toc490206502"/>
      <w:bookmarkStart w:id="9874" w:name="_Toc490207667"/>
      <w:bookmarkStart w:id="9875" w:name="_Toc491673734"/>
      <w:bookmarkEnd w:id="9870"/>
      <w:bookmarkEnd w:id="9871"/>
      <w:bookmarkEnd w:id="9872"/>
      <w:bookmarkEnd w:id="9873"/>
      <w:bookmarkEnd w:id="9874"/>
      <w:bookmarkEnd w:id="9875"/>
    </w:p>
    <w:p w:rsidR="00743B33" w:rsidRDefault="00D20E06" w:rsidP="00743B33">
      <w:pPr>
        <w:pStyle w:val="Heading2"/>
        <w:rPr>
          <w:ins w:id="9876" w:author="Author"/>
          <w:del w:id="9877" w:author="Author"/>
        </w:rPr>
        <w:pPrChange w:id="9878" w:author="Author">
          <w:pPr>
            <w:ind w:left="540"/>
            <w:jc w:val="both"/>
          </w:pPr>
        </w:pPrChange>
      </w:pPr>
      <w:ins w:id="9879" w:author="Author">
        <w:del w:id="9880" w:author="Author">
          <w:r>
            <w:delText>/* Compliant */</w:delText>
          </w:r>
          <w:bookmarkStart w:id="9881" w:name="_Toc488928854"/>
          <w:bookmarkStart w:id="9882" w:name="_Toc489941064"/>
          <w:bookmarkStart w:id="9883" w:name="_Toc489942222"/>
          <w:bookmarkStart w:id="9884" w:name="_Toc490206503"/>
          <w:bookmarkStart w:id="9885" w:name="_Toc490207668"/>
          <w:bookmarkStart w:id="9886" w:name="_Toc491673735"/>
          <w:bookmarkEnd w:id="9881"/>
          <w:bookmarkEnd w:id="9882"/>
          <w:bookmarkEnd w:id="9883"/>
          <w:bookmarkEnd w:id="9884"/>
          <w:bookmarkEnd w:id="9885"/>
          <w:bookmarkEnd w:id="9886"/>
        </w:del>
      </w:ins>
    </w:p>
    <w:p w:rsidR="00743B33" w:rsidRPr="00743B33" w:rsidRDefault="00743B33" w:rsidP="00743B33">
      <w:pPr>
        <w:pStyle w:val="Heading2"/>
        <w:rPr>
          <w:del w:id="9887" w:author="Author"/>
          <w:b w:val="0"/>
          <w:rPrChange w:id="9888" w:author="Author">
            <w:rPr>
              <w:del w:id="9889" w:author="Author"/>
              <w:rFonts w:ascii="Trebuchet MS" w:hAnsi="Trebuchet MS"/>
              <w:b/>
              <w:lang w:val="en-US"/>
            </w:rPr>
          </w:rPrChange>
        </w:rPr>
        <w:pPrChange w:id="9890" w:author="Author">
          <w:pPr>
            <w:ind w:left="540"/>
            <w:jc w:val="both"/>
          </w:pPr>
        </w:pPrChange>
      </w:pPr>
      <w:bookmarkStart w:id="9891" w:name="_Toc488928855"/>
      <w:bookmarkStart w:id="9892" w:name="_Toc489941065"/>
      <w:bookmarkStart w:id="9893" w:name="_Toc489942223"/>
      <w:bookmarkStart w:id="9894" w:name="_Toc490206504"/>
      <w:bookmarkStart w:id="9895" w:name="_Toc490207669"/>
      <w:bookmarkStart w:id="9896" w:name="_Toc491673736"/>
      <w:bookmarkEnd w:id="9891"/>
      <w:bookmarkEnd w:id="9892"/>
      <w:bookmarkEnd w:id="9893"/>
      <w:bookmarkEnd w:id="9894"/>
      <w:bookmarkEnd w:id="9895"/>
      <w:bookmarkEnd w:id="9896"/>
    </w:p>
    <w:p w:rsidR="00743B33" w:rsidRDefault="00D20E06" w:rsidP="00743B33">
      <w:pPr>
        <w:pStyle w:val="Heading2"/>
        <w:rPr>
          <w:ins w:id="9897" w:author="Author"/>
          <w:del w:id="9898" w:author="Author"/>
        </w:rPr>
        <w:pPrChange w:id="9899" w:author="Author">
          <w:pPr>
            <w:ind w:left="540"/>
            <w:jc w:val="both"/>
          </w:pPr>
        </w:pPrChange>
      </w:pPr>
      <w:ins w:id="9900" w:author="Author">
        <w:del w:id="9901" w:author="Author">
          <w:r>
            <w:delText>static unitList&lt;Container&gt;  unitCcChannelSet</w:delText>
          </w:r>
          <w:bookmarkStart w:id="9902" w:name="_Toc488928856"/>
          <w:bookmarkStart w:id="9903" w:name="_Toc489941066"/>
          <w:bookmarkStart w:id="9904" w:name="_Toc489942224"/>
          <w:bookmarkStart w:id="9905" w:name="_Toc490206505"/>
          <w:bookmarkStart w:id="9906" w:name="_Toc490207670"/>
          <w:bookmarkStart w:id="9907" w:name="_Toc491673737"/>
          <w:bookmarkEnd w:id="9902"/>
          <w:bookmarkEnd w:id="9903"/>
          <w:bookmarkEnd w:id="9904"/>
          <w:bookmarkEnd w:id="9905"/>
          <w:bookmarkEnd w:id="9906"/>
          <w:bookmarkEnd w:id="9907"/>
        </w:del>
      </w:ins>
    </w:p>
    <w:p w:rsidR="00743B33" w:rsidRDefault="00D20E06" w:rsidP="00743B33">
      <w:pPr>
        <w:pStyle w:val="Heading2"/>
        <w:rPr>
          <w:ins w:id="9908" w:author="Author"/>
          <w:del w:id="9909" w:author="Author"/>
        </w:rPr>
        <w:pPrChange w:id="9910" w:author="Author">
          <w:pPr>
            <w:ind w:left="540"/>
            <w:jc w:val="both"/>
          </w:pPr>
        </w:pPrChange>
      </w:pPr>
      <w:ins w:id="9911" w:author="Author">
        <w:del w:id="9912" w:author="Author">
          <w:r>
            <w:delText xml:space="preserve">static uint </w:delText>
          </w:r>
          <w:r>
            <w:delText>unintnNumberOfChannels</w:delText>
          </w:r>
          <w:bookmarkStart w:id="9913" w:name="_Toc488928857"/>
          <w:bookmarkStart w:id="9914" w:name="_Toc489941067"/>
          <w:bookmarkStart w:id="9915" w:name="_Toc489942225"/>
          <w:bookmarkStart w:id="9916" w:name="_Toc490206506"/>
          <w:bookmarkStart w:id="9917" w:name="_Toc490207671"/>
          <w:bookmarkStart w:id="9918" w:name="_Toc491673738"/>
          <w:bookmarkEnd w:id="9913"/>
          <w:bookmarkEnd w:id="9914"/>
          <w:bookmarkEnd w:id="9915"/>
          <w:bookmarkEnd w:id="9916"/>
          <w:bookmarkEnd w:id="9917"/>
          <w:bookmarkEnd w:id="9918"/>
        </w:del>
      </w:ins>
    </w:p>
    <w:p w:rsidR="00743B33" w:rsidRDefault="00743B33" w:rsidP="00743B33">
      <w:pPr>
        <w:pStyle w:val="Heading2"/>
        <w:rPr>
          <w:ins w:id="9919" w:author="Author"/>
          <w:del w:id="9920" w:author="Author"/>
        </w:rPr>
        <w:pPrChange w:id="9921" w:author="Author">
          <w:pPr>
            <w:ind w:left="540"/>
            <w:jc w:val="both"/>
          </w:pPr>
        </w:pPrChange>
      </w:pPr>
      <w:bookmarkStart w:id="9922" w:name="_Toc488928858"/>
      <w:bookmarkStart w:id="9923" w:name="_Toc489941068"/>
      <w:bookmarkStart w:id="9924" w:name="_Toc489942226"/>
      <w:bookmarkStart w:id="9925" w:name="_Toc490206507"/>
      <w:bookmarkStart w:id="9926" w:name="_Toc490207672"/>
      <w:bookmarkStart w:id="9927" w:name="_Toc491673739"/>
      <w:bookmarkEnd w:id="9922"/>
      <w:bookmarkEnd w:id="9923"/>
      <w:bookmarkEnd w:id="9924"/>
      <w:bookmarkEnd w:id="9925"/>
      <w:bookmarkEnd w:id="9926"/>
      <w:bookmarkEnd w:id="9927"/>
    </w:p>
    <w:p w:rsidR="00743B33" w:rsidRDefault="00D20E06" w:rsidP="00743B33">
      <w:pPr>
        <w:pStyle w:val="Heading2"/>
        <w:rPr>
          <w:ins w:id="9928" w:author="Author"/>
          <w:del w:id="9929" w:author="Author"/>
        </w:rPr>
        <w:pPrChange w:id="9930" w:author="Author">
          <w:pPr>
            <w:ind w:left="540"/>
            <w:jc w:val="both"/>
          </w:pPr>
        </w:pPrChange>
      </w:pPr>
      <w:ins w:id="9931" w:author="Author">
        <w:del w:id="9932" w:author="Author">
          <w:r>
            <w:delText>/* Not compliant */</w:delText>
          </w:r>
          <w:bookmarkStart w:id="9933" w:name="_Toc488928859"/>
          <w:bookmarkStart w:id="9934" w:name="_Toc489941069"/>
          <w:bookmarkStart w:id="9935" w:name="_Toc489942227"/>
          <w:bookmarkStart w:id="9936" w:name="_Toc490206508"/>
          <w:bookmarkStart w:id="9937" w:name="_Toc490207673"/>
          <w:bookmarkStart w:id="9938" w:name="_Toc491673740"/>
          <w:bookmarkEnd w:id="9933"/>
          <w:bookmarkEnd w:id="9934"/>
          <w:bookmarkEnd w:id="9935"/>
          <w:bookmarkEnd w:id="9936"/>
          <w:bookmarkEnd w:id="9937"/>
          <w:bookmarkEnd w:id="9938"/>
        </w:del>
      </w:ins>
    </w:p>
    <w:p w:rsidR="00743B33" w:rsidRPr="00743B33" w:rsidRDefault="00D20E06" w:rsidP="00743B33">
      <w:pPr>
        <w:pStyle w:val="Heading2"/>
        <w:rPr>
          <w:del w:id="9939" w:author="Author"/>
          <w:b w:val="0"/>
          <w:rPrChange w:id="9940" w:author="Author">
            <w:rPr>
              <w:del w:id="9941" w:author="Author"/>
              <w:rFonts w:ascii="Trebuchet MS" w:hAnsi="Trebuchet MS"/>
              <w:b/>
              <w:lang w:val="en-US"/>
            </w:rPr>
          </w:rPrChange>
        </w:rPr>
        <w:pPrChange w:id="9942" w:author="Author">
          <w:pPr>
            <w:ind w:left="540"/>
            <w:jc w:val="both"/>
          </w:pPr>
        </w:pPrChange>
      </w:pPr>
      <w:ins w:id="9943" w:author="Author">
        <w:del w:id="9944" w:author="Author">
          <w:r>
            <w:delText>Not required.lleValue</w:delText>
          </w:r>
        </w:del>
      </w:ins>
      <w:bookmarkStart w:id="9945" w:name="_Toc488928860"/>
      <w:bookmarkStart w:id="9946" w:name="_Toc489941070"/>
      <w:bookmarkStart w:id="9947" w:name="_Toc489942228"/>
      <w:bookmarkStart w:id="9948" w:name="_Toc490206509"/>
      <w:bookmarkStart w:id="9949" w:name="_Toc490207674"/>
      <w:bookmarkStart w:id="9950" w:name="_Toc491673741"/>
      <w:bookmarkEnd w:id="9945"/>
      <w:bookmarkEnd w:id="9946"/>
      <w:bookmarkEnd w:id="9947"/>
      <w:bookmarkEnd w:id="9948"/>
      <w:bookmarkEnd w:id="9949"/>
      <w:bookmarkEnd w:id="9950"/>
    </w:p>
    <w:p w:rsidR="00743B33" w:rsidRPr="00743B33" w:rsidRDefault="00D20E06" w:rsidP="00743B33">
      <w:pPr>
        <w:pStyle w:val="Heading2"/>
        <w:rPr>
          <w:del w:id="9951" w:author="Author"/>
          <w:rPrChange w:id="9952" w:author="Author">
            <w:rPr>
              <w:del w:id="9953" w:author="Author"/>
              <w:rFonts w:ascii="Trebuchet MS" w:hAnsi="Trebuchet MS"/>
              <w:sz w:val="20"/>
              <w:szCs w:val="20"/>
            </w:rPr>
          </w:rPrChange>
        </w:rPr>
        <w:pPrChange w:id="9954" w:author="Author">
          <w:pPr>
            <w:ind w:left="540"/>
            <w:jc w:val="both"/>
          </w:pPr>
        </w:pPrChange>
      </w:pPr>
      <w:del w:id="9955" w:author="Author">
        <w:r>
          <w:rPr>
            <w:rPrChange w:id="9956" w:author="Author">
              <w:rPr>
                <w:rFonts w:ascii="Trebuchet MS" w:hAnsi="Trebuchet MS"/>
                <w:sz w:val="20"/>
                <w:szCs w:val="20"/>
              </w:rPr>
            </w:rPrChange>
          </w:rPr>
          <w:delText>a) local/static variable of type uint32</w:delText>
        </w:r>
        <w:bookmarkStart w:id="9957" w:name="_Toc488928861"/>
        <w:bookmarkStart w:id="9958" w:name="_Toc489941071"/>
        <w:bookmarkStart w:id="9959" w:name="_Toc489942229"/>
        <w:bookmarkStart w:id="9960" w:name="_Toc490206510"/>
        <w:bookmarkStart w:id="9961" w:name="_Toc490207675"/>
        <w:bookmarkStart w:id="9962" w:name="_Toc491673742"/>
        <w:bookmarkEnd w:id="9957"/>
        <w:bookmarkEnd w:id="9958"/>
        <w:bookmarkEnd w:id="9959"/>
        <w:bookmarkEnd w:id="9960"/>
        <w:bookmarkEnd w:id="9961"/>
        <w:bookmarkEnd w:id="9962"/>
      </w:del>
    </w:p>
    <w:p w:rsidR="00743B33" w:rsidRPr="00743B33" w:rsidRDefault="00D20E06" w:rsidP="00743B33">
      <w:pPr>
        <w:pStyle w:val="Heading2"/>
        <w:rPr>
          <w:del w:id="9963" w:author="Author"/>
          <w:rPrChange w:id="9964" w:author="Author">
            <w:rPr>
              <w:del w:id="9965" w:author="Author"/>
              <w:rFonts w:ascii="Courier New" w:hAnsi="Courier New" w:cs="Courier New"/>
              <w:sz w:val="20"/>
              <w:szCs w:val="20"/>
            </w:rPr>
          </w:rPrChange>
        </w:rPr>
        <w:pPrChange w:id="9966" w:author="Author">
          <w:pPr>
            <w:ind w:left="540"/>
            <w:jc w:val="both"/>
          </w:pPr>
        </w:pPrChange>
      </w:pPr>
      <w:del w:id="9967" w:author="Author">
        <w:r>
          <w:rPr>
            <w:rPrChange w:id="9968" w:author="Author">
              <w:rPr>
                <w:rFonts w:ascii="Courier New" w:hAnsi="Courier New" w:cs="Courier New"/>
                <w:sz w:val="20"/>
                <w:szCs w:val="20"/>
              </w:rPr>
            </w:rPrChange>
          </w:rPr>
          <w:delText xml:space="preserve">static </w:delText>
        </w:r>
      </w:del>
      <w:ins w:id="9969" w:author="Author">
        <w:del w:id="9970" w:author="Author">
          <w:r>
            <w:delText>U</w:delText>
          </w:r>
        </w:del>
      </w:ins>
      <w:del w:id="9971" w:author="Author">
        <w:r>
          <w:rPr>
            <w:rPrChange w:id="9972" w:author="Author">
              <w:rPr>
                <w:rFonts w:ascii="Courier New" w:hAnsi="Courier New" w:cs="Courier New"/>
                <w:sz w:val="20"/>
                <w:szCs w:val="20"/>
              </w:rPr>
            </w:rPrChange>
          </w:rPr>
          <w:delText>uint32 LulVarX</w:delText>
        </w:r>
      </w:del>
      <w:ins w:id="9973" w:author="Author">
        <w:del w:id="9974" w:author="Author">
          <w:r>
            <w:delText>uintValue</w:delText>
          </w:r>
        </w:del>
      </w:ins>
      <w:del w:id="9975" w:author="Author">
        <w:r>
          <w:rPr>
            <w:rPrChange w:id="9976" w:author="Author">
              <w:rPr>
                <w:rFonts w:ascii="Courier New" w:hAnsi="Courier New" w:cs="Courier New"/>
                <w:sz w:val="20"/>
                <w:szCs w:val="20"/>
              </w:rPr>
            </w:rPrChange>
          </w:rPr>
          <w:delText>;</w:delText>
        </w:r>
        <w:bookmarkStart w:id="9977" w:name="_Toc488928862"/>
        <w:bookmarkStart w:id="9978" w:name="_Toc489941072"/>
        <w:bookmarkStart w:id="9979" w:name="_Toc489942230"/>
        <w:bookmarkStart w:id="9980" w:name="_Toc490206511"/>
        <w:bookmarkStart w:id="9981" w:name="_Toc490207676"/>
        <w:bookmarkStart w:id="9982" w:name="_Toc491673743"/>
        <w:bookmarkEnd w:id="9977"/>
        <w:bookmarkEnd w:id="9978"/>
        <w:bookmarkEnd w:id="9979"/>
        <w:bookmarkEnd w:id="9980"/>
        <w:bookmarkEnd w:id="9981"/>
        <w:bookmarkEnd w:id="9982"/>
      </w:del>
    </w:p>
    <w:p w:rsidR="00743B33" w:rsidRPr="00743B33" w:rsidRDefault="00743B33" w:rsidP="00743B33">
      <w:pPr>
        <w:pStyle w:val="Heading2"/>
        <w:rPr>
          <w:del w:id="9983" w:author="Author"/>
          <w:rPrChange w:id="9984" w:author="Author">
            <w:rPr>
              <w:del w:id="9985" w:author="Author"/>
              <w:rFonts w:ascii="Trebuchet MS" w:hAnsi="Trebuchet MS"/>
              <w:sz w:val="20"/>
              <w:szCs w:val="20"/>
            </w:rPr>
          </w:rPrChange>
        </w:rPr>
        <w:pPrChange w:id="9986" w:author="Author">
          <w:pPr>
            <w:ind w:left="540"/>
            <w:jc w:val="both"/>
          </w:pPr>
        </w:pPrChange>
      </w:pPr>
      <w:bookmarkStart w:id="9987" w:name="_Toc488928863"/>
      <w:bookmarkStart w:id="9988" w:name="_Toc489941073"/>
      <w:bookmarkStart w:id="9989" w:name="_Toc489942231"/>
      <w:bookmarkStart w:id="9990" w:name="_Toc490206512"/>
      <w:bookmarkStart w:id="9991" w:name="_Toc490207677"/>
      <w:bookmarkStart w:id="9992" w:name="_Toc491673744"/>
      <w:bookmarkEnd w:id="9987"/>
      <w:bookmarkEnd w:id="9988"/>
      <w:bookmarkEnd w:id="9989"/>
      <w:bookmarkEnd w:id="9990"/>
      <w:bookmarkEnd w:id="9991"/>
      <w:bookmarkEnd w:id="9992"/>
    </w:p>
    <w:p w:rsidR="00743B33" w:rsidRPr="00743B33" w:rsidRDefault="00D20E06" w:rsidP="00743B33">
      <w:pPr>
        <w:pStyle w:val="Heading2"/>
        <w:rPr>
          <w:del w:id="9993" w:author="Author"/>
          <w:rPrChange w:id="9994" w:author="Author">
            <w:rPr>
              <w:del w:id="9995" w:author="Author"/>
              <w:rFonts w:ascii="Trebuchet MS" w:hAnsi="Trebuchet MS"/>
              <w:sz w:val="20"/>
              <w:szCs w:val="20"/>
            </w:rPr>
          </w:rPrChange>
        </w:rPr>
        <w:pPrChange w:id="9996" w:author="Author">
          <w:pPr>
            <w:ind w:left="540"/>
            <w:jc w:val="both"/>
          </w:pPr>
        </w:pPrChange>
      </w:pPr>
      <w:del w:id="9997" w:author="Author">
        <w:r>
          <w:rPr>
            <w:rPrChange w:id="9998" w:author="Author">
              <w:rPr>
                <w:rFonts w:ascii="Trebuchet MS" w:hAnsi="Trebuchet MS"/>
                <w:sz w:val="20"/>
                <w:szCs w:val="20"/>
              </w:rPr>
            </w:rPrChange>
          </w:rPr>
          <w:delText>b) auto/function scope variable of type uint8</w:delText>
        </w:r>
        <w:bookmarkStart w:id="9999" w:name="_Toc488928864"/>
        <w:bookmarkStart w:id="10000" w:name="_Toc489941074"/>
        <w:bookmarkStart w:id="10001" w:name="_Toc489942232"/>
        <w:bookmarkStart w:id="10002" w:name="_Toc490206513"/>
        <w:bookmarkStart w:id="10003" w:name="_Toc490207678"/>
        <w:bookmarkStart w:id="10004" w:name="_Toc491673745"/>
        <w:bookmarkEnd w:id="9999"/>
        <w:bookmarkEnd w:id="10000"/>
        <w:bookmarkEnd w:id="10001"/>
        <w:bookmarkEnd w:id="10002"/>
        <w:bookmarkEnd w:id="10003"/>
        <w:bookmarkEnd w:id="10004"/>
      </w:del>
    </w:p>
    <w:p w:rsidR="00743B33" w:rsidRPr="00743B33" w:rsidRDefault="00D20E06" w:rsidP="00743B33">
      <w:pPr>
        <w:pStyle w:val="Heading2"/>
        <w:rPr>
          <w:del w:id="10005" w:author="Author"/>
          <w:rPrChange w:id="10006" w:author="Author">
            <w:rPr>
              <w:del w:id="10007" w:author="Author"/>
              <w:rFonts w:ascii="Courier New" w:hAnsi="Courier New" w:cs="Courier New"/>
              <w:sz w:val="20"/>
              <w:szCs w:val="20"/>
            </w:rPr>
          </w:rPrChange>
        </w:rPr>
        <w:pPrChange w:id="10008" w:author="Author">
          <w:pPr>
            <w:ind w:left="540"/>
            <w:jc w:val="both"/>
          </w:pPr>
        </w:pPrChange>
      </w:pPr>
      <w:del w:id="10009" w:author="Author">
        <w:r>
          <w:rPr>
            <w:rPrChange w:id="10010" w:author="Author">
              <w:rPr>
                <w:rFonts w:ascii="Courier New" w:hAnsi="Courier New" w:cs="Courier New"/>
                <w:sz w:val="20"/>
                <w:szCs w:val="20"/>
              </w:rPr>
            </w:rPrChange>
          </w:rPr>
          <w:delText>uint8 LucResult;</w:delText>
        </w:r>
        <w:bookmarkStart w:id="10011" w:name="_Toc488928865"/>
        <w:bookmarkStart w:id="10012" w:name="_Toc489941075"/>
        <w:bookmarkStart w:id="10013" w:name="_Toc489942233"/>
        <w:bookmarkStart w:id="10014" w:name="_Toc490206514"/>
        <w:bookmarkStart w:id="10015" w:name="_Toc490207679"/>
        <w:bookmarkStart w:id="10016" w:name="_Toc491673746"/>
        <w:bookmarkEnd w:id="10011"/>
        <w:bookmarkEnd w:id="10012"/>
        <w:bookmarkEnd w:id="10013"/>
        <w:bookmarkEnd w:id="10014"/>
        <w:bookmarkEnd w:id="10015"/>
        <w:bookmarkEnd w:id="10016"/>
      </w:del>
    </w:p>
    <w:p w:rsidR="00743B33" w:rsidRPr="00743B33" w:rsidRDefault="00743B33" w:rsidP="00743B33">
      <w:pPr>
        <w:pStyle w:val="Heading2"/>
        <w:rPr>
          <w:del w:id="10017" w:author="Author"/>
          <w:rPrChange w:id="10018" w:author="Author">
            <w:rPr>
              <w:del w:id="10019" w:author="Author"/>
              <w:rFonts w:ascii="Trebuchet MS" w:hAnsi="Trebuchet MS"/>
              <w:sz w:val="20"/>
              <w:szCs w:val="20"/>
            </w:rPr>
          </w:rPrChange>
        </w:rPr>
        <w:pPrChange w:id="10020" w:author="Author">
          <w:pPr>
            <w:ind w:left="540"/>
            <w:jc w:val="both"/>
          </w:pPr>
        </w:pPrChange>
      </w:pPr>
      <w:bookmarkStart w:id="10021" w:name="_Toc488928866"/>
      <w:bookmarkStart w:id="10022" w:name="_Toc489941076"/>
      <w:bookmarkStart w:id="10023" w:name="_Toc489942234"/>
      <w:bookmarkStart w:id="10024" w:name="_Toc490206515"/>
      <w:bookmarkStart w:id="10025" w:name="_Toc490207680"/>
      <w:bookmarkStart w:id="10026" w:name="_Toc491673747"/>
      <w:bookmarkEnd w:id="10021"/>
      <w:bookmarkEnd w:id="10022"/>
      <w:bookmarkEnd w:id="10023"/>
      <w:bookmarkEnd w:id="10024"/>
      <w:bookmarkEnd w:id="10025"/>
      <w:bookmarkEnd w:id="10026"/>
    </w:p>
    <w:p w:rsidR="00743B33" w:rsidRPr="00743B33" w:rsidRDefault="00D20E06" w:rsidP="00743B33">
      <w:pPr>
        <w:pStyle w:val="Heading2"/>
        <w:rPr>
          <w:del w:id="10027" w:author="Author"/>
          <w:rPrChange w:id="10028" w:author="Author">
            <w:rPr>
              <w:del w:id="10029" w:author="Author"/>
              <w:rFonts w:ascii="Trebuchet MS" w:hAnsi="Trebuchet MS"/>
              <w:sz w:val="20"/>
              <w:szCs w:val="20"/>
            </w:rPr>
          </w:rPrChange>
        </w:rPr>
        <w:pPrChange w:id="10030" w:author="Author">
          <w:pPr>
            <w:ind w:left="540"/>
            <w:jc w:val="both"/>
          </w:pPr>
        </w:pPrChange>
      </w:pPr>
      <w:del w:id="10031" w:author="Author">
        <w:r>
          <w:rPr>
            <w:rPrChange w:id="10032" w:author="Author">
              <w:rPr>
                <w:rFonts w:ascii="Trebuchet MS" w:hAnsi="Trebuchet MS"/>
                <w:sz w:val="20"/>
                <w:szCs w:val="20"/>
              </w:rPr>
            </w:rPrChange>
          </w:rPr>
          <w:delText>c) local/static pointer to type uint32</w:delText>
        </w:r>
        <w:bookmarkStart w:id="10033" w:name="_Toc488928867"/>
        <w:bookmarkStart w:id="10034" w:name="_Toc489941077"/>
        <w:bookmarkStart w:id="10035" w:name="_Toc489942235"/>
        <w:bookmarkStart w:id="10036" w:name="_Toc490206516"/>
        <w:bookmarkStart w:id="10037" w:name="_Toc490207681"/>
        <w:bookmarkStart w:id="10038" w:name="_Toc491673748"/>
        <w:bookmarkEnd w:id="10033"/>
        <w:bookmarkEnd w:id="10034"/>
        <w:bookmarkEnd w:id="10035"/>
        <w:bookmarkEnd w:id="10036"/>
        <w:bookmarkEnd w:id="10037"/>
        <w:bookmarkEnd w:id="10038"/>
      </w:del>
    </w:p>
    <w:p w:rsidR="00743B33" w:rsidRPr="00743B33" w:rsidRDefault="00D20E06" w:rsidP="00743B33">
      <w:pPr>
        <w:pStyle w:val="Heading2"/>
        <w:rPr>
          <w:del w:id="10039" w:author="Author"/>
          <w:rPrChange w:id="10040" w:author="Author">
            <w:rPr>
              <w:del w:id="10041" w:author="Author"/>
              <w:rFonts w:ascii="Courier New" w:hAnsi="Courier New" w:cs="Courier New"/>
              <w:sz w:val="20"/>
              <w:szCs w:val="20"/>
            </w:rPr>
          </w:rPrChange>
        </w:rPr>
        <w:pPrChange w:id="10042" w:author="Author">
          <w:pPr>
            <w:ind w:left="540"/>
            <w:jc w:val="both"/>
          </w:pPr>
        </w:pPrChange>
      </w:pPr>
      <w:del w:id="10043" w:author="Author">
        <w:r>
          <w:rPr>
            <w:rPrChange w:id="10044" w:author="Author">
              <w:rPr>
                <w:rFonts w:ascii="Courier New" w:hAnsi="Courier New" w:cs="Courier New"/>
                <w:sz w:val="20"/>
                <w:szCs w:val="20"/>
              </w:rPr>
            </w:rPrChange>
          </w:rPr>
          <w:delText>static uint32</w:delText>
        </w:r>
        <w:r>
          <w:rPr>
            <w:rPrChange w:id="10045" w:author="Author">
              <w:rPr>
                <w:rFonts w:ascii="Courier New" w:hAnsi="Courier New" w:cs="Courier New"/>
                <w:sz w:val="20"/>
                <w:szCs w:val="20"/>
              </w:rPr>
            </w:rPrChange>
          </w:rPr>
          <w:delText xml:space="preserve"> *LpPtrName;</w:delText>
        </w:r>
        <w:bookmarkStart w:id="10046" w:name="_Toc488928868"/>
        <w:bookmarkStart w:id="10047" w:name="_Toc489941078"/>
        <w:bookmarkStart w:id="10048" w:name="_Toc489942236"/>
        <w:bookmarkStart w:id="10049" w:name="_Toc490206517"/>
        <w:bookmarkStart w:id="10050" w:name="_Toc490207682"/>
        <w:bookmarkStart w:id="10051" w:name="_Toc491673749"/>
        <w:bookmarkEnd w:id="10046"/>
        <w:bookmarkEnd w:id="10047"/>
        <w:bookmarkEnd w:id="10048"/>
        <w:bookmarkEnd w:id="10049"/>
        <w:bookmarkEnd w:id="10050"/>
        <w:bookmarkEnd w:id="10051"/>
      </w:del>
    </w:p>
    <w:p w:rsidR="00743B33" w:rsidRPr="00743B33" w:rsidRDefault="00743B33" w:rsidP="00743B33">
      <w:pPr>
        <w:pStyle w:val="Heading2"/>
        <w:rPr>
          <w:del w:id="10052" w:author="Author"/>
          <w:rPrChange w:id="10053" w:author="Author">
            <w:rPr>
              <w:del w:id="10054" w:author="Author"/>
              <w:rFonts w:ascii="Trebuchet MS" w:hAnsi="Trebuchet MS"/>
              <w:lang w:val="en-US"/>
            </w:rPr>
          </w:rPrChange>
        </w:rPr>
        <w:pPrChange w:id="10055" w:author="Author">
          <w:pPr>
            <w:ind w:left="540"/>
            <w:jc w:val="both"/>
          </w:pPr>
        </w:pPrChange>
      </w:pPr>
      <w:bookmarkStart w:id="10056" w:name="_Toc488928869"/>
      <w:bookmarkStart w:id="10057" w:name="_Toc489941079"/>
      <w:bookmarkStart w:id="10058" w:name="_Toc489942237"/>
      <w:bookmarkStart w:id="10059" w:name="_Toc490206518"/>
      <w:bookmarkStart w:id="10060" w:name="_Toc490207683"/>
      <w:bookmarkStart w:id="10061" w:name="_Toc491673750"/>
      <w:bookmarkEnd w:id="10056"/>
      <w:bookmarkEnd w:id="10057"/>
      <w:bookmarkEnd w:id="10058"/>
      <w:bookmarkEnd w:id="10059"/>
      <w:bookmarkEnd w:id="10060"/>
      <w:bookmarkEnd w:id="10061"/>
    </w:p>
    <w:p w:rsidR="00743B33" w:rsidRPr="00743B33" w:rsidRDefault="00D20E06" w:rsidP="00743B33">
      <w:pPr>
        <w:pStyle w:val="Heading2"/>
        <w:rPr>
          <w:del w:id="10062" w:author="Author"/>
          <w:b w:val="0"/>
          <w:rPrChange w:id="10063" w:author="Author">
            <w:rPr>
              <w:del w:id="10064" w:author="Author"/>
              <w:rFonts w:ascii="Trebuchet MS" w:hAnsi="Trebuchet MS"/>
              <w:b/>
              <w:lang w:val="en-US"/>
            </w:rPr>
          </w:rPrChange>
        </w:rPr>
        <w:pPrChange w:id="10065" w:author="Author">
          <w:pPr>
            <w:ind w:left="540"/>
            <w:jc w:val="both"/>
          </w:pPr>
        </w:pPrChange>
      </w:pPr>
      <w:del w:id="10066" w:author="Author">
        <w:r>
          <w:rPr>
            <w:b w:val="0"/>
            <w:rPrChange w:id="10067" w:author="Author">
              <w:rPr>
                <w:rFonts w:ascii="Trebuchet MS" w:hAnsi="Trebuchet MS"/>
                <w:b/>
                <w:lang w:val="en-US"/>
              </w:rPr>
            </w:rPrChange>
          </w:rPr>
          <w:delText>Rationale:</w:delText>
        </w:r>
        <w:bookmarkStart w:id="10068" w:name="_Toc488928870"/>
        <w:bookmarkStart w:id="10069" w:name="_Toc489941080"/>
        <w:bookmarkStart w:id="10070" w:name="_Toc489942238"/>
        <w:bookmarkStart w:id="10071" w:name="_Toc490206519"/>
        <w:bookmarkStart w:id="10072" w:name="_Toc490207684"/>
        <w:bookmarkStart w:id="10073" w:name="_Toc491673751"/>
        <w:bookmarkEnd w:id="10068"/>
        <w:bookmarkEnd w:id="10069"/>
        <w:bookmarkEnd w:id="10070"/>
        <w:bookmarkEnd w:id="10071"/>
        <w:bookmarkEnd w:id="10072"/>
        <w:bookmarkEnd w:id="10073"/>
      </w:del>
    </w:p>
    <w:p w:rsidR="00743B33" w:rsidRPr="00743B33" w:rsidRDefault="00D20E06" w:rsidP="00743B33">
      <w:pPr>
        <w:pStyle w:val="Heading2"/>
        <w:rPr>
          <w:del w:id="10074" w:author="Author"/>
          <w:rPrChange w:id="10075" w:author="Author">
            <w:rPr>
              <w:del w:id="10076" w:author="Author"/>
              <w:rFonts w:ascii="Trebuchet MS" w:hAnsi="Trebuchet MS"/>
              <w:sz w:val="20"/>
              <w:szCs w:val="20"/>
            </w:rPr>
          </w:rPrChange>
        </w:rPr>
        <w:pPrChange w:id="10077" w:author="Author">
          <w:pPr>
            <w:ind w:left="540"/>
            <w:jc w:val="both"/>
          </w:pPr>
        </w:pPrChange>
      </w:pPr>
      <w:del w:id="10078" w:author="Author">
        <w:r>
          <w:rPr>
            <w:rPrChange w:id="10079" w:author="Author">
              <w:rPr>
                <w:rFonts w:ascii="Trebuchet MS" w:hAnsi="Trebuchet MS"/>
                <w:sz w:val="20"/>
                <w:szCs w:val="20"/>
              </w:rPr>
            </w:rPrChange>
          </w:rPr>
          <w:delText>The variable scope, its owner and its type can be understood from its name.</w:delText>
        </w:r>
        <w:bookmarkStart w:id="10080" w:name="_Toc488928871"/>
        <w:bookmarkStart w:id="10081" w:name="_Toc489941081"/>
        <w:bookmarkStart w:id="10082" w:name="_Toc489942239"/>
        <w:bookmarkStart w:id="10083" w:name="_Toc490206520"/>
        <w:bookmarkStart w:id="10084" w:name="_Toc490207685"/>
        <w:bookmarkStart w:id="10085" w:name="_Toc491673752"/>
        <w:bookmarkEnd w:id="10080"/>
        <w:bookmarkEnd w:id="10081"/>
        <w:bookmarkEnd w:id="10082"/>
        <w:bookmarkEnd w:id="10083"/>
        <w:bookmarkEnd w:id="10084"/>
        <w:bookmarkEnd w:id="10085"/>
      </w:del>
    </w:p>
    <w:p w:rsidR="00743B33" w:rsidRPr="00743B33" w:rsidRDefault="00743B33" w:rsidP="00743B33">
      <w:pPr>
        <w:pStyle w:val="Heading2"/>
        <w:rPr>
          <w:del w:id="10086" w:author="Author"/>
          <w:rPrChange w:id="10087" w:author="Author">
            <w:rPr>
              <w:del w:id="10088" w:author="Author"/>
              <w:rFonts w:ascii="Trebuchet MS" w:hAnsi="Trebuchet MS"/>
              <w:lang w:val="en-US"/>
            </w:rPr>
          </w:rPrChange>
        </w:rPr>
        <w:pPrChange w:id="10089" w:author="Author">
          <w:pPr>
            <w:ind w:left="540"/>
            <w:jc w:val="both"/>
          </w:pPr>
        </w:pPrChange>
      </w:pPr>
      <w:bookmarkStart w:id="10090" w:name="_Toc488928872"/>
      <w:bookmarkStart w:id="10091" w:name="_Toc489941082"/>
      <w:bookmarkStart w:id="10092" w:name="_Toc489942240"/>
      <w:bookmarkStart w:id="10093" w:name="_Toc490206521"/>
      <w:bookmarkStart w:id="10094" w:name="_Toc490207686"/>
      <w:bookmarkStart w:id="10095" w:name="_Toc491673753"/>
      <w:bookmarkEnd w:id="10090"/>
      <w:bookmarkEnd w:id="10091"/>
      <w:bookmarkEnd w:id="10092"/>
      <w:bookmarkEnd w:id="10093"/>
      <w:bookmarkEnd w:id="10094"/>
      <w:bookmarkEnd w:id="10095"/>
    </w:p>
    <w:p w:rsidR="00743B33" w:rsidRDefault="00D20E06" w:rsidP="00743B33">
      <w:pPr>
        <w:pStyle w:val="Heading2"/>
        <w:rPr>
          <w:del w:id="10096" w:author="Author"/>
        </w:rPr>
        <w:pPrChange w:id="10097" w:author="Author">
          <w:pPr>
            <w:pStyle w:val="Heading3"/>
          </w:pPr>
        </w:pPrChange>
      </w:pPr>
      <w:bookmarkStart w:id="10098" w:name="_Toc294795149"/>
      <w:bookmarkStart w:id="10099" w:name="_Toc301956865"/>
      <w:bookmarkStart w:id="10100" w:name="_Toc301959993"/>
      <w:bookmarkStart w:id="10101" w:name="_Toc301960467"/>
      <w:bookmarkStart w:id="10102" w:name="_Toc301960629"/>
      <w:bookmarkStart w:id="10103" w:name="_Toc409602432"/>
      <w:bookmarkStart w:id="10104" w:name="_Toc430267093"/>
      <w:del w:id="10105" w:author="Author">
        <w:r>
          <w:delText>Name_Var_002</w:delText>
        </w:r>
        <w:bookmarkEnd w:id="10098"/>
        <w:bookmarkEnd w:id="10099"/>
        <w:bookmarkEnd w:id="10100"/>
        <w:bookmarkEnd w:id="10101"/>
        <w:bookmarkEnd w:id="10102"/>
        <w:r>
          <w:delText xml:space="preserve"> ([1] Clause 5.4.7 - table 1 - 1h)</w:delText>
        </w:r>
        <w:bookmarkStart w:id="10106" w:name="_Toc488928873"/>
        <w:bookmarkStart w:id="10107" w:name="_Toc489941083"/>
        <w:bookmarkStart w:id="10108" w:name="_Toc489942241"/>
        <w:bookmarkStart w:id="10109" w:name="_Toc490206522"/>
        <w:bookmarkStart w:id="10110" w:name="_Toc490207687"/>
        <w:bookmarkStart w:id="10111" w:name="_Toc491673754"/>
        <w:bookmarkEnd w:id="10103"/>
        <w:bookmarkEnd w:id="10104"/>
        <w:bookmarkEnd w:id="10106"/>
        <w:bookmarkEnd w:id="10107"/>
        <w:bookmarkEnd w:id="10108"/>
        <w:bookmarkEnd w:id="10109"/>
        <w:bookmarkEnd w:id="10110"/>
        <w:bookmarkEnd w:id="10111"/>
      </w:del>
    </w:p>
    <w:p w:rsidR="00743B33" w:rsidRPr="00743B33" w:rsidRDefault="00D20E06" w:rsidP="00743B33">
      <w:pPr>
        <w:pStyle w:val="Heading2"/>
        <w:rPr>
          <w:del w:id="10112" w:author="Author"/>
          <w:b w:val="0"/>
          <w:rPrChange w:id="10113" w:author="Author">
            <w:rPr>
              <w:del w:id="10114" w:author="Author"/>
              <w:rFonts w:ascii="Trebuchet MS" w:hAnsi="Trebuchet MS"/>
              <w:b/>
              <w:lang w:val="en-US"/>
            </w:rPr>
          </w:rPrChange>
        </w:rPr>
        <w:pPrChange w:id="10115" w:author="Author">
          <w:pPr>
            <w:ind w:left="540"/>
            <w:jc w:val="both"/>
          </w:pPr>
        </w:pPrChange>
      </w:pPr>
      <w:del w:id="10116" w:author="Author">
        <w:r>
          <w:rPr>
            <w:b w:val="0"/>
            <w:rPrChange w:id="10117" w:author="Author">
              <w:rPr>
                <w:rFonts w:ascii="Trebuchet MS" w:hAnsi="Trebuchet MS"/>
                <w:b/>
                <w:lang w:val="en-US"/>
              </w:rPr>
            </w:rPrChange>
          </w:rPr>
          <w:delText>Rule:</w:delText>
        </w:r>
        <w:bookmarkStart w:id="10118" w:name="_Toc488928874"/>
        <w:bookmarkStart w:id="10119" w:name="_Toc489941084"/>
        <w:bookmarkStart w:id="10120" w:name="_Toc489942242"/>
        <w:bookmarkStart w:id="10121" w:name="_Toc490206523"/>
        <w:bookmarkStart w:id="10122" w:name="_Toc490207688"/>
        <w:bookmarkStart w:id="10123" w:name="_Toc491673755"/>
        <w:bookmarkEnd w:id="10118"/>
        <w:bookmarkEnd w:id="10119"/>
        <w:bookmarkEnd w:id="10120"/>
        <w:bookmarkEnd w:id="10121"/>
        <w:bookmarkEnd w:id="10122"/>
        <w:bookmarkEnd w:id="10123"/>
      </w:del>
    </w:p>
    <w:p w:rsidR="00743B33" w:rsidRPr="00743B33" w:rsidRDefault="00D20E06" w:rsidP="00743B33">
      <w:pPr>
        <w:pStyle w:val="Heading2"/>
        <w:rPr>
          <w:del w:id="10124" w:author="Author"/>
          <w:rPrChange w:id="10125" w:author="Author">
            <w:rPr>
              <w:del w:id="10126" w:author="Author"/>
              <w:rFonts w:ascii="Trebuchet MS" w:hAnsi="Trebuchet MS"/>
              <w:sz w:val="20"/>
              <w:szCs w:val="20"/>
            </w:rPr>
          </w:rPrChange>
        </w:rPr>
        <w:pPrChange w:id="10127" w:author="Author">
          <w:pPr>
            <w:ind w:left="540"/>
            <w:jc w:val="both"/>
          </w:pPr>
        </w:pPrChange>
      </w:pPr>
      <w:del w:id="10128" w:author="Author">
        <w:r>
          <w:rPr>
            <w:rPrChange w:id="10129" w:author="Author">
              <w:rPr>
                <w:rFonts w:ascii="Trebuchet MS" w:hAnsi="Trebuchet MS"/>
                <w:sz w:val="20"/>
                <w:szCs w:val="20"/>
              </w:rPr>
            </w:rPrChange>
          </w:rPr>
          <w:delText>All SOFTWARE Modules shall label global variables according to the following scheme:</w:delText>
        </w:r>
        <w:bookmarkStart w:id="10130" w:name="_Toc488928875"/>
        <w:bookmarkStart w:id="10131" w:name="_Toc489941085"/>
        <w:bookmarkStart w:id="10132" w:name="_Toc489942243"/>
        <w:bookmarkStart w:id="10133" w:name="_Toc490206524"/>
        <w:bookmarkStart w:id="10134" w:name="_Toc490207689"/>
        <w:bookmarkStart w:id="10135" w:name="_Toc491673756"/>
        <w:bookmarkEnd w:id="10130"/>
        <w:bookmarkEnd w:id="10131"/>
        <w:bookmarkEnd w:id="10132"/>
        <w:bookmarkEnd w:id="10133"/>
        <w:bookmarkEnd w:id="10134"/>
        <w:bookmarkEnd w:id="10135"/>
      </w:del>
    </w:p>
    <w:p w:rsidR="00743B33" w:rsidRPr="00743B33" w:rsidRDefault="00D20E06" w:rsidP="00743B33">
      <w:pPr>
        <w:pStyle w:val="Heading2"/>
        <w:rPr>
          <w:del w:id="10136" w:author="Author"/>
          <w:rPrChange w:id="10137" w:author="Author">
            <w:rPr>
              <w:del w:id="10138" w:author="Author"/>
              <w:rFonts w:ascii="Trebuchet MS" w:hAnsi="Trebuchet MS"/>
              <w:sz w:val="20"/>
              <w:szCs w:val="20"/>
            </w:rPr>
          </w:rPrChange>
        </w:rPr>
        <w:pPrChange w:id="10139" w:author="Author">
          <w:pPr>
            <w:ind w:left="540"/>
            <w:jc w:val="both"/>
          </w:pPr>
        </w:pPrChange>
      </w:pPr>
      <w:del w:id="10140" w:author="Author">
        <w:r>
          <w:rPr>
            <w:rPrChange w:id="10141" w:author="Author">
              <w:rPr>
                <w:rFonts w:ascii="Trebuchet MS" w:hAnsi="Trebuchet MS"/>
                <w:sz w:val="20"/>
                <w:szCs w:val="20"/>
              </w:rPr>
            </w:rPrChange>
          </w:rPr>
          <w:delText>Composition of n</w:delText>
        </w:r>
        <w:r>
          <w:rPr>
            <w:rPrChange w:id="10142" w:author="Author">
              <w:rPr>
                <w:rFonts w:ascii="Trebuchet MS" w:hAnsi="Trebuchet MS"/>
                <w:sz w:val="20"/>
                <w:szCs w:val="20"/>
              </w:rPr>
            </w:rPrChange>
          </w:rPr>
          <w:delText>ame: &lt;Component name&gt;_&lt;Variable name&gt;</w:delText>
        </w:r>
        <w:bookmarkStart w:id="10143" w:name="_Toc488928876"/>
        <w:bookmarkStart w:id="10144" w:name="_Toc489941086"/>
        <w:bookmarkStart w:id="10145" w:name="_Toc489942244"/>
        <w:bookmarkStart w:id="10146" w:name="_Toc490206525"/>
        <w:bookmarkStart w:id="10147" w:name="_Toc490207690"/>
        <w:bookmarkStart w:id="10148" w:name="_Toc491673757"/>
        <w:bookmarkEnd w:id="10143"/>
        <w:bookmarkEnd w:id="10144"/>
        <w:bookmarkEnd w:id="10145"/>
        <w:bookmarkEnd w:id="10146"/>
        <w:bookmarkEnd w:id="10147"/>
        <w:bookmarkEnd w:id="10148"/>
      </w:del>
    </w:p>
    <w:p w:rsidR="00743B33" w:rsidRPr="00743B33" w:rsidRDefault="00743B33" w:rsidP="00743B33">
      <w:pPr>
        <w:pStyle w:val="Heading2"/>
        <w:rPr>
          <w:del w:id="10149" w:author="Author"/>
          <w:rPrChange w:id="10150" w:author="Author">
            <w:rPr>
              <w:del w:id="10151" w:author="Author"/>
              <w:rFonts w:ascii="Trebuchet MS" w:hAnsi="Trebuchet MS"/>
              <w:sz w:val="20"/>
              <w:szCs w:val="20"/>
            </w:rPr>
          </w:rPrChange>
        </w:rPr>
        <w:pPrChange w:id="10152" w:author="Author">
          <w:pPr>
            <w:ind w:left="540"/>
            <w:jc w:val="both"/>
          </w:pPr>
        </w:pPrChange>
      </w:pPr>
      <w:bookmarkStart w:id="10153" w:name="_Toc488928877"/>
      <w:bookmarkStart w:id="10154" w:name="_Toc489941087"/>
      <w:bookmarkStart w:id="10155" w:name="_Toc489942245"/>
      <w:bookmarkStart w:id="10156" w:name="_Toc490206526"/>
      <w:bookmarkStart w:id="10157" w:name="_Toc490207691"/>
      <w:bookmarkStart w:id="10158" w:name="_Toc491673758"/>
      <w:bookmarkEnd w:id="10153"/>
      <w:bookmarkEnd w:id="10154"/>
      <w:bookmarkEnd w:id="10155"/>
      <w:bookmarkEnd w:id="10156"/>
      <w:bookmarkEnd w:id="10157"/>
      <w:bookmarkEnd w:id="10158"/>
    </w:p>
    <w:p w:rsidR="00743B33" w:rsidRPr="00743B33" w:rsidRDefault="00D20E06" w:rsidP="00743B33">
      <w:pPr>
        <w:pStyle w:val="Heading2"/>
        <w:rPr>
          <w:del w:id="10159" w:author="Author"/>
          <w:rPrChange w:id="10160" w:author="Author">
            <w:rPr>
              <w:del w:id="10161" w:author="Author"/>
              <w:rFonts w:ascii="Trebuchet MS" w:hAnsi="Trebuchet MS"/>
              <w:sz w:val="20"/>
              <w:szCs w:val="20"/>
            </w:rPr>
          </w:rPrChange>
        </w:rPr>
        <w:pPrChange w:id="10162" w:author="Author">
          <w:pPr>
            <w:ind w:left="540"/>
            <w:jc w:val="both"/>
          </w:pPr>
        </w:pPrChange>
      </w:pPr>
      <w:del w:id="10163" w:author="Author">
        <w:r>
          <w:rPr>
            <w:rPrChange w:id="10164" w:author="Author">
              <w:rPr>
                <w:rFonts w:ascii="Trebuchet MS" w:hAnsi="Trebuchet MS"/>
                <w:sz w:val="20"/>
                <w:szCs w:val="20"/>
              </w:rPr>
            </w:rPrChange>
          </w:rPr>
          <w:delText>Only one underscore between component name and variable name should be present.</w:delText>
        </w:r>
        <w:bookmarkStart w:id="10165" w:name="_Toc488928878"/>
        <w:bookmarkStart w:id="10166" w:name="_Toc489941088"/>
        <w:bookmarkStart w:id="10167" w:name="_Toc489942246"/>
        <w:bookmarkStart w:id="10168" w:name="_Toc490206527"/>
        <w:bookmarkStart w:id="10169" w:name="_Toc490207692"/>
        <w:bookmarkStart w:id="10170" w:name="_Toc491673759"/>
        <w:bookmarkEnd w:id="10165"/>
        <w:bookmarkEnd w:id="10166"/>
        <w:bookmarkEnd w:id="10167"/>
        <w:bookmarkEnd w:id="10168"/>
        <w:bookmarkEnd w:id="10169"/>
        <w:bookmarkEnd w:id="10170"/>
      </w:del>
    </w:p>
    <w:p w:rsidR="00743B33" w:rsidRPr="00743B33" w:rsidRDefault="00D20E06" w:rsidP="00743B33">
      <w:pPr>
        <w:pStyle w:val="Heading2"/>
        <w:rPr>
          <w:del w:id="10171" w:author="Author"/>
          <w:rPrChange w:id="10172" w:author="Author">
            <w:rPr>
              <w:del w:id="10173" w:author="Author"/>
              <w:rFonts w:ascii="Trebuchet MS" w:hAnsi="Trebuchet MS"/>
              <w:sz w:val="20"/>
              <w:szCs w:val="20"/>
            </w:rPr>
          </w:rPrChange>
        </w:rPr>
        <w:pPrChange w:id="10174" w:author="Author">
          <w:pPr>
            <w:ind w:left="540"/>
            <w:jc w:val="both"/>
          </w:pPr>
        </w:pPrChange>
      </w:pPr>
      <w:del w:id="10175" w:author="Author">
        <w:r>
          <w:rPr>
            <w:rPrChange w:id="10176" w:author="Author">
              <w:rPr>
                <w:rFonts w:ascii="Trebuchet MS" w:hAnsi="Trebuchet MS"/>
                <w:sz w:val="20"/>
                <w:szCs w:val="20"/>
              </w:rPr>
            </w:rPrChange>
          </w:rPr>
          <w:delText>Spelling of name: First letter of each word upper case, consecutive letters lower case.</w:delText>
        </w:r>
        <w:bookmarkStart w:id="10177" w:name="_Toc488928879"/>
        <w:bookmarkStart w:id="10178" w:name="_Toc489941089"/>
        <w:bookmarkStart w:id="10179" w:name="_Toc489942247"/>
        <w:bookmarkStart w:id="10180" w:name="_Toc490206528"/>
        <w:bookmarkStart w:id="10181" w:name="_Toc490207693"/>
        <w:bookmarkStart w:id="10182" w:name="_Toc491673760"/>
        <w:bookmarkEnd w:id="10177"/>
        <w:bookmarkEnd w:id="10178"/>
        <w:bookmarkEnd w:id="10179"/>
        <w:bookmarkEnd w:id="10180"/>
        <w:bookmarkEnd w:id="10181"/>
        <w:bookmarkEnd w:id="10182"/>
      </w:del>
    </w:p>
    <w:p w:rsidR="00743B33" w:rsidRDefault="00D20E06" w:rsidP="00743B33">
      <w:pPr>
        <w:pStyle w:val="Heading2"/>
        <w:rPr>
          <w:ins w:id="10183" w:author="Author"/>
          <w:del w:id="10184" w:author="Author"/>
        </w:rPr>
        <w:pPrChange w:id="10185" w:author="Author">
          <w:pPr>
            <w:ind w:left="540"/>
            <w:jc w:val="both"/>
          </w:pPr>
        </w:pPrChange>
      </w:pPr>
      <w:ins w:id="10186" w:author="Author">
        <w:del w:id="10187" w:author="Author">
          <w:r>
            <w:delText>Use Pascal case for global variables..</w:delText>
          </w:r>
          <w:bookmarkStart w:id="10188" w:name="_Toc488928880"/>
          <w:bookmarkStart w:id="10189" w:name="_Toc489941090"/>
          <w:bookmarkStart w:id="10190" w:name="_Toc489942248"/>
          <w:bookmarkStart w:id="10191" w:name="_Toc490206529"/>
          <w:bookmarkStart w:id="10192" w:name="_Toc490207694"/>
          <w:bookmarkStart w:id="10193" w:name="_Toc491673761"/>
          <w:bookmarkEnd w:id="10188"/>
          <w:bookmarkEnd w:id="10189"/>
          <w:bookmarkEnd w:id="10190"/>
          <w:bookmarkEnd w:id="10191"/>
          <w:bookmarkEnd w:id="10192"/>
          <w:bookmarkEnd w:id="10193"/>
        </w:del>
      </w:ins>
    </w:p>
    <w:p w:rsidR="00743B33" w:rsidRPr="00743B33" w:rsidRDefault="00D20E06" w:rsidP="00743B33">
      <w:pPr>
        <w:pStyle w:val="Heading2"/>
        <w:rPr>
          <w:del w:id="10194" w:author="Author"/>
          <w:rPrChange w:id="10195" w:author="Author">
            <w:rPr>
              <w:del w:id="10196" w:author="Author"/>
              <w:rFonts w:ascii="Trebuchet MS" w:hAnsi="Trebuchet MS"/>
              <w:sz w:val="20"/>
              <w:szCs w:val="20"/>
            </w:rPr>
          </w:rPrChange>
        </w:rPr>
        <w:pPrChange w:id="10197" w:author="Author">
          <w:pPr>
            <w:ind w:left="540"/>
            <w:jc w:val="both"/>
          </w:pPr>
        </w:pPrChange>
      </w:pPr>
      <w:del w:id="10198" w:author="Author">
        <w:r>
          <w:rPr>
            <w:rPrChange w:id="10199" w:author="Author">
              <w:rPr>
                <w:rFonts w:ascii="Trebuchet MS" w:hAnsi="Trebuchet MS"/>
                <w:sz w:val="20"/>
                <w:szCs w:val="20"/>
              </w:rPr>
            </w:rPrChange>
          </w:rPr>
          <w:delText>The variab</w:delText>
        </w:r>
        <w:r>
          <w:rPr>
            <w:rPrChange w:id="10200" w:author="Author">
              <w:rPr>
                <w:rFonts w:ascii="Trebuchet MS" w:hAnsi="Trebuchet MS"/>
                <w:sz w:val="20"/>
                <w:szCs w:val="20"/>
              </w:rPr>
            </w:rPrChange>
          </w:rPr>
          <w:delText>le name should start with G followed by 2 digits for data type and then the meaningful name.</w:delText>
        </w:r>
        <w:bookmarkStart w:id="10201" w:name="_Toc488928881"/>
        <w:bookmarkStart w:id="10202" w:name="_Toc489941091"/>
        <w:bookmarkStart w:id="10203" w:name="_Toc489942249"/>
        <w:bookmarkStart w:id="10204" w:name="_Toc490206530"/>
        <w:bookmarkStart w:id="10205" w:name="_Toc490207695"/>
        <w:bookmarkStart w:id="10206" w:name="_Toc491673762"/>
        <w:bookmarkEnd w:id="10201"/>
        <w:bookmarkEnd w:id="10202"/>
        <w:bookmarkEnd w:id="10203"/>
        <w:bookmarkEnd w:id="10204"/>
        <w:bookmarkEnd w:id="10205"/>
        <w:bookmarkEnd w:id="10206"/>
      </w:del>
    </w:p>
    <w:p w:rsidR="00743B33" w:rsidRPr="00743B33" w:rsidRDefault="00D20E06" w:rsidP="00743B33">
      <w:pPr>
        <w:pStyle w:val="Heading2"/>
        <w:rPr>
          <w:del w:id="10207" w:author="Author"/>
          <w:rPrChange w:id="10208" w:author="Author">
            <w:rPr>
              <w:del w:id="10209" w:author="Author"/>
              <w:rFonts w:ascii="Trebuchet MS" w:hAnsi="Trebuchet MS"/>
              <w:sz w:val="20"/>
              <w:szCs w:val="20"/>
            </w:rPr>
          </w:rPrChange>
        </w:rPr>
        <w:pPrChange w:id="10210" w:author="Author">
          <w:pPr>
            <w:ind w:left="540"/>
            <w:jc w:val="both"/>
          </w:pPr>
        </w:pPrChange>
      </w:pPr>
      <w:del w:id="10211" w:author="Author">
        <w:r>
          <w:rPr>
            <w:rPrChange w:id="10212" w:author="Author">
              <w:rPr>
                <w:rFonts w:ascii="Trebuchet MS" w:hAnsi="Trebuchet MS"/>
                <w:sz w:val="20"/>
                <w:szCs w:val="20"/>
              </w:rPr>
            </w:rPrChange>
          </w:rPr>
          <w:delText xml:space="preserve">The list of common data types and the corresponding character string, which should be used in variable names mentioned in </w:delText>
        </w:r>
      </w:del>
      <w:ins w:id="10213" w:author="Author">
        <w:del w:id="10214" w:author="Author">
          <w:r>
            <w:delText>“</w:delText>
          </w:r>
        </w:del>
      </w:ins>
      <w:del w:id="10215" w:author="Author">
        <w:r>
          <w:rPr>
            <w:rPrChange w:id="10216" w:author="Author">
              <w:rPr>
                <w:rFonts w:ascii="Trebuchet MS" w:hAnsi="Trebuchet MS"/>
                <w:sz w:val="20"/>
                <w:szCs w:val="20"/>
              </w:rPr>
            </w:rPrChange>
          </w:rPr>
          <w:delText>local variable</w:delText>
        </w:r>
      </w:del>
      <w:ins w:id="10217" w:author="Author">
        <w:del w:id="10218" w:author="Author">
          <w:r>
            <w:delText>2.2.5 Name_Var_005”</w:delText>
          </w:r>
        </w:del>
      </w:ins>
      <w:del w:id="10219" w:author="Author">
        <w:r>
          <w:rPr>
            <w:rPrChange w:id="10220" w:author="Author">
              <w:rPr>
                <w:rFonts w:ascii="Trebuchet MS" w:hAnsi="Trebuchet MS"/>
                <w:sz w:val="20"/>
                <w:szCs w:val="20"/>
              </w:rPr>
            </w:rPrChange>
          </w:rPr>
          <w:delText xml:space="preserve"> sectio</w:delText>
        </w:r>
        <w:r>
          <w:rPr>
            <w:rPrChange w:id="10221" w:author="Author">
              <w:rPr>
                <w:rFonts w:ascii="Trebuchet MS" w:hAnsi="Trebuchet MS"/>
                <w:sz w:val="20"/>
                <w:szCs w:val="20"/>
              </w:rPr>
            </w:rPrChange>
          </w:rPr>
          <w:delText>n holds good for global variables also.</w:delText>
        </w:r>
        <w:bookmarkStart w:id="10222" w:name="_Toc488928882"/>
        <w:bookmarkStart w:id="10223" w:name="_Toc489941092"/>
        <w:bookmarkStart w:id="10224" w:name="_Toc489942250"/>
        <w:bookmarkStart w:id="10225" w:name="_Toc490206531"/>
        <w:bookmarkStart w:id="10226" w:name="_Toc490207696"/>
        <w:bookmarkStart w:id="10227" w:name="_Toc491673763"/>
        <w:bookmarkEnd w:id="10222"/>
        <w:bookmarkEnd w:id="10223"/>
        <w:bookmarkEnd w:id="10224"/>
        <w:bookmarkEnd w:id="10225"/>
        <w:bookmarkEnd w:id="10226"/>
        <w:bookmarkEnd w:id="10227"/>
      </w:del>
    </w:p>
    <w:p w:rsidR="00743B33" w:rsidRPr="00743B33" w:rsidRDefault="00743B33" w:rsidP="00743B33">
      <w:pPr>
        <w:pStyle w:val="Heading2"/>
        <w:rPr>
          <w:del w:id="10228" w:author="Author"/>
          <w:rPrChange w:id="10229" w:author="Author">
            <w:rPr>
              <w:del w:id="10230" w:author="Author"/>
              <w:rFonts w:ascii="Trebuchet MS" w:hAnsi="Trebuchet MS"/>
              <w:sz w:val="20"/>
              <w:szCs w:val="20"/>
            </w:rPr>
          </w:rPrChange>
        </w:rPr>
        <w:pPrChange w:id="10231" w:author="Author">
          <w:pPr>
            <w:ind w:left="540"/>
            <w:jc w:val="both"/>
          </w:pPr>
        </w:pPrChange>
      </w:pPr>
      <w:bookmarkStart w:id="10232" w:name="_Toc488928883"/>
      <w:bookmarkStart w:id="10233" w:name="_Toc489941093"/>
      <w:bookmarkStart w:id="10234" w:name="_Toc489942251"/>
      <w:bookmarkStart w:id="10235" w:name="_Toc490206532"/>
      <w:bookmarkStart w:id="10236" w:name="_Toc490207697"/>
      <w:bookmarkStart w:id="10237" w:name="_Toc491673764"/>
      <w:bookmarkEnd w:id="10232"/>
      <w:bookmarkEnd w:id="10233"/>
      <w:bookmarkEnd w:id="10234"/>
      <w:bookmarkEnd w:id="10235"/>
      <w:bookmarkEnd w:id="10236"/>
      <w:bookmarkEnd w:id="10237"/>
    </w:p>
    <w:p w:rsidR="00743B33" w:rsidRPr="00743B33" w:rsidRDefault="00D20E06" w:rsidP="00743B33">
      <w:pPr>
        <w:pStyle w:val="Heading2"/>
        <w:rPr>
          <w:del w:id="10238" w:author="Author"/>
          <w:b w:val="0"/>
          <w:rPrChange w:id="10239" w:author="Author">
            <w:rPr>
              <w:del w:id="10240" w:author="Author"/>
              <w:rFonts w:ascii="Trebuchet MS" w:hAnsi="Trebuchet MS"/>
              <w:b/>
              <w:lang w:val="en-US"/>
            </w:rPr>
          </w:rPrChange>
        </w:rPr>
        <w:pPrChange w:id="10241" w:author="Author">
          <w:pPr>
            <w:ind w:left="540"/>
            <w:jc w:val="both"/>
          </w:pPr>
        </w:pPrChange>
      </w:pPr>
      <w:del w:id="10242" w:author="Author">
        <w:r>
          <w:rPr>
            <w:b w:val="0"/>
            <w:rPrChange w:id="10243" w:author="Author">
              <w:rPr>
                <w:rFonts w:ascii="Trebuchet MS" w:hAnsi="Trebuchet MS"/>
                <w:b/>
                <w:lang w:val="en-US"/>
              </w:rPr>
            </w:rPrChange>
          </w:rPr>
          <w:delText>Example:</w:delText>
        </w:r>
        <w:bookmarkStart w:id="10244" w:name="_Toc488928884"/>
        <w:bookmarkStart w:id="10245" w:name="_Toc489941094"/>
        <w:bookmarkStart w:id="10246" w:name="_Toc489942252"/>
        <w:bookmarkStart w:id="10247" w:name="_Toc490206533"/>
        <w:bookmarkStart w:id="10248" w:name="_Toc490207698"/>
        <w:bookmarkStart w:id="10249" w:name="_Toc491673765"/>
        <w:bookmarkEnd w:id="10244"/>
        <w:bookmarkEnd w:id="10245"/>
        <w:bookmarkEnd w:id="10246"/>
        <w:bookmarkEnd w:id="10247"/>
        <w:bookmarkEnd w:id="10248"/>
        <w:bookmarkEnd w:id="10249"/>
      </w:del>
    </w:p>
    <w:p w:rsidR="00743B33" w:rsidRPr="00743B33" w:rsidRDefault="00D20E06" w:rsidP="00743B33">
      <w:pPr>
        <w:pStyle w:val="Heading2"/>
        <w:rPr>
          <w:del w:id="10250" w:author="Author"/>
          <w:rPrChange w:id="10251" w:author="Author">
            <w:rPr>
              <w:del w:id="10252" w:author="Author"/>
              <w:rFonts w:ascii="Trebuchet MS" w:hAnsi="Trebuchet MS"/>
              <w:sz w:val="20"/>
              <w:szCs w:val="20"/>
            </w:rPr>
          </w:rPrChange>
        </w:rPr>
        <w:pPrChange w:id="10253" w:author="Author">
          <w:pPr>
            <w:ind w:left="540"/>
            <w:jc w:val="both"/>
          </w:pPr>
        </w:pPrChange>
      </w:pPr>
      <w:del w:id="10254" w:author="Author">
        <w:r>
          <w:rPr>
            <w:rPrChange w:id="10255" w:author="Author">
              <w:rPr>
                <w:rFonts w:ascii="Trebuchet MS" w:hAnsi="Trebuchet MS"/>
                <w:sz w:val="20"/>
                <w:szCs w:val="20"/>
              </w:rPr>
            </w:rPrChange>
          </w:rPr>
          <w:delText>Global/exported variable of type unit16</w:delText>
        </w:r>
        <w:bookmarkStart w:id="10256" w:name="_Toc488928885"/>
        <w:bookmarkStart w:id="10257" w:name="_Toc489941095"/>
        <w:bookmarkStart w:id="10258" w:name="_Toc489942253"/>
        <w:bookmarkStart w:id="10259" w:name="_Toc490206534"/>
        <w:bookmarkStart w:id="10260" w:name="_Toc490207699"/>
        <w:bookmarkStart w:id="10261" w:name="_Toc491673766"/>
        <w:bookmarkEnd w:id="10256"/>
        <w:bookmarkEnd w:id="10257"/>
        <w:bookmarkEnd w:id="10258"/>
        <w:bookmarkEnd w:id="10259"/>
        <w:bookmarkEnd w:id="10260"/>
        <w:bookmarkEnd w:id="10261"/>
      </w:del>
    </w:p>
    <w:p w:rsidR="00743B33" w:rsidRPr="00743B33" w:rsidRDefault="00D20E06" w:rsidP="00743B33">
      <w:pPr>
        <w:pStyle w:val="Heading2"/>
        <w:rPr>
          <w:del w:id="10262" w:author="Author"/>
          <w:rPrChange w:id="10263" w:author="Author">
            <w:rPr>
              <w:del w:id="10264" w:author="Author"/>
              <w:rFonts w:ascii="Trebuchet MS" w:hAnsi="Trebuchet MS"/>
              <w:sz w:val="20"/>
              <w:szCs w:val="20"/>
            </w:rPr>
          </w:rPrChange>
        </w:rPr>
        <w:pPrChange w:id="10265" w:author="Author">
          <w:pPr>
            <w:ind w:left="540"/>
            <w:jc w:val="both"/>
          </w:pPr>
        </w:pPrChange>
      </w:pPr>
      <w:del w:id="10266" w:author="Author">
        <w:r>
          <w:rPr>
            <w:rPrChange w:id="10267" w:author="Author">
              <w:rPr>
                <w:rFonts w:ascii="Trebuchet MS" w:hAnsi="Trebuchet MS"/>
                <w:sz w:val="20"/>
                <w:szCs w:val="20"/>
              </w:rPr>
            </w:rPrChange>
          </w:rPr>
          <w:delText>/* Compliant */</w:delText>
        </w:r>
        <w:bookmarkStart w:id="10268" w:name="_Toc488928886"/>
        <w:bookmarkStart w:id="10269" w:name="_Toc489941096"/>
        <w:bookmarkStart w:id="10270" w:name="_Toc489942254"/>
        <w:bookmarkStart w:id="10271" w:name="_Toc490206535"/>
        <w:bookmarkStart w:id="10272" w:name="_Toc490207700"/>
        <w:bookmarkStart w:id="10273" w:name="_Toc491673767"/>
        <w:bookmarkEnd w:id="10268"/>
        <w:bookmarkEnd w:id="10269"/>
        <w:bookmarkEnd w:id="10270"/>
        <w:bookmarkEnd w:id="10271"/>
        <w:bookmarkEnd w:id="10272"/>
        <w:bookmarkEnd w:id="10273"/>
      </w:del>
    </w:p>
    <w:p w:rsidR="00743B33" w:rsidRPr="00743B33" w:rsidRDefault="00D20E06" w:rsidP="00743B33">
      <w:pPr>
        <w:pStyle w:val="Heading2"/>
        <w:rPr>
          <w:del w:id="10274" w:author="Author"/>
          <w:rPrChange w:id="10275" w:author="Author">
            <w:rPr>
              <w:del w:id="10276" w:author="Author"/>
              <w:rFonts w:ascii="Courier New" w:hAnsi="Courier New" w:cs="Courier New"/>
              <w:sz w:val="20"/>
              <w:szCs w:val="20"/>
            </w:rPr>
          </w:rPrChange>
        </w:rPr>
        <w:pPrChange w:id="10277" w:author="Author">
          <w:pPr>
            <w:ind w:left="540"/>
            <w:jc w:val="both"/>
          </w:pPr>
        </w:pPrChange>
      </w:pPr>
      <w:ins w:id="10278" w:author="Author">
        <w:del w:id="10279" w:author="Author">
          <w:r>
            <w:delText>public</w:delText>
          </w:r>
        </w:del>
      </w:ins>
      <w:del w:id="10280" w:author="Author">
        <w:r>
          <w:rPr>
            <w:rPrChange w:id="10281" w:author="Author">
              <w:rPr>
                <w:rFonts w:ascii="Courier New" w:hAnsi="Courier New" w:cs="Courier New"/>
                <w:sz w:val="20"/>
                <w:szCs w:val="20"/>
              </w:rPr>
            </w:rPrChange>
          </w:rPr>
          <w:delText>extern unit16 Ad</w:delText>
        </w:r>
      </w:del>
      <w:ins w:id="10282" w:author="Author">
        <w:del w:id="10283" w:author="Author">
          <w:r>
            <w:delText>DioChanelPortId</w:delText>
          </w:r>
        </w:del>
      </w:ins>
      <w:del w:id="10284" w:author="Author">
        <w:r>
          <w:rPr>
            <w:rPrChange w:id="10285" w:author="Author">
              <w:rPr>
                <w:rFonts w:ascii="Courier New" w:hAnsi="Courier New" w:cs="Courier New"/>
                <w:sz w:val="20"/>
                <w:szCs w:val="20"/>
              </w:rPr>
            </w:rPrChange>
          </w:rPr>
          <w:delText>c_GusResult;</w:delText>
        </w:r>
        <w:bookmarkStart w:id="10286" w:name="_Toc488928887"/>
        <w:bookmarkStart w:id="10287" w:name="_Toc489941097"/>
        <w:bookmarkStart w:id="10288" w:name="_Toc489942255"/>
        <w:bookmarkStart w:id="10289" w:name="_Toc490206536"/>
        <w:bookmarkStart w:id="10290" w:name="_Toc490207701"/>
        <w:bookmarkStart w:id="10291" w:name="_Toc491673768"/>
        <w:bookmarkEnd w:id="10286"/>
        <w:bookmarkEnd w:id="10287"/>
        <w:bookmarkEnd w:id="10288"/>
        <w:bookmarkEnd w:id="10289"/>
        <w:bookmarkEnd w:id="10290"/>
        <w:bookmarkEnd w:id="10291"/>
      </w:del>
    </w:p>
    <w:p w:rsidR="00743B33" w:rsidRPr="00743B33" w:rsidRDefault="00743B33" w:rsidP="00743B33">
      <w:pPr>
        <w:pStyle w:val="Heading2"/>
        <w:rPr>
          <w:del w:id="10292" w:author="Author"/>
          <w:rPrChange w:id="10293" w:author="Author">
            <w:rPr>
              <w:del w:id="10294" w:author="Author"/>
              <w:rFonts w:ascii="Trebuchet MS" w:hAnsi="Trebuchet MS"/>
              <w:sz w:val="20"/>
              <w:szCs w:val="20"/>
            </w:rPr>
          </w:rPrChange>
        </w:rPr>
        <w:pPrChange w:id="10295" w:author="Author">
          <w:pPr>
            <w:ind w:left="540"/>
            <w:jc w:val="both"/>
          </w:pPr>
        </w:pPrChange>
      </w:pPr>
      <w:bookmarkStart w:id="10296" w:name="_Toc488928888"/>
      <w:bookmarkStart w:id="10297" w:name="_Toc489941098"/>
      <w:bookmarkStart w:id="10298" w:name="_Toc489942256"/>
      <w:bookmarkStart w:id="10299" w:name="_Toc490206537"/>
      <w:bookmarkStart w:id="10300" w:name="_Toc490207702"/>
      <w:bookmarkStart w:id="10301" w:name="_Toc491673769"/>
      <w:bookmarkEnd w:id="10296"/>
      <w:bookmarkEnd w:id="10297"/>
      <w:bookmarkEnd w:id="10298"/>
      <w:bookmarkEnd w:id="10299"/>
      <w:bookmarkEnd w:id="10300"/>
      <w:bookmarkEnd w:id="10301"/>
    </w:p>
    <w:p w:rsidR="00743B33" w:rsidRPr="00743B33" w:rsidRDefault="00D20E06" w:rsidP="00743B33">
      <w:pPr>
        <w:pStyle w:val="Heading2"/>
        <w:rPr>
          <w:del w:id="10302" w:author="Author"/>
          <w:rPrChange w:id="10303" w:author="Author">
            <w:rPr>
              <w:del w:id="10304" w:author="Author"/>
              <w:rFonts w:ascii="Trebuchet MS" w:hAnsi="Trebuchet MS"/>
              <w:sz w:val="20"/>
              <w:szCs w:val="20"/>
            </w:rPr>
          </w:rPrChange>
        </w:rPr>
        <w:pPrChange w:id="10305" w:author="Author">
          <w:pPr>
            <w:ind w:left="540"/>
            <w:jc w:val="both"/>
          </w:pPr>
        </w:pPrChange>
      </w:pPr>
      <w:del w:id="10306" w:author="Author">
        <w:r>
          <w:rPr>
            <w:rPrChange w:id="10307" w:author="Author">
              <w:rPr>
                <w:rFonts w:ascii="Trebuchet MS" w:hAnsi="Trebuchet MS"/>
                <w:sz w:val="20"/>
                <w:szCs w:val="20"/>
              </w:rPr>
            </w:rPrChange>
          </w:rPr>
          <w:delText>/* Not compliant */</w:delText>
        </w:r>
        <w:bookmarkStart w:id="10308" w:name="_Toc488928889"/>
        <w:bookmarkStart w:id="10309" w:name="_Toc489941099"/>
        <w:bookmarkStart w:id="10310" w:name="_Toc489942257"/>
        <w:bookmarkStart w:id="10311" w:name="_Toc490206538"/>
        <w:bookmarkStart w:id="10312" w:name="_Toc490207703"/>
        <w:bookmarkStart w:id="10313" w:name="_Toc491673770"/>
        <w:bookmarkEnd w:id="10308"/>
        <w:bookmarkEnd w:id="10309"/>
        <w:bookmarkEnd w:id="10310"/>
        <w:bookmarkEnd w:id="10311"/>
        <w:bookmarkEnd w:id="10312"/>
        <w:bookmarkEnd w:id="10313"/>
      </w:del>
    </w:p>
    <w:p w:rsidR="00743B33" w:rsidRPr="00743B33" w:rsidRDefault="00D20E06" w:rsidP="00743B33">
      <w:pPr>
        <w:pStyle w:val="Heading2"/>
        <w:rPr>
          <w:del w:id="10314" w:author="Author"/>
          <w:rPrChange w:id="10315" w:author="Author">
            <w:rPr>
              <w:del w:id="10316" w:author="Author"/>
              <w:rFonts w:ascii="Courier New" w:hAnsi="Courier New" w:cs="Courier New"/>
              <w:sz w:val="20"/>
              <w:szCs w:val="20"/>
            </w:rPr>
          </w:rPrChange>
        </w:rPr>
        <w:pPrChange w:id="10317" w:author="Author">
          <w:pPr>
            <w:ind w:left="540"/>
            <w:jc w:val="both"/>
          </w:pPr>
        </w:pPrChange>
      </w:pPr>
      <w:del w:id="10318" w:author="Author">
        <w:r>
          <w:rPr>
            <w:rPrChange w:id="10319" w:author="Author">
              <w:rPr>
                <w:rFonts w:ascii="Courier New" w:hAnsi="Courier New" w:cs="Courier New"/>
                <w:sz w:val="20"/>
                <w:szCs w:val="20"/>
              </w:rPr>
            </w:rPrChange>
          </w:rPr>
          <w:delText>extern unit16 AdcGusResult;</w:delText>
        </w:r>
      </w:del>
      <w:ins w:id="10320" w:author="Author">
        <w:del w:id="10321" w:author="Author">
          <w:r>
            <w:delText>Not required.</w:delText>
          </w:r>
        </w:del>
      </w:ins>
      <w:bookmarkStart w:id="10322" w:name="_Toc488928890"/>
      <w:bookmarkStart w:id="10323" w:name="_Toc489941100"/>
      <w:bookmarkStart w:id="10324" w:name="_Toc489942258"/>
      <w:bookmarkStart w:id="10325" w:name="_Toc490206539"/>
      <w:bookmarkStart w:id="10326" w:name="_Toc490207704"/>
      <w:bookmarkStart w:id="10327" w:name="_Toc491673771"/>
      <w:bookmarkEnd w:id="10322"/>
      <w:bookmarkEnd w:id="10323"/>
      <w:bookmarkEnd w:id="10324"/>
      <w:bookmarkEnd w:id="10325"/>
      <w:bookmarkEnd w:id="10326"/>
      <w:bookmarkEnd w:id="10327"/>
    </w:p>
    <w:p w:rsidR="00743B33" w:rsidRPr="00743B33" w:rsidRDefault="00743B33" w:rsidP="00743B33">
      <w:pPr>
        <w:pStyle w:val="Heading2"/>
        <w:rPr>
          <w:del w:id="10328" w:author="Author"/>
          <w:rPrChange w:id="10329" w:author="Author">
            <w:rPr>
              <w:del w:id="10330" w:author="Author"/>
              <w:rFonts w:ascii="Trebuchet MS" w:hAnsi="Trebuchet MS"/>
              <w:lang w:val="en-US"/>
            </w:rPr>
          </w:rPrChange>
        </w:rPr>
        <w:pPrChange w:id="10331" w:author="Author">
          <w:pPr>
            <w:ind w:left="540"/>
            <w:jc w:val="both"/>
          </w:pPr>
        </w:pPrChange>
      </w:pPr>
      <w:bookmarkStart w:id="10332" w:name="_Toc488928891"/>
      <w:bookmarkStart w:id="10333" w:name="_Toc489941101"/>
      <w:bookmarkStart w:id="10334" w:name="_Toc489942259"/>
      <w:bookmarkStart w:id="10335" w:name="_Toc490206540"/>
      <w:bookmarkStart w:id="10336" w:name="_Toc490207705"/>
      <w:bookmarkStart w:id="10337" w:name="_Toc491673772"/>
      <w:bookmarkEnd w:id="10332"/>
      <w:bookmarkEnd w:id="10333"/>
      <w:bookmarkEnd w:id="10334"/>
      <w:bookmarkEnd w:id="10335"/>
      <w:bookmarkEnd w:id="10336"/>
      <w:bookmarkEnd w:id="10337"/>
    </w:p>
    <w:p w:rsidR="00743B33" w:rsidRPr="00743B33" w:rsidRDefault="00D20E06" w:rsidP="00743B33">
      <w:pPr>
        <w:pStyle w:val="Heading2"/>
        <w:rPr>
          <w:del w:id="10338" w:author="Author"/>
          <w:b w:val="0"/>
          <w:rPrChange w:id="10339" w:author="Author">
            <w:rPr>
              <w:del w:id="10340" w:author="Author"/>
              <w:rFonts w:ascii="Trebuchet MS" w:hAnsi="Trebuchet MS"/>
              <w:b/>
              <w:lang w:val="en-US"/>
            </w:rPr>
          </w:rPrChange>
        </w:rPr>
        <w:pPrChange w:id="10341" w:author="Author">
          <w:pPr>
            <w:ind w:left="540"/>
            <w:jc w:val="both"/>
          </w:pPr>
        </w:pPrChange>
      </w:pPr>
      <w:del w:id="10342" w:author="Author">
        <w:r>
          <w:rPr>
            <w:b w:val="0"/>
            <w:rPrChange w:id="10343" w:author="Author">
              <w:rPr>
                <w:rFonts w:ascii="Trebuchet MS" w:hAnsi="Trebuchet MS"/>
                <w:b/>
                <w:lang w:val="en-US"/>
              </w:rPr>
            </w:rPrChange>
          </w:rPr>
          <w:delText>Rationale:</w:delText>
        </w:r>
        <w:bookmarkStart w:id="10344" w:name="_Toc488928892"/>
        <w:bookmarkStart w:id="10345" w:name="_Toc489941102"/>
        <w:bookmarkStart w:id="10346" w:name="_Toc489942260"/>
        <w:bookmarkStart w:id="10347" w:name="_Toc490206541"/>
        <w:bookmarkStart w:id="10348" w:name="_Toc490207706"/>
        <w:bookmarkStart w:id="10349" w:name="_Toc491673773"/>
        <w:bookmarkEnd w:id="10344"/>
        <w:bookmarkEnd w:id="10345"/>
        <w:bookmarkEnd w:id="10346"/>
        <w:bookmarkEnd w:id="10347"/>
        <w:bookmarkEnd w:id="10348"/>
        <w:bookmarkEnd w:id="10349"/>
      </w:del>
    </w:p>
    <w:p w:rsidR="00743B33" w:rsidRPr="00743B33" w:rsidRDefault="00D20E06" w:rsidP="00743B33">
      <w:pPr>
        <w:pStyle w:val="Heading2"/>
        <w:rPr>
          <w:del w:id="10350" w:author="Author"/>
          <w:rPrChange w:id="10351" w:author="Author">
            <w:rPr>
              <w:del w:id="10352" w:author="Author"/>
              <w:rFonts w:ascii="Trebuchet MS" w:hAnsi="Trebuchet MS"/>
              <w:sz w:val="20"/>
              <w:szCs w:val="20"/>
            </w:rPr>
          </w:rPrChange>
        </w:rPr>
        <w:pPrChange w:id="10353" w:author="Author">
          <w:pPr>
            <w:ind w:left="540"/>
            <w:jc w:val="both"/>
          </w:pPr>
        </w:pPrChange>
      </w:pPr>
      <w:del w:id="10354" w:author="Author">
        <w:r>
          <w:rPr>
            <w:rPrChange w:id="10355" w:author="Author">
              <w:rPr>
                <w:rFonts w:ascii="Trebuchet MS" w:hAnsi="Trebuchet MS"/>
                <w:sz w:val="20"/>
                <w:szCs w:val="20"/>
              </w:rPr>
            </w:rPrChange>
          </w:rPr>
          <w:delText xml:space="preserve">The variable scope, its </w:delText>
        </w:r>
        <w:r>
          <w:rPr>
            <w:rPrChange w:id="10356" w:author="Author">
              <w:rPr>
                <w:rFonts w:ascii="Trebuchet MS" w:hAnsi="Trebuchet MS"/>
                <w:sz w:val="20"/>
                <w:szCs w:val="20"/>
              </w:rPr>
            </w:rPrChange>
          </w:rPr>
          <w:delText>owner and its type can be understood from its name.</w:delText>
        </w:r>
        <w:bookmarkStart w:id="10357" w:name="_Toc488928893"/>
        <w:bookmarkStart w:id="10358" w:name="_Toc489941103"/>
        <w:bookmarkStart w:id="10359" w:name="_Toc489942261"/>
        <w:bookmarkStart w:id="10360" w:name="_Toc490206542"/>
        <w:bookmarkStart w:id="10361" w:name="_Toc490207707"/>
        <w:bookmarkStart w:id="10362" w:name="_Toc491673774"/>
        <w:bookmarkEnd w:id="10357"/>
        <w:bookmarkEnd w:id="10358"/>
        <w:bookmarkEnd w:id="10359"/>
        <w:bookmarkEnd w:id="10360"/>
        <w:bookmarkEnd w:id="10361"/>
        <w:bookmarkEnd w:id="10362"/>
      </w:del>
    </w:p>
    <w:p w:rsidR="00743B33" w:rsidRPr="00743B33" w:rsidRDefault="00743B33" w:rsidP="00743B33">
      <w:pPr>
        <w:pStyle w:val="Heading2"/>
        <w:rPr>
          <w:del w:id="10363" w:author="Author"/>
          <w:rPrChange w:id="10364" w:author="Author">
            <w:rPr>
              <w:del w:id="10365" w:author="Author"/>
              <w:rFonts w:ascii="Trebuchet MS" w:hAnsi="Trebuchet MS"/>
              <w:lang w:val="en-US"/>
            </w:rPr>
          </w:rPrChange>
        </w:rPr>
        <w:pPrChange w:id="10366" w:author="Author">
          <w:pPr>
            <w:ind w:left="540"/>
            <w:jc w:val="both"/>
          </w:pPr>
        </w:pPrChange>
      </w:pPr>
      <w:bookmarkStart w:id="10367" w:name="_Toc488928894"/>
      <w:bookmarkStart w:id="10368" w:name="_Toc489941104"/>
      <w:bookmarkStart w:id="10369" w:name="_Toc489942262"/>
      <w:bookmarkStart w:id="10370" w:name="_Toc490206543"/>
      <w:bookmarkStart w:id="10371" w:name="_Toc490207708"/>
      <w:bookmarkStart w:id="10372" w:name="_Toc491673775"/>
      <w:bookmarkEnd w:id="10367"/>
      <w:bookmarkEnd w:id="10368"/>
      <w:bookmarkEnd w:id="10369"/>
      <w:bookmarkEnd w:id="10370"/>
      <w:bookmarkEnd w:id="10371"/>
      <w:bookmarkEnd w:id="10372"/>
    </w:p>
    <w:p w:rsidR="00743B33" w:rsidRDefault="00D20E06" w:rsidP="00743B33">
      <w:pPr>
        <w:pStyle w:val="Heading2"/>
        <w:rPr>
          <w:del w:id="10373" w:author="Author"/>
        </w:rPr>
        <w:pPrChange w:id="10374" w:author="Author">
          <w:pPr>
            <w:pStyle w:val="Heading3"/>
          </w:pPr>
        </w:pPrChange>
      </w:pPr>
      <w:bookmarkStart w:id="10375" w:name="_Toc294795150"/>
      <w:bookmarkStart w:id="10376" w:name="_Toc301956866"/>
      <w:bookmarkStart w:id="10377" w:name="_Toc301959994"/>
      <w:bookmarkStart w:id="10378" w:name="_Toc301960468"/>
      <w:bookmarkStart w:id="10379" w:name="_Toc301960630"/>
      <w:bookmarkStart w:id="10380" w:name="_Toc409602433"/>
      <w:bookmarkStart w:id="10381" w:name="_Toc430267094"/>
      <w:del w:id="10382" w:author="Author">
        <w:r>
          <w:delText>Name_Var_003</w:delText>
        </w:r>
        <w:bookmarkEnd w:id="10375"/>
        <w:bookmarkEnd w:id="10376"/>
        <w:bookmarkEnd w:id="10377"/>
        <w:bookmarkEnd w:id="10378"/>
        <w:bookmarkEnd w:id="10379"/>
        <w:r>
          <w:delText xml:space="preserve"> ([1] Clause 5.4.7 - table 1 - 1h)</w:delText>
        </w:r>
        <w:bookmarkStart w:id="10383" w:name="_Toc488928895"/>
        <w:bookmarkStart w:id="10384" w:name="_Toc489941105"/>
        <w:bookmarkStart w:id="10385" w:name="_Toc489942263"/>
        <w:bookmarkStart w:id="10386" w:name="_Toc490206544"/>
        <w:bookmarkStart w:id="10387" w:name="_Toc490207709"/>
        <w:bookmarkStart w:id="10388" w:name="_Toc491673776"/>
        <w:bookmarkEnd w:id="10380"/>
        <w:bookmarkEnd w:id="10381"/>
        <w:bookmarkEnd w:id="10383"/>
        <w:bookmarkEnd w:id="10384"/>
        <w:bookmarkEnd w:id="10385"/>
        <w:bookmarkEnd w:id="10386"/>
        <w:bookmarkEnd w:id="10387"/>
        <w:bookmarkEnd w:id="10388"/>
      </w:del>
    </w:p>
    <w:p w:rsidR="00743B33" w:rsidRPr="00743B33" w:rsidRDefault="00D20E06" w:rsidP="00743B33">
      <w:pPr>
        <w:pStyle w:val="Heading2"/>
        <w:rPr>
          <w:del w:id="10389" w:author="Author"/>
          <w:b w:val="0"/>
          <w:rPrChange w:id="10390" w:author="Author">
            <w:rPr>
              <w:del w:id="10391" w:author="Author"/>
              <w:rFonts w:ascii="Trebuchet MS" w:hAnsi="Trebuchet MS"/>
              <w:b/>
              <w:lang w:val="en-US"/>
            </w:rPr>
          </w:rPrChange>
        </w:rPr>
        <w:pPrChange w:id="10392" w:author="Author">
          <w:pPr>
            <w:ind w:left="540"/>
            <w:jc w:val="both"/>
          </w:pPr>
        </w:pPrChange>
      </w:pPr>
      <w:del w:id="10393" w:author="Author">
        <w:r>
          <w:rPr>
            <w:b w:val="0"/>
            <w:rPrChange w:id="10394" w:author="Author">
              <w:rPr>
                <w:rFonts w:ascii="Trebuchet MS" w:hAnsi="Trebuchet MS"/>
                <w:b/>
                <w:lang w:val="en-US"/>
              </w:rPr>
            </w:rPrChange>
          </w:rPr>
          <w:delText>Rule:</w:delText>
        </w:r>
        <w:bookmarkStart w:id="10395" w:name="_Toc488928896"/>
        <w:bookmarkStart w:id="10396" w:name="_Toc489941106"/>
        <w:bookmarkStart w:id="10397" w:name="_Toc489942264"/>
        <w:bookmarkStart w:id="10398" w:name="_Toc490206545"/>
        <w:bookmarkStart w:id="10399" w:name="_Toc490207710"/>
        <w:bookmarkStart w:id="10400" w:name="_Toc491673777"/>
        <w:bookmarkEnd w:id="10395"/>
        <w:bookmarkEnd w:id="10396"/>
        <w:bookmarkEnd w:id="10397"/>
        <w:bookmarkEnd w:id="10398"/>
        <w:bookmarkEnd w:id="10399"/>
        <w:bookmarkEnd w:id="10400"/>
      </w:del>
    </w:p>
    <w:p w:rsidR="00743B33" w:rsidRPr="00743B33" w:rsidRDefault="00D20E06" w:rsidP="00743B33">
      <w:pPr>
        <w:pStyle w:val="Heading2"/>
        <w:rPr>
          <w:del w:id="10401" w:author="Author"/>
          <w:rPrChange w:id="10402" w:author="Author">
            <w:rPr>
              <w:del w:id="10403" w:author="Author"/>
              <w:rFonts w:ascii="Trebuchet MS" w:hAnsi="Trebuchet MS"/>
              <w:sz w:val="20"/>
              <w:szCs w:val="20"/>
            </w:rPr>
          </w:rPrChange>
        </w:rPr>
        <w:pPrChange w:id="10404" w:author="Author">
          <w:pPr>
            <w:ind w:left="540"/>
            <w:jc w:val="both"/>
          </w:pPr>
        </w:pPrChange>
      </w:pPr>
      <w:del w:id="10405" w:author="Author">
        <w:r>
          <w:rPr>
            <w:rPrChange w:id="10406" w:author="Author">
              <w:rPr>
                <w:rFonts w:ascii="Trebuchet MS" w:hAnsi="Trebuchet MS"/>
                <w:sz w:val="20"/>
                <w:szCs w:val="20"/>
              </w:rPr>
            </w:rPrChange>
          </w:rPr>
          <w:delText>A meaning full name (with respect to that context) should be given to the variables. Avoid giving name as Temp, Busy, etc.</w:delText>
        </w:r>
        <w:bookmarkStart w:id="10407" w:name="_Toc488928897"/>
        <w:bookmarkStart w:id="10408" w:name="_Toc489941107"/>
        <w:bookmarkStart w:id="10409" w:name="_Toc489942265"/>
        <w:bookmarkStart w:id="10410" w:name="_Toc490206546"/>
        <w:bookmarkStart w:id="10411" w:name="_Toc490207711"/>
        <w:bookmarkStart w:id="10412" w:name="_Toc491673778"/>
        <w:bookmarkEnd w:id="10407"/>
        <w:bookmarkEnd w:id="10408"/>
        <w:bookmarkEnd w:id="10409"/>
        <w:bookmarkEnd w:id="10410"/>
        <w:bookmarkEnd w:id="10411"/>
        <w:bookmarkEnd w:id="10412"/>
      </w:del>
    </w:p>
    <w:p w:rsidR="00743B33" w:rsidRPr="00743B33" w:rsidRDefault="00743B33" w:rsidP="00743B33">
      <w:pPr>
        <w:pStyle w:val="Heading2"/>
        <w:rPr>
          <w:del w:id="10413" w:author="Author"/>
          <w:rPrChange w:id="10414" w:author="Author">
            <w:rPr>
              <w:del w:id="10415" w:author="Author"/>
              <w:rFonts w:ascii="Trebuchet MS" w:hAnsi="Trebuchet MS"/>
            </w:rPr>
          </w:rPrChange>
        </w:rPr>
        <w:pPrChange w:id="10416" w:author="Author">
          <w:pPr>
            <w:ind w:left="540"/>
            <w:jc w:val="both"/>
          </w:pPr>
        </w:pPrChange>
      </w:pPr>
      <w:bookmarkStart w:id="10417" w:name="_Toc488928898"/>
      <w:bookmarkStart w:id="10418" w:name="_Toc489941108"/>
      <w:bookmarkStart w:id="10419" w:name="_Toc489942266"/>
      <w:bookmarkStart w:id="10420" w:name="_Toc490206547"/>
      <w:bookmarkStart w:id="10421" w:name="_Toc490207712"/>
      <w:bookmarkStart w:id="10422" w:name="_Toc491673779"/>
      <w:bookmarkEnd w:id="10417"/>
      <w:bookmarkEnd w:id="10418"/>
      <w:bookmarkEnd w:id="10419"/>
      <w:bookmarkEnd w:id="10420"/>
      <w:bookmarkEnd w:id="10421"/>
      <w:bookmarkEnd w:id="10422"/>
    </w:p>
    <w:p w:rsidR="00743B33" w:rsidRPr="00743B33" w:rsidRDefault="00D20E06" w:rsidP="00743B33">
      <w:pPr>
        <w:pStyle w:val="Heading2"/>
        <w:rPr>
          <w:del w:id="10423" w:author="Author"/>
          <w:b w:val="0"/>
          <w:rPrChange w:id="10424" w:author="Author">
            <w:rPr>
              <w:del w:id="10425" w:author="Author"/>
              <w:rFonts w:ascii="Trebuchet MS" w:hAnsi="Trebuchet MS"/>
              <w:b/>
              <w:lang w:val="en-US"/>
            </w:rPr>
          </w:rPrChange>
        </w:rPr>
        <w:pPrChange w:id="10426" w:author="Author">
          <w:pPr>
            <w:ind w:left="540"/>
            <w:jc w:val="both"/>
          </w:pPr>
        </w:pPrChange>
      </w:pPr>
      <w:del w:id="10427" w:author="Author">
        <w:r>
          <w:rPr>
            <w:b w:val="0"/>
            <w:rPrChange w:id="10428" w:author="Author">
              <w:rPr>
                <w:rFonts w:ascii="Trebuchet MS" w:hAnsi="Trebuchet MS"/>
                <w:b/>
                <w:lang w:val="en-US"/>
              </w:rPr>
            </w:rPrChange>
          </w:rPr>
          <w:delText>Example:</w:delText>
        </w:r>
        <w:bookmarkStart w:id="10429" w:name="_Toc488928899"/>
        <w:bookmarkStart w:id="10430" w:name="_Toc489941109"/>
        <w:bookmarkStart w:id="10431" w:name="_Toc489942267"/>
        <w:bookmarkStart w:id="10432" w:name="_Toc490206548"/>
        <w:bookmarkStart w:id="10433" w:name="_Toc490207713"/>
        <w:bookmarkStart w:id="10434" w:name="_Toc491673780"/>
        <w:bookmarkEnd w:id="10429"/>
        <w:bookmarkEnd w:id="10430"/>
        <w:bookmarkEnd w:id="10431"/>
        <w:bookmarkEnd w:id="10432"/>
        <w:bookmarkEnd w:id="10433"/>
        <w:bookmarkEnd w:id="10434"/>
      </w:del>
    </w:p>
    <w:p w:rsidR="00743B33" w:rsidRPr="00743B33" w:rsidRDefault="00D20E06" w:rsidP="00743B33">
      <w:pPr>
        <w:pStyle w:val="Heading2"/>
        <w:rPr>
          <w:del w:id="10435" w:author="Author"/>
          <w:rPrChange w:id="10436" w:author="Author">
            <w:rPr>
              <w:del w:id="10437" w:author="Author"/>
              <w:rFonts w:ascii="Trebuchet MS" w:hAnsi="Trebuchet MS"/>
              <w:sz w:val="20"/>
              <w:lang w:val="en-US"/>
            </w:rPr>
          </w:rPrChange>
        </w:rPr>
        <w:pPrChange w:id="10438" w:author="Author">
          <w:pPr>
            <w:ind w:left="540"/>
          </w:pPr>
        </w:pPrChange>
      </w:pPr>
      <w:del w:id="10439" w:author="Author">
        <w:r>
          <w:rPr>
            <w:rPrChange w:id="10440" w:author="Author">
              <w:rPr>
                <w:rFonts w:ascii="Trebuchet MS" w:hAnsi="Trebuchet MS"/>
                <w:sz w:val="20"/>
                <w:lang w:val="en-US"/>
              </w:rPr>
            </w:rPrChange>
          </w:rPr>
          <w:delText>/* Compliant */</w:delText>
        </w:r>
        <w:bookmarkStart w:id="10441" w:name="_Toc488928900"/>
        <w:bookmarkStart w:id="10442" w:name="_Toc489941110"/>
        <w:bookmarkStart w:id="10443" w:name="_Toc489942268"/>
        <w:bookmarkStart w:id="10444" w:name="_Toc490206549"/>
        <w:bookmarkStart w:id="10445" w:name="_Toc490207714"/>
        <w:bookmarkStart w:id="10446" w:name="_Toc491673781"/>
        <w:bookmarkEnd w:id="10441"/>
        <w:bookmarkEnd w:id="10442"/>
        <w:bookmarkEnd w:id="10443"/>
        <w:bookmarkEnd w:id="10444"/>
        <w:bookmarkEnd w:id="10445"/>
        <w:bookmarkEnd w:id="10446"/>
      </w:del>
    </w:p>
    <w:p w:rsidR="00743B33" w:rsidRDefault="00D20E06" w:rsidP="00743B33">
      <w:pPr>
        <w:pStyle w:val="Heading2"/>
        <w:rPr>
          <w:ins w:id="10447" w:author="Author"/>
          <w:del w:id="10448" w:author="Author"/>
        </w:rPr>
        <w:pPrChange w:id="10449" w:author="Author">
          <w:pPr>
            <w:ind w:left="540"/>
            <w:jc w:val="both"/>
          </w:pPr>
        </w:pPrChange>
      </w:pPr>
      <w:del w:id="10450" w:author="Author">
        <w:r>
          <w:rPr>
            <w:rPrChange w:id="10451" w:author="Author">
              <w:rPr>
                <w:rFonts w:ascii="Trebuchet MS" w:hAnsi="Trebuchet MS"/>
                <w:sz w:val="20"/>
                <w:szCs w:val="20"/>
              </w:rPr>
            </w:rPrChange>
          </w:rPr>
          <w:delText>uint8</w:delText>
        </w:r>
      </w:del>
      <w:ins w:id="10452" w:author="Author">
        <w:del w:id="10453" w:author="Author">
          <w:r>
            <w:delText xml:space="preserve"> </w:delText>
          </w:r>
        </w:del>
      </w:ins>
      <w:del w:id="10454" w:author="Author">
        <w:r>
          <w:rPr>
            <w:rPrChange w:id="10455" w:author="Author">
              <w:rPr>
                <w:rFonts w:ascii="Courier New" w:hAnsi="Courier New" w:cs="Courier New"/>
                <w:sz w:val="20"/>
                <w:szCs w:val="20"/>
              </w:rPr>
            </w:rPrChange>
          </w:rPr>
          <w:delText xml:space="preserve"> </w:delText>
        </w:r>
        <w:r>
          <w:rPr>
            <w:rPrChange w:id="10456" w:author="Author">
              <w:rPr>
                <w:rFonts w:ascii="Trebuchet MS" w:hAnsi="Trebuchet MS"/>
                <w:sz w:val="20"/>
                <w:szCs w:val="20"/>
              </w:rPr>
            </w:rPrChange>
          </w:rPr>
          <w:delText>LucT</w:delText>
        </w:r>
      </w:del>
      <w:ins w:id="10457" w:author="Author">
        <w:del w:id="10458" w:author="Author">
          <w:r>
            <w:delText>t</w:delText>
          </w:r>
        </w:del>
      </w:ins>
      <w:del w:id="10459" w:author="Author">
        <w:r>
          <w:rPr>
            <w:rPrChange w:id="10460" w:author="Author">
              <w:rPr>
                <w:rFonts w:ascii="Trebuchet MS" w:hAnsi="Trebuchet MS"/>
                <w:sz w:val="20"/>
                <w:szCs w:val="20"/>
              </w:rPr>
            </w:rPrChange>
          </w:rPr>
          <w:delText>empBufferValue</w:delText>
        </w:r>
      </w:del>
      <w:bookmarkStart w:id="10461" w:name="_Toc488928901"/>
      <w:bookmarkStart w:id="10462" w:name="_Toc489941111"/>
      <w:bookmarkStart w:id="10463" w:name="_Toc489942269"/>
      <w:bookmarkStart w:id="10464" w:name="_Toc490206550"/>
      <w:bookmarkStart w:id="10465" w:name="_Toc490207715"/>
      <w:bookmarkStart w:id="10466" w:name="_Toc491673782"/>
      <w:bookmarkEnd w:id="10461"/>
      <w:bookmarkEnd w:id="10462"/>
      <w:bookmarkEnd w:id="10463"/>
      <w:bookmarkEnd w:id="10464"/>
      <w:bookmarkEnd w:id="10465"/>
      <w:bookmarkEnd w:id="10466"/>
    </w:p>
    <w:p w:rsidR="00743B33" w:rsidRPr="00743B33" w:rsidRDefault="00743B33" w:rsidP="00743B33">
      <w:pPr>
        <w:pStyle w:val="Heading2"/>
        <w:rPr>
          <w:del w:id="10467" w:author="Author"/>
          <w:rPrChange w:id="10468" w:author="Author">
            <w:rPr>
              <w:del w:id="10469" w:author="Author"/>
              <w:rFonts w:ascii="Trebuchet MS" w:hAnsi="Trebuchet MS"/>
              <w:sz w:val="20"/>
              <w:szCs w:val="20"/>
            </w:rPr>
          </w:rPrChange>
        </w:rPr>
        <w:pPrChange w:id="10470" w:author="Author">
          <w:pPr>
            <w:ind w:left="540"/>
            <w:jc w:val="both"/>
          </w:pPr>
        </w:pPrChange>
      </w:pPr>
      <w:bookmarkStart w:id="10471" w:name="_Toc488928902"/>
      <w:bookmarkStart w:id="10472" w:name="_Toc489941112"/>
      <w:bookmarkStart w:id="10473" w:name="_Toc489942270"/>
      <w:bookmarkStart w:id="10474" w:name="_Toc490206551"/>
      <w:bookmarkStart w:id="10475" w:name="_Toc490207716"/>
      <w:bookmarkStart w:id="10476" w:name="_Toc491673783"/>
      <w:bookmarkEnd w:id="10471"/>
      <w:bookmarkEnd w:id="10472"/>
      <w:bookmarkEnd w:id="10473"/>
      <w:bookmarkEnd w:id="10474"/>
      <w:bookmarkEnd w:id="10475"/>
      <w:bookmarkEnd w:id="10476"/>
    </w:p>
    <w:p w:rsidR="00743B33" w:rsidRDefault="00D20E06" w:rsidP="00743B33">
      <w:pPr>
        <w:pStyle w:val="Heading2"/>
        <w:rPr>
          <w:ins w:id="10477" w:author="Author"/>
          <w:del w:id="10478" w:author="Author"/>
        </w:rPr>
        <w:pPrChange w:id="10479" w:author="Author">
          <w:pPr>
            <w:ind w:left="540"/>
            <w:jc w:val="both"/>
          </w:pPr>
        </w:pPrChange>
      </w:pPr>
      <w:ins w:id="10480" w:author="Author">
        <w:del w:id="10481" w:author="Author">
          <w:r>
            <w:delText>/* Not compliant */</w:delText>
          </w:r>
          <w:bookmarkStart w:id="10482" w:name="_Toc488928903"/>
          <w:bookmarkStart w:id="10483" w:name="_Toc489941113"/>
          <w:bookmarkStart w:id="10484" w:name="_Toc489942271"/>
          <w:bookmarkStart w:id="10485" w:name="_Toc490206552"/>
          <w:bookmarkStart w:id="10486" w:name="_Toc490207717"/>
          <w:bookmarkStart w:id="10487" w:name="_Toc491673784"/>
          <w:bookmarkEnd w:id="10482"/>
          <w:bookmarkEnd w:id="10483"/>
          <w:bookmarkEnd w:id="10484"/>
          <w:bookmarkEnd w:id="10485"/>
          <w:bookmarkEnd w:id="10486"/>
          <w:bookmarkEnd w:id="10487"/>
        </w:del>
      </w:ins>
    </w:p>
    <w:p w:rsidR="00743B33" w:rsidRPr="00743B33" w:rsidRDefault="00D20E06" w:rsidP="00743B33">
      <w:pPr>
        <w:pStyle w:val="Heading2"/>
        <w:rPr>
          <w:del w:id="10488" w:author="Author"/>
          <w:rPrChange w:id="10489" w:author="Author">
            <w:rPr>
              <w:del w:id="10490" w:author="Author"/>
              <w:rFonts w:ascii="Trebuchet MS" w:hAnsi="Trebuchet MS"/>
              <w:lang w:val="en-US"/>
            </w:rPr>
          </w:rPrChange>
        </w:rPr>
        <w:pPrChange w:id="10491" w:author="Author">
          <w:pPr>
            <w:pStyle w:val="CodeBlock"/>
            <w:ind w:left="540"/>
            <w:jc w:val="both"/>
          </w:pPr>
        </w:pPrChange>
      </w:pPr>
      <w:ins w:id="10492" w:author="Author">
        <w:del w:id="10493" w:author="Author">
          <w:r>
            <w:delText>uint8 temp</w:delText>
          </w:r>
        </w:del>
      </w:ins>
      <w:bookmarkStart w:id="10494" w:name="_Toc488928904"/>
      <w:bookmarkStart w:id="10495" w:name="_Toc489941114"/>
      <w:bookmarkStart w:id="10496" w:name="_Toc489942272"/>
      <w:bookmarkStart w:id="10497" w:name="_Toc490206553"/>
      <w:bookmarkStart w:id="10498" w:name="_Toc490207718"/>
      <w:bookmarkStart w:id="10499" w:name="_Toc491673785"/>
      <w:bookmarkEnd w:id="10494"/>
      <w:bookmarkEnd w:id="10495"/>
      <w:bookmarkEnd w:id="10496"/>
      <w:bookmarkEnd w:id="10497"/>
      <w:bookmarkEnd w:id="10498"/>
      <w:bookmarkEnd w:id="10499"/>
    </w:p>
    <w:p w:rsidR="00743B33" w:rsidRDefault="00D20E06" w:rsidP="00743B33">
      <w:pPr>
        <w:pStyle w:val="Heading2"/>
        <w:rPr>
          <w:ins w:id="10500" w:author="Author"/>
          <w:del w:id="10501" w:author="Author"/>
        </w:rPr>
        <w:pPrChange w:id="10502" w:author="Author">
          <w:pPr>
            <w:ind w:left="540"/>
            <w:jc w:val="both"/>
          </w:pPr>
        </w:pPrChange>
      </w:pPr>
      <w:del w:id="10503" w:author="Author">
        <w:r>
          <w:rPr>
            <w:b w:val="0"/>
            <w:rPrChange w:id="10504" w:author="Author">
              <w:rPr>
                <w:rFonts w:ascii="Trebuchet MS" w:hAnsi="Trebuchet MS"/>
                <w:b/>
                <w:lang w:val="en-US"/>
              </w:rPr>
            </w:rPrChange>
          </w:rPr>
          <w:delText>Rationa</w:delText>
        </w:r>
      </w:del>
      <w:bookmarkStart w:id="10505" w:name="_Toc488928905"/>
      <w:bookmarkStart w:id="10506" w:name="_Toc489941115"/>
      <w:bookmarkStart w:id="10507" w:name="_Toc489942273"/>
      <w:bookmarkStart w:id="10508" w:name="_Toc490206554"/>
      <w:bookmarkStart w:id="10509" w:name="_Toc490207719"/>
      <w:bookmarkStart w:id="10510" w:name="_Toc491673786"/>
      <w:bookmarkEnd w:id="10505"/>
      <w:bookmarkEnd w:id="10506"/>
      <w:bookmarkEnd w:id="10507"/>
      <w:bookmarkEnd w:id="10508"/>
      <w:bookmarkEnd w:id="10509"/>
      <w:bookmarkEnd w:id="10510"/>
    </w:p>
    <w:p w:rsidR="00743B33" w:rsidRDefault="00743B33" w:rsidP="00743B33">
      <w:pPr>
        <w:pStyle w:val="Heading2"/>
        <w:rPr>
          <w:ins w:id="10511" w:author="Author"/>
          <w:del w:id="10512" w:author="Author"/>
        </w:rPr>
        <w:pPrChange w:id="10513" w:author="Author">
          <w:pPr>
            <w:ind w:left="540"/>
            <w:jc w:val="both"/>
          </w:pPr>
        </w:pPrChange>
      </w:pPr>
      <w:bookmarkStart w:id="10514" w:name="_Toc488928906"/>
      <w:bookmarkStart w:id="10515" w:name="_Toc489941116"/>
      <w:bookmarkStart w:id="10516" w:name="_Toc489942274"/>
      <w:bookmarkStart w:id="10517" w:name="_Toc490206555"/>
      <w:bookmarkStart w:id="10518" w:name="_Toc490207720"/>
      <w:bookmarkStart w:id="10519" w:name="_Toc491673787"/>
      <w:bookmarkEnd w:id="10514"/>
      <w:bookmarkEnd w:id="10515"/>
      <w:bookmarkEnd w:id="10516"/>
      <w:bookmarkEnd w:id="10517"/>
      <w:bookmarkEnd w:id="10518"/>
      <w:bookmarkEnd w:id="10519"/>
    </w:p>
    <w:p w:rsidR="00743B33" w:rsidRPr="00743B33" w:rsidRDefault="00D20E06" w:rsidP="00743B33">
      <w:pPr>
        <w:pStyle w:val="Heading2"/>
        <w:rPr>
          <w:del w:id="10520" w:author="Author"/>
          <w:b w:val="0"/>
          <w:rPrChange w:id="10521" w:author="Author">
            <w:rPr>
              <w:del w:id="10522" w:author="Author"/>
              <w:rFonts w:ascii="Trebuchet MS" w:hAnsi="Trebuchet MS"/>
              <w:b/>
              <w:lang w:val="en-US"/>
            </w:rPr>
          </w:rPrChange>
        </w:rPr>
        <w:pPrChange w:id="10523" w:author="Author">
          <w:pPr>
            <w:ind w:left="540"/>
            <w:jc w:val="both"/>
          </w:pPr>
        </w:pPrChange>
      </w:pPr>
      <w:ins w:id="10524" w:author="Author">
        <w:del w:id="10525" w:author="Author">
          <w:r>
            <w:delText xml:space="preserve">Rationale </w:delText>
          </w:r>
        </w:del>
      </w:ins>
      <w:del w:id="10526" w:author="Author">
        <w:r>
          <w:rPr>
            <w:b w:val="0"/>
            <w:rPrChange w:id="10527" w:author="Author">
              <w:rPr>
                <w:rFonts w:ascii="Trebuchet MS" w:hAnsi="Trebuchet MS"/>
                <w:b/>
                <w:lang w:val="en-US"/>
              </w:rPr>
            </w:rPrChange>
          </w:rPr>
          <w:delText>le:</w:delText>
        </w:r>
        <w:bookmarkStart w:id="10528" w:name="_Toc488928907"/>
        <w:bookmarkStart w:id="10529" w:name="_Toc489941117"/>
        <w:bookmarkStart w:id="10530" w:name="_Toc489942275"/>
        <w:bookmarkStart w:id="10531" w:name="_Toc490206556"/>
        <w:bookmarkStart w:id="10532" w:name="_Toc490207721"/>
        <w:bookmarkStart w:id="10533" w:name="_Toc491673788"/>
        <w:bookmarkEnd w:id="10528"/>
        <w:bookmarkEnd w:id="10529"/>
        <w:bookmarkEnd w:id="10530"/>
        <w:bookmarkEnd w:id="10531"/>
        <w:bookmarkEnd w:id="10532"/>
        <w:bookmarkEnd w:id="10533"/>
      </w:del>
    </w:p>
    <w:p w:rsidR="00743B33" w:rsidRPr="00743B33" w:rsidRDefault="00D20E06" w:rsidP="00743B33">
      <w:pPr>
        <w:pStyle w:val="Heading2"/>
        <w:rPr>
          <w:del w:id="10534" w:author="Author"/>
          <w:rPrChange w:id="10535" w:author="Author">
            <w:rPr>
              <w:del w:id="10536" w:author="Author"/>
              <w:rFonts w:ascii="Trebuchet MS" w:hAnsi="Trebuchet MS"/>
              <w:sz w:val="20"/>
              <w:szCs w:val="20"/>
            </w:rPr>
          </w:rPrChange>
        </w:rPr>
        <w:pPrChange w:id="10537" w:author="Author">
          <w:pPr>
            <w:ind w:left="540"/>
            <w:jc w:val="both"/>
          </w:pPr>
        </w:pPrChange>
      </w:pPr>
      <w:del w:id="10538" w:author="Author">
        <w:r>
          <w:rPr>
            <w:rPrChange w:id="10539" w:author="Author">
              <w:rPr>
                <w:rFonts w:ascii="Trebuchet MS" w:hAnsi="Trebuchet MS"/>
                <w:sz w:val="20"/>
                <w:szCs w:val="20"/>
              </w:rPr>
            </w:rPrChange>
          </w:rPr>
          <w:delText>Readability</w:delText>
        </w:r>
        <w:bookmarkStart w:id="10540" w:name="_Toc488928908"/>
        <w:bookmarkStart w:id="10541" w:name="_Toc489941118"/>
        <w:bookmarkStart w:id="10542" w:name="_Toc489942276"/>
        <w:bookmarkStart w:id="10543" w:name="_Toc490206557"/>
        <w:bookmarkStart w:id="10544" w:name="_Toc490207722"/>
        <w:bookmarkStart w:id="10545" w:name="_Toc491673789"/>
        <w:bookmarkEnd w:id="10540"/>
        <w:bookmarkEnd w:id="10541"/>
        <w:bookmarkEnd w:id="10542"/>
        <w:bookmarkEnd w:id="10543"/>
        <w:bookmarkEnd w:id="10544"/>
        <w:bookmarkEnd w:id="10545"/>
      </w:del>
    </w:p>
    <w:p w:rsidR="00743B33" w:rsidRPr="00743B33" w:rsidRDefault="00743B33" w:rsidP="00743B33">
      <w:pPr>
        <w:pStyle w:val="Heading2"/>
        <w:rPr>
          <w:del w:id="10546" w:author="Author"/>
          <w:rPrChange w:id="10547" w:author="Author">
            <w:rPr>
              <w:del w:id="10548" w:author="Author"/>
              <w:rFonts w:ascii="Trebuchet MS" w:hAnsi="Trebuchet MS"/>
              <w:lang w:val="en-US"/>
            </w:rPr>
          </w:rPrChange>
        </w:rPr>
        <w:pPrChange w:id="10549" w:author="Author">
          <w:pPr>
            <w:ind w:left="540"/>
            <w:jc w:val="both"/>
          </w:pPr>
        </w:pPrChange>
      </w:pPr>
      <w:bookmarkStart w:id="10550" w:name="_Toc488928909"/>
      <w:bookmarkStart w:id="10551" w:name="_Toc489941119"/>
      <w:bookmarkStart w:id="10552" w:name="_Toc489942277"/>
      <w:bookmarkStart w:id="10553" w:name="_Toc490206558"/>
      <w:bookmarkStart w:id="10554" w:name="_Toc490207723"/>
      <w:bookmarkStart w:id="10555" w:name="_Toc491673790"/>
      <w:bookmarkEnd w:id="10550"/>
      <w:bookmarkEnd w:id="10551"/>
      <w:bookmarkEnd w:id="10552"/>
      <w:bookmarkEnd w:id="10553"/>
      <w:bookmarkEnd w:id="10554"/>
      <w:bookmarkEnd w:id="10555"/>
    </w:p>
    <w:p w:rsidR="00743B33" w:rsidRDefault="00D20E06" w:rsidP="00743B33">
      <w:pPr>
        <w:pStyle w:val="Heading2"/>
        <w:rPr>
          <w:del w:id="10556" w:author="Author"/>
        </w:rPr>
        <w:pPrChange w:id="10557" w:author="Author">
          <w:pPr>
            <w:pStyle w:val="Heading3"/>
            <w:jc w:val="left"/>
          </w:pPr>
        </w:pPrChange>
      </w:pPr>
      <w:bookmarkStart w:id="10558" w:name="_Toc443662893"/>
      <w:bookmarkStart w:id="10559" w:name="_Toc447291308"/>
      <w:bookmarkStart w:id="10560" w:name="_Toc294795151"/>
      <w:bookmarkStart w:id="10561" w:name="_Toc301956867"/>
      <w:bookmarkStart w:id="10562" w:name="_Toc301959995"/>
      <w:bookmarkStart w:id="10563" w:name="_Toc301960469"/>
      <w:bookmarkStart w:id="10564" w:name="_Toc301960631"/>
      <w:bookmarkStart w:id="10565" w:name="_Toc409602434"/>
      <w:bookmarkStart w:id="10566" w:name="_Toc430267095"/>
      <w:del w:id="10567" w:author="Author">
        <w:r>
          <w:delText>Name_Var_00</w:delText>
        </w:r>
        <w:bookmarkEnd w:id="10558"/>
        <w:bookmarkEnd w:id="10559"/>
        <w:r>
          <w:delText>4</w:delText>
        </w:r>
        <w:bookmarkStart w:id="10568" w:name="_Toc488928910"/>
        <w:bookmarkStart w:id="10569" w:name="_Toc489941120"/>
        <w:bookmarkStart w:id="10570" w:name="_Toc489942278"/>
        <w:bookmarkStart w:id="10571" w:name="_Toc490206559"/>
        <w:bookmarkStart w:id="10572" w:name="_Toc490207724"/>
        <w:bookmarkStart w:id="10573" w:name="_Toc491673791"/>
        <w:bookmarkEnd w:id="10568"/>
        <w:bookmarkEnd w:id="10569"/>
        <w:bookmarkEnd w:id="10570"/>
        <w:bookmarkEnd w:id="10571"/>
        <w:bookmarkEnd w:id="10572"/>
        <w:bookmarkEnd w:id="10573"/>
      </w:del>
    </w:p>
    <w:p w:rsidR="00743B33" w:rsidRPr="00743B33" w:rsidRDefault="00D20E06" w:rsidP="00743B33">
      <w:pPr>
        <w:pStyle w:val="Heading2"/>
        <w:rPr>
          <w:del w:id="10574" w:author="Author"/>
          <w:b w:val="0"/>
          <w:rPrChange w:id="10575" w:author="Author">
            <w:rPr>
              <w:del w:id="10576" w:author="Author"/>
              <w:rFonts w:ascii="Trebuchet MS" w:hAnsi="Trebuchet MS"/>
              <w:b/>
              <w:lang w:val="en-US"/>
            </w:rPr>
          </w:rPrChange>
        </w:rPr>
        <w:pPrChange w:id="10577" w:author="Author">
          <w:pPr>
            <w:ind w:left="540"/>
          </w:pPr>
        </w:pPrChange>
      </w:pPr>
      <w:del w:id="10578" w:author="Author">
        <w:r>
          <w:rPr>
            <w:b w:val="0"/>
            <w:rPrChange w:id="10579" w:author="Author">
              <w:rPr>
                <w:rFonts w:ascii="Trebuchet MS" w:hAnsi="Trebuchet MS"/>
                <w:b/>
                <w:lang w:val="en-US"/>
              </w:rPr>
            </w:rPrChange>
          </w:rPr>
          <w:delText>Rule:</w:delText>
        </w:r>
        <w:bookmarkStart w:id="10580" w:name="_Toc488928911"/>
        <w:bookmarkStart w:id="10581" w:name="_Toc489941121"/>
        <w:bookmarkStart w:id="10582" w:name="_Toc489942279"/>
        <w:bookmarkStart w:id="10583" w:name="_Toc490206560"/>
        <w:bookmarkStart w:id="10584" w:name="_Toc490207725"/>
        <w:bookmarkStart w:id="10585" w:name="_Toc491673792"/>
        <w:bookmarkEnd w:id="10580"/>
        <w:bookmarkEnd w:id="10581"/>
        <w:bookmarkEnd w:id="10582"/>
        <w:bookmarkEnd w:id="10583"/>
        <w:bookmarkEnd w:id="10584"/>
        <w:bookmarkEnd w:id="10585"/>
      </w:del>
    </w:p>
    <w:p w:rsidR="00743B33" w:rsidRPr="00743B33" w:rsidRDefault="00D20E06" w:rsidP="00743B33">
      <w:pPr>
        <w:pStyle w:val="Heading2"/>
        <w:rPr>
          <w:del w:id="10586" w:author="Author"/>
          <w:rPrChange w:id="10587" w:author="Author">
            <w:rPr>
              <w:del w:id="10588" w:author="Author"/>
              <w:rFonts w:ascii="Trebuchet MS" w:hAnsi="Trebuchet MS"/>
              <w:sz w:val="20"/>
              <w:szCs w:val="20"/>
            </w:rPr>
          </w:rPrChange>
        </w:rPr>
        <w:pPrChange w:id="10589" w:author="Author">
          <w:pPr>
            <w:ind w:left="540"/>
          </w:pPr>
        </w:pPrChange>
      </w:pPr>
      <w:del w:id="10590" w:author="Author">
        <w:r>
          <w:rPr>
            <w:rPrChange w:id="10591" w:author="Author">
              <w:rPr>
                <w:rFonts w:ascii="Trebuchet MS" w:hAnsi="Trebuchet MS"/>
                <w:sz w:val="20"/>
                <w:szCs w:val="20"/>
              </w:rPr>
            </w:rPrChange>
          </w:rPr>
          <w:delText xml:space="preserve">Reserved identifiers, macros </w:delText>
        </w:r>
      </w:del>
      <w:ins w:id="10592" w:author="Author">
        <w:del w:id="10593" w:author="Author">
          <w:r>
            <w:delText>class, namespace and methods</w:delText>
          </w:r>
        </w:del>
      </w:ins>
      <w:del w:id="10594" w:author="Author">
        <w:r>
          <w:rPr>
            <w:rPrChange w:id="10595" w:author="Author">
              <w:rPr>
                <w:rFonts w:ascii="Trebuchet MS" w:hAnsi="Trebuchet MS"/>
                <w:sz w:val="20"/>
                <w:szCs w:val="20"/>
              </w:rPr>
            </w:rPrChange>
          </w:rPr>
          <w:delText>and functions in the standard libraries, shall not be defined, redefined or undefined</w:delText>
        </w:r>
        <w:r>
          <w:rPr>
            <w:rPrChange w:id="10596" w:author="Author">
              <w:rPr>
                <w:rFonts w:ascii="Trebuchet MS" w:hAnsi="Trebuchet MS"/>
                <w:sz w:val="20"/>
                <w:szCs w:val="20"/>
              </w:rPr>
            </w:rPrChange>
          </w:rPr>
          <w:delText>. The names of macros, objects and functions in the standard libraries shall not be reused.</w:delText>
        </w:r>
        <w:bookmarkStart w:id="10597" w:name="_Toc488928912"/>
        <w:bookmarkStart w:id="10598" w:name="_Toc489941122"/>
        <w:bookmarkStart w:id="10599" w:name="_Toc489942280"/>
        <w:bookmarkStart w:id="10600" w:name="_Toc490206561"/>
        <w:bookmarkStart w:id="10601" w:name="_Toc490207726"/>
        <w:bookmarkStart w:id="10602" w:name="_Toc491673793"/>
        <w:bookmarkEnd w:id="10597"/>
        <w:bookmarkEnd w:id="10598"/>
        <w:bookmarkEnd w:id="10599"/>
        <w:bookmarkEnd w:id="10600"/>
        <w:bookmarkEnd w:id="10601"/>
        <w:bookmarkEnd w:id="10602"/>
      </w:del>
    </w:p>
    <w:p w:rsidR="00743B33" w:rsidRPr="00743B33" w:rsidRDefault="00743B33" w:rsidP="00743B33">
      <w:pPr>
        <w:pStyle w:val="Heading2"/>
        <w:rPr>
          <w:del w:id="10603" w:author="Author"/>
          <w:rPrChange w:id="10604" w:author="Author">
            <w:rPr>
              <w:del w:id="10605" w:author="Author"/>
              <w:rFonts w:ascii="Trebuchet MS" w:hAnsi="Trebuchet MS"/>
            </w:rPr>
          </w:rPrChange>
        </w:rPr>
        <w:pPrChange w:id="10606" w:author="Author">
          <w:pPr>
            <w:ind w:left="540"/>
          </w:pPr>
        </w:pPrChange>
      </w:pPr>
      <w:bookmarkStart w:id="10607" w:name="_Toc488928913"/>
      <w:bookmarkStart w:id="10608" w:name="_Toc489941123"/>
      <w:bookmarkStart w:id="10609" w:name="_Toc489942281"/>
      <w:bookmarkStart w:id="10610" w:name="_Toc490206562"/>
      <w:bookmarkStart w:id="10611" w:name="_Toc490207727"/>
      <w:bookmarkStart w:id="10612" w:name="_Toc491673794"/>
      <w:bookmarkEnd w:id="10607"/>
      <w:bookmarkEnd w:id="10608"/>
      <w:bookmarkEnd w:id="10609"/>
      <w:bookmarkEnd w:id="10610"/>
      <w:bookmarkEnd w:id="10611"/>
      <w:bookmarkEnd w:id="10612"/>
    </w:p>
    <w:p w:rsidR="00743B33" w:rsidRPr="00743B33" w:rsidRDefault="00D20E06" w:rsidP="00743B33">
      <w:pPr>
        <w:pStyle w:val="Heading2"/>
        <w:rPr>
          <w:del w:id="10613" w:author="Author"/>
          <w:b w:val="0"/>
          <w:rPrChange w:id="10614" w:author="Author">
            <w:rPr>
              <w:del w:id="10615" w:author="Author"/>
              <w:rFonts w:ascii="Trebuchet MS" w:hAnsi="Trebuchet MS"/>
              <w:b/>
              <w:lang w:val="en-US"/>
            </w:rPr>
          </w:rPrChange>
        </w:rPr>
        <w:pPrChange w:id="10616" w:author="Author">
          <w:pPr>
            <w:ind w:left="540"/>
          </w:pPr>
        </w:pPrChange>
      </w:pPr>
      <w:del w:id="10617" w:author="Author">
        <w:r>
          <w:rPr>
            <w:b w:val="0"/>
            <w:rPrChange w:id="10618" w:author="Author">
              <w:rPr>
                <w:rFonts w:ascii="Trebuchet MS" w:hAnsi="Trebuchet MS"/>
                <w:b/>
                <w:lang w:val="en-US"/>
              </w:rPr>
            </w:rPrChange>
          </w:rPr>
          <w:delText>Example:</w:delText>
        </w:r>
        <w:bookmarkStart w:id="10619" w:name="_Toc488928914"/>
        <w:bookmarkStart w:id="10620" w:name="_Toc489941124"/>
        <w:bookmarkStart w:id="10621" w:name="_Toc489942282"/>
        <w:bookmarkStart w:id="10622" w:name="_Toc490206563"/>
        <w:bookmarkStart w:id="10623" w:name="_Toc490207728"/>
        <w:bookmarkStart w:id="10624" w:name="_Toc491673795"/>
        <w:bookmarkEnd w:id="10619"/>
        <w:bookmarkEnd w:id="10620"/>
        <w:bookmarkEnd w:id="10621"/>
        <w:bookmarkEnd w:id="10622"/>
        <w:bookmarkEnd w:id="10623"/>
        <w:bookmarkEnd w:id="10624"/>
      </w:del>
    </w:p>
    <w:p w:rsidR="00743B33" w:rsidRPr="00743B33" w:rsidRDefault="00D20E06" w:rsidP="00743B33">
      <w:pPr>
        <w:pStyle w:val="Heading2"/>
        <w:rPr>
          <w:del w:id="10625" w:author="Author"/>
          <w:rPrChange w:id="10626" w:author="Author">
            <w:rPr>
              <w:del w:id="10627" w:author="Author"/>
              <w:rFonts w:ascii="Trebuchet MS" w:hAnsi="Trebuchet MS"/>
              <w:sz w:val="20"/>
              <w:szCs w:val="20"/>
            </w:rPr>
          </w:rPrChange>
        </w:rPr>
        <w:pPrChange w:id="10628" w:author="Author">
          <w:pPr>
            <w:ind w:left="540"/>
          </w:pPr>
        </w:pPrChange>
      </w:pPr>
      <w:del w:id="10629" w:author="Author">
        <w:r>
          <w:rPr>
            <w:rPrChange w:id="10630" w:author="Author">
              <w:rPr>
                <w:rFonts w:ascii="Trebuchet MS" w:hAnsi="Trebuchet MS"/>
                <w:sz w:val="20"/>
                <w:szCs w:val="20"/>
              </w:rPr>
            </w:rPrChange>
          </w:rPr>
          <w:delText>Not required.</w:delText>
        </w:r>
        <w:bookmarkStart w:id="10631" w:name="_Toc488928915"/>
        <w:bookmarkStart w:id="10632" w:name="_Toc489941125"/>
        <w:bookmarkStart w:id="10633" w:name="_Toc489942283"/>
        <w:bookmarkStart w:id="10634" w:name="_Toc490206564"/>
        <w:bookmarkStart w:id="10635" w:name="_Toc490207729"/>
        <w:bookmarkStart w:id="10636" w:name="_Toc491673796"/>
        <w:bookmarkEnd w:id="10631"/>
        <w:bookmarkEnd w:id="10632"/>
        <w:bookmarkEnd w:id="10633"/>
        <w:bookmarkEnd w:id="10634"/>
        <w:bookmarkEnd w:id="10635"/>
        <w:bookmarkEnd w:id="10636"/>
      </w:del>
    </w:p>
    <w:p w:rsidR="00743B33" w:rsidRPr="00743B33" w:rsidRDefault="00743B33" w:rsidP="00743B33">
      <w:pPr>
        <w:pStyle w:val="Heading2"/>
        <w:rPr>
          <w:del w:id="10637" w:author="Author"/>
          <w:rPrChange w:id="10638" w:author="Author">
            <w:rPr>
              <w:del w:id="10639" w:author="Author"/>
              <w:rFonts w:ascii="Trebuchet MS" w:hAnsi="Trebuchet MS"/>
              <w:lang w:val="en-US"/>
            </w:rPr>
          </w:rPrChange>
        </w:rPr>
        <w:pPrChange w:id="10640" w:author="Author">
          <w:pPr>
            <w:pStyle w:val="CodeBlock"/>
            <w:ind w:left="540"/>
          </w:pPr>
        </w:pPrChange>
      </w:pPr>
      <w:bookmarkStart w:id="10641" w:name="_Toc488928916"/>
      <w:bookmarkStart w:id="10642" w:name="_Toc489941126"/>
      <w:bookmarkStart w:id="10643" w:name="_Toc489942284"/>
      <w:bookmarkStart w:id="10644" w:name="_Toc490206565"/>
      <w:bookmarkStart w:id="10645" w:name="_Toc490207730"/>
      <w:bookmarkStart w:id="10646" w:name="_Toc491673797"/>
      <w:bookmarkEnd w:id="10641"/>
      <w:bookmarkEnd w:id="10642"/>
      <w:bookmarkEnd w:id="10643"/>
      <w:bookmarkEnd w:id="10644"/>
      <w:bookmarkEnd w:id="10645"/>
      <w:bookmarkEnd w:id="10646"/>
    </w:p>
    <w:p w:rsidR="00743B33" w:rsidRPr="00743B33" w:rsidRDefault="00D20E06" w:rsidP="00743B33">
      <w:pPr>
        <w:pStyle w:val="Heading2"/>
        <w:rPr>
          <w:del w:id="10647" w:author="Author"/>
          <w:b w:val="0"/>
          <w:rPrChange w:id="10648" w:author="Author">
            <w:rPr>
              <w:del w:id="10649" w:author="Author"/>
              <w:rFonts w:ascii="Trebuchet MS" w:hAnsi="Trebuchet MS"/>
              <w:b/>
              <w:lang w:val="en-US"/>
            </w:rPr>
          </w:rPrChange>
        </w:rPr>
        <w:pPrChange w:id="10650" w:author="Author">
          <w:pPr>
            <w:ind w:left="540"/>
          </w:pPr>
        </w:pPrChange>
      </w:pPr>
      <w:del w:id="10651" w:author="Author">
        <w:r>
          <w:rPr>
            <w:b w:val="0"/>
            <w:rPrChange w:id="10652" w:author="Author">
              <w:rPr>
                <w:rFonts w:ascii="Trebuchet MS" w:hAnsi="Trebuchet MS"/>
                <w:b/>
                <w:lang w:val="en-US"/>
              </w:rPr>
            </w:rPrChange>
          </w:rPr>
          <w:delText>Rationale:</w:delText>
        </w:r>
        <w:bookmarkStart w:id="10653" w:name="_Toc488928917"/>
        <w:bookmarkStart w:id="10654" w:name="_Toc489941127"/>
        <w:bookmarkStart w:id="10655" w:name="_Toc489942285"/>
        <w:bookmarkStart w:id="10656" w:name="_Toc490206566"/>
        <w:bookmarkStart w:id="10657" w:name="_Toc490207731"/>
        <w:bookmarkStart w:id="10658" w:name="_Toc491673798"/>
        <w:bookmarkEnd w:id="10653"/>
        <w:bookmarkEnd w:id="10654"/>
        <w:bookmarkEnd w:id="10655"/>
        <w:bookmarkEnd w:id="10656"/>
        <w:bookmarkEnd w:id="10657"/>
        <w:bookmarkEnd w:id="10658"/>
      </w:del>
    </w:p>
    <w:p w:rsidR="00743B33" w:rsidRPr="00743B33" w:rsidRDefault="00D20E06" w:rsidP="00743B33">
      <w:pPr>
        <w:pStyle w:val="Heading2"/>
        <w:rPr>
          <w:del w:id="10659" w:author="Author"/>
          <w:rPrChange w:id="10660" w:author="Author">
            <w:rPr>
              <w:del w:id="10661" w:author="Author"/>
              <w:rFonts w:ascii="Trebuchet MS" w:hAnsi="Trebuchet MS"/>
              <w:sz w:val="20"/>
              <w:szCs w:val="20"/>
            </w:rPr>
          </w:rPrChange>
        </w:rPr>
        <w:pPrChange w:id="10662" w:author="Author">
          <w:pPr>
            <w:ind w:left="540"/>
          </w:pPr>
        </w:pPrChange>
      </w:pPr>
      <w:del w:id="10663" w:author="Author">
        <w:r>
          <w:rPr>
            <w:rPrChange w:id="10664" w:author="Author">
              <w:rPr>
                <w:rFonts w:ascii="Trebuchet MS" w:hAnsi="Trebuchet MS"/>
                <w:sz w:val="20"/>
                <w:szCs w:val="20"/>
              </w:rPr>
            </w:rPrChange>
          </w:rPr>
          <w:delText xml:space="preserve">There are some specific reserved words and function </w:delText>
        </w:r>
      </w:del>
      <w:ins w:id="10665" w:author="Author">
        <w:del w:id="10666" w:author="Author">
          <w:r>
            <w:delText>method</w:delText>
          </w:r>
          <w:r>
            <w:rPr>
              <w:rPrChange w:id="10667" w:author="Author">
                <w:rPr>
                  <w:rFonts w:ascii="Trebuchet MS" w:hAnsi="Trebuchet MS"/>
                  <w:sz w:val="20"/>
                  <w:szCs w:val="20"/>
                </w:rPr>
              </w:rPrChange>
            </w:rPr>
            <w:delText xml:space="preserve"> </w:delText>
          </w:r>
        </w:del>
      </w:ins>
      <w:del w:id="10668" w:author="Author">
        <w:r>
          <w:rPr>
            <w:rPrChange w:id="10669" w:author="Author">
              <w:rPr>
                <w:rFonts w:ascii="Trebuchet MS" w:hAnsi="Trebuchet MS"/>
                <w:sz w:val="20"/>
                <w:szCs w:val="20"/>
              </w:rPr>
            </w:rPrChange>
          </w:rPr>
          <w:delText xml:space="preserve">names which are known to give rise to undefined behaviours if they </w:delText>
        </w:r>
        <w:r>
          <w:rPr>
            <w:rPrChange w:id="10670" w:author="Author">
              <w:rPr>
                <w:rFonts w:ascii="Trebuchet MS" w:hAnsi="Trebuchet MS"/>
                <w:sz w:val="20"/>
                <w:szCs w:val="20"/>
              </w:rPr>
            </w:rPrChange>
          </w:rPr>
          <w:delText>are redefined or undefined.</w:delText>
        </w:r>
        <w:bookmarkStart w:id="10671" w:name="_Toc488928918"/>
        <w:bookmarkStart w:id="10672" w:name="_Toc489941128"/>
        <w:bookmarkStart w:id="10673" w:name="_Toc489942286"/>
        <w:bookmarkStart w:id="10674" w:name="_Toc490206567"/>
        <w:bookmarkStart w:id="10675" w:name="_Toc490207732"/>
        <w:bookmarkStart w:id="10676" w:name="_Toc491673799"/>
        <w:bookmarkEnd w:id="10671"/>
        <w:bookmarkEnd w:id="10672"/>
        <w:bookmarkEnd w:id="10673"/>
        <w:bookmarkEnd w:id="10674"/>
        <w:bookmarkEnd w:id="10675"/>
        <w:bookmarkEnd w:id="10676"/>
      </w:del>
    </w:p>
    <w:p w:rsidR="00743B33" w:rsidRPr="00743B33" w:rsidRDefault="00743B33" w:rsidP="00743B33">
      <w:pPr>
        <w:pStyle w:val="Heading2"/>
        <w:rPr>
          <w:del w:id="10677" w:author="Author"/>
          <w:rPrChange w:id="10678" w:author="Author">
            <w:rPr>
              <w:del w:id="10679" w:author="Author"/>
              <w:rFonts w:ascii="Trebuchet MS" w:hAnsi="Trebuchet MS"/>
              <w:lang w:val="en-US"/>
            </w:rPr>
          </w:rPrChange>
        </w:rPr>
        <w:pPrChange w:id="10680" w:author="Author">
          <w:pPr>
            <w:ind w:left="540"/>
          </w:pPr>
        </w:pPrChange>
      </w:pPr>
      <w:bookmarkStart w:id="10681" w:name="_Toc488928919"/>
      <w:bookmarkStart w:id="10682" w:name="_Toc489941129"/>
      <w:bookmarkStart w:id="10683" w:name="_Toc489942287"/>
      <w:bookmarkStart w:id="10684" w:name="_Toc490206568"/>
      <w:bookmarkStart w:id="10685" w:name="_Toc490207733"/>
      <w:bookmarkStart w:id="10686" w:name="_Toc491673800"/>
      <w:bookmarkEnd w:id="10681"/>
      <w:bookmarkEnd w:id="10682"/>
      <w:bookmarkEnd w:id="10683"/>
      <w:bookmarkEnd w:id="10684"/>
      <w:bookmarkEnd w:id="10685"/>
      <w:bookmarkEnd w:id="10686"/>
    </w:p>
    <w:p w:rsidR="00743B33" w:rsidRDefault="00D20E06" w:rsidP="00743B33">
      <w:pPr>
        <w:pStyle w:val="Heading2"/>
        <w:rPr>
          <w:ins w:id="10687" w:author="Author"/>
          <w:del w:id="10688" w:author="Author"/>
        </w:rPr>
        <w:pPrChange w:id="10689" w:author="Author">
          <w:pPr>
            <w:pStyle w:val="Heading3"/>
          </w:pPr>
        </w:pPrChange>
      </w:pPr>
      <w:ins w:id="10690" w:author="Author">
        <w:del w:id="10691" w:author="Author">
          <w:r>
            <w:delText>Name_Var_005</w:delText>
          </w:r>
          <w:bookmarkStart w:id="10692" w:name="_Toc488928920"/>
          <w:bookmarkStart w:id="10693" w:name="_Toc489941130"/>
          <w:bookmarkStart w:id="10694" w:name="_Toc489942288"/>
          <w:bookmarkStart w:id="10695" w:name="_Toc490206569"/>
          <w:bookmarkStart w:id="10696" w:name="_Toc490207734"/>
          <w:bookmarkStart w:id="10697" w:name="_Toc491673801"/>
          <w:bookmarkEnd w:id="10692"/>
          <w:bookmarkEnd w:id="10693"/>
          <w:bookmarkEnd w:id="10694"/>
          <w:bookmarkEnd w:id="10695"/>
          <w:bookmarkEnd w:id="10696"/>
          <w:bookmarkEnd w:id="10697"/>
        </w:del>
      </w:ins>
    </w:p>
    <w:p w:rsidR="00743B33" w:rsidRDefault="00D20E06" w:rsidP="00743B33">
      <w:pPr>
        <w:pStyle w:val="Heading2"/>
        <w:rPr>
          <w:ins w:id="10698" w:author="Author"/>
          <w:del w:id="10699" w:author="Author"/>
        </w:rPr>
        <w:pPrChange w:id="10700" w:author="Author">
          <w:pPr>
            <w:ind w:left="540"/>
          </w:pPr>
        </w:pPrChange>
      </w:pPr>
      <w:ins w:id="10701" w:author="Author">
        <w:del w:id="10702" w:author="Author">
          <w:r>
            <w:delText>Rule:</w:delText>
          </w:r>
          <w:bookmarkStart w:id="10703" w:name="_Toc488928921"/>
          <w:bookmarkStart w:id="10704" w:name="_Toc489941131"/>
          <w:bookmarkStart w:id="10705" w:name="_Toc489942289"/>
          <w:bookmarkStart w:id="10706" w:name="_Toc490206570"/>
          <w:bookmarkStart w:id="10707" w:name="_Toc490207735"/>
          <w:bookmarkStart w:id="10708" w:name="_Toc491673802"/>
          <w:bookmarkEnd w:id="10703"/>
          <w:bookmarkEnd w:id="10704"/>
          <w:bookmarkEnd w:id="10705"/>
          <w:bookmarkEnd w:id="10706"/>
          <w:bookmarkEnd w:id="10707"/>
          <w:bookmarkEnd w:id="10708"/>
        </w:del>
      </w:ins>
    </w:p>
    <w:p w:rsidR="00743B33" w:rsidRDefault="00D20E06" w:rsidP="00743B33">
      <w:pPr>
        <w:pStyle w:val="Heading2"/>
        <w:rPr>
          <w:ins w:id="10709" w:author="Author"/>
          <w:del w:id="10710" w:author="Author"/>
        </w:rPr>
        <w:pPrChange w:id="10711" w:author="Author">
          <w:pPr>
            <w:ind w:left="540"/>
          </w:pPr>
        </w:pPrChange>
      </w:pPr>
      <w:ins w:id="10712" w:author="Author">
        <w:del w:id="10713" w:author="Author">
          <w:r>
            <w:delText>All SOFTWARE Modules shall label all variables according to the following scheme:</w:delText>
          </w:r>
          <w:bookmarkStart w:id="10714" w:name="_Toc488928922"/>
          <w:bookmarkStart w:id="10715" w:name="_Toc489941132"/>
          <w:bookmarkStart w:id="10716" w:name="_Toc489942290"/>
          <w:bookmarkStart w:id="10717" w:name="_Toc490206571"/>
          <w:bookmarkStart w:id="10718" w:name="_Toc490207736"/>
          <w:bookmarkStart w:id="10719" w:name="_Toc491673803"/>
          <w:bookmarkEnd w:id="10714"/>
          <w:bookmarkEnd w:id="10715"/>
          <w:bookmarkEnd w:id="10716"/>
          <w:bookmarkEnd w:id="10717"/>
          <w:bookmarkEnd w:id="10718"/>
          <w:bookmarkEnd w:id="10719"/>
        </w:del>
      </w:ins>
    </w:p>
    <w:p w:rsidR="00743B33" w:rsidRDefault="00D20E06" w:rsidP="00743B33">
      <w:pPr>
        <w:pStyle w:val="Heading2"/>
        <w:rPr>
          <w:ins w:id="10720" w:author="Author"/>
          <w:del w:id="10721" w:author="Author"/>
        </w:rPr>
        <w:pPrChange w:id="10722" w:author="Author">
          <w:pPr/>
        </w:pPrChange>
      </w:pPr>
      <w:ins w:id="10723" w:author="Author">
        <w:del w:id="10724" w:author="Author">
          <w:r>
            <w:delText>Use a noun or noun phrase to name properties.</w:delText>
          </w:r>
          <w:bookmarkStart w:id="10725" w:name="_Toc488928923"/>
          <w:bookmarkStart w:id="10726" w:name="_Toc489941133"/>
          <w:bookmarkStart w:id="10727" w:name="_Toc489942291"/>
          <w:bookmarkStart w:id="10728" w:name="_Toc490206572"/>
          <w:bookmarkStart w:id="10729" w:name="_Toc490207737"/>
          <w:bookmarkStart w:id="10730" w:name="_Toc491673804"/>
          <w:bookmarkEnd w:id="10725"/>
          <w:bookmarkEnd w:id="10726"/>
          <w:bookmarkEnd w:id="10727"/>
          <w:bookmarkEnd w:id="10728"/>
          <w:bookmarkEnd w:id="10729"/>
          <w:bookmarkEnd w:id="10730"/>
        </w:del>
      </w:ins>
    </w:p>
    <w:p w:rsidR="00743B33" w:rsidRDefault="00D20E06" w:rsidP="00743B33">
      <w:pPr>
        <w:pStyle w:val="Heading2"/>
        <w:rPr>
          <w:ins w:id="10731" w:author="Author"/>
          <w:del w:id="10732" w:author="Author"/>
        </w:rPr>
        <w:pPrChange w:id="10733" w:author="Author">
          <w:pPr/>
        </w:pPrChange>
      </w:pPr>
      <w:ins w:id="10734" w:author="Author">
        <w:del w:id="10735" w:author="Author">
          <w:r>
            <w:delText>Use Camel case. For primitive type variables, the prefix for variables will be l</w:delText>
          </w:r>
          <w:r>
            <w:delText>ower-case.</w:delText>
          </w:r>
          <w:bookmarkStart w:id="10736" w:name="_Toc488928924"/>
          <w:bookmarkStart w:id="10737" w:name="_Toc489941134"/>
          <w:bookmarkStart w:id="10738" w:name="_Toc489942292"/>
          <w:bookmarkStart w:id="10739" w:name="_Toc490206573"/>
          <w:bookmarkStart w:id="10740" w:name="_Toc490207738"/>
          <w:bookmarkStart w:id="10741" w:name="_Toc491673805"/>
          <w:bookmarkEnd w:id="10736"/>
          <w:bookmarkEnd w:id="10737"/>
          <w:bookmarkEnd w:id="10738"/>
          <w:bookmarkEnd w:id="10739"/>
          <w:bookmarkEnd w:id="10740"/>
          <w:bookmarkEnd w:id="10741"/>
        </w:del>
      </w:ins>
    </w:p>
    <w:p w:rsidR="00743B33" w:rsidRPr="00303E7B" w:rsidRDefault="00D20E06" w:rsidP="00743B33">
      <w:pPr>
        <w:pStyle w:val="Heading2"/>
        <w:rPr>
          <w:ins w:id="10742" w:author="Author"/>
          <w:del w:id="10743" w:author="Author"/>
        </w:rPr>
        <w:pPrChange w:id="10744" w:author="Author">
          <w:pPr/>
        </w:pPrChange>
      </w:pPr>
      <w:ins w:id="10745" w:author="Author">
        <w:del w:id="10746" w:author="Author">
          <w:r>
            <w:delText>Use Hungarian type notation for primitive types.</w:delText>
          </w:r>
          <w:bookmarkStart w:id="10747" w:name="_Toc488928925"/>
          <w:bookmarkStart w:id="10748" w:name="_Toc489941135"/>
          <w:bookmarkStart w:id="10749" w:name="_Toc489942293"/>
          <w:bookmarkStart w:id="10750" w:name="_Toc490206574"/>
          <w:bookmarkStart w:id="10751" w:name="_Toc490207739"/>
          <w:bookmarkStart w:id="10752" w:name="_Toc491673806"/>
          <w:bookmarkEnd w:id="10747"/>
          <w:bookmarkEnd w:id="10748"/>
          <w:bookmarkEnd w:id="10749"/>
          <w:bookmarkEnd w:id="10750"/>
          <w:bookmarkEnd w:id="10751"/>
          <w:bookmarkEnd w:id="10752"/>
        </w:del>
      </w:ins>
    </w:p>
    <w:p w:rsidR="00743B33" w:rsidRPr="00303E7B" w:rsidRDefault="00D20E06" w:rsidP="00743B33">
      <w:pPr>
        <w:pStyle w:val="Heading2"/>
        <w:rPr>
          <w:ins w:id="10753" w:author="Author"/>
          <w:del w:id="10754" w:author="Author"/>
        </w:rPr>
        <w:pPrChange w:id="10755" w:author="Author">
          <w:pPr/>
        </w:pPrChange>
      </w:pPr>
      <w:ins w:id="10756" w:author="Author">
        <w:del w:id="10757" w:author="Author">
          <w:r w:rsidRPr="00303E7B">
            <w:delText>Do not use Hungarian notation for scope of variables.</w:delText>
          </w:r>
          <w:bookmarkStart w:id="10758" w:name="_Toc488928926"/>
          <w:bookmarkStart w:id="10759" w:name="_Toc489941136"/>
          <w:bookmarkStart w:id="10760" w:name="_Toc489942294"/>
          <w:bookmarkStart w:id="10761" w:name="_Toc490206575"/>
          <w:bookmarkStart w:id="10762" w:name="_Toc490207740"/>
          <w:bookmarkStart w:id="10763" w:name="_Toc491673807"/>
          <w:bookmarkEnd w:id="10758"/>
          <w:bookmarkEnd w:id="10759"/>
          <w:bookmarkEnd w:id="10760"/>
          <w:bookmarkEnd w:id="10761"/>
          <w:bookmarkEnd w:id="10762"/>
          <w:bookmarkEnd w:id="10763"/>
        </w:del>
      </w:ins>
    </w:p>
    <w:p w:rsidR="00743B33" w:rsidRDefault="00D20E06" w:rsidP="00743B33">
      <w:pPr>
        <w:pStyle w:val="Heading2"/>
        <w:rPr>
          <w:ins w:id="10764" w:author="Author"/>
          <w:del w:id="10765" w:author="Author"/>
        </w:rPr>
        <w:pPrChange w:id="10766" w:author="Author">
          <w:pPr/>
        </w:pPrChange>
      </w:pPr>
      <w:ins w:id="10767" w:author="Author">
        <w:del w:id="10768" w:author="Author">
          <w:r w:rsidRPr="00303E7B">
            <w:delText xml:space="preserve">Use </w:delText>
          </w:r>
          <w:r>
            <w:delText>“objCommand”, “objConn”, “param” as standard names for “SQLCommand” and</w:delText>
          </w:r>
          <w:bookmarkStart w:id="10769" w:name="_Toc488928927"/>
          <w:bookmarkStart w:id="10770" w:name="_Toc489941137"/>
          <w:bookmarkStart w:id="10771" w:name="_Toc489942295"/>
          <w:bookmarkStart w:id="10772" w:name="_Toc490206576"/>
          <w:bookmarkStart w:id="10773" w:name="_Toc490207741"/>
          <w:bookmarkStart w:id="10774" w:name="_Toc491673808"/>
          <w:bookmarkEnd w:id="10769"/>
          <w:bookmarkEnd w:id="10770"/>
          <w:bookmarkEnd w:id="10771"/>
          <w:bookmarkEnd w:id="10772"/>
          <w:bookmarkEnd w:id="10773"/>
          <w:bookmarkEnd w:id="10774"/>
        </w:del>
      </w:ins>
    </w:p>
    <w:p w:rsidR="00743B33" w:rsidRDefault="00D20E06" w:rsidP="00743B33">
      <w:pPr>
        <w:pStyle w:val="Heading2"/>
        <w:rPr>
          <w:ins w:id="10775" w:author="Author"/>
          <w:del w:id="10776" w:author="Author"/>
        </w:rPr>
        <w:pPrChange w:id="10777" w:author="Author">
          <w:pPr/>
        </w:pPrChange>
      </w:pPr>
      <w:ins w:id="10778" w:author="Author">
        <w:del w:id="10779" w:author="Author">
          <w:r>
            <w:delText>“SQLConnection”, “SQLParameter” objects. Use “da” as name for “Sql</w:delText>
          </w:r>
          <w:r>
            <w:delText>DataAdapter” objects and “ds”</w:delText>
          </w:r>
          <w:bookmarkStart w:id="10780" w:name="_Toc488928928"/>
          <w:bookmarkStart w:id="10781" w:name="_Toc489941138"/>
          <w:bookmarkStart w:id="10782" w:name="_Toc489942296"/>
          <w:bookmarkStart w:id="10783" w:name="_Toc490206577"/>
          <w:bookmarkStart w:id="10784" w:name="_Toc490207742"/>
          <w:bookmarkStart w:id="10785" w:name="_Toc491673809"/>
          <w:bookmarkEnd w:id="10780"/>
          <w:bookmarkEnd w:id="10781"/>
          <w:bookmarkEnd w:id="10782"/>
          <w:bookmarkEnd w:id="10783"/>
          <w:bookmarkEnd w:id="10784"/>
          <w:bookmarkEnd w:id="10785"/>
        </w:del>
      </w:ins>
    </w:p>
    <w:p w:rsidR="00743B33" w:rsidRDefault="00D20E06" w:rsidP="00743B33">
      <w:pPr>
        <w:pStyle w:val="Heading2"/>
        <w:rPr>
          <w:ins w:id="10786" w:author="Author"/>
          <w:del w:id="10787" w:author="Author"/>
        </w:rPr>
        <w:pPrChange w:id="10788" w:author="Author">
          <w:pPr/>
        </w:pPrChange>
      </w:pPr>
      <w:ins w:id="10789" w:author="Author">
        <w:del w:id="10790" w:author="Author">
          <w:r>
            <w:delText xml:space="preserve"> as name for “DataSet” objects.</w:delText>
          </w:r>
          <w:bookmarkStart w:id="10791" w:name="_Toc488928929"/>
          <w:bookmarkStart w:id="10792" w:name="_Toc489941139"/>
          <w:bookmarkStart w:id="10793" w:name="_Toc489942297"/>
          <w:bookmarkStart w:id="10794" w:name="_Toc490206578"/>
          <w:bookmarkStart w:id="10795" w:name="_Toc490207743"/>
          <w:bookmarkStart w:id="10796" w:name="_Toc491673810"/>
          <w:bookmarkEnd w:id="10791"/>
          <w:bookmarkEnd w:id="10792"/>
          <w:bookmarkEnd w:id="10793"/>
          <w:bookmarkEnd w:id="10794"/>
          <w:bookmarkEnd w:id="10795"/>
          <w:bookmarkEnd w:id="10796"/>
        </w:del>
      </w:ins>
    </w:p>
    <w:p w:rsidR="00743B33" w:rsidRDefault="00D20E06" w:rsidP="00743B33">
      <w:pPr>
        <w:pStyle w:val="Heading2"/>
        <w:rPr>
          <w:ins w:id="10797" w:author="Author"/>
          <w:del w:id="10798" w:author="Author"/>
        </w:rPr>
        <w:pPrChange w:id="10799" w:author="Author">
          <w:pPr>
            <w:ind w:left="540"/>
          </w:pPr>
        </w:pPrChange>
      </w:pPr>
      <w:ins w:id="10800" w:author="Author">
        <w:del w:id="10801" w:author="Author">
          <w:r>
            <w:delText>Use i, j, k for counting variables.</w:delText>
          </w:r>
          <w:bookmarkStart w:id="10802" w:name="_Toc488928930"/>
          <w:bookmarkStart w:id="10803" w:name="_Toc489941140"/>
          <w:bookmarkStart w:id="10804" w:name="_Toc489942298"/>
          <w:bookmarkStart w:id="10805" w:name="_Toc490206579"/>
          <w:bookmarkStart w:id="10806" w:name="_Toc490207744"/>
          <w:bookmarkStart w:id="10807" w:name="_Toc491673811"/>
          <w:bookmarkEnd w:id="10802"/>
          <w:bookmarkEnd w:id="10803"/>
          <w:bookmarkEnd w:id="10804"/>
          <w:bookmarkEnd w:id="10805"/>
          <w:bookmarkEnd w:id="10806"/>
          <w:bookmarkEnd w:id="10807"/>
        </w:del>
      </w:ins>
    </w:p>
    <w:p w:rsidR="00743B33" w:rsidRDefault="00D20E06" w:rsidP="00743B33">
      <w:pPr>
        <w:pStyle w:val="Heading2"/>
        <w:rPr>
          <w:ins w:id="10808" w:author="Author"/>
          <w:del w:id="10809" w:author="Author"/>
        </w:rPr>
        <w:pPrChange w:id="10810" w:author="Author">
          <w:pPr>
            <w:pStyle w:val="ListParagraph"/>
            <w:numPr>
              <w:numId w:val="33"/>
            </w:numPr>
            <w:ind w:leftChars="0" w:left="1260" w:hanging="360"/>
            <w:jc w:val="both"/>
          </w:pPr>
        </w:pPrChange>
      </w:pPr>
      <w:ins w:id="10811" w:author="Author">
        <w:del w:id="10812" w:author="Author">
          <w:r>
            <w:delText>The following is a list of primitive data types which should be used in variable names:</w:delText>
          </w:r>
          <w:bookmarkStart w:id="10813" w:name="_Toc488928931"/>
          <w:bookmarkStart w:id="10814" w:name="_Toc489941141"/>
          <w:bookmarkStart w:id="10815" w:name="_Toc489942299"/>
          <w:bookmarkStart w:id="10816" w:name="_Toc490206580"/>
          <w:bookmarkStart w:id="10817" w:name="_Toc490207745"/>
          <w:bookmarkStart w:id="10818" w:name="_Toc491673812"/>
          <w:bookmarkEnd w:id="10813"/>
          <w:bookmarkEnd w:id="10814"/>
          <w:bookmarkEnd w:id="10815"/>
          <w:bookmarkEnd w:id="10816"/>
          <w:bookmarkEnd w:id="10817"/>
          <w:bookmarkEnd w:id="10818"/>
        </w:del>
      </w:ins>
    </w:p>
    <w:p w:rsidR="00743B33" w:rsidRDefault="00743B33" w:rsidP="00743B33">
      <w:pPr>
        <w:pStyle w:val="Heading2"/>
        <w:rPr>
          <w:ins w:id="10819" w:author="Author"/>
          <w:del w:id="10820" w:author="Author"/>
        </w:rPr>
        <w:pPrChange w:id="10821" w:author="Author">
          <w:pPr>
            <w:ind w:left="540"/>
          </w:pPr>
        </w:pPrChange>
      </w:pPr>
      <w:bookmarkStart w:id="10822" w:name="_Toc488928932"/>
      <w:bookmarkStart w:id="10823" w:name="_Toc489941142"/>
      <w:bookmarkStart w:id="10824" w:name="_Toc489942300"/>
      <w:bookmarkStart w:id="10825" w:name="_Toc490206581"/>
      <w:bookmarkStart w:id="10826" w:name="_Toc490207746"/>
      <w:bookmarkStart w:id="10827" w:name="_Toc491673813"/>
      <w:bookmarkEnd w:id="10822"/>
      <w:bookmarkEnd w:id="10823"/>
      <w:bookmarkEnd w:id="10824"/>
      <w:bookmarkEnd w:id="10825"/>
      <w:bookmarkEnd w:id="10826"/>
      <w:bookmarkEnd w:id="10827"/>
    </w:p>
    <w:tbl>
      <w:tblPr>
        <w:tblW w:w="5665" w:type="dxa"/>
        <w:jc w:val="center"/>
        <w:tblLook w:val="04A0" w:firstRow="1" w:lastRow="0" w:firstColumn="1" w:lastColumn="0" w:noHBand="0" w:noVBand="1"/>
      </w:tblPr>
      <w:tblGrid>
        <w:gridCol w:w="1696"/>
        <w:gridCol w:w="2835"/>
        <w:gridCol w:w="1134"/>
      </w:tblGrid>
      <w:tr w:rsidR="00743B33">
        <w:trPr>
          <w:trHeight w:val="300"/>
          <w:jc w:val="center"/>
          <w:ins w:id="10828" w:author="Author"/>
          <w:del w:id="10829" w:author="Author"/>
        </w:trPr>
        <w:tc>
          <w:tcPr>
            <w:tcW w:w="1696"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743B33" w:rsidRDefault="00D20E06" w:rsidP="00743B33">
            <w:pPr>
              <w:pStyle w:val="Heading2"/>
              <w:rPr>
                <w:ins w:id="10830" w:author="Author"/>
                <w:del w:id="10831" w:author="Author"/>
                <w:lang w:eastAsia="en-US"/>
              </w:rPr>
              <w:pPrChange w:id="10832" w:author="Author">
                <w:pPr/>
              </w:pPrChange>
            </w:pPr>
            <w:ins w:id="10833" w:author="Author">
              <w:del w:id="10834" w:author="Author">
                <w:r>
                  <w:rPr>
                    <w:lang w:eastAsia="en-US"/>
                  </w:rPr>
                  <w:delText>C# Style name</w:delText>
                </w:r>
                <w:bookmarkStart w:id="10835" w:name="_Toc488928933"/>
                <w:bookmarkStart w:id="10836" w:name="_Toc489941143"/>
                <w:bookmarkStart w:id="10837" w:name="_Toc489942301"/>
                <w:bookmarkStart w:id="10838" w:name="_Toc490206582"/>
                <w:bookmarkStart w:id="10839" w:name="_Toc490207747"/>
                <w:bookmarkStart w:id="10840" w:name="_Toc491673814"/>
                <w:bookmarkEnd w:id="10835"/>
                <w:bookmarkEnd w:id="10836"/>
                <w:bookmarkEnd w:id="10837"/>
                <w:bookmarkEnd w:id="10838"/>
                <w:bookmarkEnd w:id="10839"/>
                <w:bookmarkEnd w:id="10840"/>
              </w:del>
            </w:ins>
          </w:p>
        </w:tc>
        <w:tc>
          <w:tcPr>
            <w:tcW w:w="2835" w:type="dxa"/>
            <w:tcBorders>
              <w:top w:val="single" w:sz="4" w:space="0" w:color="auto"/>
              <w:left w:val="nil"/>
              <w:bottom w:val="single" w:sz="4" w:space="0" w:color="auto"/>
              <w:right w:val="single" w:sz="4" w:space="0" w:color="auto"/>
            </w:tcBorders>
            <w:shd w:val="clear" w:color="000000" w:fill="A6A6A6"/>
            <w:noWrap/>
            <w:vAlign w:val="bottom"/>
            <w:hideMark/>
          </w:tcPr>
          <w:p w:rsidR="00743B33" w:rsidRDefault="00D20E06" w:rsidP="00743B33">
            <w:pPr>
              <w:pStyle w:val="Heading2"/>
              <w:rPr>
                <w:ins w:id="10841" w:author="Author"/>
                <w:del w:id="10842" w:author="Author"/>
                <w:lang w:eastAsia="en-US"/>
              </w:rPr>
              <w:pPrChange w:id="10843" w:author="Author">
                <w:pPr/>
              </w:pPrChange>
            </w:pPr>
            <w:ins w:id="10844" w:author="Author">
              <w:del w:id="10845" w:author="Author">
                <w:r>
                  <w:rPr>
                    <w:lang w:eastAsia="en-US"/>
                  </w:rPr>
                  <w:delText>Common use style name</w:delText>
                </w:r>
                <w:bookmarkStart w:id="10846" w:name="_Toc488928934"/>
                <w:bookmarkStart w:id="10847" w:name="_Toc489941144"/>
                <w:bookmarkStart w:id="10848" w:name="_Toc489942302"/>
                <w:bookmarkStart w:id="10849" w:name="_Toc490206583"/>
                <w:bookmarkStart w:id="10850" w:name="_Toc490207748"/>
                <w:bookmarkStart w:id="10851" w:name="_Toc491673815"/>
                <w:bookmarkEnd w:id="10846"/>
                <w:bookmarkEnd w:id="10847"/>
                <w:bookmarkEnd w:id="10848"/>
                <w:bookmarkEnd w:id="10849"/>
                <w:bookmarkEnd w:id="10850"/>
                <w:bookmarkEnd w:id="10851"/>
              </w:del>
            </w:ins>
          </w:p>
        </w:tc>
        <w:tc>
          <w:tcPr>
            <w:tcW w:w="1134" w:type="dxa"/>
            <w:tcBorders>
              <w:top w:val="single" w:sz="4" w:space="0" w:color="auto"/>
              <w:left w:val="nil"/>
              <w:bottom w:val="single" w:sz="4" w:space="0" w:color="auto"/>
              <w:right w:val="single" w:sz="4" w:space="0" w:color="auto"/>
            </w:tcBorders>
            <w:shd w:val="clear" w:color="000000" w:fill="A6A6A6"/>
            <w:noWrap/>
            <w:vAlign w:val="bottom"/>
            <w:hideMark/>
          </w:tcPr>
          <w:p w:rsidR="00743B33" w:rsidRDefault="00D20E06" w:rsidP="00743B33">
            <w:pPr>
              <w:pStyle w:val="Heading2"/>
              <w:rPr>
                <w:ins w:id="10852" w:author="Author"/>
                <w:del w:id="10853" w:author="Author"/>
                <w:lang w:eastAsia="en-US"/>
              </w:rPr>
              <w:pPrChange w:id="10854" w:author="Author">
                <w:pPr/>
              </w:pPrChange>
            </w:pPr>
            <w:ins w:id="10855" w:author="Author">
              <w:del w:id="10856" w:author="Author">
                <w:r>
                  <w:rPr>
                    <w:lang w:eastAsia="en-US"/>
                  </w:rPr>
                  <w:delText xml:space="preserve"> Prefix</w:delText>
                </w:r>
                <w:bookmarkStart w:id="10857" w:name="_Toc488928935"/>
                <w:bookmarkStart w:id="10858" w:name="_Toc489941145"/>
                <w:bookmarkStart w:id="10859" w:name="_Toc489942303"/>
                <w:bookmarkStart w:id="10860" w:name="_Toc490206584"/>
                <w:bookmarkStart w:id="10861" w:name="_Toc490207749"/>
                <w:bookmarkStart w:id="10862" w:name="_Toc491673816"/>
                <w:bookmarkEnd w:id="10857"/>
                <w:bookmarkEnd w:id="10858"/>
                <w:bookmarkEnd w:id="10859"/>
                <w:bookmarkEnd w:id="10860"/>
                <w:bookmarkEnd w:id="10861"/>
                <w:bookmarkEnd w:id="10862"/>
              </w:del>
            </w:ins>
          </w:p>
        </w:tc>
        <w:bookmarkStart w:id="10863" w:name="_Toc488928936"/>
        <w:bookmarkStart w:id="10864" w:name="_Toc489941146"/>
        <w:bookmarkStart w:id="10865" w:name="_Toc489942304"/>
        <w:bookmarkStart w:id="10866" w:name="_Toc490206585"/>
        <w:bookmarkStart w:id="10867" w:name="_Toc490207750"/>
        <w:bookmarkStart w:id="10868" w:name="_Toc491673817"/>
        <w:bookmarkEnd w:id="10863"/>
        <w:bookmarkEnd w:id="10864"/>
        <w:bookmarkEnd w:id="10865"/>
        <w:bookmarkEnd w:id="10866"/>
        <w:bookmarkEnd w:id="10867"/>
        <w:bookmarkEnd w:id="10868"/>
      </w:tr>
      <w:tr w:rsidR="00743B33">
        <w:trPr>
          <w:trHeight w:val="300"/>
          <w:jc w:val="center"/>
          <w:ins w:id="10869" w:author="Author"/>
          <w:del w:id="10870"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0871" w:author="Author"/>
                <w:del w:id="10872" w:author="Author"/>
                <w:lang w:eastAsia="en-US"/>
              </w:rPr>
              <w:pPrChange w:id="10873" w:author="Author">
                <w:pPr/>
              </w:pPrChange>
            </w:pPr>
            <w:ins w:id="10874" w:author="Author">
              <w:del w:id="10875" w:author="Author">
                <w:r>
                  <w:rPr>
                    <w:lang w:eastAsia="en-US"/>
                  </w:rPr>
                  <w:delText>sbyte</w:delText>
                </w:r>
                <w:bookmarkStart w:id="10876" w:name="_Toc488928937"/>
                <w:bookmarkStart w:id="10877" w:name="_Toc489941147"/>
                <w:bookmarkStart w:id="10878" w:name="_Toc489942305"/>
                <w:bookmarkStart w:id="10879" w:name="_Toc490206586"/>
                <w:bookmarkStart w:id="10880" w:name="_Toc490207751"/>
                <w:bookmarkStart w:id="10881" w:name="_Toc491673818"/>
                <w:bookmarkEnd w:id="10876"/>
                <w:bookmarkEnd w:id="10877"/>
                <w:bookmarkEnd w:id="10878"/>
                <w:bookmarkEnd w:id="10879"/>
                <w:bookmarkEnd w:id="10880"/>
                <w:bookmarkEnd w:id="10881"/>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0882" w:author="Author"/>
                <w:del w:id="10883" w:author="Author"/>
                <w:lang w:eastAsia="en-US"/>
              </w:rPr>
              <w:pPrChange w:id="10884" w:author="Author">
                <w:pPr/>
              </w:pPrChange>
            </w:pPr>
            <w:ins w:id="10885" w:author="Author">
              <w:del w:id="10886" w:author="Author">
                <w:r>
                  <w:rPr>
                    <w:lang w:eastAsia="en-US"/>
                  </w:rPr>
                  <w:delText>SByte</w:delText>
                </w:r>
                <w:bookmarkStart w:id="10887" w:name="_Toc488928938"/>
                <w:bookmarkStart w:id="10888" w:name="_Toc489941148"/>
                <w:bookmarkStart w:id="10889" w:name="_Toc489942306"/>
                <w:bookmarkStart w:id="10890" w:name="_Toc490206587"/>
                <w:bookmarkStart w:id="10891" w:name="_Toc490207752"/>
                <w:bookmarkStart w:id="10892" w:name="_Toc491673819"/>
                <w:bookmarkEnd w:id="10887"/>
                <w:bookmarkEnd w:id="10888"/>
                <w:bookmarkEnd w:id="10889"/>
                <w:bookmarkEnd w:id="10890"/>
                <w:bookmarkEnd w:id="10891"/>
                <w:bookmarkEnd w:id="10892"/>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0893" w:author="Author"/>
                <w:del w:id="10894" w:author="Author"/>
                <w:lang w:eastAsia="en-US"/>
              </w:rPr>
              <w:pPrChange w:id="10895" w:author="Author">
                <w:pPr/>
              </w:pPrChange>
            </w:pPr>
            <w:ins w:id="10896" w:author="Author">
              <w:del w:id="10897" w:author="Author">
                <w:r>
                  <w:rPr>
                    <w:lang w:eastAsia="en-US"/>
                  </w:rPr>
                  <w:delText>sbyt</w:delText>
                </w:r>
                <w:bookmarkStart w:id="10898" w:name="_Toc488928939"/>
                <w:bookmarkStart w:id="10899" w:name="_Toc489941149"/>
                <w:bookmarkStart w:id="10900" w:name="_Toc489942307"/>
                <w:bookmarkStart w:id="10901" w:name="_Toc490206588"/>
                <w:bookmarkStart w:id="10902" w:name="_Toc490207753"/>
                <w:bookmarkStart w:id="10903" w:name="_Toc491673820"/>
                <w:bookmarkEnd w:id="10898"/>
                <w:bookmarkEnd w:id="10899"/>
                <w:bookmarkEnd w:id="10900"/>
                <w:bookmarkEnd w:id="10901"/>
                <w:bookmarkEnd w:id="10902"/>
                <w:bookmarkEnd w:id="10903"/>
              </w:del>
            </w:ins>
          </w:p>
        </w:tc>
        <w:bookmarkStart w:id="10904" w:name="_Toc488928940"/>
        <w:bookmarkStart w:id="10905" w:name="_Toc489941150"/>
        <w:bookmarkStart w:id="10906" w:name="_Toc489942308"/>
        <w:bookmarkStart w:id="10907" w:name="_Toc490206589"/>
        <w:bookmarkStart w:id="10908" w:name="_Toc490207754"/>
        <w:bookmarkStart w:id="10909" w:name="_Toc491673821"/>
        <w:bookmarkEnd w:id="10904"/>
        <w:bookmarkEnd w:id="10905"/>
        <w:bookmarkEnd w:id="10906"/>
        <w:bookmarkEnd w:id="10907"/>
        <w:bookmarkEnd w:id="10908"/>
        <w:bookmarkEnd w:id="10909"/>
      </w:tr>
      <w:tr w:rsidR="00743B33">
        <w:trPr>
          <w:trHeight w:val="300"/>
          <w:jc w:val="center"/>
          <w:ins w:id="10910" w:author="Author"/>
          <w:del w:id="10911"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0912" w:author="Author"/>
                <w:del w:id="10913" w:author="Author"/>
                <w:lang w:eastAsia="en-US"/>
              </w:rPr>
              <w:pPrChange w:id="10914" w:author="Author">
                <w:pPr/>
              </w:pPrChange>
            </w:pPr>
            <w:ins w:id="10915" w:author="Author">
              <w:del w:id="10916" w:author="Author">
                <w:r>
                  <w:rPr>
                    <w:lang w:eastAsia="en-US"/>
                  </w:rPr>
                  <w:delText>byte</w:delText>
                </w:r>
                <w:bookmarkStart w:id="10917" w:name="_Toc488928941"/>
                <w:bookmarkStart w:id="10918" w:name="_Toc489941151"/>
                <w:bookmarkStart w:id="10919" w:name="_Toc489942309"/>
                <w:bookmarkStart w:id="10920" w:name="_Toc490206590"/>
                <w:bookmarkStart w:id="10921" w:name="_Toc490207755"/>
                <w:bookmarkStart w:id="10922" w:name="_Toc491673822"/>
                <w:bookmarkEnd w:id="10917"/>
                <w:bookmarkEnd w:id="10918"/>
                <w:bookmarkEnd w:id="10919"/>
                <w:bookmarkEnd w:id="10920"/>
                <w:bookmarkEnd w:id="10921"/>
                <w:bookmarkEnd w:id="10922"/>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0923" w:author="Author"/>
                <w:del w:id="10924" w:author="Author"/>
                <w:lang w:eastAsia="en-US"/>
              </w:rPr>
              <w:pPrChange w:id="10925" w:author="Author">
                <w:pPr/>
              </w:pPrChange>
            </w:pPr>
            <w:ins w:id="10926" w:author="Author">
              <w:del w:id="10927" w:author="Author">
                <w:r>
                  <w:rPr>
                    <w:lang w:eastAsia="en-US"/>
                  </w:rPr>
                  <w:delText>Byte</w:delText>
                </w:r>
                <w:bookmarkStart w:id="10928" w:name="_Toc488928942"/>
                <w:bookmarkStart w:id="10929" w:name="_Toc489941152"/>
                <w:bookmarkStart w:id="10930" w:name="_Toc489942310"/>
                <w:bookmarkStart w:id="10931" w:name="_Toc490206591"/>
                <w:bookmarkStart w:id="10932" w:name="_Toc490207756"/>
                <w:bookmarkStart w:id="10933" w:name="_Toc491673823"/>
                <w:bookmarkEnd w:id="10928"/>
                <w:bookmarkEnd w:id="10929"/>
                <w:bookmarkEnd w:id="10930"/>
                <w:bookmarkEnd w:id="10931"/>
                <w:bookmarkEnd w:id="10932"/>
                <w:bookmarkEnd w:id="10933"/>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0934" w:author="Author"/>
                <w:del w:id="10935" w:author="Author"/>
                <w:lang w:eastAsia="en-US"/>
              </w:rPr>
              <w:pPrChange w:id="10936" w:author="Author">
                <w:pPr/>
              </w:pPrChange>
            </w:pPr>
            <w:ins w:id="10937" w:author="Author">
              <w:del w:id="10938" w:author="Author">
                <w:r>
                  <w:rPr>
                    <w:lang w:eastAsia="en-US"/>
                  </w:rPr>
                  <w:delText>byt</w:delText>
                </w:r>
                <w:bookmarkStart w:id="10939" w:name="_Toc488928943"/>
                <w:bookmarkStart w:id="10940" w:name="_Toc489941153"/>
                <w:bookmarkStart w:id="10941" w:name="_Toc489942311"/>
                <w:bookmarkStart w:id="10942" w:name="_Toc490206592"/>
                <w:bookmarkStart w:id="10943" w:name="_Toc490207757"/>
                <w:bookmarkStart w:id="10944" w:name="_Toc491673824"/>
                <w:bookmarkEnd w:id="10939"/>
                <w:bookmarkEnd w:id="10940"/>
                <w:bookmarkEnd w:id="10941"/>
                <w:bookmarkEnd w:id="10942"/>
                <w:bookmarkEnd w:id="10943"/>
                <w:bookmarkEnd w:id="10944"/>
              </w:del>
            </w:ins>
          </w:p>
        </w:tc>
        <w:bookmarkStart w:id="10945" w:name="_Toc488928944"/>
        <w:bookmarkStart w:id="10946" w:name="_Toc489941154"/>
        <w:bookmarkStart w:id="10947" w:name="_Toc489942312"/>
        <w:bookmarkStart w:id="10948" w:name="_Toc490206593"/>
        <w:bookmarkStart w:id="10949" w:name="_Toc490207758"/>
        <w:bookmarkStart w:id="10950" w:name="_Toc491673825"/>
        <w:bookmarkEnd w:id="10945"/>
        <w:bookmarkEnd w:id="10946"/>
        <w:bookmarkEnd w:id="10947"/>
        <w:bookmarkEnd w:id="10948"/>
        <w:bookmarkEnd w:id="10949"/>
        <w:bookmarkEnd w:id="10950"/>
      </w:tr>
      <w:tr w:rsidR="00743B33">
        <w:trPr>
          <w:trHeight w:val="300"/>
          <w:jc w:val="center"/>
          <w:ins w:id="10951" w:author="Author"/>
          <w:del w:id="10952"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0953" w:author="Author"/>
                <w:del w:id="10954" w:author="Author"/>
                <w:lang w:eastAsia="en-US"/>
              </w:rPr>
              <w:pPrChange w:id="10955" w:author="Author">
                <w:pPr/>
              </w:pPrChange>
            </w:pPr>
            <w:ins w:id="10956" w:author="Author">
              <w:del w:id="10957" w:author="Author">
                <w:r>
                  <w:rPr>
                    <w:lang w:eastAsia="en-US"/>
                  </w:rPr>
                  <w:delText>short</w:delText>
                </w:r>
                <w:bookmarkStart w:id="10958" w:name="_Toc488928945"/>
                <w:bookmarkStart w:id="10959" w:name="_Toc489941155"/>
                <w:bookmarkStart w:id="10960" w:name="_Toc489942313"/>
                <w:bookmarkStart w:id="10961" w:name="_Toc490206594"/>
                <w:bookmarkStart w:id="10962" w:name="_Toc490207759"/>
                <w:bookmarkStart w:id="10963" w:name="_Toc491673826"/>
                <w:bookmarkEnd w:id="10958"/>
                <w:bookmarkEnd w:id="10959"/>
                <w:bookmarkEnd w:id="10960"/>
                <w:bookmarkEnd w:id="10961"/>
                <w:bookmarkEnd w:id="10962"/>
                <w:bookmarkEnd w:id="10963"/>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0964" w:author="Author"/>
                <w:del w:id="10965" w:author="Author"/>
                <w:lang w:eastAsia="en-US"/>
              </w:rPr>
              <w:pPrChange w:id="10966" w:author="Author">
                <w:pPr/>
              </w:pPrChange>
            </w:pPr>
            <w:ins w:id="10967" w:author="Author">
              <w:del w:id="10968" w:author="Author">
                <w:r>
                  <w:rPr>
                    <w:lang w:eastAsia="en-US"/>
                  </w:rPr>
                  <w:delText>Int16</w:delText>
                </w:r>
                <w:bookmarkStart w:id="10969" w:name="_Toc488928946"/>
                <w:bookmarkStart w:id="10970" w:name="_Toc489941156"/>
                <w:bookmarkStart w:id="10971" w:name="_Toc489942314"/>
                <w:bookmarkStart w:id="10972" w:name="_Toc490206595"/>
                <w:bookmarkStart w:id="10973" w:name="_Toc490207760"/>
                <w:bookmarkStart w:id="10974" w:name="_Toc491673827"/>
                <w:bookmarkEnd w:id="10969"/>
                <w:bookmarkEnd w:id="10970"/>
                <w:bookmarkEnd w:id="10971"/>
                <w:bookmarkEnd w:id="10972"/>
                <w:bookmarkEnd w:id="10973"/>
                <w:bookmarkEnd w:id="10974"/>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0975" w:author="Author"/>
                <w:del w:id="10976" w:author="Author"/>
                <w:lang w:eastAsia="en-US"/>
              </w:rPr>
              <w:pPrChange w:id="10977" w:author="Author">
                <w:pPr/>
              </w:pPrChange>
            </w:pPr>
            <w:ins w:id="10978" w:author="Author">
              <w:del w:id="10979" w:author="Author">
                <w:r>
                  <w:rPr>
                    <w:lang w:eastAsia="en-US"/>
                  </w:rPr>
                  <w:delText>sht</w:delText>
                </w:r>
                <w:bookmarkStart w:id="10980" w:name="_Toc488928947"/>
                <w:bookmarkStart w:id="10981" w:name="_Toc489941157"/>
                <w:bookmarkStart w:id="10982" w:name="_Toc489942315"/>
                <w:bookmarkStart w:id="10983" w:name="_Toc490206596"/>
                <w:bookmarkStart w:id="10984" w:name="_Toc490207761"/>
                <w:bookmarkStart w:id="10985" w:name="_Toc491673828"/>
                <w:bookmarkEnd w:id="10980"/>
                <w:bookmarkEnd w:id="10981"/>
                <w:bookmarkEnd w:id="10982"/>
                <w:bookmarkEnd w:id="10983"/>
                <w:bookmarkEnd w:id="10984"/>
                <w:bookmarkEnd w:id="10985"/>
              </w:del>
            </w:ins>
          </w:p>
        </w:tc>
        <w:bookmarkStart w:id="10986" w:name="_Toc488928948"/>
        <w:bookmarkStart w:id="10987" w:name="_Toc489941158"/>
        <w:bookmarkStart w:id="10988" w:name="_Toc489942316"/>
        <w:bookmarkStart w:id="10989" w:name="_Toc490206597"/>
        <w:bookmarkStart w:id="10990" w:name="_Toc490207762"/>
        <w:bookmarkStart w:id="10991" w:name="_Toc491673829"/>
        <w:bookmarkEnd w:id="10986"/>
        <w:bookmarkEnd w:id="10987"/>
        <w:bookmarkEnd w:id="10988"/>
        <w:bookmarkEnd w:id="10989"/>
        <w:bookmarkEnd w:id="10990"/>
        <w:bookmarkEnd w:id="10991"/>
      </w:tr>
      <w:tr w:rsidR="00743B33">
        <w:trPr>
          <w:trHeight w:val="300"/>
          <w:jc w:val="center"/>
          <w:ins w:id="10992" w:author="Author"/>
          <w:del w:id="10993"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0994" w:author="Author"/>
                <w:del w:id="10995" w:author="Author"/>
                <w:lang w:eastAsia="en-US"/>
              </w:rPr>
              <w:pPrChange w:id="10996" w:author="Author">
                <w:pPr/>
              </w:pPrChange>
            </w:pPr>
            <w:ins w:id="10997" w:author="Author">
              <w:del w:id="10998" w:author="Author">
                <w:r>
                  <w:rPr>
                    <w:lang w:eastAsia="en-US"/>
                  </w:rPr>
                  <w:delText>ushort</w:delText>
                </w:r>
                <w:bookmarkStart w:id="10999" w:name="_Toc488928949"/>
                <w:bookmarkStart w:id="11000" w:name="_Toc489941159"/>
                <w:bookmarkStart w:id="11001" w:name="_Toc489942317"/>
                <w:bookmarkStart w:id="11002" w:name="_Toc490206598"/>
                <w:bookmarkStart w:id="11003" w:name="_Toc490207763"/>
                <w:bookmarkStart w:id="11004" w:name="_Toc491673830"/>
                <w:bookmarkEnd w:id="10999"/>
                <w:bookmarkEnd w:id="11000"/>
                <w:bookmarkEnd w:id="11001"/>
                <w:bookmarkEnd w:id="11002"/>
                <w:bookmarkEnd w:id="11003"/>
                <w:bookmarkEnd w:id="11004"/>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005" w:author="Author"/>
                <w:del w:id="11006" w:author="Author"/>
                <w:lang w:eastAsia="en-US"/>
              </w:rPr>
              <w:pPrChange w:id="11007" w:author="Author">
                <w:pPr/>
              </w:pPrChange>
            </w:pPr>
            <w:ins w:id="11008" w:author="Author">
              <w:del w:id="11009" w:author="Author">
                <w:r>
                  <w:rPr>
                    <w:lang w:eastAsia="en-US"/>
                  </w:rPr>
                  <w:delText>UInt16</w:delText>
                </w:r>
                <w:bookmarkStart w:id="11010" w:name="_Toc488928950"/>
                <w:bookmarkStart w:id="11011" w:name="_Toc489941160"/>
                <w:bookmarkStart w:id="11012" w:name="_Toc489942318"/>
                <w:bookmarkStart w:id="11013" w:name="_Toc490206599"/>
                <w:bookmarkStart w:id="11014" w:name="_Toc490207764"/>
                <w:bookmarkStart w:id="11015" w:name="_Toc491673831"/>
                <w:bookmarkEnd w:id="11010"/>
                <w:bookmarkEnd w:id="11011"/>
                <w:bookmarkEnd w:id="11012"/>
                <w:bookmarkEnd w:id="11013"/>
                <w:bookmarkEnd w:id="11014"/>
                <w:bookmarkEnd w:id="11015"/>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016" w:author="Author"/>
                <w:del w:id="11017" w:author="Author"/>
                <w:lang w:eastAsia="en-US"/>
              </w:rPr>
              <w:pPrChange w:id="11018" w:author="Author">
                <w:pPr/>
              </w:pPrChange>
            </w:pPr>
            <w:ins w:id="11019" w:author="Author">
              <w:del w:id="11020" w:author="Author">
                <w:r>
                  <w:rPr>
                    <w:lang w:eastAsia="en-US"/>
                  </w:rPr>
                  <w:delText>usht</w:delText>
                </w:r>
                <w:bookmarkStart w:id="11021" w:name="_Toc488928951"/>
                <w:bookmarkStart w:id="11022" w:name="_Toc489941161"/>
                <w:bookmarkStart w:id="11023" w:name="_Toc489942319"/>
                <w:bookmarkStart w:id="11024" w:name="_Toc490206600"/>
                <w:bookmarkStart w:id="11025" w:name="_Toc490207765"/>
                <w:bookmarkStart w:id="11026" w:name="_Toc491673832"/>
                <w:bookmarkEnd w:id="11021"/>
                <w:bookmarkEnd w:id="11022"/>
                <w:bookmarkEnd w:id="11023"/>
                <w:bookmarkEnd w:id="11024"/>
                <w:bookmarkEnd w:id="11025"/>
                <w:bookmarkEnd w:id="11026"/>
              </w:del>
            </w:ins>
          </w:p>
        </w:tc>
        <w:bookmarkStart w:id="11027" w:name="_Toc488928952"/>
        <w:bookmarkStart w:id="11028" w:name="_Toc489941162"/>
        <w:bookmarkStart w:id="11029" w:name="_Toc489942320"/>
        <w:bookmarkStart w:id="11030" w:name="_Toc490206601"/>
        <w:bookmarkStart w:id="11031" w:name="_Toc490207766"/>
        <w:bookmarkStart w:id="11032" w:name="_Toc491673833"/>
        <w:bookmarkEnd w:id="11027"/>
        <w:bookmarkEnd w:id="11028"/>
        <w:bookmarkEnd w:id="11029"/>
        <w:bookmarkEnd w:id="11030"/>
        <w:bookmarkEnd w:id="11031"/>
        <w:bookmarkEnd w:id="11032"/>
      </w:tr>
      <w:tr w:rsidR="00743B33">
        <w:trPr>
          <w:trHeight w:val="300"/>
          <w:jc w:val="center"/>
          <w:ins w:id="11033" w:author="Author"/>
          <w:del w:id="11034"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1035" w:author="Author"/>
                <w:del w:id="11036" w:author="Author"/>
                <w:lang w:eastAsia="en-US"/>
              </w:rPr>
              <w:pPrChange w:id="11037" w:author="Author">
                <w:pPr/>
              </w:pPrChange>
            </w:pPr>
            <w:ins w:id="11038" w:author="Author">
              <w:del w:id="11039" w:author="Author">
                <w:r>
                  <w:rPr>
                    <w:lang w:eastAsia="en-US"/>
                  </w:rPr>
                  <w:delText>int</w:delText>
                </w:r>
                <w:bookmarkStart w:id="11040" w:name="_Toc488928953"/>
                <w:bookmarkStart w:id="11041" w:name="_Toc489941163"/>
                <w:bookmarkStart w:id="11042" w:name="_Toc489942321"/>
                <w:bookmarkStart w:id="11043" w:name="_Toc490206602"/>
                <w:bookmarkStart w:id="11044" w:name="_Toc490207767"/>
                <w:bookmarkStart w:id="11045" w:name="_Toc491673834"/>
                <w:bookmarkEnd w:id="11040"/>
                <w:bookmarkEnd w:id="11041"/>
                <w:bookmarkEnd w:id="11042"/>
                <w:bookmarkEnd w:id="11043"/>
                <w:bookmarkEnd w:id="11044"/>
                <w:bookmarkEnd w:id="11045"/>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046" w:author="Author"/>
                <w:del w:id="11047" w:author="Author"/>
                <w:lang w:eastAsia="en-US"/>
              </w:rPr>
              <w:pPrChange w:id="11048" w:author="Author">
                <w:pPr/>
              </w:pPrChange>
            </w:pPr>
            <w:ins w:id="11049" w:author="Author">
              <w:del w:id="11050" w:author="Author">
                <w:r>
                  <w:rPr>
                    <w:lang w:eastAsia="en-US"/>
                  </w:rPr>
                  <w:delText>Int32</w:delText>
                </w:r>
                <w:bookmarkStart w:id="11051" w:name="_Toc488928954"/>
                <w:bookmarkStart w:id="11052" w:name="_Toc489941164"/>
                <w:bookmarkStart w:id="11053" w:name="_Toc489942322"/>
                <w:bookmarkStart w:id="11054" w:name="_Toc490206603"/>
                <w:bookmarkStart w:id="11055" w:name="_Toc490207768"/>
                <w:bookmarkStart w:id="11056" w:name="_Toc491673835"/>
                <w:bookmarkEnd w:id="11051"/>
                <w:bookmarkEnd w:id="11052"/>
                <w:bookmarkEnd w:id="11053"/>
                <w:bookmarkEnd w:id="11054"/>
                <w:bookmarkEnd w:id="11055"/>
                <w:bookmarkEnd w:id="11056"/>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057" w:author="Author"/>
                <w:del w:id="11058" w:author="Author"/>
                <w:lang w:eastAsia="en-US"/>
              </w:rPr>
              <w:pPrChange w:id="11059" w:author="Author">
                <w:pPr/>
              </w:pPrChange>
            </w:pPr>
            <w:ins w:id="11060" w:author="Author">
              <w:del w:id="11061" w:author="Author">
                <w:r>
                  <w:rPr>
                    <w:lang w:eastAsia="en-US"/>
                  </w:rPr>
                  <w:delText>int</w:delText>
                </w:r>
                <w:bookmarkStart w:id="11062" w:name="_Toc488928955"/>
                <w:bookmarkStart w:id="11063" w:name="_Toc489941165"/>
                <w:bookmarkStart w:id="11064" w:name="_Toc489942323"/>
                <w:bookmarkStart w:id="11065" w:name="_Toc490206604"/>
                <w:bookmarkStart w:id="11066" w:name="_Toc490207769"/>
                <w:bookmarkStart w:id="11067" w:name="_Toc491673836"/>
                <w:bookmarkEnd w:id="11062"/>
                <w:bookmarkEnd w:id="11063"/>
                <w:bookmarkEnd w:id="11064"/>
                <w:bookmarkEnd w:id="11065"/>
                <w:bookmarkEnd w:id="11066"/>
                <w:bookmarkEnd w:id="11067"/>
              </w:del>
            </w:ins>
          </w:p>
        </w:tc>
        <w:bookmarkStart w:id="11068" w:name="_Toc488928956"/>
        <w:bookmarkStart w:id="11069" w:name="_Toc489941166"/>
        <w:bookmarkStart w:id="11070" w:name="_Toc489942324"/>
        <w:bookmarkStart w:id="11071" w:name="_Toc490206605"/>
        <w:bookmarkStart w:id="11072" w:name="_Toc490207770"/>
        <w:bookmarkStart w:id="11073" w:name="_Toc491673837"/>
        <w:bookmarkEnd w:id="11068"/>
        <w:bookmarkEnd w:id="11069"/>
        <w:bookmarkEnd w:id="11070"/>
        <w:bookmarkEnd w:id="11071"/>
        <w:bookmarkEnd w:id="11072"/>
        <w:bookmarkEnd w:id="11073"/>
      </w:tr>
      <w:tr w:rsidR="00743B33">
        <w:trPr>
          <w:trHeight w:val="300"/>
          <w:jc w:val="center"/>
          <w:ins w:id="11074" w:author="Author"/>
          <w:del w:id="11075"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1076" w:author="Author"/>
                <w:del w:id="11077" w:author="Author"/>
                <w:lang w:eastAsia="en-US"/>
              </w:rPr>
              <w:pPrChange w:id="11078" w:author="Author">
                <w:pPr/>
              </w:pPrChange>
            </w:pPr>
            <w:ins w:id="11079" w:author="Author">
              <w:del w:id="11080" w:author="Author">
                <w:r>
                  <w:rPr>
                    <w:lang w:eastAsia="en-US"/>
                  </w:rPr>
                  <w:delText>uint</w:delText>
                </w:r>
                <w:bookmarkStart w:id="11081" w:name="_Toc488928957"/>
                <w:bookmarkStart w:id="11082" w:name="_Toc489941167"/>
                <w:bookmarkStart w:id="11083" w:name="_Toc489942325"/>
                <w:bookmarkStart w:id="11084" w:name="_Toc490206606"/>
                <w:bookmarkStart w:id="11085" w:name="_Toc490207771"/>
                <w:bookmarkStart w:id="11086" w:name="_Toc491673838"/>
                <w:bookmarkEnd w:id="11081"/>
                <w:bookmarkEnd w:id="11082"/>
                <w:bookmarkEnd w:id="11083"/>
                <w:bookmarkEnd w:id="11084"/>
                <w:bookmarkEnd w:id="11085"/>
                <w:bookmarkEnd w:id="11086"/>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087" w:author="Author"/>
                <w:del w:id="11088" w:author="Author"/>
                <w:lang w:eastAsia="en-US"/>
              </w:rPr>
              <w:pPrChange w:id="11089" w:author="Author">
                <w:pPr/>
              </w:pPrChange>
            </w:pPr>
            <w:ins w:id="11090" w:author="Author">
              <w:del w:id="11091" w:author="Author">
                <w:r>
                  <w:rPr>
                    <w:lang w:eastAsia="en-US"/>
                  </w:rPr>
                  <w:delText>UInt32</w:delText>
                </w:r>
                <w:bookmarkStart w:id="11092" w:name="_Toc488928958"/>
                <w:bookmarkStart w:id="11093" w:name="_Toc489941168"/>
                <w:bookmarkStart w:id="11094" w:name="_Toc489942326"/>
                <w:bookmarkStart w:id="11095" w:name="_Toc490206607"/>
                <w:bookmarkStart w:id="11096" w:name="_Toc490207772"/>
                <w:bookmarkStart w:id="11097" w:name="_Toc491673839"/>
                <w:bookmarkEnd w:id="11092"/>
                <w:bookmarkEnd w:id="11093"/>
                <w:bookmarkEnd w:id="11094"/>
                <w:bookmarkEnd w:id="11095"/>
                <w:bookmarkEnd w:id="11096"/>
                <w:bookmarkEnd w:id="11097"/>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098" w:author="Author"/>
                <w:del w:id="11099" w:author="Author"/>
                <w:lang w:eastAsia="en-US"/>
              </w:rPr>
              <w:pPrChange w:id="11100" w:author="Author">
                <w:pPr/>
              </w:pPrChange>
            </w:pPr>
            <w:ins w:id="11101" w:author="Author">
              <w:del w:id="11102" w:author="Author">
                <w:r>
                  <w:rPr>
                    <w:lang w:eastAsia="en-US"/>
                  </w:rPr>
                  <w:delText>uint</w:delText>
                </w:r>
                <w:bookmarkStart w:id="11103" w:name="_Toc488928959"/>
                <w:bookmarkStart w:id="11104" w:name="_Toc489941169"/>
                <w:bookmarkStart w:id="11105" w:name="_Toc489942327"/>
                <w:bookmarkStart w:id="11106" w:name="_Toc490206608"/>
                <w:bookmarkStart w:id="11107" w:name="_Toc490207773"/>
                <w:bookmarkStart w:id="11108" w:name="_Toc491673840"/>
                <w:bookmarkEnd w:id="11103"/>
                <w:bookmarkEnd w:id="11104"/>
                <w:bookmarkEnd w:id="11105"/>
                <w:bookmarkEnd w:id="11106"/>
                <w:bookmarkEnd w:id="11107"/>
                <w:bookmarkEnd w:id="11108"/>
              </w:del>
            </w:ins>
          </w:p>
        </w:tc>
        <w:bookmarkStart w:id="11109" w:name="_Toc488928960"/>
        <w:bookmarkStart w:id="11110" w:name="_Toc489941170"/>
        <w:bookmarkStart w:id="11111" w:name="_Toc489942328"/>
        <w:bookmarkStart w:id="11112" w:name="_Toc490206609"/>
        <w:bookmarkStart w:id="11113" w:name="_Toc490207774"/>
        <w:bookmarkStart w:id="11114" w:name="_Toc491673841"/>
        <w:bookmarkEnd w:id="11109"/>
        <w:bookmarkEnd w:id="11110"/>
        <w:bookmarkEnd w:id="11111"/>
        <w:bookmarkEnd w:id="11112"/>
        <w:bookmarkEnd w:id="11113"/>
        <w:bookmarkEnd w:id="11114"/>
      </w:tr>
      <w:tr w:rsidR="00743B33">
        <w:trPr>
          <w:trHeight w:val="300"/>
          <w:jc w:val="center"/>
          <w:ins w:id="11115" w:author="Author"/>
          <w:del w:id="11116"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1117" w:author="Author"/>
                <w:del w:id="11118" w:author="Author"/>
                <w:lang w:eastAsia="en-US"/>
              </w:rPr>
              <w:pPrChange w:id="11119" w:author="Author">
                <w:pPr/>
              </w:pPrChange>
            </w:pPr>
            <w:ins w:id="11120" w:author="Author">
              <w:del w:id="11121" w:author="Author">
                <w:r>
                  <w:rPr>
                    <w:lang w:eastAsia="en-US"/>
                  </w:rPr>
                  <w:delText>long</w:delText>
                </w:r>
                <w:bookmarkStart w:id="11122" w:name="_Toc488928961"/>
                <w:bookmarkStart w:id="11123" w:name="_Toc489941171"/>
                <w:bookmarkStart w:id="11124" w:name="_Toc489942329"/>
                <w:bookmarkStart w:id="11125" w:name="_Toc490206610"/>
                <w:bookmarkStart w:id="11126" w:name="_Toc490207775"/>
                <w:bookmarkStart w:id="11127" w:name="_Toc491673842"/>
                <w:bookmarkEnd w:id="11122"/>
                <w:bookmarkEnd w:id="11123"/>
                <w:bookmarkEnd w:id="11124"/>
                <w:bookmarkEnd w:id="11125"/>
                <w:bookmarkEnd w:id="11126"/>
                <w:bookmarkEnd w:id="11127"/>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128" w:author="Author"/>
                <w:del w:id="11129" w:author="Author"/>
                <w:lang w:eastAsia="en-US"/>
              </w:rPr>
              <w:pPrChange w:id="11130" w:author="Author">
                <w:pPr/>
              </w:pPrChange>
            </w:pPr>
            <w:ins w:id="11131" w:author="Author">
              <w:del w:id="11132" w:author="Author">
                <w:r>
                  <w:rPr>
                    <w:lang w:eastAsia="en-US"/>
                  </w:rPr>
                  <w:delText>Int64</w:delText>
                </w:r>
                <w:bookmarkStart w:id="11133" w:name="_Toc488928962"/>
                <w:bookmarkStart w:id="11134" w:name="_Toc489941172"/>
                <w:bookmarkStart w:id="11135" w:name="_Toc489942330"/>
                <w:bookmarkStart w:id="11136" w:name="_Toc490206611"/>
                <w:bookmarkStart w:id="11137" w:name="_Toc490207776"/>
                <w:bookmarkStart w:id="11138" w:name="_Toc491673843"/>
                <w:bookmarkEnd w:id="11133"/>
                <w:bookmarkEnd w:id="11134"/>
                <w:bookmarkEnd w:id="11135"/>
                <w:bookmarkEnd w:id="11136"/>
                <w:bookmarkEnd w:id="11137"/>
                <w:bookmarkEnd w:id="11138"/>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139" w:author="Author"/>
                <w:del w:id="11140" w:author="Author"/>
                <w:lang w:eastAsia="en-US"/>
              </w:rPr>
              <w:pPrChange w:id="11141" w:author="Author">
                <w:pPr/>
              </w:pPrChange>
            </w:pPr>
            <w:ins w:id="11142" w:author="Author">
              <w:del w:id="11143" w:author="Author">
                <w:r>
                  <w:rPr>
                    <w:lang w:eastAsia="en-US"/>
                  </w:rPr>
                  <w:delText>lng</w:delText>
                </w:r>
                <w:bookmarkStart w:id="11144" w:name="_Toc488928963"/>
                <w:bookmarkStart w:id="11145" w:name="_Toc489941173"/>
                <w:bookmarkStart w:id="11146" w:name="_Toc489942331"/>
                <w:bookmarkStart w:id="11147" w:name="_Toc490206612"/>
                <w:bookmarkStart w:id="11148" w:name="_Toc490207777"/>
                <w:bookmarkStart w:id="11149" w:name="_Toc491673844"/>
                <w:bookmarkEnd w:id="11144"/>
                <w:bookmarkEnd w:id="11145"/>
                <w:bookmarkEnd w:id="11146"/>
                <w:bookmarkEnd w:id="11147"/>
                <w:bookmarkEnd w:id="11148"/>
                <w:bookmarkEnd w:id="11149"/>
              </w:del>
            </w:ins>
          </w:p>
        </w:tc>
        <w:bookmarkStart w:id="11150" w:name="_Toc488928964"/>
        <w:bookmarkStart w:id="11151" w:name="_Toc489941174"/>
        <w:bookmarkStart w:id="11152" w:name="_Toc489942332"/>
        <w:bookmarkStart w:id="11153" w:name="_Toc490206613"/>
        <w:bookmarkStart w:id="11154" w:name="_Toc490207778"/>
        <w:bookmarkStart w:id="11155" w:name="_Toc491673845"/>
        <w:bookmarkEnd w:id="11150"/>
        <w:bookmarkEnd w:id="11151"/>
        <w:bookmarkEnd w:id="11152"/>
        <w:bookmarkEnd w:id="11153"/>
        <w:bookmarkEnd w:id="11154"/>
        <w:bookmarkEnd w:id="11155"/>
      </w:tr>
      <w:tr w:rsidR="00743B33">
        <w:trPr>
          <w:trHeight w:val="300"/>
          <w:jc w:val="center"/>
          <w:ins w:id="11156" w:author="Author"/>
          <w:del w:id="11157"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1158" w:author="Author"/>
                <w:del w:id="11159" w:author="Author"/>
                <w:lang w:eastAsia="en-US"/>
              </w:rPr>
              <w:pPrChange w:id="11160" w:author="Author">
                <w:pPr/>
              </w:pPrChange>
            </w:pPr>
            <w:ins w:id="11161" w:author="Author">
              <w:del w:id="11162" w:author="Author">
                <w:r>
                  <w:rPr>
                    <w:lang w:eastAsia="en-US"/>
                  </w:rPr>
                  <w:delText>ulong</w:delText>
                </w:r>
                <w:bookmarkStart w:id="11163" w:name="_Toc488928965"/>
                <w:bookmarkStart w:id="11164" w:name="_Toc489941175"/>
                <w:bookmarkStart w:id="11165" w:name="_Toc489942333"/>
                <w:bookmarkStart w:id="11166" w:name="_Toc490206614"/>
                <w:bookmarkStart w:id="11167" w:name="_Toc490207779"/>
                <w:bookmarkStart w:id="11168" w:name="_Toc491673846"/>
                <w:bookmarkEnd w:id="11163"/>
                <w:bookmarkEnd w:id="11164"/>
                <w:bookmarkEnd w:id="11165"/>
                <w:bookmarkEnd w:id="11166"/>
                <w:bookmarkEnd w:id="11167"/>
                <w:bookmarkEnd w:id="11168"/>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169" w:author="Author"/>
                <w:del w:id="11170" w:author="Author"/>
                <w:lang w:eastAsia="en-US"/>
              </w:rPr>
              <w:pPrChange w:id="11171" w:author="Author">
                <w:pPr/>
              </w:pPrChange>
            </w:pPr>
            <w:ins w:id="11172" w:author="Author">
              <w:del w:id="11173" w:author="Author">
                <w:r>
                  <w:rPr>
                    <w:lang w:eastAsia="en-US"/>
                  </w:rPr>
                  <w:delText>UInt64</w:delText>
                </w:r>
                <w:bookmarkStart w:id="11174" w:name="_Toc488928966"/>
                <w:bookmarkStart w:id="11175" w:name="_Toc489941176"/>
                <w:bookmarkStart w:id="11176" w:name="_Toc489942334"/>
                <w:bookmarkStart w:id="11177" w:name="_Toc490206615"/>
                <w:bookmarkStart w:id="11178" w:name="_Toc490207780"/>
                <w:bookmarkStart w:id="11179" w:name="_Toc491673847"/>
                <w:bookmarkEnd w:id="11174"/>
                <w:bookmarkEnd w:id="11175"/>
                <w:bookmarkEnd w:id="11176"/>
                <w:bookmarkEnd w:id="11177"/>
                <w:bookmarkEnd w:id="11178"/>
                <w:bookmarkEnd w:id="11179"/>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180" w:author="Author"/>
                <w:del w:id="11181" w:author="Author"/>
                <w:lang w:eastAsia="en-US"/>
              </w:rPr>
              <w:pPrChange w:id="11182" w:author="Author">
                <w:pPr/>
              </w:pPrChange>
            </w:pPr>
            <w:ins w:id="11183" w:author="Author">
              <w:del w:id="11184" w:author="Author">
                <w:r>
                  <w:rPr>
                    <w:lang w:eastAsia="en-US"/>
                  </w:rPr>
                  <w:delText>ulng</w:delText>
                </w:r>
                <w:bookmarkStart w:id="11185" w:name="_Toc488928967"/>
                <w:bookmarkStart w:id="11186" w:name="_Toc489941177"/>
                <w:bookmarkStart w:id="11187" w:name="_Toc489942335"/>
                <w:bookmarkStart w:id="11188" w:name="_Toc490206616"/>
                <w:bookmarkStart w:id="11189" w:name="_Toc490207781"/>
                <w:bookmarkStart w:id="11190" w:name="_Toc491673848"/>
                <w:bookmarkEnd w:id="11185"/>
                <w:bookmarkEnd w:id="11186"/>
                <w:bookmarkEnd w:id="11187"/>
                <w:bookmarkEnd w:id="11188"/>
                <w:bookmarkEnd w:id="11189"/>
                <w:bookmarkEnd w:id="11190"/>
              </w:del>
            </w:ins>
          </w:p>
        </w:tc>
        <w:bookmarkStart w:id="11191" w:name="_Toc488928968"/>
        <w:bookmarkStart w:id="11192" w:name="_Toc489941178"/>
        <w:bookmarkStart w:id="11193" w:name="_Toc489942336"/>
        <w:bookmarkStart w:id="11194" w:name="_Toc490206617"/>
        <w:bookmarkStart w:id="11195" w:name="_Toc490207782"/>
        <w:bookmarkStart w:id="11196" w:name="_Toc491673849"/>
        <w:bookmarkEnd w:id="11191"/>
        <w:bookmarkEnd w:id="11192"/>
        <w:bookmarkEnd w:id="11193"/>
        <w:bookmarkEnd w:id="11194"/>
        <w:bookmarkEnd w:id="11195"/>
        <w:bookmarkEnd w:id="11196"/>
      </w:tr>
      <w:tr w:rsidR="00743B33">
        <w:trPr>
          <w:trHeight w:val="300"/>
          <w:jc w:val="center"/>
          <w:ins w:id="11197" w:author="Author"/>
          <w:del w:id="11198"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1199" w:author="Author"/>
                <w:del w:id="11200" w:author="Author"/>
                <w:lang w:eastAsia="en-US"/>
              </w:rPr>
              <w:pPrChange w:id="11201" w:author="Author">
                <w:pPr/>
              </w:pPrChange>
            </w:pPr>
            <w:ins w:id="11202" w:author="Author">
              <w:del w:id="11203" w:author="Author">
                <w:r>
                  <w:rPr>
                    <w:lang w:eastAsia="en-US"/>
                  </w:rPr>
                  <w:delText>float</w:delText>
                </w:r>
                <w:bookmarkStart w:id="11204" w:name="_Toc488928969"/>
                <w:bookmarkStart w:id="11205" w:name="_Toc489941179"/>
                <w:bookmarkStart w:id="11206" w:name="_Toc489942337"/>
                <w:bookmarkStart w:id="11207" w:name="_Toc490206618"/>
                <w:bookmarkStart w:id="11208" w:name="_Toc490207783"/>
                <w:bookmarkStart w:id="11209" w:name="_Toc491673850"/>
                <w:bookmarkEnd w:id="11204"/>
                <w:bookmarkEnd w:id="11205"/>
                <w:bookmarkEnd w:id="11206"/>
                <w:bookmarkEnd w:id="11207"/>
                <w:bookmarkEnd w:id="11208"/>
                <w:bookmarkEnd w:id="11209"/>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210" w:author="Author"/>
                <w:del w:id="11211" w:author="Author"/>
                <w:lang w:eastAsia="en-US"/>
              </w:rPr>
              <w:pPrChange w:id="11212" w:author="Author">
                <w:pPr/>
              </w:pPrChange>
            </w:pPr>
            <w:ins w:id="11213" w:author="Author">
              <w:del w:id="11214" w:author="Author">
                <w:r>
                  <w:rPr>
                    <w:lang w:eastAsia="en-US"/>
                  </w:rPr>
                  <w:delText>Single</w:delText>
                </w:r>
                <w:bookmarkStart w:id="11215" w:name="_Toc488928970"/>
                <w:bookmarkStart w:id="11216" w:name="_Toc489941180"/>
                <w:bookmarkStart w:id="11217" w:name="_Toc489942338"/>
                <w:bookmarkStart w:id="11218" w:name="_Toc490206619"/>
                <w:bookmarkStart w:id="11219" w:name="_Toc490207784"/>
                <w:bookmarkStart w:id="11220" w:name="_Toc491673851"/>
                <w:bookmarkEnd w:id="11215"/>
                <w:bookmarkEnd w:id="11216"/>
                <w:bookmarkEnd w:id="11217"/>
                <w:bookmarkEnd w:id="11218"/>
                <w:bookmarkEnd w:id="11219"/>
                <w:bookmarkEnd w:id="11220"/>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221" w:author="Author"/>
                <w:del w:id="11222" w:author="Author"/>
                <w:lang w:eastAsia="en-US"/>
              </w:rPr>
              <w:pPrChange w:id="11223" w:author="Author">
                <w:pPr/>
              </w:pPrChange>
            </w:pPr>
            <w:ins w:id="11224" w:author="Author">
              <w:del w:id="11225" w:author="Author">
                <w:r>
                  <w:rPr>
                    <w:lang w:eastAsia="en-US"/>
                  </w:rPr>
                  <w:delText>flt</w:delText>
                </w:r>
                <w:bookmarkStart w:id="11226" w:name="_Toc488928971"/>
                <w:bookmarkStart w:id="11227" w:name="_Toc489941181"/>
                <w:bookmarkStart w:id="11228" w:name="_Toc489942339"/>
                <w:bookmarkStart w:id="11229" w:name="_Toc490206620"/>
                <w:bookmarkStart w:id="11230" w:name="_Toc490207785"/>
                <w:bookmarkStart w:id="11231" w:name="_Toc491673852"/>
                <w:bookmarkEnd w:id="11226"/>
                <w:bookmarkEnd w:id="11227"/>
                <w:bookmarkEnd w:id="11228"/>
                <w:bookmarkEnd w:id="11229"/>
                <w:bookmarkEnd w:id="11230"/>
                <w:bookmarkEnd w:id="11231"/>
              </w:del>
            </w:ins>
          </w:p>
        </w:tc>
        <w:bookmarkStart w:id="11232" w:name="_Toc488928972"/>
        <w:bookmarkStart w:id="11233" w:name="_Toc489941182"/>
        <w:bookmarkStart w:id="11234" w:name="_Toc489942340"/>
        <w:bookmarkStart w:id="11235" w:name="_Toc490206621"/>
        <w:bookmarkStart w:id="11236" w:name="_Toc490207786"/>
        <w:bookmarkStart w:id="11237" w:name="_Toc491673853"/>
        <w:bookmarkEnd w:id="11232"/>
        <w:bookmarkEnd w:id="11233"/>
        <w:bookmarkEnd w:id="11234"/>
        <w:bookmarkEnd w:id="11235"/>
        <w:bookmarkEnd w:id="11236"/>
        <w:bookmarkEnd w:id="11237"/>
      </w:tr>
      <w:tr w:rsidR="00743B33">
        <w:trPr>
          <w:trHeight w:val="300"/>
          <w:jc w:val="center"/>
          <w:ins w:id="11238" w:author="Author"/>
          <w:del w:id="11239"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1240" w:author="Author"/>
                <w:del w:id="11241" w:author="Author"/>
                <w:lang w:eastAsia="en-US"/>
              </w:rPr>
              <w:pPrChange w:id="11242" w:author="Author">
                <w:pPr/>
              </w:pPrChange>
            </w:pPr>
            <w:ins w:id="11243" w:author="Author">
              <w:del w:id="11244" w:author="Author">
                <w:r>
                  <w:rPr>
                    <w:lang w:eastAsia="en-US"/>
                  </w:rPr>
                  <w:delText>double</w:delText>
                </w:r>
                <w:bookmarkStart w:id="11245" w:name="_Toc488928973"/>
                <w:bookmarkStart w:id="11246" w:name="_Toc489941183"/>
                <w:bookmarkStart w:id="11247" w:name="_Toc489942341"/>
                <w:bookmarkStart w:id="11248" w:name="_Toc490206622"/>
                <w:bookmarkStart w:id="11249" w:name="_Toc490207787"/>
                <w:bookmarkStart w:id="11250" w:name="_Toc491673854"/>
                <w:bookmarkEnd w:id="11245"/>
                <w:bookmarkEnd w:id="11246"/>
                <w:bookmarkEnd w:id="11247"/>
                <w:bookmarkEnd w:id="11248"/>
                <w:bookmarkEnd w:id="11249"/>
                <w:bookmarkEnd w:id="11250"/>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251" w:author="Author"/>
                <w:del w:id="11252" w:author="Author"/>
                <w:lang w:eastAsia="en-US"/>
              </w:rPr>
              <w:pPrChange w:id="11253" w:author="Author">
                <w:pPr/>
              </w:pPrChange>
            </w:pPr>
            <w:ins w:id="11254" w:author="Author">
              <w:del w:id="11255" w:author="Author">
                <w:r>
                  <w:rPr>
                    <w:lang w:eastAsia="en-US"/>
                  </w:rPr>
                  <w:delText>Double</w:delText>
                </w:r>
                <w:bookmarkStart w:id="11256" w:name="_Toc488928974"/>
                <w:bookmarkStart w:id="11257" w:name="_Toc489941184"/>
                <w:bookmarkStart w:id="11258" w:name="_Toc489942342"/>
                <w:bookmarkStart w:id="11259" w:name="_Toc490206623"/>
                <w:bookmarkStart w:id="11260" w:name="_Toc490207788"/>
                <w:bookmarkStart w:id="11261" w:name="_Toc491673855"/>
                <w:bookmarkEnd w:id="11256"/>
                <w:bookmarkEnd w:id="11257"/>
                <w:bookmarkEnd w:id="11258"/>
                <w:bookmarkEnd w:id="11259"/>
                <w:bookmarkEnd w:id="11260"/>
                <w:bookmarkEnd w:id="11261"/>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262" w:author="Author"/>
                <w:del w:id="11263" w:author="Author"/>
                <w:lang w:eastAsia="en-US"/>
              </w:rPr>
              <w:pPrChange w:id="11264" w:author="Author">
                <w:pPr/>
              </w:pPrChange>
            </w:pPr>
            <w:ins w:id="11265" w:author="Author">
              <w:del w:id="11266" w:author="Author">
                <w:r>
                  <w:rPr>
                    <w:lang w:eastAsia="en-US"/>
                  </w:rPr>
                  <w:delText>dbl</w:delText>
                </w:r>
                <w:bookmarkStart w:id="11267" w:name="_Toc488928975"/>
                <w:bookmarkStart w:id="11268" w:name="_Toc489941185"/>
                <w:bookmarkStart w:id="11269" w:name="_Toc489942343"/>
                <w:bookmarkStart w:id="11270" w:name="_Toc490206624"/>
                <w:bookmarkStart w:id="11271" w:name="_Toc490207789"/>
                <w:bookmarkStart w:id="11272" w:name="_Toc491673856"/>
                <w:bookmarkEnd w:id="11267"/>
                <w:bookmarkEnd w:id="11268"/>
                <w:bookmarkEnd w:id="11269"/>
                <w:bookmarkEnd w:id="11270"/>
                <w:bookmarkEnd w:id="11271"/>
                <w:bookmarkEnd w:id="11272"/>
              </w:del>
            </w:ins>
          </w:p>
        </w:tc>
        <w:bookmarkStart w:id="11273" w:name="_Toc488928976"/>
        <w:bookmarkStart w:id="11274" w:name="_Toc489941186"/>
        <w:bookmarkStart w:id="11275" w:name="_Toc489942344"/>
        <w:bookmarkStart w:id="11276" w:name="_Toc490206625"/>
        <w:bookmarkStart w:id="11277" w:name="_Toc490207790"/>
        <w:bookmarkStart w:id="11278" w:name="_Toc491673857"/>
        <w:bookmarkEnd w:id="11273"/>
        <w:bookmarkEnd w:id="11274"/>
        <w:bookmarkEnd w:id="11275"/>
        <w:bookmarkEnd w:id="11276"/>
        <w:bookmarkEnd w:id="11277"/>
        <w:bookmarkEnd w:id="11278"/>
      </w:tr>
      <w:tr w:rsidR="00743B33">
        <w:trPr>
          <w:trHeight w:val="300"/>
          <w:jc w:val="center"/>
          <w:ins w:id="11279" w:author="Author"/>
          <w:del w:id="11280"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1281" w:author="Author"/>
                <w:del w:id="11282" w:author="Author"/>
                <w:lang w:eastAsia="en-US"/>
              </w:rPr>
              <w:pPrChange w:id="11283" w:author="Author">
                <w:pPr/>
              </w:pPrChange>
            </w:pPr>
            <w:ins w:id="11284" w:author="Author">
              <w:del w:id="11285" w:author="Author">
                <w:r>
                  <w:rPr>
                    <w:lang w:eastAsia="en-US"/>
                  </w:rPr>
                  <w:delText>decimal</w:delText>
                </w:r>
                <w:bookmarkStart w:id="11286" w:name="_Toc488928977"/>
                <w:bookmarkStart w:id="11287" w:name="_Toc489941187"/>
                <w:bookmarkStart w:id="11288" w:name="_Toc489942345"/>
                <w:bookmarkStart w:id="11289" w:name="_Toc490206626"/>
                <w:bookmarkStart w:id="11290" w:name="_Toc490207791"/>
                <w:bookmarkStart w:id="11291" w:name="_Toc491673858"/>
                <w:bookmarkEnd w:id="11286"/>
                <w:bookmarkEnd w:id="11287"/>
                <w:bookmarkEnd w:id="11288"/>
                <w:bookmarkEnd w:id="11289"/>
                <w:bookmarkEnd w:id="11290"/>
                <w:bookmarkEnd w:id="11291"/>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292" w:author="Author"/>
                <w:del w:id="11293" w:author="Author"/>
                <w:lang w:eastAsia="en-US"/>
              </w:rPr>
              <w:pPrChange w:id="11294" w:author="Author">
                <w:pPr/>
              </w:pPrChange>
            </w:pPr>
            <w:ins w:id="11295" w:author="Author">
              <w:del w:id="11296" w:author="Author">
                <w:r>
                  <w:rPr>
                    <w:lang w:eastAsia="en-US"/>
                  </w:rPr>
                  <w:delText>Decimal</w:delText>
                </w:r>
                <w:bookmarkStart w:id="11297" w:name="_Toc488928978"/>
                <w:bookmarkStart w:id="11298" w:name="_Toc489941188"/>
                <w:bookmarkStart w:id="11299" w:name="_Toc489942346"/>
                <w:bookmarkStart w:id="11300" w:name="_Toc490206627"/>
                <w:bookmarkStart w:id="11301" w:name="_Toc490207792"/>
                <w:bookmarkStart w:id="11302" w:name="_Toc491673859"/>
                <w:bookmarkEnd w:id="11297"/>
                <w:bookmarkEnd w:id="11298"/>
                <w:bookmarkEnd w:id="11299"/>
                <w:bookmarkEnd w:id="11300"/>
                <w:bookmarkEnd w:id="11301"/>
                <w:bookmarkEnd w:id="11302"/>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303" w:author="Author"/>
                <w:del w:id="11304" w:author="Author"/>
                <w:lang w:eastAsia="en-US"/>
              </w:rPr>
              <w:pPrChange w:id="11305" w:author="Author">
                <w:pPr/>
              </w:pPrChange>
            </w:pPr>
            <w:ins w:id="11306" w:author="Author">
              <w:del w:id="11307" w:author="Author">
                <w:r>
                  <w:rPr>
                    <w:lang w:eastAsia="en-US"/>
                  </w:rPr>
                  <w:delText>dec</w:delText>
                </w:r>
                <w:bookmarkStart w:id="11308" w:name="_Toc488928979"/>
                <w:bookmarkStart w:id="11309" w:name="_Toc489941189"/>
                <w:bookmarkStart w:id="11310" w:name="_Toc489942347"/>
                <w:bookmarkStart w:id="11311" w:name="_Toc490206628"/>
                <w:bookmarkStart w:id="11312" w:name="_Toc490207793"/>
                <w:bookmarkStart w:id="11313" w:name="_Toc491673860"/>
                <w:bookmarkEnd w:id="11308"/>
                <w:bookmarkEnd w:id="11309"/>
                <w:bookmarkEnd w:id="11310"/>
                <w:bookmarkEnd w:id="11311"/>
                <w:bookmarkEnd w:id="11312"/>
                <w:bookmarkEnd w:id="11313"/>
              </w:del>
            </w:ins>
          </w:p>
        </w:tc>
        <w:bookmarkStart w:id="11314" w:name="_Toc488928980"/>
        <w:bookmarkStart w:id="11315" w:name="_Toc489941190"/>
        <w:bookmarkStart w:id="11316" w:name="_Toc489942348"/>
        <w:bookmarkStart w:id="11317" w:name="_Toc490206629"/>
        <w:bookmarkStart w:id="11318" w:name="_Toc490207794"/>
        <w:bookmarkStart w:id="11319" w:name="_Toc491673861"/>
        <w:bookmarkEnd w:id="11314"/>
        <w:bookmarkEnd w:id="11315"/>
        <w:bookmarkEnd w:id="11316"/>
        <w:bookmarkEnd w:id="11317"/>
        <w:bookmarkEnd w:id="11318"/>
        <w:bookmarkEnd w:id="11319"/>
      </w:tr>
      <w:tr w:rsidR="00743B33">
        <w:trPr>
          <w:trHeight w:val="300"/>
          <w:jc w:val="center"/>
          <w:ins w:id="11320" w:author="Author"/>
          <w:del w:id="11321"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1322" w:author="Author"/>
                <w:del w:id="11323" w:author="Author"/>
                <w:lang w:eastAsia="en-US"/>
              </w:rPr>
              <w:pPrChange w:id="11324" w:author="Author">
                <w:pPr/>
              </w:pPrChange>
            </w:pPr>
            <w:ins w:id="11325" w:author="Author">
              <w:del w:id="11326" w:author="Author">
                <w:r>
                  <w:rPr>
                    <w:lang w:eastAsia="en-US"/>
                  </w:rPr>
                  <w:delText>bool</w:delText>
                </w:r>
                <w:bookmarkStart w:id="11327" w:name="_Toc488928981"/>
                <w:bookmarkStart w:id="11328" w:name="_Toc489941191"/>
                <w:bookmarkStart w:id="11329" w:name="_Toc489942349"/>
                <w:bookmarkStart w:id="11330" w:name="_Toc490206630"/>
                <w:bookmarkStart w:id="11331" w:name="_Toc490207795"/>
                <w:bookmarkStart w:id="11332" w:name="_Toc491673862"/>
                <w:bookmarkEnd w:id="11327"/>
                <w:bookmarkEnd w:id="11328"/>
                <w:bookmarkEnd w:id="11329"/>
                <w:bookmarkEnd w:id="11330"/>
                <w:bookmarkEnd w:id="11331"/>
                <w:bookmarkEnd w:id="11332"/>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333" w:author="Author"/>
                <w:del w:id="11334" w:author="Author"/>
                <w:lang w:eastAsia="en-US"/>
              </w:rPr>
              <w:pPrChange w:id="11335" w:author="Author">
                <w:pPr/>
              </w:pPrChange>
            </w:pPr>
            <w:ins w:id="11336" w:author="Author">
              <w:del w:id="11337" w:author="Author">
                <w:r>
                  <w:rPr>
                    <w:lang w:eastAsia="en-US"/>
                  </w:rPr>
                  <w:delText>Boolean</w:delText>
                </w:r>
                <w:bookmarkStart w:id="11338" w:name="_Toc488928982"/>
                <w:bookmarkStart w:id="11339" w:name="_Toc489941192"/>
                <w:bookmarkStart w:id="11340" w:name="_Toc489942350"/>
                <w:bookmarkStart w:id="11341" w:name="_Toc490206631"/>
                <w:bookmarkStart w:id="11342" w:name="_Toc490207796"/>
                <w:bookmarkStart w:id="11343" w:name="_Toc491673863"/>
                <w:bookmarkEnd w:id="11338"/>
                <w:bookmarkEnd w:id="11339"/>
                <w:bookmarkEnd w:id="11340"/>
                <w:bookmarkEnd w:id="11341"/>
                <w:bookmarkEnd w:id="11342"/>
                <w:bookmarkEnd w:id="11343"/>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344" w:author="Author"/>
                <w:del w:id="11345" w:author="Author"/>
                <w:lang w:eastAsia="en-US"/>
              </w:rPr>
              <w:pPrChange w:id="11346" w:author="Author">
                <w:pPr/>
              </w:pPrChange>
            </w:pPr>
            <w:ins w:id="11347" w:author="Author">
              <w:del w:id="11348" w:author="Author">
                <w:r>
                  <w:rPr>
                    <w:lang w:eastAsia="en-US"/>
                  </w:rPr>
                  <w:delText>bln</w:delText>
                </w:r>
                <w:bookmarkStart w:id="11349" w:name="_Toc488928983"/>
                <w:bookmarkStart w:id="11350" w:name="_Toc489941193"/>
                <w:bookmarkStart w:id="11351" w:name="_Toc489942351"/>
                <w:bookmarkStart w:id="11352" w:name="_Toc490206632"/>
                <w:bookmarkStart w:id="11353" w:name="_Toc490207797"/>
                <w:bookmarkStart w:id="11354" w:name="_Toc491673864"/>
                <w:bookmarkEnd w:id="11349"/>
                <w:bookmarkEnd w:id="11350"/>
                <w:bookmarkEnd w:id="11351"/>
                <w:bookmarkEnd w:id="11352"/>
                <w:bookmarkEnd w:id="11353"/>
                <w:bookmarkEnd w:id="11354"/>
              </w:del>
            </w:ins>
          </w:p>
        </w:tc>
        <w:bookmarkStart w:id="11355" w:name="_Toc488928984"/>
        <w:bookmarkStart w:id="11356" w:name="_Toc489941194"/>
        <w:bookmarkStart w:id="11357" w:name="_Toc489942352"/>
        <w:bookmarkStart w:id="11358" w:name="_Toc490206633"/>
        <w:bookmarkStart w:id="11359" w:name="_Toc490207798"/>
        <w:bookmarkStart w:id="11360" w:name="_Toc491673865"/>
        <w:bookmarkEnd w:id="11355"/>
        <w:bookmarkEnd w:id="11356"/>
        <w:bookmarkEnd w:id="11357"/>
        <w:bookmarkEnd w:id="11358"/>
        <w:bookmarkEnd w:id="11359"/>
        <w:bookmarkEnd w:id="11360"/>
      </w:tr>
      <w:tr w:rsidR="00743B33">
        <w:trPr>
          <w:trHeight w:val="300"/>
          <w:jc w:val="center"/>
          <w:ins w:id="11361" w:author="Author"/>
          <w:del w:id="11362"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1363" w:author="Author"/>
                <w:del w:id="11364" w:author="Author"/>
                <w:lang w:eastAsia="en-US"/>
              </w:rPr>
              <w:pPrChange w:id="11365" w:author="Author">
                <w:pPr/>
              </w:pPrChange>
            </w:pPr>
            <w:ins w:id="11366" w:author="Author">
              <w:del w:id="11367" w:author="Author">
                <w:r>
                  <w:rPr>
                    <w:lang w:eastAsia="en-US"/>
                  </w:rPr>
                  <w:delText>datetime</w:delText>
                </w:r>
                <w:bookmarkStart w:id="11368" w:name="_Toc488928985"/>
                <w:bookmarkStart w:id="11369" w:name="_Toc489941195"/>
                <w:bookmarkStart w:id="11370" w:name="_Toc489942353"/>
                <w:bookmarkStart w:id="11371" w:name="_Toc490206634"/>
                <w:bookmarkStart w:id="11372" w:name="_Toc490207799"/>
                <w:bookmarkStart w:id="11373" w:name="_Toc491673866"/>
                <w:bookmarkEnd w:id="11368"/>
                <w:bookmarkEnd w:id="11369"/>
                <w:bookmarkEnd w:id="11370"/>
                <w:bookmarkEnd w:id="11371"/>
                <w:bookmarkEnd w:id="11372"/>
                <w:bookmarkEnd w:id="11373"/>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374" w:author="Author"/>
                <w:del w:id="11375" w:author="Author"/>
                <w:lang w:eastAsia="en-US"/>
              </w:rPr>
              <w:pPrChange w:id="11376" w:author="Author">
                <w:pPr/>
              </w:pPrChange>
            </w:pPr>
            <w:ins w:id="11377" w:author="Author">
              <w:del w:id="11378" w:author="Author">
                <w:r>
                  <w:rPr>
                    <w:lang w:eastAsia="en-US"/>
                  </w:rPr>
                  <w:delText>DateTime</w:delText>
                </w:r>
                <w:bookmarkStart w:id="11379" w:name="_Toc488928986"/>
                <w:bookmarkStart w:id="11380" w:name="_Toc489941196"/>
                <w:bookmarkStart w:id="11381" w:name="_Toc489942354"/>
                <w:bookmarkStart w:id="11382" w:name="_Toc490206635"/>
                <w:bookmarkStart w:id="11383" w:name="_Toc490207800"/>
                <w:bookmarkStart w:id="11384" w:name="_Toc491673867"/>
                <w:bookmarkEnd w:id="11379"/>
                <w:bookmarkEnd w:id="11380"/>
                <w:bookmarkEnd w:id="11381"/>
                <w:bookmarkEnd w:id="11382"/>
                <w:bookmarkEnd w:id="11383"/>
                <w:bookmarkEnd w:id="11384"/>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385" w:author="Author"/>
                <w:del w:id="11386" w:author="Author"/>
                <w:lang w:eastAsia="en-US"/>
              </w:rPr>
              <w:pPrChange w:id="11387" w:author="Author">
                <w:pPr/>
              </w:pPrChange>
            </w:pPr>
            <w:ins w:id="11388" w:author="Author">
              <w:del w:id="11389" w:author="Author">
                <w:r>
                  <w:rPr>
                    <w:lang w:eastAsia="en-US"/>
                  </w:rPr>
                  <w:delText>dtm</w:delText>
                </w:r>
                <w:bookmarkStart w:id="11390" w:name="_Toc488928987"/>
                <w:bookmarkStart w:id="11391" w:name="_Toc489941197"/>
                <w:bookmarkStart w:id="11392" w:name="_Toc489942355"/>
                <w:bookmarkStart w:id="11393" w:name="_Toc490206636"/>
                <w:bookmarkStart w:id="11394" w:name="_Toc490207801"/>
                <w:bookmarkStart w:id="11395" w:name="_Toc491673868"/>
                <w:bookmarkEnd w:id="11390"/>
                <w:bookmarkEnd w:id="11391"/>
                <w:bookmarkEnd w:id="11392"/>
                <w:bookmarkEnd w:id="11393"/>
                <w:bookmarkEnd w:id="11394"/>
                <w:bookmarkEnd w:id="11395"/>
              </w:del>
            </w:ins>
          </w:p>
        </w:tc>
        <w:bookmarkStart w:id="11396" w:name="_Toc488928988"/>
        <w:bookmarkStart w:id="11397" w:name="_Toc489941198"/>
        <w:bookmarkStart w:id="11398" w:name="_Toc489942356"/>
        <w:bookmarkStart w:id="11399" w:name="_Toc490206637"/>
        <w:bookmarkStart w:id="11400" w:name="_Toc490207802"/>
        <w:bookmarkStart w:id="11401" w:name="_Toc491673869"/>
        <w:bookmarkEnd w:id="11396"/>
        <w:bookmarkEnd w:id="11397"/>
        <w:bookmarkEnd w:id="11398"/>
        <w:bookmarkEnd w:id="11399"/>
        <w:bookmarkEnd w:id="11400"/>
        <w:bookmarkEnd w:id="11401"/>
      </w:tr>
      <w:tr w:rsidR="00743B33">
        <w:trPr>
          <w:trHeight w:val="300"/>
          <w:jc w:val="center"/>
          <w:ins w:id="11402" w:author="Author"/>
          <w:del w:id="11403"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1404" w:author="Author"/>
                <w:del w:id="11405" w:author="Author"/>
                <w:lang w:eastAsia="en-US"/>
              </w:rPr>
              <w:pPrChange w:id="11406" w:author="Author">
                <w:pPr/>
              </w:pPrChange>
            </w:pPr>
            <w:ins w:id="11407" w:author="Author">
              <w:del w:id="11408" w:author="Author">
                <w:r>
                  <w:rPr>
                    <w:lang w:eastAsia="en-US"/>
                  </w:rPr>
                  <w:delText>char</w:delText>
                </w:r>
                <w:bookmarkStart w:id="11409" w:name="_Toc488928989"/>
                <w:bookmarkStart w:id="11410" w:name="_Toc489941199"/>
                <w:bookmarkStart w:id="11411" w:name="_Toc489942357"/>
                <w:bookmarkStart w:id="11412" w:name="_Toc490206638"/>
                <w:bookmarkStart w:id="11413" w:name="_Toc490207803"/>
                <w:bookmarkStart w:id="11414" w:name="_Toc491673870"/>
                <w:bookmarkEnd w:id="11409"/>
                <w:bookmarkEnd w:id="11410"/>
                <w:bookmarkEnd w:id="11411"/>
                <w:bookmarkEnd w:id="11412"/>
                <w:bookmarkEnd w:id="11413"/>
                <w:bookmarkEnd w:id="11414"/>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415" w:author="Author"/>
                <w:del w:id="11416" w:author="Author"/>
                <w:lang w:eastAsia="en-US"/>
              </w:rPr>
              <w:pPrChange w:id="11417" w:author="Author">
                <w:pPr/>
              </w:pPrChange>
            </w:pPr>
            <w:ins w:id="11418" w:author="Author">
              <w:del w:id="11419" w:author="Author">
                <w:r>
                  <w:rPr>
                    <w:lang w:eastAsia="en-US"/>
                  </w:rPr>
                  <w:delText>Char</w:delText>
                </w:r>
                <w:bookmarkStart w:id="11420" w:name="_Toc488928990"/>
                <w:bookmarkStart w:id="11421" w:name="_Toc489941200"/>
                <w:bookmarkStart w:id="11422" w:name="_Toc489942358"/>
                <w:bookmarkStart w:id="11423" w:name="_Toc490206639"/>
                <w:bookmarkStart w:id="11424" w:name="_Toc490207804"/>
                <w:bookmarkStart w:id="11425" w:name="_Toc491673871"/>
                <w:bookmarkEnd w:id="11420"/>
                <w:bookmarkEnd w:id="11421"/>
                <w:bookmarkEnd w:id="11422"/>
                <w:bookmarkEnd w:id="11423"/>
                <w:bookmarkEnd w:id="11424"/>
                <w:bookmarkEnd w:id="11425"/>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426" w:author="Author"/>
                <w:del w:id="11427" w:author="Author"/>
                <w:lang w:eastAsia="en-US"/>
              </w:rPr>
              <w:pPrChange w:id="11428" w:author="Author">
                <w:pPr/>
              </w:pPrChange>
            </w:pPr>
            <w:ins w:id="11429" w:author="Author">
              <w:del w:id="11430" w:author="Author">
                <w:r>
                  <w:rPr>
                    <w:lang w:eastAsia="en-US"/>
                  </w:rPr>
                  <w:delText>chr</w:delText>
                </w:r>
                <w:bookmarkStart w:id="11431" w:name="_Toc488928991"/>
                <w:bookmarkStart w:id="11432" w:name="_Toc489941201"/>
                <w:bookmarkStart w:id="11433" w:name="_Toc489942359"/>
                <w:bookmarkStart w:id="11434" w:name="_Toc490206640"/>
                <w:bookmarkStart w:id="11435" w:name="_Toc490207805"/>
                <w:bookmarkStart w:id="11436" w:name="_Toc491673872"/>
                <w:bookmarkEnd w:id="11431"/>
                <w:bookmarkEnd w:id="11432"/>
                <w:bookmarkEnd w:id="11433"/>
                <w:bookmarkEnd w:id="11434"/>
                <w:bookmarkEnd w:id="11435"/>
                <w:bookmarkEnd w:id="11436"/>
              </w:del>
            </w:ins>
          </w:p>
        </w:tc>
        <w:bookmarkStart w:id="11437" w:name="_Toc488928992"/>
        <w:bookmarkStart w:id="11438" w:name="_Toc489941202"/>
        <w:bookmarkStart w:id="11439" w:name="_Toc489942360"/>
        <w:bookmarkStart w:id="11440" w:name="_Toc490206641"/>
        <w:bookmarkStart w:id="11441" w:name="_Toc490207806"/>
        <w:bookmarkStart w:id="11442" w:name="_Toc491673873"/>
        <w:bookmarkEnd w:id="11437"/>
        <w:bookmarkEnd w:id="11438"/>
        <w:bookmarkEnd w:id="11439"/>
        <w:bookmarkEnd w:id="11440"/>
        <w:bookmarkEnd w:id="11441"/>
        <w:bookmarkEnd w:id="11442"/>
      </w:tr>
      <w:tr w:rsidR="00743B33">
        <w:trPr>
          <w:trHeight w:val="300"/>
          <w:jc w:val="center"/>
          <w:ins w:id="11443" w:author="Author"/>
          <w:del w:id="11444"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1445" w:author="Author"/>
                <w:del w:id="11446" w:author="Author"/>
                <w:lang w:eastAsia="en-US"/>
              </w:rPr>
              <w:pPrChange w:id="11447" w:author="Author">
                <w:pPr/>
              </w:pPrChange>
            </w:pPr>
            <w:ins w:id="11448" w:author="Author">
              <w:del w:id="11449" w:author="Author">
                <w:r>
                  <w:rPr>
                    <w:lang w:eastAsia="en-US"/>
                  </w:rPr>
                  <w:delText>string</w:delText>
                </w:r>
                <w:bookmarkStart w:id="11450" w:name="_Toc488928993"/>
                <w:bookmarkStart w:id="11451" w:name="_Toc489941203"/>
                <w:bookmarkStart w:id="11452" w:name="_Toc489942361"/>
                <w:bookmarkStart w:id="11453" w:name="_Toc490206642"/>
                <w:bookmarkStart w:id="11454" w:name="_Toc490207807"/>
                <w:bookmarkStart w:id="11455" w:name="_Toc491673874"/>
                <w:bookmarkEnd w:id="11450"/>
                <w:bookmarkEnd w:id="11451"/>
                <w:bookmarkEnd w:id="11452"/>
                <w:bookmarkEnd w:id="11453"/>
                <w:bookmarkEnd w:id="11454"/>
                <w:bookmarkEnd w:id="11455"/>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456" w:author="Author"/>
                <w:del w:id="11457" w:author="Author"/>
                <w:lang w:eastAsia="en-US"/>
              </w:rPr>
              <w:pPrChange w:id="11458" w:author="Author">
                <w:pPr/>
              </w:pPrChange>
            </w:pPr>
            <w:ins w:id="11459" w:author="Author">
              <w:del w:id="11460" w:author="Author">
                <w:r>
                  <w:rPr>
                    <w:lang w:eastAsia="en-US"/>
                  </w:rPr>
                  <w:delText>String</w:delText>
                </w:r>
                <w:bookmarkStart w:id="11461" w:name="_Toc488928994"/>
                <w:bookmarkStart w:id="11462" w:name="_Toc489941204"/>
                <w:bookmarkStart w:id="11463" w:name="_Toc489942362"/>
                <w:bookmarkStart w:id="11464" w:name="_Toc490206643"/>
                <w:bookmarkStart w:id="11465" w:name="_Toc490207808"/>
                <w:bookmarkStart w:id="11466" w:name="_Toc491673875"/>
                <w:bookmarkEnd w:id="11461"/>
                <w:bookmarkEnd w:id="11462"/>
                <w:bookmarkEnd w:id="11463"/>
                <w:bookmarkEnd w:id="11464"/>
                <w:bookmarkEnd w:id="11465"/>
                <w:bookmarkEnd w:id="11466"/>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467" w:author="Author"/>
                <w:del w:id="11468" w:author="Author"/>
                <w:lang w:eastAsia="en-US"/>
              </w:rPr>
              <w:pPrChange w:id="11469" w:author="Author">
                <w:pPr/>
              </w:pPrChange>
            </w:pPr>
            <w:ins w:id="11470" w:author="Author">
              <w:del w:id="11471" w:author="Author">
                <w:r>
                  <w:rPr>
                    <w:lang w:eastAsia="en-US"/>
                  </w:rPr>
                  <w:delText>str</w:delText>
                </w:r>
                <w:bookmarkStart w:id="11472" w:name="_Toc488928995"/>
                <w:bookmarkStart w:id="11473" w:name="_Toc489941205"/>
                <w:bookmarkStart w:id="11474" w:name="_Toc489942363"/>
                <w:bookmarkStart w:id="11475" w:name="_Toc490206644"/>
                <w:bookmarkStart w:id="11476" w:name="_Toc490207809"/>
                <w:bookmarkStart w:id="11477" w:name="_Toc491673876"/>
                <w:bookmarkEnd w:id="11472"/>
                <w:bookmarkEnd w:id="11473"/>
                <w:bookmarkEnd w:id="11474"/>
                <w:bookmarkEnd w:id="11475"/>
                <w:bookmarkEnd w:id="11476"/>
                <w:bookmarkEnd w:id="11477"/>
              </w:del>
            </w:ins>
          </w:p>
        </w:tc>
        <w:bookmarkStart w:id="11478" w:name="_Toc488928996"/>
        <w:bookmarkStart w:id="11479" w:name="_Toc489941206"/>
        <w:bookmarkStart w:id="11480" w:name="_Toc489942364"/>
        <w:bookmarkStart w:id="11481" w:name="_Toc490206645"/>
        <w:bookmarkStart w:id="11482" w:name="_Toc490207810"/>
        <w:bookmarkStart w:id="11483" w:name="_Toc491673877"/>
        <w:bookmarkEnd w:id="11478"/>
        <w:bookmarkEnd w:id="11479"/>
        <w:bookmarkEnd w:id="11480"/>
        <w:bookmarkEnd w:id="11481"/>
        <w:bookmarkEnd w:id="11482"/>
        <w:bookmarkEnd w:id="11483"/>
      </w:tr>
      <w:tr w:rsidR="00743B33">
        <w:trPr>
          <w:trHeight w:val="300"/>
          <w:jc w:val="center"/>
          <w:ins w:id="11484" w:author="Author"/>
          <w:del w:id="11485" w:author="Autho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743B33" w:rsidRDefault="00D20E06" w:rsidP="00743B33">
            <w:pPr>
              <w:pStyle w:val="Heading2"/>
              <w:rPr>
                <w:ins w:id="11486" w:author="Author"/>
                <w:del w:id="11487" w:author="Author"/>
                <w:lang w:eastAsia="en-US"/>
              </w:rPr>
              <w:pPrChange w:id="11488" w:author="Author">
                <w:pPr/>
              </w:pPrChange>
            </w:pPr>
            <w:ins w:id="11489" w:author="Author">
              <w:del w:id="11490" w:author="Author">
                <w:r>
                  <w:rPr>
                    <w:lang w:eastAsia="en-US"/>
                  </w:rPr>
                  <w:delText>object</w:delText>
                </w:r>
                <w:bookmarkStart w:id="11491" w:name="_Toc488928997"/>
                <w:bookmarkStart w:id="11492" w:name="_Toc489941207"/>
                <w:bookmarkStart w:id="11493" w:name="_Toc489942365"/>
                <w:bookmarkStart w:id="11494" w:name="_Toc490206646"/>
                <w:bookmarkStart w:id="11495" w:name="_Toc490207811"/>
                <w:bookmarkStart w:id="11496" w:name="_Toc491673878"/>
                <w:bookmarkEnd w:id="11491"/>
                <w:bookmarkEnd w:id="11492"/>
                <w:bookmarkEnd w:id="11493"/>
                <w:bookmarkEnd w:id="11494"/>
                <w:bookmarkEnd w:id="11495"/>
                <w:bookmarkEnd w:id="11496"/>
              </w:del>
            </w:ins>
          </w:p>
        </w:tc>
        <w:tc>
          <w:tcPr>
            <w:tcW w:w="2835"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497" w:author="Author"/>
                <w:del w:id="11498" w:author="Author"/>
                <w:lang w:eastAsia="en-US"/>
              </w:rPr>
              <w:pPrChange w:id="11499" w:author="Author">
                <w:pPr/>
              </w:pPrChange>
            </w:pPr>
            <w:ins w:id="11500" w:author="Author">
              <w:del w:id="11501" w:author="Author">
                <w:r>
                  <w:rPr>
                    <w:lang w:eastAsia="en-US"/>
                  </w:rPr>
                  <w:delText>Object</w:delText>
                </w:r>
                <w:bookmarkStart w:id="11502" w:name="_Toc488928998"/>
                <w:bookmarkStart w:id="11503" w:name="_Toc489941208"/>
                <w:bookmarkStart w:id="11504" w:name="_Toc489942366"/>
                <w:bookmarkStart w:id="11505" w:name="_Toc490206647"/>
                <w:bookmarkStart w:id="11506" w:name="_Toc490207812"/>
                <w:bookmarkStart w:id="11507" w:name="_Toc491673879"/>
                <w:bookmarkEnd w:id="11502"/>
                <w:bookmarkEnd w:id="11503"/>
                <w:bookmarkEnd w:id="11504"/>
                <w:bookmarkEnd w:id="11505"/>
                <w:bookmarkEnd w:id="11506"/>
                <w:bookmarkEnd w:id="11507"/>
              </w:del>
            </w:ins>
          </w:p>
        </w:tc>
        <w:tc>
          <w:tcPr>
            <w:tcW w:w="1134" w:type="dxa"/>
            <w:tcBorders>
              <w:top w:val="nil"/>
              <w:left w:val="nil"/>
              <w:bottom w:val="single" w:sz="4" w:space="0" w:color="auto"/>
              <w:right w:val="single" w:sz="4" w:space="0" w:color="auto"/>
            </w:tcBorders>
            <w:shd w:val="clear" w:color="auto" w:fill="auto"/>
            <w:noWrap/>
            <w:vAlign w:val="bottom"/>
            <w:hideMark/>
          </w:tcPr>
          <w:p w:rsidR="00743B33" w:rsidRDefault="00D20E06" w:rsidP="00743B33">
            <w:pPr>
              <w:pStyle w:val="Heading2"/>
              <w:rPr>
                <w:ins w:id="11508" w:author="Author"/>
                <w:del w:id="11509" w:author="Author"/>
                <w:lang w:eastAsia="en-US"/>
              </w:rPr>
              <w:pPrChange w:id="11510" w:author="Author">
                <w:pPr/>
              </w:pPrChange>
            </w:pPr>
            <w:ins w:id="11511" w:author="Author">
              <w:del w:id="11512" w:author="Author">
                <w:r>
                  <w:rPr>
                    <w:lang w:eastAsia="en-US"/>
                  </w:rPr>
                  <w:delText>obj</w:delText>
                </w:r>
                <w:bookmarkStart w:id="11513" w:name="_Toc488928999"/>
                <w:bookmarkStart w:id="11514" w:name="_Toc489941209"/>
                <w:bookmarkStart w:id="11515" w:name="_Toc489942367"/>
                <w:bookmarkStart w:id="11516" w:name="_Toc490206648"/>
                <w:bookmarkStart w:id="11517" w:name="_Toc490207813"/>
                <w:bookmarkStart w:id="11518" w:name="_Toc491673880"/>
                <w:bookmarkEnd w:id="11513"/>
                <w:bookmarkEnd w:id="11514"/>
                <w:bookmarkEnd w:id="11515"/>
                <w:bookmarkEnd w:id="11516"/>
                <w:bookmarkEnd w:id="11517"/>
                <w:bookmarkEnd w:id="11518"/>
              </w:del>
            </w:ins>
          </w:p>
        </w:tc>
        <w:bookmarkStart w:id="11519" w:name="_Toc488929000"/>
        <w:bookmarkStart w:id="11520" w:name="_Toc489941210"/>
        <w:bookmarkStart w:id="11521" w:name="_Toc489942368"/>
        <w:bookmarkStart w:id="11522" w:name="_Toc490206649"/>
        <w:bookmarkStart w:id="11523" w:name="_Toc490207814"/>
        <w:bookmarkStart w:id="11524" w:name="_Toc491673881"/>
        <w:bookmarkEnd w:id="11519"/>
        <w:bookmarkEnd w:id="11520"/>
        <w:bookmarkEnd w:id="11521"/>
        <w:bookmarkEnd w:id="11522"/>
        <w:bookmarkEnd w:id="11523"/>
        <w:bookmarkEnd w:id="11524"/>
      </w:tr>
    </w:tbl>
    <w:p w:rsidR="00743B33" w:rsidRDefault="00D20E06" w:rsidP="00743B33">
      <w:pPr>
        <w:pStyle w:val="Heading2"/>
        <w:rPr>
          <w:ins w:id="11525" w:author="Author"/>
          <w:del w:id="11526" w:author="Author"/>
        </w:rPr>
        <w:pPrChange w:id="11527" w:author="Author">
          <w:pPr>
            <w:pStyle w:val="Heading3"/>
          </w:pPr>
        </w:pPrChange>
      </w:pPr>
      <w:ins w:id="11528" w:author="Author">
        <w:del w:id="11529" w:author="Author">
          <w:r>
            <w:rPr>
              <w:rPrChange w:id="11530" w:author="Author">
                <w:rPr>
                  <w:sz w:val="18"/>
                </w:rPr>
              </w:rPrChange>
            </w:rPr>
            <w:delText>Name_Var_005</w:delText>
          </w:r>
          <w:bookmarkStart w:id="11531" w:name="_Toc488929001"/>
          <w:bookmarkStart w:id="11532" w:name="_Toc489941211"/>
          <w:bookmarkStart w:id="11533" w:name="_Toc489942369"/>
          <w:bookmarkStart w:id="11534" w:name="_Toc490206650"/>
          <w:bookmarkStart w:id="11535" w:name="_Toc490207815"/>
          <w:bookmarkStart w:id="11536" w:name="_Toc491673882"/>
          <w:bookmarkEnd w:id="11531"/>
          <w:bookmarkEnd w:id="11532"/>
          <w:bookmarkEnd w:id="11533"/>
          <w:bookmarkEnd w:id="11534"/>
          <w:bookmarkEnd w:id="11535"/>
          <w:bookmarkEnd w:id="11536"/>
        </w:del>
      </w:ins>
    </w:p>
    <w:p w:rsidR="00743B33" w:rsidRDefault="00D20E06" w:rsidP="00743B33">
      <w:pPr>
        <w:pStyle w:val="Heading2"/>
        <w:rPr>
          <w:ins w:id="11537" w:author="Author"/>
          <w:del w:id="11538" w:author="Author"/>
        </w:rPr>
        <w:pPrChange w:id="11539" w:author="Author">
          <w:pPr>
            <w:ind w:left="540"/>
            <w:jc w:val="both"/>
          </w:pPr>
        </w:pPrChange>
      </w:pPr>
      <w:ins w:id="11540" w:author="Author">
        <w:del w:id="11541" w:author="Author">
          <w:r>
            <w:delText>Rule:</w:delText>
          </w:r>
          <w:bookmarkStart w:id="11542" w:name="_Toc488929002"/>
          <w:bookmarkStart w:id="11543" w:name="_Toc489941212"/>
          <w:bookmarkStart w:id="11544" w:name="_Toc489942370"/>
          <w:bookmarkStart w:id="11545" w:name="_Toc490206651"/>
          <w:bookmarkStart w:id="11546" w:name="_Toc490207816"/>
          <w:bookmarkStart w:id="11547" w:name="_Toc491673883"/>
          <w:bookmarkEnd w:id="11542"/>
          <w:bookmarkEnd w:id="11543"/>
          <w:bookmarkEnd w:id="11544"/>
          <w:bookmarkEnd w:id="11545"/>
          <w:bookmarkEnd w:id="11546"/>
          <w:bookmarkEnd w:id="11547"/>
        </w:del>
      </w:ins>
    </w:p>
    <w:p w:rsidR="00743B33" w:rsidRPr="00303E7B" w:rsidRDefault="00D20E06" w:rsidP="00743B33">
      <w:pPr>
        <w:pStyle w:val="Heading2"/>
        <w:rPr>
          <w:ins w:id="11548" w:author="Author"/>
          <w:del w:id="11549" w:author="Author"/>
        </w:rPr>
        <w:pPrChange w:id="11550" w:author="Author">
          <w:pPr>
            <w:ind w:left="540"/>
            <w:jc w:val="both"/>
          </w:pPr>
        </w:pPrChange>
      </w:pPr>
      <w:ins w:id="11551" w:author="Author">
        <w:del w:id="11552" w:author="Author">
          <w:r>
            <w:delText>The following rules should be applied</w:delText>
          </w:r>
          <w:r w:rsidRPr="00303E7B">
            <w:delText xml:space="preserve"> for all variables namming:</w:delText>
          </w:r>
          <w:bookmarkStart w:id="11553" w:name="_Toc488929003"/>
          <w:bookmarkStart w:id="11554" w:name="_Toc489941213"/>
          <w:bookmarkStart w:id="11555" w:name="_Toc489942371"/>
          <w:bookmarkStart w:id="11556" w:name="_Toc490206652"/>
          <w:bookmarkStart w:id="11557" w:name="_Toc490207817"/>
          <w:bookmarkStart w:id="11558" w:name="_Toc491673884"/>
          <w:bookmarkEnd w:id="11553"/>
          <w:bookmarkEnd w:id="11554"/>
          <w:bookmarkEnd w:id="11555"/>
          <w:bookmarkEnd w:id="11556"/>
          <w:bookmarkEnd w:id="11557"/>
          <w:bookmarkEnd w:id="11558"/>
        </w:del>
      </w:ins>
    </w:p>
    <w:p w:rsidR="00743B33" w:rsidRPr="00303E7B" w:rsidRDefault="00D20E06" w:rsidP="00743B33">
      <w:pPr>
        <w:pStyle w:val="Heading2"/>
        <w:rPr>
          <w:ins w:id="11559" w:author="Author"/>
          <w:del w:id="11560" w:author="Author"/>
        </w:rPr>
        <w:pPrChange w:id="11561" w:author="Author">
          <w:pPr>
            <w:jc w:val="both"/>
          </w:pPr>
        </w:pPrChange>
      </w:pPr>
      <w:ins w:id="11562" w:author="Author">
        <w:del w:id="11563" w:author="Author">
          <w:r w:rsidRPr="00303E7B">
            <w:delText>Use a noun or noun phrase to name properties.</w:delText>
          </w:r>
          <w:bookmarkStart w:id="11564" w:name="_Toc488929004"/>
          <w:bookmarkStart w:id="11565" w:name="_Toc489941214"/>
          <w:bookmarkStart w:id="11566" w:name="_Toc489942372"/>
          <w:bookmarkStart w:id="11567" w:name="_Toc490206653"/>
          <w:bookmarkStart w:id="11568" w:name="_Toc490207818"/>
          <w:bookmarkStart w:id="11569" w:name="_Toc491673885"/>
          <w:bookmarkEnd w:id="11564"/>
          <w:bookmarkEnd w:id="11565"/>
          <w:bookmarkEnd w:id="11566"/>
          <w:bookmarkEnd w:id="11567"/>
          <w:bookmarkEnd w:id="11568"/>
          <w:bookmarkEnd w:id="11569"/>
        </w:del>
      </w:ins>
    </w:p>
    <w:p w:rsidR="00743B33" w:rsidRPr="00303E7B" w:rsidRDefault="00D20E06" w:rsidP="00743B33">
      <w:pPr>
        <w:pStyle w:val="Heading2"/>
        <w:rPr>
          <w:ins w:id="11570" w:author="Author"/>
          <w:del w:id="11571" w:author="Author"/>
        </w:rPr>
        <w:pPrChange w:id="11572" w:author="Author">
          <w:pPr>
            <w:ind w:left="540"/>
            <w:jc w:val="both"/>
          </w:pPr>
        </w:pPrChange>
      </w:pPr>
      <w:ins w:id="11573" w:author="Author">
        <w:del w:id="11574" w:author="Author">
          <w:r w:rsidRPr="00303E7B">
            <w:delText>Do not use Hungarian notation.</w:delText>
          </w:r>
          <w:bookmarkStart w:id="11575" w:name="_Toc488929005"/>
          <w:bookmarkStart w:id="11576" w:name="_Toc489941215"/>
          <w:bookmarkStart w:id="11577" w:name="_Toc489942373"/>
          <w:bookmarkStart w:id="11578" w:name="_Toc490206654"/>
          <w:bookmarkStart w:id="11579" w:name="_Toc490207819"/>
          <w:bookmarkStart w:id="11580" w:name="_Toc491673886"/>
          <w:bookmarkEnd w:id="11575"/>
          <w:bookmarkEnd w:id="11576"/>
          <w:bookmarkEnd w:id="11577"/>
          <w:bookmarkEnd w:id="11578"/>
          <w:bookmarkEnd w:id="11579"/>
          <w:bookmarkEnd w:id="11580"/>
        </w:del>
      </w:ins>
    </w:p>
    <w:p w:rsidR="00743B33" w:rsidRPr="00303E7B" w:rsidRDefault="00D20E06" w:rsidP="00743B33">
      <w:pPr>
        <w:pStyle w:val="Heading2"/>
        <w:rPr>
          <w:ins w:id="11581" w:author="Author"/>
          <w:del w:id="11582" w:author="Author"/>
        </w:rPr>
        <w:pPrChange w:id="11583" w:author="Author">
          <w:pPr>
            <w:ind w:left="540"/>
            <w:jc w:val="both"/>
          </w:pPr>
        </w:pPrChange>
      </w:pPr>
      <w:ins w:id="11584" w:author="Author">
        <w:del w:id="11585" w:author="Author">
          <w:r w:rsidRPr="00303E7B">
            <w:delText>Use i, j, k for counting variables.</w:delText>
          </w:r>
          <w:bookmarkStart w:id="11586" w:name="_Toc488929006"/>
          <w:bookmarkStart w:id="11587" w:name="_Toc489941216"/>
          <w:bookmarkStart w:id="11588" w:name="_Toc489942374"/>
          <w:bookmarkStart w:id="11589" w:name="_Toc490206655"/>
          <w:bookmarkStart w:id="11590" w:name="_Toc490207820"/>
          <w:bookmarkStart w:id="11591" w:name="_Toc491673887"/>
          <w:bookmarkEnd w:id="11586"/>
          <w:bookmarkEnd w:id="11587"/>
          <w:bookmarkEnd w:id="11588"/>
          <w:bookmarkEnd w:id="11589"/>
          <w:bookmarkEnd w:id="11590"/>
          <w:bookmarkEnd w:id="11591"/>
        </w:del>
      </w:ins>
    </w:p>
    <w:p w:rsidR="00743B33" w:rsidRPr="00303E7B" w:rsidRDefault="00D20E06" w:rsidP="00743B33">
      <w:pPr>
        <w:pStyle w:val="Heading2"/>
        <w:rPr>
          <w:del w:id="11592" w:author="Author"/>
        </w:rPr>
        <w:pPrChange w:id="11593" w:author="Author">
          <w:pPr>
            <w:ind w:left="540"/>
            <w:jc w:val="both"/>
          </w:pPr>
        </w:pPrChange>
      </w:pPr>
      <w:ins w:id="11594" w:author="Author">
        <w:del w:id="11595" w:author="Author">
          <w:r w:rsidRPr="00303E7B">
            <w:delText xml:space="preserve">Do not use Screaming Caps(3*)UPPER CASE for </w:delText>
          </w:r>
          <w:r w:rsidRPr="00303E7B">
            <w:delText>readonly variables.</w:delText>
          </w:r>
        </w:del>
      </w:ins>
      <w:bookmarkStart w:id="11596" w:name="_Toc488929007"/>
      <w:bookmarkStart w:id="11597" w:name="_Toc489941217"/>
      <w:bookmarkStart w:id="11598" w:name="_Toc489942375"/>
      <w:bookmarkStart w:id="11599" w:name="_Toc490206656"/>
      <w:bookmarkStart w:id="11600" w:name="_Toc490207821"/>
      <w:bookmarkStart w:id="11601" w:name="_Toc491673888"/>
      <w:bookmarkEnd w:id="11596"/>
      <w:bookmarkEnd w:id="11597"/>
      <w:bookmarkEnd w:id="11598"/>
      <w:bookmarkEnd w:id="11599"/>
      <w:bookmarkEnd w:id="11600"/>
      <w:bookmarkEnd w:id="11601"/>
    </w:p>
    <w:p w:rsidR="00743B33" w:rsidRPr="00303E7B" w:rsidRDefault="00743B33" w:rsidP="00743B33">
      <w:pPr>
        <w:pStyle w:val="Heading2"/>
        <w:rPr>
          <w:ins w:id="11602" w:author="Author"/>
          <w:del w:id="11603" w:author="Author"/>
        </w:rPr>
        <w:pPrChange w:id="11604" w:author="Author">
          <w:pPr>
            <w:ind w:left="540"/>
            <w:jc w:val="both"/>
          </w:pPr>
        </w:pPrChange>
      </w:pPr>
      <w:bookmarkStart w:id="11605" w:name="_Toc488929008"/>
      <w:bookmarkStart w:id="11606" w:name="_Toc489941218"/>
      <w:bookmarkStart w:id="11607" w:name="_Toc489942376"/>
      <w:bookmarkStart w:id="11608" w:name="_Toc490206657"/>
      <w:bookmarkStart w:id="11609" w:name="_Toc490207822"/>
      <w:bookmarkStart w:id="11610" w:name="_Toc491673889"/>
      <w:bookmarkEnd w:id="11605"/>
      <w:bookmarkEnd w:id="11606"/>
      <w:bookmarkEnd w:id="11607"/>
      <w:bookmarkEnd w:id="11608"/>
      <w:bookmarkEnd w:id="11609"/>
      <w:bookmarkEnd w:id="11610"/>
    </w:p>
    <w:p w:rsidR="00743B33" w:rsidRPr="00303E7B" w:rsidRDefault="00D20E06" w:rsidP="00743B33">
      <w:pPr>
        <w:pStyle w:val="Heading2"/>
        <w:rPr>
          <w:ins w:id="11611" w:author="Author"/>
          <w:del w:id="11612" w:author="Author"/>
        </w:rPr>
        <w:pPrChange w:id="11613" w:author="Author">
          <w:pPr>
            <w:ind w:left="540"/>
            <w:jc w:val="both"/>
          </w:pPr>
        </w:pPrChange>
      </w:pPr>
      <w:ins w:id="11614" w:author="Author">
        <w:del w:id="11615" w:author="Author">
          <w:r w:rsidRPr="00303E7B">
            <w:delText>Do not use underscores.</w:delText>
          </w:r>
          <w:bookmarkStart w:id="11616" w:name="_Toc488929009"/>
          <w:bookmarkStart w:id="11617" w:name="_Toc489941219"/>
          <w:bookmarkStart w:id="11618" w:name="_Toc489942377"/>
          <w:bookmarkStart w:id="11619" w:name="_Toc490206658"/>
          <w:bookmarkStart w:id="11620" w:name="_Toc490207823"/>
          <w:bookmarkStart w:id="11621" w:name="_Toc491673890"/>
          <w:bookmarkEnd w:id="11616"/>
          <w:bookmarkEnd w:id="11617"/>
          <w:bookmarkEnd w:id="11618"/>
          <w:bookmarkEnd w:id="11619"/>
          <w:bookmarkEnd w:id="11620"/>
          <w:bookmarkEnd w:id="11621"/>
        </w:del>
      </w:ins>
    </w:p>
    <w:p w:rsidR="00743B33" w:rsidRPr="00303E7B" w:rsidRDefault="00D20E06" w:rsidP="00743B33">
      <w:pPr>
        <w:pStyle w:val="Heading2"/>
        <w:rPr>
          <w:ins w:id="11622" w:author="Author"/>
          <w:del w:id="11623" w:author="Author"/>
        </w:rPr>
        <w:pPrChange w:id="11624" w:author="Author">
          <w:pPr>
            <w:ind w:left="540"/>
            <w:jc w:val="both"/>
          </w:pPr>
        </w:pPrChange>
      </w:pPr>
      <w:ins w:id="11625" w:author="Author">
        <w:del w:id="11626" w:author="Author">
          <w:r w:rsidRPr="00303E7B">
            <w:delText>Use predefined type names instead of system type names. in variables.</w:delText>
          </w:r>
          <w:bookmarkStart w:id="11627" w:name="_Toc488929010"/>
          <w:bookmarkStart w:id="11628" w:name="_Toc489941220"/>
          <w:bookmarkStart w:id="11629" w:name="_Toc489942378"/>
          <w:bookmarkStart w:id="11630" w:name="_Toc490206659"/>
          <w:bookmarkStart w:id="11631" w:name="_Toc490207824"/>
          <w:bookmarkStart w:id="11632" w:name="_Toc491673891"/>
          <w:bookmarkEnd w:id="11627"/>
          <w:bookmarkEnd w:id="11628"/>
          <w:bookmarkEnd w:id="11629"/>
          <w:bookmarkEnd w:id="11630"/>
          <w:bookmarkEnd w:id="11631"/>
          <w:bookmarkEnd w:id="11632"/>
        </w:del>
      </w:ins>
    </w:p>
    <w:p w:rsidR="00743B33" w:rsidRPr="00303E7B" w:rsidRDefault="00743B33" w:rsidP="00743B33">
      <w:pPr>
        <w:pStyle w:val="Heading2"/>
        <w:rPr>
          <w:ins w:id="11633" w:author="Author"/>
          <w:del w:id="11634" w:author="Author"/>
        </w:rPr>
        <w:pPrChange w:id="11635" w:author="Author">
          <w:pPr>
            <w:ind w:left="540"/>
            <w:jc w:val="both"/>
          </w:pPr>
        </w:pPrChange>
      </w:pPr>
      <w:bookmarkStart w:id="11636" w:name="_Toc488929011"/>
      <w:bookmarkStart w:id="11637" w:name="_Toc489941221"/>
      <w:bookmarkStart w:id="11638" w:name="_Toc489942379"/>
      <w:bookmarkStart w:id="11639" w:name="_Toc490206660"/>
      <w:bookmarkStart w:id="11640" w:name="_Toc490207825"/>
      <w:bookmarkStart w:id="11641" w:name="_Toc491673892"/>
      <w:bookmarkEnd w:id="11636"/>
      <w:bookmarkEnd w:id="11637"/>
      <w:bookmarkEnd w:id="11638"/>
      <w:bookmarkEnd w:id="11639"/>
      <w:bookmarkEnd w:id="11640"/>
      <w:bookmarkEnd w:id="11641"/>
    </w:p>
    <w:p w:rsidR="00743B33" w:rsidRPr="00303E7B" w:rsidRDefault="00D20E06" w:rsidP="00743B33">
      <w:pPr>
        <w:pStyle w:val="Heading2"/>
        <w:rPr>
          <w:ins w:id="11642" w:author="Author"/>
          <w:del w:id="11643" w:author="Author"/>
        </w:rPr>
        <w:pPrChange w:id="11644" w:author="Author">
          <w:pPr>
            <w:ind w:left="540"/>
            <w:jc w:val="both"/>
          </w:pPr>
        </w:pPrChange>
      </w:pPr>
      <w:ins w:id="11645" w:author="Author">
        <w:del w:id="11646" w:author="Author">
          <w:r w:rsidRPr="00303E7B">
            <w:delText>Global function names are structured with upper case/lower case and the first letter should be upper case.</w:delText>
          </w:r>
          <w:bookmarkStart w:id="11647" w:name="_Toc488929012"/>
          <w:bookmarkStart w:id="11648" w:name="_Toc489941222"/>
          <w:bookmarkStart w:id="11649" w:name="_Toc489942380"/>
          <w:bookmarkStart w:id="11650" w:name="_Toc490206661"/>
          <w:bookmarkStart w:id="11651" w:name="_Toc490207826"/>
          <w:bookmarkStart w:id="11652" w:name="_Toc491673893"/>
          <w:bookmarkEnd w:id="11647"/>
          <w:bookmarkEnd w:id="11648"/>
          <w:bookmarkEnd w:id="11649"/>
          <w:bookmarkEnd w:id="11650"/>
          <w:bookmarkEnd w:id="11651"/>
          <w:bookmarkEnd w:id="11652"/>
        </w:del>
      </w:ins>
    </w:p>
    <w:p w:rsidR="00743B33" w:rsidRPr="00303E7B" w:rsidRDefault="00D20E06" w:rsidP="00743B33">
      <w:pPr>
        <w:pStyle w:val="Heading2"/>
        <w:rPr>
          <w:ins w:id="11653" w:author="Author"/>
          <w:del w:id="11654" w:author="Author"/>
        </w:rPr>
        <w:pPrChange w:id="11655" w:author="Author">
          <w:pPr>
            <w:ind w:left="540"/>
            <w:jc w:val="both"/>
          </w:pPr>
        </w:pPrChange>
      </w:pPr>
      <w:ins w:id="11656" w:author="Author">
        <w:del w:id="11657" w:author="Author">
          <w:r w:rsidRPr="00303E7B">
            <w:delText>Composition of name: &lt;Component n</w:delText>
          </w:r>
          <w:r w:rsidRPr="00303E7B">
            <w:delText>ame&gt;_&lt;Function name&gt;</w:delText>
          </w:r>
          <w:bookmarkStart w:id="11658" w:name="_Toc488929013"/>
          <w:bookmarkStart w:id="11659" w:name="_Toc489941223"/>
          <w:bookmarkStart w:id="11660" w:name="_Toc489942381"/>
          <w:bookmarkStart w:id="11661" w:name="_Toc490206662"/>
          <w:bookmarkStart w:id="11662" w:name="_Toc490207827"/>
          <w:bookmarkStart w:id="11663" w:name="_Toc491673894"/>
          <w:bookmarkEnd w:id="11658"/>
          <w:bookmarkEnd w:id="11659"/>
          <w:bookmarkEnd w:id="11660"/>
          <w:bookmarkEnd w:id="11661"/>
          <w:bookmarkEnd w:id="11662"/>
          <w:bookmarkEnd w:id="11663"/>
        </w:del>
      </w:ins>
    </w:p>
    <w:p w:rsidR="00743B33" w:rsidRPr="00303E7B" w:rsidRDefault="00743B33" w:rsidP="00743B33">
      <w:pPr>
        <w:pStyle w:val="Heading2"/>
        <w:rPr>
          <w:ins w:id="11664" w:author="Author"/>
          <w:del w:id="11665" w:author="Author"/>
        </w:rPr>
        <w:pPrChange w:id="11666" w:author="Author">
          <w:pPr>
            <w:ind w:left="540"/>
            <w:jc w:val="both"/>
          </w:pPr>
        </w:pPrChange>
      </w:pPr>
      <w:bookmarkStart w:id="11667" w:name="_Toc488929014"/>
      <w:bookmarkStart w:id="11668" w:name="_Toc489941224"/>
      <w:bookmarkStart w:id="11669" w:name="_Toc489942382"/>
      <w:bookmarkStart w:id="11670" w:name="_Toc490206663"/>
      <w:bookmarkStart w:id="11671" w:name="_Toc490207828"/>
      <w:bookmarkStart w:id="11672" w:name="_Toc491673895"/>
      <w:bookmarkEnd w:id="11667"/>
      <w:bookmarkEnd w:id="11668"/>
      <w:bookmarkEnd w:id="11669"/>
      <w:bookmarkEnd w:id="11670"/>
      <w:bookmarkEnd w:id="11671"/>
      <w:bookmarkEnd w:id="11672"/>
    </w:p>
    <w:p w:rsidR="00743B33" w:rsidRPr="00303E7B" w:rsidRDefault="00D20E06" w:rsidP="00743B33">
      <w:pPr>
        <w:pStyle w:val="Heading2"/>
        <w:rPr>
          <w:ins w:id="11673" w:author="Author"/>
          <w:del w:id="11674" w:author="Author"/>
        </w:rPr>
        <w:pPrChange w:id="11675" w:author="Author">
          <w:pPr>
            <w:ind w:left="540"/>
            <w:jc w:val="both"/>
          </w:pPr>
        </w:pPrChange>
      </w:pPr>
      <w:ins w:id="11676" w:author="Author">
        <w:del w:id="11677" w:author="Author">
          <w:r w:rsidRPr="00303E7B">
            <w:delText>Only one underscore between component name and function name.</w:delText>
          </w:r>
          <w:bookmarkStart w:id="11678" w:name="_Toc488929015"/>
          <w:bookmarkStart w:id="11679" w:name="_Toc489941225"/>
          <w:bookmarkStart w:id="11680" w:name="_Toc489942383"/>
          <w:bookmarkStart w:id="11681" w:name="_Toc490206664"/>
          <w:bookmarkStart w:id="11682" w:name="_Toc490207829"/>
          <w:bookmarkStart w:id="11683" w:name="_Toc491673896"/>
          <w:bookmarkEnd w:id="11678"/>
          <w:bookmarkEnd w:id="11679"/>
          <w:bookmarkEnd w:id="11680"/>
          <w:bookmarkEnd w:id="11681"/>
          <w:bookmarkEnd w:id="11682"/>
          <w:bookmarkEnd w:id="11683"/>
        </w:del>
      </w:ins>
    </w:p>
    <w:p w:rsidR="00743B33" w:rsidRPr="00303E7B" w:rsidRDefault="00743B33" w:rsidP="00743B33">
      <w:pPr>
        <w:pStyle w:val="Heading2"/>
        <w:rPr>
          <w:ins w:id="11684" w:author="Author"/>
          <w:del w:id="11685" w:author="Author"/>
        </w:rPr>
        <w:pPrChange w:id="11686" w:author="Author">
          <w:pPr>
            <w:ind w:left="540"/>
            <w:jc w:val="both"/>
          </w:pPr>
        </w:pPrChange>
      </w:pPr>
      <w:bookmarkStart w:id="11687" w:name="_Toc488929016"/>
      <w:bookmarkStart w:id="11688" w:name="_Toc489941226"/>
      <w:bookmarkStart w:id="11689" w:name="_Toc489942384"/>
      <w:bookmarkStart w:id="11690" w:name="_Toc490206665"/>
      <w:bookmarkStart w:id="11691" w:name="_Toc490207830"/>
      <w:bookmarkStart w:id="11692" w:name="_Toc491673897"/>
      <w:bookmarkEnd w:id="11687"/>
      <w:bookmarkEnd w:id="11688"/>
      <w:bookmarkEnd w:id="11689"/>
      <w:bookmarkEnd w:id="11690"/>
      <w:bookmarkEnd w:id="11691"/>
      <w:bookmarkEnd w:id="11692"/>
    </w:p>
    <w:p w:rsidR="00743B33" w:rsidRPr="00303E7B" w:rsidRDefault="00D20E06" w:rsidP="00743B33">
      <w:pPr>
        <w:pStyle w:val="Heading2"/>
        <w:rPr>
          <w:ins w:id="11693" w:author="Author"/>
          <w:del w:id="11694" w:author="Author"/>
        </w:rPr>
        <w:pPrChange w:id="11695" w:author="Author">
          <w:pPr>
            <w:ind w:left="540"/>
            <w:jc w:val="both"/>
          </w:pPr>
        </w:pPrChange>
      </w:pPr>
      <w:ins w:id="11696" w:author="Author">
        <w:del w:id="11697" w:author="Author">
          <w:r w:rsidRPr="00303E7B">
            <w:delText>Example:</w:delText>
          </w:r>
          <w:bookmarkStart w:id="11698" w:name="_Toc488929017"/>
          <w:bookmarkStart w:id="11699" w:name="_Toc489941227"/>
          <w:bookmarkStart w:id="11700" w:name="_Toc489942385"/>
          <w:bookmarkStart w:id="11701" w:name="_Toc490206666"/>
          <w:bookmarkStart w:id="11702" w:name="_Toc490207831"/>
          <w:bookmarkStart w:id="11703" w:name="_Toc491673898"/>
          <w:bookmarkEnd w:id="11698"/>
          <w:bookmarkEnd w:id="11699"/>
          <w:bookmarkEnd w:id="11700"/>
          <w:bookmarkEnd w:id="11701"/>
          <w:bookmarkEnd w:id="11702"/>
          <w:bookmarkEnd w:id="11703"/>
        </w:del>
      </w:ins>
    </w:p>
    <w:p w:rsidR="00743B33" w:rsidRPr="00303E7B" w:rsidRDefault="00D20E06" w:rsidP="00743B33">
      <w:pPr>
        <w:pStyle w:val="Heading2"/>
        <w:rPr>
          <w:ins w:id="11704" w:author="Author"/>
          <w:del w:id="11705" w:author="Author"/>
        </w:rPr>
        <w:pPrChange w:id="11706" w:author="Author">
          <w:pPr>
            <w:ind w:left="540"/>
            <w:jc w:val="both"/>
          </w:pPr>
        </w:pPrChange>
      </w:pPr>
      <w:ins w:id="11707" w:author="Author">
        <w:del w:id="11708" w:author="Author">
          <w:r w:rsidRPr="00303E7B">
            <w:delText>/* Compliant */</w:delText>
          </w:r>
          <w:bookmarkStart w:id="11709" w:name="_Toc488929018"/>
          <w:bookmarkStart w:id="11710" w:name="_Toc489941228"/>
          <w:bookmarkStart w:id="11711" w:name="_Toc489942386"/>
          <w:bookmarkStart w:id="11712" w:name="_Toc490206667"/>
          <w:bookmarkStart w:id="11713" w:name="_Toc490207832"/>
          <w:bookmarkStart w:id="11714" w:name="_Toc491673899"/>
          <w:bookmarkEnd w:id="11709"/>
          <w:bookmarkEnd w:id="11710"/>
          <w:bookmarkEnd w:id="11711"/>
          <w:bookmarkEnd w:id="11712"/>
          <w:bookmarkEnd w:id="11713"/>
          <w:bookmarkEnd w:id="11714"/>
        </w:del>
      </w:ins>
    </w:p>
    <w:p w:rsidR="00743B33" w:rsidRPr="00303E7B" w:rsidRDefault="00D20E06" w:rsidP="00743B33">
      <w:pPr>
        <w:pStyle w:val="Heading2"/>
        <w:rPr>
          <w:ins w:id="11715" w:author="Author"/>
          <w:del w:id="11716" w:author="Author"/>
        </w:rPr>
        <w:pPrChange w:id="11717" w:author="Author">
          <w:pPr>
            <w:ind w:left="540"/>
            <w:jc w:val="both"/>
          </w:pPr>
        </w:pPrChange>
      </w:pPr>
      <w:ins w:id="11718" w:author="Author">
        <w:del w:id="11719" w:author="Author">
          <w:r w:rsidRPr="00303E7B">
            <w:delText>Com_NormalReset</w:delText>
          </w:r>
          <w:bookmarkStart w:id="11720" w:name="_Toc488929019"/>
          <w:bookmarkStart w:id="11721" w:name="_Toc489941229"/>
          <w:bookmarkStart w:id="11722" w:name="_Toc489942387"/>
          <w:bookmarkStart w:id="11723" w:name="_Toc490206668"/>
          <w:bookmarkStart w:id="11724" w:name="_Toc490207833"/>
          <w:bookmarkStart w:id="11725" w:name="_Toc491673900"/>
          <w:bookmarkEnd w:id="11720"/>
          <w:bookmarkEnd w:id="11721"/>
          <w:bookmarkEnd w:id="11722"/>
          <w:bookmarkEnd w:id="11723"/>
          <w:bookmarkEnd w:id="11724"/>
          <w:bookmarkEnd w:id="11725"/>
        </w:del>
      </w:ins>
    </w:p>
    <w:p w:rsidR="00743B33" w:rsidRPr="00303E7B" w:rsidRDefault="00743B33" w:rsidP="00743B33">
      <w:pPr>
        <w:pStyle w:val="Heading2"/>
        <w:rPr>
          <w:ins w:id="11726" w:author="Author"/>
          <w:del w:id="11727" w:author="Author"/>
        </w:rPr>
        <w:pPrChange w:id="11728" w:author="Author">
          <w:pPr>
            <w:ind w:left="540"/>
            <w:jc w:val="both"/>
          </w:pPr>
        </w:pPrChange>
      </w:pPr>
      <w:bookmarkStart w:id="11729" w:name="_Toc488929020"/>
      <w:bookmarkStart w:id="11730" w:name="_Toc489941230"/>
      <w:bookmarkStart w:id="11731" w:name="_Toc489942388"/>
      <w:bookmarkStart w:id="11732" w:name="_Toc490206669"/>
      <w:bookmarkStart w:id="11733" w:name="_Toc490207834"/>
      <w:bookmarkStart w:id="11734" w:name="_Toc491673901"/>
      <w:bookmarkEnd w:id="11729"/>
      <w:bookmarkEnd w:id="11730"/>
      <w:bookmarkEnd w:id="11731"/>
      <w:bookmarkEnd w:id="11732"/>
      <w:bookmarkEnd w:id="11733"/>
      <w:bookmarkEnd w:id="11734"/>
    </w:p>
    <w:p w:rsidR="00743B33" w:rsidRPr="00303E7B" w:rsidRDefault="00D20E06" w:rsidP="00743B33">
      <w:pPr>
        <w:pStyle w:val="Heading2"/>
        <w:rPr>
          <w:ins w:id="11735" w:author="Author"/>
          <w:del w:id="11736" w:author="Author"/>
        </w:rPr>
        <w:pPrChange w:id="11737" w:author="Author">
          <w:pPr>
            <w:ind w:left="540"/>
            <w:jc w:val="both"/>
          </w:pPr>
        </w:pPrChange>
      </w:pPr>
      <w:ins w:id="11738" w:author="Author">
        <w:del w:id="11739" w:author="Author">
          <w:r w:rsidRPr="00303E7B">
            <w:delText>/* Not compliant */</w:delText>
          </w:r>
          <w:bookmarkStart w:id="11740" w:name="_Toc488929021"/>
          <w:bookmarkStart w:id="11741" w:name="_Toc489941231"/>
          <w:bookmarkStart w:id="11742" w:name="_Toc489942389"/>
          <w:bookmarkStart w:id="11743" w:name="_Toc490206670"/>
          <w:bookmarkStart w:id="11744" w:name="_Toc490207835"/>
          <w:bookmarkStart w:id="11745" w:name="_Toc491673902"/>
          <w:bookmarkEnd w:id="11740"/>
          <w:bookmarkEnd w:id="11741"/>
          <w:bookmarkEnd w:id="11742"/>
          <w:bookmarkEnd w:id="11743"/>
          <w:bookmarkEnd w:id="11744"/>
          <w:bookmarkEnd w:id="11745"/>
        </w:del>
      </w:ins>
    </w:p>
    <w:p w:rsidR="00743B33" w:rsidRPr="00303E7B" w:rsidRDefault="00D20E06" w:rsidP="00743B33">
      <w:pPr>
        <w:pStyle w:val="Heading2"/>
        <w:rPr>
          <w:ins w:id="11746" w:author="Author"/>
          <w:del w:id="11747" w:author="Author"/>
        </w:rPr>
        <w:pPrChange w:id="11748" w:author="Author">
          <w:pPr>
            <w:ind w:left="540"/>
            <w:jc w:val="both"/>
          </w:pPr>
        </w:pPrChange>
      </w:pPr>
      <w:ins w:id="11749" w:author="Author">
        <w:del w:id="11750" w:author="Author">
          <w:r w:rsidRPr="00303E7B">
            <w:delText>com_NormalReset</w:delText>
          </w:r>
          <w:bookmarkStart w:id="11751" w:name="_Toc488929022"/>
          <w:bookmarkStart w:id="11752" w:name="_Toc489941232"/>
          <w:bookmarkStart w:id="11753" w:name="_Toc489942390"/>
          <w:bookmarkStart w:id="11754" w:name="_Toc490206671"/>
          <w:bookmarkStart w:id="11755" w:name="_Toc490207836"/>
          <w:bookmarkStart w:id="11756" w:name="_Toc491673903"/>
          <w:bookmarkEnd w:id="11751"/>
          <w:bookmarkEnd w:id="11752"/>
          <w:bookmarkEnd w:id="11753"/>
          <w:bookmarkEnd w:id="11754"/>
          <w:bookmarkEnd w:id="11755"/>
          <w:bookmarkEnd w:id="11756"/>
        </w:del>
      </w:ins>
    </w:p>
    <w:p w:rsidR="00743B33" w:rsidRPr="00303E7B" w:rsidRDefault="00D20E06" w:rsidP="00743B33">
      <w:pPr>
        <w:pStyle w:val="Heading2"/>
        <w:rPr>
          <w:ins w:id="11757" w:author="Author"/>
          <w:del w:id="11758" w:author="Author"/>
        </w:rPr>
        <w:pPrChange w:id="11759" w:author="Author">
          <w:pPr>
            <w:ind w:left="540"/>
            <w:jc w:val="both"/>
          </w:pPr>
        </w:pPrChange>
      </w:pPr>
      <w:ins w:id="11760" w:author="Author">
        <w:del w:id="11761" w:author="Author">
          <w:r w:rsidRPr="00303E7B">
            <w:delText>Com_normalReset</w:delText>
          </w:r>
          <w:bookmarkStart w:id="11762" w:name="_Toc488929023"/>
          <w:bookmarkStart w:id="11763" w:name="_Toc489941233"/>
          <w:bookmarkStart w:id="11764" w:name="_Toc489942391"/>
          <w:bookmarkStart w:id="11765" w:name="_Toc490206672"/>
          <w:bookmarkStart w:id="11766" w:name="_Toc490207837"/>
          <w:bookmarkStart w:id="11767" w:name="_Toc491673904"/>
          <w:bookmarkEnd w:id="11762"/>
          <w:bookmarkEnd w:id="11763"/>
          <w:bookmarkEnd w:id="11764"/>
          <w:bookmarkEnd w:id="11765"/>
          <w:bookmarkEnd w:id="11766"/>
          <w:bookmarkEnd w:id="11767"/>
        </w:del>
      </w:ins>
    </w:p>
    <w:p w:rsidR="00743B33" w:rsidRPr="00743B33" w:rsidRDefault="00D20E06" w:rsidP="00743B33">
      <w:pPr>
        <w:pStyle w:val="Heading2"/>
        <w:rPr>
          <w:ins w:id="11768" w:author="Author"/>
          <w:del w:id="11769" w:author="Author"/>
          <w:rPrChange w:id="11770" w:author="Author">
            <w:rPr>
              <w:ins w:id="11771" w:author="Author"/>
              <w:del w:id="11772" w:author="Author"/>
              <w:color w:val="FF0000"/>
            </w:rPr>
          </w:rPrChange>
        </w:rPr>
        <w:pPrChange w:id="11773" w:author="Author">
          <w:pPr>
            <w:ind w:left="540"/>
            <w:jc w:val="both"/>
          </w:pPr>
        </w:pPrChange>
      </w:pPr>
      <w:ins w:id="11774" w:author="Author">
        <w:del w:id="11775" w:author="Author">
          <w:r w:rsidRPr="00303E7B">
            <w:delText>Com_NormalresetNot required.</w:delText>
          </w:r>
          <w:bookmarkStart w:id="11776" w:name="_Toc488929024"/>
          <w:bookmarkStart w:id="11777" w:name="_Toc489941234"/>
          <w:bookmarkStart w:id="11778" w:name="_Toc489942392"/>
          <w:bookmarkStart w:id="11779" w:name="_Toc490206673"/>
          <w:bookmarkStart w:id="11780" w:name="_Toc490207838"/>
          <w:bookmarkStart w:id="11781" w:name="_Toc491673905"/>
          <w:bookmarkEnd w:id="11776"/>
          <w:bookmarkEnd w:id="11777"/>
          <w:bookmarkEnd w:id="11778"/>
          <w:bookmarkEnd w:id="11779"/>
          <w:bookmarkEnd w:id="11780"/>
          <w:bookmarkEnd w:id="11781"/>
        </w:del>
      </w:ins>
    </w:p>
    <w:p w:rsidR="00743B33" w:rsidRDefault="00743B33" w:rsidP="00743B33">
      <w:pPr>
        <w:pStyle w:val="Heading2"/>
        <w:rPr>
          <w:ins w:id="11782" w:author="Author"/>
          <w:del w:id="11783" w:author="Author"/>
        </w:rPr>
        <w:pPrChange w:id="11784" w:author="Author">
          <w:pPr>
            <w:ind w:left="540"/>
            <w:jc w:val="both"/>
          </w:pPr>
        </w:pPrChange>
      </w:pPr>
      <w:bookmarkStart w:id="11785" w:name="_Toc488929025"/>
      <w:bookmarkStart w:id="11786" w:name="_Toc489941235"/>
      <w:bookmarkStart w:id="11787" w:name="_Toc489942393"/>
      <w:bookmarkStart w:id="11788" w:name="_Toc490206674"/>
      <w:bookmarkStart w:id="11789" w:name="_Toc490207839"/>
      <w:bookmarkStart w:id="11790" w:name="_Toc491673906"/>
      <w:bookmarkEnd w:id="11785"/>
      <w:bookmarkEnd w:id="11786"/>
      <w:bookmarkEnd w:id="11787"/>
      <w:bookmarkEnd w:id="11788"/>
      <w:bookmarkEnd w:id="11789"/>
      <w:bookmarkEnd w:id="11790"/>
    </w:p>
    <w:p w:rsidR="00743B33" w:rsidRDefault="00D20E06" w:rsidP="00743B33">
      <w:pPr>
        <w:pStyle w:val="Heading2"/>
        <w:rPr>
          <w:ins w:id="11791" w:author="Author"/>
          <w:del w:id="11792" w:author="Author"/>
        </w:rPr>
        <w:pPrChange w:id="11793" w:author="Author">
          <w:pPr>
            <w:ind w:left="540"/>
            <w:jc w:val="both"/>
          </w:pPr>
        </w:pPrChange>
      </w:pPr>
      <w:ins w:id="11794" w:author="Author">
        <w:del w:id="11795" w:author="Author">
          <w:r>
            <w:delText>Rationale:</w:delText>
          </w:r>
          <w:bookmarkStart w:id="11796" w:name="_Toc488929026"/>
          <w:bookmarkStart w:id="11797" w:name="_Toc489941236"/>
          <w:bookmarkStart w:id="11798" w:name="_Toc489942394"/>
          <w:bookmarkStart w:id="11799" w:name="_Toc490206675"/>
          <w:bookmarkStart w:id="11800" w:name="_Toc490207840"/>
          <w:bookmarkStart w:id="11801" w:name="_Toc491673907"/>
          <w:bookmarkEnd w:id="11796"/>
          <w:bookmarkEnd w:id="11797"/>
          <w:bookmarkEnd w:id="11798"/>
          <w:bookmarkEnd w:id="11799"/>
          <w:bookmarkEnd w:id="11800"/>
          <w:bookmarkEnd w:id="11801"/>
        </w:del>
      </w:ins>
    </w:p>
    <w:p w:rsidR="00743B33" w:rsidRPr="00303E7B" w:rsidRDefault="00D20E06" w:rsidP="00743B33">
      <w:pPr>
        <w:pStyle w:val="Heading2"/>
        <w:rPr>
          <w:ins w:id="11802" w:author="Author"/>
          <w:del w:id="11803" w:author="Author"/>
        </w:rPr>
        <w:pPrChange w:id="11804" w:author="Author">
          <w:pPr>
            <w:ind w:left="540"/>
            <w:jc w:val="both"/>
          </w:pPr>
        </w:pPrChange>
      </w:pPr>
      <w:ins w:id="11805" w:author="Author">
        <w:del w:id="11806" w:author="Author">
          <w:r w:rsidRPr="00303E7B">
            <w:delText>Consistent with the Microsoft's .NET</w:delText>
          </w:r>
          <w:r w:rsidRPr="00303E7B">
            <w:delText xml:space="preserve"> Framework and easy to read. The component to which the function belongs can be understood from its name.</w:delText>
          </w:r>
          <w:bookmarkStart w:id="11807" w:name="_Toc488929027"/>
          <w:bookmarkStart w:id="11808" w:name="_Toc489941237"/>
          <w:bookmarkStart w:id="11809" w:name="_Toc489942395"/>
          <w:bookmarkStart w:id="11810" w:name="_Toc490206676"/>
          <w:bookmarkStart w:id="11811" w:name="_Toc490207841"/>
          <w:bookmarkStart w:id="11812" w:name="_Toc491673908"/>
          <w:bookmarkEnd w:id="11807"/>
          <w:bookmarkEnd w:id="11808"/>
          <w:bookmarkEnd w:id="11809"/>
          <w:bookmarkEnd w:id="11810"/>
          <w:bookmarkEnd w:id="11811"/>
          <w:bookmarkEnd w:id="11812"/>
        </w:del>
      </w:ins>
    </w:p>
    <w:p w:rsidR="00743B33" w:rsidRPr="00743B33" w:rsidRDefault="00D20E06" w:rsidP="00743B33">
      <w:pPr>
        <w:pStyle w:val="Heading2"/>
        <w:rPr>
          <w:ins w:id="11813" w:author="Author"/>
          <w:del w:id="11814" w:author="Author"/>
          <w:rPrChange w:id="11815" w:author="Author">
            <w:rPr>
              <w:ins w:id="11816" w:author="Author"/>
              <w:del w:id="11817" w:author="Author"/>
              <w:rFonts w:ascii="Calibri" w:hAnsi="Calibri"/>
              <w:sz w:val="18"/>
            </w:rPr>
          </w:rPrChange>
        </w:rPr>
        <w:pPrChange w:id="11818" w:author="Author">
          <w:pPr>
            <w:pStyle w:val="Caption"/>
          </w:pPr>
        </w:pPrChange>
      </w:pPr>
      <w:ins w:id="11819" w:author="Author">
        <w:del w:id="11820" w:author="Author">
          <w:r>
            <w:rPr>
              <w:b w:val="0"/>
              <w:rPrChange w:id="11821" w:author="Author">
                <w:rPr>
                  <w:rFonts w:ascii="Calibri" w:hAnsi="Calibri"/>
                  <w:b w:val="0"/>
                  <w:bCs w:val="0"/>
                  <w:sz w:val="18"/>
                </w:rPr>
              </w:rPrChange>
            </w:rPr>
            <w:delText xml:space="preserve">Table </w:delText>
          </w:r>
          <w:r>
            <w:rPr>
              <w:b w:val="0"/>
              <w:rPrChange w:id="11822" w:author="Author">
                <w:rPr>
                  <w:rFonts w:ascii="Calibri" w:hAnsi="Calibri"/>
                  <w:b w:val="0"/>
                  <w:bCs w:val="0"/>
                  <w:sz w:val="18"/>
                </w:rPr>
              </w:rPrChange>
            </w:rPr>
            <w:fldChar w:fldCharType="begin"/>
          </w:r>
          <w:r>
            <w:rPr>
              <w:b w:val="0"/>
              <w:rPrChange w:id="11823" w:author="Author">
                <w:rPr>
                  <w:rFonts w:ascii="Calibri" w:hAnsi="Calibri"/>
                  <w:b w:val="0"/>
                  <w:bCs w:val="0"/>
                  <w:sz w:val="18"/>
                </w:rPr>
              </w:rPrChange>
            </w:rPr>
            <w:delInstrText xml:space="preserve"> STYLEREF 1 \s </w:delInstrText>
          </w:r>
          <w:r>
            <w:rPr>
              <w:b w:val="0"/>
              <w:rPrChange w:id="11824" w:author="Author">
                <w:rPr>
                  <w:rFonts w:ascii="Calibri" w:hAnsi="Calibri"/>
                  <w:b w:val="0"/>
                  <w:bCs w:val="0"/>
                  <w:sz w:val="18"/>
                </w:rPr>
              </w:rPrChange>
            </w:rPr>
            <w:fldChar w:fldCharType="separate"/>
          </w:r>
          <w:r>
            <w:rPr>
              <w:b w:val="0"/>
              <w:rPrChange w:id="11825" w:author="Author">
                <w:rPr>
                  <w:rFonts w:ascii="Calibri" w:hAnsi="Calibri"/>
                  <w:b w:val="0"/>
                  <w:bCs w:val="0"/>
                  <w:noProof/>
                  <w:sz w:val="18"/>
                </w:rPr>
              </w:rPrChange>
            </w:rPr>
            <w:delText>2</w:delText>
          </w:r>
          <w:r>
            <w:rPr>
              <w:b w:val="0"/>
              <w:rPrChange w:id="11826" w:author="Author">
                <w:rPr>
                  <w:rFonts w:ascii="Calibri" w:hAnsi="Calibri"/>
                  <w:b w:val="0"/>
                  <w:bCs w:val="0"/>
                  <w:sz w:val="18"/>
                </w:rPr>
              </w:rPrChange>
            </w:rPr>
            <w:fldChar w:fldCharType="end"/>
          </w:r>
          <w:r>
            <w:rPr>
              <w:b w:val="0"/>
              <w:rPrChange w:id="11827" w:author="Author">
                <w:rPr>
                  <w:rFonts w:ascii="Calibri" w:hAnsi="Calibri"/>
                  <w:b w:val="0"/>
                  <w:bCs w:val="0"/>
                  <w:sz w:val="18"/>
                </w:rPr>
              </w:rPrChange>
            </w:rPr>
            <w:delText>.</w:delText>
          </w:r>
          <w:r>
            <w:rPr>
              <w:b w:val="0"/>
              <w:rPrChange w:id="11828" w:author="Author">
                <w:rPr>
                  <w:rFonts w:ascii="Calibri" w:hAnsi="Calibri"/>
                  <w:b w:val="0"/>
                  <w:bCs w:val="0"/>
                  <w:sz w:val="18"/>
                </w:rPr>
              </w:rPrChange>
            </w:rPr>
            <w:fldChar w:fldCharType="begin"/>
          </w:r>
          <w:r>
            <w:rPr>
              <w:b w:val="0"/>
              <w:rPrChange w:id="11829" w:author="Author">
                <w:rPr>
                  <w:rFonts w:ascii="Calibri" w:hAnsi="Calibri"/>
                  <w:b w:val="0"/>
                  <w:bCs w:val="0"/>
                  <w:sz w:val="18"/>
                </w:rPr>
              </w:rPrChange>
            </w:rPr>
            <w:delInstrText xml:space="preserve"> SEQ Table \* ARABIC \s 1 </w:delInstrText>
          </w:r>
          <w:r>
            <w:rPr>
              <w:b w:val="0"/>
              <w:rPrChange w:id="11830" w:author="Author">
                <w:rPr>
                  <w:rFonts w:ascii="Calibri" w:hAnsi="Calibri"/>
                  <w:b w:val="0"/>
                  <w:bCs w:val="0"/>
                  <w:sz w:val="18"/>
                </w:rPr>
              </w:rPrChange>
            </w:rPr>
            <w:fldChar w:fldCharType="separate"/>
          </w:r>
          <w:r>
            <w:rPr>
              <w:b w:val="0"/>
              <w:rPrChange w:id="11831" w:author="Author">
                <w:rPr>
                  <w:rFonts w:ascii="Calibri" w:hAnsi="Calibri"/>
                  <w:b w:val="0"/>
                  <w:bCs w:val="0"/>
                  <w:noProof/>
                  <w:sz w:val="18"/>
                </w:rPr>
              </w:rPrChange>
            </w:rPr>
            <w:delText>1</w:delText>
          </w:r>
          <w:r>
            <w:rPr>
              <w:b w:val="0"/>
              <w:rPrChange w:id="11832" w:author="Author">
                <w:rPr>
                  <w:rFonts w:ascii="Calibri" w:hAnsi="Calibri"/>
                  <w:b w:val="0"/>
                  <w:bCs w:val="0"/>
                  <w:sz w:val="18"/>
                </w:rPr>
              </w:rPrChange>
            </w:rPr>
            <w:fldChar w:fldCharType="end"/>
          </w:r>
          <w:r>
            <w:rPr>
              <w:b w:val="0"/>
              <w:rPrChange w:id="11833" w:author="Author">
                <w:rPr>
                  <w:rFonts w:ascii="Calibri" w:hAnsi="Calibri"/>
                  <w:b w:val="0"/>
                  <w:bCs w:val="0"/>
                  <w:sz w:val="18"/>
                </w:rPr>
              </w:rPrChange>
            </w:rPr>
            <w:delText xml:space="preserve"> Variables naming</w:delText>
          </w:r>
          <w:bookmarkStart w:id="11834" w:name="_Toc488929028"/>
          <w:bookmarkStart w:id="11835" w:name="_Toc489941238"/>
          <w:bookmarkStart w:id="11836" w:name="_Toc489942396"/>
          <w:bookmarkStart w:id="11837" w:name="_Toc490206677"/>
          <w:bookmarkStart w:id="11838" w:name="_Toc490207842"/>
          <w:bookmarkStart w:id="11839" w:name="_Toc491673909"/>
          <w:bookmarkEnd w:id="11834"/>
          <w:bookmarkEnd w:id="11835"/>
          <w:bookmarkEnd w:id="11836"/>
          <w:bookmarkEnd w:id="11837"/>
          <w:bookmarkEnd w:id="11838"/>
          <w:bookmarkEnd w:id="11839"/>
        </w:del>
      </w:ins>
    </w:p>
    <w:p w:rsidR="00743B33" w:rsidRDefault="00743B33" w:rsidP="00743B33">
      <w:pPr>
        <w:pStyle w:val="Heading2"/>
        <w:rPr>
          <w:ins w:id="11840" w:author="Author"/>
          <w:del w:id="11841" w:author="Author"/>
        </w:rPr>
        <w:pPrChange w:id="11842" w:author="Author">
          <w:pPr>
            <w:ind w:left="540"/>
          </w:pPr>
        </w:pPrChange>
      </w:pPr>
      <w:bookmarkStart w:id="11843" w:name="_Toc488929029"/>
      <w:bookmarkStart w:id="11844" w:name="_Toc489941239"/>
      <w:bookmarkStart w:id="11845" w:name="_Toc489942397"/>
      <w:bookmarkStart w:id="11846" w:name="_Toc490206678"/>
      <w:bookmarkStart w:id="11847" w:name="_Toc490207843"/>
      <w:bookmarkStart w:id="11848" w:name="_Toc491673910"/>
      <w:bookmarkEnd w:id="11843"/>
      <w:bookmarkEnd w:id="11844"/>
      <w:bookmarkEnd w:id="11845"/>
      <w:bookmarkEnd w:id="11846"/>
      <w:bookmarkEnd w:id="11847"/>
      <w:bookmarkEnd w:id="11848"/>
    </w:p>
    <w:p w:rsidR="00743B33" w:rsidRDefault="00743B33" w:rsidP="00743B33">
      <w:pPr>
        <w:pStyle w:val="Heading2"/>
        <w:rPr>
          <w:ins w:id="11849" w:author="Author"/>
          <w:del w:id="11850" w:author="Author"/>
        </w:rPr>
        <w:pPrChange w:id="11851" w:author="Author">
          <w:pPr>
            <w:ind w:left="540"/>
          </w:pPr>
        </w:pPrChange>
      </w:pPr>
      <w:bookmarkStart w:id="11852" w:name="_Toc488929030"/>
      <w:bookmarkStart w:id="11853" w:name="_Toc489941240"/>
      <w:bookmarkStart w:id="11854" w:name="_Toc489942398"/>
      <w:bookmarkStart w:id="11855" w:name="_Toc490206679"/>
      <w:bookmarkStart w:id="11856" w:name="_Toc490207844"/>
      <w:bookmarkStart w:id="11857" w:name="_Toc491673911"/>
      <w:bookmarkEnd w:id="11852"/>
      <w:bookmarkEnd w:id="11853"/>
      <w:bookmarkEnd w:id="11854"/>
      <w:bookmarkEnd w:id="11855"/>
      <w:bookmarkEnd w:id="11856"/>
      <w:bookmarkEnd w:id="11857"/>
    </w:p>
    <w:p w:rsidR="00743B33" w:rsidRPr="00303E7B" w:rsidRDefault="00D20E06" w:rsidP="00743B33">
      <w:pPr>
        <w:pStyle w:val="Heading2"/>
        <w:rPr>
          <w:ins w:id="11858" w:author="Author"/>
          <w:del w:id="11859" w:author="Author"/>
        </w:rPr>
        <w:pPrChange w:id="11860" w:author="Author">
          <w:pPr>
            <w:ind w:left="540"/>
          </w:pPr>
        </w:pPrChange>
      </w:pPr>
      <w:ins w:id="11861" w:author="Author">
        <w:del w:id="11862" w:author="Author">
          <w:r>
            <w:delText>Example:</w:delText>
          </w:r>
          <w:bookmarkStart w:id="11863" w:name="_Toc488929031"/>
          <w:bookmarkStart w:id="11864" w:name="_Toc489941241"/>
          <w:bookmarkStart w:id="11865" w:name="_Toc489942399"/>
          <w:bookmarkStart w:id="11866" w:name="_Toc490206680"/>
          <w:bookmarkStart w:id="11867" w:name="_Toc490207845"/>
          <w:bookmarkStart w:id="11868" w:name="_Toc491673912"/>
          <w:bookmarkEnd w:id="11863"/>
          <w:bookmarkEnd w:id="11864"/>
          <w:bookmarkEnd w:id="11865"/>
          <w:bookmarkEnd w:id="11866"/>
          <w:bookmarkEnd w:id="11867"/>
          <w:bookmarkEnd w:id="11868"/>
        </w:del>
      </w:ins>
    </w:p>
    <w:p w:rsidR="00743B33" w:rsidRPr="00303E7B" w:rsidRDefault="00D20E06" w:rsidP="00743B33">
      <w:pPr>
        <w:pStyle w:val="Heading2"/>
        <w:rPr>
          <w:ins w:id="11869" w:author="Author"/>
          <w:del w:id="11870" w:author="Author"/>
        </w:rPr>
        <w:pPrChange w:id="11871" w:author="Author">
          <w:pPr>
            <w:ind w:left="540"/>
          </w:pPr>
        </w:pPrChange>
      </w:pPr>
      <w:ins w:id="11872" w:author="Author">
        <w:del w:id="11873" w:author="Author">
          <w:r w:rsidRPr="00303E7B">
            <w:delText>Not required.</w:delText>
          </w:r>
          <w:bookmarkStart w:id="11874" w:name="_Toc488929032"/>
          <w:bookmarkStart w:id="11875" w:name="_Toc489941242"/>
          <w:bookmarkStart w:id="11876" w:name="_Toc489942400"/>
          <w:bookmarkStart w:id="11877" w:name="_Toc490206681"/>
          <w:bookmarkStart w:id="11878" w:name="_Toc490207846"/>
          <w:bookmarkStart w:id="11879" w:name="_Toc491673913"/>
          <w:bookmarkEnd w:id="11874"/>
          <w:bookmarkEnd w:id="11875"/>
          <w:bookmarkEnd w:id="11876"/>
          <w:bookmarkEnd w:id="11877"/>
          <w:bookmarkEnd w:id="11878"/>
          <w:bookmarkEnd w:id="11879"/>
        </w:del>
      </w:ins>
    </w:p>
    <w:p w:rsidR="00743B33" w:rsidRPr="00303E7B" w:rsidRDefault="00743B33" w:rsidP="00743B33">
      <w:pPr>
        <w:pStyle w:val="Heading2"/>
        <w:rPr>
          <w:ins w:id="11880" w:author="Author"/>
          <w:del w:id="11881" w:author="Author"/>
        </w:rPr>
        <w:pPrChange w:id="11882" w:author="Author">
          <w:pPr>
            <w:pStyle w:val="CodeBlock"/>
            <w:ind w:left="540"/>
          </w:pPr>
        </w:pPrChange>
      </w:pPr>
      <w:bookmarkStart w:id="11883" w:name="_Toc488929033"/>
      <w:bookmarkStart w:id="11884" w:name="_Toc489941243"/>
      <w:bookmarkStart w:id="11885" w:name="_Toc489942401"/>
      <w:bookmarkStart w:id="11886" w:name="_Toc490206682"/>
      <w:bookmarkStart w:id="11887" w:name="_Toc490207847"/>
      <w:bookmarkStart w:id="11888" w:name="_Toc491673914"/>
      <w:bookmarkEnd w:id="11883"/>
      <w:bookmarkEnd w:id="11884"/>
      <w:bookmarkEnd w:id="11885"/>
      <w:bookmarkEnd w:id="11886"/>
      <w:bookmarkEnd w:id="11887"/>
      <w:bookmarkEnd w:id="11888"/>
    </w:p>
    <w:p w:rsidR="00743B33" w:rsidRPr="00303E7B" w:rsidRDefault="00D20E06" w:rsidP="00743B33">
      <w:pPr>
        <w:pStyle w:val="Heading2"/>
        <w:rPr>
          <w:ins w:id="11889" w:author="Author"/>
          <w:del w:id="11890" w:author="Author"/>
        </w:rPr>
        <w:pPrChange w:id="11891" w:author="Author">
          <w:pPr>
            <w:ind w:left="540"/>
          </w:pPr>
        </w:pPrChange>
      </w:pPr>
      <w:ins w:id="11892" w:author="Author">
        <w:del w:id="11893" w:author="Author">
          <w:r w:rsidRPr="00303E7B">
            <w:delText>Rationale:</w:delText>
          </w:r>
          <w:bookmarkStart w:id="11894" w:name="_Toc488929034"/>
          <w:bookmarkStart w:id="11895" w:name="_Toc489941244"/>
          <w:bookmarkStart w:id="11896" w:name="_Toc489942402"/>
          <w:bookmarkStart w:id="11897" w:name="_Toc490206683"/>
          <w:bookmarkStart w:id="11898" w:name="_Toc490207848"/>
          <w:bookmarkStart w:id="11899" w:name="_Toc491673915"/>
          <w:bookmarkEnd w:id="11894"/>
          <w:bookmarkEnd w:id="11895"/>
          <w:bookmarkEnd w:id="11896"/>
          <w:bookmarkEnd w:id="11897"/>
          <w:bookmarkEnd w:id="11898"/>
          <w:bookmarkEnd w:id="11899"/>
        </w:del>
      </w:ins>
    </w:p>
    <w:p w:rsidR="00743B33" w:rsidRPr="00303E7B" w:rsidRDefault="00D20E06" w:rsidP="00743B33">
      <w:pPr>
        <w:pStyle w:val="Heading2"/>
        <w:rPr>
          <w:ins w:id="11900" w:author="Author"/>
          <w:del w:id="11901" w:author="Author"/>
        </w:rPr>
        <w:pPrChange w:id="11902" w:author="Author">
          <w:pPr>
            <w:ind w:left="540"/>
          </w:pPr>
        </w:pPrChange>
      </w:pPr>
      <w:ins w:id="11903" w:author="Author">
        <w:del w:id="11904" w:author="Author">
          <w:r w:rsidRPr="00303E7B">
            <w:delText xml:space="preserve">There are some specific reserved words </w:delText>
          </w:r>
          <w:r w:rsidRPr="00303E7B">
            <w:delText>and function names which are known to give rise to undefined behaviours if they are redefined or undefined.</w:delText>
          </w:r>
          <w:bookmarkStart w:id="11905" w:name="_Toc488929035"/>
          <w:bookmarkStart w:id="11906" w:name="_Toc489941245"/>
          <w:bookmarkStart w:id="11907" w:name="_Toc489942403"/>
          <w:bookmarkStart w:id="11908" w:name="_Toc490206684"/>
          <w:bookmarkStart w:id="11909" w:name="_Toc490207849"/>
          <w:bookmarkStart w:id="11910" w:name="_Toc491673916"/>
          <w:bookmarkEnd w:id="11905"/>
          <w:bookmarkEnd w:id="11906"/>
          <w:bookmarkEnd w:id="11907"/>
          <w:bookmarkEnd w:id="11908"/>
          <w:bookmarkEnd w:id="11909"/>
          <w:bookmarkEnd w:id="11910"/>
        </w:del>
      </w:ins>
    </w:p>
    <w:p w:rsidR="00743B33" w:rsidRPr="00303E7B" w:rsidRDefault="00743B33" w:rsidP="00743B33">
      <w:pPr>
        <w:pStyle w:val="Heading2"/>
        <w:rPr>
          <w:ins w:id="11911" w:author="Author"/>
          <w:del w:id="11912" w:author="Author"/>
        </w:rPr>
        <w:pPrChange w:id="11913" w:author="Author">
          <w:pPr>
            <w:ind w:left="540"/>
          </w:pPr>
        </w:pPrChange>
      </w:pPr>
      <w:bookmarkStart w:id="11914" w:name="_Toc488929036"/>
      <w:bookmarkStart w:id="11915" w:name="_Toc489941246"/>
      <w:bookmarkStart w:id="11916" w:name="_Toc489942404"/>
      <w:bookmarkStart w:id="11917" w:name="_Toc490206685"/>
      <w:bookmarkStart w:id="11918" w:name="_Toc490207850"/>
      <w:bookmarkStart w:id="11919" w:name="_Toc491673917"/>
      <w:bookmarkEnd w:id="11914"/>
      <w:bookmarkEnd w:id="11915"/>
      <w:bookmarkEnd w:id="11916"/>
      <w:bookmarkEnd w:id="11917"/>
      <w:bookmarkEnd w:id="11918"/>
      <w:bookmarkEnd w:id="11919"/>
    </w:p>
    <w:p w:rsidR="00743B33" w:rsidRDefault="00743B33" w:rsidP="00743B33">
      <w:pPr>
        <w:pStyle w:val="Heading2"/>
        <w:rPr>
          <w:ins w:id="11920" w:author="Author"/>
          <w:del w:id="11921" w:author="Author"/>
        </w:rPr>
        <w:pPrChange w:id="11922" w:author="Author">
          <w:pPr>
            <w:pStyle w:val="Heading3"/>
          </w:pPr>
        </w:pPrChange>
      </w:pPr>
      <w:bookmarkStart w:id="11923" w:name="_Toc488929037"/>
      <w:bookmarkStart w:id="11924" w:name="_Toc489941247"/>
      <w:bookmarkStart w:id="11925" w:name="_Toc489942405"/>
      <w:bookmarkStart w:id="11926" w:name="_Toc490206686"/>
      <w:bookmarkStart w:id="11927" w:name="_Toc490207851"/>
      <w:bookmarkStart w:id="11928" w:name="_Toc491673918"/>
      <w:bookmarkEnd w:id="11923"/>
      <w:bookmarkEnd w:id="11924"/>
      <w:bookmarkEnd w:id="11925"/>
      <w:bookmarkEnd w:id="11926"/>
      <w:bookmarkEnd w:id="11927"/>
      <w:bookmarkEnd w:id="11928"/>
    </w:p>
    <w:p w:rsidR="00743B33" w:rsidRDefault="00743B33" w:rsidP="00743B33">
      <w:pPr>
        <w:pStyle w:val="Heading2"/>
        <w:rPr>
          <w:ins w:id="11929" w:author="Author"/>
          <w:del w:id="11930" w:author="Author"/>
        </w:rPr>
        <w:pPrChange w:id="11931" w:author="Author">
          <w:pPr>
            <w:pStyle w:val="Heading3"/>
          </w:pPr>
        </w:pPrChange>
      </w:pPr>
      <w:bookmarkStart w:id="11932" w:name="_Toc488929038"/>
      <w:bookmarkStart w:id="11933" w:name="_Toc489941248"/>
      <w:bookmarkStart w:id="11934" w:name="_Toc489942406"/>
      <w:bookmarkStart w:id="11935" w:name="_Toc490206687"/>
      <w:bookmarkStart w:id="11936" w:name="_Toc490207852"/>
      <w:bookmarkStart w:id="11937" w:name="_Toc491673919"/>
      <w:bookmarkEnd w:id="11932"/>
      <w:bookmarkEnd w:id="11933"/>
      <w:bookmarkEnd w:id="11934"/>
      <w:bookmarkEnd w:id="11935"/>
      <w:bookmarkEnd w:id="11936"/>
      <w:bookmarkEnd w:id="11937"/>
    </w:p>
    <w:p w:rsidR="00743B33" w:rsidRDefault="00D20E06">
      <w:pPr>
        <w:pStyle w:val="Heading2"/>
        <w:rPr>
          <w:ins w:id="11938" w:author="Author"/>
        </w:rPr>
      </w:pPr>
      <w:bookmarkStart w:id="11939" w:name="_Toc491673920"/>
      <w:ins w:id="11940" w:author="Author">
        <w:r>
          <w:t>Parameter Naming</w:t>
        </w:r>
        <w:bookmarkEnd w:id="11939"/>
      </w:ins>
    </w:p>
    <w:p w:rsidR="00743B33" w:rsidRDefault="00D20E06" w:rsidP="00743B33">
      <w:pPr>
        <w:pStyle w:val="Heading3"/>
        <w:rPr>
          <w:ins w:id="11941" w:author="Author"/>
        </w:rPr>
        <w:pPrChange w:id="11942" w:author="Author">
          <w:pPr>
            <w:pStyle w:val="Heading2"/>
          </w:pPr>
        </w:pPrChange>
      </w:pPr>
      <w:bookmarkStart w:id="11943" w:name="_Toc491673921"/>
      <w:ins w:id="11944" w:author="Author">
        <w:r>
          <w:t>Name_Param_001</w:t>
        </w:r>
        <w:bookmarkEnd w:id="11943"/>
      </w:ins>
    </w:p>
    <w:p w:rsidR="00743B33" w:rsidRDefault="00D20E06">
      <w:pPr>
        <w:ind w:left="540"/>
        <w:jc w:val="both"/>
        <w:rPr>
          <w:ins w:id="11945" w:author="Author"/>
          <w:rFonts w:ascii="Calibri" w:hAnsi="Calibri"/>
          <w:b/>
          <w:sz w:val="20"/>
          <w:szCs w:val="20"/>
          <w:lang w:val="en-US"/>
        </w:rPr>
      </w:pPr>
      <w:ins w:id="11946" w:author="Author">
        <w:r>
          <w:rPr>
            <w:rFonts w:ascii="Calibri" w:hAnsi="Calibri"/>
            <w:b/>
            <w:sz w:val="20"/>
            <w:szCs w:val="20"/>
            <w:lang w:val="en-US"/>
          </w:rPr>
          <w:t>Rule:</w:t>
        </w:r>
      </w:ins>
    </w:p>
    <w:p w:rsidR="00743B33" w:rsidRPr="00743B33" w:rsidRDefault="00D20E06" w:rsidP="00743B33">
      <w:pPr>
        <w:pStyle w:val="ListParagraph"/>
        <w:numPr>
          <w:ilvl w:val="0"/>
          <w:numId w:val="35"/>
        </w:numPr>
        <w:ind w:leftChars="0" w:left="851" w:hanging="142"/>
        <w:jc w:val="both"/>
        <w:rPr>
          <w:ins w:id="11947" w:author="Author"/>
          <w:rFonts w:ascii="Calibri" w:hAnsi="Calibri"/>
          <w:sz w:val="20"/>
          <w:szCs w:val="20"/>
          <w:rPrChange w:id="11948" w:author="Author">
            <w:rPr>
              <w:ins w:id="11949" w:author="Author"/>
            </w:rPr>
          </w:rPrChange>
        </w:rPr>
        <w:pPrChange w:id="11950" w:author="Author">
          <w:pPr>
            <w:jc w:val="both"/>
          </w:pPr>
        </w:pPrChange>
      </w:pPr>
      <w:ins w:id="11951" w:author="Author">
        <w:r>
          <w:rPr>
            <w:rFonts w:ascii="Calibri" w:hAnsi="Calibri"/>
            <w:sz w:val="20"/>
            <w:szCs w:val="20"/>
          </w:rPr>
          <w:t>DO use Camel case in parameter names.</w:t>
        </w:r>
      </w:ins>
    </w:p>
    <w:p w:rsidR="00743B33" w:rsidRPr="00743B33" w:rsidRDefault="00D20E06" w:rsidP="00743B33">
      <w:pPr>
        <w:pStyle w:val="ListParagraph"/>
        <w:numPr>
          <w:ilvl w:val="0"/>
          <w:numId w:val="35"/>
        </w:numPr>
        <w:ind w:leftChars="0" w:left="851" w:hanging="142"/>
        <w:jc w:val="both"/>
        <w:rPr>
          <w:ins w:id="11952" w:author="Author"/>
          <w:rFonts w:ascii="Calibri" w:hAnsi="Calibri"/>
          <w:sz w:val="20"/>
          <w:szCs w:val="20"/>
          <w:rPrChange w:id="11953" w:author="Author">
            <w:rPr>
              <w:ins w:id="11954" w:author="Author"/>
            </w:rPr>
          </w:rPrChange>
        </w:rPr>
        <w:pPrChange w:id="11955" w:author="Author">
          <w:pPr>
            <w:jc w:val="both"/>
          </w:pPr>
        </w:pPrChange>
      </w:pPr>
      <w:ins w:id="11956" w:author="Author">
        <w:r>
          <w:rPr>
            <w:rFonts w:ascii="Calibri" w:hAnsi="Calibri"/>
            <w:sz w:val="20"/>
            <w:szCs w:val="20"/>
          </w:rPr>
          <w:t xml:space="preserve">DO use </w:t>
        </w:r>
        <w:del w:id="11957" w:author="Author">
          <w:r>
            <w:rPr>
              <w:rFonts w:ascii="Calibri" w:hAnsi="Calibri"/>
              <w:sz w:val="20"/>
              <w:szCs w:val="20"/>
            </w:rPr>
            <w:delText>descriptive</w:delText>
          </w:r>
        </w:del>
        <w:r>
          <w:rPr>
            <w:rFonts w:ascii="Calibri" w:hAnsi="Calibri"/>
            <w:sz w:val="20"/>
            <w:szCs w:val="20"/>
          </w:rPr>
          <w:t>meaning full parameter names.</w:t>
        </w:r>
      </w:ins>
    </w:p>
    <w:p w:rsidR="00743B33" w:rsidRDefault="00D20E06" w:rsidP="00743B33">
      <w:pPr>
        <w:pStyle w:val="ListParagraph"/>
        <w:numPr>
          <w:ilvl w:val="0"/>
          <w:numId w:val="35"/>
        </w:numPr>
        <w:ind w:leftChars="0" w:left="851" w:hanging="142"/>
        <w:jc w:val="both"/>
        <w:rPr>
          <w:ins w:id="11958" w:author="Author"/>
          <w:rFonts w:ascii="Calibri" w:hAnsi="Calibri"/>
          <w:sz w:val="20"/>
          <w:szCs w:val="20"/>
        </w:rPr>
        <w:pPrChange w:id="11959" w:author="Author">
          <w:pPr>
            <w:ind w:left="540"/>
            <w:jc w:val="both"/>
          </w:pPr>
        </w:pPrChange>
      </w:pPr>
      <w:ins w:id="11960" w:author="Author">
        <w:r>
          <w:rPr>
            <w:rFonts w:ascii="Calibri" w:hAnsi="Calibri"/>
            <w:sz w:val="20"/>
            <w:szCs w:val="20"/>
          </w:rPr>
          <w:t xml:space="preserve">CONSIDER using names </w:t>
        </w:r>
        <w:r>
          <w:rPr>
            <w:rFonts w:ascii="Calibri" w:hAnsi="Calibri"/>
            <w:sz w:val="20"/>
            <w:szCs w:val="20"/>
          </w:rPr>
          <w:t>based on a parameter’s meaning rather than the parameter’s type.</w:t>
        </w:r>
      </w:ins>
    </w:p>
    <w:p w:rsidR="00743B33" w:rsidRDefault="00D20E06" w:rsidP="00743B33">
      <w:pPr>
        <w:pStyle w:val="ListParagraph"/>
        <w:ind w:leftChars="0" w:left="851"/>
        <w:jc w:val="both"/>
        <w:rPr>
          <w:ins w:id="11961" w:author="Author"/>
          <w:del w:id="11962" w:author="Author"/>
          <w:rFonts w:ascii="Calibri" w:hAnsi="Calibri"/>
          <w:sz w:val="20"/>
          <w:szCs w:val="20"/>
        </w:rPr>
        <w:pPrChange w:id="11963" w:author="Author">
          <w:pPr>
            <w:pStyle w:val="ListParagraph"/>
            <w:numPr>
              <w:numId w:val="35"/>
            </w:numPr>
            <w:ind w:leftChars="0" w:left="1260" w:hanging="360"/>
            <w:jc w:val="both"/>
          </w:pPr>
        </w:pPrChange>
      </w:pPr>
      <w:ins w:id="11964" w:author="Author">
        <w:del w:id="11965" w:author="Author">
          <w:r>
            <w:rPr>
              <w:rFonts w:ascii="Calibri" w:hAnsi="Calibri"/>
              <w:sz w:val="20"/>
              <w:szCs w:val="20"/>
            </w:rPr>
            <w:delText>Using Pascal case for global methods and Camel case for local methods.</w:delText>
          </w:r>
        </w:del>
      </w:ins>
    </w:p>
    <w:p w:rsidR="00743B33" w:rsidRDefault="00D20E06" w:rsidP="00743B33">
      <w:pPr>
        <w:pStyle w:val="ListParagraph"/>
        <w:ind w:leftChars="0" w:left="851"/>
        <w:jc w:val="both"/>
        <w:rPr>
          <w:ins w:id="11966" w:author="Author"/>
          <w:del w:id="11967" w:author="Author"/>
          <w:rFonts w:ascii="Calibri" w:hAnsi="Calibri"/>
          <w:sz w:val="20"/>
          <w:szCs w:val="20"/>
        </w:rPr>
        <w:pPrChange w:id="11968" w:author="Author">
          <w:pPr>
            <w:pStyle w:val="ListParagraph"/>
            <w:numPr>
              <w:numId w:val="35"/>
            </w:numPr>
            <w:ind w:leftChars="0" w:left="1260" w:hanging="360"/>
            <w:jc w:val="both"/>
          </w:pPr>
        </w:pPrChange>
      </w:pPr>
      <w:ins w:id="11969" w:author="Author">
        <w:del w:id="11970" w:author="Author">
          <w:r>
            <w:rPr>
              <w:rFonts w:ascii="Calibri" w:hAnsi="Calibri"/>
              <w:sz w:val="20"/>
              <w:szCs w:val="20"/>
            </w:rPr>
            <w:delText>DO give methods names that are verbs or verb phrases.</w:delText>
          </w:r>
        </w:del>
      </w:ins>
    </w:p>
    <w:p w:rsidR="00743B33" w:rsidRPr="00743B33" w:rsidRDefault="00743B33" w:rsidP="00743B33">
      <w:pPr>
        <w:pStyle w:val="ListParagraph"/>
        <w:ind w:leftChars="0" w:left="851"/>
        <w:jc w:val="both"/>
        <w:rPr>
          <w:ins w:id="11971" w:author="Author"/>
          <w:rFonts w:ascii="Calibri" w:hAnsi="Calibri"/>
          <w:sz w:val="20"/>
          <w:szCs w:val="20"/>
          <w:rPrChange w:id="11972" w:author="Author">
            <w:rPr>
              <w:ins w:id="11973" w:author="Author"/>
              <w:rFonts w:ascii="Calibri" w:hAnsi="Calibri"/>
              <w:b/>
              <w:sz w:val="20"/>
              <w:szCs w:val="20"/>
              <w:lang w:val="en-US"/>
            </w:rPr>
          </w:rPrChange>
        </w:rPr>
        <w:pPrChange w:id="11974" w:author="Author">
          <w:pPr>
            <w:ind w:left="540"/>
            <w:jc w:val="both"/>
          </w:pPr>
        </w:pPrChange>
      </w:pPr>
    </w:p>
    <w:p w:rsidR="00743B33" w:rsidRDefault="00D20E06">
      <w:pPr>
        <w:ind w:left="540"/>
        <w:jc w:val="both"/>
        <w:rPr>
          <w:ins w:id="11975" w:author="Author"/>
          <w:rFonts w:ascii="Calibri" w:hAnsi="Calibri"/>
          <w:b/>
          <w:sz w:val="20"/>
          <w:szCs w:val="20"/>
          <w:lang w:val="en-US"/>
        </w:rPr>
      </w:pPr>
      <w:ins w:id="11976" w:author="Author">
        <w:r>
          <w:rPr>
            <w:rFonts w:ascii="Calibri" w:hAnsi="Calibri"/>
            <w:b/>
            <w:sz w:val="20"/>
            <w:szCs w:val="20"/>
            <w:lang w:val="en-US"/>
          </w:rPr>
          <w:t>Example:</w:t>
        </w:r>
      </w:ins>
    </w:p>
    <w:p w:rsidR="00743B33" w:rsidRDefault="00D20E06">
      <w:pPr>
        <w:ind w:left="540"/>
        <w:jc w:val="both"/>
        <w:rPr>
          <w:ins w:id="11977" w:author="Author"/>
          <w:rFonts w:ascii="Calibri" w:hAnsi="Calibri"/>
          <w:sz w:val="20"/>
          <w:szCs w:val="20"/>
        </w:rPr>
      </w:pPr>
      <w:ins w:id="11978" w:author="Author">
        <w:r>
          <w:rPr>
            <w:rFonts w:ascii="Calibri" w:hAnsi="Calibri"/>
            <w:sz w:val="20"/>
            <w:szCs w:val="20"/>
          </w:rPr>
          <w:t>Not required</w:t>
        </w:r>
      </w:ins>
    </w:p>
    <w:p w:rsidR="00743B33" w:rsidRDefault="00743B33">
      <w:pPr>
        <w:ind w:left="540"/>
        <w:jc w:val="both"/>
        <w:rPr>
          <w:ins w:id="11979" w:author="Author"/>
          <w:rFonts w:ascii="Calibri" w:hAnsi="Calibri"/>
          <w:b/>
          <w:sz w:val="20"/>
          <w:szCs w:val="20"/>
          <w:lang w:val="en-US"/>
        </w:rPr>
      </w:pPr>
    </w:p>
    <w:p w:rsidR="00743B33" w:rsidRDefault="00D20E06">
      <w:pPr>
        <w:ind w:left="540"/>
        <w:jc w:val="both"/>
        <w:rPr>
          <w:ins w:id="11980" w:author="Author"/>
          <w:rFonts w:ascii="Calibri" w:hAnsi="Calibri"/>
          <w:b/>
          <w:sz w:val="20"/>
          <w:szCs w:val="20"/>
          <w:lang w:val="en-US"/>
        </w:rPr>
      </w:pPr>
      <w:ins w:id="11981" w:author="Author">
        <w:r>
          <w:rPr>
            <w:rFonts w:ascii="Calibri" w:hAnsi="Calibri"/>
            <w:b/>
            <w:sz w:val="20"/>
            <w:szCs w:val="20"/>
            <w:lang w:val="en-US"/>
          </w:rPr>
          <w:t>Rationale:</w:t>
        </w:r>
      </w:ins>
    </w:p>
    <w:p w:rsidR="00743B33" w:rsidRDefault="00D20E06">
      <w:pPr>
        <w:ind w:left="540"/>
        <w:jc w:val="both"/>
        <w:rPr>
          <w:ins w:id="11982" w:author="Author"/>
          <w:rFonts w:ascii="Calibri" w:hAnsi="Calibri"/>
          <w:b/>
          <w:sz w:val="20"/>
          <w:szCs w:val="20"/>
          <w:lang w:val="en-US"/>
        </w:rPr>
      </w:pPr>
      <w:ins w:id="11983" w:author="Author">
        <w:r>
          <w:rPr>
            <w:rFonts w:ascii="Calibri" w:hAnsi="Calibri"/>
            <w:sz w:val="20"/>
            <w:szCs w:val="20"/>
          </w:rPr>
          <w:t>Readability</w:t>
        </w:r>
      </w:ins>
    </w:p>
    <w:p w:rsidR="00743B33" w:rsidRDefault="00743B33" w:rsidP="00743B33">
      <w:pPr>
        <w:rPr>
          <w:ins w:id="11984" w:author="Author"/>
        </w:rPr>
        <w:pPrChange w:id="11985" w:author="Author">
          <w:pPr>
            <w:pStyle w:val="Heading2"/>
          </w:pPr>
        </w:pPrChange>
      </w:pPr>
    </w:p>
    <w:p w:rsidR="00743B33" w:rsidRDefault="00D20E06">
      <w:pPr>
        <w:pStyle w:val="Heading3"/>
        <w:rPr>
          <w:ins w:id="11986" w:author="Author"/>
        </w:rPr>
      </w:pPr>
      <w:bookmarkStart w:id="11987" w:name="_Toc491673922"/>
      <w:ins w:id="11988" w:author="Author">
        <w:r>
          <w:t>Name_Param_002</w:t>
        </w:r>
        <w:bookmarkEnd w:id="11987"/>
      </w:ins>
    </w:p>
    <w:p w:rsidR="00743B33" w:rsidRDefault="00D20E06">
      <w:pPr>
        <w:ind w:left="540"/>
        <w:jc w:val="both"/>
        <w:rPr>
          <w:ins w:id="11989" w:author="Author"/>
          <w:rFonts w:ascii="Calibri" w:hAnsi="Calibri"/>
          <w:b/>
          <w:sz w:val="20"/>
          <w:szCs w:val="20"/>
          <w:lang w:val="en-US"/>
        </w:rPr>
      </w:pPr>
      <w:ins w:id="11990" w:author="Author">
        <w:r>
          <w:rPr>
            <w:rFonts w:ascii="Calibri" w:hAnsi="Calibri"/>
            <w:b/>
            <w:sz w:val="20"/>
            <w:szCs w:val="20"/>
            <w:lang w:val="en-US"/>
          </w:rPr>
          <w:t>Rul</w:t>
        </w:r>
        <w:r>
          <w:rPr>
            <w:rFonts w:ascii="Calibri" w:hAnsi="Calibri"/>
            <w:b/>
            <w:sz w:val="20"/>
            <w:szCs w:val="20"/>
            <w:lang w:val="en-US"/>
          </w:rPr>
          <w:t>e:</w:t>
        </w:r>
      </w:ins>
    </w:p>
    <w:p w:rsidR="00743B33" w:rsidRDefault="00D20E06">
      <w:pPr>
        <w:ind w:left="540"/>
        <w:jc w:val="both"/>
        <w:rPr>
          <w:ins w:id="11991" w:author="Author"/>
          <w:rFonts w:ascii="Calibri" w:hAnsi="Calibri"/>
          <w:sz w:val="20"/>
          <w:szCs w:val="20"/>
        </w:rPr>
      </w:pPr>
      <w:ins w:id="11992" w:author="Author">
        <w:r>
          <w:rPr>
            <w:rFonts w:ascii="Calibri" w:hAnsi="Calibri"/>
            <w:sz w:val="20"/>
            <w:szCs w:val="20"/>
          </w:rPr>
          <w:t>Naming Operator Overload Parameters should be followed below rules:</w:t>
        </w:r>
      </w:ins>
    </w:p>
    <w:p w:rsidR="00743B33" w:rsidRDefault="00D20E06" w:rsidP="00743B33">
      <w:pPr>
        <w:pStyle w:val="ListParagraph"/>
        <w:numPr>
          <w:ilvl w:val="0"/>
          <w:numId w:val="35"/>
        </w:numPr>
        <w:ind w:leftChars="0" w:left="851" w:hanging="142"/>
        <w:jc w:val="both"/>
        <w:rPr>
          <w:ins w:id="11993" w:author="Author"/>
          <w:rFonts w:ascii="Calibri" w:hAnsi="Calibri"/>
          <w:sz w:val="20"/>
          <w:szCs w:val="20"/>
        </w:rPr>
        <w:pPrChange w:id="11994" w:author="Author">
          <w:pPr>
            <w:jc w:val="both"/>
          </w:pPr>
        </w:pPrChange>
      </w:pPr>
      <w:ins w:id="11995" w:author="Author">
        <w:r>
          <w:rPr>
            <w:rFonts w:ascii="Calibri" w:hAnsi="Calibri"/>
            <w:sz w:val="20"/>
            <w:szCs w:val="20"/>
          </w:rPr>
          <w:t>DO use “left” and “right” for binary operator overload parameter names if there is no meaning to the parameters.</w:t>
        </w:r>
      </w:ins>
    </w:p>
    <w:p w:rsidR="00743B33" w:rsidRDefault="00D20E06" w:rsidP="00743B33">
      <w:pPr>
        <w:pStyle w:val="ListParagraph"/>
        <w:numPr>
          <w:ilvl w:val="0"/>
          <w:numId w:val="35"/>
        </w:numPr>
        <w:ind w:leftChars="0" w:left="851" w:hanging="142"/>
        <w:jc w:val="both"/>
        <w:rPr>
          <w:ins w:id="11996" w:author="Author"/>
          <w:rFonts w:ascii="Calibri" w:hAnsi="Calibri"/>
          <w:sz w:val="20"/>
          <w:szCs w:val="20"/>
        </w:rPr>
        <w:pPrChange w:id="11997" w:author="Author">
          <w:pPr>
            <w:jc w:val="both"/>
          </w:pPr>
        </w:pPrChange>
      </w:pPr>
      <w:ins w:id="11998" w:author="Author">
        <w:r>
          <w:rPr>
            <w:rFonts w:ascii="Calibri" w:hAnsi="Calibri"/>
            <w:sz w:val="20"/>
            <w:szCs w:val="20"/>
          </w:rPr>
          <w:t xml:space="preserve">DO use value for unary operator overload parameter names if there is no </w:t>
        </w:r>
        <w:r>
          <w:rPr>
            <w:rFonts w:ascii="Calibri" w:hAnsi="Calibri"/>
            <w:sz w:val="20"/>
            <w:szCs w:val="20"/>
          </w:rPr>
          <w:t>meaning to the parameters.</w:t>
        </w:r>
      </w:ins>
    </w:p>
    <w:p w:rsidR="00743B33" w:rsidRDefault="00D20E06" w:rsidP="00743B33">
      <w:pPr>
        <w:pStyle w:val="ListParagraph"/>
        <w:numPr>
          <w:ilvl w:val="0"/>
          <w:numId w:val="35"/>
        </w:numPr>
        <w:ind w:leftChars="0" w:left="851" w:hanging="142"/>
        <w:jc w:val="both"/>
        <w:rPr>
          <w:ins w:id="11999" w:author="Author"/>
          <w:rFonts w:ascii="Calibri" w:hAnsi="Calibri"/>
          <w:sz w:val="20"/>
          <w:szCs w:val="20"/>
        </w:rPr>
        <w:pPrChange w:id="12000" w:author="Author">
          <w:pPr>
            <w:jc w:val="both"/>
          </w:pPr>
        </w:pPrChange>
      </w:pPr>
      <w:ins w:id="12001" w:author="Author">
        <w:r>
          <w:rPr>
            <w:rFonts w:ascii="Calibri" w:hAnsi="Calibri"/>
            <w:sz w:val="20"/>
            <w:szCs w:val="20"/>
          </w:rPr>
          <w:t>CONSIDER meaningful names for operator overload parameters if doing so adds significant value.</w:t>
        </w:r>
      </w:ins>
    </w:p>
    <w:p w:rsidR="00743B33" w:rsidRDefault="00D20E06" w:rsidP="00743B33">
      <w:pPr>
        <w:pStyle w:val="ListParagraph"/>
        <w:numPr>
          <w:ilvl w:val="0"/>
          <w:numId w:val="35"/>
        </w:numPr>
        <w:ind w:leftChars="0" w:left="851" w:hanging="142"/>
        <w:jc w:val="both"/>
        <w:rPr>
          <w:ins w:id="12002" w:author="Author"/>
          <w:rFonts w:ascii="Calibri" w:hAnsi="Calibri"/>
          <w:sz w:val="20"/>
          <w:szCs w:val="20"/>
        </w:rPr>
        <w:pPrChange w:id="12003" w:author="Author">
          <w:pPr>
            <w:ind w:left="540"/>
            <w:jc w:val="both"/>
          </w:pPr>
        </w:pPrChange>
      </w:pPr>
      <w:ins w:id="12004" w:author="Author">
        <w:r>
          <w:rPr>
            <w:rFonts w:ascii="Calibri" w:hAnsi="Calibri"/>
            <w:sz w:val="20"/>
            <w:szCs w:val="20"/>
          </w:rPr>
          <w:lastRenderedPageBreak/>
          <w:t>DO NOT use abbreviations or numeric indices for operator overload parameter names.</w:t>
        </w:r>
      </w:ins>
    </w:p>
    <w:p w:rsidR="00743B33" w:rsidRDefault="00D20E06">
      <w:pPr>
        <w:pStyle w:val="ListParagraph"/>
        <w:numPr>
          <w:ilvl w:val="0"/>
          <w:numId w:val="35"/>
        </w:numPr>
        <w:ind w:leftChars="0" w:left="851" w:hanging="142"/>
        <w:jc w:val="both"/>
        <w:rPr>
          <w:ins w:id="12005" w:author="Author"/>
          <w:del w:id="12006" w:author="Author"/>
          <w:rFonts w:ascii="Calibri" w:hAnsi="Calibri"/>
          <w:sz w:val="20"/>
          <w:szCs w:val="20"/>
        </w:rPr>
      </w:pPr>
      <w:ins w:id="12007" w:author="Author">
        <w:del w:id="12008" w:author="Author">
          <w:r>
            <w:rPr>
              <w:rFonts w:ascii="Calibri" w:hAnsi="Calibri"/>
              <w:sz w:val="20"/>
              <w:szCs w:val="20"/>
            </w:rPr>
            <w:delText>Using Pascal case for global methods and Camel case</w:delText>
          </w:r>
          <w:r>
            <w:rPr>
              <w:rFonts w:ascii="Calibri" w:hAnsi="Calibri"/>
              <w:sz w:val="20"/>
              <w:szCs w:val="20"/>
            </w:rPr>
            <w:delText xml:space="preserve"> for local methods.</w:delText>
          </w:r>
        </w:del>
      </w:ins>
    </w:p>
    <w:p w:rsidR="00743B33" w:rsidRDefault="00D20E06">
      <w:pPr>
        <w:pStyle w:val="ListParagraph"/>
        <w:numPr>
          <w:ilvl w:val="0"/>
          <w:numId w:val="35"/>
        </w:numPr>
        <w:ind w:leftChars="0" w:left="851" w:hanging="142"/>
        <w:jc w:val="both"/>
        <w:rPr>
          <w:ins w:id="12009" w:author="Author"/>
          <w:del w:id="12010" w:author="Author"/>
          <w:rFonts w:ascii="Calibri" w:hAnsi="Calibri"/>
          <w:sz w:val="20"/>
          <w:szCs w:val="20"/>
        </w:rPr>
      </w:pPr>
      <w:ins w:id="12011" w:author="Author">
        <w:del w:id="12012" w:author="Author">
          <w:r>
            <w:rPr>
              <w:rFonts w:ascii="Calibri" w:hAnsi="Calibri"/>
              <w:sz w:val="20"/>
              <w:szCs w:val="20"/>
            </w:rPr>
            <w:delText>DO give methods names that are verbs or verb phrases.</w:delText>
          </w:r>
        </w:del>
      </w:ins>
    </w:p>
    <w:p w:rsidR="00743B33" w:rsidRDefault="00743B33">
      <w:pPr>
        <w:ind w:left="540"/>
        <w:jc w:val="both"/>
        <w:rPr>
          <w:ins w:id="12013" w:author="Author"/>
          <w:rFonts w:ascii="Calibri" w:hAnsi="Calibri"/>
          <w:b/>
          <w:sz w:val="20"/>
          <w:szCs w:val="20"/>
          <w:lang w:val="en-US"/>
        </w:rPr>
      </w:pPr>
    </w:p>
    <w:p w:rsidR="00743B33" w:rsidRDefault="00D20E06">
      <w:pPr>
        <w:ind w:left="540"/>
        <w:jc w:val="both"/>
        <w:rPr>
          <w:ins w:id="12014" w:author="Author"/>
          <w:rFonts w:ascii="Calibri" w:hAnsi="Calibri"/>
          <w:b/>
          <w:sz w:val="20"/>
          <w:szCs w:val="20"/>
          <w:lang w:val="en-US"/>
        </w:rPr>
      </w:pPr>
      <w:ins w:id="12015" w:author="Author">
        <w:r>
          <w:rPr>
            <w:rFonts w:ascii="Calibri" w:hAnsi="Calibri"/>
            <w:b/>
            <w:sz w:val="20"/>
            <w:szCs w:val="20"/>
            <w:lang w:val="en-US"/>
          </w:rPr>
          <w:t>Example:</w:t>
        </w:r>
      </w:ins>
    </w:p>
    <w:p w:rsidR="00743B33" w:rsidRDefault="00D20E06">
      <w:pPr>
        <w:ind w:left="540"/>
        <w:jc w:val="both"/>
        <w:rPr>
          <w:ins w:id="12016" w:author="Author"/>
          <w:rFonts w:ascii="Calibri" w:hAnsi="Calibri"/>
          <w:sz w:val="20"/>
          <w:szCs w:val="20"/>
        </w:rPr>
      </w:pPr>
      <w:ins w:id="12017" w:author="Author">
        <w:r>
          <w:rPr>
            <w:rFonts w:ascii="Calibri" w:hAnsi="Calibri"/>
            <w:sz w:val="20"/>
            <w:szCs w:val="20"/>
          </w:rPr>
          <w:t>Not required</w:t>
        </w:r>
      </w:ins>
    </w:p>
    <w:p w:rsidR="00743B33" w:rsidRDefault="00743B33">
      <w:pPr>
        <w:ind w:left="540"/>
        <w:jc w:val="both"/>
        <w:rPr>
          <w:ins w:id="12018" w:author="Author"/>
          <w:rFonts w:ascii="Calibri" w:hAnsi="Calibri"/>
          <w:b/>
          <w:sz w:val="20"/>
          <w:szCs w:val="20"/>
          <w:lang w:val="en-US"/>
        </w:rPr>
      </w:pPr>
    </w:p>
    <w:p w:rsidR="00743B33" w:rsidRDefault="00D20E06">
      <w:pPr>
        <w:ind w:left="540"/>
        <w:jc w:val="both"/>
        <w:rPr>
          <w:ins w:id="12019" w:author="Author"/>
          <w:rFonts w:ascii="Calibri" w:hAnsi="Calibri"/>
          <w:b/>
          <w:sz w:val="20"/>
          <w:szCs w:val="20"/>
          <w:lang w:val="en-US"/>
        </w:rPr>
      </w:pPr>
      <w:ins w:id="12020" w:author="Author">
        <w:r>
          <w:rPr>
            <w:rFonts w:ascii="Calibri" w:hAnsi="Calibri"/>
            <w:b/>
            <w:sz w:val="20"/>
            <w:szCs w:val="20"/>
            <w:lang w:val="en-US"/>
          </w:rPr>
          <w:t>Rationale:</w:t>
        </w:r>
      </w:ins>
    </w:p>
    <w:p w:rsidR="00743B33" w:rsidRDefault="00D20E06">
      <w:pPr>
        <w:ind w:left="540"/>
        <w:jc w:val="both"/>
        <w:rPr>
          <w:ins w:id="12021" w:author="Author"/>
          <w:rFonts w:ascii="Calibri" w:hAnsi="Calibri"/>
          <w:b/>
          <w:sz w:val="20"/>
          <w:szCs w:val="20"/>
          <w:lang w:val="en-US"/>
        </w:rPr>
      </w:pPr>
      <w:ins w:id="12022" w:author="Author">
        <w:r>
          <w:rPr>
            <w:rFonts w:ascii="Calibri" w:hAnsi="Calibri"/>
            <w:sz w:val="20"/>
            <w:szCs w:val="20"/>
          </w:rPr>
          <w:t>Readability</w:t>
        </w:r>
      </w:ins>
    </w:p>
    <w:p w:rsidR="00743B33" w:rsidRDefault="00743B33" w:rsidP="00743B33">
      <w:pPr>
        <w:pStyle w:val="Heading2"/>
        <w:rPr>
          <w:ins w:id="12023" w:author="Author"/>
          <w:del w:id="12024" w:author="Author"/>
        </w:rPr>
        <w:pPrChange w:id="12025" w:author="Author">
          <w:pPr>
            <w:pStyle w:val="Heading3"/>
          </w:pPr>
        </w:pPrChange>
      </w:pPr>
      <w:bookmarkStart w:id="12026" w:name="_Toc488929042"/>
      <w:bookmarkStart w:id="12027" w:name="_Toc489941252"/>
      <w:bookmarkStart w:id="12028" w:name="_Toc489942410"/>
      <w:bookmarkStart w:id="12029" w:name="_Toc490206691"/>
      <w:bookmarkStart w:id="12030" w:name="_Toc490207856"/>
      <w:bookmarkStart w:id="12031" w:name="_Toc491673923"/>
      <w:bookmarkEnd w:id="12026"/>
      <w:bookmarkEnd w:id="12027"/>
      <w:bookmarkEnd w:id="12028"/>
      <w:bookmarkEnd w:id="12029"/>
      <w:bookmarkEnd w:id="12030"/>
      <w:bookmarkEnd w:id="12031"/>
    </w:p>
    <w:p w:rsidR="00743B33" w:rsidRDefault="00743B33" w:rsidP="00743B33">
      <w:pPr>
        <w:pStyle w:val="Heading2"/>
        <w:rPr>
          <w:ins w:id="12032" w:author="Author"/>
          <w:del w:id="12033" w:author="Author"/>
        </w:rPr>
        <w:pPrChange w:id="12034" w:author="Author">
          <w:pPr>
            <w:pStyle w:val="Heading3"/>
          </w:pPr>
        </w:pPrChange>
      </w:pPr>
      <w:bookmarkStart w:id="12035" w:name="_Toc488929043"/>
      <w:bookmarkStart w:id="12036" w:name="_Toc489941253"/>
      <w:bookmarkStart w:id="12037" w:name="_Toc489942411"/>
      <w:bookmarkStart w:id="12038" w:name="_Toc490206692"/>
      <w:bookmarkStart w:id="12039" w:name="_Toc490207857"/>
      <w:bookmarkStart w:id="12040" w:name="_Toc491673924"/>
      <w:bookmarkEnd w:id="12035"/>
      <w:bookmarkEnd w:id="12036"/>
      <w:bookmarkEnd w:id="12037"/>
      <w:bookmarkEnd w:id="12038"/>
      <w:bookmarkEnd w:id="12039"/>
      <w:bookmarkEnd w:id="12040"/>
    </w:p>
    <w:p w:rsidR="00743B33" w:rsidRDefault="00D20E06">
      <w:pPr>
        <w:pStyle w:val="Heading2"/>
        <w:rPr>
          <w:del w:id="12041" w:author="Author"/>
        </w:rPr>
      </w:pPr>
      <w:del w:id="12042" w:author="Author">
        <w:r>
          <w:delText xml:space="preserve">Function </w:delText>
        </w:r>
      </w:del>
      <w:ins w:id="12043" w:author="Author">
        <w:del w:id="12044" w:author="Author">
          <w:r>
            <w:delText xml:space="preserve">Method </w:delText>
          </w:r>
        </w:del>
      </w:ins>
      <w:del w:id="12045" w:author="Author">
        <w:r>
          <w:delText>Naming</w:delText>
        </w:r>
        <w:bookmarkStart w:id="12046" w:name="_Toc488929044"/>
        <w:bookmarkStart w:id="12047" w:name="_Toc489941254"/>
        <w:bookmarkStart w:id="12048" w:name="_Toc489942412"/>
        <w:bookmarkStart w:id="12049" w:name="_Toc490206693"/>
        <w:bookmarkStart w:id="12050" w:name="_Toc490207858"/>
        <w:bookmarkStart w:id="12051" w:name="_Toc491673925"/>
        <w:bookmarkEnd w:id="10560"/>
        <w:bookmarkEnd w:id="10561"/>
        <w:bookmarkEnd w:id="10562"/>
        <w:bookmarkEnd w:id="10563"/>
        <w:bookmarkEnd w:id="10564"/>
        <w:bookmarkEnd w:id="10565"/>
        <w:bookmarkEnd w:id="10566"/>
        <w:bookmarkEnd w:id="12046"/>
        <w:bookmarkEnd w:id="12047"/>
        <w:bookmarkEnd w:id="12048"/>
        <w:bookmarkEnd w:id="12049"/>
        <w:bookmarkEnd w:id="12050"/>
        <w:bookmarkEnd w:id="12051"/>
      </w:del>
    </w:p>
    <w:p w:rsidR="00743B33" w:rsidRDefault="00D20E06" w:rsidP="00743B33">
      <w:pPr>
        <w:pStyle w:val="Heading2"/>
        <w:rPr>
          <w:del w:id="12052" w:author="Author"/>
        </w:rPr>
        <w:pPrChange w:id="12053" w:author="Author">
          <w:pPr>
            <w:pStyle w:val="Heading3"/>
          </w:pPr>
        </w:pPrChange>
      </w:pPr>
      <w:bookmarkStart w:id="12054" w:name="_Toc294795152"/>
      <w:bookmarkStart w:id="12055" w:name="_Toc301956868"/>
      <w:bookmarkStart w:id="12056" w:name="_Toc301959996"/>
      <w:bookmarkStart w:id="12057" w:name="_Toc301960470"/>
      <w:bookmarkStart w:id="12058" w:name="_Toc301960632"/>
      <w:bookmarkStart w:id="12059" w:name="_Toc409602435"/>
      <w:bookmarkStart w:id="12060" w:name="_Toc430267096"/>
      <w:del w:id="12061" w:author="Author">
        <w:r>
          <w:delText>Name_</w:delText>
        </w:r>
      </w:del>
      <w:ins w:id="12062" w:author="Author">
        <w:del w:id="12063" w:author="Author">
          <w:r>
            <w:delText>Methods</w:delText>
          </w:r>
        </w:del>
      </w:ins>
      <w:del w:id="12064" w:author="Author">
        <w:r>
          <w:delText>Func_001</w:delText>
        </w:r>
        <w:bookmarkEnd w:id="12054"/>
        <w:bookmarkEnd w:id="12055"/>
        <w:bookmarkEnd w:id="12056"/>
        <w:bookmarkEnd w:id="12057"/>
        <w:bookmarkEnd w:id="12058"/>
        <w:r>
          <w:delText xml:space="preserve"> ([1] Clause 5.4.7 - table 1 - 1h)</w:delText>
        </w:r>
        <w:bookmarkStart w:id="12065" w:name="_Toc488929045"/>
        <w:bookmarkStart w:id="12066" w:name="_Toc489941255"/>
        <w:bookmarkStart w:id="12067" w:name="_Toc489942413"/>
        <w:bookmarkStart w:id="12068" w:name="_Toc490206694"/>
        <w:bookmarkStart w:id="12069" w:name="_Toc490207859"/>
        <w:bookmarkStart w:id="12070" w:name="_Toc491673926"/>
        <w:bookmarkEnd w:id="12059"/>
        <w:bookmarkEnd w:id="12060"/>
        <w:bookmarkEnd w:id="12065"/>
        <w:bookmarkEnd w:id="12066"/>
        <w:bookmarkEnd w:id="12067"/>
        <w:bookmarkEnd w:id="12068"/>
        <w:bookmarkEnd w:id="12069"/>
        <w:bookmarkEnd w:id="12070"/>
      </w:del>
    </w:p>
    <w:p w:rsidR="00743B33" w:rsidRPr="00743B33" w:rsidRDefault="00D20E06" w:rsidP="00743B33">
      <w:pPr>
        <w:pStyle w:val="Heading2"/>
        <w:rPr>
          <w:del w:id="12071" w:author="Author"/>
          <w:b w:val="0"/>
          <w:rPrChange w:id="12072" w:author="Author">
            <w:rPr>
              <w:del w:id="12073" w:author="Author"/>
              <w:rFonts w:ascii="Trebuchet MS" w:hAnsi="Trebuchet MS"/>
              <w:b/>
              <w:lang w:val="en-US"/>
            </w:rPr>
          </w:rPrChange>
        </w:rPr>
        <w:pPrChange w:id="12074" w:author="Author">
          <w:pPr>
            <w:ind w:left="540"/>
            <w:jc w:val="both"/>
          </w:pPr>
        </w:pPrChange>
      </w:pPr>
      <w:del w:id="12075" w:author="Author">
        <w:r>
          <w:rPr>
            <w:b w:val="0"/>
            <w:rPrChange w:id="12076" w:author="Author">
              <w:rPr>
                <w:rFonts w:ascii="Trebuchet MS" w:hAnsi="Trebuchet MS"/>
                <w:b/>
                <w:lang w:val="en-US"/>
              </w:rPr>
            </w:rPrChange>
          </w:rPr>
          <w:delText>Rule:</w:delText>
        </w:r>
        <w:bookmarkStart w:id="12077" w:name="_Toc488929046"/>
        <w:bookmarkStart w:id="12078" w:name="_Toc489941256"/>
        <w:bookmarkStart w:id="12079" w:name="_Toc489942414"/>
        <w:bookmarkStart w:id="12080" w:name="_Toc490206695"/>
        <w:bookmarkStart w:id="12081" w:name="_Toc490207860"/>
        <w:bookmarkStart w:id="12082" w:name="_Toc491673927"/>
        <w:bookmarkEnd w:id="12077"/>
        <w:bookmarkEnd w:id="12078"/>
        <w:bookmarkEnd w:id="12079"/>
        <w:bookmarkEnd w:id="12080"/>
        <w:bookmarkEnd w:id="12081"/>
        <w:bookmarkEnd w:id="12082"/>
      </w:del>
    </w:p>
    <w:p w:rsidR="00743B33" w:rsidRPr="00743B33" w:rsidRDefault="00D20E06" w:rsidP="00743B33">
      <w:pPr>
        <w:pStyle w:val="Heading2"/>
        <w:rPr>
          <w:del w:id="12083" w:author="Author"/>
          <w:rPrChange w:id="12084" w:author="Author">
            <w:rPr>
              <w:del w:id="12085" w:author="Author"/>
              <w:rFonts w:ascii="Trebuchet MS" w:hAnsi="Trebuchet MS"/>
              <w:sz w:val="20"/>
              <w:szCs w:val="20"/>
            </w:rPr>
          </w:rPrChange>
        </w:rPr>
        <w:pPrChange w:id="12086" w:author="Author">
          <w:pPr>
            <w:ind w:left="540"/>
            <w:jc w:val="both"/>
          </w:pPr>
        </w:pPrChange>
      </w:pPr>
      <w:del w:id="12087" w:author="Author">
        <w:r>
          <w:rPr>
            <w:rPrChange w:id="12088" w:author="Author">
              <w:rPr>
                <w:rFonts w:ascii="Trebuchet MS" w:hAnsi="Trebuchet MS"/>
                <w:sz w:val="20"/>
                <w:szCs w:val="20"/>
              </w:rPr>
            </w:rPrChange>
          </w:rPr>
          <w:delText xml:space="preserve">Global function names are structured with upper </w:delText>
        </w:r>
        <w:r>
          <w:rPr>
            <w:rPrChange w:id="12089" w:author="Author">
              <w:rPr>
                <w:rFonts w:ascii="Trebuchet MS" w:hAnsi="Trebuchet MS"/>
                <w:sz w:val="20"/>
                <w:szCs w:val="20"/>
              </w:rPr>
            </w:rPrChange>
          </w:rPr>
          <w:delText>case/lower case and the first letter should be upper case.</w:delText>
        </w:r>
        <w:bookmarkStart w:id="12090" w:name="_Toc488929047"/>
        <w:bookmarkStart w:id="12091" w:name="_Toc489941257"/>
        <w:bookmarkStart w:id="12092" w:name="_Toc489942415"/>
        <w:bookmarkStart w:id="12093" w:name="_Toc490206696"/>
        <w:bookmarkStart w:id="12094" w:name="_Toc490207861"/>
        <w:bookmarkStart w:id="12095" w:name="_Toc491673928"/>
        <w:bookmarkEnd w:id="12090"/>
        <w:bookmarkEnd w:id="12091"/>
        <w:bookmarkEnd w:id="12092"/>
        <w:bookmarkEnd w:id="12093"/>
        <w:bookmarkEnd w:id="12094"/>
        <w:bookmarkEnd w:id="12095"/>
      </w:del>
    </w:p>
    <w:p w:rsidR="00743B33" w:rsidRPr="00743B33" w:rsidRDefault="00D20E06" w:rsidP="00743B33">
      <w:pPr>
        <w:pStyle w:val="Heading2"/>
        <w:rPr>
          <w:del w:id="12096" w:author="Author"/>
          <w:rPrChange w:id="12097" w:author="Author">
            <w:rPr>
              <w:del w:id="12098" w:author="Author"/>
              <w:rFonts w:ascii="Trebuchet MS" w:hAnsi="Trebuchet MS"/>
              <w:sz w:val="20"/>
              <w:szCs w:val="20"/>
            </w:rPr>
          </w:rPrChange>
        </w:rPr>
        <w:pPrChange w:id="12099" w:author="Author">
          <w:pPr>
            <w:ind w:left="540"/>
            <w:jc w:val="both"/>
          </w:pPr>
        </w:pPrChange>
      </w:pPr>
      <w:del w:id="12100" w:author="Author">
        <w:r>
          <w:rPr>
            <w:rPrChange w:id="12101" w:author="Author">
              <w:rPr>
                <w:rFonts w:ascii="Trebuchet MS" w:hAnsi="Trebuchet MS"/>
                <w:sz w:val="20"/>
                <w:szCs w:val="20"/>
              </w:rPr>
            </w:rPrChange>
          </w:rPr>
          <w:delText>Composition of name: &lt;Component name&gt;_&lt;Function name&gt;</w:delText>
        </w:r>
        <w:bookmarkStart w:id="12102" w:name="_Toc488929048"/>
        <w:bookmarkStart w:id="12103" w:name="_Toc489941258"/>
        <w:bookmarkStart w:id="12104" w:name="_Toc489942416"/>
        <w:bookmarkStart w:id="12105" w:name="_Toc490206697"/>
        <w:bookmarkStart w:id="12106" w:name="_Toc490207862"/>
        <w:bookmarkStart w:id="12107" w:name="_Toc491673929"/>
        <w:bookmarkEnd w:id="12102"/>
        <w:bookmarkEnd w:id="12103"/>
        <w:bookmarkEnd w:id="12104"/>
        <w:bookmarkEnd w:id="12105"/>
        <w:bookmarkEnd w:id="12106"/>
        <w:bookmarkEnd w:id="12107"/>
      </w:del>
    </w:p>
    <w:p w:rsidR="00743B33" w:rsidRPr="00743B33" w:rsidRDefault="00743B33" w:rsidP="00743B33">
      <w:pPr>
        <w:pStyle w:val="Heading2"/>
        <w:rPr>
          <w:del w:id="12108" w:author="Author"/>
          <w:rPrChange w:id="12109" w:author="Author">
            <w:rPr>
              <w:del w:id="12110" w:author="Author"/>
              <w:rFonts w:ascii="Trebuchet MS" w:hAnsi="Trebuchet MS"/>
              <w:sz w:val="20"/>
              <w:szCs w:val="20"/>
            </w:rPr>
          </w:rPrChange>
        </w:rPr>
        <w:pPrChange w:id="12111" w:author="Author">
          <w:pPr>
            <w:ind w:left="540"/>
            <w:jc w:val="both"/>
          </w:pPr>
        </w:pPrChange>
      </w:pPr>
      <w:bookmarkStart w:id="12112" w:name="_Toc488929049"/>
      <w:bookmarkStart w:id="12113" w:name="_Toc489941259"/>
      <w:bookmarkStart w:id="12114" w:name="_Toc489942417"/>
      <w:bookmarkStart w:id="12115" w:name="_Toc490206698"/>
      <w:bookmarkStart w:id="12116" w:name="_Toc490207863"/>
      <w:bookmarkStart w:id="12117" w:name="_Toc491673930"/>
      <w:bookmarkEnd w:id="12112"/>
      <w:bookmarkEnd w:id="12113"/>
      <w:bookmarkEnd w:id="12114"/>
      <w:bookmarkEnd w:id="12115"/>
      <w:bookmarkEnd w:id="12116"/>
      <w:bookmarkEnd w:id="12117"/>
    </w:p>
    <w:p w:rsidR="00743B33" w:rsidRDefault="00D20E06" w:rsidP="00743B33">
      <w:pPr>
        <w:pStyle w:val="Heading2"/>
        <w:rPr>
          <w:ins w:id="12118" w:author="Author"/>
          <w:del w:id="12119" w:author="Author"/>
        </w:rPr>
        <w:pPrChange w:id="12120" w:author="Author">
          <w:pPr>
            <w:ind w:left="540"/>
            <w:jc w:val="both"/>
          </w:pPr>
        </w:pPrChange>
      </w:pPr>
      <w:del w:id="12121" w:author="Author">
        <w:r>
          <w:rPr>
            <w:rPrChange w:id="12122" w:author="Author">
              <w:rPr>
                <w:rFonts w:ascii="Trebuchet MS" w:hAnsi="Trebuchet MS"/>
                <w:sz w:val="20"/>
                <w:szCs w:val="20"/>
              </w:rPr>
            </w:rPrChange>
          </w:rPr>
          <w:delText>Only one underscore between component name and function name.</w:delText>
        </w:r>
      </w:del>
      <w:ins w:id="12123" w:author="Author">
        <w:del w:id="12124" w:author="Author">
          <w:r>
            <w:delText>Using Pascal case for global methods and Camel case for local methods..</w:delText>
          </w:r>
          <w:bookmarkStart w:id="12125" w:name="_Toc488929050"/>
          <w:bookmarkStart w:id="12126" w:name="_Toc489941260"/>
          <w:bookmarkStart w:id="12127" w:name="_Toc489942418"/>
          <w:bookmarkStart w:id="12128" w:name="_Toc490206699"/>
          <w:bookmarkStart w:id="12129" w:name="_Toc490207864"/>
          <w:bookmarkStart w:id="12130" w:name="_Toc491673931"/>
          <w:bookmarkEnd w:id="12125"/>
          <w:bookmarkEnd w:id="12126"/>
          <w:bookmarkEnd w:id="12127"/>
          <w:bookmarkEnd w:id="12128"/>
          <w:bookmarkEnd w:id="12129"/>
          <w:bookmarkEnd w:id="12130"/>
        </w:del>
      </w:ins>
    </w:p>
    <w:p w:rsidR="00743B33" w:rsidRPr="00743B33" w:rsidRDefault="00D20E06" w:rsidP="00743B33">
      <w:pPr>
        <w:pStyle w:val="Heading2"/>
        <w:rPr>
          <w:del w:id="12131" w:author="Author"/>
          <w:rPrChange w:id="12132" w:author="Author">
            <w:rPr>
              <w:del w:id="12133" w:author="Author"/>
              <w:rFonts w:ascii="Trebuchet MS" w:hAnsi="Trebuchet MS"/>
              <w:sz w:val="20"/>
              <w:szCs w:val="20"/>
            </w:rPr>
          </w:rPrChange>
        </w:rPr>
        <w:pPrChange w:id="12134" w:author="Author">
          <w:pPr>
            <w:ind w:left="540"/>
            <w:jc w:val="both"/>
          </w:pPr>
        </w:pPrChange>
      </w:pPr>
      <w:ins w:id="12135" w:author="Author">
        <w:del w:id="12136" w:author="Author">
          <w:r>
            <w:delText>DO give m</w:delText>
          </w:r>
          <w:r>
            <w:delText>ethods names that are verbs or verb phrases.</w:delText>
          </w:r>
        </w:del>
      </w:ins>
      <w:bookmarkStart w:id="12137" w:name="_Toc488929051"/>
      <w:bookmarkStart w:id="12138" w:name="_Toc489941261"/>
      <w:bookmarkStart w:id="12139" w:name="_Toc489942419"/>
      <w:bookmarkStart w:id="12140" w:name="_Toc490206700"/>
      <w:bookmarkStart w:id="12141" w:name="_Toc490207865"/>
      <w:bookmarkStart w:id="12142" w:name="_Toc491673932"/>
      <w:bookmarkEnd w:id="12137"/>
      <w:bookmarkEnd w:id="12138"/>
      <w:bookmarkEnd w:id="12139"/>
      <w:bookmarkEnd w:id="12140"/>
      <w:bookmarkEnd w:id="12141"/>
      <w:bookmarkEnd w:id="12142"/>
    </w:p>
    <w:p w:rsidR="00743B33" w:rsidRPr="00743B33" w:rsidRDefault="00743B33" w:rsidP="00743B33">
      <w:pPr>
        <w:pStyle w:val="Heading2"/>
        <w:rPr>
          <w:del w:id="12143" w:author="Author"/>
          <w:b w:val="0"/>
          <w:rPrChange w:id="12144" w:author="Author">
            <w:rPr>
              <w:del w:id="12145" w:author="Author"/>
              <w:rFonts w:ascii="Trebuchet MS" w:hAnsi="Trebuchet MS"/>
              <w:b/>
              <w:lang w:val="en-US"/>
            </w:rPr>
          </w:rPrChange>
        </w:rPr>
        <w:pPrChange w:id="12146" w:author="Author">
          <w:pPr>
            <w:ind w:left="540"/>
            <w:jc w:val="both"/>
          </w:pPr>
        </w:pPrChange>
      </w:pPr>
      <w:bookmarkStart w:id="12147" w:name="_Toc488929052"/>
      <w:bookmarkStart w:id="12148" w:name="_Toc489941262"/>
      <w:bookmarkStart w:id="12149" w:name="_Toc489942420"/>
      <w:bookmarkStart w:id="12150" w:name="_Toc490206701"/>
      <w:bookmarkStart w:id="12151" w:name="_Toc490207866"/>
      <w:bookmarkStart w:id="12152" w:name="_Toc491673933"/>
      <w:bookmarkEnd w:id="12147"/>
      <w:bookmarkEnd w:id="12148"/>
      <w:bookmarkEnd w:id="12149"/>
      <w:bookmarkEnd w:id="12150"/>
      <w:bookmarkEnd w:id="12151"/>
      <w:bookmarkEnd w:id="12152"/>
    </w:p>
    <w:p w:rsidR="00743B33" w:rsidRPr="00743B33" w:rsidRDefault="00D20E06" w:rsidP="00743B33">
      <w:pPr>
        <w:pStyle w:val="Heading2"/>
        <w:rPr>
          <w:del w:id="12153" w:author="Author"/>
          <w:b w:val="0"/>
          <w:rPrChange w:id="12154" w:author="Author">
            <w:rPr>
              <w:del w:id="12155" w:author="Author"/>
              <w:rFonts w:ascii="Trebuchet MS" w:hAnsi="Trebuchet MS"/>
              <w:b/>
              <w:lang w:val="en-US"/>
            </w:rPr>
          </w:rPrChange>
        </w:rPr>
        <w:pPrChange w:id="12156" w:author="Author">
          <w:pPr>
            <w:ind w:left="540"/>
            <w:jc w:val="both"/>
          </w:pPr>
        </w:pPrChange>
      </w:pPr>
      <w:del w:id="12157" w:author="Author">
        <w:r>
          <w:rPr>
            <w:b w:val="0"/>
            <w:rPrChange w:id="12158" w:author="Author">
              <w:rPr>
                <w:rFonts w:ascii="Trebuchet MS" w:hAnsi="Trebuchet MS"/>
                <w:b/>
                <w:lang w:val="en-US"/>
              </w:rPr>
            </w:rPrChange>
          </w:rPr>
          <w:delText>Example:</w:delText>
        </w:r>
        <w:bookmarkStart w:id="12159" w:name="_Toc488929053"/>
        <w:bookmarkStart w:id="12160" w:name="_Toc489941263"/>
        <w:bookmarkStart w:id="12161" w:name="_Toc489942421"/>
        <w:bookmarkStart w:id="12162" w:name="_Toc490206702"/>
        <w:bookmarkStart w:id="12163" w:name="_Toc490207867"/>
        <w:bookmarkStart w:id="12164" w:name="_Toc491673934"/>
        <w:bookmarkEnd w:id="12159"/>
        <w:bookmarkEnd w:id="12160"/>
        <w:bookmarkEnd w:id="12161"/>
        <w:bookmarkEnd w:id="12162"/>
        <w:bookmarkEnd w:id="12163"/>
        <w:bookmarkEnd w:id="12164"/>
      </w:del>
    </w:p>
    <w:p w:rsidR="00743B33" w:rsidRDefault="00D20E06" w:rsidP="00743B33">
      <w:pPr>
        <w:pStyle w:val="Heading2"/>
        <w:rPr>
          <w:ins w:id="12165" w:author="Author"/>
          <w:del w:id="12166" w:author="Author"/>
        </w:rPr>
        <w:pPrChange w:id="12167" w:author="Author">
          <w:pPr>
            <w:ind w:left="540"/>
            <w:jc w:val="both"/>
          </w:pPr>
        </w:pPrChange>
      </w:pPr>
      <w:ins w:id="12168" w:author="Author">
        <w:del w:id="12169" w:author="Author">
          <w:r>
            <w:delText>Not required</w:delText>
          </w:r>
          <w:bookmarkStart w:id="12170" w:name="_Toc488929054"/>
          <w:bookmarkStart w:id="12171" w:name="_Toc489941264"/>
          <w:bookmarkStart w:id="12172" w:name="_Toc489942422"/>
          <w:bookmarkStart w:id="12173" w:name="_Toc490206703"/>
          <w:bookmarkStart w:id="12174" w:name="_Toc490207868"/>
          <w:bookmarkStart w:id="12175" w:name="_Toc491673935"/>
          <w:bookmarkEnd w:id="12170"/>
          <w:bookmarkEnd w:id="12171"/>
          <w:bookmarkEnd w:id="12172"/>
          <w:bookmarkEnd w:id="12173"/>
          <w:bookmarkEnd w:id="12174"/>
          <w:bookmarkEnd w:id="12175"/>
        </w:del>
      </w:ins>
    </w:p>
    <w:p w:rsidR="00743B33" w:rsidRPr="00743B33" w:rsidRDefault="00D20E06" w:rsidP="00743B33">
      <w:pPr>
        <w:pStyle w:val="Heading2"/>
        <w:rPr>
          <w:del w:id="12176" w:author="Author"/>
          <w:rPrChange w:id="12177" w:author="Author">
            <w:rPr>
              <w:del w:id="12178" w:author="Author"/>
              <w:rFonts w:ascii="Trebuchet MS" w:hAnsi="Trebuchet MS"/>
              <w:sz w:val="20"/>
              <w:szCs w:val="20"/>
            </w:rPr>
          </w:rPrChange>
        </w:rPr>
        <w:pPrChange w:id="12179" w:author="Author">
          <w:pPr>
            <w:ind w:left="540"/>
            <w:jc w:val="both"/>
          </w:pPr>
        </w:pPrChange>
      </w:pPr>
      <w:del w:id="12180" w:author="Author">
        <w:r>
          <w:rPr>
            <w:rPrChange w:id="12181" w:author="Author">
              <w:rPr>
                <w:rFonts w:ascii="Trebuchet MS" w:hAnsi="Trebuchet MS"/>
                <w:sz w:val="20"/>
                <w:szCs w:val="20"/>
              </w:rPr>
            </w:rPrChange>
          </w:rPr>
          <w:delText>/* Compliant */</w:delText>
        </w:r>
        <w:bookmarkStart w:id="12182" w:name="_Toc488929055"/>
        <w:bookmarkStart w:id="12183" w:name="_Toc489941265"/>
        <w:bookmarkStart w:id="12184" w:name="_Toc489942423"/>
        <w:bookmarkStart w:id="12185" w:name="_Toc490206704"/>
        <w:bookmarkStart w:id="12186" w:name="_Toc490207869"/>
        <w:bookmarkStart w:id="12187" w:name="_Toc491673936"/>
        <w:bookmarkEnd w:id="12182"/>
        <w:bookmarkEnd w:id="12183"/>
        <w:bookmarkEnd w:id="12184"/>
        <w:bookmarkEnd w:id="12185"/>
        <w:bookmarkEnd w:id="12186"/>
        <w:bookmarkEnd w:id="12187"/>
      </w:del>
    </w:p>
    <w:p w:rsidR="00743B33" w:rsidRPr="00743B33" w:rsidRDefault="00D20E06" w:rsidP="00743B33">
      <w:pPr>
        <w:pStyle w:val="Heading2"/>
        <w:rPr>
          <w:del w:id="12188" w:author="Author"/>
          <w:rPrChange w:id="12189" w:author="Author">
            <w:rPr>
              <w:del w:id="12190" w:author="Author"/>
              <w:rFonts w:ascii="Trebuchet MS" w:hAnsi="Trebuchet MS"/>
              <w:sz w:val="20"/>
              <w:szCs w:val="20"/>
            </w:rPr>
          </w:rPrChange>
        </w:rPr>
        <w:pPrChange w:id="12191" w:author="Author">
          <w:pPr>
            <w:ind w:left="540"/>
            <w:jc w:val="both"/>
          </w:pPr>
        </w:pPrChange>
      </w:pPr>
      <w:del w:id="12192" w:author="Author">
        <w:r>
          <w:rPr>
            <w:rPrChange w:id="12193" w:author="Author">
              <w:rPr>
                <w:rFonts w:ascii="Trebuchet MS" w:hAnsi="Trebuchet MS"/>
                <w:sz w:val="20"/>
                <w:szCs w:val="20"/>
              </w:rPr>
            </w:rPrChange>
          </w:rPr>
          <w:delText>Com_NormalReset</w:delText>
        </w:r>
        <w:bookmarkStart w:id="12194" w:name="_Toc488929056"/>
        <w:bookmarkStart w:id="12195" w:name="_Toc489941266"/>
        <w:bookmarkStart w:id="12196" w:name="_Toc489942424"/>
        <w:bookmarkStart w:id="12197" w:name="_Toc490206705"/>
        <w:bookmarkStart w:id="12198" w:name="_Toc490207870"/>
        <w:bookmarkStart w:id="12199" w:name="_Toc491673937"/>
        <w:bookmarkEnd w:id="12194"/>
        <w:bookmarkEnd w:id="12195"/>
        <w:bookmarkEnd w:id="12196"/>
        <w:bookmarkEnd w:id="12197"/>
        <w:bookmarkEnd w:id="12198"/>
        <w:bookmarkEnd w:id="12199"/>
      </w:del>
    </w:p>
    <w:p w:rsidR="00743B33" w:rsidRPr="00743B33" w:rsidRDefault="00743B33" w:rsidP="00743B33">
      <w:pPr>
        <w:pStyle w:val="Heading2"/>
        <w:rPr>
          <w:del w:id="12200" w:author="Author"/>
          <w:rPrChange w:id="12201" w:author="Author">
            <w:rPr>
              <w:del w:id="12202" w:author="Author"/>
              <w:rFonts w:ascii="Trebuchet MS" w:hAnsi="Trebuchet MS"/>
              <w:sz w:val="20"/>
              <w:szCs w:val="20"/>
            </w:rPr>
          </w:rPrChange>
        </w:rPr>
        <w:pPrChange w:id="12203" w:author="Author">
          <w:pPr>
            <w:ind w:left="540"/>
            <w:jc w:val="both"/>
          </w:pPr>
        </w:pPrChange>
      </w:pPr>
      <w:bookmarkStart w:id="12204" w:name="_Toc488929057"/>
      <w:bookmarkStart w:id="12205" w:name="_Toc489941267"/>
      <w:bookmarkStart w:id="12206" w:name="_Toc489942425"/>
      <w:bookmarkStart w:id="12207" w:name="_Toc490206706"/>
      <w:bookmarkStart w:id="12208" w:name="_Toc490207871"/>
      <w:bookmarkStart w:id="12209" w:name="_Toc491673938"/>
      <w:bookmarkEnd w:id="12204"/>
      <w:bookmarkEnd w:id="12205"/>
      <w:bookmarkEnd w:id="12206"/>
      <w:bookmarkEnd w:id="12207"/>
      <w:bookmarkEnd w:id="12208"/>
      <w:bookmarkEnd w:id="12209"/>
    </w:p>
    <w:p w:rsidR="00743B33" w:rsidRPr="00743B33" w:rsidRDefault="00D20E06" w:rsidP="00743B33">
      <w:pPr>
        <w:pStyle w:val="Heading2"/>
        <w:rPr>
          <w:del w:id="12210" w:author="Author"/>
          <w:rPrChange w:id="12211" w:author="Author">
            <w:rPr>
              <w:del w:id="12212" w:author="Author"/>
              <w:rFonts w:ascii="Trebuchet MS" w:hAnsi="Trebuchet MS"/>
              <w:sz w:val="20"/>
              <w:szCs w:val="20"/>
            </w:rPr>
          </w:rPrChange>
        </w:rPr>
        <w:pPrChange w:id="12213" w:author="Author">
          <w:pPr>
            <w:ind w:left="540"/>
            <w:jc w:val="both"/>
          </w:pPr>
        </w:pPrChange>
      </w:pPr>
      <w:del w:id="12214" w:author="Author">
        <w:r>
          <w:rPr>
            <w:rPrChange w:id="12215" w:author="Author">
              <w:rPr>
                <w:rFonts w:ascii="Trebuchet MS" w:hAnsi="Trebuchet MS"/>
                <w:sz w:val="20"/>
                <w:szCs w:val="20"/>
              </w:rPr>
            </w:rPrChange>
          </w:rPr>
          <w:delText>/* Not compliant */</w:delText>
        </w:r>
        <w:bookmarkStart w:id="12216" w:name="_Toc488929058"/>
        <w:bookmarkStart w:id="12217" w:name="_Toc489941268"/>
        <w:bookmarkStart w:id="12218" w:name="_Toc489942426"/>
        <w:bookmarkStart w:id="12219" w:name="_Toc490206707"/>
        <w:bookmarkStart w:id="12220" w:name="_Toc490207872"/>
        <w:bookmarkStart w:id="12221" w:name="_Toc491673939"/>
        <w:bookmarkEnd w:id="12216"/>
        <w:bookmarkEnd w:id="12217"/>
        <w:bookmarkEnd w:id="12218"/>
        <w:bookmarkEnd w:id="12219"/>
        <w:bookmarkEnd w:id="12220"/>
        <w:bookmarkEnd w:id="12221"/>
      </w:del>
    </w:p>
    <w:p w:rsidR="00743B33" w:rsidRPr="00743B33" w:rsidRDefault="00D20E06" w:rsidP="00743B33">
      <w:pPr>
        <w:pStyle w:val="Heading2"/>
        <w:rPr>
          <w:del w:id="12222" w:author="Author"/>
          <w:rPrChange w:id="12223" w:author="Author">
            <w:rPr>
              <w:del w:id="12224" w:author="Author"/>
              <w:rFonts w:ascii="Trebuchet MS" w:hAnsi="Trebuchet MS"/>
              <w:sz w:val="20"/>
              <w:szCs w:val="20"/>
            </w:rPr>
          </w:rPrChange>
        </w:rPr>
        <w:pPrChange w:id="12225" w:author="Author">
          <w:pPr>
            <w:ind w:left="540"/>
            <w:jc w:val="both"/>
          </w:pPr>
        </w:pPrChange>
      </w:pPr>
      <w:del w:id="12226" w:author="Author">
        <w:r>
          <w:rPr>
            <w:rPrChange w:id="12227" w:author="Author">
              <w:rPr>
                <w:rFonts w:ascii="Trebuchet MS" w:hAnsi="Trebuchet MS"/>
                <w:sz w:val="20"/>
                <w:szCs w:val="20"/>
              </w:rPr>
            </w:rPrChange>
          </w:rPr>
          <w:delText>com_NormalReset</w:delText>
        </w:r>
        <w:bookmarkStart w:id="12228" w:name="_Toc488929059"/>
        <w:bookmarkStart w:id="12229" w:name="_Toc489941269"/>
        <w:bookmarkStart w:id="12230" w:name="_Toc489942427"/>
        <w:bookmarkStart w:id="12231" w:name="_Toc490206708"/>
        <w:bookmarkStart w:id="12232" w:name="_Toc490207873"/>
        <w:bookmarkStart w:id="12233" w:name="_Toc491673940"/>
        <w:bookmarkEnd w:id="12228"/>
        <w:bookmarkEnd w:id="12229"/>
        <w:bookmarkEnd w:id="12230"/>
        <w:bookmarkEnd w:id="12231"/>
        <w:bookmarkEnd w:id="12232"/>
        <w:bookmarkEnd w:id="12233"/>
      </w:del>
    </w:p>
    <w:p w:rsidR="00743B33" w:rsidRPr="00743B33" w:rsidRDefault="00D20E06" w:rsidP="00743B33">
      <w:pPr>
        <w:pStyle w:val="Heading2"/>
        <w:rPr>
          <w:del w:id="12234" w:author="Author"/>
          <w:rPrChange w:id="12235" w:author="Author">
            <w:rPr>
              <w:del w:id="12236" w:author="Author"/>
              <w:rFonts w:ascii="Trebuchet MS" w:hAnsi="Trebuchet MS"/>
              <w:sz w:val="20"/>
              <w:szCs w:val="20"/>
            </w:rPr>
          </w:rPrChange>
        </w:rPr>
        <w:pPrChange w:id="12237" w:author="Author">
          <w:pPr>
            <w:ind w:left="540"/>
            <w:jc w:val="both"/>
          </w:pPr>
        </w:pPrChange>
      </w:pPr>
      <w:del w:id="12238" w:author="Author">
        <w:r>
          <w:rPr>
            <w:rPrChange w:id="12239" w:author="Author">
              <w:rPr>
                <w:rFonts w:ascii="Trebuchet MS" w:hAnsi="Trebuchet MS"/>
                <w:sz w:val="20"/>
                <w:szCs w:val="20"/>
              </w:rPr>
            </w:rPrChange>
          </w:rPr>
          <w:delText>Com_normalReset</w:delText>
        </w:r>
        <w:bookmarkStart w:id="12240" w:name="_Toc488929060"/>
        <w:bookmarkStart w:id="12241" w:name="_Toc489941270"/>
        <w:bookmarkStart w:id="12242" w:name="_Toc489942428"/>
        <w:bookmarkStart w:id="12243" w:name="_Toc490206709"/>
        <w:bookmarkStart w:id="12244" w:name="_Toc490207874"/>
        <w:bookmarkStart w:id="12245" w:name="_Toc491673941"/>
        <w:bookmarkEnd w:id="12240"/>
        <w:bookmarkEnd w:id="12241"/>
        <w:bookmarkEnd w:id="12242"/>
        <w:bookmarkEnd w:id="12243"/>
        <w:bookmarkEnd w:id="12244"/>
        <w:bookmarkEnd w:id="12245"/>
      </w:del>
    </w:p>
    <w:p w:rsidR="00743B33" w:rsidRPr="00743B33" w:rsidRDefault="00D20E06" w:rsidP="00743B33">
      <w:pPr>
        <w:pStyle w:val="Heading2"/>
        <w:rPr>
          <w:del w:id="12246" w:author="Author"/>
          <w:color w:val="FF0000"/>
          <w:rPrChange w:id="12247" w:author="Author">
            <w:rPr>
              <w:del w:id="12248" w:author="Author"/>
              <w:rFonts w:ascii="Trebuchet MS" w:hAnsi="Trebuchet MS"/>
              <w:color w:val="FF0000"/>
              <w:sz w:val="20"/>
              <w:szCs w:val="20"/>
            </w:rPr>
          </w:rPrChange>
        </w:rPr>
        <w:pPrChange w:id="12249" w:author="Author">
          <w:pPr>
            <w:ind w:left="540"/>
            <w:jc w:val="both"/>
          </w:pPr>
        </w:pPrChange>
      </w:pPr>
      <w:del w:id="12250" w:author="Author">
        <w:r>
          <w:rPr>
            <w:rPrChange w:id="12251" w:author="Author">
              <w:rPr>
                <w:rFonts w:ascii="Trebuchet MS" w:hAnsi="Trebuchet MS"/>
                <w:sz w:val="20"/>
                <w:szCs w:val="20"/>
              </w:rPr>
            </w:rPrChange>
          </w:rPr>
          <w:delText>Com_Normalreset</w:delText>
        </w:r>
        <w:bookmarkStart w:id="12252" w:name="_Toc488929061"/>
        <w:bookmarkStart w:id="12253" w:name="_Toc489941271"/>
        <w:bookmarkStart w:id="12254" w:name="_Toc489942429"/>
        <w:bookmarkStart w:id="12255" w:name="_Toc490206710"/>
        <w:bookmarkStart w:id="12256" w:name="_Toc490207875"/>
        <w:bookmarkStart w:id="12257" w:name="_Toc491673942"/>
        <w:bookmarkEnd w:id="12252"/>
        <w:bookmarkEnd w:id="12253"/>
        <w:bookmarkEnd w:id="12254"/>
        <w:bookmarkEnd w:id="12255"/>
        <w:bookmarkEnd w:id="12256"/>
        <w:bookmarkEnd w:id="12257"/>
      </w:del>
    </w:p>
    <w:p w:rsidR="00743B33" w:rsidRPr="00743B33" w:rsidRDefault="00743B33" w:rsidP="00743B33">
      <w:pPr>
        <w:pStyle w:val="Heading2"/>
        <w:rPr>
          <w:del w:id="12258" w:author="Author"/>
          <w:b w:val="0"/>
          <w:rPrChange w:id="12259" w:author="Author">
            <w:rPr>
              <w:del w:id="12260" w:author="Author"/>
              <w:rFonts w:ascii="Trebuchet MS" w:hAnsi="Trebuchet MS"/>
              <w:b/>
              <w:lang w:val="en-US"/>
            </w:rPr>
          </w:rPrChange>
        </w:rPr>
        <w:pPrChange w:id="12261" w:author="Author">
          <w:pPr>
            <w:ind w:left="540"/>
            <w:jc w:val="both"/>
          </w:pPr>
        </w:pPrChange>
      </w:pPr>
      <w:bookmarkStart w:id="12262" w:name="_Toc488929062"/>
      <w:bookmarkStart w:id="12263" w:name="_Toc489941272"/>
      <w:bookmarkStart w:id="12264" w:name="_Toc489942430"/>
      <w:bookmarkStart w:id="12265" w:name="_Toc490206711"/>
      <w:bookmarkStart w:id="12266" w:name="_Toc490207876"/>
      <w:bookmarkStart w:id="12267" w:name="_Toc491673943"/>
      <w:bookmarkEnd w:id="12262"/>
      <w:bookmarkEnd w:id="12263"/>
      <w:bookmarkEnd w:id="12264"/>
      <w:bookmarkEnd w:id="12265"/>
      <w:bookmarkEnd w:id="12266"/>
      <w:bookmarkEnd w:id="12267"/>
    </w:p>
    <w:p w:rsidR="00743B33" w:rsidRPr="00743B33" w:rsidRDefault="00D20E06" w:rsidP="00743B33">
      <w:pPr>
        <w:pStyle w:val="Heading2"/>
        <w:rPr>
          <w:del w:id="12268" w:author="Author"/>
          <w:b w:val="0"/>
          <w:rPrChange w:id="12269" w:author="Author">
            <w:rPr>
              <w:del w:id="12270" w:author="Author"/>
              <w:rFonts w:ascii="Trebuchet MS" w:hAnsi="Trebuchet MS"/>
              <w:b/>
              <w:lang w:val="en-US"/>
            </w:rPr>
          </w:rPrChange>
        </w:rPr>
        <w:pPrChange w:id="12271" w:author="Author">
          <w:pPr>
            <w:ind w:left="540"/>
            <w:jc w:val="both"/>
          </w:pPr>
        </w:pPrChange>
      </w:pPr>
      <w:del w:id="12272" w:author="Author">
        <w:r>
          <w:rPr>
            <w:b w:val="0"/>
            <w:rPrChange w:id="12273" w:author="Author">
              <w:rPr>
                <w:rFonts w:ascii="Trebuchet MS" w:hAnsi="Trebuchet MS"/>
                <w:b/>
                <w:lang w:val="en-US"/>
              </w:rPr>
            </w:rPrChange>
          </w:rPr>
          <w:delText>Rationale:</w:delText>
        </w:r>
        <w:bookmarkStart w:id="12274" w:name="_Toc488929063"/>
        <w:bookmarkStart w:id="12275" w:name="_Toc489941273"/>
        <w:bookmarkStart w:id="12276" w:name="_Toc489942431"/>
        <w:bookmarkStart w:id="12277" w:name="_Toc490206712"/>
        <w:bookmarkStart w:id="12278" w:name="_Toc490207877"/>
        <w:bookmarkStart w:id="12279" w:name="_Toc491673944"/>
        <w:bookmarkEnd w:id="12274"/>
        <w:bookmarkEnd w:id="12275"/>
        <w:bookmarkEnd w:id="12276"/>
        <w:bookmarkEnd w:id="12277"/>
        <w:bookmarkEnd w:id="12278"/>
        <w:bookmarkEnd w:id="12279"/>
      </w:del>
    </w:p>
    <w:p w:rsidR="00743B33" w:rsidRPr="00743B33" w:rsidRDefault="00D20E06" w:rsidP="00743B33">
      <w:pPr>
        <w:pStyle w:val="Heading2"/>
        <w:rPr>
          <w:del w:id="12280" w:author="Author"/>
          <w:rPrChange w:id="12281" w:author="Author">
            <w:rPr>
              <w:del w:id="12282" w:author="Author"/>
              <w:rFonts w:ascii="Trebuchet MS" w:hAnsi="Trebuchet MS"/>
              <w:sz w:val="20"/>
              <w:szCs w:val="20"/>
            </w:rPr>
          </w:rPrChange>
        </w:rPr>
        <w:pPrChange w:id="12283" w:author="Author">
          <w:pPr>
            <w:ind w:left="540"/>
            <w:jc w:val="both"/>
          </w:pPr>
        </w:pPrChange>
      </w:pPr>
      <w:ins w:id="12284" w:author="Author">
        <w:del w:id="12285" w:author="Author">
          <w:r>
            <w:delText>Readability</w:delText>
          </w:r>
        </w:del>
      </w:ins>
      <w:del w:id="12286" w:author="Author">
        <w:r>
          <w:rPr>
            <w:rPrChange w:id="12287" w:author="Author">
              <w:rPr>
                <w:rFonts w:ascii="Trebuchet MS" w:hAnsi="Trebuchet MS"/>
                <w:sz w:val="20"/>
                <w:szCs w:val="20"/>
              </w:rPr>
            </w:rPrChange>
          </w:rPr>
          <w:delText xml:space="preserve">The component to which the function belongs can be understood </w:delText>
        </w:r>
        <w:r>
          <w:rPr>
            <w:rPrChange w:id="12288" w:author="Author">
              <w:rPr>
                <w:rFonts w:ascii="Trebuchet MS" w:hAnsi="Trebuchet MS"/>
                <w:sz w:val="20"/>
                <w:szCs w:val="20"/>
              </w:rPr>
            </w:rPrChange>
          </w:rPr>
          <w:delText>from its name.</w:delText>
        </w:r>
        <w:bookmarkStart w:id="12289" w:name="_Toc488929064"/>
        <w:bookmarkStart w:id="12290" w:name="_Toc489941274"/>
        <w:bookmarkStart w:id="12291" w:name="_Toc489942432"/>
        <w:bookmarkStart w:id="12292" w:name="_Toc490206713"/>
        <w:bookmarkStart w:id="12293" w:name="_Toc490207878"/>
        <w:bookmarkStart w:id="12294" w:name="_Toc491673945"/>
        <w:bookmarkEnd w:id="12289"/>
        <w:bookmarkEnd w:id="12290"/>
        <w:bookmarkEnd w:id="12291"/>
        <w:bookmarkEnd w:id="12292"/>
        <w:bookmarkEnd w:id="12293"/>
        <w:bookmarkEnd w:id="12294"/>
      </w:del>
    </w:p>
    <w:p w:rsidR="00743B33" w:rsidRPr="00743B33" w:rsidRDefault="00743B33" w:rsidP="00743B33">
      <w:pPr>
        <w:pStyle w:val="Heading2"/>
        <w:rPr>
          <w:del w:id="12295" w:author="Author"/>
          <w:b w:val="0"/>
          <w:rPrChange w:id="12296" w:author="Author">
            <w:rPr>
              <w:del w:id="12297" w:author="Author"/>
              <w:rFonts w:ascii="Trebuchet MS" w:hAnsi="Trebuchet MS"/>
              <w:b/>
              <w:lang w:val="en-US"/>
            </w:rPr>
          </w:rPrChange>
        </w:rPr>
        <w:pPrChange w:id="12298" w:author="Author">
          <w:pPr>
            <w:ind w:left="540"/>
            <w:jc w:val="both"/>
          </w:pPr>
        </w:pPrChange>
      </w:pPr>
      <w:bookmarkStart w:id="12299" w:name="_Toc488929065"/>
      <w:bookmarkStart w:id="12300" w:name="_Toc489941275"/>
      <w:bookmarkStart w:id="12301" w:name="_Toc489942433"/>
      <w:bookmarkStart w:id="12302" w:name="_Toc490206714"/>
      <w:bookmarkStart w:id="12303" w:name="_Toc490207879"/>
      <w:bookmarkStart w:id="12304" w:name="_Toc491673946"/>
      <w:bookmarkEnd w:id="12299"/>
      <w:bookmarkEnd w:id="12300"/>
      <w:bookmarkEnd w:id="12301"/>
      <w:bookmarkEnd w:id="12302"/>
      <w:bookmarkEnd w:id="12303"/>
      <w:bookmarkEnd w:id="12304"/>
    </w:p>
    <w:p w:rsidR="00743B33" w:rsidRDefault="00D20E06">
      <w:pPr>
        <w:pStyle w:val="Heading2"/>
        <w:rPr>
          <w:ins w:id="12305" w:author="Author"/>
        </w:rPr>
      </w:pPr>
      <w:bookmarkStart w:id="12306" w:name="_Toc491673947"/>
      <w:bookmarkStart w:id="12307" w:name="_Toc294795153"/>
      <w:bookmarkStart w:id="12308" w:name="_Toc301956869"/>
      <w:bookmarkStart w:id="12309" w:name="_Toc301959997"/>
      <w:bookmarkStart w:id="12310" w:name="_Toc301960471"/>
      <w:bookmarkStart w:id="12311" w:name="_Toc301960633"/>
      <w:bookmarkStart w:id="12312" w:name="_Toc409602436"/>
      <w:bookmarkStart w:id="12313" w:name="_Toc430267097"/>
      <w:ins w:id="12314" w:author="Author">
        <w:r>
          <w:t>Properties Naming</w:t>
        </w:r>
        <w:bookmarkEnd w:id="12306"/>
      </w:ins>
    </w:p>
    <w:p w:rsidR="00743B33" w:rsidRDefault="00743B33" w:rsidP="00743B33">
      <w:pPr>
        <w:pStyle w:val="Heading3"/>
        <w:rPr>
          <w:ins w:id="12315" w:author="Author"/>
          <w:del w:id="12316" w:author="Author"/>
        </w:rPr>
        <w:pPrChange w:id="12317" w:author="Author">
          <w:pPr>
            <w:pStyle w:val="Heading2"/>
          </w:pPr>
        </w:pPrChange>
      </w:pPr>
      <w:bookmarkStart w:id="12318" w:name="_Toc488929067"/>
      <w:bookmarkStart w:id="12319" w:name="_Toc489941277"/>
      <w:bookmarkStart w:id="12320" w:name="_Toc489942435"/>
      <w:bookmarkStart w:id="12321" w:name="_Toc490206716"/>
      <w:bookmarkStart w:id="12322" w:name="_Toc490207881"/>
      <w:bookmarkStart w:id="12323" w:name="_Toc491673948"/>
      <w:bookmarkEnd w:id="12318"/>
      <w:bookmarkEnd w:id="12319"/>
      <w:bookmarkEnd w:id="12320"/>
      <w:bookmarkEnd w:id="12321"/>
      <w:bookmarkEnd w:id="12322"/>
      <w:bookmarkEnd w:id="12323"/>
    </w:p>
    <w:p w:rsidR="00743B33" w:rsidRDefault="00D20E06" w:rsidP="00743B33">
      <w:pPr>
        <w:pStyle w:val="Heading3"/>
        <w:rPr>
          <w:ins w:id="12324" w:author="Author"/>
        </w:rPr>
        <w:pPrChange w:id="12325" w:author="Author">
          <w:pPr>
            <w:pStyle w:val="Heading2"/>
          </w:pPr>
        </w:pPrChange>
      </w:pPr>
      <w:bookmarkStart w:id="12326" w:name="_Toc491673949"/>
      <w:ins w:id="12327" w:author="Author">
        <w:r>
          <w:t>Name_Prop_001</w:t>
        </w:r>
        <w:bookmarkEnd w:id="12326"/>
      </w:ins>
    </w:p>
    <w:p w:rsidR="00743B33" w:rsidRDefault="00D20E06">
      <w:pPr>
        <w:ind w:left="540"/>
        <w:jc w:val="both"/>
        <w:rPr>
          <w:ins w:id="12328" w:author="Author"/>
          <w:rFonts w:ascii="Calibri" w:hAnsi="Calibri"/>
          <w:b/>
          <w:sz w:val="20"/>
          <w:szCs w:val="20"/>
          <w:lang w:val="en-US"/>
        </w:rPr>
      </w:pPr>
      <w:ins w:id="12329" w:author="Author">
        <w:r>
          <w:rPr>
            <w:rFonts w:ascii="Calibri" w:hAnsi="Calibri"/>
            <w:b/>
            <w:sz w:val="20"/>
            <w:szCs w:val="20"/>
            <w:lang w:val="en-US"/>
          </w:rPr>
          <w:t>Rule:</w:t>
        </w:r>
      </w:ins>
    </w:p>
    <w:p w:rsidR="00743B33" w:rsidRDefault="00D20E06">
      <w:pPr>
        <w:pStyle w:val="ListParagraph"/>
        <w:numPr>
          <w:ilvl w:val="0"/>
          <w:numId w:val="35"/>
        </w:numPr>
        <w:ind w:leftChars="0" w:left="851" w:hanging="142"/>
        <w:jc w:val="both"/>
        <w:rPr>
          <w:ins w:id="12330" w:author="Author"/>
          <w:rFonts w:ascii="Calibri" w:hAnsi="Calibri"/>
          <w:sz w:val="20"/>
          <w:szCs w:val="20"/>
        </w:rPr>
      </w:pPr>
      <w:ins w:id="12331" w:author="Author">
        <w:r>
          <w:rPr>
            <w:rFonts w:ascii="Calibri" w:hAnsi="Calibri"/>
            <w:sz w:val="20"/>
            <w:szCs w:val="20"/>
          </w:rPr>
          <w:t>Using Pascal case for property names.</w:t>
        </w:r>
      </w:ins>
    </w:p>
    <w:p w:rsidR="00743B33" w:rsidRDefault="00D20E06" w:rsidP="00743B33">
      <w:pPr>
        <w:pStyle w:val="ListParagraph"/>
        <w:numPr>
          <w:ilvl w:val="0"/>
          <w:numId w:val="35"/>
        </w:numPr>
        <w:ind w:leftChars="0" w:left="851" w:hanging="142"/>
        <w:jc w:val="both"/>
        <w:rPr>
          <w:ins w:id="12332" w:author="Author"/>
          <w:rFonts w:ascii="Calibri" w:hAnsi="Calibri"/>
          <w:sz w:val="20"/>
          <w:szCs w:val="20"/>
        </w:rPr>
        <w:pPrChange w:id="12333" w:author="Author">
          <w:pPr>
            <w:pStyle w:val="ListParagraph"/>
            <w:numPr>
              <w:numId w:val="35"/>
            </w:numPr>
            <w:ind w:leftChars="0" w:left="1260" w:hanging="360"/>
            <w:jc w:val="both"/>
          </w:pPr>
        </w:pPrChange>
      </w:pPr>
      <w:ins w:id="12334" w:author="Author">
        <w:r>
          <w:rPr>
            <w:rFonts w:ascii="Calibri" w:hAnsi="Calibri"/>
            <w:sz w:val="20"/>
            <w:szCs w:val="20"/>
          </w:rPr>
          <w:t>DO name properties using a noun, noun phrase, or adjective.</w:t>
        </w:r>
        <w:del w:id="12335" w:author="Author">
          <w:r>
            <w:rPr>
              <w:rFonts w:ascii="Calibri" w:hAnsi="Calibri"/>
              <w:sz w:val="20"/>
              <w:szCs w:val="20"/>
            </w:rPr>
            <w:delText>DO give methods names that are verbs or verb phrases.</w:delText>
          </w:r>
        </w:del>
      </w:ins>
    </w:p>
    <w:p w:rsidR="00743B33" w:rsidRDefault="00743B33">
      <w:pPr>
        <w:ind w:left="540"/>
        <w:jc w:val="both"/>
        <w:rPr>
          <w:ins w:id="12336" w:author="Author"/>
          <w:rFonts w:ascii="Calibri" w:hAnsi="Calibri"/>
          <w:b/>
          <w:sz w:val="20"/>
          <w:szCs w:val="20"/>
          <w:lang w:val="en-US"/>
        </w:rPr>
      </w:pPr>
    </w:p>
    <w:p w:rsidR="00743B33" w:rsidRDefault="00D20E06">
      <w:pPr>
        <w:ind w:left="540"/>
        <w:jc w:val="both"/>
        <w:rPr>
          <w:ins w:id="12337" w:author="Author"/>
          <w:rFonts w:ascii="Calibri" w:hAnsi="Calibri"/>
          <w:b/>
          <w:sz w:val="20"/>
          <w:szCs w:val="20"/>
          <w:lang w:val="en-US"/>
        </w:rPr>
      </w:pPr>
      <w:ins w:id="12338" w:author="Author">
        <w:r>
          <w:rPr>
            <w:rFonts w:ascii="Calibri" w:hAnsi="Calibri"/>
            <w:b/>
            <w:sz w:val="20"/>
            <w:szCs w:val="20"/>
            <w:lang w:val="en-US"/>
          </w:rPr>
          <w:t>Example:</w:t>
        </w:r>
      </w:ins>
    </w:p>
    <w:p w:rsidR="00743B33" w:rsidRPr="00743B33" w:rsidRDefault="00D20E06">
      <w:pPr>
        <w:ind w:left="540"/>
        <w:jc w:val="both"/>
        <w:rPr>
          <w:ins w:id="12339" w:author="Author"/>
          <w:rFonts w:ascii="Calibri" w:hAnsi="Calibri"/>
          <w:sz w:val="20"/>
          <w:szCs w:val="20"/>
          <w:rPrChange w:id="12340" w:author="Author">
            <w:rPr>
              <w:ins w:id="12341" w:author="Author"/>
              <w:rFonts w:ascii="Calibri" w:hAnsi="Calibri"/>
              <w:b/>
              <w:sz w:val="20"/>
              <w:szCs w:val="20"/>
              <w:lang w:val="en-US"/>
            </w:rPr>
          </w:rPrChange>
        </w:rPr>
      </w:pPr>
      <w:ins w:id="12342" w:author="Author">
        <w:del w:id="12343" w:author="Author">
          <w:r>
            <w:rPr>
              <w:rFonts w:ascii="Calibri" w:hAnsi="Calibri"/>
              <w:sz w:val="20"/>
              <w:szCs w:val="20"/>
              <w:rPrChange w:id="12344" w:author="Author">
                <w:rPr>
                  <w:rFonts w:ascii="Calibri" w:hAnsi="Calibri"/>
                  <w:b/>
                  <w:sz w:val="20"/>
                  <w:szCs w:val="20"/>
                  <w:lang w:val="en-US"/>
                </w:rPr>
              </w:rPrChange>
            </w:rPr>
            <w:delText>/*</w:delText>
          </w:r>
        </w:del>
        <w:r>
          <w:rPr>
            <w:rFonts w:ascii="Calibri" w:hAnsi="Calibri"/>
            <w:sz w:val="20"/>
            <w:szCs w:val="20"/>
          </w:rPr>
          <w:t>//</w:t>
        </w:r>
        <w:r>
          <w:rPr>
            <w:rFonts w:ascii="Calibri" w:hAnsi="Calibri"/>
            <w:sz w:val="20"/>
            <w:szCs w:val="20"/>
            <w:rPrChange w:id="12345" w:author="Author">
              <w:rPr>
                <w:rFonts w:ascii="Calibri" w:hAnsi="Calibri"/>
                <w:b/>
                <w:sz w:val="20"/>
                <w:szCs w:val="20"/>
                <w:lang w:val="en-US"/>
              </w:rPr>
            </w:rPrChange>
          </w:rPr>
          <w:t xml:space="preserve"> Compliant</w:t>
        </w:r>
        <w:del w:id="12346" w:author="Author">
          <w:r>
            <w:rPr>
              <w:rFonts w:ascii="Calibri" w:hAnsi="Calibri"/>
              <w:sz w:val="20"/>
              <w:szCs w:val="20"/>
              <w:rPrChange w:id="12347" w:author="Author">
                <w:rPr>
                  <w:rFonts w:ascii="Calibri" w:hAnsi="Calibri"/>
                  <w:b/>
                  <w:sz w:val="20"/>
                  <w:szCs w:val="20"/>
                  <w:lang w:val="en-US"/>
                </w:rPr>
              </w:rPrChange>
            </w:rPr>
            <w:delText xml:space="preserve"> */</w:delText>
          </w:r>
        </w:del>
      </w:ins>
    </w:p>
    <w:p w:rsidR="00743B33" w:rsidRDefault="00D20E06">
      <w:pPr>
        <w:ind w:left="540"/>
        <w:jc w:val="both"/>
        <w:rPr>
          <w:ins w:id="12348" w:author="Author"/>
          <w:rFonts w:ascii="Calibri" w:hAnsi="Calibri"/>
          <w:sz w:val="20"/>
          <w:szCs w:val="20"/>
        </w:rPr>
      </w:pPr>
      <w:ins w:id="12349" w:author="Author">
        <w:r>
          <w:rPr>
            <w:rFonts w:ascii="Calibri" w:hAnsi="Calibri"/>
            <w:sz w:val="20"/>
            <w:szCs w:val="20"/>
          </w:rPr>
          <w:t>Not required</w:t>
        </w:r>
      </w:ins>
    </w:p>
    <w:p w:rsidR="00743B33" w:rsidRDefault="00743B33">
      <w:pPr>
        <w:ind w:left="540"/>
        <w:jc w:val="both"/>
        <w:rPr>
          <w:ins w:id="12350" w:author="Author"/>
          <w:rFonts w:ascii="Calibri" w:hAnsi="Calibri"/>
          <w:sz w:val="20"/>
          <w:szCs w:val="20"/>
        </w:rPr>
      </w:pPr>
    </w:p>
    <w:p w:rsidR="00743B33" w:rsidRDefault="00D20E06">
      <w:pPr>
        <w:ind w:left="540"/>
        <w:jc w:val="both"/>
        <w:rPr>
          <w:ins w:id="12351" w:author="Author"/>
          <w:rFonts w:ascii="Calibri" w:hAnsi="Calibri"/>
          <w:sz w:val="20"/>
          <w:szCs w:val="20"/>
        </w:rPr>
      </w:pPr>
      <w:ins w:id="12352" w:author="Author">
        <w:del w:id="12353" w:author="Author">
          <w:r>
            <w:rPr>
              <w:rFonts w:ascii="Calibri" w:hAnsi="Calibri"/>
              <w:sz w:val="20"/>
              <w:szCs w:val="20"/>
            </w:rPr>
            <w:delText>/*</w:delText>
          </w:r>
        </w:del>
        <w:r>
          <w:rPr>
            <w:rFonts w:ascii="Calibri" w:hAnsi="Calibri"/>
            <w:sz w:val="20"/>
            <w:szCs w:val="20"/>
          </w:rPr>
          <w:t>// Not</w:t>
        </w:r>
        <w:r>
          <w:rPr>
            <w:rFonts w:ascii="Calibri" w:hAnsi="Calibri"/>
            <w:sz w:val="20"/>
            <w:szCs w:val="20"/>
          </w:rPr>
          <w:t xml:space="preserve"> compliant</w:t>
        </w:r>
        <w:del w:id="12354" w:author="Author">
          <w:r>
            <w:rPr>
              <w:rFonts w:ascii="Calibri" w:hAnsi="Calibri"/>
              <w:sz w:val="20"/>
              <w:szCs w:val="20"/>
            </w:rPr>
            <w:delText xml:space="preserve"> */</w:delText>
          </w:r>
        </w:del>
      </w:ins>
    </w:p>
    <w:p w:rsidR="00743B33" w:rsidRDefault="00D20E06">
      <w:pPr>
        <w:ind w:left="540"/>
        <w:jc w:val="both"/>
        <w:rPr>
          <w:ins w:id="12355" w:author="Author"/>
          <w:rFonts w:ascii="Calibri" w:hAnsi="Calibri"/>
          <w:sz w:val="20"/>
          <w:szCs w:val="20"/>
        </w:rPr>
      </w:pPr>
      <w:ins w:id="12356" w:author="Author">
        <w:r>
          <w:rPr>
            <w:rFonts w:ascii="Calibri" w:hAnsi="Calibri"/>
            <w:sz w:val="20"/>
            <w:szCs w:val="20"/>
          </w:rPr>
          <w:t>// This pattern typically indicates that the property should really be a method.</w:t>
        </w:r>
      </w:ins>
    </w:p>
    <w:p w:rsidR="00743B33" w:rsidRDefault="00D20E06">
      <w:pPr>
        <w:ind w:left="540"/>
        <w:jc w:val="both"/>
        <w:rPr>
          <w:ins w:id="12357" w:author="Author"/>
          <w:rFonts w:ascii="Calibri" w:hAnsi="Calibri"/>
          <w:sz w:val="20"/>
          <w:szCs w:val="20"/>
        </w:rPr>
      </w:pPr>
      <w:ins w:id="12358" w:author="Author">
        <w:r>
          <w:rPr>
            <w:rFonts w:ascii="Calibri" w:hAnsi="Calibri"/>
            <w:sz w:val="20"/>
            <w:szCs w:val="20"/>
          </w:rPr>
          <w:t>public string TextWriter { get {...} set {...} }</w:t>
        </w:r>
      </w:ins>
    </w:p>
    <w:p w:rsidR="00743B33" w:rsidRDefault="00D20E06">
      <w:pPr>
        <w:ind w:left="540"/>
        <w:jc w:val="both"/>
        <w:rPr>
          <w:ins w:id="12359" w:author="Author"/>
          <w:rFonts w:ascii="Calibri" w:hAnsi="Calibri"/>
          <w:sz w:val="20"/>
          <w:szCs w:val="20"/>
        </w:rPr>
      </w:pPr>
      <w:ins w:id="12360" w:author="Author">
        <w:r>
          <w:rPr>
            <w:rFonts w:ascii="Calibri" w:hAnsi="Calibri"/>
            <w:sz w:val="20"/>
            <w:szCs w:val="20"/>
          </w:rPr>
          <w:t>public string GetTextWriter(int value) { ... }</w:t>
        </w:r>
      </w:ins>
    </w:p>
    <w:p w:rsidR="00743B33" w:rsidRPr="00743B33" w:rsidRDefault="00743B33">
      <w:pPr>
        <w:ind w:left="540"/>
        <w:jc w:val="both"/>
        <w:rPr>
          <w:ins w:id="12361" w:author="Author"/>
          <w:rFonts w:ascii="Calibri" w:hAnsi="Calibri"/>
          <w:sz w:val="20"/>
          <w:szCs w:val="20"/>
          <w:rPrChange w:id="12362" w:author="Author">
            <w:rPr>
              <w:ins w:id="12363" w:author="Author"/>
              <w:rFonts w:ascii="Calibri" w:hAnsi="Calibri"/>
              <w:b/>
              <w:sz w:val="20"/>
              <w:szCs w:val="20"/>
              <w:lang w:val="en-US"/>
            </w:rPr>
          </w:rPrChange>
        </w:rPr>
      </w:pPr>
    </w:p>
    <w:p w:rsidR="00743B33" w:rsidRDefault="00D20E06">
      <w:pPr>
        <w:ind w:left="540"/>
        <w:jc w:val="both"/>
        <w:rPr>
          <w:ins w:id="12364" w:author="Author"/>
          <w:rFonts w:ascii="Calibri" w:hAnsi="Calibri"/>
          <w:b/>
          <w:sz w:val="20"/>
          <w:szCs w:val="20"/>
          <w:lang w:val="en-US"/>
        </w:rPr>
      </w:pPr>
      <w:ins w:id="12365" w:author="Author">
        <w:r>
          <w:rPr>
            <w:rFonts w:ascii="Calibri" w:hAnsi="Calibri"/>
            <w:b/>
            <w:sz w:val="20"/>
            <w:szCs w:val="20"/>
            <w:lang w:val="en-US"/>
          </w:rPr>
          <w:t>Rationale:</w:t>
        </w:r>
      </w:ins>
    </w:p>
    <w:p w:rsidR="00743B33" w:rsidRDefault="00D20E06">
      <w:pPr>
        <w:ind w:left="540"/>
        <w:jc w:val="both"/>
        <w:rPr>
          <w:ins w:id="12366" w:author="Author"/>
          <w:rFonts w:ascii="Calibri" w:hAnsi="Calibri"/>
          <w:b/>
          <w:sz w:val="20"/>
          <w:szCs w:val="20"/>
          <w:lang w:val="en-US"/>
        </w:rPr>
      </w:pPr>
      <w:ins w:id="12367" w:author="Author">
        <w:r>
          <w:rPr>
            <w:rFonts w:ascii="Calibri" w:hAnsi="Calibri"/>
            <w:sz w:val="20"/>
            <w:szCs w:val="20"/>
          </w:rPr>
          <w:t>Readability</w:t>
        </w:r>
      </w:ins>
    </w:p>
    <w:p w:rsidR="00743B33" w:rsidRDefault="00743B33" w:rsidP="00743B33">
      <w:pPr>
        <w:rPr>
          <w:ins w:id="12368" w:author="Author"/>
        </w:rPr>
        <w:pPrChange w:id="12369" w:author="Author">
          <w:pPr>
            <w:pStyle w:val="Heading2"/>
          </w:pPr>
        </w:pPrChange>
      </w:pPr>
    </w:p>
    <w:p w:rsidR="00743B33" w:rsidRDefault="00D20E06">
      <w:pPr>
        <w:pStyle w:val="Heading3"/>
        <w:rPr>
          <w:ins w:id="12370" w:author="Author"/>
        </w:rPr>
      </w:pPr>
      <w:bookmarkStart w:id="12371" w:name="_Toc491673950"/>
      <w:ins w:id="12372" w:author="Author">
        <w:r>
          <w:t>Name_Prop_002</w:t>
        </w:r>
        <w:bookmarkEnd w:id="12371"/>
      </w:ins>
    </w:p>
    <w:p w:rsidR="00743B33" w:rsidRDefault="00D20E06">
      <w:pPr>
        <w:ind w:left="540"/>
        <w:jc w:val="both"/>
        <w:rPr>
          <w:ins w:id="12373" w:author="Author"/>
          <w:rFonts w:ascii="Calibri" w:hAnsi="Calibri"/>
          <w:b/>
          <w:sz w:val="20"/>
          <w:szCs w:val="20"/>
          <w:lang w:val="en-US"/>
        </w:rPr>
      </w:pPr>
      <w:ins w:id="12374" w:author="Author">
        <w:r>
          <w:rPr>
            <w:rFonts w:ascii="Calibri" w:hAnsi="Calibri"/>
            <w:b/>
            <w:sz w:val="20"/>
            <w:szCs w:val="20"/>
            <w:lang w:val="en-US"/>
          </w:rPr>
          <w:t>Rule:</w:t>
        </w:r>
      </w:ins>
    </w:p>
    <w:p w:rsidR="00743B33" w:rsidRDefault="00D20E06" w:rsidP="00743B33">
      <w:pPr>
        <w:pStyle w:val="ListParagraph"/>
        <w:numPr>
          <w:ilvl w:val="0"/>
          <w:numId w:val="35"/>
        </w:numPr>
        <w:ind w:leftChars="0" w:left="851" w:hanging="142"/>
        <w:jc w:val="both"/>
        <w:rPr>
          <w:ins w:id="12375" w:author="Author"/>
          <w:rFonts w:ascii="Calibri" w:hAnsi="Calibri"/>
          <w:sz w:val="20"/>
          <w:szCs w:val="20"/>
        </w:rPr>
        <w:pPrChange w:id="12376" w:author="Author">
          <w:pPr>
            <w:pStyle w:val="ListParagraph"/>
            <w:numPr>
              <w:numId w:val="35"/>
            </w:numPr>
            <w:ind w:leftChars="0" w:left="1260" w:hanging="360"/>
            <w:jc w:val="both"/>
          </w:pPr>
        </w:pPrChange>
      </w:pPr>
      <w:ins w:id="12377" w:author="Author">
        <w:r>
          <w:rPr>
            <w:rFonts w:ascii="Calibri" w:hAnsi="Calibri"/>
            <w:sz w:val="20"/>
            <w:szCs w:val="20"/>
          </w:rPr>
          <w:t xml:space="preserve">DO NOT have </w:t>
        </w:r>
        <w:r>
          <w:rPr>
            <w:rFonts w:ascii="Calibri" w:hAnsi="Calibri"/>
            <w:sz w:val="20"/>
            <w:szCs w:val="20"/>
          </w:rPr>
          <w:t>properties that match the name of "Get" methods.</w:t>
        </w:r>
      </w:ins>
    </w:p>
    <w:p w:rsidR="00743B33" w:rsidRDefault="00743B33">
      <w:pPr>
        <w:ind w:left="540"/>
        <w:jc w:val="both"/>
        <w:rPr>
          <w:ins w:id="12378" w:author="Author"/>
          <w:rFonts w:ascii="Calibri" w:hAnsi="Calibri"/>
          <w:b/>
          <w:sz w:val="20"/>
          <w:szCs w:val="20"/>
          <w:lang w:val="en-US"/>
        </w:rPr>
      </w:pPr>
    </w:p>
    <w:p w:rsidR="00743B33" w:rsidRDefault="00D20E06">
      <w:pPr>
        <w:ind w:left="540"/>
        <w:jc w:val="both"/>
        <w:rPr>
          <w:ins w:id="12379" w:author="Author"/>
          <w:rFonts w:ascii="Calibri" w:hAnsi="Calibri"/>
          <w:b/>
          <w:sz w:val="20"/>
          <w:szCs w:val="20"/>
          <w:lang w:val="en-US"/>
        </w:rPr>
      </w:pPr>
      <w:ins w:id="12380" w:author="Author">
        <w:r>
          <w:rPr>
            <w:rFonts w:ascii="Calibri" w:hAnsi="Calibri"/>
            <w:b/>
            <w:sz w:val="20"/>
            <w:szCs w:val="20"/>
            <w:lang w:val="en-US"/>
          </w:rPr>
          <w:t>Example:</w:t>
        </w:r>
      </w:ins>
    </w:p>
    <w:p w:rsidR="00743B33" w:rsidRDefault="00D20E06">
      <w:pPr>
        <w:ind w:left="540"/>
        <w:jc w:val="both"/>
        <w:rPr>
          <w:ins w:id="12381" w:author="Author"/>
          <w:del w:id="12382" w:author="Author"/>
          <w:rFonts w:ascii="Calibri" w:hAnsi="Calibri"/>
          <w:sz w:val="20"/>
          <w:szCs w:val="20"/>
        </w:rPr>
      </w:pPr>
      <w:ins w:id="12383" w:author="Author">
        <w:del w:id="12384" w:author="Author">
          <w:r>
            <w:rPr>
              <w:rFonts w:ascii="Calibri" w:hAnsi="Calibri"/>
              <w:sz w:val="20"/>
              <w:szCs w:val="20"/>
            </w:rPr>
            <w:delText>/*// Compliant */</w:delText>
          </w:r>
        </w:del>
      </w:ins>
    </w:p>
    <w:p w:rsidR="00743B33" w:rsidRDefault="00D20E06">
      <w:pPr>
        <w:ind w:left="540"/>
        <w:jc w:val="both"/>
        <w:rPr>
          <w:ins w:id="12385" w:author="Author"/>
          <w:del w:id="12386" w:author="Author"/>
          <w:rFonts w:ascii="Calibri" w:hAnsi="Calibri"/>
          <w:sz w:val="20"/>
          <w:szCs w:val="20"/>
        </w:rPr>
      </w:pPr>
      <w:ins w:id="12387" w:author="Author">
        <w:del w:id="12388" w:author="Author">
          <w:r>
            <w:rPr>
              <w:rFonts w:ascii="Calibri" w:hAnsi="Calibri"/>
              <w:sz w:val="20"/>
              <w:szCs w:val="20"/>
            </w:rPr>
            <w:delText>Not required</w:delText>
          </w:r>
        </w:del>
      </w:ins>
    </w:p>
    <w:p w:rsidR="00743B33" w:rsidRDefault="00743B33">
      <w:pPr>
        <w:ind w:left="540"/>
        <w:jc w:val="both"/>
        <w:rPr>
          <w:ins w:id="12389" w:author="Author"/>
          <w:del w:id="12390" w:author="Author"/>
          <w:rFonts w:ascii="Calibri" w:hAnsi="Calibri"/>
          <w:sz w:val="20"/>
          <w:szCs w:val="20"/>
        </w:rPr>
      </w:pPr>
    </w:p>
    <w:p w:rsidR="00743B33" w:rsidRDefault="00D20E06">
      <w:pPr>
        <w:ind w:left="540"/>
        <w:jc w:val="both"/>
        <w:rPr>
          <w:ins w:id="12391" w:author="Author"/>
          <w:rFonts w:ascii="Calibri" w:hAnsi="Calibri"/>
          <w:sz w:val="20"/>
          <w:szCs w:val="20"/>
        </w:rPr>
      </w:pPr>
      <w:ins w:id="12392" w:author="Author">
        <w:del w:id="12393" w:author="Author">
          <w:r>
            <w:rPr>
              <w:rFonts w:ascii="Calibri" w:hAnsi="Calibri"/>
              <w:sz w:val="20"/>
              <w:szCs w:val="20"/>
            </w:rPr>
            <w:delText>/*</w:delText>
          </w:r>
        </w:del>
        <w:r>
          <w:rPr>
            <w:rFonts w:ascii="Calibri" w:hAnsi="Calibri"/>
            <w:sz w:val="20"/>
            <w:szCs w:val="20"/>
          </w:rPr>
          <w:t>// Not compliant</w:t>
        </w:r>
        <w:del w:id="12394" w:author="Author">
          <w:r>
            <w:rPr>
              <w:rFonts w:ascii="Calibri" w:hAnsi="Calibri"/>
              <w:sz w:val="20"/>
              <w:szCs w:val="20"/>
            </w:rPr>
            <w:delText xml:space="preserve"> */</w:delText>
          </w:r>
        </w:del>
      </w:ins>
    </w:p>
    <w:p w:rsidR="00743B33" w:rsidRDefault="00D20E06">
      <w:pPr>
        <w:ind w:left="540"/>
        <w:jc w:val="both"/>
        <w:rPr>
          <w:ins w:id="12395" w:author="Author"/>
          <w:rFonts w:ascii="Calibri" w:hAnsi="Calibri"/>
          <w:sz w:val="20"/>
          <w:szCs w:val="20"/>
        </w:rPr>
      </w:pPr>
      <w:ins w:id="12396" w:author="Author">
        <w:r>
          <w:rPr>
            <w:rFonts w:ascii="Calibri" w:hAnsi="Calibri"/>
            <w:sz w:val="20"/>
            <w:szCs w:val="20"/>
          </w:rPr>
          <w:t>// This pattern typically indicates that the property should really be a method.</w:t>
        </w:r>
      </w:ins>
    </w:p>
    <w:p w:rsidR="00743B33" w:rsidRDefault="00D20E06">
      <w:pPr>
        <w:ind w:left="540"/>
        <w:jc w:val="both"/>
        <w:rPr>
          <w:ins w:id="12397" w:author="Author"/>
          <w:rFonts w:ascii="Calibri" w:hAnsi="Calibri"/>
          <w:sz w:val="20"/>
          <w:szCs w:val="20"/>
        </w:rPr>
      </w:pPr>
      <w:ins w:id="12398" w:author="Author">
        <w:r>
          <w:rPr>
            <w:rFonts w:ascii="Calibri" w:hAnsi="Calibri"/>
            <w:sz w:val="20"/>
            <w:szCs w:val="20"/>
          </w:rPr>
          <w:t>public string TextWriter { get {...} set {...} }</w:t>
        </w:r>
      </w:ins>
    </w:p>
    <w:p w:rsidR="00743B33" w:rsidRDefault="00D20E06">
      <w:pPr>
        <w:ind w:left="540"/>
        <w:jc w:val="both"/>
        <w:rPr>
          <w:ins w:id="12399" w:author="Author"/>
          <w:rFonts w:ascii="Calibri" w:hAnsi="Calibri"/>
          <w:sz w:val="20"/>
          <w:szCs w:val="20"/>
        </w:rPr>
      </w:pPr>
      <w:ins w:id="12400" w:author="Author">
        <w:r>
          <w:rPr>
            <w:rFonts w:ascii="Calibri" w:hAnsi="Calibri"/>
            <w:sz w:val="20"/>
            <w:szCs w:val="20"/>
          </w:rPr>
          <w:t>public string</w:t>
        </w:r>
        <w:r>
          <w:rPr>
            <w:rFonts w:ascii="Calibri" w:hAnsi="Calibri"/>
            <w:sz w:val="20"/>
            <w:szCs w:val="20"/>
          </w:rPr>
          <w:t xml:space="preserve"> GetTextWriter(int value) { ... }</w:t>
        </w:r>
      </w:ins>
    </w:p>
    <w:p w:rsidR="00743B33" w:rsidRDefault="00743B33">
      <w:pPr>
        <w:ind w:left="540"/>
        <w:jc w:val="both"/>
        <w:rPr>
          <w:ins w:id="12401" w:author="Author"/>
          <w:del w:id="12402" w:author="Author"/>
          <w:rFonts w:ascii="Calibri" w:hAnsi="Calibri"/>
          <w:b/>
          <w:sz w:val="20"/>
          <w:szCs w:val="20"/>
          <w:lang w:val="en-US"/>
        </w:rPr>
      </w:pPr>
    </w:p>
    <w:p w:rsidR="00743B33" w:rsidRDefault="00D20E06" w:rsidP="00743B33">
      <w:pPr>
        <w:jc w:val="both"/>
        <w:rPr>
          <w:ins w:id="12403" w:author="Author"/>
          <w:del w:id="12404" w:author="Author"/>
          <w:rFonts w:ascii="Calibri" w:hAnsi="Calibri"/>
          <w:sz w:val="20"/>
          <w:szCs w:val="20"/>
        </w:rPr>
        <w:pPrChange w:id="12405" w:author="Author">
          <w:pPr>
            <w:ind w:left="540"/>
            <w:jc w:val="both"/>
          </w:pPr>
        </w:pPrChange>
      </w:pPr>
      <w:ins w:id="12406" w:author="Author">
        <w:del w:id="12407" w:author="Author">
          <w:r>
            <w:rPr>
              <w:rFonts w:ascii="Calibri" w:hAnsi="Calibri"/>
              <w:sz w:val="20"/>
              <w:szCs w:val="20"/>
            </w:rPr>
            <w:delText>Not required</w:delText>
          </w:r>
        </w:del>
      </w:ins>
    </w:p>
    <w:p w:rsidR="00743B33" w:rsidRDefault="00743B33" w:rsidP="00743B33">
      <w:pPr>
        <w:jc w:val="both"/>
        <w:rPr>
          <w:ins w:id="12408" w:author="Author"/>
          <w:rFonts w:ascii="Calibri" w:hAnsi="Calibri"/>
          <w:b/>
          <w:sz w:val="20"/>
          <w:szCs w:val="20"/>
          <w:lang w:val="en-US"/>
        </w:rPr>
        <w:pPrChange w:id="12409" w:author="Author">
          <w:pPr>
            <w:ind w:left="540"/>
            <w:jc w:val="both"/>
          </w:pPr>
        </w:pPrChange>
      </w:pPr>
    </w:p>
    <w:p w:rsidR="00743B33" w:rsidRDefault="00D20E06">
      <w:pPr>
        <w:ind w:left="540"/>
        <w:jc w:val="both"/>
        <w:rPr>
          <w:ins w:id="12410" w:author="Author"/>
          <w:rFonts w:ascii="Calibri" w:hAnsi="Calibri"/>
          <w:b/>
          <w:sz w:val="20"/>
          <w:szCs w:val="20"/>
          <w:lang w:val="en-US"/>
        </w:rPr>
      </w:pPr>
      <w:ins w:id="12411" w:author="Author">
        <w:r>
          <w:rPr>
            <w:rFonts w:ascii="Calibri" w:hAnsi="Calibri"/>
            <w:b/>
            <w:sz w:val="20"/>
            <w:szCs w:val="20"/>
            <w:lang w:val="en-US"/>
          </w:rPr>
          <w:t>Rationale:</w:t>
        </w:r>
      </w:ins>
    </w:p>
    <w:p w:rsidR="00743B33" w:rsidRDefault="00D20E06">
      <w:pPr>
        <w:ind w:left="540"/>
        <w:jc w:val="both"/>
        <w:rPr>
          <w:ins w:id="12412" w:author="Author"/>
          <w:rFonts w:ascii="Calibri" w:hAnsi="Calibri"/>
          <w:b/>
          <w:sz w:val="20"/>
          <w:szCs w:val="20"/>
          <w:lang w:val="en-US"/>
        </w:rPr>
      </w:pPr>
      <w:ins w:id="12413" w:author="Author">
        <w:r>
          <w:rPr>
            <w:rFonts w:ascii="Calibri" w:hAnsi="Calibri"/>
            <w:sz w:val="20"/>
            <w:szCs w:val="20"/>
          </w:rPr>
          <w:t>Readability</w:t>
        </w:r>
      </w:ins>
    </w:p>
    <w:p w:rsidR="00743B33" w:rsidRDefault="00743B33" w:rsidP="00743B33">
      <w:pPr>
        <w:rPr>
          <w:ins w:id="12414" w:author="Author"/>
        </w:rPr>
        <w:pPrChange w:id="12415" w:author="Author">
          <w:pPr>
            <w:pStyle w:val="Heading3"/>
          </w:pPr>
        </w:pPrChange>
      </w:pPr>
    </w:p>
    <w:p w:rsidR="00743B33" w:rsidRDefault="00D20E06">
      <w:pPr>
        <w:pStyle w:val="Heading3"/>
        <w:rPr>
          <w:ins w:id="12416" w:author="Author"/>
        </w:rPr>
      </w:pPr>
      <w:bookmarkStart w:id="12417" w:name="_Toc491673951"/>
      <w:ins w:id="12418" w:author="Author">
        <w:r>
          <w:t>Name_Prop_003</w:t>
        </w:r>
        <w:bookmarkEnd w:id="12417"/>
      </w:ins>
    </w:p>
    <w:p w:rsidR="00743B33" w:rsidRDefault="00743B33" w:rsidP="00743B33">
      <w:pPr>
        <w:rPr>
          <w:ins w:id="12419" w:author="Author"/>
          <w:del w:id="12420" w:author="Author"/>
        </w:rPr>
        <w:pPrChange w:id="12421" w:author="Author">
          <w:pPr>
            <w:pStyle w:val="Heading3"/>
          </w:pPr>
        </w:pPrChange>
      </w:pPr>
    </w:p>
    <w:p w:rsidR="00743B33" w:rsidRDefault="00D20E06">
      <w:pPr>
        <w:ind w:left="540"/>
        <w:jc w:val="both"/>
        <w:rPr>
          <w:ins w:id="12422" w:author="Author"/>
          <w:rFonts w:ascii="Calibri" w:hAnsi="Calibri"/>
          <w:b/>
          <w:sz w:val="20"/>
          <w:szCs w:val="20"/>
          <w:lang w:val="en-US"/>
        </w:rPr>
      </w:pPr>
      <w:ins w:id="12423" w:author="Author">
        <w:r>
          <w:rPr>
            <w:rFonts w:ascii="Calibri" w:hAnsi="Calibri"/>
            <w:b/>
            <w:sz w:val="20"/>
            <w:szCs w:val="20"/>
            <w:lang w:val="en-US"/>
          </w:rPr>
          <w:t>Rule:</w:t>
        </w:r>
      </w:ins>
    </w:p>
    <w:p w:rsidR="00743B33" w:rsidRPr="00743B33" w:rsidRDefault="00D20E06" w:rsidP="00743B33">
      <w:pPr>
        <w:pStyle w:val="ListParagraph"/>
        <w:numPr>
          <w:ilvl w:val="0"/>
          <w:numId w:val="35"/>
        </w:numPr>
        <w:ind w:leftChars="0" w:left="851" w:hanging="142"/>
        <w:jc w:val="both"/>
        <w:rPr>
          <w:ins w:id="12424" w:author="Author"/>
          <w:rFonts w:ascii="Calibri" w:hAnsi="Calibri"/>
          <w:b/>
          <w:sz w:val="20"/>
          <w:szCs w:val="20"/>
          <w:lang w:val="en-US"/>
          <w:rPrChange w:id="12425" w:author="Author">
            <w:rPr>
              <w:ins w:id="12426" w:author="Author"/>
              <w:rFonts w:ascii="Calibri" w:hAnsi="Calibri"/>
              <w:sz w:val="20"/>
              <w:szCs w:val="20"/>
            </w:rPr>
          </w:rPrChange>
        </w:rPr>
        <w:pPrChange w:id="12427" w:author="Author">
          <w:pPr>
            <w:ind w:left="540"/>
            <w:jc w:val="both"/>
          </w:pPr>
        </w:pPrChange>
      </w:pPr>
      <w:ins w:id="12428" w:author="Author">
        <w:r>
          <w:rPr>
            <w:rFonts w:ascii="Calibri" w:hAnsi="Calibri"/>
            <w:sz w:val="20"/>
            <w:szCs w:val="20"/>
          </w:rPr>
          <w:t>DO name collection properties with a plural phrase describing the items in the collection instead of using a singular phrase followed by "List" or "Collection."</w:t>
        </w:r>
      </w:ins>
    </w:p>
    <w:p w:rsidR="00743B33" w:rsidRDefault="00743B33" w:rsidP="00743B33">
      <w:pPr>
        <w:pStyle w:val="ListParagraph"/>
        <w:ind w:leftChars="0" w:left="851"/>
        <w:jc w:val="both"/>
        <w:rPr>
          <w:ins w:id="12429" w:author="Author"/>
          <w:rFonts w:ascii="Calibri" w:hAnsi="Calibri"/>
          <w:b/>
          <w:sz w:val="20"/>
          <w:szCs w:val="20"/>
          <w:lang w:val="en-US"/>
        </w:rPr>
        <w:pPrChange w:id="12430" w:author="Author">
          <w:pPr>
            <w:ind w:left="540"/>
            <w:jc w:val="both"/>
          </w:pPr>
        </w:pPrChange>
      </w:pPr>
    </w:p>
    <w:p w:rsidR="00743B33" w:rsidRDefault="00D20E06">
      <w:pPr>
        <w:ind w:left="540"/>
        <w:jc w:val="both"/>
        <w:rPr>
          <w:ins w:id="12431" w:author="Author"/>
          <w:rFonts w:ascii="Calibri" w:hAnsi="Calibri"/>
          <w:b/>
          <w:sz w:val="20"/>
          <w:szCs w:val="20"/>
          <w:lang w:val="en-US"/>
        </w:rPr>
      </w:pPr>
      <w:ins w:id="12432" w:author="Author">
        <w:r>
          <w:rPr>
            <w:rFonts w:ascii="Calibri" w:hAnsi="Calibri"/>
            <w:b/>
            <w:sz w:val="20"/>
            <w:szCs w:val="20"/>
            <w:lang w:val="en-US"/>
          </w:rPr>
          <w:t>Example:</w:t>
        </w:r>
      </w:ins>
    </w:p>
    <w:p w:rsidR="00743B33" w:rsidRDefault="00D20E06">
      <w:pPr>
        <w:ind w:left="540"/>
        <w:jc w:val="both"/>
        <w:rPr>
          <w:ins w:id="12433" w:author="Author"/>
          <w:rFonts w:ascii="Calibri" w:hAnsi="Calibri"/>
          <w:sz w:val="20"/>
          <w:szCs w:val="20"/>
        </w:rPr>
      </w:pPr>
      <w:ins w:id="12434" w:author="Author">
        <w:del w:id="12435" w:author="Author">
          <w:r>
            <w:rPr>
              <w:rFonts w:ascii="Calibri" w:hAnsi="Calibri"/>
              <w:sz w:val="20"/>
              <w:szCs w:val="20"/>
            </w:rPr>
            <w:lastRenderedPageBreak/>
            <w:delText>Not required</w:delText>
          </w:r>
        </w:del>
        <w:r>
          <w:rPr>
            <w:rFonts w:ascii="Calibri" w:hAnsi="Calibri"/>
            <w:sz w:val="20"/>
            <w:szCs w:val="20"/>
          </w:rPr>
          <w:t>// Compliant</w:t>
        </w:r>
      </w:ins>
    </w:p>
    <w:p w:rsidR="00743B33" w:rsidRDefault="00D20E06">
      <w:pPr>
        <w:ind w:left="540"/>
        <w:jc w:val="both"/>
        <w:rPr>
          <w:ins w:id="12436" w:author="Author"/>
          <w:rFonts w:ascii="Calibri" w:hAnsi="Calibri"/>
          <w:sz w:val="20"/>
          <w:szCs w:val="20"/>
        </w:rPr>
      </w:pPr>
      <w:ins w:id="12437" w:author="Author">
        <w:r>
          <w:rPr>
            <w:rFonts w:ascii="Calibri" w:hAnsi="Calibri"/>
            <w:sz w:val="20"/>
            <w:szCs w:val="20"/>
          </w:rPr>
          <w:t>List&lt;string&gt; EmployeeNames;</w:t>
        </w:r>
      </w:ins>
    </w:p>
    <w:p w:rsidR="00743B33" w:rsidRDefault="00743B33">
      <w:pPr>
        <w:ind w:left="540"/>
        <w:jc w:val="both"/>
        <w:rPr>
          <w:ins w:id="12438" w:author="Author"/>
          <w:rFonts w:ascii="Calibri" w:hAnsi="Calibri"/>
          <w:sz w:val="20"/>
          <w:szCs w:val="20"/>
        </w:rPr>
      </w:pPr>
    </w:p>
    <w:p w:rsidR="00743B33" w:rsidRDefault="00D20E06">
      <w:pPr>
        <w:ind w:left="540"/>
        <w:jc w:val="both"/>
        <w:rPr>
          <w:ins w:id="12439" w:author="Author"/>
          <w:rFonts w:ascii="Calibri" w:hAnsi="Calibri"/>
          <w:sz w:val="20"/>
          <w:szCs w:val="20"/>
        </w:rPr>
      </w:pPr>
      <w:ins w:id="12440" w:author="Author">
        <w:r>
          <w:rPr>
            <w:rFonts w:ascii="Calibri" w:hAnsi="Calibri"/>
            <w:sz w:val="20"/>
            <w:szCs w:val="20"/>
          </w:rPr>
          <w:t xml:space="preserve">// Not compliant </w:t>
        </w:r>
      </w:ins>
    </w:p>
    <w:p w:rsidR="00743B33" w:rsidRDefault="00D20E06">
      <w:pPr>
        <w:ind w:left="540"/>
        <w:jc w:val="both"/>
        <w:rPr>
          <w:ins w:id="12441" w:author="Author"/>
          <w:rFonts w:ascii="Calibri" w:hAnsi="Calibri"/>
          <w:sz w:val="20"/>
          <w:szCs w:val="20"/>
        </w:rPr>
      </w:pPr>
      <w:ins w:id="12442" w:author="Author">
        <w:r>
          <w:rPr>
            <w:rFonts w:ascii="Calibri" w:hAnsi="Calibri"/>
            <w:sz w:val="20"/>
            <w:szCs w:val="20"/>
          </w:rPr>
          <w:t>List&lt;string&gt; EmployeeName;</w:t>
        </w:r>
      </w:ins>
    </w:p>
    <w:p w:rsidR="00743B33" w:rsidRDefault="00743B33">
      <w:pPr>
        <w:ind w:left="540"/>
        <w:jc w:val="both"/>
        <w:rPr>
          <w:ins w:id="12443" w:author="Author"/>
          <w:del w:id="12444" w:author="Author"/>
          <w:rFonts w:ascii="Calibri" w:hAnsi="Calibri"/>
          <w:sz w:val="20"/>
          <w:szCs w:val="20"/>
        </w:rPr>
      </w:pPr>
    </w:p>
    <w:p w:rsidR="00743B33" w:rsidRDefault="00743B33">
      <w:pPr>
        <w:jc w:val="both"/>
        <w:rPr>
          <w:ins w:id="12445" w:author="Author"/>
          <w:rFonts w:ascii="Calibri" w:hAnsi="Calibri"/>
          <w:b/>
          <w:sz w:val="20"/>
          <w:szCs w:val="20"/>
          <w:lang w:val="en-US"/>
        </w:rPr>
      </w:pPr>
    </w:p>
    <w:p w:rsidR="00743B33" w:rsidRDefault="00D20E06">
      <w:pPr>
        <w:ind w:left="540"/>
        <w:jc w:val="both"/>
        <w:rPr>
          <w:ins w:id="12446" w:author="Author"/>
          <w:rFonts w:ascii="Calibri" w:hAnsi="Calibri"/>
          <w:b/>
          <w:sz w:val="20"/>
          <w:szCs w:val="20"/>
          <w:lang w:val="en-US"/>
        </w:rPr>
      </w:pPr>
      <w:ins w:id="12447" w:author="Author">
        <w:r>
          <w:rPr>
            <w:rFonts w:ascii="Calibri" w:hAnsi="Calibri"/>
            <w:b/>
            <w:sz w:val="20"/>
            <w:szCs w:val="20"/>
            <w:lang w:val="en-US"/>
          </w:rPr>
          <w:t>Rationale:</w:t>
        </w:r>
      </w:ins>
    </w:p>
    <w:p w:rsidR="00743B33" w:rsidRDefault="00D20E06">
      <w:pPr>
        <w:ind w:left="540"/>
        <w:jc w:val="both"/>
        <w:rPr>
          <w:ins w:id="12448" w:author="Author"/>
          <w:rFonts w:ascii="Calibri" w:hAnsi="Calibri"/>
          <w:b/>
          <w:sz w:val="20"/>
          <w:szCs w:val="20"/>
          <w:lang w:val="en-US"/>
        </w:rPr>
      </w:pPr>
      <w:ins w:id="12449" w:author="Author">
        <w:r>
          <w:rPr>
            <w:rFonts w:ascii="Calibri" w:hAnsi="Calibri"/>
            <w:sz w:val="20"/>
            <w:szCs w:val="20"/>
          </w:rPr>
          <w:t>Readability</w:t>
        </w:r>
      </w:ins>
    </w:p>
    <w:p w:rsidR="00743B33" w:rsidRDefault="00D20E06">
      <w:pPr>
        <w:pStyle w:val="Heading3"/>
        <w:rPr>
          <w:ins w:id="12450" w:author="Author"/>
        </w:rPr>
      </w:pPr>
      <w:bookmarkStart w:id="12451" w:name="_Toc491673952"/>
      <w:ins w:id="12452" w:author="Author">
        <w:r>
          <w:t>Name_Prop_004</w:t>
        </w:r>
        <w:bookmarkEnd w:id="12451"/>
      </w:ins>
    </w:p>
    <w:p w:rsidR="00743B33" w:rsidRDefault="00D20E06">
      <w:pPr>
        <w:ind w:left="540"/>
        <w:jc w:val="both"/>
        <w:rPr>
          <w:ins w:id="12453" w:author="Author"/>
          <w:rFonts w:ascii="Calibri" w:hAnsi="Calibri"/>
          <w:b/>
          <w:sz w:val="20"/>
          <w:szCs w:val="20"/>
          <w:lang w:val="en-US"/>
        </w:rPr>
      </w:pPr>
      <w:ins w:id="12454" w:author="Author">
        <w:r>
          <w:rPr>
            <w:rFonts w:ascii="Calibri" w:hAnsi="Calibri"/>
            <w:b/>
            <w:sz w:val="20"/>
            <w:szCs w:val="20"/>
            <w:lang w:val="en-US"/>
          </w:rPr>
          <w:t>Rule:</w:t>
        </w:r>
      </w:ins>
    </w:p>
    <w:p w:rsidR="00743B33" w:rsidRPr="00743B33" w:rsidRDefault="00D20E06" w:rsidP="00743B33">
      <w:pPr>
        <w:pStyle w:val="ListParagraph"/>
        <w:numPr>
          <w:ilvl w:val="0"/>
          <w:numId w:val="35"/>
        </w:numPr>
        <w:ind w:leftChars="0" w:left="851" w:hanging="142"/>
        <w:jc w:val="both"/>
        <w:rPr>
          <w:ins w:id="12455" w:author="Author"/>
          <w:rFonts w:ascii="Calibri" w:hAnsi="Calibri"/>
          <w:b/>
          <w:sz w:val="20"/>
          <w:szCs w:val="20"/>
          <w:lang w:val="en-US"/>
          <w:rPrChange w:id="12456" w:author="Author">
            <w:rPr>
              <w:ins w:id="12457" w:author="Author"/>
              <w:rFonts w:ascii="Calibri" w:hAnsi="Calibri"/>
              <w:sz w:val="20"/>
              <w:szCs w:val="20"/>
            </w:rPr>
          </w:rPrChange>
        </w:rPr>
        <w:pPrChange w:id="12458" w:author="Author">
          <w:pPr>
            <w:pStyle w:val="ListParagraph"/>
            <w:ind w:leftChars="0" w:left="0"/>
            <w:jc w:val="both"/>
          </w:pPr>
        </w:pPrChange>
      </w:pPr>
      <w:ins w:id="12459" w:author="Author">
        <w:r>
          <w:rPr>
            <w:rFonts w:ascii="Calibri" w:hAnsi="Calibri"/>
            <w:sz w:val="20"/>
            <w:szCs w:val="20"/>
          </w:rPr>
          <w:t xml:space="preserve">DO name Boolean properties with an affirmative phrase. </w:t>
        </w:r>
        <w:del w:id="12460" w:author="Author">
          <w:r>
            <w:rPr>
              <w:rFonts w:ascii="Calibri" w:hAnsi="Calibri"/>
              <w:sz w:val="20"/>
              <w:szCs w:val="20"/>
            </w:rPr>
            <w:delText xml:space="preserve">(CanSeek instead of CantSeek). </w:delText>
          </w:r>
        </w:del>
        <w:r>
          <w:rPr>
            <w:rFonts w:ascii="Calibri" w:hAnsi="Calibri"/>
            <w:sz w:val="20"/>
            <w:szCs w:val="20"/>
          </w:rPr>
          <w:t xml:space="preserve">Optionally, you </w:t>
        </w:r>
        <w:r>
          <w:rPr>
            <w:rFonts w:ascii="Calibri" w:hAnsi="Calibri"/>
            <w:sz w:val="20"/>
            <w:szCs w:val="20"/>
          </w:rPr>
          <w:t>can also prefix Boolean properties with "Is," "Can," or "Has," but only where it adds value.</w:t>
        </w:r>
      </w:ins>
    </w:p>
    <w:p w:rsidR="00743B33" w:rsidRDefault="00743B33" w:rsidP="00743B33">
      <w:pPr>
        <w:pStyle w:val="ListParagraph"/>
        <w:ind w:leftChars="0" w:left="851"/>
        <w:jc w:val="both"/>
        <w:rPr>
          <w:ins w:id="12461" w:author="Author"/>
          <w:rFonts w:ascii="Calibri" w:hAnsi="Calibri"/>
          <w:b/>
          <w:sz w:val="20"/>
          <w:szCs w:val="20"/>
          <w:lang w:val="en-US"/>
        </w:rPr>
        <w:pPrChange w:id="12462" w:author="Author">
          <w:pPr>
            <w:pStyle w:val="ListParagraph"/>
            <w:ind w:leftChars="0" w:left="0"/>
            <w:jc w:val="both"/>
          </w:pPr>
        </w:pPrChange>
      </w:pPr>
    </w:p>
    <w:p w:rsidR="00743B33" w:rsidRDefault="00D20E06">
      <w:pPr>
        <w:ind w:left="540"/>
        <w:jc w:val="both"/>
        <w:rPr>
          <w:ins w:id="12463" w:author="Author"/>
          <w:rFonts w:ascii="Calibri" w:hAnsi="Calibri"/>
          <w:b/>
          <w:sz w:val="20"/>
          <w:szCs w:val="20"/>
          <w:lang w:val="en-US"/>
        </w:rPr>
      </w:pPr>
      <w:ins w:id="12464" w:author="Author">
        <w:r>
          <w:rPr>
            <w:rFonts w:ascii="Calibri" w:hAnsi="Calibri"/>
            <w:b/>
            <w:sz w:val="20"/>
            <w:szCs w:val="20"/>
            <w:lang w:val="en-US"/>
          </w:rPr>
          <w:t>Example:</w:t>
        </w:r>
      </w:ins>
    </w:p>
    <w:p w:rsidR="00743B33" w:rsidRDefault="00D20E06">
      <w:pPr>
        <w:ind w:left="540"/>
        <w:jc w:val="both"/>
        <w:rPr>
          <w:ins w:id="12465" w:author="Author"/>
          <w:rFonts w:ascii="Calibri" w:hAnsi="Calibri"/>
          <w:sz w:val="20"/>
          <w:szCs w:val="20"/>
        </w:rPr>
      </w:pPr>
      <w:ins w:id="12466" w:author="Author">
        <w:del w:id="12467" w:author="Author">
          <w:r>
            <w:rPr>
              <w:rFonts w:ascii="Calibri" w:hAnsi="Calibri"/>
              <w:sz w:val="20"/>
              <w:szCs w:val="20"/>
            </w:rPr>
            <w:delText>/*</w:delText>
          </w:r>
        </w:del>
        <w:r>
          <w:rPr>
            <w:rFonts w:ascii="Calibri" w:hAnsi="Calibri"/>
            <w:sz w:val="20"/>
            <w:szCs w:val="20"/>
          </w:rPr>
          <w:t>// Compliant</w:t>
        </w:r>
        <w:del w:id="12468" w:author="Author">
          <w:r>
            <w:rPr>
              <w:rFonts w:ascii="Calibri" w:hAnsi="Calibri"/>
              <w:sz w:val="20"/>
              <w:szCs w:val="20"/>
            </w:rPr>
            <w:delText xml:space="preserve"> */</w:delText>
          </w:r>
        </w:del>
      </w:ins>
    </w:p>
    <w:p w:rsidR="00743B33" w:rsidRDefault="00D20E06" w:rsidP="00743B33">
      <w:pPr>
        <w:ind w:firstLine="540"/>
        <w:jc w:val="both"/>
        <w:rPr>
          <w:ins w:id="12469" w:author="Author"/>
          <w:rFonts w:ascii="Calibri" w:hAnsi="Calibri"/>
          <w:sz w:val="20"/>
          <w:szCs w:val="20"/>
        </w:rPr>
        <w:pPrChange w:id="12470" w:author="Author">
          <w:pPr>
            <w:jc w:val="both"/>
          </w:pPr>
        </w:pPrChange>
      </w:pPr>
      <w:ins w:id="12471" w:author="Author">
        <w:r>
          <w:rPr>
            <w:rFonts w:ascii="Calibri" w:hAnsi="Calibri"/>
            <w:sz w:val="20"/>
            <w:szCs w:val="20"/>
          </w:rPr>
          <w:t xml:space="preserve">public bool CanSeek {...} </w:t>
        </w:r>
      </w:ins>
    </w:p>
    <w:p w:rsidR="00743B33" w:rsidRDefault="00D20E06" w:rsidP="00743B33">
      <w:pPr>
        <w:ind w:firstLine="540"/>
        <w:jc w:val="both"/>
        <w:rPr>
          <w:ins w:id="12472" w:author="Author"/>
          <w:rFonts w:ascii="Calibri" w:hAnsi="Calibri"/>
          <w:sz w:val="20"/>
          <w:szCs w:val="20"/>
        </w:rPr>
        <w:pPrChange w:id="12473" w:author="Author">
          <w:pPr>
            <w:jc w:val="both"/>
          </w:pPr>
        </w:pPrChange>
      </w:pPr>
      <w:ins w:id="12474" w:author="Author">
        <w:r>
          <w:rPr>
            <w:rFonts w:ascii="Calibri" w:hAnsi="Calibri"/>
            <w:sz w:val="20"/>
            <w:szCs w:val="20"/>
          </w:rPr>
          <w:t xml:space="preserve">public bool IsPath {...} </w:t>
        </w:r>
      </w:ins>
    </w:p>
    <w:p w:rsidR="00743B33" w:rsidRDefault="00D20E06" w:rsidP="00743B33">
      <w:pPr>
        <w:ind w:firstLine="540"/>
        <w:jc w:val="both"/>
        <w:rPr>
          <w:ins w:id="12475" w:author="Author"/>
          <w:rFonts w:ascii="Calibri" w:hAnsi="Calibri"/>
          <w:sz w:val="20"/>
          <w:szCs w:val="20"/>
        </w:rPr>
        <w:pPrChange w:id="12476" w:author="Author">
          <w:pPr>
            <w:jc w:val="both"/>
          </w:pPr>
        </w:pPrChange>
      </w:pPr>
      <w:ins w:id="12477" w:author="Author">
        <w:r>
          <w:rPr>
            <w:rFonts w:ascii="Calibri" w:hAnsi="Calibri"/>
            <w:sz w:val="20"/>
            <w:szCs w:val="20"/>
          </w:rPr>
          <w:t xml:space="preserve">public bool HasChild {...} </w:t>
        </w:r>
      </w:ins>
    </w:p>
    <w:p w:rsidR="00743B33" w:rsidRDefault="00743B33" w:rsidP="00743B33">
      <w:pPr>
        <w:ind w:firstLine="540"/>
        <w:jc w:val="both"/>
        <w:rPr>
          <w:ins w:id="12478" w:author="Author"/>
          <w:rFonts w:ascii="Calibri" w:hAnsi="Calibri"/>
          <w:sz w:val="20"/>
          <w:szCs w:val="20"/>
        </w:rPr>
        <w:pPrChange w:id="12479" w:author="Author">
          <w:pPr>
            <w:jc w:val="both"/>
          </w:pPr>
        </w:pPrChange>
      </w:pPr>
    </w:p>
    <w:p w:rsidR="00743B33" w:rsidRDefault="00D20E06" w:rsidP="00743B33">
      <w:pPr>
        <w:ind w:firstLine="540"/>
        <w:jc w:val="both"/>
        <w:rPr>
          <w:ins w:id="12480" w:author="Author"/>
          <w:rFonts w:ascii="Calibri" w:hAnsi="Calibri"/>
          <w:sz w:val="20"/>
          <w:szCs w:val="20"/>
        </w:rPr>
        <w:pPrChange w:id="12481" w:author="Author">
          <w:pPr>
            <w:jc w:val="both"/>
          </w:pPr>
        </w:pPrChange>
      </w:pPr>
      <w:ins w:id="12482" w:author="Author">
        <w:del w:id="12483" w:author="Author">
          <w:r>
            <w:rPr>
              <w:rFonts w:ascii="Calibri" w:hAnsi="Calibri"/>
              <w:sz w:val="20"/>
              <w:szCs w:val="20"/>
            </w:rPr>
            <w:delText>/*</w:delText>
          </w:r>
        </w:del>
        <w:r>
          <w:rPr>
            <w:rFonts w:ascii="Calibri" w:hAnsi="Calibri"/>
            <w:sz w:val="20"/>
            <w:szCs w:val="20"/>
          </w:rPr>
          <w:t>// Not compliant</w:t>
        </w:r>
        <w:del w:id="12484" w:author="Author">
          <w:r>
            <w:rPr>
              <w:rFonts w:ascii="Calibri" w:hAnsi="Calibri"/>
              <w:sz w:val="20"/>
              <w:szCs w:val="20"/>
            </w:rPr>
            <w:delText xml:space="preserve"> */</w:delText>
          </w:r>
        </w:del>
      </w:ins>
    </w:p>
    <w:p w:rsidR="00743B33" w:rsidRDefault="00D20E06">
      <w:pPr>
        <w:ind w:firstLine="540"/>
        <w:jc w:val="both"/>
        <w:rPr>
          <w:ins w:id="12485" w:author="Author"/>
          <w:rFonts w:ascii="Calibri" w:hAnsi="Calibri"/>
          <w:sz w:val="20"/>
          <w:szCs w:val="20"/>
        </w:rPr>
      </w:pPr>
      <w:ins w:id="12486" w:author="Author">
        <w:r>
          <w:rPr>
            <w:rFonts w:ascii="Calibri" w:hAnsi="Calibri"/>
            <w:sz w:val="20"/>
            <w:szCs w:val="20"/>
          </w:rPr>
          <w:t xml:space="preserve">public bool Seek {...} </w:t>
        </w:r>
      </w:ins>
    </w:p>
    <w:p w:rsidR="00743B33" w:rsidRDefault="00D20E06">
      <w:pPr>
        <w:ind w:firstLine="540"/>
        <w:jc w:val="both"/>
        <w:rPr>
          <w:ins w:id="12487" w:author="Author"/>
          <w:rFonts w:ascii="Calibri" w:hAnsi="Calibri"/>
          <w:sz w:val="20"/>
          <w:szCs w:val="20"/>
        </w:rPr>
      </w:pPr>
      <w:ins w:id="12488" w:author="Author">
        <w:r>
          <w:rPr>
            <w:rFonts w:ascii="Calibri" w:hAnsi="Calibri"/>
            <w:sz w:val="20"/>
            <w:szCs w:val="20"/>
          </w:rPr>
          <w:t xml:space="preserve">public </w:t>
        </w:r>
        <w:r>
          <w:rPr>
            <w:rFonts w:ascii="Calibri" w:hAnsi="Calibri"/>
            <w:sz w:val="20"/>
            <w:szCs w:val="20"/>
          </w:rPr>
          <w:t>bool CannotSeek {...}</w:t>
        </w:r>
      </w:ins>
    </w:p>
    <w:p w:rsidR="00743B33" w:rsidRDefault="00D20E06" w:rsidP="00743B33">
      <w:pPr>
        <w:ind w:firstLine="540"/>
        <w:jc w:val="both"/>
        <w:rPr>
          <w:ins w:id="12489" w:author="Author"/>
          <w:del w:id="12490" w:author="Author"/>
          <w:rFonts w:ascii="Calibri" w:hAnsi="Calibri"/>
          <w:sz w:val="20"/>
          <w:szCs w:val="20"/>
        </w:rPr>
        <w:pPrChange w:id="12491" w:author="Author">
          <w:pPr>
            <w:jc w:val="both"/>
          </w:pPr>
        </w:pPrChange>
      </w:pPr>
      <w:ins w:id="12492" w:author="Author">
        <w:del w:id="12493" w:author="Author">
          <w:r>
            <w:rPr>
              <w:rFonts w:ascii="Calibri" w:hAnsi="Calibri"/>
              <w:sz w:val="20"/>
              <w:szCs w:val="20"/>
            </w:rPr>
            <w:delText>Not required</w:delText>
          </w:r>
        </w:del>
      </w:ins>
    </w:p>
    <w:p w:rsidR="00743B33" w:rsidRDefault="00D20E06" w:rsidP="00743B33">
      <w:pPr>
        <w:ind w:firstLine="540"/>
        <w:jc w:val="both"/>
        <w:rPr>
          <w:ins w:id="12494" w:author="Author"/>
          <w:del w:id="12495" w:author="Author"/>
          <w:rFonts w:ascii="Calibri" w:hAnsi="Calibri"/>
          <w:sz w:val="20"/>
          <w:szCs w:val="20"/>
        </w:rPr>
        <w:pPrChange w:id="12496" w:author="Author">
          <w:pPr>
            <w:ind w:left="540"/>
            <w:jc w:val="both"/>
          </w:pPr>
        </w:pPrChange>
      </w:pPr>
      <w:ins w:id="12497" w:author="Author">
        <w:del w:id="12498" w:author="Author">
          <w:r>
            <w:rPr>
              <w:rFonts w:ascii="Calibri" w:hAnsi="Calibri"/>
              <w:sz w:val="20"/>
              <w:szCs w:val="20"/>
            </w:rPr>
            <w:delText>Not required</w:delText>
          </w:r>
        </w:del>
      </w:ins>
    </w:p>
    <w:p w:rsidR="00743B33" w:rsidRDefault="00743B33" w:rsidP="00743B33">
      <w:pPr>
        <w:ind w:firstLine="540"/>
        <w:jc w:val="both"/>
        <w:rPr>
          <w:ins w:id="12499" w:author="Author"/>
          <w:rFonts w:ascii="Calibri" w:hAnsi="Calibri"/>
          <w:b/>
          <w:sz w:val="20"/>
          <w:szCs w:val="20"/>
          <w:lang w:val="en-US"/>
        </w:rPr>
        <w:pPrChange w:id="12500" w:author="Author">
          <w:pPr>
            <w:jc w:val="both"/>
          </w:pPr>
        </w:pPrChange>
      </w:pPr>
    </w:p>
    <w:p w:rsidR="00743B33" w:rsidRDefault="00D20E06">
      <w:pPr>
        <w:ind w:left="540"/>
        <w:jc w:val="both"/>
        <w:rPr>
          <w:ins w:id="12501" w:author="Author"/>
          <w:rFonts w:ascii="Calibri" w:hAnsi="Calibri"/>
          <w:b/>
          <w:sz w:val="20"/>
          <w:szCs w:val="20"/>
          <w:lang w:val="en-US"/>
        </w:rPr>
      </w:pPr>
      <w:ins w:id="12502" w:author="Author">
        <w:r>
          <w:rPr>
            <w:rFonts w:ascii="Calibri" w:hAnsi="Calibri"/>
            <w:b/>
            <w:sz w:val="20"/>
            <w:szCs w:val="20"/>
            <w:lang w:val="en-US"/>
          </w:rPr>
          <w:t>Rationale:</w:t>
        </w:r>
      </w:ins>
    </w:p>
    <w:p w:rsidR="00743B33" w:rsidRDefault="00D20E06">
      <w:pPr>
        <w:ind w:left="540"/>
        <w:jc w:val="both"/>
        <w:rPr>
          <w:ins w:id="12503" w:author="Author"/>
          <w:rFonts w:ascii="Calibri" w:hAnsi="Calibri"/>
          <w:b/>
          <w:sz w:val="20"/>
          <w:szCs w:val="20"/>
          <w:lang w:val="en-US"/>
        </w:rPr>
      </w:pPr>
      <w:ins w:id="12504" w:author="Author">
        <w:r>
          <w:rPr>
            <w:rFonts w:ascii="Calibri" w:hAnsi="Calibri"/>
            <w:sz w:val="20"/>
            <w:szCs w:val="20"/>
          </w:rPr>
          <w:t>Readability</w:t>
        </w:r>
      </w:ins>
    </w:p>
    <w:p w:rsidR="00743B33" w:rsidRDefault="00743B33">
      <w:pPr>
        <w:pStyle w:val="Heading3"/>
        <w:rPr>
          <w:ins w:id="12505" w:author="Author"/>
          <w:del w:id="12506" w:author="Author"/>
        </w:rPr>
      </w:pPr>
      <w:bookmarkStart w:id="12507" w:name="_Toc488929072"/>
      <w:bookmarkStart w:id="12508" w:name="_Toc489941282"/>
      <w:bookmarkStart w:id="12509" w:name="_Toc489942440"/>
      <w:bookmarkStart w:id="12510" w:name="_Toc490206721"/>
      <w:bookmarkStart w:id="12511" w:name="_Toc490207886"/>
      <w:bookmarkStart w:id="12512" w:name="_Toc491673953"/>
      <w:bookmarkEnd w:id="12507"/>
      <w:bookmarkEnd w:id="12508"/>
      <w:bookmarkEnd w:id="12509"/>
      <w:bookmarkEnd w:id="12510"/>
      <w:bookmarkEnd w:id="12511"/>
      <w:bookmarkEnd w:id="12512"/>
    </w:p>
    <w:p w:rsidR="00743B33" w:rsidRDefault="00D20E06">
      <w:pPr>
        <w:pStyle w:val="Heading3"/>
        <w:rPr>
          <w:ins w:id="12513" w:author="Author"/>
        </w:rPr>
      </w:pPr>
      <w:bookmarkStart w:id="12514" w:name="_Toc491673954"/>
      <w:ins w:id="12515" w:author="Author">
        <w:r>
          <w:t>Name_Prop_005</w:t>
        </w:r>
        <w:bookmarkEnd w:id="12514"/>
      </w:ins>
    </w:p>
    <w:p w:rsidR="00743B33" w:rsidRDefault="00D20E06">
      <w:pPr>
        <w:ind w:left="540"/>
        <w:jc w:val="both"/>
        <w:rPr>
          <w:ins w:id="12516" w:author="Author"/>
          <w:rFonts w:ascii="Calibri" w:hAnsi="Calibri"/>
          <w:b/>
          <w:sz w:val="20"/>
          <w:szCs w:val="20"/>
          <w:lang w:val="en-US"/>
        </w:rPr>
      </w:pPr>
      <w:ins w:id="12517" w:author="Author">
        <w:r>
          <w:rPr>
            <w:rFonts w:ascii="Calibri" w:hAnsi="Calibri"/>
            <w:b/>
            <w:sz w:val="20"/>
            <w:szCs w:val="20"/>
            <w:lang w:val="en-US"/>
          </w:rPr>
          <w:t>Rule:</w:t>
        </w:r>
      </w:ins>
    </w:p>
    <w:p w:rsidR="00743B33" w:rsidRDefault="00D20E06" w:rsidP="00743B33">
      <w:pPr>
        <w:ind w:left="540"/>
        <w:jc w:val="both"/>
        <w:rPr>
          <w:ins w:id="12518" w:author="Author"/>
          <w:rFonts w:ascii="Calibri" w:hAnsi="Calibri"/>
          <w:sz w:val="20"/>
          <w:szCs w:val="20"/>
        </w:rPr>
        <w:pPrChange w:id="12519" w:author="Author">
          <w:pPr>
            <w:pStyle w:val="ListParagraph"/>
            <w:ind w:leftChars="0" w:left="880"/>
            <w:jc w:val="both"/>
          </w:pPr>
        </w:pPrChange>
      </w:pPr>
      <w:ins w:id="12520" w:author="Author">
        <w:del w:id="12521" w:author="Author">
          <w:r>
            <w:rPr>
              <w:rFonts w:ascii="Calibri" w:hAnsi="Calibri"/>
              <w:sz w:val="20"/>
              <w:szCs w:val="20"/>
            </w:rPr>
            <w:delText>- C</w:delText>
          </w:r>
        </w:del>
        <w:r>
          <w:rPr>
            <w:rFonts w:ascii="Calibri" w:hAnsi="Calibri"/>
            <w:sz w:val="20"/>
            <w:szCs w:val="20"/>
          </w:rPr>
          <w:t xml:space="preserve">CONSIDER giving a property the same name as its type. </w:t>
        </w:r>
      </w:ins>
    </w:p>
    <w:p w:rsidR="00743B33" w:rsidRDefault="00D20E06">
      <w:pPr>
        <w:pStyle w:val="ListParagraph"/>
        <w:numPr>
          <w:ilvl w:val="0"/>
          <w:numId w:val="35"/>
        </w:numPr>
        <w:ind w:leftChars="0" w:left="851" w:hanging="142"/>
        <w:jc w:val="both"/>
        <w:rPr>
          <w:ins w:id="12522" w:author="Author"/>
          <w:del w:id="12523" w:author="Author"/>
          <w:rFonts w:ascii="Calibri" w:hAnsi="Calibri"/>
          <w:b/>
          <w:sz w:val="20"/>
          <w:szCs w:val="20"/>
          <w:lang w:val="en-US"/>
        </w:rPr>
      </w:pPr>
      <w:ins w:id="12524" w:author="Author">
        <w:del w:id="12525" w:author="Author">
          <w:r>
            <w:rPr>
              <w:rFonts w:ascii="Calibri" w:hAnsi="Calibri"/>
              <w:sz w:val="20"/>
              <w:szCs w:val="20"/>
            </w:rPr>
            <w:delText xml:space="preserve">DO name collection properties with a plural phrase describing the items in the collection instead of </w:delText>
          </w:r>
          <w:r>
            <w:rPr>
              <w:rFonts w:ascii="Calibri" w:hAnsi="Calibri"/>
              <w:sz w:val="20"/>
              <w:szCs w:val="20"/>
            </w:rPr>
            <w:delText>using a singular phrase followed by "List" or "Collection."</w:delText>
          </w:r>
        </w:del>
      </w:ins>
    </w:p>
    <w:p w:rsidR="00743B33" w:rsidRDefault="00743B33">
      <w:pPr>
        <w:pStyle w:val="ListParagraph"/>
        <w:ind w:leftChars="0" w:left="880"/>
        <w:jc w:val="both"/>
        <w:rPr>
          <w:ins w:id="12526" w:author="Author"/>
          <w:rFonts w:ascii="Calibri" w:hAnsi="Calibri"/>
          <w:b/>
          <w:sz w:val="20"/>
          <w:szCs w:val="20"/>
          <w:lang w:val="en-US"/>
        </w:rPr>
      </w:pPr>
    </w:p>
    <w:p w:rsidR="00743B33" w:rsidRDefault="00D20E06">
      <w:pPr>
        <w:ind w:left="540"/>
        <w:jc w:val="both"/>
        <w:rPr>
          <w:ins w:id="12527" w:author="Author"/>
          <w:rFonts w:ascii="Calibri" w:hAnsi="Calibri"/>
          <w:b/>
          <w:sz w:val="20"/>
          <w:szCs w:val="20"/>
          <w:lang w:val="en-US"/>
        </w:rPr>
      </w:pPr>
      <w:ins w:id="12528" w:author="Author">
        <w:r>
          <w:rPr>
            <w:rFonts w:ascii="Calibri" w:hAnsi="Calibri"/>
            <w:b/>
            <w:sz w:val="20"/>
            <w:szCs w:val="20"/>
            <w:lang w:val="en-US"/>
          </w:rPr>
          <w:t>Example:</w:t>
        </w:r>
      </w:ins>
    </w:p>
    <w:p w:rsidR="00743B33" w:rsidRDefault="00D20E06">
      <w:pPr>
        <w:ind w:left="567"/>
        <w:jc w:val="both"/>
        <w:rPr>
          <w:ins w:id="12529" w:author="Author"/>
          <w:rFonts w:ascii="Calibri" w:hAnsi="Calibri"/>
          <w:sz w:val="20"/>
          <w:szCs w:val="20"/>
        </w:rPr>
      </w:pPr>
      <w:ins w:id="12530" w:author="Author">
        <w:del w:id="12531" w:author="Author">
          <w:r>
            <w:rPr>
              <w:rFonts w:ascii="Calibri" w:hAnsi="Calibri"/>
              <w:sz w:val="20"/>
              <w:szCs w:val="20"/>
            </w:rPr>
            <w:delText>/*</w:delText>
          </w:r>
        </w:del>
        <w:r>
          <w:rPr>
            <w:rFonts w:ascii="Calibri" w:hAnsi="Calibri"/>
            <w:sz w:val="20"/>
            <w:szCs w:val="20"/>
          </w:rPr>
          <w:t>// Compliant</w:t>
        </w:r>
        <w:del w:id="12532" w:author="Author">
          <w:r>
            <w:rPr>
              <w:rFonts w:ascii="Calibri" w:hAnsi="Calibri"/>
              <w:sz w:val="20"/>
              <w:szCs w:val="20"/>
            </w:rPr>
            <w:delText xml:space="preserve"> */</w:delText>
          </w:r>
        </w:del>
      </w:ins>
    </w:p>
    <w:p w:rsidR="00743B33" w:rsidRDefault="00D20E06">
      <w:pPr>
        <w:ind w:left="567"/>
        <w:jc w:val="both"/>
        <w:rPr>
          <w:ins w:id="12533" w:author="Author"/>
          <w:rFonts w:ascii="Calibri" w:hAnsi="Calibri"/>
          <w:sz w:val="20"/>
          <w:szCs w:val="20"/>
        </w:rPr>
      </w:pPr>
      <w:ins w:id="12534" w:author="Author">
        <w:r>
          <w:rPr>
            <w:rFonts w:ascii="Calibri" w:hAnsi="Calibri"/>
            <w:sz w:val="20"/>
            <w:szCs w:val="20"/>
          </w:rPr>
          <w:t>// The following property correctly gets and sets an enum value named Color, so the property is named Color</w:t>
        </w:r>
      </w:ins>
    </w:p>
    <w:p w:rsidR="00743B33" w:rsidRDefault="00D20E06">
      <w:pPr>
        <w:ind w:left="567"/>
        <w:jc w:val="both"/>
        <w:rPr>
          <w:ins w:id="12535" w:author="Author"/>
          <w:rFonts w:ascii="Calibri" w:hAnsi="Calibri"/>
          <w:sz w:val="20"/>
          <w:szCs w:val="20"/>
        </w:rPr>
      </w:pPr>
      <w:ins w:id="12536" w:author="Author">
        <w:r>
          <w:rPr>
            <w:rFonts w:ascii="Calibri" w:hAnsi="Calibri"/>
            <w:sz w:val="20"/>
            <w:szCs w:val="20"/>
          </w:rPr>
          <w:t xml:space="preserve">public enum Color {...}  </w:t>
        </w:r>
      </w:ins>
    </w:p>
    <w:p w:rsidR="00743B33" w:rsidRDefault="00D20E06">
      <w:pPr>
        <w:ind w:left="567"/>
        <w:jc w:val="both"/>
        <w:rPr>
          <w:ins w:id="12537" w:author="Author"/>
          <w:rFonts w:ascii="Calibri" w:hAnsi="Calibri"/>
          <w:sz w:val="20"/>
          <w:szCs w:val="20"/>
        </w:rPr>
      </w:pPr>
      <w:ins w:id="12538" w:author="Author">
        <w:r>
          <w:rPr>
            <w:rFonts w:ascii="Calibri" w:hAnsi="Calibri"/>
            <w:sz w:val="20"/>
            <w:szCs w:val="20"/>
          </w:rPr>
          <w:t xml:space="preserve">public class Control </w:t>
        </w:r>
      </w:ins>
    </w:p>
    <w:p w:rsidR="00743B33" w:rsidRDefault="00D20E06">
      <w:pPr>
        <w:ind w:left="567"/>
        <w:jc w:val="both"/>
        <w:rPr>
          <w:ins w:id="12539" w:author="Author"/>
          <w:rFonts w:ascii="Calibri" w:hAnsi="Calibri"/>
          <w:sz w:val="20"/>
          <w:szCs w:val="20"/>
        </w:rPr>
      </w:pPr>
      <w:ins w:id="12540" w:author="Author">
        <w:r>
          <w:rPr>
            <w:rFonts w:ascii="Calibri" w:hAnsi="Calibri"/>
            <w:sz w:val="20"/>
            <w:szCs w:val="20"/>
          </w:rPr>
          <w:t xml:space="preserve">{  </w:t>
        </w:r>
      </w:ins>
    </w:p>
    <w:p w:rsidR="00743B33" w:rsidRDefault="00D20E06">
      <w:pPr>
        <w:ind w:left="567"/>
        <w:jc w:val="both"/>
        <w:rPr>
          <w:ins w:id="12541" w:author="Author"/>
          <w:rFonts w:ascii="Calibri" w:hAnsi="Calibri"/>
          <w:sz w:val="20"/>
          <w:szCs w:val="20"/>
        </w:rPr>
      </w:pPr>
      <w:ins w:id="12542" w:author="Author">
        <w:r>
          <w:rPr>
            <w:rFonts w:ascii="Calibri" w:hAnsi="Calibri"/>
            <w:sz w:val="20"/>
            <w:szCs w:val="20"/>
          </w:rPr>
          <w:t xml:space="preserve">    publ</w:t>
        </w:r>
        <w:r>
          <w:rPr>
            <w:rFonts w:ascii="Calibri" w:hAnsi="Calibri"/>
            <w:sz w:val="20"/>
            <w:szCs w:val="20"/>
          </w:rPr>
          <w:t xml:space="preserve">ic Color Color { get {...} set {...} }  </w:t>
        </w:r>
      </w:ins>
    </w:p>
    <w:p w:rsidR="00743B33" w:rsidRDefault="00D20E06">
      <w:pPr>
        <w:ind w:left="567"/>
        <w:jc w:val="both"/>
        <w:rPr>
          <w:ins w:id="12543" w:author="Author"/>
          <w:rFonts w:ascii="Calibri" w:hAnsi="Calibri"/>
          <w:sz w:val="20"/>
          <w:szCs w:val="20"/>
        </w:rPr>
      </w:pPr>
      <w:ins w:id="12544" w:author="Author">
        <w:r>
          <w:rPr>
            <w:rFonts w:ascii="Calibri" w:hAnsi="Calibri"/>
            <w:sz w:val="20"/>
            <w:szCs w:val="20"/>
          </w:rPr>
          <w:t>}</w:t>
        </w:r>
      </w:ins>
    </w:p>
    <w:p w:rsidR="00743B33" w:rsidRDefault="00743B33">
      <w:pPr>
        <w:ind w:left="567"/>
        <w:jc w:val="both"/>
        <w:rPr>
          <w:ins w:id="12545" w:author="Author"/>
          <w:del w:id="12546" w:author="Author"/>
          <w:rFonts w:ascii="Calibri" w:hAnsi="Calibri"/>
          <w:sz w:val="20"/>
          <w:szCs w:val="20"/>
        </w:rPr>
      </w:pPr>
    </w:p>
    <w:p w:rsidR="00743B33" w:rsidRDefault="00D20E06">
      <w:pPr>
        <w:ind w:firstLine="540"/>
        <w:jc w:val="both"/>
        <w:rPr>
          <w:ins w:id="12547" w:author="Author"/>
          <w:del w:id="12548" w:author="Author"/>
          <w:rFonts w:ascii="Calibri" w:hAnsi="Calibri"/>
          <w:sz w:val="20"/>
          <w:szCs w:val="20"/>
        </w:rPr>
      </w:pPr>
      <w:ins w:id="12549" w:author="Author">
        <w:del w:id="12550" w:author="Author">
          <w:r>
            <w:rPr>
              <w:rFonts w:ascii="Calibri" w:hAnsi="Calibri"/>
              <w:sz w:val="20"/>
              <w:szCs w:val="20"/>
            </w:rPr>
            <w:delText>/*// Not compliant */</w:delText>
          </w:r>
        </w:del>
      </w:ins>
    </w:p>
    <w:p w:rsidR="00743B33" w:rsidRDefault="00D20E06">
      <w:pPr>
        <w:ind w:firstLine="540"/>
        <w:jc w:val="both"/>
        <w:rPr>
          <w:ins w:id="12551" w:author="Author"/>
          <w:del w:id="12552" w:author="Author"/>
          <w:rFonts w:ascii="Calibri" w:hAnsi="Calibri"/>
          <w:sz w:val="20"/>
          <w:szCs w:val="20"/>
        </w:rPr>
      </w:pPr>
      <w:ins w:id="12553" w:author="Author">
        <w:del w:id="12554" w:author="Author">
          <w:r>
            <w:rPr>
              <w:rFonts w:ascii="Calibri" w:hAnsi="Calibri"/>
              <w:sz w:val="20"/>
              <w:szCs w:val="20"/>
            </w:rPr>
            <w:delText>Not required</w:delText>
          </w:r>
        </w:del>
      </w:ins>
    </w:p>
    <w:p w:rsidR="00743B33" w:rsidRDefault="00D20E06" w:rsidP="00743B33">
      <w:pPr>
        <w:ind w:left="567"/>
        <w:jc w:val="both"/>
        <w:rPr>
          <w:ins w:id="12555" w:author="Author"/>
          <w:del w:id="12556" w:author="Author"/>
          <w:rFonts w:ascii="Calibri" w:hAnsi="Calibri"/>
          <w:sz w:val="20"/>
          <w:szCs w:val="20"/>
        </w:rPr>
        <w:pPrChange w:id="12557" w:author="Author">
          <w:pPr>
            <w:ind w:left="540"/>
            <w:jc w:val="both"/>
          </w:pPr>
        </w:pPrChange>
      </w:pPr>
      <w:ins w:id="12558" w:author="Author">
        <w:del w:id="12559" w:author="Author">
          <w:r>
            <w:rPr>
              <w:rFonts w:ascii="Calibri" w:hAnsi="Calibri"/>
              <w:sz w:val="20"/>
              <w:szCs w:val="20"/>
            </w:rPr>
            <w:delText>Not required</w:delText>
          </w:r>
        </w:del>
      </w:ins>
    </w:p>
    <w:p w:rsidR="00743B33" w:rsidRDefault="00743B33">
      <w:pPr>
        <w:ind w:left="567"/>
        <w:jc w:val="both"/>
        <w:rPr>
          <w:ins w:id="12560" w:author="Author"/>
          <w:rFonts w:ascii="Calibri" w:hAnsi="Calibri"/>
          <w:b/>
          <w:sz w:val="20"/>
          <w:szCs w:val="20"/>
          <w:lang w:val="en-US"/>
        </w:rPr>
      </w:pPr>
    </w:p>
    <w:p w:rsidR="00743B33" w:rsidRDefault="00D20E06">
      <w:pPr>
        <w:ind w:left="540"/>
        <w:jc w:val="both"/>
        <w:rPr>
          <w:ins w:id="12561" w:author="Author"/>
          <w:rFonts w:ascii="Calibri" w:hAnsi="Calibri"/>
          <w:b/>
          <w:sz w:val="20"/>
          <w:szCs w:val="20"/>
          <w:lang w:val="en-US"/>
        </w:rPr>
      </w:pPr>
      <w:ins w:id="12562" w:author="Author">
        <w:r>
          <w:rPr>
            <w:rFonts w:ascii="Calibri" w:hAnsi="Calibri"/>
            <w:b/>
            <w:sz w:val="20"/>
            <w:szCs w:val="20"/>
            <w:lang w:val="en-US"/>
          </w:rPr>
          <w:t>Rationale:</w:t>
        </w:r>
      </w:ins>
    </w:p>
    <w:p w:rsidR="00743B33" w:rsidRPr="00743B33" w:rsidRDefault="00D20E06" w:rsidP="00743B33">
      <w:pPr>
        <w:ind w:left="567"/>
        <w:jc w:val="both"/>
        <w:rPr>
          <w:ins w:id="12563" w:author="Author"/>
          <w:del w:id="12564" w:author="Author"/>
          <w:rFonts w:ascii="Calibri" w:hAnsi="Calibri"/>
          <w:sz w:val="20"/>
          <w:szCs w:val="20"/>
          <w:rPrChange w:id="12565" w:author="Author">
            <w:rPr>
              <w:ins w:id="12566" w:author="Author"/>
              <w:del w:id="12567" w:author="Author"/>
              <w:lang w:val="en-US"/>
            </w:rPr>
          </w:rPrChange>
        </w:rPr>
        <w:pPrChange w:id="12568" w:author="Author">
          <w:pPr>
            <w:ind w:left="540"/>
            <w:jc w:val="both"/>
          </w:pPr>
        </w:pPrChange>
      </w:pPr>
      <w:ins w:id="12569" w:author="Author">
        <w:r>
          <w:rPr>
            <w:rFonts w:ascii="Calibri" w:hAnsi="Calibri"/>
            <w:sz w:val="20"/>
            <w:szCs w:val="20"/>
            <w:rPrChange w:id="12570" w:author="Author">
              <w:rPr/>
            </w:rPrChange>
          </w:rPr>
          <w:t>Readability</w:t>
        </w:r>
      </w:ins>
    </w:p>
    <w:p w:rsidR="00743B33" w:rsidRDefault="00743B33" w:rsidP="00743B33">
      <w:pPr>
        <w:ind w:left="567"/>
        <w:jc w:val="both"/>
        <w:rPr>
          <w:ins w:id="12571" w:author="Author"/>
          <w:del w:id="12572" w:author="Author"/>
        </w:rPr>
        <w:pPrChange w:id="12573" w:author="Author">
          <w:pPr>
            <w:pStyle w:val="Heading3"/>
          </w:pPr>
        </w:pPrChange>
      </w:pPr>
      <w:bookmarkStart w:id="12574" w:name="_Toc488929074"/>
      <w:bookmarkStart w:id="12575" w:name="_Toc489941284"/>
      <w:bookmarkStart w:id="12576" w:name="_Toc489942442"/>
      <w:bookmarkStart w:id="12577" w:name="_Toc490206723"/>
      <w:bookmarkStart w:id="12578" w:name="_Toc490207888"/>
      <w:bookmarkEnd w:id="12574"/>
      <w:bookmarkEnd w:id="12575"/>
      <w:bookmarkEnd w:id="12576"/>
      <w:bookmarkEnd w:id="12577"/>
      <w:bookmarkEnd w:id="12578"/>
    </w:p>
    <w:p w:rsidR="00743B33" w:rsidRDefault="00743B33" w:rsidP="00743B33">
      <w:pPr>
        <w:ind w:left="567"/>
        <w:jc w:val="both"/>
        <w:rPr>
          <w:ins w:id="12579" w:author="Author"/>
          <w:del w:id="12580" w:author="Author"/>
        </w:rPr>
        <w:pPrChange w:id="12581" w:author="Author">
          <w:pPr>
            <w:pStyle w:val="Heading3"/>
          </w:pPr>
        </w:pPrChange>
      </w:pPr>
      <w:bookmarkStart w:id="12582" w:name="_Toc488929075"/>
      <w:bookmarkStart w:id="12583" w:name="_Toc489941285"/>
      <w:bookmarkStart w:id="12584" w:name="_Toc489942443"/>
      <w:bookmarkStart w:id="12585" w:name="_Toc490206724"/>
      <w:bookmarkStart w:id="12586" w:name="_Toc490207889"/>
      <w:bookmarkEnd w:id="12582"/>
      <w:bookmarkEnd w:id="12583"/>
      <w:bookmarkEnd w:id="12584"/>
      <w:bookmarkEnd w:id="12585"/>
      <w:bookmarkEnd w:id="12586"/>
    </w:p>
    <w:p w:rsidR="00743B33" w:rsidRDefault="00D20E06" w:rsidP="00743B33">
      <w:pPr>
        <w:ind w:left="567"/>
        <w:jc w:val="both"/>
        <w:rPr>
          <w:del w:id="12587" w:author="Author"/>
        </w:rPr>
        <w:pPrChange w:id="12588" w:author="Author">
          <w:pPr>
            <w:pStyle w:val="Heading2"/>
          </w:pPr>
        </w:pPrChange>
      </w:pPr>
      <w:del w:id="12589" w:author="Author">
        <w:r>
          <w:rPr>
            <w:rFonts w:ascii="Calibri" w:hAnsi="Calibri"/>
            <w:sz w:val="20"/>
            <w:szCs w:val="20"/>
            <w:rPrChange w:id="12590" w:author="Author">
              <w:rPr/>
            </w:rPrChange>
          </w:rPr>
          <w:delText>Type Naming</w:delText>
        </w:r>
        <w:bookmarkStart w:id="12591" w:name="_Toc488929076"/>
        <w:bookmarkStart w:id="12592" w:name="_Toc489941286"/>
        <w:bookmarkStart w:id="12593" w:name="_Toc489942444"/>
        <w:bookmarkStart w:id="12594" w:name="_Toc490206725"/>
        <w:bookmarkStart w:id="12595" w:name="_Toc490207890"/>
        <w:bookmarkEnd w:id="12307"/>
        <w:bookmarkEnd w:id="12308"/>
        <w:bookmarkEnd w:id="12309"/>
        <w:bookmarkEnd w:id="12310"/>
        <w:bookmarkEnd w:id="12311"/>
        <w:bookmarkEnd w:id="12312"/>
        <w:bookmarkEnd w:id="12313"/>
        <w:bookmarkEnd w:id="12591"/>
        <w:bookmarkEnd w:id="12592"/>
        <w:bookmarkEnd w:id="12593"/>
        <w:bookmarkEnd w:id="12594"/>
        <w:bookmarkEnd w:id="12595"/>
      </w:del>
    </w:p>
    <w:p w:rsidR="00743B33" w:rsidRDefault="00D20E06" w:rsidP="00743B33">
      <w:pPr>
        <w:ind w:left="567"/>
        <w:jc w:val="both"/>
        <w:rPr>
          <w:del w:id="12596" w:author="Author"/>
        </w:rPr>
        <w:pPrChange w:id="12597" w:author="Author">
          <w:pPr>
            <w:pStyle w:val="Heading3"/>
          </w:pPr>
        </w:pPrChange>
      </w:pPr>
      <w:bookmarkStart w:id="12598" w:name="_Toc294795154"/>
      <w:bookmarkStart w:id="12599" w:name="_Toc301956870"/>
      <w:bookmarkStart w:id="12600" w:name="_Toc301959998"/>
      <w:bookmarkStart w:id="12601" w:name="_Toc301960472"/>
      <w:bookmarkStart w:id="12602" w:name="_Toc301960634"/>
      <w:bookmarkStart w:id="12603" w:name="_Toc409602437"/>
      <w:bookmarkStart w:id="12604" w:name="_Toc430267098"/>
      <w:del w:id="12605" w:author="Author">
        <w:r>
          <w:rPr>
            <w:rFonts w:ascii="Calibri" w:hAnsi="Calibri"/>
            <w:sz w:val="20"/>
            <w:szCs w:val="20"/>
            <w:rPrChange w:id="12606" w:author="Author">
              <w:rPr/>
            </w:rPrChange>
          </w:rPr>
          <w:delText>Name_Type_001</w:delText>
        </w:r>
        <w:bookmarkEnd w:id="12598"/>
        <w:bookmarkEnd w:id="12599"/>
        <w:bookmarkEnd w:id="12600"/>
        <w:bookmarkEnd w:id="12601"/>
        <w:bookmarkEnd w:id="12602"/>
        <w:r>
          <w:rPr>
            <w:rFonts w:ascii="Calibri" w:hAnsi="Calibri"/>
            <w:sz w:val="20"/>
            <w:szCs w:val="20"/>
            <w:rPrChange w:id="12607" w:author="Author">
              <w:rPr/>
            </w:rPrChange>
          </w:rPr>
          <w:delText xml:space="preserve"> ([1] Clause 5.4.7 - table 1 - 1h)</w:delText>
        </w:r>
        <w:bookmarkStart w:id="12608" w:name="_Toc488929077"/>
        <w:bookmarkStart w:id="12609" w:name="_Toc489941287"/>
        <w:bookmarkStart w:id="12610" w:name="_Toc489942445"/>
        <w:bookmarkStart w:id="12611" w:name="_Toc490206726"/>
        <w:bookmarkStart w:id="12612" w:name="_Toc490207891"/>
        <w:bookmarkEnd w:id="12603"/>
        <w:bookmarkEnd w:id="12604"/>
        <w:bookmarkEnd w:id="12608"/>
        <w:bookmarkEnd w:id="12609"/>
        <w:bookmarkEnd w:id="12610"/>
        <w:bookmarkEnd w:id="12611"/>
        <w:bookmarkEnd w:id="12612"/>
      </w:del>
    </w:p>
    <w:p w:rsidR="00743B33" w:rsidRPr="00743B33" w:rsidRDefault="00D20E06" w:rsidP="00743B33">
      <w:pPr>
        <w:ind w:left="567"/>
        <w:jc w:val="both"/>
        <w:rPr>
          <w:del w:id="12613" w:author="Author"/>
          <w:rFonts w:ascii="Calibri" w:hAnsi="Calibri"/>
          <w:sz w:val="20"/>
          <w:szCs w:val="20"/>
          <w:rPrChange w:id="12614" w:author="Author">
            <w:rPr>
              <w:del w:id="12615" w:author="Author"/>
              <w:rFonts w:ascii="Trebuchet MS" w:hAnsi="Trebuchet MS"/>
              <w:b/>
              <w:lang w:val="en-US"/>
            </w:rPr>
          </w:rPrChange>
        </w:rPr>
        <w:pPrChange w:id="12616" w:author="Author">
          <w:pPr>
            <w:ind w:left="540"/>
            <w:jc w:val="both"/>
          </w:pPr>
        </w:pPrChange>
      </w:pPr>
      <w:del w:id="12617" w:author="Author">
        <w:r>
          <w:rPr>
            <w:rFonts w:ascii="Calibri" w:hAnsi="Calibri"/>
            <w:sz w:val="20"/>
            <w:szCs w:val="20"/>
            <w:rPrChange w:id="12618" w:author="Author">
              <w:rPr>
                <w:rFonts w:ascii="Trebuchet MS" w:hAnsi="Trebuchet MS"/>
                <w:b/>
                <w:lang w:val="en-US"/>
              </w:rPr>
            </w:rPrChange>
          </w:rPr>
          <w:delText>Rule:</w:delText>
        </w:r>
        <w:bookmarkStart w:id="12619" w:name="_Toc488929078"/>
        <w:bookmarkStart w:id="12620" w:name="_Toc489941288"/>
        <w:bookmarkStart w:id="12621" w:name="_Toc489942446"/>
        <w:bookmarkStart w:id="12622" w:name="_Toc490206727"/>
        <w:bookmarkStart w:id="12623" w:name="_Toc490207892"/>
        <w:bookmarkEnd w:id="12619"/>
        <w:bookmarkEnd w:id="12620"/>
        <w:bookmarkEnd w:id="12621"/>
        <w:bookmarkEnd w:id="12622"/>
        <w:bookmarkEnd w:id="12623"/>
      </w:del>
    </w:p>
    <w:p w:rsidR="00743B33" w:rsidRPr="00743B33" w:rsidRDefault="00D20E06" w:rsidP="00743B33">
      <w:pPr>
        <w:ind w:left="567"/>
        <w:jc w:val="both"/>
        <w:rPr>
          <w:del w:id="12624" w:author="Author"/>
          <w:rFonts w:ascii="Calibri" w:hAnsi="Calibri"/>
          <w:sz w:val="20"/>
          <w:szCs w:val="20"/>
          <w:rPrChange w:id="12625" w:author="Author">
            <w:rPr>
              <w:del w:id="12626" w:author="Author"/>
              <w:rFonts w:ascii="Trebuchet MS" w:hAnsi="Trebuchet MS"/>
              <w:sz w:val="20"/>
              <w:szCs w:val="20"/>
            </w:rPr>
          </w:rPrChange>
        </w:rPr>
        <w:pPrChange w:id="12627" w:author="Author">
          <w:pPr>
            <w:ind w:left="540"/>
            <w:jc w:val="both"/>
          </w:pPr>
        </w:pPrChange>
      </w:pPr>
      <w:del w:id="12628" w:author="Author">
        <w:r>
          <w:rPr>
            <w:rFonts w:ascii="Calibri" w:hAnsi="Calibri"/>
            <w:sz w:val="20"/>
            <w:szCs w:val="20"/>
            <w:rPrChange w:id="12629" w:author="Author">
              <w:rPr>
                <w:rFonts w:ascii="Trebuchet MS" w:hAnsi="Trebuchet MS"/>
                <w:sz w:val="20"/>
                <w:szCs w:val="20"/>
              </w:rPr>
            </w:rPrChange>
          </w:rPr>
          <w:delText xml:space="preserve">Enumeration elements shall be uppercase, with words separated by the </w:delText>
        </w:r>
        <w:r>
          <w:rPr>
            <w:rFonts w:ascii="Calibri" w:hAnsi="Calibri"/>
            <w:sz w:val="20"/>
            <w:szCs w:val="20"/>
            <w:rPrChange w:id="12630" w:author="Author">
              <w:rPr>
                <w:rFonts w:ascii="Trebuchet MS" w:hAnsi="Trebuchet MS"/>
                <w:sz w:val="20"/>
                <w:szCs w:val="20"/>
              </w:rPr>
            </w:rPrChange>
          </w:rPr>
          <w:delText>underscore character and with ‘ETag’ as prefix.</w:delText>
        </w:r>
        <w:bookmarkStart w:id="12631" w:name="_Toc488929079"/>
        <w:bookmarkStart w:id="12632" w:name="_Toc489941289"/>
        <w:bookmarkStart w:id="12633" w:name="_Toc489942447"/>
        <w:bookmarkStart w:id="12634" w:name="_Toc490206728"/>
        <w:bookmarkStart w:id="12635" w:name="_Toc490207893"/>
        <w:bookmarkEnd w:id="12631"/>
        <w:bookmarkEnd w:id="12632"/>
        <w:bookmarkEnd w:id="12633"/>
        <w:bookmarkEnd w:id="12634"/>
        <w:bookmarkEnd w:id="12635"/>
      </w:del>
    </w:p>
    <w:p w:rsidR="00743B33" w:rsidRPr="00743B33" w:rsidRDefault="00743B33" w:rsidP="00743B33">
      <w:pPr>
        <w:ind w:left="567"/>
        <w:jc w:val="both"/>
        <w:rPr>
          <w:del w:id="12636" w:author="Author"/>
          <w:rFonts w:ascii="Calibri" w:hAnsi="Calibri"/>
          <w:sz w:val="20"/>
          <w:szCs w:val="20"/>
          <w:rPrChange w:id="12637" w:author="Author">
            <w:rPr>
              <w:del w:id="12638" w:author="Author"/>
              <w:rFonts w:ascii="Trebuchet MS" w:hAnsi="Trebuchet MS"/>
              <w:sz w:val="20"/>
              <w:szCs w:val="20"/>
            </w:rPr>
          </w:rPrChange>
        </w:rPr>
        <w:pPrChange w:id="12639" w:author="Author">
          <w:pPr>
            <w:ind w:left="540"/>
            <w:jc w:val="both"/>
          </w:pPr>
        </w:pPrChange>
      </w:pPr>
      <w:bookmarkStart w:id="12640" w:name="_Toc488929080"/>
      <w:bookmarkStart w:id="12641" w:name="_Toc489941290"/>
      <w:bookmarkStart w:id="12642" w:name="_Toc489942448"/>
      <w:bookmarkStart w:id="12643" w:name="_Toc490206729"/>
      <w:bookmarkStart w:id="12644" w:name="_Toc490207894"/>
      <w:bookmarkEnd w:id="12640"/>
      <w:bookmarkEnd w:id="12641"/>
      <w:bookmarkEnd w:id="12642"/>
      <w:bookmarkEnd w:id="12643"/>
      <w:bookmarkEnd w:id="126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5"/>
        <w:gridCol w:w="5136"/>
      </w:tblGrid>
      <w:tr w:rsidR="00743B33">
        <w:trPr>
          <w:jc w:val="center"/>
          <w:del w:id="12645" w:author="Author"/>
        </w:trPr>
        <w:tc>
          <w:tcPr>
            <w:tcW w:w="1655" w:type="dxa"/>
          </w:tcPr>
          <w:p w:rsidR="00743B33" w:rsidRDefault="00743B33" w:rsidP="00743B33">
            <w:pPr>
              <w:ind w:left="567"/>
              <w:jc w:val="both"/>
              <w:rPr>
                <w:ins w:id="12646" w:author="Author"/>
              </w:rPr>
              <w:pPrChange w:id="12647" w:author="Author">
                <w:pPr>
                  <w:pStyle w:val="Heading2"/>
                </w:pPr>
              </w:pPrChange>
            </w:pPr>
          </w:p>
          <w:p w:rsidR="00743B33" w:rsidRDefault="00743B33" w:rsidP="00743B33">
            <w:pPr>
              <w:ind w:left="567"/>
              <w:jc w:val="both"/>
              <w:rPr>
                <w:ins w:id="12648" w:author="Author"/>
              </w:rPr>
              <w:pPrChange w:id="12649" w:author="Author">
                <w:pPr>
                  <w:pStyle w:val="Heading2"/>
                </w:pPr>
              </w:pPrChange>
            </w:pPr>
          </w:p>
          <w:p w:rsidR="00743B33" w:rsidRDefault="00743B33" w:rsidP="00743B33">
            <w:pPr>
              <w:ind w:left="567"/>
              <w:jc w:val="both"/>
              <w:rPr>
                <w:ins w:id="12650" w:author="Author"/>
              </w:rPr>
              <w:pPrChange w:id="12651" w:author="Author">
                <w:pPr>
                  <w:pStyle w:val="Heading2"/>
                </w:pPr>
              </w:pPrChange>
            </w:pPr>
          </w:p>
          <w:p w:rsidR="00743B33" w:rsidRPr="00743B33" w:rsidRDefault="00D20E06" w:rsidP="00743B33">
            <w:pPr>
              <w:ind w:left="567"/>
              <w:jc w:val="both"/>
              <w:rPr>
                <w:del w:id="12652" w:author="Author"/>
                <w:rFonts w:ascii="Calibri" w:hAnsi="Calibri"/>
                <w:sz w:val="20"/>
                <w:szCs w:val="20"/>
                <w:rPrChange w:id="12653" w:author="Author">
                  <w:rPr>
                    <w:del w:id="12654" w:author="Author"/>
                    <w:rFonts w:ascii="Trebuchet MS" w:hAnsi="Trebuchet MS" w:cs="Arial"/>
                    <w:b/>
                    <w:bCs/>
                    <w:color w:val="000000"/>
                  </w:rPr>
                </w:rPrChange>
              </w:rPr>
              <w:pPrChange w:id="12655" w:author="Author">
                <w:pPr>
                  <w:jc w:val="both"/>
                </w:pPr>
              </w:pPrChange>
            </w:pPr>
            <w:del w:id="12656" w:author="Author">
              <w:r>
                <w:rPr>
                  <w:rFonts w:ascii="Calibri" w:hAnsi="Calibri"/>
                  <w:sz w:val="20"/>
                  <w:szCs w:val="20"/>
                  <w:rPrChange w:id="12657" w:author="Author">
                    <w:rPr>
                      <w:rFonts w:ascii="Trebuchet MS" w:hAnsi="Trebuchet MS" w:cs="Arial"/>
                      <w:b/>
                      <w:bCs/>
                      <w:color w:val="000000"/>
                    </w:rPr>
                  </w:rPrChange>
                </w:rPr>
                <w:delText>Keyword</w:delText>
              </w:r>
              <w:bookmarkStart w:id="12658" w:name="_Toc488929081"/>
              <w:bookmarkStart w:id="12659" w:name="_Toc489941291"/>
              <w:bookmarkStart w:id="12660" w:name="_Toc489942449"/>
              <w:bookmarkStart w:id="12661" w:name="_Toc490206730"/>
              <w:bookmarkStart w:id="12662" w:name="_Toc490207895"/>
              <w:bookmarkEnd w:id="12658"/>
              <w:bookmarkEnd w:id="12659"/>
              <w:bookmarkEnd w:id="12660"/>
              <w:bookmarkEnd w:id="12661"/>
              <w:bookmarkEnd w:id="12662"/>
            </w:del>
          </w:p>
        </w:tc>
        <w:tc>
          <w:tcPr>
            <w:tcW w:w="5136" w:type="dxa"/>
          </w:tcPr>
          <w:p w:rsidR="00743B33" w:rsidRPr="00743B33" w:rsidRDefault="00D20E06" w:rsidP="00743B33">
            <w:pPr>
              <w:ind w:left="567"/>
              <w:jc w:val="both"/>
              <w:rPr>
                <w:del w:id="12663" w:author="Author"/>
                <w:rFonts w:ascii="Calibri" w:hAnsi="Calibri"/>
                <w:sz w:val="20"/>
                <w:szCs w:val="20"/>
                <w:rPrChange w:id="12664" w:author="Author">
                  <w:rPr>
                    <w:del w:id="12665" w:author="Author"/>
                    <w:rFonts w:ascii="Trebuchet MS" w:hAnsi="Trebuchet MS" w:cs="Arial"/>
                    <w:b/>
                    <w:bCs/>
                    <w:color w:val="000000"/>
                  </w:rPr>
                </w:rPrChange>
              </w:rPr>
              <w:pPrChange w:id="12666" w:author="Author">
                <w:pPr>
                  <w:jc w:val="both"/>
                </w:pPr>
              </w:pPrChange>
            </w:pPr>
            <w:del w:id="12667" w:author="Author">
              <w:r>
                <w:rPr>
                  <w:rFonts w:ascii="Calibri" w:hAnsi="Calibri"/>
                  <w:sz w:val="20"/>
                  <w:szCs w:val="20"/>
                  <w:rPrChange w:id="12668" w:author="Author">
                    <w:rPr>
                      <w:rFonts w:ascii="Trebuchet MS" w:hAnsi="Trebuchet MS" w:cs="Arial"/>
                      <w:b/>
                      <w:bCs/>
                      <w:color w:val="000000"/>
                    </w:rPr>
                  </w:rPrChange>
                </w:rPr>
                <w:delText>Data Type</w:delText>
              </w:r>
              <w:bookmarkStart w:id="12669" w:name="_Toc488929082"/>
              <w:bookmarkStart w:id="12670" w:name="_Toc489941292"/>
              <w:bookmarkStart w:id="12671" w:name="_Toc489942450"/>
              <w:bookmarkStart w:id="12672" w:name="_Toc490206731"/>
              <w:bookmarkStart w:id="12673" w:name="_Toc490207896"/>
              <w:bookmarkEnd w:id="12669"/>
              <w:bookmarkEnd w:id="12670"/>
              <w:bookmarkEnd w:id="12671"/>
              <w:bookmarkEnd w:id="12672"/>
              <w:bookmarkEnd w:id="12673"/>
            </w:del>
          </w:p>
        </w:tc>
        <w:bookmarkStart w:id="12674" w:name="_Toc488929083"/>
        <w:bookmarkStart w:id="12675" w:name="_Toc489941293"/>
        <w:bookmarkStart w:id="12676" w:name="_Toc489942451"/>
        <w:bookmarkStart w:id="12677" w:name="_Toc490206732"/>
        <w:bookmarkStart w:id="12678" w:name="_Toc490207897"/>
        <w:bookmarkEnd w:id="12674"/>
        <w:bookmarkEnd w:id="12675"/>
        <w:bookmarkEnd w:id="12676"/>
        <w:bookmarkEnd w:id="12677"/>
        <w:bookmarkEnd w:id="12678"/>
      </w:tr>
      <w:tr w:rsidR="00743B33">
        <w:trPr>
          <w:jc w:val="center"/>
          <w:del w:id="12679" w:author="Author"/>
        </w:trPr>
        <w:tc>
          <w:tcPr>
            <w:tcW w:w="1655" w:type="dxa"/>
          </w:tcPr>
          <w:p w:rsidR="00743B33" w:rsidRPr="00743B33" w:rsidRDefault="00D20E06" w:rsidP="00743B33">
            <w:pPr>
              <w:rPr>
                <w:del w:id="12680" w:author="Author"/>
                <w:rPrChange w:id="12681" w:author="Author">
                  <w:rPr>
                    <w:del w:id="12682" w:author="Author"/>
                    <w:rFonts w:ascii="Trebuchet MS" w:hAnsi="Trebuchet MS"/>
                    <w:sz w:val="20"/>
                    <w:szCs w:val="20"/>
                  </w:rPr>
                </w:rPrChange>
              </w:rPr>
              <w:pPrChange w:id="12683" w:author="Author">
                <w:pPr>
                  <w:jc w:val="both"/>
                </w:pPr>
              </w:pPrChange>
            </w:pPr>
            <w:del w:id="12684" w:author="Author">
              <w:r>
                <w:rPr>
                  <w:rPrChange w:id="12685" w:author="Author">
                    <w:rPr>
                      <w:rFonts w:ascii="Trebuchet MS" w:hAnsi="Trebuchet MS"/>
                      <w:sz w:val="20"/>
                      <w:szCs w:val="20"/>
                    </w:rPr>
                  </w:rPrChange>
                </w:rPr>
                <w:delText>ETag</w:delText>
              </w:r>
              <w:bookmarkStart w:id="12686" w:name="_Toc488929084"/>
              <w:bookmarkStart w:id="12687" w:name="_Toc489941294"/>
              <w:bookmarkStart w:id="12688" w:name="_Toc489942452"/>
              <w:bookmarkStart w:id="12689" w:name="_Toc490206733"/>
              <w:bookmarkStart w:id="12690" w:name="_Toc490207898"/>
              <w:bookmarkEnd w:id="12686"/>
              <w:bookmarkEnd w:id="12687"/>
              <w:bookmarkEnd w:id="12688"/>
              <w:bookmarkEnd w:id="12689"/>
              <w:bookmarkEnd w:id="12690"/>
            </w:del>
          </w:p>
        </w:tc>
        <w:tc>
          <w:tcPr>
            <w:tcW w:w="5136" w:type="dxa"/>
          </w:tcPr>
          <w:p w:rsidR="00743B33" w:rsidRPr="00743B33" w:rsidRDefault="00D20E06">
            <w:pPr>
              <w:rPr>
                <w:del w:id="12691" w:author="Author"/>
                <w:rPrChange w:id="12692" w:author="Author">
                  <w:rPr>
                    <w:del w:id="12693" w:author="Author"/>
                    <w:rFonts w:ascii="Trebuchet MS" w:hAnsi="Trebuchet MS"/>
                    <w:sz w:val="20"/>
                    <w:szCs w:val="20"/>
                  </w:rPr>
                </w:rPrChange>
              </w:rPr>
            </w:pPr>
            <w:del w:id="12694" w:author="Author">
              <w:r>
                <w:rPr>
                  <w:rPrChange w:id="12695" w:author="Author">
                    <w:rPr>
                      <w:rFonts w:ascii="Trebuchet MS" w:hAnsi="Trebuchet MS"/>
                      <w:sz w:val="20"/>
                      <w:szCs w:val="20"/>
                    </w:rPr>
                  </w:rPrChange>
                </w:rPr>
                <w:delText>Tag for the enum, followed by the string as specified for the type definition. ETag_&lt;Component name&gt;_&lt;TypeName&gt;</w:delText>
              </w:r>
              <w:r>
                <w:rPr>
                  <w:rPrChange w:id="12696" w:author="Author">
                    <w:rPr>
                      <w:rFonts w:ascii="Trebuchet MS" w:hAnsi="Trebuchet MS"/>
                      <w:sz w:val="20"/>
                      <w:szCs w:val="20"/>
                    </w:rPr>
                  </w:rPrChange>
                </w:rPr>
                <w:br/>
                <w:delText>E.g., ETag_Can_StateTransitionType</w:delText>
              </w:r>
              <w:bookmarkStart w:id="12697" w:name="_Toc488929085"/>
              <w:bookmarkStart w:id="12698" w:name="_Toc489941295"/>
              <w:bookmarkStart w:id="12699" w:name="_Toc489942453"/>
              <w:bookmarkStart w:id="12700" w:name="_Toc490206734"/>
              <w:bookmarkStart w:id="12701" w:name="_Toc490207899"/>
              <w:bookmarkEnd w:id="12697"/>
              <w:bookmarkEnd w:id="12698"/>
              <w:bookmarkEnd w:id="12699"/>
              <w:bookmarkEnd w:id="12700"/>
              <w:bookmarkEnd w:id="12701"/>
            </w:del>
          </w:p>
        </w:tc>
        <w:bookmarkStart w:id="12702" w:name="_Toc488929086"/>
        <w:bookmarkStart w:id="12703" w:name="_Toc489941296"/>
        <w:bookmarkStart w:id="12704" w:name="_Toc489942454"/>
        <w:bookmarkStart w:id="12705" w:name="_Toc490206735"/>
        <w:bookmarkStart w:id="12706" w:name="_Toc490207900"/>
        <w:bookmarkEnd w:id="12702"/>
        <w:bookmarkEnd w:id="12703"/>
        <w:bookmarkEnd w:id="12704"/>
        <w:bookmarkEnd w:id="12705"/>
        <w:bookmarkEnd w:id="12706"/>
      </w:tr>
    </w:tbl>
    <w:p w:rsidR="00743B33" w:rsidRPr="00743B33" w:rsidRDefault="00743B33" w:rsidP="00743B33">
      <w:pPr>
        <w:rPr>
          <w:del w:id="12707" w:author="Author"/>
          <w:rPrChange w:id="12708" w:author="Author">
            <w:rPr>
              <w:del w:id="12709" w:author="Author"/>
              <w:rFonts w:ascii="Trebuchet MS" w:hAnsi="Trebuchet MS"/>
              <w:lang w:val="en-US"/>
            </w:rPr>
          </w:rPrChange>
        </w:rPr>
        <w:pPrChange w:id="12710" w:author="Author">
          <w:pPr>
            <w:ind w:left="540"/>
            <w:jc w:val="both"/>
          </w:pPr>
        </w:pPrChange>
      </w:pPr>
      <w:bookmarkStart w:id="12711" w:name="_Toc488929087"/>
      <w:bookmarkStart w:id="12712" w:name="_Toc489941297"/>
      <w:bookmarkStart w:id="12713" w:name="_Toc489942455"/>
      <w:bookmarkStart w:id="12714" w:name="_Toc490206736"/>
      <w:bookmarkStart w:id="12715" w:name="_Toc490207901"/>
      <w:bookmarkEnd w:id="12711"/>
      <w:bookmarkEnd w:id="12712"/>
      <w:bookmarkEnd w:id="12713"/>
      <w:bookmarkEnd w:id="12714"/>
      <w:bookmarkEnd w:id="12715"/>
    </w:p>
    <w:p w:rsidR="00743B33" w:rsidRPr="00743B33" w:rsidRDefault="00D20E06" w:rsidP="00743B33">
      <w:pPr>
        <w:rPr>
          <w:del w:id="12716" w:author="Author"/>
          <w:rPrChange w:id="12717" w:author="Author">
            <w:rPr>
              <w:del w:id="12718" w:author="Author"/>
              <w:rFonts w:ascii="Trebuchet MS" w:hAnsi="Trebuchet MS"/>
              <w:b/>
              <w:lang w:val="en-US"/>
            </w:rPr>
          </w:rPrChange>
        </w:rPr>
        <w:pPrChange w:id="12719" w:author="Author">
          <w:pPr>
            <w:ind w:left="540"/>
            <w:jc w:val="both"/>
          </w:pPr>
        </w:pPrChange>
      </w:pPr>
      <w:del w:id="12720" w:author="Author">
        <w:r>
          <w:rPr>
            <w:rPrChange w:id="12721" w:author="Author">
              <w:rPr>
                <w:rFonts w:ascii="Trebuchet MS" w:hAnsi="Trebuchet MS"/>
                <w:b/>
                <w:lang w:val="en-US"/>
              </w:rPr>
            </w:rPrChange>
          </w:rPr>
          <w:delText>Example:</w:delText>
        </w:r>
        <w:bookmarkStart w:id="12722" w:name="_Toc488929088"/>
        <w:bookmarkStart w:id="12723" w:name="_Toc489941298"/>
        <w:bookmarkStart w:id="12724" w:name="_Toc489942456"/>
        <w:bookmarkStart w:id="12725" w:name="_Toc490206737"/>
        <w:bookmarkStart w:id="12726" w:name="_Toc490207902"/>
        <w:bookmarkEnd w:id="12722"/>
        <w:bookmarkEnd w:id="12723"/>
        <w:bookmarkEnd w:id="12724"/>
        <w:bookmarkEnd w:id="12725"/>
        <w:bookmarkEnd w:id="12726"/>
      </w:del>
    </w:p>
    <w:p w:rsidR="00743B33" w:rsidRPr="00743B33" w:rsidRDefault="00D20E06" w:rsidP="00743B33">
      <w:pPr>
        <w:rPr>
          <w:del w:id="12727" w:author="Author"/>
          <w:rPrChange w:id="12728" w:author="Author">
            <w:rPr>
              <w:del w:id="12729" w:author="Author"/>
              <w:rFonts w:ascii="Trebuchet MS" w:hAnsi="Trebuchet MS"/>
              <w:sz w:val="20"/>
              <w:szCs w:val="20"/>
            </w:rPr>
          </w:rPrChange>
        </w:rPr>
        <w:pPrChange w:id="12730" w:author="Author">
          <w:pPr>
            <w:ind w:left="540"/>
            <w:jc w:val="both"/>
          </w:pPr>
        </w:pPrChange>
      </w:pPr>
      <w:del w:id="12731" w:author="Author">
        <w:r>
          <w:rPr>
            <w:rPrChange w:id="12732" w:author="Author">
              <w:rPr>
                <w:rFonts w:ascii="Trebuchet MS" w:hAnsi="Trebuchet MS"/>
                <w:sz w:val="20"/>
                <w:szCs w:val="20"/>
              </w:rPr>
            </w:rPrChange>
          </w:rPr>
          <w:delText>/* Compliant */</w:delText>
        </w:r>
        <w:bookmarkStart w:id="12733" w:name="_Toc488929089"/>
        <w:bookmarkStart w:id="12734" w:name="_Toc489941299"/>
        <w:bookmarkStart w:id="12735" w:name="_Toc489942457"/>
        <w:bookmarkStart w:id="12736" w:name="_Toc490206738"/>
        <w:bookmarkStart w:id="12737" w:name="_Toc490207903"/>
        <w:bookmarkEnd w:id="12733"/>
        <w:bookmarkEnd w:id="12734"/>
        <w:bookmarkEnd w:id="12735"/>
        <w:bookmarkEnd w:id="12736"/>
        <w:bookmarkEnd w:id="12737"/>
      </w:del>
    </w:p>
    <w:p w:rsidR="00743B33" w:rsidRPr="00743B33" w:rsidRDefault="00D20E06" w:rsidP="00743B33">
      <w:pPr>
        <w:rPr>
          <w:del w:id="12738" w:author="Author"/>
          <w:rPrChange w:id="12739" w:author="Author">
            <w:rPr>
              <w:del w:id="12740" w:author="Author"/>
              <w:rFonts w:ascii="Courier New" w:hAnsi="Courier New" w:cs="Courier New"/>
              <w:sz w:val="20"/>
              <w:szCs w:val="20"/>
            </w:rPr>
          </w:rPrChange>
        </w:rPr>
        <w:pPrChange w:id="12741" w:author="Author">
          <w:pPr>
            <w:ind w:left="540"/>
            <w:jc w:val="both"/>
          </w:pPr>
        </w:pPrChange>
      </w:pPr>
      <w:del w:id="12742" w:author="Author">
        <w:r>
          <w:rPr>
            <w:rPrChange w:id="12743" w:author="Author">
              <w:rPr>
                <w:rFonts w:ascii="Courier New" w:hAnsi="Courier New" w:cs="Courier New"/>
                <w:sz w:val="20"/>
                <w:szCs w:val="20"/>
              </w:rPr>
            </w:rPrChange>
          </w:rPr>
          <w:delText>typedef enum ETag_Spi_StatusType</w:delText>
        </w:r>
        <w:bookmarkStart w:id="12744" w:name="_Toc488929090"/>
        <w:bookmarkStart w:id="12745" w:name="_Toc489941300"/>
        <w:bookmarkStart w:id="12746" w:name="_Toc489942458"/>
        <w:bookmarkStart w:id="12747" w:name="_Toc490206739"/>
        <w:bookmarkStart w:id="12748" w:name="_Toc490207904"/>
        <w:bookmarkEnd w:id="12744"/>
        <w:bookmarkEnd w:id="12745"/>
        <w:bookmarkEnd w:id="12746"/>
        <w:bookmarkEnd w:id="12747"/>
        <w:bookmarkEnd w:id="12748"/>
      </w:del>
    </w:p>
    <w:p w:rsidR="00743B33" w:rsidRPr="00743B33" w:rsidRDefault="00D20E06" w:rsidP="00743B33">
      <w:pPr>
        <w:rPr>
          <w:del w:id="12749" w:author="Author"/>
          <w:rPrChange w:id="12750" w:author="Author">
            <w:rPr>
              <w:del w:id="12751" w:author="Author"/>
              <w:rFonts w:ascii="Courier New" w:hAnsi="Courier New" w:cs="Courier New"/>
              <w:sz w:val="20"/>
              <w:szCs w:val="20"/>
            </w:rPr>
          </w:rPrChange>
        </w:rPr>
        <w:pPrChange w:id="12752" w:author="Author">
          <w:pPr>
            <w:ind w:left="540"/>
            <w:jc w:val="both"/>
          </w:pPr>
        </w:pPrChange>
      </w:pPr>
      <w:del w:id="12753" w:author="Author">
        <w:r>
          <w:rPr>
            <w:rPrChange w:id="12754" w:author="Author">
              <w:rPr>
                <w:rFonts w:ascii="Courier New" w:hAnsi="Courier New" w:cs="Courier New"/>
                <w:sz w:val="20"/>
                <w:szCs w:val="20"/>
              </w:rPr>
            </w:rPrChange>
          </w:rPr>
          <w:delText xml:space="preserve">  {</w:delText>
        </w:r>
        <w:bookmarkStart w:id="12755" w:name="_Toc488929091"/>
        <w:bookmarkStart w:id="12756" w:name="_Toc489941301"/>
        <w:bookmarkStart w:id="12757" w:name="_Toc489942459"/>
        <w:bookmarkStart w:id="12758" w:name="_Toc490206740"/>
        <w:bookmarkStart w:id="12759" w:name="_Toc490207905"/>
        <w:bookmarkEnd w:id="12755"/>
        <w:bookmarkEnd w:id="12756"/>
        <w:bookmarkEnd w:id="12757"/>
        <w:bookmarkEnd w:id="12758"/>
        <w:bookmarkEnd w:id="12759"/>
      </w:del>
    </w:p>
    <w:p w:rsidR="00743B33" w:rsidRPr="00743B33" w:rsidRDefault="00D20E06" w:rsidP="00743B33">
      <w:pPr>
        <w:rPr>
          <w:del w:id="12760" w:author="Author"/>
          <w:rPrChange w:id="12761" w:author="Author">
            <w:rPr>
              <w:del w:id="12762" w:author="Author"/>
              <w:rFonts w:ascii="Courier New" w:hAnsi="Courier New" w:cs="Courier New"/>
              <w:sz w:val="20"/>
              <w:szCs w:val="20"/>
            </w:rPr>
          </w:rPrChange>
        </w:rPr>
        <w:pPrChange w:id="12763" w:author="Author">
          <w:pPr>
            <w:ind w:left="540"/>
            <w:jc w:val="both"/>
          </w:pPr>
        </w:pPrChange>
      </w:pPr>
      <w:del w:id="12764" w:author="Author">
        <w:r>
          <w:rPr>
            <w:rPrChange w:id="12765" w:author="Author">
              <w:rPr>
                <w:rFonts w:ascii="Courier New" w:hAnsi="Courier New" w:cs="Courier New"/>
                <w:sz w:val="20"/>
                <w:szCs w:val="20"/>
              </w:rPr>
            </w:rPrChange>
          </w:rPr>
          <w:delText xml:space="preserve">    SPI_UNINIT,</w:delText>
        </w:r>
        <w:bookmarkStart w:id="12766" w:name="_Toc488929092"/>
        <w:bookmarkStart w:id="12767" w:name="_Toc489941302"/>
        <w:bookmarkStart w:id="12768" w:name="_Toc489942460"/>
        <w:bookmarkStart w:id="12769" w:name="_Toc490206741"/>
        <w:bookmarkStart w:id="12770" w:name="_Toc490207906"/>
        <w:bookmarkEnd w:id="12766"/>
        <w:bookmarkEnd w:id="12767"/>
        <w:bookmarkEnd w:id="12768"/>
        <w:bookmarkEnd w:id="12769"/>
        <w:bookmarkEnd w:id="12770"/>
      </w:del>
    </w:p>
    <w:p w:rsidR="00743B33" w:rsidRPr="00743B33" w:rsidRDefault="00D20E06" w:rsidP="00743B33">
      <w:pPr>
        <w:rPr>
          <w:del w:id="12771" w:author="Author"/>
          <w:rPrChange w:id="12772" w:author="Author">
            <w:rPr>
              <w:del w:id="12773" w:author="Author"/>
              <w:rFonts w:ascii="Courier New" w:hAnsi="Courier New" w:cs="Courier New"/>
              <w:sz w:val="20"/>
              <w:szCs w:val="20"/>
            </w:rPr>
          </w:rPrChange>
        </w:rPr>
        <w:pPrChange w:id="12774" w:author="Author">
          <w:pPr>
            <w:ind w:left="540"/>
            <w:jc w:val="both"/>
          </w:pPr>
        </w:pPrChange>
      </w:pPr>
      <w:del w:id="12775" w:author="Author">
        <w:r>
          <w:rPr>
            <w:rPrChange w:id="12776" w:author="Author">
              <w:rPr>
                <w:rFonts w:ascii="Courier New" w:hAnsi="Courier New" w:cs="Courier New"/>
                <w:sz w:val="20"/>
                <w:szCs w:val="20"/>
              </w:rPr>
            </w:rPrChange>
          </w:rPr>
          <w:delText xml:space="preserve">    SPI_IDLE,</w:delText>
        </w:r>
        <w:bookmarkStart w:id="12777" w:name="_Toc488929093"/>
        <w:bookmarkStart w:id="12778" w:name="_Toc489941303"/>
        <w:bookmarkStart w:id="12779" w:name="_Toc489942461"/>
        <w:bookmarkStart w:id="12780" w:name="_Toc490206742"/>
        <w:bookmarkStart w:id="12781" w:name="_Toc490207907"/>
        <w:bookmarkEnd w:id="12777"/>
        <w:bookmarkEnd w:id="12778"/>
        <w:bookmarkEnd w:id="12779"/>
        <w:bookmarkEnd w:id="12780"/>
        <w:bookmarkEnd w:id="12781"/>
      </w:del>
    </w:p>
    <w:p w:rsidR="00743B33" w:rsidRPr="00743B33" w:rsidRDefault="00D20E06" w:rsidP="00743B33">
      <w:pPr>
        <w:rPr>
          <w:del w:id="12782" w:author="Author"/>
          <w:rPrChange w:id="12783" w:author="Author">
            <w:rPr>
              <w:del w:id="12784" w:author="Author"/>
              <w:rFonts w:ascii="Courier New" w:hAnsi="Courier New" w:cs="Courier New"/>
              <w:sz w:val="20"/>
              <w:szCs w:val="20"/>
            </w:rPr>
          </w:rPrChange>
        </w:rPr>
        <w:pPrChange w:id="12785" w:author="Author">
          <w:pPr>
            <w:ind w:left="540"/>
            <w:jc w:val="both"/>
          </w:pPr>
        </w:pPrChange>
      </w:pPr>
      <w:del w:id="12786" w:author="Author">
        <w:r>
          <w:rPr>
            <w:rPrChange w:id="12787" w:author="Author">
              <w:rPr>
                <w:rFonts w:ascii="Courier New" w:hAnsi="Courier New" w:cs="Courier New"/>
                <w:sz w:val="20"/>
                <w:szCs w:val="20"/>
              </w:rPr>
            </w:rPrChange>
          </w:rPr>
          <w:delText xml:space="preserve">    SPI_BUSY</w:delText>
        </w:r>
        <w:bookmarkStart w:id="12788" w:name="_Toc488929094"/>
        <w:bookmarkStart w:id="12789" w:name="_Toc489941304"/>
        <w:bookmarkStart w:id="12790" w:name="_Toc489942462"/>
        <w:bookmarkStart w:id="12791" w:name="_Toc490206743"/>
        <w:bookmarkStart w:id="12792" w:name="_Toc490207908"/>
        <w:bookmarkEnd w:id="12788"/>
        <w:bookmarkEnd w:id="12789"/>
        <w:bookmarkEnd w:id="12790"/>
        <w:bookmarkEnd w:id="12791"/>
        <w:bookmarkEnd w:id="12792"/>
      </w:del>
    </w:p>
    <w:p w:rsidR="00743B33" w:rsidRPr="00743B33" w:rsidRDefault="00D20E06" w:rsidP="00743B33">
      <w:pPr>
        <w:rPr>
          <w:del w:id="12793" w:author="Author"/>
          <w:rPrChange w:id="12794" w:author="Author">
            <w:rPr>
              <w:del w:id="12795" w:author="Author"/>
              <w:rFonts w:ascii="Courier New" w:hAnsi="Courier New" w:cs="Courier New"/>
              <w:sz w:val="20"/>
              <w:szCs w:val="20"/>
            </w:rPr>
          </w:rPrChange>
        </w:rPr>
        <w:pPrChange w:id="12796" w:author="Author">
          <w:pPr>
            <w:ind w:left="540"/>
            <w:jc w:val="both"/>
          </w:pPr>
        </w:pPrChange>
      </w:pPr>
      <w:del w:id="12797" w:author="Author">
        <w:r>
          <w:rPr>
            <w:rPrChange w:id="12798" w:author="Author">
              <w:rPr>
                <w:rFonts w:ascii="Courier New" w:hAnsi="Courier New" w:cs="Courier New"/>
                <w:sz w:val="20"/>
                <w:szCs w:val="20"/>
              </w:rPr>
            </w:rPrChange>
          </w:rPr>
          <w:delText xml:space="preserve">  } Spi_StatusType;</w:delText>
        </w:r>
        <w:bookmarkStart w:id="12799" w:name="_Toc488929095"/>
        <w:bookmarkStart w:id="12800" w:name="_Toc489941305"/>
        <w:bookmarkStart w:id="12801" w:name="_Toc489942463"/>
        <w:bookmarkStart w:id="12802" w:name="_Toc490206744"/>
        <w:bookmarkStart w:id="12803" w:name="_Toc490207909"/>
        <w:bookmarkEnd w:id="12799"/>
        <w:bookmarkEnd w:id="12800"/>
        <w:bookmarkEnd w:id="12801"/>
        <w:bookmarkEnd w:id="12802"/>
        <w:bookmarkEnd w:id="12803"/>
      </w:del>
    </w:p>
    <w:p w:rsidR="00743B33" w:rsidRPr="00743B33" w:rsidRDefault="00743B33" w:rsidP="00743B33">
      <w:pPr>
        <w:rPr>
          <w:del w:id="12804" w:author="Author"/>
          <w:rPrChange w:id="12805" w:author="Author">
            <w:rPr>
              <w:del w:id="12806" w:author="Author"/>
              <w:rFonts w:ascii="Trebuchet MS" w:hAnsi="Trebuchet MS"/>
              <w:b/>
            </w:rPr>
          </w:rPrChange>
        </w:rPr>
        <w:pPrChange w:id="12807" w:author="Author">
          <w:pPr>
            <w:ind w:left="540"/>
            <w:jc w:val="both"/>
          </w:pPr>
        </w:pPrChange>
      </w:pPr>
      <w:bookmarkStart w:id="12808" w:name="_Toc488929096"/>
      <w:bookmarkStart w:id="12809" w:name="_Toc489941306"/>
      <w:bookmarkStart w:id="12810" w:name="_Toc489942464"/>
      <w:bookmarkStart w:id="12811" w:name="_Toc490206745"/>
      <w:bookmarkStart w:id="12812" w:name="_Toc490207910"/>
      <w:bookmarkEnd w:id="12808"/>
      <w:bookmarkEnd w:id="12809"/>
      <w:bookmarkEnd w:id="12810"/>
      <w:bookmarkEnd w:id="12811"/>
      <w:bookmarkEnd w:id="12812"/>
    </w:p>
    <w:p w:rsidR="00743B33" w:rsidRPr="00743B33" w:rsidRDefault="00D20E06" w:rsidP="00743B33">
      <w:pPr>
        <w:rPr>
          <w:del w:id="12813" w:author="Author"/>
          <w:rPrChange w:id="12814" w:author="Author">
            <w:rPr>
              <w:del w:id="12815" w:author="Author"/>
              <w:rFonts w:ascii="Trebuchet MS" w:hAnsi="Trebuchet MS"/>
              <w:b/>
              <w:lang w:val="en-US"/>
            </w:rPr>
          </w:rPrChange>
        </w:rPr>
        <w:pPrChange w:id="12816" w:author="Author">
          <w:pPr>
            <w:ind w:left="540"/>
            <w:jc w:val="both"/>
          </w:pPr>
        </w:pPrChange>
      </w:pPr>
      <w:del w:id="12817" w:author="Author">
        <w:r>
          <w:rPr>
            <w:rPrChange w:id="12818" w:author="Author">
              <w:rPr>
                <w:rFonts w:ascii="Trebuchet MS" w:hAnsi="Trebuchet MS"/>
                <w:b/>
                <w:lang w:val="en-US"/>
              </w:rPr>
            </w:rPrChange>
          </w:rPr>
          <w:delText>Rationale:</w:delText>
        </w:r>
        <w:bookmarkStart w:id="12819" w:name="_Toc488929097"/>
        <w:bookmarkStart w:id="12820" w:name="_Toc489941307"/>
        <w:bookmarkStart w:id="12821" w:name="_Toc489942465"/>
        <w:bookmarkStart w:id="12822" w:name="_Toc490206746"/>
        <w:bookmarkStart w:id="12823" w:name="_Toc490207911"/>
        <w:bookmarkEnd w:id="12819"/>
        <w:bookmarkEnd w:id="12820"/>
        <w:bookmarkEnd w:id="12821"/>
        <w:bookmarkEnd w:id="12822"/>
        <w:bookmarkEnd w:id="12823"/>
      </w:del>
    </w:p>
    <w:p w:rsidR="00743B33" w:rsidRPr="00743B33" w:rsidRDefault="00D20E06" w:rsidP="00743B33">
      <w:pPr>
        <w:rPr>
          <w:del w:id="12824" w:author="Author"/>
          <w:rPrChange w:id="12825" w:author="Author">
            <w:rPr>
              <w:del w:id="12826" w:author="Author"/>
              <w:rFonts w:ascii="Trebuchet MS" w:hAnsi="Trebuchet MS"/>
              <w:sz w:val="20"/>
              <w:szCs w:val="20"/>
            </w:rPr>
          </w:rPrChange>
        </w:rPr>
        <w:pPrChange w:id="12827" w:author="Author">
          <w:pPr>
            <w:ind w:left="540"/>
            <w:jc w:val="both"/>
          </w:pPr>
        </w:pPrChange>
      </w:pPr>
      <w:del w:id="12828" w:author="Author">
        <w:r>
          <w:rPr>
            <w:rPrChange w:id="12829" w:author="Author">
              <w:rPr>
                <w:rFonts w:ascii="Trebuchet MS" w:hAnsi="Trebuchet MS"/>
                <w:sz w:val="20"/>
                <w:szCs w:val="20"/>
              </w:rPr>
            </w:rPrChange>
          </w:rPr>
          <w:delText>Readability</w:delText>
        </w:r>
        <w:bookmarkStart w:id="12830" w:name="_Toc488929098"/>
        <w:bookmarkStart w:id="12831" w:name="_Toc489941308"/>
        <w:bookmarkStart w:id="12832" w:name="_Toc489942466"/>
        <w:bookmarkStart w:id="12833" w:name="_Toc490206747"/>
        <w:bookmarkStart w:id="12834" w:name="_Toc490207912"/>
        <w:bookmarkEnd w:id="12830"/>
        <w:bookmarkEnd w:id="12831"/>
        <w:bookmarkEnd w:id="12832"/>
        <w:bookmarkEnd w:id="12833"/>
        <w:bookmarkEnd w:id="12834"/>
      </w:del>
    </w:p>
    <w:p w:rsidR="00743B33" w:rsidRPr="00743B33" w:rsidRDefault="00D20E06" w:rsidP="00743B33">
      <w:pPr>
        <w:rPr>
          <w:del w:id="12835" w:author="Author"/>
          <w:rPrChange w:id="12836" w:author="Author">
            <w:rPr>
              <w:del w:id="12837" w:author="Author"/>
              <w:rFonts w:ascii="Trebuchet MS" w:hAnsi="Trebuchet MS"/>
            </w:rPr>
          </w:rPrChange>
        </w:rPr>
        <w:pPrChange w:id="12838" w:author="Author">
          <w:pPr>
            <w:ind w:left="540"/>
            <w:jc w:val="both"/>
          </w:pPr>
        </w:pPrChange>
      </w:pPr>
      <w:ins w:id="12839" w:author="Author">
        <w:del w:id="12840" w:author="Author">
          <w:r>
            <w:delText>No need.</w:delText>
          </w:r>
        </w:del>
      </w:ins>
      <w:bookmarkStart w:id="12841" w:name="_Toc488929099"/>
      <w:bookmarkStart w:id="12842" w:name="_Toc489941309"/>
      <w:bookmarkStart w:id="12843" w:name="_Toc489942467"/>
      <w:bookmarkStart w:id="12844" w:name="_Toc490206748"/>
      <w:bookmarkStart w:id="12845" w:name="_Toc490207913"/>
      <w:bookmarkEnd w:id="12841"/>
      <w:bookmarkEnd w:id="12842"/>
      <w:bookmarkEnd w:id="12843"/>
      <w:bookmarkEnd w:id="12844"/>
      <w:bookmarkEnd w:id="12845"/>
    </w:p>
    <w:p w:rsidR="00743B33" w:rsidRDefault="00D20E06" w:rsidP="00743B33">
      <w:pPr>
        <w:rPr>
          <w:del w:id="12846" w:author="Author"/>
        </w:rPr>
        <w:pPrChange w:id="12847" w:author="Author">
          <w:pPr>
            <w:pStyle w:val="Heading3"/>
          </w:pPr>
        </w:pPrChange>
      </w:pPr>
      <w:bookmarkStart w:id="12848" w:name="_Toc294795155"/>
      <w:bookmarkStart w:id="12849" w:name="_Toc301956871"/>
      <w:bookmarkStart w:id="12850" w:name="_Toc301959999"/>
      <w:bookmarkStart w:id="12851" w:name="_Toc301960473"/>
      <w:bookmarkStart w:id="12852" w:name="_Toc301960635"/>
      <w:bookmarkStart w:id="12853" w:name="_Toc409602438"/>
      <w:bookmarkStart w:id="12854" w:name="_Toc430267099"/>
      <w:del w:id="12855" w:author="Author">
        <w:r>
          <w:delText>Name_Type_002</w:delText>
        </w:r>
        <w:bookmarkEnd w:id="12848"/>
        <w:bookmarkEnd w:id="12849"/>
        <w:bookmarkEnd w:id="12850"/>
        <w:bookmarkEnd w:id="12851"/>
        <w:bookmarkEnd w:id="12852"/>
        <w:r>
          <w:delText xml:space="preserve"> ([1] Clause 5.4.7 - table 1 - 1h)</w:delText>
        </w:r>
        <w:bookmarkStart w:id="12856" w:name="_Toc488929100"/>
        <w:bookmarkStart w:id="12857" w:name="_Toc489941310"/>
        <w:bookmarkStart w:id="12858" w:name="_Toc489942468"/>
        <w:bookmarkStart w:id="12859" w:name="_Toc490206749"/>
        <w:bookmarkStart w:id="12860" w:name="_Toc490207914"/>
        <w:bookmarkEnd w:id="12853"/>
        <w:bookmarkEnd w:id="12854"/>
        <w:bookmarkEnd w:id="12856"/>
        <w:bookmarkEnd w:id="12857"/>
        <w:bookmarkEnd w:id="12858"/>
        <w:bookmarkEnd w:id="12859"/>
        <w:bookmarkEnd w:id="12860"/>
      </w:del>
    </w:p>
    <w:p w:rsidR="00743B33" w:rsidRPr="00743B33" w:rsidRDefault="00D20E06" w:rsidP="00743B33">
      <w:pPr>
        <w:rPr>
          <w:del w:id="12861" w:author="Author"/>
          <w:rPrChange w:id="12862" w:author="Author">
            <w:rPr>
              <w:del w:id="12863" w:author="Author"/>
              <w:rFonts w:ascii="Trebuchet MS" w:hAnsi="Trebuchet MS"/>
              <w:b/>
              <w:lang w:val="en-US"/>
            </w:rPr>
          </w:rPrChange>
        </w:rPr>
        <w:pPrChange w:id="12864" w:author="Author">
          <w:pPr>
            <w:ind w:left="540"/>
            <w:jc w:val="both"/>
          </w:pPr>
        </w:pPrChange>
      </w:pPr>
      <w:ins w:id="12865" w:author="Author">
        <w:del w:id="12866" w:author="Author">
          <w:r>
            <w:delText xml:space="preserve">No need </w:delText>
          </w:r>
        </w:del>
      </w:ins>
      <w:del w:id="12867" w:author="Author">
        <w:r>
          <w:rPr>
            <w:rPrChange w:id="12868" w:author="Author">
              <w:rPr>
                <w:rFonts w:ascii="Trebuchet MS" w:hAnsi="Trebuchet MS"/>
                <w:b/>
                <w:lang w:val="en-US"/>
              </w:rPr>
            </w:rPrChange>
          </w:rPr>
          <w:delText>Rule:</w:delText>
        </w:r>
        <w:bookmarkStart w:id="12869" w:name="_Toc488929101"/>
        <w:bookmarkStart w:id="12870" w:name="_Toc489941311"/>
        <w:bookmarkStart w:id="12871" w:name="_Toc489942469"/>
        <w:bookmarkStart w:id="12872" w:name="_Toc490206750"/>
        <w:bookmarkStart w:id="12873" w:name="_Toc490207915"/>
        <w:bookmarkEnd w:id="12869"/>
        <w:bookmarkEnd w:id="12870"/>
        <w:bookmarkEnd w:id="12871"/>
        <w:bookmarkEnd w:id="12872"/>
        <w:bookmarkEnd w:id="12873"/>
      </w:del>
    </w:p>
    <w:p w:rsidR="00743B33" w:rsidRPr="00743B33" w:rsidRDefault="00D20E06" w:rsidP="00743B33">
      <w:pPr>
        <w:rPr>
          <w:del w:id="12874" w:author="Author"/>
          <w:rPrChange w:id="12875" w:author="Author">
            <w:rPr>
              <w:del w:id="12876" w:author="Author"/>
              <w:rFonts w:ascii="Trebuchet MS" w:hAnsi="Trebuchet MS"/>
              <w:sz w:val="20"/>
              <w:szCs w:val="20"/>
            </w:rPr>
          </w:rPrChange>
        </w:rPr>
        <w:pPrChange w:id="12877" w:author="Author">
          <w:pPr>
            <w:ind w:left="540"/>
            <w:jc w:val="both"/>
          </w:pPr>
        </w:pPrChange>
      </w:pPr>
      <w:del w:id="12878" w:author="Author">
        <w:r>
          <w:rPr>
            <w:rPrChange w:id="12879" w:author="Author">
              <w:rPr>
                <w:rFonts w:ascii="Trebuchet MS" w:hAnsi="Trebuchet MS"/>
                <w:sz w:val="20"/>
                <w:szCs w:val="20"/>
              </w:rPr>
            </w:rPrChange>
          </w:rPr>
          <w:delText xml:space="preserve">All SOFTWARE Modules shall label self-defined i.e. specific </w:delText>
        </w:r>
        <w:r>
          <w:rPr>
            <w:rPrChange w:id="12880" w:author="Author">
              <w:rPr>
                <w:rFonts w:ascii="Trebuchet MS" w:hAnsi="Trebuchet MS"/>
                <w:sz w:val="20"/>
                <w:szCs w:val="20"/>
              </w:rPr>
            </w:rPrChange>
          </w:rPr>
          <w:delText>data types according to the following scheme:</w:delText>
        </w:r>
        <w:bookmarkStart w:id="12881" w:name="_Toc488929102"/>
        <w:bookmarkStart w:id="12882" w:name="_Toc489941312"/>
        <w:bookmarkStart w:id="12883" w:name="_Toc489942470"/>
        <w:bookmarkStart w:id="12884" w:name="_Toc490206751"/>
        <w:bookmarkStart w:id="12885" w:name="_Toc490207916"/>
        <w:bookmarkEnd w:id="12881"/>
        <w:bookmarkEnd w:id="12882"/>
        <w:bookmarkEnd w:id="12883"/>
        <w:bookmarkEnd w:id="12884"/>
        <w:bookmarkEnd w:id="12885"/>
      </w:del>
    </w:p>
    <w:p w:rsidR="00743B33" w:rsidRPr="00743B33" w:rsidRDefault="00D20E06" w:rsidP="00743B33">
      <w:pPr>
        <w:rPr>
          <w:del w:id="12886" w:author="Author"/>
          <w:rPrChange w:id="12887" w:author="Author">
            <w:rPr>
              <w:del w:id="12888" w:author="Author"/>
              <w:rFonts w:ascii="Trebuchet MS" w:hAnsi="Trebuchet MS"/>
              <w:sz w:val="20"/>
              <w:szCs w:val="20"/>
            </w:rPr>
          </w:rPrChange>
        </w:rPr>
        <w:pPrChange w:id="12889" w:author="Author">
          <w:pPr>
            <w:ind w:left="540"/>
            <w:jc w:val="both"/>
          </w:pPr>
        </w:pPrChange>
      </w:pPr>
      <w:del w:id="12890" w:author="Author">
        <w:r>
          <w:rPr>
            <w:rPrChange w:id="12891" w:author="Author">
              <w:rPr>
                <w:rFonts w:ascii="Trebuchet MS" w:hAnsi="Trebuchet MS"/>
                <w:sz w:val="20"/>
                <w:szCs w:val="20"/>
              </w:rPr>
            </w:rPrChange>
          </w:rPr>
          <w:delText>Composition of type: &lt;Component name&gt;_&lt;Type name&gt;Type</w:delText>
        </w:r>
        <w:bookmarkStart w:id="12892" w:name="_Toc488929103"/>
        <w:bookmarkStart w:id="12893" w:name="_Toc489941313"/>
        <w:bookmarkStart w:id="12894" w:name="_Toc489942471"/>
        <w:bookmarkStart w:id="12895" w:name="_Toc490206752"/>
        <w:bookmarkStart w:id="12896" w:name="_Toc490207917"/>
        <w:bookmarkEnd w:id="12892"/>
        <w:bookmarkEnd w:id="12893"/>
        <w:bookmarkEnd w:id="12894"/>
        <w:bookmarkEnd w:id="12895"/>
        <w:bookmarkEnd w:id="12896"/>
      </w:del>
    </w:p>
    <w:p w:rsidR="00743B33" w:rsidRPr="00743B33" w:rsidRDefault="00743B33" w:rsidP="00743B33">
      <w:pPr>
        <w:rPr>
          <w:del w:id="12897" w:author="Author"/>
          <w:rPrChange w:id="12898" w:author="Author">
            <w:rPr>
              <w:del w:id="12899" w:author="Author"/>
              <w:rFonts w:ascii="Trebuchet MS" w:hAnsi="Trebuchet MS"/>
              <w:sz w:val="20"/>
              <w:szCs w:val="20"/>
            </w:rPr>
          </w:rPrChange>
        </w:rPr>
        <w:pPrChange w:id="12900" w:author="Author">
          <w:pPr>
            <w:ind w:left="540"/>
            <w:jc w:val="both"/>
          </w:pPr>
        </w:pPrChange>
      </w:pPr>
      <w:bookmarkStart w:id="12901" w:name="_Toc488929104"/>
      <w:bookmarkStart w:id="12902" w:name="_Toc489941314"/>
      <w:bookmarkStart w:id="12903" w:name="_Toc489942472"/>
      <w:bookmarkStart w:id="12904" w:name="_Toc490206753"/>
      <w:bookmarkStart w:id="12905" w:name="_Toc490207918"/>
      <w:bookmarkEnd w:id="12901"/>
      <w:bookmarkEnd w:id="12902"/>
      <w:bookmarkEnd w:id="12903"/>
      <w:bookmarkEnd w:id="12904"/>
      <w:bookmarkEnd w:id="12905"/>
    </w:p>
    <w:p w:rsidR="00743B33" w:rsidRPr="00743B33" w:rsidRDefault="00D20E06" w:rsidP="00743B33">
      <w:pPr>
        <w:rPr>
          <w:del w:id="12906" w:author="Author"/>
          <w:rPrChange w:id="12907" w:author="Author">
            <w:rPr>
              <w:del w:id="12908" w:author="Author"/>
              <w:rFonts w:ascii="Trebuchet MS" w:hAnsi="Trebuchet MS"/>
              <w:sz w:val="20"/>
              <w:szCs w:val="20"/>
            </w:rPr>
          </w:rPrChange>
        </w:rPr>
        <w:pPrChange w:id="12909" w:author="Author">
          <w:pPr>
            <w:ind w:left="540"/>
            <w:jc w:val="both"/>
          </w:pPr>
        </w:pPrChange>
      </w:pPr>
      <w:del w:id="12910" w:author="Author">
        <w:r>
          <w:rPr>
            <w:rPrChange w:id="12911" w:author="Author">
              <w:rPr>
                <w:rFonts w:ascii="Trebuchet MS" w:hAnsi="Trebuchet MS"/>
                <w:sz w:val="20"/>
                <w:szCs w:val="20"/>
              </w:rPr>
            </w:rPrChange>
          </w:rPr>
          <w:delText>Only one underscore between component name and type name.</w:delText>
        </w:r>
        <w:bookmarkStart w:id="12912" w:name="_Toc488929105"/>
        <w:bookmarkStart w:id="12913" w:name="_Toc489941315"/>
        <w:bookmarkStart w:id="12914" w:name="_Toc489942473"/>
        <w:bookmarkStart w:id="12915" w:name="_Toc490206754"/>
        <w:bookmarkStart w:id="12916" w:name="_Toc490207919"/>
        <w:bookmarkEnd w:id="12912"/>
        <w:bookmarkEnd w:id="12913"/>
        <w:bookmarkEnd w:id="12914"/>
        <w:bookmarkEnd w:id="12915"/>
        <w:bookmarkEnd w:id="12916"/>
      </w:del>
    </w:p>
    <w:p w:rsidR="00743B33" w:rsidRPr="00743B33" w:rsidRDefault="00D20E06" w:rsidP="00743B33">
      <w:pPr>
        <w:rPr>
          <w:del w:id="12917" w:author="Author"/>
          <w:rPrChange w:id="12918" w:author="Author">
            <w:rPr>
              <w:del w:id="12919" w:author="Author"/>
              <w:rFonts w:ascii="Trebuchet MS" w:hAnsi="Trebuchet MS"/>
              <w:sz w:val="20"/>
              <w:szCs w:val="20"/>
            </w:rPr>
          </w:rPrChange>
        </w:rPr>
        <w:pPrChange w:id="12920" w:author="Author">
          <w:pPr>
            <w:ind w:left="540"/>
            <w:jc w:val="both"/>
          </w:pPr>
        </w:pPrChange>
      </w:pPr>
      <w:del w:id="12921" w:author="Author">
        <w:r>
          <w:rPr>
            <w:rPrChange w:id="12922" w:author="Author">
              <w:rPr>
                <w:rFonts w:ascii="Trebuchet MS" w:hAnsi="Trebuchet MS"/>
                <w:sz w:val="20"/>
                <w:szCs w:val="20"/>
              </w:rPr>
            </w:rPrChange>
          </w:rPr>
          <w:delText>Spelling of type: First letter of each word upper case, consecutive letters lower case.</w:delText>
        </w:r>
        <w:bookmarkStart w:id="12923" w:name="_Toc488929106"/>
        <w:bookmarkStart w:id="12924" w:name="_Toc489941316"/>
        <w:bookmarkStart w:id="12925" w:name="_Toc489942474"/>
        <w:bookmarkStart w:id="12926" w:name="_Toc490206755"/>
        <w:bookmarkStart w:id="12927" w:name="_Toc490207920"/>
        <w:bookmarkEnd w:id="12923"/>
        <w:bookmarkEnd w:id="12924"/>
        <w:bookmarkEnd w:id="12925"/>
        <w:bookmarkEnd w:id="12926"/>
        <w:bookmarkEnd w:id="12927"/>
      </w:del>
    </w:p>
    <w:p w:rsidR="00743B33" w:rsidRPr="00743B33" w:rsidRDefault="00743B33" w:rsidP="00743B33">
      <w:pPr>
        <w:rPr>
          <w:del w:id="12928" w:author="Author"/>
          <w:rPrChange w:id="12929" w:author="Author">
            <w:rPr>
              <w:del w:id="12930" w:author="Author"/>
              <w:rFonts w:ascii="Trebuchet MS" w:hAnsi="Trebuchet MS"/>
              <w:lang w:val="en-US"/>
            </w:rPr>
          </w:rPrChange>
        </w:rPr>
        <w:pPrChange w:id="12931" w:author="Author">
          <w:pPr>
            <w:ind w:left="540"/>
            <w:jc w:val="both"/>
          </w:pPr>
        </w:pPrChange>
      </w:pPr>
      <w:bookmarkStart w:id="12932" w:name="_Toc488929107"/>
      <w:bookmarkStart w:id="12933" w:name="_Toc489941317"/>
      <w:bookmarkStart w:id="12934" w:name="_Toc489942475"/>
      <w:bookmarkStart w:id="12935" w:name="_Toc490206756"/>
      <w:bookmarkStart w:id="12936" w:name="_Toc490207921"/>
      <w:bookmarkEnd w:id="12932"/>
      <w:bookmarkEnd w:id="12933"/>
      <w:bookmarkEnd w:id="12934"/>
      <w:bookmarkEnd w:id="12935"/>
      <w:bookmarkEnd w:id="12936"/>
    </w:p>
    <w:p w:rsidR="00743B33" w:rsidRPr="00743B33" w:rsidRDefault="00D20E06" w:rsidP="00743B33">
      <w:pPr>
        <w:rPr>
          <w:del w:id="12937" w:author="Author"/>
          <w:rPrChange w:id="12938" w:author="Author">
            <w:rPr>
              <w:del w:id="12939" w:author="Author"/>
              <w:rFonts w:ascii="Trebuchet MS" w:hAnsi="Trebuchet MS"/>
              <w:b/>
              <w:lang w:val="en-US"/>
            </w:rPr>
          </w:rPrChange>
        </w:rPr>
        <w:pPrChange w:id="12940" w:author="Author">
          <w:pPr>
            <w:ind w:left="540"/>
            <w:jc w:val="both"/>
          </w:pPr>
        </w:pPrChange>
      </w:pPr>
      <w:del w:id="12941" w:author="Author">
        <w:r>
          <w:rPr>
            <w:rPrChange w:id="12942" w:author="Author">
              <w:rPr>
                <w:rFonts w:ascii="Trebuchet MS" w:hAnsi="Trebuchet MS"/>
                <w:b/>
                <w:lang w:val="en-US"/>
              </w:rPr>
            </w:rPrChange>
          </w:rPr>
          <w:delText>Example:</w:delText>
        </w:r>
        <w:bookmarkStart w:id="12943" w:name="_Toc488929108"/>
        <w:bookmarkStart w:id="12944" w:name="_Toc489941318"/>
        <w:bookmarkStart w:id="12945" w:name="_Toc489942476"/>
        <w:bookmarkStart w:id="12946" w:name="_Toc490206757"/>
        <w:bookmarkStart w:id="12947" w:name="_Toc490207922"/>
        <w:bookmarkEnd w:id="12943"/>
        <w:bookmarkEnd w:id="12944"/>
        <w:bookmarkEnd w:id="12945"/>
        <w:bookmarkEnd w:id="12946"/>
        <w:bookmarkEnd w:id="12947"/>
      </w:del>
    </w:p>
    <w:p w:rsidR="00743B33" w:rsidRPr="00743B33" w:rsidRDefault="00D20E06" w:rsidP="00743B33">
      <w:pPr>
        <w:rPr>
          <w:del w:id="12948" w:author="Author"/>
          <w:rPrChange w:id="12949" w:author="Author">
            <w:rPr>
              <w:del w:id="12950" w:author="Author"/>
              <w:rFonts w:ascii="Trebuchet MS" w:hAnsi="Trebuchet MS"/>
              <w:sz w:val="20"/>
              <w:lang w:val="en-US"/>
            </w:rPr>
          </w:rPrChange>
        </w:rPr>
        <w:pPrChange w:id="12951" w:author="Author">
          <w:pPr>
            <w:ind w:left="540"/>
          </w:pPr>
        </w:pPrChange>
      </w:pPr>
      <w:del w:id="12952" w:author="Author">
        <w:r>
          <w:rPr>
            <w:rPrChange w:id="12953" w:author="Author">
              <w:rPr>
                <w:rFonts w:ascii="Trebuchet MS" w:hAnsi="Trebuchet MS"/>
                <w:sz w:val="20"/>
                <w:lang w:val="en-US"/>
              </w:rPr>
            </w:rPrChange>
          </w:rPr>
          <w:delText>/* Compliant */</w:delText>
        </w:r>
        <w:bookmarkStart w:id="12954" w:name="_Toc488929109"/>
        <w:bookmarkStart w:id="12955" w:name="_Toc489941319"/>
        <w:bookmarkStart w:id="12956" w:name="_Toc489942477"/>
        <w:bookmarkStart w:id="12957" w:name="_Toc490206758"/>
        <w:bookmarkStart w:id="12958" w:name="_Toc490207923"/>
        <w:bookmarkEnd w:id="12954"/>
        <w:bookmarkEnd w:id="12955"/>
        <w:bookmarkEnd w:id="12956"/>
        <w:bookmarkEnd w:id="12957"/>
        <w:bookmarkEnd w:id="12958"/>
      </w:del>
    </w:p>
    <w:p w:rsidR="00743B33" w:rsidRPr="00743B33" w:rsidRDefault="00D20E06" w:rsidP="00743B33">
      <w:pPr>
        <w:rPr>
          <w:del w:id="12959" w:author="Author"/>
          <w:rPrChange w:id="12960" w:author="Author">
            <w:rPr>
              <w:del w:id="12961" w:author="Author"/>
              <w:rFonts w:ascii="Trebuchet MS" w:hAnsi="Trebuchet MS"/>
              <w:sz w:val="20"/>
              <w:szCs w:val="20"/>
            </w:rPr>
          </w:rPrChange>
        </w:rPr>
        <w:pPrChange w:id="12962" w:author="Author">
          <w:pPr>
            <w:ind w:left="540"/>
            <w:jc w:val="both"/>
          </w:pPr>
        </w:pPrChange>
      </w:pPr>
      <w:del w:id="12963" w:author="Author">
        <w:r>
          <w:rPr>
            <w:rPrChange w:id="12964" w:author="Author">
              <w:rPr>
                <w:rFonts w:ascii="Trebuchet MS" w:hAnsi="Trebuchet MS"/>
                <w:sz w:val="20"/>
                <w:szCs w:val="20"/>
              </w:rPr>
            </w:rPrChange>
          </w:rPr>
          <w:delText>Eep_LengthType</w:delText>
        </w:r>
        <w:bookmarkStart w:id="12965" w:name="_Toc488929110"/>
        <w:bookmarkStart w:id="12966" w:name="_Toc489941320"/>
        <w:bookmarkStart w:id="12967" w:name="_Toc489942478"/>
        <w:bookmarkStart w:id="12968" w:name="_Toc490206759"/>
        <w:bookmarkStart w:id="12969" w:name="_Toc490207924"/>
        <w:bookmarkEnd w:id="12965"/>
        <w:bookmarkEnd w:id="12966"/>
        <w:bookmarkEnd w:id="12967"/>
        <w:bookmarkEnd w:id="12968"/>
        <w:bookmarkEnd w:id="12969"/>
      </w:del>
    </w:p>
    <w:p w:rsidR="00743B33" w:rsidRPr="00743B33" w:rsidRDefault="00D20E06" w:rsidP="00743B33">
      <w:pPr>
        <w:rPr>
          <w:del w:id="12970" w:author="Author"/>
          <w:rPrChange w:id="12971" w:author="Author">
            <w:rPr>
              <w:del w:id="12972" w:author="Author"/>
              <w:rFonts w:ascii="Trebuchet MS" w:hAnsi="Trebuchet MS"/>
              <w:sz w:val="20"/>
              <w:szCs w:val="20"/>
            </w:rPr>
          </w:rPrChange>
        </w:rPr>
        <w:pPrChange w:id="12973" w:author="Author">
          <w:pPr>
            <w:ind w:left="540"/>
            <w:jc w:val="both"/>
          </w:pPr>
        </w:pPrChange>
      </w:pPr>
      <w:del w:id="12974" w:author="Author">
        <w:r>
          <w:rPr>
            <w:rPrChange w:id="12975" w:author="Author">
              <w:rPr>
                <w:rFonts w:ascii="Trebuchet MS" w:hAnsi="Trebuchet MS"/>
                <w:sz w:val="20"/>
                <w:szCs w:val="20"/>
              </w:rPr>
            </w:rPrChange>
          </w:rPr>
          <w:delText>Dio_SignalType</w:delText>
        </w:r>
        <w:bookmarkStart w:id="12976" w:name="_Toc488929111"/>
        <w:bookmarkStart w:id="12977" w:name="_Toc489941321"/>
        <w:bookmarkStart w:id="12978" w:name="_Toc489942479"/>
        <w:bookmarkStart w:id="12979" w:name="_Toc490206760"/>
        <w:bookmarkStart w:id="12980" w:name="_Toc490207925"/>
        <w:bookmarkEnd w:id="12976"/>
        <w:bookmarkEnd w:id="12977"/>
        <w:bookmarkEnd w:id="12978"/>
        <w:bookmarkEnd w:id="12979"/>
        <w:bookmarkEnd w:id="12980"/>
      </w:del>
    </w:p>
    <w:p w:rsidR="00743B33" w:rsidRPr="00743B33" w:rsidRDefault="00D20E06" w:rsidP="00743B33">
      <w:pPr>
        <w:rPr>
          <w:del w:id="12981" w:author="Author"/>
          <w:rPrChange w:id="12982" w:author="Author">
            <w:rPr>
              <w:del w:id="12983" w:author="Author"/>
              <w:rFonts w:ascii="Trebuchet MS" w:hAnsi="Trebuchet MS"/>
              <w:sz w:val="20"/>
              <w:szCs w:val="20"/>
            </w:rPr>
          </w:rPrChange>
        </w:rPr>
        <w:pPrChange w:id="12984" w:author="Author">
          <w:pPr>
            <w:ind w:left="540"/>
            <w:jc w:val="both"/>
          </w:pPr>
        </w:pPrChange>
      </w:pPr>
      <w:del w:id="12985" w:author="Author">
        <w:r>
          <w:rPr>
            <w:rPrChange w:id="12986" w:author="Author">
              <w:rPr>
                <w:rFonts w:ascii="Trebuchet MS" w:hAnsi="Trebuchet MS"/>
                <w:sz w:val="20"/>
                <w:szCs w:val="20"/>
              </w:rPr>
            </w:rPrChange>
          </w:rPr>
          <w:delText>Nm_StatusType</w:delText>
        </w:r>
        <w:bookmarkStart w:id="12987" w:name="_Toc488929112"/>
        <w:bookmarkStart w:id="12988" w:name="_Toc489941322"/>
        <w:bookmarkStart w:id="12989" w:name="_Toc489942480"/>
        <w:bookmarkStart w:id="12990" w:name="_Toc490206761"/>
        <w:bookmarkStart w:id="12991" w:name="_Toc490207926"/>
        <w:bookmarkEnd w:id="12987"/>
        <w:bookmarkEnd w:id="12988"/>
        <w:bookmarkEnd w:id="12989"/>
        <w:bookmarkEnd w:id="12990"/>
        <w:bookmarkEnd w:id="12991"/>
      </w:del>
    </w:p>
    <w:p w:rsidR="00743B33" w:rsidRPr="00743B33" w:rsidRDefault="00743B33" w:rsidP="00743B33">
      <w:pPr>
        <w:rPr>
          <w:del w:id="12992" w:author="Author"/>
          <w:rPrChange w:id="12993" w:author="Author">
            <w:rPr>
              <w:del w:id="12994" w:author="Author"/>
              <w:rFonts w:ascii="Trebuchet MS" w:hAnsi="Trebuchet MS"/>
              <w:b/>
            </w:rPr>
          </w:rPrChange>
        </w:rPr>
        <w:pPrChange w:id="12995" w:author="Author">
          <w:pPr>
            <w:ind w:left="540"/>
            <w:jc w:val="both"/>
          </w:pPr>
        </w:pPrChange>
      </w:pPr>
      <w:bookmarkStart w:id="12996" w:name="_Toc488929113"/>
      <w:bookmarkStart w:id="12997" w:name="_Toc489941323"/>
      <w:bookmarkStart w:id="12998" w:name="_Toc489942481"/>
      <w:bookmarkStart w:id="12999" w:name="_Toc490206762"/>
      <w:bookmarkStart w:id="13000" w:name="_Toc490207927"/>
      <w:bookmarkEnd w:id="12996"/>
      <w:bookmarkEnd w:id="12997"/>
      <w:bookmarkEnd w:id="12998"/>
      <w:bookmarkEnd w:id="12999"/>
      <w:bookmarkEnd w:id="13000"/>
    </w:p>
    <w:p w:rsidR="00743B33" w:rsidRPr="00743B33" w:rsidRDefault="00D20E06" w:rsidP="00743B33">
      <w:pPr>
        <w:rPr>
          <w:del w:id="13001" w:author="Author"/>
          <w:rPrChange w:id="13002" w:author="Author">
            <w:rPr>
              <w:del w:id="13003" w:author="Author"/>
              <w:rFonts w:ascii="Trebuchet MS" w:hAnsi="Trebuchet MS"/>
              <w:b/>
              <w:lang w:val="en-US"/>
            </w:rPr>
          </w:rPrChange>
        </w:rPr>
        <w:pPrChange w:id="13004" w:author="Author">
          <w:pPr>
            <w:ind w:left="540"/>
            <w:jc w:val="both"/>
          </w:pPr>
        </w:pPrChange>
      </w:pPr>
      <w:del w:id="13005" w:author="Author">
        <w:r>
          <w:rPr>
            <w:rPrChange w:id="13006" w:author="Author">
              <w:rPr>
                <w:rFonts w:ascii="Trebuchet MS" w:hAnsi="Trebuchet MS"/>
                <w:b/>
                <w:lang w:val="en-US"/>
              </w:rPr>
            </w:rPrChange>
          </w:rPr>
          <w:delText xml:space="preserve">Rationale: </w:delText>
        </w:r>
        <w:bookmarkStart w:id="13007" w:name="_Toc488929114"/>
        <w:bookmarkStart w:id="13008" w:name="_Toc489941324"/>
        <w:bookmarkStart w:id="13009" w:name="_Toc489942482"/>
        <w:bookmarkStart w:id="13010" w:name="_Toc490206763"/>
        <w:bookmarkStart w:id="13011" w:name="_Toc490207928"/>
        <w:bookmarkEnd w:id="13007"/>
        <w:bookmarkEnd w:id="13008"/>
        <w:bookmarkEnd w:id="13009"/>
        <w:bookmarkEnd w:id="13010"/>
        <w:bookmarkEnd w:id="13011"/>
      </w:del>
    </w:p>
    <w:p w:rsidR="00743B33" w:rsidRPr="00743B33" w:rsidRDefault="00D20E06" w:rsidP="00743B33">
      <w:pPr>
        <w:rPr>
          <w:del w:id="13012" w:author="Author"/>
          <w:rPrChange w:id="13013" w:author="Author">
            <w:rPr>
              <w:del w:id="13014" w:author="Author"/>
              <w:rFonts w:ascii="Trebuchet MS" w:hAnsi="Trebuchet MS"/>
              <w:sz w:val="20"/>
              <w:szCs w:val="20"/>
            </w:rPr>
          </w:rPrChange>
        </w:rPr>
        <w:pPrChange w:id="13015" w:author="Author">
          <w:pPr>
            <w:ind w:left="540"/>
            <w:jc w:val="both"/>
          </w:pPr>
        </w:pPrChange>
      </w:pPr>
      <w:del w:id="13016" w:author="Author">
        <w:r>
          <w:rPr>
            <w:rPrChange w:id="13017" w:author="Author">
              <w:rPr>
                <w:rFonts w:ascii="Trebuchet MS" w:hAnsi="Trebuchet MS"/>
                <w:sz w:val="20"/>
                <w:szCs w:val="20"/>
              </w:rPr>
            </w:rPrChange>
          </w:rPr>
          <w:delText>Readability</w:delText>
        </w:r>
        <w:bookmarkStart w:id="13018" w:name="_Toc488929115"/>
        <w:bookmarkStart w:id="13019" w:name="_Toc489941325"/>
        <w:bookmarkStart w:id="13020" w:name="_Toc489942483"/>
        <w:bookmarkStart w:id="13021" w:name="_Toc490206764"/>
        <w:bookmarkStart w:id="13022" w:name="_Toc490207929"/>
        <w:bookmarkEnd w:id="13018"/>
        <w:bookmarkEnd w:id="13019"/>
        <w:bookmarkEnd w:id="13020"/>
        <w:bookmarkEnd w:id="13021"/>
        <w:bookmarkEnd w:id="13022"/>
      </w:del>
    </w:p>
    <w:p w:rsidR="00743B33" w:rsidRPr="00743B33" w:rsidRDefault="00743B33" w:rsidP="00743B33">
      <w:pPr>
        <w:rPr>
          <w:del w:id="13023" w:author="Author"/>
          <w:rPrChange w:id="13024" w:author="Author">
            <w:rPr>
              <w:del w:id="13025" w:author="Author"/>
              <w:rFonts w:ascii="Trebuchet MS" w:hAnsi="Trebuchet MS"/>
            </w:rPr>
          </w:rPrChange>
        </w:rPr>
        <w:pPrChange w:id="13026" w:author="Author">
          <w:pPr>
            <w:ind w:left="540"/>
            <w:jc w:val="both"/>
          </w:pPr>
        </w:pPrChange>
      </w:pPr>
      <w:bookmarkStart w:id="13027" w:name="_Toc488929116"/>
      <w:bookmarkStart w:id="13028" w:name="_Toc489941326"/>
      <w:bookmarkStart w:id="13029" w:name="_Toc489942484"/>
      <w:bookmarkStart w:id="13030" w:name="_Toc490206765"/>
      <w:bookmarkStart w:id="13031" w:name="_Toc490207930"/>
      <w:bookmarkEnd w:id="13027"/>
      <w:bookmarkEnd w:id="13028"/>
      <w:bookmarkEnd w:id="13029"/>
      <w:bookmarkEnd w:id="13030"/>
      <w:bookmarkEnd w:id="13031"/>
    </w:p>
    <w:p w:rsidR="00743B33" w:rsidRDefault="00D20E06" w:rsidP="00743B33">
      <w:pPr>
        <w:rPr>
          <w:ins w:id="13032" w:author="Author"/>
          <w:del w:id="13033" w:author="Author"/>
        </w:rPr>
        <w:pPrChange w:id="13034" w:author="Author">
          <w:pPr>
            <w:pStyle w:val="Heading3"/>
          </w:pPr>
        </w:pPrChange>
      </w:pPr>
      <w:bookmarkStart w:id="13035" w:name="_Toc294795156"/>
      <w:bookmarkStart w:id="13036" w:name="_Toc301956872"/>
      <w:bookmarkStart w:id="13037" w:name="_Toc301960000"/>
      <w:bookmarkStart w:id="13038" w:name="_Toc301960474"/>
      <w:bookmarkStart w:id="13039" w:name="_Toc301960636"/>
      <w:bookmarkStart w:id="13040" w:name="_Toc409602439"/>
      <w:bookmarkStart w:id="13041" w:name="_Toc430267100"/>
      <w:ins w:id="13042" w:author="Author">
        <w:del w:id="13043" w:author="Author">
          <w:r>
            <w:delText>Name_Type_003</w:delText>
          </w:r>
          <w:bookmarkStart w:id="13044" w:name="_Toc488929117"/>
          <w:bookmarkStart w:id="13045" w:name="_Toc489941327"/>
          <w:bookmarkStart w:id="13046" w:name="_Toc489942485"/>
          <w:bookmarkStart w:id="13047" w:name="_Toc490206766"/>
          <w:bookmarkStart w:id="13048" w:name="_Toc490207931"/>
          <w:bookmarkEnd w:id="13044"/>
          <w:bookmarkEnd w:id="13045"/>
          <w:bookmarkEnd w:id="13046"/>
          <w:bookmarkEnd w:id="13047"/>
          <w:bookmarkEnd w:id="13048"/>
        </w:del>
      </w:ins>
    </w:p>
    <w:p w:rsidR="00743B33" w:rsidRDefault="00D20E06" w:rsidP="00743B33">
      <w:pPr>
        <w:rPr>
          <w:ins w:id="13049" w:author="Author"/>
          <w:del w:id="13050" w:author="Author"/>
        </w:rPr>
        <w:pPrChange w:id="13051" w:author="Author">
          <w:pPr>
            <w:ind w:left="540"/>
            <w:jc w:val="both"/>
          </w:pPr>
        </w:pPrChange>
      </w:pPr>
      <w:ins w:id="13052" w:author="Author">
        <w:del w:id="13053" w:author="Author">
          <w:r>
            <w:delText>Rule:</w:delText>
          </w:r>
          <w:bookmarkStart w:id="13054" w:name="_Toc488929118"/>
          <w:bookmarkStart w:id="13055" w:name="_Toc489941328"/>
          <w:bookmarkStart w:id="13056" w:name="_Toc489942486"/>
          <w:bookmarkStart w:id="13057" w:name="_Toc490206767"/>
          <w:bookmarkStart w:id="13058" w:name="_Toc490207932"/>
          <w:bookmarkEnd w:id="13054"/>
          <w:bookmarkEnd w:id="13055"/>
          <w:bookmarkEnd w:id="13056"/>
          <w:bookmarkEnd w:id="13057"/>
          <w:bookmarkEnd w:id="13058"/>
        </w:del>
      </w:ins>
    </w:p>
    <w:p w:rsidR="00743B33" w:rsidRDefault="00D20E06" w:rsidP="00743B33">
      <w:pPr>
        <w:rPr>
          <w:ins w:id="13059" w:author="Author"/>
          <w:del w:id="13060" w:author="Author"/>
        </w:rPr>
        <w:pPrChange w:id="13061" w:author="Author">
          <w:pPr>
            <w:ind w:left="540"/>
            <w:jc w:val="both"/>
          </w:pPr>
        </w:pPrChange>
      </w:pPr>
      <w:ins w:id="13062" w:author="Author">
        <w:del w:id="13063" w:author="Author">
          <w:r w:rsidRPr="00303E7B">
            <w:delText>Names of enumeration types (also called enums) in general should follow below rules:</w:delText>
          </w:r>
          <w:bookmarkStart w:id="13064" w:name="_Toc488929119"/>
          <w:bookmarkStart w:id="13065" w:name="_Toc489941329"/>
          <w:bookmarkStart w:id="13066" w:name="_Toc489942487"/>
          <w:bookmarkStart w:id="13067" w:name="_Toc490206768"/>
          <w:bookmarkStart w:id="13068" w:name="_Toc490207933"/>
          <w:bookmarkEnd w:id="13064"/>
          <w:bookmarkEnd w:id="13065"/>
          <w:bookmarkEnd w:id="13066"/>
          <w:bookmarkEnd w:id="13067"/>
          <w:bookmarkEnd w:id="13068"/>
        </w:del>
      </w:ins>
    </w:p>
    <w:p w:rsidR="00743B33" w:rsidRDefault="00D20E06" w:rsidP="00743B33">
      <w:pPr>
        <w:rPr>
          <w:ins w:id="13069" w:author="Author"/>
          <w:del w:id="13070" w:author="Author"/>
        </w:rPr>
        <w:pPrChange w:id="13071" w:author="Author">
          <w:pPr>
            <w:ind w:left="540"/>
            <w:jc w:val="both"/>
          </w:pPr>
        </w:pPrChange>
      </w:pPr>
      <w:ins w:id="13072" w:author="Author">
        <w:del w:id="13073" w:author="Author">
          <w:r>
            <w:delText>Using Pascal case for globanaming enumerations type.</w:delText>
          </w:r>
          <w:bookmarkStart w:id="13074" w:name="_Toc488929120"/>
          <w:bookmarkStart w:id="13075" w:name="_Toc489941330"/>
          <w:bookmarkStart w:id="13076" w:name="_Toc489942488"/>
          <w:bookmarkStart w:id="13077" w:name="_Toc490206769"/>
          <w:bookmarkStart w:id="13078" w:name="_Toc490207934"/>
          <w:bookmarkEnd w:id="13074"/>
          <w:bookmarkEnd w:id="13075"/>
          <w:bookmarkEnd w:id="13076"/>
          <w:bookmarkEnd w:id="13077"/>
          <w:bookmarkEnd w:id="13078"/>
        </w:del>
      </w:ins>
    </w:p>
    <w:p w:rsidR="00743B33" w:rsidRDefault="00D20E06" w:rsidP="00743B33">
      <w:pPr>
        <w:rPr>
          <w:ins w:id="13079" w:author="Author"/>
          <w:del w:id="13080" w:author="Author"/>
        </w:rPr>
        <w:pPrChange w:id="13081" w:author="Author">
          <w:pPr>
            <w:ind w:left="540"/>
            <w:jc w:val="both"/>
          </w:pPr>
        </w:pPrChange>
      </w:pPr>
      <w:ins w:id="13082" w:author="Author">
        <w:del w:id="13083" w:author="Author">
          <w:r>
            <w:delText xml:space="preserve">Using a </w:delText>
          </w:r>
          <w:r>
            <w:delText>singular type name for an enumeration unless its values are bit fields.</w:delText>
          </w:r>
          <w:bookmarkStart w:id="13084" w:name="_Toc488929121"/>
          <w:bookmarkStart w:id="13085" w:name="_Toc489941331"/>
          <w:bookmarkStart w:id="13086" w:name="_Toc489942489"/>
          <w:bookmarkStart w:id="13087" w:name="_Toc490206770"/>
          <w:bookmarkStart w:id="13088" w:name="_Toc490207935"/>
          <w:bookmarkEnd w:id="13084"/>
          <w:bookmarkEnd w:id="13085"/>
          <w:bookmarkEnd w:id="13086"/>
          <w:bookmarkEnd w:id="13087"/>
          <w:bookmarkEnd w:id="13088"/>
        </w:del>
      </w:ins>
    </w:p>
    <w:p w:rsidR="00743B33" w:rsidRDefault="00D20E06" w:rsidP="00743B33">
      <w:pPr>
        <w:rPr>
          <w:ins w:id="13089" w:author="Author"/>
          <w:del w:id="13090" w:author="Author"/>
        </w:rPr>
        <w:pPrChange w:id="13091" w:author="Author">
          <w:pPr>
            <w:ind w:left="540"/>
            <w:jc w:val="both"/>
          </w:pPr>
        </w:pPrChange>
      </w:pPr>
      <w:ins w:id="13092" w:author="Author">
        <w:del w:id="13093" w:author="Author">
          <w:r>
            <w:delText>Using a plural type name for an enumeration with bit fields as values, also called flags enum.</w:delText>
          </w:r>
          <w:bookmarkStart w:id="13094" w:name="_Toc488929122"/>
          <w:bookmarkStart w:id="13095" w:name="_Toc489941332"/>
          <w:bookmarkStart w:id="13096" w:name="_Toc489942490"/>
          <w:bookmarkStart w:id="13097" w:name="_Toc490206771"/>
          <w:bookmarkStart w:id="13098" w:name="_Toc490207936"/>
          <w:bookmarkEnd w:id="13094"/>
          <w:bookmarkEnd w:id="13095"/>
          <w:bookmarkEnd w:id="13096"/>
          <w:bookmarkEnd w:id="13097"/>
          <w:bookmarkEnd w:id="13098"/>
        </w:del>
      </w:ins>
    </w:p>
    <w:p w:rsidR="00743B33" w:rsidRDefault="00D20E06" w:rsidP="00743B33">
      <w:pPr>
        <w:rPr>
          <w:ins w:id="13099" w:author="Author"/>
          <w:del w:id="13100" w:author="Author"/>
        </w:rPr>
        <w:pPrChange w:id="13101" w:author="Author">
          <w:pPr>
            <w:ind w:left="540"/>
            <w:jc w:val="both"/>
          </w:pPr>
        </w:pPrChange>
      </w:pPr>
      <w:ins w:id="13102" w:author="Author">
        <w:del w:id="13103" w:author="Author">
          <w:r>
            <w:delText>DO NOT use an "Enum" suffix in enum type names.</w:delText>
          </w:r>
          <w:bookmarkStart w:id="13104" w:name="_Toc488929123"/>
          <w:bookmarkStart w:id="13105" w:name="_Toc489941333"/>
          <w:bookmarkStart w:id="13106" w:name="_Toc489942491"/>
          <w:bookmarkStart w:id="13107" w:name="_Toc490206772"/>
          <w:bookmarkStart w:id="13108" w:name="_Toc490207937"/>
          <w:bookmarkEnd w:id="13104"/>
          <w:bookmarkEnd w:id="13105"/>
          <w:bookmarkEnd w:id="13106"/>
          <w:bookmarkEnd w:id="13107"/>
          <w:bookmarkEnd w:id="13108"/>
        </w:del>
      </w:ins>
    </w:p>
    <w:p w:rsidR="00743B33" w:rsidRDefault="00D20E06" w:rsidP="00743B33">
      <w:pPr>
        <w:rPr>
          <w:ins w:id="13109" w:author="Author"/>
          <w:del w:id="13110" w:author="Author"/>
        </w:rPr>
        <w:pPrChange w:id="13111" w:author="Author">
          <w:pPr>
            <w:ind w:left="540"/>
            <w:jc w:val="both"/>
          </w:pPr>
        </w:pPrChange>
      </w:pPr>
      <w:ins w:id="13112" w:author="Author">
        <w:del w:id="13113" w:author="Author">
          <w:r>
            <w:delText xml:space="preserve">DO NOT use "Flag" or "Flags" suffixes in </w:delText>
          </w:r>
          <w:r>
            <w:delText>enum type names.</w:delText>
          </w:r>
          <w:bookmarkStart w:id="13114" w:name="_Toc488929124"/>
          <w:bookmarkStart w:id="13115" w:name="_Toc489941334"/>
          <w:bookmarkStart w:id="13116" w:name="_Toc489942492"/>
          <w:bookmarkStart w:id="13117" w:name="_Toc490206773"/>
          <w:bookmarkStart w:id="13118" w:name="_Toc490207938"/>
          <w:bookmarkEnd w:id="13114"/>
          <w:bookmarkEnd w:id="13115"/>
          <w:bookmarkEnd w:id="13116"/>
          <w:bookmarkEnd w:id="13117"/>
          <w:bookmarkEnd w:id="13118"/>
        </w:del>
      </w:ins>
    </w:p>
    <w:p w:rsidR="00743B33" w:rsidRDefault="00D20E06" w:rsidP="00743B33">
      <w:pPr>
        <w:rPr>
          <w:ins w:id="13119" w:author="Author"/>
          <w:del w:id="13120" w:author="Author"/>
        </w:rPr>
        <w:pPrChange w:id="13121" w:author="Author">
          <w:pPr>
            <w:ind w:left="540"/>
            <w:jc w:val="both"/>
          </w:pPr>
        </w:pPrChange>
      </w:pPr>
      <w:ins w:id="13122" w:author="Author">
        <w:del w:id="13123" w:author="Author">
          <w:r>
            <w:delText>DO NOT use a prefix on enumeration value names.</w:delText>
          </w:r>
          <w:bookmarkStart w:id="13124" w:name="_Toc488929125"/>
          <w:bookmarkStart w:id="13125" w:name="_Toc489941335"/>
          <w:bookmarkStart w:id="13126" w:name="_Toc489942493"/>
          <w:bookmarkStart w:id="13127" w:name="_Toc490206774"/>
          <w:bookmarkStart w:id="13128" w:name="_Toc490207939"/>
          <w:bookmarkEnd w:id="13124"/>
          <w:bookmarkEnd w:id="13125"/>
          <w:bookmarkEnd w:id="13126"/>
          <w:bookmarkEnd w:id="13127"/>
          <w:bookmarkEnd w:id="13128"/>
        </w:del>
      </w:ins>
    </w:p>
    <w:p w:rsidR="00743B33" w:rsidRDefault="00743B33" w:rsidP="00743B33">
      <w:pPr>
        <w:rPr>
          <w:ins w:id="13129" w:author="Author"/>
          <w:del w:id="13130" w:author="Author"/>
        </w:rPr>
        <w:pPrChange w:id="13131" w:author="Author">
          <w:pPr>
            <w:ind w:left="540"/>
            <w:jc w:val="both"/>
          </w:pPr>
        </w:pPrChange>
      </w:pPr>
      <w:bookmarkStart w:id="13132" w:name="_Toc488929126"/>
      <w:bookmarkStart w:id="13133" w:name="_Toc489941336"/>
      <w:bookmarkStart w:id="13134" w:name="_Toc489942494"/>
      <w:bookmarkStart w:id="13135" w:name="_Toc490206775"/>
      <w:bookmarkStart w:id="13136" w:name="_Toc490207940"/>
      <w:bookmarkEnd w:id="13132"/>
      <w:bookmarkEnd w:id="13133"/>
      <w:bookmarkEnd w:id="13134"/>
      <w:bookmarkEnd w:id="13135"/>
      <w:bookmarkEnd w:id="13136"/>
    </w:p>
    <w:p w:rsidR="00743B33" w:rsidRDefault="00D20E06" w:rsidP="00743B33">
      <w:pPr>
        <w:rPr>
          <w:ins w:id="13137" w:author="Author"/>
          <w:del w:id="13138" w:author="Author"/>
        </w:rPr>
        <w:pPrChange w:id="13139" w:author="Author">
          <w:pPr>
            <w:ind w:left="540"/>
            <w:jc w:val="both"/>
          </w:pPr>
        </w:pPrChange>
      </w:pPr>
      <w:ins w:id="13140" w:author="Author">
        <w:del w:id="13141" w:author="Author">
          <w:r>
            <w:delText>Example:</w:delText>
          </w:r>
          <w:bookmarkStart w:id="13142" w:name="_Toc488929127"/>
          <w:bookmarkStart w:id="13143" w:name="_Toc489941337"/>
          <w:bookmarkStart w:id="13144" w:name="_Toc489942495"/>
          <w:bookmarkStart w:id="13145" w:name="_Toc490206776"/>
          <w:bookmarkStart w:id="13146" w:name="_Toc490207941"/>
          <w:bookmarkEnd w:id="13142"/>
          <w:bookmarkEnd w:id="13143"/>
          <w:bookmarkEnd w:id="13144"/>
          <w:bookmarkEnd w:id="13145"/>
          <w:bookmarkEnd w:id="13146"/>
        </w:del>
      </w:ins>
    </w:p>
    <w:p w:rsidR="00743B33" w:rsidRDefault="00D20E06" w:rsidP="00743B33">
      <w:pPr>
        <w:rPr>
          <w:ins w:id="13147" w:author="Author"/>
          <w:del w:id="13148" w:author="Author"/>
        </w:rPr>
        <w:pPrChange w:id="13149" w:author="Author">
          <w:pPr>
            <w:ind w:left="540"/>
            <w:jc w:val="both"/>
          </w:pPr>
        </w:pPrChange>
      </w:pPr>
      <w:ins w:id="13150" w:author="Author">
        <w:del w:id="13151" w:author="Author">
          <w:r>
            <w:delText>/* Compliant */</w:delText>
          </w:r>
          <w:bookmarkStart w:id="13152" w:name="_Toc488929128"/>
          <w:bookmarkStart w:id="13153" w:name="_Toc489941338"/>
          <w:bookmarkStart w:id="13154" w:name="_Toc489942496"/>
          <w:bookmarkStart w:id="13155" w:name="_Toc490206777"/>
          <w:bookmarkStart w:id="13156" w:name="_Toc490207942"/>
          <w:bookmarkEnd w:id="13152"/>
          <w:bookmarkEnd w:id="13153"/>
          <w:bookmarkEnd w:id="13154"/>
          <w:bookmarkEnd w:id="13155"/>
          <w:bookmarkEnd w:id="13156"/>
        </w:del>
      </w:ins>
    </w:p>
    <w:p w:rsidR="00743B33" w:rsidRDefault="00D20E06" w:rsidP="00743B33">
      <w:pPr>
        <w:rPr>
          <w:ins w:id="13157" w:author="Author"/>
          <w:del w:id="13158" w:author="Author"/>
        </w:rPr>
        <w:pPrChange w:id="13159" w:author="Author">
          <w:pPr>
            <w:ind w:left="540"/>
            <w:jc w:val="both"/>
          </w:pPr>
        </w:pPrChange>
      </w:pPr>
      <w:ins w:id="13160" w:author="Author">
        <w:del w:id="13161" w:author="Author">
          <w:r>
            <w:delText xml:space="preserve">    public enum Color</w:delText>
          </w:r>
          <w:bookmarkStart w:id="13162" w:name="_Toc488929129"/>
          <w:bookmarkStart w:id="13163" w:name="_Toc489941339"/>
          <w:bookmarkStart w:id="13164" w:name="_Toc489942497"/>
          <w:bookmarkStart w:id="13165" w:name="_Toc490206778"/>
          <w:bookmarkStart w:id="13166" w:name="_Toc490207943"/>
          <w:bookmarkEnd w:id="13162"/>
          <w:bookmarkEnd w:id="13163"/>
          <w:bookmarkEnd w:id="13164"/>
          <w:bookmarkEnd w:id="13165"/>
          <w:bookmarkEnd w:id="13166"/>
        </w:del>
      </w:ins>
    </w:p>
    <w:p w:rsidR="00743B33" w:rsidRDefault="00D20E06" w:rsidP="00743B33">
      <w:pPr>
        <w:rPr>
          <w:ins w:id="13167" w:author="Author"/>
          <w:del w:id="13168" w:author="Author"/>
        </w:rPr>
        <w:pPrChange w:id="13169" w:author="Author">
          <w:pPr>
            <w:ind w:left="540"/>
            <w:jc w:val="both"/>
          </w:pPr>
        </w:pPrChange>
      </w:pPr>
      <w:ins w:id="13170" w:author="Author">
        <w:del w:id="13171" w:author="Author">
          <w:r>
            <w:delText xml:space="preserve">    {</w:delText>
          </w:r>
          <w:bookmarkStart w:id="13172" w:name="_Toc488929130"/>
          <w:bookmarkStart w:id="13173" w:name="_Toc489941340"/>
          <w:bookmarkStart w:id="13174" w:name="_Toc489942498"/>
          <w:bookmarkStart w:id="13175" w:name="_Toc490206779"/>
          <w:bookmarkStart w:id="13176" w:name="_Toc490207944"/>
          <w:bookmarkEnd w:id="13172"/>
          <w:bookmarkEnd w:id="13173"/>
          <w:bookmarkEnd w:id="13174"/>
          <w:bookmarkEnd w:id="13175"/>
          <w:bookmarkEnd w:id="13176"/>
        </w:del>
      </w:ins>
    </w:p>
    <w:p w:rsidR="00743B33" w:rsidRDefault="00D20E06" w:rsidP="00743B33">
      <w:pPr>
        <w:rPr>
          <w:ins w:id="13177" w:author="Author"/>
          <w:del w:id="13178" w:author="Author"/>
        </w:rPr>
        <w:pPrChange w:id="13179" w:author="Author">
          <w:pPr>
            <w:ind w:left="540"/>
            <w:jc w:val="both"/>
          </w:pPr>
        </w:pPrChange>
      </w:pPr>
      <w:ins w:id="13180" w:author="Author">
        <w:del w:id="13181" w:author="Author">
          <w:r>
            <w:delText xml:space="preserve">        Red,</w:delText>
          </w:r>
          <w:bookmarkStart w:id="13182" w:name="_Toc488929131"/>
          <w:bookmarkStart w:id="13183" w:name="_Toc489941341"/>
          <w:bookmarkStart w:id="13184" w:name="_Toc489942499"/>
          <w:bookmarkStart w:id="13185" w:name="_Toc490206780"/>
          <w:bookmarkStart w:id="13186" w:name="_Toc490207945"/>
          <w:bookmarkEnd w:id="13182"/>
          <w:bookmarkEnd w:id="13183"/>
          <w:bookmarkEnd w:id="13184"/>
          <w:bookmarkEnd w:id="13185"/>
          <w:bookmarkEnd w:id="13186"/>
        </w:del>
      </w:ins>
    </w:p>
    <w:p w:rsidR="00743B33" w:rsidRDefault="00D20E06" w:rsidP="00743B33">
      <w:pPr>
        <w:rPr>
          <w:ins w:id="13187" w:author="Author"/>
          <w:del w:id="13188" w:author="Author"/>
        </w:rPr>
        <w:pPrChange w:id="13189" w:author="Author">
          <w:pPr>
            <w:ind w:left="540"/>
            <w:jc w:val="both"/>
          </w:pPr>
        </w:pPrChange>
      </w:pPr>
      <w:ins w:id="13190" w:author="Author">
        <w:del w:id="13191" w:author="Author">
          <w:r>
            <w:delText xml:space="preserve">        Green,</w:delText>
          </w:r>
          <w:bookmarkStart w:id="13192" w:name="_Toc488929132"/>
          <w:bookmarkStart w:id="13193" w:name="_Toc489941342"/>
          <w:bookmarkStart w:id="13194" w:name="_Toc489942500"/>
          <w:bookmarkStart w:id="13195" w:name="_Toc490206781"/>
          <w:bookmarkStart w:id="13196" w:name="_Toc490207946"/>
          <w:bookmarkEnd w:id="13192"/>
          <w:bookmarkEnd w:id="13193"/>
          <w:bookmarkEnd w:id="13194"/>
          <w:bookmarkEnd w:id="13195"/>
          <w:bookmarkEnd w:id="13196"/>
        </w:del>
      </w:ins>
    </w:p>
    <w:p w:rsidR="00743B33" w:rsidRDefault="00D20E06" w:rsidP="00743B33">
      <w:pPr>
        <w:rPr>
          <w:ins w:id="13197" w:author="Author"/>
          <w:del w:id="13198" w:author="Author"/>
        </w:rPr>
        <w:pPrChange w:id="13199" w:author="Author">
          <w:pPr>
            <w:ind w:left="540"/>
            <w:jc w:val="both"/>
          </w:pPr>
        </w:pPrChange>
      </w:pPr>
      <w:ins w:id="13200" w:author="Author">
        <w:del w:id="13201" w:author="Author">
          <w:r>
            <w:delText xml:space="preserve">        Blue,    </w:delText>
          </w:r>
          <w:bookmarkStart w:id="13202" w:name="_Toc488929133"/>
          <w:bookmarkStart w:id="13203" w:name="_Toc489941343"/>
          <w:bookmarkStart w:id="13204" w:name="_Toc489942501"/>
          <w:bookmarkStart w:id="13205" w:name="_Toc490206782"/>
          <w:bookmarkStart w:id="13206" w:name="_Toc490207947"/>
          <w:bookmarkEnd w:id="13202"/>
          <w:bookmarkEnd w:id="13203"/>
          <w:bookmarkEnd w:id="13204"/>
          <w:bookmarkEnd w:id="13205"/>
          <w:bookmarkEnd w:id="13206"/>
        </w:del>
      </w:ins>
    </w:p>
    <w:p w:rsidR="00743B33" w:rsidRDefault="00D20E06" w:rsidP="00743B33">
      <w:pPr>
        <w:rPr>
          <w:ins w:id="13207" w:author="Author"/>
          <w:del w:id="13208" w:author="Author"/>
        </w:rPr>
        <w:pPrChange w:id="13209" w:author="Author">
          <w:pPr>
            <w:ind w:left="540"/>
            <w:jc w:val="both"/>
          </w:pPr>
        </w:pPrChange>
      </w:pPr>
      <w:ins w:id="13210" w:author="Author">
        <w:del w:id="13211" w:author="Author">
          <w:r>
            <w:delText xml:space="preserve">   }</w:delText>
          </w:r>
          <w:bookmarkStart w:id="13212" w:name="_Toc488929134"/>
          <w:bookmarkStart w:id="13213" w:name="_Toc489941344"/>
          <w:bookmarkStart w:id="13214" w:name="_Toc489942502"/>
          <w:bookmarkStart w:id="13215" w:name="_Toc490206783"/>
          <w:bookmarkStart w:id="13216" w:name="_Toc490207948"/>
          <w:bookmarkEnd w:id="13212"/>
          <w:bookmarkEnd w:id="13213"/>
          <w:bookmarkEnd w:id="13214"/>
          <w:bookmarkEnd w:id="13215"/>
          <w:bookmarkEnd w:id="13216"/>
        </w:del>
      </w:ins>
    </w:p>
    <w:p w:rsidR="00743B33" w:rsidRDefault="00D20E06" w:rsidP="00743B33">
      <w:pPr>
        <w:rPr>
          <w:ins w:id="13217" w:author="Author"/>
          <w:del w:id="13218" w:author="Author"/>
        </w:rPr>
        <w:pPrChange w:id="13219" w:author="Author">
          <w:pPr>
            <w:ind w:left="540"/>
            <w:jc w:val="both"/>
          </w:pPr>
        </w:pPrChange>
      </w:pPr>
      <w:ins w:id="13220" w:author="Author">
        <w:del w:id="13221" w:author="Author">
          <w:r>
            <w:delText xml:space="preserve">     </w:delText>
          </w:r>
          <w:bookmarkStart w:id="13222" w:name="_Toc488929135"/>
          <w:bookmarkStart w:id="13223" w:name="_Toc489941345"/>
          <w:bookmarkStart w:id="13224" w:name="_Toc489942503"/>
          <w:bookmarkStart w:id="13225" w:name="_Toc490206784"/>
          <w:bookmarkStart w:id="13226" w:name="_Toc490207949"/>
          <w:bookmarkEnd w:id="13222"/>
          <w:bookmarkEnd w:id="13223"/>
          <w:bookmarkEnd w:id="13224"/>
          <w:bookmarkEnd w:id="13225"/>
          <w:bookmarkEnd w:id="13226"/>
        </w:del>
      </w:ins>
    </w:p>
    <w:p w:rsidR="00743B33" w:rsidRDefault="00D20E06" w:rsidP="00743B33">
      <w:pPr>
        <w:rPr>
          <w:ins w:id="13227" w:author="Author"/>
          <w:del w:id="13228" w:author="Author"/>
        </w:rPr>
        <w:pPrChange w:id="13229" w:author="Author">
          <w:pPr>
            <w:ind w:left="540"/>
            <w:jc w:val="both"/>
          </w:pPr>
        </w:pPrChange>
      </w:pPr>
      <w:ins w:id="13230" w:author="Author">
        <w:del w:id="13231" w:author="Author">
          <w:r>
            <w:delText xml:space="preserve">    // Exception</w:delText>
          </w:r>
          <w:bookmarkStart w:id="13232" w:name="_Toc488929136"/>
          <w:bookmarkStart w:id="13233" w:name="_Toc489941346"/>
          <w:bookmarkStart w:id="13234" w:name="_Toc489942504"/>
          <w:bookmarkStart w:id="13235" w:name="_Toc490206785"/>
          <w:bookmarkStart w:id="13236" w:name="_Toc490207950"/>
          <w:bookmarkEnd w:id="13232"/>
          <w:bookmarkEnd w:id="13233"/>
          <w:bookmarkEnd w:id="13234"/>
          <w:bookmarkEnd w:id="13235"/>
          <w:bookmarkEnd w:id="13236"/>
        </w:del>
      </w:ins>
    </w:p>
    <w:p w:rsidR="00743B33" w:rsidRDefault="00D20E06" w:rsidP="00743B33">
      <w:pPr>
        <w:rPr>
          <w:ins w:id="13237" w:author="Author"/>
          <w:del w:id="13238" w:author="Author"/>
        </w:rPr>
        <w:pPrChange w:id="13239" w:author="Author">
          <w:pPr>
            <w:ind w:left="540"/>
            <w:jc w:val="both"/>
          </w:pPr>
        </w:pPrChange>
      </w:pPr>
      <w:ins w:id="13240" w:author="Author">
        <w:del w:id="13241" w:author="Author">
          <w:r>
            <w:delText xml:space="preserve">    [Flags]</w:delText>
          </w:r>
          <w:bookmarkStart w:id="13242" w:name="_Toc488929137"/>
          <w:bookmarkStart w:id="13243" w:name="_Toc489941347"/>
          <w:bookmarkStart w:id="13244" w:name="_Toc489942505"/>
          <w:bookmarkStart w:id="13245" w:name="_Toc490206786"/>
          <w:bookmarkStart w:id="13246" w:name="_Toc490207951"/>
          <w:bookmarkEnd w:id="13242"/>
          <w:bookmarkEnd w:id="13243"/>
          <w:bookmarkEnd w:id="13244"/>
          <w:bookmarkEnd w:id="13245"/>
          <w:bookmarkEnd w:id="13246"/>
        </w:del>
      </w:ins>
    </w:p>
    <w:p w:rsidR="00743B33" w:rsidRDefault="00D20E06" w:rsidP="00743B33">
      <w:pPr>
        <w:rPr>
          <w:ins w:id="13247" w:author="Author"/>
          <w:del w:id="13248" w:author="Author"/>
        </w:rPr>
        <w:pPrChange w:id="13249" w:author="Author">
          <w:pPr>
            <w:ind w:left="540"/>
            <w:jc w:val="both"/>
          </w:pPr>
        </w:pPrChange>
      </w:pPr>
      <w:ins w:id="13250" w:author="Author">
        <w:del w:id="13251" w:author="Author">
          <w:r>
            <w:delText xml:space="preserve">    public enum Dockings</w:delText>
          </w:r>
          <w:bookmarkStart w:id="13252" w:name="_Toc488929138"/>
          <w:bookmarkStart w:id="13253" w:name="_Toc489941348"/>
          <w:bookmarkStart w:id="13254" w:name="_Toc489942506"/>
          <w:bookmarkStart w:id="13255" w:name="_Toc490206787"/>
          <w:bookmarkStart w:id="13256" w:name="_Toc490207952"/>
          <w:bookmarkEnd w:id="13252"/>
          <w:bookmarkEnd w:id="13253"/>
          <w:bookmarkEnd w:id="13254"/>
          <w:bookmarkEnd w:id="13255"/>
          <w:bookmarkEnd w:id="13256"/>
        </w:del>
      </w:ins>
    </w:p>
    <w:p w:rsidR="00743B33" w:rsidRDefault="00D20E06" w:rsidP="00743B33">
      <w:pPr>
        <w:rPr>
          <w:ins w:id="13257" w:author="Author"/>
          <w:del w:id="13258" w:author="Author"/>
        </w:rPr>
        <w:pPrChange w:id="13259" w:author="Author">
          <w:pPr>
            <w:ind w:left="540"/>
            <w:jc w:val="both"/>
          </w:pPr>
        </w:pPrChange>
      </w:pPr>
      <w:ins w:id="13260" w:author="Author">
        <w:del w:id="13261" w:author="Author">
          <w:r>
            <w:delText xml:space="preserve">    {</w:delText>
          </w:r>
          <w:bookmarkStart w:id="13262" w:name="_Toc488929139"/>
          <w:bookmarkStart w:id="13263" w:name="_Toc489941349"/>
          <w:bookmarkStart w:id="13264" w:name="_Toc489942507"/>
          <w:bookmarkStart w:id="13265" w:name="_Toc490206788"/>
          <w:bookmarkStart w:id="13266" w:name="_Toc490207953"/>
          <w:bookmarkEnd w:id="13262"/>
          <w:bookmarkEnd w:id="13263"/>
          <w:bookmarkEnd w:id="13264"/>
          <w:bookmarkEnd w:id="13265"/>
          <w:bookmarkEnd w:id="13266"/>
        </w:del>
      </w:ins>
    </w:p>
    <w:p w:rsidR="00743B33" w:rsidRDefault="00D20E06" w:rsidP="00743B33">
      <w:pPr>
        <w:rPr>
          <w:ins w:id="13267" w:author="Author"/>
          <w:del w:id="13268" w:author="Author"/>
        </w:rPr>
        <w:pPrChange w:id="13269" w:author="Author">
          <w:pPr>
            <w:ind w:left="540"/>
            <w:jc w:val="both"/>
          </w:pPr>
        </w:pPrChange>
      </w:pPr>
      <w:ins w:id="13270" w:author="Author">
        <w:del w:id="13271" w:author="Author">
          <w:r>
            <w:delText xml:space="preserve">        None = 0,</w:delText>
          </w:r>
          <w:bookmarkStart w:id="13272" w:name="_Toc488929140"/>
          <w:bookmarkStart w:id="13273" w:name="_Toc489941350"/>
          <w:bookmarkStart w:id="13274" w:name="_Toc489942508"/>
          <w:bookmarkStart w:id="13275" w:name="_Toc490206789"/>
          <w:bookmarkStart w:id="13276" w:name="_Toc490207954"/>
          <w:bookmarkEnd w:id="13272"/>
          <w:bookmarkEnd w:id="13273"/>
          <w:bookmarkEnd w:id="13274"/>
          <w:bookmarkEnd w:id="13275"/>
          <w:bookmarkEnd w:id="13276"/>
        </w:del>
      </w:ins>
    </w:p>
    <w:p w:rsidR="00743B33" w:rsidRDefault="00D20E06" w:rsidP="00743B33">
      <w:pPr>
        <w:rPr>
          <w:ins w:id="13277" w:author="Author"/>
          <w:del w:id="13278" w:author="Author"/>
        </w:rPr>
        <w:pPrChange w:id="13279" w:author="Author">
          <w:pPr>
            <w:ind w:left="540"/>
            <w:jc w:val="both"/>
          </w:pPr>
        </w:pPrChange>
      </w:pPr>
      <w:ins w:id="13280" w:author="Author">
        <w:del w:id="13281" w:author="Author">
          <w:r>
            <w:delText xml:space="preserve">        Top = 1, </w:delText>
          </w:r>
          <w:bookmarkStart w:id="13282" w:name="_Toc488929141"/>
          <w:bookmarkStart w:id="13283" w:name="_Toc489941351"/>
          <w:bookmarkStart w:id="13284" w:name="_Toc489942509"/>
          <w:bookmarkStart w:id="13285" w:name="_Toc490206790"/>
          <w:bookmarkStart w:id="13286" w:name="_Toc490207955"/>
          <w:bookmarkEnd w:id="13282"/>
          <w:bookmarkEnd w:id="13283"/>
          <w:bookmarkEnd w:id="13284"/>
          <w:bookmarkEnd w:id="13285"/>
          <w:bookmarkEnd w:id="13286"/>
        </w:del>
      </w:ins>
    </w:p>
    <w:p w:rsidR="00743B33" w:rsidRDefault="00D20E06" w:rsidP="00743B33">
      <w:pPr>
        <w:rPr>
          <w:ins w:id="13287" w:author="Author"/>
          <w:del w:id="13288" w:author="Author"/>
        </w:rPr>
        <w:pPrChange w:id="13289" w:author="Author">
          <w:pPr>
            <w:ind w:left="540"/>
            <w:jc w:val="both"/>
          </w:pPr>
        </w:pPrChange>
      </w:pPr>
      <w:ins w:id="13290" w:author="Author">
        <w:del w:id="13291" w:author="Author">
          <w:r>
            <w:delText xml:space="preserve">        Right = 2, </w:delText>
          </w:r>
          <w:bookmarkStart w:id="13292" w:name="_Toc488929142"/>
          <w:bookmarkStart w:id="13293" w:name="_Toc489941352"/>
          <w:bookmarkStart w:id="13294" w:name="_Toc489942510"/>
          <w:bookmarkStart w:id="13295" w:name="_Toc490206791"/>
          <w:bookmarkStart w:id="13296" w:name="_Toc490207956"/>
          <w:bookmarkEnd w:id="13292"/>
          <w:bookmarkEnd w:id="13293"/>
          <w:bookmarkEnd w:id="13294"/>
          <w:bookmarkEnd w:id="13295"/>
          <w:bookmarkEnd w:id="13296"/>
        </w:del>
      </w:ins>
    </w:p>
    <w:p w:rsidR="00743B33" w:rsidRDefault="00D20E06" w:rsidP="00743B33">
      <w:pPr>
        <w:rPr>
          <w:ins w:id="13297" w:author="Author"/>
          <w:del w:id="13298" w:author="Author"/>
        </w:rPr>
        <w:pPrChange w:id="13299" w:author="Author">
          <w:pPr>
            <w:ind w:left="540"/>
            <w:jc w:val="both"/>
          </w:pPr>
        </w:pPrChange>
      </w:pPr>
      <w:ins w:id="13300" w:author="Author">
        <w:del w:id="13301" w:author="Author">
          <w:r>
            <w:delText xml:space="preserve">    }</w:delText>
          </w:r>
          <w:bookmarkStart w:id="13302" w:name="_Toc488929143"/>
          <w:bookmarkStart w:id="13303" w:name="_Toc489941353"/>
          <w:bookmarkStart w:id="13304" w:name="_Toc489942511"/>
          <w:bookmarkStart w:id="13305" w:name="_Toc490206792"/>
          <w:bookmarkStart w:id="13306" w:name="_Toc490207957"/>
          <w:bookmarkEnd w:id="13302"/>
          <w:bookmarkEnd w:id="13303"/>
          <w:bookmarkEnd w:id="13304"/>
          <w:bookmarkEnd w:id="13305"/>
          <w:bookmarkEnd w:id="13306"/>
        </w:del>
      </w:ins>
    </w:p>
    <w:p w:rsidR="00743B33" w:rsidRDefault="00743B33" w:rsidP="00743B33">
      <w:pPr>
        <w:rPr>
          <w:ins w:id="13307" w:author="Author"/>
          <w:del w:id="13308" w:author="Author"/>
        </w:rPr>
        <w:pPrChange w:id="13309" w:author="Author">
          <w:pPr>
            <w:ind w:left="540"/>
            <w:jc w:val="both"/>
          </w:pPr>
        </w:pPrChange>
      </w:pPr>
      <w:bookmarkStart w:id="13310" w:name="_Toc488929144"/>
      <w:bookmarkStart w:id="13311" w:name="_Toc489941354"/>
      <w:bookmarkStart w:id="13312" w:name="_Toc489942512"/>
      <w:bookmarkStart w:id="13313" w:name="_Toc490206793"/>
      <w:bookmarkStart w:id="13314" w:name="_Toc490207958"/>
      <w:bookmarkEnd w:id="13310"/>
      <w:bookmarkEnd w:id="13311"/>
      <w:bookmarkEnd w:id="13312"/>
      <w:bookmarkEnd w:id="13313"/>
      <w:bookmarkEnd w:id="13314"/>
    </w:p>
    <w:p w:rsidR="00743B33" w:rsidRDefault="00D20E06" w:rsidP="00743B33">
      <w:pPr>
        <w:rPr>
          <w:ins w:id="13315" w:author="Author"/>
          <w:del w:id="13316" w:author="Author"/>
        </w:rPr>
        <w:pPrChange w:id="13317" w:author="Author">
          <w:pPr>
            <w:ind w:left="540"/>
            <w:jc w:val="both"/>
          </w:pPr>
        </w:pPrChange>
      </w:pPr>
      <w:ins w:id="13318" w:author="Author">
        <w:del w:id="13319" w:author="Author">
          <w:r>
            <w:delText>/* Not compliant */</w:delText>
          </w:r>
          <w:bookmarkStart w:id="13320" w:name="_Toc488929145"/>
          <w:bookmarkStart w:id="13321" w:name="_Toc489941355"/>
          <w:bookmarkStart w:id="13322" w:name="_Toc489942513"/>
          <w:bookmarkStart w:id="13323" w:name="_Toc490206794"/>
          <w:bookmarkStart w:id="13324" w:name="_Toc490207959"/>
          <w:bookmarkEnd w:id="13320"/>
          <w:bookmarkEnd w:id="13321"/>
          <w:bookmarkEnd w:id="13322"/>
          <w:bookmarkEnd w:id="13323"/>
          <w:bookmarkEnd w:id="13324"/>
        </w:del>
      </w:ins>
    </w:p>
    <w:p w:rsidR="00743B33" w:rsidRDefault="00D20E06" w:rsidP="00743B33">
      <w:pPr>
        <w:rPr>
          <w:ins w:id="13325" w:author="Author"/>
          <w:del w:id="13326" w:author="Author"/>
        </w:rPr>
        <w:pPrChange w:id="13327" w:author="Author">
          <w:pPr>
            <w:ind w:left="540"/>
            <w:jc w:val="both"/>
          </w:pPr>
        </w:pPrChange>
      </w:pPr>
      <w:ins w:id="13328" w:author="Author">
        <w:del w:id="13329" w:author="Author">
          <w:r>
            <w:delText>public enum CoinEnum</w:delText>
          </w:r>
          <w:bookmarkStart w:id="13330" w:name="_Toc488929146"/>
          <w:bookmarkStart w:id="13331" w:name="_Toc489941356"/>
          <w:bookmarkStart w:id="13332" w:name="_Toc489942514"/>
          <w:bookmarkStart w:id="13333" w:name="_Toc490206795"/>
          <w:bookmarkStart w:id="13334" w:name="_Toc490207960"/>
          <w:bookmarkEnd w:id="13330"/>
          <w:bookmarkEnd w:id="13331"/>
          <w:bookmarkEnd w:id="13332"/>
          <w:bookmarkEnd w:id="13333"/>
          <w:bookmarkEnd w:id="13334"/>
        </w:del>
      </w:ins>
    </w:p>
    <w:p w:rsidR="00743B33" w:rsidRDefault="00D20E06" w:rsidP="00743B33">
      <w:pPr>
        <w:rPr>
          <w:ins w:id="13335" w:author="Author"/>
          <w:del w:id="13336" w:author="Author"/>
        </w:rPr>
        <w:pPrChange w:id="13337" w:author="Author">
          <w:pPr>
            <w:ind w:left="540"/>
            <w:jc w:val="both"/>
          </w:pPr>
        </w:pPrChange>
      </w:pPr>
      <w:ins w:id="13338" w:author="Author">
        <w:del w:id="13339" w:author="Author">
          <w:r>
            <w:delText>{</w:delText>
          </w:r>
          <w:bookmarkStart w:id="13340" w:name="_Toc488929147"/>
          <w:bookmarkStart w:id="13341" w:name="_Toc489941357"/>
          <w:bookmarkStart w:id="13342" w:name="_Toc489942515"/>
          <w:bookmarkStart w:id="13343" w:name="_Toc490206796"/>
          <w:bookmarkStart w:id="13344" w:name="_Toc490207961"/>
          <w:bookmarkEnd w:id="13340"/>
          <w:bookmarkEnd w:id="13341"/>
          <w:bookmarkEnd w:id="13342"/>
          <w:bookmarkEnd w:id="13343"/>
          <w:bookmarkEnd w:id="13344"/>
        </w:del>
      </w:ins>
    </w:p>
    <w:p w:rsidR="00743B33" w:rsidRDefault="00D20E06" w:rsidP="00743B33">
      <w:pPr>
        <w:rPr>
          <w:ins w:id="13345" w:author="Author"/>
          <w:del w:id="13346" w:author="Author"/>
        </w:rPr>
        <w:pPrChange w:id="13347" w:author="Author">
          <w:pPr>
            <w:ind w:left="540"/>
            <w:jc w:val="both"/>
          </w:pPr>
        </w:pPrChange>
      </w:pPr>
      <w:ins w:id="13348" w:author="Author">
        <w:del w:id="13349" w:author="Author">
          <w:r>
            <w:delText xml:space="preserve">    Penny,</w:delText>
          </w:r>
          <w:bookmarkStart w:id="13350" w:name="_Toc488929148"/>
          <w:bookmarkStart w:id="13351" w:name="_Toc489941358"/>
          <w:bookmarkStart w:id="13352" w:name="_Toc489942516"/>
          <w:bookmarkStart w:id="13353" w:name="_Toc490206797"/>
          <w:bookmarkStart w:id="13354" w:name="_Toc490207962"/>
          <w:bookmarkEnd w:id="13350"/>
          <w:bookmarkEnd w:id="13351"/>
          <w:bookmarkEnd w:id="13352"/>
          <w:bookmarkEnd w:id="13353"/>
          <w:bookmarkEnd w:id="13354"/>
        </w:del>
      </w:ins>
    </w:p>
    <w:p w:rsidR="00743B33" w:rsidRDefault="00D20E06" w:rsidP="00743B33">
      <w:pPr>
        <w:rPr>
          <w:ins w:id="13355" w:author="Author"/>
          <w:del w:id="13356" w:author="Author"/>
        </w:rPr>
        <w:pPrChange w:id="13357" w:author="Author">
          <w:pPr>
            <w:ind w:left="540"/>
            <w:jc w:val="both"/>
          </w:pPr>
        </w:pPrChange>
      </w:pPr>
      <w:ins w:id="13358" w:author="Author">
        <w:del w:id="13359" w:author="Author">
          <w:r>
            <w:delText xml:space="preserve">    Nickel,</w:delText>
          </w:r>
          <w:bookmarkStart w:id="13360" w:name="_Toc488929149"/>
          <w:bookmarkStart w:id="13361" w:name="_Toc489941359"/>
          <w:bookmarkStart w:id="13362" w:name="_Toc489942517"/>
          <w:bookmarkStart w:id="13363" w:name="_Toc490206798"/>
          <w:bookmarkStart w:id="13364" w:name="_Toc490207963"/>
          <w:bookmarkEnd w:id="13360"/>
          <w:bookmarkEnd w:id="13361"/>
          <w:bookmarkEnd w:id="13362"/>
          <w:bookmarkEnd w:id="13363"/>
          <w:bookmarkEnd w:id="13364"/>
        </w:del>
      </w:ins>
    </w:p>
    <w:p w:rsidR="00743B33" w:rsidRDefault="00D20E06" w:rsidP="00743B33">
      <w:pPr>
        <w:rPr>
          <w:ins w:id="13365" w:author="Author"/>
          <w:del w:id="13366" w:author="Author"/>
        </w:rPr>
        <w:pPrChange w:id="13367" w:author="Author">
          <w:pPr>
            <w:ind w:left="540"/>
            <w:jc w:val="both"/>
          </w:pPr>
        </w:pPrChange>
      </w:pPr>
      <w:ins w:id="13368" w:author="Author">
        <w:del w:id="13369" w:author="Author">
          <w:r>
            <w:delText xml:space="preserve">    Dime</w:delText>
          </w:r>
          <w:bookmarkStart w:id="13370" w:name="_Toc488929150"/>
          <w:bookmarkStart w:id="13371" w:name="_Toc489941360"/>
          <w:bookmarkStart w:id="13372" w:name="_Toc489942518"/>
          <w:bookmarkStart w:id="13373" w:name="_Toc490206799"/>
          <w:bookmarkStart w:id="13374" w:name="_Toc490207964"/>
          <w:bookmarkEnd w:id="13370"/>
          <w:bookmarkEnd w:id="13371"/>
          <w:bookmarkEnd w:id="13372"/>
          <w:bookmarkEnd w:id="13373"/>
          <w:bookmarkEnd w:id="13374"/>
        </w:del>
      </w:ins>
    </w:p>
    <w:p w:rsidR="00743B33" w:rsidRDefault="00D20E06" w:rsidP="00743B33">
      <w:pPr>
        <w:rPr>
          <w:ins w:id="13375" w:author="Author"/>
          <w:del w:id="13376" w:author="Author"/>
        </w:rPr>
        <w:pPrChange w:id="13377" w:author="Author">
          <w:pPr>
            <w:ind w:left="540"/>
            <w:jc w:val="both"/>
          </w:pPr>
        </w:pPrChange>
      </w:pPr>
      <w:ins w:id="13378" w:author="Author">
        <w:del w:id="13379" w:author="Author">
          <w:r>
            <w:delText>}</w:delText>
          </w:r>
          <w:bookmarkStart w:id="13380" w:name="_Toc488929151"/>
          <w:bookmarkStart w:id="13381" w:name="_Toc489941361"/>
          <w:bookmarkStart w:id="13382" w:name="_Toc489942519"/>
          <w:bookmarkStart w:id="13383" w:name="_Toc490206800"/>
          <w:bookmarkStart w:id="13384" w:name="_Toc490207965"/>
          <w:bookmarkEnd w:id="13380"/>
          <w:bookmarkEnd w:id="13381"/>
          <w:bookmarkEnd w:id="13382"/>
          <w:bookmarkEnd w:id="13383"/>
          <w:bookmarkEnd w:id="13384"/>
        </w:del>
      </w:ins>
    </w:p>
    <w:p w:rsidR="00743B33" w:rsidRDefault="00D20E06" w:rsidP="00743B33">
      <w:pPr>
        <w:rPr>
          <w:ins w:id="13385" w:author="Author"/>
          <w:del w:id="13386" w:author="Author"/>
        </w:rPr>
        <w:pPrChange w:id="13387" w:author="Author">
          <w:pPr>
            <w:ind w:left="540"/>
            <w:jc w:val="both"/>
          </w:pPr>
        </w:pPrChange>
      </w:pPr>
      <w:ins w:id="13388" w:author="Author">
        <w:del w:id="13389" w:author="Author">
          <w:r>
            <w:delText>Not required</w:delText>
          </w:r>
          <w:bookmarkStart w:id="13390" w:name="_Toc488929152"/>
          <w:bookmarkStart w:id="13391" w:name="_Toc489941362"/>
          <w:bookmarkStart w:id="13392" w:name="_Toc489942520"/>
          <w:bookmarkStart w:id="13393" w:name="_Toc490206801"/>
          <w:bookmarkStart w:id="13394" w:name="_Toc490207966"/>
          <w:bookmarkEnd w:id="13390"/>
          <w:bookmarkEnd w:id="13391"/>
          <w:bookmarkEnd w:id="13392"/>
          <w:bookmarkEnd w:id="13393"/>
          <w:bookmarkEnd w:id="13394"/>
        </w:del>
      </w:ins>
    </w:p>
    <w:p w:rsidR="00743B33" w:rsidRDefault="00743B33" w:rsidP="00743B33">
      <w:pPr>
        <w:rPr>
          <w:ins w:id="13395" w:author="Author"/>
          <w:del w:id="13396" w:author="Author"/>
        </w:rPr>
        <w:pPrChange w:id="13397" w:author="Author">
          <w:pPr>
            <w:ind w:left="540"/>
            <w:jc w:val="both"/>
          </w:pPr>
        </w:pPrChange>
      </w:pPr>
      <w:bookmarkStart w:id="13398" w:name="_Toc488929153"/>
      <w:bookmarkStart w:id="13399" w:name="_Toc489941363"/>
      <w:bookmarkStart w:id="13400" w:name="_Toc489942521"/>
      <w:bookmarkStart w:id="13401" w:name="_Toc490206802"/>
      <w:bookmarkStart w:id="13402" w:name="_Toc490207967"/>
      <w:bookmarkEnd w:id="13398"/>
      <w:bookmarkEnd w:id="13399"/>
      <w:bookmarkEnd w:id="13400"/>
      <w:bookmarkEnd w:id="13401"/>
      <w:bookmarkEnd w:id="13402"/>
    </w:p>
    <w:p w:rsidR="00743B33" w:rsidRDefault="00D20E06" w:rsidP="00743B33">
      <w:pPr>
        <w:rPr>
          <w:ins w:id="13403" w:author="Author"/>
          <w:del w:id="13404" w:author="Author"/>
        </w:rPr>
        <w:pPrChange w:id="13405" w:author="Author">
          <w:pPr>
            <w:ind w:left="540"/>
            <w:jc w:val="both"/>
          </w:pPr>
        </w:pPrChange>
      </w:pPr>
      <w:ins w:id="13406" w:author="Author">
        <w:del w:id="13407" w:author="Author">
          <w:r>
            <w:delText>Rationale:</w:delText>
          </w:r>
          <w:bookmarkStart w:id="13408" w:name="_Toc488929154"/>
          <w:bookmarkStart w:id="13409" w:name="_Toc489941364"/>
          <w:bookmarkStart w:id="13410" w:name="_Toc489942522"/>
          <w:bookmarkStart w:id="13411" w:name="_Toc490206803"/>
          <w:bookmarkStart w:id="13412" w:name="_Toc490207968"/>
          <w:bookmarkEnd w:id="13408"/>
          <w:bookmarkEnd w:id="13409"/>
          <w:bookmarkEnd w:id="13410"/>
          <w:bookmarkEnd w:id="13411"/>
          <w:bookmarkEnd w:id="13412"/>
        </w:del>
      </w:ins>
    </w:p>
    <w:p w:rsidR="00743B33" w:rsidRDefault="00D20E06" w:rsidP="00743B33">
      <w:pPr>
        <w:rPr>
          <w:ins w:id="13413" w:author="Author"/>
          <w:del w:id="13414" w:author="Author"/>
        </w:rPr>
        <w:pPrChange w:id="13415" w:author="Author">
          <w:pPr>
            <w:ind w:left="540"/>
            <w:jc w:val="both"/>
          </w:pPr>
        </w:pPrChange>
      </w:pPr>
      <w:ins w:id="13416" w:author="Author">
        <w:del w:id="13417" w:author="Author">
          <w:r>
            <w:delText>Makes the code more natural to read. Plural flags because enum can hold multiple values (using bitwise 'OR').</w:delText>
          </w:r>
          <w:r>
            <w:delText>Readability</w:delText>
          </w:r>
          <w:bookmarkStart w:id="13418" w:name="_Toc488929155"/>
          <w:bookmarkStart w:id="13419" w:name="_Toc489941365"/>
          <w:bookmarkStart w:id="13420" w:name="_Toc489942523"/>
          <w:bookmarkStart w:id="13421" w:name="_Toc490206804"/>
          <w:bookmarkStart w:id="13422" w:name="_Toc490207969"/>
          <w:bookmarkEnd w:id="13418"/>
          <w:bookmarkEnd w:id="13419"/>
          <w:bookmarkEnd w:id="13420"/>
          <w:bookmarkEnd w:id="13421"/>
          <w:bookmarkEnd w:id="13422"/>
        </w:del>
      </w:ins>
    </w:p>
    <w:p w:rsidR="00743B33" w:rsidRDefault="00743B33" w:rsidP="00743B33">
      <w:pPr>
        <w:rPr>
          <w:ins w:id="13423" w:author="Author"/>
          <w:del w:id="13424" w:author="Author"/>
        </w:rPr>
        <w:pPrChange w:id="13425" w:author="Author">
          <w:pPr>
            <w:pStyle w:val="Heading3"/>
          </w:pPr>
        </w:pPrChange>
      </w:pPr>
      <w:bookmarkStart w:id="13426" w:name="_Toc488929156"/>
      <w:bookmarkStart w:id="13427" w:name="_Toc489941366"/>
      <w:bookmarkStart w:id="13428" w:name="_Toc489942524"/>
      <w:bookmarkStart w:id="13429" w:name="_Toc490206805"/>
      <w:bookmarkStart w:id="13430" w:name="_Toc490207970"/>
      <w:bookmarkEnd w:id="13426"/>
      <w:bookmarkEnd w:id="13427"/>
      <w:bookmarkEnd w:id="13428"/>
      <w:bookmarkEnd w:id="13429"/>
      <w:bookmarkEnd w:id="13430"/>
    </w:p>
    <w:p w:rsidR="00743B33" w:rsidRDefault="00D20E06" w:rsidP="00743B33">
      <w:pPr>
        <w:rPr>
          <w:ins w:id="13431" w:author="Author"/>
          <w:del w:id="13432" w:author="Author"/>
        </w:rPr>
        <w:pPrChange w:id="13433" w:author="Author">
          <w:pPr>
            <w:pStyle w:val="Heading3"/>
          </w:pPr>
        </w:pPrChange>
      </w:pPr>
      <w:ins w:id="13434" w:author="Author">
        <w:del w:id="13435" w:author="Author">
          <w:r>
            <w:delText>Name_Type_004</w:delText>
          </w:r>
          <w:bookmarkStart w:id="13436" w:name="_Toc488929157"/>
          <w:bookmarkStart w:id="13437" w:name="_Toc489941367"/>
          <w:bookmarkStart w:id="13438" w:name="_Toc489942525"/>
          <w:bookmarkStart w:id="13439" w:name="_Toc490206806"/>
          <w:bookmarkStart w:id="13440" w:name="_Toc490207971"/>
          <w:bookmarkEnd w:id="13436"/>
          <w:bookmarkEnd w:id="13437"/>
          <w:bookmarkEnd w:id="13438"/>
          <w:bookmarkEnd w:id="13439"/>
          <w:bookmarkEnd w:id="13440"/>
        </w:del>
      </w:ins>
    </w:p>
    <w:p w:rsidR="00743B33" w:rsidRDefault="00D20E06" w:rsidP="00743B33">
      <w:pPr>
        <w:rPr>
          <w:ins w:id="13441" w:author="Author"/>
          <w:del w:id="13442" w:author="Author"/>
        </w:rPr>
        <w:pPrChange w:id="13443" w:author="Author">
          <w:pPr>
            <w:ind w:left="540"/>
            <w:jc w:val="both"/>
          </w:pPr>
        </w:pPrChange>
      </w:pPr>
      <w:ins w:id="13444" w:author="Author">
        <w:del w:id="13445" w:author="Author">
          <w:r>
            <w:delText>Rule:</w:delText>
          </w:r>
          <w:bookmarkStart w:id="13446" w:name="_Toc488929158"/>
          <w:bookmarkStart w:id="13447" w:name="_Toc489941368"/>
          <w:bookmarkStart w:id="13448" w:name="_Toc489942526"/>
          <w:bookmarkStart w:id="13449" w:name="_Toc490206807"/>
          <w:bookmarkStart w:id="13450" w:name="_Toc490207972"/>
          <w:bookmarkEnd w:id="13446"/>
          <w:bookmarkEnd w:id="13447"/>
          <w:bookmarkEnd w:id="13448"/>
          <w:bookmarkEnd w:id="13449"/>
          <w:bookmarkEnd w:id="13450"/>
        </w:del>
      </w:ins>
    </w:p>
    <w:p w:rsidR="00743B33" w:rsidRDefault="00D20E06" w:rsidP="00743B33">
      <w:pPr>
        <w:rPr>
          <w:ins w:id="13451" w:author="Author"/>
          <w:del w:id="13452" w:author="Author"/>
        </w:rPr>
        <w:pPrChange w:id="13453" w:author="Author">
          <w:pPr>
            <w:ind w:left="540"/>
            <w:jc w:val="both"/>
          </w:pPr>
        </w:pPrChange>
      </w:pPr>
      <w:ins w:id="13454" w:author="Author">
        <w:del w:id="13455" w:author="Author">
          <w:r>
            <w:delText>Names of Generic Type Parameter should be following below rules:</w:delText>
          </w:r>
          <w:bookmarkStart w:id="13456" w:name="_Toc488929159"/>
          <w:bookmarkStart w:id="13457" w:name="_Toc489941369"/>
          <w:bookmarkStart w:id="13458" w:name="_Toc489942527"/>
          <w:bookmarkStart w:id="13459" w:name="_Toc490206808"/>
          <w:bookmarkStart w:id="13460" w:name="_Toc490207973"/>
          <w:bookmarkEnd w:id="13456"/>
          <w:bookmarkEnd w:id="13457"/>
          <w:bookmarkEnd w:id="13458"/>
          <w:bookmarkEnd w:id="13459"/>
          <w:bookmarkEnd w:id="13460"/>
        </w:del>
      </w:ins>
    </w:p>
    <w:p w:rsidR="00743B33" w:rsidRDefault="00D20E06" w:rsidP="00743B33">
      <w:pPr>
        <w:rPr>
          <w:ins w:id="13461" w:author="Author"/>
          <w:del w:id="13462" w:author="Author"/>
        </w:rPr>
        <w:pPrChange w:id="13463" w:author="Author">
          <w:pPr>
            <w:ind w:left="540"/>
            <w:jc w:val="both"/>
          </w:pPr>
        </w:pPrChange>
      </w:pPr>
      <w:ins w:id="13464" w:author="Author">
        <w:del w:id="13465" w:author="Author">
          <w:r>
            <w:delText>DO name generic type parameters with descriptive names unless a single-letter name is completely self-explanatory and a descriptive name would not add value.</w:delText>
          </w:r>
          <w:bookmarkStart w:id="13466" w:name="_Toc488929160"/>
          <w:bookmarkStart w:id="13467" w:name="_Toc489941370"/>
          <w:bookmarkStart w:id="13468" w:name="_Toc489942528"/>
          <w:bookmarkStart w:id="13469" w:name="_Toc490206809"/>
          <w:bookmarkStart w:id="13470" w:name="_Toc490207974"/>
          <w:bookmarkEnd w:id="13466"/>
          <w:bookmarkEnd w:id="13467"/>
          <w:bookmarkEnd w:id="13468"/>
          <w:bookmarkEnd w:id="13469"/>
          <w:bookmarkEnd w:id="13470"/>
        </w:del>
      </w:ins>
    </w:p>
    <w:p w:rsidR="00743B33" w:rsidRDefault="00D20E06" w:rsidP="00743B33">
      <w:pPr>
        <w:rPr>
          <w:ins w:id="13471" w:author="Author"/>
          <w:del w:id="13472" w:author="Author"/>
        </w:rPr>
        <w:pPrChange w:id="13473" w:author="Author">
          <w:pPr>
            <w:ind w:left="540"/>
            <w:jc w:val="both"/>
          </w:pPr>
        </w:pPrChange>
      </w:pPr>
      <w:ins w:id="13474" w:author="Author">
        <w:del w:id="13475" w:author="Author">
          <w:r>
            <w:delText>CONSIDER using “T” as the type parameter name for types with one single-letter type parameter.</w:delText>
          </w:r>
          <w:bookmarkStart w:id="13476" w:name="_Toc488929161"/>
          <w:bookmarkStart w:id="13477" w:name="_Toc489941371"/>
          <w:bookmarkStart w:id="13478" w:name="_Toc489942529"/>
          <w:bookmarkStart w:id="13479" w:name="_Toc490206810"/>
          <w:bookmarkStart w:id="13480" w:name="_Toc490207975"/>
          <w:bookmarkEnd w:id="13476"/>
          <w:bookmarkEnd w:id="13477"/>
          <w:bookmarkEnd w:id="13478"/>
          <w:bookmarkEnd w:id="13479"/>
          <w:bookmarkEnd w:id="13480"/>
        </w:del>
      </w:ins>
    </w:p>
    <w:p w:rsidR="00743B33" w:rsidRDefault="00D20E06" w:rsidP="00743B33">
      <w:pPr>
        <w:rPr>
          <w:ins w:id="13481" w:author="Author"/>
          <w:del w:id="13482" w:author="Author"/>
        </w:rPr>
        <w:pPrChange w:id="13483" w:author="Author">
          <w:pPr>
            <w:ind w:left="540"/>
            <w:jc w:val="both"/>
          </w:pPr>
        </w:pPrChange>
      </w:pPr>
      <w:ins w:id="13484" w:author="Author">
        <w:del w:id="13485" w:author="Author">
          <w:r>
            <w:delText>DO prefix descriptive type parameter names with “T”.</w:delText>
          </w:r>
          <w:bookmarkStart w:id="13486" w:name="_Toc488929162"/>
          <w:bookmarkStart w:id="13487" w:name="_Toc489941372"/>
          <w:bookmarkStart w:id="13488" w:name="_Toc489942530"/>
          <w:bookmarkStart w:id="13489" w:name="_Toc490206811"/>
          <w:bookmarkStart w:id="13490" w:name="_Toc490207976"/>
          <w:bookmarkEnd w:id="13486"/>
          <w:bookmarkEnd w:id="13487"/>
          <w:bookmarkEnd w:id="13488"/>
          <w:bookmarkEnd w:id="13489"/>
          <w:bookmarkEnd w:id="13490"/>
        </w:del>
      </w:ins>
    </w:p>
    <w:p w:rsidR="00743B33" w:rsidRDefault="00D20E06" w:rsidP="00743B33">
      <w:pPr>
        <w:rPr>
          <w:ins w:id="13491" w:author="Author"/>
          <w:del w:id="13492" w:author="Author"/>
        </w:rPr>
        <w:pPrChange w:id="13493" w:author="Author">
          <w:pPr>
            <w:ind w:left="540"/>
            <w:jc w:val="both"/>
          </w:pPr>
        </w:pPrChange>
      </w:pPr>
      <w:ins w:id="13494" w:author="Author">
        <w:del w:id="13495" w:author="Author">
          <w:r>
            <w:delText>CONSIDER indicating constraints placed on a type parameter in the name of the parameter.</w:delText>
          </w:r>
          <w:bookmarkStart w:id="13496" w:name="_Toc488929163"/>
          <w:bookmarkStart w:id="13497" w:name="_Toc489941373"/>
          <w:bookmarkStart w:id="13498" w:name="_Toc489942531"/>
          <w:bookmarkStart w:id="13499" w:name="_Toc490206812"/>
          <w:bookmarkStart w:id="13500" w:name="_Toc490207977"/>
          <w:bookmarkEnd w:id="13496"/>
          <w:bookmarkEnd w:id="13497"/>
          <w:bookmarkEnd w:id="13498"/>
          <w:bookmarkEnd w:id="13499"/>
          <w:bookmarkEnd w:id="13500"/>
        </w:del>
      </w:ins>
    </w:p>
    <w:p w:rsidR="00743B33" w:rsidRDefault="00743B33" w:rsidP="00743B33">
      <w:pPr>
        <w:rPr>
          <w:ins w:id="13501" w:author="Author"/>
          <w:del w:id="13502" w:author="Author"/>
        </w:rPr>
        <w:pPrChange w:id="13503" w:author="Author">
          <w:pPr>
            <w:ind w:left="540"/>
            <w:jc w:val="both"/>
          </w:pPr>
        </w:pPrChange>
      </w:pPr>
      <w:bookmarkStart w:id="13504" w:name="_Toc488929164"/>
      <w:bookmarkStart w:id="13505" w:name="_Toc489941374"/>
      <w:bookmarkStart w:id="13506" w:name="_Toc489942532"/>
      <w:bookmarkStart w:id="13507" w:name="_Toc490206813"/>
      <w:bookmarkStart w:id="13508" w:name="_Toc490207978"/>
      <w:bookmarkEnd w:id="13504"/>
      <w:bookmarkEnd w:id="13505"/>
      <w:bookmarkEnd w:id="13506"/>
      <w:bookmarkEnd w:id="13507"/>
      <w:bookmarkEnd w:id="13508"/>
    </w:p>
    <w:p w:rsidR="00743B33" w:rsidRDefault="00743B33" w:rsidP="00743B33">
      <w:pPr>
        <w:rPr>
          <w:ins w:id="13509" w:author="Author"/>
          <w:del w:id="13510" w:author="Author"/>
        </w:rPr>
        <w:pPrChange w:id="13511" w:author="Author">
          <w:pPr>
            <w:ind w:left="540"/>
            <w:jc w:val="both"/>
          </w:pPr>
        </w:pPrChange>
      </w:pPr>
      <w:bookmarkStart w:id="13512" w:name="_Toc488929165"/>
      <w:bookmarkStart w:id="13513" w:name="_Toc489941375"/>
      <w:bookmarkStart w:id="13514" w:name="_Toc489942533"/>
      <w:bookmarkStart w:id="13515" w:name="_Toc490206814"/>
      <w:bookmarkStart w:id="13516" w:name="_Toc490207979"/>
      <w:bookmarkEnd w:id="13512"/>
      <w:bookmarkEnd w:id="13513"/>
      <w:bookmarkEnd w:id="13514"/>
      <w:bookmarkEnd w:id="13515"/>
      <w:bookmarkEnd w:id="13516"/>
    </w:p>
    <w:p w:rsidR="00743B33" w:rsidRDefault="00743B33" w:rsidP="00743B33">
      <w:pPr>
        <w:rPr>
          <w:ins w:id="13517" w:author="Author"/>
          <w:del w:id="13518" w:author="Author"/>
        </w:rPr>
        <w:pPrChange w:id="13519" w:author="Author">
          <w:pPr>
            <w:ind w:left="540"/>
            <w:jc w:val="both"/>
          </w:pPr>
        </w:pPrChange>
      </w:pPr>
      <w:bookmarkStart w:id="13520" w:name="_Toc488929166"/>
      <w:bookmarkStart w:id="13521" w:name="_Toc489941376"/>
      <w:bookmarkStart w:id="13522" w:name="_Toc489942534"/>
      <w:bookmarkStart w:id="13523" w:name="_Toc490206815"/>
      <w:bookmarkStart w:id="13524" w:name="_Toc490207980"/>
      <w:bookmarkEnd w:id="13520"/>
      <w:bookmarkEnd w:id="13521"/>
      <w:bookmarkEnd w:id="13522"/>
      <w:bookmarkEnd w:id="13523"/>
      <w:bookmarkEnd w:id="13524"/>
    </w:p>
    <w:p w:rsidR="00743B33" w:rsidRDefault="00D20E06" w:rsidP="00743B33">
      <w:pPr>
        <w:rPr>
          <w:ins w:id="13525" w:author="Author"/>
          <w:del w:id="13526" w:author="Author"/>
        </w:rPr>
        <w:pPrChange w:id="13527" w:author="Author">
          <w:pPr>
            <w:ind w:left="540"/>
            <w:jc w:val="both"/>
          </w:pPr>
        </w:pPrChange>
      </w:pPr>
      <w:ins w:id="13528" w:author="Author">
        <w:del w:id="13529" w:author="Author">
          <w:r>
            <w:delText>Example:</w:delText>
          </w:r>
          <w:bookmarkStart w:id="13530" w:name="_Toc488929167"/>
          <w:bookmarkStart w:id="13531" w:name="_Toc489941377"/>
          <w:bookmarkStart w:id="13532" w:name="_Toc489942535"/>
          <w:bookmarkStart w:id="13533" w:name="_Toc490206816"/>
          <w:bookmarkStart w:id="13534" w:name="_Toc490207981"/>
          <w:bookmarkEnd w:id="13530"/>
          <w:bookmarkEnd w:id="13531"/>
          <w:bookmarkEnd w:id="13532"/>
          <w:bookmarkEnd w:id="13533"/>
          <w:bookmarkEnd w:id="13534"/>
        </w:del>
      </w:ins>
    </w:p>
    <w:p w:rsidR="00743B33" w:rsidRDefault="00D20E06" w:rsidP="00743B33">
      <w:pPr>
        <w:rPr>
          <w:ins w:id="13535" w:author="Author"/>
          <w:del w:id="13536" w:author="Author"/>
        </w:rPr>
        <w:pPrChange w:id="13537" w:author="Author">
          <w:pPr>
            <w:ind w:left="540"/>
            <w:jc w:val="both"/>
          </w:pPr>
        </w:pPrChange>
      </w:pPr>
      <w:ins w:id="13538" w:author="Author">
        <w:del w:id="13539" w:author="Author">
          <w:r>
            <w:delText>/* Comp</w:delText>
          </w:r>
          <w:r>
            <w:delText>liant */</w:delText>
          </w:r>
          <w:bookmarkStart w:id="13540" w:name="_Toc488929168"/>
          <w:bookmarkStart w:id="13541" w:name="_Toc489941378"/>
          <w:bookmarkStart w:id="13542" w:name="_Toc489942536"/>
          <w:bookmarkStart w:id="13543" w:name="_Toc490206817"/>
          <w:bookmarkStart w:id="13544" w:name="_Toc490207982"/>
          <w:bookmarkEnd w:id="13540"/>
          <w:bookmarkEnd w:id="13541"/>
          <w:bookmarkEnd w:id="13542"/>
          <w:bookmarkEnd w:id="13543"/>
          <w:bookmarkEnd w:id="13544"/>
        </w:del>
      </w:ins>
    </w:p>
    <w:p w:rsidR="00743B33" w:rsidRDefault="00D20E06" w:rsidP="00743B33">
      <w:pPr>
        <w:rPr>
          <w:ins w:id="13545" w:author="Author"/>
          <w:del w:id="13546" w:author="Author"/>
        </w:rPr>
        <w:pPrChange w:id="13547" w:author="Author">
          <w:pPr>
            <w:ind w:left="540"/>
            <w:jc w:val="both"/>
          </w:pPr>
        </w:pPrChange>
      </w:pPr>
      <w:ins w:id="13548" w:author="Author">
        <w:del w:id="13549" w:author="Author">
          <w:r>
            <w:delText>a) Using “T” as the type parameter name for types with one single-letter type parameter.</w:delText>
          </w:r>
          <w:bookmarkStart w:id="13550" w:name="_Toc488929169"/>
          <w:bookmarkStart w:id="13551" w:name="_Toc489941379"/>
          <w:bookmarkStart w:id="13552" w:name="_Toc489942537"/>
          <w:bookmarkStart w:id="13553" w:name="_Toc490206818"/>
          <w:bookmarkStart w:id="13554" w:name="_Toc490207983"/>
          <w:bookmarkEnd w:id="13550"/>
          <w:bookmarkEnd w:id="13551"/>
          <w:bookmarkEnd w:id="13552"/>
          <w:bookmarkEnd w:id="13553"/>
          <w:bookmarkEnd w:id="13554"/>
        </w:del>
      </w:ins>
    </w:p>
    <w:p w:rsidR="00743B33" w:rsidRDefault="00D20E06" w:rsidP="00743B33">
      <w:pPr>
        <w:rPr>
          <w:ins w:id="13555" w:author="Author"/>
          <w:del w:id="13556" w:author="Author"/>
        </w:rPr>
        <w:pPrChange w:id="13557" w:author="Author">
          <w:pPr>
            <w:ind w:left="540"/>
            <w:jc w:val="both"/>
          </w:pPr>
        </w:pPrChange>
      </w:pPr>
      <w:ins w:id="13558" w:author="Author">
        <w:del w:id="13559" w:author="Author">
          <w:r>
            <w:delText xml:space="preserve">public int IComparer&lt;T&gt; { ... }  </w:delText>
          </w:r>
          <w:bookmarkStart w:id="13560" w:name="_Toc488929170"/>
          <w:bookmarkStart w:id="13561" w:name="_Toc489941380"/>
          <w:bookmarkStart w:id="13562" w:name="_Toc489942538"/>
          <w:bookmarkStart w:id="13563" w:name="_Toc490206819"/>
          <w:bookmarkStart w:id="13564" w:name="_Toc490207984"/>
          <w:bookmarkEnd w:id="13560"/>
          <w:bookmarkEnd w:id="13561"/>
          <w:bookmarkEnd w:id="13562"/>
          <w:bookmarkEnd w:id="13563"/>
          <w:bookmarkEnd w:id="13564"/>
        </w:del>
      </w:ins>
    </w:p>
    <w:p w:rsidR="00743B33" w:rsidRDefault="00D20E06" w:rsidP="00743B33">
      <w:pPr>
        <w:rPr>
          <w:ins w:id="13565" w:author="Author"/>
          <w:del w:id="13566" w:author="Author"/>
        </w:rPr>
        <w:pPrChange w:id="13567" w:author="Author">
          <w:pPr>
            <w:ind w:left="540"/>
            <w:jc w:val="both"/>
          </w:pPr>
        </w:pPrChange>
      </w:pPr>
      <w:ins w:id="13568" w:author="Author">
        <w:del w:id="13569" w:author="Author">
          <w:r>
            <w:delText xml:space="preserve">public delegate bool Predicate&lt;T&gt;(T item);  </w:delText>
          </w:r>
          <w:bookmarkStart w:id="13570" w:name="_Toc488929171"/>
          <w:bookmarkStart w:id="13571" w:name="_Toc489941381"/>
          <w:bookmarkStart w:id="13572" w:name="_Toc489942539"/>
          <w:bookmarkStart w:id="13573" w:name="_Toc490206820"/>
          <w:bookmarkStart w:id="13574" w:name="_Toc490207985"/>
          <w:bookmarkEnd w:id="13570"/>
          <w:bookmarkEnd w:id="13571"/>
          <w:bookmarkEnd w:id="13572"/>
          <w:bookmarkEnd w:id="13573"/>
          <w:bookmarkEnd w:id="13574"/>
        </w:del>
      </w:ins>
    </w:p>
    <w:p w:rsidR="00743B33" w:rsidRDefault="00D20E06" w:rsidP="00743B33">
      <w:pPr>
        <w:rPr>
          <w:ins w:id="13575" w:author="Author"/>
          <w:del w:id="13576" w:author="Author"/>
        </w:rPr>
        <w:pPrChange w:id="13577" w:author="Author">
          <w:pPr>
            <w:ind w:left="540"/>
            <w:jc w:val="both"/>
          </w:pPr>
        </w:pPrChange>
      </w:pPr>
      <w:ins w:id="13578" w:author="Author">
        <w:del w:id="13579" w:author="Author">
          <w:r>
            <w:delText>public struct Nullable&lt;T&gt; where T:struct { ... }</w:delText>
          </w:r>
          <w:bookmarkStart w:id="13580" w:name="_Toc488929172"/>
          <w:bookmarkStart w:id="13581" w:name="_Toc489941382"/>
          <w:bookmarkStart w:id="13582" w:name="_Toc489942540"/>
          <w:bookmarkStart w:id="13583" w:name="_Toc490206821"/>
          <w:bookmarkStart w:id="13584" w:name="_Toc490207986"/>
          <w:bookmarkEnd w:id="13580"/>
          <w:bookmarkEnd w:id="13581"/>
          <w:bookmarkEnd w:id="13582"/>
          <w:bookmarkEnd w:id="13583"/>
          <w:bookmarkEnd w:id="13584"/>
        </w:del>
      </w:ins>
    </w:p>
    <w:p w:rsidR="00743B33" w:rsidRDefault="00743B33" w:rsidP="00743B33">
      <w:pPr>
        <w:rPr>
          <w:ins w:id="13585" w:author="Author"/>
          <w:del w:id="13586" w:author="Author"/>
        </w:rPr>
        <w:pPrChange w:id="13587" w:author="Author">
          <w:pPr>
            <w:ind w:left="540"/>
            <w:jc w:val="both"/>
          </w:pPr>
        </w:pPrChange>
      </w:pPr>
      <w:bookmarkStart w:id="13588" w:name="_Toc488929173"/>
      <w:bookmarkStart w:id="13589" w:name="_Toc489941383"/>
      <w:bookmarkStart w:id="13590" w:name="_Toc489942541"/>
      <w:bookmarkStart w:id="13591" w:name="_Toc490206822"/>
      <w:bookmarkStart w:id="13592" w:name="_Toc490207987"/>
      <w:bookmarkEnd w:id="13588"/>
      <w:bookmarkEnd w:id="13589"/>
      <w:bookmarkEnd w:id="13590"/>
      <w:bookmarkEnd w:id="13591"/>
      <w:bookmarkEnd w:id="13592"/>
    </w:p>
    <w:p w:rsidR="00743B33" w:rsidRDefault="00D20E06" w:rsidP="00743B33">
      <w:pPr>
        <w:rPr>
          <w:ins w:id="13593" w:author="Author"/>
          <w:del w:id="13594" w:author="Author"/>
        </w:rPr>
        <w:pPrChange w:id="13595" w:author="Author">
          <w:pPr>
            <w:ind w:left="540"/>
            <w:jc w:val="both"/>
          </w:pPr>
        </w:pPrChange>
      </w:pPr>
      <w:ins w:id="13596" w:author="Author">
        <w:del w:id="13597" w:author="Author">
          <w:r>
            <w:delText>b) Prefix descriptive type pa</w:delText>
          </w:r>
          <w:r>
            <w:delText>rameter names with “T”</w:delText>
          </w:r>
          <w:bookmarkStart w:id="13598" w:name="_Toc488929174"/>
          <w:bookmarkStart w:id="13599" w:name="_Toc489941384"/>
          <w:bookmarkStart w:id="13600" w:name="_Toc489942542"/>
          <w:bookmarkStart w:id="13601" w:name="_Toc490206823"/>
          <w:bookmarkStart w:id="13602" w:name="_Toc490207988"/>
          <w:bookmarkEnd w:id="13598"/>
          <w:bookmarkEnd w:id="13599"/>
          <w:bookmarkEnd w:id="13600"/>
          <w:bookmarkEnd w:id="13601"/>
          <w:bookmarkEnd w:id="13602"/>
        </w:del>
      </w:ins>
    </w:p>
    <w:p w:rsidR="00743B33" w:rsidRDefault="00D20E06" w:rsidP="00743B33">
      <w:pPr>
        <w:rPr>
          <w:ins w:id="13603" w:author="Author"/>
          <w:del w:id="13604" w:author="Author"/>
        </w:rPr>
        <w:pPrChange w:id="13605" w:author="Author">
          <w:pPr>
            <w:ind w:left="540"/>
            <w:jc w:val="both"/>
          </w:pPr>
        </w:pPrChange>
      </w:pPr>
      <w:ins w:id="13606" w:author="Author">
        <w:del w:id="13607" w:author="Author">
          <w:r>
            <w:delText>public interface ISessionChannel&lt;TSession&gt; where TSession : ISession</w:delText>
          </w:r>
          <w:bookmarkStart w:id="13608" w:name="_Toc488929175"/>
          <w:bookmarkStart w:id="13609" w:name="_Toc489941385"/>
          <w:bookmarkStart w:id="13610" w:name="_Toc489942543"/>
          <w:bookmarkStart w:id="13611" w:name="_Toc490206824"/>
          <w:bookmarkStart w:id="13612" w:name="_Toc490207989"/>
          <w:bookmarkEnd w:id="13608"/>
          <w:bookmarkEnd w:id="13609"/>
          <w:bookmarkEnd w:id="13610"/>
          <w:bookmarkEnd w:id="13611"/>
          <w:bookmarkEnd w:id="13612"/>
        </w:del>
      </w:ins>
    </w:p>
    <w:p w:rsidR="00743B33" w:rsidRDefault="00D20E06" w:rsidP="00743B33">
      <w:pPr>
        <w:rPr>
          <w:ins w:id="13613" w:author="Author"/>
          <w:del w:id="13614" w:author="Author"/>
        </w:rPr>
        <w:pPrChange w:id="13615" w:author="Author">
          <w:pPr>
            <w:ind w:left="540"/>
            <w:jc w:val="both"/>
          </w:pPr>
        </w:pPrChange>
      </w:pPr>
      <w:ins w:id="13616" w:author="Author">
        <w:del w:id="13617" w:author="Author">
          <w:r>
            <w:delText xml:space="preserve">{  </w:delText>
          </w:r>
          <w:bookmarkStart w:id="13618" w:name="_Toc488929176"/>
          <w:bookmarkStart w:id="13619" w:name="_Toc489941386"/>
          <w:bookmarkStart w:id="13620" w:name="_Toc489942544"/>
          <w:bookmarkStart w:id="13621" w:name="_Toc490206825"/>
          <w:bookmarkStart w:id="13622" w:name="_Toc490207990"/>
          <w:bookmarkEnd w:id="13618"/>
          <w:bookmarkEnd w:id="13619"/>
          <w:bookmarkEnd w:id="13620"/>
          <w:bookmarkEnd w:id="13621"/>
          <w:bookmarkEnd w:id="13622"/>
        </w:del>
      </w:ins>
    </w:p>
    <w:p w:rsidR="00743B33" w:rsidRDefault="00D20E06" w:rsidP="00743B33">
      <w:pPr>
        <w:rPr>
          <w:ins w:id="13623" w:author="Author"/>
          <w:del w:id="13624" w:author="Author"/>
        </w:rPr>
        <w:pPrChange w:id="13625" w:author="Author">
          <w:pPr>
            <w:ind w:left="540"/>
            <w:jc w:val="both"/>
          </w:pPr>
        </w:pPrChange>
      </w:pPr>
      <w:ins w:id="13626" w:author="Author">
        <w:del w:id="13627" w:author="Author">
          <w:r>
            <w:delText xml:space="preserve">    TSession Session { get; }  </w:delText>
          </w:r>
          <w:bookmarkStart w:id="13628" w:name="_Toc488929177"/>
          <w:bookmarkStart w:id="13629" w:name="_Toc489941387"/>
          <w:bookmarkStart w:id="13630" w:name="_Toc489942545"/>
          <w:bookmarkStart w:id="13631" w:name="_Toc490206826"/>
          <w:bookmarkStart w:id="13632" w:name="_Toc490207991"/>
          <w:bookmarkEnd w:id="13628"/>
          <w:bookmarkEnd w:id="13629"/>
          <w:bookmarkEnd w:id="13630"/>
          <w:bookmarkEnd w:id="13631"/>
          <w:bookmarkEnd w:id="13632"/>
        </w:del>
      </w:ins>
    </w:p>
    <w:p w:rsidR="00743B33" w:rsidRDefault="00D20E06" w:rsidP="00743B33">
      <w:pPr>
        <w:rPr>
          <w:ins w:id="13633" w:author="Author"/>
          <w:del w:id="13634" w:author="Author"/>
        </w:rPr>
        <w:pPrChange w:id="13635" w:author="Author">
          <w:pPr>
            <w:ind w:left="540"/>
            <w:jc w:val="both"/>
          </w:pPr>
        </w:pPrChange>
      </w:pPr>
      <w:ins w:id="13636" w:author="Author">
        <w:del w:id="13637" w:author="Author">
          <w:r>
            <w:delText>}</w:delText>
          </w:r>
          <w:bookmarkStart w:id="13638" w:name="_Toc488929178"/>
          <w:bookmarkStart w:id="13639" w:name="_Toc489941388"/>
          <w:bookmarkStart w:id="13640" w:name="_Toc489942546"/>
          <w:bookmarkStart w:id="13641" w:name="_Toc490206827"/>
          <w:bookmarkStart w:id="13642" w:name="_Toc490207992"/>
          <w:bookmarkEnd w:id="13638"/>
          <w:bookmarkEnd w:id="13639"/>
          <w:bookmarkEnd w:id="13640"/>
          <w:bookmarkEnd w:id="13641"/>
          <w:bookmarkEnd w:id="13642"/>
        </w:del>
      </w:ins>
    </w:p>
    <w:p w:rsidR="00743B33" w:rsidRDefault="00743B33" w:rsidP="00743B33">
      <w:pPr>
        <w:rPr>
          <w:ins w:id="13643" w:author="Author"/>
          <w:del w:id="13644" w:author="Author"/>
        </w:rPr>
        <w:pPrChange w:id="13645" w:author="Author">
          <w:pPr>
            <w:ind w:left="540"/>
            <w:jc w:val="both"/>
          </w:pPr>
        </w:pPrChange>
      </w:pPr>
      <w:bookmarkStart w:id="13646" w:name="_Toc488929179"/>
      <w:bookmarkStart w:id="13647" w:name="_Toc489941389"/>
      <w:bookmarkStart w:id="13648" w:name="_Toc489942547"/>
      <w:bookmarkStart w:id="13649" w:name="_Toc490206828"/>
      <w:bookmarkStart w:id="13650" w:name="_Toc490207993"/>
      <w:bookmarkEnd w:id="13646"/>
      <w:bookmarkEnd w:id="13647"/>
      <w:bookmarkEnd w:id="13648"/>
      <w:bookmarkEnd w:id="13649"/>
      <w:bookmarkEnd w:id="13650"/>
    </w:p>
    <w:p w:rsidR="00743B33" w:rsidRDefault="00D20E06" w:rsidP="00743B33">
      <w:pPr>
        <w:rPr>
          <w:ins w:id="13651" w:author="Author"/>
          <w:del w:id="13652" w:author="Author"/>
        </w:rPr>
        <w:pPrChange w:id="13653" w:author="Author">
          <w:pPr>
            <w:ind w:left="540"/>
            <w:jc w:val="both"/>
          </w:pPr>
        </w:pPrChange>
      </w:pPr>
      <w:ins w:id="13654" w:author="Author">
        <w:del w:id="13655" w:author="Author">
          <w:r>
            <w:delText>c) Indicating constraints placed on a type parameter in the name of the parameter.</w:delText>
          </w:r>
          <w:bookmarkStart w:id="13656" w:name="_Toc488929180"/>
          <w:bookmarkStart w:id="13657" w:name="_Toc489941390"/>
          <w:bookmarkStart w:id="13658" w:name="_Toc489942548"/>
          <w:bookmarkStart w:id="13659" w:name="_Toc490206829"/>
          <w:bookmarkStart w:id="13660" w:name="_Toc490207994"/>
          <w:bookmarkEnd w:id="13656"/>
          <w:bookmarkEnd w:id="13657"/>
          <w:bookmarkEnd w:id="13658"/>
          <w:bookmarkEnd w:id="13659"/>
          <w:bookmarkEnd w:id="13660"/>
        </w:del>
      </w:ins>
    </w:p>
    <w:p w:rsidR="00743B33" w:rsidRDefault="00D20E06" w:rsidP="00743B33">
      <w:pPr>
        <w:rPr>
          <w:ins w:id="13661" w:author="Author"/>
          <w:del w:id="13662" w:author="Author"/>
        </w:rPr>
        <w:pPrChange w:id="13663" w:author="Author">
          <w:pPr>
            <w:ind w:left="540"/>
            <w:jc w:val="both"/>
          </w:pPr>
        </w:pPrChange>
      </w:pPr>
      <w:ins w:id="13664" w:author="Author">
        <w:del w:id="13665" w:author="Author">
          <w:r>
            <w:delText>Using a parameter constrained to “ISession</w:delText>
          </w:r>
          <w:r>
            <w:delText>” might be called “TSession”</w:delText>
          </w:r>
          <w:bookmarkStart w:id="13666" w:name="_Toc488929181"/>
          <w:bookmarkStart w:id="13667" w:name="_Toc489941391"/>
          <w:bookmarkStart w:id="13668" w:name="_Toc489942549"/>
          <w:bookmarkStart w:id="13669" w:name="_Toc490206830"/>
          <w:bookmarkStart w:id="13670" w:name="_Toc490207995"/>
          <w:bookmarkEnd w:id="13666"/>
          <w:bookmarkEnd w:id="13667"/>
          <w:bookmarkEnd w:id="13668"/>
          <w:bookmarkEnd w:id="13669"/>
          <w:bookmarkEnd w:id="13670"/>
        </w:del>
      </w:ins>
    </w:p>
    <w:p w:rsidR="00743B33" w:rsidRDefault="00743B33" w:rsidP="00743B33">
      <w:pPr>
        <w:rPr>
          <w:ins w:id="13671" w:author="Author"/>
          <w:del w:id="13672" w:author="Author"/>
        </w:rPr>
        <w:pPrChange w:id="13673" w:author="Author">
          <w:pPr>
            <w:ind w:left="540"/>
            <w:jc w:val="both"/>
          </w:pPr>
        </w:pPrChange>
      </w:pPr>
      <w:bookmarkStart w:id="13674" w:name="_Toc488929182"/>
      <w:bookmarkStart w:id="13675" w:name="_Toc489941392"/>
      <w:bookmarkStart w:id="13676" w:name="_Toc489942550"/>
      <w:bookmarkStart w:id="13677" w:name="_Toc490206831"/>
      <w:bookmarkStart w:id="13678" w:name="_Toc490207996"/>
      <w:bookmarkEnd w:id="13674"/>
      <w:bookmarkEnd w:id="13675"/>
      <w:bookmarkEnd w:id="13676"/>
      <w:bookmarkEnd w:id="13677"/>
      <w:bookmarkEnd w:id="13678"/>
    </w:p>
    <w:p w:rsidR="00743B33" w:rsidRDefault="00D20E06" w:rsidP="00743B33">
      <w:pPr>
        <w:rPr>
          <w:ins w:id="13679" w:author="Author"/>
          <w:del w:id="13680" w:author="Author"/>
        </w:rPr>
        <w:pPrChange w:id="13681" w:author="Author">
          <w:pPr>
            <w:ind w:left="540"/>
            <w:jc w:val="both"/>
          </w:pPr>
        </w:pPrChange>
      </w:pPr>
      <w:ins w:id="13682" w:author="Author">
        <w:del w:id="13683" w:author="Author">
          <w:r>
            <w:delText>/* Not compliant */</w:delText>
          </w:r>
          <w:bookmarkStart w:id="13684" w:name="_Toc488929183"/>
          <w:bookmarkStart w:id="13685" w:name="_Toc489941393"/>
          <w:bookmarkStart w:id="13686" w:name="_Toc489942551"/>
          <w:bookmarkStart w:id="13687" w:name="_Toc490206832"/>
          <w:bookmarkStart w:id="13688" w:name="_Toc490207997"/>
          <w:bookmarkEnd w:id="13684"/>
          <w:bookmarkEnd w:id="13685"/>
          <w:bookmarkEnd w:id="13686"/>
          <w:bookmarkEnd w:id="13687"/>
          <w:bookmarkEnd w:id="13688"/>
        </w:del>
      </w:ins>
    </w:p>
    <w:p w:rsidR="00743B33" w:rsidRDefault="00D20E06" w:rsidP="00743B33">
      <w:pPr>
        <w:rPr>
          <w:ins w:id="13689" w:author="Author"/>
          <w:del w:id="13690" w:author="Author"/>
        </w:rPr>
        <w:pPrChange w:id="13691" w:author="Author">
          <w:pPr>
            <w:ind w:left="540"/>
            <w:jc w:val="both"/>
          </w:pPr>
        </w:pPrChange>
      </w:pPr>
      <w:ins w:id="13692" w:author="Author">
        <w:del w:id="13693" w:author="Author">
          <w:r>
            <w:delText>Not requireduint8 temp</w:delText>
          </w:r>
          <w:bookmarkStart w:id="13694" w:name="_Toc488929184"/>
          <w:bookmarkStart w:id="13695" w:name="_Toc489941394"/>
          <w:bookmarkStart w:id="13696" w:name="_Toc489942552"/>
          <w:bookmarkStart w:id="13697" w:name="_Toc490206833"/>
          <w:bookmarkStart w:id="13698" w:name="_Toc490207998"/>
          <w:bookmarkEnd w:id="13694"/>
          <w:bookmarkEnd w:id="13695"/>
          <w:bookmarkEnd w:id="13696"/>
          <w:bookmarkEnd w:id="13697"/>
          <w:bookmarkEnd w:id="13698"/>
        </w:del>
      </w:ins>
    </w:p>
    <w:p w:rsidR="00743B33" w:rsidRDefault="00D20E06" w:rsidP="00743B33">
      <w:pPr>
        <w:rPr>
          <w:ins w:id="13699" w:author="Author"/>
          <w:del w:id="13700" w:author="Author"/>
        </w:rPr>
        <w:pPrChange w:id="13701" w:author="Author">
          <w:pPr>
            <w:ind w:left="540"/>
            <w:jc w:val="both"/>
          </w:pPr>
        </w:pPrChange>
      </w:pPr>
      <w:ins w:id="13702" w:author="Author">
        <w:del w:id="13703" w:author="Author">
          <w:r>
            <w:delText>Not required</w:delText>
          </w:r>
          <w:bookmarkStart w:id="13704" w:name="_Toc488929185"/>
          <w:bookmarkStart w:id="13705" w:name="_Toc489941395"/>
          <w:bookmarkStart w:id="13706" w:name="_Toc489942553"/>
          <w:bookmarkStart w:id="13707" w:name="_Toc490206834"/>
          <w:bookmarkStart w:id="13708" w:name="_Toc490207999"/>
          <w:bookmarkEnd w:id="13704"/>
          <w:bookmarkEnd w:id="13705"/>
          <w:bookmarkEnd w:id="13706"/>
          <w:bookmarkEnd w:id="13707"/>
          <w:bookmarkEnd w:id="13708"/>
        </w:del>
      </w:ins>
    </w:p>
    <w:p w:rsidR="00743B33" w:rsidRDefault="00743B33" w:rsidP="00743B33">
      <w:pPr>
        <w:rPr>
          <w:ins w:id="13709" w:author="Author"/>
          <w:del w:id="13710" w:author="Author"/>
        </w:rPr>
        <w:pPrChange w:id="13711" w:author="Author">
          <w:pPr>
            <w:ind w:left="540"/>
            <w:jc w:val="both"/>
          </w:pPr>
        </w:pPrChange>
      </w:pPr>
      <w:bookmarkStart w:id="13712" w:name="_Toc488929186"/>
      <w:bookmarkStart w:id="13713" w:name="_Toc489941396"/>
      <w:bookmarkStart w:id="13714" w:name="_Toc489942554"/>
      <w:bookmarkStart w:id="13715" w:name="_Toc490206835"/>
      <w:bookmarkStart w:id="13716" w:name="_Toc490208000"/>
      <w:bookmarkEnd w:id="13712"/>
      <w:bookmarkEnd w:id="13713"/>
      <w:bookmarkEnd w:id="13714"/>
      <w:bookmarkEnd w:id="13715"/>
      <w:bookmarkEnd w:id="13716"/>
    </w:p>
    <w:p w:rsidR="00743B33" w:rsidRDefault="00D20E06" w:rsidP="00743B33">
      <w:pPr>
        <w:rPr>
          <w:ins w:id="13717" w:author="Author"/>
          <w:del w:id="13718" w:author="Author"/>
        </w:rPr>
        <w:pPrChange w:id="13719" w:author="Author">
          <w:pPr>
            <w:ind w:left="540"/>
            <w:jc w:val="both"/>
          </w:pPr>
        </w:pPrChange>
      </w:pPr>
      <w:ins w:id="13720" w:author="Author">
        <w:del w:id="13721" w:author="Author">
          <w:r>
            <w:delText>Rationale:</w:delText>
          </w:r>
          <w:bookmarkStart w:id="13722" w:name="_Toc488929187"/>
          <w:bookmarkStart w:id="13723" w:name="_Toc489941397"/>
          <w:bookmarkStart w:id="13724" w:name="_Toc489942555"/>
          <w:bookmarkStart w:id="13725" w:name="_Toc490206836"/>
          <w:bookmarkStart w:id="13726" w:name="_Toc490208001"/>
          <w:bookmarkEnd w:id="13722"/>
          <w:bookmarkEnd w:id="13723"/>
          <w:bookmarkEnd w:id="13724"/>
          <w:bookmarkEnd w:id="13725"/>
          <w:bookmarkEnd w:id="13726"/>
        </w:del>
      </w:ins>
    </w:p>
    <w:p w:rsidR="00743B33" w:rsidRDefault="00D20E06" w:rsidP="00743B33">
      <w:pPr>
        <w:rPr>
          <w:ins w:id="13727" w:author="Author"/>
          <w:del w:id="13728" w:author="Author"/>
        </w:rPr>
        <w:pPrChange w:id="13729" w:author="Author">
          <w:pPr>
            <w:ind w:left="540"/>
            <w:jc w:val="both"/>
          </w:pPr>
        </w:pPrChange>
      </w:pPr>
      <w:ins w:id="13730" w:author="Author">
        <w:del w:id="13731" w:author="Author">
          <w:r>
            <w:delText>Readability</w:delText>
          </w:r>
          <w:bookmarkStart w:id="13732" w:name="_Toc488929188"/>
          <w:bookmarkStart w:id="13733" w:name="_Toc489941398"/>
          <w:bookmarkStart w:id="13734" w:name="_Toc489942556"/>
          <w:bookmarkStart w:id="13735" w:name="_Toc490206837"/>
          <w:bookmarkStart w:id="13736" w:name="_Toc490208002"/>
          <w:bookmarkEnd w:id="13732"/>
          <w:bookmarkEnd w:id="13733"/>
          <w:bookmarkEnd w:id="13734"/>
          <w:bookmarkEnd w:id="13735"/>
          <w:bookmarkEnd w:id="13736"/>
        </w:del>
      </w:ins>
    </w:p>
    <w:p w:rsidR="00743B33" w:rsidRDefault="00743B33" w:rsidP="00743B33">
      <w:pPr>
        <w:rPr>
          <w:ins w:id="13737" w:author="Author"/>
          <w:del w:id="13738" w:author="Author"/>
        </w:rPr>
        <w:pPrChange w:id="13739" w:author="Author">
          <w:pPr>
            <w:pStyle w:val="Heading3"/>
          </w:pPr>
        </w:pPrChange>
      </w:pPr>
      <w:bookmarkStart w:id="13740" w:name="_Toc488929189"/>
      <w:bookmarkStart w:id="13741" w:name="_Toc489941399"/>
      <w:bookmarkStart w:id="13742" w:name="_Toc489942557"/>
      <w:bookmarkStart w:id="13743" w:name="_Toc490206838"/>
      <w:bookmarkStart w:id="13744" w:name="_Toc490208003"/>
      <w:bookmarkEnd w:id="13740"/>
      <w:bookmarkEnd w:id="13741"/>
      <w:bookmarkEnd w:id="13742"/>
      <w:bookmarkEnd w:id="13743"/>
      <w:bookmarkEnd w:id="13744"/>
    </w:p>
    <w:p w:rsidR="00743B33" w:rsidRDefault="00D20E06" w:rsidP="00743B33">
      <w:pPr>
        <w:rPr>
          <w:ins w:id="13745" w:author="Author"/>
          <w:del w:id="13746" w:author="Author"/>
        </w:rPr>
        <w:pPrChange w:id="13747" w:author="Author">
          <w:pPr>
            <w:pStyle w:val="Heading3"/>
          </w:pPr>
        </w:pPrChange>
      </w:pPr>
      <w:ins w:id="13748" w:author="Author">
        <w:del w:id="13749" w:author="Author">
          <w:r>
            <w:delText>Name_Type_005</w:delText>
          </w:r>
          <w:bookmarkStart w:id="13750" w:name="_Toc488929190"/>
          <w:bookmarkStart w:id="13751" w:name="_Toc489941400"/>
          <w:bookmarkStart w:id="13752" w:name="_Toc489942558"/>
          <w:bookmarkStart w:id="13753" w:name="_Toc490206839"/>
          <w:bookmarkStart w:id="13754" w:name="_Toc490208004"/>
          <w:bookmarkEnd w:id="13750"/>
          <w:bookmarkEnd w:id="13751"/>
          <w:bookmarkEnd w:id="13752"/>
          <w:bookmarkEnd w:id="13753"/>
          <w:bookmarkEnd w:id="13754"/>
        </w:del>
      </w:ins>
    </w:p>
    <w:p w:rsidR="00743B33" w:rsidRDefault="00D20E06" w:rsidP="00743B33">
      <w:pPr>
        <w:rPr>
          <w:ins w:id="13755" w:author="Author"/>
          <w:del w:id="13756" w:author="Author"/>
        </w:rPr>
        <w:pPrChange w:id="13757" w:author="Author">
          <w:pPr>
            <w:ind w:left="540"/>
            <w:jc w:val="both"/>
          </w:pPr>
        </w:pPrChange>
      </w:pPr>
      <w:ins w:id="13758" w:author="Author">
        <w:del w:id="13759" w:author="Author">
          <w:r>
            <w:delText>Rule:</w:delText>
          </w:r>
          <w:bookmarkStart w:id="13760" w:name="_Toc488929191"/>
          <w:bookmarkStart w:id="13761" w:name="_Toc489941401"/>
          <w:bookmarkStart w:id="13762" w:name="_Toc489942559"/>
          <w:bookmarkStart w:id="13763" w:name="_Toc490206840"/>
          <w:bookmarkStart w:id="13764" w:name="_Toc490208005"/>
          <w:bookmarkEnd w:id="13760"/>
          <w:bookmarkEnd w:id="13761"/>
          <w:bookmarkEnd w:id="13762"/>
          <w:bookmarkEnd w:id="13763"/>
          <w:bookmarkEnd w:id="13764"/>
        </w:del>
      </w:ins>
    </w:p>
    <w:p w:rsidR="00743B33" w:rsidRDefault="00D20E06" w:rsidP="00743B33">
      <w:pPr>
        <w:rPr>
          <w:ins w:id="13765" w:author="Author"/>
          <w:del w:id="13766" w:author="Author"/>
        </w:rPr>
        <w:pPrChange w:id="13767" w:author="Author">
          <w:pPr>
            <w:ind w:left="540"/>
            <w:jc w:val="both"/>
          </w:pPr>
        </w:pPrChange>
      </w:pPr>
      <w:ins w:id="13768" w:author="Author">
        <w:del w:id="13769" w:author="Author">
          <w:r>
            <w:delText>Names of Ccommon Ttypes should be following the guidelines described in the following table:</w:delText>
          </w:r>
          <w:bookmarkStart w:id="13770" w:name="_Toc488929192"/>
          <w:bookmarkStart w:id="13771" w:name="_Toc489941402"/>
          <w:bookmarkStart w:id="13772" w:name="_Toc489942560"/>
          <w:bookmarkStart w:id="13773" w:name="_Toc490206841"/>
          <w:bookmarkStart w:id="13774" w:name="_Toc490208006"/>
          <w:bookmarkEnd w:id="13770"/>
          <w:bookmarkEnd w:id="13771"/>
          <w:bookmarkEnd w:id="13772"/>
          <w:bookmarkEnd w:id="13773"/>
          <w:bookmarkEnd w:id="13774"/>
        </w:del>
      </w:ins>
    </w:p>
    <w:p w:rsidR="00743B33" w:rsidRDefault="00743B33" w:rsidP="00743B33">
      <w:pPr>
        <w:rPr>
          <w:ins w:id="13775" w:author="Author"/>
          <w:del w:id="13776" w:author="Author"/>
        </w:rPr>
        <w:pPrChange w:id="13777" w:author="Author">
          <w:pPr>
            <w:ind w:left="540"/>
            <w:jc w:val="both"/>
          </w:pPr>
        </w:pPrChange>
      </w:pPr>
      <w:bookmarkStart w:id="13778" w:name="_Toc488929193"/>
      <w:bookmarkStart w:id="13779" w:name="_Toc489941403"/>
      <w:bookmarkStart w:id="13780" w:name="_Toc489942561"/>
      <w:bookmarkStart w:id="13781" w:name="_Toc490206842"/>
      <w:bookmarkStart w:id="13782" w:name="_Toc490208007"/>
      <w:bookmarkEnd w:id="13778"/>
      <w:bookmarkEnd w:id="13779"/>
      <w:bookmarkEnd w:id="13780"/>
      <w:bookmarkEnd w:id="13781"/>
      <w:bookmarkEnd w:id="13782"/>
    </w:p>
    <w:tbl>
      <w:tblPr>
        <w:tblW w:w="7933" w:type="dxa"/>
        <w:jc w:val="center"/>
        <w:tblLayout w:type="fixed"/>
        <w:tblLook w:val="04A0" w:firstRow="1" w:lastRow="0" w:firstColumn="1" w:lastColumn="0" w:noHBand="0" w:noVBand="1"/>
      </w:tblPr>
      <w:tblGrid>
        <w:gridCol w:w="1932"/>
        <w:gridCol w:w="6001"/>
      </w:tblGrid>
      <w:tr w:rsidR="00743B33">
        <w:trPr>
          <w:trHeight w:val="300"/>
          <w:jc w:val="center"/>
          <w:ins w:id="13783" w:author="Author"/>
          <w:del w:id="13784" w:author="Author"/>
        </w:trPr>
        <w:tc>
          <w:tcPr>
            <w:tcW w:w="1932"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43B33" w:rsidRPr="00743B33" w:rsidRDefault="00D20E06" w:rsidP="00743B33">
            <w:pPr>
              <w:rPr>
                <w:ins w:id="13785" w:author="Author"/>
                <w:del w:id="13786" w:author="Author"/>
                <w:rPrChange w:id="13787" w:author="Author">
                  <w:rPr>
                    <w:ins w:id="13788" w:author="Author"/>
                    <w:del w:id="13789" w:author="Author"/>
                    <w:rFonts w:ascii="Calibri" w:eastAsia="Times New Roman" w:hAnsi="Calibri"/>
                    <w:b/>
                    <w:bCs/>
                    <w:color w:val="000000"/>
                    <w:szCs w:val="22"/>
                    <w:lang w:val="en-US" w:eastAsia="en-US"/>
                  </w:rPr>
                </w:rPrChange>
              </w:rPr>
              <w:pPrChange w:id="13790" w:author="Author">
                <w:pPr>
                  <w:jc w:val="center"/>
                </w:pPr>
              </w:pPrChange>
            </w:pPr>
            <w:ins w:id="13791" w:author="Author">
              <w:del w:id="13792" w:author="Author">
                <w:r>
                  <w:rPr>
                    <w:rPrChange w:id="13793" w:author="Author">
                      <w:rPr>
                        <w:rFonts w:ascii="Calibri" w:eastAsia="Times New Roman" w:hAnsi="Calibri"/>
                        <w:b/>
                        <w:bCs/>
                        <w:color w:val="000000"/>
                        <w:szCs w:val="22"/>
                        <w:lang w:val="en-US" w:eastAsia="en-US"/>
                      </w:rPr>
                    </w:rPrChange>
                  </w:rPr>
                  <w:delText>Base Type</w:delText>
                </w:r>
                <w:bookmarkStart w:id="13794" w:name="_Toc488929194"/>
                <w:bookmarkStart w:id="13795" w:name="_Toc489941404"/>
                <w:bookmarkStart w:id="13796" w:name="_Toc489942562"/>
                <w:bookmarkStart w:id="13797" w:name="_Toc490206843"/>
                <w:bookmarkStart w:id="13798" w:name="_Toc490208008"/>
                <w:bookmarkEnd w:id="13794"/>
                <w:bookmarkEnd w:id="13795"/>
                <w:bookmarkEnd w:id="13796"/>
                <w:bookmarkEnd w:id="13797"/>
                <w:bookmarkEnd w:id="13798"/>
              </w:del>
            </w:ins>
          </w:p>
        </w:tc>
        <w:tc>
          <w:tcPr>
            <w:tcW w:w="6001" w:type="dxa"/>
            <w:tcBorders>
              <w:top w:val="single" w:sz="4" w:space="0" w:color="auto"/>
              <w:left w:val="nil"/>
              <w:bottom w:val="single" w:sz="4" w:space="0" w:color="auto"/>
              <w:right w:val="single" w:sz="4" w:space="0" w:color="auto"/>
            </w:tcBorders>
            <w:shd w:val="clear" w:color="000000" w:fill="D9D9D9"/>
            <w:vAlign w:val="center"/>
            <w:hideMark/>
          </w:tcPr>
          <w:p w:rsidR="00743B33" w:rsidRPr="00743B33" w:rsidRDefault="00D20E06" w:rsidP="00743B33">
            <w:pPr>
              <w:rPr>
                <w:ins w:id="13799" w:author="Author"/>
                <w:del w:id="13800" w:author="Author"/>
                <w:rPrChange w:id="13801" w:author="Author">
                  <w:rPr>
                    <w:ins w:id="13802" w:author="Author"/>
                    <w:del w:id="13803" w:author="Author"/>
                    <w:rFonts w:ascii="Calibri" w:eastAsia="Times New Roman" w:hAnsi="Calibri"/>
                    <w:b/>
                    <w:bCs/>
                    <w:color w:val="000000"/>
                    <w:szCs w:val="22"/>
                    <w:lang w:val="en-US" w:eastAsia="en-US"/>
                  </w:rPr>
                </w:rPrChange>
              </w:rPr>
              <w:pPrChange w:id="13804" w:author="Author">
                <w:pPr>
                  <w:jc w:val="center"/>
                </w:pPr>
              </w:pPrChange>
            </w:pPr>
            <w:ins w:id="13805" w:author="Author">
              <w:del w:id="13806" w:author="Author">
                <w:r>
                  <w:rPr>
                    <w:rPrChange w:id="13807" w:author="Author">
                      <w:rPr>
                        <w:rFonts w:ascii="Calibri" w:eastAsia="Times New Roman" w:hAnsi="Calibri"/>
                        <w:b/>
                        <w:bCs/>
                        <w:color w:val="000000"/>
                        <w:szCs w:val="22"/>
                        <w:lang w:val="en-US" w:eastAsia="en-US"/>
                      </w:rPr>
                    </w:rPrChange>
                  </w:rPr>
                  <w:delText xml:space="preserve">Derived/Implementing </w:delText>
                </w:r>
                <w:r>
                  <w:rPr>
                    <w:rPrChange w:id="13808" w:author="Author">
                      <w:rPr>
                        <w:rFonts w:ascii="Calibri" w:eastAsia="Times New Roman" w:hAnsi="Calibri"/>
                        <w:b/>
                        <w:bCs/>
                        <w:color w:val="000000"/>
                        <w:szCs w:val="22"/>
                        <w:lang w:val="en-US" w:eastAsia="en-US"/>
                      </w:rPr>
                    </w:rPrChange>
                  </w:rPr>
                  <w:delText>Type Guideline</w:delText>
                </w:r>
                <w:bookmarkStart w:id="13809" w:name="_Toc488929195"/>
                <w:bookmarkStart w:id="13810" w:name="_Toc489941405"/>
                <w:bookmarkStart w:id="13811" w:name="_Toc489942563"/>
                <w:bookmarkStart w:id="13812" w:name="_Toc490206844"/>
                <w:bookmarkStart w:id="13813" w:name="_Toc490208009"/>
                <w:bookmarkEnd w:id="13809"/>
                <w:bookmarkEnd w:id="13810"/>
                <w:bookmarkEnd w:id="13811"/>
                <w:bookmarkEnd w:id="13812"/>
                <w:bookmarkEnd w:id="13813"/>
              </w:del>
            </w:ins>
          </w:p>
        </w:tc>
        <w:bookmarkStart w:id="13814" w:name="_Toc488929196"/>
        <w:bookmarkStart w:id="13815" w:name="_Toc489941406"/>
        <w:bookmarkStart w:id="13816" w:name="_Toc489942564"/>
        <w:bookmarkStart w:id="13817" w:name="_Toc490206845"/>
        <w:bookmarkStart w:id="13818" w:name="_Toc490208010"/>
        <w:bookmarkEnd w:id="13814"/>
        <w:bookmarkEnd w:id="13815"/>
        <w:bookmarkEnd w:id="13816"/>
        <w:bookmarkEnd w:id="13817"/>
        <w:bookmarkEnd w:id="13818"/>
      </w:tr>
      <w:tr w:rsidR="00743B33">
        <w:trPr>
          <w:trHeight w:val="600"/>
          <w:jc w:val="center"/>
          <w:ins w:id="13819" w:author="Author"/>
          <w:del w:id="13820"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3821" w:author="Author"/>
                <w:del w:id="13822" w:author="Author"/>
                <w:rPrChange w:id="13823" w:author="Author">
                  <w:rPr>
                    <w:ins w:id="13824" w:author="Author"/>
                    <w:del w:id="13825" w:author="Author"/>
                    <w:rFonts w:ascii="Arial Unicode MS" w:eastAsia="Arial Unicode MS" w:hAnsi="Arial Unicode MS" w:cs="Arial Unicode MS"/>
                    <w:color w:val="000000"/>
                    <w:sz w:val="20"/>
                    <w:szCs w:val="20"/>
                    <w:lang w:val="en-US" w:eastAsia="en-US"/>
                  </w:rPr>
                </w:rPrChange>
              </w:rPr>
            </w:pPr>
            <w:ins w:id="13826" w:author="Author">
              <w:del w:id="13827" w:author="Author">
                <w:r>
                  <w:rPr>
                    <w:rPrChange w:id="13828" w:author="Author">
                      <w:rPr>
                        <w:rFonts w:ascii="Arial Unicode MS" w:eastAsia="Arial Unicode MS" w:hAnsi="Arial Unicode MS" w:cs="Arial Unicode MS"/>
                        <w:color w:val="000000"/>
                        <w:sz w:val="20"/>
                        <w:szCs w:val="20"/>
                        <w:lang w:val="en-US" w:eastAsia="en-US"/>
                      </w:rPr>
                    </w:rPrChange>
                  </w:rPr>
                  <w:delText>System.Attribute</w:delText>
                </w:r>
                <w:bookmarkStart w:id="13829" w:name="_Toc488929197"/>
                <w:bookmarkStart w:id="13830" w:name="_Toc489941407"/>
                <w:bookmarkStart w:id="13831" w:name="_Toc489942565"/>
                <w:bookmarkStart w:id="13832" w:name="_Toc490206846"/>
                <w:bookmarkStart w:id="13833" w:name="_Toc490208011"/>
                <w:bookmarkEnd w:id="13829"/>
                <w:bookmarkEnd w:id="13830"/>
                <w:bookmarkEnd w:id="13831"/>
                <w:bookmarkEnd w:id="13832"/>
                <w:bookmarkEnd w:id="13833"/>
              </w:del>
            </w:ins>
          </w:p>
        </w:tc>
        <w:tc>
          <w:tcPr>
            <w:tcW w:w="6001" w:type="dxa"/>
            <w:tcBorders>
              <w:top w:val="single" w:sz="4" w:space="0" w:color="auto"/>
              <w:left w:val="nil"/>
              <w:bottom w:val="single" w:sz="4" w:space="0" w:color="auto"/>
              <w:right w:val="single" w:sz="4" w:space="0" w:color="auto"/>
            </w:tcBorders>
            <w:shd w:val="clear" w:color="auto" w:fill="auto"/>
            <w:vAlign w:val="center"/>
            <w:hideMark/>
          </w:tcPr>
          <w:p w:rsidR="00743B33" w:rsidRPr="00743B33" w:rsidRDefault="00D20E06">
            <w:pPr>
              <w:rPr>
                <w:ins w:id="13834" w:author="Author"/>
                <w:del w:id="13835" w:author="Author"/>
                <w:rPrChange w:id="13836" w:author="Author">
                  <w:rPr>
                    <w:ins w:id="13837" w:author="Author"/>
                    <w:del w:id="13838" w:author="Author"/>
                    <w:rFonts w:ascii="Calibri" w:eastAsia="Times New Roman" w:hAnsi="Calibri"/>
                    <w:b/>
                    <w:bCs/>
                    <w:color w:val="000000"/>
                    <w:szCs w:val="22"/>
                    <w:lang w:val="en-US" w:eastAsia="en-US"/>
                  </w:rPr>
                </w:rPrChange>
              </w:rPr>
            </w:pPr>
            <w:ins w:id="13839" w:author="Author">
              <w:del w:id="13840" w:author="Author">
                <w:r>
                  <w:rPr>
                    <w:rFonts w:ascii="Segoe UI Symbol" w:hAnsi="Segoe UI Symbol" w:cs="Segoe UI Symbol"/>
                    <w:rPrChange w:id="13841" w:author="Author">
                      <w:rPr>
                        <w:rFonts w:ascii="Segoe UI Symbol" w:eastAsia="Times New Roman" w:hAnsi="Segoe UI Symbol" w:cs="Segoe UI Symbol"/>
                        <w:b/>
                        <w:bCs/>
                        <w:color w:val="000000"/>
                        <w:szCs w:val="22"/>
                        <w:lang w:val="en-US" w:eastAsia="en-US"/>
                      </w:rPr>
                    </w:rPrChange>
                  </w:rPr>
                  <w:delText>✓</w:delText>
                </w:r>
                <w:r>
                  <w:rPr>
                    <w:rPrChange w:id="13842" w:author="Author">
                      <w:rPr>
                        <w:rFonts w:ascii="Calibri" w:eastAsia="Times New Roman" w:hAnsi="Calibri"/>
                        <w:b/>
                        <w:bCs/>
                        <w:color w:val="000000"/>
                        <w:szCs w:val="22"/>
                        <w:lang w:val="en-US" w:eastAsia="en-US"/>
                      </w:rPr>
                    </w:rPrChange>
                  </w:rPr>
                  <w:delText xml:space="preserve"> DO add the suffix "Attribute" to names of custom attribute classes. add the suffix "Attribute" to names of custom attribute classes.</w:delText>
                </w:r>
                <w:bookmarkStart w:id="13843" w:name="_Toc488929198"/>
                <w:bookmarkStart w:id="13844" w:name="_Toc489941408"/>
                <w:bookmarkStart w:id="13845" w:name="_Toc489942566"/>
                <w:bookmarkStart w:id="13846" w:name="_Toc490206847"/>
                <w:bookmarkStart w:id="13847" w:name="_Toc490208012"/>
                <w:bookmarkEnd w:id="13843"/>
                <w:bookmarkEnd w:id="13844"/>
                <w:bookmarkEnd w:id="13845"/>
                <w:bookmarkEnd w:id="13846"/>
                <w:bookmarkEnd w:id="13847"/>
              </w:del>
            </w:ins>
          </w:p>
        </w:tc>
        <w:bookmarkStart w:id="13848" w:name="_Toc488929199"/>
        <w:bookmarkStart w:id="13849" w:name="_Toc489941409"/>
        <w:bookmarkStart w:id="13850" w:name="_Toc489942567"/>
        <w:bookmarkStart w:id="13851" w:name="_Toc490206848"/>
        <w:bookmarkStart w:id="13852" w:name="_Toc490208013"/>
        <w:bookmarkEnd w:id="13848"/>
        <w:bookmarkEnd w:id="13849"/>
        <w:bookmarkEnd w:id="13850"/>
        <w:bookmarkEnd w:id="13851"/>
        <w:bookmarkEnd w:id="13852"/>
      </w:tr>
      <w:tr w:rsidR="00743B33">
        <w:trPr>
          <w:trHeight w:val="600"/>
          <w:jc w:val="center"/>
          <w:ins w:id="13853" w:author="Author"/>
          <w:del w:id="13854" w:author="Author"/>
        </w:trPr>
        <w:tc>
          <w:tcPr>
            <w:tcW w:w="1932" w:type="dxa"/>
            <w:vMerge w:val="restart"/>
            <w:tcBorders>
              <w:top w:val="nil"/>
              <w:left w:val="single" w:sz="4" w:space="0" w:color="auto"/>
              <w:bottom w:val="single" w:sz="4" w:space="0" w:color="auto"/>
              <w:right w:val="nil"/>
            </w:tcBorders>
            <w:shd w:val="clear" w:color="auto" w:fill="auto"/>
            <w:vAlign w:val="center"/>
            <w:hideMark/>
          </w:tcPr>
          <w:p w:rsidR="00743B33" w:rsidRPr="00743B33" w:rsidRDefault="00D20E06">
            <w:pPr>
              <w:rPr>
                <w:ins w:id="13855" w:author="Author"/>
                <w:del w:id="13856" w:author="Author"/>
                <w:rPrChange w:id="13857" w:author="Author">
                  <w:rPr>
                    <w:ins w:id="13858" w:author="Author"/>
                    <w:del w:id="13859" w:author="Author"/>
                    <w:rFonts w:ascii="Arial Unicode MS" w:eastAsia="Arial Unicode MS" w:hAnsi="Arial Unicode MS" w:cs="Arial Unicode MS"/>
                    <w:color w:val="000000"/>
                    <w:sz w:val="20"/>
                    <w:szCs w:val="20"/>
                    <w:lang w:val="en-US" w:eastAsia="en-US"/>
                  </w:rPr>
                </w:rPrChange>
              </w:rPr>
            </w:pPr>
            <w:ins w:id="13860" w:author="Author">
              <w:del w:id="13861" w:author="Author">
                <w:r>
                  <w:rPr>
                    <w:rPrChange w:id="13862" w:author="Author">
                      <w:rPr>
                        <w:rFonts w:ascii="Arial Unicode MS" w:eastAsia="Arial Unicode MS" w:hAnsi="Arial Unicode MS" w:cs="Arial Unicode MS"/>
                        <w:color w:val="000000"/>
                        <w:sz w:val="20"/>
                        <w:szCs w:val="20"/>
                        <w:lang w:val="en-US" w:eastAsia="en-US"/>
                      </w:rPr>
                    </w:rPrChange>
                  </w:rPr>
                  <w:delText>System.Delegate</w:delText>
                </w:r>
                <w:bookmarkStart w:id="13863" w:name="_Toc488929200"/>
                <w:bookmarkStart w:id="13864" w:name="_Toc489941410"/>
                <w:bookmarkStart w:id="13865" w:name="_Toc489942568"/>
                <w:bookmarkStart w:id="13866" w:name="_Toc490206849"/>
                <w:bookmarkStart w:id="13867" w:name="_Toc490208014"/>
                <w:bookmarkEnd w:id="13863"/>
                <w:bookmarkEnd w:id="13864"/>
                <w:bookmarkEnd w:id="13865"/>
                <w:bookmarkEnd w:id="13866"/>
                <w:bookmarkEnd w:id="13867"/>
              </w:del>
            </w:ins>
          </w:p>
        </w:tc>
        <w:tc>
          <w:tcPr>
            <w:tcW w:w="6001" w:type="dxa"/>
            <w:tcBorders>
              <w:top w:val="single" w:sz="4" w:space="0" w:color="auto"/>
              <w:left w:val="single" w:sz="4" w:space="0" w:color="auto"/>
              <w:bottom w:val="nil"/>
              <w:right w:val="single" w:sz="4" w:space="0" w:color="auto"/>
            </w:tcBorders>
            <w:shd w:val="clear" w:color="auto" w:fill="auto"/>
            <w:vAlign w:val="center"/>
            <w:hideMark/>
          </w:tcPr>
          <w:p w:rsidR="00743B33" w:rsidRPr="00743B33" w:rsidRDefault="00D20E06">
            <w:pPr>
              <w:rPr>
                <w:ins w:id="13868" w:author="Author"/>
                <w:del w:id="13869" w:author="Author"/>
                <w:rPrChange w:id="13870" w:author="Author">
                  <w:rPr>
                    <w:ins w:id="13871" w:author="Author"/>
                    <w:del w:id="13872" w:author="Author"/>
                    <w:rFonts w:ascii="Calibri" w:eastAsia="Times New Roman" w:hAnsi="Calibri"/>
                    <w:b/>
                    <w:bCs/>
                    <w:color w:val="000000"/>
                    <w:szCs w:val="22"/>
                    <w:lang w:val="en-US" w:eastAsia="en-US"/>
                  </w:rPr>
                </w:rPrChange>
              </w:rPr>
            </w:pPr>
            <w:ins w:id="13873" w:author="Author">
              <w:del w:id="13874" w:author="Author">
                <w:r>
                  <w:rPr>
                    <w:rFonts w:ascii="Segoe UI Symbol" w:hAnsi="Segoe UI Symbol" w:cs="Segoe UI Symbol"/>
                    <w:rPrChange w:id="13875" w:author="Author">
                      <w:rPr>
                        <w:rFonts w:ascii="Segoe UI Symbol" w:eastAsia="Times New Roman" w:hAnsi="Segoe UI Symbol" w:cs="Segoe UI Symbol"/>
                        <w:b/>
                        <w:bCs/>
                        <w:color w:val="000000"/>
                        <w:szCs w:val="22"/>
                        <w:lang w:val="en-US" w:eastAsia="en-US"/>
                      </w:rPr>
                    </w:rPrChange>
                  </w:rPr>
                  <w:delText>✓</w:delText>
                </w:r>
                <w:r>
                  <w:rPr>
                    <w:rPrChange w:id="13876" w:author="Author">
                      <w:rPr>
                        <w:rFonts w:ascii="Calibri" w:eastAsia="Times New Roman" w:hAnsi="Calibri"/>
                        <w:b/>
                        <w:bCs/>
                        <w:color w:val="000000"/>
                        <w:szCs w:val="22"/>
                        <w:lang w:val="en-US" w:eastAsia="en-US"/>
                      </w:rPr>
                    </w:rPrChange>
                  </w:rPr>
                  <w:delText xml:space="preserve"> DO add the suffix "EventHandler" to names of delegates that are used in events.</w:delText>
                </w:r>
                <w:bookmarkStart w:id="13877" w:name="_Toc488929201"/>
                <w:bookmarkStart w:id="13878" w:name="_Toc489941411"/>
                <w:bookmarkStart w:id="13879" w:name="_Toc489942569"/>
                <w:bookmarkStart w:id="13880" w:name="_Toc490206850"/>
                <w:bookmarkStart w:id="13881" w:name="_Toc490208015"/>
                <w:bookmarkEnd w:id="13877"/>
                <w:bookmarkEnd w:id="13878"/>
                <w:bookmarkEnd w:id="13879"/>
                <w:bookmarkEnd w:id="13880"/>
                <w:bookmarkEnd w:id="13881"/>
              </w:del>
            </w:ins>
          </w:p>
        </w:tc>
        <w:bookmarkStart w:id="13882" w:name="_Toc488929202"/>
        <w:bookmarkStart w:id="13883" w:name="_Toc489941412"/>
        <w:bookmarkStart w:id="13884" w:name="_Toc489942570"/>
        <w:bookmarkStart w:id="13885" w:name="_Toc490206851"/>
        <w:bookmarkStart w:id="13886" w:name="_Toc490208016"/>
        <w:bookmarkEnd w:id="13882"/>
        <w:bookmarkEnd w:id="13883"/>
        <w:bookmarkEnd w:id="13884"/>
        <w:bookmarkEnd w:id="13885"/>
        <w:bookmarkEnd w:id="13886"/>
      </w:tr>
      <w:tr w:rsidR="00743B33">
        <w:trPr>
          <w:trHeight w:val="300"/>
          <w:jc w:val="center"/>
          <w:ins w:id="13887" w:author="Author"/>
          <w:del w:id="13888" w:author="Author"/>
        </w:trPr>
        <w:tc>
          <w:tcPr>
            <w:tcW w:w="1932" w:type="dxa"/>
            <w:vMerge/>
            <w:tcBorders>
              <w:top w:val="nil"/>
              <w:left w:val="single" w:sz="4" w:space="0" w:color="auto"/>
              <w:bottom w:val="single" w:sz="4" w:space="0" w:color="auto"/>
              <w:right w:val="nil"/>
            </w:tcBorders>
            <w:vAlign w:val="center"/>
            <w:hideMark/>
          </w:tcPr>
          <w:p w:rsidR="00743B33" w:rsidRPr="00743B33" w:rsidRDefault="00743B33">
            <w:pPr>
              <w:rPr>
                <w:ins w:id="13889" w:author="Author"/>
                <w:del w:id="13890" w:author="Author"/>
                <w:rPrChange w:id="13891" w:author="Author">
                  <w:rPr>
                    <w:ins w:id="13892" w:author="Author"/>
                    <w:del w:id="13893" w:author="Author"/>
                    <w:rFonts w:ascii="Arial Unicode MS" w:eastAsia="Arial Unicode MS" w:hAnsi="Arial Unicode MS" w:cs="Arial Unicode MS"/>
                    <w:color w:val="000000"/>
                    <w:sz w:val="20"/>
                    <w:szCs w:val="20"/>
                    <w:lang w:val="en-US" w:eastAsia="en-US"/>
                  </w:rPr>
                </w:rPrChange>
              </w:rPr>
            </w:pPr>
            <w:bookmarkStart w:id="13894" w:name="_Toc488929203"/>
            <w:bookmarkStart w:id="13895" w:name="_Toc489941413"/>
            <w:bookmarkStart w:id="13896" w:name="_Toc489942571"/>
            <w:bookmarkStart w:id="13897" w:name="_Toc490206852"/>
            <w:bookmarkStart w:id="13898" w:name="_Toc490208017"/>
            <w:bookmarkEnd w:id="13894"/>
            <w:bookmarkEnd w:id="13895"/>
            <w:bookmarkEnd w:id="13896"/>
            <w:bookmarkEnd w:id="13897"/>
            <w:bookmarkEnd w:id="13898"/>
          </w:p>
        </w:tc>
        <w:tc>
          <w:tcPr>
            <w:tcW w:w="6001" w:type="dxa"/>
            <w:tcBorders>
              <w:top w:val="nil"/>
              <w:left w:val="single" w:sz="4" w:space="0" w:color="auto"/>
              <w:bottom w:val="nil"/>
              <w:right w:val="single" w:sz="4" w:space="0" w:color="auto"/>
            </w:tcBorders>
            <w:shd w:val="clear" w:color="auto" w:fill="auto"/>
            <w:vAlign w:val="center"/>
            <w:hideMark/>
          </w:tcPr>
          <w:p w:rsidR="00743B33" w:rsidRPr="00743B33" w:rsidRDefault="00D20E06">
            <w:pPr>
              <w:rPr>
                <w:ins w:id="13899" w:author="Author"/>
                <w:del w:id="13900" w:author="Author"/>
                <w:rPrChange w:id="13901" w:author="Author">
                  <w:rPr>
                    <w:ins w:id="13902" w:author="Author"/>
                    <w:del w:id="13903" w:author="Author"/>
                    <w:rFonts w:ascii="Calibri" w:eastAsia="Times New Roman" w:hAnsi="Calibri"/>
                    <w:color w:val="000000"/>
                    <w:szCs w:val="22"/>
                    <w:lang w:val="en-US" w:eastAsia="en-US"/>
                  </w:rPr>
                </w:rPrChange>
              </w:rPr>
            </w:pPr>
            <w:ins w:id="13904" w:author="Author">
              <w:del w:id="13905" w:author="Author">
                <w:r>
                  <w:rPr>
                    <w:rPrChange w:id="13906" w:author="Author">
                      <w:rPr>
                        <w:rFonts w:ascii="Calibri" w:eastAsia="Times New Roman" w:hAnsi="Calibri"/>
                        <w:color w:val="000000"/>
                        <w:szCs w:val="22"/>
                        <w:lang w:val="en-US" w:eastAsia="en-US"/>
                      </w:rPr>
                    </w:rPrChange>
                  </w:rPr>
                  <w:delText> </w:delText>
                </w:r>
                <w:bookmarkStart w:id="13907" w:name="_Toc488929204"/>
                <w:bookmarkStart w:id="13908" w:name="_Toc489941414"/>
                <w:bookmarkStart w:id="13909" w:name="_Toc489942572"/>
                <w:bookmarkStart w:id="13910" w:name="_Toc490206853"/>
                <w:bookmarkStart w:id="13911" w:name="_Toc490208018"/>
                <w:bookmarkEnd w:id="13907"/>
                <w:bookmarkEnd w:id="13908"/>
                <w:bookmarkEnd w:id="13909"/>
                <w:bookmarkEnd w:id="13910"/>
                <w:bookmarkEnd w:id="13911"/>
              </w:del>
            </w:ins>
          </w:p>
        </w:tc>
        <w:bookmarkStart w:id="13912" w:name="_Toc488929205"/>
        <w:bookmarkStart w:id="13913" w:name="_Toc489941415"/>
        <w:bookmarkStart w:id="13914" w:name="_Toc489942573"/>
        <w:bookmarkStart w:id="13915" w:name="_Toc490206854"/>
        <w:bookmarkStart w:id="13916" w:name="_Toc490208019"/>
        <w:bookmarkEnd w:id="13912"/>
        <w:bookmarkEnd w:id="13913"/>
        <w:bookmarkEnd w:id="13914"/>
        <w:bookmarkEnd w:id="13915"/>
        <w:bookmarkEnd w:id="13916"/>
      </w:tr>
      <w:tr w:rsidR="00743B33">
        <w:trPr>
          <w:trHeight w:val="600"/>
          <w:jc w:val="center"/>
          <w:ins w:id="13917" w:author="Author"/>
          <w:del w:id="13918" w:author="Author"/>
        </w:trPr>
        <w:tc>
          <w:tcPr>
            <w:tcW w:w="1932" w:type="dxa"/>
            <w:vMerge/>
            <w:tcBorders>
              <w:top w:val="nil"/>
              <w:left w:val="single" w:sz="4" w:space="0" w:color="auto"/>
              <w:bottom w:val="single" w:sz="4" w:space="0" w:color="auto"/>
              <w:right w:val="nil"/>
            </w:tcBorders>
            <w:vAlign w:val="center"/>
            <w:hideMark/>
          </w:tcPr>
          <w:p w:rsidR="00743B33" w:rsidRPr="00743B33" w:rsidRDefault="00743B33">
            <w:pPr>
              <w:rPr>
                <w:ins w:id="13919" w:author="Author"/>
                <w:del w:id="13920" w:author="Author"/>
                <w:rPrChange w:id="13921" w:author="Author">
                  <w:rPr>
                    <w:ins w:id="13922" w:author="Author"/>
                    <w:del w:id="13923" w:author="Author"/>
                    <w:rFonts w:ascii="Arial Unicode MS" w:eastAsia="Arial Unicode MS" w:hAnsi="Arial Unicode MS" w:cs="Arial Unicode MS"/>
                    <w:color w:val="000000"/>
                    <w:sz w:val="20"/>
                    <w:szCs w:val="20"/>
                    <w:lang w:val="en-US" w:eastAsia="en-US"/>
                  </w:rPr>
                </w:rPrChange>
              </w:rPr>
            </w:pPr>
            <w:bookmarkStart w:id="13924" w:name="_Toc488929206"/>
            <w:bookmarkStart w:id="13925" w:name="_Toc489941416"/>
            <w:bookmarkStart w:id="13926" w:name="_Toc489942574"/>
            <w:bookmarkStart w:id="13927" w:name="_Toc490206855"/>
            <w:bookmarkStart w:id="13928" w:name="_Toc490208020"/>
            <w:bookmarkEnd w:id="13924"/>
            <w:bookmarkEnd w:id="13925"/>
            <w:bookmarkEnd w:id="13926"/>
            <w:bookmarkEnd w:id="13927"/>
            <w:bookmarkEnd w:id="13928"/>
          </w:p>
        </w:tc>
        <w:tc>
          <w:tcPr>
            <w:tcW w:w="6001" w:type="dxa"/>
            <w:tcBorders>
              <w:top w:val="nil"/>
              <w:left w:val="single" w:sz="4" w:space="0" w:color="auto"/>
              <w:bottom w:val="nil"/>
              <w:right w:val="single" w:sz="4" w:space="0" w:color="auto"/>
            </w:tcBorders>
            <w:shd w:val="clear" w:color="auto" w:fill="auto"/>
            <w:vAlign w:val="center"/>
            <w:hideMark/>
          </w:tcPr>
          <w:p w:rsidR="00743B33" w:rsidRPr="00743B33" w:rsidRDefault="00D20E06">
            <w:pPr>
              <w:rPr>
                <w:ins w:id="13929" w:author="Author"/>
                <w:del w:id="13930" w:author="Author"/>
                <w:rPrChange w:id="13931" w:author="Author">
                  <w:rPr>
                    <w:ins w:id="13932" w:author="Author"/>
                    <w:del w:id="13933" w:author="Author"/>
                    <w:rFonts w:ascii="Calibri" w:eastAsia="Times New Roman" w:hAnsi="Calibri"/>
                    <w:b/>
                    <w:bCs/>
                    <w:color w:val="000000"/>
                    <w:szCs w:val="22"/>
                    <w:lang w:val="en-US" w:eastAsia="en-US"/>
                  </w:rPr>
                </w:rPrChange>
              </w:rPr>
            </w:pPr>
            <w:ins w:id="13934" w:author="Author">
              <w:del w:id="13935" w:author="Author">
                <w:r>
                  <w:rPr>
                    <w:rFonts w:ascii="Segoe UI Symbol" w:hAnsi="Segoe UI Symbol" w:cs="Segoe UI Symbol"/>
                    <w:rPrChange w:id="13936" w:author="Author">
                      <w:rPr>
                        <w:rFonts w:ascii="Segoe UI Symbol" w:eastAsia="Times New Roman" w:hAnsi="Segoe UI Symbol" w:cs="Segoe UI Symbol"/>
                        <w:b/>
                        <w:bCs/>
                        <w:color w:val="000000"/>
                        <w:szCs w:val="22"/>
                        <w:lang w:val="en-US" w:eastAsia="en-US"/>
                      </w:rPr>
                    </w:rPrChange>
                  </w:rPr>
                  <w:delText>✓</w:delText>
                </w:r>
                <w:r>
                  <w:rPr>
                    <w:rPrChange w:id="13937" w:author="Author">
                      <w:rPr>
                        <w:rFonts w:ascii="Calibri" w:eastAsia="Times New Roman" w:hAnsi="Calibri"/>
                        <w:b/>
                        <w:bCs/>
                        <w:color w:val="000000"/>
                        <w:szCs w:val="22"/>
                        <w:lang w:val="en-US" w:eastAsia="en-US"/>
                      </w:rPr>
                    </w:rPrChange>
                  </w:rPr>
                  <w:delText xml:space="preserve"> DO add the suffix "Callback" to names of delegates other than those used as event handlers.</w:delText>
                </w:r>
                <w:bookmarkStart w:id="13938" w:name="_Toc488929207"/>
                <w:bookmarkStart w:id="13939" w:name="_Toc489941417"/>
                <w:bookmarkStart w:id="13940" w:name="_Toc489942575"/>
                <w:bookmarkStart w:id="13941" w:name="_Toc490206856"/>
                <w:bookmarkStart w:id="13942" w:name="_Toc490208021"/>
                <w:bookmarkEnd w:id="13938"/>
                <w:bookmarkEnd w:id="13939"/>
                <w:bookmarkEnd w:id="13940"/>
                <w:bookmarkEnd w:id="13941"/>
                <w:bookmarkEnd w:id="13942"/>
              </w:del>
            </w:ins>
          </w:p>
        </w:tc>
        <w:bookmarkStart w:id="13943" w:name="_Toc488929208"/>
        <w:bookmarkStart w:id="13944" w:name="_Toc489941418"/>
        <w:bookmarkStart w:id="13945" w:name="_Toc489942576"/>
        <w:bookmarkStart w:id="13946" w:name="_Toc490206857"/>
        <w:bookmarkStart w:id="13947" w:name="_Toc490208022"/>
        <w:bookmarkEnd w:id="13943"/>
        <w:bookmarkEnd w:id="13944"/>
        <w:bookmarkEnd w:id="13945"/>
        <w:bookmarkEnd w:id="13946"/>
        <w:bookmarkEnd w:id="13947"/>
      </w:tr>
      <w:tr w:rsidR="00743B33">
        <w:trPr>
          <w:trHeight w:val="300"/>
          <w:jc w:val="center"/>
          <w:ins w:id="13948" w:author="Author"/>
          <w:del w:id="13949" w:author="Author"/>
        </w:trPr>
        <w:tc>
          <w:tcPr>
            <w:tcW w:w="1932" w:type="dxa"/>
            <w:vMerge/>
            <w:tcBorders>
              <w:top w:val="nil"/>
              <w:left w:val="single" w:sz="4" w:space="0" w:color="auto"/>
              <w:bottom w:val="single" w:sz="4" w:space="0" w:color="auto"/>
              <w:right w:val="nil"/>
            </w:tcBorders>
            <w:vAlign w:val="center"/>
            <w:hideMark/>
          </w:tcPr>
          <w:p w:rsidR="00743B33" w:rsidRPr="00743B33" w:rsidRDefault="00743B33">
            <w:pPr>
              <w:rPr>
                <w:ins w:id="13950" w:author="Author"/>
                <w:del w:id="13951" w:author="Author"/>
                <w:rPrChange w:id="13952" w:author="Author">
                  <w:rPr>
                    <w:ins w:id="13953" w:author="Author"/>
                    <w:del w:id="13954" w:author="Author"/>
                    <w:rFonts w:ascii="Arial Unicode MS" w:eastAsia="Arial Unicode MS" w:hAnsi="Arial Unicode MS" w:cs="Arial Unicode MS"/>
                    <w:color w:val="000000"/>
                    <w:sz w:val="20"/>
                    <w:szCs w:val="20"/>
                    <w:lang w:val="en-US" w:eastAsia="en-US"/>
                  </w:rPr>
                </w:rPrChange>
              </w:rPr>
            </w:pPr>
            <w:bookmarkStart w:id="13955" w:name="_Toc488929209"/>
            <w:bookmarkStart w:id="13956" w:name="_Toc489941419"/>
            <w:bookmarkStart w:id="13957" w:name="_Toc489942577"/>
            <w:bookmarkStart w:id="13958" w:name="_Toc490206858"/>
            <w:bookmarkStart w:id="13959" w:name="_Toc490208023"/>
            <w:bookmarkEnd w:id="13955"/>
            <w:bookmarkEnd w:id="13956"/>
            <w:bookmarkEnd w:id="13957"/>
            <w:bookmarkEnd w:id="13958"/>
            <w:bookmarkEnd w:id="13959"/>
          </w:p>
        </w:tc>
        <w:tc>
          <w:tcPr>
            <w:tcW w:w="6001" w:type="dxa"/>
            <w:tcBorders>
              <w:top w:val="nil"/>
              <w:left w:val="single" w:sz="4" w:space="0" w:color="auto"/>
              <w:bottom w:val="nil"/>
              <w:right w:val="single" w:sz="4" w:space="0" w:color="auto"/>
            </w:tcBorders>
            <w:shd w:val="clear" w:color="auto" w:fill="auto"/>
            <w:vAlign w:val="center"/>
            <w:hideMark/>
          </w:tcPr>
          <w:p w:rsidR="00743B33" w:rsidRPr="00743B33" w:rsidRDefault="00D20E06">
            <w:pPr>
              <w:rPr>
                <w:ins w:id="13960" w:author="Author"/>
                <w:del w:id="13961" w:author="Author"/>
                <w:rPrChange w:id="13962" w:author="Author">
                  <w:rPr>
                    <w:ins w:id="13963" w:author="Author"/>
                    <w:del w:id="13964" w:author="Author"/>
                    <w:rFonts w:ascii="Calibri" w:eastAsia="Times New Roman" w:hAnsi="Calibri"/>
                    <w:b/>
                    <w:bCs/>
                    <w:color w:val="000000"/>
                    <w:szCs w:val="22"/>
                    <w:lang w:val="en-US" w:eastAsia="en-US"/>
                  </w:rPr>
                </w:rPrChange>
              </w:rPr>
            </w:pPr>
            <w:ins w:id="13965" w:author="Author">
              <w:del w:id="13966" w:author="Author">
                <w:r>
                  <w:rPr>
                    <w:rPrChange w:id="13967" w:author="Author">
                      <w:rPr>
                        <w:rFonts w:ascii="Calibri" w:eastAsia="Times New Roman" w:hAnsi="Calibri"/>
                        <w:b/>
                        <w:bCs/>
                        <w:color w:val="000000"/>
                        <w:szCs w:val="22"/>
                        <w:lang w:val="en-US" w:eastAsia="en-US"/>
                      </w:rPr>
                    </w:rPrChange>
                  </w:rPr>
                  <w:delText> </w:delText>
                </w:r>
                <w:bookmarkStart w:id="13968" w:name="_Toc488929210"/>
                <w:bookmarkStart w:id="13969" w:name="_Toc489941420"/>
                <w:bookmarkStart w:id="13970" w:name="_Toc489942578"/>
                <w:bookmarkStart w:id="13971" w:name="_Toc490206859"/>
                <w:bookmarkStart w:id="13972" w:name="_Toc490208024"/>
                <w:bookmarkEnd w:id="13968"/>
                <w:bookmarkEnd w:id="13969"/>
                <w:bookmarkEnd w:id="13970"/>
                <w:bookmarkEnd w:id="13971"/>
                <w:bookmarkEnd w:id="13972"/>
              </w:del>
            </w:ins>
          </w:p>
        </w:tc>
        <w:bookmarkStart w:id="13973" w:name="_Toc488929211"/>
        <w:bookmarkStart w:id="13974" w:name="_Toc489941421"/>
        <w:bookmarkStart w:id="13975" w:name="_Toc489942579"/>
        <w:bookmarkStart w:id="13976" w:name="_Toc490206860"/>
        <w:bookmarkStart w:id="13977" w:name="_Toc490208025"/>
        <w:bookmarkEnd w:id="13973"/>
        <w:bookmarkEnd w:id="13974"/>
        <w:bookmarkEnd w:id="13975"/>
        <w:bookmarkEnd w:id="13976"/>
        <w:bookmarkEnd w:id="13977"/>
      </w:tr>
      <w:tr w:rsidR="00743B33">
        <w:trPr>
          <w:trHeight w:val="300"/>
          <w:jc w:val="center"/>
          <w:ins w:id="13978" w:author="Author"/>
          <w:del w:id="13979" w:author="Author"/>
        </w:trPr>
        <w:tc>
          <w:tcPr>
            <w:tcW w:w="1932" w:type="dxa"/>
            <w:vMerge/>
            <w:tcBorders>
              <w:top w:val="nil"/>
              <w:left w:val="single" w:sz="4" w:space="0" w:color="auto"/>
              <w:bottom w:val="single" w:sz="4" w:space="0" w:color="auto"/>
              <w:right w:val="nil"/>
            </w:tcBorders>
            <w:vAlign w:val="center"/>
            <w:hideMark/>
          </w:tcPr>
          <w:p w:rsidR="00743B33" w:rsidRPr="00743B33" w:rsidRDefault="00743B33">
            <w:pPr>
              <w:rPr>
                <w:ins w:id="13980" w:author="Author"/>
                <w:del w:id="13981" w:author="Author"/>
                <w:rPrChange w:id="13982" w:author="Author">
                  <w:rPr>
                    <w:ins w:id="13983" w:author="Author"/>
                    <w:del w:id="13984" w:author="Author"/>
                    <w:rFonts w:ascii="Arial Unicode MS" w:eastAsia="Arial Unicode MS" w:hAnsi="Arial Unicode MS" w:cs="Arial Unicode MS"/>
                    <w:color w:val="000000"/>
                    <w:sz w:val="20"/>
                    <w:szCs w:val="20"/>
                    <w:lang w:val="en-US" w:eastAsia="en-US"/>
                  </w:rPr>
                </w:rPrChange>
              </w:rPr>
            </w:pPr>
            <w:bookmarkStart w:id="13985" w:name="_Toc488929212"/>
            <w:bookmarkStart w:id="13986" w:name="_Toc489941422"/>
            <w:bookmarkStart w:id="13987" w:name="_Toc489942580"/>
            <w:bookmarkStart w:id="13988" w:name="_Toc490206861"/>
            <w:bookmarkStart w:id="13989" w:name="_Toc490208026"/>
            <w:bookmarkEnd w:id="13985"/>
            <w:bookmarkEnd w:id="13986"/>
            <w:bookmarkEnd w:id="13987"/>
            <w:bookmarkEnd w:id="13988"/>
            <w:bookmarkEnd w:id="13989"/>
          </w:p>
        </w:tc>
        <w:tc>
          <w:tcPr>
            <w:tcW w:w="6001"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3990" w:author="Author"/>
                <w:del w:id="13991" w:author="Author"/>
                <w:rPrChange w:id="13992" w:author="Author">
                  <w:rPr>
                    <w:ins w:id="13993" w:author="Author"/>
                    <w:del w:id="13994" w:author="Author"/>
                    <w:rFonts w:ascii="Calibri" w:eastAsia="Times New Roman" w:hAnsi="Calibri"/>
                    <w:b/>
                    <w:bCs/>
                    <w:color w:val="000000"/>
                    <w:szCs w:val="22"/>
                    <w:lang w:val="en-US" w:eastAsia="en-US"/>
                  </w:rPr>
                </w:rPrChange>
              </w:rPr>
            </w:pPr>
            <w:ins w:id="13995" w:author="Author">
              <w:del w:id="13996" w:author="Author">
                <w:r>
                  <w:rPr>
                    <w:rPrChange w:id="13997" w:author="Author">
                      <w:rPr>
                        <w:rFonts w:ascii="Calibri" w:eastAsia="Times New Roman" w:hAnsi="Calibri"/>
                        <w:b/>
                        <w:bCs/>
                        <w:color w:val="000000"/>
                        <w:szCs w:val="22"/>
                        <w:lang w:val="en-US" w:eastAsia="en-US"/>
                      </w:rPr>
                    </w:rPrChange>
                  </w:rPr>
                  <w:delText>X DO NOT add the suffix "Delegate" to a delegate.</w:delText>
                </w:r>
                <w:bookmarkStart w:id="13998" w:name="_Toc488929213"/>
                <w:bookmarkStart w:id="13999" w:name="_Toc489941423"/>
                <w:bookmarkStart w:id="14000" w:name="_Toc489942581"/>
                <w:bookmarkStart w:id="14001" w:name="_Toc490206862"/>
                <w:bookmarkStart w:id="14002" w:name="_Toc490208027"/>
                <w:bookmarkEnd w:id="13998"/>
                <w:bookmarkEnd w:id="13999"/>
                <w:bookmarkEnd w:id="14000"/>
                <w:bookmarkEnd w:id="14001"/>
                <w:bookmarkEnd w:id="14002"/>
              </w:del>
            </w:ins>
          </w:p>
        </w:tc>
        <w:bookmarkStart w:id="14003" w:name="_Toc488929214"/>
        <w:bookmarkStart w:id="14004" w:name="_Toc489941424"/>
        <w:bookmarkStart w:id="14005" w:name="_Toc489942582"/>
        <w:bookmarkStart w:id="14006" w:name="_Toc490206863"/>
        <w:bookmarkStart w:id="14007" w:name="_Toc490208028"/>
        <w:bookmarkEnd w:id="14003"/>
        <w:bookmarkEnd w:id="14004"/>
        <w:bookmarkEnd w:id="14005"/>
        <w:bookmarkEnd w:id="14006"/>
        <w:bookmarkEnd w:id="14007"/>
      </w:tr>
      <w:tr w:rsidR="00743B33">
        <w:trPr>
          <w:trHeight w:val="300"/>
          <w:jc w:val="center"/>
          <w:ins w:id="14008" w:author="Author"/>
          <w:del w:id="14009"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010" w:author="Author"/>
                <w:del w:id="14011" w:author="Author"/>
                <w:rPrChange w:id="14012" w:author="Author">
                  <w:rPr>
                    <w:ins w:id="14013" w:author="Author"/>
                    <w:del w:id="14014" w:author="Author"/>
                    <w:rFonts w:ascii="Arial Unicode MS" w:eastAsia="Arial Unicode MS" w:hAnsi="Arial Unicode MS" w:cs="Arial Unicode MS"/>
                    <w:color w:val="000000"/>
                    <w:sz w:val="20"/>
                    <w:szCs w:val="20"/>
                    <w:lang w:val="en-US" w:eastAsia="en-US"/>
                  </w:rPr>
                </w:rPrChange>
              </w:rPr>
            </w:pPr>
            <w:ins w:id="14015" w:author="Author">
              <w:del w:id="14016" w:author="Author">
                <w:r>
                  <w:rPr>
                    <w:rPrChange w:id="14017" w:author="Author">
                      <w:rPr>
                        <w:rFonts w:ascii="Arial Unicode MS" w:eastAsia="Arial Unicode MS" w:hAnsi="Arial Unicode MS" w:cs="Arial Unicode MS"/>
                        <w:color w:val="000000"/>
                        <w:sz w:val="20"/>
                        <w:szCs w:val="20"/>
                        <w:lang w:val="en-US" w:eastAsia="en-US"/>
                      </w:rPr>
                    </w:rPrChange>
                  </w:rPr>
                  <w:delText>System.EventArgs</w:delText>
                </w:r>
                <w:bookmarkStart w:id="14018" w:name="_Toc488929215"/>
                <w:bookmarkStart w:id="14019" w:name="_Toc489941425"/>
                <w:bookmarkStart w:id="14020" w:name="_Toc489942583"/>
                <w:bookmarkStart w:id="14021" w:name="_Toc490206864"/>
                <w:bookmarkStart w:id="14022" w:name="_Toc490208029"/>
                <w:bookmarkEnd w:id="14018"/>
                <w:bookmarkEnd w:id="14019"/>
                <w:bookmarkEnd w:id="14020"/>
                <w:bookmarkEnd w:id="14021"/>
                <w:bookmarkEnd w:id="14022"/>
              </w:del>
            </w:ins>
          </w:p>
        </w:tc>
        <w:tc>
          <w:tcPr>
            <w:tcW w:w="6001" w:type="dxa"/>
            <w:tcBorders>
              <w:top w:val="nil"/>
              <w:left w:val="nil"/>
              <w:bottom w:val="single" w:sz="4" w:space="0" w:color="auto"/>
              <w:right w:val="single" w:sz="4" w:space="0" w:color="auto"/>
            </w:tcBorders>
            <w:shd w:val="clear" w:color="auto" w:fill="auto"/>
            <w:vAlign w:val="center"/>
            <w:hideMark/>
          </w:tcPr>
          <w:p w:rsidR="00743B33" w:rsidRPr="00743B33" w:rsidRDefault="00D20E06">
            <w:pPr>
              <w:rPr>
                <w:ins w:id="14023" w:author="Author"/>
                <w:del w:id="14024" w:author="Author"/>
                <w:rPrChange w:id="14025" w:author="Author">
                  <w:rPr>
                    <w:ins w:id="14026" w:author="Author"/>
                    <w:del w:id="14027" w:author="Author"/>
                    <w:rFonts w:ascii="Calibri" w:eastAsia="Times New Roman" w:hAnsi="Calibri"/>
                    <w:b/>
                    <w:bCs/>
                    <w:color w:val="000000"/>
                    <w:szCs w:val="22"/>
                    <w:lang w:val="en-US" w:eastAsia="en-US"/>
                  </w:rPr>
                </w:rPrChange>
              </w:rPr>
            </w:pPr>
            <w:ins w:id="14028" w:author="Author">
              <w:del w:id="14029" w:author="Author">
                <w:r>
                  <w:rPr>
                    <w:rFonts w:ascii="Segoe UI Symbol" w:hAnsi="Segoe UI Symbol" w:cs="Segoe UI Symbol"/>
                    <w:rPrChange w:id="14030" w:author="Author">
                      <w:rPr>
                        <w:rFonts w:ascii="Segoe UI Symbol" w:eastAsia="Times New Roman" w:hAnsi="Segoe UI Symbol" w:cs="Segoe UI Symbol"/>
                        <w:b/>
                        <w:bCs/>
                        <w:color w:val="000000"/>
                        <w:szCs w:val="22"/>
                        <w:lang w:val="en-US" w:eastAsia="en-US"/>
                      </w:rPr>
                    </w:rPrChange>
                  </w:rPr>
                  <w:delText>✓</w:delText>
                </w:r>
                <w:r>
                  <w:rPr>
                    <w:rPrChange w:id="14031" w:author="Author">
                      <w:rPr>
                        <w:rFonts w:ascii="Calibri" w:eastAsia="Times New Roman" w:hAnsi="Calibri"/>
                        <w:b/>
                        <w:bCs/>
                        <w:color w:val="000000"/>
                        <w:szCs w:val="22"/>
                        <w:lang w:val="en-US" w:eastAsia="en-US"/>
                      </w:rPr>
                    </w:rPrChange>
                  </w:rPr>
                  <w:delText xml:space="preserve"> DO add the suffix "EventArgs."</w:delText>
                </w:r>
                <w:bookmarkStart w:id="14032" w:name="_Toc488929216"/>
                <w:bookmarkStart w:id="14033" w:name="_Toc489941426"/>
                <w:bookmarkStart w:id="14034" w:name="_Toc489942584"/>
                <w:bookmarkStart w:id="14035" w:name="_Toc490206865"/>
                <w:bookmarkStart w:id="14036" w:name="_Toc490208030"/>
                <w:bookmarkEnd w:id="14032"/>
                <w:bookmarkEnd w:id="14033"/>
                <w:bookmarkEnd w:id="14034"/>
                <w:bookmarkEnd w:id="14035"/>
                <w:bookmarkEnd w:id="14036"/>
              </w:del>
            </w:ins>
          </w:p>
        </w:tc>
        <w:bookmarkStart w:id="14037" w:name="_Toc488929217"/>
        <w:bookmarkStart w:id="14038" w:name="_Toc489941427"/>
        <w:bookmarkStart w:id="14039" w:name="_Toc489942585"/>
        <w:bookmarkStart w:id="14040" w:name="_Toc490206866"/>
        <w:bookmarkStart w:id="14041" w:name="_Toc490208031"/>
        <w:bookmarkEnd w:id="14037"/>
        <w:bookmarkEnd w:id="14038"/>
        <w:bookmarkEnd w:id="14039"/>
        <w:bookmarkEnd w:id="14040"/>
        <w:bookmarkEnd w:id="14041"/>
      </w:tr>
      <w:tr w:rsidR="00743B33">
        <w:trPr>
          <w:trHeight w:val="600"/>
          <w:jc w:val="center"/>
          <w:ins w:id="14042" w:author="Author"/>
          <w:del w:id="14043" w:author="Author"/>
        </w:trPr>
        <w:tc>
          <w:tcPr>
            <w:tcW w:w="1932" w:type="dxa"/>
            <w:tcBorders>
              <w:top w:val="nil"/>
              <w:left w:val="single" w:sz="4" w:space="0" w:color="auto"/>
              <w:bottom w:val="single" w:sz="4" w:space="0" w:color="auto"/>
              <w:right w:val="nil"/>
            </w:tcBorders>
            <w:shd w:val="clear" w:color="auto" w:fill="auto"/>
            <w:vAlign w:val="center"/>
            <w:hideMark/>
          </w:tcPr>
          <w:p w:rsidR="00743B33" w:rsidRPr="00743B33" w:rsidRDefault="00D20E06">
            <w:pPr>
              <w:rPr>
                <w:ins w:id="14044" w:author="Author"/>
                <w:del w:id="14045" w:author="Author"/>
                <w:rPrChange w:id="14046" w:author="Author">
                  <w:rPr>
                    <w:ins w:id="14047" w:author="Author"/>
                    <w:del w:id="14048" w:author="Author"/>
                    <w:rFonts w:ascii="Arial Unicode MS" w:eastAsia="Arial Unicode MS" w:hAnsi="Arial Unicode MS" w:cs="Arial Unicode MS"/>
                    <w:color w:val="000000"/>
                    <w:sz w:val="20"/>
                    <w:szCs w:val="20"/>
                    <w:lang w:val="en-US" w:eastAsia="en-US"/>
                  </w:rPr>
                </w:rPrChange>
              </w:rPr>
            </w:pPr>
            <w:ins w:id="14049" w:author="Author">
              <w:del w:id="14050" w:author="Author">
                <w:r>
                  <w:rPr>
                    <w:rPrChange w:id="14051" w:author="Author">
                      <w:rPr>
                        <w:rFonts w:ascii="Arial Unicode MS" w:eastAsia="Arial Unicode MS" w:hAnsi="Arial Unicode MS" w:cs="Arial Unicode MS"/>
                        <w:color w:val="000000"/>
                        <w:sz w:val="20"/>
                        <w:szCs w:val="20"/>
                        <w:lang w:val="en-US" w:eastAsia="en-US"/>
                      </w:rPr>
                    </w:rPrChange>
                  </w:rPr>
                  <w:delText>System.Enum</w:delText>
                </w:r>
                <w:bookmarkStart w:id="14052" w:name="_Toc488929218"/>
                <w:bookmarkStart w:id="14053" w:name="_Toc489941428"/>
                <w:bookmarkStart w:id="14054" w:name="_Toc489942586"/>
                <w:bookmarkStart w:id="14055" w:name="_Toc490206867"/>
                <w:bookmarkStart w:id="14056" w:name="_Toc490208032"/>
                <w:bookmarkEnd w:id="14052"/>
                <w:bookmarkEnd w:id="14053"/>
                <w:bookmarkEnd w:id="14054"/>
                <w:bookmarkEnd w:id="14055"/>
                <w:bookmarkEnd w:id="14056"/>
              </w:del>
            </w:ins>
          </w:p>
        </w:tc>
        <w:tc>
          <w:tcPr>
            <w:tcW w:w="60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057" w:author="Author"/>
                <w:del w:id="14058" w:author="Author"/>
                <w:rPrChange w:id="14059" w:author="Author">
                  <w:rPr>
                    <w:ins w:id="14060" w:author="Author"/>
                    <w:del w:id="14061" w:author="Author"/>
                    <w:rFonts w:ascii="Calibri" w:eastAsia="Times New Roman" w:hAnsi="Calibri"/>
                    <w:b/>
                    <w:bCs/>
                    <w:color w:val="000000"/>
                    <w:szCs w:val="22"/>
                    <w:lang w:val="en-US" w:eastAsia="en-US"/>
                  </w:rPr>
                </w:rPrChange>
              </w:rPr>
            </w:pPr>
            <w:ins w:id="14062" w:author="Author">
              <w:del w:id="14063" w:author="Author">
                <w:r>
                  <w:rPr>
                    <w:rPrChange w:id="14064" w:author="Author">
                      <w:rPr>
                        <w:rFonts w:ascii="Calibri" w:eastAsia="Times New Roman" w:hAnsi="Calibri"/>
                        <w:b/>
                        <w:bCs/>
                        <w:color w:val="000000"/>
                        <w:szCs w:val="22"/>
                        <w:lang w:val="en-US" w:eastAsia="en-US"/>
                      </w:rPr>
                    </w:rPrChange>
                  </w:rPr>
                  <w:delText>X DO NOT derive from this class; use the keyword supported by your language instead; for example, in C#, use the enum keyword.</w:delText>
                </w:r>
                <w:bookmarkStart w:id="14065" w:name="_Toc488929219"/>
                <w:bookmarkStart w:id="14066" w:name="_Toc489941429"/>
                <w:bookmarkStart w:id="14067" w:name="_Toc489942587"/>
                <w:bookmarkStart w:id="14068" w:name="_Toc490206868"/>
                <w:bookmarkStart w:id="14069" w:name="_Toc490208033"/>
                <w:bookmarkEnd w:id="14065"/>
                <w:bookmarkEnd w:id="14066"/>
                <w:bookmarkEnd w:id="14067"/>
                <w:bookmarkEnd w:id="14068"/>
                <w:bookmarkEnd w:id="14069"/>
              </w:del>
            </w:ins>
          </w:p>
        </w:tc>
        <w:bookmarkStart w:id="14070" w:name="_Toc488929220"/>
        <w:bookmarkStart w:id="14071" w:name="_Toc489941430"/>
        <w:bookmarkStart w:id="14072" w:name="_Toc489942588"/>
        <w:bookmarkStart w:id="14073" w:name="_Toc490206869"/>
        <w:bookmarkStart w:id="14074" w:name="_Toc490208034"/>
        <w:bookmarkEnd w:id="14070"/>
        <w:bookmarkEnd w:id="14071"/>
        <w:bookmarkEnd w:id="14072"/>
        <w:bookmarkEnd w:id="14073"/>
        <w:bookmarkEnd w:id="14074"/>
      </w:tr>
      <w:tr w:rsidR="00743B33">
        <w:trPr>
          <w:trHeight w:val="300"/>
          <w:jc w:val="center"/>
          <w:ins w:id="14075" w:author="Author"/>
          <w:del w:id="14076"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077" w:author="Author"/>
                <w:del w:id="14078" w:author="Author"/>
                <w:rPrChange w:id="14079" w:author="Author">
                  <w:rPr>
                    <w:ins w:id="14080" w:author="Author"/>
                    <w:del w:id="14081" w:author="Author"/>
                    <w:rFonts w:ascii="Arial Unicode MS" w:eastAsia="Arial Unicode MS" w:hAnsi="Arial Unicode MS" w:cs="Arial Unicode MS"/>
                    <w:color w:val="000000"/>
                    <w:sz w:val="20"/>
                    <w:szCs w:val="20"/>
                    <w:lang w:val="en-US" w:eastAsia="en-US"/>
                  </w:rPr>
                </w:rPrChange>
              </w:rPr>
            </w:pPr>
            <w:ins w:id="14082" w:author="Author">
              <w:del w:id="14083" w:author="Author">
                <w:r>
                  <w:rPr>
                    <w:rPrChange w:id="14084" w:author="Author">
                      <w:rPr>
                        <w:rFonts w:ascii="Arial Unicode MS" w:eastAsia="Arial Unicode MS" w:hAnsi="Arial Unicode MS" w:cs="Arial Unicode MS"/>
                        <w:color w:val="000000"/>
                        <w:sz w:val="20"/>
                        <w:szCs w:val="20"/>
                        <w:lang w:val="en-US" w:eastAsia="en-US"/>
                      </w:rPr>
                    </w:rPrChange>
                  </w:rPr>
                  <w:delText>System.Exception</w:delText>
                </w:r>
                <w:bookmarkStart w:id="14085" w:name="_Toc488929221"/>
                <w:bookmarkStart w:id="14086" w:name="_Toc489941431"/>
                <w:bookmarkStart w:id="14087" w:name="_Toc489942589"/>
                <w:bookmarkStart w:id="14088" w:name="_Toc490206870"/>
                <w:bookmarkStart w:id="14089" w:name="_Toc490208035"/>
                <w:bookmarkEnd w:id="14085"/>
                <w:bookmarkEnd w:id="14086"/>
                <w:bookmarkEnd w:id="14087"/>
                <w:bookmarkEnd w:id="14088"/>
                <w:bookmarkEnd w:id="14089"/>
              </w:del>
            </w:ins>
          </w:p>
        </w:tc>
        <w:tc>
          <w:tcPr>
            <w:tcW w:w="6001" w:type="dxa"/>
            <w:tcBorders>
              <w:top w:val="single" w:sz="4" w:space="0" w:color="auto"/>
              <w:left w:val="nil"/>
              <w:bottom w:val="single" w:sz="4" w:space="0" w:color="auto"/>
              <w:right w:val="single" w:sz="4" w:space="0" w:color="auto"/>
            </w:tcBorders>
            <w:shd w:val="clear" w:color="auto" w:fill="auto"/>
            <w:vAlign w:val="center"/>
            <w:hideMark/>
          </w:tcPr>
          <w:p w:rsidR="00743B33" w:rsidRPr="00743B33" w:rsidRDefault="00D20E06">
            <w:pPr>
              <w:rPr>
                <w:ins w:id="14090" w:author="Author"/>
                <w:del w:id="14091" w:author="Author"/>
                <w:rPrChange w:id="14092" w:author="Author">
                  <w:rPr>
                    <w:ins w:id="14093" w:author="Author"/>
                    <w:del w:id="14094" w:author="Author"/>
                    <w:rFonts w:ascii="Calibri" w:eastAsia="Times New Roman" w:hAnsi="Calibri"/>
                    <w:b/>
                    <w:bCs/>
                    <w:color w:val="000000"/>
                    <w:szCs w:val="22"/>
                    <w:lang w:val="en-US" w:eastAsia="en-US"/>
                  </w:rPr>
                </w:rPrChange>
              </w:rPr>
            </w:pPr>
            <w:ins w:id="14095" w:author="Author">
              <w:del w:id="14096" w:author="Author">
                <w:r>
                  <w:rPr>
                    <w:rFonts w:ascii="Segoe UI Symbol" w:hAnsi="Segoe UI Symbol" w:cs="Segoe UI Symbol"/>
                    <w:rPrChange w:id="14097" w:author="Author">
                      <w:rPr>
                        <w:rFonts w:ascii="Segoe UI Symbol" w:eastAsia="Times New Roman" w:hAnsi="Segoe UI Symbol" w:cs="Segoe UI Symbol"/>
                        <w:b/>
                        <w:bCs/>
                        <w:color w:val="000000"/>
                        <w:szCs w:val="22"/>
                        <w:lang w:val="en-US" w:eastAsia="en-US"/>
                      </w:rPr>
                    </w:rPrChange>
                  </w:rPr>
                  <w:delText>✓</w:delText>
                </w:r>
                <w:r>
                  <w:rPr>
                    <w:rPrChange w:id="14098" w:author="Author">
                      <w:rPr>
                        <w:rFonts w:ascii="Calibri" w:eastAsia="Times New Roman" w:hAnsi="Calibri"/>
                        <w:b/>
                        <w:bCs/>
                        <w:color w:val="000000"/>
                        <w:szCs w:val="22"/>
                        <w:lang w:val="en-US" w:eastAsia="en-US"/>
                      </w:rPr>
                    </w:rPrChange>
                  </w:rPr>
                  <w:delText xml:space="preserve"> DO add the suffix "Exception."</w:delText>
                </w:r>
                <w:bookmarkStart w:id="14099" w:name="_Toc488929222"/>
                <w:bookmarkStart w:id="14100" w:name="_Toc489941432"/>
                <w:bookmarkStart w:id="14101" w:name="_Toc489942590"/>
                <w:bookmarkStart w:id="14102" w:name="_Toc490206871"/>
                <w:bookmarkStart w:id="14103" w:name="_Toc490208036"/>
                <w:bookmarkEnd w:id="14099"/>
                <w:bookmarkEnd w:id="14100"/>
                <w:bookmarkEnd w:id="14101"/>
                <w:bookmarkEnd w:id="14102"/>
                <w:bookmarkEnd w:id="14103"/>
              </w:del>
            </w:ins>
          </w:p>
        </w:tc>
        <w:bookmarkStart w:id="14104" w:name="_Toc488929223"/>
        <w:bookmarkStart w:id="14105" w:name="_Toc489941433"/>
        <w:bookmarkStart w:id="14106" w:name="_Toc489942591"/>
        <w:bookmarkStart w:id="14107" w:name="_Toc490206872"/>
        <w:bookmarkStart w:id="14108" w:name="_Toc490208037"/>
        <w:bookmarkEnd w:id="14104"/>
        <w:bookmarkEnd w:id="14105"/>
        <w:bookmarkEnd w:id="14106"/>
        <w:bookmarkEnd w:id="14107"/>
        <w:bookmarkEnd w:id="14108"/>
      </w:tr>
      <w:tr w:rsidR="00743B33">
        <w:trPr>
          <w:trHeight w:val="300"/>
          <w:jc w:val="center"/>
          <w:ins w:id="14109" w:author="Author"/>
          <w:del w:id="14110"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111" w:author="Author"/>
                <w:del w:id="14112" w:author="Author"/>
                <w:rPrChange w:id="14113" w:author="Author">
                  <w:rPr>
                    <w:ins w:id="14114" w:author="Author"/>
                    <w:del w:id="14115" w:author="Author"/>
                    <w:rFonts w:ascii="Arial Unicode MS" w:eastAsia="Arial Unicode MS" w:hAnsi="Arial Unicode MS" w:cs="Arial Unicode MS"/>
                    <w:color w:val="000000"/>
                    <w:sz w:val="20"/>
                    <w:szCs w:val="20"/>
                    <w:lang w:val="en-US" w:eastAsia="en-US"/>
                  </w:rPr>
                </w:rPrChange>
              </w:rPr>
            </w:pPr>
            <w:ins w:id="14116" w:author="Author">
              <w:del w:id="14117" w:author="Author">
                <w:r>
                  <w:rPr>
                    <w:rPrChange w:id="14118" w:author="Author">
                      <w:rPr>
                        <w:rFonts w:ascii="Arial Unicode MS" w:eastAsia="Arial Unicode MS" w:hAnsi="Arial Unicode MS" w:cs="Arial Unicode MS"/>
                        <w:color w:val="000000"/>
                        <w:sz w:val="20"/>
                        <w:szCs w:val="20"/>
                        <w:lang w:val="en-US" w:eastAsia="en-US"/>
                      </w:rPr>
                    </w:rPrChange>
                  </w:rPr>
                  <w:delText>IDictionary</w:delText>
                </w:r>
                <w:bookmarkStart w:id="14119" w:name="_Toc488929224"/>
                <w:bookmarkStart w:id="14120" w:name="_Toc489941434"/>
                <w:bookmarkStart w:id="14121" w:name="_Toc489942592"/>
                <w:bookmarkStart w:id="14122" w:name="_Toc490206873"/>
                <w:bookmarkStart w:id="14123" w:name="_Toc490208038"/>
                <w:bookmarkEnd w:id="14119"/>
                <w:bookmarkEnd w:id="14120"/>
                <w:bookmarkEnd w:id="14121"/>
                <w:bookmarkEnd w:id="14122"/>
                <w:bookmarkEnd w:id="14123"/>
              </w:del>
            </w:ins>
          </w:p>
        </w:tc>
        <w:tc>
          <w:tcPr>
            <w:tcW w:w="6001" w:type="dxa"/>
            <w:vMerge w:val="restart"/>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124" w:author="Author"/>
                <w:del w:id="14125" w:author="Author"/>
                <w:rPrChange w:id="14126" w:author="Author">
                  <w:rPr>
                    <w:ins w:id="14127" w:author="Author"/>
                    <w:del w:id="14128" w:author="Author"/>
                    <w:rFonts w:ascii="Calibri" w:eastAsia="Times New Roman" w:hAnsi="Calibri"/>
                    <w:b/>
                    <w:bCs/>
                    <w:color w:val="000000"/>
                    <w:szCs w:val="22"/>
                    <w:lang w:val="en-US" w:eastAsia="en-US"/>
                  </w:rPr>
                </w:rPrChange>
              </w:rPr>
            </w:pPr>
            <w:ins w:id="14129" w:author="Author">
              <w:del w:id="14130" w:author="Author">
                <w:r>
                  <w:rPr>
                    <w:rFonts w:ascii="Segoe UI Symbol" w:hAnsi="Segoe UI Symbol" w:cs="Segoe UI Symbol"/>
                    <w:rPrChange w:id="14131" w:author="Author">
                      <w:rPr>
                        <w:rFonts w:ascii="Segoe UI Symbol" w:eastAsia="Times New Roman" w:hAnsi="Segoe UI Symbol" w:cs="Segoe UI Symbol"/>
                        <w:b/>
                        <w:bCs/>
                        <w:color w:val="000000"/>
                        <w:szCs w:val="22"/>
                        <w:lang w:val="en-US" w:eastAsia="en-US"/>
                      </w:rPr>
                    </w:rPrChange>
                  </w:rPr>
                  <w:delText>✓</w:delText>
                </w:r>
                <w:r>
                  <w:rPr>
                    <w:rPrChange w:id="14132" w:author="Author">
                      <w:rPr>
                        <w:rFonts w:ascii="Calibri" w:eastAsia="Times New Roman" w:hAnsi="Calibri"/>
                        <w:b/>
                        <w:bCs/>
                        <w:color w:val="000000"/>
                        <w:szCs w:val="22"/>
                        <w:lang w:val="en-US" w:eastAsia="en-US"/>
                      </w:rPr>
                    </w:rPrChange>
                  </w:rPr>
                  <w:delText xml:space="preserve"> DO add the suffix "Dictionary." Note that IDictionary is a specific type of collection, but this guideline takes precedence over the more general collections guideline that follows.</w:delText>
                </w:r>
                <w:bookmarkStart w:id="14133" w:name="_Toc488929225"/>
                <w:bookmarkStart w:id="14134" w:name="_Toc489941435"/>
                <w:bookmarkStart w:id="14135" w:name="_Toc489942593"/>
                <w:bookmarkStart w:id="14136" w:name="_Toc490206874"/>
                <w:bookmarkStart w:id="14137" w:name="_Toc490208039"/>
                <w:bookmarkEnd w:id="14133"/>
                <w:bookmarkEnd w:id="14134"/>
                <w:bookmarkEnd w:id="14135"/>
                <w:bookmarkEnd w:id="14136"/>
                <w:bookmarkEnd w:id="14137"/>
              </w:del>
            </w:ins>
          </w:p>
        </w:tc>
        <w:bookmarkStart w:id="14138" w:name="_Toc488929226"/>
        <w:bookmarkStart w:id="14139" w:name="_Toc489941436"/>
        <w:bookmarkStart w:id="14140" w:name="_Toc489942594"/>
        <w:bookmarkStart w:id="14141" w:name="_Toc490206875"/>
        <w:bookmarkStart w:id="14142" w:name="_Toc490208040"/>
        <w:bookmarkEnd w:id="14138"/>
        <w:bookmarkEnd w:id="14139"/>
        <w:bookmarkEnd w:id="14140"/>
        <w:bookmarkEnd w:id="14141"/>
        <w:bookmarkEnd w:id="14142"/>
      </w:tr>
      <w:tr w:rsidR="00743B33">
        <w:trPr>
          <w:trHeight w:val="300"/>
          <w:jc w:val="center"/>
          <w:ins w:id="14143" w:author="Author"/>
          <w:del w:id="14144"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145" w:author="Author"/>
                <w:del w:id="14146" w:author="Author"/>
                <w:rPrChange w:id="14147" w:author="Author">
                  <w:rPr>
                    <w:ins w:id="14148" w:author="Author"/>
                    <w:del w:id="14149" w:author="Author"/>
                    <w:rFonts w:ascii="Arial Unicode MS" w:eastAsia="Arial Unicode MS" w:hAnsi="Arial Unicode MS" w:cs="Arial Unicode MS"/>
                    <w:color w:val="000000"/>
                    <w:sz w:val="20"/>
                    <w:szCs w:val="20"/>
                    <w:lang w:val="en-US" w:eastAsia="en-US"/>
                  </w:rPr>
                </w:rPrChange>
              </w:rPr>
            </w:pPr>
            <w:ins w:id="14150" w:author="Author">
              <w:del w:id="14151" w:author="Author">
                <w:r>
                  <w:rPr>
                    <w:rPrChange w:id="14152" w:author="Author">
                      <w:rPr>
                        <w:rFonts w:ascii="Arial Unicode MS" w:eastAsia="Arial Unicode MS" w:hAnsi="Arial Unicode MS" w:cs="Arial Unicode MS"/>
                        <w:color w:val="000000"/>
                        <w:sz w:val="20"/>
                        <w:szCs w:val="20"/>
                        <w:lang w:val="en-US" w:eastAsia="en-US"/>
                      </w:rPr>
                    </w:rPrChange>
                  </w:rPr>
                  <w:delText>IDictionary&lt;TKey,TValue&gt;</w:delText>
                </w:r>
                <w:bookmarkStart w:id="14153" w:name="_Toc488929227"/>
                <w:bookmarkStart w:id="14154" w:name="_Toc489941437"/>
                <w:bookmarkStart w:id="14155" w:name="_Toc489942595"/>
                <w:bookmarkStart w:id="14156" w:name="_Toc490206876"/>
                <w:bookmarkStart w:id="14157" w:name="_Toc490208041"/>
                <w:bookmarkEnd w:id="14153"/>
                <w:bookmarkEnd w:id="14154"/>
                <w:bookmarkEnd w:id="14155"/>
                <w:bookmarkEnd w:id="14156"/>
                <w:bookmarkEnd w:id="14157"/>
              </w:del>
            </w:ins>
          </w:p>
        </w:tc>
        <w:tc>
          <w:tcPr>
            <w:tcW w:w="6001" w:type="dxa"/>
            <w:vMerge/>
            <w:tcBorders>
              <w:top w:val="nil"/>
              <w:left w:val="single" w:sz="4" w:space="0" w:color="auto"/>
              <w:bottom w:val="single" w:sz="4" w:space="0" w:color="auto"/>
              <w:right w:val="single" w:sz="4" w:space="0" w:color="auto"/>
            </w:tcBorders>
            <w:vAlign w:val="center"/>
            <w:hideMark/>
          </w:tcPr>
          <w:p w:rsidR="00743B33" w:rsidRPr="00743B33" w:rsidRDefault="00743B33">
            <w:pPr>
              <w:rPr>
                <w:ins w:id="14158" w:author="Author"/>
                <w:del w:id="14159" w:author="Author"/>
                <w:rPrChange w:id="14160" w:author="Author">
                  <w:rPr>
                    <w:ins w:id="14161" w:author="Author"/>
                    <w:del w:id="14162" w:author="Author"/>
                    <w:rFonts w:ascii="Calibri" w:eastAsia="Times New Roman" w:hAnsi="Calibri"/>
                    <w:b/>
                    <w:bCs/>
                    <w:color w:val="000000"/>
                    <w:szCs w:val="22"/>
                    <w:lang w:val="en-US" w:eastAsia="en-US"/>
                  </w:rPr>
                </w:rPrChange>
              </w:rPr>
            </w:pPr>
            <w:bookmarkStart w:id="14163" w:name="_Toc488929228"/>
            <w:bookmarkStart w:id="14164" w:name="_Toc489941438"/>
            <w:bookmarkStart w:id="14165" w:name="_Toc489942596"/>
            <w:bookmarkStart w:id="14166" w:name="_Toc490206877"/>
            <w:bookmarkStart w:id="14167" w:name="_Toc490208042"/>
            <w:bookmarkEnd w:id="14163"/>
            <w:bookmarkEnd w:id="14164"/>
            <w:bookmarkEnd w:id="14165"/>
            <w:bookmarkEnd w:id="14166"/>
            <w:bookmarkEnd w:id="14167"/>
          </w:p>
        </w:tc>
        <w:bookmarkStart w:id="14168" w:name="_Toc488929229"/>
        <w:bookmarkStart w:id="14169" w:name="_Toc489941439"/>
        <w:bookmarkStart w:id="14170" w:name="_Toc489942597"/>
        <w:bookmarkStart w:id="14171" w:name="_Toc490206878"/>
        <w:bookmarkStart w:id="14172" w:name="_Toc490208043"/>
        <w:bookmarkEnd w:id="14168"/>
        <w:bookmarkEnd w:id="14169"/>
        <w:bookmarkEnd w:id="14170"/>
        <w:bookmarkEnd w:id="14171"/>
        <w:bookmarkEnd w:id="14172"/>
      </w:tr>
      <w:tr w:rsidR="00743B33">
        <w:trPr>
          <w:trHeight w:val="600"/>
          <w:jc w:val="center"/>
          <w:ins w:id="14173" w:author="Author"/>
          <w:del w:id="14174"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175" w:author="Author"/>
                <w:del w:id="14176" w:author="Author"/>
                <w:rPrChange w:id="14177" w:author="Author">
                  <w:rPr>
                    <w:ins w:id="14178" w:author="Author"/>
                    <w:del w:id="14179" w:author="Author"/>
                    <w:rFonts w:ascii="Arial Unicode MS" w:eastAsia="Arial Unicode MS" w:hAnsi="Arial Unicode MS" w:cs="Arial Unicode MS"/>
                    <w:color w:val="000000"/>
                    <w:sz w:val="20"/>
                    <w:szCs w:val="20"/>
                    <w:lang w:val="en-US" w:eastAsia="en-US"/>
                  </w:rPr>
                </w:rPrChange>
              </w:rPr>
            </w:pPr>
            <w:ins w:id="14180" w:author="Author">
              <w:del w:id="14181" w:author="Author">
                <w:r>
                  <w:rPr>
                    <w:rPrChange w:id="14182" w:author="Author">
                      <w:rPr>
                        <w:rFonts w:ascii="Arial Unicode MS" w:eastAsia="Arial Unicode MS" w:hAnsi="Arial Unicode MS" w:cs="Arial Unicode MS"/>
                        <w:color w:val="000000"/>
                        <w:sz w:val="20"/>
                        <w:szCs w:val="20"/>
                        <w:lang w:val="en-US" w:eastAsia="en-US"/>
                      </w:rPr>
                    </w:rPrChange>
                  </w:rPr>
                  <w:delText>IEnumerable</w:delText>
                </w:r>
                <w:bookmarkStart w:id="14183" w:name="_Toc488929230"/>
                <w:bookmarkStart w:id="14184" w:name="_Toc489941440"/>
                <w:bookmarkStart w:id="14185" w:name="_Toc489942598"/>
                <w:bookmarkStart w:id="14186" w:name="_Toc490206879"/>
                <w:bookmarkStart w:id="14187" w:name="_Toc490208044"/>
                <w:bookmarkEnd w:id="14183"/>
                <w:bookmarkEnd w:id="14184"/>
                <w:bookmarkEnd w:id="14185"/>
                <w:bookmarkEnd w:id="14186"/>
                <w:bookmarkEnd w:id="14187"/>
              </w:del>
            </w:ins>
          </w:p>
        </w:tc>
        <w:tc>
          <w:tcPr>
            <w:tcW w:w="6001" w:type="dxa"/>
            <w:vMerge w:val="restart"/>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188" w:author="Author"/>
                <w:del w:id="14189" w:author="Author"/>
                <w:rPrChange w:id="14190" w:author="Author">
                  <w:rPr>
                    <w:ins w:id="14191" w:author="Author"/>
                    <w:del w:id="14192" w:author="Author"/>
                    <w:rFonts w:ascii="Calibri" w:eastAsia="Times New Roman" w:hAnsi="Calibri"/>
                    <w:b/>
                    <w:bCs/>
                    <w:color w:val="000000"/>
                    <w:szCs w:val="22"/>
                    <w:lang w:val="en-US" w:eastAsia="en-US"/>
                  </w:rPr>
                </w:rPrChange>
              </w:rPr>
            </w:pPr>
            <w:ins w:id="14193" w:author="Author">
              <w:del w:id="14194" w:author="Author">
                <w:r>
                  <w:rPr>
                    <w:rFonts w:ascii="Segoe UI Symbol" w:hAnsi="Segoe UI Symbol" w:cs="Segoe UI Symbol"/>
                    <w:rPrChange w:id="14195" w:author="Author">
                      <w:rPr>
                        <w:rFonts w:ascii="Segoe UI Symbol" w:eastAsia="Times New Roman" w:hAnsi="Segoe UI Symbol" w:cs="Segoe UI Symbol"/>
                        <w:b/>
                        <w:bCs/>
                        <w:color w:val="000000"/>
                        <w:szCs w:val="22"/>
                        <w:lang w:val="en-US" w:eastAsia="en-US"/>
                      </w:rPr>
                    </w:rPrChange>
                  </w:rPr>
                  <w:delText>✓</w:delText>
                </w:r>
                <w:r>
                  <w:rPr>
                    <w:rPrChange w:id="14196" w:author="Author">
                      <w:rPr>
                        <w:rFonts w:ascii="Calibri" w:eastAsia="Times New Roman" w:hAnsi="Calibri"/>
                        <w:b/>
                        <w:bCs/>
                        <w:color w:val="000000"/>
                        <w:szCs w:val="22"/>
                        <w:lang w:val="en-US" w:eastAsia="en-US"/>
                      </w:rPr>
                    </w:rPrChange>
                  </w:rPr>
                  <w:delText xml:space="preserve"> DO add the suffix "Collection."</w:delText>
                </w:r>
                <w:bookmarkStart w:id="14197" w:name="_Toc488929231"/>
                <w:bookmarkStart w:id="14198" w:name="_Toc489941441"/>
                <w:bookmarkStart w:id="14199" w:name="_Toc489942599"/>
                <w:bookmarkStart w:id="14200" w:name="_Toc490206880"/>
                <w:bookmarkStart w:id="14201" w:name="_Toc490208045"/>
                <w:bookmarkEnd w:id="14197"/>
                <w:bookmarkEnd w:id="14198"/>
                <w:bookmarkEnd w:id="14199"/>
                <w:bookmarkEnd w:id="14200"/>
                <w:bookmarkEnd w:id="14201"/>
              </w:del>
            </w:ins>
          </w:p>
        </w:tc>
        <w:bookmarkStart w:id="14202" w:name="_Toc488929232"/>
        <w:bookmarkStart w:id="14203" w:name="_Toc489941442"/>
        <w:bookmarkStart w:id="14204" w:name="_Toc489942600"/>
        <w:bookmarkStart w:id="14205" w:name="_Toc490206881"/>
        <w:bookmarkStart w:id="14206" w:name="_Toc490208046"/>
        <w:bookmarkEnd w:id="14202"/>
        <w:bookmarkEnd w:id="14203"/>
        <w:bookmarkEnd w:id="14204"/>
        <w:bookmarkEnd w:id="14205"/>
        <w:bookmarkEnd w:id="14206"/>
      </w:tr>
      <w:tr w:rsidR="00743B33">
        <w:trPr>
          <w:trHeight w:val="600"/>
          <w:jc w:val="center"/>
          <w:ins w:id="14207" w:author="Author"/>
          <w:del w:id="14208"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209" w:author="Author"/>
                <w:del w:id="14210" w:author="Author"/>
                <w:rPrChange w:id="14211" w:author="Author">
                  <w:rPr>
                    <w:ins w:id="14212" w:author="Author"/>
                    <w:del w:id="14213" w:author="Author"/>
                    <w:rFonts w:ascii="Arial Unicode MS" w:eastAsia="Arial Unicode MS" w:hAnsi="Arial Unicode MS" w:cs="Arial Unicode MS"/>
                    <w:color w:val="000000"/>
                    <w:sz w:val="20"/>
                    <w:szCs w:val="20"/>
                    <w:lang w:val="en-US" w:eastAsia="en-US"/>
                  </w:rPr>
                </w:rPrChange>
              </w:rPr>
            </w:pPr>
            <w:ins w:id="14214" w:author="Author">
              <w:del w:id="14215" w:author="Author">
                <w:r>
                  <w:rPr>
                    <w:rPrChange w:id="14216" w:author="Author">
                      <w:rPr>
                        <w:rFonts w:ascii="Arial Unicode MS" w:eastAsia="Arial Unicode MS" w:hAnsi="Arial Unicode MS" w:cs="Arial Unicode MS"/>
                        <w:color w:val="000000"/>
                        <w:sz w:val="20"/>
                        <w:szCs w:val="20"/>
                        <w:lang w:val="en-US" w:eastAsia="en-US"/>
                      </w:rPr>
                    </w:rPrChange>
                  </w:rPr>
                  <w:delText>ICollection</w:delText>
                </w:r>
                <w:bookmarkStart w:id="14217" w:name="_Toc488929233"/>
                <w:bookmarkStart w:id="14218" w:name="_Toc489941443"/>
                <w:bookmarkStart w:id="14219" w:name="_Toc489942601"/>
                <w:bookmarkStart w:id="14220" w:name="_Toc490206882"/>
                <w:bookmarkStart w:id="14221" w:name="_Toc490208047"/>
                <w:bookmarkEnd w:id="14217"/>
                <w:bookmarkEnd w:id="14218"/>
                <w:bookmarkEnd w:id="14219"/>
                <w:bookmarkEnd w:id="14220"/>
                <w:bookmarkEnd w:id="14221"/>
              </w:del>
            </w:ins>
          </w:p>
        </w:tc>
        <w:tc>
          <w:tcPr>
            <w:tcW w:w="6001" w:type="dxa"/>
            <w:vMerge/>
            <w:tcBorders>
              <w:top w:val="nil"/>
              <w:left w:val="single" w:sz="4" w:space="0" w:color="auto"/>
              <w:bottom w:val="single" w:sz="4" w:space="0" w:color="auto"/>
              <w:right w:val="single" w:sz="4" w:space="0" w:color="auto"/>
            </w:tcBorders>
            <w:vAlign w:val="center"/>
            <w:hideMark/>
          </w:tcPr>
          <w:p w:rsidR="00743B33" w:rsidRPr="00743B33" w:rsidRDefault="00743B33">
            <w:pPr>
              <w:rPr>
                <w:ins w:id="14222" w:author="Author"/>
                <w:del w:id="14223" w:author="Author"/>
                <w:rPrChange w:id="14224" w:author="Author">
                  <w:rPr>
                    <w:ins w:id="14225" w:author="Author"/>
                    <w:del w:id="14226" w:author="Author"/>
                    <w:rFonts w:ascii="Calibri" w:eastAsia="Times New Roman" w:hAnsi="Calibri"/>
                    <w:b/>
                    <w:bCs/>
                    <w:color w:val="000000"/>
                    <w:szCs w:val="22"/>
                    <w:lang w:val="en-US" w:eastAsia="en-US"/>
                  </w:rPr>
                </w:rPrChange>
              </w:rPr>
            </w:pPr>
            <w:bookmarkStart w:id="14227" w:name="_Toc488929234"/>
            <w:bookmarkStart w:id="14228" w:name="_Toc489941444"/>
            <w:bookmarkStart w:id="14229" w:name="_Toc489942602"/>
            <w:bookmarkStart w:id="14230" w:name="_Toc490206883"/>
            <w:bookmarkStart w:id="14231" w:name="_Toc490208048"/>
            <w:bookmarkEnd w:id="14227"/>
            <w:bookmarkEnd w:id="14228"/>
            <w:bookmarkEnd w:id="14229"/>
            <w:bookmarkEnd w:id="14230"/>
            <w:bookmarkEnd w:id="14231"/>
          </w:p>
        </w:tc>
        <w:bookmarkStart w:id="14232" w:name="_Toc488929235"/>
        <w:bookmarkStart w:id="14233" w:name="_Toc489941445"/>
        <w:bookmarkStart w:id="14234" w:name="_Toc489942603"/>
        <w:bookmarkStart w:id="14235" w:name="_Toc490206884"/>
        <w:bookmarkStart w:id="14236" w:name="_Toc490208049"/>
        <w:bookmarkEnd w:id="14232"/>
        <w:bookmarkEnd w:id="14233"/>
        <w:bookmarkEnd w:id="14234"/>
        <w:bookmarkEnd w:id="14235"/>
        <w:bookmarkEnd w:id="14236"/>
      </w:tr>
      <w:tr w:rsidR="00743B33">
        <w:trPr>
          <w:trHeight w:val="300"/>
          <w:jc w:val="center"/>
          <w:ins w:id="14237" w:author="Author"/>
          <w:del w:id="14238"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239" w:author="Author"/>
                <w:del w:id="14240" w:author="Author"/>
                <w:rPrChange w:id="14241" w:author="Author">
                  <w:rPr>
                    <w:ins w:id="14242" w:author="Author"/>
                    <w:del w:id="14243" w:author="Author"/>
                    <w:rFonts w:ascii="Arial Unicode MS" w:eastAsia="Arial Unicode MS" w:hAnsi="Arial Unicode MS" w:cs="Arial Unicode MS"/>
                    <w:color w:val="000000"/>
                    <w:sz w:val="20"/>
                    <w:szCs w:val="20"/>
                    <w:lang w:val="en-US" w:eastAsia="en-US"/>
                  </w:rPr>
                </w:rPrChange>
              </w:rPr>
            </w:pPr>
            <w:ins w:id="14244" w:author="Author">
              <w:del w:id="14245" w:author="Author">
                <w:r>
                  <w:rPr>
                    <w:rPrChange w:id="14246" w:author="Author">
                      <w:rPr>
                        <w:rFonts w:ascii="Arial Unicode MS" w:eastAsia="Arial Unicode MS" w:hAnsi="Arial Unicode MS" w:cs="Arial Unicode MS"/>
                        <w:color w:val="000000"/>
                        <w:sz w:val="20"/>
                        <w:szCs w:val="20"/>
                        <w:lang w:val="en-US" w:eastAsia="en-US"/>
                      </w:rPr>
                    </w:rPrChange>
                  </w:rPr>
                  <w:delText>IList</w:delText>
                </w:r>
                <w:bookmarkStart w:id="14247" w:name="_Toc488929236"/>
                <w:bookmarkStart w:id="14248" w:name="_Toc489941446"/>
                <w:bookmarkStart w:id="14249" w:name="_Toc489942604"/>
                <w:bookmarkStart w:id="14250" w:name="_Toc490206885"/>
                <w:bookmarkStart w:id="14251" w:name="_Toc490208050"/>
                <w:bookmarkEnd w:id="14247"/>
                <w:bookmarkEnd w:id="14248"/>
                <w:bookmarkEnd w:id="14249"/>
                <w:bookmarkEnd w:id="14250"/>
                <w:bookmarkEnd w:id="14251"/>
              </w:del>
            </w:ins>
          </w:p>
        </w:tc>
        <w:tc>
          <w:tcPr>
            <w:tcW w:w="6001" w:type="dxa"/>
            <w:vMerge/>
            <w:tcBorders>
              <w:top w:val="nil"/>
              <w:left w:val="single" w:sz="4" w:space="0" w:color="auto"/>
              <w:bottom w:val="single" w:sz="4" w:space="0" w:color="auto"/>
              <w:right w:val="single" w:sz="4" w:space="0" w:color="auto"/>
            </w:tcBorders>
            <w:vAlign w:val="center"/>
            <w:hideMark/>
          </w:tcPr>
          <w:p w:rsidR="00743B33" w:rsidRPr="00743B33" w:rsidRDefault="00743B33">
            <w:pPr>
              <w:rPr>
                <w:ins w:id="14252" w:author="Author"/>
                <w:del w:id="14253" w:author="Author"/>
                <w:rPrChange w:id="14254" w:author="Author">
                  <w:rPr>
                    <w:ins w:id="14255" w:author="Author"/>
                    <w:del w:id="14256" w:author="Author"/>
                    <w:rFonts w:ascii="Calibri" w:eastAsia="Times New Roman" w:hAnsi="Calibri"/>
                    <w:b/>
                    <w:bCs/>
                    <w:color w:val="000000"/>
                    <w:szCs w:val="22"/>
                    <w:lang w:val="en-US" w:eastAsia="en-US"/>
                  </w:rPr>
                </w:rPrChange>
              </w:rPr>
            </w:pPr>
            <w:bookmarkStart w:id="14257" w:name="_Toc488929237"/>
            <w:bookmarkStart w:id="14258" w:name="_Toc489941447"/>
            <w:bookmarkStart w:id="14259" w:name="_Toc489942605"/>
            <w:bookmarkStart w:id="14260" w:name="_Toc490206886"/>
            <w:bookmarkStart w:id="14261" w:name="_Toc490208051"/>
            <w:bookmarkEnd w:id="14257"/>
            <w:bookmarkEnd w:id="14258"/>
            <w:bookmarkEnd w:id="14259"/>
            <w:bookmarkEnd w:id="14260"/>
            <w:bookmarkEnd w:id="14261"/>
          </w:p>
        </w:tc>
        <w:bookmarkStart w:id="14262" w:name="_Toc488929238"/>
        <w:bookmarkStart w:id="14263" w:name="_Toc489941448"/>
        <w:bookmarkStart w:id="14264" w:name="_Toc489942606"/>
        <w:bookmarkStart w:id="14265" w:name="_Toc490206887"/>
        <w:bookmarkStart w:id="14266" w:name="_Toc490208052"/>
        <w:bookmarkEnd w:id="14262"/>
        <w:bookmarkEnd w:id="14263"/>
        <w:bookmarkEnd w:id="14264"/>
        <w:bookmarkEnd w:id="14265"/>
        <w:bookmarkEnd w:id="14266"/>
      </w:tr>
      <w:tr w:rsidR="00743B33">
        <w:trPr>
          <w:trHeight w:val="600"/>
          <w:jc w:val="center"/>
          <w:ins w:id="14267" w:author="Author"/>
          <w:del w:id="14268"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269" w:author="Author"/>
                <w:del w:id="14270" w:author="Author"/>
                <w:rPrChange w:id="14271" w:author="Author">
                  <w:rPr>
                    <w:ins w:id="14272" w:author="Author"/>
                    <w:del w:id="14273" w:author="Author"/>
                    <w:rFonts w:ascii="Arial Unicode MS" w:eastAsia="Arial Unicode MS" w:hAnsi="Arial Unicode MS" w:cs="Arial Unicode MS"/>
                    <w:color w:val="000000"/>
                    <w:sz w:val="20"/>
                    <w:szCs w:val="20"/>
                    <w:lang w:val="en-US" w:eastAsia="en-US"/>
                  </w:rPr>
                </w:rPrChange>
              </w:rPr>
            </w:pPr>
            <w:ins w:id="14274" w:author="Author">
              <w:del w:id="14275" w:author="Author">
                <w:r>
                  <w:rPr>
                    <w:rPrChange w:id="14276" w:author="Author">
                      <w:rPr>
                        <w:rFonts w:ascii="Arial Unicode MS" w:eastAsia="Arial Unicode MS" w:hAnsi="Arial Unicode MS" w:cs="Arial Unicode MS"/>
                        <w:color w:val="000000"/>
                        <w:sz w:val="20"/>
                        <w:szCs w:val="20"/>
                        <w:lang w:val="en-US" w:eastAsia="en-US"/>
                      </w:rPr>
                    </w:rPrChange>
                  </w:rPr>
                  <w:delText>IEnumerable&lt;T&gt;</w:delText>
                </w:r>
                <w:bookmarkStart w:id="14277" w:name="_Toc488929239"/>
                <w:bookmarkStart w:id="14278" w:name="_Toc489941449"/>
                <w:bookmarkStart w:id="14279" w:name="_Toc489942607"/>
                <w:bookmarkStart w:id="14280" w:name="_Toc490206888"/>
                <w:bookmarkStart w:id="14281" w:name="_Toc490208053"/>
                <w:bookmarkEnd w:id="14277"/>
                <w:bookmarkEnd w:id="14278"/>
                <w:bookmarkEnd w:id="14279"/>
                <w:bookmarkEnd w:id="14280"/>
                <w:bookmarkEnd w:id="14281"/>
              </w:del>
            </w:ins>
          </w:p>
        </w:tc>
        <w:tc>
          <w:tcPr>
            <w:tcW w:w="6001" w:type="dxa"/>
            <w:vMerge/>
            <w:tcBorders>
              <w:top w:val="nil"/>
              <w:left w:val="single" w:sz="4" w:space="0" w:color="auto"/>
              <w:bottom w:val="single" w:sz="4" w:space="0" w:color="auto"/>
              <w:right w:val="single" w:sz="4" w:space="0" w:color="auto"/>
            </w:tcBorders>
            <w:vAlign w:val="center"/>
            <w:hideMark/>
          </w:tcPr>
          <w:p w:rsidR="00743B33" w:rsidRPr="00743B33" w:rsidRDefault="00743B33">
            <w:pPr>
              <w:rPr>
                <w:ins w:id="14282" w:author="Author"/>
                <w:del w:id="14283" w:author="Author"/>
                <w:rPrChange w:id="14284" w:author="Author">
                  <w:rPr>
                    <w:ins w:id="14285" w:author="Author"/>
                    <w:del w:id="14286" w:author="Author"/>
                    <w:rFonts w:ascii="Calibri" w:eastAsia="Times New Roman" w:hAnsi="Calibri"/>
                    <w:b/>
                    <w:bCs/>
                    <w:color w:val="000000"/>
                    <w:szCs w:val="22"/>
                    <w:lang w:val="en-US" w:eastAsia="en-US"/>
                  </w:rPr>
                </w:rPrChange>
              </w:rPr>
            </w:pPr>
            <w:bookmarkStart w:id="14287" w:name="_Toc488929240"/>
            <w:bookmarkStart w:id="14288" w:name="_Toc489941450"/>
            <w:bookmarkStart w:id="14289" w:name="_Toc489942608"/>
            <w:bookmarkStart w:id="14290" w:name="_Toc490206889"/>
            <w:bookmarkStart w:id="14291" w:name="_Toc490208054"/>
            <w:bookmarkEnd w:id="14287"/>
            <w:bookmarkEnd w:id="14288"/>
            <w:bookmarkEnd w:id="14289"/>
            <w:bookmarkEnd w:id="14290"/>
            <w:bookmarkEnd w:id="14291"/>
          </w:p>
        </w:tc>
        <w:bookmarkStart w:id="14292" w:name="_Toc488929241"/>
        <w:bookmarkStart w:id="14293" w:name="_Toc489941451"/>
        <w:bookmarkStart w:id="14294" w:name="_Toc489942609"/>
        <w:bookmarkStart w:id="14295" w:name="_Toc490206890"/>
        <w:bookmarkStart w:id="14296" w:name="_Toc490208055"/>
        <w:bookmarkEnd w:id="14292"/>
        <w:bookmarkEnd w:id="14293"/>
        <w:bookmarkEnd w:id="14294"/>
        <w:bookmarkEnd w:id="14295"/>
        <w:bookmarkEnd w:id="14296"/>
      </w:tr>
      <w:tr w:rsidR="00743B33">
        <w:trPr>
          <w:trHeight w:val="600"/>
          <w:jc w:val="center"/>
          <w:ins w:id="14297" w:author="Author"/>
          <w:del w:id="14298"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299" w:author="Author"/>
                <w:del w:id="14300" w:author="Author"/>
                <w:rPrChange w:id="14301" w:author="Author">
                  <w:rPr>
                    <w:ins w:id="14302" w:author="Author"/>
                    <w:del w:id="14303" w:author="Author"/>
                    <w:rFonts w:ascii="Arial Unicode MS" w:eastAsia="Arial Unicode MS" w:hAnsi="Arial Unicode MS" w:cs="Arial Unicode MS"/>
                    <w:color w:val="000000"/>
                    <w:sz w:val="20"/>
                    <w:szCs w:val="20"/>
                    <w:lang w:val="en-US" w:eastAsia="en-US"/>
                  </w:rPr>
                </w:rPrChange>
              </w:rPr>
            </w:pPr>
            <w:ins w:id="14304" w:author="Author">
              <w:del w:id="14305" w:author="Author">
                <w:r>
                  <w:rPr>
                    <w:rPrChange w:id="14306" w:author="Author">
                      <w:rPr>
                        <w:rFonts w:ascii="Arial Unicode MS" w:eastAsia="Arial Unicode MS" w:hAnsi="Arial Unicode MS" w:cs="Arial Unicode MS"/>
                        <w:color w:val="000000"/>
                        <w:sz w:val="20"/>
                        <w:szCs w:val="20"/>
                        <w:lang w:val="en-US" w:eastAsia="en-US"/>
                      </w:rPr>
                    </w:rPrChange>
                  </w:rPr>
                  <w:delText>ICollection&lt;T&gt;</w:delText>
                </w:r>
                <w:bookmarkStart w:id="14307" w:name="_Toc488929242"/>
                <w:bookmarkStart w:id="14308" w:name="_Toc489941452"/>
                <w:bookmarkStart w:id="14309" w:name="_Toc489942610"/>
                <w:bookmarkStart w:id="14310" w:name="_Toc490206891"/>
                <w:bookmarkStart w:id="14311" w:name="_Toc490208056"/>
                <w:bookmarkEnd w:id="14307"/>
                <w:bookmarkEnd w:id="14308"/>
                <w:bookmarkEnd w:id="14309"/>
                <w:bookmarkEnd w:id="14310"/>
                <w:bookmarkEnd w:id="14311"/>
              </w:del>
            </w:ins>
          </w:p>
        </w:tc>
        <w:tc>
          <w:tcPr>
            <w:tcW w:w="6001" w:type="dxa"/>
            <w:vMerge/>
            <w:tcBorders>
              <w:top w:val="nil"/>
              <w:left w:val="single" w:sz="4" w:space="0" w:color="auto"/>
              <w:bottom w:val="single" w:sz="4" w:space="0" w:color="auto"/>
              <w:right w:val="single" w:sz="4" w:space="0" w:color="auto"/>
            </w:tcBorders>
            <w:vAlign w:val="center"/>
            <w:hideMark/>
          </w:tcPr>
          <w:p w:rsidR="00743B33" w:rsidRPr="00743B33" w:rsidRDefault="00743B33">
            <w:pPr>
              <w:rPr>
                <w:ins w:id="14312" w:author="Author"/>
                <w:del w:id="14313" w:author="Author"/>
                <w:rPrChange w:id="14314" w:author="Author">
                  <w:rPr>
                    <w:ins w:id="14315" w:author="Author"/>
                    <w:del w:id="14316" w:author="Author"/>
                    <w:rFonts w:ascii="Calibri" w:eastAsia="Times New Roman" w:hAnsi="Calibri"/>
                    <w:b/>
                    <w:bCs/>
                    <w:color w:val="000000"/>
                    <w:szCs w:val="22"/>
                    <w:lang w:val="en-US" w:eastAsia="en-US"/>
                  </w:rPr>
                </w:rPrChange>
              </w:rPr>
            </w:pPr>
            <w:bookmarkStart w:id="14317" w:name="_Toc488929243"/>
            <w:bookmarkStart w:id="14318" w:name="_Toc489941453"/>
            <w:bookmarkStart w:id="14319" w:name="_Toc489942611"/>
            <w:bookmarkStart w:id="14320" w:name="_Toc490206892"/>
            <w:bookmarkStart w:id="14321" w:name="_Toc490208057"/>
            <w:bookmarkEnd w:id="14317"/>
            <w:bookmarkEnd w:id="14318"/>
            <w:bookmarkEnd w:id="14319"/>
            <w:bookmarkEnd w:id="14320"/>
            <w:bookmarkEnd w:id="14321"/>
          </w:p>
        </w:tc>
        <w:bookmarkStart w:id="14322" w:name="_Toc488929244"/>
        <w:bookmarkStart w:id="14323" w:name="_Toc489941454"/>
        <w:bookmarkStart w:id="14324" w:name="_Toc489942612"/>
        <w:bookmarkStart w:id="14325" w:name="_Toc490206893"/>
        <w:bookmarkStart w:id="14326" w:name="_Toc490208058"/>
        <w:bookmarkEnd w:id="14322"/>
        <w:bookmarkEnd w:id="14323"/>
        <w:bookmarkEnd w:id="14324"/>
        <w:bookmarkEnd w:id="14325"/>
        <w:bookmarkEnd w:id="14326"/>
      </w:tr>
      <w:tr w:rsidR="00743B33">
        <w:trPr>
          <w:trHeight w:val="300"/>
          <w:jc w:val="center"/>
          <w:ins w:id="14327" w:author="Author"/>
          <w:del w:id="14328"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329" w:author="Author"/>
                <w:del w:id="14330" w:author="Author"/>
                <w:rPrChange w:id="14331" w:author="Author">
                  <w:rPr>
                    <w:ins w:id="14332" w:author="Author"/>
                    <w:del w:id="14333" w:author="Author"/>
                    <w:rFonts w:ascii="Arial Unicode MS" w:eastAsia="Arial Unicode MS" w:hAnsi="Arial Unicode MS" w:cs="Arial Unicode MS"/>
                    <w:color w:val="000000"/>
                    <w:sz w:val="20"/>
                    <w:szCs w:val="20"/>
                    <w:lang w:val="en-US" w:eastAsia="en-US"/>
                  </w:rPr>
                </w:rPrChange>
              </w:rPr>
            </w:pPr>
            <w:ins w:id="14334" w:author="Author">
              <w:del w:id="14335" w:author="Author">
                <w:r>
                  <w:rPr>
                    <w:rPrChange w:id="14336" w:author="Author">
                      <w:rPr>
                        <w:rFonts w:ascii="Arial Unicode MS" w:eastAsia="Arial Unicode MS" w:hAnsi="Arial Unicode MS" w:cs="Arial Unicode MS"/>
                        <w:color w:val="000000"/>
                        <w:sz w:val="20"/>
                        <w:szCs w:val="20"/>
                        <w:lang w:val="en-US" w:eastAsia="en-US"/>
                      </w:rPr>
                    </w:rPrChange>
                  </w:rPr>
                  <w:delText>IList&lt;T&gt;</w:delText>
                </w:r>
                <w:bookmarkStart w:id="14337" w:name="_Toc488929245"/>
                <w:bookmarkStart w:id="14338" w:name="_Toc489941455"/>
                <w:bookmarkStart w:id="14339" w:name="_Toc489942613"/>
                <w:bookmarkStart w:id="14340" w:name="_Toc490206894"/>
                <w:bookmarkStart w:id="14341" w:name="_Toc490208059"/>
                <w:bookmarkEnd w:id="14337"/>
                <w:bookmarkEnd w:id="14338"/>
                <w:bookmarkEnd w:id="14339"/>
                <w:bookmarkEnd w:id="14340"/>
                <w:bookmarkEnd w:id="14341"/>
              </w:del>
            </w:ins>
          </w:p>
        </w:tc>
        <w:tc>
          <w:tcPr>
            <w:tcW w:w="6001" w:type="dxa"/>
            <w:vMerge/>
            <w:tcBorders>
              <w:top w:val="nil"/>
              <w:left w:val="single" w:sz="4" w:space="0" w:color="auto"/>
              <w:bottom w:val="single" w:sz="4" w:space="0" w:color="auto"/>
              <w:right w:val="single" w:sz="4" w:space="0" w:color="auto"/>
            </w:tcBorders>
            <w:vAlign w:val="center"/>
            <w:hideMark/>
          </w:tcPr>
          <w:p w:rsidR="00743B33" w:rsidRPr="00743B33" w:rsidRDefault="00743B33">
            <w:pPr>
              <w:rPr>
                <w:ins w:id="14342" w:author="Author"/>
                <w:del w:id="14343" w:author="Author"/>
                <w:rPrChange w:id="14344" w:author="Author">
                  <w:rPr>
                    <w:ins w:id="14345" w:author="Author"/>
                    <w:del w:id="14346" w:author="Author"/>
                    <w:rFonts w:ascii="Calibri" w:eastAsia="Times New Roman" w:hAnsi="Calibri"/>
                    <w:b/>
                    <w:bCs/>
                    <w:color w:val="000000"/>
                    <w:szCs w:val="22"/>
                    <w:lang w:val="en-US" w:eastAsia="en-US"/>
                  </w:rPr>
                </w:rPrChange>
              </w:rPr>
            </w:pPr>
            <w:bookmarkStart w:id="14347" w:name="_Toc488929246"/>
            <w:bookmarkStart w:id="14348" w:name="_Toc489941456"/>
            <w:bookmarkStart w:id="14349" w:name="_Toc489942614"/>
            <w:bookmarkStart w:id="14350" w:name="_Toc490206895"/>
            <w:bookmarkStart w:id="14351" w:name="_Toc490208060"/>
            <w:bookmarkEnd w:id="14347"/>
            <w:bookmarkEnd w:id="14348"/>
            <w:bookmarkEnd w:id="14349"/>
            <w:bookmarkEnd w:id="14350"/>
            <w:bookmarkEnd w:id="14351"/>
          </w:p>
        </w:tc>
        <w:bookmarkStart w:id="14352" w:name="_Toc488929247"/>
        <w:bookmarkStart w:id="14353" w:name="_Toc489941457"/>
        <w:bookmarkStart w:id="14354" w:name="_Toc489942615"/>
        <w:bookmarkStart w:id="14355" w:name="_Toc490206896"/>
        <w:bookmarkStart w:id="14356" w:name="_Toc490208061"/>
        <w:bookmarkEnd w:id="14352"/>
        <w:bookmarkEnd w:id="14353"/>
        <w:bookmarkEnd w:id="14354"/>
        <w:bookmarkEnd w:id="14355"/>
        <w:bookmarkEnd w:id="14356"/>
      </w:tr>
      <w:tr w:rsidR="00743B33">
        <w:trPr>
          <w:trHeight w:val="300"/>
          <w:jc w:val="center"/>
          <w:ins w:id="14357" w:author="Author"/>
          <w:del w:id="14358"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359" w:author="Author"/>
                <w:del w:id="14360" w:author="Author"/>
                <w:rPrChange w:id="14361" w:author="Author">
                  <w:rPr>
                    <w:ins w:id="14362" w:author="Author"/>
                    <w:del w:id="14363" w:author="Author"/>
                    <w:rFonts w:ascii="Arial Unicode MS" w:eastAsia="Arial Unicode MS" w:hAnsi="Arial Unicode MS" w:cs="Arial Unicode MS"/>
                    <w:color w:val="000000"/>
                    <w:sz w:val="20"/>
                    <w:szCs w:val="20"/>
                    <w:lang w:val="en-US" w:eastAsia="en-US"/>
                  </w:rPr>
                </w:rPrChange>
              </w:rPr>
            </w:pPr>
            <w:ins w:id="14364" w:author="Author">
              <w:del w:id="14365" w:author="Author">
                <w:r>
                  <w:rPr>
                    <w:rPrChange w:id="14366" w:author="Author">
                      <w:rPr>
                        <w:rFonts w:ascii="Arial Unicode MS" w:eastAsia="Arial Unicode MS" w:hAnsi="Arial Unicode MS" w:cs="Arial Unicode MS"/>
                        <w:color w:val="000000"/>
                        <w:sz w:val="20"/>
                        <w:szCs w:val="20"/>
                        <w:lang w:val="en-US" w:eastAsia="en-US"/>
                      </w:rPr>
                    </w:rPrChange>
                  </w:rPr>
                  <w:delText>System.IO.Stream</w:delText>
                </w:r>
                <w:bookmarkStart w:id="14367" w:name="_Toc488929248"/>
                <w:bookmarkStart w:id="14368" w:name="_Toc489941458"/>
                <w:bookmarkStart w:id="14369" w:name="_Toc489942616"/>
                <w:bookmarkStart w:id="14370" w:name="_Toc490206897"/>
                <w:bookmarkStart w:id="14371" w:name="_Toc490208062"/>
                <w:bookmarkEnd w:id="14367"/>
                <w:bookmarkEnd w:id="14368"/>
                <w:bookmarkEnd w:id="14369"/>
                <w:bookmarkEnd w:id="14370"/>
                <w:bookmarkEnd w:id="14371"/>
              </w:del>
            </w:ins>
          </w:p>
        </w:tc>
        <w:tc>
          <w:tcPr>
            <w:tcW w:w="6001" w:type="dxa"/>
            <w:tcBorders>
              <w:top w:val="nil"/>
              <w:left w:val="nil"/>
              <w:bottom w:val="single" w:sz="4" w:space="0" w:color="auto"/>
              <w:right w:val="single" w:sz="4" w:space="0" w:color="auto"/>
            </w:tcBorders>
            <w:shd w:val="clear" w:color="auto" w:fill="auto"/>
            <w:vAlign w:val="center"/>
            <w:hideMark/>
          </w:tcPr>
          <w:p w:rsidR="00743B33" w:rsidRPr="00743B33" w:rsidRDefault="00D20E06">
            <w:pPr>
              <w:rPr>
                <w:ins w:id="14372" w:author="Author"/>
                <w:del w:id="14373" w:author="Author"/>
                <w:rPrChange w:id="14374" w:author="Author">
                  <w:rPr>
                    <w:ins w:id="14375" w:author="Author"/>
                    <w:del w:id="14376" w:author="Author"/>
                    <w:rFonts w:ascii="Calibri" w:eastAsia="Times New Roman" w:hAnsi="Calibri"/>
                    <w:b/>
                    <w:bCs/>
                    <w:color w:val="000000"/>
                    <w:szCs w:val="22"/>
                    <w:lang w:val="en-US" w:eastAsia="en-US"/>
                  </w:rPr>
                </w:rPrChange>
              </w:rPr>
            </w:pPr>
            <w:ins w:id="14377" w:author="Author">
              <w:del w:id="14378" w:author="Author">
                <w:r>
                  <w:rPr>
                    <w:rFonts w:ascii="Segoe UI Symbol" w:hAnsi="Segoe UI Symbol" w:cs="Segoe UI Symbol"/>
                    <w:rPrChange w:id="14379" w:author="Author">
                      <w:rPr>
                        <w:rFonts w:ascii="Segoe UI Symbol" w:eastAsia="Times New Roman" w:hAnsi="Segoe UI Symbol" w:cs="Segoe UI Symbol"/>
                        <w:b/>
                        <w:bCs/>
                        <w:color w:val="000000"/>
                        <w:szCs w:val="22"/>
                        <w:lang w:val="en-US" w:eastAsia="en-US"/>
                      </w:rPr>
                    </w:rPrChange>
                  </w:rPr>
                  <w:delText>✓</w:delText>
                </w:r>
                <w:r>
                  <w:rPr>
                    <w:rPrChange w:id="14380" w:author="Author">
                      <w:rPr>
                        <w:rFonts w:ascii="Calibri" w:eastAsia="Times New Roman" w:hAnsi="Calibri"/>
                        <w:b/>
                        <w:bCs/>
                        <w:color w:val="000000"/>
                        <w:szCs w:val="22"/>
                        <w:lang w:val="en-US" w:eastAsia="en-US"/>
                      </w:rPr>
                    </w:rPrChange>
                  </w:rPr>
                  <w:delText xml:space="preserve"> DO add the suffix "Stream."</w:delText>
                </w:r>
                <w:bookmarkStart w:id="14381" w:name="_Toc488929249"/>
                <w:bookmarkStart w:id="14382" w:name="_Toc489941459"/>
                <w:bookmarkStart w:id="14383" w:name="_Toc489942617"/>
                <w:bookmarkStart w:id="14384" w:name="_Toc490206898"/>
                <w:bookmarkStart w:id="14385" w:name="_Toc490208063"/>
                <w:bookmarkEnd w:id="14381"/>
                <w:bookmarkEnd w:id="14382"/>
                <w:bookmarkEnd w:id="14383"/>
                <w:bookmarkEnd w:id="14384"/>
                <w:bookmarkEnd w:id="14385"/>
              </w:del>
            </w:ins>
          </w:p>
        </w:tc>
        <w:bookmarkStart w:id="14386" w:name="_Toc488929250"/>
        <w:bookmarkStart w:id="14387" w:name="_Toc489941460"/>
        <w:bookmarkStart w:id="14388" w:name="_Toc489942618"/>
        <w:bookmarkStart w:id="14389" w:name="_Toc490206899"/>
        <w:bookmarkStart w:id="14390" w:name="_Toc490208064"/>
        <w:bookmarkEnd w:id="14386"/>
        <w:bookmarkEnd w:id="14387"/>
        <w:bookmarkEnd w:id="14388"/>
        <w:bookmarkEnd w:id="14389"/>
        <w:bookmarkEnd w:id="14390"/>
      </w:tr>
      <w:tr w:rsidR="00743B33">
        <w:trPr>
          <w:trHeight w:val="600"/>
          <w:jc w:val="center"/>
          <w:ins w:id="14391" w:author="Author"/>
          <w:del w:id="14392" w:author="Author"/>
        </w:trPr>
        <w:tc>
          <w:tcPr>
            <w:tcW w:w="1932"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pPr>
              <w:rPr>
                <w:ins w:id="14393" w:author="Author"/>
                <w:del w:id="14394" w:author="Author"/>
                <w:rPrChange w:id="14395" w:author="Author">
                  <w:rPr>
                    <w:ins w:id="14396" w:author="Author"/>
                    <w:del w:id="14397" w:author="Author"/>
                    <w:rFonts w:ascii="Arial Unicode MS" w:eastAsia="Arial Unicode MS" w:hAnsi="Arial Unicode MS" w:cs="Arial Unicode MS"/>
                    <w:color w:val="000000"/>
                    <w:sz w:val="20"/>
                    <w:szCs w:val="20"/>
                    <w:lang w:val="en-US" w:eastAsia="en-US"/>
                  </w:rPr>
                </w:rPrChange>
              </w:rPr>
            </w:pPr>
            <w:ins w:id="14398" w:author="Author">
              <w:del w:id="14399" w:author="Author">
                <w:r>
                  <w:rPr>
                    <w:rPrChange w:id="14400" w:author="Author">
                      <w:rPr>
                        <w:rFonts w:ascii="Arial Unicode MS" w:eastAsia="Arial Unicode MS" w:hAnsi="Arial Unicode MS" w:cs="Arial Unicode MS"/>
                        <w:color w:val="000000"/>
                        <w:sz w:val="20"/>
                        <w:szCs w:val="20"/>
                        <w:lang w:val="en-US" w:eastAsia="en-US"/>
                      </w:rPr>
                    </w:rPrChange>
                  </w:rPr>
                  <w:delText>CodeAccessPermission IPermission</w:delText>
                </w:r>
                <w:bookmarkStart w:id="14401" w:name="_Toc488929251"/>
                <w:bookmarkStart w:id="14402" w:name="_Toc489941461"/>
                <w:bookmarkStart w:id="14403" w:name="_Toc489942619"/>
                <w:bookmarkStart w:id="14404" w:name="_Toc490206900"/>
                <w:bookmarkStart w:id="14405" w:name="_Toc490208065"/>
                <w:bookmarkEnd w:id="14401"/>
                <w:bookmarkEnd w:id="14402"/>
                <w:bookmarkEnd w:id="14403"/>
                <w:bookmarkEnd w:id="14404"/>
                <w:bookmarkEnd w:id="14405"/>
              </w:del>
            </w:ins>
          </w:p>
        </w:tc>
        <w:tc>
          <w:tcPr>
            <w:tcW w:w="6001" w:type="dxa"/>
            <w:tcBorders>
              <w:top w:val="nil"/>
              <w:left w:val="nil"/>
              <w:bottom w:val="single" w:sz="4" w:space="0" w:color="auto"/>
              <w:right w:val="single" w:sz="4" w:space="0" w:color="auto"/>
            </w:tcBorders>
            <w:shd w:val="clear" w:color="auto" w:fill="auto"/>
            <w:vAlign w:val="center"/>
            <w:hideMark/>
          </w:tcPr>
          <w:p w:rsidR="00743B33" w:rsidRPr="00743B33" w:rsidRDefault="00D20E06">
            <w:pPr>
              <w:rPr>
                <w:ins w:id="14406" w:author="Author"/>
                <w:del w:id="14407" w:author="Author"/>
                <w:rPrChange w:id="14408" w:author="Author">
                  <w:rPr>
                    <w:ins w:id="14409" w:author="Author"/>
                    <w:del w:id="14410" w:author="Author"/>
                    <w:rFonts w:ascii="Calibri" w:eastAsia="Times New Roman" w:hAnsi="Calibri"/>
                    <w:b/>
                    <w:bCs/>
                    <w:color w:val="000000"/>
                    <w:szCs w:val="22"/>
                    <w:lang w:val="en-US" w:eastAsia="en-US"/>
                  </w:rPr>
                </w:rPrChange>
              </w:rPr>
            </w:pPr>
            <w:ins w:id="14411" w:author="Author">
              <w:del w:id="14412" w:author="Author">
                <w:r>
                  <w:rPr>
                    <w:rFonts w:ascii="Segoe UI Symbol" w:hAnsi="Segoe UI Symbol" w:cs="Segoe UI Symbol"/>
                    <w:rPrChange w:id="14413" w:author="Author">
                      <w:rPr>
                        <w:rFonts w:ascii="Segoe UI Symbol" w:eastAsia="Times New Roman" w:hAnsi="Segoe UI Symbol" w:cs="Segoe UI Symbol"/>
                        <w:b/>
                        <w:bCs/>
                        <w:color w:val="000000"/>
                        <w:szCs w:val="22"/>
                        <w:lang w:val="en-US" w:eastAsia="en-US"/>
                      </w:rPr>
                    </w:rPrChange>
                  </w:rPr>
                  <w:delText>✓</w:delText>
                </w:r>
                <w:r>
                  <w:rPr>
                    <w:rPrChange w:id="14414" w:author="Author">
                      <w:rPr>
                        <w:rFonts w:ascii="Calibri" w:eastAsia="Times New Roman" w:hAnsi="Calibri"/>
                        <w:b/>
                        <w:bCs/>
                        <w:color w:val="000000"/>
                        <w:szCs w:val="22"/>
                        <w:lang w:val="en-US" w:eastAsia="en-US"/>
                      </w:rPr>
                    </w:rPrChange>
                  </w:rPr>
                  <w:delText xml:space="preserve"> DO add the suffix "Permission."</w:delText>
                </w:r>
                <w:bookmarkStart w:id="14415" w:name="_Toc488929252"/>
                <w:bookmarkStart w:id="14416" w:name="_Toc489941462"/>
                <w:bookmarkStart w:id="14417" w:name="_Toc489942620"/>
                <w:bookmarkStart w:id="14418" w:name="_Toc490206901"/>
                <w:bookmarkStart w:id="14419" w:name="_Toc490208066"/>
                <w:bookmarkEnd w:id="14415"/>
                <w:bookmarkEnd w:id="14416"/>
                <w:bookmarkEnd w:id="14417"/>
                <w:bookmarkEnd w:id="14418"/>
                <w:bookmarkEnd w:id="14419"/>
              </w:del>
            </w:ins>
          </w:p>
        </w:tc>
        <w:bookmarkStart w:id="14420" w:name="_Toc488929253"/>
        <w:bookmarkStart w:id="14421" w:name="_Toc489941463"/>
        <w:bookmarkStart w:id="14422" w:name="_Toc489942621"/>
        <w:bookmarkStart w:id="14423" w:name="_Toc490206902"/>
        <w:bookmarkStart w:id="14424" w:name="_Toc490208067"/>
        <w:bookmarkEnd w:id="14420"/>
        <w:bookmarkEnd w:id="14421"/>
        <w:bookmarkEnd w:id="14422"/>
        <w:bookmarkEnd w:id="14423"/>
        <w:bookmarkEnd w:id="14424"/>
      </w:tr>
    </w:tbl>
    <w:p w:rsidR="00743B33" w:rsidRDefault="00743B33" w:rsidP="00743B33">
      <w:pPr>
        <w:rPr>
          <w:del w:id="14425" w:author="Author"/>
        </w:rPr>
        <w:pPrChange w:id="14426" w:author="Author">
          <w:pPr>
            <w:ind w:left="540"/>
            <w:jc w:val="both"/>
          </w:pPr>
        </w:pPrChange>
      </w:pPr>
      <w:bookmarkStart w:id="14427" w:name="_Toc488929254"/>
      <w:bookmarkStart w:id="14428" w:name="_Toc489941464"/>
      <w:bookmarkStart w:id="14429" w:name="_Toc489942622"/>
      <w:bookmarkStart w:id="14430" w:name="_Toc490206903"/>
      <w:bookmarkStart w:id="14431" w:name="_Toc490208068"/>
      <w:bookmarkEnd w:id="14427"/>
      <w:bookmarkEnd w:id="14428"/>
      <w:bookmarkEnd w:id="14429"/>
      <w:bookmarkEnd w:id="14430"/>
      <w:bookmarkEnd w:id="14431"/>
    </w:p>
    <w:p w:rsidR="00743B33" w:rsidRDefault="00743B33" w:rsidP="00743B33">
      <w:pPr>
        <w:rPr>
          <w:ins w:id="14432" w:author="Author"/>
          <w:del w:id="14433" w:author="Author"/>
        </w:rPr>
        <w:pPrChange w:id="14434" w:author="Author">
          <w:pPr>
            <w:ind w:left="540"/>
            <w:jc w:val="both"/>
          </w:pPr>
        </w:pPrChange>
      </w:pPr>
    </w:p>
    <w:p w:rsidR="00743B33" w:rsidRDefault="00743B33" w:rsidP="00743B33">
      <w:pPr>
        <w:rPr>
          <w:ins w:id="14435" w:author="Author"/>
          <w:del w:id="14436" w:author="Author"/>
        </w:rPr>
        <w:pPrChange w:id="14437" w:author="Author">
          <w:pPr>
            <w:ind w:left="540"/>
            <w:jc w:val="both"/>
          </w:pPr>
        </w:pPrChange>
      </w:pPr>
      <w:bookmarkStart w:id="14438" w:name="_Toc488929255"/>
      <w:bookmarkStart w:id="14439" w:name="_Toc489941465"/>
      <w:bookmarkStart w:id="14440" w:name="_Toc489942623"/>
      <w:bookmarkStart w:id="14441" w:name="_Toc490206904"/>
      <w:bookmarkStart w:id="14442" w:name="_Toc490208069"/>
      <w:bookmarkEnd w:id="14438"/>
      <w:bookmarkEnd w:id="14439"/>
      <w:bookmarkEnd w:id="14440"/>
      <w:bookmarkEnd w:id="14441"/>
      <w:bookmarkEnd w:id="14442"/>
    </w:p>
    <w:p w:rsidR="00743B33" w:rsidRDefault="00D20E06" w:rsidP="00743B33">
      <w:pPr>
        <w:rPr>
          <w:ins w:id="14443" w:author="Author"/>
          <w:del w:id="14444" w:author="Author"/>
        </w:rPr>
        <w:pPrChange w:id="14445" w:author="Author">
          <w:pPr>
            <w:ind w:left="540"/>
            <w:jc w:val="both"/>
          </w:pPr>
        </w:pPrChange>
      </w:pPr>
      <w:ins w:id="14446" w:author="Author">
        <w:del w:id="14447" w:author="Author">
          <w:r>
            <w:delText>Example:</w:delText>
          </w:r>
          <w:bookmarkStart w:id="14448" w:name="_Toc488929256"/>
          <w:bookmarkStart w:id="14449" w:name="_Toc489941466"/>
          <w:bookmarkStart w:id="14450" w:name="_Toc489942624"/>
          <w:bookmarkStart w:id="14451" w:name="_Toc490206905"/>
          <w:bookmarkStart w:id="14452" w:name="_Toc490208070"/>
          <w:bookmarkEnd w:id="14448"/>
          <w:bookmarkEnd w:id="14449"/>
          <w:bookmarkEnd w:id="14450"/>
          <w:bookmarkEnd w:id="14451"/>
          <w:bookmarkEnd w:id="14452"/>
        </w:del>
      </w:ins>
    </w:p>
    <w:p w:rsidR="00743B33" w:rsidRDefault="00D20E06" w:rsidP="00743B33">
      <w:pPr>
        <w:rPr>
          <w:ins w:id="14453" w:author="Author"/>
          <w:del w:id="14454" w:author="Author"/>
        </w:rPr>
        <w:pPrChange w:id="14455" w:author="Author">
          <w:pPr>
            <w:ind w:left="540"/>
            <w:jc w:val="both"/>
          </w:pPr>
        </w:pPrChange>
      </w:pPr>
      <w:ins w:id="14456" w:author="Author">
        <w:del w:id="14457" w:author="Author">
          <w:r>
            <w:delText>Not required/* Compliant */</w:delText>
          </w:r>
          <w:bookmarkStart w:id="14458" w:name="_Toc488929257"/>
          <w:bookmarkStart w:id="14459" w:name="_Toc489941467"/>
          <w:bookmarkStart w:id="14460" w:name="_Toc489942625"/>
          <w:bookmarkStart w:id="14461" w:name="_Toc490206906"/>
          <w:bookmarkStart w:id="14462" w:name="_Toc490208071"/>
          <w:bookmarkEnd w:id="14458"/>
          <w:bookmarkEnd w:id="14459"/>
          <w:bookmarkEnd w:id="14460"/>
          <w:bookmarkEnd w:id="14461"/>
          <w:bookmarkEnd w:id="14462"/>
        </w:del>
      </w:ins>
    </w:p>
    <w:p w:rsidR="00743B33" w:rsidRDefault="00D20E06" w:rsidP="00743B33">
      <w:pPr>
        <w:rPr>
          <w:ins w:id="14463" w:author="Author"/>
          <w:del w:id="14464" w:author="Author"/>
        </w:rPr>
        <w:pPrChange w:id="14465" w:author="Author">
          <w:pPr>
            <w:ind w:left="540"/>
            <w:jc w:val="both"/>
          </w:pPr>
        </w:pPrChange>
      </w:pPr>
      <w:ins w:id="14466" w:author="Author">
        <w:del w:id="14467" w:author="Author">
          <w:r>
            <w:delText xml:space="preserve">    public enum Color</w:delText>
          </w:r>
          <w:bookmarkStart w:id="14468" w:name="_Toc488929258"/>
          <w:bookmarkStart w:id="14469" w:name="_Toc489941468"/>
          <w:bookmarkStart w:id="14470" w:name="_Toc489942626"/>
          <w:bookmarkStart w:id="14471" w:name="_Toc490206907"/>
          <w:bookmarkStart w:id="14472" w:name="_Toc490208072"/>
          <w:bookmarkEnd w:id="14468"/>
          <w:bookmarkEnd w:id="14469"/>
          <w:bookmarkEnd w:id="14470"/>
          <w:bookmarkEnd w:id="14471"/>
          <w:bookmarkEnd w:id="14472"/>
        </w:del>
      </w:ins>
    </w:p>
    <w:p w:rsidR="00743B33" w:rsidRDefault="00D20E06" w:rsidP="00743B33">
      <w:pPr>
        <w:rPr>
          <w:ins w:id="14473" w:author="Author"/>
          <w:del w:id="14474" w:author="Author"/>
        </w:rPr>
        <w:pPrChange w:id="14475" w:author="Author">
          <w:pPr>
            <w:ind w:left="540"/>
            <w:jc w:val="both"/>
          </w:pPr>
        </w:pPrChange>
      </w:pPr>
      <w:ins w:id="14476" w:author="Author">
        <w:del w:id="14477" w:author="Author">
          <w:r>
            <w:delText xml:space="preserve">    {</w:delText>
          </w:r>
          <w:bookmarkStart w:id="14478" w:name="_Toc488929259"/>
          <w:bookmarkStart w:id="14479" w:name="_Toc489941469"/>
          <w:bookmarkStart w:id="14480" w:name="_Toc489942627"/>
          <w:bookmarkStart w:id="14481" w:name="_Toc490206908"/>
          <w:bookmarkStart w:id="14482" w:name="_Toc490208073"/>
          <w:bookmarkEnd w:id="14478"/>
          <w:bookmarkEnd w:id="14479"/>
          <w:bookmarkEnd w:id="14480"/>
          <w:bookmarkEnd w:id="14481"/>
          <w:bookmarkEnd w:id="14482"/>
        </w:del>
      </w:ins>
    </w:p>
    <w:p w:rsidR="00743B33" w:rsidRDefault="00D20E06" w:rsidP="00743B33">
      <w:pPr>
        <w:rPr>
          <w:ins w:id="14483" w:author="Author"/>
          <w:del w:id="14484" w:author="Author"/>
        </w:rPr>
        <w:pPrChange w:id="14485" w:author="Author">
          <w:pPr>
            <w:ind w:left="540"/>
            <w:jc w:val="both"/>
          </w:pPr>
        </w:pPrChange>
      </w:pPr>
      <w:ins w:id="14486" w:author="Author">
        <w:del w:id="14487" w:author="Author">
          <w:r>
            <w:delText xml:space="preserve">        Red,</w:delText>
          </w:r>
          <w:bookmarkStart w:id="14488" w:name="_Toc488929260"/>
          <w:bookmarkStart w:id="14489" w:name="_Toc489941470"/>
          <w:bookmarkStart w:id="14490" w:name="_Toc489942628"/>
          <w:bookmarkStart w:id="14491" w:name="_Toc490206909"/>
          <w:bookmarkStart w:id="14492" w:name="_Toc490208074"/>
          <w:bookmarkEnd w:id="14488"/>
          <w:bookmarkEnd w:id="14489"/>
          <w:bookmarkEnd w:id="14490"/>
          <w:bookmarkEnd w:id="14491"/>
          <w:bookmarkEnd w:id="14492"/>
        </w:del>
      </w:ins>
    </w:p>
    <w:p w:rsidR="00743B33" w:rsidRDefault="00D20E06" w:rsidP="00743B33">
      <w:pPr>
        <w:rPr>
          <w:ins w:id="14493" w:author="Author"/>
          <w:del w:id="14494" w:author="Author"/>
        </w:rPr>
        <w:pPrChange w:id="14495" w:author="Author">
          <w:pPr>
            <w:ind w:left="540"/>
            <w:jc w:val="both"/>
          </w:pPr>
        </w:pPrChange>
      </w:pPr>
      <w:ins w:id="14496" w:author="Author">
        <w:del w:id="14497" w:author="Author">
          <w:r>
            <w:delText xml:space="preserve">        Green,</w:delText>
          </w:r>
          <w:bookmarkStart w:id="14498" w:name="_Toc488929261"/>
          <w:bookmarkStart w:id="14499" w:name="_Toc489941471"/>
          <w:bookmarkStart w:id="14500" w:name="_Toc489942629"/>
          <w:bookmarkStart w:id="14501" w:name="_Toc490206910"/>
          <w:bookmarkStart w:id="14502" w:name="_Toc490208075"/>
          <w:bookmarkEnd w:id="14498"/>
          <w:bookmarkEnd w:id="14499"/>
          <w:bookmarkEnd w:id="14500"/>
          <w:bookmarkEnd w:id="14501"/>
          <w:bookmarkEnd w:id="14502"/>
        </w:del>
      </w:ins>
    </w:p>
    <w:p w:rsidR="00743B33" w:rsidRDefault="00D20E06" w:rsidP="00743B33">
      <w:pPr>
        <w:rPr>
          <w:ins w:id="14503" w:author="Author"/>
          <w:del w:id="14504" w:author="Author"/>
        </w:rPr>
        <w:pPrChange w:id="14505" w:author="Author">
          <w:pPr>
            <w:ind w:left="540"/>
            <w:jc w:val="both"/>
          </w:pPr>
        </w:pPrChange>
      </w:pPr>
      <w:ins w:id="14506" w:author="Author">
        <w:del w:id="14507" w:author="Author">
          <w:r>
            <w:delText xml:space="preserve">        Blue   </w:delText>
          </w:r>
          <w:bookmarkStart w:id="14508" w:name="_Toc488929262"/>
          <w:bookmarkStart w:id="14509" w:name="_Toc489941472"/>
          <w:bookmarkStart w:id="14510" w:name="_Toc489942630"/>
          <w:bookmarkStart w:id="14511" w:name="_Toc490206911"/>
          <w:bookmarkStart w:id="14512" w:name="_Toc490208076"/>
          <w:bookmarkEnd w:id="14508"/>
          <w:bookmarkEnd w:id="14509"/>
          <w:bookmarkEnd w:id="14510"/>
          <w:bookmarkEnd w:id="14511"/>
          <w:bookmarkEnd w:id="14512"/>
        </w:del>
      </w:ins>
    </w:p>
    <w:p w:rsidR="00743B33" w:rsidRDefault="00D20E06" w:rsidP="00743B33">
      <w:pPr>
        <w:rPr>
          <w:ins w:id="14513" w:author="Author"/>
          <w:del w:id="14514" w:author="Author"/>
        </w:rPr>
        <w:pPrChange w:id="14515" w:author="Author">
          <w:pPr>
            <w:ind w:left="540"/>
            <w:jc w:val="both"/>
          </w:pPr>
        </w:pPrChange>
      </w:pPr>
      <w:ins w:id="14516" w:author="Author">
        <w:del w:id="14517" w:author="Author">
          <w:r>
            <w:delText xml:space="preserve">   }</w:delText>
          </w:r>
          <w:bookmarkStart w:id="14518" w:name="_Toc488929263"/>
          <w:bookmarkStart w:id="14519" w:name="_Toc489941473"/>
          <w:bookmarkStart w:id="14520" w:name="_Toc489942631"/>
          <w:bookmarkStart w:id="14521" w:name="_Toc490206912"/>
          <w:bookmarkStart w:id="14522" w:name="_Toc490208077"/>
          <w:bookmarkEnd w:id="14518"/>
          <w:bookmarkEnd w:id="14519"/>
          <w:bookmarkEnd w:id="14520"/>
          <w:bookmarkEnd w:id="14521"/>
          <w:bookmarkEnd w:id="14522"/>
        </w:del>
      </w:ins>
    </w:p>
    <w:p w:rsidR="00743B33" w:rsidRDefault="00D20E06" w:rsidP="00743B33">
      <w:pPr>
        <w:rPr>
          <w:ins w:id="14523" w:author="Author"/>
          <w:del w:id="14524" w:author="Author"/>
        </w:rPr>
        <w:pPrChange w:id="14525" w:author="Author">
          <w:pPr>
            <w:ind w:left="540"/>
            <w:jc w:val="both"/>
          </w:pPr>
        </w:pPrChange>
      </w:pPr>
      <w:ins w:id="14526" w:author="Author">
        <w:del w:id="14527" w:author="Author">
          <w:r>
            <w:delText xml:space="preserve">     </w:delText>
          </w:r>
          <w:bookmarkStart w:id="14528" w:name="_Toc488929264"/>
          <w:bookmarkStart w:id="14529" w:name="_Toc489941474"/>
          <w:bookmarkStart w:id="14530" w:name="_Toc489942632"/>
          <w:bookmarkStart w:id="14531" w:name="_Toc490206913"/>
          <w:bookmarkStart w:id="14532" w:name="_Toc490208078"/>
          <w:bookmarkEnd w:id="14528"/>
          <w:bookmarkEnd w:id="14529"/>
          <w:bookmarkEnd w:id="14530"/>
          <w:bookmarkEnd w:id="14531"/>
          <w:bookmarkEnd w:id="14532"/>
        </w:del>
      </w:ins>
    </w:p>
    <w:p w:rsidR="00743B33" w:rsidRDefault="00D20E06" w:rsidP="00743B33">
      <w:pPr>
        <w:rPr>
          <w:ins w:id="14533" w:author="Author"/>
          <w:del w:id="14534" w:author="Author"/>
        </w:rPr>
        <w:pPrChange w:id="14535" w:author="Author">
          <w:pPr>
            <w:ind w:left="540"/>
            <w:jc w:val="both"/>
          </w:pPr>
        </w:pPrChange>
      </w:pPr>
      <w:ins w:id="14536" w:author="Author">
        <w:del w:id="14537" w:author="Author">
          <w:r>
            <w:delText xml:space="preserve">    // Exception</w:delText>
          </w:r>
          <w:bookmarkStart w:id="14538" w:name="_Toc488929265"/>
          <w:bookmarkStart w:id="14539" w:name="_Toc489941475"/>
          <w:bookmarkStart w:id="14540" w:name="_Toc489942633"/>
          <w:bookmarkStart w:id="14541" w:name="_Toc490206914"/>
          <w:bookmarkStart w:id="14542" w:name="_Toc490208079"/>
          <w:bookmarkEnd w:id="14538"/>
          <w:bookmarkEnd w:id="14539"/>
          <w:bookmarkEnd w:id="14540"/>
          <w:bookmarkEnd w:id="14541"/>
          <w:bookmarkEnd w:id="14542"/>
        </w:del>
      </w:ins>
    </w:p>
    <w:p w:rsidR="00743B33" w:rsidRDefault="00D20E06" w:rsidP="00743B33">
      <w:pPr>
        <w:rPr>
          <w:ins w:id="14543" w:author="Author"/>
          <w:del w:id="14544" w:author="Author"/>
        </w:rPr>
        <w:pPrChange w:id="14545" w:author="Author">
          <w:pPr>
            <w:ind w:left="540"/>
            <w:jc w:val="both"/>
          </w:pPr>
        </w:pPrChange>
      </w:pPr>
      <w:ins w:id="14546" w:author="Author">
        <w:del w:id="14547" w:author="Author">
          <w:r>
            <w:delText xml:space="preserve">    [Flags]</w:delText>
          </w:r>
          <w:bookmarkStart w:id="14548" w:name="_Toc488929266"/>
          <w:bookmarkStart w:id="14549" w:name="_Toc489941476"/>
          <w:bookmarkStart w:id="14550" w:name="_Toc489942634"/>
          <w:bookmarkStart w:id="14551" w:name="_Toc490206915"/>
          <w:bookmarkStart w:id="14552" w:name="_Toc490208080"/>
          <w:bookmarkEnd w:id="14548"/>
          <w:bookmarkEnd w:id="14549"/>
          <w:bookmarkEnd w:id="14550"/>
          <w:bookmarkEnd w:id="14551"/>
          <w:bookmarkEnd w:id="14552"/>
        </w:del>
      </w:ins>
    </w:p>
    <w:p w:rsidR="00743B33" w:rsidRDefault="00D20E06" w:rsidP="00743B33">
      <w:pPr>
        <w:rPr>
          <w:ins w:id="14553" w:author="Author"/>
          <w:del w:id="14554" w:author="Author"/>
        </w:rPr>
        <w:pPrChange w:id="14555" w:author="Author">
          <w:pPr>
            <w:ind w:left="540"/>
            <w:jc w:val="both"/>
          </w:pPr>
        </w:pPrChange>
      </w:pPr>
      <w:ins w:id="14556" w:author="Author">
        <w:del w:id="14557" w:author="Author">
          <w:r>
            <w:delText xml:space="preserve">    public enum Dockings</w:delText>
          </w:r>
          <w:bookmarkStart w:id="14558" w:name="_Toc488929267"/>
          <w:bookmarkStart w:id="14559" w:name="_Toc489941477"/>
          <w:bookmarkStart w:id="14560" w:name="_Toc489942635"/>
          <w:bookmarkStart w:id="14561" w:name="_Toc490206916"/>
          <w:bookmarkStart w:id="14562" w:name="_Toc490208081"/>
          <w:bookmarkEnd w:id="14558"/>
          <w:bookmarkEnd w:id="14559"/>
          <w:bookmarkEnd w:id="14560"/>
          <w:bookmarkEnd w:id="14561"/>
          <w:bookmarkEnd w:id="14562"/>
        </w:del>
      </w:ins>
    </w:p>
    <w:p w:rsidR="00743B33" w:rsidRDefault="00D20E06" w:rsidP="00743B33">
      <w:pPr>
        <w:rPr>
          <w:ins w:id="14563" w:author="Author"/>
          <w:del w:id="14564" w:author="Author"/>
        </w:rPr>
        <w:pPrChange w:id="14565" w:author="Author">
          <w:pPr>
            <w:ind w:left="540"/>
            <w:jc w:val="both"/>
          </w:pPr>
        </w:pPrChange>
      </w:pPr>
      <w:ins w:id="14566" w:author="Author">
        <w:del w:id="14567" w:author="Author">
          <w:r>
            <w:delText xml:space="preserve">    {</w:delText>
          </w:r>
          <w:bookmarkStart w:id="14568" w:name="_Toc488929268"/>
          <w:bookmarkStart w:id="14569" w:name="_Toc489941478"/>
          <w:bookmarkStart w:id="14570" w:name="_Toc489942636"/>
          <w:bookmarkStart w:id="14571" w:name="_Toc490206917"/>
          <w:bookmarkStart w:id="14572" w:name="_Toc490208082"/>
          <w:bookmarkEnd w:id="14568"/>
          <w:bookmarkEnd w:id="14569"/>
          <w:bookmarkEnd w:id="14570"/>
          <w:bookmarkEnd w:id="14571"/>
          <w:bookmarkEnd w:id="14572"/>
        </w:del>
      </w:ins>
    </w:p>
    <w:p w:rsidR="00743B33" w:rsidRDefault="00D20E06" w:rsidP="00743B33">
      <w:pPr>
        <w:rPr>
          <w:ins w:id="14573" w:author="Author"/>
          <w:del w:id="14574" w:author="Author"/>
        </w:rPr>
        <w:pPrChange w:id="14575" w:author="Author">
          <w:pPr>
            <w:ind w:left="540"/>
            <w:jc w:val="both"/>
          </w:pPr>
        </w:pPrChange>
      </w:pPr>
      <w:ins w:id="14576" w:author="Author">
        <w:del w:id="14577" w:author="Author">
          <w:r>
            <w:delText xml:space="preserve">        None = 0,</w:delText>
          </w:r>
          <w:bookmarkStart w:id="14578" w:name="_Toc488929269"/>
          <w:bookmarkStart w:id="14579" w:name="_Toc489941479"/>
          <w:bookmarkStart w:id="14580" w:name="_Toc489942637"/>
          <w:bookmarkStart w:id="14581" w:name="_Toc490206918"/>
          <w:bookmarkStart w:id="14582" w:name="_Toc490208083"/>
          <w:bookmarkEnd w:id="14578"/>
          <w:bookmarkEnd w:id="14579"/>
          <w:bookmarkEnd w:id="14580"/>
          <w:bookmarkEnd w:id="14581"/>
          <w:bookmarkEnd w:id="14582"/>
        </w:del>
      </w:ins>
    </w:p>
    <w:p w:rsidR="00743B33" w:rsidRDefault="00D20E06" w:rsidP="00743B33">
      <w:pPr>
        <w:rPr>
          <w:ins w:id="14583" w:author="Author"/>
          <w:del w:id="14584" w:author="Author"/>
        </w:rPr>
        <w:pPrChange w:id="14585" w:author="Author">
          <w:pPr>
            <w:ind w:left="540"/>
            <w:jc w:val="both"/>
          </w:pPr>
        </w:pPrChange>
      </w:pPr>
      <w:ins w:id="14586" w:author="Author">
        <w:del w:id="14587" w:author="Author">
          <w:r>
            <w:delText xml:space="preserve">        Top = 1, </w:delText>
          </w:r>
          <w:bookmarkStart w:id="14588" w:name="_Toc488929270"/>
          <w:bookmarkStart w:id="14589" w:name="_Toc489941480"/>
          <w:bookmarkStart w:id="14590" w:name="_Toc489942638"/>
          <w:bookmarkStart w:id="14591" w:name="_Toc490206919"/>
          <w:bookmarkStart w:id="14592" w:name="_Toc490208084"/>
          <w:bookmarkEnd w:id="14588"/>
          <w:bookmarkEnd w:id="14589"/>
          <w:bookmarkEnd w:id="14590"/>
          <w:bookmarkEnd w:id="14591"/>
          <w:bookmarkEnd w:id="14592"/>
        </w:del>
      </w:ins>
    </w:p>
    <w:p w:rsidR="00743B33" w:rsidRDefault="00D20E06" w:rsidP="00743B33">
      <w:pPr>
        <w:rPr>
          <w:ins w:id="14593" w:author="Author"/>
          <w:del w:id="14594" w:author="Author"/>
        </w:rPr>
        <w:pPrChange w:id="14595" w:author="Author">
          <w:pPr>
            <w:ind w:left="540"/>
            <w:jc w:val="both"/>
          </w:pPr>
        </w:pPrChange>
      </w:pPr>
      <w:ins w:id="14596" w:author="Author">
        <w:del w:id="14597" w:author="Author">
          <w:r>
            <w:delText xml:space="preserve">        Right = 2, </w:delText>
          </w:r>
          <w:bookmarkStart w:id="14598" w:name="_Toc488929271"/>
          <w:bookmarkStart w:id="14599" w:name="_Toc489941481"/>
          <w:bookmarkStart w:id="14600" w:name="_Toc489942639"/>
          <w:bookmarkStart w:id="14601" w:name="_Toc490206920"/>
          <w:bookmarkStart w:id="14602" w:name="_Toc490208085"/>
          <w:bookmarkEnd w:id="14598"/>
          <w:bookmarkEnd w:id="14599"/>
          <w:bookmarkEnd w:id="14600"/>
          <w:bookmarkEnd w:id="14601"/>
          <w:bookmarkEnd w:id="14602"/>
        </w:del>
      </w:ins>
    </w:p>
    <w:p w:rsidR="00743B33" w:rsidRDefault="00D20E06" w:rsidP="00743B33">
      <w:pPr>
        <w:rPr>
          <w:ins w:id="14603" w:author="Author"/>
          <w:del w:id="14604" w:author="Author"/>
        </w:rPr>
        <w:pPrChange w:id="14605" w:author="Author">
          <w:pPr>
            <w:ind w:left="540"/>
            <w:jc w:val="both"/>
          </w:pPr>
        </w:pPrChange>
      </w:pPr>
      <w:ins w:id="14606" w:author="Author">
        <w:del w:id="14607" w:author="Author">
          <w:r>
            <w:delText xml:space="preserve">    }</w:delText>
          </w:r>
          <w:bookmarkStart w:id="14608" w:name="_Toc488929272"/>
          <w:bookmarkStart w:id="14609" w:name="_Toc489941482"/>
          <w:bookmarkStart w:id="14610" w:name="_Toc489942640"/>
          <w:bookmarkStart w:id="14611" w:name="_Toc490206921"/>
          <w:bookmarkStart w:id="14612" w:name="_Toc490208086"/>
          <w:bookmarkEnd w:id="14608"/>
          <w:bookmarkEnd w:id="14609"/>
          <w:bookmarkEnd w:id="14610"/>
          <w:bookmarkEnd w:id="14611"/>
          <w:bookmarkEnd w:id="14612"/>
        </w:del>
      </w:ins>
    </w:p>
    <w:p w:rsidR="00743B33" w:rsidRDefault="00743B33" w:rsidP="00743B33">
      <w:pPr>
        <w:rPr>
          <w:ins w:id="14613" w:author="Author"/>
          <w:del w:id="14614" w:author="Author"/>
        </w:rPr>
        <w:pPrChange w:id="14615" w:author="Author">
          <w:pPr>
            <w:ind w:left="540"/>
            <w:jc w:val="both"/>
          </w:pPr>
        </w:pPrChange>
      </w:pPr>
      <w:bookmarkStart w:id="14616" w:name="_Toc488929273"/>
      <w:bookmarkStart w:id="14617" w:name="_Toc489941483"/>
      <w:bookmarkStart w:id="14618" w:name="_Toc489942641"/>
      <w:bookmarkStart w:id="14619" w:name="_Toc490206922"/>
      <w:bookmarkStart w:id="14620" w:name="_Toc490208087"/>
      <w:bookmarkEnd w:id="14616"/>
      <w:bookmarkEnd w:id="14617"/>
      <w:bookmarkEnd w:id="14618"/>
      <w:bookmarkEnd w:id="14619"/>
      <w:bookmarkEnd w:id="14620"/>
    </w:p>
    <w:p w:rsidR="00743B33" w:rsidRDefault="00D20E06" w:rsidP="00743B33">
      <w:pPr>
        <w:rPr>
          <w:ins w:id="14621" w:author="Author"/>
          <w:del w:id="14622" w:author="Author"/>
        </w:rPr>
        <w:pPrChange w:id="14623" w:author="Author">
          <w:pPr>
            <w:ind w:left="540"/>
            <w:jc w:val="both"/>
          </w:pPr>
        </w:pPrChange>
      </w:pPr>
      <w:ins w:id="14624" w:author="Author">
        <w:del w:id="14625" w:author="Author">
          <w:r>
            <w:delText>/* Not compliant */</w:delText>
          </w:r>
          <w:bookmarkStart w:id="14626" w:name="_Toc488929274"/>
          <w:bookmarkStart w:id="14627" w:name="_Toc489941484"/>
          <w:bookmarkStart w:id="14628" w:name="_Toc489942642"/>
          <w:bookmarkStart w:id="14629" w:name="_Toc490206923"/>
          <w:bookmarkStart w:id="14630" w:name="_Toc490208088"/>
          <w:bookmarkEnd w:id="14626"/>
          <w:bookmarkEnd w:id="14627"/>
          <w:bookmarkEnd w:id="14628"/>
          <w:bookmarkEnd w:id="14629"/>
          <w:bookmarkEnd w:id="14630"/>
        </w:del>
      </w:ins>
    </w:p>
    <w:p w:rsidR="00743B33" w:rsidRDefault="00D20E06" w:rsidP="00743B33">
      <w:pPr>
        <w:rPr>
          <w:ins w:id="14631" w:author="Author"/>
          <w:del w:id="14632" w:author="Author"/>
        </w:rPr>
        <w:pPrChange w:id="14633" w:author="Author">
          <w:pPr>
            <w:ind w:left="540"/>
            <w:jc w:val="both"/>
          </w:pPr>
        </w:pPrChange>
      </w:pPr>
      <w:ins w:id="14634" w:author="Author">
        <w:del w:id="14635" w:author="Author">
          <w:r>
            <w:delText>public enum CoinEnum</w:delText>
          </w:r>
          <w:bookmarkStart w:id="14636" w:name="_Toc488929275"/>
          <w:bookmarkStart w:id="14637" w:name="_Toc489941485"/>
          <w:bookmarkStart w:id="14638" w:name="_Toc489942643"/>
          <w:bookmarkStart w:id="14639" w:name="_Toc490206924"/>
          <w:bookmarkStart w:id="14640" w:name="_Toc490208089"/>
          <w:bookmarkEnd w:id="14636"/>
          <w:bookmarkEnd w:id="14637"/>
          <w:bookmarkEnd w:id="14638"/>
          <w:bookmarkEnd w:id="14639"/>
          <w:bookmarkEnd w:id="14640"/>
        </w:del>
      </w:ins>
    </w:p>
    <w:p w:rsidR="00743B33" w:rsidRDefault="00D20E06" w:rsidP="00743B33">
      <w:pPr>
        <w:rPr>
          <w:ins w:id="14641" w:author="Author"/>
          <w:del w:id="14642" w:author="Author"/>
        </w:rPr>
        <w:pPrChange w:id="14643" w:author="Author">
          <w:pPr>
            <w:ind w:left="540"/>
            <w:jc w:val="both"/>
          </w:pPr>
        </w:pPrChange>
      </w:pPr>
      <w:ins w:id="14644" w:author="Author">
        <w:del w:id="14645" w:author="Author">
          <w:r>
            <w:delText>{</w:delText>
          </w:r>
          <w:bookmarkStart w:id="14646" w:name="_Toc488929276"/>
          <w:bookmarkStart w:id="14647" w:name="_Toc489941486"/>
          <w:bookmarkStart w:id="14648" w:name="_Toc489942644"/>
          <w:bookmarkStart w:id="14649" w:name="_Toc490206925"/>
          <w:bookmarkStart w:id="14650" w:name="_Toc490208090"/>
          <w:bookmarkEnd w:id="14646"/>
          <w:bookmarkEnd w:id="14647"/>
          <w:bookmarkEnd w:id="14648"/>
          <w:bookmarkEnd w:id="14649"/>
          <w:bookmarkEnd w:id="14650"/>
        </w:del>
      </w:ins>
    </w:p>
    <w:p w:rsidR="00743B33" w:rsidRDefault="00D20E06" w:rsidP="00743B33">
      <w:pPr>
        <w:rPr>
          <w:ins w:id="14651" w:author="Author"/>
          <w:del w:id="14652" w:author="Author"/>
        </w:rPr>
        <w:pPrChange w:id="14653" w:author="Author">
          <w:pPr>
            <w:ind w:left="540"/>
            <w:jc w:val="both"/>
          </w:pPr>
        </w:pPrChange>
      </w:pPr>
      <w:ins w:id="14654" w:author="Author">
        <w:del w:id="14655" w:author="Author">
          <w:r>
            <w:delText xml:space="preserve">    Penny,</w:delText>
          </w:r>
          <w:bookmarkStart w:id="14656" w:name="_Toc488929277"/>
          <w:bookmarkStart w:id="14657" w:name="_Toc489941487"/>
          <w:bookmarkStart w:id="14658" w:name="_Toc489942645"/>
          <w:bookmarkStart w:id="14659" w:name="_Toc490206926"/>
          <w:bookmarkStart w:id="14660" w:name="_Toc490208091"/>
          <w:bookmarkEnd w:id="14656"/>
          <w:bookmarkEnd w:id="14657"/>
          <w:bookmarkEnd w:id="14658"/>
          <w:bookmarkEnd w:id="14659"/>
          <w:bookmarkEnd w:id="14660"/>
        </w:del>
      </w:ins>
    </w:p>
    <w:p w:rsidR="00743B33" w:rsidRDefault="00D20E06" w:rsidP="00743B33">
      <w:pPr>
        <w:rPr>
          <w:ins w:id="14661" w:author="Author"/>
          <w:del w:id="14662" w:author="Author"/>
        </w:rPr>
        <w:pPrChange w:id="14663" w:author="Author">
          <w:pPr>
            <w:ind w:left="540"/>
            <w:jc w:val="both"/>
          </w:pPr>
        </w:pPrChange>
      </w:pPr>
      <w:ins w:id="14664" w:author="Author">
        <w:del w:id="14665" w:author="Author">
          <w:r>
            <w:delText xml:space="preserve">    Nickel,</w:delText>
          </w:r>
          <w:bookmarkStart w:id="14666" w:name="_Toc488929278"/>
          <w:bookmarkStart w:id="14667" w:name="_Toc489941488"/>
          <w:bookmarkStart w:id="14668" w:name="_Toc489942646"/>
          <w:bookmarkStart w:id="14669" w:name="_Toc490206927"/>
          <w:bookmarkStart w:id="14670" w:name="_Toc490208092"/>
          <w:bookmarkEnd w:id="14666"/>
          <w:bookmarkEnd w:id="14667"/>
          <w:bookmarkEnd w:id="14668"/>
          <w:bookmarkEnd w:id="14669"/>
          <w:bookmarkEnd w:id="14670"/>
        </w:del>
      </w:ins>
    </w:p>
    <w:p w:rsidR="00743B33" w:rsidRDefault="00D20E06" w:rsidP="00743B33">
      <w:pPr>
        <w:rPr>
          <w:ins w:id="14671" w:author="Author"/>
          <w:del w:id="14672" w:author="Author"/>
        </w:rPr>
        <w:pPrChange w:id="14673" w:author="Author">
          <w:pPr>
            <w:ind w:left="540"/>
            <w:jc w:val="both"/>
          </w:pPr>
        </w:pPrChange>
      </w:pPr>
      <w:ins w:id="14674" w:author="Author">
        <w:del w:id="14675" w:author="Author">
          <w:r>
            <w:delText xml:space="preserve">    Dime</w:delText>
          </w:r>
          <w:bookmarkStart w:id="14676" w:name="_Toc488929279"/>
          <w:bookmarkStart w:id="14677" w:name="_Toc489941489"/>
          <w:bookmarkStart w:id="14678" w:name="_Toc489942647"/>
          <w:bookmarkStart w:id="14679" w:name="_Toc490206928"/>
          <w:bookmarkStart w:id="14680" w:name="_Toc490208093"/>
          <w:bookmarkEnd w:id="14676"/>
          <w:bookmarkEnd w:id="14677"/>
          <w:bookmarkEnd w:id="14678"/>
          <w:bookmarkEnd w:id="14679"/>
          <w:bookmarkEnd w:id="14680"/>
        </w:del>
      </w:ins>
    </w:p>
    <w:p w:rsidR="00743B33" w:rsidRDefault="00D20E06" w:rsidP="00743B33">
      <w:pPr>
        <w:rPr>
          <w:ins w:id="14681" w:author="Author"/>
          <w:del w:id="14682" w:author="Author"/>
        </w:rPr>
        <w:pPrChange w:id="14683" w:author="Author">
          <w:pPr>
            <w:ind w:left="540"/>
            <w:jc w:val="both"/>
          </w:pPr>
        </w:pPrChange>
      </w:pPr>
      <w:ins w:id="14684" w:author="Author">
        <w:del w:id="14685" w:author="Author">
          <w:r>
            <w:delText>}</w:delText>
          </w:r>
          <w:bookmarkStart w:id="14686" w:name="_Toc488929280"/>
          <w:bookmarkStart w:id="14687" w:name="_Toc489941490"/>
          <w:bookmarkStart w:id="14688" w:name="_Toc489942648"/>
          <w:bookmarkStart w:id="14689" w:name="_Toc490206929"/>
          <w:bookmarkStart w:id="14690" w:name="_Toc490208094"/>
          <w:bookmarkEnd w:id="14686"/>
          <w:bookmarkEnd w:id="14687"/>
          <w:bookmarkEnd w:id="14688"/>
          <w:bookmarkEnd w:id="14689"/>
          <w:bookmarkEnd w:id="14690"/>
        </w:del>
      </w:ins>
    </w:p>
    <w:p w:rsidR="00743B33" w:rsidRDefault="00743B33" w:rsidP="00743B33">
      <w:pPr>
        <w:rPr>
          <w:ins w:id="14691" w:author="Author"/>
          <w:del w:id="14692" w:author="Author"/>
        </w:rPr>
        <w:pPrChange w:id="14693" w:author="Author">
          <w:pPr>
            <w:ind w:left="540"/>
            <w:jc w:val="both"/>
          </w:pPr>
        </w:pPrChange>
      </w:pPr>
      <w:bookmarkStart w:id="14694" w:name="_Toc488929281"/>
      <w:bookmarkStart w:id="14695" w:name="_Toc489941491"/>
      <w:bookmarkStart w:id="14696" w:name="_Toc489942649"/>
      <w:bookmarkStart w:id="14697" w:name="_Toc490206930"/>
      <w:bookmarkStart w:id="14698" w:name="_Toc490208095"/>
      <w:bookmarkEnd w:id="14694"/>
      <w:bookmarkEnd w:id="14695"/>
      <w:bookmarkEnd w:id="14696"/>
      <w:bookmarkEnd w:id="14697"/>
      <w:bookmarkEnd w:id="14698"/>
    </w:p>
    <w:p w:rsidR="00743B33" w:rsidRDefault="00743B33" w:rsidP="00743B33">
      <w:pPr>
        <w:rPr>
          <w:ins w:id="14699" w:author="Author"/>
          <w:del w:id="14700" w:author="Author"/>
        </w:rPr>
        <w:pPrChange w:id="14701" w:author="Author">
          <w:pPr>
            <w:ind w:left="540"/>
            <w:jc w:val="both"/>
          </w:pPr>
        </w:pPrChange>
      </w:pPr>
      <w:bookmarkStart w:id="14702" w:name="_Toc488929282"/>
      <w:bookmarkStart w:id="14703" w:name="_Toc489941492"/>
      <w:bookmarkStart w:id="14704" w:name="_Toc489942650"/>
      <w:bookmarkStart w:id="14705" w:name="_Toc490206931"/>
      <w:bookmarkStart w:id="14706" w:name="_Toc490208096"/>
      <w:bookmarkEnd w:id="14702"/>
      <w:bookmarkEnd w:id="14703"/>
      <w:bookmarkEnd w:id="14704"/>
      <w:bookmarkEnd w:id="14705"/>
      <w:bookmarkEnd w:id="14706"/>
    </w:p>
    <w:p w:rsidR="00743B33" w:rsidRDefault="00D20E06" w:rsidP="00743B33">
      <w:pPr>
        <w:rPr>
          <w:ins w:id="14707" w:author="Author"/>
          <w:del w:id="14708" w:author="Author"/>
        </w:rPr>
        <w:pPrChange w:id="14709" w:author="Author">
          <w:pPr>
            <w:ind w:left="540"/>
            <w:jc w:val="both"/>
          </w:pPr>
        </w:pPrChange>
      </w:pPr>
      <w:ins w:id="14710" w:author="Author">
        <w:del w:id="14711" w:author="Author">
          <w:r>
            <w:delText>Rationale:</w:delText>
          </w:r>
          <w:bookmarkStart w:id="14712" w:name="_Toc488929283"/>
          <w:bookmarkStart w:id="14713" w:name="_Toc489941493"/>
          <w:bookmarkStart w:id="14714" w:name="_Toc489942651"/>
          <w:bookmarkStart w:id="14715" w:name="_Toc490206932"/>
          <w:bookmarkStart w:id="14716" w:name="_Toc490208097"/>
          <w:bookmarkEnd w:id="14712"/>
          <w:bookmarkEnd w:id="14713"/>
          <w:bookmarkEnd w:id="14714"/>
          <w:bookmarkEnd w:id="14715"/>
          <w:bookmarkEnd w:id="14716"/>
        </w:del>
      </w:ins>
    </w:p>
    <w:p w:rsidR="00743B33" w:rsidRDefault="00D20E06" w:rsidP="00743B33">
      <w:pPr>
        <w:rPr>
          <w:ins w:id="14717" w:author="Author"/>
          <w:del w:id="14718" w:author="Author"/>
        </w:rPr>
        <w:pPrChange w:id="14719" w:author="Author">
          <w:pPr>
            <w:ind w:left="540"/>
            <w:jc w:val="both"/>
          </w:pPr>
        </w:pPrChange>
      </w:pPr>
      <w:ins w:id="14720" w:author="Author">
        <w:del w:id="14721" w:author="Author">
          <w:r>
            <w:delText>Makes the code more natural to read. Plural flags because enum can hold multiple values (using bitwise 'OR').</w:delText>
          </w:r>
          <w:bookmarkStart w:id="14722" w:name="_Toc488929284"/>
          <w:bookmarkStart w:id="14723" w:name="_Toc489941494"/>
          <w:bookmarkStart w:id="14724" w:name="_Toc489942652"/>
          <w:bookmarkStart w:id="14725" w:name="_Toc490206933"/>
          <w:bookmarkStart w:id="14726" w:name="_Toc490208098"/>
          <w:bookmarkEnd w:id="14722"/>
          <w:bookmarkEnd w:id="14723"/>
          <w:bookmarkEnd w:id="14724"/>
          <w:bookmarkEnd w:id="14725"/>
          <w:bookmarkEnd w:id="14726"/>
        </w:del>
      </w:ins>
    </w:p>
    <w:p w:rsidR="00743B33" w:rsidRDefault="00743B33" w:rsidP="00743B33">
      <w:pPr>
        <w:rPr>
          <w:ins w:id="14727" w:author="Author"/>
          <w:del w:id="14728" w:author="Author"/>
        </w:rPr>
        <w:pPrChange w:id="14729" w:author="Author">
          <w:pPr>
            <w:pStyle w:val="Heading3"/>
          </w:pPr>
        </w:pPrChange>
      </w:pPr>
      <w:bookmarkStart w:id="14730" w:name="_Toc488929285"/>
      <w:bookmarkStart w:id="14731" w:name="_Toc489941495"/>
      <w:bookmarkStart w:id="14732" w:name="_Toc489942653"/>
      <w:bookmarkStart w:id="14733" w:name="_Toc490206934"/>
      <w:bookmarkStart w:id="14734" w:name="_Toc490208099"/>
      <w:bookmarkEnd w:id="14730"/>
      <w:bookmarkEnd w:id="14731"/>
      <w:bookmarkEnd w:id="14732"/>
      <w:bookmarkEnd w:id="14733"/>
      <w:bookmarkEnd w:id="14734"/>
    </w:p>
    <w:p w:rsidR="00743B33" w:rsidRDefault="00D20E06" w:rsidP="00743B33">
      <w:pPr>
        <w:rPr>
          <w:del w:id="14735" w:author="Author"/>
        </w:rPr>
        <w:pPrChange w:id="14736" w:author="Author">
          <w:pPr>
            <w:pStyle w:val="Heading2"/>
          </w:pPr>
        </w:pPrChange>
      </w:pPr>
      <w:del w:id="14737" w:author="Author">
        <w:r>
          <w:delText>Macro Naming</w:delText>
        </w:r>
        <w:bookmarkStart w:id="14738" w:name="_Toc488929286"/>
        <w:bookmarkStart w:id="14739" w:name="_Toc489941496"/>
        <w:bookmarkStart w:id="14740" w:name="_Toc489942654"/>
        <w:bookmarkStart w:id="14741" w:name="_Toc490206935"/>
        <w:bookmarkStart w:id="14742" w:name="_Toc490208100"/>
        <w:bookmarkEnd w:id="13035"/>
        <w:bookmarkEnd w:id="13036"/>
        <w:bookmarkEnd w:id="13037"/>
        <w:bookmarkEnd w:id="13038"/>
        <w:bookmarkEnd w:id="13039"/>
        <w:bookmarkEnd w:id="13040"/>
        <w:bookmarkEnd w:id="13041"/>
        <w:bookmarkEnd w:id="14738"/>
        <w:bookmarkEnd w:id="14739"/>
        <w:bookmarkEnd w:id="14740"/>
        <w:bookmarkEnd w:id="14741"/>
        <w:bookmarkEnd w:id="14742"/>
      </w:del>
    </w:p>
    <w:p w:rsidR="00743B33" w:rsidRPr="00303E7B" w:rsidRDefault="00D20E06" w:rsidP="00743B33">
      <w:pPr>
        <w:rPr>
          <w:del w:id="14743" w:author="Author"/>
        </w:rPr>
        <w:pPrChange w:id="14744" w:author="Author">
          <w:pPr>
            <w:pStyle w:val="Heading3"/>
          </w:pPr>
        </w:pPrChange>
      </w:pPr>
      <w:bookmarkStart w:id="14745" w:name="_Toc294795157"/>
      <w:bookmarkStart w:id="14746" w:name="_Toc301956873"/>
      <w:bookmarkStart w:id="14747" w:name="_Toc301960001"/>
      <w:bookmarkStart w:id="14748" w:name="_Toc301960475"/>
      <w:bookmarkStart w:id="14749" w:name="_Toc301960637"/>
      <w:bookmarkStart w:id="14750" w:name="_Toc409602440"/>
      <w:bookmarkStart w:id="14751" w:name="_Toc430267101"/>
      <w:del w:id="14752" w:author="Author">
        <w:r w:rsidRPr="00303E7B">
          <w:delText>Name_Macro_001</w:delText>
        </w:r>
        <w:bookmarkEnd w:id="14745"/>
        <w:bookmarkEnd w:id="14746"/>
        <w:bookmarkEnd w:id="14747"/>
        <w:bookmarkEnd w:id="14748"/>
        <w:bookmarkEnd w:id="14749"/>
        <w:r w:rsidRPr="00303E7B">
          <w:delText xml:space="preserve"> ([1] Clause 5.4.7 - table 1 - 1h)</w:delText>
        </w:r>
        <w:bookmarkStart w:id="14753" w:name="_Toc488929287"/>
        <w:bookmarkStart w:id="14754" w:name="_Toc489941497"/>
        <w:bookmarkStart w:id="14755" w:name="_Toc489942655"/>
        <w:bookmarkStart w:id="14756" w:name="_Toc490206936"/>
        <w:bookmarkStart w:id="14757" w:name="_Toc490208101"/>
        <w:bookmarkEnd w:id="14750"/>
        <w:bookmarkEnd w:id="14751"/>
        <w:bookmarkEnd w:id="14753"/>
        <w:bookmarkEnd w:id="14754"/>
        <w:bookmarkEnd w:id="14755"/>
        <w:bookmarkEnd w:id="14756"/>
        <w:bookmarkEnd w:id="14757"/>
      </w:del>
    </w:p>
    <w:p w:rsidR="00743B33" w:rsidRPr="00743B33" w:rsidRDefault="00D20E06" w:rsidP="00743B33">
      <w:pPr>
        <w:rPr>
          <w:del w:id="14758" w:author="Author"/>
          <w:rPrChange w:id="14759" w:author="Author">
            <w:rPr>
              <w:del w:id="14760" w:author="Author"/>
              <w:rFonts w:ascii="Trebuchet MS" w:hAnsi="Trebuchet MS"/>
              <w:b/>
              <w:sz w:val="20"/>
              <w:lang w:val="en-US"/>
            </w:rPr>
          </w:rPrChange>
        </w:rPr>
        <w:pPrChange w:id="14761" w:author="Author">
          <w:pPr>
            <w:ind w:left="540"/>
            <w:jc w:val="both"/>
          </w:pPr>
        </w:pPrChange>
      </w:pPr>
      <w:del w:id="14762" w:author="Author">
        <w:r>
          <w:rPr>
            <w:rPrChange w:id="14763" w:author="Author">
              <w:rPr>
                <w:rFonts w:ascii="Trebuchet MS" w:hAnsi="Trebuchet MS"/>
                <w:b/>
                <w:sz w:val="20"/>
                <w:lang w:val="en-US"/>
              </w:rPr>
            </w:rPrChange>
          </w:rPr>
          <w:delText>Rule:</w:delText>
        </w:r>
        <w:bookmarkStart w:id="14764" w:name="_Toc488929288"/>
        <w:bookmarkStart w:id="14765" w:name="_Toc489941498"/>
        <w:bookmarkStart w:id="14766" w:name="_Toc489942656"/>
        <w:bookmarkStart w:id="14767" w:name="_Toc490206937"/>
        <w:bookmarkStart w:id="14768" w:name="_Toc490208102"/>
        <w:bookmarkEnd w:id="14764"/>
        <w:bookmarkEnd w:id="14765"/>
        <w:bookmarkEnd w:id="14766"/>
        <w:bookmarkEnd w:id="14767"/>
        <w:bookmarkEnd w:id="14768"/>
      </w:del>
    </w:p>
    <w:p w:rsidR="00743B33" w:rsidRPr="00743B33" w:rsidRDefault="00D20E06" w:rsidP="00743B33">
      <w:pPr>
        <w:rPr>
          <w:del w:id="14769" w:author="Author"/>
          <w:rPrChange w:id="14770" w:author="Author">
            <w:rPr>
              <w:del w:id="14771" w:author="Author"/>
              <w:rFonts w:ascii="Trebuchet MS" w:hAnsi="Trebuchet MS"/>
              <w:sz w:val="20"/>
              <w:szCs w:val="20"/>
            </w:rPr>
          </w:rPrChange>
        </w:rPr>
        <w:pPrChange w:id="14772" w:author="Author">
          <w:pPr>
            <w:ind w:left="540"/>
            <w:jc w:val="both"/>
          </w:pPr>
        </w:pPrChange>
      </w:pPr>
      <w:del w:id="14773" w:author="Author">
        <w:r>
          <w:rPr>
            <w:rPrChange w:id="14774" w:author="Author">
              <w:rPr>
                <w:rFonts w:ascii="Trebuchet MS" w:hAnsi="Trebuchet MS"/>
                <w:sz w:val="20"/>
                <w:szCs w:val="20"/>
              </w:rPr>
            </w:rPrChange>
          </w:rPr>
          <w:delText xml:space="preserve">Constants defined as a macro shall be written in upper case. </w:delText>
        </w:r>
        <w:r>
          <w:rPr>
            <w:rPrChange w:id="14775" w:author="Author">
              <w:rPr>
                <w:rFonts w:ascii="Trebuchet MS" w:hAnsi="Trebuchet MS"/>
                <w:sz w:val="20"/>
                <w:szCs w:val="20"/>
              </w:rPr>
            </w:rPrChange>
          </w:rPr>
          <w:delText>Digits and underscores are allowed but not at the start.</w:delText>
        </w:r>
        <w:bookmarkStart w:id="14776" w:name="_Toc488929289"/>
        <w:bookmarkStart w:id="14777" w:name="_Toc489941499"/>
        <w:bookmarkStart w:id="14778" w:name="_Toc489942657"/>
        <w:bookmarkStart w:id="14779" w:name="_Toc490206938"/>
        <w:bookmarkStart w:id="14780" w:name="_Toc490208103"/>
        <w:bookmarkEnd w:id="14776"/>
        <w:bookmarkEnd w:id="14777"/>
        <w:bookmarkEnd w:id="14778"/>
        <w:bookmarkEnd w:id="14779"/>
        <w:bookmarkEnd w:id="14780"/>
      </w:del>
    </w:p>
    <w:p w:rsidR="00743B33" w:rsidRPr="00743B33" w:rsidRDefault="00743B33" w:rsidP="00743B33">
      <w:pPr>
        <w:rPr>
          <w:del w:id="14781" w:author="Author"/>
          <w:rPrChange w:id="14782" w:author="Author">
            <w:rPr>
              <w:del w:id="14783" w:author="Author"/>
              <w:rFonts w:ascii="Trebuchet MS" w:hAnsi="Trebuchet MS"/>
              <w:sz w:val="20"/>
              <w:szCs w:val="20"/>
            </w:rPr>
          </w:rPrChange>
        </w:rPr>
        <w:pPrChange w:id="14784" w:author="Author">
          <w:pPr>
            <w:ind w:left="540"/>
            <w:jc w:val="both"/>
          </w:pPr>
        </w:pPrChange>
      </w:pPr>
      <w:bookmarkStart w:id="14785" w:name="_Toc488929290"/>
      <w:bookmarkStart w:id="14786" w:name="_Toc489941500"/>
      <w:bookmarkStart w:id="14787" w:name="_Toc489942658"/>
      <w:bookmarkStart w:id="14788" w:name="_Toc490206939"/>
      <w:bookmarkStart w:id="14789" w:name="_Toc490208104"/>
      <w:bookmarkEnd w:id="14785"/>
      <w:bookmarkEnd w:id="14786"/>
      <w:bookmarkEnd w:id="14787"/>
      <w:bookmarkEnd w:id="14788"/>
      <w:bookmarkEnd w:id="14789"/>
    </w:p>
    <w:p w:rsidR="00743B33" w:rsidRPr="00743B33" w:rsidRDefault="00D20E06" w:rsidP="00743B33">
      <w:pPr>
        <w:rPr>
          <w:del w:id="14790" w:author="Author"/>
          <w:rPrChange w:id="14791" w:author="Author">
            <w:rPr>
              <w:del w:id="14792" w:author="Author"/>
              <w:rFonts w:ascii="Trebuchet MS" w:hAnsi="Trebuchet MS"/>
              <w:b/>
              <w:sz w:val="20"/>
              <w:lang w:val="en-US"/>
            </w:rPr>
          </w:rPrChange>
        </w:rPr>
        <w:pPrChange w:id="14793" w:author="Author">
          <w:pPr>
            <w:ind w:left="540"/>
            <w:jc w:val="both"/>
          </w:pPr>
        </w:pPrChange>
      </w:pPr>
      <w:del w:id="14794" w:author="Author">
        <w:r>
          <w:rPr>
            <w:rPrChange w:id="14795" w:author="Author">
              <w:rPr>
                <w:rFonts w:ascii="Trebuchet MS" w:hAnsi="Trebuchet MS"/>
                <w:b/>
                <w:sz w:val="20"/>
                <w:lang w:val="en-US"/>
              </w:rPr>
            </w:rPrChange>
          </w:rPr>
          <w:delText>Example:</w:delText>
        </w:r>
        <w:bookmarkStart w:id="14796" w:name="_Toc488929291"/>
        <w:bookmarkStart w:id="14797" w:name="_Toc489941501"/>
        <w:bookmarkStart w:id="14798" w:name="_Toc489942659"/>
        <w:bookmarkStart w:id="14799" w:name="_Toc490206940"/>
        <w:bookmarkStart w:id="14800" w:name="_Toc490208105"/>
        <w:bookmarkEnd w:id="14796"/>
        <w:bookmarkEnd w:id="14797"/>
        <w:bookmarkEnd w:id="14798"/>
        <w:bookmarkEnd w:id="14799"/>
        <w:bookmarkEnd w:id="14800"/>
      </w:del>
    </w:p>
    <w:p w:rsidR="00743B33" w:rsidRPr="00743B33" w:rsidRDefault="00D20E06" w:rsidP="00743B33">
      <w:pPr>
        <w:rPr>
          <w:del w:id="14801" w:author="Author"/>
          <w:rPrChange w:id="14802" w:author="Author">
            <w:rPr>
              <w:del w:id="14803" w:author="Author"/>
              <w:rFonts w:ascii="Trebuchet MS" w:hAnsi="Trebuchet MS"/>
              <w:sz w:val="20"/>
              <w:lang w:val="en-US"/>
            </w:rPr>
          </w:rPrChange>
        </w:rPr>
        <w:pPrChange w:id="14804" w:author="Author">
          <w:pPr>
            <w:ind w:left="540"/>
            <w:jc w:val="both"/>
          </w:pPr>
        </w:pPrChange>
      </w:pPr>
      <w:del w:id="14805" w:author="Author">
        <w:r>
          <w:rPr>
            <w:rPrChange w:id="14806" w:author="Author">
              <w:rPr>
                <w:rFonts w:ascii="Trebuchet MS" w:hAnsi="Trebuchet MS"/>
                <w:sz w:val="20"/>
                <w:lang w:val="en-US"/>
              </w:rPr>
            </w:rPrChange>
          </w:rPr>
          <w:delText>/* Compliant */</w:delText>
        </w:r>
        <w:bookmarkStart w:id="14807" w:name="_Toc488929292"/>
        <w:bookmarkStart w:id="14808" w:name="_Toc489941502"/>
        <w:bookmarkStart w:id="14809" w:name="_Toc489942660"/>
        <w:bookmarkStart w:id="14810" w:name="_Toc490206941"/>
        <w:bookmarkStart w:id="14811" w:name="_Toc490208106"/>
        <w:bookmarkEnd w:id="14807"/>
        <w:bookmarkEnd w:id="14808"/>
        <w:bookmarkEnd w:id="14809"/>
        <w:bookmarkEnd w:id="14810"/>
        <w:bookmarkEnd w:id="14811"/>
      </w:del>
    </w:p>
    <w:p w:rsidR="00743B33" w:rsidRPr="00743B33" w:rsidRDefault="00D20E06" w:rsidP="00743B33">
      <w:pPr>
        <w:rPr>
          <w:del w:id="14812" w:author="Author"/>
          <w:rPrChange w:id="14813" w:author="Author">
            <w:rPr>
              <w:del w:id="14814" w:author="Author"/>
              <w:rFonts w:ascii="Courier New" w:hAnsi="Courier New" w:cs="Courier New"/>
              <w:sz w:val="20"/>
              <w:szCs w:val="20"/>
            </w:rPr>
          </w:rPrChange>
        </w:rPr>
        <w:pPrChange w:id="14815" w:author="Author">
          <w:pPr>
            <w:ind w:left="540"/>
            <w:jc w:val="both"/>
          </w:pPr>
        </w:pPrChange>
      </w:pPr>
      <w:del w:id="14816" w:author="Author">
        <w:r>
          <w:rPr>
            <w:rPrChange w:id="14817" w:author="Author">
              <w:rPr>
                <w:rFonts w:ascii="Courier New" w:hAnsi="Courier New" w:cs="Courier New"/>
                <w:sz w:val="20"/>
                <w:szCs w:val="20"/>
              </w:rPr>
            </w:rPrChange>
          </w:rPr>
          <w:delText>#define NR_OF_ELEMENTS   10</w:delText>
        </w:r>
        <w:bookmarkStart w:id="14818" w:name="_Toc488929293"/>
        <w:bookmarkStart w:id="14819" w:name="_Toc489941503"/>
        <w:bookmarkStart w:id="14820" w:name="_Toc489942661"/>
        <w:bookmarkStart w:id="14821" w:name="_Toc490206942"/>
        <w:bookmarkStart w:id="14822" w:name="_Toc490208107"/>
        <w:bookmarkEnd w:id="14818"/>
        <w:bookmarkEnd w:id="14819"/>
        <w:bookmarkEnd w:id="14820"/>
        <w:bookmarkEnd w:id="14821"/>
        <w:bookmarkEnd w:id="14822"/>
      </w:del>
    </w:p>
    <w:p w:rsidR="00743B33" w:rsidRPr="00743B33" w:rsidRDefault="00743B33" w:rsidP="00743B33">
      <w:pPr>
        <w:rPr>
          <w:del w:id="14823" w:author="Author"/>
          <w:rPrChange w:id="14824" w:author="Author">
            <w:rPr>
              <w:del w:id="14825" w:author="Author"/>
              <w:rFonts w:ascii="Trebuchet MS" w:hAnsi="Trebuchet MS"/>
              <w:sz w:val="20"/>
              <w:szCs w:val="20"/>
            </w:rPr>
          </w:rPrChange>
        </w:rPr>
        <w:pPrChange w:id="14826" w:author="Author">
          <w:pPr>
            <w:ind w:left="540"/>
            <w:jc w:val="both"/>
          </w:pPr>
        </w:pPrChange>
      </w:pPr>
      <w:bookmarkStart w:id="14827" w:name="_Toc488929294"/>
      <w:bookmarkStart w:id="14828" w:name="_Toc489941504"/>
      <w:bookmarkStart w:id="14829" w:name="_Toc489942662"/>
      <w:bookmarkStart w:id="14830" w:name="_Toc490206943"/>
      <w:bookmarkStart w:id="14831" w:name="_Toc490208108"/>
      <w:bookmarkEnd w:id="14827"/>
      <w:bookmarkEnd w:id="14828"/>
      <w:bookmarkEnd w:id="14829"/>
      <w:bookmarkEnd w:id="14830"/>
      <w:bookmarkEnd w:id="14831"/>
    </w:p>
    <w:p w:rsidR="00743B33" w:rsidRPr="00743B33" w:rsidRDefault="00D20E06" w:rsidP="00743B33">
      <w:pPr>
        <w:rPr>
          <w:del w:id="14832" w:author="Author"/>
          <w:rPrChange w:id="14833" w:author="Author">
            <w:rPr>
              <w:del w:id="14834" w:author="Author"/>
              <w:rFonts w:ascii="Trebuchet MS" w:hAnsi="Trebuchet MS"/>
              <w:sz w:val="20"/>
              <w:lang w:val="en-US"/>
            </w:rPr>
          </w:rPrChange>
        </w:rPr>
        <w:pPrChange w:id="14835" w:author="Author">
          <w:pPr>
            <w:ind w:left="540"/>
            <w:jc w:val="both"/>
          </w:pPr>
        </w:pPrChange>
      </w:pPr>
      <w:del w:id="14836" w:author="Author">
        <w:r>
          <w:rPr>
            <w:rPrChange w:id="14837" w:author="Author">
              <w:rPr>
                <w:rFonts w:ascii="Trebuchet MS" w:hAnsi="Trebuchet MS"/>
                <w:sz w:val="20"/>
                <w:lang w:val="en-US"/>
              </w:rPr>
            </w:rPrChange>
          </w:rPr>
          <w:delText>/* Not compliant */</w:delText>
        </w:r>
        <w:bookmarkStart w:id="14838" w:name="_Toc488929295"/>
        <w:bookmarkStart w:id="14839" w:name="_Toc489941505"/>
        <w:bookmarkStart w:id="14840" w:name="_Toc489942663"/>
        <w:bookmarkStart w:id="14841" w:name="_Toc490206944"/>
        <w:bookmarkStart w:id="14842" w:name="_Toc490208109"/>
        <w:bookmarkEnd w:id="14838"/>
        <w:bookmarkEnd w:id="14839"/>
        <w:bookmarkEnd w:id="14840"/>
        <w:bookmarkEnd w:id="14841"/>
        <w:bookmarkEnd w:id="14842"/>
      </w:del>
    </w:p>
    <w:p w:rsidR="00743B33" w:rsidRPr="00743B33" w:rsidRDefault="00D20E06" w:rsidP="00743B33">
      <w:pPr>
        <w:rPr>
          <w:del w:id="14843" w:author="Author"/>
          <w:rPrChange w:id="14844" w:author="Author">
            <w:rPr>
              <w:del w:id="14845" w:author="Author"/>
              <w:rFonts w:ascii="Courier New" w:hAnsi="Courier New" w:cs="Courier New"/>
              <w:sz w:val="20"/>
              <w:szCs w:val="20"/>
            </w:rPr>
          </w:rPrChange>
        </w:rPr>
        <w:pPrChange w:id="14846" w:author="Author">
          <w:pPr>
            <w:ind w:left="540"/>
            <w:jc w:val="both"/>
          </w:pPr>
        </w:pPrChange>
      </w:pPr>
      <w:del w:id="14847" w:author="Author">
        <w:r>
          <w:rPr>
            <w:rPrChange w:id="14848" w:author="Author">
              <w:rPr>
                <w:rFonts w:ascii="Courier New" w:hAnsi="Courier New" w:cs="Courier New"/>
                <w:sz w:val="20"/>
                <w:szCs w:val="20"/>
              </w:rPr>
            </w:rPrChange>
          </w:rPr>
          <w:delText>#define nr_of_elements   10</w:delText>
        </w:r>
        <w:bookmarkStart w:id="14849" w:name="_Toc488929296"/>
        <w:bookmarkStart w:id="14850" w:name="_Toc489941506"/>
        <w:bookmarkStart w:id="14851" w:name="_Toc489942664"/>
        <w:bookmarkStart w:id="14852" w:name="_Toc490206945"/>
        <w:bookmarkStart w:id="14853" w:name="_Toc490208110"/>
        <w:bookmarkEnd w:id="14849"/>
        <w:bookmarkEnd w:id="14850"/>
        <w:bookmarkEnd w:id="14851"/>
        <w:bookmarkEnd w:id="14852"/>
        <w:bookmarkEnd w:id="14853"/>
      </w:del>
    </w:p>
    <w:p w:rsidR="00743B33" w:rsidRPr="00743B33" w:rsidRDefault="00743B33" w:rsidP="00743B33">
      <w:pPr>
        <w:rPr>
          <w:del w:id="14854" w:author="Author"/>
          <w:rPrChange w:id="14855" w:author="Author">
            <w:rPr>
              <w:del w:id="14856" w:author="Author"/>
              <w:rFonts w:ascii="Trebuchet MS" w:hAnsi="Trebuchet MS"/>
              <w:color w:val="FF0000"/>
              <w:lang w:val="en-US"/>
            </w:rPr>
          </w:rPrChange>
        </w:rPr>
        <w:pPrChange w:id="14857" w:author="Author">
          <w:pPr>
            <w:ind w:left="540"/>
            <w:jc w:val="both"/>
          </w:pPr>
        </w:pPrChange>
      </w:pPr>
      <w:bookmarkStart w:id="14858" w:name="_Toc488929297"/>
      <w:bookmarkStart w:id="14859" w:name="_Toc489941507"/>
      <w:bookmarkStart w:id="14860" w:name="_Toc489942665"/>
      <w:bookmarkStart w:id="14861" w:name="_Toc490206946"/>
      <w:bookmarkStart w:id="14862" w:name="_Toc490208111"/>
      <w:bookmarkEnd w:id="14858"/>
      <w:bookmarkEnd w:id="14859"/>
      <w:bookmarkEnd w:id="14860"/>
      <w:bookmarkEnd w:id="14861"/>
      <w:bookmarkEnd w:id="14862"/>
    </w:p>
    <w:p w:rsidR="00743B33" w:rsidRPr="00743B33" w:rsidRDefault="00D20E06" w:rsidP="00743B33">
      <w:pPr>
        <w:rPr>
          <w:del w:id="14863" w:author="Author"/>
          <w:rPrChange w:id="14864" w:author="Author">
            <w:rPr>
              <w:del w:id="14865" w:author="Author"/>
              <w:rFonts w:ascii="Trebuchet MS" w:hAnsi="Trebuchet MS"/>
              <w:b/>
              <w:lang w:val="en-US"/>
            </w:rPr>
          </w:rPrChange>
        </w:rPr>
        <w:pPrChange w:id="14866" w:author="Author">
          <w:pPr>
            <w:ind w:left="540"/>
            <w:jc w:val="both"/>
          </w:pPr>
        </w:pPrChange>
      </w:pPr>
      <w:del w:id="14867" w:author="Author">
        <w:r>
          <w:rPr>
            <w:rPrChange w:id="14868" w:author="Author">
              <w:rPr>
                <w:rFonts w:ascii="Trebuchet MS" w:hAnsi="Trebuchet MS"/>
                <w:b/>
                <w:lang w:val="en-US"/>
              </w:rPr>
            </w:rPrChange>
          </w:rPr>
          <w:delText>Rationale:</w:delText>
        </w:r>
        <w:bookmarkStart w:id="14869" w:name="_Toc488929298"/>
        <w:bookmarkStart w:id="14870" w:name="_Toc489941508"/>
        <w:bookmarkStart w:id="14871" w:name="_Toc489942666"/>
        <w:bookmarkStart w:id="14872" w:name="_Toc490206947"/>
        <w:bookmarkStart w:id="14873" w:name="_Toc490208112"/>
        <w:bookmarkEnd w:id="14869"/>
        <w:bookmarkEnd w:id="14870"/>
        <w:bookmarkEnd w:id="14871"/>
        <w:bookmarkEnd w:id="14872"/>
        <w:bookmarkEnd w:id="14873"/>
      </w:del>
    </w:p>
    <w:p w:rsidR="00743B33" w:rsidRPr="00743B33" w:rsidRDefault="00D20E06" w:rsidP="00743B33">
      <w:pPr>
        <w:rPr>
          <w:del w:id="14874" w:author="Author"/>
          <w:rPrChange w:id="14875" w:author="Author">
            <w:rPr>
              <w:del w:id="14876" w:author="Author"/>
              <w:rFonts w:ascii="Trebuchet MS" w:hAnsi="Trebuchet MS"/>
              <w:sz w:val="20"/>
              <w:szCs w:val="20"/>
            </w:rPr>
          </w:rPrChange>
        </w:rPr>
        <w:pPrChange w:id="14877" w:author="Author">
          <w:pPr>
            <w:ind w:left="540"/>
            <w:jc w:val="both"/>
          </w:pPr>
        </w:pPrChange>
      </w:pPr>
      <w:del w:id="14878" w:author="Author">
        <w:r>
          <w:rPr>
            <w:rPrChange w:id="14879" w:author="Author">
              <w:rPr>
                <w:rFonts w:ascii="Trebuchet MS" w:hAnsi="Trebuchet MS"/>
                <w:sz w:val="20"/>
                <w:szCs w:val="20"/>
              </w:rPr>
            </w:rPrChange>
          </w:rPr>
          <w:delText>Readability</w:delText>
        </w:r>
        <w:bookmarkStart w:id="14880" w:name="_Toc488929299"/>
        <w:bookmarkStart w:id="14881" w:name="_Toc489941509"/>
        <w:bookmarkStart w:id="14882" w:name="_Toc489942667"/>
        <w:bookmarkStart w:id="14883" w:name="_Toc490206948"/>
        <w:bookmarkStart w:id="14884" w:name="_Toc490208113"/>
        <w:bookmarkEnd w:id="14880"/>
        <w:bookmarkEnd w:id="14881"/>
        <w:bookmarkEnd w:id="14882"/>
        <w:bookmarkEnd w:id="14883"/>
        <w:bookmarkEnd w:id="14884"/>
      </w:del>
    </w:p>
    <w:p w:rsidR="00743B33" w:rsidRPr="00743B33" w:rsidRDefault="00743B33" w:rsidP="00743B33">
      <w:pPr>
        <w:rPr>
          <w:del w:id="14885" w:author="Author"/>
          <w:rPrChange w:id="14886" w:author="Author">
            <w:rPr>
              <w:del w:id="14887" w:author="Author"/>
              <w:rFonts w:ascii="Trebuchet MS" w:hAnsi="Trebuchet MS"/>
              <w:lang w:val="en-US"/>
            </w:rPr>
          </w:rPrChange>
        </w:rPr>
        <w:pPrChange w:id="14888" w:author="Author">
          <w:pPr>
            <w:ind w:left="540"/>
            <w:jc w:val="both"/>
          </w:pPr>
        </w:pPrChange>
      </w:pPr>
      <w:bookmarkStart w:id="14889" w:name="_Toc488929300"/>
      <w:bookmarkStart w:id="14890" w:name="_Toc489941510"/>
      <w:bookmarkStart w:id="14891" w:name="_Toc489942668"/>
      <w:bookmarkStart w:id="14892" w:name="_Toc490206949"/>
      <w:bookmarkStart w:id="14893" w:name="_Toc490208114"/>
      <w:bookmarkEnd w:id="14889"/>
      <w:bookmarkEnd w:id="14890"/>
      <w:bookmarkEnd w:id="14891"/>
      <w:bookmarkEnd w:id="14892"/>
      <w:bookmarkEnd w:id="14893"/>
    </w:p>
    <w:p w:rsidR="00743B33" w:rsidRDefault="00D20E06" w:rsidP="00743B33">
      <w:pPr>
        <w:rPr>
          <w:ins w:id="14894" w:author="Author"/>
        </w:rPr>
        <w:pPrChange w:id="14895" w:author="Author">
          <w:pPr>
            <w:pStyle w:val="Heading2"/>
          </w:pPr>
        </w:pPrChange>
      </w:pPr>
      <w:bookmarkStart w:id="14896" w:name="_Toc294795158"/>
      <w:bookmarkStart w:id="14897" w:name="_Toc301774673"/>
      <w:bookmarkStart w:id="14898" w:name="_Toc301956874"/>
      <w:bookmarkStart w:id="14899" w:name="_Toc301960002"/>
      <w:bookmarkStart w:id="14900" w:name="_Toc301960476"/>
      <w:bookmarkStart w:id="14901" w:name="_Toc301960638"/>
      <w:bookmarkStart w:id="14902" w:name="_Toc409602441"/>
      <w:bookmarkStart w:id="14903" w:name="_Toc430267102"/>
      <w:del w:id="14904" w:author="Author">
        <w:r>
          <w:br w:type="page"/>
        </w:r>
      </w:del>
      <w:ins w:id="14905" w:author="Author">
        <w:del w:id="14906" w:author="Author">
          <w:r>
            <w:delText>Capitalization</w:delText>
          </w:r>
        </w:del>
      </w:ins>
    </w:p>
    <w:p w:rsidR="00743B33" w:rsidRDefault="00D20E06">
      <w:pPr>
        <w:pStyle w:val="Heading2"/>
        <w:rPr>
          <w:ins w:id="14907" w:author="Author"/>
        </w:rPr>
      </w:pPr>
      <w:bookmarkStart w:id="14908" w:name="_Toc491673955"/>
      <w:ins w:id="14909" w:author="Author">
        <w:r>
          <w:lastRenderedPageBreak/>
          <w:t>Capitalization</w:t>
        </w:r>
        <w:bookmarkEnd w:id="14908"/>
      </w:ins>
    </w:p>
    <w:p w:rsidR="00743B33" w:rsidRDefault="00743B33" w:rsidP="00743B33">
      <w:pPr>
        <w:rPr>
          <w:ins w:id="14910" w:author="Author"/>
          <w:del w:id="14911" w:author="Author"/>
        </w:rPr>
        <w:pPrChange w:id="14912" w:author="Author">
          <w:pPr>
            <w:pStyle w:val="Heading2"/>
          </w:pPr>
        </w:pPrChange>
      </w:pPr>
      <w:bookmarkStart w:id="14913" w:name="_Toc491673956"/>
      <w:bookmarkEnd w:id="14913"/>
    </w:p>
    <w:p w:rsidR="00743B33" w:rsidRDefault="00D20E06" w:rsidP="00743B33">
      <w:pPr>
        <w:pStyle w:val="Heading3"/>
        <w:rPr>
          <w:ins w:id="14914" w:author="Author"/>
          <w:del w:id="14915" w:author="Author"/>
        </w:rPr>
        <w:pPrChange w:id="14916" w:author="Author">
          <w:pPr>
            <w:pStyle w:val="Heading2"/>
          </w:pPr>
        </w:pPrChange>
      </w:pPr>
      <w:ins w:id="14917" w:author="Author">
        <w:del w:id="14918" w:author="Author">
          <w:r>
            <w:delText xml:space="preserve">Rule: </w:delText>
          </w:r>
          <w:bookmarkStart w:id="14919" w:name="_Toc488929302"/>
          <w:bookmarkStart w:id="14920" w:name="_Toc489941512"/>
          <w:bookmarkStart w:id="14921" w:name="_Toc489942670"/>
          <w:bookmarkStart w:id="14922" w:name="_Toc490206951"/>
          <w:bookmarkStart w:id="14923" w:name="_Toc490208116"/>
          <w:bookmarkStart w:id="14924" w:name="_Toc491673957"/>
          <w:bookmarkEnd w:id="14919"/>
          <w:bookmarkEnd w:id="14920"/>
          <w:bookmarkEnd w:id="14921"/>
          <w:bookmarkEnd w:id="14922"/>
          <w:bookmarkEnd w:id="14923"/>
          <w:bookmarkEnd w:id="14924"/>
        </w:del>
      </w:ins>
    </w:p>
    <w:p w:rsidR="00743B33" w:rsidRDefault="00D20E06" w:rsidP="00743B33">
      <w:pPr>
        <w:pStyle w:val="Heading3"/>
        <w:rPr>
          <w:ins w:id="14925" w:author="Author"/>
          <w:del w:id="14926" w:author="Author"/>
        </w:rPr>
        <w:pPrChange w:id="14927" w:author="Author">
          <w:pPr>
            <w:pStyle w:val="Heading2"/>
          </w:pPr>
        </w:pPrChange>
      </w:pPr>
      <w:ins w:id="14928" w:author="Author">
        <w:del w:id="14929" w:author="Author">
          <w:r>
            <w:delText xml:space="preserve">The following table summarizes </w:delText>
          </w:r>
          <w:r>
            <w:delText>the capitalization rules and provides examplesshould be used for the different types of identifiers.</w:delText>
          </w:r>
          <w:bookmarkStart w:id="14930" w:name="_Toc488929303"/>
          <w:bookmarkStart w:id="14931" w:name="_Toc489941513"/>
          <w:bookmarkStart w:id="14932" w:name="_Toc489942671"/>
          <w:bookmarkStart w:id="14933" w:name="_Toc490206952"/>
          <w:bookmarkStart w:id="14934" w:name="_Toc490208117"/>
          <w:bookmarkStart w:id="14935" w:name="_Toc491673958"/>
          <w:bookmarkEnd w:id="14930"/>
          <w:bookmarkEnd w:id="14931"/>
          <w:bookmarkEnd w:id="14932"/>
          <w:bookmarkEnd w:id="14933"/>
          <w:bookmarkEnd w:id="14934"/>
          <w:bookmarkEnd w:id="14935"/>
        </w:del>
      </w:ins>
    </w:p>
    <w:tbl>
      <w:tblPr>
        <w:tblW w:w="7083" w:type="dxa"/>
        <w:jc w:val="center"/>
        <w:tblLayout w:type="fixed"/>
        <w:tblLook w:val="04A0" w:firstRow="1" w:lastRow="0" w:firstColumn="1" w:lastColumn="0" w:noHBand="0" w:noVBand="1"/>
        <w:tblDescription w:val="table"/>
        <w:tblPrChange w:id="14936" w:author="Author">
          <w:tblPr>
            <w:tblW w:w="7260" w:type="dxa"/>
            <w:tblInd w:w="279" w:type="dxa"/>
            <w:tblLook w:val="04A0" w:firstRow="1" w:lastRow="0" w:firstColumn="1" w:lastColumn="0" w:noHBand="0" w:noVBand="1"/>
            <w:tblDescription w:val="table"/>
          </w:tblPr>
        </w:tblPrChange>
      </w:tblPr>
      <w:tblGrid>
        <w:gridCol w:w="1980"/>
        <w:gridCol w:w="992"/>
        <w:gridCol w:w="4111"/>
        <w:tblGridChange w:id="14937">
          <w:tblGrid>
            <w:gridCol w:w="1980"/>
            <w:gridCol w:w="810"/>
            <w:gridCol w:w="182"/>
            <w:gridCol w:w="1661"/>
            <w:gridCol w:w="708"/>
            <w:gridCol w:w="581"/>
            <w:gridCol w:w="1161"/>
            <w:gridCol w:w="2967"/>
          </w:tblGrid>
        </w:tblGridChange>
      </w:tblGrid>
      <w:tr w:rsidR="00743B33" w:rsidTr="00743B33">
        <w:trPr>
          <w:trHeight w:val="300"/>
          <w:jc w:val="center"/>
          <w:ins w:id="14938" w:author="Author"/>
          <w:del w:id="14939" w:author="Author"/>
          <w:trPrChange w:id="14940" w:author="Author">
            <w:trPr>
              <w:gridBefore w:val="2"/>
              <w:trHeight w:val="300"/>
            </w:trPr>
          </w:trPrChange>
        </w:trPr>
        <w:tc>
          <w:tcPr>
            <w:tcW w:w="1980" w:type="dxa"/>
            <w:tcBorders>
              <w:top w:val="single" w:sz="4" w:space="0" w:color="auto"/>
              <w:left w:val="single" w:sz="4" w:space="0" w:color="auto"/>
              <w:bottom w:val="single" w:sz="4" w:space="0" w:color="auto"/>
              <w:right w:val="single" w:sz="4" w:space="0" w:color="auto"/>
            </w:tcBorders>
            <w:shd w:val="clear" w:color="000000" w:fill="A6A6A6"/>
            <w:vAlign w:val="center"/>
            <w:hideMark/>
            <w:tcPrChange w:id="14941" w:author="Author">
              <w:tcPr>
                <w:tcW w:w="1843" w:type="dxa"/>
                <w:gridSpan w:val="2"/>
                <w:tcBorders>
                  <w:top w:val="single" w:sz="4" w:space="0" w:color="auto"/>
                  <w:left w:val="single" w:sz="4" w:space="0" w:color="auto"/>
                  <w:bottom w:val="single" w:sz="4" w:space="0" w:color="auto"/>
                  <w:right w:val="single" w:sz="4" w:space="0" w:color="auto"/>
                </w:tcBorders>
                <w:shd w:val="clear" w:color="000000" w:fill="A6A6A6"/>
                <w:vAlign w:val="center"/>
                <w:hideMark/>
              </w:tcPr>
            </w:tcPrChange>
          </w:tcPr>
          <w:p w:rsidR="00743B33" w:rsidRPr="00743B33" w:rsidRDefault="00D20E06" w:rsidP="00743B33">
            <w:pPr>
              <w:pStyle w:val="Heading3"/>
              <w:rPr>
                <w:ins w:id="14942" w:author="Author"/>
                <w:del w:id="14943" w:author="Author"/>
                <w:b w:val="0"/>
                <w:lang w:eastAsia="en-US"/>
                <w:rPrChange w:id="14944" w:author="Author">
                  <w:rPr>
                    <w:ins w:id="14945" w:author="Author"/>
                    <w:del w:id="14946" w:author="Author"/>
                    <w:rFonts w:ascii="Calibri" w:eastAsia="Times New Roman" w:hAnsi="Calibri"/>
                    <w:b/>
                    <w:bCs/>
                    <w:color w:val="000000"/>
                    <w:szCs w:val="22"/>
                    <w:lang w:val="en-US" w:eastAsia="en-US"/>
                  </w:rPr>
                </w:rPrChange>
              </w:rPr>
              <w:pPrChange w:id="14947" w:author="Author">
                <w:pPr>
                  <w:jc w:val="center"/>
                </w:pPr>
              </w:pPrChange>
            </w:pPr>
            <w:ins w:id="14948" w:author="Author">
              <w:del w:id="14949" w:author="Author">
                <w:r>
                  <w:rPr>
                    <w:b w:val="0"/>
                    <w:lang w:eastAsia="en-US"/>
                    <w:rPrChange w:id="14950" w:author="Author">
                      <w:rPr>
                        <w:rFonts w:ascii="Calibri" w:eastAsia="Times New Roman" w:hAnsi="Calibri"/>
                        <w:b/>
                        <w:bCs/>
                        <w:color w:val="000000"/>
                        <w:szCs w:val="22"/>
                        <w:lang w:val="en-US" w:eastAsia="en-US"/>
                      </w:rPr>
                    </w:rPrChange>
                  </w:rPr>
                  <w:delText>Identifier</w:delText>
                </w:r>
                <w:bookmarkStart w:id="14951" w:name="_Toc488929304"/>
                <w:bookmarkStart w:id="14952" w:name="_Toc489941514"/>
                <w:bookmarkStart w:id="14953" w:name="_Toc489942672"/>
                <w:bookmarkStart w:id="14954" w:name="_Toc490206953"/>
                <w:bookmarkStart w:id="14955" w:name="_Toc490208118"/>
                <w:bookmarkStart w:id="14956" w:name="_Toc491673959"/>
                <w:bookmarkEnd w:id="14951"/>
                <w:bookmarkEnd w:id="14952"/>
                <w:bookmarkEnd w:id="14953"/>
                <w:bookmarkEnd w:id="14954"/>
                <w:bookmarkEnd w:id="14955"/>
                <w:bookmarkEnd w:id="14956"/>
              </w:del>
            </w:ins>
          </w:p>
        </w:tc>
        <w:tc>
          <w:tcPr>
            <w:tcW w:w="992" w:type="dxa"/>
            <w:tcBorders>
              <w:top w:val="single" w:sz="4" w:space="0" w:color="auto"/>
              <w:left w:val="nil"/>
              <w:bottom w:val="single" w:sz="4" w:space="0" w:color="auto"/>
              <w:right w:val="single" w:sz="4" w:space="0" w:color="auto"/>
            </w:tcBorders>
            <w:shd w:val="clear" w:color="000000" w:fill="A6A6A6"/>
            <w:vAlign w:val="center"/>
            <w:hideMark/>
            <w:tcPrChange w:id="14957" w:author="Author">
              <w:tcPr>
                <w:tcW w:w="1289" w:type="dxa"/>
                <w:gridSpan w:val="2"/>
                <w:tcBorders>
                  <w:top w:val="single" w:sz="4" w:space="0" w:color="auto"/>
                  <w:left w:val="nil"/>
                  <w:bottom w:val="single" w:sz="4" w:space="0" w:color="auto"/>
                  <w:right w:val="single" w:sz="4" w:space="0" w:color="auto"/>
                </w:tcBorders>
                <w:shd w:val="clear" w:color="000000" w:fill="A6A6A6"/>
                <w:vAlign w:val="center"/>
                <w:hideMark/>
              </w:tcPr>
            </w:tcPrChange>
          </w:tcPr>
          <w:p w:rsidR="00743B33" w:rsidRPr="00743B33" w:rsidRDefault="00D20E06" w:rsidP="00743B33">
            <w:pPr>
              <w:pStyle w:val="Heading3"/>
              <w:rPr>
                <w:ins w:id="14958" w:author="Author"/>
                <w:del w:id="14959" w:author="Author"/>
                <w:b w:val="0"/>
                <w:lang w:eastAsia="en-US"/>
                <w:rPrChange w:id="14960" w:author="Author">
                  <w:rPr>
                    <w:ins w:id="14961" w:author="Author"/>
                    <w:del w:id="14962" w:author="Author"/>
                    <w:rFonts w:ascii="Calibri" w:eastAsia="Times New Roman" w:hAnsi="Calibri"/>
                    <w:b/>
                    <w:bCs/>
                    <w:color w:val="000000"/>
                    <w:szCs w:val="22"/>
                    <w:lang w:val="en-US" w:eastAsia="en-US"/>
                  </w:rPr>
                </w:rPrChange>
              </w:rPr>
              <w:pPrChange w:id="14963" w:author="Author">
                <w:pPr>
                  <w:jc w:val="center"/>
                </w:pPr>
              </w:pPrChange>
            </w:pPr>
            <w:ins w:id="14964" w:author="Author">
              <w:del w:id="14965" w:author="Author">
                <w:r>
                  <w:rPr>
                    <w:b w:val="0"/>
                    <w:lang w:eastAsia="en-US"/>
                    <w:rPrChange w:id="14966" w:author="Author">
                      <w:rPr>
                        <w:rFonts w:ascii="Calibri" w:eastAsia="Times New Roman" w:hAnsi="Calibri"/>
                        <w:b/>
                        <w:bCs/>
                        <w:color w:val="000000"/>
                        <w:szCs w:val="22"/>
                        <w:lang w:val="en-US" w:eastAsia="en-US"/>
                      </w:rPr>
                    </w:rPrChange>
                  </w:rPr>
                  <w:delText>Case</w:delText>
                </w:r>
                <w:bookmarkStart w:id="14967" w:name="_Toc488929305"/>
                <w:bookmarkStart w:id="14968" w:name="_Toc489941515"/>
                <w:bookmarkStart w:id="14969" w:name="_Toc489942673"/>
                <w:bookmarkStart w:id="14970" w:name="_Toc490206954"/>
                <w:bookmarkStart w:id="14971" w:name="_Toc490208119"/>
                <w:bookmarkStart w:id="14972" w:name="_Toc491673960"/>
                <w:bookmarkEnd w:id="14967"/>
                <w:bookmarkEnd w:id="14968"/>
                <w:bookmarkEnd w:id="14969"/>
                <w:bookmarkEnd w:id="14970"/>
                <w:bookmarkEnd w:id="14971"/>
                <w:bookmarkEnd w:id="14972"/>
              </w:del>
            </w:ins>
          </w:p>
        </w:tc>
        <w:tc>
          <w:tcPr>
            <w:tcW w:w="4111" w:type="dxa"/>
            <w:tcBorders>
              <w:top w:val="single" w:sz="4" w:space="0" w:color="auto"/>
              <w:left w:val="nil"/>
              <w:bottom w:val="single" w:sz="4" w:space="0" w:color="auto"/>
              <w:right w:val="single" w:sz="4" w:space="0" w:color="auto"/>
            </w:tcBorders>
            <w:shd w:val="clear" w:color="000000" w:fill="A6A6A6"/>
            <w:vAlign w:val="center"/>
            <w:hideMark/>
            <w:tcPrChange w:id="14973" w:author="Author">
              <w:tcPr>
                <w:tcW w:w="4128" w:type="dxa"/>
                <w:gridSpan w:val="2"/>
                <w:tcBorders>
                  <w:top w:val="single" w:sz="4" w:space="0" w:color="auto"/>
                  <w:left w:val="nil"/>
                  <w:bottom w:val="single" w:sz="4" w:space="0" w:color="auto"/>
                  <w:right w:val="single" w:sz="4" w:space="0" w:color="auto"/>
                </w:tcBorders>
                <w:shd w:val="clear" w:color="000000" w:fill="A6A6A6"/>
                <w:vAlign w:val="center"/>
                <w:hideMark/>
              </w:tcPr>
            </w:tcPrChange>
          </w:tcPr>
          <w:p w:rsidR="00743B33" w:rsidRPr="00743B33" w:rsidRDefault="00D20E06" w:rsidP="00743B33">
            <w:pPr>
              <w:pStyle w:val="Heading3"/>
              <w:rPr>
                <w:ins w:id="14974" w:author="Author"/>
                <w:del w:id="14975" w:author="Author"/>
                <w:b w:val="0"/>
                <w:lang w:eastAsia="en-US"/>
                <w:rPrChange w:id="14976" w:author="Author">
                  <w:rPr>
                    <w:ins w:id="14977" w:author="Author"/>
                    <w:del w:id="14978" w:author="Author"/>
                    <w:rFonts w:ascii="Calibri" w:eastAsia="Times New Roman" w:hAnsi="Calibri"/>
                    <w:b/>
                    <w:bCs/>
                    <w:color w:val="000000"/>
                    <w:szCs w:val="22"/>
                    <w:lang w:val="en-US" w:eastAsia="en-US"/>
                  </w:rPr>
                </w:rPrChange>
              </w:rPr>
              <w:pPrChange w:id="14979" w:author="Author">
                <w:pPr>
                  <w:jc w:val="center"/>
                </w:pPr>
              </w:pPrChange>
            </w:pPr>
            <w:ins w:id="14980" w:author="Author">
              <w:del w:id="14981" w:author="Author">
                <w:r>
                  <w:rPr>
                    <w:b w:val="0"/>
                    <w:lang w:eastAsia="en-US"/>
                    <w:rPrChange w:id="14982" w:author="Author">
                      <w:rPr>
                        <w:rFonts w:ascii="Calibri" w:eastAsia="Times New Roman" w:hAnsi="Calibri"/>
                        <w:b/>
                        <w:bCs/>
                        <w:color w:val="000000"/>
                        <w:szCs w:val="22"/>
                        <w:lang w:val="en-US" w:eastAsia="en-US"/>
                      </w:rPr>
                    </w:rPrChange>
                  </w:rPr>
                  <w:delText>Example</w:delText>
                </w:r>
                <w:bookmarkStart w:id="14983" w:name="_Toc488929306"/>
                <w:bookmarkStart w:id="14984" w:name="_Toc489941516"/>
                <w:bookmarkStart w:id="14985" w:name="_Toc489942674"/>
                <w:bookmarkStart w:id="14986" w:name="_Toc490206955"/>
                <w:bookmarkStart w:id="14987" w:name="_Toc490208120"/>
                <w:bookmarkStart w:id="14988" w:name="_Toc491673961"/>
                <w:bookmarkEnd w:id="14983"/>
                <w:bookmarkEnd w:id="14984"/>
                <w:bookmarkEnd w:id="14985"/>
                <w:bookmarkEnd w:id="14986"/>
                <w:bookmarkEnd w:id="14987"/>
                <w:bookmarkEnd w:id="14988"/>
              </w:del>
            </w:ins>
          </w:p>
        </w:tc>
        <w:bookmarkStart w:id="14989" w:name="_Toc488929307"/>
        <w:bookmarkStart w:id="14990" w:name="_Toc489941517"/>
        <w:bookmarkStart w:id="14991" w:name="_Toc489942675"/>
        <w:bookmarkStart w:id="14992" w:name="_Toc490206956"/>
        <w:bookmarkStart w:id="14993" w:name="_Toc490208121"/>
        <w:bookmarkStart w:id="14994" w:name="_Toc491673962"/>
        <w:bookmarkEnd w:id="14989"/>
        <w:bookmarkEnd w:id="14990"/>
        <w:bookmarkEnd w:id="14991"/>
        <w:bookmarkEnd w:id="14992"/>
        <w:bookmarkEnd w:id="14993"/>
        <w:bookmarkEnd w:id="14994"/>
      </w:tr>
      <w:tr w:rsidR="00743B33" w:rsidTr="00743B33">
        <w:trPr>
          <w:trHeight w:val="300"/>
          <w:jc w:val="center"/>
          <w:ins w:id="14995" w:author="Author"/>
          <w:del w:id="14996" w:author="Author"/>
          <w:trPrChange w:id="14997" w:author="Author">
            <w:trPr>
              <w:gridBefore w:val="2"/>
              <w:trHeight w:val="300"/>
            </w:trPr>
          </w:trPrChange>
        </w:trPr>
        <w:tc>
          <w:tcPr>
            <w:tcW w:w="1980" w:type="dxa"/>
            <w:tcBorders>
              <w:top w:val="nil"/>
              <w:left w:val="single" w:sz="4" w:space="0" w:color="auto"/>
              <w:bottom w:val="single" w:sz="4" w:space="0" w:color="auto"/>
              <w:right w:val="single" w:sz="4" w:space="0" w:color="auto"/>
            </w:tcBorders>
            <w:shd w:val="clear" w:color="auto" w:fill="auto"/>
            <w:vAlign w:val="center"/>
            <w:hideMark/>
            <w:tcPrChange w:id="14998" w:author="Author">
              <w:tcPr>
                <w:tcW w:w="1843"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rsidR="00743B33" w:rsidRPr="00743B33" w:rsidRDefault="00D20E06" w:rsidP="00743B33">
            <w:pPr>
              <w:pStyle w:val="Heading3"/>
              <w:rPr>
                <w:ins w:id="14999" w:author="Author"/>
                <w:del w:id="15000" w:author="Author"/>
                <w:lang w:eastAsia="en-US"/>
                <w:rPrChange w:id="15001" w:author="Author">
                  <w:rPr>
                    <w:ins w:id="15002" w:author="Author"/>
                    <w:del w:id="15003" w:author="Author"/>
                    <w:rFonts w:ascii="Calibri" w:eastAsia="Times New Roman" w:hAnsi="Calibri"/>
                    <w:color w:val="000000"/>
                    <w:szCs w:val="22"/>
                    <w:lang w:val="en-US" w:eastAsia="en-US"/>
                  </w:rPr>
                </w:rPrChange>
              </w:rPr>
              <w:pPrChange w:id="15004" w:author="Author">
                <w:pPr/>
              </w:pPrChange>
            </w:pPr>
            <w:ins w:id="15005" w:author="Author">
              <w:del w:id="15006" w:author="Author">
                <w:r>
                  <w:rPr>
                    <w:lang w:eastAsia="en-US"/>
                    <w:rPrChange w:id="15007" w:author="Author">
                      <w:rPr>
                        <w:rFonts w:ascii="Calibri" w:eastAsia="Times New Roman" w:hAnsi="Calibri"/>
                        <w:color w:val="000000"/>
                        <w:szCs w:val="22"/>
                        <w:lang w:val="en-US" w:eastAsia="en-US"/>
                      </w:rPr>
                    </w:rPrChange>
                  </w:rPr>
                  <w:delText>Class</w:delText>
                </w:r>
                <w:bookmarkStart w:id="15008" w:name="_Toc488929308"/>
                <w:bookmarkStart w:id="15009" w:name="_Toc489941518"/>
                <w:bookmarkStart w:id="15010" w:name="_Toc489942676"/>
                <w:bookmarkStart w:id="15011" w:name="_Toc490206957"/>
                <w:bookmarkStart w:id="15012" w:name="_Toc490208122"/>
                <w:bookmarkStart w:id="15013" w:name="_Toc491673963"/>
                <w:bookmarkEnd w:id="15008"/>
                <w:bookmarkEnd w:id="15009"/>
                <w:bookmarkEnd w:id="15010"/>
                <w:bookmarkEnd w:id="15011"/>
                <w:bookmarkEnd w:id="15012"/>
                <w:bookmarkEnd w:id="15013"/>
              </w:del>
            </w:ins>
          </w:p>
        </w:tc>
        <w:tc>
          <w:tcPr>
            <w:tcW w:w="992" w:type="dxa"/>
            <w:tcBorders>
              <w:top w:val="nil"/>
              <w:left w:val="nil"/>
              <w:bottom w:val="single" w:sz="4" w:space="0" w:color="auto"/>
              <w:right w:val="single" w:sz="4" w:space="0" w:color="auto"/>
            </w:tcBorders>
            <w:shd w:val="clear" w:color="auto" w:fill="auto"/>
            <w:vAlign w:val="center"/>
            <w:hideMark/>
            <w:tcPrChange w:id="15014" w:author="Author">
              <w:tcPr>
                <w:tcW w:w="708" w:type="dxa"/>
                <w:tcBorders>
                  <w:top w:val="nil"/>
                  <w:left w:val="nil"/>
                  <w:bottom w:val="single" w:sz="4" w:space="0" w:color="auto"/>
                  <w:right w:val="single" w:sz="4" w:space="0" w:color="auto"/>
                </w:tcBorders>
                <w:shd w:val="clear" w:color="auto" w:fill="auto"/>
                <w:vAlign w:val="center"/>
                <w:hideMark/>
              </w:tcPr>
            </w:tcPrChange>
          </w:tcPr>
          <w:p w:rsidR="00743B33" w:rsidRPr="00743B33" w:rsidRDefault="00D20E06" w:rsidP="00743B33">
            <w:pPr>
              <w:pStyle w:val="Heading3"/>
              <w:rPr>
                <w:ins w:id="15015" w:author="Author"/>
                <w:del w:id="15016" w:author="Author"/>
                <w:vertAlign w:val="superscript"/>
                <w:lang w:eastAsia="en-US"/>
                <w:rPrChange w:id="15017" w:author="Author">
                  <w:rPr>
                    <w:ins w:id="15018" w:author="Author"/>
                    <w:del w:id="15019" w:author="Author"/>
                    <w:rFonts w:ascii="Calibri" w:eastAsia="Times New Roman" w:hAnsi="Calibri"/>
                    <w:color w:val="000000"/>
                    <w:szCs w:val="22"/>
                    <w:lang w:val="en-US" w:eastAsia="en-US"/>
                  </w:rPr>
                </w:rPrChange>
              </w:rPr>
              <w:pPrChange w:id="15020" w:author="Author">
                <w:pPr/>
              </w:pPrChange>
            </w:pPr>
            <w:ins w:id="15021" w:author="Author">
              <w:del w:id="15022" w:author="Author">
                <w:r>
                  <w:rPr>
                    <w:lang w:eastAsia="en-US"/>
                    <w:rPrChange w:id="15023" w:author="Author">
                      <w:rPr>
                        <w:rFonts w:ascii="Calibri" w:eastAsia="Times New Roman" w:hAnsi="Calibri"/>
                        <w:color w:val="000000"/>
                        <w:szCs w:val="22"/>
                        <w:lang w:val="en-US" w:eastAsia="en-US"/>
                      </w:rPr>
                    </w:rPrChange>
                  </w:rPr>
                  <w:delText>Pascal</w:delText>
                </w:r>
                <w:r>
                  <w:rPr>
                    <w:vertAlign w:val="superscript"/>
                    <w:lang w:eastAsia="en-US"/>
                    <w:rPrChange w:id="15024" w:author="Author">
                      <w:rPr>
                        <w:rFonts w:ascii="Calibri" w:eastAsia="Times New Roman" w:hAnsi="Calibri"/>
                        <w:color w:val="000000"/>
                        <w:sz w:val="18"/>
                        <w:szCs w:val="18"/>
                        <w:lang w:val="en-US" w:eastAsia="en-US"/>
                      </w:rPr>
                    </w:rPrChange>
                  </w:rPr>
                  <w:delText>(</w:delText>
                </w:r>
                <w:r>
                  <w:rPr>
                    <w:vertAlign w:val="superscript"/>
                    <w:lang w:eastAsia="en-US"/>
                  </w:rPr>
                  <w:delText>1*)</w:delText>
                </w:r>
                <w:bookmarkStart w:id="15025" w:name="_Toc488929309"/>
                <w:bookmarkStart w:id="15026" w:name="_Toc489941519"/>
                <w:bookmarkStart w:id="15027" w:name="_Toc489942677"/>
                <w:bookmarkStart w:id="15028" w:name="_Toc490206958"/>
                <w:bookmarkStart w:id="15029" w:name="_Toc490208123"/>
                <w:bookmarkStart w:id="15030" w:name="_Toc491673964"/>
                <w:bookmarkEnd w:id="15025"/>
                <w:bookmarkEnd w:id="15026"/>
                <w:bookmarkEnd w:id="15027"/>
                <w:bookmarkEnd w:id="15028"/>
                <w:bookmarkEnd w:id="15029"/>
                <w:bookmarkEnd w:id="15030"/>
              </w:del>
            </w:ins>
          </w:p>
        </w:tc>
        <w:tc>
          <w:tcPr>
            <w:tcW w:w="4111" w:type="dxa"/>
            <w:tcBorders>
              <w:top w:val="nil"/>
              <w:left w:val="nil"/>
              <w:bottom w:val="single" w:sz="4" w:space="0" w:color="auto"/>
              <w:right w:val="single" w:sz="4" w:space="0" w:color="auto"/>
            </w:tcBorders>
            <w:shd w:val="clear" w:color="auto" w:fill="auto"/>
            <w:vAlign w:val="center"/>
            <w:hideMark/>
            <w:tcPrChange w:id="15031" w:author="Author">
              <w:tcPr>
                <w:tcW w:w="4709" w:type="dxa"/>
                <w:gridSpan w:val="3"/>
                <w:tcBorders>
                  <w:top w:val="nil"/>
                  <w:left w:val="nil"/>
                  <w:bottom w:val="single" w:sz="4" w:space="0" w:color="auto"/>
                  <w:right w:val="single" w:sz="4" w:space="0" w:color="auto"/>
                </w:tcBorders>
                <w:shd w:val="clear" w:color="auto" w:fill="auto"/>
                <w:vAlign w:val="center"/>
                <w:hideMark/>
              </w:tcPr>
            </w:tcPrChange>
          </w:tcPr>
          <w:p w:rsidR="00743B33" w:rsidRPr="00743B33" w:rsidRDefault="00D20E06" w:rsidP="00743B33">
            <w:pPr>
              <w:pStyle w:val="Heading3"/>
              <w:rPr>
                <w:ins w:id="15032" w:author="Author"/>
                <w:del w:id="15033" w:author="Author"/>
                <w:b w:val="0"/>
                <w:lang w:eastAsia="en-US"/>
                <w:rPrChange w:id="15034" w:author="Author">
                  <w:rPr>
                    <w:ins w:id="15035" w:author="Author"/>
                    <w:del w:id="15036" w:author="Author"/>
                    <w:rFonts w:ascii="Calibri" w:eastAsia="Times New Roman" w:hAnsi="Calibri"/>
                    <w:b/>
                    <w:bCs/>
                    <w:color w:val="000000"/>
                    <w:szCs w:val="22"/>
                    <w:lang w:val="en-US" w:eastAsia="en-US"/>
                  </w:rPr>
                </w:rPrChange>
              </w:rPr>
              <w:pPrChange w:id="15037" w:author="Author">
                <w:pPr/>
              </w:pPrChange>
            </w:pPr>
            <w:ins w:id="15038" w:author="Author">
              <w:del w:id="15039" w:author="Author">
                <w:r>
                  <w:rPr>
                    <w:b w:val="0"/>
                    <w:lang w:eastAsia="en-US"/>
                    <w:rPrChange w:id="15040" w:author="Author">
                      <w:rPr>
                        <w:rFonts w:ascii="Calibri" w:eastAsia="Times New Roman" w:hAnsi="Calibri"/>
                        <w:b/>
                        <w:bCs/>
                        <w:color w:val="000000"/>
                        <w:szCs w:val="22"/>
                        <w:lang w:val="en-US" w:eastAsia="en-US"/>
                      </w:rPr>
                    </w:rPrChange>
                  </w:rPr>
                  <w:delText>AppDomain</w:delText>
                </w:r>
                <w:bookmarkStart w:id="15041" w:name="_Toc488929310"/>
                <w:bookmarkStart w:id="15042" w:name="_Toc489941520"/>
                <w:bookmarkStart w:id="15043" w:name="_Toc489942678"/>
                <w:bookmarkStart w:id="15044" w:name="_Toc490206959"/>
                <w:bookmarkStart w:id="15045" w:name="_Toc490208124"/>
                <w:bookmarkStart w:id="15046" w:name="_Toc491673965"/>
                <w:bookmarkEnd w:id="15041"/>
                <w:bookmarkEnd w:id="15042"/>
                <w:bookmarkEnd w:id="15043"/>
                <w:bookmarkEnd w:id="15044"/>
                <w:bookmarkEnd w:id="15045"/>
                <w:bookmarkEnd w:id="15046"/>
              </w:del>
            </w:ins>
          </w:p>
        </w:tc>
        <w:bookmarkStart w:id="15047" w:name="_Toc488929311"/>
        <w:bookmarkStart w:id="15048" w:name="_Toc489941521"/>
        <w:bookmarkStart w:id="15049" w:name="_Toc489942679"/>
        <w:bookmarkStart w:id="15050" w:name="_Toc490206960"/>
        <w:bookmarkStart w:id="15051" w:name="_Toc490208125"/>
        <w:bookmarkStart w:id="15052" w:name="_Toc491673966"/>
        <w:bookmarkEnd w:id="15047"/>
        <w:bookmarkEnd w:id="15048"/>
        <w:bookmarkEnd w:id="15049"/>
        <w:bookmarkEnd w:id="15050"/>
        <w:bookmarkEnd w:id="15051"/>
        <w:bookmarkEnd w:id="15052"/>
      </w:tr>
      <w:tr w:rsidR="00743B33" w:rsidTr="00743B33">
        <w:trPr>
          <w:trHeight w:val="300"/>
          <w:jc w:val="center"/>
          <w:ins w:id="15053" w:author="Author"/>
          <w:del w:id="15054" w:author="Author"/>
          <w:trPrChange w:id="15055" w:author="Author">
            <w:trPr>
              <w:gridBefore w:val="2"/>
              <w:trHeight w:val="300"/>
            </w:trPr>
          </w:trPrChange>
        </w:trPr>
        <w:tc>
          <w:tcPr>
            <w:tcW w:w="1980" w:type="dxa"/>
            <w:tcBorders>
              <w:top w:val="nil"/>
              <w:left w:val="single" w:sz="4" w:space="0" w:color="auto"/>
              <w:bottom w:val="single" w:sz="4" w:space="0" w:color="auto"/>
              <w:right w:val="single" w:sz="4" w:space="0" w:color="auto"/>
            </w:tcBorders>
            <w:shd w:val="clear" w:color="auto" w:fill="auto"/>
            <w:vAlign w:val="center"/>
            <w:hideMark/>
            <w:tcPrChange w:id="15056" w:author="Author">
              <w:tcPr>
                <w:tcW w:w="1843"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rsidR="00743B33" w:rsidRPr="00743B33" w:rsidRDefault="00D20E06" w:rsidP="00743B33">
            <w:pPr>
              <w:pStyle w:val="Heading3"/>
              <w:rPr>
                <w:ins w:id="15057" w:author="Author"/>
                <w:del w:id="15058" w:author="Author"/>
                <w:lang w:eastAsia="en-US"/>
                <w:rPrChange w:id="15059" w:author="Author">
                  <w:rPr>
                    <w:ins w:id="15060" w:author="Author"/>
                    <w:del w:id="15061" w:author="Author"/>
                    <w:rFonts w:ascii="Calibri" w:eastAsia="Times New Roman" w:hAnsi="Calibri"/>
                    <w:color w:val="000000"/>
                    <w:szCs w:val="22"/>
                    <w:lang w:val="en-US" w:eastAsia="en-US"/>
                  </w:rPr>
                </w:rPrChange>
              </w:rPr>
              <w:pPrChange w:id="15062" w:author="Author">
                <w:pPr/>
              </w:pPrChange>
            </w:pPr>
            <w:ins w:id="15063" w:author="Author">
              <w:del w:id="15064" w:author="Author">
                <w:r>
                  <w:rPr>
                    <w:lang w:eastAsia="en-US"/>
                    <w:rPrChange w:id="15065" w:author="Author">
                      <w:rPr>
                        <w:rFonts w:ascii="Calibri" w:eastAsia="Times New Roman" w:hAnsi="Calibri"/>
                        <w:color w:val="000000"/>
                        <w:szCs w:val="22"/>
                        <w:lang w:val="en-US" w:eastAsia="en-US"/>
                      </w:rPr>
                    </w:rPrChange>
                  </w:rPr>
                  <w:delText>Enum type</w:delText>
                </w:r>
                <w:bookmarkStart w:id="15066" w:name="_Toc488929312"/>
                <w:bookmarkStart w:id="15067" w:name="_Toc489941522"/>
                <w:bookmarkStart w:id="15068" w:name="_Toc489942680"/>
                <w:bookmarkStart w:id="15069" w:name="_Toc490206961"/>
                <w:bookmarkStart w:id="15070" w:name="_Toc490208126"/>
                <w:bookmarkStart w:id="15071" w:name="_Toc491673967"/>
                <w:bookmarkEnd w:id="15066"/>
                <w:bookmarkEnd w:id="15067"/>
                <w:bookmarkEnd w:id="15068"/>
                <w:bookmarkEnd w:id="15069"/>
                <w:bookmarkEnd w:id="15070"/>
                <w:bookmarkEnd w:id="15071"/>
              </w:del>
            </w:ins>
          </w:p>
        </w:tc>
        <w:tc>
          <w:tcPr>
            <w:tcW w:w="992" w:type="dxa"/>
            <w:tcBorders>
              <w:top w:val="nil"/>
              <w:left w:val="nil"/>
              <w:bottom w:val="single" w:sz="4" w:space="0" w:color="auto"/>
              <w:right w:val="single" w:sz="4" w:space="0" w:color="auto"/>
            </w:tcBorders>
            <w:shd w:val="clear" w:color="auto" w:fill="auto"/>
            <w:vAlign w:val="center"/>
            <w:hideMark/>
            <w:tcPrChange w:id="15072" w:author="Author">
              <w:tcPr>
                <w:tcW w:w="708" w:type="dxa"/>
                <w:tcBorders>
                  <w:top w:val="nil"/>
                  <w:left w:val="nil"/>
                  <w:bottom w:val="single" w:sz="4" w:space="0" w:color="auto"/>
                  <w:right w:val="single" w:sz="4" w:space="0" w:color="auto"/>
                </w:tcBorders>
                <w:shd w:val="clear" w:color="auto" w:fill="auto"/>
                <w:vAlign w:val="center"/>
                <w:hideMark/>
              </w:tcPr>
            </w:tcPrChange>
          </w:tcPr>
          <w:p w:rsidR="00743B33" w:rsidRPr="00743B33" w:rsidRDefault="00D20E06" w:rsidP="00743B33">
            <w:pPr>
              <w:pStyle w:val="Heading3"/>
              <w:rPr>
                <w:ins w:id="15073" w:author="Author"/>
                <w:del w:id="15074" w:author="Author"/>
                <w:lang w:eastAsia="en-US"/>
                <w:rPrChange w:id="15075" w:author="Author">
                  <w:rPr>
                    <w:ins w:id="15076" w:author="Author"/>
                    <w:del w:id="15077" w:author="Author"/>
                    <w:rFonts w:ascii="Calibri" w:eastAsia="Times New Roman" w:hAnsi="Calibri"/>
                    <w:color w:val="000000"/>
                    <w:szCs w:val="22"/>
                    <w:lang w:val="en-US" w:eastAsia="en-US"/>
                  </w:rPr>
                </w:rPrChange>
              </w:rPr>
              <w:pPrChange w:id="15078" w:author="Author">
                <w:pPr/>
              </w:pPrChange>
            </w:pPr>
            <w:ins w:id="15079" w:author="Author">
              <w:del w:id="15080" w:author="Author">
                <w:r>
                  <w:rPr>
                    <w:lang w:eastAsia="en-US"/>
                    <w:rPrChange w:id="15081" w:author="Author">
                      <w:rPr>
                        <w:rFonts w:ascii="Calibri" w:eastAsia="Times New Roman" w:hAnsi="Calibri"/>
                        <w:color w:val="000000"/>
                        <w:szCs w:val="22"/>
                        <w:lang w:val="en-US" w:eastAsia="en-US"/>
                      </w:rPr>
                    </w:rPrChange>
                  </w:rPr>
                  <w:delText>Pascal</w:delText>
                </w:r>
                <w:bookmarkStart w:id="15082" w:name="_Toc488929313"/>
                <w:bookmarkStart w:id="15083" w:name="_Toc489941523"/>
                <w:bookmarkStart w:id="15084" w:name="_Toc489942681"/>
                <w:bookmarkStart w:id="15085" w:name="_Toc490206962"/>
                <w:bookmarkStart w:id="15086" w:name="_Toc490208127"/>
                <w:bookmarkStart w:id="15087" w:name="_Toc491673968"/>
                <w:bookmarkEnd w:id="15082"/>
                <w:bookmarkEnd w:id="15083"/>
                <w:bookmarkEnd w:id="15084"/>
                <w:bookmarkEnd w:id="15085"/>
                <w:bookmarkEnd w:id="15086"/>
                <w:bookmarkEnd w:id="15087"/>
              </w:del>
            </w:ins>
          </w:p>
        </w:tc>
        <w:tc>
          <w:tcPr>
            <w:tcW w:w="4111" w:type="dxa"/>
            <w:tcBorders>
              <w:top w:val="nil"/>
              <w:left w:val="nil"/>
              <w:bottom w:val="single" w:sz="4" w:space="0" w:color="auto"/>
              <w:right w:val="single" w:sz="4" w:space="0" w:color="auto"/>
            </w:tcBorders>
            <w:shd w:val="clear" w:color="auto" w:fill="auto"/>
            <w:vAlign w:val="center"/>
            <w:hideMark/>
            <w:tcPrChange w:id="15088" w:author="Author">
              <w:tcPr>
                <w:tcW w:w="4709" w:type="dxa"/>
                <w:gridSpan w:val="3"/>
                <w:tcBorders>
                  <w:top w:val="nil"/>
                  <w:left w:val="nil"/>
                  <w:bottom w:val="single" w:sz="4" w:space="0" w:color="auto"/>
                  <w:right w:val="single" w:sz="4" w:space="0" w:color="auto"/>
                </w:tcBorders>
                <w:shd w:val="clear" w:color="auto" w:fill="auto"/>
                <w:vAlign w:val="center"/>
                <w:hideMark/>
              </w:tcPr>
            </w:tcPrChange>
          </w:tcPr>
          <w:p w:rsidR="00743B33" w:rsidRPr="00743B33" w:rsidRDefault="00D20E06" w:rsidP="00743B33">
            <w:pPr>
              <w:pStyle w:val="Heading3"/>
              <w:rPr>
                <w:ins w:id="15089" w:author="Author"/>
                <w:del w:id="15090" w:author="Author"/>
                <w:b w:val="0"/>
                <w:lang w:eastAsia="en-US"/>
                <w:rPrChange w:id="15091" w:author="Author">
                  <w:rPr>
                    <w:ins w:id="15092" w:author="Author"/>
                    <w:del w:id="15093" w:author="Author"/>
                    <w:rFonts w:ascii="Calibri" w:eastAsia="Times New Roman" w:hAnsi="Calibri"/>
                    <w:b/>
                    <w:bCs/>
                    <w:color w:val="000000"/>
                    <w:szCs w:val="22"/>
                    <w:lang w:val="en-US" w:eastAsia="en-US"/>
                  </w:rPr>
                </w:rPrChange>
              </w:rPr>
              <w:pPrChange w:id="15094" w:author="Author">
                <w:pPr/>
              </w:pPrChange>
            </w:pPr>
            <w:ins w:id="15095" w:author="Author">
              <w:del w:id="15096" w:author="Author">
                <w:r>
                  <w:rPr>
                    <w:b w:val="0"/>
                    <w:lang w:eastAsia="en-US"/>
                    <w:rPrChange w:id="15097" w:author="Author">
                      <w:rPr>
                        <w:rFonts w:ascii="Calibri" w:eastAsia="Times New Roman" w:hAnsi="Calibri"/>
                        <w:b/>
                        <w:bCs/>
                        <w:color w:val="000000"/>
                        <w:szCs w:val="22"/>
                        <w:lang w:val="en-US" w:eastAsia="en-US"/>
                      </w:rPr>
                    </w:rPrChange>
                  </w:rPr>
                  <w:delText>ErrorLevel</w:delText>
                </w:r>
                <w:bookmarkStart w:id="15098" w:name="_Toc488929314"/>
                <w:bookmarkStart w:id="15099" w:name="_Toc489941524"/>
                <w:bookmarkStart w:id="15100" w:name="_Toc489942682"/>
                <w:bookmarkStart w:id="15101" w:name="_Toc490206963"/>
                <w:bookmarkStart w:id="15102" w:name="_Toc490208128"/>
                <w:bookmarkStart w:id="15103" w:name="_Toc491673969"/>
                <w:bookmarkEnd w:id="15098"/>
                <w:bookmarkEnd w:id="15099"/>
                <w:bookmarkEnd w:id="15100"/>
                <w:bookmarkEnd w:id="15101"/>
                <w:bookmarkEnd w:id="15102"/>
                <w:bookmarkEnd w:id="15103"/>
              </w:del>
            </w:ins>
          </w:p>
        </w:tc>
        <w:bookmarkStart w:id="15104" w:name="_Toc488929315"/>
        <w:bookmarkStart w:id="15105" w:name="_Toc489941525"/>
        <w:bookmarkStart w:id="15106" w:name="_Toc489942683"/>
        <w:bookmarkStart w:id="15107" w:name="_Toc490206964"/>
        <w:bookmarkStart w:id="15108" w:name="_Toc490208129"/>
        <w:bookmarkStart w:id="15109" w:name="_Toc491673970"/>
        <w:bookmarkEnd w:id="15104"/>
        <w:bookmarkEnd w:id="15105"/>
        <w:bookmarkEnd w:id="15106"/>
        <w:bookmarkEnd w:id="15107"/>
        <w:bookmarkEnd w:id="15108"/>
        <w:bookmarkEnd w:id="15109"/>
      </w:tr>
      <w:tr w:rsidR="00743B33" w:rsidTr="00743B33">
        <w:trPr>
          <w:trHeight w:val="300"/>
          <w:jc w:val="center"/>
          <w:ins w:id="15110" w:author="Author"/>
          <w:del w:id="15111" w:author="Author"/>
          <w:trPrChange w:id="15112" w:author="Author">
            <w:trPr>
              <w:gridBefore w:val="2"/>
              <w:trHeight w:val="300"/>
            </w:trPr>
          </w:trPrChange>
        </w:trPr>
        <w:tc>
          <w:tcPr>
            <w:tcW w:w="1980" w:type="dxa"/>
            <w:tcBorders>
              <w:top w:val="nil"/>
              <w:left w:val="single" w:sz="4" w:space="0" w:color="auto"/>
              <w:bottom w:val="single" w:sz="4" w:space="0" w:color="auto"/>
              <w:right w:val="single" w:sz="4" w:space="0" w:color="auto"/>
            </w:tcBorders>
            <w:shd w:val="clear" w:color="auto" w:fill="auto"/>
            <w:vAlign w:val="center"/>
            <w:hideMark/>
            <w:tcPrChange w:id="15113" w:author="Author">
              <w:tcPr>
                <w:tcW w:w="1843"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rsidR="00743B33" w:rsidRPr="00743B33" w:rsidRDefault="00D20E06" w:rsidP="00743B33">
            <w:pPr>
              <w:pStyle w:val="Heading3"/>
              <w:rPr>
                <w:ins w:id="15114" w:author="Author"/>
                <w:del w:id="15115" w:author="Author"/>
                <w:lang w:eastAsia="en-US"/>
                <w:rPrChange w:id="15116" w:author="Author">
                  <w:rPr>
                    <w:ins w:id="15117" w:author="Author"/>
                    <w:del w:id="15118" w:author="Author"/>
                    <w:rFonts w:ascii="Calibri" w:eastAsia="Times New Roman" w:hAnsi="Calibri"/>
                    <w:color w:val="000000"/>
                    <w:szCs w:val="22"/>
                    <w:lang w:val="en-US" w:eastAsia="en-US"/>
                  </w:rPr>
                </w:rPrChange>
              </w:rPr>
              <w:pPrChange w:id="15119" w:author="Author">
                <w:pPr/>
              </w:pPrChange>
            </w:pPr>
            <w:ins w:id="15120" w:author="Author">
              <w:del w:id="15121" w:author="Author">
                <w:r>
                  <w:rPr>
                    <w:lang w:eastAsia="en-US"/>
                    <w:rPrChange w:id="15122" w:author="Author">
                      <w:rPr>
                        <w:rFonts w:ascii="Calibri" w:eastAsia="Times New Roman" w:hAnsi="Calibri"/>
                        <w:color w:val="000000"/>
                        <w:szCs w:val="22"/>
                        <w:lang w:val="en-US" w:eastAsia="en-US"/>
                      </w:rPr>
                    </w:rPrChange>
                  </w:rPr>
                  <w:delText>Enum values</w:delText>
                </w:r>
                <w:bookmarkStart w:id="15123" w:name="_Toc488929316"/>
                <w:bookmarkStart w:id="15124" w:name="_Toc489941526"/>
                <w:bookmarkStart w:id="15125" w:name="_Toc489942684"/>
                <w:bookmarkStart w:id="15126" w:name="_Toc490206965"/>
                <w:bookmarkStart w:id="15127" w:name="_Toc490208130"/>
                <w:bookmarkStart w:id="15128" w:name="_Toc491673971"/>
                <w:bookmarkEnd w:id="15123"/>
                <w:bookmarkEnd w:id="15124"/>
                <w:bookmarkEnd w:id="15125"/>
                <w:bookmarkEnd w:id="15126"/>
                <w:bookmarkEnd w:id="15127"/>
                <w:bookmarkEnd w:id="15128"/>
              </w:del>
            </w:ins>
          </w:p>
        </w:tc>
        <w:tc>
          <w:tcPr>
            <w:tcW w:w="992" w:type="dxa"/>
            <w:tcBorders>
              <w:top w:val="nil"/>
              <w:left w:val="nil"/>
              <w:bottom w:val="single" w:sz="4" w:space="0" w:color="auto"/>
              <w:right w:val="single" w:sz="4" w:space="0" w:color="auto"/>
            </w:tcBorders>
            <w:shd w:val="clear" w:color="auto" w:fill="auto"/>
            <w:vAlign w:val="center"/>
            <w:hideMark/>
            <w:tcPrChange w:id="15129" w:author="Author">
              <w:tcPr>
                <w:tcW w:w="708" w:type="dxa"/>
                <w:tcBorders>
                  <w:top w:val="nil"/>
                  <w:left w:val="nil"/>
                  <w:bottom w:val="single" w:sz="4" w:space="0" w:color="auto"/>
                  <w:right w:val="single" w:sz="4" w:space="0" w:color="auto"/>
                </w:tcBorders>
                <w:shd w:val="clear" w:color="auto" w:fill="auto"/>
                <w:vAlign w:val="center"/>
                <w:hideMark/>
              </w:tcPr>
            </w:tcPrChange>
          </w:tcPr>
          <w:p w:rsidR="00743B33" w:rsidRPr="00743B33" w:rsidRDefault="00D20E06" w:rsidP="00743B33">
            <w:pPr>
              <w:pStyle w:val="Heading3"/>
              <w:rPr>
                <w:ins w:id="15130" w:author="Author"/>
                <w:del w:id="15131" w:author="Author"/>
                <w:lang w:eastAsia="en-US"/>
                <w:rPrChange w:id="15132" w:author="Author">
                  <w:rPr>
                    <w:ins w:id="15133" w:author="Author"/>
                    <w:del w:id="15134" w:author="Author"/>
                    <w:rFonts w:ascii="Calibri" w:eastAsia="Times New Roman" w:hAnsi="Calibri"/>
                    <w:color w:val="000000"/>
                    <w:szCs w:val="22"/>
                    <w:lang w:val="en-US" w:eastAsia="en-US"/>
                  </w:rPr>
                </w:rPrChange>
              </w:rPr>
              <w:pPrChange w:id="15135" w:author="Author">
                <w:pPr/>
              </w:pPrChange>
            </w:pPr>
            <w:ins w:id="15136" w:author="Author">
              <w:del w:id="15137" w:author="Author">
                <w:r>
                  <w:rPr>
                    <w:lang w:eastAsia="en-US"/>
                    <w:rPrChange w:id="15138" w:author="Author">
                      <w:rPr>
                        <w:rFonts w:ascii="Calibri" w:eastAsia="Times New Roman" w:hAnsi="Calibri"/>
                        <w:color w:val="000000"/>
                        <w:szCs w:val="22"/>
                        <w:lang w:val="en-US" w:eastAsia="en-US"/>
                      </w:rPr>
                    </w:rPrChange>
                  </w:rPr>
                  <w:delText>Pascal</w:delText>
                </w:r>
                <w:bookmarkStart w:id="15139" w:name="_Toc488929317"/>
                <w:bookmarkStart w:id="15140" w:name="_Toc489941527"/>
                <w:bookmarkStart w:id="15141" w:name="_Toc489942685"/>
                <w:bookmarkStart w:id="15142" w:name="_Toc490206966"/>
                <w:bookmarkStart w:id="15143" w:name="_Toc490208131"/>
                <w:bookmarkStart w:id="15144" w:name="_Toc491673972"/>
                <w:bookmarkEnd w:id="15139"/>
                <w:bookmarkEnd w:id="15140"/>
                <w:bookmarkEnd w:id="15141"/>
                <w:bookmarkEnd w:id="15142"/>
                <w:bookmarkEnd w:id="15143"/>
                <w:bookmarkEnd w:id="15144"/>
              </w:del>
            </w:ins>
          </w:p>
        </w:tc>
        <w:tc>
          <w:tcPr>
            <w:tcW w:w="4111" w:type="dxa"/>
            <w:tcBorders>
              <w:top w:val="nil"/>
              <w:left w:val="nil"/>
              <w:bottom w:val="single" w:sz="4" w:space="0" w:color="auto"/>
              <w:right w:val="single" w:sz="4" w:space="0" w:color="auto"/>
            </w:tcBorders>
            <w:shd w:val="clear" w:color="auto" w:fill="auto"/>
            <w:vAlign w:val="center"/>
            <w:hideMark/>
            <w:tcPrChange w:id="15145" w:author="Author">
              <w:tcPr>
                <w:tcW w:w="4709" w:type="dxa"/>
                <w:gridSpan w:val="3"/>
                <w:tcBorders>
                  <w:top w:val="nil"/>
                  <w:left w:val="nil"/>
                  <w:bottom w:val="single" w:sz="4" w:space="0" w:color="auto"/>
                  <w:right w:val="single" w:sz="4" w:space="0" w:color="auto"/>
                </w:tcBorders>
                <w:shd w:val="clear" w:color="auto" w:fill="auto"/>
                <w:vAlign w:val="center"/>
                <w:hideMark/>
              </w:tcPr>
            </w:tcPrChange>
          </w:tcPr>
          <w:p w:rsidR="00743B33" w:rsidRPr="00743B33" w:rsidRDefault="00D20E06" w:rsidP="00743B33">
            <w:pPr>
              <w:pStyle w:val="Heading3"/>
              <w:rPr>
                <w:ins w:id="15146" w:author="Author"/>
                <w:del w:id="15147" w:author="Author"/>
                <w:b w:val="0"/>
                <w:lang w:eastAsia="en-US"/>
                <w:rPrChange w:id="15148" w:author="Author">
                  <w:rPr>
                    <w:ins w:id="15149" w:author="Author"/>
                    <w:del w:id="15150" w:author="Author"/>
                    <w:rFonts w:ascii="Calibri" w:eastAsia="Times New Roman" w:hAnsi="Calibri"/>
                    <w:b/>
                    <w:bCs/>
                    <w:color w:val="000000"/>
                    <w:szCs w:val="22"/>
                    <w:lang w:val="en-US" w:eastAsia="en-US"/>
                  </w:rPr>
                </w:rPrChange>
              </w:rPr>
              <w:pPrChange w:id="15151" w:author="Author">
                <w:pPr/>
              </w:pPrChange>
            </w:pPr>
            <w:ins w:id="15152" w:author="Author">
              <w:del w:id="15153" w:author="Author">
                <w:r>
                  <w:rPr>
                    <w:b w:val="0"/>
                    <w:lang w:eastAsia="en-US"/>
                    <w:rPrChange w:id="15154" w:author="Author">
                      <w:rPr>
                        <w:rFonts w:ascii="Calibri" w:eastAsia="Times New Roman" w:hAnsi="Calibri"/>
                        <w:b/>
                        <w:bCs/>
                        <w:color w:val="000000"/>
                        <w:szCs w:val="22"/>
                        <w:lang w:val="en-US" w:eastAsia="en-US"/>
                      </w:rPr>
                    </w:rPrChange>
                  </w:rPr>
                  <w:delText>FatalError</w:delText>
                </w:r>
                <w:bookmarkStart w:id="15155" w:name="_Toc488929318"/>
                <w:bookmarkStart w:id="15156" w:name="_Toc489941528"/>
                <w:bookmarkStart w:id="15157" w:name="_Toc489942686"/>
                <w:bookmarkStart w:id="15158" w:name="_Toc490206967"/>
                <w:bookmarkStart w:id="15159" w:name="_Toc490208132"/>
                <w:bookmarkStart w:id="15160" w:name="_Toc491673973"/>
                <w:bookmarkEnd w:id="15155"/>
                <w:bookmarkEnd w:id="15156"/>
                <w:bookmarkEnd w:id="15157"/>
                <w:bookmarkEnd w:id="15158"/>
                <w:bookmarkEnd w:id="15159"/>
                <w:bookmarkEnd w:id="15160"/>
              </w:del>
            </w:ins>
          </w:p>
        </w:tc>
        <w:bookmarkStart w:id="15161" w:name="_Toc488929319"/>
        <w:bookmarkStart w:id="15162" w:name="_Toc489941529"/>
        <w:bookmarkStart w:id="15163" w:name="_Toc489942687"/>
        <w:bookmarkStart w:id="15164" w:name="_Toc490206968"/>
        <w:bookmarkStart w:id="15165" w:name="_Toc490208133"/>
        <w:bookmarkStart w:id="15166" w:name="_Toc491673974"/>
        <w:bookmarkEnd w:id="15161"/>
        <w:bookmarkEnd w:id="15162"/>
        <w:bookmarkEnd w:id="15163"/>
        <w:bookmarkEnd w:id="15164"/>
        <w:bookmarkEnd w:id="15165"/>
        <w:bookmarkEnd w:id="15166"/>
      </w:tr>
      <w:tr w:rsidR="00743B33">
        <w:trPr>
          <w:trHeight w:val="300"/>
          <w:jc w:val="center"/>
          <w:ins w:id="15167" w:author="Author"/>
          <w:del w:id="15168"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169" w:author="Author"/>
                <w:del w:id="15170" w:author="Author"/>
                <w:lang w:eastAsia="en-US"/>
                <w:rPrChange w:id="15171" w:author="Author">
                  <w:rPr>
                    <w:ins w:id="15172" w:author="Author"/>
                    <w:del w:id="15173" w:author="Author"/>
                    <w:rFonts w:ascii="Calibri" w:eastAsia="Times New Roman" w:hAnsi="Calibri"/>
                    <w:color w:val="000000"/>
                    <w:szCs w:val="22"/>
                    <w:lang w:val="en-US" w:eastAsia="en-US"/>
                  </w:rPr>
                </w:rPrChange>
              </w:rPr>
              <w:pPrChange w:id="15174" w:author="Author">
                <w:pPr/>
              </w:pPrChange>
            </w:pPr>
            <w:ins w:id="15175" w:author="Author">
              <w:del w:id="15176" w:author="Author">
                <w:r>
                  <w:rPr>
                    <w:lang w:eastAsia="en-US"/>
                    <w:rPrChange w:id="15177" w:author="Author">
                      <w:rPr>
                        <w:rFonts w:ascii="Calibri" w:eastAsia="Times New Roman" w:hAnsi="Calibri"/>
                        <w:color w:val="000000"/>
                        <w:szCs w:val="22"/>
                        <w:lang w:val="en-US" w:eastAsia="en-US"/>
                      </w:rPr>
                    </w:rPrChange>
                  </w:rPr>
                  <w:delText>Event</w:delText>
                </w:r>
                <w:bookmarkStart w:id="15178" w:name="_Toc488929320"/>
                <w:bookmarkStart w:id="15179" w:name="_Toc489941530"/>
                <w:bookmarkStart w:id="15180" w:name="_Toc489942688"/>
                <w:bookmarkStart w:id="15181" w:name="_Toc490206969"/>
                <w:bookmarkStart w:id="15182" w:name="_Toc490208134"/>
                <w:bookmarkStart w:id="15183" w:name="_Toc491673975"/>
                <w:bookmarkEnd w:id="15178"/>
                <w:bookmarkEnd w:id="15179"/>
                <w:bookmarkEnd w:id="15180"/>
                <w:bookmarkEnd w:id="15181"/>
                <w:bookmarkEnd w:id="15182"/>
                <w:bookmarkEnd w:id="15183"/>
              </w:del>
            </w:ins>
          </w:p>
        </w:tc>
        <w:tc>
          <w:tcPr>
            <w:tcW w:w="992" w:type="dxa"/>
            <w:tcBorders>
              <w:top w:val="nil"/>
              <w:left w:val="nil"/>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184" w:author="Author"/>
                <w:del w:id="15185" w:author="Author"/>
                <w:lang w:eastAsia="en-US"/>
                <w:rPrChange w:id="15186" w:author="Author">
                  <w:rPr>
                    <w:ins w:id="15187" w:author="Author"/>
                    <w:del w:id="15188" w:author="Author"/>
                    <w:rFonts w:ascii="Calibri" w:eastAsia="Times New Roman" w:hAnsi="Calibri"/>
                    <w:color w:val="000000"/>
                    <w:szCs w:val="22"/>
                    <w:lang w:val="en-US" w:eastAsia="en-US"/>
                  </w:rPr>
                </w:rPrChange>
              </w:rPr>
              <w:pPrChange w:id="15189" w:author="Author">
                <w:pPr/>
              </w:pPrChange>
            </w:pPr>
            <w:ins w:id="15190" w:author="Author">
              <w:del w:id="15191" w:author="Author">
                <w:r>
                  <w:rPr>
                    <w:lang w:eastAsia="en-US"/>
                    <w:rPrChange w:id="15192" w:author="Author">
                      <w:rPr>
                        <w:rFonts w:ascii="Calibri" w:eastAsia="Times New Roman" w:hAnsi="Calibri"/>
                        <w:color w:val="000000"/>
                        <w:szCs w:val="22"/>
                        <w:lang w:val="en-US" w:eastAsia="en-US"/>
                      </w:rPr>
                    </w:rPrChange>
                  </w:rPr>
                  <w:delText>Pascal</w:delText>
                </w:r>
                <w:bookmarkStart w:id="15193" w:name="_Toc488929321"/>
                <w:bookmarkStart w:id="15194" w:name="_Toc489941531"/>
                <w:bookmarkStart w:id="15195" w:name="_Toc489942689"/>
                <w:bookmarkStart w:id="15196" w:name="_Toc490206970"/>
                <w:bookmarkStart w:id="15197" w:name="_Toc490208135"/>
                <w:bookmarkStart w:id="15198" w:name="_Toc491673976"/>
                <w:bookmarkEnd w:id="15193"/>
                <w:bookmarkEnd w:id="15194"/>
                <w:bookmarkEnd w:id="15195"/>
                <w:bookmarkEnd w:id="15196"/>
                <w:bookmarkEnd w:id="15197"/>
                <w:bookmarkEnd w:id="15198"/>
              </w:del>
            </w:ins>
          </w:p>
        </w:tc>
        <w:tc>
          <w:tcPr>
            <w:tcW w:w="4111" w:type="dxa"/>
            <w:tcBorders>
              <w:top w:val="nil"/>
              <w:left w:val="nil"/>
              <w:bottom w:val="nil"/>
              <w:right w:val="single" w:sz="4" w:space="0" w:color="auto"/>
            </w:tcBorders>
            <w:shd w:val="clear" w:color="auto" w:fill="auto"/>
            <w:vAlign w:val="center"/>
            <w:hideMark/>
          </w:tcPr>
          <w:p w:rsidR="00743B33" w:rsidRPr="00743B33" w:rsidRDefault="00D20E06" w:rsidP="00743B33">
            <w:pPr>
              <w:pStyle w:val="Heading3"/>
              <w:rPr>
                <w:ins w:id="15199" w:author="Author"/>
                <w:del w:id="15200" w:author="Author"/>
                <w:b w:val="0"/>
                <w:lang w:eastAsia="en-US"/>
                <w:rPrChange w:id="15201" w:author="Author">
                  <w:rPr>
                    <w:ins w:id="15202" w:author="Author"/>
                    <w:del w:id="15203" w:author="Author"/>
                    <w:rFonts w:ascii="Calibri" w:eastAsia="Times New Roman" w:hAnsi="Calibri"/>
                    <w:b/>
                    <w:bCs/>
                    <w:color w:val="000000"/>
                    <w:szCs w:val="22"/>
                    <w:lang w:val="en-US" w:eastAsia="en-US"/>
                  </w:rPr>
                </w:rPrChange>
              </w:rPr>
              <w:pPrChange w:id="15204" w:author="Author">
                <w:pPr/>
              </w:pPrChange>
            </w:pPr>
            <w:ins w:id="15205" w:author="Author">
              <w:del w:id="15206" w:author="Author">
                <w:r>
                  <w:rPr>
                    <w:b w:val="0"/>
                    <w:lang w:eastAsia="en-US"/>
                    <w:rPrChange w:id="15207" w:author="Author">
                      <w:rPr>
                        <w:rFonts w:ascii="Calibri" w:eastAsia="Times New Roman" w:hAnsi="Calibri"/>
                        <w:b/>
                        <w:bCs/>
                        <w:color w:val="000000"/>
                        <w:szCs w:val="22"/>
                        <w:lang w:val="en-US" w:eastAsia="en-US"/>
                      </w:rPr>
                    </w:rPrChange>
                  </w:rPr>
                  <w:delText>ValueChange</w:delText>
                </w:r>
                <w:bookmarkStart w:id="15208" w:name="_Toc488929322"/>
                <w:bookmarkStart w:id="15209" w:name="_Toc489941532"/>
                <w:bookmarkStart w:id="15210" w:name="_Toc489942690"/>
                <w:bookmarkStart w:id="15211" w:name="_Toc490206971"/>
                <w:bookmarkStart w:id="15212" w:name="_Toc490208136"/>
                <w:bookmarkStart w:id="15213" w:name="_Toc491673977"/>
                <w:bookmarkEnd w:id="15208"/>
                <w:bookmarkEnd w:id="15209"/>
                <w:bookmarkEnd w:id="15210"/>
                <w:bookmarkEnd w:id="15211"/>
                <w:bookmarkEnd w:id="15212"/>
                <w:bookmarkEnd w:id="15213"/>
              </w:del>
            </w:ins>
          </w:p>
        </w:tc>
        <w:bookmarkStart w:id="15214" w:name="_Toc488929323"/>
        <w:bookmarkStart w:id="15215" w:name="_Toc489941533"/>
        <w:bookmarkStart w:id="15216" w:name="_Toc489942691"/>
        <w:bookmarkStart w:id="15217" w:name="_Toc490206972"/>
        <w:bookmarkStart w:id="15218" w:name="_Toc490208137"/>
        <w:bookmarkStart w:id="15219" w:name="_Toc491673978"/>
        <w:bookmarkEnd w:id="15214"/>
        <w:bookmarkEnd w:id="15215"/>
        <w:bookmarkEnd w:id="15216"/>
        <w:bookmarkEnd w:id="15217"/>
        <w:bookmarkEnd w:id="15218"/>
        <w:bookmarkEnd w:id="15219"/>
      </w:tr>
      <w:tr w:rsidR="00743B33">
        <w:trPr>
          <w:trHeight w:val="300"/>
          <w:jc w:val="center"/>
          <w:ins w:id="15220" w:author="Author"/>
          <w:del w:id="15221" w:author="Author"/>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222" w:author="Author"/>
                <w:del w:id="15223" w:author="Author"/>
                <w:lang w:eastAsia="en-US"/>
                <w:rPrChange w:id="15224" w:author="Author">
                  <w:rPr>
                    <w:ins w:id="15225" w:author="Author"/>
                    <w:del w:id="15226" w:author="Author"/>
                    <w:rFonts w:ascii="Calibri" w:eastAsia="Times New Roman" w:hAnsi="Calibri"/>
                    <w:color w:val="000000"/>
                    <w:szCs w:val="22"/>
                    <w:lang w:val="en-US" w:eastAsia="en-US"/>
                  </w:rPr>
                </w:rPrChange>
              </w:rPr>
              <w:pPrChange w:id="15227" w:author="Author">
                <w:pPr/>
              </w:pPrChange>
            </w:pPr>
            <w:ins w:id="15228" w:author="Author">
              <w:del w:id="15229" w:author="Author">
                <w:r>
                  <w:rPr>
                    <w:lang w:eastAsia="en-US"/>
                    <w:rPrChange w:id="15230" w:author="Author">
                      <w:rPr>
                        <w:rFonts w:ascii="Calibri" w:eastAsia="Times New Roman" w:hAnsi="Calibri"/>
                        <w:color w:val="000000"/>
                        <w:szCs w:val="22"/>
                        <w:lang w:val="en-US" w:eastAsia="en-US"/>
                      </w:rPr>
                    </w:rPrChange>
                  </w:rPr>
                  <w:delText>Exception class</w:delText>
                </w:r>
                <w:bookmarkStart w:id="15231" w:name="_Toc488929324"/>
                <w:bookmarkStart w:id="15232" w:name="_Toc489941534"/>
                <w:bookmarkStart w:id="15233" w:name="_Toc489942692"/>
                <w:bookmarkStart w:id="15234" w:name="_Toc490206973"/>
                <w:bookmarkStart w:id="15235" w:name="_Toc490208138"/>
                <w:bookmarkStart w:id="15236" w:name="_Toc491673979"/>
                <w:bookmarkEnd w:id="15231"/>
                <w:bookmarkEnd w:id="15232"/>
                <w:bookmarkEnd w:id="15233"/>
                <w:bookmarkEnd w:id="15234"/>
                <w:bookmarkEnd w:id="15235"/>
                <w:bookmarkEnd w:id="15236"/>
              </w:del>
            </w:ins>
          </w:p>
        </w:tc>
        <w:tc>
          <w:tcPr>
            <w:tcW w:w="992" w:type="dxa"/>
            <w:vMerge w:val="restart"/>
            <w:tcBorders>
              <w:top w:val="nil"/>
              <w:left w:val="single" w:sz="4" w:space="0" w:color="auto"/>
              <w:bottom w:val="single" w:sz="4" w:space="0" w:color="auto"/>
              <w:right w:val="nil"/>
            </w:tcBorders>
            <w:shd w:val="clear" w:color="auto" w:fill="auto"/>
            <w:vAlign w:val="center"/>
            <w:hideMark/>
          </w:tcPr>
          <w:p w:rsidR="00743B33" w:rsidRPr="00743B33" w:rsidRDefault="00D20E06" w:rsidP="00743B33">
            <w:pPr>
              <w:pStyle w:val="Heading3"/>
              <w:rPr>
                <w:ins w:id="15237" w:author="Author"/>
                <w:del w:id="15238" w:author="Author"/>
                <w:lang w:eastAsia="en-US"/>
                <w:rPrChange w:id="15239" w:author="Author">
                  <w:rPr>
                    <w:ins w:id="15240" w:author="Author"/>
                    <w:del w:id="15241" w:author="Author"/>
                    <w:rFonts w:ascii="Calibri" w:eastAsia="Times New Roman" w:hAnsi="Calibri"/>
                    <w:color w:val="000000"/>
                    <w:szCs w:val="22"/>
                    <w:lang w:val="en-US" w:eastAsia="en-US"/>
                  </w:rPr>
                </w:rPrChange>
              </w:rPr>
              <w:pPrChange w:id="15242" w:author="Author">
                <w:pPr/>
              </w:pPrChange>
            </w:pPr>
            <w:ins w:id="15243" w:author="Author">
              <w:del w:id="15244" w:author="Author">
                <w:r>
                  <w:rPr>
                    <w:lang w:eastAsia="en-US"/>
                    <w:rPrChange w:id="15245" w:author="Author">
                      <w:rPr>
                        <w:rFonts w:ascii="Calibri" w:eastAsia="Times New Roman" w:hAnsi="Calibri"/>
                        <w:color w:val="000000"/>
                        <w:szCs w:val="22"/>
                        <w:lang w:val="en-US" w:eastAsia="en-US"/>
                      </w:rPr>
                    </w:rPrChange>
                  </w:rPr>
                  <w:delText>Pascal</w:delText>
                </w:r>
                <w:bookmarkStart w:id="15246" w:name="_Toc488929325"/>
                <w:bookmarkStart w:id="15247" w:name="_Toc489941535"/>
                <w:bookmarkStart w:id="15248" w:name="_Toc489942693"/>
                <w:bookmarkStart w:id="15249" w:name="_Toc490206974"/>
                <w:bookmarkStart w:id="15250" w:name="_Toc490208139"/>
                <w:bookmarkStart w:id="15251" w:name="_Toc491673980"/>
                <w:bookmarkEnd w:id="15246"/>
                <w:bookmarkEnd w:id="15247"/>
                <w:bookmarkEnd w:id="15248"/>
                <w:bookmarkEnd w:id="15249"/>
                <w:bookmarkEnd w:id="15250"/>
                <w:bookmarkEnd w:id="15251"/>
              </w:del>
            </w:ins>
          </w:p>
        </w:tc>
        <w:tc>
          <w:tcPr>
            <w:tcW w:w="4111" w:type="dxa"/>
            <w:tcBorders>
              <w:top w:val="single" w:sz="4" w:space="0" w:color="auto"/>
              <w:left w:val="single" w:sz="4" w:space="0" w:color="auto"/>
              <w:bottom w:val="nil"/>
              <w:right w:val="single" w:sz="4" w:space="0" w:color="auto"/>
            </w:tcBorders>
            <w:shd w:val="clear" w:color="auto" w:fill="auto"/>
            <w:vAlign w:val="center"/>
            <w:hideMark/>
          </w:tcPr>
          <w:p w:rsidR="00743B33" w:rsidRPr="00743B33" w:rsidRDefault="00D20E06" w:rsidP="00743B33">
            <w:pPr>
              <w:pStyle w:val="Heading3"/>
              <w:rPr>
                <w:ins w:id="15252" w:author="Author"/>
                <w:del w:id="15253" w:author="Author"/>
                <w:b w:val="0"/>
                <w:lang w:eastAsia="en-US"/>
                <w:rPrChange w:id="15254" w:author="Author">
                  <w:rPr>
                    <w:ins w:id="15255" w:author="Author"/>
                    <w:del w:id="15256" w:author="Author"/>
                    <w:rFonts w:ascii="Calibri" w:eastAsia="Times New Roman" w:hAnsi="Calibri"/>
                    <w:b/>
                    <w:bCs/>
                    <w:color w:val="000000"/>
                    <w:szCs w:val="22"/>
                    <w:lang w:val="en-US" w:eastAsia="en-US"/>
                  </w:rPr>
                </w:rPrChange>
              </w:rPr>
              <w:pPrChange w:id="15257" w:author="Author">
                <w:pPr/>
              </w:pPrChange>
            </w:pPr>
            <w:ins w:id="15258" w:author="Author">
              <w:del w:id="15259" w:author="Author">
                <w:r>
                  <w:rPr>
                    <w:b w:val="0"/>
                    <w:lang w:eastAsia="en-US"/>
                    <w:rPrChange w:id="15260" w:author="Author">
                      <w:rPr>
                        <w:rFonts w:ascii="Calibri" w:eastAsia="Times New Roman" w:hAnsi="Calibri"/>
                        <w:b/>
                        <w:bCs/>
                        <w:color w:val="000000"/>
                        <w:szCs w:val="22"/>
                        <w:lang w:val="en-US" w:eastAsia="en-US"/>
                      </w:rPr>
                    </w:rPrChange>
                  </w:rPr>
                  <w:delText>WebException</w:delText>
                </w:r>
                <w:bookmarkStart w:id="15261" w:name="_Toc488929326"/>
                <w:bookmarkStart w:id="15262" w:name="_Toc489941536"/>
                <w:bookmarkStart w:id="15263" w:name="_Toc489942694"/>
                <w:bookmarkStart w:id="15264" w:name="_Toc490206975"/>
                <w:bookmarkStart w:id="15265" w:name="_Toc490208140"/>
                <w:bookmarkStart w:id="15266" w:name="_Toc491673981"/>
                <w:bookmarkEnd w:id="15261"/>
                <w:bookmarkEnd w:id="15262"/>
                <w:bookmarkEnd w:id="15263"/>
                <w:bookmarkEnd w:id="15264"/>
                <w:bookmarkEnd w:id="15265"/>
                <w:bookmarkEnd w:id="15266"/>
              </w:del>
            </w:ins>
          </w:p>
        </w:tc>
        <w:bookmarkStart w:id="15267" w:name="_Toc488929327"/>
        <w:bookmarkStart w:id="15268" w:name="_Toc489941537"/>
        <w:bookmarkStart w:id="15269" w:name="_Toc489942695"/>
        <w:bookmarkStart w:id="15270" w:name="_Toc490206976"/>
        <w:bookmarkStart w:id="15271" w:name="_Toc490208141"/>
        <w:bookmarkStart w:id="15272" w:name="_Toc491673982"/>
        <w:bookmarkEnd w:id="15267"/>
        <w:bookmarkEnd w:id="15268"/>
        <w:bookmarkEnd w:id="15269"/>
        <w:bookmarkEnd w:id="15270"/>
        <w:bookmarkEnd w:id="15271"/>
        <w:bookmarkEnd w:id="15272"/>
      </w:tr>
      <w:tr w:rsidR="00743B33">
        <w:trPr>
          <w:trHeight w:val="600"/>
          <w:jc w:val="center"/>
          <w:ins w:id="15273" w:author="Author"/>
          <w:del w:id="15274" w:author="Author"/>
        </w:trPr>
        <w:tc>
          <w:tcPr>
            <w:tcW w:w="1980" w:type="dxa"/>
            <w:vMerge/>
            <w:tcBorders>
              <w:top w:val="nil"/>
              <w:left w:val="single" w:sz="4" w:space="0" w:color="auto"/>
              <w:bottom w:val="single" w:sz="4" w:space="0" w:color="auto"/>
              <w:right w:val="single" w:sz="4" w:space="0" w:color="auto"/>
            </w:tcBorders>
            <w:vAlign w:val="center"/>
            <w:hideMark/>
          </w:tcPr>
          <w:p w:rsidR="00743B33" w:rsidRPr="00743B33" w:rsidRDefault="00743B33" w:rsidP="00743B33">
            <w:pPr>
              <w:pStyle w:val="Heading3"/>
              <w:rPr>
                <w:ins w:id="15275" w:author="Author"/>
                <w:del w:id="15276" w:author="Author"/>
                <w:lang w:eastAsia="en-US"/>
                <w:rPrChange w:id="15277" w:author="Author">
                  <w:rPr>
                    <w:ins w:id="15278" w:author="Author"/>
                    <w:del w:id="15279" w:author="Author"/>
                    <w:rFonts w:ascii="Calibri" w:eastAsia="Times New Roman" w:hAnsi="Calibri"/>
                    <w:color w:val="000000"/>
                    <w:szCs w:val="22"/>
                    <w:lang w:val="en-US" w:eastAsia="en-US"/>
                  </w:rPr>
                </w:rPrChange>
              </w:rPr>
              <w:pPrChange w:id="15280" w:author="Author">
                <w:pPr/>
              </w:pPrChange>
            </w:pPr>
            <w:bookmarkStart w:id="15281" w:name="_Toc488929328"/>
            <w:bookmarkStart w:id="15282" w:name="_Toc489941538"/>
            <w:bookmarkStart w:id="15283" w:name="_Toc489942696"/>
            <w:bookmarkStart w:id="15284" w:name="_Toc490206977"/>
            <w:bookmarkStart w:id="15285" w:name="_Toc490208142"/>
            <w:bookmarkStart w:id="15286" w:name="_Toc491673983"/>
            <w:bookmarkEnd w:id="15281"/>
            <w:bookmarkEnd w:id="15282"/>
            <w:bookmarkEnd w:id="15283"/>
            <w:bookmarkEnd w:id="15284"/>
            <w:bookmarkEnd w:id="15285"/>
            <w:bookmarkEnd w:id="15286"/>
          </w:p>
        </w:tc>
        <w:tc>
          <w:tcPr>
            <w:tcW w:w="992" w:type="dxa"/>
            <w:vMerge/>
            <w:tcBorders>
              <w:top w:val="nil"/>
              <w:left w:val="single" w:sz="4" w:space="0" w:color="auto"/>
              <w:bottom w:val="single" w:sz="4" w:space="0" w:color="auto"/>
              <w:right w:val="nil"/>
            </w:tcBorders>
            <w:vAlign w:val="center"/>
            <w:hideMark/>
          </w:tcPr>
          <w:p w:rsidR="00743B33" w:rsidRPr="00743B33" w:rsidRDefault="00743B33" w:rsidP="00743B33">
            <w:pPr>
              <w:pStyle w:val="Heading3"/>
              <w:rPr>
                <w:ins w:id="15287" w:author="Author"/>
                <w:del w:id="15288" w:author="Author"/>
                <w:lang w:eastAsia="en-US"/>
                <w:rPrChange w:id="15289" w:author="Author">
                  <w:rPr>
                    <w:ins w:id="15290" w:author="Author"/>
                    <w:del w:id="15291" w:author="Author"/>
                    <w:rFonts w:ascii="Calibri" w:eastAsia="Times New Roman" w:hAnsi="Calibri"/>
                    <w:color w:val="000000"/>
                    <w:szCs w:val="22"/>
                    <w:lang w:val="en-US" w:eastAsia="en-US"/>
                  </w:rPr>
                </w:rPrChange>
              </w:rPr>
              <w:pPrChange w:id="15292" w:author="Author">
                <w:pPr/>
              </w:pPrChange>
            </w:pPr>
            <w:bookmarkStart w:id="15293" w:name="_Toc488929329"/>
            <w:bookmarkStart w:id="15294" w:name="_Toc489941539"/>
            <w:bookmarkStart w:id="15295" w:name="_Toc489942697"/>
            <w:bookmarkStart w:id="15296" w:name="_Toc490206978"/>
            <w:bookmarkStart w:id="15297" w:name="_Toc490208143"/>
            <w:bookmarkStart w:id="15298" w:name="_Toc491673984"/>
            <w:bookmarkEnd w:id="15293"/>
            <w:bookmarkEnd w:id="15294"/>
            <w:bookmarkEnd w:id="15295"/>
            <w:bookmarkEnd w:id="15296"/>
            <w:bookmarkEnd w:id="15297"/>
            <w:bookmarkEnd w:id="15298"/>
          </w:p>
        </w:tc>
        <w:tc>
          <w:tcPr>
            <w:tcW w:w="4111"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299" w:author="Author"/>
                <w:del w:id="15300" w:author="Author"/>
                <w:b w:val="0"/>
                <w:lang w:eastAsia="en-US"/>
                <w:rPrChange w:id="15301" w:author="Author">
                  <w:rPr>
                    <w:ins w:id="15302" w:author="Author"/>
                    <w:del w:id="15303" w:author="Author"/>
                    <w:rFonts w:ascii="Calibri" w:eastAsia="Times New Roman" w:hAnsi="Calibri"/>
                    <w:b/>
                    <w:bCs/>
                    <w:color w:val="000000"/>
                    <w:szCs w:val="22"/>
                    <w:lang w:val="en-US" w:eastAsia="en-US"/>
                  </w:rPr>
                </w:rPrChange>
              </w:rPr>
              <w:pPrChange w:id="15304" w:author="Author">
                <w:pPr>
                  <w:ind w:firstLineChars="100" w:firstLine="220"/>
                </w:pPr>
              </w:pPrChange>
            </w:pPr>
            <w:ins w:id="15305" w:author="Author">
              <w:del w:id="15306" w:author="Author">
                <w:r>
                  <w:rPr>
                    <w:b w:val="0"/>
                    <w:lang w:eastAsia="en-US"/>
                    <w:rPrChange w:id="15307" w:author="Author">
                      <w:rPr>
                        <w:rFonts w:ascii="Calibri" w:eastAsia="Times New Roman" w:hAnsi="Calibri"/>
                        <w:b/>
                        <w:bCs/>
                        <w:color w:val="000000"/>
                        <w:szCs w:val="22"/>
                        <w:lang w:val="en-US" w:eastAsia="en-US"/>
                      </w:rPr>
                    </w:rPrChange>
                  </w:rPr>
                  <w:delText>Note</w:delText>
                </w:r>
                <w:r>
                  <w:rPr>
                    <w:lang w:eastAsia="en-US"/>
                    <w:rPrChange w:id="15308" w:author="Author">
                      <w:rPr>
                        <w:rFonts w:ascii="Calibri" w:eastAsia="Times New Roman" w:hAnsi="Calibri"/>
                        <w:color w:val="000000"/>
                        <w:szCs w:val="22"/>
                        <w:lang w:val="en-US" w:eastAsia="en-US"/>
                      </w:rPr>
                    </w:rPrChange>
                  </w:rPr>
                  <w:delText>   Always ends with the suffix Exception.</w:delText>
                </w:r>
                <w:bookmarkStart w:id="15309" w:name="_Toc488929330"/>
                <w:bookmarkStart w:id="15310" w:name="_Toc489941540"/>
                <w:bookmarkStart w:id="15311" w:name="_Toc489942698"/>
                <w:bookmarkStart w:id="15312" w:name="_Toc490206979"/>
                <w:bookmarkStart w:id="15313" w:name="_Toc490208144"/>
                <w:bookmarkStart w:id="15314" w:name="_Toc491673985"/>
                <w:bookmarkEnd w:id="15309"/>
                <w:bookmarkEnd w:id="15310"/>
                <w:bookmarkEnd w:id="15311"/>
                <w:bookmarkEnd w:id="15312"/>
                <w:bookmarkEnd w:id="15313"/>
                <w:bookmarkEnd w:id="15314"/>
              </w:del>
            </w:ins>
          </w:p>
        </w:tc>
        <w:bookmarkStart w:id="15315" w:name="_Toc488929331"/>
        <w:bookmarkStart w:id="15316" w:name="_Toc489941541"/>
        <w:bookmarkStart w:id="15317" w:name="_Toc489942699"/>
        <w:bookmarkStart w:id="15318" w:name="_Toc490206980"/>
        <w:bookmarkStart w:id="15319" w:name="_Toc490208145"/>
        <w:bookmarkStart w:id="15320" w:name="_Toc491673986"/>
        <w:bookmarkEnd w:id="15315"/>
        <w:bookmarkEnd w:id="15316"/>
        <w:bookmarkEnd w:id="15317"/>
        <w:bookmarkEnd w:id="15318"/>
        <w:bookmarkEnd w:id="15319"/>
        <w:bookmarkEnd w:id="15320"/>
      </w:tr>
      <w:tr w:rsidR="00743B33">
        <w:trPr>
          <w:trHeight w:val="300"/>
          <w:jc w:val="center"/>
          <w:ins w:id="15321" w:author="Author"/>
          <w:del w:id="15322"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323" w:author="Author"/>
                <w:del w:id="15324" w:author="Author"/>
                <w:lang w:eastAsia="en-US"/>
                <w:rPrChange w:id="15325" w:author="Author">
                  <w:rPr>
                    <w:ins w:id="15326" w:author="Author"/>
                    <w:del w:id="15327" w:author="Author"/>
                    <w:rFonts w:ascii="Calibri" w:eastAsia="Times New Roman" w:hAnsi="Calibri"/>
                    <w:color w:val="000000"/>
                    <w:szCs w:val="22"/>
                    <w:lang w:val="en-US" w:eastAsia="en-US"/>
                  </w:rPr>
                </w:rPrChange>
              </w:rPr>
              <w:pPrChange w:id="15328" w:author="Author">
                <w:pPr/>
              </w:pPrChange>
            </w:pPr>
            <w:ins w:id="15329" w:author="Author">
              <w:del w:id="15330" w:author="Author">
                <w:r>
                  <w:rPr>
                    <w:lang w:eastAsia="en-US"/>
                    <w:rPrChange w:id="15331" w:author="Author">
                      <w:rPr>
                        <w:rFonts w:ascii="Calibri" w:eastAsia="Times New Roman" w:hAnsi="Calibri"/>
                        <w:color w:val="000000"/>
                        <w:szCs w:val="22"/>
                        <w:lang w:val="en-US" w:eastAsia="en-US"/>
                      </w:rPr>
                    </w:rPrChange>
                  </w:rPr>
                  <w:delText>Read-only Static field</w:delText>
                </w:r>
                <w:bookmarkStart w:id="15332" w:name="_Toc488929332"/>
                <w:bookmarkStart w:id="15333" w:name="_Toc489941542"/>
                <w:bookmarkStart w:id="15334" w:name="_Toc489942700"/>
                <w:bookmarkStart w:id="15335" w:name="_Toc490206981"/>
                <w:bookmarkStart w:id="15336" w:name="_Toc490208146"/>
                <w:bookmarkStart w:id="15337" w:name="_Toc491673987"/>
                <w:bookmarkEnd w:id="15332"/>
                <w:bookmarkEnd w:id="15333"/>
                <w:bookmarkEnd w:id="15334"/>
                <w:bookmarkEnd w:id="15335"/>
                <w:bookmarkEnd w:id="15336"/>
                <w:bookmarkEnd w:id="15337"/>
              </w:del>
            </w:ins>
          </w:p>
        </w:tc>
        <w:tc>
          <w:tcPr>
            <w:tcW w:w="992" w:type="dxa"/>
            <w:tcBorders>
              <w:top w:val="nil"/>
              <w:left w:val="nil"/>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338" w:author="Author"/>
                <w:del w:id="15339" w:author="Author"/>
                <w:lang w:eastAsia="en-US"/>
                <w:rPrChange w:id="15340" w:author="Author">
                  <w:rPr>
                    <w:ins w:id="15341" w:author="Author"/>
                    <w:del w:id="15342" w:author="Author"/>
                    <w:rFonts w:ascii="Calibri" w:eastAsia="Times New Roman" w:hAnsi="Calibri"/>
                    <w:color w:val="000000"/>
                    <w:szCs w:val="22"/>
                    <w:lang w:val="en-US" w:eastAsia="en-US"/>
                  </w:rPr>
                </w:rPrChange>
              </w:rPr>
              <w:pPrChange w:id="15343" w:author="Author">
                <w:pPr/>
              </w:pPrChange>
            </w:pPr>
            <w:ins w:id="15344" w:author="Author">
              <w:del w:id="15345" w:author="Author">
                <w:r>
                  <w:rPr>
                    <w:lang w:eastAsia="en-US"/>
                    <w:rPrChange w:id="15346" w:author="Author">
                      <w:rPr>
                        <w:rFonts w:ascii="Calibri" w:eastAsia="Times New Roman" w:hAnsi="Calibri"/>
                        <w:color w:val="000000"/>
                        <w:szCs w:val="22"/>
                        <w:lang w:val="en-US" w:eastAsia="en-US"/>
                      </w:rPr>
                    </w:rPrChange>
                  </w:rPr>
                  <w:delText>Pascal</w:delText>
                </w:r>
                <w:bookmarkStart w:id="15347" w:name="_Toc488929333"/>
                <w:bookmarkStart w:id="15348" w:name="_Toc489941543"/>
                <w:bookmarkStart w:id="15349" w:name="_Toc489942701"/>
                <w:bookmarkStart w:id="15350" w:name="_Toc490206982"/>
                <w:bookmarkStart w:id="15351" w:name="_Toc490208147"/>
                <w:bookmarkStart w:id="15352" w:name="_Toc491673988"/>
                <w:bookmarkEnd w:id="15347"/>
                <w:bookmarkEnd w:id="15348"/>
                <w:bookmarkEnd w:id="15349"/>
                <w:bookmarkEnd w:id="15350"/>
                <w:bookmarkEnd w:id="15351"/>
                <w:bookmarkEnd w:id="15352"/>
              </w:del>
            </w:ins>
          </w:p>
        </w:tc>
        <w:tc>
          <w:tcPr>
            <w:tcW w:w="4111" w:type="dxa"/>
            <w:tcBorders>
              <w:top w:val="nil"/>
              <w:left w:val="nil"/>
              <w:bottom w:val="nil"/>
              <w:right w:val="single" w:sz="4" w:space="0" w:color="auto"/>
            </w:tcBorders>
            <w:shd w:val="clear" w:color="auto" w:fill="auto"/>
            <w:vAlign w:val="center"/>
            <w:hideMark/>
          </w:tcPr>
          <w:p w:rsidR="00743B33" w:rsidRPr="00743B33" w:rsidRDefault="00D20E06" w:rsidP="00743B33">
            <w:pPr>
              <w:pStyle w:val="Heading3"/>
              <w:rPr>
                <w:ins w:id="15353" w:author="Author"/>
                <w:del w:id="15354" w:author="Author"/>
                <w:b w:val="0"/>
                <w:lang w:eastAsia="en-US"/>
                <w:rPrChange w:id="15355" w:author="Author">
                  <w:rPr>
                    <w:ins w:id="15356" w:author="Author"/>
                    <w:del w:id="15357" w:author="Author"/>
                    <w:rFonts w:ascii="Calibri" w:eastAsia="Times New Roman" w:hAnsi="Calibri"/>
                    <w:b/>
                    <w:bCs/>
                    <w:color w:val="000000"/>
                    <w:szCs w:val="22"/>
                    <w:lang w:val="en-US" w:eastAsia="en-US"/>
                  </w:rPr>
                </w:rPrChange>
              </w:rPr>
              <w:pPrChange w:id="15358" w:author="Author">
                <w:pPr/>
              </w:pPrChange>
            </w:pPr>
            <w:ins w:id="15359" w:author="Author">
              <w:del w:id="15360" w:author="Author">
                <w:r>
                  <w:rPr>
                    <w:b w:val="0"/>
                    <w:lang w:eastAsia="en-US"/>
                    <w:rPrChange w:id="15361" w:author="Author">
                      <w:rPr>
                        <w:rFonts w:ascii="Calibri" w:eastAsia="Times New Roman" w:hAnsi="Calibri"/>
                        <w:b/>
                        <w:bCs/>
                        <w:color w:val="000000"/>
                        <w:szCs w:val="22"/>
                        <w:lang w:val="en-US" w:eastAsia="en-US"/>
                      </w:rPr>
                    </w:rPrChange>
                  </w:rPr>
                  <w:delText>RedValue</w:delText>
                </w:r>
                <w:bookmarkStart w:id="15362" w:name="_Toc488929334"/>
                <w:bookmarkStart w:id="15363" w:name="_Toc489941544"/>
                <w:bookmarkStart w:id="15364" w:name="_Toc489942702"/>
                <w:bookmarkStart w:id="15365" w:name="_Toc490206983"/>
                <w:bookmarkStart w:id="15366" w:name="_Toc490208148"/>
                <w:bookmarkStart w:id="15367" w:name="_Toc491673989"/>
                <w:bookmarkEnd w:id="15362"/>
                <w:bookmarkEnd w:id="15363"/>
                <w:bookmarkEnd w:id="15364"/>
                <w:bookmarkEnd w:id="15365"/>
                <w:bookmarkEnd w:id="15366"/>
                <w:bookmarkEnd w:id="15367"/>
              </w:del>
            </w:ins>
          </w:p>
        </w:tc>
        <w:bookmarkStart w:id="15368" w:name="_Toc488929335"/>
        <w:bookmarkStart w:id="15369" w:name="_Toc489941545"/>
        <w:bookmarkStart w:id="15370" w:name="_Toc489942703"/>
        <w:bookmarkStart w:id="15371" w:name="_Toc490206984"/>
        <w:bookmarkStart w:id="15372" w:name="_Toc490208149"/>
        <w:bookmarkStart w:id="15373" w:name="_Toc491673990"/>
        <w:bookmarkEnd w:id="15368"/>
        <w:bookmarkEnd w:id="15369"/>
        <w:bookmarkEnd w:id="15370"/>
        <w:bookmarkEnd w:id="15371"/>
        <w:bookmarkEnd w:id="15372"/>
        <w:bookmarkEnd w:id="15373"/>
      </w:tr>
      <w:tr w:rsidR="00743B33">
        <w:trPr>
          <w:trHeight w:val="300"/>
          <w:jc w:val="center"/>
          <w:ins w:id="15374" w:author="Author"/>
          <w:del w:id="15375" w:author="Author"/>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376" w:author="Author"/>
                <w:del w:id="15377" w:author="Author"/>
                <w:lang w:eastAsia="en-US"/>
                <w:rPrChange w:id="15378" w:author="Author">
                  <w:rPr>
                    <w:ins w:id="15379" w:author="Author"/>
                    <w:del w:id="15380" w:author="Author"/>
                    <w:rFonts w:ascii="Calibri" w:eastAsia="Times New Roman" w:hAnsi="Calibri"/>
                    <w:color w:val="000000"/>
                    <w:szCs w:val="22"/>
                    <w:lang w:val="en-US" w:eastAsia="en-US"/>
                  </w:rPr>
                </w:rPrChange>
              </w:rPr>
              <w:pPrChange w:id="15381" w:author="Author">
                <w:pPr/>
              </w:pPrChange>
            </w:pPr>
            <w:ins w:id="15382" w:author="Author">
              <w:del w:id="15383" w:author="Author">
                <w:r>
                  <w:rPr>
                    <w:lang w:eastAsia="en-US"/>
                    <w:rPrChange w:id="15384" w:author="Author">
                      <w:rPr>
                        <w:rFonts w:ascii="Calibri" w:eastAsia="Times New Roman" w:hAnsi="Calibri"/>
                        <w:color w:val="000000"/>
                        <w:szCs w:val="22"/>
                        <w:lang w:val="en-US" w:eastAsia="en-US"/>
                      </w:rPr>
                    </w:rPrChange>
                  </w:rPr>
                  <w:delText>Interface</w:delText>
                </w:r>
                <w:bookmarkStart w:id="15385" w:name="_Toc488929336"/>
                <w:bookmarkStart w:id="15386" w:name="_Toc489941546"/>
                <w:bookmarkStart w:id="15387" w:name="_Toc489942704"/>
                <w:bookmarkStart w:id="15388" w:name="_Toc490206985"/>
                <w:bookmarkStart w:id="15389" w:name="_Toc490208150"/>
                <w:bookmarkStart w:id="15390" w:name="_Toc491673991"/>
                <w:bookmarkEnd w:id="15385"/>
                <w:bookmarkEnd w:id="15386"/>
                <w:bookmarkEnd w:id="15387"/>
                <w:bookmarkEnd w:id="15388"/>
                <w:bookmarkEnd w:id="15389"/>
                <w:bookmarkEnd w:id="15390"/>
              </w:del>
            </w:ins>
          </w:p>
        </w:tc>
        <w:tc>
          <w:tcPr>
            <w:tcW w:w="992" w:type="dxa"/>
            <w:vMerge w:val="restart"/>
            <w:tcBorders>
              <w:top w:val="nil"/>
              <w:left w:val="single" w:sz="4" w:space="0" w:color="auto"/>
              <w:bottom w:val="single" w:sz="4" w:space="0" w:color="auto"/>
              <w:right w:val="nil"/>
            </w:tcBorders>
            <w:shd w:val="clear" w:color="auto" w:fill="auto"/>
            <w:vAlign w:val="center"/>
            <w:hideMark/>
          </w:tcPr>
          <w:p w:rsidR="00743B33" w:rsidRPr="00743B33" w:rsidRDefault="00D20E06" w:rsidP="00743B33">
            <w:pPr>
              <w:pStyle w:val="Heading3"/>
              <w:rPr>
                <w:ins w:id="15391" w:author="Author"/>
                <w:del w:id="15392" w:author="Author"/>
                <w:lang w:eastAsia="en-US"/>
                <w:rPrChange w:id="15393" w:author="Author">
                  <w:rPr>
                    <w:ins w:id="15394" w:author="Author"/>
                    <w:del w:id="15395" w:author="Author"/>
                    <w:rFonts w:ascii="Calibri" w:eastAsia="Times New Roman" w:hAnsi="Calibri"/>
                    <w:color w:val="000000"/>
                    <w:szCs w:val="22"/>
                    <w:lang w:val="en-US" w:eastAsia="en-US"/>
                  </w:rPr>
                </w:rPrChange>
              </w:rPr>
              <w:pPrChange w:id="15396" w:author="Author">
                <w:pPr/>
              </w:pPrChange>
            </w:pPr>
            <w:ins w:id="15397" w:author="Author">
              <w:del w:id="15398" w:author="Author">
                <w:r>
                  <w:rPr>
                    <w:lang w:eastAsia="en-US"/>
                    <w:rPrChange w:id="15399" w:author="Author">
                      <w:rPr>
                        <w:rFonts w:ascii="Calibri" w:eastAsia="Times New Roman" w:hAnsi="Calibri"/>
                        <w:color w:val="000000"/>
                        <w:szCs w:val="22"/>
                        <w:lang w:val="en-US" w:eastAsia="en-US"/>
                      </w:rPr>
                    </w:rPrChange>
                  </w:rPr>
                  <w:delText>Pascal</w:delText>
                </w:r>
                <w:bookmarkStart w:id="15400" w:name="_Toc488929337"/>
                <w:bookmarkStart w:id="15401" w:name="_Toc489941547"/>
                <w:bookmarkStart w:id="15402" w:name="_Toc489942705"/>
                <w:bookmarkStart w:id="15403" w:name="_Toc490206986"/>
                <w:bookmarkStart w:id="15404" w:name="_Toc490208151"/>
                <w:bookmarkStart w:id="15405" w:name="_Toc491673992"/>
                <w:bookmarkEnd w:id="15400"/>
                <w:bookmarkEnd w:id="15401"/>
                <w:bookmarkEnd w:id="15402"/>
                <w:bookmarkEnd w:id="15403"/>
                <w:bookmarkEnd w:id="15404"/>
                <w:bookmarkEnd w:id="15405"/>
              </w:del>
            </w:ins>
          </w:p>
        </w:tc>
        <w:tc>
          <w:tcPr>
            <w:tcW w:w="4111" w:type="dxa"/>
            <w:tcBorders>
              <w:top w:val="single" w:sz="4" w:space="0" w:color="auto"/>
              <w:left w:val="single" w:sz="4" w:space="0" w:color="auto"/>
              <w:bottom w:val="nil"/>
              <w:right w:val="single" w:sz="4" w:space="0" w:color="auto"/>
            </w:tcBorders>
            <w:shd w:val="clear" w:color="auto" w:fill="auto"/>
            <w:vAlign w:val="center"/>
            <w:hideMark/>
          </w:tcPr>
          <w:p w:rsidR="00743B33" w:rsidRPr="00743B33" w:rsidRDefault="00D20E06" w:rsidP="00743B33">
            <w:pPr>
              <w:pStyle w:val="Heading3"/>
              <w:rPr>
                <w:ins w:id="15406" w:author="Author"/>
                <w:del w:id="15407" w:author="Author"/>
                <w:b w:val="0"/>
                <w:lang w:eastAsia="en-US"/>
                <w:rPrChange w:id="15408" w:author="Author">
                  <w:rPr>
                    <w:ins w:id="15409" w:author="Author"/>
                    <w:del w:id="15410" w:author="Author"/>
                    <w:rFonts w:ascii="Calibri" w:eastAsia="Times New Roman" w:hAnsi="Calibri"/>
                    <w:b/>
                    <w:bCs/>
                    <w:color w:val="000000"/>
                    <w:szCs w:val="22"/>
                    <w:lang w:val="en-US" w:eastAsia="en-US"/>
                  </w:rPr>
                </w:rPrChange>
              </w:rPr>
              <w:pPrChange w:id="15411" w:author="Author">
                <w:pPr/>
              </w:pPrChange>
            </w:pPr>
            <w:ins w:id="15412" w:author="Author">
              <w:del w:id="15413" w:author="Author">
                <w:r>
                  <w:rPr>
                    <w:b w:val="0"/>
                    <w:lang w:eastAsia="en-US"/>
                    <w:rPrChange w:id="15414" w:author="Author">
                      <w:rPr>
                        <w:rFonts w:ascii="Calibri" w:eastAsia="Times New Roman" w:hAnsi="Calibri"/>
                        <w:b/>
                        <w:bCs/>
                        <w:color w:val="000000"/>
                        <w:szCs w:val="22"/>
                        <w:lang w:val="en-US" w:eastAsia="en-US"/>
                      </w:rPr>
                    </w:rPrChange>
                  </w:rPr>
                  <w:delText>IDisposable</w:delText>
                </w:r>
                <w:bookmarkStart w:id="15415" w:name="_Toc488929338"/>
                <w:bookmarkStart w:id="15416" w:name="_Toc489941548"/>
                <w:bookmarkStart w:id="15417" w:name="_Toc489942706"/>
                <w:bookmarkStart w:id="15418" w:name="_Toc490206987"/>
                <w:bookmarkStart w:id="15419" w:name="_Toc490208152"/>
                <w:bookmarkStart w:id="15420" w:name="_Toc491673993"/>
                <w:bookmarkEnd w:id="15415"/>
                <w:bookmarkEnd w:id="15416"/>
                <w:bookmarkEnd w:id="15417"/>
                <w:bookmarkEnd w:id="15418"/>
                <w:bookmarkEnd w:id="15419"/>
                <w:bookmarkEnd w:id="15420"/>
              </w:del>
            </w:ins>
          </w:p>
        </w:tc>
        <w:bookmarkStart w:id="15421" w:name="_Toc488929339"/>
        <w:bookmarkStart w:id="15422" w:name="_Toc489941549"/>
        <w:bookmarkStart w:id="15423" w:name="_Toc489942707"/>
        <w:bookmarkStart w:id="15424" w:name="_Toc490206988"/>
        <w:bookmarkStart w:id="15425" w:name="_Toc490208153"/>
        <w:bookmarkStart w:id="15426" w:name="_Toc491673994"/>
        <w:bookmarkEnd w:id="15421"/>
        <w:bookmarkEnd w:id="15422"/>
        <w:bookmarkEnd w:id="15423"/>
        <w:bookmarkEnd w:id="15424"/>
        <w:bookmarkEnd w:id="15425"/>
        <w:bookmarkEnd w:id="15426"/>
      </w:tr>
      <w:tr w:rsidR="00743B33">
        <w:trPr>
          <w:trHeight w:val="315"/>
          <w:jc w:val="center"/>
          <w:ins w:id="15427" w:author="Author"/>
          <w:del w:id="15428" w:author="Author"/>
        </w:trPr>
        <w:tc>
          <w:tcPr>
            <w:tcW w:w="1980" w:type="dxa"/>
            <w:vMerge/>
            <w:tcBorders>
              <w:top w:val="nil"/>
              <w:left w:val="single" w:sz="4" w:space="0" w:color="auto"/>
              <w:bottom w:val="single" w:sz="4" w:space="0" w:color="auto"/>
              <w:right w:val="single" w:sz="4" w:space="0" w:color="auto"/>
            </w:tcBorders>
            <w:vAlign w:val="center"/>
            <w:hideMark/>
          </w:tcPr>
          <w:p w:rsidR="00743B33" w:rsidRPr="00743B33" w:rsidRDefault="00743B33" w:rsidP="00743B33">
            <w:pPr>
              <w:pStyle w:val="Heading3"/>
              <w:rPr>
                <w:ins w:id="15429" w:author="Author"/>
                <w:del w:id="15430" w:author="Author"/>
                <w:lang w:eastAsia="en-US"/>
                <w:rPrChange w:id="15431" w:author="Author">
                  <w:rPr>
                    <w:ins w:id="15432" w:author="Author"/>
                    <w:del w:id="15433" w:author="Author"/>
                    <w:rFonts w:ascii="Calibri" w:eastAsia="Times New Roman" w:hAnsi="Calibri"/>
                    <w:color w:val="000000"/>
                    <w:szCs w:val="22"/>
                    <w:lang w:val="en-US" w:eastAsia="en-US"/>
                  </w:rPr>
                </w:rPrChange>
              </w:rPr>
              <w:pPrChange w:id="15434" w:author="Author">
                <w:pPr/>
              </w:pPrChange>
            </w:pPr>
            <w:bookmarkStart w:id="15435" w:name="_Toc488929340"/>
            <w:bookmarkStart w:id="15436" w:name="_Toc489941550"/>
            <w:bookmarkStart w:id="15437" w:name="_Toc489942708"/>
            <w:bookmarkStart w:id="15438" w:name="_Toc490206989"/>
            <w:bookmarkStart w:id="15439" w:name="_Toc490208154"/>
            <w:bookmarkStart w:id="15440" w:name="_Toc491673995"/>
            <w:bookmarkEnd w:id="15435"/>
            <w:bookmarkEnd w:id="15436"/>
            <w:bookmarkEnd w:id="15437"/>
            <w:bookmarkEnd w:id="15438"/>
            <w:bookmarkEnd w:id="15439"/>
            <w:bookmarkEnd w:id="15440"/>
          </w:p>
        </w:tc>
        <w:tc>
          <w:tcPr>
            <w:tcW w:w="992" w:type="dxa"/>
            <w:vMerge/>
            <w:tcBorders>
              <w:top w:val="nil"/>
              <w:left w:val="single" w:sz="4" w:space="0" w:color="auto"/>
              <w:bottom w:val="single" w:sz="4" w:space="0" w:color="auto"/>
              <w:right w:val="nil"/>
            </w:tcBorders>
            <w:vAlign w:val="center"/>
            <w:hideMark/>
          </w:tcPr>
          <w:p w:rsidR="00743B33" w:rsidRPr="00743B33" w:rsidRDefault="00743B33" w:rsidP="00743B33">
            <w:pPr>
              <w:pStyle w:val="Heading3"/>
              <w:rPr>
                <w:ins w:id="15441" w:author="Author"/>
                <w:del w:id="15442" w:author="Author"/>
                <w:lang w:eastAsia="en-US"/>
                <w:rPrChange w:id="15443" w:author="Author">
                  <w:rPr>
                    <w:ins w:id="15444" w:author="Author"/>
                    <w:del w:id="15445" w:author="Author"/>
                    <w:rFonts w:ascii="Calibri" w:eastAsia="Times New Roman" w:hAnsi="Calibri"/>
                    <w:color w:val="000000"/>
                    <w:szCs w:val="22"/>
                    <w:lang w:val="en-US" w:eastAsia="en-US"/>
                  </w:rPr>
                </w:rPrChange>
              </w:rPr>
              <w:pPrChange w:id="15446" w:author="Author">
                <w:pPr/>
              </w:pPrChange>
            </w:pPr>
            <w:bookmarkStart w:id="15447" w:name="_Toc488929341"/>
            <w:bookmarkStart w:id="15448" w:name="_Toc489941551"/>
            <w:bookmarkStart w:id="15449" w:name="_Toc489942709"/>
            <w:bookmarkStart w:id="15450" w:name="_Toc490206990"/>
            <w:bookmarkStart w:id="15451" w:name="_Toc490208155"/>
            <w:bookmarkStart w:id="15452" w:name="_Toc491673996"/>
            <w:bookmarkEnd w:id="15447"/>
            <w:bookmarkEnd w:id="15448"/>
            <w:bookmarkEnd w:id="15449"/>
            <w:bookmarkEnd w:id="15450"/>
            <w:bookmarkEnd w:id="15451"/>
            <w:bookmarkEnd w:id="15452"/>
          </w:p>
        </w:tc>
        <w:tc>
          <w:tcPr>
            <w:tcW w:w="4111"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453" w:author="Author"/>
                <w:del w:id="15454" w:author="Author"/>
                <w:b w:val="0"/>
                <w:lang w:eastAsia="en-US"/>
                <w:rPrChange w:id="15455" w:author="Author">
                  <w:rPr>
                    <w:ins w:id="15456" w:author="Author"/>
                    <w:del w:id="15457" w:author="Author"/>
                    <w:rFonts w:ascii="Calibri" w:eastAsia="Times New Roman" w:hAnsi="Calibri"/>
                    <w:b/>
                    <w:bCs/>
                    <w:color w:val="000000"/>
                    <w:szCs w:val="22"/>
                    <w:lang w:val="en-US" w:eastAsia="en-US"/>
                  </w:rPr>
                </w:rPrChange>
              </w:rPr>
              <w:pPrChange w:id="15458" w:author="Author">
                <w:pPr>
                  <w:ind w:firstLineChars="100" w:firstLine="220"/>
                </w:pPr>
              </w:pPrChange>
            </w:pPr>
            <w:ins w:id="15459" w:author="Author">
              <w:del w:id="15460" w:author="Author">
                <w:r>
                  <w:rPr>
                    <w:b w:val="0"/>
                    <w:lang w:eastAsia="en-US"/>
                    <w:rPrChange w:id="15461" w:author="Author">
                      <w:rPr>
                        <w:rFonts w:ascii="Calibri" w:eastAsia="Times New Roman" w:hAnsi="Calibri"/>
                        <w:b/>
                        <w:bCs/>
                        <w:color w:val="000000"/>
                        <w:szCs w:val="22"/>
                        <w:lang w:val="en-US" w:eastAsia="en-US"/>
                      </w:rPr>
                    </w:rPrChange>
                  </w:rPr>
                  <w:delText>Note</w:delText>
                </w:r>
                <w:r>
                  <w:rPr>
                    <w:lang w:eastAsia="en-US"/>
                    <w:rPrChange w:id="15462" w:author="Author">
                      <w:rPr>
                        <w:rFonts w:ascii="Calibri" w:eastAsia="Times New Roman" w:hAnsi="Calibri"/>
                        <w:color w:val="000000"/>
                        <w:szCs w:val="22"/>
                        <w:lang w:val="en-US" w:eastAsia="en-US"/>
                      </w:rPr>
                    </w:rPrChange>
                  </w:rPr>
                  <w:delText xml:space="preserve">   Always begins with the prefix </w:delText>
                </w:r>
                <w:r>
                  <w:rPr>
                    <w:rFonts w:eastAsia="Arial Unicode MS" w:cs="Arial Unicode MS"/>
                    <w:lang w:eastAsia="en-US"/>
                    <w:rPrChange w:id="15463" w:author="Author">
                      <w:rPr>
                        <w:rFonts w:ascii="Arial Unicode MS" w:eastAsia="Arial Unicode MS" w:hAnsi="Arial Unicode MS" w:cs="Arial Unicode MS"/>
                        <w:color w:val="000000"/>
                        <w:sz w:val="20"/>
                        <w:szCs w:val="20"/>
                        <w:lang w:val="en-US" w:eastAsia="en-US"/>
                      </w:rPr>
                    </w:rPrChange>
                  </w:rPr>
                  <w:delText>I</w:delText>
                </w:r>
                <w:r>
                  <w:rPr>
                    <w:lang w:eastAsia="en-US"/>
                    <w:rPrChange w:id="15464" w:author="Author">
                      <w:rPr>
                        <w:rFonts w:ascii="Calibri" w:eastAsia="Times New Roman" w:hAnsi="Calibri"/>
                        <w:color w:val="000000"/>
                        <w:szCs w:val="22"/>
                        <w:lang w:val="en-US" w:eastAsia="en-US"/>
                      </w:rPr>
                    </w:rPrChange>
                  </w:rPr>
                  <w:delText>.</w:delText>
                </w:r>
                <w:bookmarkStart w:id="15465" w:name="_Toc488929342"/>
                <w:bookmarkStart w:id="15466" w:name="_Toc489941552"/>
                <w:bookmarkStart w:id="15467" w:name="_Toc489942710"/>
                <w:bookmarkStart w:id="15468" w:name="_Toc490206991"/>
                <w:bookmarkStart w:id="15469" w:name="_Toc490208156"/>
                <w:bookmarkStart w:id="15470" w:name="_Toc491673997"/>
                <w:bookmarkEnd w:id="15465"/>
                <w:bookmarkEnd w:id="15466"/>
                <w:bookmarkEnd w:id="15467"/>
                <w:bookmarkEnd w:id="15468"/>
                <w:bookmarkEnd w:id="15469"/>
                <w:bookmarkEnd w:id="15470"/>
              </w:del>
            </w:ins>
          </w:p>
        </w:tc>
        <w:bookmarkStart w:id="15471" w:name="_Toc488929343"/>
        <w:bookmarkStart w:id="15472" w:name="_Toc489941553"/>
        <w:bookmarkStart w:id="15473" w:name="_Toc489942711"/>
        <w:bookmarkStart w:id="15474" w:name="_Toc490206992"/>
        <w:bookmarkStart w:id="15475" w:name="_Toc490208157"/>
        <w:bookmarkStart w:id="15476" w:name="_Toc491673998"/>
        <w:bookmarkEnd w:id="15471"/>
        <w:bookmarkEnd w:id="15472"/>
        <w:bookmarkEnd w:id="15473"/>
        <w:bookmarkEnd w:id="15474"/>
        <w:bookmarkEnd w:id="15475"/>
        <w:bookmarkEnd w:id="15476"/>
      </w:tr>
      <w:tr w:rsidR="00743B33">
        <w:trPr>
          <w:trHeight w:val="300"/>
          <w:jc w:val="center"/>
          <w:ins w:id="15477" w:author="Author"/>
          <w:del w:id="15478"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479" w:author="Author"/>
                <w:del w:id="15480" w:author="Author"/>
                <w:lang w:eastAsia="en-US"/>
                <w:rPrChange w:id="15481" w:author="Author">
                  <w:rPr>
                    <w:ins w:id="15482" w:author="Author"/>
                    <w:del w:id="15483" w:author="Author"/>
                    <w:rFonts w:ascii="Calibri" w:eastAsia="Times New Roman" w:hAnsi="Calibri"/>
                    <w:color w:val="000000"/>
                    <w:szCs w:val="22"/>
                    <w:lang w:val="en-US" w:eastAsia="en-US"/>
                  </w:rPr>
                </w:rPrChange>
              </w:rPr>
              <w:pPrChange w:id="15484" w:author="Author">
                <w:pPr/>
              </w:pPrChange>
            </w:pPr>
            <w:ins w:id="15485" w:author="Author">
              <w:del w:id="15486" w:author="Author">
                <w:r>
                  <w:rPr>
                    <w:lang w:eastAsia="en-US"/>
                    <w:rPrChange w:id="15487" w:author="Author">
                      <w:rPr>
                        <w:rFonts w:ascii="Calibri" w:eastAsia="Times New Roman" w:hAnsi="Calibri"/>
                        <w:color w:val="000000"/>
                        <w:szCs w:val="22"/>
                        <w:lang w:val="en-US" w:eastAsia="en-US"/>
                      </w:rPr>
                    </w:rPrChange>
                  </w:rPr>
                  <w:delText>Method</w:delText>
                </w:r>
                <w:bookmarkStart w:id="15488" w:name="_Toc488929344"/>
                <w:bookmarkStart w:id="15489" w:name="_Toc489941554"/>
                <w:bookmarkStart w:id="15490" w:name="_Toc489942712"/>
                <w:bookmarkStart w:id="15491" w:name="_Toc490206993"/>
                <w:bookmarkStart w:id="15492" w:name="_Toc490208158"/>
                <w:bookmarkStart w:id="15493" w:name="_Toc491673999"/>
                <w:bookmarkEnd w:id="15488"/>
                <w:bookmarkEnd w:id="15489"/>
                <w:bookmarkEnd w:id="15490"/>
                <w:bookmarkEnd w:id="15491"/>
                <w:bookmarkEnd w:id="15492"/>
                <w:bookmarkEnd w:id="15493"/>
              </w:del>
            </w:ins>
          </w:p>
        </w:tc>
        <w:tc>
          <w:tcPr>
            <w:tcW w:w="992" w:type="dxa"/>
            <w:tcBorders>
              <w:top w:val="nil"/>
              <w:left w:val="nil"/>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494" w:author="Author"/>
                <w:del w:id="15495" w:author="Author"/>
                <w:lang w:eastAsia="en-US"/>
                <w:rPrChange w:id="15496" w:author="Author">
                  <w:rPr>
                    <w:ins w:id="15497" w:author="Author"/>
                    <w:del w:id="15498" w:author="Author"/>
                    <w:rFonts w:ascii="Calibri" w:eastAsia="Times New Roman" w:hAnsi="Calibri"/>
                    <w:color w:val="000000"/>
                    <w:szCs w:val="22"/>
                    <w:lang w:val="en-US" w:eastAsia="en-US"/>
                  </w:rPr>
                </w:rPrChange>
              </w:rPr>
              <w:pPrChange w:id="15499" w:author="Author">
                <w:pPr/>
              </w:pPrChange>
            </w:pPr>
            <w:ins w:id="15500" w:author="Author">
              <w:del w:id="15501" w:author="Author">
                <w:r>
                  <w:rPr>
                    <w:lang w:eastAsia="en-US"/>
                    <w:rPrChange w:id="15502" w:author="Author">
                      <w:rPr>
                        <w:rFonts w:ascii="Calibri" w:eastAsia="Times New Roman" w:hAnsi="Calibri"/>
                        <w:color w:val="000000"/>
                        <w:szCs w:val="22"/>
                        <w:lang w:val="en-US" w:eastAsia="en-US"/>
                      </w:rPr>
                    </w:rPrChange>
                  </w:rPr>
                  <w:delText>Pascal</w:delText>
                </w:r>
                <w:bookmarkStart w:id="15503" w:name="_Toc488929345"/>
                <w:bookmarkStart w:id="15504" w:name="_Toc489941555"/>
                <w:bookmarkStart w:id="15505" w:name="_Toc489942713"/>
                <w:bookmarkStart w:id="15506" w:name="_Toc490206994"/>
                <w:bookmarkStart w:id="15507" w:name="_Toc490208159"/>
                <w:bookmarkStart w:id="15508" w:name="_Toc491674000"/>
                <w:bookmarkEnd w:id="15503"/>
                <w:bookmarkEnd w:id="15504"/>
                <w:bookmarkEnd w:id="15505"/>
                <w:bookmarkEnd w:id="15506"/>
                <w:bookmarkEnd w:id="15507"/>
                <w:bookmarkEnd w:id="15508"/>
              </w:del>
            </w:ins>
          </w:p>
        </w:tc>
        <w:tc>
          <w:tcPr>
            <w:tcW w:w="4111" w:type="dxa"/>
            <w:tcBorders>
              <w:top w:val="nil"/>
              <w:left w:val="nil"/>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509" w:author="Author"/>
                <w:del w:id="15510" w:author="Author"/>
                <w:b w:val="0"/>
                <w:lang w:eastAsia="en-US"/>
                <w:rPrChange w:id="15511" w:author="Author">
                  <w:rPr>
                    <w:ins w:id="15512" w:author="Author"/>
                    <w:del w:id="15513" w:author="Author"/>
                    <w:rFonts w:ascii="Calibri" w:eastAsia="Times New Roman" w:hAnsi="Calibri"/>
                    <w:b/>
                    <w:bCs/>
                    <w:color w:val="000000"/>
                    <w:szCs w:val="22"/>
                    <w:lang w:val="en-US" w:eastAsia="en-US"/>
                  </w:rPr>
                </w:rPrChange>
              </w:rPr>
              <w:pPrChange w:id="15514" w:author="Author">
                <w:pPr/>
              </w:pPrChange>
            </w:pPr>
            <w:ins w:id="15515" w:author="Author">
              <w:del w:id="15516" w:author="Author">
                <w:r>
                  <w:rPr>
                    <w:b w:val="0"/>
                    <w:lang w:eastAsia="en-US"/>
                    <w:rPrChange w:id="15517" w:author="Author">
                      <w:rPr>
                        <w:rFonts w:ascii="Calibri" w:eastAsia="Times New Roman" w:hAnsi="Calibri"/>
                        <w:b/>
                        <w:bCs/>
                        <w:color w:val="000000"/>
                        <w:szCs w:val="22"/>
                        <w:lang w:val="en-US" w:eastAsia="en-US"/>
                      </w:rPr>
                    </w:rPrChange>
                  </w:rPr>
                  <w:delText>ToString</w:delText>
                </w:r>
                <w:bookmarkStart w:id="15518" w:name="_Toc488929346"/>
                <w:bookmarkStart w:id="15519" w:name="_Toc489941556"/>
                <w:bookmarkStart w:id="15520" w:name="_Toc489942714"/>
                <w:bookmarkStart w:id="15521" w:name="_Toc490206995"/>
                <w:bookmarkStart w:id="15522" w:name="_Toc490208160"/>
                <w:bookmarkStart w:id="15523" w:name="_Toc491674001"/>
                <w:bookmarkEnd w:id="15518"/>
                <w:bookmarkEnd w:id="15519"/>
                <w:bookmarkEnd w:id="15520"/>
                <w:bookmarkEnd w:id="15521"/>
                <w:bookmarkEnd w:id="15522"/>
                <w:bookmarkEnd w:id="15523"/>
              </w:del>
            </w:ins>
          </w:p>
        </w:tc>
        <w:bookmarkStart w:id="15524" w:name="_Toc488929347"/>
        <w:bookmarkStart w:id="15525" w:name="_Toc489941557"/>
        <w:bookmarkStart w:id="15526" w:name="_Toc489942715"/>
        <w:bookmarkStart w:id="15527" w:name="_Toc490206996"/>
        <w:bookmarkStart w:id="15528" w:name="_Toc490208161"/>
        <w:bookmarkStart w:id="15529" w:name="_Toc491674002"/>
        <w:bookmarkEnd w:id="15524"/>
        <w:bookmarkEnd w:id="15525"/>
        <w:bookmarkEnd w:id="15526"/>
        <w:bookmarkEnd w:id="15527"/>
        <w:bookmarkEnd w:id="15528"/>
        <w:bookmarkEnd w:id="15529"/>
      </w:tr>
      <w:tr w:rsidR="00743B33">
        <w:trPr>
          <w:trHeight w:val="300"/>
          <w:jc w:val="center"/>
          <w:ins w:id="15530" w:author="Author"/>
          <w:del w:id="15531"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532" w:author="Author"/>
                <w:del w:id="15533" w:author="Author"/>
                <w:lang w:eastAsia="en-US"/>
                <w:rPrChange w:id="15534" w:author="Author">
                  <w:rPr>
                    <w:ins w:id="15535" w:author="Author"/>
                    <w:del w:id="15536" w:author="Author"/>
                    <w:rFonts w:ascii="Calibri" w:eastAsia="Times New Roman" w:hAnsi="Calibri"/>
                    <w:color w:val="000000"/>
                    <w:szCs w:val="22"/>
                    <w:lang w:val="en-US" w:eastAsia="en-US"/>
                  </w:rPr>
                </w:rPrChange>
              </w:rPr>
              <w:pPrChange w:id="15537" w:author="Author">
                <w:pPr/>
              </w:pPrChange>
            </w:pPr>
            <w:ins w:id="15538" w:author="Author">
              <w:del w:id="15539" w:author="Author">
                <w:r>
                  <w:rPr>
                    <w:lang w:eastAsia="en-US"/>
                    <w:rPrChange w:id="15540" w:author="Author">
                      <w:rPr>
                        <w:rFonts w:ascii="Calibri" w:eastAsia="Times New Roman" w:hAnsi="Calibri"/>
                        <w:color w:val="000000"/>
                        <w:szCs w:val="22"/>
                        <w:lang w:val="en-US" w:eastAsia="en-US"/>
                      </w:rPr>
                    </w:rPrChange>
                  </w:rPr>
                  <w:delText>Namespace</w:delText>
                </w:r>
                <w:bookmarkStart w:id="15541" w:name="_Toc488929348"/>
                <w:bookmarkStart w:id="15542" w:name="_Toc489941558"/>
                <w:bookmarkStart w:id="15543" w:name="_Toc489942716"/>
                <w:bookmarkStart w:id="15544" w:name="_Toc490206997"/>
                <w:bookmarkStart w:id="15545" w:name="_Toc490208162"/>
                <w:bookmarkStart w:id="15546" w:name="_Toc491674003"/>
                <w:bookmarkEnd w:id="15541"/>
                <w:bookmarkEnd w:id="15542"/>
                <w:bookmarkEnd w:id="15543"/>
                <w:bookmarkEnd w:id="15544"/>
                <w:bookmarkEnd w:id="15545"/>
                <w:bookmarkEnd w:id="15546"/>
              </w:del>
            </w:ins>
          </w:p>
        </w:tc>
        <w:tc>
          <w:tcPr>
            <w:tcW w:w="992" w:type="dxa"/>
            <w:tcBorders>
              <w:top w:val="nil"/>
              <w:left w:val="nil"/>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547" w:author="Author"/>
                <w:del w:id="15548" w:author="Author"/>
                <w:lang w:eastAsia="en-US"/>
                <w:rPrChange w:id="15549" w:author="Author">
                  <w:rPr>
                    <w:ins w:id="15550" w:author="Author"/>
                    <w:del w:id="15551" w:author="Author"/>
                    <w:rFonts w:ascii="Calibri" w:eastAsia="Times New Roman" w:hAnsi="Calibri"/>
                    <w:color w:val="000000"/>
                    <w:szCs w:val="22"/>
                    <w:lang w:val="en-US" w:eastAsia="en-US"/>
                  </w:rPr>
                </w:rPrChange>
              </w:rPr>
              <w:pPrChange w:id="15552" w:author="Author">
                <w:pPr/>
              </w:pPrChange>
            </w:pPr>
            <w:ins w:id="15553" w:author="Author">
              <w:del w:id="15554" w:author="Author">
                <w:r>
                  <w:rPr>
                    <w:lang w:eastAsia="en-US"/>
                    <w:rPrChange w:id="15555" w:author="Author">
                      <w:rPr>
                        <w:rFonts w:ascii="Calibri" w:eastAsia="Times New Roman" w:hAnsi="Calibri"/>
                        <w:color w:val="000000"/>
                        <w:szCs w:val="22"/>
                        <w:lang w:val="en-US" w:eastAsia="en-US"/>
                      </w:rPr>
                    </w:rPrChange>
                  </w:rPr>
                  <w:delText>Pascal</w:delText>
                </w:r>
                <w:bookmarkStart w:id="15556" w:name="_Toc488929349"/>
                <w:bookmarkStart w:id="15557" w:name="_Toc489941559"/>
                <w:bookmarkStart w:id="15558" w:name="_Toc489942717"/>
                <w:bookmarkStart w:id="15559" w:name="_Toc490206998"/>
                <w:bookmarkStart w:id="15560" w:name="_Toc490208163"/>
                <w:bookmarkStart w:id="15561" w:name="_Toc491674004"/>
                <w:bookmarkEnd w:id="15556"/>
                <w:bookmarkEnd w:id="15557"/>
                <w:bookmarkEnd w:id="15558"/>
                <w:bookmarkEnd w:id="15559"/>
                <w:bookmarkEnd w:id="15560"/>
                <w:bookmarkEnd w:id="15561"/>
              </w:del>
            </w:ins>
          </w:p>
        </w:tc>
        <w:tc>
          <w:tcPr>
            <w:tcW w:w="4111" w:type="dxa"/>
            <w:tcBorders>
              <w:top w:val="nil"/>
              <w:left w:val="nil"/>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562" w:author="Author"/>
                <w:del w:id="15563" w:author="Author"/>
                <w:b w:val="0"/>
                <w:lang w:eastAsia="en-US"/>
                <w:rPrChange w:id="15564" w:author="Author">
                  <w:rPr>
                    <w:ins w:id="15565" w:author="Author"/>
                    <w:del w:id="15566" w:author="Author"/>
                    <w:rFonts w:ascii="Calibri" w:eastAsia="Times New Roman" w:hAnsi="Calibri"/>
                    <w:b/>
                    <w:bCs/>
                    <w:color w:val="000000"/>
                    <w:szCs w:val="22"/>
                    <w:lang w:val="en-US" w:eastAsia="en-US"/>
                  </w:rPr>
                </w:rPrChange>
              </w:rPr>
              <w:pPrChange w:id="15567" w:author="Author">
                <w:pPr/>
              </w:pPrChange>
            </w:pPr>
            <w:ins w:id="15568" w:author="Author">
              <w:del w:id="15569" w:author="Author">
                <w:r>
                  <w:rPr>
                    <w:b w:val="0"/>
                    <w:lang w:eastAsia="en-US"/>
                    <w:rPrChange w:id="15570" w:author="Author">
                      <w:rPr>
                        <w:rFonts w:ascii="Calibri" w:eastAsia="Times New Roman" w:hAnsi="Calibri"/>
                        <w:b/>
                        <w:bCs/>
                        <w:color w:val="000000"/>
                        <w:szCs w:val="22"/>
                        <w:lang w:val="en-US" w:eastAsia="en-US"/>
                      </w:rPr>
                    </w:rPrChange>
                  </w:rPr>
                  <w:delText>System.Drawing</w:delText>
                </w:r>
                <w:bookmarkStart w:id="15571" w:name="_Toc488929350"/>
                <w:bookmarkStart w:id="15572" w:name="_Toc489941560"/>
                <w:bookmarkStart w:id="15573" w:name="_Toc489942718"/>
                <w:bookmarkStart w:id="15574" w:name="_Toc490206999"/>
                <w:bookmarkStart w:id="15575" w:name="_Toc490208164"/>
                <w:bookmarkStart w:id="15576" w:name="_Toc491674005"/>
                <w:bookmarkEnd w:id="15571"/>
                <w:bookmarkEnd w:id="15572"/>
                <w:bookmarkEnd w:id="15573"/>
                <w:bookmarkEnd w:id="15574"/>
                <w:bookmarkEnd w:id="15575"/>
                <w:bookmarkEnd w:id="15576"/>
              </w:del>
            </w:ins>
          </w:p>
        </w:tc>
        <w:bookmarkStart w:id="15577" w:name="_Toc488929351"/>
        <w:bookmarkStart w:id="15578" w:name="_Toc489941561"/>
        <w:bookmarkStart w:id="15579" w:name="_Toc489942719"/>
        <w:bookmarkStart w:id="15580" w:name="_Toc490207000"/>
        <w:bookmarkStart w:id="15581" w:name="_Toc490208165"/>
        <w:bookmarkStart w:id="15582" w:name="_Toc491674006"/>
        <w:bookmarkEnd w:id="15577"/>
        <w:bookmarkEnd w:id="15578"/>
        <w:bookmarkEnd w:id="15579"/>
        <w:bookmarkEnd w:id="15580"/>
        <w:bookmarkEnd w:id="15581"/>
        <w:bookmarkEnd w:id="15582"/>
      </w:tr>
      <w:tr w:rsidR="00743B33">
        <w:trPr>
          <w:trHeight w:val="300"/>
          <w:jc w:val="center"/>
          <w:ins w:id="15583" w:author="Author"/>
          <w:del w:id="15584"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585" w:author="Author"/>
                <w:del w:id="15586" w:author="Author"/>
                <w:lang w:eastAsia="en-US"/>
                <w:rPrChange w:id="15587" w:author="Author">
                  <w:rPr>
                    <w:ins w:id="15588" w:author="Author"/>
                    <w:del w:id="15589" w:author="Author"/>
                    <w:rFonts w:ascii="Calibri" w:eastAsia="Times New Roman" w:hAnsi="Calibri"/>
                    <w:color w:val="000000"/>
                    <w:szCs w:val="22"/>
                    <w:lang w:val="en-US" w:eastAsia="en-US"/>
                  </w:rPr>
                </w:rPrChange>
              </w:rPr>
              <w:pPrChange w:id="15590" w:author="Author">
                <w:pPr/>
              </w:pPrChange>
            </w:pPr>
            <w:ins w:id="15591" w:author="Author">
              <w:del w:id="15592" w:author="Author">
                <w:r>
                  <w:rPr>
                    <w:lang w:eastAsia="en-US"/>
                    <w:rPrChange w:id="15593" w:author="Author">
                      <w:rPr>
                        <w:rFonts w:ascii="Calibri" w:eastAsia="Times New Roman" w:hAnsi="Calibri"/>
                        <w:color w:val="000000"/>
                        <w:szCs w:val="22"/>
                        <w:lang w:val="en-US" w:eastAsia="en-US"/>
                      </w:rPr>
                    </w:rPrChange>
                  </w:rPr>
                  <w:delText>Parameter</w:delText>
                </w:r>
                <w:bookmarkStart w:id="15594" w:name="_Toc488929352"/>
                <w:bookmarkStart w:id="15595" w:name="_Toc489941562"/>
                <w:bookmarkStart w:id="15596" w:name="_Toc489942720"/>
                <w:bookmarkStart w:id="15597" w:name="_Toc490207001"/>
                <w:bookmarkStart w:id="15598" w:name="_Toc490208166"/>
                <w:bookmarkStart w:id="15599" w:name="_Toc491674007"/>
                <w:bookmarkEnd w:id="15594"/>
                <w:bookmarkEnd w:id="15595"/>
                <w:bookmarkEnd w:id="15596"/>
                <w:bookmarkEnd w:id="15597"/>
                <w:bookmarkEnd w:id="15598"/>
                <w:bookmarkEnd w:id="15599"/>
              </w:del>
            </w:ins>
          </w:p>
        </w:tc>
        <w:tc>
          <w:tcPr>
            <w:tcW w:w="992" w:type="dxa"/>
            <w:tcBorders>
              <w:top w:val="nil"/>
              <w:left w:val="nil"/>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600" w:author="Author"/>
                <w:del w:id="15601" w:author="Author"/>
                <w:lang w:eastAsia="en-US"/>
                <w:rPrChange w:id="15602" w:author="Author">
                  <w:rPr>
                    <w:ins w:id="15603" w:author="Author"/>
                    <w:del w:id="15604" w:author="Author"/>
                    <w:rFonts w:ascii="Calibri" w:eastAsia="Times New Roman" w:hAnsi="Calibri"/>
                    <w:color w:val="000000"/>
                    <w:szCs w:val="22"/>
                    <w:lang w:val="en-US" w:eastAsia="en-US"/>
                  </w:rPr>
                </w:rPrChange>
              </w:rPr>
              <w:pPrChange w:id="15605" w:author="Author">
                <w:pPr/>
              </w:pPrChange>
            </w:pPr>
            <w:ins w:id="15606" w:author="Author">
              <w:del w:id="15607" w:author="Author">
                <w:r>
                  <w:rPr>
                    <w:lang w:eastAsia="en-US"/>
                    <w:rPrChange w:id="15608" w:author="Author">
                      <w:rPr>
                        <w:rFonts w:ascii="Calibri" w:eastAsia="Times New Roman" w:hAnsi="Calibri"/>
                        <w:color w:val="000000"/>
                        <w:szCs w:val="22"/>
                        <w:lang w:val="en-US" w:eastAsia="en-US"/>
                      </w:rPr>
                    </w:rPrChange>
                  </w:rPr>
                  <w:delText>Camel</w:delText>
                </w:r>
                <w:r>
                  <w:rPr>
                    <w:vertAlign w:val="superscript"/>
                    <w:lang w:eastAsia="en-US"/>
                  </w:rPr>
                  <w:delText>(2*)</w:delText>
                </w:r>
                <w:bookmarkStart w:id="15609" w:name="_Toc488929353"/>
                <w:bookmarkStart w:id="15610" w:name="_Toc489941563"/>
                <w:bookmarkStart w:id="15611" w:name="_Toc489942721"/>
                <w:bookmarkStart w:id="15612" w:name="_Toc490207002"/>
                <w:bookmarkStart w:id="15613" w:name="_Toc490208167"/>
                <w:bookmarkStart w:id="15614" w:name="_Toc491674008"/>
                <w:bookmarkEnd w:id="15609"/>
                <w:bookmarkEnd w:id="15610"/>
                <w:bookmarkEnd w:id="15611"/>
                <w:bookmarkEnd w:id="15612"/>
                <w:bookmarkEnd w:id="15613"/>
                <w:bookmarkEnd w:id="15614"/>
              </w:del>
            </w:ins>
          </w:p>
        </w:tc>
        <w:tc>
          <w:tcPr>
            <w:tcW w:w="4111" w:type="dxa"/>
            <w:tcBorders>
              <w:top w:val="nil"/>
              <w:left w:val="nil"/>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615" w:author="Author"/>
                <w:del w:id="15616" w:author="Author"/>
                <w:b w:val="0"/>
                <w:lang w:eastAsia="en-US"/>
                <w:rPrChange w:id="15617" w:author="Author">
                  <w:rPr>
                    <w:ins w:id="15618" w:author="Author"/>
                    <w:del w:id="15619" w:author="Author"/>
                    <w:rFonts w:ascii="Calibri" w:eastAsia="Times New Roman" w:hAnsi="Calibri"/>
                    <w:b/>
                    <w:bCs/>
                    <w:color w:val="000000"/>
                    <w:szCs w:val="22"/>
                    <w:lang w:val="en-US" w:eastAsia="en-US"/>
                  </w:rPr>
                </w:rPrChange>
              </w:rPr>
              <w:pPrChange w:id="15620" w:author="Author">
                <w:pPr/>
              </w:pPrChange>
            </w:pPr>
            <w:ins w:id="15621" w:author="Author">
              <w:del w:id="15622" w:author="Author">
                <w:r>
                  <w:rPr>
                    <w:b w:val="0"/>
                    <w:lang w:eastAsia="en-US"/>
                    <w:rPrChange w:id="15623" w:author="Author">
                      <w:rPr>
                        <w:rFonts w:ascii="Calibri" w:eastAsia="Times New Roman" w:hAnsi="Calibri"/>
                        <w:b/>
                        <w:bCs/>
                        <w:color w:val="000000"/>
                        <w:szCs w:val="22"/>
                        <w:lang w:val="en-US" w:eastAsia="en-US"/>
                      </w:rPr>
                    </w:rPrChange>
                  </w:rPr>
                  <w:delText>typeName</w:delText>
                </w:r>
                <w:bookmarkStart w:id="15624" w:name="_Toc488929354"/>
                <w:bookmarkStart w:id="15625" w:name="_Toc489941564"/>
                <w:bookmarkStart w:id="15626" w:name="_Toc489942722"/>
                <w:bookmarkStart w:id="15627" w:name="_Toc490207003"/>
                <w:bookmarkStart w:id="15628" w:name="_Toc490208168"/>
                <w:bookmarkStart w:id="15629" w:name="_Toc491674009"/>
                <w:bookmarkEnd w:id="15624"/>
                <w:bookmarkEnd w:id="15625"/>
                <w:bookmarkEnd w:id="15626"/>
                <w:bookmarkEnd w:id="15627"/>
                <w:bookmarkEnd w:id="15628"/>
                <w:bookmarkEnd w:id="15629"/>
              </w:del>
            </w:ins>
          </w:p>
        </w:tc>
        <w:bookmarkStart w:id="15630" w:name="_Toc488929355"/>
        <w:bookmarkStart w:id="15631" w:name="_Toc489941565"/>
        <w:bookmarkStart w:id="15632" w:name="_Toc489942723"/>
        <w:bookmarkStart w:id="15633" w:name="_Toc490207004"/>
        <w:bookmarkStart w:id="15634" w:name="_Toc490208169"/>
        <w:bookmarkStart w:id="15635" w:name="_Toc491674010"/>
        <w:bookmarkEnd w:id="15630"/>
        <w:bookmarkEnd w:id="15631"/>
        <w:bookmarkEnd w:id="15632"/>
        <w:bookmarkEnd w:id="15633"/>
        <w:bookmarkEnd w:id="15634"/>
        <w:bookmarkEnd w:id="15635"/>
      </w:tr>
      <w:tr w:rsidR="00743B33">
        <w:trPr>
          <w:trHeight w:val="300"/>
          <w:jc w:val="center"/>
          <w:ins w:id="15636" w:author="Author"/>
          <w:del w:id="15637"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638" w:author="Author"/>
                <w:del w:id="15639" w:author="Author"/>
                <w:lang w:eastAsia="en-US"/>
                <w:rPrChange w:id="15640" w:author="Author">
                  <w:rPr>
                    <w:ins w:id="15641" w:author="Author"/>
                    <w:del w:id="15642" w:author="Author"/>
                    <w:rFonts w:ascii="Calibri" w:eastAsia="Times New Roman" w:hAnsi="Calibri"/>
                    <w:color w:val="000000"/>
                    <w:szCs w:val="22"/>
                    <w:lang w:val="en-US" w:eastAsia="en-US"/>
                  </w:rPr>
                </w:rPrChange>
              </w:rPr>
              <w:pPrChange w:id="15643" w:author="Author">
                <w:pPr/>
              </w:pPrChange>
            </w:pPr>
            <w:ins w:id="15644" w:author="Author">
              <w:del w:id="15645" w:author="Author">
                <w:r>
                  <w:rPr>
                    <w:lang w:eastAsia="en-US"/>
                    <w:rPrChange w:id="15646" w:author="Author">
                      <w:rPr>
                        <w:rFonts w:ascii="Calibri" w:eastAsia="Times New Roman" w:hAnsi="Calibri"/>
                        <w:color w:val="000000"/>
                        <w:szCs w:val="22"/>
                        <w:lang w:val="en-US" w:eastAsia="en-US"/>
                      </w:rPr>
                    </w:rPrChange>
                  </w:rPr>
                  <w:delText>Property</w:delText>
                </w:r>
                <w:bookmarkStart w:id="15647" w:name="_Toc488929356"/>
                <w:bookmarkStart w:id="15648" w:name="_Toc489941566"/>
                <w:bookmarkStart w:id="15649" w:name="_Toc489942724"/>
                <w:bookmarkStart w:id="15650" w:name="_Toc490207005"/>
                <w:bookmarkStart w:id="15651" w:name="_Toc490208170"/>
                <w:bookmarkStart w:id="15652" w:name="_Toc491674011"/>
                <w:bookmarkEnd w:id="15647"/>
                <w:bookmarkEnd w:id="15648"/>
                <w:bookmarkEnd w:id="15649"/>
                <w:bookmarkEnd w:id="15650"/>
                <w:bookmarkEnd w:id="15651"/>
                <w:bookmarkEnd w:id="15652"/>
              </w:del>
            </w:ins>
          </w:p>
        </w:tc>
        <w:tc>
          <w:tcPr>
            <w:tcW w:w="992" w:type="dxa"/>
            <w:tcBorders>
              <w:top w:val="nil"/>
              <w:left w:val="nil"/>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653" w:author="Author"/>
                <w:del w:id="15654" w:author="Author"/>
                <w:lang w:eastAsia="en-US"/>
                <w:rPrChange w:id="15655" w:author="Author">
                  <w:rPr>
                    <w:ins w:id="15656" w:author="Author"/>
                    <w:del w:id="15657" w:author="Author"/>
                    <w:rFonts w:ascii="Calibri" w:eastAsia="Times New Roman" w:hAnsi="Calibri"/>
                    <w:color w:val="000000"/>
                    <w:szCs w:val="22"/>
                    <w:lang w:val="en-US" w:eastAsia="en-US"/>
                  </w:rPr>
                </w:rPrChange>
              </w:rPr>
              <w:pPrChange w:id="15658" w:author="Author">
                <w:pPr/>
              </w:pPrChange>
            </w:pPr>
            <w:ins w:id="15659" w:author="Author">
              <w:del w:id="15660" w:author="Author">
                <w:r>
                  <w:rPr>
                    <w:lang w:eastAsia="en-US"/>
                    <w:rPrChange w:id="15661" w:author="Author">
                      <w:rPr>
                        <w:rFonts w:ascii="Calibri" w:eastAsia="Times New Roman" w:hAnsi="Calibri"/>
                        <w:color w:val="000000"/>
                        <w:szCs w:val="22"/>
                        <w:lang w:val="en-US" w:eastAsia="en-US"/>
                      </w:rPr>
                    </w:rPrChange>
                  </w:rPr>
                  <w:delText>Pascal</w:delText>
                </w:r>
                <w:bookmarkStart w:id="15662" w:name="_Toc488929357"/>
                <w:bookmarkStart w:id="15663" w:name="_Toc489941567"/>
                <w:bookmarkStart w:id="15664" w:name="_Toc489942725"/>
                <w:bookmarkStart w:id="15665" w:name="_Toc490207006"/>
                <w:bookmarkStart w:id="15666" w:name="_Toc490208171"/>
                <w:bookmarkStart w:id="15667" w:name="_Toc491674012"/>
                <w:bookmarkEnd w:id="15662"/>
                <w:bookmarkEnd w:id="15663"/>
                <w:bookmarkEnd w:id="15664"/>
                <w:bookmarkEnd w:id="15665"/>
                <w:bookmarkEnd w:id="15666"/>
                <w:bookmarkEnd w:id="15667"/>
              </w:del>
            </w:ins>
          </w:p>
        </w:tc>
        <w:tc>
          <w:tcPr>
            <w:tcW w:w="4111" w:type="dxa"/>
            <w:tcBorders>
              <w:top w:val="nil"/>
              <w:left w:val="nil"/>
              <w:bottom w:val="nil"/>
              <w:right w:val="single" w:sz="4" w:space="0" w:color="auto"/>
            </w:tcBorders>
            <w:shd w:val="clear" w:color="auto" w:fill="auto"/>
            <w:vAlign w:val="center"/>
            <w:hideMark/>
          </w:tcPr>
          <w:p w:rsidR="00743B33" w:rsidRPr="00743B33" w:rsidRDefault="00D20E06" w:rsidP="00743B33">
            <w:pPr>
              <w:pStyle w:val="Heading3"/>
              <w:rPr>
                <w:ins w:id="15668" w:author="Author"/>
                <w:del w:id="15669" w:author="Author"/>
                <w:b w:val="0"/>
                <w:lang w:eastAsia="en-US"/>
                <w:rPrChange w:id="15670" w:author="Author">
                  <w:rPr>
                    <w:ins w:id="15671" w:author="Author"/>
                    <w:del w:id="15672" w:author="Author"/>
                    <w:rFonts w:ascii="Calibri" w:eastAsia="Times New Roman" w:hAnsi="Calibri"/>
                    <w:b/>
                    <w:bCs/>
                    <w:color w:val="000000"/>
                    <w:szCs w:val="22"/>
                    <w:lang w:val="en-US" w:eastAsia="en-US"/>
                  </w:rPr>
                </w:rPrChange>
              </w:rPr>
              <w:pPrChange w:id="15673" w:author="Author">
                <w:pPr/>
              </w:pPrChange>
            </w:pPr>
            <w:ins w:id="15674" w:author="Author">
              <w:del w:id="15675" w:author="Author">
                <w:r>
                  <w:rPr>
                    <w:b w:val="0"/>
                    <w:lang w:eastAsia="en-US"/>
                    <w:rPrChange w:id="15676" w:author="Author">
                      <w:rPr>
                        <w:rFonts w:ascii="Calibri" w:eastAsia="Times New Roman" w:hAnsi="Calibri"/>
                        <w:b/>
                        <w:bCs/>
                        <w:color w:val="000000"/>
                        <w:szCs w:val="22"/>
                        <w:lang w:val="en-US" w:eastAsia="en-US"/>
                      </w:rPr>
                    </w:rPrChange>
                  </w:rPr>
                  <w:delText>BackColor</w:delText>
                </w:r>
                <w:bookmarkStart w:id="15677" w:name="_Toc488929358"/>
                <w:bookmarkStart w:id="15678" w:name="_Toc489941568"/>
                <w:bookmarkStart w:id="15679" w:name="_Toc489942726"/>
                <w:bookmarkStart w:id="15680" w:name="_Toc490207007"/>
                <w:bookmarkStart w:id="15681" w:name="_Toc490208172"/>
                <w:bookmarkStart w:id="15682" w:name="_Toc491674013"/>
                <w:bookmarkEnd w:id="15677"/>
                <w:bookmarkEnd w:id="15678"/>
                <w:bookmarkEnd w:id="15679"/>
                <w:bookmarkEnd w:id="15680"/>
                <w:bookmarkEnd w:id="15681"/>
                <w:bookmarkEnd w:id="15682"/>
              </w:del>
            </w:ins>
          </w:p>
        </w:tc>
        <w:bookmarkStart w:id="15683" w:name="_Toc488929359"/>
        <w:bookmarkStart w:id="15684" w:name="_Toc489941569"/>
        <w:bookmarkStart w:id="15685" w:name="_Toc489942727"/>
        <w:bookmarkStart w:id="15686" w:name="_Toc490207008"/>
        <w:bookmarkStart w:id="15687" w:name="_Toc490208173"/>
        <w:bookmarkStart w:id="15688" w:name="_Toc491674014"/>
        <w:bookmarkEnd w:id="15683"/>
        <w:bookmarkEnd w:id="15684"/>
        <w:bookmarkEnd w:id="15685"/>
        <w:bookmarkEnd w:id="15686"/>
        <w:bookmarkEnd w:id="15687"/>
        <w:bookmarkEnd w:id="15688"/>
      </w:tr>
      <w:tr w:rsidR="00743B33">
        <w:trPr>
          <w:trHeight w:val="300"/>
          <w:jc w:val="center"/>
          <w:ins w:id="15689" w:author="Author"/>
          <w:del w:id="15690" w:author="Author"/>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691" w:author="Author"/>
                <w:del w:id="15692" w:author="Author"/>
                <w:lang w:eastAsia="en-US"/>
                <w:rPrChange w:id="15693" w:author="Author">
                  <w:rPr>
                    <w:ins w:id="15694" w:author="Author"/>
                    <w:del w:id="15695" w:author="Author"/>
                    <w:rFonts w:ascii="Calibri" w:eastAsia="Times New Roman" w:hAnsi="Calibri"/>
                    <w:color w:val="000000"/>
                    <w:szCs w:val="22"/>
                    <w:lang w:val="en-US" w:eastAsia="en-US"/>
                  </w:rPr>
                </w:rPrChange>
              </w:rPr>
              <w:pPrChange w:id="15696" w:author="Author">
                <w:pPr/>
              </w:pPrChange>
            </w:pPr>
            <w:ins w:id="15697" w:author="Author">
              <w:del w:id="15698" w:author="Author">
                <w:r>
                  <w:rPr>
                    <w:lang w:eastAsia="en-US"/>
                    <w:rPrChange w:id="15699" w:author="Author">
                      <w:rPr>
                        <w:rFonts w:ascii="Calibri" w:eastAsia="Times New Roman" w:hAnsi="Calibri"/>
                        <w:color w:val="000000"/>
                        <w:szCs w:val="22"/>
                        <w:lang w:val="en-US" w:eastAsia="en-US"/>
                      </w:rPr>
                    </w:rPrChange>
                  </w:rPr>
                  <w:delText>Protected instance field</w:delText>
                </w:r>
                <w:bookmarkStart w:id="15700" w:name="_Toc488929360"/>
                <w:bookmarkStart w:id="15701" w:name="_Toc489941570"/>
                <w:bookmarkStart w:id="15702" w:name="_Toc489942728"/>
                <w:bookmarkStart w:id="15703" w:name="_Toc490207009"/>
                <w:bookmarkStart w:id="15704" w:name="_Toc490208174"/>
                <w:bookmarkStart w:id="15705" w:name="_Toc491674015"/>
                <w:bookmarkEnd w:id="15700"/>
                <w:bookmarkEnd w:id="15701"/>
                <w:bookmarkEnd w:id="15702"/>
                <w:bookmarkEnd w:id="15703"/>
                <w:bookmarkEnd w:id="15704"/>
                <w:bookmarkEnd w:id="15705"/>
              </w:del>
            </w:ins>
          </w:p>
        </w:tc>
        <w:tc>
          <w:tcPr>
            <w:tcW w:w="992" w:type="dxa"/>
            <w:vMerge w:val="restart"/>
            <w:tcBorders>
              <w:top w:val="nil"/>
              <w:left w:val="single" w:sz="4" w:space="0" w:color="auto"/>
              <w:bottom w:val="single" w:sz="4" w:space="0" w:color="auto"/>
              <w:right w:val="nil"/>
            </w:tcBorders>
            <w:shd w:val="clear" w:color="auto" w:fill="auto"/>
            <w:vAlign w:val="center"/>
            <w:hideMark/>
          </w:tcPr>
          <w:p w:rsidR="00743B33" w:rsidRPr="00743B33" w:rsidRDefault="00D20E06" w:rsidP="00743B33">
            <w:pPr>
              <w:pStyle w:val="Heading3"/>
              <w:rPr>
                <w:ins w:id="15706" w:author="Author"/>
                <w:del w:id="15707" w:author="Author"/>
                <w:vertAlign w:val="superscript"/>
                <w:lang w:eastAsia="en-US"/>
                <w:rPrChange w:id="15708" w:author="Author">
                  <w:rPr>
                    <w:ins w:id="15709" w:author="Author"/>
                    <w:del w:id="15710" w:author="Author"/>
                    <w:rFonts w:ascii="Calibri" w:eastAsia="Times New Roman" w:hAnsi="Calibri"/>
                    <w:color w:val="000000"/>
                    <w:szCs w:val="22"/>
                    <w:lang w:val="en-US" w:eastAsia="en-US"/>
                  </w:rPr>
                </w:rPrChange>
              </w:rPr>
              <w:pPrChange w:id="15711" w:author="Author">
                <w:pPr/>
              </w:pPrChange>
            </w:pPr>
            <w:ins w:id="15712" w:author="Author">
              <w:del w:id="15713" w:author="Author">
                <w:r>
                  <w:rPr>
                    <w:lang w:eastAsia="en-US"/>
                    <w:rPrChange w:id="15714" w:author="Author">
                      <w:rPr>
                        <w:rFonts w:ascii="Calibri" w:eastAsia="Times New Roman" w:hAnsi="Calibri"/>
                        <w:color w:val="000000"/>
                        <w:szCs w:val="22"/>
                        <w:lang w:val="en-US" w:eastAsia="en-US"/>
                      </w:rPr>
                    </w:rPrChange>
                  </w:rPr>
                  <w:delText>Camel</w:delText>
                </w:r>
                <w:r>
                  <w:rPr>
                    <w:vertAlign w:val="superscript"/>
                    <w:lang w:eastAsia="en-US"/>
                  </w:rPr>
                  <w:delText>(2*)</w:delText>
                </w:r>
                <w:bookmarkStart w:id="15715" w:name="_Toc488929361"/>
                <w:bookmarkStart w:id="15716" w:name="_Toc489941571"/>
                <w:bookmarkStart w:id="15717" w:name="_Toc489942729"/>
                <w:bookmarkStart w:id="15718" w:name="_Toc490207010"/>
                <w:bookmarkStart w:id="15719" w:name="_Toc490208175"/>
                <w:bookmarkStart w:id="15720" w:name="_Toc491674016"/>
                <w:bookmarkEnd w:id="15715"/>
                <w:bookmarkEnd w:id="15716"/>
                <w:bookmarkEnd w:id="15717"/>
                <w:bookmarkEnd w:id="15718"/>
                <w:bookmarkEnd w:id="15719"/>
                <w:bookmarkEnd w:id="15720"/>
              </w:del>
            </w:ins>
          </w:p>
        </w:tc>
        <w:tc>
          <w:tcPr>
            <w:tcW w:w="4111" w:type="dxa"/>
            <w:tcBorders>
              <w:top w:val="single" w:sz="4" w:space="0" w:color="auto"/>
              <w:left w:val="single" w:sz="4" w:space="0" w:color="auto"/>
              <w:bottom w:val="nil"/>
              <w:right w:val="single" w:sz="4" w:space="0" w:color="auto"/>
            </w:tcBorders>
            <w:shd w:val="clear" w:color="auto" w:fill="auto"/>
            <w:vAlign w:val="center"/>
            <w:hideMark/>
          </w:tcPr>
          <w:p w:rsidR="00743B33" w:rsidRPr="00743B33" w:rsidRDefault="00D20E06" w:rsidP="00743B33">
            <w:pPr>
              <w:pStyle w:val="Heading3"/>
              <w:rPr>
                <w:ins w:id="15721" w:author="Author"/>
                <w:del w:id="15722" w:author="Author"/>
                <w:b w:val="0"/>
                <w:lang w:eastAsia="en-US"/>
                <w:rPrChange w:id="15723" w:author="Author">
                  <w:rPr>
                    <w:ins w:id="15724" w:author="Author"/>
                    <w:del w:id="15725" w:author="Author"/>
                    <w:rFonts w:ascii="Calibri" w:eastAsia="Times New Roman" w:hAnsi="Calibri"/>
                    <w:b/>
                    <w:bCs/>
                    <w:color w:val="000000"/>
                    <w:szCs w:val="22"/>
                    <w:lang w:val="en-US" w:eastAsia="en-US"/>
                  </w:rPr>
                </w:rPrChange>
              </w:rPr>
              <w:pPrChange w:id="15726" w:author="Author">
                <w:pPr/>
              </w:pPrChange>
            </w:pPr>
            <w:ins w:id="15727" w:author="Author">
              <w:del w:id="15728" w:author="Author">
                <w:r>
                  <w:rPr>
                    <w:b w:val="0"/>
                    <w:lang w:eastAsia="en-US"/>
                    <w:rPrChange w:id="15729" w:author="Author">
                      <w:rPr>
                        <w:rFonts w:ascii="Calibri" w:eastAsia="Times New Roman" w:hAnsi="Calibri"/>
                        <w:b/>
                        <w:bCs/>
                        <w:color w:val="000000"/>
                        <w:szCs w:val="22"/>
                        <w:lang w:val="en-US" w:eastAsia="en-US"/>
                      </w:rPr>
                    </w:rPrChange>
                  </w:rPr>
                  <w:delText>redValue</w:delText>
                </w:r>
                <w:bookmarkStart w:id="15730" w:name="_Toc488929362"/>
                <w:bookmarkStart w:id="15731" w:name="_Toc489941572"/>
                <w:bookmarkStart w:id="15732" w:name="_Toc489942730"/>
                <w:bookmarkStart w:id="15733" w:name="_Toc490207011"/>
                <w:bookmarkStart w:id="15734" w:name="_Toc490208176"/>
                <w:bookmarkStart w:id="15735" w:name="_Toc491674017"/>
                <w:bookmarkEnd w:id="15730"/>
                <w:bookmarkEnd w:id="15731"/>
                <w:bookmarkEnd w:id="15732"/>
                <w:bookmarkEnd w:id="15733"/>
                <w:bookmarkEnd w:id="15734"/>
                <w:bookmarkEnd w:id="15735"/>
              </w:del>
            </w:ins>
          </w:p>
        </w:tc>
        <w:bookmarkStart w:id="15736" w:name="_Toc488929363"/>
        <w:bookmarkStart w:id="15737" w:name="_Toc489941573"/>
        <w:bookmarkStart w:id="15738" w:name="_Toc489942731"/>
        <w:bookmarkStart w:id="15739" w:name="_Toc490207012"/>
        <w:bookmarkStart w:id="15740" w:name="_Toc490208177"/>
        <w:bookmarkStart w:id="15741" w:name="_Toc491674018"/>
        <w:bookmarkEnd w:id="15736"/>
        <w:bookmarkEnd w:id="15737"/>
        <w:bookmarkEnd w:id="15738"/>
        <w:bookmarkEnd w:id="15739"/>
        <w:bookmarkEnd w:id="15740"/>
        <w:bookmarkEnd w:id="15741"/>
      </w:tr>
      <w:tr w:rsidR="00743B33">
        <w:trPr>
          <w:trHeight w:val="900"/>
          <w:jc w:val="center"/>
          <w:ins w:id="15742" w:author="Author"/>
          <w:del w:id="15743" w:author="Author"/>
        </w:trPr>
        <w:tc>
          <w:tcPr>
            <w:tcW w:w="1980" w:type="dxa"/>
            <w:vMerge/>
            <w:tcBorders>
              <w:top w:val="nil"/>
              <w:left w:val="single" w:sz="4" w:space="0" w:color="auto"/>
              <w:bottom w:val="single" w:sz="4" w:space="0" w:color="auto"/>
              <w:right w:val="single" w:sz="4" w:space="0" w:color="auto"/>
            </w:tcBorders>
            <w:vAlign w:val="center"/>
            <w:hideMark/>
          </w:tcPr>
          <w:p w:rsidR="00743B33" w:rsidRPr="00743B33" w:rsidRDefault="00743B33" w:rsidP="00743B33">
            <w:pPr>
              <w:pStyle w:val="Heading3"/>
              <w:rPr>
                <w:ins w:id="15744" w:author="Author"/>
                <w:del w:id="15745" w:author="Author"/>
                <w:lang w:eastAsia="en-US"/>
                <w:rPrChange w:id="15746" w:author="Author">
                  <w:rPr>
                    <w:ins w:id="15747" w:author="Author"/>
                    <w:del w:id="15748" w:author="Author"/>
                    <w:rFonts w:ascii="Calibri" w:eastAsia="Times New Roman" w:hAnsi="Calibri"/>
                    <w:color w:val="000000"/>
                    <w:szCs w:val="22"/>
                    <w:lang w:val="en-US" w:eastAsia="en-US"/>
                  </w:rPr>
                </w:rPrChange>
              </w:rPr>
              <w:pPrChange w:id="15749" w:author="Author">
                <w:pPr/>
              </w:pPrChange>
            </w:pPr>
            <w:bookmarkStart w:id="15750" w:name="_Toc488929364"/>
            <w:bookmarkStart w:id="15751" w:name="_Toc489941574"/>
            <w:bookmarkStart w:id="15752" w:name="_Toc489942732"/>
            <w:bookmarkStart w:id="15753" w:name="_Toc490207013"/>
            <w:bookmarkStart w:id="15754" w:name="_Toc490208178"/>
            <w:bookmarkStart w:id="15755" w:name="_Toc491674019"/>
            <w:bookmarkEnd w:id="15750"/>
            <w:bookmarkEnd w:id="15751"/>
            <w:bookmarkEnd w:id="15752"/>
            <w:bookmarkEnd w:id="15753"/>
            <w:bookmarkEnd w:id="15754"/>
            <w:bookmarkEnd w:id="15755"/>
          </w:p>
        </w:tc>
        <w:tc>
          <w:tcPr>
            <w:tcW w:w="992" w:type="dxa"/>
            <w:vMerge/>
            <w:tcBorders>
              <w:top w:val="nil"/>
              <w:left w:val="single" w:sz="4" w:space="0" w:color="auto"/>
              <w:bottom w:val="single" w:sz="4" w:space="0" w:color="auto"/>
              <w:right w:val="nil"/>
            </w:tcBorders>
            <w:vAlign w:val="center"/>
            <w:hideMark/>
          </w:tcPr>
          <w:p w:rsidR="00743B33" w:rsidRPr="00743B33" w:rsidRDefault="00743B33" w:rsidP="00743B33">
            <w:pPr>
              <w:pStyle w:val="Heading3"/>
              <w:rPr>
                <w:ins w:id="15756" w:author="Author"/>
                <w:del w:id="15757" w:author="Author"/>
                <w:lang w:eastAsia="en-US"/>
                <w:rPrChange w:id="15758" w:author="Author">
                  <w:rPr>
                    <w:ins w:id="15759" w:author="Author"/>
                    <w:del w:id="15760" w:author="Author"/>
                    <w:rFonts w:ascii="Calibri" w:eastAsia="Times New Roman" w:hAnsi="Calibri"/>
                    <w:color w:val="000000"/>
                    <w:szCs w:val="22"/>
                    <w:lang w:val="en-US" w:eastAsia="en-US"/>
                  </w:rPr>
                </w:rPrChange>
              </w:rPr>
              <w:pPrChange w:id="15761" w:author="Author">
                <w:pPr/>
              </w:pPrChange>
            </w:pPr>
            <w:bookmarkStart w:id="15762" w:name="_Toc488929365"/>
            <w:bookmarkStart w:id="15763" w:name="_Toc489941575"/>
            <w:bookmarkStart w:id="15764" w:name="_Toc489942733"/>
            <w:bookmarkStart w:id="15765" w:name="_Toc490207014"/>
            <w:bookmarkStart w:id="15766" w:name="_Toc490208179"/>
            <w:bookmarkStart w:id="15767" w:name="_Toc491674020"/>
            <w:bookmarkEnd w:id="15762"/>
            <w:bookmarkEnd w:id="15763"/>
            <w:bookmarkEnd w:id="15764"/>
            <w:bookmarkEnd w:id="15765"/>
            <w:bookmarkEnd w:id="15766"/>
            <w:bookmarkEnd w:id="15767"/>
          </w:p>
        </w:tc>
        <w:tc>
          <w:tcPr>
            <w:tcW w:w="4111" w:type="dxa"/>
            <w:tcBorders>
              <w:top w:val="nil"/>
              <w:left w:val="single" w:sz="4" w:space="0" w:color="auto"/>
              <w:bottom w:val="nil"/>
              <w:right w:val="single" w:sz="4" w:space="0" w:color="auto"/>
            </w:tcBorders>
            <w:shd w:val="clear" w:color="auto" w:fill="auto"/>
            <w:vAlign w:val="center"/>
            <w:hideMark/>
          </w:tcPr>
          <w:p w:rsidR="00743B33" w:rsidRPr="00743B33" w:rsidRDefault="00D20E06" w:rsidP="00743B33">
            <w:pPr>
              <w:pStyle w:val="Heading3"/>
              <w:rPr>
                <w:ins w:id="15768" w:author="Author"/>
                <w:del w:id="15769" w:author="Author"/>
                <w:b w:val="0"/>
                <w:lang w:eastAsia="en-US"/>
                <w:rPrChange w:id="15770" w:author="Author">
                  <w:rPr>
                    <w:ins w:id="15771" w:author="Author"/>
                    <w:del w:id="15772" w:author="Author"/>
                    <w:rFonts w:ascii="Calibri" w:eastAsia="Times New Roman" w:hAnsi="Calibri"/>
                    <w:b/>
                    <w:bCs/>
                    <w:color w:val="000000"/>
                    <w:szCs w:val="22"/>
                    <w:lang w:val="en-US" w:eastAsia="en-US"/>
                  </w:rPr>
                </w:rPrChange>
              </w:rPr>
              <w:pPrChange w:id="15773" w:author="Author">
                <w:pPr>
                  <w:ind w:firstLineChars="100" w:firstLine="220"/>
                </w:pPr>
              </w:pPrChange>
            </w:pPr>
            <w:ins w:id="15774" w:author="Author">
              <w:del w:id="15775" w:author="Author">
                <w:r>
                  <w:rPr>
                    <w:b w:val="0"/>
                    <w:lang w:eastAsia="en-US"/>
                    <w:rPrChange w:id="15776" w:author="Author">
                      <w:rPr>
                        <w:rFonts w:ascii="Calibri" w:eastAsia="Times New Roman" w:hAnsi="Calibri"/>
                        <w:b/>
                        <w:bCs/>
                        <w:color w:val="000000"/>
                        <w:szCs w:val="22"/>
                        <w:lang w:val="en-US" w:eastAsia="en-US"/>
                      </w:rPr>
                    </w:rPrChange>
                  </w:rPr>
                  <w:delText>Note   Rarely used. A property is preferable to using a protected instance field.</w:delText>
                </w:r>
                <w:bookmarkStart w:id="15777" w:name="_Toc488929366"/>
                <w:bookmarkStart w:id="15778" w:name="_Toc489941576"/>
                <w:bookmarkStart w:id="15779" w:name="_Toc489942734"/>
                <w:bookmarkStart w:id="15780" w:name="_Toc490207015"/>
                <w:bookmarkStart w:id="15781" w:name="_Toc490208180"/>
                <w:bookmarkStart w:id="15782" w:name="_Toc491674021"/>
                <w:bookmarkEnd w:id="15777"/>
                <w:bookmarkEnd w:id="15778"/>
                <w:bookmarkEnd w:id="15779"/>
                <w:bookmarkEnd w:id="15780"/>
                <w:bookmarkEnd w:id="15781"/>
                <w:bookmarkEnd w:id="15782"/>
              </w:del>
            </w:ins>
          </w:p>
        </w:tc>
        <w:bookmarkStart w:id="15783" w:name="_Toc488929367"/>
        <w:bookmarkStart w:id="15784" w:name="_Toc489941577"/>
        <w:bookmarkStart w:id="15785" w:name="_Toc489942735"/>
        <w:bookmarkStart w:id="15786" w:name="_Toc490207016"/>
        <w:bookmarkStart w:id="15787" w:name="_Toc490208181"/>
        <w:bookmarkStart w:id="15788" w:name="_Toc491674022"/>
        <w:bookmarkEnd w:id="15783"/>
        <w:bookmarkEnd w:id="15784"/>
        <w:bookmarkEnd w:id="15785"/>
        <w:bookmarkEnd w:id="15786"/>
        <w:bookmarkEnd w:id="15787"/>
        <w:bookmarkEnd w:id="15788"/>
      </w:tr>
      <w:tr w:rsidR="00743B33">
        <w:trPr>
          <w:trHeight w:val="300"/>
          <w:jc w:val="center"/>
          <w:ins w:id="15789" w:author="Author"/>
          <w:del w:id="15790" w:author="Author"/>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rsidR="00743B33" w:rsidRPr="00743B33" w:rsidRDefault="00D20E06" w:rsidP="00743B33">
            <w:pPr>
              <w:pStyle w:val="Heading3"/>
              <w:rPr>
                <w:ins w:id="15791" w:author="Author"/>
                <w:del w:id="15792" w:author="Author"/>
                <w:lang w:eastAsia="en-US"/>
                <w:rPrChange w:id="15793" w:author="Author">
                  <w:rPr>
                    <w:ins w:id="15794" w:author="Author"/>
                    <w:del w:id="15795" w:author="Author"/>
                    <w:rFonts w:ascii="Calibri" w:eastAsia="Times New Roman" w:hAnsi="Calibri"/>
                    <w:color w:val="000000"/>
                    <w:szCs w:val="22"/>
                    <w:lang w:val="en-US" w:eastAsia="en-US"/>
                  </w:rPr>
                </w:rPrChange>
              </w:rPr>
              <w:pPrChange w:id="15796" w:author="Author">
                <w:pPr/>
              </w:pPrChange>
            </w:pPr>
            <w:ins w:id="15797" w:author="Author">
              <w:del w:id="15798" w:author="Author">
                <w:r>
                  <w:rPr>
                    <w:lang w:eastAsia="en-US"/>
                    <w:rPrChange w:id="15799" w:author="Author">
                      <w:rPr>
                        <w:rFonts w:ascii="Calibri" w:eastAsia="Times New Roman" w:hAnsi="Calibri"/>
                        <w:color w:val="000000"/>
                        <w:szCs w:val="22"/>
                        <w:lang w:val="en-US" w:eastAsia="en-US"/>
                      </w:rPr>
                    </w:rPrChange>
                  </w:rPr>
                  <w:delText>Public instance field</w:delText>
                </w:r>
                <w:bookmarkStart w:id="15800" w:name="_Toc488929368"/>
                <w:bookmarkStart w:id="15801" w:name="_Toc489941578"/>
                <w:bookmarkStart w:id="15802" w:name="_Toc489942736"/>
                <w:bookmarkStart w:id="15803" w:name="_Toc490207017"/>
                <w:bookmarkStart w:id="15804" w:name="_Toc490208182"/>
                <w:bookmarkStart w:id="15805" w:name="_Toc491674023"/>
                <w:bookmarkEnd w:id="15800"/>
                <w:bookmarkEnd w:id="15801"/>
                <w:bookmarkEnd w:id="15802"/>
                <w:bookmarkEnd w:id="15803"/>
                <w:bookmarkEnd w:id="15804"/>
                <w:bookmarkEnd w:id="15805"/>
              </w:del>
            </w:ins>
          </w:p>
        </w:tc>
        <w:tc>
          <w:tcPr>
            <w:tcW w:w="992" w:type="dxa"/>
            <w:vMerge w:val="restart"/>
            <w:tcBorders>
              <w:top w:val="nil"/>
              <w:left w:val="single" w:sz="4" w:space="0" w:color="auto"/>
              <w:bottom w:val="single" w:sz="4" w:space="0" w:color="auto"/>
              <w:right w:val="nil"/>
            </w:tcBorders>
            <w:shd w:val="clear" w:color="auto" w:fill="auto"/>
            <w:vAlign w:val="center"/>
            <w:hideMark/>
          </w:tcPr>
          <w:p w:rsidR="00743B33" w:rsidRPr="00743B33" w:rsidRDefault="00D20E06" w:rsidP="00743B33">
            <w:pPr>
              <w:pStyle w:val="Heading3"/>
              <w:rPr>
                <w:ins w:id="15806" w:author="Author"/>
                <w:del w:id="15807" w:author="Author"/>
                <w:lang w:eastAsia="en-US"/>
                <w:rPrChange w:id="15808" w:author="Author">
                  <w:rPr>
                    <w:ins w:id="15809" w:author="Author"/>
                    <w:del w:id="15810" w:author="Author"/>
                    <w:rFonts w:ascii="Calibri" w:eastAsia="Times New Roman" w:hAnsi="Calibri"/>
                    <w:color w:val="000000"/>
                    <w:szCs w:val="22"/>
                    <w:lang w:val="en-US" w:eastAsia="en-US"/>
                  </w:rPr>
                </w:rPrChange>
              </w:rPr>
              <w:pPrChange w:id="15811" w:author="Author">
                <w:pPr/>
              </w:pPrChange>
            </w:pPr>
            <w:ins w:id="15812" w:author="Author">
              <w:del w:id="15813" w:author="Author">
                <w:r>
                  <w:rPr>
                    <w:lang w:eastAsia="en-US"/>
                    <w:rPrChange w:id="15814" w:author="Author">
                      <w:rPr>
                        <w:rFonts w:ascii="Calibri" w:eastAsia="Times New Roman" w:hAnsi="Calibri"/>
                        <w:color w:val="000000"/>
                        <w:szCs w:val="22"/>
                        <w:lang w:val="en-US" w:eastAsia="en-US"/>
                      </w:rPr>
                    </w:rPrChange>
                  </w:rPr>
                  <w:delText>Pascal</w:delText>
                </w:r>
                <w:bookmarkStart w:id="15815" w:name="_Toc488929369"/>
                <w:bookmarkStart w:id="15816" w:name="_Toc489941579"/>
                <w:bookmarkStart w:id="15817" w:name="_Toc489942737"/>
                <w:bookmarkStart w:id="15818" w:name="_Toc490207018"/>
                <w:bookmarkStart w:id="15819" w:name="_Toc490208183"/>
                <w:bookmarkStart w:id="15820" w:name="_Toc491674024"/>
                <w:bookmarkEnd w:id="15815"/>
                <w:bookmarkEnd w:id="15816"/>
                <w:bookmarkEnd w:id="15817"/>
                <w:bookmarkEnd w:id="15818"/>
                <w:bookmarkEnd w:id="15819"/>
                <w:bookmarkEnd w:id="15820"/>
              </w:del>
            </w:ins>
          </w:p>
        </w:tc>
        <w:tc>
          <w:tcPr>
            <w:tcW w:w="4111" w:type="dxa"/>
            <w:tcBorders>
              <w:top w:val="single" w:sz="4" w:space="0" w:color="auto"/>
              <w:left w:val="single" w:sz="4" w:space="0" w:color="auto"/>
              <w:bottom w:val="nil"/>
              <w:right w:val="single" w:sz="4" w:space="0" w:color="auto"/>
            </w:tcBorders>
            <w:shd w:val="clear" w:color="auto" w:fill="auto"/>
            <w:vAlign w:val="center"/>
            <w:hideMark/>
          </w:tcPr>
          <w:p w:rsidR="00743B33" w:rsidRPr="00743B33" w:rsidRDefault="00D20E06" w:rsidP="00743B33">
            <w:pPr>
              <w:pStyle w:val="Heading3"/>
              <w:rPr>
                <w:ins w:id="15821" w:author="Author"/>
                <w:del w:id="15822" w:author="Author"/>
                <w:b w:val="0"/>
                <w:lang w:eastAsia="en-US"/>
                <w:rPrChange w:id="15823" w:author="Author">
                  <w:rPr>
                    <w:ins w:id="15824" w:author="Author"/>
                    <w:del w:id="15825" w:author="Author"/>
                    <w:rFonts w:ascii="Calibri" w:eastAsia="Times New Roman" w:hAnsi="Calibri"/>
                    <w:b/>
                    <w:bCs/>
                    <w:color w:val="000000"/>
                    <w:szCs w:val="22"/>
                    <w:lang w:val="en-US" w:eastAsia="en-US"/>
                  </w:rPr>
                </w:rPrChange>
              </w:rPr>
              <w:pPrChange w:id="15826" w:author="Author">
                <w:pPr/>
              </w:pPrChange>
            </w:pPr>
            <w:ins w:id="15827" w:author="Author">
              <w:del w:id="15828" w:author="Author">
                <w:r>
                  <w:rPr>
                    <w:b w:val="0"/>
                    <w:lang w:eastAsia="en-US"/>
                    <w:rPrChange w:id="15829" w:author="Author">
                      <w:rPr>
                        <w:rFonts w:ascii="Calibri" w:eastAsia="Times New Roman" w:hAnsi="Calibri"/>
                        <w:b/>
                        <w:bCs/>
                        <w:color w:val="000000"/>
                        <w:szCs w:val="22"/>
                        <w:lang w:val="en-US" w:eastAsia="en-US"/>
                      </w:rPr>
                    </w:rPrChange>
                  </w:rPr>
                  <w:delText>RedValue</w:delText>
                </w:r>
                <w:bookmarkStart w:id="15830" w:name="_Toc488929370"/>
                <w:bookmarkStart w:id="15831" w:name="_Toc489941580"/>
                <w:bookmarkStart w:id="15832" w:name="_Toc489942738"/>
                <w:bookmarkStart w:id="15833" w:name="_Toc490207019"/>
                <w:bookmarkStart w:id="15834" w:name="_Toc490208184"/>
                <w:bookmarkStart w:id="15835" w:name="_Toc491674025"/>
                <w:bookmarkEnd w:id="15830"/>
                <w:bookmarkEnd w:id="15831"/>
                <w:bookmarkEnd w:id="15832"/>
                <w:bookmarkEnd w:id="15833"/>
                <w:bookmarkEnd w:id="15834"/>
                <w:bookmarkEnd w:id="15835"/>
              </w:del>
            </w:ins>
          </w:p>
        </w:tc>
        <w:bookmarkStart w:id="15836" w:name="_Toc488929371"/>
        <w:bookmarkStart w:id="15837" w:name="_Toc489941581"/>
        <w:bookmarkStart w:id="15838" w:name="_Toc489942739"/>
        <w:bookmarkStart w:id="15839" w:name="_Toc490207020"/>
        <w:bookmarkStart w:id="15840" w:name="_Toc490208185"/>
        <w:bookmarkStart w:id="15841" w:name="_Toc491674026"/>
        <w:bookmarkEnd w:id="15836"/>
        <w:bookmarkEnd w:id="15837"/>
        <w:bookmarkEnd w:id="15838"/>
        <w:bookmarkEnd w:id="15839"/>
        <w:bookmarkEnd w:id="15840"/>
        <w:bookmarkEnd w:id="15841"/>
      </w:tr>
      <w:tr w:rsidR="00743B33" w:rsidTr="00743B33">
        <w:trPr>
          <w:trHeight w:val="900"/>
          <w:jc w:val="center"/>
          <w:ins w:id="15842" w:author="Author"/>
          <w:del w:id="15843" w:author="Author"/>
          <w:trPrChange w:id="15844" w:author="Author">
            <w:trPr>
              <w:gridBefore w:val="2"/>
              <w:trHeight w:val="900"/>
            </w:trPr>
          </w:trPrChange>
        </w:trPr>
        <w:tc>
          <w:tcPr>
            <w:tcW w:w="1980" w:type="dxa"/>
            <w:vMerge/>
            <w:tcBorders>
              <w:top w:val="nil"/>
              <w:left w:val="single" w:sz="4" w:space="0" w:color="auto"/>
              <w:bottom w:val="single" w:sz="4" w:space="0" w:color="auto"/>
              <w:right w:val="single" w:sz="4" w:space="0" w:color="auto"/>
            </w:tcBorders>
            <w:vAlign w:val="center"/>
            <w:hideMark/>
            <w:tcPrChange w:id="15845" w:author="Author">
              <w:tcPr>
                <w:tcW w:w="1843" w:type="dxa"/>
                <w:gridSpan w:val="2"/>
                <w:vMerge/>
                <w:tcBorders>
                  <w:top w:val="nil"/>
                  <w:left w:val="single" w:sz="4" w:space="0" w:color="auto"/>
                  <w:bottom w:val="single" w:sz="4" w:space="0" w:color="auto"/>
                  <w:right w:val="single" w:sz="4" w:space="0" w:color="auto"/>
                </w:tcBorders>
                <w:vAlign w:val="center"/>
                <w:hideMark/>
              </w:tcPr>
            </w:tcPrChange>
          </w:tcPr>
          <w:p w:rsidR="00743B33" w:rsidRPr="00743B33" w:rsidRDefault="00743B33" w:rsidP="00743B33">
            <w:pPr>
              <w:pStyle w:val="Heading3"/>
              <w:rPr>
                <w:ins w:id="15846" w:author="Author"/>
                <w:del w:id="15847" w:author="Author"/>
                <w:lang w:eastAsia="en-US"/>
                <w:rPrChange w:id="15848" w:author="Author">
                  <w:rPr>
                    <w:ins w:id="15849" w:author="Author"/>
                    <w:del w:id="15850" w:author="Author"/>
                    <w:rFonts w:ascii="Calibri" w:eastAsia="Times New Roman" w:hAnsi="Calibri"/>
                    <w:color w:val="000000"/>
                    <w:szCs w:val="22"/>
                    <w:lang w:val="en-US" w:eastAsia="en-US"/>
                  </w:rPr>
                </w:rPrChange>
              </w:rPr>
              <w:pPrChange w:id="15851" w:author="Author">
                <w:pPr/>
              </w:pPrChange>
            </w:pPr>
            <w:bookmarkStart w:id="15852" w:name="_Toc488929372"/>
            <w:bookmarkStart w:id="15853" w:name="_Toc489941582"/>
            <w:bookmarkStart w:id="15854" w:name="_Toc489942740"/>
            <w:bookmarkStart w:id="15855" w:name="_Toc490207021"/>
            <w:bookmarkStart w:id="15856" w:name="_Toc490208186"/>
            <w:bookmarkStart w:id="15857" w:name="_Toc491674027"/>
            <w:bookmarkEnd w:id="15852"/>
            <w:bookmarkEnd w:id="15853"/>
            <w:bookmarkEnd w:id="15854"/>
            <w:bookmarkEnd w:id="15855"/>
            <w:bookmarkEnd w:id="15856"/>
            <w:bookmarkEnd w:id="15857"/>
          </w:p>
        </w:tc>
        <w:tc>
          <w:tcPr>
            <w:tcW w:w="992" w:type="dxa"/>
            <w:vMerge/>
            <w:tcBorders>
              <w:top w:val="nil"/>
              <w:left w:val="single" w:sz="4" w:space="0" w:color="auto"/>
              <w:bottom w:val="single" w:sz="4" w:space="0" w:color="auto"/>
              <w:right w:val="nil"/>
            </w:tcBorders>
            <w:vAlign w:val="center"/>
            <w:hideMark/>
            <w:tcPrChange w:id="15858" w:author="Author">
              <w:tcPr>
                <w:tcW w:w="708" w:type="dxa"/>
                <w:vMerge/>
                <w:tcBorders>
                  <w:top w:val="nil"/>
                  <w:left w:val="single" w:sz="4" w:space="0" w:color="auto"/>
                  <w:bottom w:val="single" w:sz="4" w:space="0" w:color="auto"/>
                  <w:right w:val="nil"/>
                </w:tcBorders>
                <w:vAlign w:val="center"/>
                <w:hideMark/>
              </w:tcPr>
            </w:tcPrChange>
          </w:tcPr>
          <w:p w:rsidR="00743B33" w:rsidRPr="00743B33" w:rsidRDefault="00743B33" w:rsidP="00743B33">
            <w:pPr>
              <w:pStyle w:val="Heading3"/>
              <w:rPr>
                <w:ins w:id="15859" w:author="Author"/>
                <w:del w:id="15860" w:author="Author"/>
                <w:lang w:eastAsia="en-US"/>
                <w:rPrChange w:id="15861" w:author="Author">
                  <w:rPr>
                    <w:ins w:id="15862" w:author="Author"/>
                    <w:del w:id="15863" w:author="Author"/>
                    <w:rFonts w:ascii="Calibri" w:eastAsia="Times New Roman" w:hAnsi="Calibri"/>
                    <w:color w:val="000000"/>
                    <w:szCs w:val="22"/>
                    <w:lang w:val="en-US" w:eastAsia="en-US"/>
                  </w:rPr>
                </w:rPrChange>
              </w:rPr>
              <w:pPrChange w:id="15864" w:author="Author">
                <w:pPr/>
              </w:pPrChange>
            </w:pPr>
            <w:bookmarkStart w:id="15865" w:name="_Toc488929373"/>
            <w:bookmarkStart w:id="15866" w:name="_Toc489941583"/>
            <w:bookmarkStart w:id="15867" w:name="_Toc489942741"/>
            <w:bookmarkStart w:id="15868" w:name="_Toc490207022"/>
            <w:bookmarkStart w:id="15869" w:name="_Toc490208187"/>
            <w:bookmarkStart w:id="15870" w:name="_Toc491674028"/>
            <w:bookmarkEnd w:id="15865"/>
            <w:bookmarkEnd w:id="15866"/>
            <w:bookmarkEnd w:id="15867"/>
            <w:bookmarkEnd w:id="15868"/>
            <w:bookmarkEnd w:id="15869"/>
            <w:bookmarkEnd w:id="15870"/>
          </w:p>
        </w:tc>
        <w:tc>
          <w:tcPr>
            <w:tcW w:w="4111" w:type="dxa"/>
            <w:tcBorders>
              <w:top w:val="nil"/>
              <w:left w:val="single" w:sz="4" w:space="0" w:color="auto"/>
              <w:bottom w:val="single" w:sz="4" w:space="0" w:color="auto"/>
              <w:right w:val="single" w:sz="4" w:space="0" w:color="auto"/>
            </w:tcBorders>
            <w:shd w:val="clear" w:color="auto" w:fill="auto"/>
            <w:vAlign w:val="center"/>
            <w:hideMark/>
            <w:tcPrChange w:id="15871" w:author="Author">
              <w:tcPr>
                <w:tcW w:w="4709" w:type="dxa"/>
                <w:gridSpan w:val="3"/>
                <w:tcBorders>
                  <w:top w:val="nil"/>
                  <w:left w:val="single" w:sz="4" w:space="0" w:color="auto"/>
                  <w:bottom w:val="single" w:sz="4" w:space="0" w:color="auto"/>
                  <w:right w:val="single" w:sz="4" w:space="0" w:color="auto"/>
                </w:tcBorders>
                <w:shd w:val="clear" w:color="auto" w:fill="auto"/>
                <w:vAlign w:val="center"/>
                <w:hideMark/>
              </w:tcPr>
            </w:tcPrChange>
          </w:tcPr>
          <w:p w:rsidR="00743B33" w:rsidRPr="00743B33" w:rsidRDefault="00D20E06" w:rsidP="00743B33">
            <w:pPr>
              <w:pStyle w:val="Heading3"/>
              <w:rPr>
                <w:ins w:id="15872" w:author="Author"/>
                <w:del w:id="15873" w:author="Author"/>
                <w:b w:val="0"/>
                <w:lang w:eastAsia="en-US"/>
                <w:rPrChange w:id="15874" w:author="Author">
                  <w:rPr>
                    <w:ins w:id="15875" w:author="Author"/>
                    <w:del w:id="15876" w:author="Author"/>
                    <w:rFonts w:ascii="Calibri" w:eastAsia="Times New Roman" w:hAnsi="Calibri"/>
                    <w:b/>
                    <w:bCs/>
                    <w:color w:val="000000"/>
                    <w:szCs w:val="22"/>
                    <w:lang w:val="en-US" w:eastAsia="en-US"/>
                  </w:rPr>
                </w:rPrChange>
              </w:rPr>
              <w:pPrChange w:id="15877" w:author="Author">
                <w:pPr>
                  <w:ind w:firstLineChars="100" w:firstLine="220"/>
                </w:pPr>
              </w:pPrChange>
            </w:pPr>
            <w:ins w:id="15878" w:author="Author">
              <w:del w:id="15879" w:author="Author">
                <w:r>
                  <w:rPr>
                    <w:b w:val="0"/>
                    <w:lang w:eastAsia="en-US"/>
                    <w:rPrChange w:id="15880" w:author="Author">
                      <w:rPr>
                        <w:rFonts w:ascii="Calibri" w:eastAsia="Times New Roman" w:hAnsi="Calibri"/>
                        <w:b/>
                        <w:bCs/>
                        <w:color w:val="000000"/>
                        <w:szCs w:val="22"/>
                        <w:lang w:val="en-US" w:eastAsia="en-US"/>
                      </w:rPr>
                    </w:rPrChange>
                  </w:rPr>
                  <w:delText xml:space="preserve">Note   Rarely used. A property is </w:delText>
                </w:r>
                <w:r>
                  <w:rPr>
                    <w:b w:val="0"/>
                    <w:lang w:eastAsia="en-US"/>
                    <w:rPrChange w:id="15881" w:author="Author">
                      <w:rPr>
                        <w:rFonts w:ascii="Calibri" w:eastAsia="Times New Roman" w:hAnsi="Calibri"/>
                        <w:b/>
                        <w:bCs/>
                        <w:color w:val="000000"/>
                        <w:szCs w:val="22"/>
                        <w:lang w:val="en-US" w:eastAsia="en-US"/>
                      </w:rPr>
                    </w:rPrChange>
                  </w:rPr>
                  <w:delText>preferable to using a public instance field.</w:delText>
                </w:r>
                <w:bookmarkStart w:id="15882" w:name="_Toc488929374"/>
                <w:bookmarkStart w:id="15883" w:name="_Toc489941584"/>
                <w:bookmarkStart w:id="15884" w:name="_Toc489942742"/>
                <w:bookmarkStart w:id="15885" w:name="_Toc490207023"/>
                <w:bookmarkStart w:id="15886" w:name="_Toc490208188"/>
                <w:bookmarkStart w:id="15887" w:name="_Toc491674029"/>
                <w:bookmarkEnd w:id="15882"/>
                <w:bookmarkEnd w:id="15883"/>
                <w:bookmarkEnd w:id="15884"/>
                <w:bookmarkEnd w:id="15885"/>
                <w:bookmarkEnd w:id="15886"/>
                <w:bookmarkEnd w:id="15887"/>
              </w:del>
            </w:ins>
          </w:p>
        </w:tc>
        <w:bookmarkStart w:id="15888" w:name="_Toc488929375"/>
        <w:bookmarkStart w:id="15889" w:name="_Toc489941585"/>
        <w:bookmarkStart w:id="15890" w:name="_Toc489942743"/>
        <w:bookmarkStart w:id="15891" w:name="_Toc490207024"/>
        <w:bookmarkStart w:id="15892" w:name="_Toc490208189"/>
        <w:bookmarkStart w:id="15893" w:name="_Toc491674030"/>
        <w:bookmarkEnd w:id="15888"/>
        <w:bookmarkEnd w:id="15889"/>
        <w:bookmarkEnd w:id="15890"/>
        <w:bookmarkEnd w:id="15891"/>
        <w:bookmarkEnd w:id="15892"/>
        <w:bookmarkEnd w:id="15893"/>
      </w:tr>
    </w:tbl>
    <w:p w:rsidR="00743B33" w:rsidRDefault="00D20E06" w:rsidP="00743B33">
      <w:pPr>
        <w:pStyle w:val="Heading3"/>
        <w:rPr>
          <w:del w:id="15894" w:author="Author"/>
          <w:moveTo w:id="15895" w:author="Author"/>
        </w:rPr>
        <w:pPrChange w:id="15896" w:author="Author">
          <w:pPr>
            <w:ind w:left="1276"/>
          </w:pPr>
        </w:pPrChange>
      </w:pPr>
      <w:moveToRangeStart w:id="15897" w:author="Author" w:name="move488483954"/>
      <w:moveTo w:id="15898" w:author="Author">
        <w:del w:id="15899" w:author="Author">
          <w:r>
            <w:delText>(1*), (2*) Refer to Appendix. A1</w:delText>
          </w:r>
          <w:bookmarkStart w:id="15900" w:name="_Toc488929376"/>
          <w:bookmarkStart w:id="15901" w:name="_Toc489941586"/>
          <w:bookmarkStart w:id="15902" w:name="_Toc489942744"/>
          <w:bookmarkStart w:id="15903" w:name="_Toc490207025"/>
          <w:bookmarkStart w:id="15904" w:name="_Toc490208190"/>
          <w:bookmarkStart w:id="15905" w:name="_Toc491674031"/>
          <w:bookmarkEnd w:id="15900"/>
          <w:bookmarkEnd w:id="15901"/>
          <w:bookmarkEnd w:id="15902"/>
          <w:bookmarkEnd w:id="15903"/>
          <w:bookmarkEnd w:id="15904"/>
          <w:bookmarkEnd w:id="15905"/>
        </w:del>
      </w:moveTo>
    </w:p>
    <w:moveToRangeEnd w:id="15897"/>
    <w:p w:rsidR="00743B33" w:rsidRPr="00303E7B" w:rsidRDefault="00D20E06" w:rsidP="00743B33">
      <w:pPr>
        <w:pStyle w:val="Heading3"/>
        <w:rPr>
          <w:ins w:id="15906" w:author="Author"/>
          <w:del w:id="15907" w:author="Author"/>
        </w:rPr>
        <w:pPrChange w:id="15908" w:author="Author">
          <w:pPr>
            <w:pStyle w:val="Caption"/>
          </w:pPr>
        </w:pPrChange>
      </w:pPr>
      <w:ins w:id="15909" w:author="Author">
        <w:del w:id="15910" w:author="Author">
          <w:r>
            <w:delText xml:space="preserve">Table </w:delText>
          </w:r>
          <w:r w:rsidRPr="00303E7B">
            <w:rPr>
              <w:b w:val="0"/>
            </w:rPr>
            <w:fldChar w:fldCharType="begin"/>
          </w:r>
          <w:r w:rsidRPr="00303E7B">
            <w:rPr>
              <w:b w:val="0"/>
            </w:rPr>
            <w:delInstrText xml:space="preserve"> STYLEREF 1 \s </w:delInstrText>
          </w:r>
        </w:del>
      </w:ins>
      <w:del w:id="15911" w:author="Author">
        <w:r w:rsidRPr="00303E7B">
          <w:rPr>
            <w:b w:val="0"/>
          </w:rPr>
          <w:fldChar w:fldCharType="separate"/>
        </w:r>
        <w:r>
          <w:rPr>
            <w:b w:val="0"/>
            <w:rPrChange w:id="15912" w:author="Author">
              <w:rPr>
                <w:b w:val="0"/>
                <w:bCs w:val="0"/>
                <w:noProof/>
              </w:rPr>
            </w:rPrChange>
          </w:rPr>
          <w:delText>2</w:delText>
        </w:r>
      </w:del>
      <w:ins w:id="15913" w:author="Author">
        <w:del w:id="15914" w:author="Author">
          <w:r w:rsidRPr="00303E7B">
            <w:rPr>
              <w:b w:val="0"/>
            </w:rPr>
            <w:fldChar w:fldCharType="end"/>
          </w:r>
          <w:r w:rsidRPr="00303E7B">
            <w:rPr>
              <w:b w:val="0"/>
            </w:rPr>
            <w:delText>.</w:delText>
          </w:r>
          <w:r w:rsidRPr="00303E7B">
            <w:rPr>
              <w:b w:val="0"/>
            </w:rPr>
            <w:fldChar w:fldCharType="begin"/>
          </w:r>
          <w:r w:rsidRPr="00303E7B">
            <w:rPr>
              <w:b w:val="0"/>
            </w:rPr>
            <w:delInstrText xml:space="preserve"> SEQ Table \* ARABIC \s 1 </w:delInstrText>
          </w:r>
        </w:del>
      </w:ins>
      <w:del w:id="15915" w:author="Author">
        <w:r w:rsidRPr="00303E7B">
          <w:rPr>
            <w:b w:val="0"/>
          </w:rPr>
          <w:fldChar w:fldCharType="separate"/>
        </w:r>
      </w:del>
      <w:ins w:id="15916" w:author="Author">
        <w:del w:id="15917" w:author="Author">
          <w:r>
            <w:rPr>
              <w:b w:val="0"/>
              <w:rPrChange w:id="15918" w:author="Author">
                <w:rPr>
                  <w:b w:val="0"/>
                  <w:bCs w:val="0"/>
                  <w:noProof/>
                </w:rPr>
              </w:rPrChange>
            </w:rPr>
            <w:delText>2</w:delText>
          </w:r>
          <w:r w:rsidRPr="00303E7B">
            <w:rPr>
              <w:b w:val="0"/>
            </w:rPr>
            <w:fldChar w:fldCharType="end"/>
          </w:r>
          <w:r w:rsidRPr="00303E7B">
            <w:rPr>
              <w:b w:val="0"/>
            </w:rPr>
            <w:delText xml:space="preserve"> Capitalization Naming</w:delText>
          </w:r>
          <w:bookmarkStart w:id="15919" w:name="_Toc488929377"/>
          <w:bookmarkStart w:id="15920" w:name="_Toc489941587"/>
          <w:bookmarkStart w:id="15921" w:name="_Toc489942745"/>
          <w:bookmarkStart w:id="15922" w:name="_Toc490207026"/>
          <w:bookmarkStart w:id="15923" w:name="_Toc490208191"/>
          <w:bookmarkStart w:id="15924" w:name="_Toc491674032"/>
          <w:bookmarkEnd w:id="15919"/>
          <w:bookmarkEnd w:id="15920"/>
          <w:bookmarkEnd w:id="15921"/>
          <w:bookmarkEnd w:id="15922"/>
          <w:bookmarkEnd w:id="15923"/>
          <w:bookmarkEnd w:id="15924"/>
        </w:del>
      </w:ins>
    </w:p>
    <w:p w:rsidR="00743B33" w:rsidRPr="00303E7B" w:rsidRDefault="00D20E06" w:rsidP="00743B33">
      <w:pPr>
        <w:pStyle w:val="Heading3"/>
        <w:rPr>
          <w:ins w:id="15925" w:author="Author"/>
          <w:del w:id="15926" w:author="Author"/>
          <w:moveFrom w:id="15927" w:author="Author"/>
        </w:rPr>
        <w:pPrChange w:id="15928" w:author="Author">
          <w:pPr>
            <w:pStyle w:val="Caption"/>
          </w:pPr>
        </w:pPrChange>
      </w:pPr>
      <w:moveFromRangeStart w:id="15929" w:author="Author" w:name="move488483954"/>
      <w:moveFrom w:id="15930" w:author="Author">
        <w:ins w:id="15931" w:author="Author">
          <w:del w:id="15932" w:author="Author">
            <w:r w:rsidRPr="00303E7B">
              <w:delText>(1*), (2*) Refer to Appendix. A1</w:delText>
            </w:r>
            <w:bookmarkStart w:id="15933" w:name="_Toc488929378"/>
            <w:bookmarkStart w:id="15934" w:name="_Toc489941588"/>
            <w:bookmarkStart w:id="15935" w:name="_Toc489942746"/>
            <w:bookmarkStart w:id="15936" w:name="_Toc490207027"/>
            <w:bookmarkStart w:id="15937" w:name="_Toc490208192"/>
            <w:bookmarkStart w:id="15938" w:name="_Toc491674033"/>
            <w:bookmarkEnd w:id="15933"/>
            <w:bookmarkEnd w:id="15934"/>
            <w:bookmarkEnd w:id="15935"/>
            <w:bookmarkEnd w:id="15936"/>
            <w:bookmarkEnd w:id="15937"/>
            <w:bookmarkEnd w:id="15938"/>
          </w:del>
        </w:ins>
      </w:moveFrom>
    </w:p>
    <w:p w:rsidR="00743B33" w:rsidRPr="00303E7B" w:rsidRDefault="00743B33" w:rsidP="00743B33">
      <w:pPr>
        <w:pStyle w:val="Heading3"/>
        <w:rPr>
          <w:ins w:id="15939" w:author="Author"/>
          <w:del w:id="15940" w:author="Author"/>
        </w:rPr>
        <w:pPrChange w:id="15941" w:author="Author">
          <w:pPr>
            <w:pStyle w:val="Caption"/>
          </w:pPr>
        </w:pPrChange>
      </w:pPr>
      <w:bookmarkStart w:id="15942" w:name="_Toc488929379"/>
      <w:bookmarkStart w:id="15943" w:name="_Toc489941589"/>
      <w:bookmarkStart w:id="15944" w:name="_Toc489942747"/>
      <w:bookmarkStart w:id="15945" w:name="_Toc490207028"/>
      <w:bookmarkStart w:id="15946" w:name="_Toc490208193"/>
      <w:bookmarkStart w:id="15947" w:name="_Toc491674034"/>
      <w:bookmarkEnd w:id="15942"/>
      <w:bookmarkEnd w:id="15943"/>
      <w:bookmarkEnd w:id="15944"/>
      <w:bookmarkEnd w:id="15945"/>
      <w:bookmarkEnd w:id="15946"/>
      <w:bookmarkEnd w:id="15947"/>
      <w:moveFromRangeEnd w:id="15929"/>
    </w:p>
    <w:p w:rsidR="00743B33" w:rsidRDefault="00D20E06" w:rsidP="00743B33">
      <w:pPr>
        <w:pStyle w:val="Heading3"/>
        <w:rPr>
          <w:ins w:id="15948" w:author="Author"/>
          <w:del w:id="15949" w:author="Author"/>
        </w:rPr>
        <w:pPrChange w:id="15950" w:author="Author">
          <w:pPr>
            <w:ind w:left="540"/>
          </w:pPr>
        </w:pPrChange>
      </w:pPr>
      <w:ins w:id="15951" w:author="Author">
        <w:del w:id="15952" w:author="Author">
          <w:r w:rsidRPr="00303E7B">
            <w:delText xml:space="preserve">Example: (Refer to “Table </w:delText>
          </w:r>
          <w:r w:rsidRPr="00303E7B">
            <w:rPr>
              <w:b w:val="0"/>
            </w:rPr>
            <w:fldChar w:fldCharType="begin"/>
          </w:r>
          <w:r w:rsidRPr="00303E7B">
            <w:delInstrText xml:space="preserve"> STYLEREF 1 \s </w:delInstrText>
          </w:r>
          <w:r w:rsidRPr="00303E7B">
            <w:rPr>
              <w:b w:val="0"/>
            </w:rPr>
            <w:fldChar w:fldCharType="separate"/>
          </w:r>
          <w:r>
            <w:rPr>
              <w:rPrChange w:id="15953" w:author="Author">
                <w:rPr>
                  <w:noProof/>
                </w:rPr>
              </w:rPrChange>
            </w:rPr>
            <w:delText>2</w:delText>
          </w:r>
          <w:r w:rsidRPr="00303E7B">
            <w:rPr>
              <w:b w:val="0"/>
            </w:rPr>
            <w:fldChar w:fldCharType="end"/>
          </w:r>
          <w:r>
            <w:delText>.</w:delText>
          </w:r>
          <w:r w:rsidRPr="00303E7B">
            <w:rPr>
              <w:b w:val="0"/>
            </w:rPr>
            <w:fldChar w:fldCharType="begin"/>
          </w:r>
          <w:r w:rsidRPr="00303E7B">
            <w:delInstrText xml:space="preserve"> SEQ Table \* ARABIC \s 1 </w:delInstrText>
          </w:r>
          <w:r w:rsidRPr="00303E7B">
            <w:rPr>
              <w:b w:val="0"/>
            </w:rPr>
            <w:fldChar w:fldCharType="separate"/>
          </w:r>
          <w:r>
            <w:rPr>
              <w:rPrChange w:id="15954" w:author="Author">
                <w:rPr>
                  <w:noProof/>
                </w:rPr>
              </w:rPrChange>
            </w:rPr>
            <w:delText>2</w:delText>
          </w:r>
          <w:r w:rsidRPr="00303E7B">
            <w:rPr>
              <w:b w:val="0"/>
            </w:rPr>
            <w:fldChar w:fldCharType="end"/>
          </w:r>
          <w:r>
            <w:delText xml:space="preserve"> Capitalization Naming”above table)</w:delText>
          </w:r>
          <w:bookmarkStart w:id="15955" w:name="_Toc488929380"/>
          <w:bookmarkStart w:id="15956" w:name="_Toc489941590"/>
          <w:bookmarkStart w:id="15957" w:name="_Toc489942748"/>
          <w:bookmarkStart w:id="15958" w:name="_Toc490207029"/>
          <w:bookmarkStart w:id="15959" w:name="_Toc490208194"/>
          <w:bookmarkStart w:id="15960" w:name="_Toc491674035"/>
          <w:bookmarkEnd w:id="15955"/>
          <w:bookmarkEnd w:id="15956"/>
          <w:bookmarkEnd w:id="15957"/>
          <w:bookmarkEnd w:id="15958"/>
          <w:bookmarkEnd w:id="15959"/>
          <w:bookmarkEnd w:id="15960"/>
        </w:del>
      </w:ins>
    </w:p>
    <w:p w:rsidR="00743B33" w:rsidRDefault="00743B33" w:rsidP="00743B33">
      <w:pPr>
        <w:pStyle w:val="Heading3"/>
        <w:rPr>
          <w:ins w:id="15961" w:author="Author"/>
          <w:del w:id="15962" w:author="Author"/>
        </w:rPr>
        <w:pPrChange w:id="15963" w:author="Author">
          <w:pPr>
            <w:ind w:left="540"/>
          </w:pPr>
        </w:pPrChange>
      </w:pPr>
      <w:bookmarkStart w:id="15964" w:name="_Toc488929381"/>
      <w:bookmarkStart w:id="15965" w:name="_Toc489941591"/>
      <w:bookmarkStart w:id="15966" w:name="_Toc489942749"/>
      <w:bookmarkStart w:id="15967" w:name="_Toc490207030"/>
      <w:bookmarkStart w:id="15968" w:name="_Toc490208195"/>
      <w:bookmarkStart w:id="15969" w:name="_Toc491674036"/>
      <w:bookmarkEnd w:id="15964"/>
      <w:bookmarkEnd w:id="15965"/>
      <w:bookmarkEnd w:id="15966"/>
      <w:bookmarkEnd w:id="15967"/>
      <w:bookmarkEnd w:id="15968"/>
      <w:bookmarkEnd w:id="15969"/>
    </w:p>
    <w:p w:rsidR="00743B33" w:rsidRPr="00303E7B" w:rsidRDefault="00D20E06" w:rsidP="00743B33">
      <w:pPr>
        <w:pStyle w:val="Heading3"/>
        <w:rPr>
          <w:ins w:id="15970" w:author="Author"/>
          <w:del w:id="15971" w:author="Author"/>
        </w:rPr>
        <w:pPrChange w:id="15972" w:author="Author">
          <w:pPr>
            <w:ind w:left="540"/>
          </w:pPr>
        </w:pPrChange>
      </w:pPr>
      <w:ins w:id="15973" w:author="Author">
        <w:del w:id="15974" w:author="Author">
          <w:r w:rsidRPr="00303E7B">
            <w:delText>Rationale:</w:delText>
          </w:r>
          <w:bookmarkStart w:id="15975" w:name="_Toc488929382"/>
          <w:bookmarkStart w:id="15976" w:name="_Toc489941592"/>
          <w:bookmarkStart w:id="15977" w:name="_Toc489942750"/>
          <w:bookmarkStart w:id="15978" w:name="_Toc490207031"/>
          <w:bookmarkStart w:id="15979" w:name="_Toc490208196"/>
          <w:bookmarkStart w:id="15980" w:name="_Toc491674037"/>
          <w:bookmarkEnd w:id="15975"/>
          <w:bookmarkEnd w:id="15976"/>
          <w:bookmarkEnd w:id="15977"/>
          <w:bookmarkEnd w:id="15978"/>
          <w:bookmarkEnd w:id="15979"/>
          <w:bookmarkEnd w:id="15980"/>
        </w:del>
      </w:ins>
    </w:p>
    <w:p w:rsidR="00743B33" w:rsidRPr="00303E7B" w:rsidRDefault="00D20E06" w:rsidP="00743B33">
      <w:pPr>
        <w:pStyle w:val="Heading3"/>
        <w:rPr>
          <w:ins w:id="15981" w:author="Author"/>
          <w:del w:id="15982" w:author="Author"/>
        </w:rPr>
        <w:pPrChange w:id="15983" w:author="Author">
          <w:pPr>
            <w:ind w:left="540"/>
          </w:pPr>
        </w:pPrChange>
      </w:pPr>
      <w:ins w:id="15984" w:author="Author">
        <w:del w:id="15985" w:author="Author">
          <w:r w:rsidRPr="00303E7B">
            <w:delText>To avoid confusion and keep consistence within the source code.</w:delText>
          </w:r>
          <w:bookmarkStart w:id="15986" w:name="_Toc488929383"/>
          <w:bookmarkStart w:id="15987" w:name="_Toc489941593"/>
          <w:bookmarkStart w:id="15988" w:name="_Toc489942751"/>
          <w:bookmarkStart w:id="15989" w:name="_Toc490207032"/>
          <w:bookmarkStart w:id="15990" w:name="_Toc490208197"/>
          <w:bookmarkStart w:id="15991" w:name="_Toc491674038"/>
          <w:bookmarkEnd w:id="15986"/>
          <w:bookmarkEnd w:id="15987"/>
          <w:bookmarkEnd w:id="15988"/>
          <w:bookmarkEnd w:id="15989"/>
          <w:bookmarkEnd w:id="15990"/>
          <w:bookmarkEnd w:id="15991"/>
        </w:del>
      </w:ins>
    </w:p>
    <w:p w:rsidR="00743B33" w:rsidRDefault="00743B33" w:rsidP="00743B33">
      <w:pPr>
        <w:pStyle w:val="Heading3"/>
        <w:rPr>
          <w:ins w:id="15992" w:author="Author"/>
          <w:del w:id="15993" w:author="Author"/>
        </w:rPr>
        <w:pPrChange w:id="15994" w:author="Author">
          <w:pPr>
            <w:pStyle w:val="Heading2"/>
          </w:pPr>
        </w:pPrChange>
      </w:pPr>
      <w:bookmarkStart w:id="15995" w:name="_Toc488929384"/>
      <w:bookmarkStart w:id="15996" w:name="_Toc489941594"/>
      <w:bookmarkStart w:id="15997" w:name="_Toc489942752"/>
      <w:bookmarkStart w:id="15998" w:name="_Toc490207033"/>
      <w:bookmarkStart w:id="15999" w:name="_Toc490208198"/>
      <w:bookmarkStart w:id="16000" w:name="_Toc491674039"/>
      <w:bookmarkEnd w:id="15995"/>
      <w:bookmarkEnd w:id="15996"/>
      <w:bookmarkEnd w:id="15997"/>
      <w:bookmarkEnd w:id="15998"/>
      <w:bookmarkEnd w:id="15999"/>
      <w:bookmarkEnd w:id="16000"/>
    </w:p>
    <w:p w:rsidR="00743B33" w:rsidRDefault="00D20E06" w:rsidP="00743B33">
      <w:pPr>
        <w:pStyle w:val="Heading3"/>
        <w:rPr>
          <w:ins w:id="16001" w:author="Author"/>
        </w:rPr>
        <w:pPrChange w:id="16002" w:author="Author">
          <w:pPr>
            <w:pStyle w:val="Heading2"/>
          </w:pPr>
        </w:pPrChange>
      </w:pPr>
      <w:bookmarkStart w:id="16003" w:name="_Toc491674040"/>
      <w:ins w:id="16004" w:author="Author">
        <w:r>
          <w:t>Name_Cap_001</w:t>
        </w:r>
        <w:bookmarkEnd w:id="16003"/>
      </w:ins>
    </w:p>
    <w:p w:rsidR="00743B33" w:rsidRDefault="00D20E06">
      <w:pPr>
        <w:ind w:left="540"/>
        <w:rPr>
          <w:ins w:id="16005" w:author="Author"/>
        </w:rPr>
      </w:pPr>
      <w:ins w:id="16006" w:author="Author">
        <w:r>
          <w:rPr>
            <w:rFonts w:ascii="Calibri" w:hAnsi="Calibri"/>
            <w:b/>
            <w:sz w:val="20"/>
            <w:szCs w:val="20"/>
            <w:lang w:val="en-US"/>
          </w:rPr>
          <w:t>Rule:</w:t>
        </w:r>
        <w:r>
          <w:rPr>
            <w:lang w:val="en-US"/>
          </w:rPr>
          <w:t xml:space="preserve"> </w:t>
        </w:r>
      </w:ins>
    </w:p>
    <w:p w:rsidR="00743B33" w:rsidRDefault="00D20E06">
      <w:pPr>
        <w:ind w:left="540"/>
        <w:rPr>
          <w:ins w:id="16007" w:author="Author"/>
          <w:rFonts w:ascii="Calibri" w:hAnsi="Calibri"/>
          <w:sz w:val="20"/>
          <w:szCs w:val="20"/>
        </w:rPr>
      </w:pPr>
      <w:ins w:id="16008" w:author="Author">
        <w:r>
          <w:rPr>
            <w:rFonts w:ascii="Calibri" w:hAnsi="Calibri"/>
            <w:sz w:val="20"/>
            <w:szCs w:val="20"/>
          </w:rPr>
          <w:t xml:space="preserve">The following table summarizes the capitalization rules should be used for the different </w:t>
        </w:r>
        <w:r>
          <w:rPr>
            <w:rFonts w:ascii="Calibri" w:hAnsi="Calibri"/>
            <w:sz w:val="20"/>
            <w:szCs w:val="20"/>
          </w:rPr>
          <w:t>types of identifiers.</w:t>
        </w:r>
      </w:ins>
    </w:p>
    <w:p w:rsidR="00743B33" w:rsidRDefault="00743B33">
      <w:pPr>
        <w:ind w:left="540"/>
        <w:rPr>
          <w:ins w:id="16009" w:author="Author"/>
        </w:rPr>
      </w:pPr>
    </w:p>
    <w:tbl>
      <w:tblPr>
        <w:tblW w:w="7083" w:type="dxa"/>
        <w:jc w:val="center"/>
        <w:tblLayout w:type="fixed"/>
        <w:tblLook w:val="04A0" w:firstRow="1" w:lastRow="0" w:firstColumn="1" w:lastColumn="0" w:noHBand="0" w:noVBand="1"/>
        <w:tblDescription w:val="table"/>
      </w:tblPr>
      <w:tblGrid>
        <w:gridCol w:w="1980"/>
        <w:gridCol w:w="992"/>
        <w:gridCol w:w="4111"/>
      </w:tblGrid>
      <w:tr w:rsidR="00743B33">
        <w:trPr>
          <w:trHeight w:val="300"/>
          <w:jc w:val="center"/>
          <w:ins w:id="16010" w:author="Author"/>
        </w:trPr>
        <w:tc>
          <w:tcPr>
            <w:tcW w:w="198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743B33" w:rsidRDefault="00D20E06">
            <w:pPr>
              <w:jc w:val="center"/>
              <w:rPr>
                <w:ins w:id="16011" w:author="Author"/>
                <w:rFonts w:ascii="Calibri" w:eastAsia="Times New Roman" w:hAnsi="Calibri"/>
                <w:b/>
                <w:bCs/>
                <w:color w:val="000000"/>
                <w:sz w:val="18"/>
                <w:szCs w:val="18"/>
                <w:lang w:val="en-US" w:eastAsia="en-US"/>
              </w:rPr>
            </w:pPr>
            <w:ins w:id="16012" w:author="Author">
              <w:r>
                <w:rPr>
                  <w:rFonts w:ascii="Calibri" w:eastAsia="Times New Roman" w:hAnsi="Calibri"/>
                  <w:b/>
                  <w:bCs/>
                  <w:color w:val="000000"/>
                  <w:sz w:val="18"/>
                  <w:szCs w:val="18"/>
                  <w:lang w:val="en-US" w:eastAsia="en-US"/>
                </w:rPr>
                <w:t>Identifier</w:t>
              </w:r>
            </w:ins>
          </w:p>
        </w:tc>
        <w:tc>
          <w:tcPr>
            <w:tcW w:w="992" w:type="dxa"/>
            <w:tcBorders>
              <w:top w:val="single" w:sz="4" w:space="0" w:color="auto"/>
              <w:left w:val="nil"/>
              <w:bottom w:val="single" w:sz="4" w:space="0" w:color="auto"/>
              <w:right w:val="single" w:sz="4" w:space="0" w:color="auto"/>
            </w:tcBorders>
            <w:shd w:val="clear" w:color="000000" w:fill="A6A6A6"/>
            <w:vAlign w:val="center"/>
            <w:hideMark/>
          </w:tcPr>
          <w:p w:rsidR="00743B33" w:rsidRDefault="00D20E06">
            <w:pPr>
              <w:jc w:val="center"/>
              <w:rPr>
                <w:ins w:id="16013" w:author="Author"/>
                <w:rFonts w:ascii="Calibri" w:eastAsia="Times New Roman" w:hAnsi="Calibri"/>
                <w:b/>
                <w:bCs/>
                <w:color w:val="000000"/>
                <w:sz w:val="18"/>
                <w:szCs w:val="18"/>
                <w:lang w:val="en-US" w:eastAsia="en-US"/>
              </w:rPr>
            </w:pPr>
            <w:ins w:id="16014" w:author="Author">
              <w:r>
                <w:rPr>
                  <w:rFonts w:ascii="Calibri" w:eastAsia="Times New Roman" w:hAnsi="Calibri"/>
                  <w:b/>
                  <w:bCs/>
                  <w:color w:val="000000"/>
                  <w:sz w:val="18"/>
                  <w:szCs w:val="18"/>
                  <w:lang w:val="en-US" w:eastAsia="en-US"/>
                </w:rPr>
                <w:t>Case</w:t>
              </w:r>
            </w:ins>
          </w:p>
        </w:tc>
        <w:tc>
          <w:tcPr>
            <w:tcW w:w="4111" w:type="dxa"/>
            <w:tcBorders>
              <w:top w:val="single" w:sz="4" w:space="0" w:color="auto"/>
              <w:left w:val="nil"/>
              <w:bottom w:val="single" w:sz="4" w:space="0" w:color="auto"/>
              <w:right w:val="single" w:sz="4" w:space="0" w:color="auto"/>
            </w:tcBorders>
            <w:shd w:val="clear" w:color="000000" w:fill="A6A6A6"/>
            <w:vAlign w:val="center"/>
            <w:hideMark/>
          </w:tcPr>
          <w:p w:rsidR="00743B33" w:rsidRDefault="00D20E06">
            <w:pPr>
              <w:jc w:val="center"/>
              <w:rPr>
                <w:ins w:id="16015" w:author="Author"/>
                <w:rFonts w:ascii="Calibri" w:eastAsia="Times New Roman" w:hAnsi="Calibri"/>
                <w:b/>
                <w:bCs/>
                <w:color w:val="000000"/>
                <w:sz w:val="18"/>
                <w:szCs w:val="18"/>
                <w:lang w:val="en-US" w:eastAsia="en-US"/>
              </w:rPr>
            </w:pPr>
            <w:ins w:id="16016" w:author="Author">
              <w:r>
                <w:rPr>
                  <w:rFonts w:ascii="Calibri" w:eastAsia="Times New Roman" w:hAnsi="Calibri"/>
                  <w:b/>
                  <w:bCs/>
                  <w:color w:val="000000"/>
                  <w:sz w:val="18"/>
                  <w:szCs w:val="18"/>
                  <w:lang w:val="en-US" w:eastAsia="en-US"/>
                </w:rPr>
                <w:t>Example</w:t>
              </w:r>
            </w:ins>
          </w:p>
        </w:tc>
      </w:tr>
      <w:tr w:rsidR="00743B33">
        <w:trPr>
          <w:trHeight w:val="300"/>
          <w:jc w:val="center"/>
          <w:ins w:id="16017"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16018" w:author="Author"/>
                <w:rFonts w:ascii="Calibri" w:eastAsia="Times New Roman" w:hAnsi="Calibri"/>
                <w:color w:val="000000"/>
                <w:sz w:val="18"/>
                <w:szCs w:val="18"/>
                <w:lang w:val="en-US" w:eastAsia="en-US"/>
              </w:rPr>
            </w:pPr>
            <w:ins w:id="16019" w:author="Author">
              <w:r>
                <w:rPr>
                  <w:rFonts w:ascii="Calibri" w:eastAsia="Times New Roman" w:hAnsi="Calibri"/>
                  <w:color w:val="000000"/>
                  <w:sz w:val="18"/>
                  <w:szCs w:val="18"/>
                  <w:lang w:val="en-US" w:eastAsia="en-US"/>
                </w:rPr>
                <w:t>Class</w:t>
              </w:r>
            </w:ins>
          </w:p>
        </w:tc>
        <w:tc>
          <w:tcPr>
            <w:tcW w:w="992" w:type="dxa"/>
            <w:tcBorders>
              <w:top w:val="nil"/>
              <w:left w:val="nil"/>
              <w:bottom w:val="single" w:sz="4" w:space="0" w:color="auto"/>
              <w:right w:val="single" w:sz="4" w:space="0" w:color="auto"/>
            </w:tcBorders>
            <w:shd w:val="clear" w:color="auto" w:fill="auto"/>
            <w:vAlign w:val="center"/>
            <w:hideMark/>
          </w:tcPr>
          <w:p w:rsidR="00743B33" w:rsidRDefault="00D20E06">
            <w:pPr>
              <w:rPr>
                <w:ins w:id="16020" w:author="Author"/>
                <w:rFonts w:ascii="Calibri" w:eastAsia="Times New Roman" w:hAnsi="Calibri"/>
                <w:color w:val="000000"/>
                <w:sz w:val="18"/>
                <w:szCs w:val="18"/>
                <w:vertAlign w:val="superscript"/>
                <w:lang w:val="en-US" w:eastAsia="en-US"/>
              </w:rPr>
            </w:pPr>
            <w:ins w:id="16021" w:author="Author">
              <w:r>
                <w:rPr>
                  <w:rFonts w:ascii="Calibri" w:eastAsia="Times New Roman" w:hAnsi="Calibri"/>
                  <w:color w:val="000000"/>
                  <w:sz w:val="18"/>
                  <w:szCs w:val="18"/>
                  <w:lang w:val="en-US" w:eastAsia="en-US"/>
                </w:rPr>
                <w:t>Pascal</w:t>
              </w:r>
              <w:r>
                <w:rPr>
                  <w:rFonts w:ascii="Calibri" w:eastAsia="Times New Roman" w:hAnsi="Calibri"/>
                  <w:color w:val="000000"/>
                  <w:sz w:val="18"/>
                  <w:szCs w:val="18"/>
                  <w:vertAlign w:val="superscript"/>
                  <w:lang w:val="en-US" w:eastAsia="en-US"/>
                </w:rPr>
                <w:t>(1*)</w:t>
              </w:r>
            </w:ins>
          </w:p>
        </w:tc>
        <w:tc>
          <w:tcPr>
            <w:tcW w:w="4111" w:type="dxa"/>
            <w:tcBorders>
              <w:top w:val="nil"/>
              <w:left w:val="nil"/>
              <w:bottom w:val="single" w:sz="4" w:space="0" w:color="auto"/>
              <w:right w:val="single" w:sz="4" w:space="0" w:color="auto"/>
            </w:tcBorders>
            <w:shd w:val="clear" w:color="auto" w:fill="auto"/>
            <w:vAlign w:val="center"/>
            <w:hideMark/>
          </w:tcPr>
          <w:p w:rsidR="00743B33" w:rsidRDefault="00D20E06">
            <w:pPr>
              <w:rPr>
                <w:ins w:id="16022" w:author="Author"/>
                <w:rFonts w:ascii="Calibri" w:eastAsia="Times New Roman" w:hAnsi="Calibri"/>
                <w:b/>
                <w:bCs/>
                <w:color w:val="000000"/>
                <w:sz w:val="18"/>
                <w:szCs w:val="18"/>
                <w:lang w:val="en-US" w:eastAsia="en-US"/>
              </w:rPr>
            </w:pPr>
            <w:ins w:id="16023" w:author="Author">
              <w:r>
                <w:rPr>
                  <w:rFonts w:ascii="Calibri" w:eastAsia="Times New Roman" w:hAnsi="Calibri"/>
                  <w:b/>
                  <w:bCs/>
                  <w:color w:val="000000"/>
                  <w:sz w:val="18"/>
                  <w:szCs w:val="18"/>
                  <w:lang w:val="en-US" w:eastAsia="en-US"/>
                </w:rPr>
                <w:t>AppDomain</w:t>
              </w:r>
            </w:ins>
          </w:p>
        </w:tc>
      </w:tr>
      <w:tr w:rsidR="00743B33">
        <w:trPr>
          <w:trHeight w:val="300"/>
          <w:jc w:val="center"/>
          <w:ins w:id="16024"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16025" w:author="Author"/>
                <w:rFonts w:ascii="Calibri" w:eastAsia="Times New Roman" w:hAnsi="Calibri"/>
                <w:color w:val="000000"/>
                <w:sz w:val="18"/>
                <w:szCs w:val="18"/>
                <w:lang w:val="en-US" w:eastAsia="en-US"/>
              </w:rPr>
            </w:pPr>
            <w:ins w:id="16026" w:author="Author">
              <w:r>
                <w:rPr>
                  <w:rFonts w:ascii="Calibri" w:eastAsia="Times New Roman" w:hAnsi="Calibri"/>
                  <w:color w:val="000000"/>
                  <w:sz w:val="18"/>
                  <w:szCs w:val="18"/>
                  <w:lang w:val="en-US" w:eastAsia="en-US"/>
                </w:rPr>
                <w:t>Enum type</w:t>
              </w:r>
            </w:ins>
          </w:p>
        </w:tc>
        <w:tc>
          <w:tcPr>
            <w:tcW w:w="992" w:type="dxa"/>
            <w:tcBorders>
              <w:top w:val="nil"/>
              <w:left w:val="nil"/>
              <w:bottom w:val="single" w:sz="4" w:space="0" w:color="auto"/>
              <w:right w:val="single" w:sz="4" w:space="0" w:color="auto"/>
            </w:tcBorders>
            <w:shd w:val="clear" w:color="auto" w:fill="auto"/>
            <w:vAlign w:val="center"/>
            <w:hideMark/>
          </w:tcPr>
          <w:p w:rsidR="00743B33" w:rsidRDefault="00D20E06">
            <w:pPr>
              <w:rPr>
                <w:ins w:id="16027" w:author="Author"/>
                <w:rFonts w:ascii="Calibri" w:eastAsia="Times New Roman" w:hAnsi="Calibri"/>
                <w:color w:val="000000"/>
                <w:sz w:val="18"/>
                <w:szCs w:val="18"/>
                <w:lang w:val="en-US" w:eastAsia="en-US"/>
              </w:rPr>
            </w:pPr>
            <w:ins w:id="16028" w:author="Author">
              <w:r>
                <w:rPr>
                  <w:rFonts w:ascii="Calibri" w:eastAsia="Times New Roman" w:hAnsi="Calibri"/>
                  <w:color w:val="000000"/>
                  <w:sz w:val="18"/>
                  <w:szCs w:val="18"/>
                  <w:lang w:val="en-US" w:eastAsia="en-US"/>
                </w:rPr>
                <w:t>Pascal</w:t>
              </w:r>
            </w:ins>
          </w:p>
        </w:tc>
        <w:tc>
          <w:tcPr>
            <w:tcW w:w="4111" w:type="dxa"/>
            <w:tcBorders>
              <w:top w:val="nil"/>
              <w:left w:val="nil"/>
              <w:bottom w:val="single" w:sz="4" w:space="0" w:color="auto"/>
              <w:right w:val="single" w:sz="4" w:space="0" w:color="auto"/>
            </w:tcBorders>
            <w:shd w:val="clear" w:color="auto" w:fill="auto"/>
            <w:vAlign w:val="center"/>
            <w:hideMark/>
          </w:tcPr>
          <w:p w:rsidR="00743B33" w:rsidRDefault="00D20E06">
            <w:pPr>
              <w:rPr>
                <w:ins w:id="16029" w:author="Author"/>
                <w:rFonts w:ascii="Calibri" w:eastAsia="Times New Roman" w:hAnsi="Calibri"/>
                <w:b/>
                <w:bCs/>
                <w:color w:val="000000"/>
                <w:sz w:val="18"/>
                <w:szCs w:val="18"/>
                <w:lang w:val="en-US" w:eastAsia="en-US"/>
              </w:rPr>
            </w:pPr>
            <w:ins w:id="16030" w:author="Author">
              <w:r>
                <w:rPr>
                  <w:rFonts w:ascii="Calibri" w:eastAsia="Times New Roman" w:hAnsi="Calibri"/>
                  <w:b/>
                  <w:bCs/>
                  <w:color w:val="000000"/>
                  <w:sz w:val="18"/>
                  <w:szCs w:val="18"/>
                  <w:lang w:val="en-US" w:eastAsia="en-US"/>
                </w:rPr>
                <w:t>ErrorLevel</w:t>
              </w:r>
            </w:ins>
          </w:p>
        </w:tc>
      </w:tr>
      <w:tr w:rsidR="00743B33">
        <w:trPr>
          <w:trHeight w:val="300"/>
          <w:jc w:val="center"/>
          <w:ins w:id="16031"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16032" w:author="Author"/>
                <w:rFonts w:ascii="Calibri" w:eastAsia="Times New Roman" w:hAnsi="Calibri"/>
                <w:color w:val="000000"/>
                <w:sz w:val="18"/>
                <w:szCs w:val="18"/>
                <w:lang w:val="en-US" w:eastAsia="en-US"/>
              </w:rPr>
            </w:pPr>
            <w:ins w:id="16033" w:author="Author">
              <w:r>
                <w:rPr>
                  <w:rFonts w:ascii="Calibri" w:eastAsia="Times New Roman" w:hAnsi="Calibri"/>
                  <w:color w:val="000000"/>
                  <w:sz w:val="18"/>
                  <w:szCs w:val="18"/>
                  <w:lang w:val="en-US" w:eastAsia="en-US"/>
                </w:rPr>
                <w:t>Enum values</w:t>
              </w:r>
            </w:ins>
          </w:p>
        </w:tc>
        <w:tc>
          <w:tcPr>
            <w:tcW w:w="992" w:type="dxa"/>
            <w:tcBorders>
              <w:top w:val="nil"/>
              <w:left w:val="nil"/>
              <w:bottom w:val="single" w:sz="4" w:space="0" w:color="auto"/>
              <w:right w:val="single" w:sz="4" w:space="0" w:color="auto"/>
            </w:tcBorders>
            <w:shd w:val="clear" w:color="auto" w:fill="auto"/>
            <w:vAlign w:val="center"/>
            <w:hideMark/>
          </w:tcPr>
          <w:p w:rsidR="00743B33" w:rsidRDefault="00D20E06">
            <w:pPr>
              <w:rPr>
                <w:ins w:id="16034" w:author="Author"/>
                <w:rFonts w:ascii="Calibri" w:eastAsia="Times New Roman" w:hAnsi="Calibri"/>
                <w:color w:val="000000"/>
                <w:sz w:val="18"/>
                <w:szCs w:val="18"/>
                <w:lang w:val="en-US" w:eastAsia="en-US"/>
              </w:rPr>
            </w:pPr>
            <w:ins w:id="16035" w:author="Author">
              <w:r>
                <w:rPr>
                  <w:rFonts w:ascii="Calibri" w:eastAsia="Times New Roman" w:hAnsi="Calibri"/>
                  <w:color w:val="000000"/>
                  <w:sz w:val="18"/>
                  <w:szCs w:val="18"/>
                  <w:lang w:val="en-US" w:eastAsia="en-US"/>
                </w:rPr>
                <w:t>Pascal</w:t>
              </w:r>
            </w:ins>
          </w:p>
        </w:tc>
        <w:tc>
          <w:tcPr>
            <w:tcW w:w="4111" w:type="dxa"/>
            <w:tcBorders>
              <w:top w:val="nil"/>
              <w:left w:val="nil"/>
              <w:bottom w:val="single" w:sz="4" w:space="0" w:color="auto"/>
              <w:right w:val="single" w:sz="4" w:space="0" w:color="auto"/>
            </w:tcBorders>
            <w:shd w:val="clear" w:color="auto" w:fill="auto"/>
            <w:vAlign w:val="center"/>
            <w:hideMark/>
          </w:tcPr>
          <w:p w:rsidR="00743B33" w:rsidRDefault="00D20E06">
            <w:pPr>
              <w:rPr>
                <w:ins w:id="16036" w:author="Author"/>
                <w:rFonts w:ascii="Calibri" w:eastAsia="Times New Roman" w:hAnsi="Calibri"/>
                <w:b/>
                <w:bCs/>
                <w:color w:val="000000"/>
                <w:sz w:val="18"/>
                <w:szCs w:val="18"/>
                <w:lang w:val="en-US" w:eastAsia="en-US"/>
              </w:rPr>
            </w:pPr>
            <w:ins w:id="16037" w:author="Author">
              <w:r>
                <w:rPr>
                  <w:rFonts w:ascii="Calibri" w:eastAsia="Times New Roman" w:hAnsi="Calibri"/>
                  <w:b/>
                  <w:bCs/>
                  <w:color w:val="000000"/>
                  <w:sz w:val="18"/>
                  <w:szCs w:val="18"/>
                  <w:lang w:val="en-US" w:eastAsia="en-US"/>
                </w:rPr>
                <w:t>FatalError</w:t>
              </w:r>
            </w:ins>
          </w:p>
        </w:tc>
      </w:tr>
      <w:tr w:rsidR="00743B33">
        <w:trPr>
          <w:trHeight w:val="300"/>
          <w:jc w:val="center"/>
          <w:ins w:id="16038"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16039" w:author="Author"/>
                <w:rFonts w:ascii="Calibri" w:eastAsia="Times New Roman" w:hAnsi="Calibri"/>
                <w:color w:val="000000"/>
                <w:sz w:val="18"/>
                <w:szCs w:val="18"/>
                <w:lang w:val="en-US" w:eastAsia="en-US"/>
              </w:rPr>
            </w:pPr>
            <w:ins w:id="16040" w:author="Author">
              <w:r>
                <w:rPr>
                  <w:rFonts w:ascii="Calibri" w:eastAsia="Times New Roman" w:hAnsi="Calibri"/>
                  <w:color w:val="000000"/>
                  <w:sz w:val="18"/>
                  <w:szCs w:val="18"/>
                  <w:lang w:val="en-US" w:eastAsia="en-US"/>
                </w:rPr>
                <w:t>Event</w:t>
              </w:r>
            </w:ins>
          </w:p>
        </w:tc>
        <w:tc>
          <w:tcPr>
            <w:tcW w:w="992" w:type="dxa"/>
            <w:tcBorders>
              <w:top w:val="nil"/>
              <w:left w:val="nil"/>
              <w:bottom w:val="single" w:sz="4" w:space="0" w:color="auto"/>
              <w:right w:val="single" w:sz="4" w:space="0" w:color="auto"/>
            </w:tcBorders>
            <w:shd w:val="clear" w:color="auto" w:fill="auto"/>
            <w:vAlign w:val="center"/>
            <w:hideMark/>
          </w:tcPr>
          <w:p w:rsidR="00743B33" w:rsidRDefault="00D20E06">
            <w:pPr>
              <w:rPr>
                <w:ins w:id="16041" w:author="Author"/>
                <w:rFonts w:ascii="Calibri" w:eastAsia="Times New Roman" w:hAnsi="Calibri"/>
                <w:color w:val="000000"/>
                <w:sz w:val="18"/>
                <w:szCs w:val="18"/>
                <w:lang w:val="en-US" w:eastAsia="en-US"/>
              </w:rPr>
            </w:pPr>
            <w:ins w:id="16042" w:author="Author">
              <w:r>
                <w:rPr>
                  <w:rFonts w:ascii="Calibri" w:eastAsia="Times New Roman" w:hAnsi="Calibri"/>
                  <w:color w:val="000000"/>
                  <w:sz w:val="18"/>
                  <w:szCs w:val="18"/>
                  <w:lang w:val="en-US" w:eastAsia="en-US"/>
                </w:rPr>
                <w:t>Pascal</w:t>
              </w:r>
            </w:ins>
          </w:p>
        </w:tc>
        <w:tc>
          <w:tcPr>
            <w:tcW w:w="4111" w:type="dxa"/>
            <w:tcBorders>
              <w:top w:val="nil"/>
              <w:left w:val="nil"/>
              <w:bottom w:val="nil"/>
              <w:right w:val="single" w:sz="4" w:space="0" w:color="auto"/>
            </w:tcBorders>
            <w:shd w:val="clear" w:color="auto" w:fill="auto"/>
            <w:vAlign w:val="center"/>
            <w:hideMark/>
          </w:tcPr>
          <w:p w:rsidR="00743B33" w:rsidRDefault="00D20E06">
            <w:pPr>
              <w:rPr>
                <w:ins w:id="16043" w:author="Author"/>
                <w:rFonts w:ascii="Calibri" w:eastAsia="Times New Roman" w:hAnsi="Calibri"/>
                <w:b/>
                <w:bCs/>
                <w:color w:val="000000"/>
                <w:sz w:val="18"/>
                <w:szCs w:val="18"/>
                <w:lang w:val="en-US" w:eastAsia="en-US"/>
              </w:rPr>
            </w:pPr>
            <w:ins w:id="16044" w:author="Author">
              <w:r>
                <w:rPr>
                  <w:rFonts w:ascii="Calibri" w:eastAsia="Times New Roman" w:hAnsi="Calibri"/>
                  <w:b/>
                  <w:bCs/>
                  <w:color w:val="000000"/>
                  <w:sz w:val="18"/>
                  <w:szCs w:val="18"/>
                  <w:lang w:val="en-US" w:eastAsia="en-US"/>
                </w:rPr>
                <w:t>ValueChange</w:t>
              </w:r>
            </w:ins>
          </w:p>
        </w:tc>
      </w:tr>
      <w:tr w:rsidR="00743B33">
        <w:trPr>
          <w:trHeight w:val="300"/>
          <w:jc w:val="center"/>
          <w:ins w:id="16045" w:author="Author"/>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16046" w:author="Author"/>
                <w:rFonts w:ascii="Calibri" w:eastAsia="Times New Roman" w:hAnsi="Calibri"/>
                <w:color w:val="000000"/>
                <w:sz w:val="18"/>
                <w:szCs w:val="18"/>
                <w:lang w:val="en-US" w:eastAsia="en-US"/>
              </w:rPr>
            </w:pPr>
            <w:ins w:id="16047" w:author="Author">
              <w:r>
                <w:rPr>
                  <w:rFonts w:ascii="Calibri" w:eastAsia="Times New Roman" w:hAnsi="Calibri"/>
                  <w:color w:val="000000"/>
                  <w:sz w:val="18"/>
                  <w:szCs w:val="18"/>
                  <w:lang w:val="en-US" w:eastAsia="en-US"/>
                </w:rPr>
                <w:t>Exception class</w:t>
              </w:r>
            </w:ins>
          </w:p>
        </w:tc>
        <w:tc>
          <w:tcPr>
            <w:tcW w:w="992" w:type="dxa"/>
            <w:vMerge w:val="restart"/>
            <w:tcBorders>
              <w:top w:val="nil"/>
              <w:left w:val="single" w:sz="4" w:space="0" w:color="auto"/>
              <w:bottom w:val="single" w:sz="4" w:space="0" w:color="auto"/>
              <w:right w:val="nil"/>
            </w:tcBorders>
            <w:shd w:val="clear" w:color="auto" w:fill="auto"/>
            <w:vAlign w:val="center"/>
            <w:hideMark/>
          </w:tcPr>
          <w:p w:rsidR="00743B33" w:rsidRDefault="00D20E06">
            <w:pPr>
              <w:rPr>
                <w:ins w:id="16048" w:author="Author"/>
                <w:rFonts w:ascii="Calibri" w:eastAsia="Times New Roman" w:hAnsi="Calibri"/>
                <w:color w:val="000000"/>
                <w:sz w:val="18"/>
                <w:szCs w:val="18"/>
                <w:lang w:val="en-US" w:eastAsia="en-US"/>
              </w:rPr>
            </w:pPr>
            <w:ins w:id="16049" w:author="Author">
              <w:r>
                <w:rPr>
                  <w:rFonts w:ascii="Calibri" w:eastAsia="Times New Roman" w:hAnsi="Calibri"/>
                  <w:color w:val="000000"/>
                  <w:sz w:val="18"/>
                  <w:szCs w:val="18"/>
                  <w:lang w:val="en-US" w:eastAsia="en-US"/>
                </w:rPr>
                <w:t>Pascal</w:t>
              </w:r>
            </w:ins>
          </w:p>
        </w:tc>
        <w:tc>
          <w:tcPr>
            <w:tcW w:w="4111" w:type="dxa"/>
            <w:tcBorders>
              <w:top w:val="single" w:sz="4" w:space="0" w:color="auto"/>
              <w:left w:val="single" w:sz="4" w:space="0" w:color="auto"/>
              <w:bottom w:val="nil"/>
              <w:right w:val="single" w:sz="4" w:space="0" w:color="auto"/>
            </w:tcBorders>
            <w:shd w:val="clear" w:color="auto" w:fill="auto"/>
            <w:vAlign w:val="center"/>
            <w:hideMark/>
          </w:tcPr>
          <w:p w:rsidR="00743B33" w:rsidRDefault="00D20E06">
            <w:pPr>
              <w:rPr>
                <w:ins w:id="16050" w:author="Author"/>
                <w:rFonts w:ascii="Calibri" w:eastAsia="Times New Roman" w:hAnsi="Calibri"/>
                <w:b/>
                <w:bCs/>
                <w:color w:val="000000"/>
                <w:sz w:val="18"/>
                <w:szCs w:val="18"/>
                <w:lang w:val="en-US" w:eastAsia="en-US"/>
              </w:rPr>
            </w:pPr>
            <w:ins w:id="16051" w:author="Author">
              <w:r>
                <w:rPr>
                  <w:rFonts w:ascii="Calibri" w:eastAsia="Times New Roman" w:hAnsi="Calibri"/>
                  <w:b/>
                  <w:bCs/>
                  <w:color w:val="000000"/>
                  <w:sz w:val="18"/>
                  <w:szCs w:val="18"/>
                  <w:lang w:val="en-US" w:eastAsia="en-US"/>
                </w:rPr>
                <w:t>WebException</w:t>
              </w:r>
            </w:ins>
          </w:p>
        </w:tc>
      </w:tr>
      <w:tr w:rsidR="00743B33">
        <w:trPr>
          <w:trHeight w:val="600"/>
          <w:jc w:val="center"/>
          <w:ins w:id="16052" w:author="Author"/>
        </w:trPr>
        <w:tc>
          <w:tcPr>
            <w:tcW w:w="1980" w:type="dxa"/>
            <w:vMerge/>
            <w:tcBorders>
              <w:top w:val="nil"/>
              <w:left w:val="single" w:sz="4" w:space="0" w:color="auto"/>
              <w:bottom w:val="single" w:sz="4" w:space="0" w:color="auto"/>
              <w:right w:val="single" w:sz="4" w:space="0" w:color="auto"/>
            </w:tcBorders>
            <w:vAlign w:val="center"/>
            <w:hideMark/>
          </w:tcPr>
          <w:p w:rsidR="00743B33" w:rsidRDefault="00743B33">
            <w:pPr>
              <w:rPr>
                <w:ins w:id="16053" w:author="Author"/>
                <w:rFonts w:ascii="Calibri" w:eastAsia="Times New Roman" w:hAnsi="Calibri"/>
                <w:color w:val="000000"/>
                <w:sz w:val="18"/>
                <w:szCs w:val="18"/>
                <w:lang w:val="en-US" w:eastAsia="en-US"/>
              </w:rPr>
            </w:pPr>
          </w:p>
        </w:tc>
        <w:tc>
          <w:tcPr>
            <w:tcW w:w="992" w:type="dxa"/>
            <w:vMerge/>
            <w:tcBorders>
              <w:top w:val="nil"/>
              <w:left w:val="single" w:sz="4" w:space="0" w:color="auto"/>
              <w:bottom w:val="single" w:sz="4" w:space="0" w:color="auto"/>
              <w:right w:val="nil"/>
            </w:tcBorders>
            <w:vAlign w:val="center"/>
            <w:hideMark/>
          </w:tcPr>
          <w:p w:rsidR="00743B33" w:rsidRDefault="00743B33">
            <w:pPr>
              <w:rPr>
                <w:ins w:id="16054" w:author="Author"/>
                <w:rFonts w:ascii="Calibri" w:eastAsia="Times New Roman" w:hAnsi="Calibri"/>
                <w:color w:val="000000"/>
                <w:sz w:val="18"/>
                <w:szCs w:val="18"/>
                <w:lang w:val="en-US" w:eastAsia="en-US"/>
              </w:rPr>
            </w:pPr>
          </w:p>
        </w:tc>
        <w:tc>
          <w:tcPr>
            <w:tcW w:w="4111"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ind w:firstLineChars="100" w:firstLine="180"/>
              <w:rPr>
                <w:ins w:id="16055" w:author="Author"/>
                <w:rFonts w:ascii="Calibri" w:eastAsia="Times New Roman" w:hAnsi="Calibri"/>
                <w:b/>
                <w:bCs/>
                <w:color w:val="000000"/>
                <w:sz w:val="18"/>
                <w:szCs w:val="18"/>
                <w:lang w:val="en-US" w:eastAsia="en-US"/>
              </w:rPr>
            </w:pPr>
            <w:ins w:id="16056" w:author="Author">
              <w:r>
                <w:rPr>
                  <w:rFonts w:ascii="Calibri" w:eastAsia="Times New Roman" w:hAnsi="Calibri"/>
                  <w:b/>
                  <w:bCs/>
                  <w:color w:val="000000"/>
                  <w:sz w:val="18"/>
                  <w:szCs w:val="18"/>
                  <w:lang w:val="en-US" w:eastAsia="en-US"/>
                </w:rPr>
                <w:t>Note</w:t>
              </w:r>
              <w:r>
                <w:rPr>
                  <w:rFonts w:ascii="Calibri" w:eastAsia="Times New Roman" w:hAnsi="Calibri"/>
                  <w:color w:val="000000"/>
                  <w:sz w:val="18"/>
                  <w:szCs w:val="18"/>
                  <w:lang w:val="en-US" w:eastAsia="en-US"/>
                </w:rPr>
                <w:t xml:space="preserve">   Always ends with the suffix </w:t>
              </w:r>
              <w:r>
                <w:rPr>
                  <w:rFonts w:ascii="Calibri" w:eastAsia="Times New Roman" w:hAnsi="Calibri"/>
                  <w:b/>
                  <w:bCs/>
                  <w:color w:val="000000"/>
                  <w:sz w:val="18"/>
                  <w:szCs w:val="18"/>
                  <w:lang w:val="en-US" w:eastAsia="en-US"/>
                </w:rPr>
                <w:t>Exception</w:t>
              </w:r>
              <w:r>
                <w:rPr>
                  <w:rFonts w:ascii="Calibri" w:eastAsia="Times New Roman" w:hAnsi="Calibri"/>
                  <w:color w:val="000000"/>
                  <w:sz w:val="18"/>
                  <w:szCs w:val="18"/>
                  <w:lang w:val="en-US" w:eastAsia="en-US"/>
                </w:rPr>
                <w:t>.</w:t>
              </w:r>
            </w:ins>
          </w:p>
        </w:tc>
      </w:tr>
      <w:tr w:rsidR="00743B33">
        <w:trPr>
          <w:trHeight w:val="300"/>
          <w:jc w:val="center"/>
          <w:ins w:id="16057"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16058" w:author="Author"/>
                <w:rFonts w:ascii="Calibri" w:eastAsia="Times New Roman" w:hAnsi="Calibri"/>
                <w:color w:val="000000"/>
                <w:sz w:val="18"/>
                <w:szCs w:val="18"/>
                <w:lang w:val="en-US" w:eastAsia="en-US"/>
              </w:rPr>
            </w:pPr>
            <w:ins w:id="16059" w:author="Author">
              <w:r>
                <w:rPr>
                  <w:rFonts w:ascii="Calibri" w:eastAsia="Times New Roman" w:hAnsi="Calibri"/>
                  <w:color w:val="000000"/>
                  <w:sz w:val="18"/>
                  <w:szCs w:val="18"/>
                  <w:lang w:val="en-US" w:eastAsia="en-US"/>
                </w:rPr>
                <w:t>Read-only Static field</w:t>
              </w:r>
            </w:ins>
          </w:p>
        </w:tc>
        <w:tc>
          <w:tcPr>
            <w:tcW w:w="992" w:type="dxa"/>
            <w:tcBorders>
              <w:top w:val="nil"/>
              <w:left w:val="nil"/>
              <w:bottom w:val="single" w:sz="4" w:space="0" w:color="auto"/>
              <w:right w:val="single" w:sz="4" w:space="0" w:color="auto"/>
            </w:tcBorders>
            <w:shd w:val="clear" w:color="auto" w:fill="auto"/>
            <w:vAlign w:val="center"/>
            <w:hideMark/>
          </w:tcPr>
          <w:p w:rsidR="00743B33" w:rsidRDefault="00D20E06">
            <w:pPr>
              <w:rPr>
                <w:ins w:id="16060" w:author="Author"/>
                <w:rFonts w:ascii="Calibri" w:eastAsia="Times New Roman" w:hAnsi="Calibri"/>
                <w:color w:val="000000"/>
                <w:sz w:val="18"/>
                <w:szCs w:val="18"/>
                <w:lang w:val="en-US" w:eastAsia="en-US"/>
              </w:rPr>
            </w:pPr>
            <w:ins w:id="16061" w:author="Author">
              <w:r>
                <w:rPr>
                  <w:rFonts w:ascii="Calibri" w:eastAsia="Times New Roman" w:hAnsi="Calibri"/>
                  <w:color w:val="000000"/>
                  <w:sz w:val="18"/>
                  <w:szCs w:val="18"/>
                  <w:lang w:val="en-US" w:eastAsia="en-US"/>
                </w:rPr>
                <w:t>Pascal</w:t>
              </w:r>
            </w:ins>
          </w:p>
        </w:tc>
        <w:tc>
          <w:tcPr>
            <w:tcW w:w="4111" w:type="dxa"/>
            <w:tcBorders>
              <w:top w:val="nil"/>
              <w:left w:val="nil"/>
              <w:bottom w:val="nil"/>
              <w:right w:val="single" w:sz="4" w:space="0" w:color="auto"/>
            </w:tcBorders>
            <w:shd w:val="clear" w:color="auto" w:fill="auto"/>
            <w:vAlign w:val="center"/>
            <w:hideMark/>
          </w:tcPr>
          <w:p w:rsidR="00743B33" w:rsidRDefault="00D20E06">
            <w:pPr>
              <w:rPr>
                <w:ins w:id="16062" w:author="Author"/>
                <w:rFonts w:ascii="Calibri" w:eastAsia="Times New Roman" w:hAnsi="Calibri"/>
                <w:b/>
                <w:bCs/>
                <w:color w:val="000000"/>
                <w:sz w:val="18"/>
                <w:szCs w:val="18"/>
                <w:lang w:val="en-US" w:eastAsia="en-US"/>
              </w:rPr>
            </w:pPr>
            <w:ins w:id="16063" w:author="Author">
              <w:r>
                <w:rPr>
                  <w:rFonts w:ascii="Calibri" w:eastAsia="Times New Roman" w:hAnsi="Calibri"/>
                  <w:b/>
                  <w:bCs/>
                  <w:color w:val="000000"/>
                  <w:sz w:val="18"/>
                  <w:szCs w:val="18"/>
                  <w:lang w:val="en-US" w:eastAsia="en-US"/>
                </w:rPr>
                <w:t>RedValue</w:t>
              </w:r>
            </w:ins>
          </w:p>
        </w:tc>
      </w:tr>
      <w:tr w:rsidR="00743B33">
        <w:trPr>
          <w:trHeight w:val="300"/>
          <w:jc w:val="center"/>
          <w:ins w:id="16064" w:author="Author"/>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16065" w:author="Author"/>
                <w:rFonts w:ascii="Calibri" w:eastAsia="Times New Roman" w:hAnsi="Calibri"/>
                <w:color w:val="000000"/>
                <w:sz w:val="18"/>
                <w:szCs w:val="18"/>
                <w:lang w:val="en-US" w:eastAsia="en-US"/>
              </w:rPr>
            </w:pPr>
            <w:ins w:id="16066" w:author="Author">
              <w:r>
                <w:rPr>
                  <w:rFonts w:ascii="Calibri" w:eastAsia="Times New Roman" w:hAnsi="Calibri"/>
                  <w:color w:val="000000"/>
                  <w:sz w:val="18"/>
                  <w:szCs w:val="18"/>
                  <w:lang w:val="en-US" w:eastAsia="en-US"/>
                </w:rPr>
                <w:t>Interface</w:t>
              </w:r>
            </w:ins>
          </w:p>
        </w:tc>
        <w:tc>
          <w:tcPr>
            <w:tcW w:w="992" w:type="dxa"/>
            <w:vMerge w:val="restart"/>
            <w:tcBorders>
              <w:top w:val="nil"/>
              <w:left w:val="single" w:sz="4" w:space="0" w:color="auto"/>
              <w:bottom w:val="single" w:sz="4" w:space="0" w:color="auto"/>
              <w:right w:val="nil"/>
            </w:tcBorders>
            <w:shd w:val="clear" w:color="auto" w:fill="auto"/>
            <w:vAlign w:val="center"/>
            <w:hideMark/>
          </w:tcPr>
          <w:p w:rsidR="00743B33" w:rsidRDefault="00D20E06">
            <w:pPr>
              <w:rPr>
                <w:ins w:id="16067" w:author="Author"/>
                <w:rFonts w:ascii="Calibri" w:eastAsia="Times New Roman" w:hAnsi="Calibri"/>
                <w:color w:val="000000"/>
                <w:sz w:val="18"/>
                <w:szCs w:val="18"/>
                <w:lang w:val="en-US" w:eastAsia="en-US"/>
              </w:rPr>
            </w:pPr>
            <w:ins w:id="16068" w:author="Author">
              <w:r>
                <w:rPr>
                  <w:rFonts w:ascii="Calibri" w:eastAsia="Times New Roman" w:hAnsi="Calibri"/>
                  <w:color w:val="000000"/>
                  <w:sz w:val="18"/>
                  <w:szCs w:val="18"/>
                  <w:lang w:val="en-US" w:eastAsia="en-US"/>
                </w:rPr>
                <w:t>Pascal</w:t>
              </w:r>
            </w:ins>
          </w:p>
        </w:tc>
        <w:tc>
          <w:tcPr>
            <w:tcW w:w="4111" w:type="dxa"/>
            <w:tcBorders>
              <w:top w:val="single" w:sz="4" w:space="0" w:color="auto"/>
              <w:left w:val="single" w:sz="4" w:space="0" w:color="auto"/>
              <w:bottom w:val="nil"/>
              <w:right w:val="single" w:sz="4" w:space="0" w:color="auto"/>
            </w:tcBorders>
            <w:shd w:val="clear" w:color="auto" w:fill="auto"/>
            <w:vAlign w:val="center"/>
            <w:hideMark/>
          </w:tcPr>
          <w:p w:rsidR="00743B33" w:rsidRDefault="00D20E06">
            <w:pPr>
              <w:rPr>
                <w:ins w:id="16069" w:author="Author"/>
                <w:rFonts w:ascii="Calibri" w:eastAsia="Times New Roman" w:hAnsi="Calibri"/>
                <w:b/>
                <w:bCs/>
                <w:color w:val="000000"/>
                <w:sz w:val="18"/>
                <w:szCs w:val="18"/>
                <w:lang w:val="en-US" w:eastAsia="en-US"/>
              </w:rPr>
            </w:pPr>
            <w:ins w:id="16070" w:author="Author">
              <w:r>
                <w:rPr>
                  <w:rFonts w:ascii="Calibri" w:eastAsia="Times New Roman" w:hAnsi="Calibri"/>
                  <w:b/>
                  <w:bCs/>
                  <w:color w:val="000000"/>
                  <w:sz w:val="18"/>
                  <w:szCs w:val="18"/>
                  <w:lang w:val="en-US" w:eastAsia="en-US"/>
                </w:rPr>
                <w:t>IDisposable</w:t>
              </w:r>
            </w:ins>
          </w:p>
        </w:tc>
      </w:tr>
      <w:tr w:rsidR="00743B33">
        <w:trPr>
          <w:trHeight w:val="315"/>
          <w:jc w:val="center"/>
          <w:ins w:id="16071" w:author="Author"/>
        </w:trPr>
        <w:tc>
          <w:tcPr>
            <w:tcW w:w="1980" w:type="dxa"/>
            <w:vMerge/>
            <w:tcBorders>
              <w:top w:val="nil"/>
              <w:left w:val="single" w:sz="4" w:space="0" w:color="auto"/>
              <w:bottom w:val="single" w:sz="4" w:space="0" w:color="auto"/>
              <w:right w:val="single" w:sz="4" w:space="0" w:color="auto"/>
            </w:tcBorders>
            <w:vAlign w:val="center"/>
            <w:hideMark/>
          </w:tcPr>
          <w:p w:rsidR="00743B33" w:rsidRDefault="00743B33">
            <w:pPr>
              <w:rPr>
                <w:ins w:id="16072" w:author="Author"/>
                <w:rFonts w:ascii="Calibri" w:eastAsia="Times New Roman" w:hAnsi="Calibri"/>
                <w:color w:val="000000"/>
                <w:sz w:val="18"/>
                <w:szCs w:val="18"/>
                <w:lang w:val="en-US" w:eastAsia="en-US"/>
              </w:rPr>
            </w:pPr>
          </w:p>
        </w:tc>
        <w:tc>
          <w:tcPr>
            <w:tcW w:w="992" w:type="dxa"/>
            <w:vMerge/>
            <w:tcBorders>
              <w:top w:val="nil"/>
              <w:left w:val="single" w:sz="4" w:space="0" w:color="auto"/>
              <w:bottom w:val="single" w:sz="4" w:space="0" w:color="auto"/>
              <w:right w:val="nil"/>
            </w:tcBorders>
            <w:vAlign w:val="center"/>
            <w:hideMark/>
          </w:tcPr>
          <w:p w:rsidR="00743B33" w:rsidRDefault="00743B33">
            <w:pPr>
              <w:rPr>
                <w:ins w:id="16073" w:author="Author"/>
                <w:rFonts w:ascii="Calibri" w:eastAsia="Times New Roman" w:hAnsi="Calibri"/>
                <w:color w:val="000000"/>
                <w:sz w:val="18"/>
                <w:szCs w:val="18"/>
                <w:lang w:val="en-US" w:eastAsia="en-US"/>
              </w:rPr>
            </w:pPr>
          </w:p>
        </w:tc>
        <w:tc>
          <w:tcPr>
            <w:tcW w:w="4111"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ind w:firstLineChars="100" w:firstLine="180"/>
              <w:rPr>
                <w:ins w:id="16074" w:author="Author"/>
                <w:rFonts w:ascii="Calibri" w:eastAsia="Times New Roman" w:hAnsi="Calibri"/>
                <w:b/>
                <w:bCs/>
                <w:color w:val="000000"/>
                <w:sz w:val="18"/>
                <w:szCs w:val="18"/>
                <w:lang w:val="en-US" w:eastAsia="en-US"/>
              </w:rPr>
            </w:pPr>
            <w:ins w:id="16075" w:author="Author">
              <w:r>
                <w:rPr>
                  <w:rFonts w:ascii="Calibri" w:eastAsia="Times New Roman" w:hAnsi="Calibri"/>
                  <w:b/>
                  <w:bCs/>
                  <w:color w:val="000000"/>
                  <w:sz w:val="18"/>
                  <w:szCs w:val="18"/>
                  <w:lang w:val="en-US" w:eastAsia="en-US"/>
                </w:rPr>
                <w:t>Note</w:t>
              </w:r>
              <w:r>
                <w:rPr>
                  <w:rFonts w:ascii="Calibri" w:eastAsia="Times New Roman" w:hAnsi="Calibri"/>
                  <w:color w:val="000000"/>
                  <w:sz w:val="18"/>
                  <w:szCs w:val="18"/>
                  <w:lang w:val="en-US" w:eastAsia="en-US"/>
                </w:rPr>
                <w:t xml:space="preserve">   Always begins with the prefix </w:t>
              </w:r>
              <w:r>
                <w:rPr>
                  <w:rFonts w:ascii="Calibri" w:eastAsia="Arial Unicode MS" w:hAnsi="Calibri" w:cs="Arial Unicode MS"/>
                  <w:color w:val="000000"/>
                  <w:sz w:val="18"/>
                  <w:szCs w:val="18"/>
                  <w:lang w:val="en-US" w:eastAsia="en-US"/>
                </w:rPr>
                <w:t>I</w:t>
              </w:r>
              <w:r>
                <w:rPr>
                  <w:rFonts w:ascii="Calibri" w:eastAsia="Times New Roman" w:hAnsi="Calibri"/>
                  <w:color w:val="000000"/>
                  <w:sz w:val="18"/>
                  <w:szCs w:val="18"/>
                  <w:lang w:val="en-US" w:eastAsia="en-US"/>
                </w:rPr>
                <w:t>.</w:t>
              </w:r>
            </w:ins>
          </w:p>
        </w:tc>
      </w:tr>
      <w:tr w:rsidR="00743B33">
        <w:trPr>
          <w:trHeight w:val="300"/>
          <w:jc w:val="center"/>
          <w:ins w:id="16076"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16077" w:author="Author"/>
                <w:rFonts w:ascii="Calibri" w:eastAsia="Times New Roman" w:hAnsi="Calibri"/>
                <w:color w:val="000000"/>
                <w:sz w:val="18"/>
                <w:szCs w:val="18"/>
                <w:lang w:val="en-US" w:eastAsia="en-US"/>
              </w:rPr>
            </w:pPr>
            <w:ins w:id="16078" w:author="Author">
              <w:r>
                <w:rPr>
                  <w:rFonts w:ascii="Calibri" w:eastAsia="Times New Roman" w:hAnsi="Calibri"/>
                  <w:color w:val="000000"/>
                  <w:sz w:val="18"/>
                  <w:szCs w:val="18"/>
                  <w:lang w:val="en-US" w:eastAsia="en-US"/>
                </w:rPr>
                <w:t>Method</w:t>
              </w:r>
            </w:ins>
          </w:p>
        </w:tc>
        <w:tc>
          <w:tcPr>
            <w:tcW w:w="992" w:type="dxa"/>
            <w:tcBorders>
              <w:top w:val="nil"/>
              <w:left w:val="nil"/>
              <w:bottom w:val="single" w:sz="4" w:space="0" w:color="auto"/>
              <w:right w:val="single" w:sz="4" w:space="0" w:color="auto"/>
            </w:tcBorders>
            <w:shd w:val="clear" w:color="auto" w:fill="auto"/>
            <w:vAlign w:val="center"/>
            <w:hideMark/>
          </w:tcPr>
          <w:p w:rsidR="00743B33" w:rsidRDefault="00D20E06">
            <w:pPr>
              <w:rPr>
                <w:ins w:id="16079" w:author="Author"/>
                <w:rFonts w:ascii="Calibri" w:eastAsia="Times New Roman" w:hAnsi="Calibri"/>
                <w:color w:val="000000"/>
                <w:sz w:val="18"/>
                <w:szCs w:val="18"/>
                <w:lang w:val="en-US" w:eastAsia="en-US"/>
              </w:rPr>
            </w:pPr>
            <w:ins w:id="16080" w:author="Author">
              <w:r>
                <w:rPr>
                  <w:rFonts w:ascii="Calibri" w:eastAsia="Times New Roman" w:hAnsi="Calibri"/>
                  <w:color w:val="000000"/>
                  <w:sz w:val="18"/>
                  <w:szCs w:val="18"/>
                  <w:lang w:val="en-US" w:eastAsia="en-US"/>
                </w:rPr>
                <w:t>Pascal</w:t>
              </w:r>
            </w:ins>
          </w:p>
        </w:tc>
        <w:tc>
          <w:tcPr>
            <w:tcW w:w="4111" w:type="dxa"/>
            <w:tcBorders>
              <w:top w:val="nil"/>
              <w:left w:val="nil"/>
              <w:bottom w:val="single" w:sz="4" w:space="0" w:color="auto"/>
              <w:right w:val="single" w:sz="4" w:space="0" w:color="auto"/>
            </w:tcBorders>
            <w:shd w:val="clear" w:color="auto" w:fill="auto"/>
            <w:vAlign w:val="center"/>
            <w:hideMark/>
          </w:tcPr>
          <w:p w:rsidR="00743B33" w:rsidRDefault="00D20E06">
            <w:pPr>
              <w:rPr>
                <w:ins w:id="16081" w:author="Author"/>
                <w:rFonts w:ascii="Calibri" w:eastAsia="Times New Roman" w:hAnsi="Calibri"/>
                <w:b/>
                <w:bCs/>
                <w:color w:val="000000"/>
                <w:sz w:val="18"/>
                <w:szCs w:val="18"/>
                <w:lang w:val="en-US" w:eastAsia="en-US"/>
              </w:rPr>
            </w:pPr>
            <w:ins w:id="16082" w:author="Author">
              <w:r>
                <w:rPr>
                  <w:rFonts w:ascii="Calibri" w:eastAsia="Times New Roman" w:hAnsi="Calibri"/>
                  <w:b/>
                  <w:bCs/>
                  <w:color w:val="000000"/>
                  <w:sz w:val="18"/>
                  <w:szCs w:val="18"/>
                  <w:lang w:val="en-US" w:eastAsia="en-US"/>
                </w:rPr>
                <w:t>ToString</w:t>
              </w:r>
            </w:ins>
          </w:p>
        </w:tc>
      </w:tr>
      <w:tr w:rsidR="00743B33">
        <w:trPr>
          <w:trHeight w:val="300"/>
          <w:jc w:val="center"/>
          <w:ins w:id="16083"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16084" w:author="Author"/>
                <w:rFonts w:ascii="Calibri" w:eastAsia="Times New Roman" w:hAnsi="Calibri"/>
                <w:color w:val="000000"/>
                <w:sz w:val="18"/>
                <w:szCs w:val="18"/>
                <w:lang w:val="en-US" w:eastAsia="en-US"/>
              </w:rPr>
            </w:pPr>
            <w:ins w:id="16085" w:author="Author">
              <w:r>
                <w:rPr>
                  <w:rFonts w:ascii="Calibri" w:eastAsia="Times New Roman" w:hAnsi="Calibri"/>
                  <w:color w:val="000000"/>
                  <w:sz w:val="18"/>
                  <w:szCs w:val="18"/>
                  <w:lang w:val="en-US" w:eastAsia="en-US"/>
                </w:rPr>
                <w:t>Namespace</w:t>
              </w:r>
            </w:ins>
          </w:p>
        </w:tc>
        <w:tc>
          <w:tcPr>
            <w:tcW w:w="992" w:type="dxa"/>
            <w:tcBorders>
              <w:top w:val="nil"/>
              <w:left w:val="nil"/>
              <w:bottom w:val="single" w:sz="4" w:space="0" w:color="auto"/>
              <w:right w:val="single" w:sz="4" w:space="0" w:color="auto"/>
            </w:tcBorders>
            <w:shd w:val="clear" w:color="auto" w:fill="auto"/>
            <w:vAlign w:val="center"/>
            <w:hideMark/>
          </w:tcPr>
          <w:p w:rsidR="00743B33" w:rsidRDefault="00D20E06">
            <w:pPr>
              <w:rPr>
                <w:ins w:id="16086" w:author="Author"/>
                <w:rFonts w:ascii="Calibri" w:eastAsia="Times New Roman" w:hAnsi="Calibri"/>
                <w:color w:val="000000"/>
                <w:sz w:val="18"/>
                <w:szCs w:val="18"/>
                <w:lang w:val="en-US" w:eastAsia="en-US"/>
              </w:rPr>
            </w:pPr>
            <w:ins w:id="16087" w:author="Author">
              <w:r>
                <w:rPr>
                  <w:rFonts w:ascii="Calibri" w:eastAsia="Times New Roman" w:hAnsi="Calibri"/>
                  <w:color w:val="000000"/>
                  <w:sz w:val="18"/>
                  <w:szCs w:val="18"/>
                  <w:lang w:val="en-US" w:eastAsia="en-US"/>
                </w:rPr>
                <w:t>Pascal</w:t>
              </w:r>
            </w:ins>
          </w:p>
        </w:tc>
        <w:tc>
          <w:tcPr>
            <w:tcW w:w="4111" w:type="dxa"/>
            <w:tcBorders>
              <w:top w:val="nil"/>
              <w:left w:val="nil"/>
              <w:bottom w:val="single" w:sz="4" w:space="0" w:color="auto"/>
              <w:right w:val="single" w:sz="4" w:space="0" w:color="auto"/>
            </w:tcBorders>
            <w:shd w:val="clear" w:color="auto" w:fill="auto"/>
            <w:vAlign w:val="center"/>
            <w:hideMark/>
          </w:tcPr>
          <w:p w:rsidR="00743B33" w:rsidRDefault="00D20E06">
            <w:pPr>
              <w:rPr>
                <w:ins w:id="16088" w:author="Author"/>
                <w:rFonts w:ascii="Calibri" w:eastAsia="Times New Roman" w:hAnsi="Calibri"/>
                <w:b/>
                <w:bCs/>
                <w:color w:val="000000"/>
                <w:sz w:val="18"/>
                <w:szCs w:val="18"/>
                <w:lang w:val="en-US" w:eastAsia="en-US"/>
              </w:rPr>
            </w:pPr>
            <w:ins w:id="16089" w:author="Author">
              <w:r>
                <w:rPr>
                  <w:rFonts w:ascii="Calibri" w:eastAsia="Times New Roman" w:hAnsi="Calibri"/>
                  <w:b/>
                  <w:bCs/>
                  <w:color w:val="000000"/>
                  <w:sz w:val="18"/>
                  <w:szCs w:val="18"/>
                  <w:lang w:val="en-US" w:eastAsia="en-US"/>
                </w:rPr>
                <w:t>System.Drawing</w:t>
              </w:r>
            </w:ins>
          </w:p>
        </w:tc>
      </w:tr>
      <w:tr w:rsidR="00743B33">
        <w:trPr>
          <w:trHeight w:val="300"/>
          <w:jc w:val="center"/>
          <w:ins w:id="16090"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16091" w:author="Author"/>
                <w:rFonts w:ascii="Calibri" w:eastAsia="Times New Roman" w:hAnsi="Calibri"/>
                <w:color w:val="000000"/>
                <w:sz w:val="18"/>
                <w:szCs w:val="18"/>
                <w:lang w:val="en-US" w:eastAsia="en-US"/>
              </w:rPr>
            </w:pPr>
            <w:ins w:id="16092" w:author="Author">
              <w:r>
                <w:rPr>
                  <w:rFonts w:ascii="Calibri" w:eastAsia="Times New Roman" w:hAnsi="Calibri"/>
                  <w:color w:val="000000"/>
                  <w:sz w:val="18"/>
                  <w:szCs w:val="18"/>
                  <w:lang w:val="en-US" w:eastAsia="en-US"/>
                </w:rPr>
                <w:t>Parameter</w:t>
              </w:r>
            </w:ins>
          </w:p>
        </w:tc>
        <w:tc>
          <w:tcPr>
            <w:tcW w:w="992" w:type="dxa"/>
            <w:tcBorders>
              <w:top w:val="nil"/>
              <w:left w:val="nil"/>
              <w:bottom w:val="single" w:sz="4" w:space="0" w:color="auto"/>
              <w:right w:val="single" w:sz="4" w:space="0" w:color="auto"/>
            </w:tcBorders>
            <w:shd w:val="clear" w:color="auto" w:fill="auto"/>
            <w:vAlign w:val="center"/>
            <w:hideMark/>
          </w:tcPr>
          <w:p w:rsidR="00743B33" w:rsidRDefault="00D20E06">
            <w:pPr>
              <w:rPr>
                <w:ins w:id="16093" w:author="Author"/>
                <w:rFonts w:ascii="Calibri" w:eastAsia="Times New Roman" w:hAnsi="Calibri"/>
                <w:color w:val="000000"/>
                <w:sz w:val="18"/>
                <w:szCs w:val="18"/>
                <w:lang w:val="en-US" w:eastAsia="en-US"/>
              </w:rPr>
            </w:pPr>
            <w:ins w:id="16094" w:author="Author">
              <w:r>
                <w:rPr>
                  <w:rFonts w:ascii="Calibri" w:eastAsia="Times New Roman" w:hAnsi="Calibri"/>
                  <w:color w:val="000000"/>
                  <w:sz w:val="18"/>
                  <w:szCs w:val="18"/>
                  <w:lang w:val="en-US" w:eastAsia="en-US"/>
                </w:rPr>
                <w:t>Camel</w:t>
              </w:r>
              <w:r>
                <w:rPr>
                  <w:rFonts w:ascii="Calibri" w:eastAsia="Times New Roman" w:hAnsi="Calibri"/>
                  <w:color w:val="000000"/>
                  <w:sz w:val="18"/>
                  <w:szCs w:val="18"/>
                  <w:vertAlign w:val="superscript"/>
                  <w:lang w:val="en-US" w:eastAsia="en-US"/>
                </w:rPr>
                <w:t>(2*)</w:t>
              </w:r>
            </w:ins>
          </w:p>
        </w:tc>
        <w:tc>
          <w:tcPr>
            <w:tcW w:w="4111" w:type="dxa"/>
            <w:tcBorders>
              <w:top w:val="nil"/>
              <w:left w:val="nil"/>
              <w:bottom w:val="single" w:sz="4" w:space="0" w:color="auto"/>
              <w:right w:val="single" w:sz="4" w:space="0" w:color="auto"/>
            </w:tcBorders>
            <w:shd w:val="clear" w:color="auto" w:fill="auto"/>
            <w:vAlign w:val="center"/>
            <w:hideMark/>
          </w:tcPr>
          <w:p w:rsidR="00743B33" w:rsidRDefault="00D20E06">
            <w:pPr>
              <w:rPr>
                <w:ins w:id="16095" w:author="Author"/>
                <w:rFonts w:ascii="Calibri" w:eastAsia="Times New Roman" w:hAnsi="Calibri"/>
                <w:b/>
                <w:bCs/>
                <w:color w:val="000000"/>
                <w:sz w:val="18"/>
                <w:szCs w:val="18"/>
                <w:lang w:val="en-US" w:eastAsia="en-US"/>
              </w:rPr>
            </w:pPr>
            <w:ins w:id="16096" w:author="Author">
              <w:r>
                <w:rPr>
                  <w:rFonts w:ascii="Calibri" w:eastAsia="Times New Roman" w:hAnsi="Calibri"/>
                  <w:b/>
                  <w:bCs/>
                  <w:color w:val="000000"/>
                  <w:sz w:val="18"/>
                  <w:szCs w:val="18"/>
                  <w:lang w:val="en-US" w:eastAsia="en-US"/>
                </w:rPr>
                <w:t>typeName</w:t>
              </w:r>
            </w:ins>
          </w:p>
        </w:tc>
      </w:tr>
      <w:tr w:rsidR="00743B33">
        <w:trPr>
          <w:trHeight w:val="300"/>
          <w:jc w:val="center"/>
          <w:ins w:id="16097" w:author="Author"/>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16098" w:author="Author"/>
                <w:rFonts w:ascii="Calibri" w:eastAsia="Times New Roman" w:hAnsi="Calibri"/>
                <w:color w:val="000000"/>
                <w:sz w:val="18"/>
                <w:szCs w:val="18"/>
                <w:lang w:val="en-US" w:eastAsia="en-US"/>
              </w:rPr>
            </w:pPr>
            <w:ins w:id="16099" w:author="Author">
              <w:r>
                <w:rPr>
                  <w:rFonts w:ascii="Calibri" w:eastAsia="Times New Roman" w:hAnsi="Calibri"/>
                  <w:color w:val="000000"/>
                  <w:sz w:val="18"/>
                  <w:szCs w:val="18"/>
                  <w:lang w:val="en-US" w:eastAsia="en-US"/>
                </w:rPr>
                <w:t>Property</w:t>
              </w:r>
            </w:ins>
          </w:p>
        </w:tc>
        <w:tc>
          <w:tcPr>
            <w:tcW w:w="992" w:type="dxa"/>
            <w:tcBorders>
              <w:top w:val="nil"/>
              <w:left w:val="nil"/>
              <w:bottom w:val="single" w:sz="4" w:space="0" w:color="auto"/>
              <w:right w:val="single" w:sz="4" w:space="0" w:color="auto"/>
            </w:tcBorders>
            <w:shd w:val="clear" w:color="auto" w:fill="auto"/>
            <w:vAlign w:val="center"/>
            <w:hideMark/>
          </w:tcPr>
          <w:p w:rsidR="00743B33" w:rsidRDefault="00D20E06">
            <w:pPr>
              <w:rPr>
                <w:ins w:id="16100" w:author="Author"/>
                <w:rFonts w:ascii="Calibri" w:eastAsia="Times New Roman" w:hAnsi="Calibri"/>
                <w:color w:val="000000"/>
                <w:sz w:val="18"/>
                <w:szCs w:val="18"/>
                <w:lang w:val="en-US" w:eastAsia="en-US"/>
              </w:rPr>
            </w:pPr>
            <w:ins w:id="16101" w:author="Author">
              <w:r>
                <w:rPr>
                  <w:rFonts w:ascii="Calibri" w:eastAsia="Times New Roman" w:hAnsi="Calibri"/>
                  <w:color w:val="000000"/>
                  <w:sz w:val="18"/>
                  <w:szCs w:val="18"/>
                  <w:lang w:val="en-US" w:eastAsia="en-US"/>
                </w:rPr>
                <w:t>Pascal</w:t>
              </w:r>
            </w:ins>
          </w:p>
        </w:tc>
        <w:tc>
          <w:tcPr>
            <w:tcW w:w="4111" w:type="dxa"/>
            <w:tcBorders>
              <w:top w:val="nil"/>
              <w:left w:val="nil"/>
              <w:bottom w:val="nil"/>
              <w:right w:val="single" w:sz="4" w:space="0" w:color="auto"/>
            </w:tcBorders>
            <w:shd w:val="clear" w:color="auto" w:fill="auto"/>
            <w:vAlign w:val="center"/>
            <w:hideMark/>
          </w:tcPr>
          <w:p w:rsidR="00743B33" w:rsidRDefault="00D20E06">
            <w:pPr>
              <w:rPr>
                <w:ins w:id="16102" w:author="Author"/>
                <w:rFonts w:ascii="Calibri" w:eastAsia="Times New Roman" w:hAnsi="Calibri"/>
                <w:b/>
                <w:bCs/>
                <w:color w:val="000000"/>
                <w:sz w:val="18"/>
                <w:szCs w:val="18"/>
                <w:lang w:val="en-US" w:eastAsia="en-US"/>
              </w:rPr>
            </w:pPr>
            <w:ins w:id="16103" w:author="Author">
              <w:r>
                <w:rPr>
                  <w:rFonts w:ascii="Calibri" w:eastAsia="Times New Roman" w:hAnsi="Calibri"/>
                  <w:b/>
                  <w:bCs/>
                  <w:color w:val="000000"/>
                  <w:sz w:val="18"/>
                  <w:szCs w:val="18"/>
                  <w:lang w:val="en-US" w:eastAsia="en-US"/>
                </w:rPr>
                <w:t>BackColor</w:t>
              </w:r>
            </w:ins>
          </w:p>
        </w:tc>
      </w:tr>
      <w:tr w:rsidR="00743B33">
        <w:trPr>
          <w:trHeight w:val="300"/>
          <w:jc w:val="center"/>
          <w:ins w:id="16104" w:author="Author"/>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16105" w:author="Author"/>
                <w:rFonts w:ascii="Calibri" w:eastAsia="Times New Roman" w:hAnsi="Calibri"/>
                <w:color w:val="000000"/>
                <w:sz w:val="18"/>
                <w:szCs w:val="18"/>
                <w:lang w:val="en-US" w:eastAsia="en-US"/>
              </w:rPr>
            </w:pPr>
            <w:ins w:id="16106" w:author="Author">
              <w:r>
                <w:rPr>
                  <w:rFonts w:ascii="Calibri" w:eastAsia="Times New Roman" w:hAnsi="Calibri"/>
                  <w:color w:val="000000"/>
                  <w:sz w:val="18"/>
                  <w:szCs w:val="18"/>
                  <w:lang w:val="en-US" w:eastAsia="en-US"/>
                </w:rPr>
                <w:t>Protected instance field</w:t>
              </w:r>
            </w:ins>
          </w:p>
        </w:tc>
        <w:tc>
          <w:tcPr>
            <w:tcW w:w="992" w:type="dxa"/>
            <w:vMerge w:val="restart"/>
            <w:tcBorders>
              <w:top w:val="nil"/>
              <w:left w:val="single" w:sz="4" w:space="0" w:color="auto"/>
              <w:bottom w:val="single" w:sz="4" w:space="0" w:color="auto"/>
              <w:right w:val="nil"/>
            </w:tcBorders>
            <w:shd w:val="clear" w:color="auto" w:fill="auto"/>
            <w:vAlign w:val="center"/>
            <w:hideMark/>
          </w:tcPr>
          <w:p w:rsidR="00743B33" w:rsidRDefault="00D20E06">
            <w:pPr>
              <w:rPr>
                <w:ins w:id="16107" w:author="Author"/>
                <w:rFonts w:ascii="Calibri" w:eastAsia="Times New Roman" w:hAnsi="Calibri"/>
                <w:color w:val="000000"/>
                <w:sz w:val="18"/>
                <w:szCs w:val="18"/>
                <w:vertAlign w:val="superscript"/>
                <w:lang w:val="en-US" w:eastAsia="en-US"/>
              </w:rPr>
            </w:pPr>
            <w:ins w:id="16108" w:author="Author">
              <w:r>
                <w:rPr>
                  <w:rFonts w:ascii="Calibri" w:eastAsia="Times New Roman" w:hAnsi="Calibri"/>
                  <w:color w:val="000000"/>
                  <w:sz w:val="18"/>
                  <w:szCs w:val="18"/>
                  <w:lang w:val="en-US" w:eastAsia="en-US"/>
                </w:rPr>
                <w:t>Camel</w:t>
              </w:r>
            </w:ins>
          </w:p>
        </w:tc>
        <w:tc>
          <w:tcPr>
            <w:tcW w:w="4111" w:type="dxa"/>
            <w:tcBorders>
              <w:top w:val="single" w:sz="4" w:space="0" w:color="auto"/>
              <w:left w:val="single" w:sz="4" w:space="0" w:color="auto"/>
              <w:bottom w:val="nil"/>
              <w:right w:val="single" w:sz="4" w:space="0" w:color="auto"/>
            </w:tcBorders>
            <w:shd w:val="clear" w:color="auto" w:fill="auto"/>
            <w:vAlign w:val="center"/>
            <w:hideMark/>
          </w:tcPr>
          <w:p w:rsidR="00743B33" w:rsidRDefault="00D20E06">
            <w:pPr>
              <w:rPr>
                <w:ins w:id="16109" w:author="Author"/>
                <w:rFonts w:ascii="Calibri" w:eastAsia="Times New Roman" w:hAnsi="Calibri"/>
                <w:b/>
                <w:bCs/>
                <w:color w:val="000000"/>
                <w:sz w:val="18"/>
                <w:szCs w:val="18"/>
                <w:lang w:val="en-US" w:eastAsia="en-US"/>
              </w:rPr>
            </w:pPr>
            <w:ins w:id="16110" w:author="Author">
              <w:r>
                <w:rPr>
                  <w:rFonts w:ascii="Calibri" w:eastAsia="Times New Roman" w:hAnsi="Calibri"/>
                  <w:b/>
                  <w:bCs/>
                  <w:color w:val="000000"/>
                  <w:sz w:val="18"/>
                  <w:szCs w:val="18"/>
                  <w:lang w:val="en-US" w:eastAsia="en-US"/>
                </w:rPr>
                <w:t>redValue</w:t>
              </w:r>
            </w:ins>
          </w:p>
        </w:tc>
      </w:tr>
      <w:tr w:rsidR="00743B33">
        <w:trPr>
          <w:trHeight w:val="900"/>
          <w:jc w:val="center"/>
          <w:ins w:id="16111" w:author="Author"/>
        </w:trPr>
        <w:tc>
          <w:tcPr>
            <w:tcW w:w="1980" w:type="dxa"/>
            <w:vMerge/>
            <w:tcBorders>
              <w:top w:val="nil"/>
              <w:left w:val="single" w:sz="4" w:space="0" w:color="auto"/>
              <w:bottom w:val="single" w:sz="4" w:space="0" w:color="auto"/>
              <w:right w:val="single" w:sz="4" w:space="0" w:color="auto"/>
            </w:tcBorders>
            <w:vAlign w:val="center"/>
            <w:hideMark/>
          </w:tcPr>
          <w:p w:rsidR="00743B33" w:rsidRDefault="00743B33">
            <w:pPr>
              <w:rPr>
                <w:ins w:id="16112" w:author="Author"/>
                <w:rFonts w:ascii="Calibri" w:eastAsia="Times New Roman" w:hAnsi="Calibri"/>
                <w:color w:val="000000"/>
                <w:sz w:val="18"/>
                <w:szCs w:val="18"/>
                <w:lang w:val="en-US" w:eastAsia="en-US"/>
              </w:rPr>
            </w:pPr>
          </w:p>
        </w:tc>
        <w:tc>
          <w:tcPr>
            <w:tcW w:w="992" w:type="dxa"/>
            <w:vMerge/>
            <w:tcBorders>
              <w:top w:val="nil"/>
              <w:left w:val="single" w:sz="4" w:space="0" w:color="auto"/>
              <w:bottom w:val="single" w:sz="4" w:space="0" w:color="auto"/>
              <w:right w:val="nil"/>
            </w:tcBorders>
            <w:vAlign w:val="center"/>
            <w:hideMark/>
          </w:tcPr>
          <w:p w:rsidR="00743B33" w:rsidRDefault="00743B33">
            <w:pPr>
              <w:rPr>
                <w:ins w:id="16113" w:author="Author"/>
                <w:rFonts w:ascii="Calibri" w:eastAsia="Times New Roman" w:hAnsi="Calibri"/>
                <w:color w:val="000000"/>
                <w:sz w:val="18"/>
                <w:szCs w:val="18"/>
                <w:lang w:val="en-US" w:eastAsia="en-US"/>
              </w:rPr>
            </w:pPr>
          </w:p>
        </w:tc>
        <w:tc>
          <w:tcPr>
            <w:tcW w:w="4111" w:type="dxa"/>
            <w:tcBorders>
              <w:top w:val="nil"/>
              <w:left w:val="single" w:sz="4" w:space="0" w:color="auto"/>
              <w:bottom w:val="nil"/>
              <w:right w:val="single" w:sz="4" w:space="0" w:color="auto"/>
            </w:tcBorders>
            <w:shd w:val="clear" w:color="auto" w:fill="auto"/>
            <w:vAlign w:val="center"/>
            <w:hideMark/>
          </w:tcPr>
          <w:p w:rsidR="00743B33" w:rsidRDefault="00D20E06">
            <w:pPr>
              <w:ind w:left="175" w:firstLineChars="3" w:firstLine="5"/>
              <w:rPr>
                <w:ins w:id="16114" w:author="Author"/>
                <w:rFonts w:ascii="Calibri" w:eastAsia="Times New Roman" w:hAnsi="Calibri"/>
                <w:b/>
                <w:bCs/>
                <w:color w:val="000000"/>
                <w:sz w:val="18"/>
                <w:szCs w:val="18"/>
                <w:lang w:val="en-US" w:eastAsia="en-US"/>
              </w:rPr>
            </w:pPr>
            <w:ins w:id="16115" w:author="Author">
              <w:r>
                <w:rPr>
                  <w:rFonts w:ascii="Calibri" w:eastAsia="Times New Roman" w:hAnsi="Calibri"/>
                  <w:b/>
                  <w:bCs/>
                  <w:color w:val="000000"/>
                  <w:sz w:val="18"/>
                  <w:szCs w:val="18"/>
                  <w:lang w:val="en-US" w:eastAsia="en-US"/>
                </w:rPr>
                <w:t>Note</w:t>
              </w:r>
              <w:r>
                <w:rPr>
                  <w:rFonts w:ascii="Calibri" w:eastAsia="Times New Roman" w:hAnsi="Calibri"/>
                  <w:color w:val="000000"/>
                  <w:sz w:val="18"/>
                  <w:szCs w:val="18"/>
                  <w:lang w:val="en-US" w:eastAsia="en-US"/>
                </w:rPr>
                <w:t>   Rarely used. A property is preferable to using a protected instance field.</w:t>
              </w:r>
            </w:ins>
          </w:p>
        </w:tc>
      </w:tr>
      <w:tr w:rsidR="00743B33">
        <w:trPr>
          <w:trHeight w:val="300"/>
          <w:jc w:val="center"/>
          <w:ins w:id="16116" w:author="Author"/>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rsidR="00743B33" w:rsidRDefault="00D20E06">
            <w:pPr>
              <w:rPr>
                <w:ins w:id="16117" w:author="Author"/>
                <w:rFonts w:ascii="Calibri" w:eastAsia="Times New Roman" w:hAnsi="Calibri"/>
                <w:color w:val="000000"/>
                <w:sz w:val="18"/>
                <w:szCs w:val="18"/>
                <w:lang w:val="en-US" w:eastAsia="en-US"/>
              </w:rPr>
            </w:pPr>
            <w:ins w:id="16118" w:author="Author">
              <w:r>
                <w:rPr>
                  <w:rFonts w:ascii="Calibri" w:eastAsia="Times New Roman" w:hAnsi="Calibri"/>
                  <w:color w:val="000000"/>
                  <w:sz w:val="18"/>
                  <w:szCs w:val="18"/>
                  <w:lang w:val="en-US" w:eastAsia="en-US"/>
                </w:rPr>
                <w:t>Public instance field</w:t>
              </w:r>
            </w:ins>
          </w:p>
        </w:tc>
        <w:tc>
          <w:tcPr>
            <w:tcW w:w="992" w:type="dxa"/>
            <w:vMerge w:val="restart"/>
            <w:tcBorders>
              <w:top w:val="nil"/>
              <w:left w:val="single" w:sz="4" w:space="0" w:color="auto"/>
              <w:bottom w:val="single" w:sz="4" w:space="0" w:color="auto"/>
              <w:right w:val="nil"/>
            </w:tcBorders>
            <w:shd w:val="clear" w:color="auto" w:fill="auto"/>
            <w:vAlign w:val="center"/>
            <w:hideMark/>
          </w:tcPr>
          <w:p w:rsidR="00743B33" w:rsidRDefault="00D20E06">
            <w:pPr>
              <w:rPr>
                <w:ins w:id="16119" w:author="Author"/>
                <w:rFonts w:ascii="Calibri" w:eastAsia="Times New Roman" w:hAnsi="Calibri"/>
                <w:color w:val="000000"/>
                <w:sz w:val="18"/>
                <w:szCs w:val="18"/>
                <w:lang w:val="en-US" w:eastAsia="en-US"/>
              </w:rPr>
            </w:pPr>
            <w:ins w:id="16120" w:author="Author">
              <w:r>
                <w:rPr>
                  <w:rFonts w:ascii="Calibri" w:eastAsia="Times New Roman" w:hAnsi="Calibri"/>
                  <w:color w:val="000000"/>
                  <w:sz w:val="18"/>
                  <w:szCs w:val="18"/>
                  <w:lang w:val="en-US" w:eastAsia="en-US"/>
                </w:rPr>
                <w:t>Pascal</w:t>
              </w:r>
            </w:ins>
          </w:p>
        </w:tc>
        <w:tc>
          <w:tcPr>
            <w:tcW w:w="4111" w:type="dxa"/>
            <w:tcBorders>
              <w:top w:val="single" w:sz="4" w:space="0" w:color="auto"/>
              <w:left w:val="single" w:sz="4" w:space="0" w:color="auto"/>
              <w:bottom w:val="nil"/>
              <w:right w:val="single" w:sz="4" w:space="0" w:color="auto"/>
            </w:tcBorders>
            <w:shd w:val="clear" w:color="auto" w:fill="auto"/>
            <w:vAlign w:val="center"/>
            <w:hideMark/>
          </w:tcPr>
          <w:p w:rsidR="00743B33" w:rsidRDefault="00D20E06">
            <w:pPr>
              <w:rPr>
                <w:ins w:id="16121" w:author="Author"/>
                <w:rFonts w:ascii="Calibri" w:eastAsia="Times New Roman" w:hAnsi="Calibri"/>
                <w:b/>
                <w:bCs/>
                <w:color w:val="000000"/>
                <w:sz w:val="18"/>
                <w:szCs w:val="18"/>
                <w:lang w:val="en-US" w:eastAsia="en-US"/>
              </w:rPr>
            </w:pPr>
            <w:ins w:id="16122" w:author="Author">
              <w:r>
                <w:rPr>
                  <w:rFonts w:ascii="Calibri" w:eastAsia="Times New Roman" w:hAnsi="Calibri"/>
                  <w:b/>
                  <w:bCs/>
                  <w:color w:val="000000"/>
                  <w:sz w:val="18"/>
                  <w:szCs w:val="18"/>
                  <w:lang w:val="en-US" w:eastAsia="en-US"/>
                </w:rPr>
                <w:t>RedValue</w:t>
              </w:r>
            </w:ins>
          </w:p>
        </w:tc>
      </w:tr>
      <w:tr w:rsidR="00743B33">
        <w:trPr>
          <w:trHeight w:val="900"/>
          <w:jc w:val="center"/>
          <w:ins w:id="16123" w:author="Author"/>
        </w:trPr>
        <w:tc>
          <w:tcPr>
            <w:tcW w:w="1980" w:type="dxa"/>
            <w:vMerge/>
            <w:tcBorders>
              <w:top w:val="nil"/>
              <w:left w:val="single" w:sz="4" w:space="0" w:color="auto"/>
              <w:bottom w:val="single" w:sz="4" w:space="0" w:color="auto"/>
              <w:right w:val="single" w:sz="4" w:space="0" w:color="auto"/>
            </w:tcBorders>
            <w:vAlign w:val="center"/>
            <w:hideMark/>
          </w:tcPr>
          <w:p w:rsidR="00743B33" w:rsidRDefault="00743B33">
            <w:pPr>
              <w:rPr>
                <w:ins w:id="16124" w:author="Author"/>
                <w:rFonts w:ascii="Calibri" w:eastAsia="Times New Roman" w:hAnsi="Calibri"/>
                <w:color w:val="000000"/>
                <w:sz w:val="18"/>
                <w:szCs w:val="18"/>
                <w:lang w:val="en-US" w:eastAsia="en-US"/>
              </w:rPr>
            </w:pPr>
          </w:p>
        </w:tc>
        <w:tc>
          <w:tcPr>
            <w:tcW w:w="992" w:type="dxa"/>
            <w:vMerge/>
            <w:tcBorders>
              <w:top w:val="nil"/>
              <w:left w:val="single" w:sz="4" w:space="0" w:color="auto"/>
              <w:bottom w:val="single" w:sz="4" w:space="0" w:color="auto"/>
              <w:right w:val="nil"/>
            </w:tcBorders>
            <w:vAlign w:val="center"/>
            <w:hideMark/>
          </w:tcPr>
          <w:p w:rsidR="00743B33" w:rsidRDefault="00743B33">
            <w:pPr>
              <w:rPr>
                <w:ins w:id="16125" w:author="Author"/>
                <w:rFonts w:ascii="Calibri" w:eastAsia="Times New Roman" w:hAnsi="Calibri"/>
                <w:color w:val="000000"/>
                <w:sz w:val="18"/>
                <w:szCs w:val="18"/>
                <w:lang w:val="en-US" w:eastAsia="en-US"/>
              </w:rPr>
            </w:pPr>
          </w:p>
        </w:tc>
        <w:tc>
          <w:tcPr>
            <w:tcW w:w="4111" w:type="dxa"/>
            <w:tcBorders>
              <w:top w:val="nil"/>
              <w:left w:val="single" w:sz="4" w:space="0" w:color="auto"/>
              <w:bottom w:val="single" w:sz="4" w:space="0" w:color="auto"/>
              <w:right w:val="single" w:sz="4" w:space="0" w:color="auto"/>
            </w:tcBorders>
            <w:shd w:val="clear" w:color="auto" w:fill="auto"/>
            <w:vAlign w:val="center"/>
            <w:hideMark/>
          </w:tcPr>
          <w:p w:rsidR="00743B33" w:rsidRDefault="00D20E06">
            <w:pPr>
              <w:keepNext/>
              <w:ind w:left="175" w:firstLineChars="3" w:firstLine="5"/>
              <w:rPr>
                <w:ins w:id="16126" w:author="Author"/>
                <w:rFonts w:ascii="Calibri" w:eastAsia="Times New Roman" w:hAnsi="Calibri"/>
                <w:b/>
                <w:bCs/>
                <w:color w:val="000000"/>
                <w:sz w:val="18"/>
                <w:szCs w:val="18"/>
                <w:lang w:val="en-US" w:eastAsia="en-US"/>
              </w:rPr>
            </w:pPr>
            <w:ins w:id="16127" w:author="Author">
              <w:r>
                <w:rPr>
                  <w:rFonts w:ascii="Calibri" w:eastAsia="Times New Roman" w:hAnsi="Calibri"/>
                  <w:b/>
                  <w:bCs/>
                  <w:color w:val="000000"/>
                  <w:sz w:val="18"/>
                  <w:szCs w:val="18"/>
                  <w:lang w:val="en-US" w:eastAsia="en-US"/>
                </w:rPr>
                <w:t>Note</w:t>
              </w:r>
              <w:r>
                <w:rPr>
                  <w:rFonts w:ascii="Calibri" w:eastAsia="Times New Roman" w:hAnsi="Calibri"/>
                  <w:color w:val="000000"/>
                  <w:sz w:val="18"/>
                  <w:szCs w:val="18"/>
                  <w:lang w:val="en-US" w:eastAsia="en-US"/>
                </w:rPr>
                <w:t>   Rarely used. A property is preferable to using a public instance field.</w:t>
              </w:r>
            </w:ins>
          </w:p>
        </w:tc>
      </w:tr>
    </w:tbl>
    <w:p w:rsidR="00743B33" w:rsidRDefault="00D20E06">
      <w:pPr>
        <w:ind w:left="1276"/>
        <w:rPr>
          <w:ins w:id="16128" w:author="Author"/>
          <w:i/>
          <w:sz w:val="14"/>
        </w:rPr>
      </w:pPr>
      <w:ins w:id="16129" w:author="Author">
        <w:r>
          <w:rPr>
            <w:i/>
            <w:sz w:val="14"/>
          </w:rPr>
          <w:t>(1*), (2*) Refer to Appendix. A1</w:t>
        </w:r>
      </w:ins>
    </w:p>
    <w:p w:rsidR="00743B33" w:rsidRDefault="00D20E06">
      <w:pPr>
        <w:pStyle w:val="Caption"/>
        <w:rPr>
          <w:ins w:id="16130" w:author="Author"/>
          <w:sz w:val="18"/>
        </w:rPr>
      </w:pPr>
      <w:ins w:id="16131" w:author="Author">
        <w:r>
          <w:rPr>
            <w:sz w:val="18"/>
          </w:rPr>
          <w:t xml:space="preserve">Table </w:t>
        </w:r>
        <w:r>
          <w:rPr>
            <w:sz w:val="18"/>
          </w:rPr>
          <w:fldChar w:fldCharType="begin"/>
        </w:r>
        <w:r>
          <w:rPr>
            <w:sz w:val="18"/>
          </w:rPr>
          <w:instrText xml:space="preserve"> STYLEREF 1 \s </w:instrText>
        </w:r>
        <w:r>
          <w:rPr>
            <w:sz w:val="18"/>
          </w:rPr>
          <w:fldChar w:fldCharType="separate"/>
        </w:r>
        <w:r>
          <w:rPr>
            <w:noProof/>
            <w:sz w:val="18"/>
          </w:rPr>
          <w:t>2</w:t>
        </w:r>
        <w:r>
          <w:rPr>
            <w:sz w:val="18"/>
          </w:rPr>
          <w:fldChar w:fldCharType="end"/>
        </w:r>
        <w:r>
          <w:rPr>
            <w:sz w:val="18"/>
          </w:rPr>
          <w:t>.</w:t>
        </w:r>
        <w:r>
          <w:rPr>
            <w:sz w:val="18"/>
          </w:rPr>
          <w:fldChar w:fldCharType="begin"/>
        </w:r>
        <w:r>
          <w:rPr>
            <w:sz w:val="18"/>
          </w:rPr>
          <w:instrText xml:space="preserve"> SEQ Table \* ARABIC \s 1 </w:instrText>
        </w:r>
        <w:r>
          <w:rPr>
            <w:sz w:val="18"/>
          </w:rPr>
          <w:fldChar w:fldCharType="separate"/>
        </w:r>
        <w:r>
          <w:rPr>
            <w:noProof/>
            <w:sz w:val="18"/>
          </w:rPr>
          <w:t>2</w:t>
        </w:r>
        <w:r>
          <w:rPr>
            <w:sz w:val="18"/>
          </w:rPr>
          <w:fldChar w:fldCharType="end"/>
        </w:r>
        <w:r>
          <w:rPr>
            <w:sz w:val="18"/>
          </w:rPr>
          <w:t xml:space="preserve"> Capitalization Naming</w:t>
        </w:r>
      </w:ins>
    </w:p>
    <w:p w:rsidR="00743B33" w:rsidRDefault="00743B33">
      <w:pPr>
        <w:ind w:left="567"/>
        <w:rPr>
          <w:ins w:id="16132" w:author="Author"/>
          <w:i/>
          <w:sz w:val="14"/>
        </w:rPr>
      </w:pPr>
    </w:p>
    <w:p w:rsidR="00743B33" w:rsidRDefault="00D20E06">
      <w:pPr>
        <w:ind w:left="540"/>
        <w:rPr>
          <w:ins w:id="16133" w:author="Author"/>
          <w:rFonts w:ascii="Calibri" w:hAnsi="Calibri"/>
          <w:sz w:val="20"/>
          <w:szCs w:val="20"/>
          <w:lang w:val="en-US"/>
        </w:rPr>
      </w:pPr>
      <w:ins w:id="16134" w:author="Author">
        <w:r>
          <w:rPr>
            <w:rFonts w:ascii="Calibri" w:hAnsi="Calibri"/>
            <w:b/>
            <w:sz w:val="20"/>
            <w:szCs w:val="20"/>
            <w:lang w:val="en-US"/>
          </w:rPr>
          <w:t xml:space="preserve">Example: </w:t>
        </w:r>
        <w:r>
          <w:rPr>
            <w:rFonts w:ascii="Calibri" w:hAnsi="Calibri"/>
            <w:sz w:val="20"/>
            <w:szCs w:val="20"/>
            <w:lang w:val="en-US"/>
          </w:rPr>
          <w:t>(Refer to “</w:t>
        </w:r>
        <w:r>
          <w:rPr>
            <w:sz w:val="18"/>
          </w:rPr>
          <w:t xml:space="preserve">Table </w:t>
        </w:r>
        <w:r>
          <w:rPr>
            <w:sz w:val="18"/>
          </w:rPr>
          <w:fldChar w:fldCharType="begin"/>
        </w:r>
        <w:r>
          <w:rPr>
            <w:sz w:val="18"/>
          </w:rPr>
          <w:instrText xml:space="preserve"> STYLEREF 1 \s </w:instrText>
        </w:r>
        <w:r>
          <w:rPr>
            <w:sz w:val="18"/>
          </w:rPr>
          <w:fldChar w:fldCharType="separate"/>
        </w:r>
        <w:r>
          <w:rPr>
            <w:noProof/>
            <w:sz w:val="18"/>
          </w:rPr>
          <w:t>2</w:t>
        </w:r>
        <w:r>
          <w:rPr>
            <w:sz w:val="18"/>
          </w:rPr>
          <w:fldChar w:fldCharType="end"/>
        </w:r>
        <w:r>
          <w:rPr>
            <w:sz w:val="18"/>
          </w:rPr>
          <w:t>.</w:t>
        </w:r>
        <w:r>
          <w:rPr>
            <w:sz w:val="18"/>
          </w:rPr>
          <w:fldChar w:fldCharType="begin"/>
        </w:r>
        <w:r>
          <w:rPr>
            <w:sz w:val="18"/>
          </w:rPr>
          <w:instrText xml:space="preserve"> SEQ Table \* ARABIC \s 1 </w:instrText>
        </w:r>
        <w:r>
          <w:rPr>
            <w:sz w:val="18"/>
          </w:rPr>
          <w:fldChar w:fldCharType="separate"/>
        </w:r>
        <w:r>
          <w:rPr>
            <w:noProof/>
            <w:sz w:val="18"/>
          </w:rPr>
          <w:t>2</w:t>
        </w:r>
        <w:r>
          <w:rPr>
            <w:sz w:val="18"/>
          </w:rPr>
          <w:fldChar w:fldCharType="end"/>
        </w:r>
        <w:r>
          <w:rPr>
            <w:sz w:val="18"/>
          </w:rPr>
          <w:t xml:space="preserve"> Capitalization Naming”</w:t>
        </w:r>
        <w:r>
          <w:rPr>
            <w:rFonts w:ascii="Calibri" w:hAnsi="Calibri"/>
            <w:sz w:val="20"/>
            <w:szCs w:val="20"/>
            <w:lang w:val="en-US"/>
          </w:rPr>
          <w:t>)</w:t>
        </w:r>
      </w:ins>
    </w:p>
    <w:p w:rsidR="00743B33" w:rsidRDefault="00743B33">
      <w:pPr>
        <w:ind w:left="540"/>
        <w:rPr>
          <w:ins w:id="16135" w:author="Author"/>
          <w:rFonts w:ascii="Calibri" w:hAnsi="Calibri"/>
          <w:sz w:val="20"/>
          <w:szCs w:val="20"/>
          <w:lang w:val="en-US"/>
        </w:rPr>
      </w:pPr>
    </w:p>
    <w:p w:rsidR="00743B33" w:rsidRDefault="00D20E06">
      <w:pPr>
        <w:ind w:left="540"/>
        <w:rPr>
          <w:ins w:id="16136" w:author="Author"/>
          <w:rFonts w:ascii="Calibri" w:hAnsi="Calibri"/>
          <w:b/>
          <w:sz w:val="20"/>
          <w:szCs w:val="20"/>
          <w:lang w:val="en-US"/>
        </w:rPr>
      </w:pPr>
      <w:ins w:id="16137" w:author="Author">
        <w:r>
          <w:rPr>
            <w:rFonts w:ascii="Calibri" w:hAnsi="Calibri"/>
            <w:b/>
            <w:sz w:val="20"/>
            <w:szCs w:val="20"/>
            <w:lang w:val="en-US"/>
          </w:rPr>
          <w:t>Rationale:</w:t>
        </w:r>
      </w:ins>
    </w:p>
    <w:p w:rsidR="00743B33" w:rsidRDefault="00D20E06">
      <w:pPr>
        <w:ind w:left="540"/>
        <w:rPr>
          <w:ins w:id="16138" w:author="Author"/>
          <w:rFonts w:ascii="Calibri" w:hAnsi="Calibri"/>
          <w:b/>
          <w:sz w:val="20"/>
          <w:szCs w:val="20"/>
          <w:lang w:val="en-US"/>
        </w:rPr>
      </w:pPr>
      <w:ins w:id="16139" w:author="Author">
        <w:r>
          <w:rPr>
            <w:rFonts w:ascii="Calibri" w:hAnsi="Calibri"/>
            <w:sz w:val="20"/>
            <w:szCs w:val="20"/>
          </w:rPr>
          <w:t>To avoid confusion and keep consistence within the source code.</w:t>
        </w:r>
      </w:ins>
    </w:p>
    <w:p w:rsidR="00743B33" w:rsidRDefault="00743B33">
      <w:pPr>
        <w:pStyle w:val="Heading2"/>
        <w:rPr>
          <w:ins w:id="16140" w:author="Author"/>
          <w:del w:id="16141" w:author="Author"/>
        </w:rPr>
      </w:pPr>
      <w:bookmarkStart w:id="16142" w:name="_Toc488929386"/>
      <w:bookmarkStart w:id="16143" w:name="_Toc489941596"/>
      <w:bookmarkStart w:id="16144" w:name="_Toc489942754"/>
      <w:bookmarkStart w:id="16145" w:name="_Toc490207035"/>
      <w:bookmarkStart w:id="16146" w:name="_Toc490208200"/>
      <w:bookmarkStart w:id="16147" w:name="_Toc491674041"/>
      <w:bookmarkEnd w:id="16142"/>
      <w:bookmarkEnd w:id="16143"/>
      <w:bookmarkEnd w:id="16144"/>
      <w:bookmarkEnd w:id="16145"/>
      <w:bookmarkEnd w:id="16146"/>
      <w:bookmarkEnd w:id="16147"/>
    </w:p>
    <w:p w:rsidR="00743B33" w:rsidRDefault="00D20E06">
      <w:pPr>
        <w:pStyle w:val="Heading2"/>
        <w:rPr>
          <w:ins w:id="16148" w:author="Author"/>
        </w:rPr>
      </w:pPr>
      <w:bookmarkStart w:id="16149" w:name="_Toc491674042"/>
      <w:ins w:id="16150" w:author="Author">
        <w:r>
          <w:t>Abbreviations</w:t>
        </w:r>
        <w:bookmarkEnd w:id="16149"/>
      </w:ins>
    </w:p>
    <w:p w:rsidR="00743B33" w:rsidRDefault="00D20E06" w:rsidP="00743B33">
      <w:pPr>
        <w:pStyle w:val="Heading3"/>
        <w:rPr>
          <w:ins w:id="16151" w:author="Author"/>
          <w:del w:id="16152" w:author="Author"/>
        </w:rPr>
        <w:pPrChange w:id="16153" w:author="Author">
          <w:pPr>
            <w:ind w:left="540"/>
          </w:pPr>
        </w:pPrChange>
      </w:pPr>
      <w:ins w:id="16154" w:author="Author">
        <w:del w:id="16155" w:author="Author">
          <w:r>
            <w:delText>Rule:</w:delText>
          </w:r>
          <w:bookmarkStart w:id="16156" w:name="_Toc488929388"/>
          <w:bookmarkStart w:id="16157" w:name="_Toc489941598"/>
          <w:bookmarkStart w:id="16158" w:name="_Toc489942756"/>
          <w:bookmarkStart w:id="16159" w:name="_Toc490207037"/>
          <w:bookmarkStart w:id="16160" w:name="_Toc490208202"/>
          <w:bookmarkStart w:id="16161" w:name="_Toc491674043"/>
          <w:bookmarkEnd w:id="16156"/>
          <w:bookmarkEnd w:id="16157"/>
          <w:bookmarkEnd w:id="16158"/>
          <w:bookmarkEnd w:id="16159"/>
          <w:bookmarkEnd w:id="16160"/>
          <w:bookmarkEnd w:id="16161"/>
        </w:del>
      </w:ins>
    </w:p>
    <w:p w:rsidR="00743B33" w:rsidRDefault="00D20E06" w:rsidP="00743B33">
      <w:pPr>
        <w:pStyle w:val="Heading3"/>
        <w:rPr>
          <w:ins w:id="16162" w:author="Author"/>
          <w:del w:id="16163" w:author="Author"/>
        </w:rPr>
        <w:pPrChange w:id="16164" w:author="Author">
          <w:pPr>
            <w:ind w:left="540"/>
          </w:pPr>
        </w:pPrChange>
      </w:pPr>
      <w:ins w:id="16165" w:author="Author">
        <w:del w:id="16166" w:author="Author">
          <w:r>
            <w:delText xml:space="preserve">- Do not use abbreviations or contractions as parts of identifier names. </w:delText>
          </w:r>
          <w:bookmarkStart w:id="16167" w:name="_Toc488929389"/>
          <w:bookmarkStart w:id="16168" w:name="_Toc489941599"/>
          <w:bookmarkStart w:id="16169" w:name="_Toc489942757"/>
          <w:bookmarkStart w:id="16170" w:name="_Toc490207038"/>
          <w:bookmarkStart w:id="16171" w:name="_Toc490208203"/>
          <w:bookmarkStart w:id="16172" w:name="_Toc491674044"/>
          <w:bookmarkEnd w:id="16167"/>
          <w:bookmarkEnd w:id="16168"/>
          <w:bookmarkEnd w:id="16169"/>
          <w:bookmarkEnd w:id="16170"/>
          <w:bookmarkEnd w:id="16171"/>
          <w:bookmarkEnd w:id="16172"/>
        </w:del>
      </w:ins>
    </w:p>
    <w:p w:rsidR="00743B33" w:rsidRDefault="00D20E06" w:rsidP="00743B33">
      <w:pPr>
        <w:pStyle w:val="Heading3"/>
        <w:rPr>
          <w:ins w:id="16173" w:author="Author"/>
          <w:del w:id="16174" w:author="Author"/>
        </w:rPr>
        <w:pPrChange w:id="16175" w:author="Author">
          <w:pPr>
            <w:ind w:left="540"/>
          </w:pPr>
        </w:pPrChange>
      </w:pPr>
      <w:ins w:id="16176" w:author="Author">
        <w:del w:id="16177" w:author="Author">
          <w:r>
            <w:delText>- Do not use acronyms that are not generally accepted in the computing field.</w:delText>
          </w:r>
          <w:bookmarkStart w:id="16178" w:name="_Toc488929390"/>
          <w:bookmarkStart w:id="16179" w:name="_Toc489941600"/>
          <w:bookmarkStart w:id="16180" w:name="_Toc489942758"/>
          <w:bookmarkStart w:id="16181" w:name="_Toc490207039"/>
          <w:bookmarkStart w:id="16182" w:name="_Toc490208204"/>
          <w:bookmarkStart w:id="16183" w:name="_Toc491674045"/>
          <w:bookmarkEnd w:id="16178"/>
          <w:bookmarkEnd w:id="16179"/>
          <w:bookmarkEnd w:id="16180"/>
          <w:bookmarkEnd w:id="16181"/>
          <w:bookmarkEnd w:id="16182"/>
          <w:bookmarkEnd w:id="16183"/>
        </w:del>
      </w:ins>
    </w:p>
    <w:p w:rsidR="00743B33" w:rsidRPr="00303E7B" w:rsidRDefault="00D20E06" w:rsidP="00743B33">
      <w:pPr>
        <w:pStyle w:val="Heading3"/>
        <w:rPr>
          <w:ins w:id="16184" w:author="Author"/>
          <w:del w:id="16185" w:author="Author"/>
        </w:rPr>
        <w:pPrChange w:id="16186" w:author="Author">
          <w:pPr>
            <w:ind w:left="540"/>
          </w:pPr>
        </w:pPrChange>
      </w:pPr>
      <w:ins w:id="16187" w:author="Author">
        <w:del w:id="16188" w:author="Author">
          <w:r w:rsidRPr="00303E7B">
            <w:delText>- Where appropriate, use well-known acronyms to replace lengthy phrase names.</w:delText>
          </w:r>
          <w:bookmarkStart w:id="16189" w:name="_Toc488929391"/>
          <w:bookmarkStart w:id="16190" w:name="_Toc489941601"/>
          <w:bookmarkStart w:id="16191" w:name="_Toc489942759"/>
          <w:bookmarkStart w:id="16192" w:name="_Toc490207040"/>
          <w:bookmarkStart w:id="16193" w:name="_Toc490208205"/>
          <w:bookmarkStart w:id="16194" w:name="_Toc491674046"/>
          <w:bookmarkEnd w:id="16189"/>
          <w:bookmarkEnd w:id="16190"/>
          <w:bookmarkEnd w:id="16191"/>
          <w:bookmarkEnd w:id="16192"/>
          <w:bookmarkEnd w:id="16193"/>
          <w:bookmarkEnd w:id="16194"/>
        </w:del>
      </w:ins>
    </w:p>
    <w:p w:rsidR="00743B33" w:rsidRPr="00303E7B" w:rsidRDefault="00D20E06" w:rsidP="00743B33">
      <w:pPr>
        <w:pStyle w:val="Heading3"/>
        <w:rPr>
          <w:ins w:id="16195" w:author="Author"/>
          <w:del w:id="16196" w:author="Author"/>
        </w:rPr>
        <w:pPrChange w:id="16197" w:author="Author">
          <w:pPr>
            <w:ind w:left="540"/>
          </w:pPr>
        </w:pPrChange>
      </w:pPr>
      <w:ins w:id="16198" w:author="Author">
        <w:del w:id="16199" w:author="Author">
          <w:r w:rsidRPr="00303E7B">
            <w:delText xml:space="preserve">- </w:delText>
          </w:r>
          <w:r w:rsidRPr="00303E7B">
            <w:delText>When using acronyms, use Pascal case or camel case for acronyms more than two</w:delText>
          </w:r>
          <w:bookmarkStart w:id="16200" w:name="_Toc488929392"/>
          <w:bookmarkStart w:id="16201" w:name="_Toc489941602"/>
          <w:bookmarkStart w:id="16202" w:name="_Toc489942760"/>
          <w:bookmarkStart w:id="16203" w:name="_Toc490207041"/>
          <w:bookmarkStart w:id="16204" w:name="_Toc490208206"/>
          <w:bookmarkStart w:id="16205" w:name="_Toc491674047"/>
          <w:bookmarkEnd w:id="16200"/>
          <w:bookmarkEnd w:id="16201"/>
          <w:bookmarkEnd w:id="16202"/>
          <w:bookmarkEnd w:id="16203"/>
          <w:bookmarkEnd w:id="16204"/>
          <w:bookmarkEnd w:id="16205"/>
        </w:del>
      </w:ins>
    </w:p>
    <w:p w:rsidR="00743B33" w:rsidRPr="00303E7B" w:rsidRDefault="00D20E06" w:rsidP="00743B33">
      <w:pPr>
        <w:pStyle w:val="Heading3"/>
        <w:rPr>
          <w:ins w:id="16206" w:author="Author"/>
          <w:del w:id="16207" w:author="Author"/>
        </w:rPr>
        <w:pPrChange w:id="16208" w:author="Author">
          <w:pPr>
            <w:ind w:left="540"/>
          </w:pPr>
        </w:pPrChange>
      </w:pPr>
      <w:ins w:id="16209" w:author="Author">
        <w:del w:id="16210" w:author="Author">
          <w:r w:rsidRPr="00303E7B">
            <w:delText xml:space="preserve"> characters long. However, you should capitalize acronyms that consist of only two characters.</w:delText>
          </w:r>
          <w:bookmarkStart w:id="16211" w:name="_Toc488929393"/>
          <w:bookmarkStart w:id="16212" w:name="_Toc489941603"/>
          <w:bookmarkStart w:id="16213" w:name="_Toc489942761"/>
          <w:bookmarkStart w:id="16214" w:name="_Toc490207042"/>
          <w:bookmarkStart w:id="16215" w:name="_Toc490208207"/>
          <w:bookmarkStart w:id="16216" w:name="_Toc491674048"/>
          <w:bookmarkEnd w:id="16211"/>
          <w:bookmarkEnd w:id="16212"/>
          <w:bookmarkEnd w:id="16213"/>
          <w:bookmarkEnd w:id="16214"/>
          <w:bookmarkEnd w:id="16215"/>
          <w:bookmarkEnd w:id="16216"/>
        </w:del>
      </w:ins>
    </w:p>
    <w:p w:rsidR="00743B33" w:rsidRPr="00303E7B" w:rsidRDefault="00743B33" w:rsidP="00743B33">
      <w:pPr>
        <w:pStyle w:val="Heading3"/>
        <w:rPr>
          <w:ins w:id="16217" w:author="Author"/>
          <w:del w:id="16218" w:author="Author"/>
        </w:rPr>
        <w:pPrChange w:id="16219" w:author="Author">
          <w:pPr>
            <w:ind w:left="851" w:hanging="218"/>
          </w:pPr>
        </w:pPrChange>
      </w:pPr>
      <w:bookmarkStart w:id="16220" w:name="_Toc488929394"/>
      <w:bookmarkStart w:id="16221" w:name="_Toc489941604"/>
      <w:bookmarkStart w:id="16222" w:name="_Toc489942762"/>
      <w:bookmarkStart w:id="16223" w:name="_Toc490207043"/>
      <w:bookmarkStart w:id="16224" w:name="_Toc490208208"/>
      <w:bookmarkStart w:id="16225" w:name="_Toc491674049"/>
      <w:bookmarkEnd w:id="16220"/>
      <w:bookmarkEnd w:id="16221"/>
      <w:bookmarkEnd w:id="16222"/>
      <w:bookmarkEnd w:id="16223"/>
      <w:bookmarkEnd w:id="16224"/>
      <w:bookmarkEnd w:id="16225"/>
    </w:p>
    <w:p w:rsidR="00743B33" w:rsidRPr="00303E7B" w:rsidRDefault="00D20E06" w:rsidP="00743B33">
      <w:pPr>
        <w:pStyle w:val="Heading3"/>
        <w:rPr>
          <w:ins w:id="16226" w:author="Author"/>
          <w:del w:id="16227" w:author="Author"/>
        </w:rPr>
        <w:pPrChange w:id="16228" w:author="Author">
          <w:pPr>
            <w:ind w:left="851" w:hanging="218"/>
          </w:pPr>
        </w:pPrChange>
      </w:pPr>
      <w:ins w:id="16229" w:author="Author">
        <w:del w:id="16230" w:author="Author">
          <w:r w:rsidRPr="00303E7B">
            <w:delText>- Do not use abbreviations in identifiers or parameter names. If you must use</w:delText>
          </w:r>
          <w:bookmarkStart w:id="16231" w:name="_Toc488929395"/>
          <w:bookmarkStart w:id="16232" w:name="_Toc489941605"/>
          <w:bookmarkStart w:id="16233" w:name="_Toc489942763"/>
          <w:bookmarkStart w:id="16234" w:name="_Toc490207044"/>
          <w:bookmarkStart w:id="16235" w:name="_Toc490208209"/>
          <w:bookmarkStart w:id="16236" w:name="_Toc491674050"/>
          <w:bookmarkEnd w:id="16231"/>
          <w:bookmarkEnd w:id="16232"/>
          <w:bookmarkEnd w:id="16233"/>
          <w:bookmarkEnd w:id="16234"/>
          <w:bookmarkEnd w:id="16235"/>
          <w:bookmarkEnd w:id="16236"/>
        </w:del>
      </w:ins>
    </w:p>
    <w:p w:rsidR="00743B33" w:rsidRPr="00303E7B" w:rsidRDefault="00D20E06" w:rsidP="00743B33">
      <w:pPr>
        <w:pStyle w:val="Heading3"/>
        <w:rPr>
          <w:ins w:id="16237" w:author="Author"/>
          <w:del w:id="16238" w:author="Author"/>
        </w:rPr>
        <w:pPrChange w:id="16239" w:author="Author">
          <w:pPr>
            <w:ind w:left="851" w:hanging="218"/>
          </w:pPr>
        </w:pPrChange>
      </w:pPr>
      <w:ins w:id="16240" w:author="Author">
        <w:del w:id="16241" w:author="Author">
          <w:r w:rsidRPr="00303E7B">
            <w:delText xml:space="preserve"> abb</w:delText>
          </w:r>
          <w:r w:rsidRPr="00303E7B">
            <w:delText>reviations, use Camel Case for abbreviations that consist of more than two characters,</w:delText>
          </w:r>
          <w:bookmarkStart w:id="16242" w:name="_Toc488929396"/>
          <w:bookmarkStart w:id="16243" w:name="_Toc489941606"/>
          <w:bookmarkStart w:id="16244" w:name="_Toc489942764"/>
          <w:bookmarkStart w:id="16245" w:name="_Toc490207045"/>
          <w:bookmarkStart w:id="16246" w:name="_Toc490208210"/>
          <w:bookmarkStart w:id="16247" w:name="_Toc491674051"/>
          <w:bookmarkEnd w:id="16242"/>
          <w:bookmarkEnd w:id="16243"/>
          <w:bookmarkEnd w:id="16244"/>
          <w:bookmarkEnd w:id="16245"/>
          <w:bookmarkEnd w:id="16246"/>
          <w:bookmarkEnd w:id="16247"/>
        </w:del>
      </w:ins>
    </w:p>
    <w:p w:rsidR="00743B33" w:rsidRPr="00303E7B" w:rsidRDefault="00D20E06" w:rsidP="00743B33">
      <w:pPr>
        <w:pStyle w:val="Heading3"/>
        <w:rPr>
          <w:ins w:id="16248" w:author="Author"/>
          <w:del w:id="16249" w:author="Author"/>
        </w:rPr>
        <w:pPrChange w:id="16250" w:author="Author">
          <w:pPr>
            <w:ind w:left="540"/>
          </w:pPr>
        </w:pPrChange>
      </w:pPr>
      <w:ins w:id="16251" w:author="Author">
        <w:del w:id="16252" w:author="Author">
          <w:r w:rsidRPr="00303E7B">
            <w:delText xml:space="preserve"> even if this contradicts the standard abbreviation of the word.</w:delText>
          </w:r>
          <w:bookmarkStart w:id="16253" w:name="_Toc488929397"/>
          <w:bookmarkStart w:id="16254" w:name="_Toc489941607"/>
          <w:bookmarkStart w:id="16255" w:name="_Toc489942765"/>
          <w:bookmarkStart w:id="16256" w:name="_Toc490207046"/>
          <w:bookmarkStart w:id="16257" w:name="_Toc490208211"/>
          <w:bookmarkStart w:id="16258" w:name="_Toc491674052"/>
          <w:bookmarkEnd w:id="16253"/>
          <w:bookmarkEnd w:id="16254"/>
          <w:bookmarkEnd w:id="16255"/>
          <w:bookmarkEnd w:id="16256"/>
          <w:bookmarkEnd w:id="16257"/>
          <w:bookmarkEnd w:id="16258"/>
        </w:del>
      </w:ins>
    </w:p>
    <w:p w:rsidR="00743B33" w:rsidRPr="00303E7B" w:rsidRDefault="00743B33" w:rsidP="00743B33">
      <w:pPr>
        <w:pStyle w:val="Heading3"/>
        <w:rPr>
          <w:ins w:id="16259" w:author="Author"/>
          <w:del w:id="16260" w:author="Author"/>
        </w:rPr>
        <w:pPrChange w:id="16261" w:author="Author">
          <w:pPr>
            <w:ind w:left="540"/>
          </w:pPr>
        </w:pPrChange>
      </w:pPr>
      <w:bookmarkStart w:id="16262" w:name="_Toc488929398"/>
      <w:bookmarkStart w:id="16263" w:name="_Toc489941608"/>
      <w:bookmarkStart w:id="16264" w:name="_Toc489942766"/>
      <w:bookmarkStart w:id="16265" w:name="_Toc490207047"/>
      <w:bookmarkStart w:id="16266" w:name="_Toc490208212"/>
      <w:bookmarkStart w:id="16267" w:name="_Toc491674053"/>
      <w:bookmarkEnd w:id="16262"/>
      <w:bookmarkEnd w:id="16263"/>
      <w:bookmarkEnd w:id="16264"/>
      <w:bookmarkEnd w:id="16265"/>
      <w:bookmarkEnd w:id="16266"/>
      <w:bookmarkEnd w:id="16267"/>
    </w:p>
    <w:p w:rsidR="00743B33" w:rsidRPr="00303E7B" w:rsidRDefault="00D20E06" w:rsidP="00743B33">
      <w:pPr>
        <w:pStyle w:val="Heading3"/>
        <w:rPr>
          <w:ins w:id="16268" w:author="Author"/>
          <w:del w:id="16269" w:author="Author"/>
        </w:rPr>
        <w:pPrChange w:id="16270" w:author="Author">
          <w:pPr>
            <w:ind w:left="540"/>
          </w:pPr>
        </w:pPrChange>
      </w:pPr>
      <w:ins w:id="16271" w:author="Author">
        <w:del w:id="16272" w:author="Author">
          <w:r w:rsidRPr="00303E7B">
            <w:delText>Example:.</w:delText>
          </w:r>
          <w:bookmarkStart w:id="16273" w:name="_Toc488929399"/>
          <w:bookmarkStart w:id="16274" w:name="_Toc489941609"/>
          <w:bookmarkStart w:id="16275" w:name="_Toc489942767"/>
          <w:bookmarkStart w:id="16276" w:name="_Toc490207048"/>
          <w:bookmarkStart w:id="16277" w:name="_Toc490208213"/>
          <w:bookmarkStart w:id="16278" w:name="_Toc491674054"/>
          <w:bookmarkEnd w:id="16273"/>
          <w:bookmarkEnd w:id="16274"/>
          <w:bookmarkEnd w:id="16275"/>
          <w:bookmarkEnd w:id="16276"/>
          <w:bookmarkEnd w:id="16277"/>
          <w:bookmarkEnd w:id="16278"/>
        </w:del>
      </w:ins>
    </w:p>
    <w:p w:rsidR="00743B33" w:rsidRPr="00303E7B" w:rsidRDefault="00743B33" w:rsidP="00743B33">
      <w:pPr>
        <w:pStyle w:val="Heading3"/>
        <w:rPr>
          <w:ins w:id="16279" w:author="Author"/>
          <w:del w:id="16280" w:author="Author"/>
        </w:rPr>
        <w:pPrChange w:id="16281" w:author="Author">
          <w:pPr>
            <w:ind w:left="540"/>
          </w:pPr>
        </w:pPrChange>
      </w:pPr>
      <w:bookmarkStart w:id="16282" w:name="_Toc488929400"/>
      <w:bookmarkStart w:id="16283" w:name="_Toc489941610"/>
      <w:bookmarkStart w:id="16284" w:name="_Toc489942768"/>
      <w:bookmarkStart w:id="16285" w:name="_Toc490207049"/>
      <w:bookmarkStart w:id="16286" w:name="_Toc490208214"/>
      <w:bookmarkStart w:id="16287" w:name="_Toc491674055"/>
      <w:bookmarkEnd w:id="16282"/>
      <w:bookmarkEnd w:id="16283"/>
      <w:bookmarkEnd w:id="16284"/>
      <w:bookmarkEnd w:id="16285"/>
      <w:bookmarkEnd w:id="16286"/>
      <w:bookmarkEnd w:id="16287"/>
    </w:p>
    <w:p w:rsidR="00743B33" w:rsidRPr="00303E7B" w:rsidRDefault="00D20E06" w:rsidP="00743B33">
      <w:pPr>
        <w:pStyle w:val="Heading3"/>
        <w:rPr>
          <w:ins w:id="16288" w:author="Author"/>
          <w:del w:id="16289" w:author="Author"/>
        </w:rPr>
        <w:pPrChange w:id="16290" w:author="Author">
          <w:pPr>
            <w:ind w:left="540"/>
          </w:pPr>
        </w:pPrChange>
      </w:pPr>
      <w:ins w:id="16291" w:author="Author">
        <w:del w:id="16292" w:author="Author">
          <w:r w:rsidRPr="00303E7B">
            <w:delText>a) Using  identifier names.</w:delText>
          </w:r>
          <w:bookmarkStart w:id="16293" w:name="_Toc488929401"/>
          <w:bookmarkStart w:id="16294" w:name="_Toc489941611"/>
          <w:bookmarkStart w:id="16295" w:name="_Toc489942769"/>
          <w:bookmarkStart w:id="16296" w:name="_Toc490207050"/>
          <w:bookmarkStart w:id="16297" w:name="_Toc490208215"/>
          <w:bookmarkStart w:id="16298" w:name="_Toc491674056"/>
          <w:bookmarkEnd w:id="16293"/>
          <w:bookmarkEnd w:id="16294"/>
          <w:bookmarkEnd w:id="16295"/>
          <w:bookmarkEnd w:id="16296"/>
          <w:bookmarkEnd w:id="16297"/>
          <w:bookmarkEnd w:id="16298"/>
        </w:del>
      </w:ins>
    </w:p>
    <w:p w:rsidR="00743B33" w:rsidRPr="00303E7B" w:rsidRDefault="00D20E06" w:rsidP="00743B33">
      <w:pPr>
        <w:pStyle w:val="Heading3"/>
        <w:rPr>
          <w:ins w:id="16299" w:author="Author"/>
          <w:del w:id="16300" w:author="Author"/>
        </w:rPr>
        <w:pPrChange w:id="16301" w:author="Author">
          <w:pPr>
            <w:ind w:left="540"/>
          </w:pPr>
        </w:pPrChange>
      </w:pPr>
      <w:ins w:id="16302" w:author="Author">
        <w:del w:id="16303" w:author="Author">
          <w:r w:rsidRPr="00303E7B">
            <w:delText>/* Compliant */</w:delText>
          </w:r>
          <w:bookmarkStart w:id="16304" w:name="_Toc488929402"/>
          <w:bookmarkStart w:id="16305" w:name="_Toc489941612"/>
          <w:bookmarkStart w:id="16306" w:name="_Toc489942770"/>
          <w:bookmarkStart w:id="16307" w:name="_Toc490207051"/>
          <w:bookmarkStart w:id="16308" w:name="_Toc490208216"/>
          <w:bookmarkStart w:id="16309" w:name="_Toc491674057"/>
          <w:bookmarkEnd w:id="16304"/>
          <w:bookmarkEnd w:id="16305"/>
          <w:bookmarkEnd w:id="16306"/>
          <w:bookmarkEnd w:id="16307"/>
          <w:bookmarkEnd w:id="16308"/>
          <w:bookmarkEnd w:id="16309"/>
        </w:del>
      </w:ins>
    </w:p>
    <w:p w:rsidR="00743B33" w:rsidRPr="00303E7B" w:rsidRDefault="00D20E06" w:rsidP="00743B33">
      <w:pPr>
        <w:pStyle w:val="Heading3"/>
        <w:rPr>
          <w:ins w:id="16310" w:author="Author"/>
          <w:del w:id="16311" w:author="Author"/>
        </w:rPr>
        <w:pPrChange w:id="16312" w:author="Author">
          <w:pPr>
            <w:ind w:left="540"/>
          </w:pPr>
        </w:pPrChange>
      </w:pPr>
      <w:ins w:id="16313" w:author="Author">
        <w:del w:id="16314" w:author="Author">
          <w:r w:rsidRPr="00303E7B">
            <w:delText>GetWindow</w:delText>
          </w:r>
          <w:bookmarkStart w:id="16315" w:name="_Toc488929403"/>
          <w:bookmarkStart w:id="16316" w:name="_Toc489941613"/>
          <w:bookmarkStart w:id="16317" w:name="_Toc489942771"/>
          <w:bookmarkStart w:id="16318" w:name="_Toc490207052"/>
          <w:bookmarkStart w:id="16319" w:name="_Toc490208217"/>
          <w:bookmarkStart w:id="16320" w:name="_Toc491674058"/>
          <w:bookmarkEnd w:id="16315"/>
          <w:bookmarkEnd w:id="16316"/>
          <w:bookmarkEnd w:id="16317"/>
          <w:bookmarkEnd w:id="16318"/>
          <w:bookmarkEnd w:id="16319"/>
          <w:bookmarkEnd w:id="16320"/>
        </w:del>
      </w:ins>
    </w:p>
    <w:p w:rsidR="00743B33" w:rsidRPr="00303E7B" w:rsidRDefault="00D20E06" w:rsidP="00743B33">
      <w:pPr>
        <w:pStyle w:val="Heading3"/>
        <w:rPr>
          <w:ins w:id="16321" w:author="Author"/>
          <w:del w:id="16322" w:author="Author"/>
        </w:rPr>
        <w:pPrChange w:id="16323" w:author="Author">
          <w:pPr>
            <w:ind w:left="540"/>
          </w:pPr>
        </w:pPrChange>
      </w:pPr>
      <w:ins w:id="16324" w:author="Author">
        <w:del w:id="16325" w:author="Author">
          <w:r w:rsidRPr="00303E7B">
            <w:delText>/*Not compliant */</w:delText>
          </w:r>
          <w:bookmarkStart w:id="16326" w:name="_Toc488929404"/>
          <w:bookmarkStart w:id="16327" w:name="_Toc489941614"/>
          <w:bookmarkStart w:id="16328" w:name="_Toc489942772"/>
          <w:bookmarkStart w:id="16329" w:name="_Toc490207053"/>
          <w:bookmarkStart w:id="16330" w:name="_Toc490208218"/>
          <w:bookmarkStart w:id="16331" w:name="_Toc491674059"/>
          <w:bookmarkEnd w:id="16326"/>
          <w:bookmarkEnd w:id="16327"/>
          <w:bookmarkEnd w:id="16328"/>
          <w:bookmarkEnd w:id="16329"/>
          <w:bookmarkEnd w:id="16330"/>
          <w:bookmarkEnd w:id="16331"/>
        </w:del>
      </w:ins>
    </w:p>
    <w:p w:rsidR="00743B33" w:rsidRPr="00303E7B" w:rsidRDefault="00D20E06" w:rsidP="00743B33">
      <w:pPr>
        <w:pStyle w:val="Heading3"/>
        <w:rPr>
          <w:ins w:id="16332" w:author="Author"/>
          <w:del w:id="16333" w:author="Author"/>
        </w:rPr>
        <w:pPrChange w:id="16334" w:author="Author">
          <w:pPr>
            <w:ind w:left="540"/>
          </w:pPr>
        </w:pPrChange>
      </w:pPr>
      <w:ins w:id="16335" w:author="Author">
        <w:del w:id="16336" w:author="Author">
          <w:r w:rsidRPr="00303E7B">
            <w:delText>GetWin</w:delText>
          </w:r>
          <w:bookmarkStart w:id="16337" w:name="_Toc488929405"/>
          <w:bookmarkStart w:id="16338" w:name="_Toc489941615"/>
          <w:bookmarkStart w:id="16339" w:name="_Toc489942773"/>
          <w:bookmarkStart w:id="16340" w:name="_Toc490207054"/>
          <w:bookmarkStart w:id="16341" w:name="_Toc490208219"/>
          <w:bookmarkStart w:id="16342" w:name="_Toc491674060"/>
          <w:bookmarkEnd w:id="16337"/>
          <w:bookmarkEnd w:id="16338"/>
          <w:bookmarkEnd w:id="16339"/>
          <w:bookmarkEnd w:id="16340"/>
          <w:bookmarkEnd w:id="16341"/>
          <w:bookmarkEnd w:id="16342"/>
        </w:del>
      </w:ins>
    </w:p>
    <w:p w:rsidR="00743B33" w:rsidRPr="00303E7B" w:rsidRDefault="00743B33" w:rsidP="00743B33">
      <w:pPr>
        <w:pStyle w:val="Heading3"/>
        <w:rPr>
          <w:ins w:id="16343" w:author="Author"/>
          <w:del w:id="16344" w:author="Author"/>
        </w:rPr>
        <w:pPrChange w:id="16345" w:author="Author">
          <w:pPr>
            <w:ind w:left="540"/>
          </w:pPr>
        </w:pPrChange>
      </w:pPr>
      <w:bookmarkStart w:id="16346" w:name="_Toc488929406"/>
      <w:bookmarkStart w:id="16347" w:name="_Toc489941616"/>
      <w:bookmarkStart w:id="16348" w:name="_Toc489942774"/>
      <w:bookmarkStart w:id="16349" w:name="_Toc490207055"/>
      <w:bookmarkStart w:id="16350" w:name="_Toc490208220"/>
      <w:bookmarkStart w:id="16351" w:name="_Toc491674061"/>
      <w:bookmarkEnd w:id="16346"/>
      <w:bookmarkEnd w:id="16347"/>
      <w:bookmarkEnd w:id="16348"/>
      <w:bookmarkEnd w:id="16349"/>
      <w:bookmarkEnd w:id="16350"/>
      <w:bookmarkEnd w:id="16351"/>
    </w:p>
    <w:p w:rsidR="00743B33" w:rsidRPr="00303E7B" w:rsidRDefault="00D20E06" w:rsidP="00743B33">
      <w:pPr>
        <w:pStyle w:val="Heading3"/>
        <w:rPr>
          <w:ins w:id="16352" w:author="Author"/>
          <w:del w:id="16353" w:author="Author"/>
        </w:rPr>
        <w:pPrChange w:id="16354" w:author="Author">
          <w:pPr>
            <w:ind w:left="540"/>
          </w:pPr>
        </w:pPrChange>
      </w:pPr>
      <w:ins w:id="16355" w:author="Author">
        <w:del w:id="16356" w:author="Author">
          <w:r w:rsidRPr="00303E7B">
            <w:delText>b) Using we</w:delText>
          </w:r>
          <w:r w:rsidRPr="00303E7B">
            <w:delText>ll-known acronyms to replace lengthy phrase names.</w:delText>
          </w:r>
          <w:bookmarkStart w:id="16357" w:name="_Toc488929407"/>
          <w:bookmarkStart w:id="16358" w:name="_Toc489941617"/>
          <w:bookmarkStart w:id="16359" w:name="_Toc489942775"/>
          <w:bookmarkStart w:id="16360" w:name="_Toc490207056"/>
          <w:bookmarkStart w:id="16361" w:name="_Toc490208221"/>
          <w:bookmarkStart w:id="16362" w:name="_Toc491674062"/>
          <w:bookmarkEnd w:id="16357"/>
          <w:bookmarkEnd w:id="16358"/>
          <w:bookmarkEnd w:id="16359"/>
          <w:bookmarkEnd w:id="16360"/>
          <w:bookmarkEnd w:id="16361"/>
          <w:bookmarkEnd w:id="16362"/>
        </w:del>
      </w:ins>
    </w:p>
    <w:p w:rsidR="00743B33" w:rsidRPr="00303E7B" w:rsidRDefault="00D20E06" w:rsidP="00743B33">
      <w:pPr>
        <w:pStyle w:val="Heading3"/>
        <w:rPr>
          <w:ins w:id="16363" w:author="Author"/>
          <w:del w:id="16364" w:author="Author"/>
        </w:rPr>
        <w:pPrChange w:id="16365" w:author="Author">
          <w:pPr>
            <w:ind w:left="540"/>
          </w:pPr>
        </w:pPrChange>
      </w:pPr>
      <w:ins w:id="16366" w:author="Author">
        <w:del w:id="16367" w:author="Author">
          <w:r w:rsidRPr="00303E7B">
            <w:delText>/* Compliant */</w:delText>
          </w:r>
          <w:bookmarkStart w:id="16368" w:name="_Toc488929408"/>
          <w:bookmarkStart w:id="16369" w:name="_Toc489941618"/>
          <w:bookmarkStart w:id="16370" w:name="_Toc489942776"/>
          <w:bookmarkStart w:id="16371" w:name="_Toc490207057"/>
          <w:bookmarkStart w:id="16372" w:name="_Toc490208222"/>
          <w:bookmarkStart w:id="16373" w:name="_Toc491674063"/>
          <w:bookmarkEnd w:id="16368"/>
          <w:bookmarkEnd w:id="16369"/>
          <w:bookmarkEnd w:id="16370"/>
          <w:bookmarkEnd w:id="16371"/>
          <w:bookmarkEnd w:id="16372"/>
          <w:bookmarkEnd w:id="16373"/>
        </w:del>
      </w:ins>
    </w:p>
    <w:p w:rsidR="00743B33" w:rsidRPr="00303E7B" w:rsidRDefault="00D20E06" w:rsidP="00743B33">
      <w:pPr>
        <w:pStyle w:val="Heading3"/>
        <w:rPr>
          <w:ins w:id="16374" w:author="Author"/>
          <w:del w:id="16375" w:author="Author"/>
        </w:rPr>
        <w:pPrChange w:id="16376" w:author="Author">
          <w:pPr>
            <w:ind w:left="540"/>
          </w:pPr>
        </w:pPrChange>
      </w:pPr>
      <w:ins w:id="16377" w:author="Author">
        <w:del w:id="16378" w:author="Author">
          <w:r w:rsidRPr="00303E7B">
            <w:delText xml:space="preserve">use UI for User Interface </w:delText>
          </w:r>
          <w:bookmarkStart w:id="16379" w:name="_Toc488929409"/>
          <w:bookmarkStart w:id="16380" w:name="_Toc489941619"/>
          <w:bookmarkStart w:id="16381" w:name="_Toc489942777"/>
          <w:bookmarkStart w:id="16382" w:name="_Toc490207058"/>
          <w:bookmarkStart w:id="16383" w:name="_Toc490208223"/>
          <w:bookmarkStart w:id="16384" w:name="_Toc491674064"/>
          <w:bookmarkEnd w:id="16379"/>
          <w:bookmarkEnd w:id="16380"/>
          <w:bookmarkEnd w:id="16381"/>
          <w:bookmarkEnd w:id="16382"/>
          <w:bookmarkEnd w:id="16383"/>
          <w:bookmarkEnd w:id="16384"/>
        </w:del>
      </w:ins>
    </w:p>
    <w:p w:rsidR="00743B33" w:rsidRPr="00303E7B" w:rsidRDefault="00D20E06" w:rsidP="00743B33">
      <w:pPr>
        <w:pStyle w:val="Heading3"/>
        <w:rPr>
          <w:ins w:id="16385" w:author="Author"/>
          <w:del w:id="16386" w:author="Author"/>
        </w:rPr>
        <w:pPrChange w:id="16387" w:author="Author">
          <w:pPr>
            <w:ind w:left="540"/>
          </w:pPr>
        </w:pPrChange>
      </w:pPr>
      <w:ins w:id="16388" w:author="Author">
        <w:del w:id="16389" w:author="Author">
          <w:r w:rsidRPr="00303E7B">
            <w:delText>use UUID for Universally Unique Identifier</w:delText>
          </w:r>
          <w:bookmarkStart w:id="16390" w:name="_Toc488929410"/>
          <w:bookmarkStart w:id="16391" w:name="_Toc489941620"/>
          <w:bookmarkStart w:id="16392" w:name="_Toc489942778"/>
          <w:bookmarkStart w:id="16393" w:name="_Toc490207059"/>
          <w:bookmarkStart w:id="16394" w:name="_Toc490208224"/>
          <w:bookmarkStart w:id="16395" w:name="_Toc491674065"/>
          <w:bookmarkEnd w:id="16390"/>
          <w:bookmarkEnd w:id="16391"/>
          <w:bookmarkEnd w:id="16392"/>
          <w:bookmarkEnd w:id="16393"/>
          <w:bookmarkEnd w:id="16394"/>
          <w:bookmarkEnd w:id="16395"/>
        </w:del>
      </w:ins>
    </w:p>
    <w:p w:rsidR="00743B33" w:rsidRPr="00303E7B" w:rsidRDefault="00D20E06" w:rsidP="00743B33">
      <w:pPr>
        <w:pStyle w:val="Heading3"/>
        <w:rPr>
          <w:ins w:id="16396" w:author="Author"/>
          <w:del w:id="16397" w:author="Author"/>
        </w:rPr>
        <w:pPrChange w:id="16398" w:author="Author">
          <w:pPr>
            <w:ind w:left="540"/>
          </w:pPr>
        </w:pPrChange>
      </w:pPr>
      <w:ins w:id="16399" w:author="Author">
        <w:del w:id="16400" w:author="Author">
          <w:r w:rsidRPr="00303E7B">
            <w:delText>/*Not compliant */</w:delText>
          </w:r>
          <w:bookmarkStart w:id="16401" w:name="_Toc488929411"/>
          <w:bookmarkStart w:id="16402" w:name="_Toc489941621"/>
          <w:bookmarkStart w:id="16403" w:name="_Toc489942779"/>
          <w:bookmarkStart w:id="16404" w:name="_Toc490207060"/>
          <w:bookmarkStart w:id="16405" w:name="_Toc490208225"/>
          <w:bookmarkStart w:id="16406" w:name="_Toc491674066"/>
          <w:bookmarkEnd w:id="16401"/>
          <w:bookmarkEnd w:id="16402"/>
          <w:bookmarkEnd w:id="16403"/>
          <w:bookmarkEnd w:id="16404"/>
          <w:bookmarkEnd w:id="16405"/>
          <w:bookmarkEnd w:id="16406"/>
        </w:del>
      </w:ins>
    </w:p>
    <w:p w:rsidR="00743B33" w:rsidRPr="00303E7B" w:rsidRDefault="00D20E06" w:rsidP="00743B33">
      <w:pPr>
        <w:pStyle w:val="Heading3"/>
        <w:rPr>
          <w:ins w:id="16407" w:author="Author"/>
          <w:del w:id="16408" w:author="Author"/>
        </w:rPr>
        <w:pPrChange w:id="16409" w:author="Author">
          <w:pPr>
            <w:ind w:left="540"/>
          </w:pPr>
        </w:pPrChange>
      </w:pPr>
      <w:ins w:id="16410" w:author="Author">
        <w:del w:id="16411" w:author="Author">
          <w:r w:rsidRPr="00303E7B">
            <w:delText>use LCC for Lin Channel Configure (LCC is not a well-known acronyms in software development)</w:delText>
          </w:r>
          <w:bookmarkStart w:id="16412" w:name="_Toc488929412"/>
          <w:bookmarkStart w:id="16413" w:name="_Toc489941622"/>
          <w:bookmarkStart w:id="16414" w:name="_Toc489942780"/>
          <w:bookmarkStart w:id="16415" w:name="_Toc490207061"/>
          <w:bookmarkStart w:id="16416" w:name="_Toc490208226"/>
          <w:bookmarkStart w:id="16417" w:name="_Toc491674067"/>
          <w:bookmarkEnd w:id="16412"/>
          <w:bookmarkEnd w:id="16413"/>
          <w:bookmarkEnd w:id="16414"/>
          <w:bookmarkEnd w:id="16415"/>
          <w:bookmarkEnd w:id="16416"/>
          <w:bookmarkEnd w:id="16417"/>
        </w:del>
      </w:ins>
    </w:p>
    <w:p w:rsidR="00743B33" w:rsidRPr="00303E7B" w:rsidRDefault="00743B33" w:rsidP="00743B33">
      <w:pPr>
        <w:pStyle w:val="Heading3"/>
        <w:rPr>
          <w:ins w:id="16418" w:author="Author"/>
          <w:del w:id="16419" w:author="Author"/>
        </w:rPr>
        <w:pPrChange w:id="16420" w:author="Author">
          <w:pPr>
            <w:ind w:left="540"/>
          </w:pPr>
        </w:pPrChange>
      </w:pPr>
      <w:bookmarkStart w:id="16421" w:name="_Toc488929413"/>
      <w:bookmarkStart w:id="16422" w:name="_Toc489941623"/>
      <w:bookmarkStart w:id="16423" w:name="_Toc489942781"/>
      <w:bookmarkStart w:id="16424" w:name="_Toc490207062"/>
      <w:bookmarkStart w:id="16425" w:name="_Toc490208227"/>
      <w:bookmarkStart w:id="16426" w:name="_Toc491674068"/>
      <w:bookmarkEnd w:id="16421"/>
      <w:bookmarkEnd w:id="16422"/>
      <w:bookmarkEnd w:id="16423"/>
      <w:bookmarkEnd w:id="16424"/>
      <w:bookmarkEnd w:id="16425"/>
      <w:bookmarkEnd w:id="16426"/>
    </w:p>
    <w:p w:rsidR="00743B33" w:rsidRPr="00303E7B" w:rsidRDefault="00D20E06" w:rsidP="00743B33">
      <w:pPr>
        <w:pStyle w:val="Heading3"/>
        <w:rPr>
          <w:ins w:id="16427" w:author="Author"/>
          <w:del w:id="16428" w:author="Author"/>
        </w:rPr>
        <w:pPrChange w:id="16429" w:author="Author">
          <w:pPr>
            <w:ind w:left="540"/>
          </w:pPr>
        </w:pPrChange>
      </w:pPr>
      <w:ins w:id="16430" w:author="Author">
        <w:del w:id="16431" w:author="Author">
          <w:r w:rsidRPr="00303E7B">
            <w:delText>c) Use</w:delText>
          </w:r>
          <w:r w:rsidRPr="00303E7B">
            <w:delText xml:space="preserve"> Pascal case or camel case for acronyms more than two characters long.</w:delText>
          </w:r>
          <w:bookmarkStart w:id="16432" w:name="_Toc488929414"/>
          <w:bookmarkStart w:id="16433" w:name="_Toc489941624"/>
          <w:bookmarkStart w:id="16434" w:name="_Toc489942782"/>
          <w:bookmarkStart w:id="16435" w:name="_Toc490207063"/>
          <w:bookmarkStart w:id="16436" w:name="_Toc490208228"/>
          <w:bookmarkStart w:id="16437" w:name="_Toc491674069"/>
          <w:bookmarkEnd w:id="16432"/>
          <w:bookmarkEnd w:id="16433"/>
          <w:bookmarkEnd w:id="16434"/>
          <w:bookmarkEnd w:id="16435"/>
          <w:bookmarkEnd w:id="16436"/>
          <w:bookmarkEnd w:id="16437"/>
        </w:del>
      </w:ins>
    </w:p>
    <w:p w:rsidR="00743B33" w:rsidRPr="00303E7B" w:rsidRDefault="00D20E06" w:rsidP="00743B33">
      <w:pPr>
        <w:pStyle w:val="Heading3"/>
        <w:rPr>
          <w:ins w:id="16438" w:author="Author"/>
          <w:del w:id="16439" w:author="Author"/>
        </w:rPr>
        <w:pPrChange w:id="16440" w:author="Author">
          <w:pPr>
            <w:ind w:left="540"/>
          </w:pPr>
        </w:pPrChange>
      </w:pPr>
      <w:ins w:id="16441" w:author="Author">
        <w:del w:id="16442" w:author="Author">
          <w:r w:rsidRPr="00303E7B">
            <w:delText>/* Compliant */</w:delText>
          </w:r>
          <w:bookmarkStart w:id="16443" w:name="_Toc488929415"/>
          <w:bookmarkStart w:id="16444" w:name="_Toc489941625"/>
          <w:bookmarkStart w:id="16445" w:name="_Toc489942783"/>
          <w:bookmarkStart w:id="16446" w:name="_Toc490207064"/>
          <w:bookmarkStart w:id="16447" w:name="_Toc490208229"/>
          <w:bookmarkStart w:id="16448" w:name="_Toc491674070"/>
          <w:bookmarkEnd w:id="16443"/>
          <w:bookmarkEnd w:id="16444"/>
          <w:bookmarkEnd w:id="16445"/>
          <w:bookmarkEnd w:id="16446"/>
          <w:bookmarkEnd w:id="16447"/>
          <w:bookmarkEnd w:id="16448"/>
        </w:del>
      </w:ins>
    </w:p>
    <w:p w:rsidR="00743B33" w:rsidRPr="00303E7B" w:rsidRDefault="00D20E06" w:rsidP="00743B33">
      <w:pPr>
        <w:pStyle w:val="Heading3"/>
        <w:rPr>
          <w:ins w:id="16449" w:author="Author"/>
          <w:del w:id="16450" w:author="Author"/>
        </w:rPr>
        <w:pPrChange w:id="16451" w:author="Author">
          <w:pPr>
            <w:ind w:left="540"/>
          </w:pPr>
        </w:pPrChange>
      </w:pPr>
      <w:ins w:id="16452" w:author="Author">
        <w:del w:id="16453" w:author="Author">
          <w:r w:rsidRPr="00303E7B">
            <w:delText>HtmlButton or htmlButton</w:delText>
          </w:r>
          <w:bookmarkStart w:id="16454" w:name="_Toc488929416"/>
          <w:bookmarkStart w:id="16455" w:name="_Toc489941626"/>
          <w:bookmarkStart w:id="16456" w:name="_Toc489942784"/>
          <w:bookmarkStart w:id="16457" w:name="_Toc490207065"/>
          <w:bookmarkStart w:id="16458" w:name="_Toc490208230"/>
          <w:bookmarkStart w:id="16459" w:name="_Toc491674071"/>
          <w:bookmarkEnd w:id="16454"/>
          <w:bookmarkEnd w:id="16455"/>
          <w:bookmarkEnd w:id="16456"/>
          <w:bookmarkEnd w:id="16457"/>
          <w:bookmarkEnd w:id="16458"/>
          <w:bookmarkEnd w:id="16459"/>
        </w:del>
      </w:ins>
    </w:p>
    <w:p w:rsidR="00743B33" w:rsidRPr="00303E7B" w:rsidRDefault="00D20E06" w:rsidP="00743B33">
      <w:pPr>
        <w:pStyle w:val="Heading3"/>
        <w:rPr>
          <w:ins w:id="16460" w:author="Author"/>
          <w:del w:id="16461" w:author="Author"/>
        </w:rPr>
        <w:pPrChange w:id="16462" w:author="Author">
          <w:pPr>
            <w:ind w:left="540"/>
          </w:pPr>
        </w:pPrChange>
      </w:pPr>
      <w:ins w:id="16463" w:author="Author">
        <w:del w:id="16464" w:author="Author">
          <w:r w:rsidRPr="00303E7B">
            <w:delText>System.IO (Capitalize acronyms that consist of only two characters)</w:delText>
          </w:r>
          <w:bookmarkStart w:id="16465" w:name="_Toc488929417"/>
          <w:bookmarkStart w:id="16466" w:name="_Toc489941627"/>
          <w:bookmarkStart w:id="16467" w:name="_Toc489942785"/>
          <w:bookmarkStart w:id="16468" w:name="_Toc490207066"/>
          <w:bookmarkStart w:id="16469" w:name="_Toc490208231"/>
          <w:bookmarkStart w:id="16470" w:name="_Toc491674072"/>
          <w:bookmarkEnd w:id="16465"/>
          <w:bookmarkEnd w:id="16466"/>
          <w:bookmarkEnd w:id="16467"/>
          <w:bookmarkEnd w:id="16468"/>
          <w:bookmarkEnd w:id="16469"/>
          <w:bookmarkEnd w:id="16470"/>
        </w:del>
      </w:ins>
    </w:p>
    <w:p w:rsidR="00743B33" w:rsidRPr="00303E7B" w:rsidRDefault="00D20E06" w:rsidP="00743B33">
      <w:pPr>
        <w:pStyle w:val="Heading3"/>
        <w:rPr>
          <w:ins w:id="16471" w:author="Author"/>
          <w:del w:id="16472" w:author="Author"/>
        </w:rPr>
        <w:pPrChange w:id="16473" w:author="Author">
          <w:pPr>
            <w:ind w:left="540"/>
          </w:pPr>
        </w:pPrChange>
      </w:pPr>
      <w:ins w:id="16474" w:author="Author">
        <w:del w:id="16475" w:author="Author">
          <w:r w:rsidRPr="00303E7B">
            <w:delText>/*Not compliant */</w:delText>
          </w:r>
          <w:bookmarkStart w:id="16476" w:name="_Toc488929418"/>
          <w:bookmarkStart w:id="16477" w:name="_Toc489941628"/>
          <w:bookmarkStart w:id="16478" w:name="_Toc489942786"/>
          <w:bookmarkStart w:id="16479" w:name="_Toc490207067"/>
          <w:bookmarkStart w:id="16480" w:name="_Toc490208232"/>
          <w:bookmarkStart w:id="16481" w:name="_Toc491674073"/>
          <w:bookmarkEnd w:id="16476"/>
          <w:bookmarkEnd w:id="16477"/>
          <w:bookmarkEnd w:id="16478"/>
          <w:bookmarkEnd w:id="16479"/>
          <w:bookmarkEnd w:id="16480"/>
          <w:bookmarkEnd w:id="16481"/>
        </w:del>
      </w:ins>
    </w:p>
    <w:p w:rsidR="00743B33" w:rsidRPr="00303E7B" w:rsidRDefault="00D20E06" w:rsidP="00743B33">
      <w:pPr>
        <w:pStyle w:val="Heading3"/>
        <w:rPr>
          <w:ins w:id="16482" w:author="Author"/>
          <w:del w:id="16483" w:author="Author"/>
        </w:rPr>
        <w:pPrChange w:id="16484" w:author="Author">
          <w:pPr>
            <w:ind w:left="540"/>
          </w:pPr>
        </w:pPrChange>
      </w:pPr>
      <w:ins w:id="16485" w:author="Author">
        <w:del w:id="16486" w:author="Author">
          <w:r w:rsidRPr="00303E7B">
            <w:delText>HTMLButton or htmlbutton</w:delText>
          </w:r>
          <w:bookmarkStart w:id="16487" w:name="_Toc488929419"/>
          <w:bookmarkStart w:id="16488" w:name="_Toc489941629"/>
          <w:bookmarkStart w:id="16489" w:name="_Toc489942787"/>
          <w:bookmarkStart w:id="16490" w:name="_Toc490207068"/>
          <w:bookmarkStart w:id="16491" w:name="_Toc490208233"/>
          <w:bookmarkStart w:id="16492" w:name="_Toc491674074"/>
          <w:bookmarkEnd w:id="16487"/>
          <w:bookmarkEnd w:id="16488"/>
          <w:bookmarkEnd w:id="16489"/>
          <w:bookmarkEnd w:id="16490"/>
          <w:bookmarkEnd w:id="16491"/>
          <w:bookmarkEnd w:id="16492"/>
        </w:del>
      </w:ins>
    </w:p>
    <w:p w:rsidR="00743B33" w:rsidRPr="00303E7B" w:rsidRDefault="00D20E06" w:rsidP="00743B33">
      <w:pPr>
        <w:pStyle w:val="Heading3"/>
        <w:rPr>
          <w:ins w:id="16493" w:author="Author"/>
          <w:del w:id="16494" w:author="Author"/>
        </w:rPr>
        <w:pPrChange w:id="16495" w:author="Author">
          <w:pPr>
            <w:ind w:left="540"/>
          </w:pPr>
        </w:pPrChange>
      </w:pPr>
      <w:ins w:id="16496" w:author="Author">
        <w:del w:id="16497" w:author="Author">
          <w:r w:rsidRPr="00303E7B">
            <w:delText>System.Io</w:delText>
          </w:r>
          <w:bookmarkStart w:id="16498" w:name="_Toc488929420"/>
          <w:bookmarkStart w:id="16499" w:name="_Toc489941630"/>
          <w:bookmarkStart w:id="16500" w:name="_Toc489942788"/>
          <w:bookmarkStart w:id="16501" w:name="_Toc490207069"/>
          <w:bookmarkStart w:id="16502" w:name="_Toc490208234"/>
          <w:bookmarkStart w:id="16503" w:name="_Toc491674075"/>
          <w:bookmarkEnd w:id="16498"/>
          <w:bookmarkEnd w:id="16499"/>
          <w:bookmarkEnd w:id="16500"/>
          <w:bookmarkEnd w:id="16501"/>
          <w:bookmarkEnd w:id="16502"/>
          <w:bookmarkEnd w:id="16503"/>
        </w:del>
      </w:ins>
    </w:p>
    <w:p w:rsidR="00743B33" w:rsidRPr="00303E7B" w:rsidRDefault="00743B33" w:rsidP="00743B33">
      <w:pPr>
        <w:pStyle w:val="Heading3"/>
        <w:rPr>
          <w:ins w:id="16504" w:author="Author"/>
          <w:del w:id="16505" w:author="Author"/>
        </w:rPr>
        <w:pPrChange w:id="16506" w:author="Author">
          <w:pPr>
            <w:ind w:left="540"/>
          </w:pPr>
        </w:pPrChange>
      </w:pPr>
      <w:bookmarkStart w:id="16507" w:name="_Toc488929421"/>
      <w:bookmarkStart w:id="16508" w:name="_Toc489941631"/>
      <w:bookmarkStart w:id="16509" w:name="_Toc489942789"/>
      <w:bookmarkStart w:id="16510" w:name="_Toc490207070"/>
      <w:bookmarkStart w:id="16511" w:name="_Toc490208235"/>
      <w:bookmarkStart w:id="16512" w:name="_Toc491674076"/>
      <w:bookmarkEnd w:id="16507"/>
      <w:bookmarkEnd w:id="16508"/>
      <w:bookmarkEnd w:id="16509"/>
      <w:bookmarkEnd w:id="16510"/>
      <w:bookmarkEnd w:id="16511"/>
      <w:bookmarkEnd w:id="16512"/>
    </w:p>
    <w:p w:rsidR="00743B33" w:rsidRPr="00303E7B" w:rsidRDefault="00D20E06" w:rsidP="00743B33">
      <w:pPr>
        <w:pStyle w:val="Heading3"/>
        <w:rPr>
          <w:ins w:id="16513" w:author="Author"/>
          <w:del w:id="16514" w:author="Author"/>
        </w:rPr>
        <w:pPrChange w:id="16515" w:author="Author">
          <w:pPr>
            <w:ind w:left="540"/>
          </w:pPr>
        </w:pPrChange>
      </w:pPr>
      <w:ins w:id="16516" w:author="Author">
        <w:del w:id="16517" w:author="Author">
          <w:r w:rsidRPr="00303E7B">
            <w:delText>Rationale:</w:delText>
          </w:r>
          <w:bookmarkStart w:id="16518" w:name="_Toc488929422"/>
          <w:bookmarkStart w:id="16519" w:name="_Toc489941632"/>
          <w:bookmarkStart w:id="16520" w:name="_Toc489942790"/>
          <w:bookmarkStart w:id="16521" w:name="_Toc490207071"/>
          <w:bookmarkStart w:id="16522" w:name="_Toc490208236"/>
          <w:bookmarkStart w:id="16523" w:name="_Toc491674077"/>
          <w:bookmarkEnd w:id="16518"/>
          <w:bookmarkEnd w:id="16519"/>
          <w:bookmarkEnd w:id="16520"/>
          <w:bookmarkEnd w:id="16521"/>
          <w:bookmarkEnd w:id="16522"/>
          <w:bookmarkEnd w:id="16523"/>
        </w:del>
      </w:ins>
    </w:p>
    <w:p w:rsidR="00743B33" w:rsidRPr="00303E7B" w:rsidRDefault="00D20E06" w:rsidP="00743B33">
      <w:pPr>
        <w:pStyle w:val="Heading3"/>
        <w:rPr>
          <w:ins w:id="16524" w:author="Author"/>
          <w:del w:id="16525" w:author="Author"/>
        </w:rPr>
        <w:pPrChange w:id="16526" w:author="Author">
          <w:pPr>
            <w:ind w:left="540"/>
          </w:pPr>
        </w:pPrChange>
      </w:pPr>
      <w:ins w:id="16527" w:author="Author">
        <w:del w:id="16528" w:author="Author">
          <w:r w:rsidRPr="00303E7B">
            <w:delText xml:space="preserve">To avoid </w:delText>
          </w:r>
          <w:r w:rsidRPr="00303E7B">
            <w:delText>confusion and guarantee cross-language interoperation., follow these rules regarding the use of abbreviations .</w:delText>
          </w:r>
          <w:bookmarkStart w:id="16529" w:name="_Toc488929423"/>
          <w:bookmarkStart w:id="16530" w:name="_Toc489941633"/>
          <w:bookmarkStart w:id="16531" w:name="_Toc489942791"/>
          <w:bookmarkStart w:id="16532" w:name="_Toc490207072"/>
          <w:bookmarkStart w:id="16533" w:name="_Toc490208237"/>
          <w:bookmarkStart w:id="16534" w:name="_Toc491674078"/>
          <w:bookmarkEnd w:id="16529"/>
          <w:bookmarkEnd w:id="16530"/>
          <w:bookmarkEnd w:id="16531"/>
          <w:bookmarkEnd w:id="16532"/>
          <w:bookmarkEnd w:id="16533"/>
          <w:bookmarkEnd w:id="16534"/>
        </w:del>
      </w:ins>
    </w:p>
    <w:p w:rsidR="00743B33" w:rsidRPr="00303E7B" w:rsidRDefault="00743B33" w:rsidP="00743B33">
      <w:pPr>
        <w:pStyle w:val="Heading3"/>
        <w:rPr>
          <w:ins w:id="16535" w:author="Author"/>
          <w:del w:id="16536" w:author="Author"/>
        </w:rPr>
        <w:pPrChange w:id="16537" w:author="Author">
          <w:pPr/>
        </w:pPrChange>
      </w:pPr>
      <w:bookmarkStart w:id="16538" w:name="_Toc488929424"/>
      <w:bookmarkStart w:id="16539" w:name="_Toc489941634"/>
      <w:bookmarkStart w:id="16540" w:name="_Toc489942792"/>
      <w:bookmarkStart w:id="16541" w:name="_Toc490207073"/>
      <w:bookmarkStart w:id="16542" w:name="_Toc490208238"/>
      <w:bookmarkStart w:id="16543" w:name="_Toc491674079"/>
      <w:bookmarkEnd w:id="16538"/>
      <w:bookmarkEnd w:id="16539"/>
      <w:bookmarkEnd w:id="16540"/>
      <w:bookmarkEnd w:id="16541"/>
      <w:bookmarkEnd w:id="16542"/>
      <w:bookmarkEnd w:id="16543"/>
    </w:p>
    <w:p w:rsidR="00743B33" w:rsidRDefault="00D20E06">
      <w:pPr>
        <w:pStyle w:val="Heading3"/>
        <w:rPr>
          <w:ins w:id="16544" w:author="Author"/>
        </w:rPr>
      </w:pPr>
      <w:bookmarkStart w:id="16545" w:name="_Toc491674080"/>
      <w:ins w:id="16546" w:author="Author">
        <w:r>
          <w:t>Name_Abbr</w:t>
        </w:r>
        <w:del w:id="16547" w:author="Author">
          <w:r>
            <w:delText>eviation</w:delText>
          </w:r>
        </w:del>
        <w:r>
          <w:t>_001</w:t>
        </w:r>
        <w:bookmarkEnd w:id="16545"/>
      </w:ins>
    </w:p>
    <w:p w:rsidR="00743B33" w:rsidRDefault="00D20E06">
      <w:pPr>
        <w:ind w:left="540"/>
        <w:rPr>
          <w:ins w:id="16548" w:author="Author"/>
          <w:rFonts w:ascii="Calibri" w:hAnsi="Calibri"/>
          <w:b/>
          <w:sz w:val="20"/>
          <w:szCs w:val="20"/>
          <w:lang w:val="en-US"/>
        </w:rPr>
      </w:pPr>
      <w:ins w:id="16549" w:author="Author">
        <w:r>
          <w:rPr>
            <w:rFonts w:ascii="Calibri" w:hAnsi="Calibri"/>
            <w:b/>
            <w:sz w:val="20"/>
            <w:szCs w:val="20"/>
            <w:lang w:val="en-US"/>
          </w:rPr>
          <w:t>Rule:</w:t>
        </w:r>
      </w:ins>
    </w:p>
    <w:p w:rsidR="00743B33" w:rsidRDefault="00D20E06">
      <w:pPr>
        <w:pStyle w:val="ListParagraph"/>
        <w:numPr>
          <w:ilvl w:val="0"/>
          <w:numId w:val="30"/>
        </w:numPr>
        <w:ind w:leftChars="0" w:left="851" w:hanging="218"/>
        <w:rPr>
          <w:ins w:id="16550" w:author="Author"/>
          <w:rFonts w:ascii="Calibri" w:hAnsi="Calibri"/>
          <w:sz w:val="20"/>
          <w:szCs w:val="20"/>
        </w:rPr>
      </w:pPr>
      <w:ins w:id="16551" w:author="Author">
        <w:r>
          <w:rPr>
            <w:rFonts w:ascii="Calibri" w:hAnsi="Calibri"/>
            <w:sz w:val="20"/>
            <w:szCs w:val="20"/>
          </w:rPr>
          <w:lastRenderedPageBreak/>
          <w:t xml:space="preserve">Do not use abbreviations or contractions as parts of identifier names. </w:t>
        </w:r>
      </w:ins>
    </w:p>
    <w:p w:rsidR="00743B33" w:rsidRDefault="00743B33" w:rsidP="00743B33">
      <w:pPr>
        <w:pStyle w:val="ListParagraph"/>
        <w:ind w:leftChars="0" w:left="851"/>
        <w:rPr>
          <w:ins w:id="16552" w:author="Author"/>
          <w:rFonts w:ascii="Calibri" w:hAnsi="Calibri"/>
          <w:sz w:val="20"/>
          <w:szCs w:val="20"/>
        </w:rPr>
        <w:pPrChange w:id="16553" w:author="Author">
          <w:pPr>
            <w:pStyle w:val="ListParagraph"/>
            <w:numPr>
              <w:numId w:val="30"/>
            </w:numPr>
            <w:ind w:leftChars="0" w:left="851" w:hanging="218"/>
          </w:pPr>
        </w:pPrChange>
      </w:pPr>
    </w:p>
    <w:p w:rsidR="00743B33" w:rsidRDefault="00D20E06">
      <w:pPr>
        <w:ind w:left="540"/>
        <w:rPr>
          <w:ins w:id="16554" w:author="Author"/>
          <w:rFonts w:ascii="Calibri" w:hAnsi="Calibri"/>
          <w:b/>
          <w:sz w:val="20"/>
          <w:szCs w:val="20"/>
          <w:lang w:val="en-US"/>
        </w:rPr>
      </w:pPr>
      <w:ins w:id="16555" w:author="Author">
        <w:r>
          <w:rPr>
            <w:rFonts w:ascii="Calibri" w:hAnsi="Calibri"/>
            <w:b/>
            <w:sz w:val="20"/>
            <w:szCs w:val="20"/>
            <w:lang w:val="en-US"/>
          </w:rPr>
          <w:t>Example:</w:t>
        </w:r>
      </w:ins>
    </w:p>
    <w:p w:rsidR="00743B33" w:rsidRDefault="00743B33">
      <w:pPr>
        <w:ind w:left="540"/>
        <w:rPr>
          <w:ins w:id="16556" w:author="Author"/>
          <w:rFonts w:ascii="Calibri" w:hAnsi="Calibri"/>
          <w:b/>
          <w:sz w:val="20"/>
          <w:szCs w:val="20"/>
          <w:lang w:val="en-US"/>
        </w:rPr>
      </w:pPr>
    </w:p>
    <w:p w:rsidR="00743B33" w:rsidRDefault="00D20E06">
      <w:pPr>
        <w:ind w:left="540"/>
        <w:rPr>
          <w:ins w:id="16557" w:author="Author"/>
          <w:del w:id="16558" w:author="Author"/>
          <w:rFonts w:ascii="Calibri" w:hAnsi="Calibri"/>
          <w:b/>
          <w:sz w:val="20"/>
          <w:szCs w:val="20"/>
          <w:lang w:val="en-US"/>
        </w:rPr>
      </w:pPr>
      <w:ins w:id="16559" w:author="Author">
        <w:del w:id="16560" w:author="Author">
          <w:r>
            <w:rPr>
              <w:rFonts w:ascii="Tahoma" w:hAnsi="Tahoma" w:cs="Tahoma"/>
              <w:color w:val="000000"/>
              <w:sz w:val="18"/>
              <w:szCs w:val="18"/>
            </w:rPr>
            <w:delText>a) Using  identifier names.</w:delText>
          </w:r>
        </w:del>
      </w:ins>
    </w:p>
    <w:p w:rsidR="00743B33" w:rsidRDefault="00D20E06">
      <w:pPr>
        <w:ind w:left="540"/>
        <w:rPr>
          <w:ins w:id="16561" w:author="Author"/>
          <w:rFonts w:ascii="Calibri" w:hAnsi="Calibri"/>
          <w:sz w:val="20"/>
          <w:szCs w:val="20"/>
        </w:rPr>
      </w:pPr>
      <w:ins w:id="16562" w:author="Author">
        <w:del w:id="16563" w:author="Author">
          <w:r>
            <w:rPr>
              <w:rFonts w:ascii="Calibri" w:hAnsi="Calibri"/>
              <w:sz w:val="20"/>
              <w:szCs w:val="20"/>
            </w:rPr>
            <w:delText>/*</w:delText>
          </w:r>
        </w:del>
        <w:r>
          <w:rPr>
            <w:rFonts w:ascii="Calibri" w:hAnsi="Calibri"/>
            <w:sz w:val="20"/>
            <w:szCs w:val="20"/>
          </w:rPr>
          <w:t>//</w:t>
        </w:r>
        <w:r>
          <w:rPr>
            <w:rFonts w:ascii="Calibri" w:hAnsi="Calibri"/>
            <w:sz w:val="20"/>
            <w:szCs w:val="20"/>
          </w:rPr>
          <w:t xml:space="preserve"> Compliant</w:t>
        </w:r>
        <w:del w:id="16564" w:author="Author">
          <w:r>
            <w:rPr>
              <w:rFonts w:ascii="Calibri" w:hAnsi="Calibri"/>
              <w:sz w:val="20"/>
              <w:szCs w:val="20"/>
            </w:rPr>
            <w:delText xml:space="preserve"> */</w:delText>
          </w:r>
        </w:del>
      </w:ins>
    </w:p>
    <w:p w:rsidR="00743B33" w:rsidRDefault="00D20E06">
      <w:pPr>
        <w:ind w:left="540"/>
        <w:rPr>
          <w:ins w:id="16565" w:author="Author"/>
          <w:rFonts w:ascii="Calibri" w:hAnsi="Calibri"/>
          <w:sz w:val="20"/>
          <w:szCs w:val="20"/>
          <w:lang w:val="en-US"/>
        </w:rPr>
      </w:pPr>
      <w:ins w:id="16566" w:author="Author">
        <w:r>
          <w:rPr>
            <w:rFonts w:ascii="Calibri" w:hAnsi="Calibri"/>
            <w:sz w:val="20"/>
            <w:szCs w:val="20"/>
            <w:lang w:val="en-US"/>
          </w:rPr>
          <w:t>GetWindow()</w:t>
        </w:r>
      </w:ins>
    </w:p>
    <w:p w:rsidR="00743B33" w:rsidRDefault="00743B33">
      <w:pPr>
        <w:ind w:left="540"/>
        <w:rPr>
          <w:ins w:id="16567" w:author="Author"/>
          <w:rFonts w:ascii="Calibri" w:hAnsi="Calibri"/>
          <w:sz w:val="20"/>
          <w:szCs w:val="20"/>
        </w:rPr>
      </w:pPr>
    </w:p>
    <w:p w:rsidR="00743B33" w:rsidRDefault="00D20E06">
      <w:pPr>
        <w:ind w:left="540"/>
        <w:rPr>
          <w:ins w:id="16568" w:author="Author"/>
          <w:rFonts w:ascii="Calibri" w:hAnsi="Calibri"/>
          <w:sz w:val="20"/>
          <w:szCs w:val="20"/>
        </w:rPr>
      </w:pPr>
      <w:ins w:id="16569" w:author="Author">
        <w:del w:id="16570" w:author="Author">
          <w:r>
            <w:rPr>
              <w:rFonts w:ascii="Calibri" w:hAnsi="Calibri"/>
              <w:sz w:val="20"/>
              <w:szCs w:val="20"/>
            </w:rPr>
            <w:delText>/*</w:delText>
          </w:r>
        </w:del>
        <w:r>
          <w:rPr>
            <w:rFonts w:ascii="Calibri" w:hAnsi="Calibri"/>
            <w:sz w:val="20"/>
            <w:szCs w:val="20"/>
          </w:rPr>
          <w:t>// Not compliant</w:t>
        </w:r>
        <w:del w:id="16571" w:author="Author">
          <w:r>
            <w:rPr>
              <w:rFonts w:ascii="Calibri" w:hAnsi="Calibri"/>
              <w:sz w:val="20"/>
              <w:szCs w:val="20"/>
            </w:rPr>
            <w:delText xml:space="preserve"> */</w:delText>
          </w:r>
        </w:del>
      </w:ins>
    </w:p>
    <w:p w:rsidR="00743B33" w:rsidRDefault="00D20E06">
      <w:pPr>
        <w:ind w:left="540"/>
        <w:rPr>
          <w:ins w:id="16572" w:author="Author"/>
          <w:rFonts w:ascii="Calibri" w:hAnsi="Calibri"/>
          <w:sz w:val="20"/>
          <w:szCs w:val="20"/>
          <w:lang w:val="en-US"/>
        </w:rPr>
      </w:pPr>
      <w:ins w:id="16573" w:author="Author">
        <w:r>
          <w:rPr>
            <w:rFonts w:ascii="Calibri" w:hAnsi="Calibri"/>
            <w:sz w:val="20"/>
            <w:szCs w:val="20"/>
            <w:lang w:val="en-US"/>
          </w:rPr>
          <w:t>GetWin()</w:t>
        </w:r>
      </w:ins>
    </w:p>
    <w:p w:rsidR="00743B33" w:rsidRPr="00743B33" w:rsidRDefault="00743B33" w:rsidP="00743B33">
      <w:pPr>
        <w:rPr>
          <w:ins w:id="16574" w:author="Author"/>
          <w:rFonts w:ascii="Calibri" w:hAnsi="Calibri"/>
          <w:sz w:val="20"/>
          <w:szCs w:val="20"/>
          <w:rPrChange w:id="16575" w:author="Author">
            <w:rPr>
              <w:ins w:id="16576" w:author="Author"/>
            </w:rPr>
          </w:rPrChange>
        </w:rPr>
        <w:pPrChange w:id="16577" w:author="Author">
          <w:pPr>
            <w:pStyle w:val="ListParagraph"/>
            <w:numPr>
              <w:numId w:val="30"/>
            </w:numPr>
            <w:ind w:leftChars="0" w:left="1260" w:hanging="360"/>
          </w:pPr>
        </w:pPrChange>
      </w:pPr>
    </w:p>
    <w:p w:rsidR="00743B33" w:rsidRDefault="00D20E06">
      <w:pPr>
        <w:ind w:left="540"/>
        <w:rPr>
          <w:ins w:id="16578" w:author="Author"/>
          <w:rFonts w:ascii="Calibri" w:hAnsi="Calibri"/>
          <w:b/>
          <w:sz w:val="20"/>
          <w:szCs w:val="20"/>
          <w:lang w:val="en-US"/>
        </w:rPr>
      </w:pPr>
      <w:ins w:id="16579" w:author="Author">
        <w:r>
          <w:rPr>
            <w:rFonts w:ascii="Calibri" w:hAnsi="Calibri"/>
            <w:b/>
            <w:sz w:val="20"/>
            <w:szCs w:val="20"/>
            <w:lang w:val="en-US"/>
          </w:rPr>
          <w:t>Rationale:</w:t>
        </w:r>
      </w:ins>
    </w:p>
    <w:p w:rsidR="00743B33" w:rsidRDefault="00D20E06">
      <w:pPr>
        <w:ind w:left="540"/>
        <w:rPr>
          <w:ins w:id="16580" w:author="Author"/>
          <w:rFonts w:ascii="Calibri" w:hAnsi="Calibri"/>
          <w:sz w:val="20"/>
          <w:szCs w:val="20"/>
        </w:rPr>
      </w:pPr>
      <w:ins w:id="16581" w:author="Author">
        <w:r>
          <w:rPr>
            <w:rFonts w:ascii="Calibri" w:hAnsi="Calibri"/>
            <w:sz w:val="20"/>
            <w:szCs w:val="20"/>
          </w:rPr>
          <w:t>To avoid confusion and guarantee cross-language interoperation.</w:t>
        </w:r>
      </w:ins>
    </w:p>
    <w:p w:rsidR="00743B33" w:rsidRDefault="00743B33" w:rsidP="00743B33">
      <w:pPr>
        <w:pStyle w:val="Heading3"/>
        <w:rPr>
          <w:ins w:id="16582" w:author="Author"/>
          <w:del w:id="16583" w:author="Author"/>
        </w:rPr>
        <w:pPrChange w:id="16584" w:author="Author">
          <w:pPr>
            <w:pStyle w:val="ListParagraph"/>
            <w:numPr>
              <w:numId w:val="30"/>
            </w:numPr>
            <w:ind w:leftChars="0" w:left="1260" w:hanging="360"/>
          </w:pPr>
        </w:pPrChange>
      </w:pPr>
      <w:bookmarkStart w:id="16585" w:name="_Toc488929426"/>
      <w:bookmarkStart w:id="16586" w:name="_Toc489941636"/>
      <w:bookmarkStart w:id="16587" w:name="_Toc489942794"/>
      <w:bookmarkStart w:id="16588" w:name="_Toc490207075"/>
      <w:bookmarkStart w:id="16589" w:name="_Toc490208240"/>
      <w:bookmarkStart w:id="16590" w:name="_Toc491674081"/>
      <w:bookmarkEnd w:id="16585"/>
      <w:bookmarkEnd w:id="16586"/>
      <w:bookmarkEnd w:id="16587"/>
      <w:bookmarkEnd w:id="16588"/>
      <w:bookmarkEnd w:id="16589"/>
      <w:bookmarkEnd w:id="16590"/>
    </w:p>
    <w:p w:rsidR="00743B33" w:rsidRDefault="00D20E06" w:rsidP="00743B33">
      <w:pPr>
        <w:pStyle w:val="Heading3"/>
        <w:rPr>
          <w:ins w:id="16591" w:author="Author"/>
        </w:rPr>
        <w:pPrChange w:id="16592" w:author="Author">
          <w:pPr>
            <w:pStyle w:val="Heading2"/>
          </w:pPr>
        </w:pPrChange>
      </w:pPr>
      <w:bookmarkStart w:id="16593" w:name="_Toc491674082"/>
      <w:ins w:id="16594" w:author="Author">
        <w:r>
          <w:t>Name_Abbr</w:t>
        </w:r>
        <w:del w:id="16595" w:author="Author">
          <w:r>
            <w:delText>Abbreviation</w:delText>
          </w:r>
        </w:del>
        <w:r>
          <w:t>_002</w:t>
        </w:r>
        <w:bookmarkEnd w:id="16593"/>
      </w:ins>
    </w:p>
    <w:p w:rsidR="00743B33" w:rsidRDefault="00743B33" w:rsidP="00743B33">
      <w:pPr>
        <w:rPr>
          <w:ins w:id="16596" w:author="Author"/>
          <w:del w:id="16597" w:author="Author"/>
        </w:rPr>
        <w:pPrChange w:id="16598" w:author="Author">
          <w:pPr>
            <w:pStyle w:val="Heading2"/>
          </w:pPr>
        </w:pPrChange>
      </w:pPr>
    </w:p>
    <w:p w:rsidR="00743B33" w:rsidRDefault="00D20E06">
      <w:pPr>
        <w:ind w:left="540"/>
        <w:rPr>
          <w:ins w:id="16599" w:author="Author"/>
          <w:del w:id="16600" w:author="Author"/>
          <w:rFonts w:ascii="Calibri" w:hAnsi="Calibri"/>
          <w:b/>
          <w:sz w:val="20"/>
          <w:szCs w:val="20"/>
          <w:lang w:val="en-US"/>
        </w:rPr>
      </w:pPr>
      <w:ins w:id="16601" w:author="Author">
        <w:r>
          <w:rPr>
            <w:rFonts w:ascii="Calibri" w:hAnsi="Calibri"/>
            <w:b/>
            <w:sz w:val="20"/>
            <w:szCs w:val="20"/>
            <w:lang w:val="en-US"/>
          </w:rPr>
          <w:t>Rule:</w:t>
        </w:r>
      </w:ins>
    </w:p>
    <w:p w:rsidR="00743B33" w:rsidRDefault="00743B33" w:rsidP="00743B33">
      <w:pPr>
        <w:ind w:left="540"/>
        <w:rPr>
          <w:ins w:id="16602" w:author="Author"/>
          <w:rFonts w:ascii="Calibri" w:hAnsi="Calibri"/>
          <w:sz w:val="20"/>
          <w:szCs w:val="20"/>
        </w:rPr>
        <w:pPrChange w:id="16603" w:author="Author">
          <w:pPr/>
        </w:pPrChange>
      </w:pPr>
    </w:p>
    <w:p w:rsidR="00743B33" w:rsidRPr="00743B33" w:rsidRDefault="00D20E06" w:rsidP="00743B33">
      <w:pPr>
        <w:ind w:left="540"/>
        <w:rPr>
          <w:ins w:id="16604" w:author="Author"/>
          <w:rFonts w:ascii="Calibri" w:hAnsi="Calibri"/>
          <w:sz w:val="20"/>
          <w:szCs w:val="20"/>
          <w:rPrChange w:id="16605" w:author="Author">
            <w:rPr>
              <w:ins w:id="16606" w:author="Author"/>
            </w:rPr>
          </w:rPrChange>
        </w:rPr>
        <w:pPrChange w:id="16607" w:author="Author">
          <w:pPr/>
        </w:pPrChange>
      </w:pPr>
      <w:ins w:id="16608" w:author="Author">
        <w:r>
          <w:rPr>
            <w:rFonts w:ascii="Calibri" w:hAnsi="Calibri"/>
            <w:sz w:val="20"/>
            <w:szCs w:val="20"/>
            <w:rPrChange w:id="16609" w:author="Author">
              <w:rPr/>
            </w:rPrChange>
          </w:rPr>
          <w:t>Do not use acronyms that are not generally accepted in the computing field.</w:t>
        </w:r>
      </w:ins>
    </w:p>
    <w:p w:rsidR="00743B33" w:rsidRDefault="00D20E06">
      <w:pPr>
        <w:pStyle w:val="ListParagraph"/>
        <w:numPr>
          <w:ilvl w:val="0"/>
          <w:numId w:val="30"/>
        </w:numPr>
        <w:ind w:leftChars="0" w:left="851" w:hanging="218"/>
        <w:rPr>
          <w:ins w:id="16610" w:author="Author"/>
          <w:del w:id="16611" w:author="Author"/>
          <w:rFonts w:ascii="Calibri" w:hAnsi="Calibri"/>
          <w:sz w:val="20"/>
          <w:szCs w:val="20"/>
        </w:rPr>
      </w:pPr>
      <w:ins w:id="16612" w:author="Author">
        <w:del w:id="16613" w:author="Author">
          <w:r>
            <w:rPr>
              <w:rFonts w:ascii="Calibri" w:hAnsi="Calibri"/>
              <w:sz w:val="20"/>
              <w:szCs w:val="20"/>
            </w:rPr>
            <w:delText xml:space="preserve">Do not use abbreviations or contractions as parts of identifier names. </w:delText>
          </w:r>
        </w:del>
      </w:ins>
    </w:p>
    <w:p w:rsidR="00743B33" w:rsidRDefault="00743B33">
      <w:pPr>
        <w:pStyle w:val="ListParagraph"/>
        <w:ind w:leftChars="0" w:left="851"/>
        <w:rPr>
          <w:ins w:id="16614" w:author="Author"/>
          <w:rFonts w:ascii="Calibri" w:hAnsi="Calibri"/>
          <w:sz w:val="20"/>
          <w:szCs w:val="20"/>
        </w:rPr>
      </w:pPr>
    </w:p>
    <w:p w:rsidR="00743B33" w:rsidRDefault="00D20E06">
      <w:pPr>
        <w:ind w:left="540"/>
        <w:rPr>
          <w:ins w:id="16615" w:author="Author"/>
          <w:rFonts w:ascii="Calibri" w:hAnsi="Calibri"/>
          <w:b/>
          <w:sz w:val="20"/>
          <w:szCs w:val="20"/>
          <w:lang w:val="en-US"/>
        </w:rPr>
      </w:pPr>
      <w:ins w:id="16616" w:author="Author">
        <w:r>
          <w:rPr>
            <w:rFonts w:ascii="Calibri" w:hAnsi="Calibri"/>
            <w:b/>
            <w:sz w:val="20"/>
            <w:szCs w:val="20"/>
            <w:lang w:val="en-US"/>
          </w:rPr>
          <w:t>Example:</w:t>
        </w:r>
      </w:ins>
    </w:p>
    <w:p w:rsidR="00743B33" w:rsidRDefault="00D20E06" w:rsidP="00743B33">
      <w:pPr>
        <w:ind w:left="540"/>
        <w:rPr>
          <w:del w:id="16617" w:author="Author"/>
          <w:rFonts w:ascii="Calibri" w:hAnsi="Calibri"/>
          <w:sz w:val="20"/>
          <w:szCs w:val="20"/>
        </w:rPr>
        <w:pPrChange w:id="16618" w:author="Author">
          <w:pPr/>
        </w:pPrChange>
      </w:pPr>
      <w:ins w:id="16619" w:author="Author">
        <w:r>
          <w:rPr>
            <w:rFonts w:ascii="Calibri" w:hAnsi="Calibri"/>
            <w:sz w:val="20"/>
            <w:szCs w:val="20"/>
            <w:rPrChange w:id="16620" w:author="Author">
              <w:rPr>
                <w:rFonts w:ascii="Tahoma" w:hAnsi="Tahoma" w:cs="Tahoma"/>
                <w:color w:val="000000"/>
                <w:sz w:val="18"/>
                <w:szCs w:val="18"/>
              </w:rPr>
            </w:rPrChange>
          </w:rPr>
          <w:t>Not required</w:t>
        </w:r>
      </w:ins>
    </w:p>
    <w:p w:rsidR="00743B33" w:rsidRPr="00743B33" w:rsidRDefault="00743B33">
      <w:pPr>
        <w:ind w:left="540"/>
        <w:rPr>
          <w:ins w:id="16621" w:author="Author"/>
          <w:rFonts w:ascii="Calibri" w:hAnsi="Calibri"/>
          <w:sz w:val="20"/>
          <w:szCs w:val="20"/>
          <w:rPrChange w:id="16622" w:author="Author">
            <w:rPr>
              <w:ins w:id="16623" w:author="Author"/>
              <w:rFonts w:ascii="Calibri" w:hAnsi="Calibri"/>
              <w:b/>
              <w:sz w:val="20"/>
              <w:szCs w:val="20"/>
              <w:lang w:val="en-US"/>
            </w:rPr>
          </w:rPrChange>
        </w:rPr>
      </w:pPr>
    </w:p>
    <w:p w:rsidR="00743B33" w:rsidRPr="00743B33" w:rsidRDefault="00D20E06">
      <w:pPr>
        <w:ind w:left="540"/>
        <w:rPr>
          <w:ins w:id="16624" w:author="Author"/>
          <w:del w:id="16625" w:author="Author"/>
          <w:rFonts w:ascii="Calibri" w:hAnsi="Calibri"/>
          <w:sz w:val="20"/>
          <w:szCs w:val="20"/>
          <w:rPrChange w:id="16626" w:author="Author">
            <w:rPr>
              <w:ins w:id="16627" w:author="Author"/>
              <w:del w:id="16628" w:author="Author"/>
              <w:rFonts w:ascii="Tahoma" w:hAnsi="Tahoma" w:cs="Tahoma"/>
              <w:color w:val="000000"/>
              <w:sz w:val="18"/>
              <w:szCs w:val="18"/>
            </w:rPr>
          </w:rPrChange>
        </w:rPr>
      </w:pPr>
      <w:ins w:id="16629" w:author="Author">
        <w:del w:id="16630" w:author="Author">
          <w:r>
            <w:rPr>
              <w:rFonts w:ascii="Calibri" w:hAnsi="Calibri"/>
              <w:sz w:val="20"/>
              <w:szCs w:val="20"/>
              <w:rPrChange w:id="16631" w:author="Author">
                <w:rPr>
                  <w:rFonts w:ascii="Tahoma" w:hAnsi="Tahoma" w:cs="Tahoma"/>
                  <w:color w:val="000000"/>
                  <w:sz w:val="18"/>
                  <w:szCs w:val="18"/>
                </w:rPr>
              </w:rPrChange>
            </w:rPr>
            <w:delText>/* Compliant */</w:delText>
          </w:r>
        </w:del>
      </w:ins>
    </w:p>
    <w:p w:rsidR="00743B33" w:rsidRPr="00743B33" w:rsidRDefault="00D20E06">
      <w:pPr>
        <w:ind w:left="540"/>
        <w:rPr>
          <w:ins w:id="16632" w:author="Author"/>
          <w:del w:id="16633" w:author="Author"/>
          <w:rFonts w:ascii="Calibri" w:hAnsi="Calibri"/>
          <w:sz w:val="20"/>
          <w:szCs w:val="20"/>
          <w:rPrChange w:id="16634" w:author="Author">
            <w:rPr>
              <w:ins w:id="16635" w:author="Author"/>
              <w:del w:id="16636" w:author="Author"/>
              <w:rFonts w:ascii="Tahoma" w:hAnsi="Tahoma" w:cs="Tahoma"/>
              <w:color w:val="000000"/>
              <w:sz w:val="18"/>
              <w:szCs w:val="18"/>
            </w:rPr>
          </w:rPrChange>
        </w:rPr>
      </w:pPr>
      <w:ins w:id="16637" w:author="Author">
        <w:del w:id="16638" w:author="Author">
          <w:r>
            <w:rPr>
              <w:rFonts w:ascii="Calibri" w:hAnsi="Calibri"/>
              <w:sz w:val="20"/>
              <w:szCs w:val="20"/>
              <w:rPrChange w:id="16639" w:author="Author">
                <w:rPr>
                  <w:rFonts w:ascii="Tahoma" w:hAnsi="Tahoma" w:cs="Tahoma"/>
                  <w:color w:val="000000"/>
                  <w:sz w:val="18"/>
                  <w:szCs w:val="18"/>
                </w:rPr>
              </w:rPrChange>
            </w:rPr>
            <w:delText xml:space="preserve">use UI for User Interface </w:delText>
          </w:r>
        </w:del>
      </w:ins>
    </w:p>
    <w:p w:rsidR="00743B33" w:rsidRPr="00743B33" w:rsidRDefault="00D20E06">
      <w:pPr>
        <w:ind w:left="540"/>
        <w:rPr>
          <w:ins w:id="16640" w:author="Author"/>
          <w:del w:id="16641" w:author="Author"/>
          <w:rFonts w:ascii="Calibri" w:hAnsi="Calibri"/>
          <w:sz w:val="20"/>
          <w:szCs w:val="20"/>
          <w:rPrChange w:id="16642" w:author="Author">
            <w:rPr>
              <w:ins w:id="16643" w:author="Author"/>
              <w:del w:id="16644" w:author="Author"/>
              <w:rFonts w:ascii="Tahoma" w:hAnsi="Tahoma" w:cs="Tahoma"/>
              <w:color w:val="000000"/>
              <w:sz w:val="18"/>
              <w:szCs w:val="18"/>
            </w:rPr>
          </w:rPrChange>
        </w:rPr>
      </w:pPr>
      <w:ins w:id="16645" w:author="Author">
        <w:del w:id="16646" w:author="Author">
          <w:r>
            <w:rPr>
              <w:rFonts w:ascii="Calibri" w:hAnsi="Calibri"/>
              <w:sz w:val="20"/>
              <w:szCs w:val="20"/>
              <w:rPrChange w:id="16647" w:author="Author">
                <w:rPr>
                  <w:rFonts w:ascii="Tahoma" w:hAnsi="Tahoma" w:cs="Tahoma"/>
                  <w:color w:val="000000"/>
                  <w:sz w:val="18"/>
                  <w:szCs w:val="18"/>
                </w:rPr>
              </w:rPrChange>
            </w:rPr>
            <w:delText>use UUID for Universally Unique Identifier</w:delText>
          </w:r>
        </w:del>
      </w:ins>
    </w:p>
    <w:p w:rsidR="00743B33" w:rsidRPr="00743B33" w:rsidRDefault="00743B33">
      <w:pPr>
        <w:ind w:left="540"/>
        <w:rPr>
          <w:ins w:id="16648" w:author="Author"/>
          <w:del w:id="16649" w:author="Author"/>
          <w:rFonts w:ascii="Calibri" w:hAnsi="Calibri"/>
          <w:sz w:val="20"/>
          <w:szCs w:val="20"/>
          <w:rPrChange w:id="16650" w:author="Author">
            <w:rPr>
              <w:ins w:id="16651" w:author="Author"/>
              <w:del w:id="16652" w:author="Author"/>
              <w:rFonts w:ascii="Tahoma" w:hAnsi="Tahoma" w:cs="Tahoma"/>
              <w:color w:val="000000"/>
              <w:sz w:val="18"/>
              <w:szCs w:val="18"/>
            </w:rPr>
          </w:rPrChange>
        </w:rPr>
      </w:pPr>
    </w:p>
    <w:p w:rsidR="00743B33" w:rsidRPr="00743B33" w:rsidRDefault="00D20E06">
      <w:pPr>
        <w:ind w:left="540"/>
        <w:rPr>
          <w:ins w:id="16653" w:author="Author"/>
          <w:del w:id="16654" w:author="Author"/>
          <w:rFonts w:ascii="Calibri" w:hAnsi="Calibri"/>
          <w:sz w:val="20"/>
          <w:szCs w:val="20"/>
          <w:rPrChange w:id="16655" w:author="Author">
            <w:rPr>
              <w:ins w:id="16656" w:author="Author"/>
              <w:del w:id="16657" w:author="Author"/>
              <w:rFonts w:ascii="Tahoma" w:hAnsi="Tahoma" w:cs="Tahoma"/>
              <w:color w:val="000000"/>
              <w:sz w:val="18"/>
              <w:szCs w:val="18"/>
            </w:rPr>
          </w:rPrChange>
        </w:rPr>
      </w:pPr>
      <w:ins w:id="16658" w:author="Author">
        <w:del w:id="16659" w:author="Author">
          <w:r>
            <w:rPr>
              <w:rFonts w:ascii="Calibri" w:hAnsi="Calibri"/>
              <w:sz w:val="20"/>
              <w:szCs w:val="20"/>
              <w:rPrChange w:id="16660" w:author="Author">
                <w:rPr>
                  <w:rFonts w:ascii="Tahoma" w:hAnsi="Tahoma" w:cs="Tahoma"/>
                  <w:color w:val="000000"/>
                  <w:sz w:val="18"/>
                  <w:szCs w:val="18"/>
                </w:rPr>
              </w:rPrChange>
            </w:rPr>
            <w:delText>/*Not compliant */</w:delText>
          </w:r>
        </w:del>
      </w:ins>
    </w:p>
    <w:p w:rsidR="00743B33" w:rsidRPr="00743B33" w:rsidRDefault="00D20E06" w:rsidP="00743B33">
      <w:pPr>
        <w:ind w:left="540"/>
        <w:rPr>
          <w:ins w:id="16661" w:author="Author"/>
          <w:del w:id="16662" w:author="Author"/>
          <w:rFonts w:ascii="Calibri" w:hAnsi="Calibri"/>
          <w:sz w:val="20"/>
          <w:szCs w:val="20"/>
          <w:rPrChange w:id="16663" w:author="Author">
            <w:rPr>
              <w:ins w:id="16664" w:author="Author"/>
              <w:del w:id="16665" w:author="Author"/>
              <w:rFonts w:ascii="Tahoma" w:hAnsi="Tahoma" w:cs="Tahoma"/>
              <w:color w:val="000000"/>
              <w:sz w:val="18"/>
              <w:szCs w:val="18"/>
            </w:rPr>
          </w:rPrChange>
        </w:rPr>
        <w:pPrChange w:id="16666" w:author="Author">
          <w:pPr/>
        </w:pPrChange>
      </w:pPr>
      <w:ins w:id="16667" w:author="Author">
        <w:del w:id="16668" w:author="Author">
          <w:r>
            <w:rPr>
              <w:rFonts w:ascii="Calibri" w:hAnsi="Calibri"/>
              <w:sz w:val="20"/>
              <w:szCs w:val="20"/>
              <w:rPrChange w:id="16669" w:author="Author">
                <w:rPr>
                  <w:rFonts w:ascii="Tahoma" w:hAnsi="Tahoma" w:cs="Tahoma"/>
                  <w:color w:val="000000"/>
                  <w:sz w:val="18"/>
                  <w:szCs w:val="18"/>
                </w:rPr>
              </w:rPrChange>
            </w:rPr>
            <w:delText xml:space="preserve">use LCC for Lin Channel Configure (LCC is not a </w:delText>
          </w:r>
          <w:r>
            <w:rPr>
              <w:rFonts w:ascii="Calibri" w:hAnsi="Calibri"/>
              <w:sz w:val="20"/>
              <w:szCs w:val="20"/>
              <w:rPrChange w:id="16670" w:author="Author">
                <w:rPr>
                  <w:rFonts w:ascii="Tahoma" w:hAnsi="Tahoma" w:cs="Tahoma"/>
                  <w:color w:val="000000"/>
                  <w:sz w:val="18"/>
                  <w:szCs w:val="18"/>
                </w:rPr>
              </w:rPrChange>
            </w:rPr>
            <w:delText>well-known acronyms in software development)</w:delText>
          </w:r>
        </w:del>
      </w:ins>
    </w:p>
    <w:p w:rsidR="00743B33" w:rsidRPr="00743B33" w:rsidRDefault="00D20E06">
      <w:pPr>
        <w:ind w:left="540"/>
        <w:rPr>
          <w:ins w:id="16671" w:author="Author"/>
          <w:del w:id="16672" w:author="Author"/>
          <w:rFonts w:ascii="Calibri" w:hAnsi="Calibri"/>
          <w:sz w:val="20"/>
          <w:szCs w:val="20"/>
          <w:rPrChange w:id="16673" w:author="Author">
            <w:rPr>
              <w:ins w:id="16674" w:author="Author"/>
              <w:del w:id="16675" w:author="Author"/>
              <w:rFonts w:ascii="Calibri" w:hAnsi="Calibri"/>
              <w:b/>
              <w:sz w:val="20"/>
              <w:szCs w:val="20"/>
              <w:lang w:val="en-US"/>
            </w:rPr>
          </w:rPrChange>
        </w:rPr>
      </w:pPr>
      <w:ins w:id="16676" w:author="Author">
        <w:del w:id="16677" w:author="Author">
          <w:r>
            <w:rPr>
              <w:rFonts w:ascii="Calibri" w:hAnsi="Calibri"/>
              <w:sz w:val="20"/>
              <w:szCs w:val="20"/>
              <w:rPrChange w:id="16678" w:author="Author">
                <w:rPr>
                  <w:rFonts w:ascii="Tahoma" w:hAnsi="Tahoma" w:cs="Tahoma"/>
                  <w:color w:val="000000"/>
                  <w:sz w:val="18"/>
                  <w:szCs w:val="18"/>
                </w:rPr>
              </w:rPrChange>
            </w:rPr>
            <w:delText>a) Using  identifier names.</w:delText>
          </w:r>
        </w:del>
      </w:ins>
    </w:p>
    <w:p w:rsidR="00743B33" w:rsidRDefault="00D20E06">
      <w:pPr>
        <w:ind w:left="540"/>
        <w:rPr>
          <w:ins w:id="16679" w:author="Author"/>
          <w:del w:id="16680" w:author="Author"/>
          <w:rFonts w:ascii="Calibri" w:hAnsi="Calibri"/>
          <w:sz w:val="20"/>
          <w:szCs w:val="20"/>
        </w:rPr>
      </w:pPr>
      <w:ins w:id="16681" w:author="Author">
        <w:del w:id="16682" w:author="Author">
          <w:r>
            <w:rPr>
              <w:rFonts w:ascii="Calibri" w:hAnsi="Calibri"/>
              <w:sz w:val="20"/>
              <w:szCs w:val="20"/>
            </w:rPr>
            <w:delText>/* Compliant */</w:delText>
          </w:r>
        </w:del>
      </w:ins>
    </w:p>
    <w:p w:rsidR="00743B33" w:rsidRDefault="00D20E06">
      <w:pPr>
        <w:ind w:left="540"/>
        <w:rPr>
          <w:ins w:id="16683" w:author="Author"/>
          <w:del w:id="16684" w:author="Author"/>
          <w:rFonts w:ascii="Calibri" w:hAnsi="Calibri"/>
          <w:sz w:val="20"/>
          <w:szCs w:val="20"/>
        </w:rPr>
      </w:pPr>
      <w:ins w:id="16685" w:author="Author">
        <w:del w:id="16686" w:author="Author">
          <w:r>
            <w:rPr>
              <w:rFonts w:ascii="Calibri" w:hAnsi="Calibri"/>
              <w:sz w:val="20"/>
              <w:szCs w:val="20"/>
              <w:rPrChange w:id="16687" w:author="Author">
                <w:rPr>
                  <w:rFonts w:ascii="Calibri" w:hAnsi="Calibri"/>
                  <w:sz w:val="20"/>
                  <w:szCs w:val="20"/>
                  <w:lang w:val="en-US"/>
                </w:rPr>
              </w:rPrChange>
            </w:rPr>
            <w:delText>GetWindow</w:delText>
          </w:r>
        </w:del>
      </w:ins>
    </w:p>
    <w:p w:rsidR="00743B33" w:rsidRDefault="00D20E06">
      <w:pPr>
        <w:ind w:left="540"/>
        <w:rPr>
          <w:ins w:id="16688" w:author="Author"/>
          <w:del w:id="16689" w:author="Author"/>
          <w:rFonts w:ascii="Calibri" w:hAnsi="Calibri"/>
          <w:sz w:val="20"/>
          <w:szCs w:val="20"/>
        </w:rPr>
      </w:pPr>
      <w:ins w:id="16690" w:author="Author">
        <w:del w:id="16691" w:author="Author">
          <w:r>
            <w:rPr>
              <w:rFonts w:ascii="Calibri" w:hAnsi="Calibri"/>
              <w:sz w:val="20"/>
              <w:szCs w:val="20"/>
            </w:rPr>
            <w:delText>/*Not compliant */</w:delText>
          </w:r>
        </w:del>
      </w:ins>
    </w:p>
    <w:p w:rsidR="00743B33" w:rsidRPr="00743B33" w:rsidRDefault="00D20E06">
      <w:pPr>
        <w:ind w:left="540"/>
        <w:rPr>
          <w:ins w:id="16692" w:author="Author"/>
          <w:del w:id="16693" w:author="Author"/>
          <w:rFonts w:ascii="Calibri" w:hAnsi="Calibri"/>
          <w:sz w:val="20"/>
          <w:szCs w:val="20"/>
          <w:rPrChange w:id="16694" w:author="Author">
            <w:rPr>
              <w:ins w:id="16695" w:author="Author"/>
              <w:del w:id="16696" w:author="Author"/>
              <w:rFonts w:ascii="Calibri" w:hAnsi="Calibri"/>
              <w:sz w:val="20"/>
              <w:szCs w:val="20"/>
              <w:lang w:val="en-US"/>
            </w:rPr>
          </w:rPrChange>
        </w:rPr>
      </w:pPr>
      <w:ins w:id="16697" w:author="Author">
        <w:del w:id="16698" w:author="Author">
          <w:r>
            <w:rPr>
              <w:rFonts w:ascii="Calibri" w:hAnsi="Calibri"/>
              <w:sz w:val="20"/>
              <w:szCs w:val="20"/>
              <w:rPrChange w:id="16699" w:author="Author">
                <w:rPr>
                  <w:rFonts w:ascii="Calibri" w:hAnsi="Calibri"/>
                  <w:sz w:val="20"/>
                  <w:szCs w:val="20"/>
                  <w:lang w:val="en-US"/>
                </w:rPr>
              </w:rPrChange>
            </w:rPr>
            <w:delText>GetWin</w:delText>
          </w:r>
        </w:del>
      </w:ins>
    </w:p>
    <w:p w:rsidR="00743B33" w:rsidRDefault="00743B33" w:rsidP="00743B33">
      <w:pPr>
        <w:ind w:left="540"/>
        <w:rPr>
          <w:ins w:id="16700" w:author="Author"/>
          <w:rFonts w:ascii="Calibri" w:hAnsi="Calibri"/>
          <w:sz w:val="20"/>
          <w:szCs w:val="20"/>
        </w:rPr>
        <w:pPrChange w:id="16701" w:author="Author">
          <w:pPr/>
        </w:pPrChange>
      </w:pPr>
    </w:p>
    <w:p w:rsidR="00743B33" w:rsidRDefault="00D20E06">
      <w:pPr>
        <w:ind w:left="540"/>
        <w:rPr>
          <w:ins w:id="16702" w:author="Author"/>
          <w:rFonts w:ascii="Calibri" w:hAnsi="Calibri"/>
          <w:b/>
          <w:sz w:val="20"/>
          <w:szCs w:val="20"/>
          <w:lang w:val="en-US"/>
        </w:rPr>
      </w:pPr>
      <w:ins w:id="16703" w:author="Author">
        <w:r>
          <w:rPr>
            <w:rFonts w:ascii="Calibri" w:hAnsi="Calibri"/>
            <w:b/>
            <w:sz w:val="20"/>
            <w:szCs w:val="20"/>
            <w:lang w:val="en-US"/>
          </w:rPr>
          <w:t>Rationale:</w:t>
        </w:r>
      </w:ins>
    </w:p>
    <w:p w:rsidR="00743B33" w:rsidRDefault="00D20E06">
      <w:pPr>
        <w:ind w:left="540"/>
        <w:rPr>
          <w:ins w:id="16704" w:author="Author"/>
          <w:rFonts w:ascii="Calibri" w:hAnsi="Calibri"/>
          <w:sz w:val="20"/>
          <w:szCs w:val="20"/>
        </w:rPr>
      </w:pPr>
      <w:ins w:id="16705" w:author="Author">
        <w:r>
          <w:rPr>
            <w:rFonts w:ascii="Calibri" w:hAnsi="Calibri"/>
            <w:sz w:val="20"/>
            <w:szCs w:val="20"/>
          </w:rPr>
          <w:t>To avoid confusion and guarantee cross-language interoperation.</w:t>
        </w:r>
      </w:ins>
    </w:p>
    <w:p w:rsidR="00743B33" w:rsidRDefault="00743B33" w:rsidP="00743B33">
      <w:pPr>
        <w:pStyle w:val="Heading3"/>
        <w:rPr>
          <w:ins w:id="16706" w:author="Author"/>
          <w:del w:id="16707" w:author="Author"/>
        </w:rPr>
        <w:pPrChange w:id="16708" w:author="Author">
          <w:pPr/>
        </w:pPrChange>
      </w:pPr>
      <w:bookmarkStart w:id="16709" w:name="_Toc488929428"/>
      <w:bookmarkStart w:id="16710" w:name="_Toc489941638"/>
      <w:bookmarkStart w:id="16711" w:name="_Toc489942796"/>
      <w:bookmarkStart w:id="16712" w:name="_Toc490207077"/>
      <w:bookmarkStart w:id="16713" w:name="_Toc490208242"/>
      <w:bookmarkStart w:id="16714" w:name="_Toc491674083"/>
      <w:bookmarkEnd w:id="16709"/>
      <w:bookmarkEnd w:id="16710"/>
      <w:bookmarkEnd w:id="16711"/>
      <w:bookmarkEnd w:id="16712"/>
      <w:bookmarkEnd w:id="16713"/>
      <w:bookmarkEnd w:id="16714"/>
    </w:p>
    <w:p w:rsidR="00743B33" w:rsidRDefault="00D20E06">
      <w:pPr>
        <w:pStyle w:val="Heading3"/>
        <w:rPr>
          <w:ins w:id="16715" w:author="Author"/>
        </w:rPr>
      </w:pPr>
      <w:bookmarkStart w:id="16716" w:name="_Toc491674084"/>
      <w:ins w:id="16717" w:author="Author">
        <w:r>
          <w:t>Name_Abbr</w:t>
        </w:r>
        <w:del w:id="16718" w:author="Author">
          <w:r>
            <w:delText>Abbreviation</w:delText>
          </w:r>
        </w:del>
        <w:r>
          <w:t>_003</w:t>
        </w:r>
        <w:bookmarkEnd w:id="16716"/>
      </w:ins>
    </w:p>
    <w:p w:rsidR="00743B33" w:rsidRDefault="00D20E06" w:rsidP="00743B33">
      <w:pPr>
        <w:ind w:left="540"/>
        <w:rPr>
          <w:del w:id="16719" w:author="Author"/>
          <w:rFonts w:ascii="Calibri" w:hAnsi="Calibri"/>
          <w:sz w:val="20"/>
          <w:szCs w:val="20"/>
        </w:rPr>
        <w:pPrChange w:id="16720" w:author="Tu Thanh. Nguyen" w:date="2017-08-11T13:38:00Z">
          <w:pPr/>
        </w:pPrChange>
      </w:pPr>
      <w:ins w:id="16721" w:author="Author">
        <w:r>
          <w:rPr>
            <w:rFonts w:ascii="Calibri" w:hAnsi="Calibri"/>
            <w:b/>
            <w:sz w:val="20"/>
            <w:szCs w:val="20"/>
            <w:lang w:val="en-US"/>
          </w:rPr>
          <w:t>Rule:</w:t>
        </w:r>
      </w:ins>
    </w:p>
    <w:p w:rsidR="00743B33" w:rsidRDefault="00743B33">
      <w:pPr>
        <w:ind w:left="540"/>
        <w:rPr>
          <w:ins w:id="16722" w:author="Author"/>
          <w:rFonts w:ascii="Calibri" w:hAnsi="Calibri"/>
          <w:b/>
          <w:sz w:val="20"/>
          <w:szCs w:val="20"/>
          <w:lang w:val="en-US"/>
        </w:rPr>
      </w:pPr>
    </w:p>
    <w:p w:rsidR="00743B33" w:rsidRPr="00743B33" w:rsidRDefault="00D20E06" w:rsidP="00743B33">
      <w:pPr>
        <w:ind w:left="540"/>
        <w:rPr>
          <w:ins w:id="16723" w:author="Author"/>
          <w:rFonts w:ascii="Calibri" w:hAnsi="Calibri"/>
          <w:sz w:val="20"/>
          <w:szCs w:val="20"/>
          <w:rPrChange w:id="16724" w:author="Author">
            <w:rPr>
              <w:ins w:id="16725" w:author="Author"/>
            </w:rPr>
          </w:rPrChange>
        </w:rPr>
        <w:pPrChange w:id="16726" w:author="Author">
          <w:pPr/>
        </w:pPrChange>
      </w:pPr>
      <w:ins w:id="16727" w:author="Author">
        <w:r>
          <w:rPr>
            <w:rFonts w:ascii="Calibri" w:hAnsi="Calibri"/>
            <w:sz w:val="20"/>
            <w:szCs w:val="20"/>
            <w:rPrChange w:id="16728" w:author="Author">
              <w:rPr/>
            </w:rPrChange>
          </w:rPr>
          <w:t xml:space="preserve">Where appropriate, </w:t>
        </w:r>
        <w:r>
          <w:rPr>
            <w:rFonts w:ascii="Calibri" w:hAnsi="Calibri"/>
            <w:sz w:val="20"/>
            <w:szCs w:val="20"/>
            <w:rPrChange w:id="16729" w:author="Author">
              <w:rPr/>
            </w:rPrChange>
          </w:rPr>
          <w:t>use well-known acronyms to replace lengthy phrase names.</w:t>
        </w:r>
      </w:ins>
    </w:p>
    <w:p w:rsidR="00743B33" w:rsidRDefault="00743B33">
      <w:pPr>
        <w:pStyle w:val="ListParagraph"/>
        <w:ind w:leftChars="0" w:left="851"/>
        <w:rPr>
          <w:ins w:id="16730" w:author="Author"/>
          <w:rFonts w:ascii="Calibri" w:hAnsi="Calibri"/>
          <w:sz w:val="20"/>
          <w:szCs w:val="20"/>
        </w:rPr>
      </w:pPr>
    </w:p>
    <w:p w:rsidR="00743B33" w:rsidRDefault="00D20E06">
      <w:pPr>
        <w:ind w:left="540"/>
        <w:rPr>
          <w:ins w:id="16731" w:author="Author"/>
          <w:rFonts w:ascii="Calibri" w:hAnsi="Calibri"/>
          <w:b/>
          <w:sz w:val="20"/>
          <w:szCs w:val="20"/>
          <w:lang w:val="en-US"/>
        </w:rPr>
      </w:pPr>
      <w:ins w:id="16732" w:author="Author">
        <w:r>
          <w:rPr>
            <w:rFonts w:ascii="Calibri" w:hAnsi="Calibri"/>
            <w:b/>
            <w:sz w:val="20"/>
            <w:szCs w:val="20"/>
            <w:lang w:val="en-US"/>
          </w:rPr>
          <w:t>Example:</w:t>
        </w:r>
      </w:ins>
    </w:p>
    <w:p w:rsidR="00743B33" w:rsidRDefault="00743B33">
      <w:pPr>
        <w:ind w:left="540"/>
        <w:rPr>
          <w:ins w:id="16733" w:author="Author"/>
          <w:del w:id="16734" w:author="Author"/>
          <w:rFonts w:ascii="Calibri" w:hAnsi="Calibri"/>
          <w:b/>
          <w:sz w:val="20"/>
          <w:szCs w:val="20"/>
          <w:lang w:val="en-US"/>
        </w:rPr>
      </w:pPr>
    </w:p>
    <w:p w:rsidR="00743B33" w:rsidRDefault="00D20E06">
      <w:pPr>
        <w:ind w:left="540"/>
        <w:rPr>
          <w:ins w:id="16735" w:author="Author"/>
          <w:rFonts w:ascii="Tahoma" w:hAnsi="Tahoma" w:cs="Tahoma"/>
          <w:color w:val="000000"/>
          <w:sz w:val="18"/>
          <w:szCs w:val="18"/>
        </w:rPr>
      </w:pPr>
      <w:ins w:id="16736" w:author="Author">
        <w:del w:id="16737" w:author="Author">
          <w:r>
            <w:rPr>
              <w:rFonts w:ascii="Tahoma" w:hAnsi="Tahoma" w:cs="Tahoma"/>
              <w:color w:val="000000"/>
              <w:sz w:val="18"/>
              <w:szCs w:val="18"/>
            </w:rPr>
            <w:delText>/*</w:delText>
          </w:r>
        </w:del>
        <w:r>
          <w:rPr>
            <w:rFonts w:ascii="Tahoma" w:hAnsi="Tahoma" w:cs="Tahoma"/>
            <w:color w:val="000000"/>
            <w:sz w:val="18"/>
            <w:szCs w:val="18"/>
          </w:rPr>
          <w:t>// Compliant</w:t>
        </w:r>
        <w:del w:id="16738" w:author="Author">
          <w:r>
            <w:rPr>
              <w:rFonts w:ascii="Tahoma" w:hAnsi="Tahoma" w:cs="Tahoma"/>
              <w:color w:val="000000"/>
              <w:sz w:val="18"/>
              <w:szCs w:val="18"/>
            </w:rPr>
            <w:delText xml:space="preserve"> */</w:delText>
          </w:r>
        </w:del>
      </w:ins>
    </w:p>
    <w:p w:rsidR="00743B33" w:rsidRDefault="00D20E06">
      <w:pPr>
        <w:ind w:left="540"/>
        <w:rPr>
          <w:ins w:id="16739" w:author="Author"/>
          <w:rFonts w:ascii="Tahoma" w:hAnsi="Tahoma" w:cs="Tahoma"/>
          <w:color w:val="000000"/>
          <w:sz w:val="18"/>
          <w:szCs w:val="18"/>
        </w:rPr>
      </w:pPr>
      <w:ins w:id="16740" w:author="Author">
        <w:r>
          <w:rPr>
            <w:rFonts w:ascii="Tahoma" w:hAnsi="Tahoma" w:cs="Tahoma"/>
            <w:color w:val="000000"/>
            <w:sz w:val="18"/>
            <w:szCs w:val="18"/>
          </w:rPr>
          <w:t xml:space="preserve">use UI for User Interface </w:t>
        </w:r>
      </w:ins>
    </w:p>
    <w:p w:rsidR="00743B33" w:rsidRDefault="00D20E06">
      <w:pPr>
        <w:ind w:left="540"/>
        <w:rPr>
          <w:ins w:id="16741" w:author="Author"/>
          <w:rFonts w:ascii="Tahoma" w:hAnsi="Tahoma" w:cs="Tahoma"/>
          <w:color w:val="000000"/>
          <w:sz w:val="18"/>
          <w:szCs w:val="18"/>
        </w:rPr>
      </w:pPr>
      <w:ins w:id="16742" w:author="Author">
        <w:r>
          <w:rPr>
            <w:rFonts w:ascii="Tahoma" w:hAnsi="Tahoma" w:cs="Tahoma"/>
            <w:color w:val="000000"/>
            <w:sz w:val="18"/>
            <w:szCs w:val="18"/>
          </w:rPr>
          <w:t>use UUID for Universally Unique Identifier</w:t>
        </w:r>
      </w:ins>
    </w:p>
    <w:p w:rsidR="00743B33" w:rsidRDefault="00743B33">
      <w:pPr>
        <w:ind w:left="540"/>
        <w:rPr>
          <w:ins w:id="16743" w:author="Author"/>
          <w:rFonts w:ascii="Tahoma" w:hAnsi="Tahoma" w:cs="Tahoma"/>
          <w:color w:val="000000"/>
          <w:sz w:val="18"/>
          <w:szCs w:val="18"/>
        </w:rPr>
      </w:pPr>
    </w:p>
    <w:p w:rsidR="00743B33" w:rsidRDefault="00D20E06">
      <w:pPr>
        <w:ind w:left="540"/>
        <w:rPr>
          <w:ins w:id="16744" w:author="Author"/>
          <w:rFonts w:ascii="Tahoma" w:hAnsi="Tahoma" w:cs="Tahoma"/>
          <w:color w:val="000000"/>
          <w:sz w:val="18"/>
          <w:szCs w:val="18"/>
        </w:rPr>
      </w:pPr>
      <w:ins w:id="16745" w:author="Author">
        <w:del w:id="16746" w:author="Author">
          <w:r>
            <w:rPr>
              <w:rFonts w:ascii="Tahoma" w:hAnsi="Tahoma" w:cs="Tahoma"/>
              <w:color w:val="000000"/>
              <w:sz w:val="18"/>
              <w:szCs w:val="18"/>
            </w:rPr>
            <w:delText>/*</w:delText>
          </w:r>
        </w:del>
        <w:r>
          <w:rPr>
            <w:rFonts w:ascii="Tahoma" w:hAnsi="Tahoma" w:cs="Tahoma"/>
            <w:color w:val="000000"/>
            <w:sz w:val="18"/>
            <w:szCs w:val="18"/>
          </w:rPr>
          <w:t>// Not compliant</w:t>
        </w:r>
        <w:del w:id="16747" w:author="Author">
          <w:r>
            <w:rPr>
              <w:rFonts w:ascii="Tahoma" w:hAnsi="Tahoma" w:cs="Tahoma"/>
              <w:color w:val="000000"/>
              <w:sz w:val="18"/>
              <w:szCs w:val="18"/>
            </w:rPr>
            <w:delText xml:space="preserve"> */</w:delText>
          </w:r>
        </w:del>
      </w:ins>
    </w:p>
    <w:p w:rsidR="00743B33" w:rsidRDefault="00D20E06" w:rsidP="00743B33">
      <w:pPr>
        <w:ind w:left="540"/>
        <w:rPr>
          <w:ins w:id="16748" w:author="Author"/>
          <w:rFonts w:ascii="Calibri" w:hAnsi="Calibri"/>
          <w:sz w:val="20"/>
          <w:szCs w:val="20"/>
        </w:rPr>
        <w:pPrChange w:id="16749" w:author="Author">
          <w:pPr/>
        </w:pPrChange>
      </w:pPr>
      <w:ins w:id="16750" w:author="Author">
        <w:r>
          <w:rPr>
            <w:rFonts w:ascii="Calibri" w:hAnsi="Calibri"/>
            <w:sz w:val="20"/>
            <w:szCs w:val="20"/>
            <w:rPrChange w:id="16751" w:author="Author">
              <w:rPr>
                <w:rFonts w:ascii="Tahoma" w:hAnsi="Tahoma" w:cs="Tahoma"/>
                <w:color w:val="000000"/>
                <w:sz w:val="18"/>
                <w:szCs w:val="18"/>
              </w:rPr>
            </w:rPrChange>
          </w:rPr>
          <w:t xml:space="preserve">use LCC for Lin Channel Configure (LCC is not a well-known acronyms in </w:t>
        </w:r>
        <w:r>
          <w:rPr>
            <w:rFonts w:ascii="Calibri" w:hAnsi="Calibri"/>
            <w:sz w:val="20"/>
            <w:szCs w:val="20"/>
            <w:rPrChange w:id="16752" w:author="Author">
              <w:rPr>
                <w:rFonts w:ascii="Tahoma" w:hAnsi="Tahoma" w:cs="Tahoma"/>
                <w:color w:val="000000"/>
                <w:sz w:val="18"/>
                <w:szCs w:val="18"/>
              </w:rPr>
            </w:rPrChange>
          </w:rPr>
          <w:t>software development)</w:t>
        </w:r>
      </w:ins>
    </w:p>
    <w:p w:rsidR="00743B33" w:rsidRPr="00743B33" w:rsidRDefault="00D20E06">
      <w:pPr>
        <w:ind w:left="540"/>
        <w:rPr>
          <w:ins w:id="16753" w:author="Author"/>
          <w:del w:id="16754" w:author="Author"/>
          <w:rFonts w:ascii="Calibri" w:hAnsi="Calibri"/>
          <w:sz w:val="20"/>
          <w:szCs w:val="20"/>
          <w:rPrChange w:id="16755" w:author="Author">
            <w:rPr>
              <w:ins w:id="16756" w:author="Author"/>
              <w:del w:id="16757" w:author="Author"/>
              <w:rFonts w:ascii="Tahoma" w:hAnsi="Tahoma" w:cs="Tahoma"/>
              <w:color w:val="000000"/>
              <w:sz w:val="18"/>
              <w:szCs w:val="18"/>
            </w:rPr>
          </w:rPrChange>
        </w:rPr>
      </w:pPr>
      <w:ins w:id="16758" w:author="Author">
        <w:del w:id="16759" w:author="Author">
          <w:r>
            <w:rPr>
              <w:rFonts w:ascii="Calibri" w:hAnsi="Calibri"/>
              <w:sz w:val="20"/>
              <w:szCs w:val="20"/>
              <w:rPrChange w:id="16760" w:author="Author">
                <w:rPr>
                  <w:rFonts w:ascii="Tahoma" w:hAnsi="Tahoma" w:cs="Tahoma"/>
                  <w:color w:val="000000"/>
                  <w:sz w:val="18"/>
                  <w:szCs w:val="18"/>
                </w:rPr>
              </w:rPrChange>
            </w:rPr>
            <w:delText>/* Compliant */</w:delText>
          </w:r>
        </w:del>
      </w:ins>
    </w:p>
    <w:p w:rsidR="00743B33" w:rsidRPr="00743B33" w:rsidRDefault="00D20E06">
      <w:pPr>
        <w:ind w:left="540"/>
        <w:rPr>
          <w:ins w:id="16761" w:author="Author"/>
          <w:del w:id="16762" w:author="Author"/>
          <w:rFonts w:ascii="Calibri" w:hAnsi="Calibri"/>
          <w:sz w:val="20"/>
          <w:szCs w:val="20"/>
          <w:rPrChange w:id="16763" w:author="Author">
            <w:rPr>
              <w:ins w:id="16764" w:author="Author"/>
              <w:del w:id="16765" w:author="Author"/>
              <w:rFonts w:ascii="Tahoma" w:hAnsi="Tahoma" w:cs="Tahoma"/>
              <w:color w:val="000000"/>
              <w:sz w:val="18"/>
              <w:szCs w:val="18"/>
            </w:rPr>
          </w:rPrChange>
        </w:rPr>
      </w:pPr>
      <w:ins w:id="16766" w:author="Author">
        <w:del w:id="16767" w:author="Author">
          <w:r>
            <w:rPr>
              <w:rFonts w:ascii="Calibri" w:hAnsi="Calibri"/>
              <w:sz w:val="20"/>
              <w:szCs w:val="20"/>
              <w:rPrChange w:id="16768" w:author="Author">
                <w:rPr>
                  <w:rFonts w:ascii="Tahoma" w:hAnsi="Tahoma" w:cs="Tahoma"/>
                  <w:color w:val="000000"/>
                  <w:sz w:val="18"/>
                  <w:szCs w:val="18"/>
                </w:rPr>
              </w:rPrChange>
            </w:rPr>
            <w:delText>HtmlButton or htmlButton</w:delText>
          </w:r>
        </w:del>
      </w:ins>
    </w:p>
    <w:p w:rsidR="00743B33" w:rsidRPr="00743B33" w:rsidRDefault="00D20E06">
      <w:pPr>
        <w:ind w:left="540"/>
        <w:rPr>
          <w:ins w:id="16769" w:author="Author"/>
          <w:del w:id="16770" w:author="Author"/>
          <w:rFonts w:ascii="Calibri" w:hAnsi="Calibri"/>
          <w:sz w:val="20"/>
          <w:szCs w:val="20"/>
          <w:rPrChange w:id="16771" w:author="Author">
            <w:rPr>
              <w:ins w:id="16772" w:author="Author"/>
              <w:del w:id="16773" w:author="Author"/>
              <w:rFonts w:ascii="Tahoma" w:hAnsi="Tahoma" w:cs="Tahoma"/>
              <w:color w:val="000000"/>
              <w:sz w:val="18"/>
              <w:szCs w:val="18"/>
            </w:rPr>
          </w:rPrChange>
        </w:rPr>
      </w:pPr>
      <w:ins w:id="16774" w:author="Author">
        <w:del w:id="16775" w:author="Author">
          <w:r>
            <w:rPr>
              <w:rFonts w:ascii="Calibri" w:hAnsi="Calibri"/>
              <w:sz w:val="20"/>
              <w:szCs w:val="20"/>
              <w:rPrChange w:id="16776" w:author="Author">
                <w:rPr>
                  <w:rFonts w:ascii="Tahoma" w:hAnsi="Tahoma" w:cs="Tahoma"/>
                  <w:color w:val="000000"/>
                  <w:sz w:val="18"/>
                  <w:szCs w:val="18"/>
                </w:rPr>
              </w:rPrChange>
            </w:rPr>
            <w:delText>System.IO (Capitalize acronyms that consist of only two characters)</w:delText>
          </w:r>
        </w:del>
      </w:ins>
    </w:p>
    <w:p w:rsidR="00743B33" w:rsidRPr="00743B33" w:rsidRDefault="00743B33">
      <w:pPr>
        <w:ind w:left="540"/>
        <w:rPr>
          <w:ins w:id="16777" w:author="Author"/>
          <w:del w:id="16778" w:author="Author"/>
          <w:rFonts w:ascii="Calibri" w:hAnsi="Calibri"/>
          <w:sz w:val="20"/>
          <w:szCs w:val="20"/>
          <w:rPrChange w:id="16779" w:author="Author">
            <w:rPr>
              <w:ins w:id="16780" w:author="Author"/>
              <w:del w:id="16781" w:author="Author"/>
              <w:rFonts w:ascii="Tahoma" w:hAnsi="Tahoma" w:cs="Tahoma"/>
              <w:color w:val="000000"/>
              <w:sz w:val="18"/>
              <w:szCs w:val="18"/>
            </w:rPr>
          </w:rPrChange>
        </w:rPr>
      </w:pPr>
    </w:p>
    <w:p w:rsidR="00743B33" w:rsidRPr="00743B33" w:rsidRDefault="00D20E06">
      <w:pPr>
        <w:ind w:left="540"/>
        <w:rPr>
          <w:ins w:id="16782" w:author="Author"/>
          <w:del w:id="16783" w:author="Author"/>
          <w:rFonts w:ascii="Calibri" w:hAnsi="Calibri"/>
          <w:sz w:val="20"/>
          <w:szCs w:val="20"/>
          <w:rPrChange w:id="16784" w:author="Author">
            <w:rPr>
              <w:ins w:id="16785" w:author="Author"/>
              <w:del w:id="16786" w:author="Author"/>
              <w:rFonts w:ascii="Tahoma" w:hAnsi="Tahoma" w:cs="Tahoma"/>
              <w:color w:val="000000"/>
              <w:sz w:val="18"/>
              <w:szCs w:val="18"/>
            </w:rPr>
          </w:rPrChange>
        </w:rPr>
      </w:pPr>
      <w:ins w:id="16787" w:author="Author">
        <w:del w:id="16788" w:author="Author">
          <w:r>
            <w:rPr>
              <w:rFonts w:ascii="Calibri" w:hAnsi="Calibri"/>
              <w:sz w:val="20"/>
              <w:szCs w:val="20"/>
              <w:rPrChange w:id="16789" w:author="Author">
                <w:rPr>
                  <w:rFonts w:ascii="Tahoma" w:hAnsi="Tahoma" w:cs="Tahoma"/>
                  <w:color w:val="000000"/>
                  <w:sz w:val="18"/>
                  <w:szCs w:val="18"/>
                </w:rPr>
              </w:rPrChange>
            </w:rPr>
            <w:delText>/*Not compliant */</w:delText>
          </w:r>
        </w:del>
      </w:ins>
    </w:p>
    <w:p w:rsidR="00743B33" w:rsidRPr="00743B33" w:rsidRDefault="00D20E06">
      <w:pPr>
        <w:ind w:left="540"/>
        <w:rPr>
          <w:ins w:id="16790" w:author="Author"/>
          <w:del w:id="16791" w:author="Author"/>
          <w:rFonts w:ascii="Calibri" w:hAnsi="Calibri"/>
          <w:sz w:val="20"/>
          <w:szCs w:val="20"/>
          <w:rPrChange w:id="16792" w:author="Author">
            <w:rPr>
              <w:ins w:id="16793" w:author="Author"/>
              <w:del w:id="16794" w:author="Author"/>
              <w:rFonts w:ascii="Tahoma" w:hAnsi="Tahoma" w:cs="Tahoma"/>
              <w:color w:val="000000"/>
              <w:sz w:val="18"/>
              <w:szCs w:val="18"/>
            </w:rPr>
          </w:rPrChange>
        </w:rPr>
      </w:pPr>
      <w:ins w:id="16795" w:author="Author">
        <w:del w:id="16796" w:author="Author">
          <w:r>
            <w:rPr>
              <w:rFonts w:ascii="Calibri" w:hAnsi="Calibri"/>
              <w:sz w:val="20"/>
              <w:szCs w:val="20"/>
              <w:rPrChange w:id="16797" w:author="Author">
                <w:rPr>
                  <w:rFonts w:ascii="Tahoma" w:hAnsi="Tahoma" w:cs="Tahoma"/>
                  <w:color w:val="000000"/>
                  <w:sz w:val="18"/>
                  <w:szCs w:val="18"/>
                </w:rPr>
              </w:rPrChange>
            </w:rPr>
            <w:delText>HTMLButton or htmlbutton</w:delText>
          </w:r>
        </w:del>
      </w:ins>
    </w:p>
    <w:p w:rsidR="00743B33" w:rsidRPr="00743B33" w:rsidRDefault="00D20E06">
      <w:pPr>
        <w:ind w:left="540"/>
        <w:rPr>
          <w:ins w:id="16798" w:author="Author"/>
          <w:del w:id="16799" w:author="Author"/>
          <w:rFonts w:ascii="Calibri" w:hAnsi="Calibri"/>
          <w:sz w:val="20"/>
          <w:szCs w:val="20"/>
          <w:rPrChange w:id="16800" w:author="Author">
            <w:rPr>
              <w:ins w:id="16801" w:author="Author"/>
              <w:del w:id="16802" w:author="Author"/>
              <w:rFonts w:ascii="Tahoma" w:hAnsi="Tahoma" w:cs="Tahoma"/>
              <w:color w:val="000000"/>
              <w:sz w:val="18"/>
              <w:szCs w:val="18"/>
            </w:rPr>
          </w:rPrChange>
        </w:rPr>
      </w:pPr>
      <w:ins w:id="16803" w:author="Author">
        <w:del w:id="16804" w:author="Author">
          <w:r>
            <w:rPr>
              <w:rFonts w:ascii="Calibri" w:hAnsi="Calibri"/>
              <w:sz w:val="20"/>
              <w:szCs w:val="20"/>
              <w:rPrChange w:id="16805" w:author="Author">
                <w:rPr>
                  <w:rFonts w:ascii="Tahoma" w:hAnsi="Tahoma" w:cs="Tahoma"/>
                  <w:color w:val="000000"/>
                  <w:sz w:val="18"/>
                  <w:szCs w:val="18"/>
                </w:rPr>
              </w:rPrChange>
            </w:rPr>
            <w:delText>System.Io/* Compliant */</w:delText>
          </w:r>
        </w:del>
      </w:ins>
    </w:p>
    <w:p w:rsidR="00743B33" w:rsidRPr="00743B33" w:rsidRDefault="00D20E06">
      <w:pPr>
        <w:ind w:left="540"/>
        <w:rPr>
          <w:ins w:id="16806" w:author="Author"/>
          <w:del w:id="16807" w:author="Author"/>
          <w:rFonts w:ascii="Calibri" w:hAnsi="Calibri"/>
          <w:sz w:val="20"/>
          <w:szCs w:val="20"/>
          <w:rPrChange w:id="16808" w:author="Author">
            <w:rPr>
              <w:ins w:id="16809" w:author="Author"/>
              <w:del w:id="16810" w:author="Author"/>
              <w:rFonts w:ascii="Tahoma" w:hAnsi="Tahoma" w:cs="Tahoma"/>
              <w:color w:val="000000"/>
              <w:sz w:val="18"/>
              <w:szCs w:val="18"/>
            </w:rPr>
          </w:rPrChange>
        </w:rPr>
      </w:pPr>
      <w:ins w:id="16811" w:author="Author">
        <w:del w:id="16812" w:author="Author">
          <w:r>
            <w:rPr>
              <w:rFonts w:ascii="Calibri" w:hAnsi="Calibri"/>
              <w:sz w:val="20"/>
              <w:szCs w:val="20"/>
              <w:rPrChange w:id="16813" w:author="Author">
                <w:rPr>
                  <w:rFonts w:ascii="Tahoma" w:hAnsi="Tahoma" w:cs="Tahoma"/>
                  <w:color w:val="000000"/>
                  <w:sz w:val="18"/>
                  <w:szCs w:val="18"/>
                </w:rPr>
              </w:rPrChange>
            </w:rPr>
            <w:delText xml:space="preserve">use UI for User Interface </w:delText>
          </w:r>
        </w:del>
      </w:ins>
    </w:p>
    <w:p w:rsidR="00743B33" w:rsidRPr="00743B33" w:rsidRDefault="00D20E06">
      <w:pPr>
        <w:ind w:left="540"/>
        <w:rPr>
          <w:ins w:id="16814" w:author="Author"/>
          <w:del w:id="16815" w:author="Author"/>
          <w:rFonts w:ascii="Calibri" w:hAnsi="Calibri"/>
          <w:sz w:val="20"/>
          <w:szCs w:val="20"/>
          <w:rPrChange w:id="16816" w:author="Author">
            <w:rPr>
              <w:ins w:id="16817" w:author="Author"/>
              <w:del w:id="16818" w:author="Author"/>
              <w:rFonts w:ascii="Tahoma" w:hAnsi="Tahoma" w:cs="Tahoma"/>
              <w:color w:val="000000"/>
              <w:sz w:val="18"/>
              <w:szCs w:val="18"/>
            </w:rPr>
          </w:rPrChange>
        </w:rPr>
      </w:pPr>
      <w:ins w:id="16819" w:author="Author">
        <w:del w:id="16820" w:author="Author">
          <w:r>
            <w:rPr>
              <w:rFonts w:ascii="Calibri" w:hAnsi="Calibri"/>
              <w:sz w:val="20"/>
              <w:szCs w:val="20"/>
              <w:rPrChange w:id="16821" w:author="Author">
                <w:rPr>
                  <w:rFonts w:ascii="Tahoma" w:hAnsi="Tahoma" w:cs="Tahoma"/>
                  <w:color w:val="000000"/>
                  <w:sz w:val="18"/>
                  <w:szCs w:val="18"/>
                </w:rPr>
              </w:rPrChange>
            </w:rPr>
            <w:delText>use UUID for Universally Uni</w:delText>
          </w:r>
          <w:r>
            <w:rPr>
              <w:rFonts w:ascii="Calibri" w:hAnsi="Calibri"/>
              <w:sz w:val="20"/>
              <w:szCs w:val="20"/>
              <w:rPrChange w:id="16822" w:author="Author">
                <w:rPr>
                  <w:rFonts w:ascii="Tahoma" w:hAnsi="Tahoma" w:cs="Tahoma"/>
                  <w:color w:val="000000"/>
                  <w:sz w:val="18"/>
                  <w:szCs w:val="18"/>
                </w:rPr>
              </w:rPrChange>
            </w:rPr>
            <w:delText>que Identifier</w:delText>
          </w:r>
        </w:del>
      </w:ins>
    </w:p>
    <w:p w:rsidR="00743B33" w:rsidRPr="00743B33" w:rsidRDefault="00743B33">
      <w:pPr>
        <w:ind w:left="540"/>
        <w:rPr>
          <w:ins w:id="16823" w:author="Author"/>
          <w:del w:id="16824" w:author="Author"/>
          <w:rFonts w:ascii="Calibri" w:hAnsi="Calibri"/>
          <w:sz w:val="20"/>
          <w:szCs w:val="20"/>
          <w:rPrChange w:id="16825" w:author="Author">
            <w:rPr>
              <w:ins w:id="16826" w:author="Author"/>
              <w:del w:id="16827" w:author="Author"/>
              <w:rFonts w:ascii="Tahoma" w:hAnsi="Tahoma" w:cs="Tahoma"/>
              <w:color w:val="000000"/>
              <w:sz w:val="18"/>
              <w:szCs w:val="18"/>
            </w:rPr>
          </w:rPrChange>
        </w:rPr>
      </w:pPr>
    </w:p>
    <w:p w:rsidR="00743B33" w:rsidRPr="00743B33" w:rsidRDefault="00D20E06">
      <w:pPr>
        <w:ind w:left="540"/>
        <w:rPr>
          <w:ins w:id="16828" w:author="Author"/>
          <w:del w:id="16829" w:author="Author"/>
          <w:rFonts w:ascii="Calibri" w:hAnsi="Calibri"/>
          <w:sz w:val="20"/>
          <w:szCs w:val="20"/>
          <w:rPrChange w:id="16830" w:author="Author">
            <w:rPr>
              <w:ins w:id="16831" w:author="Author"/>
              <w:del w:id="16832" w:author="Author"/>
              <w:rFonts w:ascii="Tahoma" w:hAnsi="Tahoma" w:cs="Tahoma"/>
              <w:color w:val="000000"/>
              <w:sz w:val="18"/>
              <w:szCs w:val="18"/>
            </w:rPr>
          </w:rPrChange>
        </w:rPr>
      </w:pPr>
      <w:ins w:id="16833" w:author="Author">
        <w:del w:id="16834" w:author="Author">
          <w:r>
            <w:rPr>
              <w:rFonts w:ascii="Calibri" w:hAnsi="Calibri"/>
              <w:sz w:val="20"/>
              <w:szCs w:val="20"/>
              <w:rPrChange w:id="16835" w:author="Author">
                <w:rPr>
                  <w:rFonts w:ascii="Tahoma" w:hAnsi="Tahoma" w:cs="Tahoma"/>
                  <w:color w:val="000000"/>
                  <w:sz w:val="18"/>
                  <w:szCs w:val="18"/>
                </w:rPr>
              </w:rPrChange>
            </w:rPr>
            <w:delText>/*Not compliant */</w:delText>
          </w:r>
        </w:del>
      </w:ins>
    </w:p>
    <w:p w:rsidR="00743B33" w:rsidRPr="00743B33" w:rsidRDefault="00D20E06">
      <w:pPr>
        <w:ind w:left="540"/>
        <w:rPr>
          <w:ins w:id="16836" w:author="Author"/>
          <w:del w:id="16837" w:author="Author"/>
          <w:rFonts w:ascii="Calibri" w:hAnsi="Calibri"/>
          <w:sz w:val="20"/>
          <w:szCs w:val="20"/>
          <w:rPrChange w:id="16838" w:author="Author">
            <w:rPr>
              <w:ins w:id="16839" w:author="Author"/>
              <w:del w:id="16840" w:author="Author"/>
              <w:rFonts w:ascii="Tahoma" w:hAnsi="Tahoma" w:cs="Tahoma"/>
              <w:color w:val="000000"/>
              <w:sz w:val="18"/>
              <w:szCs w:val="18"/>
            </w:rPr>
          </w:rPrChange>
        </w:rPr>
      </w:pPr>
      <w:ins w:id="16841" w:author="Author">
        <w:del w:id="16842" w:author="Author">
          <w:r>
            <w:rPr>
              <w:rFonts w:ascii="Calibri" w:hAnsi="Calibri"/>
              <w:sz w:val="20"/>
              <w:szCs w:val="20"/>
              <w:rPrChange w:id="16843" w:author="Author">
                <w:rPr>
                  <w:rFonts w:ascii="Tahoma" w:hAnsi="Tahoma" w:cs="Tahoma"/>
                  <w:color w:val="000000"/>
                  <w:sz w:val="18"/>
                  <w:szCs w:val="18"/>
                </w:rPr>
              </w:rPrChange>
            </w:rPr>
            <w:delText>use LCC for Lin Channel Configure (LCC is not a well-known acronyms in software development)</w:delText>
          </w:r>
        </w:del>
      </w:ins>
    </w:p>
    <w:p w:rsidR="00743B33" w:rsidRDefault="00743B33" w:rsidP="00743B33">
      <w:pPr>
        <w:ind w:left="540"/>
        <w:rPr>
          <w:ins w:id="16844" w:author="Author"/>
          <w:rFonts w:ascii="Calibri" w:hAnsi="Calibri"/>
          <w:sz w:val="20"/>
          <w:szCs w:val="20"/>
        </w:rPr>
        <w:pPrChange w:id="16845" w:author="Author">
          <w:pPr/>
        </w:pPrChange>
      </w:pPr>
    </w:p>
    <w:p w:rsidR="00743B33" w:rsidRDefault="00D20E06">
      <w:pPr>
        <w:ind w:left="540"/>
        <w:rPr>
          <w:ins w:id="16846" w:author="Author"/>
          <w:rFonts w:ascii="Calibri" w:hAnsi="Calibri"/>
          <w:b/>
          <w:sz w:val="20"/>
          <w:szCs w:val="20"/>
          <w:lang w:val="en-US"/>
        </w:rPr>
      </w:pPr>
      <w:ins w:id="16847" w:author="Author">
        <w:r>
          <w:rPr>
            <w:rFonts w:ascii="Calibri" w:hAnsi="Calibri"/>
            <w:b/>
            <w:sz w:val="20"/>
            <w:szCs w:val="20"/>
            <w:lang w:val="en-US"/>
          </w:rPr>
          <w:t>Rationale:</w:t>
        </w:r>
      </w:ins>
    </w:p>
    <w:p w:rsidR="00743B33" w:rsidRDefault="00D20E06">
      <w:pPr>
        <w:ind w:left="540"/>
        <w:rPr>
          <w:ins w:id="16848" w:author="Author"/>
          <w:del w:id="16849" w:author="Author"/>
          <w:rFonts w:ascii="Calibri" w:hAnsi="Calibri"/>
          <w:sz w:val="20"/>
          <w:szCs w:val="20"/>
        </w:rPr>
      </w:pPr>
      <w:ins w:id="16850" w:author="Author">
        <w:r>
          <w:rPr>
            <w:rFonts w:ascii="Calibri" w:hAnsi="Calibri"/>
            <w:sz w:val="20"/>
            <w:szCs w:val="20"/>
          </w:rPr>
          <w:t>To avoid confusion and guarantee cross-language interoperation.</w:t>
        </w:r>
      </w:ins>
    </w:p>
    <w:p w:rsidR="00743B33" w:rsidRDefault="00743B33" w:rsidP="00743B33">
      <w:pPr>
        <w:ind w:left="540"/>
        <w:rPr>
          <w:ins w:id="16851" w:author="Author"/>
        </w:rPr>
        <w:pPrChange w:id="16852" w:author="Author">
          <w:pPr>
            <w:pStyle w:val="Heading3"/>
          </w:pPr>
        </w:pPrChange>
      </w:pPr>
    </w:p>
    <w:p w:rsidR="00743B33" w:rsidRDefault="00D20E06">
      <w:pPr>
        <w:pStyle w:val="Heading3"/>
        <w:rPr>
          <w:ins w:id="16853" w:author="Author"/>
        </w:rPr>
      </w:pPr>
      <w:bookmarkStart w:id="16854" w:name="_Toc491674085"/>
      <w:ins w:id="16855" w:author="Author">
        <w:r>
          <w:t>Name_Abbr</w:t>
        </w:r>
        <w:del w:id="16856" w:author="Author">
          <w:r>
            <w:delText>Abbreviation</w:delText>
          </w:r>
        </w:del>
        <w:r>
          <w:t>_004</w:t>
        </w:r>
        <w:bookmarkEnd w:id="16854"/>
      </w:ins>
    </w:p>
    <w:p w:rsidR="00743B33" w:rsidRDefault="00D20E06">
      <w:pPr>
        <w:ind w:left="540"/>
        <w:rPr>
          <w:ins w:id="16857" w:author="Author"/>
          <w:rFonts w:ascii="Calibri" w:hAnsi="Calibri"/>
          <w:b/>
          <w:sz w:val="20"/>
          <w:szCs w:val="20"/>
          <w:lang w:val="en-US"/>
        </w:rPr>
      </w:pPr>
      <w:ins w:id="16858" w:author="Author">
        <w:r>
          <w:rPr>
            <w:rFonts w:ascii="Calibri" w:hAnsi="Calibri"/>
            <w:b/>
            <w:sz w:val="20"/>
            <w:szCs w:val="20"/>
            <w:lang w:val="en-US"/>
          </w:rPr>
          <w:t>Rule:</w:t>
        </w:r>
      </w:ins>
    </w:p>
    <w:p w:rsidR="00743B33" w:rsidRDefault="00D20E06" w:rsidP="00743B33">
      <w:pPr>
        <w:pStyle w:val="ListParagraph"/>
        <w:numPr>
          <w:ilvl w:val="0"/>
          <w:numId w:val="30"/>
        </w:numPr>
        <w:ind w:leftChars="0" w:left="851" w:hanging="218"/>
        <w:rPr>
          <w:ins w:id="16859" w:author="Author"/>
          <w:rFonts w:ascii="Calibri" w:hAnsi="Calibri"/>
          <w:sz w:val="20"/>
          <w:szCs w:val="20"/>
        </w:rPr>
        <w:pPrChange w:id="16860" w:author="Author">
          <w:pPr>
            <w:pStyle w:val="ListParagraph"/>
            <w:ind w:leftChars="0" w:left="0"/>
          </w:pPr>
        </w:pPrChange>
      </w:pPr>
      <w:ins w:id="16861" w:author="Author">
        <w:r>
          <w:rPr>
            <w:rFonts w:ascii="Calibri" w:hAnsi="Calibri"/>
            <w:sz w:val="20"/>
            <w:szCs w:val="20"/>
          </w:rPr>
          <w:t xml:space="preserve">When using </w:t>
        </w:r>
        <w:r>
          <w:rPr>
            <w:rFonts w:ascii="Calibri" w:hAnsi="Calibri"/>
            <w:sz w:val="20"/>
            <w:szCs w:val="20"/>
          </w:rPr>
          <w:t>acronyms, use Pascal case or camel case for acronyms more than two characters long. However, you should capitalize acronyms that consist of only two characters.</w:t>
        </w:r>
      </w:ins>
    </w:p>
    <w:p w:rsidR="00743B33" w:rsidRDefault="00743B33" w:rsidP="00743B33">
      <w:pPr>
        <w:pStyle w:val="ListParagraph"/>
        <w:ind w:leftChars="0" w:left="851"/>
        <w:rPr>
          <w:ins w:id="16862" w:author="Author"/>
          <w:rFonts w:ascii="Calibri" w:hAnsi="Calibri"/>
          <w:sz w:val="20"/>
          <w:szCs w:val="20"/>
        </w:rPr>
        <w:pPrChange w:id="16863" w:author="Author">
          <w:pPr>
            <w:pStyle w:val="ListParagraph"/>
            <w:ind w:leftChars="0" w:left="0"/>
          </w:pPr>
        </w:pPrChange>
      </w:pPr>
    </w:p>
    <w:p w:rsidR="00743B33" w:rsidRDefault="00D20E06">
      <w:pPr>
        <w:ind w:left="540"/>
        <w:rPr>
          <w:ins w:id="16864" w:author="Author"/>
          <w:rFonts w:ascii="Calibri" w:hAnsi="Calibri"/>
          <w:b/>
          <w:sz w:val="20"/>
          <w:szCs w:val="20"/>
          <w:lang w:val="en-US"/>
        </w:rPr>
      </w:pPr>
      <w:ins w:id="16865" w:author="Author">
        <w:r>
          <w:rPr>
            <w:rFonts w:ascii="Calibri" w:hAnsi="Calibri"/>
            <w:b/>
            <w:sz w:val="20"/>
            <w:szCs w:val="20"/>
            <w:lang w:val="en-US"/>
          </w:rPr>
          <w:t>Example:</w:t>
        </w:r>
      </w:ins>
    </w:p>
    <w:p w:rsidR="00743B33" w:rsidRPr="00743B33" w:rsidRDefault="00743B33">
      <w:pPr>
        <w:ind w:left="540"/>
        <w:rPr>
          <w:ins w:id="16866" w:author="Author"/>
          <w:del w:id="16867" w:author="Author"/>
          <w:rFonts w:ascii="Calibri" w:hAnsi="Calibri"/>
          <w:sz w:val="20"/>
          <w:szCs w:val="20"/>
          <w:rPrChange w:id="16868" w:author="Author">
            <w:rPr>
              <w:ins w:id="16869" w:author="Author"/>
              <w:del w:id="16870" w:author="Author"/>
              <w:rFonts w:ascii="Calibri" w:hAnsi="Calibri"/>
              <w:b/>
              <w:sz w:val="20"/>
              <w:szCs w:val="20"/>
              <w:lang w:val="en-US"/>
            </w:rPr>
          </w:rPrChange>
        </w:rPr>
      </w:pPr>
    </w:p>
    <w:p w:rsidR="00743B33" w:rsidRPr="00743B33" w:rsidRDefault="00D20E06">
      <w:pPr>
        <w:ind w:left="540"/>
        <w:rPr>
          <w:ins w:id="16871" w:author="Author"/>
          <w:rFonts w:ascii="Calibri" w:hAnsi="Calibri"/>
          <w:sz w:val="20"/>
          <w:szCs w:val="20"/>
          <w:rPrChange w:id="16872" w:author="Author">
            <w:rPr>
              <w:ins w:id="16873" w:author="Author"/>
              <w:rFonts w:ascii="Tahoma" w:hAnsi="Tahoma" w:cs="Tahoma"/>
              <w:color w:val="000000"/>
              <w:sz w:val="18"/>
              <w:szCs w:val="18"/>
            </w:rPr>
          </w:rPrChange>
        </w:rPr>
      </w:pPr>
      <w:ins w:id="16874" w:author="Author">
        <w:del w:id="16875" w:author="Author">
          <w:r>
            <w:rPr>
              <w:rFonts w:ascii="Calibri" w:hAnsi="Calibri"/>
              <w:sz w:val="20"/>
              <w:szCs w:val="20"/>
              <w:rPrChange w:id="16876" w:author="Author">
                <w:rPr>
                  <w:rFonts w:ascii="Tahoma" w:hAnsi="Tahoma" w:cs="Tahoma"/>
                  <w:color w:val="000000"/>
                  <w:sz w:val="18"/>
                  <w:szCs w:val="18"/>
                </w:rPr>
              </w:rPrChange>
            </w:rPr>
            <w:delText>/*</w:delText>
          </w:r>
        </w:del>
        <w:r>
          <w:rPr>
            <w:rFonts w:ascii="Calibri" w:hAnsi="Calibri"/>
            <w:sz w:val="20"/>
            <w:szCs w:val="20"/>
            <w:rPrChange w:id="16877" w:author="Author">
              <w:rPr>
                <w:rFonts w:ascii="Tahoma" w:hAnsi="Tahoma" w:cs="Tahoma"/>
                <w:color w:val="000000"/>
                <w:sz w:val="18"/>
                <w:szCs w:val="18"/>
              </w:rPr>
            </w:rPrChange>
          </w:rPr>
          <w:t>// Compliant</w:t>
        </w:r>
        <w:del w:id="16878" w:author="Author">
          <w:r>
            <w:rPr>
              <w:rFonts w:ascii="Calibri" w:hAnsi="Calibri"/>
              <w:sz w:val="20"/>
              <w:szCs w:val="20"/>
              <w:rPrChange w:id="16879" w:author="Author">
                <w:rPr>
                  <w:rFonts w:ascii="Tahoma" w:hAnsi="Tahoma" w:cs="Tahoma"/>
                  <w:color w:val="000000"/>
                  <w:sz w:val="18"/>
                  <w:szCs w:val="18"/>
                </w:rPr>
              </w:rPrChange>
            </w:rPr>
            <w:delText xml:space="preserve"> */</w:delText>
          </w:r>
        </w:del>
      </w:ins>
    </w:p>
    <w:p w:rsidR="00743B33" w:rsidRPr="00743B33" w:rsidRDefault="00D20E06">
      <w:pPr>
        <w:ind w:left="540"/>
        <w:rPr>
          <w:ins w:id="16880" w:author="Author"/>
          <w:rFonts w:ascii="Calibri" w:hAnsi="Calibri"/>
          <w:sz w:val="20"/>
          <w:szCs w:val="20"/>
          <w:rPrChange w:id="16881" w:author="Author">
            <w:rPr>
              <w:ins w:id="16882" w:author="Author"/>
              <w:rFonts w:ascii="Tahoma" w:hAnsi="Tahoma" w:cs="Tahoma"/>
              <w:color w:val="000000"/>
              <w:sz w:val="18"/>
              <w:szCs w:val="18"/>
            </w:rPr>
          </w:rPrChange>
        </w:rPr>
      </w:pPr>
      <w:ins w:id="16883" w:author="Author">
        <w:r>
          <w:rPr>
            <w:rFonts w:ascii="Calibri" w:hAnsi="Calibri"/>
            <w:sz w:val="20"/>
            <w:szCs w:val="20"/>
            <w:rPrChange w:id="16884" w:author="Author">
              <w:rPr>
                <w:rFonts w:ascii="Tahoma" w:hAnsi="Tahoma" w:cs="Tahoma"/>
                <w:color w:val="000000"/>
                <w:sz w:val="18"/>
                <w:szCs w:val="18"/>
              </w:rPr>
            </w:rPrChange>
          </w:rPr>
          <w:t>HtmlButton or htmlButton</w:t>
        </w:r>
      </w:ins>
    </w:p>
    <w:p w:rsidR="00743B33" w:rsidRPr="00743B33" w:rsidRDefault="00D20E06">
      <w:pPr>
        <w:ind w:left="540"/>
        <w:rPr>
          <w:ins w:id="16885" w:author="Author"/>
          <w:rFonts w:ascii="Calibri" w:hAnsi="Calibri"/>
          <w:sz w:val="20"/>
          <w:szCs w:val="20"/>
          <w:rPrChange w:id="16886" w:author="Author">
            <w:rPr>
              <w:ins w:id="16887" w:author="Author"/>
              <w:rFonts w:ascii="Tahoma" w:hAnsi="Tahoma" w:cs="Tahoma"/>
              <w:color w:val="000000"/>
              <w:sz w:val="18"/>
              <w:szCs w:val="18"/>
            </w:rPr>
          </w:rPrChange>
        </w:rPr>
      </w:pPr>
      <w:ins w:id="16888" w:author="Author">
        <w:r>
          <w:rPr>
            <w:rFonts w:ascii="Calibri" w:hAnsi="Calibri"/>
            <w:sz w:val="20"/>
            <w:szCs w:val="20"/>
            <w:rPrChange w:id="16889" w:author="Author">
              <w:rPr>
                <w:rFonts w:ascii="Tahoma" w:hAnsi="Tahoma" w:cs="Tahoma"/>
                <w:color w:val="000000"/>
                <w:sz w:val="18"/>
                <w:szCs w:val="18"/>
              </w:rPr>
            </w:rPrChange>
          </w:rPr>
          <w:t xml:space="preserve">System.IO (Capitalize acronyms that </w:t>
        </w:r>
        <w:r>
          <w:rPr>
            <w:rFonts w:ascii="Calibri" w:hAnsi="Calibri"/>
            <w:sz w:val="20"/>
            <w:szCs w:val="20"/>
            <w:rPrChange w:id="16890" w:author="Author">
              <w:rPr>
                <w:rFonts w:ascii="Tahoma" w:hAnsi="Tahoma" w:cs="Tahoma"/>
                <w:color w:val="000000"/>
                <w:sz w:val="18"/>
                <w:szCs w:val="18"/>
              </w:rPr>
            </w:rPrChange>
          </w:rPr>
          <w:t>consist of only two characters)</w:t>
        </w:r>
      </w:ins>
    </w:p>
    <w:p w:rsidR="00743B33" w:rsidRPr="00743B33" w:rsidRDefault="00743B33">
      <w:pPr>
        <w:ind w:left="540"/>
        <w:rPr>
          <w:ins w:id="16891" w:author="Author"/>
          <w:rFonts w:ascii="Calibri" w:hAnsi="Calibri"/>
          <w:sz w:val="20"/>
          <w:szCs w:val="20"/>
          <w:rPrChange w:id="16892" w:author="Author">
            <w:rPr>
              <w:ins w:id="16893" w:author="Author"/>
              <w:rFonts w:ascii="Tahoma" w:hAnsi="Tahoma" w:cs="Tahoma"/>
              <w:color w:val="000000"/>
              <w:sz w:val="18"/>
              <w:szCs w:val="18"/>
            </w:rPr>
          </w:rPrChange>
        </w:rPr>
      </w:pPr>
    </w:p>
    <w:p w:rsidR="00743B33" w:rsidRPr="00743B33" w:rsidRDefault="00D20E06">
      <w:pPr>
        <w:ind w:left="540"/>
        <w:rPr>
          <w:ins w:id="16894" w:author="Author"/>
          <w:rFonts w:ascii="Calibri" w:hAnsi="Calibri"/>
          <w:sz w:val="20"/>
          <w:szCs w:val="20"/>
          <w:rPrChange w:id="16895" w:author="Author">
            <w:rPr>
              <w:ins w:id="16896" w:author="Author"/>
              <w:rFonts w:ascii="Tahoma" w:hAnsi="Tahoma" w:cs="Tahoma"/>
              <w:color w:val="000000"/>
              <w:sz w:val="18"/>
              <w:szCs w:val="18"/>
            </w:rPr>
          </w:rPrChange>
        </w:rPr>
      </w:pPr>
      <w:ins w:id="16897" w:author="Author">
        <w:del w:id="16898" w:author="Author">
          <w:r>
            <w:rPr>
              <w:rFonts w:ascii="Calibri" w:hAnsi="Calibri"/>
              <w:sz w:val="20"/>
              <w:szCs w:val="20"/>
              <w:rPrChange w:id="16899" w:author="Author">
                <w:rPr>
                  <w:rFonts w:ascii="Tahoma" w:hAnsi="Tahoma" w:cs="Tahoma"/>
                  <w:color w:val="000000"/>
                  <w:sz w:val="18"/>
                  <w:szCs w:val="18"/>
                </w:rPr>
              </w:rPrChange>
            </w:rPr>
            <w:delText>/*</w:delText>
          </w:r>
        </w:del>
        <w:r>
          <w:rPr>
            <w:rFonts w:ascii="Calibri" w:hAnsi="Calibri"/>
            <w:sz w:val="20"/>
            <w:szCs w:val="20"/>
            <w:rPrChange w:id="16900" w:author="Author">
              <w:rPr>
                <w:rFonts w:ascii="Tahoma" w:hAnsi="Tahoma" w:cs="Tahoma"/>
                <w:color w:val="000000"/>
                <w:sz w:val="18"/>
                <w:szCs w:val="18"/>
              </w:rPr>
            </w:rPrChange>
          </w:rPr>
          <w:t>// Not compliant</w:t>
        </w:r>
        <w:del w:id="16901" w:author="Author">
          <w:r>
            <w:rPr>
              <w:rFonts w:ascii="Calibri" w:hAnsi="Calibri"/>
              <w:sz w:val="20"/>
              <w:szCs w:val="20"/>
              <w:rPrChange w:id="16902" w:author="Author">
                <w:rPr>
                  <w:rFonts w:ascii="Tahoma" w:hAnsi="Tahoma" w:cs="Tahoma"/>
                  <w:color w:val="000000"/>
                  <w:sz w:val="18"/>
                  <w:szCs w:val="18"/>
                </w:rPr>
              </w:rPrChange>
            </w:rPr>
            <w:delText xml:space="preserve"> */</w:delText>
          </w:r>
        </w:del>
      </w:ins>
    </w:p>
    <w:p w:rsidR="00743B33" w:rsidRPr="00743B33" w:rsidRDefault="00D20E06">
      <w:pPr>
        <w:ind w:left="540"/>
        <w:rPr>
          <w:ins w:id="16903" w:author="Author"/>
          <w:rFonts w:ascii="Calibri" w:hAnsi="Calibri"/>
          <w:sz w:val="20"/>
          <w:szCs w:val="20"/>
          <w:rPrChange w:id="16904" w:author="Author">
            <w:rPr>
              <w:ins w:id="16905" w:author="Author"/>
              <w:rFonts w:ascii="Tahoma" w:hAnsi="Tahoma" w:cs="Tahoma"/>
              <w:color w:val="000000"/>
              <w:sz w:val="18"/>
              <w:szCs w:val="18"/>
            </w:rPr>
          </w:rPrChange>
        </w:rPr>
      </w:pPr>
      <w:ins w:id="16906" w:author="Author">
        <w:r>
          <w:rPr>
            <w:rFonts w:ascii="Calibri" w:hAnsi="Calibri"/>
            <w:sz w:val="20"/>
            <w:szCs w:val="20"/>
            <w:rPrChange w:id="16907" w:author="Author">
              <w:rPr>
                <w:rFonts w:ascii="Tahoma" w:hAnsi="Tahoma" w:cs="Tahoma"/>
                <w:color w:val="000000"/>
                <w:sz w:val="18"/>
                <w:szCs w:val="18"/>
              </w:rPr>
            </w:rPrChange>
          </w:rPr>
          <w:lastRenderedPageBreak/>
          <w:t>HTMLButton or htmlbutton</w:t>
        </w:r>
      </w:ins>
    </w:p>
    <w:p w:rsidR="00743B33" w:rsidRDefault="00D20E06">
      <w:pPr>
        <w:ind w:left="540"/>
        <w:rPr>
          <w:ins w:id="16908" w:author="Author"/>
          <w:rFonts w:ascii="Tahoma" w:hAnsi="Tahoma" w:cs="Tahoma"/>
          <w:color w:val="000000"/>
          <w:sz w:val="18"/>
          <w:szCs w:val="18"/>
        </w:rPr>
      </w:pPr>
      <w:ins w:id="16909" w:author="Author">
        <w:r>
          <w:rPr>
            <w:rFonts w:ascii="Calibri" w:hAnsi="Calibri"/>
            <w:sz w:val="20"/>
            <w:szCs w:val="20"/>
            <w:rPrChange w:id="16910" w:author="Author">
              <w:rPr>
                <w:rFonts w:ascii="Tahoma" w:hAnsi="Tahoma" w:cs="Tahoma"/>
                <w:color w:val="000000"/>
                <w:sz w:val="18"/>
                <w:szCs w:val="18"/>
              </w:rPr>
            </w:rPrChange>
          </w:rPr>
          <w:t>System.Io</w:t>
        </w:r>
      </w:ins>
    </w:p>
    <w:p w:rsidR="00743B33" w:rsidRDefault="00743B33">
      <w:pPr>
        <w:rPr>
          <w:ins w:id="16911" w:author="Author"/>
          <w:rFonts w:ascii="Calibri" w:hAnsi="Calibri"/>
          <w:sz w:val="20"/>
          <w:szCs w:val="20"/>
        </w:rPr>
      </w:pPr>
    </w:p>
    <w:p w:rsidR="00743B33" w:rsidRDefault="00D20E06">
      <w:pPr>
        <w:ind w:left="540"/>
        <w:rPr>
          <w:ins w:id="16912" w:author="Author"/>
          <w:rFonts w:ascii="Calibri" w:hAnsi="Calibri"/>
          <w:b/>
          <w:sz w:val="20"/>
          <w:szCs w:val="20"/>
          <w:lang w:val="en-US"/>
        </w:rPr>
      </w:pPr>
      <w:ins w:id="16913" w:author="Author">
        <w:r>
          <w:rPr>
            <w:rFonts w:ascii="Calibri" w:hAnsi="Calibri"/>
            <w:b/>
            <w:sz w:val="20"/>
            <w:szCs w:val="20"/>
            <w:lang w:val="en-US"/>
          </w:rPr>
          <w:t>Rationale:</w:t>
        </w:r>
      </w:ins>
    </w:p>
    <w:p w:rsidR="00743B33" w:rsidRDefault="00D20E06">
      <w:pPr>
        <w:ind w:left="540"/>
        <w:rPr>
          <w:ins w:id="16914" w:author="Author"/>
          <w:del w:id="16915" w:author="Author"/>
          <w:rFonts w:ascii="Calibri" w:hAnsi="Calibri"/>
          <w:sz w:val="20"/>
          <w:szCs w:val="20"/>
        </w:rPr>
      </w:pPr>
      <w:ins w:id="16916" w:author="Author">
        <w:r>
          <w:rPr>
            <w:rFonts w:ascii="Calibri" w:hAnsi="Calibri"/>
            <w:sz w:val="20"/>
            <w:szCs w:val="20"/>
          </w:rPr>
          <w:t>To avoid confusion and guarantee cross-language interoperation.</w:t>
        </w:r>
      </w:ins>
    </w:p>
    <w:p w:rsidR="00743B33" w:rsidRDefault="00743B33" w:rsidP="00743B33">
      <w:pPr>
        <w:ind w:left="540"/>
        <w:rPr>
          <w:ins w:id="16917" w:author="Author"/>
        </w:rPr>
        <w:pPrChange w:id="16918" w:author="Author">
          <w:pPr>
            <w:pStyle w:val="Heading3"/>
          </w:pPr>
        </w:pPrChange>
      </w:pPr>
    </w:p>
    <w:p w:rsidR="00743B33" w:rsidRDefault="00D20E06">
      <w:pPr>
        <w:pStyle w:val="Heading3"/>
        <w:rPr>
          <w:ins w:id="16919" w:author="Author"/>
        </w:rPr>
      </w:pPr>
      <w:bookmarkStart w:id="16920" w:name="_Toc491674086"/>
      <w:ins w:id="16921" w:author="Author">
        <w:r>
          <w:t>Name_Abbr</w:t>
        </w:r>
        <w:del w:id="16922" w:author="Author">
          <w:r>
            <w:delText>Abbreviation</w:delText>
          </w:r>
        </w:del>
        <w:r>
          <w:t>_005</w:t>
        </w:r>
        <w:bookmarkEnd w:id="16920"/>
      </w:ins>
    </w:p>
    <w:p w:rsidR="00743B33" w:rsidRDefault="00D20E06" w:rsidP="00743B33">
      <w:pPr>
        <w:ind w:left="540"/>
        <w:rPr>
          <w:del w:id="16923" w:author="Author"/>
          <w:rFonts w:ascii="Calibri" w:hAnsi="Calibri"/>
          <w:sz w:val="20"/>
          <w:szCs w:val="20"/>
        </w:rPr>
        <w:pPrChange w:id="16924" w:author="Tu Thanh. Nguyen" w:date="2017-08-11T13:39:00Z">
          <w:pPr>
            <w:numPr>
              <w:numId w:val="30"/>
            </w:numPr>
            <w:ind w:left="1260" w:hanging="360"/>
          </w:pPr>
        </w:pPrChange>
      </w:pPr>
      <w:ins w:id="16925" w:author="Author">
        <w:r>
          <w:rPr>
            <w:rFonts w:ascii="Calibri" w:hAnsi="Calibri"/>
            <w:b/>
            <w:sz w:val="20"/>
            <w:szCs w:val="20"/>
            <w:lang w:val="en-US"/>
          </w:rPr>
          <w:t>Rule:</w:t>
        </w:r>
      </w:ins>
    </w:p>
    <w:p w:rsidR="00743B33" w:rsidRDefault="00743B33">
      <w:pPr>
        <w:ind w:left="540"/>
        <w:rPr>
          <w:ins w:id="16926" w:author="Author"/>
          <w:rFonts w:ascii="Calibri" w:hAnsi="Calibri"/>
          <w:b/>
          <w:sz w:val="20"/>
          <w:szCs w:val="20"/>
          <w:lang w:val="en-US"/>
        </w:rPr>
      </w:pPr>
    </w:p>
    <w:p w:rsidR="00743B33" w:rsidRPr="00743B33" w:rsidRDefault="00D20E06" w:rsidP="00743B33">
      <w:pPr>
        <w:ind w:left="540"/>
        <w:rPr>
          <w:ins w:id="16927" w:author="Author"/>
          <w:rFonts w:ascii="Calibri" w:hAnsi="Calibri"/>
          <w:sz w:val="20"/>
          <w:szCs w:val="20"/>
          <w:rPrChange w:id="16928" w:author="Author">
            <w:rPr>
              <w:ins w:id="16929" w:author="Author"/>
            </w:rPr>
          </w:rPrChange>
        </w:rPr>
        <w:pPrChange w:id="16930" w:author="Author">
          <w:pPr>
            <w:numPr>
              <w:numId w:val="30"/>
            </w:numPr>
            <w:ind w:left="1260" w:hanging="360"/>
          </w:pPr>
        </w:pPrChange>
      </w:pPr>
      <w:ins w:id="16931" w:author="Author">
        <w:r>
          <w:rPr>
            <w:rFonts w:ascii="Calibri" w:hAnsi="Calibri"/>
            <w:sz w:val="20"/>
            <w:szCs w:val="20"/>
            <w:rPrChange w:id="16932" w:author="Author">
              <w:rPr/>
            </w:rPrChange>
          </w:rPr>
          <w:t xml:space="preserve">Do not use abbreviations in identifiers or parameter </w:t>
        </w:r>
        <w:r>
          <w:rPr>
            <w:rFonts w:ascii="Calibri" w:hAnsi="Calibri"/>
            <w:sz w:val="20"/>
            <w:szCs w:val="20"/>
            <w:rPrChange w:id="16933" w:author="Author">
              <w:rPr/>
            </w:rPrChange>
          </w:rPr>
          <w:t>names. If you must use abbreviations, use Camel Case for abbreviations that consist of more than two characters,even if this contradicts the standard abbreviation of the word.</w:t>
        </w:r>
      </w:ins>
    </w:p>
    <w:p w:rsidR="00743B33" w:rsidRDefault="00743B33" w:rsidP="00743B33">
      <w:pPr>
        <w:pStyle w:val="ListParagraph"/>
        <w:ind w:leftChars="0" w:left="851"/>
        <w:rPr>
          <w:ins w:id="16934" w:author="Author"/>
          <w:rFonts w:ascii="Calibri" w:hAnsi="Calibri"/>
          <w:sz w:val="20"/>
          <w:szCs w:val="20"/>
        </w:rPr>
        <w:pPrChange w:id="16935" w:author="Author">
          <w:pPr>
            <w:numPr>
              <w:numId w:val="30"/>
            </w:numPr>
            <w:ind w:left="1260" w:hanging="360"/>
          </w:pPr>
        </w:pPrChange>
      </w:pPr>
    </w:p>
    <w:p w:rsidR="00743B33" w:rsidRDefault="00D20E06">
      <w:pPr>
        <w:pStyle w:val="ListParagraph"/>
        <w:numPr>
          <w:ilvl w:val="0"/>
          <w:numId w:val="30"/>
        </w:numPr>
        <w:ind w:leftChars="0" w:left="851" w:hanging="218"/>
        <w:rPr>
          <w:ins w:id="16936" w:author="Author"/>
          <w:del w:id="16937" w:author="Author"/>
          <w:rFonts w:ascii="Calibri" w:hAnsi="Calibri"/>
          <w:sz w:val="20"/>
          <w:szCs w:val="20"/>
        </w:rPr>
      </w:pPr>
      <w:ins w:id="16938" w:author="Author">
        <w:del w:id="16939" w:author="Author">
          <w:r>
            <w:rPr>
              <w:rFonts w:ascii="Calibri" w:hAnsi="Calibri"/>
              <w:sz w:val="20"/>
              <w:szCs w:val="20"/>
            </w:rPr>
            <w:delText>When using acronyms, use Pascal case or camel case for acronyms more than two c</w:delText>
          </w:r>
          <w:r>
            <w:rPr>
              <w:rFonts w:ascii="Calibri" w:hAnsi="Calibri"/>
              <w:sz w:val="20"/>
              <w:szCs w:val="20"/>
            </w:rPr>
            <w:delText>haracters long. However, you should capitalize acronyms that consist of only two characters.</w:delText>
          </w:r>
        </w:del>
      </w:ins>
    </w:p>
    <w:p w:rsidR="00743B33" w:rsidRDefault="00D20E06">
      <w:pPr>
        <w:ind w:left="540"/>
        <w:rPr>
          <w:ins w:id="16940" w:author="Author"/>
          <w:rFonts w:ascii="Calibri" w:hAnsi="Calibri"/>
          <w:b/>
          <w:sz w:val="20"/>
          <w:szCs w:val="20"/>
          <w:lang w:val="en-US"/>
        </w:rPr>
      </w:pPr>
      <w:ins w:id="16941" w:author="Author">
        <w:r>
          <w:rPr>
            <w:rFonts w:ascii="Calibri" w:hAnsi="Calibri"/>
            <w:b/>
            <w:sz w:val="20"/>
            <w:szCs w:val="20"/>
            <w:lang w:val="en-US"/>
          </w:rPr>
          <w:t>Example:</w:t>
        </w:r>
      </w:ins>
    </w:p>
    <w:p w:rsidR="00743B33" w:rsidRDefault="00D20E06">
      <w:pPr>
        <w:rPr>
          <w:del w:id="16942" w:author="Author"/>
          <w:rFonts w:ascii="Calibri" w:hAnsi="Calibri"/>
          <w:sz w:val="20"/>
          <w:szCs w:val="20"/>
        </w:rPr>
      </w:pPr>
      <w:ins w:id="16943" w:author="Author">
        <w:r>
          <w:rPr>
            <w:rFonts w:ascii="Calibri" w:hAnsi="Calibri"/>
            <w:sz w:val="20"/>
            <w:szCs w:val="20"/>
            <w:lang w:val="en-US"/>
          </w:rPr>
          <w:t xml:space="preserve">Not </w:t>
        </w:r>
        <w:r>
          <w:rPr>
            <w:rFonts w:ascii="Calibri" w:hAnsi="Calibri"/>
            <w:sz w:val="20"/>
            <w:szCs w:val="20"/>
            <w:rPrChange w:id="16944" w:author="Author">
              <w:rPr>
                <w:rFonts w:ascii="Calibri" w:hAnsi="Calibri"/>
                <w:sz w:val="20"/>
                <w:szCs w:val="20"/>
                <w:lang w:val="en-US"/>
              </w:rPr>
            </w:rPrChange>
          </w:rPr>
          <w:t>required</w:t>
        </w:r>
      </w:ins>
    </w:p>
    <w:p w:rsidR="00743B33" w:rsidRPr="00743B33" w:rsidRDefault="00743B33">
      <w:pPr>
        <w:ind w:left="540"/>
        <w:rPr>
          <w:ins w:id="16945" w:author="Author"/>
          <w:rFonts w:ascii="Calibri" w:hAnsi="Calibri"/>
          <w:sz w:val="20"/>
          <w:szCs w:val="20"/>
          <w:lang w:val="en-US"/>
          <w:rPrChange w:id="16946" w:author="Author">
            <w:rPr>
              <w:ins w:id="16947" w:author="Author"/>
              <w:rFonts w:ascii="Calibri" w:hAnsi="Calibri"/>
              <w:b/>
              <w:sz w:val="20"/>
              <w:szCs w:val="20"/>
              <w:lang w:val="en-US"/>
            </w:rPr>
          </w:rPrChange>
        </w:rPr>
      </w:pPr>
    </w:p>
    <w:p w:rsidR="00743B33" w:rsidRDefault="00D20E06">
      <w:pPr>
        <w:ind w:left="540"/>
        <w:rPr>
          <w:ins w:id="16948" w:author="Author"/>
          <w:del w:id="16949" w:author="Author"/>
          <w:rFonts w:ascii="Tahoma" w:hAnsi="Tahoma" w:cs="Tahoma"/>
          <w:color w:val="000000"/>
          <w:sz w:val="18"/>
          <w:szCs w:val="18"/>
        </w:rPr>
      </w:pPr>
      <w:ins w:id="16950" w:author="Author">
        <w:del w:id="16951" w:author="Author">
          <w:r>
            <w:rPr>
              <w:rFonts w:ascii="Tahoma" w:hAnsi="Tahoma" w:cs="Tahoma"/>
              <w:color w:val="000000"/>
              <w:sz w:val="18"/>
              <w:szCs w:val="18"/>
            </w:rPr>
            <w:delText>/* Compliant */</w:delText>
          </w:r>
        </w:del>
      </w:ins>
    </w:p>
    <w:p w:rsidR="00743B33" w:rsidRDefault="00D20E06">
      <w:pPr>
        <w:ind w:left="540"/>
        <w:rPr>
          <w:ins w:id="16952" w:author="Author"/>
          <w:del w:id="16953" w:author="Author"/>
          <w:rFonts w:ascii="Tahoma" w:hAnsi="Tahoma" w:cs="Tahoma"/>
          <w:color w:val="000000"/>
          <w:sz w:val="18"/>
          <w:szCs w:val="18"/>
        </w:rPr>
      </w:pPr>
      <w:ins w:id="16954" w:author="Author">
        <w:del w:id="16955" w:author="Author">
          <w:r>
            <w:rPr>
              <w:rFonts w:ascii="Tahoma" w:hAnsi="Tahoma" w:cs="Tahoma"/>
              <w:color w:val="000000"/>
              <w:sz w:val="18"/>
              <w:szCs w:val="18"/>
            </w:rPr>
            <w:delText>HtmlButton or htmlButton</w:delText>
          </w:r>
        </w:del>
      </w:ins>
    </w:p>
    <w:p w:rsidR="00743B33" w:rsidRDefault="00D20E06">
      <w:pPr>
        <w:ind w:left="540"/>
        <w:rPr>
          <w:ins w:id="16956" w:author="Author"/>
          <w:del w:id="16957" w:author="Author"/>
          <w:rFonts w:ascii="Tahoma" w:hAnsi="Tahoma" w:cs="Tahoma"/>
          <w:color w:val="000000"/>
          <w:sz w:val="18"/>
          <w:szCs w:val="18"/>
        </w:rPr>
      </w:pPr>
      <w:ins w:id="16958" w:author="Author">
        <w:del w:id="16959" w:author="Author">
          <w:r>
            <w:rPr>
              <w:rFonts w:ascii="Tahoma" w:hAnsi="Tahoma" w:cs="Tahoma"/>
              <w:color w:val="000000"/>
              <w:sz w:val="18"/>
              <w:szCs w:val="18"/>
            </w:rPr>
            <w:delText>System.IO (Capitalize acronyms that consist of only two characters)</w:delText>
          </w:r>
        </w:del>
      </w:ins>
    </w:p>
    <w:p w:rsidR="00743B33" w:rsidRDefault="00743B33">
      <w:pPr>
        <w:ind w:left="540"/>
        <w:rPr>
          <w:ins w:id="16960" w:author="Author"/>
          <w:del w:id="16961" w:author="Author"/>
          <w:rFonts w:ascii="Tahoma" w:hAnsi="Tahoma" w:cs="Tahoma"/>
          <w:color w:val="000000"/>
          <w:sz w:val="18"/>
          <w:szCs w:val="18"/>
        </w:rPr>
      </w:pPr>
    </w:p>
    <w:p w:rsidR="00743B33" w:rsidRDefault="00D20E06">
      <w:pPr>
        <w:ind w:left="540"/>
        <w:rPr>
          <w:ins w:id="16962" w:author="Author"/>
          <w:del w:id="16963" w:author="Author"/>
          <w:rFonts w:ascii="Tahoma" w:hAnsi="Tahoma" w:cs="Tahoma"/>
          <w:color w:val="000000"/>
          <w:sz w:val="18"/>
          <w:szCs w:val="18"/>
        </w:rPr>
      </w:pPr>
      <w:ins w:id="16964" w:author="Author">
        <w:del w:id="16965" w:author="Author">
          <w:r>
            <w:rPr>
              <w:rFonts w:ascii="Tahoma" w:hAnsi="Tahoma" w:cs="Tahoma"/>
              <w:color w:val="000000"/>
              <w:sz w:val="18"/>
              <w:szCs w:val="18"/>
            </w:rPr>
            <w:delText>/*Not compliant */</w:delText>
          </w:r>
        </w:del>
      </w:ins>
    </w:p>
    <w:p w:rsidR="00743B33" w:rsidRDefault="00D20E06">
      <w:pPr>
        <w:ind w:left="540"/>
        <w:rPr>
          <w:ins w:id="16966" w:author="Author"/>
          <w:del w:id="16967" w:author="Author"/>
          <w:rFonts w:ascii="Tahoma" w:hAnsi="Tahoma" w:cs="Tahoma"/>
          <w:color w:val="000000"/>
          <w:sz w:val="18"/>
          <w:szCs w:val="18"/>
        </w:rPr>
      </w:pPr>
      <w:ins w:id="16968" w:author="Author">
        <w:del w:id="16969" w:author="Author">
          <w:r>
            <w:rPr>
              <w:rFonts w:ascii="Tahoma" w:hAnsi="Tahoma" w:cs="Tahoma"/>
              <w:color w:val="000000"/>
              <w:sz w:val="18"/>
              <w:szCs w:val="18"/>
            </w:rPr>
            <w:delText xml:space="preserve">HTMLButton </w:delText>
          </w:r>
          <w:r>
            <w:rPr>
              <w:rFonts w:ascii="Tahoma" w:hAnsi="Tahoma" w:cs="Tahoma"/>
              <w:color w:val="000000"/>
              <w:sz w:val="18"/>
              <w:szCs w:val="18"/>
            </w:rPr>
            <w:delText>or htmlbutton</w:delText>
          </w:r>
        </w:del>
      </w:ins>
    </w:p>
    <w:p w:rsidR="00743B33" w:rsidRDefault="00D20E06">
      <w:pPr>
        <w:ind w:left="540"/>
        <w:rPr>
          <w:ins w:id="16970" w:author="Author"/>
          <w:del w:id="16971" w:author="Author"/>
          <w:rFonts w:ascii="Tahoma" w:hAnsi="Tahoma" w:cs="Tahoma"/>
          <w:color w:val="000000"/>
          <w:sz w:val="18"/>
          <w:szCs w:val="18"/>
        </w:rPr>
      </w:pPr>
      <w:ins w:id="16972" w:author="Author">
        <w:del w:id="16973" w:author="Author">
          <w:r>
            <w:rPr>
              <w:rFonts w:ascii="Tahoma" w:hAnsi="Tahoma" w:cs="Tahoma"/>
              <w:color w:val="000000"/>
              <w:sz w:val="18"/>
              <w:szCs w:val="18"/>
            </w:rPr>
            <w:delText>System.Io</w:delText>
          </w:r>
        </w:del>
      </w:ins>
    </w:p>
    <w:p w:rsidR="00743B33" w:rsidRDefault="00743B33">
      <w:pPr>
        <w:rPr>
          <w:ins w:id="16974" w:author="Author"/>
          <w:rFonts w:ascii="Calibri" w:hAnsi="Calibri"/>
          <w:sz w:val="20"/>
          <w:szCs w:val="20"/>
        </w:rPr>
      </w:pPr>
    </w:p>
    <w:p w:rsidR="00743B33" w:rsidRDefault="00D20E06">
      <w:pPr>
        <w:ind w:left="540"/>
        <w:rPr>
          <w:ins w:id="16975" w:author="Author"/>
          <w:rFonts w:ascii="Calibri" w:hAnsi="Calibri"/>
          <w:b/>
          <w:sz w:val="20"/>
          <w:szCs w:val="20"/>
          <w:lang w:val="en-US"/>
        </w:rPr>
      </w:pPr>
      <w:ins w:id="16976" w:author="Author">
        <w:r>
          <w:rPr>
            <w:rFonts w:ascii="Calibri" w:hAnsi="Calibri"/>
            <w:b/>
            <w:sz w:val="20"/>
            <w:szCs w:val="20"/>
            <w:lang w:val="en-US"/>
          </w:rPr>
          <w:t>Rationale:</w:t>
        </w:r>
      </w:ins>
    </w:p>
    <w:p w:rsidR="00743B33" w:rsidRDefault="00D20E06">
      <w:pPr>
        <w:ind w:left="540"/>
        <w:rPr>
          <w:ins w:id="16977" w:author="Author"/>
          <w:rFonts w:ascii="Calibri" w:hAnsi="Calibri"/>
          <w:sz w:val="20"/>
          <w:szCs w:val="20"/>
        </w:rPr>
      </w:pPr>
      <w:ins w:id="16978" w:author="Author">
        <w:r>
          <w:rPr>
            <w:rFonts w:ascii="Calibri" w:hAnsi="Calibri"/>
            <w:sz w:val="20"/>
            <w:szCs w:val="20"/>
          </w:rPr>
          <w:t>To avoid confusion and guarantee cross-language interoperation.</w:t>
        </w:r>
      </w:ins>
    </w:p>
    <w:p w:rsidR="00743B33" w:rsidRDefault="00743B33" w:rsidP="00743B33">
      <w:pPr>
        <w:pStyle w:val="Heading2"/>
        <w:rPr>
          <w:ins w:id="16979" w:author="Author"/>
          <w:del w:id="16980" w:author="Author"/>
        </w:rPr>
        <w:pPrChange w:id="16981" w:author="Author">
          <w:pPr>
            <w:pStyle w:val="Heading3"/>
          </w:pPr>
        </w:pPrChange>
      </w:pPr>
      <w:bookmarkStart w:id="16982" w:name="_Toc488929432"/>
      <w:bookmarkStart w:id="16983" w:name="_Toc489941642"/>
      <w:bookmarkStart w:id="16984" w:name="_Toc489942800"/>
      <w:bookmarkStart w:id="16985" w:name="_Toc490207081"/>
      <w:bookmarkStart w:id="16986" w:name="_Toc490208246"/>
      <w:bookmarkStart w:id="16987" w:name="_Toc491674087"/>
      <w:bookmarkEnd w:id="16982"/>
      <w:bookmarkEnd w:id="16983"/>
      <w:bookmarkEnd w:id="16984"/>
      <w:bookmarkEnd w:id="16985"/>
      <w:bookmarkEnd w:id="16986"/>
      <w:bookmarkEnd w:id="16987"/>
    </w:p>
    <w:p w:rsidR="00743B33" w:rsidRDefault="00743B33" w:rsidP="00743B33">
      <w:pPr>
        <w:pStyle w:val="Heading2"/>
        <w:rPr>
          <w:ins w:id="16988" w:author="Author"/>
          <w:del w:id="16989" w:author="Author"/>
        </w:rPr>
        <w:pPrChange w:id="16990" w:author="Author">
          <w:pPr>
            <w:pStyle w:val="Heading3"/>
          </w:pPr>
        </w:pPrChange>
      </w:pPr>
      <w:bookmarkStart w:id="16991" w:name="_Toc488929433"/>
      <w:bookmarkStart w:id="16992" w:name="_Toc489941643"/>
      <w:bookmarkStart w:id="16993" w:name="_Toc489942801"/>
      <w:bookmarkStart w:id="16994" w:name="_Toc490207082"/>
      <w:bookmarkStart w:id="16995" w:name="_Toc490208247"/>
      <w:bookmarkStart w:id="16996" w:name="_Toc491674088"/>
      <w:bookmarkEnd w:id="16991"/>
      <w:bookmarkEnd w:id="16992"/>
      <w:bookmarkEnd w:id="16993"/>
      <w:bookmarkEnd w:id="16994"/>
      <w:bookmarkEnd w:id="16995"/>
      <w:bookmarkEnd w:id="16996"/>
    </w:p>
    <w:p w:rsidR="00743B33" w:rsidRDefault="00D20E06">
      <w:pPr>
        <w:pStyle w:val="Heading2"/>
        <w:rPr>
          <w:ins w:id="16997" w:author="Author"/>
        </w:rPr>
      </w:pPr>
      <w:bookmarkStart w:id="16998" w:name="_Toc491674089"/>
      <w:ins w:id="16999" w:author="Author">
        <w:r>
          <w:t>Namespace Naming</w:t>
        </w:r>
        <w:bookmarkEnd w:id="16998"/>
      </w:ins>
    </w:p>
    <w:p w:rsidR="00743B33" w:rsidRDefault="00D20E06" w:rsidP="00743B33">
      <w:pPr>
        <w:pStyle w:val="Heading3"/>
        <w:rPr>
          <w:ins w:id="17000" w:author="Author"/>
          <w:del w:id="17001" w:author="Author"/>
        </w:rPr>
        <w:pPrChange w:id="17002" w:author="Author">
          <w:pPr>
            <w:ind w:left="540"/>
          </w:pPr>
        </w:pPrChange>
      </w:pPr>
      <w:ins w:id="17003" w:author="Author">
        <w:del w:id="17004" w:author="Author">
          <w:r>
            <w:delText>Rule:</w:delText>
          </w:r>
          <w:bookmarkStart w:id="17005" w:name="_Toc488929435"/>
          <w:bookmarkStart w:id="17006" w:name="_Toc489941645"/>
          <w:bookmarkStart w:id="17007" w:name="_Toc489942803"/>
          <w:bookmarkStart w:id="17008" w:name="_Toc490207084"/>
          <w:bookmarkStart w:id="17009" w:name="_Toc490208249"/>
          <w:bookmarkStart w:id="17010" w:name="_Toc491674090"/>
          <w:bookmarkEnd w:id="17005"/>
          <w:bookmarkEnd w:id="17006"/>
          <w:bookmarkEnd w:id="17007"/>
          <w:bookmarkEnd w:id="17008"/>
          <w:bookmarkEnd w:id="17009"/>
          <w:bookmarkEnd w:id="17010"/>
        </w:del>
      </w:ins>
    </w:p>
    <w:p w:rsidR="00743B33" w:rsidRDefault="00D20E06" w:rsidP="00743B33">
      <w:pPr>
        <w:pStyle w:val="Heading3"/>
        <w:rPr>
          <w:ins w:id="17011" w:author="Author"/>
          <w:del w:id="17012" w:author="Author"/>
        </w:rPr>
        <w:pPrChange w:id="17013" w:author="Author">
          <w:pPr>
            <w:ind w:left="540"/>
          </w:pPr>
        </w:pPrChange>
      </w:pPr>
      <w:ins w:id="17014" w:author="Author">
        <w:del w:id="17015" w:author="Author">
          <w:r>
            <w:delText xml:space="preserve">- The general rule for naming namespaces is to use the company name followed by the technology name and optionally the feature and </w:delText>
          </w:r>
          <w:r>
            <w:delText>design as “CompanyName.Technology[.Feature][.Design]”.</w:delText>
          </w:r>
          <w:bookmarkStart w:id="17016" w:name="_Toc488929436"/>
          <w:bookmarkStart w:id="17017" w:name="_Toc489941646"/>
          <w:bookmarkStart w:id="17018" w:name="_Toc489942804"/>
          <w:bookmarkStart w:id="17019" w:name="_Toc490207085"/>
          <w:bookmarkStart w:id="17020" w:name="_Toc490208250"/>
          <w:bookmarkStart w:id="17021" w:name="_Toc491674091"/>
          <w:bookmarkEnd w:id="17016"/>
          <w:bookmarkEnd w:id="17017"/>
          <w:bookmarkEnd w:id="17018"/>
          <w:bookmarkEnd w:id="17019"/>
          <w:bookmarkEnd w:id="17020"/>
          <w:bookmarkEnd w:id="17021"/>
        </w:del>
      </w:ins>
    </w:p>
    <w:p w:rsidR="00743B33" w:rsidRDefault="00D20E06" w:rsidP="00743B33">
      <w:pPr>
        <w:pStyle w:val="Heading3"/>
        <w:rPr>
          <w:ins w:id="17022" w:author="Author"/>
          <w:del w:id="17023" w:author="Author"/>
        </w:rPr>
        <w:pPrChange w:id="17024" w:author="Author">
          <w:pPr>
            <w:ind w:left="540"/>
          </w:pPr>
        </w:pPrChange>
      </w:pPr>
      <w:ins w:id="17025" w:author="Author">
        <w:del w:id="17026" w:author="Author">
          <w:r>
            <w:delText>- Use a stable, recognized technology name at the second level of a hierarchical name. Use organizational hierarchies as the basis for namespace hierarchies. Name a namespace that contains types that p</w:delText>
          </w:r>
          <w:r>
            <w:delText>rovide design-time functionality for a base namespace with the “.Design” suffix.</w:delText>
          </w:r>
          <w:bookmarkStart w:id="17027" w:name="_Toc488929437"/>
          <w:bookmarkStart w:id="17028" w:name="_Toc489941647"/>
          <w:bookmarkStart w:id="17029" w:name="_Toc489942805"/>
          <w:bookmarkStart w:id="17030" w:name="_Toc490207086"/>
          <w:bookmarkStart w:id="17031" w:name="_Toc490208251"/>
          <w:bookmarkStart w:id="17032" w:name="_Toc491674092"/>
          <w:bookmarkEnd w:id="17027"/>
          <w:bookmarkEnd w:id="17028"/>
          <w:bookmarkEnd w:id="17029"/>
          <w:bookmarkEnd w:id="17030"/>
          <w:bookmarkEnd w:id="17031"/>
          <w:bookmarkEnd w:id="17032"/>
        </w:del>
      </w:ins>
    </w:p>
    <w:p w:rsidR="00743B33" w:rsidRDefault="00D20E06" w:rsidP="00743B33">
      <w:pPr>
        <w:pStyle w:val="Heading3"/>
        <w:rPr>
          <w:ins w:id="17033" w:author="Author"/>
          <w:del w:id="17034" w:author="Author"/>
        </w:rPr>
        <w:pPrChange w:id="17035" w:author="Author">
          <w:pPr>
            <w:pStyle w:val="Heading2"/>
          </w:pPr>
        </w:pPrChange>
      </w:pPr>
      <w:ins w:id="17036" w:author="Author">
        <w:del w:id="17037" w:author="Author">
          <w:r>
            <w:delText>A nested namespace should have a dependency on types in the containing namespace.</w:delText>
          </w:r>
          <w:bookmarkStart w:id="17038" w:name="_Toc488929438"/>
          <w:bookmarkStart w:id="17039" w:name="_Toc489941648"/>
          <w:bookmarkStart w:id="17040" w:name="_Toc489942806"/>
          <w:bookmarkStart w:id="17041" w:name="_Toc490207087"/>
          <w:bookmarkStart w:id="17042" w:name="_Toc490208252"/>
          <w:bookmarkStart w:id="17043" w:name="_Toc491674093"/>
          <w:bookmarkEnd w:id="17038"/>
          <w:bookmarkEnd w:id="17039"/>
          <w:bookmarkEnd w:id="17040"/>
          <w:bookmarkEnd w:id="17041"/>
          <w:bookmarkEnd w:id="17042"/>
          <w:bookmarkEnd w:id="17043"/>
        </w:del>
      </w:ins>
    </w:p>
    <w:p w:rsidR="00743B33" w:rsidRDefault="00D20E06" w:rsidP="00743B33">
      <w:pPr>
        <w:pStyle w:val="Heading3"/>
        <w:rPr>
          <w:ins w:id="17044" w:author="Author"/>
          <w:del w:id="17045" w:author="Author"/>
        </w:rPr>
        <w:pPrChange w:id="17046" w:author="Author">
          <w:pPr>
            <w:pStyle w:val="Heading2"/>
          </w:pPr>
        </w:pPrChange>
      </w:pPr>
      <w:ins w:id="17047" w:author="Author">
        <w:del w:id="17048" w:author="Author">
          <w:r>
            <w:delText>You should use Pascal case for namespaces, and separate logical components with periods.</w:delText>
          </w:r>
          <w:bookmarkStart w:id="17049" w:name="_Toc488929439"/>
          <w:bookmarkStart w:id="17050" w:name="_Toc489941649"/>
          <w:bookmarkStart w:id="17051" w:name="_Toc489942807"/>
          <w:bookmarkStart w:id="17052" w:name="_Toc490207088"/>
          <w:bookmarkStart w:id="17053" w:name="_Toc490208253"/>
          <w:bookmarkStart w:id="17054" w:name="_Toc491674094"/>
          <w:bookmarkEnd w:id="17049"/>
          <w:bookmarkEnd w:id="17050"/>
          <w:bookmarkEnd w:id="17051"/>
          <w:bookmarkEnd w:id="17052"/>
          <w:bookmarkEnd w:id="17053"/>
          <w:bookmarkEnd w:id="17054"/>
        </w:del>
      </w:ins>
    </w:p>
    <w:p w:rsidR="00743B33" w:rsidRDefault="00D20E06" w:rsidP="00743B33">
      <w:pPr>
        <w:pStyle w:val="Heading3"/>
        <w:rPr>
          <w:ins w:id="17055" w:author="Author"/>
          <w:del w:id="17056" w:author="Author"/>
        </w:rPr>
        <w:pPrChange w:id="17057" w:author="Author">
          <w:pPr>
            <w:pStyle w:val="Heading2"/>
          </w:pPr>
        </w:pPrChange>
      </w:pPr>
      <w:ins w:id="17058" w:author="Author">
        <w:del w:id="17059" w:author="Author">
          <w:r>
            <w:delText xml:space="preserve">Use </w:delText>
          </w:r>
          <w:r>
            <w:delText>plural namespace names if it is semantically appropriate.</w:delText>
          </w:r>
          <w:bookmarkStart w:id="17060" w:name="_Toc488929440"/>
          <w:bookmarkStart w:id="17061" w:name="_Toc489941650"/>
          <w:bookmarkStart w:id="17062" w:name="_Toc489942808"/>
          <w:bookmarkStart w:id="17063" w:name="_Toc490207089"/>
          <w:bookmarkStart w:id="17064" w:name="_Toc490208254"/>
          <w:bookmarkStart w:id="17065" w:name="_Toc491674095"/>
          <w:bookmarkEnd w:id="17060"/>
          <w:bookmarkEnd w:id="17061"/>
          <w:bookmarkEnd w:id="17062"/>
          <w:bookmarkEnd w:id="17063"/>
          <w:bookmarkEnd w:id="17064"/>
          <w:bookmarkEnd w:id="17065"/>
        </w:del>
      </w:ins>
    </w:p>
    <w:p w:rsidR="00743B33" w:rsidRPr="00743B33" w:rsidRDefault="00D20E06" w:rsidP="00743B33">
      <w:pPr>
        <w:pStyle w:val="Heading3"/>
        <w:rPr>
          <w:ins w:id="17066" w:author="Author"/>
          <w:del w:id="17067" w:author="Author"/>
          <w:rPrChange w:id="17068" w:author="Author">
            <w:rPr>
              <w:ins w:id="17069" w:author="Author"/>
              <w:del w:id="17070" w:author="Author"/>
              <w:rFonts w:ascii="Tahoma" w:hAnsi="Tahoma" w:cs="Tahoma"/>
              <w:color w:val="000000"/>
              <w:sz w:val="18"/>
              <w:szCs w:val="18"/>
            </w:rPr>
          </w:rPrChange>
        </w:rPr>
        <w:pPrChange w:id="17071" w:author="Author">
          <w:pPr>
            <w:pStyle w:val="Heading2"/>
          </w:pPr>
        </w:pPrChange>
      </w:pPr>
      <w:ins w:id="17072" w:author="Author">
        <w:del w:id="17073" w:author="Author">
          <w:r>
            <w:delText>Do not use the same name for a namespace and a class.</w:delText>
          </w:r>
          <w:bookmarkStart w:id="17074" w:name="_Toc488929441"/>
          <w:bookmarkStart w:id="17075" w:name="_Toc489941651"/>
          <w:bookmarkStart w:id="17076" w:name="_Toc489942809"/>
          <w:bookmarkStart w:id="17077" w:name="_Toc490207090"/>
          <w:bookmarkStart w:id="17078" w:name="_Toc490208255"/>
          <w:bookmarkStart w:id="17079" w:name="_Toc491674096"/>
          <w:bookmarkEnd w:id="17074"/>
          <w:bookmarkEnd w:id="17075"/>
          <w:bookmarkEnd w:id="17076"/>
          <w:bookmarkEnd w:id="17077"/>
          <w:bookmarkEnd w:id="17078"/>
          <w:bookmarkEnd w:id="17079"/>
        </w:del>
      </w:ins>
    </w:p>
    <w:p w:rsidR="00743B33" w:rsidRPr="00743B33" w:rsidRDefault="00D20E06" w:rsidP="00743B33">
      <w:pPr>
        <w:pStyle w:val="Heading3"/>
        <w:rPr>
          <w:ins w:id="17080" w:author="Author"/>
          <w:del w:id="17081" w:author="Author"/>
          <w:rPrChange w:id="17082" w:author="Author">
            <w:rPr>
              <w:ins w:id="17083" w:author="Author"/>
              <w:del w:id="17084" w:author="Author"/>
              <w:rFonts w:ascii="Tahoma" w:hAnsi="Tahoma" w:cs="Tahoma"/>
              <w:color w:val="000000"/>
              <w:sz w:val="18"/>
              <w:szCs w:val="18"/>
            </w:rPr>
          </w:rPrChange>
        </w:rPr>
        <w:pPrChange w:id="17085" w:author="Author">
          <w:pPr>
            <w:pStyle w:val="Heading2"/>
          </w:pPr>
        </w:pPrChange>
      </w:pPr>
      <w:ins w:id="17086" w:author="Author">
        <w:del w:id="17087" w:author="Author">
          <w:r>
            <w:delText>A namespace name does not have to parallel an assembly name.</w:delText>
          </w:r>
          <w:bookmarkStart w:id="17088" w:name="_Toc488929442"/>
          <w:bookmarkStart w:id="17089" w:name="_Toc489941652"/>
          <w:bookmarkStart w:id="17090" w:name="_Toc489942810"/>
          <w:bookmarkStart w:id="17091" w:name="_Toc490207091"/>
          <w:bookmarkStart w:id="17092" w:name="_Toc490208256"/>
          <w:bookmarkStart w:id="17093" w:name="_Toc491674097"/>
          <w:bookmarkEnd w:id="17088"/>
          <w:bookmarkEnd w:id="17089"/>
          <w:bookmarkEnd w:id="17090"/>
          <w:bookmarkEnd w:id="17091"/>
          <w:bookmarkEnd w:id="17092"/>
          <w:bookmarkEnd w:id="17093"/>
        </w:del>
      </w:ins>
    </w:p>
    <w:p w:rsidR="00743B33" w:rsidRPr="00743B33" w:rsidRDefault="00743B33" w:rsidP="00743B33">
      <w:pPr>
        <w:pStyle w:val="Heading3"/>
        <w:rPr>
          <w:ins w:id="17094" w:author="Author"/>
          <w:del w:id="17095" w:author="Author"/>
          <w:rPrChange w:id="17096" w:author="Author">
            <w:rPr>
              <w:ins w:id="17097" w:author="Author"/>
              <w:del w:id="17098" w:author="Author"/>
              <w:rFonts w:ascii="Tahoma" w:hAnsi="Tahoma" w:cs="Tahoma"/>
              <w:color w:val="000000"/>
              <w:sz w:val="18"/>
              <w:szCs w:val="18"/>
            </w:rPr>
          </w:rPrChange>
        </w:rPr>
        <w:pPrChange w:id="17099" w:author="Author">
          <w:pPr>
            <w:pStyle w:val="Heading2"/>
          </w:pPr>
        </w:pPrChange>
      </w:pPr>
      <w:bookmarkStart w:id="17100" w:name="_Toc488929443"/>
      <w:bookmarkStart w:id="17101" w:name="_Toc489941653"/>
      <w:bookmarkStart w:id="17102" w:name="_Toc489942811"/>
      <w:bookmarkStart w:id="17103" w:name="_Toc490207092"/>
      <w:bookmarkStart w:id="17104" w:name="_Toc490208257"/>
      <w:bookmarkStart w:id="17105" w:name="_Toc491674098"/>
      <w:bookmarkEnd w:id="17100"/>
      <w:bookmarkEnd w:id="17101"/>
      <w:bookmarkEnd w:id="17102"/>
      <w:bookmarkEnd w:id="17103"/>
      <w:bookmarkEnd w:id="17104"/>
      <w:bookmarkEnd w:id="17105"/>
    </w:p>
    <w:p w:rsidR="00743B33" w:rsidRDefault="00D20E06" w:rsidP="00743B33">
      <w:pPr>
        <w:pStyle w:val="Heading3"/>
        <w:rPr>
          <w:ins w:id="17106" w:author="Author"/>
          <w:del w:id="17107" w:author="Author"/>
        </w:rPr>
        <w:pPrChange w:id="17108" w:author="Author">
          <w:pPr>
            <w:ind w:left="540"/>
          </w:pPr>
        </w:pPrChange>
      </w:pPr>
      <w:ins w:id="17109" w:author="Author">
        <w:del w:id="17110" w:author="Author">
          <w:r>
            <w:delText>Example:</w:delText>
          </w:r>
          <w:bookmarkStart w:id="17111" w:name="_Toc488929444"/>
          <w:bookmarkStart w:id="17112" w:name="_Toc489941654"/>
          <w:bookmarkStart w:id="17113" w:name="_Toc489942812"/>
          <w:bookmarkStart w:id="17114" w:name="_Toc490207093"/>
          <w:bookmarkStart w:id="17115" w:name="_Toc490208258"/>
          <w:bookmarkStart w:id="17116" w:name="_Toc491674099"/>
          <w:bookmarkEnd w:id="17111"/>
          <w:bookmarkEnd w:id="17112"/>
          <w:bookmarkEnd w:id="17113"/>
          <w:bookmarkEnd w:id="17114"/>
          <w:bookmarkEnd w:id="17115"/>
          <w:bookmarkEnd w:id="17116"/>
        </w:del>
      </w:ins>
    </w:p>
    <w:p w:rsidR="00743B33" w:rsidRDefault="00D20E06" w:rsidP="00743B33">
      <w:pPr>
        <w:pStyle w:val="Heading3"/>
        <w:rPr>
          <w:ins w:id="17117" w:author="Author"/>
          <w:del w:id="17118" w:author="Author"/>
        </w:rPr>
        <w:pPrChange w:id="17119" w:author="Author">
          <w:pPr>
            <w:pStyle w:val="Heading2"/>
          </w:pPr>
        </w:pPrChange>
      </w:pPr>
      <w:ins w:id="17120" w:author="Author">
        <w:del w:id="17121" w:author="Author">
          <w:r>
            <w:delText>a) General naming namespaces</w:delText>
          </w:r>
          <w:bookmarkStart w:id="17122" w:name="_Toc488929445"/>
          <w:bookmarkStart w:id="17123" w:name="_Toc489941655"/>
          <w:bookmarkStart w:id="17124" w:name="_Toc489942813"/>
          <w:bookmarkStart w:id="17125" w:name="_Toc490207094"/>
          <w:bookmarkStart w:id="17126" w:name="_Toc490208259"/>
          <w:bookmarkStart w:id="17127" w:name="_Toc491674100"/>
          <w:bookmarkEnd w:id="17122"/>
          <w:bookmarkEnd w:id="17123"/>
          <w:bookmarkEnd w:id="17124"/>
          <w:bookmarkEnd w:id="17125"/>
          <w:bookmarkEnd w:id="17126"/>
          <w:bookmarkEnd w:id="17127"/>
        </w:del>
      </w:ins>
    </w:p>
    <w:p w:rsidR="00743B33" w:rsidRDefault="00D20E06" w:rsidP="00743B33">
      <w:pPr>
        <w:pStyle w:val="Heading3"/>
        <w:rPr>
          <w:ins w:id="17128" w:author="Author"/>
          <w:del w:id="17129" w:author="Author"/>
        </w:rPr>
        <w:pPrChange w:id="17130" w:author="Author">
          <w:pPr>
            <w:ind w:left="540"/>
          </w:pPr>
        </w:pPrChange>
      </w:pPr>
      <w:ins w:id="17131" w:author="Author">
        <w:del w:id="17132" w:author="Author">
          <w:r>
            <w:delText>/* Compliant */</w:delText>
          </w:r>
          <w:bookmarkStart w:id="17133" w:name="_Toc488929446"/>
          <w:bookmarkStart w:id="17134" w:name="_Toc489941656"/>
          <w:bookmarkStart w:id="17135" w:name="_Toc489942814"/>
          <w:bookmarkStart w:id="17136" w:name="_Toc490207095"/>
          <w:bookmarkStart w:id="17137" w:name="_Toc490208260"/>
          <w:bookmarkStart w:id="17138" w:name="_Toc491674101"/>
          <w:bookmarkEnd w:id="17133"/>
          <w:bookmarkEnd w:id="17134"/>
          <w:bookmarkEnd w:id="17135"/>
          <w:bookmarkEnd w:id="17136"/>
          <w:bookmarkEnd w:id="17137"/>
          <w:bookmarkEnd w:id="17138"/>
        </w:del>
      </w:ins>
    </w:p>
    <w:p w:rsidR="00743B33" w:rsidRPr="00743B33" w:rsidRDefault="00D20E06" w:rsidP="00743B33">
      <w:pPr>
        <w:pStyle w:val="Heading3"/>
        <w:rPr>
          <w:ins w:id="17139" w:author="Author"/>
          <w:del w:id="17140" w:author="Author"/>
          <w:rFonts w:ascii="Arial" w:hAnsi="Arial"/>
          <w:sz w:val="22"/>
          <w:szCs w:val="24"/>
          <w:rPrChange w:id="17141" w:author="Author">
            <w:rPr>
              <w:ins w:id="17142" w:author="Author"/>
              <w:del w:id="17143" w:author="Author"/>
              <w:b w:val="0"/>
            </w:rPr>
          </w:rPrChange>
        </w:rPr>
        <w:pPrChange w:id="17144" w:author="Author">
          <w:pPr>
            <w:pStyle w:val="Heading2"/>
          </w:pPr>
        </w:pPrChange>
      </w:pPr>
      <w:ins w:id="17145" w:author="Author">
        <w:del w:id="17146" w:author="Author">
          <w:r>
            <w:delText>Renesas.McalGenerator.Generic.CmdReader</w:delText>
          </w:r>
          <w:bookmarkStart w:id="17147" w:name="_Toc488929447"/>
          <w:bookmarkStart w:id="17148" w:name="_Toc489941657"/>
          <w:bookmarkStart w:id="17149" w:name="_Toc489942815"/>
          <w:bookmarkStart w:id="17150" w:name="_Toc490207096"/>
          <w:bookmarkStart w:id="17151" w:name="_Toc490208261"/>
          <w:bookmarkStart w:id="17152" w:name="_Toc491674102"/>
          <w:bookmarkEnd w:id="17147"/>
          <w:bookmarkEnd w:id="17148"/>
          <w:bookmarkEnd w:id="17149"/>
          <w:bookmarkEnd w:id="17150"/>
          <w:bookmarkEnd w:id="17151"/>
          <w:bookmarkEnd w:id="17152"/>
        </w:del>
      </w:ins>
    </w:p>
    <w:p w:rsidR="00743B33" w:rsidRDefault="00D20E06" w:rsidP="00743B33">
      <w:pPr>
        <w:pStyle w:val="Heading3"/>
        <w:rPr>
          <w:ins w:id="17153" w:author="Author"/>
          <w:del w:id="17154" w:author="Author"/>
        </w:rPr>
        <w:pPrChange w:id="17155" w:author="Author">
          <w:pPr>
            <w:pStyle w:val="Heading2"/>
          </w:pPr>
        </w:pPrChange>
      </w:pPr>
      <w:ins w:id="17156" w:author="Author">
        <w:del w:id="17157" w:author="Author">
          <w:r>
            <w:delText>/*Not compliant */</w:delText>
          </w:r>
          <w:bookmarkStart w:id="17158" w:name="_Toc488929448"/>
          <w:bookmarkStart w:id="17159" w:name="_Toc489941658"/>
          <w:bookmarkStart w:id="17160" w:name="_Toc489942816"/>
          <w:bookmarkStart w:id="17161" w:name="_Toc490207097"/>
          <w:bookmarkStart w:id="17162" w:name="_Toc490208262"/>
          <w:bookmarkStart w:id="17163" w:name="_Toc491674103"/>
          <w:bookmarkEnd w:id="17158"/>
          <w:bookmarkEnd w:id="17159"/>
          <w:bookmarkEnd w:id="17160"/>
          <w:bookmarkEnd w:id="17161"/>
          <w:bookmarkEnd w:id="17162"/>
          <w:bookmarkEnd w:id="17163"/>
        </w:del>
      </w:ins>
    </w:p>
    <w:p w:rsidR="00743B33" w:rsidRPr="00743B33" w:rsidRDefault="00D20E06" w:rsidP="00743B33">
      <w:pPr>
        <w:pStyle w:val="Heading3"/>
        <w:rPr>
          <w:ins w:id="17164" w:author="Author"/>
          <w:del w:id="17165" w:author="Author"/>
          <w:rFonts w:ascii="Arial" w:hAnsi="Arial"/>
          <w:sz w:val="22"/>
          <w:szCs w:val="24"/>
          <w:rPrChange w:id="17166" w:author="Author">
            <w:rPr>
              <w:ins w:id="17167" w:author="Author"/>
              <w:del w:id="17168" w:author="Author"/>
              <w:b w:val="0"/>
            </w:rPr>
          </w:rPrChange>
        </w:rPr>
        <w:pPrChange w:id="17169" w:author="Author">
          <w:pPr>
            <w:pStyle w:val="Heading2"/>
          </w:pPr>
        </w:pPrChange>
      </w:pPr>
      <w:ins w:id="17170" w:author="Author">
        <w:del w:id="17171" w:author="Author">
          <w:r>
            <w:delText>Generator. Generic .CmdReader</w:delText>
          </w:r>
          <w:bookmarkStart w:id="17172" w:name="_Toc488929449"/>
          <w:bookmarkStart w:id="17173" w:name="_Toc489941659"/>
          <w:bookmarkStart w:id="17174" w:name="_Toc489942817"/>
          <w:bookmarkStart w:id="17175" w:name="_Toc490207098"/>
          <w:bookmarkStart w:id="17176" w:name="_Toc490208263"/>
          <w:bookmarkStart w:id="17177" w:name="_Toc491674104"/>
          <w:bookmarkEnd w:id="17172"/>
          <w:bookmarkEnd w:id="17173"/>
          <w:bookmarkEnd w:id="17174"/>
          <w:bookmarkEnd w:id="17175"/>
          <w:bookmarkEnd w:id="17176"/>
          <w:bookmarkEnd w:id="17177"/>
        </w:del>
      </w:ins>
    </w:p>
    <w:p w:rsidR="00743B33" w:rsidRDefault="00743B33" w:rsidP="00743B33">
      <w:pPr>
        <w:pStyle w:val="Heading3"/>
        <w:rPr>
          <w:ins w:id="17178" w:author="Author"/>
          <w:del w:id="17179" w:author="Author"/>
        </w:rPr>
        <w:pPrChange w:id="17180" w:author="Author">
          <w:pPr>
            <w:pStyle w:val="Heading2"/>
          </w:pPr>
        </w:pPrChange>
      </w:pPr>
      <w:bookmarkStart w:id="17181" w:name="_Toc488929450"/>
      <w:bookmarkStart w:id="17182" w:name="_Toc489941660"/>
      <w:bookmarkStart w:id="17183" w:name="_Toc489942818"/>
      <w:bookmarkStart w:id="17184" w:name="_Toc490207099"/>
      <w:bookmarkStart w:id="17185" w:name="_Toc490208264"/>
      <w:bookmarkStart w:id="17186" w:name="_Toc491674105"/>
      <w:bookmarkEnd w:id="17181"/>
      <w:bookmarkEnd w:id="17182"/>
      <w:bookmarkEnd w:id="17183"/>
      <w:bookmarkEnd w:id="17184"/>
      <w:bookmarkEnd w:id="17185"/>
      <w:bookmarkEnd w:id="17186"/>
    </w:p>
    <w:p w:rsidR="00743B33" w:rsidRDefault="00D20E06" w:rsidP="00743B33">
      <w:pPr>
        <w:pStyle w:val="Heading3"/>
        <w:rPr>
          <w:ins w:id="17187" w:author="Author"/>
          <w:del w:id="17188" w:author="Author"/>
        </w:rPr>
        <w:pPrChange w:id="17189" w:author="Author">
          <w:pPr>
            <w:pStyle w:val="Heading2"/>
          </w:pPr>
        </w:pPrChange>
      </w:pPr>
      <w:ins w:id="17190" w:author="Author">
        <w:del w:id="17191" w:author="Author">
          <w:r>
            <w:delText>b) Use a stable</w:delText>
          </w:r>
          <w:bookmarkStart w:id="17192" w:name="_Toc488929451"/>
          <w:bookmarkStart w:id="17193" w:name="_Toc489941661"/>
          <w:bookmarkStart w:id="17194" w:name="_Toc489942819"/>
          <w:bookmarkStart w:id="17195" w:name="_Toc490207100"/>
          <w:bookmarkStart w:id="17196" w:name="_Toc490208265"/>
          <w:bookmarkStart w:id="17197" w:name="_Toc491674106"/>
          <w:bookmarkEnd w:id="17192"/>
          <w:bookmarkEnd w:id="17193"/>
          <w:bookmarkEnd w:id="17194"/>
          <w:bookmarkEnd w:id="17195"/>
          <w:bookmarkEnd w:id="17196"/>
          <w:bookmarkEnd w:id="17197"/>
        </w:del>
      </w:ins>
    </w:p>
    <w:p w:rsidR="00743B33" w:rsidRDefault="00D20E06" w:rsidP="00743B33">
      <w:pPr>
        <w:pStyle w:val="Heading3"/>
        <w:rPr>
          <w:ins w:id="17198" w:author="Author"/>
          <w:del w:id="17199" w:author="Author"/>
        </w:rPr>
        <w:pPrChange w:id="17200" w:author="Author">
          <w:pPr>
            <w:pStyle w:val="ListParagraph"/>
            <w:ind w:left="880"/>
          </w:pPr>
        </w:pPrChange>
      </w:pPr>
      <w:ins w:id="17201" w:author="Author">
        <w:del w:id="17202" w:author="Author">
          <w:r>
            <w:delText>/* Compliant */</w:delText>
          </w:r>
          <w:bookmarkStart w:id="17203" w:name="_Toc488929452"/>
          <w:bookmarkStart w:id="17204" w:name="_Toc489941662"/>
          <w:bookmarkStart w:id="17205" w:name="_Toc489942820"/>
          <w:bookmarkStart w:id="17206" w:name="_Toc490207101"/>
          <w:bookmarkStart w:id="17207" w:name="_Toc490208266"/>
          <w:bookmarkStart w:id="17208" w:name="_Toc491674107"/>
          <w:bookmarkEnd w:id="17203"/>
          <w:bookmarkEnd w:id="17204"/>
          <w:bookmarkEnd w:id="17205"/>
          <w:bookmarkEnd w:id="17206"/>
          <w:bookmarkEnd w:id="17207"/>
          <w:bookmarkEnd w:id="17208"/>
        </w:del>
      </w:ins>
    </w:p>
    <w:p w:rsidR="00743B33" w:rsidRDefault="00D20E06" w:rsidP="00743B33">
      <w:pPr>
        <w:pStyle w:val="Heading3"/>
        <w:rPr>
          <w:ins w:id="17209" w:author="Author"/>
          <w:del w:id="17210" w:author="Author"/>
        </w:rPr>
        <w:pPrChange w:id="17211" w:author="Author">
          <w:pPr>
            <w:pStyle w:val="ListParagraph"/>
            <w:ind w:left="880"/>
          </w:pPr>
        </w:pPrChange>
      </w:pPr>
      <w:ins w:id="17212" w:author="Author">
        <w:del w:id="17213" w:author="Author">
          <w:r>
            <w:delText>Renesas.McalGenerator.Generic.CmdReader.UI.Design</w:delText>
          </w:r>
          <w:bookmarkStart w:id="17214" w:name="_Toc488929453"/>
          <w:bookmarkStart w:id="17215" w:name="_Toc489941663"/>
          <w:bookmarkStart w:id="17216" w:name="_Toc489942821"/>
          <w:bookmarkStart w:id="17217" w:name="_Toc490207102"/>
          <w:bookmarkStart w:id="17218" w:name="_Toc490208267"/>
          <w:bookmarkStart w:id="17219" w:name="_Toc491674108"/>
          <w:bookmarkEnd w:id="17214"/>
          <w:bookmarkEnd w:id="17215"/>
          <w:bookmarkEnd w:id="17216"/>
          <w:bookmarkEnd w:id="17217"/>
          <w:bookmarkEnd w:id="17218"/>
          <w:bookmarkEnd w:id="17219"/>
        </w:del>
      </w:ins>
    </w:p>
    <w:p w:rsidR="00743B33" w:rsidRDefault="00D20E06" w:rsidP="00743B33">
      <w:pPr>
        <w:pStyle w:val="Heading3"/>
        <w:rPr>
          <w:ins w:id="17220" w:author="Author"/>
          <w:del w:id="17221" w:author="Author"/>
        </w:rPr>
        <w:pPrChange w:id="17222" w:author="Author">
          <w:pPr>
            <w:pStyle w:val="ListParagraph"/>
            <w:ind w:left="880"/>
          </w:pPr>
        </w:pPrChange>
      </w:pPr>
      <w:ins w:id="17223" w:author="Author">
        <w:del w:id="17224" w:author="Author">
          <w:r>
            <w:delText>/*Not compliant */</w:delText>
          </w:r>
          <w:bookmarkStart w:id="17225" w:name="_Toc488929454"/>
          <w:bookmarkStart w:id="17226" w:name="_Toc489941664"/>
          <w:bookmarkStart w:id="17227" w:name="_Toc489942822"/>
          <w:bookmarkStart w:id="17228" w:name="_Toc490207103"/>
          <w:bookmarkStart w:id="17229" w:name="_Toc490208268"/>
          <w:bookmarkStart w:id="17230" w:name="_Toc491674109"/>
          <w:bookmarkEnd w:id="17225"/>
          <w:bookmarkEnd w:id="17226"/>
          <w:bookmarkEnd w:id="17227"/>
          <w:bookmarkEnd w:id="17228"/>
          <w:bookmarkEnd w:id="17229"/>
          <w:bookmarkEnd w:id="17230"/>
        </w:del>
      </w:ins>
    </w:p>
    <w:p w:rsidR="00743B33" w:rsidRDefault="00D20E06" w:rsidP="00743B33">
      <w:pPr>
        <w:pStyle w:val="Heading3"/>
        <w:rPr>
          <w:del w:id="17231" w:author="Author"/>
        </w:rPr>
        <w:pPrChange w:id="17232" w:author="Author">
          <w:pPr>
            <w:pStyle w:val="Heading2"/>
          </w:pPr>
        </w:pPrChange>
      </w:pPr>
      <w:ins w:id="17233" w:author="Author">
        <w:del w:id="17234" w:author="Author">
          <w:r>
            <w:delText>Renesas.McalGenerator.Generic.CmdReader.UI</w:delText>
          </w:r>
        </w:del>
      </w:ins>
      <w:bookmarkStart w:id="17235" w:name="_Toc488929455"/>
      <w:bookmarkStart w:id="17236" w:name="_Toc489941665"/>
      <w:bookmarkStart w:id="17237" w:name="_Toc489942823"/>
      <w:bookmarkStart w:id="17238" w:name="_Toc490207104"/>
      <w:bookmarkStart w:id="17239" w:name="_Toc490208269"/>
      <w:bookmarkStart w:id="17240" w:name="_Toc491674110"/>
      <w:bookmarkEnd w:id="17235"/>
      <w:bookmarkEnd w:id="17236"/>
      <w:bookmarkEnd w:id="17237"/>
      <w:bookmarkEnd w:id="17238"/>
      <w:bookmarkEnd w:id="17239"/>
      <w:bookmarkEnd w:id="17240"/>
    </w:p>
    <w:p w:rsidR="00743B33" w:rsidRDefault="00743B33" w:rsidP="00743B33">
      <w:pPr>
        <w:pStyle w:val="Heading3"/>
        <w:rPr>
          <w:ins w:id="17241" w:author="Author"/>
          <w:del w:id="17242" w:author="Author"/>
        </w:rPr>
        <w:pPrChange w:id="17243" w:author="Author">
          <w:pPr>
            <w:pStyle w:val="Heading2"/>
          </w:pPr>
        </w:pPrChange>
      </w:pPr>
      <w:bookmarkStart w:id="17244" w:name="_Toc488929456"/>
      <w:bookmarkStart w:id="17245" w:name="_Toc489941666"/>
      <w:bookmarkStart w:id="17246" w:name="_Toc489942824"/>
      <w:bookmarkStart w:id="17247" w:name="_Toc490207105"/>
      <w:bookmarkStart w:id="17248" w:name="_Toc490208270"/>
      <w:bookmarkStart w:id="17249" w:name="_Toc491674111"/>
      <w:bookmarkEnd w:id="17244"/>
      <w:bookmarkEnd w:id="17245"/>
      <w:bookmarkEnd w:id="17246"/>
      <w:bookmarkEnd w:id="17247"/>
      <w:bookmarkEnd w:id="17248"/>
      <w:bookmarkEnd w:id="17249"/>
    </w:p>
    <w:p w:rsidR="00743B33" w:rsidRDefault="00743B33" w:rsidP="00743B33">
      <w:pPr>
        <w:pStyle w:val="Heading3"/>
        <w:rPr>
          <w:ins w:id="17250" w:author="Author"/>
          <w:del w:id="17251" w:author="Author"/>
        </w:rPr>
        <w:pPrChange w:id="17252" w:author="Author">
          <w:pPr>
            <w:pStyle w:val="Heading2"/>
          </w:pPr>
        </w:pPrChange>
      </w:pPr>
      <w:bookmarkStart w:id="17253" w:name="_Toc488929457"/>
      <w:bookmarkStart w:id="17254" w:name="_Toc489941667"/>
      <w:bookmarkStart w:id="17255" w:name="_Toc489942825"/>
      <w:bookmarkStart w:id="17256" w:name="_Toc490207106"/>
      <w:bookmarkStart w:id="17257" w:name="_Toc490208271"/>
      <w:bookmarkStart w:id="17258" w:name="_Toc491674112"/>
      <w:bookmarkEnd w:id="17253"/>
      <w:bookmarkEnd w:id="17254"/>
      <w:bookmarkEnd w:id="17255"/>
      <w:bookmarkEnd w:id="17256"/>
      <w:bookmarkEnd w:id="17257"/>
      <w:bookmarkEnd w:id="17258"/>
    </w:p>
    <w:p w:rsidR="00743B33" w:rsidRDefault="00D20E06" w:rsidP="00743B33">
      <w:pPr>
        <w:pStyle w:val="Heading3"/>
        <w:rPr>
          <w:ins w:id="17259" w:author="Author"/>
          <w:del w:id="17260" w:author="Author"/>
        </w:rPr>
        <w:pPrChange w:id="17261" w:author="Author">
          <w:pPr>
            <w:pStyle w:val="Heading2"/>
          </w:pPr>
        </w:pPrChange>
      </w:pPr>
      <w:ins w:id="17262" w:author="Author">
        <w:del w:id="17263" w:author="Author">
          <w:r>
            <w:delText>c) Nested namespace</w:delText>
          </w:r>
          <w:bookmarkStart w:id="17264" w:name="_Toc488929458"/>
          <w:bookmarkStart w:id="17265" w:name="_Toc489941668"/>
          <w:bookmarkStart w:id="17266" w:name="_Toc489942826"/>
          <w:bookmarkStart w:id="17267" w:name="_Toc490207107"/>
          <w:bookmarkStart w:id="17268" w:name="_Toc490208272"/>
          <w:bookmarkStart w:id="17269" w:name="_Toc491674113"/>
          <w:bookmarkEnd w:id="17264"/>
          <w:bookmarkEnd w:id="17265"/>
          <w:bookmarkEnd w:id="17266"/>
          <w:bookmarkEnd w:id="17267"/>
          <w:bookmarkEnd w:id="17268"/>
          <w:bookmarkEnd w:id="17269"/>
        </w:del>
      </w:ins>
    </w:p>
    <w:p w:rsidR="00743B33" w:rsidRDefault="00D20E06" w:rsidP="00743B33">
      <w:pPr>
        <w:pStyle w:val="Heading3"/>
        <w:rPr>
          <w:ins w:id="17270" w:author="Author"/>
          <w:del w:id="17271" w:author="Author"/>
        </w:rPr>
        <w:pPrChange w:id="17272" w:author="Author">
          <w:pPr>
            <w:pStyle w:val="ListParagraph"/>
            <w:ind w:left="880"/>
          </w:pPr>
        </w:pPrChange>
      </w:pPr>
      <w:ins w:id="17273" w:author="Author">
        <w:del w:id="17274" w:author="Author">
          <w:r>
            <w:delText>/* Compliant */</w:delText>
          </w:r>
          <w:bookmarkStart w:id="17275" w:name="_Toc488929459"/>
          <w:bookmarkStart w:id="17276" w:name="_Toc489941669"/>
          <w:bookmarkStart w:id="17277" w:name="_Toc489942827"/>
          <w:bookmarkStart w:id="17278" w:name="_Toc490207108"/>
          <w:bookmarkStart w:id="17279" w:name="_Toc490208273"/>
          <w:bookmarkStart w:id="17280" w:name="_Toc491674114"/>
          <w:bookmarkEnd w:id="17275"/>
          <w:bookmarkEnd w:id="17276"/>
          <w:bookmarkEnd w:id="17277"/>
          <w:bookmarkEnd w:id="17278"/>
          <w:bookmarkEnd w:id="17279"/>
          <w:bookmarkEnd w:id="17280"/>
        </w:del>
      </w:ins>
    </w:p>
    <w:p w:rsidR="00743B33" w:rsidRDefault="00D20E06" w:rsidP="00743B33">
      <w:pPr>
        <w:pStyle w:val="Heading3"/>
        <w:rPr>
          <w:ins w:id="17281" w:author="Author"/>
          <w:del w:id="17282" w:author="Author"/>
        </w:rPr>
        <w:pPrChange w:id="17283" w:author="Author">
          <w:pPr>
            <w:pStyle w:val="ListParagraph"/>
            <w:ind w:left="880"/>
          </w:pPr>
        </w:pPrChange>
      </w:pPr>
      <w:ins w:id="17284" w:author="Author">
        <w:del w:id="17285" w:author="Author">
          <w:r>
            <w:delText>The classes in the System.Web.UI.Design depend on the classes in System.Web.UI. However, the classes in System.Web.UI do not depend on the classes in System.Web.UI.Design.</w:delText>
          </w:r>
          <w:bookmarkStart w:id="17286" w:name="_Toc488929460"/>
          <w:bookmarkStart w:id="17287" w:name="_Toc489941670"/>
          <w:bookmarkStart w:id="17288" w:name="_Toc489942828"/>
          <w:bookmarkStart w:id="17289" w:name="_Toc490207109"/>
          <w:bookmarkStart w:id="17290" w:name="_Toc490208274"/>
          <w:bookmarkStart w:id="17291" w:name="_Toc491674115"/>
          <w:bookmarkEnd w:id="17286"/>
          <w:bookmarkEnd w:id="17287"/>
          <w:bookmarkEnd w:id="17288"/>
          <w:bookmarkEnd w:id="17289"/>
          <w:bookmarkEnd w:id="17290"/>
          <w:bookmarkEnd w:id="17291"/>
        </w:del>
      </w:ins>
    </w:p>
    <w:p w:rsidR="00743B33" w:rsidRDefault="00D20E06" w:rsidP="00743B33">
      <w:pPr>
        <w:pStyle w:val="Heading3"/>
        <w:rPr>
          <w:ins w:id="17292" w:author="Author"/>
          <w:del w:id="17293" w:author="Author"/>
        </w:rPr>
        <w:pPrChange w:id="17294" w:author="Author">
          <w:pPr>
            <w:pStyle w:val="ListParagraph"/>
            <w:ind w:left="880"/>
          </w:pPr>
        </w:pPrChange>
      </w:pPr>
      <w:ins w:id="17295" w:author="Author">
        <w:del w:id="17296" w:author="Author">
          <w:r>
            <w:delText>/*Not compliant */</w:delText>
          </w:r>
          <w:bookmarkStart w:id="17297" w:name="_Toc488929461"/>
          <w:bookmarkStart w:id="17298" w:name="_Toc489941671"/>
          <w:bookmarkStart w:id="17299" w:name="_Toc489942829"/>
          <w:bookmarkStart w:id="17300" w:name="_Toc490207110"/>
          <w:bookmarkStart w:id="17301" w:name="_Toc490208275"/>
          <w:bookmarkStart w:id="17302" w:name="_Toc491674116"/>
          <w:bookmarkEnd w:id="17297"/>
          <w:bookmarkEnd w:id="17298"/>
          <w:bookmarkEnd w:id="17299"/>
          <w:bookmarkEnd w:id="17300"/>
          <w:bookmarkEnd w:id="17301"/>
          <w:bookmarkEnd w:id="17302"/>
        </w:del>
      </w:ins>
    </w:p>
    <w:p w:rsidR="00743B33" w:rsidRDefault="00D20E06" w:rsidP="00743B33">
      <w:pPr>
        <w:pStyle w:val="Heading3"/>
        <w:rPr>
          <w:ins w:id="17303" w:author="Author"/>
          <w:del w:id="17304" w:author="Author"/>
        </w:rPr>
        <w:pPrChange w:id="17305" w:author="Author">
          <w:pPr>
            <w:pStyle w:val="Heading2"/>
          </w:pPr>
        </w:pPrChange>
      </w:pPr>
      <w:ins w:id="17306" w:author="Author">
        <w:del w:id="17307" w:author="Author">
          <w:r>
            <w:delText>The classes in the System.Web.UI.Design depend on</w:delText>
          </w:r>
          <w:r>
            <w:delText xml:space="preserve"> the classes in System.Web.UI. However, the classes in System.Web.UI depend on the classes in System.Web.UI.Design.</w:delText>
          </w:r>
          <w:bookmarkStart w:id="17308" w:name="_Toc488929462"/>
          <w:bookmarkStart w:id="17309" w:name="_Toc489941672"/>
          <w:bookmarkStart w:id="17310" w:name="_Toc489942830"/>
          <w:bookmarkStart w:id="17311" w:name="_Toc490207111"/>
          <w:bookmarkStart w:id="17312" w:name="_Toc490208276"/>
          <w:bookmarkStart w:id="17313" w:name="_Toc491674117"/>
          <w:bookmarkEnd w:id="17308"/>
          <w:bookmarkEnd w:id="17309"/>
          <w:bookmarkEnd w:id="17310"/>
          <w:bookmarkEnd w:id="17311"/>
          <w:bookmarkEnd w:id="17312"/>
          <w:bookmarkEnd w:id="17313"/>
        </w:del>
      </w:ins>
    </w:p>
    <w:p w:rsidR="00743B33" w:rsidRDefault="00743B33" w:rsidP="00743B33">
      <w:pPr>
        <w:pStyle w:val="Heading3"/>
        <w:rPr>
          <w:ins w:id="17314" w:author="Author"/>
          <w:del w:id="17315" w:author="Author"/>
        </w:rPr>
        <w:pPrChange w:id="17316" w:author="Author">
          <w:pPr>
            <w:pStyle w:val="Heading2"/>
          </w:pPr>
        </w:pPrChange>
      </w:pPr>
      <w:bookmarkStart w:id="17317" w:name="_Toc488929463"/>
      <w:bookmarkStart w:id="17318" w:name="_Toc489941673"/>
      <w:bookmarkStart w:id="17319" w:name="_Toc489942831"/>
      <w:bookmarkStart w:id="17320" w:name="_Toc490207112"/>
      <w:bookmarkStart w:id="17321" w:name="_Toc490208277"/>
      <w:bookmarkStart w:id="17322" w:name="_Toc491674118"/>
      <w:bookmarkEnd w:id="17317"/>
      <w:bookmarkEnd w:id="17318"/>
      <w:bookmarkEnd w:id="17319"/>
      <w:bookmarkEnd w:id="17320"/>
      <w:bookmarkEnd w:id="17321"/>
      <w:bookmarkEnd w:id="17322"/>
    </w:p>
    <w:p w:rsidR="00743B33" w:rsidRDefault="00D20E06" w:rsidP="00743B33">
      <w:pPr>
        <w:pStyle w:val="Heading3"/>
        <w:rPr>
          <w:ins w:id="17323" w:author="Author"/>
          <w:del w:id="17324" w:author="Author"/>
        </w:rPr>
        <w:pPrChange w:id="17325" w:author="Author">
          <w:pPr>
            <w:pStyle w:val="Heading2"/>
          </w:pPr>
        </w:pPrChange>
      </w:pPr>
      <w:ins w:id="17326" w:author="Author">
        <w:del w:id="17327" w:author="Author">
          <w:r>
            <w:delText>d) Use plural namespace</w:delText>
          </w:r>
          <w:bookmarkStart w:id="17328" w:name="_Toc488929464"/>
          <w:bookmarkStart w:id="17329" w:name="_Toc489941674"/>
          <w:bookmarkStart w:id="17330" w:name="_Toc489942832"/>
          <w:bookmarkStart w:id="17331" w:name="_Toc490207113"/>
          <w:bookmarkStart w:id="17332" w:name="_Toc490208278"/>
          <w:bookmarkStart w:id="17333" w:name="_Toc491674119"/>
          <w:bookmarkEnd w:id="17328"/>
          <w:bookmarkEnd w:id="17329"/>
          <w:bookmarkEnd w:id="17330"/>
          <w:bookmarkEnd w:id="17331"/>
          <w:bookmarkEnd w:id="17332"/>
          <w:bookmarkEnd w:id="17333"/>
        </w:del>
      </w:ins>
    </w:p>
    <w:p w:rsidR="00743B33" w:rsidRDefault="00D20E06" w:rsidP="00743B33">
      <w:pPr>
        <w:pStyle w:val="Heading3"/>
        <w:rPr>
          <w:ins w:id="17334" w:author="Author"/>
          <w:del w:id="17335" w:author="Author"/>
        </w:rPr>
        <w:pPrChange w:id="17336" w:author="Author">
          <w:pPr>
            <w:pStyle w:val="ListParagraph"/>
            <w:ind w:left="880"/>
          </w:pPr>
        </w:pPrChange>
      </w:pPr>
      <w:ins w:id="17337" w:author="Author">
        <w:del w:id="17338" w:author="Author">
          <w:r>
            <w:delText>/* Compliant */</w:delText>
          </w:r>
          <w:bookmarkStart w:id="17339" w:name="_Toc488929465"/>
          <w:bookmarkStart w:id="17340" w:name="_Toc489941675"/>
          <w:bookmarkStart w:id="17341" w:name="_Toc489942833"/>
          <w:bookmarkStart w:id="17342" w:name="_Toc490207114"/>
          <w:bookmarkStart w:id="17343" w:name="_Toc490208279"/>
          <w:bookmarkStart w:id="17344" w:name="_Toc491674120"/>
          <w:bookmarkEnd w:id="17339"/>
          <w:bookmarkEnd w:id="17340"/>
          <w:bookmarkEnd w:id="17341"/>
          <w:bookmarkEnd w:id="17342"/>
          <w:bookmarkEnd w:id="17343"/>
          <w:bookmarkEnd w:id="17344"/>
        </w:del>
      </w:ins>
    </w:p>
    <w:p w:rsidR="00743B33" w:rsidRPr="00743B33" w:rsidRDefault="00D20E06" w:rsidP="00743B33">
      <w:pPr>
        <w:pStyle w:val="Heading3"/>
        <w:rPr>
          <w:ins w:id="17345" w:author="Author"/>
          <w:del w:id="17346" w:author="Author"/>
          <w:rPrChange w:id="17347" w:author="Author">
            <w:rPr>
              <w:ins w:id="17348" w:author="Author"/>
              <w:del w:id="17349" w:author="Author"/>
              <w:rFonts w:ascii="Tahoma" w:hAnsi="Tahoma" w:cs="Tahoma"/>
              <w:color w:val="FF0000"/>
              <w:sz w:val="18"/>
              <w:szCs w:val="18"/>
            </w:rPr>
          </w:rPrChange>
        </w:rPr>
        <w:pPrChange w:id="17350" w:author="Author">
          <w:pPr>
            <w:pStyle w:val="ListParagraph"/>
            <w:ind w:left="880"/>
          </w:pPr>
        </w:pPrChange>
      </w:pPr>
      <w:ins w:id="17351" w:author="Author">
        <w:del w:id="17352" w:author="Author">
          <w:r>
            <w:rPr>
              <w:rPrChange w:id="17353" w:author="Author">
                <w:rPr>
                  <w:rFonts w:ascii="Tahoma" w:hAnsi="Tahoma" w:cs="Tahoma"/>
                  <w:color w:val="FF0000"/>
                  <w:sz w:val="18"/>
                  <w:szCs w:val="18"/>
                </w:rPr>
              </w:rPrChange>
            </w:rPr>
            <w:delText xml:space="preserve">System.Collections </w:delText>
          </w:r>
          <w:bookmarkStart w:id="17354" w:name="_Toc488929466"/>
          <w:bookmarkStart w:id="17355" w:name="_Toc489941676"/>
          <w:bookmarkStart w:id="17356" w:name="_Toc489942834"/>
          <w:bookmarkStart w:id="17357" w:name="_Toc490207115"/>
          <w:bookmarkStart w:id="17358" w:name="_Toc490208280"/>
          <w:bookmarkStart w:id="17359" w:name="_Toc491674121"/>
          <w:bookmarkEnd w:id="17354"/>
          <w:bookmarkEnd w:id="17355"/>
          <w:bookmarkEnd w:id="17356"/>
          <w:bookmarkEnd w:id="17357"/>
          <w:bookmarkEnd w:id="17358"/>
          <w:bookmarkEnd w:id="17359"/>
        </w:del>
      </w:ins>
    </w:p>
    <w:p w:rsidR="00743B33" w:rsidRDefault="00D20E06" w:rsidP="00743B33">
      <w:pPr>
        <w:pStyle w:val="Heading3"/>
        <w:rPr>
          <w:ins w:id="17360" w:author="Author"/>
          <w:del w:id="17361" w:author="Author"/>
        </w:rPr>
        <w:pPrChange w:id="17362" w:author="Author">
          <w:pPr>
            <w:pStyle w:val="ListParagraph"/>
            <w:ind w:left="880"/>
          </w:pPr>
        </w:pPrChange>
      </w:pPr>
      <w:ins w:id="17363" w:author="Author">
        <w:del w:id="17364" w:author="Author">
          <w:r>
            <w:delText>/*Not compliant */</w:delText>
          </w:r>
          <w:bookmarkStart w:id="17365" w:name="_Toc488929467"/>
          <w:bookmarkStart w:id="17366" w:name="_Toc489941677"/>
          <w:bookmarkStart w:id="17367" w:name="_Toc489942835"/>
          <w:bookmarkStart w:id="17368" w:name="_Toc490207116"/>
          <w:bookmarkStart w:id="17369" w:name="_Toc490208281"/>
          <w:bookmarkStart w:id="17370" w:name="_Toc491674122"/>
          <w:bookmarkEnd w:id="17365"/>
          <w:bookmarkEnd w:id="17366"/>
          <w:bookmarkEnd w:id="17367"/>
          <w:bookmarkEnd w:id="17368"/>
          <w:bookmarkEnd w:id="17369"/>
          <w:bookmarkEnd w:id="17370"/>
        </w:del>
      </w:ins>
    </w:p>
    <w:p w:rsidR="00743B33" w:rsidRDefault="00D20E06" w:rsidP="00743B33">
      <w:pPr>
        <w:pStyle w:val="Heading3"/>
        <w:rPr>
          <w:ins w:id="17371" w:author="Author"/>
          <w:del w:id="17372" w:author="Author"/>
        </w:rPr>
        <w:pPrChange w:id="17373" w:author="Author">
          <w:pPr>
            <w:pStyle w:val="ListParagraph"/>
            <w:ind w:leftChars="0" w:left="851"/>
          </w:pPr>
        </w:pPrChange>
      </w:pPr>
      <w:ins w:id="17374" w:author="Author">
        <w:del w:id="17375" w:author="Author">
          <w:r>
            <w:delText>System.Collection</w:delText>
          </w:r>
          <w:bookmarkStart w:id="17376" w:name="_Toc488929468"/>
          <w:bookmarkStart w:id="17377" w:name="_Toc489941678"/>
          <w:bookmarkStart w:id="17378" w:name="_Toc489942836"/>
          <w:bookmarkStart w:id="17379" w:name="_Toc490207117"/>
          <w:bookmarkStart w:id="17380" w:name="_Toc490208282"/>
          <w:bookmarkStart w:id="17381" w:name="_Toc491674123"/>
          <w:bookmarkEnd w:id="17376"/>
          <w:bookmarkEnd w:id="17377"/>
          <w:bookmarkEnd w:id="17378"/>
          <w:bookmarkEnd w:id="17379"/>
          <w:bookmarkEnd w:id="17380"/>
          <w:bookmarkEnd w:id="17381"/>
        </w:del>
      </w:ins>
    </w:p>
    <w:p w:rsidR="00743B33" w:rsidRDefault="00743B33" w:rsidP="00743B33">
      <w:pPr>
        <w:pStyle w:val="Heading3"/>
        <w:rPr>
          <w:ins w:id="17382" w:author="Author"/>
          <w:del w:id="17383" w:author="Author"/>
        </w:rPr>
        <w:pPrChange w:id="17384" w:author="Author">
          <w:pPr>
            <w:pStyle w:val="ListParagraph"/>
            <w:ind w:leftChars="0" w:left="851"/>
          </w:pPr>
        </w:pPrChange>
      </w:pPr>
      <w:bookmarkStart w:id="17385" w:name="_Toc488929469"/>
      <w:bookmarkStart w:id="17386" w:name="_Toc489941679"/>
      <w:bookmarkStart w:id="17387" w:name="_Toc489942837"/>
      <w:bookmarkStart w:id="17388" w:name="_Toc490207118"/>
      <w:bookmarkStart w:id="17389" w:name="_Toc490208283"/>
      <w:bookmarkStart w:id="17390" w:name="_Toc491674124"/>
      <w:bookmarkEnd w:id="17385"/>
      <w:bookmarkEnd w:id="17386"/>
      <w:bookmarkEnd w:id="17387"/>
      <w:bookmarkEnd w:id="17388"/>
      <w:bookmarkEnd w:id="17389"/>
      <w:bookmarkEnd w:id="17390"/>
    </w:p>
    <w:p w:rsidR="00743B33" w:rsidRDefault="00743B33" w:rsidP="00743B33">
      <w:pPr>
        <w:pStyle w:val="Heading3"/>
        <w:rPr>
          <w:ins w:id="17391" w:author="Author"/>
          <w:del w:id="17392" w:author="Author"/>
        </w:rPr>
        <w:pPrChange w:id="17393" w:author="Author">
          <w:pPr>
            <w:pStyle w:val="Heading2"/>
          </w:pPr>
        </w:pPrChange>
      </w:pPr>
      <w:bookmarkStart w:id="17394" w:name="_Toc488929470"/>
      <w:bookmarkStart w:id="17395" w:name="_Toc489941680"/>
      <w:bookmarkStart w:id="17396" w:name="_Toc489942838"/>
      <w:bookmarkStart w:id="17397" w:name="_Toc490207119"/>
      <w:bookmarkStart w:id="17398" w:name="_Toc490208284"/>
      <w:bookmarkStart w:id="17399" w:name="_Toc491674125"/>
      <w:bookmarkEnd w:id="17394"/>
      <w:bookmarkEnd w:id="17395"/>
      <w:bookmarkEnd w:id="17396"/>
      <w:bookmarkEnd w:id="17397"/>
      <w:bookmarkEnd w:id="17398"/>
      <w:bookmarkEnd w:id="17399"/>
    </w:p>
    <w:p w:rsidR="00743B33" w:rsidRDefault="00D20E06" w:rsidP="00743B33">
      <w:pPr>
        <w:pStyle w:val="Heading3"/>
        <w:rPr>
          <w:ins w:id="17400" w:author="Author"/>
          <w:del w:id="17401" w:author="Author"/>
        </w:rPr>
        <w:pPrChange w:id="17402" w:author="Author">
          <w:pPr>
            <w:pStyle w:val="Heading2"/>
          </w:pPr>
        </w:pPrChange>
      </w:pPr>
      <w:ins w:id="17403" w:author="Author">
        <w:del w:id="17404" w:author="Author">
          <w:r>
            <w:delText>e)</w:delText>
          </w:r>
          <w:bookmarkStart w:id="17405" w:name="_Toc488929471"/>
          <w:bookmarkStart w:id="17406" w:name="_Toc489941681"/>
          <w:bookmarkStart w:id="17407" w:name="_Toc489942839"/>
          <w:bookmarkStart w:id="17408" w:name="_Toc490207120"/>
          <w:bookmarkStart w:id="17409" w:name="_Toc490208285"/>
          <w:bookmarkStart w:id="17410" w:name="_Toc491674126"/>
          <w:bookmarkEnd w:id="17405"/>
          <w:bookmarkEnd w:id="17406"/>
          <w:bookmarkEnd w:id="17407"/>
          <w:bookmarkEnd w:id="17408"/>
          <w:bookmarkEnd w:id="17409"/>
          <w:bookmarkEnd w:id="17410"/>
        </w:del>
      </w:ins>
    </w:p>
    <w:p w:rsidR="00743B33" w:rsidRDefault="00D20E06" w:rsidP="00743B33">
      <w:pPr>
        <w:pStyle w:val="Heading3"/>
        <w:rPr>
          <w:ins w:id="17411" w:author="Author"/>
        </w:rPr>
        <w:pPrChange w:id="17412" w:author="Author">
          <w:pPr>
            <w:pStyle w:val="Heading2"/>
          </w:pPr>
        </w:pPrChange>
      </w:pPr>
      <w:bookmarkStart w:id="17413" w:name="_Toc491674127"/>
      <w:ins w:id="17414" w:author="Author">
        <w:r>
          <w:t>Name_NaSpc</w:t>
        </w:r>
        <w:del w:id="17415" w:author="Author">
          <w:r>
            <w:delText>space</w:delText>
          </w:r>
        </w:del>
        <w:r>
          <w:t>_001</w:t>
        </w:r>
        <w:bookmarkEnd w:id="17413"/>
      </w:ins>
    </w:p>
    <w:p w:rsidR="00743B33" w:rsidRDefault="00D20E06">
      <w:pPr>
        <w:ind w:left="540"/>
        <w:rPr>
          <w:ins w:id="17416" w:author="Author"/>
          <w:rFonts w:ascii="Calibri" w:hAnsi="Calibri"/>
          <w:b/>
          <w:sz w:val="20"/>
          <w:szCs w:val="20"/>
          <w:lang w:val="en-US"/>
        </w:rPr>
      </w:pPr>
      <w:ins w:id="17417" w:author="Author">
        <w:r>
          <w:rPr>
            <w:rFonts w:ascii="Calibri" w:hAnsi="Calibri"/>
            <w:b/>
            <w:sz w:val="20"/>
            <w:szCs w:val="20"/>
            <w:lang w:val="en-US"/>
          </w:rPr>
          <w:t>Rule:</w:t>
        </w:r>
      </w:ins>
    </w:p>
    <w:p w:rsidR="00743B33" w:rsidRDefault="00D20E06" w:rsidP="00743B33">
      <w:pPr>
        <w:pStyle w:val="ListParagraph"/>
        <w:ind w:leftChars="257" w:left="565"/>
        <w:rPr>
          <w:ins w:id="17418" w:author="Author"/>
          <w:rFonts w:ascii="Calibri" w:hAnsi="Calibri"/>
          <w:sz w:val="20"/>
          <w:szCs w:val="20"/>
        </w:rPr>
        <w:pPrChange w:id="17419" w:author="Author">
          <w:pPr>
            <w:pStyle w:val="ListParagraph"/>
            <w:numPr>
              <w:numId w:val="30"/>
            </w:numPr>
            <w:ind w:leftChars="0" w:left="851" w:hanging="218"/>
          </w:pPr>
        </w:pPrChange>
      </w:pPr>
      <w:ins w:id="17420" w:author="Author">
        <w:r>
          <w:rPr>
            <w:rFonts w:ascii="Calibri" w:hAnsi="Calibri"/>
            <w:sz w:val="20"/>
            <w:szCs w:val="20"/>
          </w:rPr>
          <w:t>The general</w:t>
        </w:r>
        <w:r>
          <w:rPr>
            <w:rFonts w:ascii="Calibri" w:hAnsi="Calibri"/>
            <w:sz w:val="20"/>
            <w:szCs w:val="20"/>
          </w:rPr>
          <w:t xml:space="preserve"> rule for naming namespaces is to use the company name followed by the technology name and optionally the feature and design as “</w:t>
        </w:r>
        <w:r>
          <w:rPr>
            <w:rFonts w:ascii="Calibri" w:hAnsi="Calibri"/>
            <w:sz w:val="20"/>
            <w:szCs w:val="20"/>
            <w:rPrChange w:id="17421" w:author="Author">
              <w:rPr>
                <w:rFonts w:ascii="Calibri" w:hAnsi="Calibri"/>
                <w:b/>
                <w:sz w:val="20"/>
                <w:szCs w:val="20"/>
              </w:rPr>
            </w:rPrChange>
          </w:rPr>
          <w:t>CompanyName</w:t>
        </w:r>
        <w:r>
          <w:rPr>
            <w:rFonts w:ascii="Calibri" w:hAnsi="Calibri"/>
            <w:sz w:val="20"/>
            <w:szCs w:val="20"/>
          </w:rPr>
          <w:t>.</w:t>
        </w:r>
        <w:r>
          <w:rPr>
            <w:rFonts w:ascii="Calibri" w:hAnsi="Calibri"/>
            <w:sz w:val="20"/>
            <w:szCs w:val="20"/>
            <w:rPrChange w:id="17422" w:author="Author">
              <w:rPr>
                <w:rFonts w:ascii="Calibri" w:hAnsi="Calibri"/>
                <w:b/>
                <w:sz w:val="20"/>
                <w:szCs w:val="20"/>
              </w:rPr>
            </w:rPrChange>
          </w:rPr>
          <w:t>Technology</w:t>
        </w:r>
        <w:r>
          <w:rPr>
            <w:rFonts w:ascii="Calibri" w:hAnsi="Calibri"/>
            <w:sz w:val="20"/>
            <w:szCs w:val="20"/>
          </w:rPr>
          <w:t>[.</w:t>
        </w:r>
        <w:r>
          <w:rPr>
            <w:rFonts w:ascii="Calibri" w:hAnsi="Calibri"/>
            <w:sz w:val="20"/>
            <w:szCs w:val="20"/>
            <w:rPrChange w:id="17423" w:author="Author">
              <w:rPr>
                <w:rFonts w:ascii="Calibri" w:hAnsi="Calibri"/>
                <w:b/>
                <w:sz w:val="20"/>
                <w:szCs w:val="20"/>
              </w:rPr>
            </w:rPrChange>
          </w:rPr>
          <w:t>Feature</w:t>
        </w:r>
        <w:r>
          <w:rPr>
            <w:rFonts w:ascii="Calibri" w:hAnsi="Calibri"/>
            <w:sz w:val="20"/>
            <w:szCs w:val="20"/>
          </w:rPr>
          <w:t>][.</w:t>
        </w:r>
        <w:r>
          <w:rPr>
            <w:rFonts w:ascii="Calibri" w:hAnsi="Calibri"/>
            <w:sz w:val="20"/>
            <w:szCs w:val="20"/>
            <w:rPrChange w:id="17424" w:author="Author">
              <w:rPr>
                <w:rFonts w:ascii="Calibri" w:hAnsi="Calibri"/>
                <w:b/>
                <w:sz w:val="20"/>
                <w:szCs w:val="20"/>
              </w:rPr>
            </w:rPrChange>
          </w:rPr>
          <w:t>Design</w:t>
        </w:r>
        <w:r>
          <w:rPr>
            <w:rFonts w:ascii="Calibri" w:hAnsi="Calibri"/>
            <w:sz w:val="20"/>
            <w:szCs w:val="20"/>
          </w:rPr>
          <w:t>]”</w:t>
        </w:r>
      </w:ins>
    </w:p>
    <w:p w:rsidR="00743B33" w:rsidRDefault="00D20E06">
      <w:pPr>
        <w:pStyle w:val="ListParagraph"/>
        <w:numPr>
          <w:ilvl w:val="0"/>
          <w:numId w:val="30"/>
        </w:numPr>
        <w:ind w:leftChars="0" w:left="851" w:hanging="218"/>
        <w:rPr>
          <w:ins w:id="17425" w:author="Author"/>
          <w:del w:id="17426" w:author="Author"/>
          <w:rFonts w:ascii="Calibri" w:hAnsi="Calibri"/>
          <w:sz w:val="20"/>
          <w:szCs w:val="20"/>
        </w:rPr>
      </w:pPr>
      <w:ins w:id="17427" w:author="Author">
        <w:del w:id="17428" w:author="Author">
          <w:r>
            <w:rPr>
              <w:rFonts w:ascii="Calibri" w:hAnsi="Calibri"/>
              <w:sz w:val="20"/>
              <w:szCs w:val="20"/>
            </w:rPr>
            <w:delText>Where appropriate, use well-known acronyms to replace lengthy phrase names.</w:delText>
          </w:r>
        </w:del>
      </w:ins>
    </w:p>
    <w:p w:rsidR="00743B33" w:rsidRDefault="00743B33">
      <w:pPr>
        <w:pStyle w:val="ListParagraph"/>
        <w:ind w:leftChars="0" w:left="851"/>
        <w:rPr>
          <w:ins w:id="17429" w:author="Author"/>
          <w:rFonts w:ascii="Calibri" w:hAnsi="Calibri"/>
          <w:sz w:val="20"/>
          <w:szCs w:val="20"/>
        </w:rPr>
      </w:pPr>
    </w:p>
    <w:p w:rsidR="00743B33" w:rsidRDefault="00D20E06">
      <w:pPr>
        <w:ind w:left="540"/>
        <w:rPr>
          <w:ins w:id="17430" w:author="Author"/>
          <w:rFonts w:ascii="Calibri" w:hAnsi="Calibri"/>
          <w:b/>
          <w:sz w:val="20"/>
          <w:szCs w:val="20"/>
          <w:lang w:val="en-US"/>
        </w:rPr>
      </w:pPr>
      <w:ins w:id="17431" w:author="Author">
        <w:r>
          <w:rPr>
            <w:rFonts w:ascii="Calibri" w:hAnsi="Calibri"/>
            <w:b/>
            <w:sz w:val="20"/>
            <w:szCs w:val="20"/>
            <w:lang w:val="en-US"/>
          </w:rPr>
          <w:t>Example</w:t>
        </w:r>
        <w:r>
          <w:rPr>
            <w:rFonts w:ascii="Calibri" w:hAnsi="Calibri"/>
            <w:b/>
            <w:sz w:val="20"/>
            <w:szCs w:val="20"/>
            <w:lang w:val="en-US"/>
          </w:rPr>
          <w:t>:</w:t>
        </w:r>
      </w:ins>
    </w:p>
    <w:p w:rsidR="00743B33" w:rsidRDefault="00743B33">
      <w:pPr>
        <w:ind w:left="540"/>
        <w:rPr>
          <w:ins w:id="17432" w:author="Author"/>
          <w:del w:id="17433" w:author="Author"/>
          <w:rFonts w:ascii="Calibri" w:hAnsi="Calibri"/>
          <w:b/>
          <w:sz w:val="20"/>
          <w:szCs w:val="20"/>
          <w:lang w:val="en-US"/>
        </w:rPr>
      </w:pPr>
    </w:p>
    <w:p w:rsidR="00743B33" w:rsidRDefault="00D20E06">
      <w:pPr>
        <w:pStyle w:val="ListParagraph"/>
        <w:ind w:leftChars="0" w:left="567"/>
        <w:rPr>
          <w:ins w:id="17434" w:author="Author"/>
          <w:rFonts w:ascii="Calibri" w:hAnsi="Calibri"/>
          <w:sz w:val="20"/>
          <w:szCs w:val="20"/>
          <w:lang w:val="en-US"/>
        </w:rPr>
      </w:pPr>
      <w:ins w:id="17435" w:author="Author">
        <w:del w:id="17436" w:author="Author">
          <w:r>
            <w:rPr>
              <w:rFonts w:ascii="Calibri" w:hAnsi="Calibri"/>
              <w:sz w:val="20"/>
              <w:szCs w:val="20"/>
              <w:lang w:val="en-US"/>
            </w:rPr>
            <w:delText>/*</w:delText>
          </w:r>
        </w:del>
        <w:r>
          <w:rPr>
            <w:rFonts w:ascii="Calibri" w:hAnsi="Calibri"/>
            <w:sz w:val="20"/>
            <w:szCs w:val="20"/>
            <w:lang w:val="en-US"/>
          </w:rPr>
          <w:t xml:space="preserve">// </w:t>
        </w:r>
        <w:r>
          <w:rPr>
            <w:rFonts w:ascii="Calibri" w:hAnsi="Calibri"/>
            <w:sz w:val="20"/>
            <w:szCs w:val="20"/>
          </w:rPr>
          <w:t>Compliant</w:t>
        </w:r>
        <w:del w:id="17437" w:author="Author">
          <w:r>
            <w:rPr>
              <w:rFonts w:ascii="Calibri" w:hAnsi="Calibri"/>
              <w:sz w:val="20"/>
              <w:szCs w:val="20"/>
              <w:lang w:val="en-US"/>
            </w:rPr>
            <w:delText xml:space="preserve"> */</w:delText>
          </w:r>
        </w:del>
      </w:ins>
    </w:p>
    <w:p w:rsidR="00743B33" w:rsidRPr="00743B33" w:rsidRDefault="00D20E06">
      <w:pPr>
        <w:pStyle w:val="ListParagraph"/>
        <w:ind w:leftChars="0" w:left="567"/>
        <w:rPr>
          <w:ins w:id="17438" w:author="Author"/>
          <w:rFonts w:ascii="Calibri" w:hAnsi="Calibri"/>
          <w:sz w:val="20"/>
          <w:szCs w:val="20"/>
          <w:rPrChange w:id="17439" w:author="Author">
            <w:rPr>
              <w:ins w:id="17440" w:author="Author"/>
              <w:rFonts w:ascii="Calibri" w:hAnsi="Calibri"/>
              <w:b/>
              <w:sz w:val="20"/>
              <w:szCs w:val="20"/>
            </w:rPr>
          </w:rPrChange>
        </w:rPr>
      </w:pPr>
      <w:ins w:id="17441" w:author="Author">
        <w:r>
          <w:rPr>
            <w:rFonts w:ascii="Calibri" w:hAnsi="Calibri"/>
            <w:sz w:val="20"/>
            <w:szCs w:val="20"/>
            <w:rPrChange w:id="17442" w:author="Author">
              <w:rPr>
                <w:rFonts w:ascii="Calibri" w:hAnsi="Calibri"/>
                <w:b/>
                <w:sz w:val="20"/>
                <w:szCs w:val="20"/>
              </w:rPr>
            </w:rPrChange>
          </w:rPr>
          <w:t>Renesas</w:t>
        </w:r>
        <w:r>
          <w:rPr>
            <w:rFonts w:ascii="Calibri" w:hAnsi="Calibri"/>
            <w:sz w:val="20"/>
            <w:szCs w:val="20"/>
          </w:rPr>
          <w:t>.</w:t>
        </w:r>
        <w:r>
          <w:rPr>
            <w:rFonts w:ascii="Calibri" w:hAnsi="Calibri"/>
            <w:sz w:val="20"/>
            <w:szCs w:val="20"/>
            <w:rPrChange w:id="17443" w:author="Author">
              <w:rPr>
                <w:rFonts w:ascii="Calibri" w:hAnsi="Calibri"/>
                <w:b/>
                <w:sz w:val="20"/>
                <w:szCs w:val="20"/>
              </w:rPr>
            </w:rPrChange>
          </w:rPr>
          <w:t>McalGenerator</w:t>
        </w:r>
        <w:r>
          <w:rPr>
            <w:rFonts w:ascii="Calibri" w:hAnsi="Calibri"/>
            <w:sz w:val="20"/>
            <w:szCs w:val="20"/>
          </w:rPr>
          <w:t>.</w:t>
        </w:r>
        <w:r>
          <w:rPr>
            <w:rFonts w:ascii="Calibri" w:hAnsi="Calibri"/>
            <w:sz w:val="20"/>
            <w:szCs w:val="20"/>
            <w:rPrChange w:id="17444" w:author="Author">
              <w:rPr>
                <w:rFonts w:ascii="Calibri" w:hAnsi="Calibri"/>
                <w:b/>
                <w:sz w:val="20"/>
                <w:szCs w:val="20"/>
              </w:rPr>
            </w:rPrChange>
          </w:rPr>
          <w:t>Generic</w:t>
        </w:r>
        <w:r>
          <w:rPr>
            <w:rFonts w:ascii="Calibri" w:hAnsi="Calibri"/>
            <w:sz w:val="20"/>
            <w:szCs w:val="20"/>
          </w:rPr>
          <w:t>.</w:t>
        </w:r>
        <w:del w:id="17445" w:author="Author">
          <w:r>
            <w:rPr>
              <w:rFonts w:ascii="Calibri" w:hAnsi="Calibri"/>
              <w:sz w:val="20"/>
              <w:szCs w:val="20"/>
              <w:rPrChange w:id="17446" w:author="Author">
                <w:rPr>
                  <w:rFonts w:ascii="Calibri" w:hAnsi="Calibri"/>
                  <w:b/>
                  <w:sz w:val="20"/>
                  <w:szCs w:val="20"/>
                </w:rPr>
              </w:rPrChange>
            </w:rPr>
            <w:delText>CmdReader</w:delText>
          </w:r>
        </w:del>
        <w:r>
          <w:rPr>
            <w:rFonts w:ascii="Calibri" w:hAnsi="Calibri"/>
            <w:sz w:val="20"/>
            <w:szCs w:val="20"/>
            <w:rPrChange w:id="17447" w:author="Author">
              <w:rPr>
                <w:rFonts w:ascii="Calibri" w:hAnsi="Calibri"/>
                <w:b/>
                <w:sz w:val="20"/>
                <w:szCs w:val="20"/>
              </w:rPr>
            </w:rPrChange>
          </w:rPr>
          <w:t>DataHelper</w:t>
        </w:r>
      </w:ins>
    </w:p>
    <w:p w:rsidR="00743B33" w:rsidRDefault="00743B33">
      <w:pPr>
        <w:pStyle w:val="ListParagraph"/>
        <w:ind w:leftChars="0" w:left="567"/>
        <w:rPr>
          <w:ins w:id="17448" w:author="Author"/>
          <w:rFonts w:ascii="Calibri" w:hAnsi="Calibri"/>
          <w:b/>
          <w:sz w:val="20"/>
          <w:szCs w:val="20"/>
        </w:rPr>
      </w:pPr>
    </w:p>
    <w:p w:rsidR="00743B33" w:rsidRDefault="00D20E06">
      <w:pPr>
        <w:pStyle w:val="ListParagraph"/>
        <w:ind w:leftChars="0" w:left="567"/>
        <w:rPr>
          <w:ins w:id="17449" w:author="Author"/>
          <w:rFonts w:ascii="Calibri" w:hAnsi="Calibri"/>
          <w:sz w:val="20"/>
          <w:szCs w:val="20"/>
        </w:rPr>
      </w:pPr>
      <w:ins w:id="17450" w:author="Author">
        <w:del w:id="17451" w:author="Author">
          <w:r>
            <w:rPr>
              <w:rFonts w:ascii="Calibri" w:hAnsi="Calibri"/>
              <w:sz w:val="20"/>
              <w:szCs w:val="20"/>
            </w:rPr>
            <w:delText>/*</w:delText>
          </w:r>
        </w:del>
        <w:r>
          <w:rPr>
            <w:rFonts w:ascii="Calibri" w:hAnsi="Calibri"/>
            <w:sz w:val="20"/>
            <w:szCs w:val="20"/>
          </w:rPr>
          <w:t>// Not compliant</w:t>
        </w:r>
        <w:del w:id="17452" w:author="Author">
          <w:r>
            <w:rPr>
              <w:rFonts w:ascii="Calibri" w:hAnsi="Calibri"/>
              <w:sz w:val="20"/>
              <w:szCs w:val="20"/>
            </w:rPr>
            <w:delText xml:space="preserve"> */</w:delText>
          </w:r>
        </w:del>
      </w:ins>
    </w:p>
    <w:p w:rsidR="00743B33" w:rsidRPr="00743B33" w:rsidRDefault="00D20E06">
      <w:pPr>
        <w:pStyle w:val="ListParagraph"/>
        <w:ind w:leftChars="0" w:left="567"/>
        <w:rPr>
          <w:ins w:id="17453" w:author="Author"/>
          <w:rFonts w:ascii="Calibri" w:hAnsi="Calibri"/>
          <w:sz w:val="20"/>
          <w:szCs w:val="20"/>
          <w:rPrChange w:id="17454" w:author="Author">
            <w:rPr>
              <w:ins w:id="17455" w:author="Author"/>
              <w:rFonts w:ascii="Calibri" w:hAnsi="Calibri"/>
              <w:b/>
              <w:sz w:val="20"/>
              <w:szCs w:val="20"/>
            </w:rPr>
          </w:rPrChange>
        </w:rPr>
      </w:pPr>
      <w:ins w:id="17456" w:author="Author">
        <w:r>
          <w:rPr>
            <w:rFonts w:ascii="Calibri" w:hAnsi="Calibri"/>
            <w:sz w:val="20"/>
            <w:szCs w:val="20"/>
            <w:rPrChange w:id="17457" w:author="Author">
              <w:rPr>
                <w:rFonts w:ascii="Calibri" w:hAnsi="Calibri"/>
                <w:b/>
                <w:sz w:val="20"/>
                <w:szCs w:val="20"/>
              </w:rPr>
            </w:rPrChange>
          </w:rPr>
          <w:t>Generator</w:t>
        </w:r>
        <w:r>
          <w:rPr>
            <w:rFonts w:ascii="Calibri" w:hAnsi="Calibri"/>
            <w:sz w:val="20"/>
            <w:szCs w:val="20"/>
          </w:rPr>
          <w:t>.</w:t>
        </w:r>
        <w:del w:id="17458" w:author="Author">
          <w:r>
            <w:rPr>
              <w:rFonts w:ascii="Calibri" w:hAnsi="Calibri"/>
              <w:sz w:val="20"/>
              <w:szCs w:val="20"/>
              <w:rPrChange w:id="17459" w:author="Author">
                <w:rPr>
                  <w:rFonts w:ascii="Calibri" w:hAnsi="Calibri"/>
                  <w:b/>
                  <w:sz w:val="20"/>
                  <w:szCs w:val="20"/>
                </w:rPr>
              </w:rPrChange>
            </w:rPr>
            <w:delText xml:space="preserve"> </w:delText>
          </w:r>
        </w:del>
        <w:r>
          <w:rPr>
            <w:rFonts w:ascii="Calibri" w:hAnsi="Calibri"/>
            <w:sz w:val="20"/>
            <w:szCs w:val="20"/>
            <w:rPrChange w:id="17460" w:author="Author">
              <w:rPr>
                <w:rFonts w:ascii="Calibri" w:hAnsi="Calibri"/>
                <w:b/>
                <w:sz w:val="20"/>
                <w:szCs w:val="20"/>
              </w:rPr>
            </w:rPrChange>
          </w:rPr>
          <w:t>Generic</w:t>
        </w:r>
        <w:del w:id="17461" w:author="Author">
          <w:r>
            <w:rPr>
              <w:rFonts w:ascii="Calibri" w:hAnsi="Calibri"/>
              <w:sz w:val="20"/>
              <w:szCs w:val="20"/>
              <w:rPrChange w:id="17462" w:author="Author">
                <w:rPr>
                  <w:rFonts w:ascii="Calibri" w:hAnsi="Calibri"/>
                  <w:b/>
                  <w:sz w:val="20"/>
                  <w:szCs w:val="20"/>
                </w:rPr>
              </w:rPrChange>
            </w:rPr>
            <w:delText xml:space="preserve"> </w:delText>
          </w:r>
        </w:del>
        <w:r>
          <w:rPr>
            <w:rFonts w:ascii="Calibri" w:hAnsi="Calibri"/>
            <w:sz w:val="20"/>
            <w:szCs w:val="20"/>
            <w:rPrChange w:id="17463" w:author="Author">
              <w:rPr>
                <w:rFonts w:ascii="Calibri" w:hAnsi="Calibri"/>
                <w:b/>
                <w:sz w:val="20"/>
                <w:szCs w:val="20"/>
              </w:rPr>
            </w:rPrChange>
          </w:rPr>
          <w:t>.</w:t>
        </w:r>
        <w:del w:id="17464" w:author="Author">
          <w:r>
            <w:rPr>
              <w:rFonts w:ascii="Calibri" w:hAnsi="Calibri"/>
              <w:sz w:val="20"/>
              <w:szCs w:val="20"/>
              <w:rPrChange w:id="17465" w:author="Author">
                <w:rPr>
                  <w:rFonts w:ascii="Calibri" w:hAnsi="Calibri"/>
                  <w:b/>
                  <w:sz w:val="20"/>
                  <w:szCs w:val="20"/>
                </w:rPr>
              </w:rPrChange>
            </w:rPr>
            <w:delText xml:space="preserve"> </w:delText>
          </w:r>
        </w:del>
        <w:r>
          <w:rPr>
            <w:rFonts w:ascii="Calibri" w:hAnsi="Calibri"/>
            <w:sz w:val="20"/>
            <w:szCs w:val="20"/>
            <w:rPrChange w:id="17466" w:author="Author">
              <w:rPr>
                <w:rFonts w:ascii="Calibri" w:hAnsi="Calibri"/>
                <w:b/>
                <w:sz w:val="20"/>
                <w:szCs w:val="20"/>
              </w:rPr>
            </w:rPrChange>
          </w:rPr>
          <w:t>DataHelper</w:t>
        </w:r>
        <w:del w:id="17467" w:author="Author">
          <w:r>
            <w:rPr>
              <w:rFonts w:ascii="Calibri" w:hAnsi="Calibri"/>
              <w:sz w:val="20"/>
              <w:szCs w:val="20"/>
              <w:rPrChange w:id="17468" w:author="Author">
                <w:rPr>
                  <w:rFonts w:ascii="Calibri" w:hAnsi="Calibri"/>
                  <w:b/>
                  <w:sz w:val="20"/>
                  <w:szCs w:val="20"/>
                </w:rPr>
              </w:rPrChange>
            </w:rPr>
            <w:delText>CmdReader</w:delText>
          </w:r>
        </w:del>
      </w:ins>
    </w:p>
    <w:p w:rsidR="00743B33" w:rsidRDefault="00D20E06">
      <w:pPr>
        <w:ind w:left="540"/>
        <w:rPr>
          <w:ins w:id="17469" w:author="Author"/>
          <w:del w:id="17470" w:author="Author"/>
          <w:rFonts w:ascii="Tahoma" w:hAnsi="Tahoma" w:cs="Tahoma"/>
          <w:color w:val="000000"/>
          <w:sz w:val="18"/>
          <w:szCs w:val="18"/>
        </w:rPr>
      </w:pPr>
      <w:ins w:id="17471" w:author="Author">
        <w:del w:id="17472" w:author="Author">
          <w:r>
            <w:rPr>
              <w:rFonts w:ascii="Tahoma" w:hAnsi="Tahoma" w:cs="Tahoma"/>
              <w:color w:val="000000"/>
              <w:sz w:val="18"/>
              <w:szCs w:val="18"/>
            </w:rPr>
            <w:delText>/* Compliant */</w:delText>
          </w:r>
        </w:del>
      </w:ins>
    </w:p>
    <w:p w:rsidR="00743B33" w:rsidRDefault="00D20E06">
      <w:pPr>
        <w:ind w:left="540"/>
        <w:rPr>
          <w:ins w:id="17473" w:author="Author"/>
          <w:del w:id="17474" w:author="Author"/>
          <w:rFonts w:ascii="Tahoma" w:hAnsi="Tahoma" w:cs="Tahoma"/>
          <w:color w:val="000000"/>
          <w:sz w:val="18"/>
          <w:szCs w:val="18"/>
        </w:rPr>
      </w:pPr>
      <w:ins w:id="17475" w:author="Author">
        <w:del w:id="17476" w:author="Author">
          <w:r>
            <w:rPr>
              <w:rFonts w:ascii="Tahoma" w:hAnsi="Tahoma" w:cs="Tahoma"/>
              <w:color w:val="000000"/>
              <w:sz w:val="18"/>
              <w:szCs w:val="18"/>
            </w:rPr>
            <w:delText xml:space="preserve">use UI for User Interface </w:delText>
          </w:r>
        </w:del>
      </w:ins>
    </w:p>
    <w:p w:rsidR="00743B33" w:rsidRDefault="00D20E06">
      <w:pPr>
        <w:ind w:left="540"/>
        <w:rPr>
          <w:ins w:id="17477" w:author="Author"/>
          <w:del w:id="17478" w:author="Author"/>
          <w:rFonts w:ascii="Tahoma" w:hAnsi="Tahoma" w:cs="Tahoma"/>
          <w:color w:val="000000"/>
          <w:sz w:val="18"/>
          <w:szCs w:val="18"/>
        </w:rPr>
      </w:pPr>
      <w:ins w:id="17479" w:author="Author">
        <w:del w:id="17480" w:author="Author">
          <w:r>
            <w:rPr>
              <w:rFonts w:ascii="Tahoma" w:hAnsi="Tahoma" w:cs="Tahoma"/>
              <w:color w:val="000000"/>
              <w:sz w:val="18"/>
              <w:szCs w:val="18"/>
            </w:rPr>
            <w:delText>use UUID for Universally Unique Identifier</w:delText>
          </w:r>
        </w:del>
      </w:ins>
    </w:p>
    <w:p w:rsidR="00743B33" w:rsidRDefault="00743B33">
      <w:pPr>
        <w:ind w:left="540"/>
        <w:rPr>
          <w:ins w:id="17481" w:author="Author"/>
          <w:del w:id="17482" w:author="Author"/>
          <w:rFonts w:ascii="Tahoma" w:hAnsi="Tahoma" w:cs="Tahoma"/>
          <w:color w:val="000000"/>
          <w:sz w:val="18"/>
          <w:szCs w:val="18"/>
        </w:rPr>
      </w:pPr>
    </w:p>
    <w:p w:rsidR="00743B33" w:rsidRDefault="00D20E06">
      <w:pPr>
        <w:ind w:left="540"/>
        <w:rPr>
          <w:ins w:id="17483" w:author="Author"/>
          <w:del w:id="17484" w:author="Author"/>
          <w:rFonts w:ascii="Tahoma" w:hAnsi="Tahoma" w:cs="Tahoma"/>
          <w:color w:val="000000"/>
          <w:sz w:val="18"/>
          <w:szCs w:val="18"/>
        </w:rPr>
      </w:pPr>
      <w:ins w:id="17485" w:author="Author">
        <w:del w:id="17486" w:author="Author">
          <w:r>
            <w:rPr>
              <w:rFonts w:ascii="Tahoma" w:hAnsi="Tahoma" w:cs="Tahoma"/>
              <w:color w:val="000000"/>
              <w:sz w:val="18"/>
              <w:szCs w:val="18"/>
            </w:rPr>
            <w:delText>/*Not compliant */</w:delText>
          </w:r>
        </w:del>
      </w:ins>
    </w:p>
    <w:p w:rsidR="00743B33" w:rsidRDefault="00D20E06">
      <w:pPr>
        <w:ind w:left="540"/>
        <w:rPr>
          <w:ins w:id="17487" w:author="Author"/>
          <w:del w:id="17488" w:author="Author"/>
          <w:rFonts w:ascii="Calibri" w:hAnsi="Calibri"/>
          <w:sz w:val="20"/>
          <w:szCs w:val="20"/>
        </w:rPr>
      </w:pPr>
      <w:ins w:id="17489" w:author="Author">
        <w:del w:id="17490" w:author="Author">
          <w:r>
            <w:rPr>
              <w:rFonts w:ascii="Calibri" w:hAnsi="Calibri"/>
              <w:sz w:val="20"/>
              <w:szCs w:val="20"/>
            </w:rPr>
            <w:delText>use LCC for Lin</w:delText>
          </w:r>
          <w:r>
            <w:rPr>
              <w:rFonts w:ascii="Calibri" w:hAnsi="Calibri"/>
              <w:sz w:val="20"/>
              <w:szCs w:val="20"/>
            </w:rPr>
            <w:delText xml:space="preserve"> Channel Configure (LCC is not a well-known acronyms in software development)</w:delText>
          </w:r>
        </w:del>
      </w:ins>
    </w:p>
    <w:p w:rsidR="00743B33" w:rsidRDefault="00743B33">
      <w:pPr>
        <w:ind w:left="540"/>
        <w:rPr>
          <w:ins w:id="17491" w:author="Author"/>
          <w:rFonts w:ascii="Calibri" w:hAnsi="Calibri"/>
          <w:sz w:val="20"/>
          <w:szCs w:val="20"/>
        </w:rPr>
      </w:pPr>
    </w:p>
    <w:p w:rsidR="00743B33" w:rsidRDefault="00D20E06">
      <w:pPr>
        <w:ind w:left="540"/>
        <w:rPr>
          <w:ins w:id="17492" w:author="Author"/>
          <w:rFonts w:ascii="Calibri" w:hAnsi="Calibri"/>
          <w:b/>
          <w:sz w:val="20"/>
          <w:szCs w:val="20"/>
          <w:lang w:val="en-US"/>
        </w:rPr>
      </w:pPr>
      <w:ins w:id="17493" w:author="Author">
        <w:r>
          <w:rPr>
            <w:rFonts w:ascii="Calibri" w:hAnsi="Calibri"/>
            <w:b/>
            <w:sz w:val="20"/>
            <w:szCs w:val="20"/>
            <w:lang w:val="en-US"/>
          </w:rPr>
          <w:t>Rationale:</w:t>
        </w:r>
      </w:ins>
    </w:p>
    <w:p w:rsidR="00743B33" w:rsidRDefault="00D20E06">
      <w:pPr>
        <w:ind w:left="540"/>
        <w:rPr>
          <w:ins w:id="17494" w:author="Author"/>
          <w:del w:id="17495" w:author="Author"/>
          <w:rFonts w:ascii="Calibri" w:hAnsi="Calibri"/>
          <w:sz w:val="20"/>
          <w:szCs w:val="20"/>
        </w:rPr>
      </w:pPr>
      <w:ins w:id="17496" w:author="Author">
        <w:r>
          <w:rPr>
            <w:rFonts w:ascii="Calibri" w:hAnsi="Calibri"/>
            <w:sz w:val="20"/>
            <w:szCs w:val="20"/>
          </w:rPr>
          <w:t>To avoid confusion.</w:t>
        </w:r>
      </w:ins>
    </w:p>
    <w:p w:rsidR="00743B33" w:rsidRDefault="00D20E06">
      <w:pPr>
        <w:ind w:left="540"/>
        <w:rPr>
          <w:ins w:id="17497" w:author="Author"/>
          <w:lang w:val="en-US"/>
        </w:rPr>
      </w:pPr>
      <w:ins w:id="17498" w:author="Author">
        <w:del w:id="17499" w:author="Author">
          <w:r>
            <w:rPr>
              <w:rFonts w:ascii="Calibri" w:hAnsi="Calibri"/>
              <w:sz w:val="20"/>
              <w:szCs w:val="20"/>
            </w:rPr>
            <w:delText>n and guarantee cross-language interoperation.</w:delText>
          </w:r>
        </w:del>
      </w:ins>
    </w:p>
    <w:p w:rsidR="00743B33" w:rsidRDefault="00D20E06">
      <w:pPr>
        <w:pStyle w:val="Heading3"/>
        <w:rPr>
          <w:ins w:id="17500" w:author="Author"/>
        </w:rPr>
      </w:pPr>
      <w:ins w:id="17501" w:author="Author">
        <w:del w:id="17502" w:author="Author">
          <w:r>
            <w:delText xml:space="preserve">a </w:delText>
          </w:r>
        </w:del>
        <w:bookmarkStart w:id="17503" w:name="_Toc491674128"/>
        <w:r>
          <w:t>Name_NaSpc</w:t>
        </w:r>
        <w:del w:id="17504" w:author="Author">
          <w:r>
            <w:delText>Namespace</w:delText>
          </w:r>
        </w:del>
        <w:r>
          <w:t>_002</w:t>
        </w:r>
        <w:bookmarkEnd w:id="17503"/>
        <w:del w:id="17505" w:author="Author">
          <w:r>
            <w:delText>dadad</w:delText>
          </w:r>
        </w:del>
      </w:ins>
    </w:p>
    <w:p w:rsidR="00743B33" w:rsidRDefault="00D20E06" w:rsidP="00743B33">
      <w:pPr>
        <w:rPr>
          <w:ins w:id="17506" w:author="Author"/>
          <w:del w:id="17507" w:author="Author"/>
        </w:rPr>
        <w:pPrChange w:id="17508" w:author="Author">
          <w:pPr>
            <w:pStyle w:val="Heading2"/>
          </w:pPr>
        </w:pPrChange>
      </w:pPr>
      <w:ins w:id="17509" w:author="Author">
        <w:del w:id="17510" w:author="Author">
          <w:r>
            <w:delText>Namespace_002</w:delText>
          </w:r>
        </w:del>
      </w:ins>
    </w:p>
    <w:p w:rsidR="00743B33" w:rsidRDefault="00743B33" w:rsidP="00743B33">
      <w:pPr>
        <w:rPr>
          <w:ins w:id="17511" w:author="Author"/>
          <w:del w:id="17512" w:author="Author"/>
        </w:rPr>
        <w:pPrChange w:id="17513" w:author="Author">
          <w:pPr>
            <w:pStyle w:val="Heading3"/>
          </w:pPr>
        </w:pPrChange>
      </w:pPr>
    </w:p>
    <w:p w:rsidR="00743B33" w:rsidRDefault="00D20E06">
      <w:pPr>
        <w:ind w:left="540"/>
        <w:rPr>
          <w:ins w:id="17514" w:author="Author"/>
          <w:rFonts w:ascii="Calibri" w:hAnsi="Calibri"/>
          <w:b/>
          <w:sz w:val="20"/>
          <w:szCs w:val="20"/>
          <w:lang w:val="en-US"/>
        </w:rPr>
      </w:pPr>
      <w:ins w:id="17515" w:author="Author">
        <w:r>
          <w:rPr>
            <w:rFonts w:ascii="Calibri" w:hAnsi="Calibri"/>
            <w:b/>
            <w:sz w:val="20"/>
            <w:szCs w:val="20"/>
            <w:lang w:val="en-US"/>
          </w:rPr>
          <w:t>Rule:</w:t>
        </w:r>
      </w:ins>
    </w:p>
    <w:p w:rsidR="00743B33" w:rsidRDefault="00D20E06" w:rsidP="00743B33">
      <w:pPr>
        <w:pStyle w:val="ListParagraph"/>
        <w:ind w:leftChars="257" w:left="565"/>
        <w:rPr>
          <w:ins w:id="17516" w:author="Author"/>
          <w:rFonts w:ascii="Calibri" w:hAnsi="Calibri"/>
          <w:sz w:val="20"/>
          <w:szCs w:val="20"/>
        </w:rPr>
        <w:pPrChange w:id="17517" w:author="Author">
          <w:pPr>
            <w:pStyle w:val="ListParagraph"/>
            <w:numPr>
              <w:numId w:val="30"/>
            </w:numPr>
            <w:ind w:leftChars="0" w:left="851" w:hanging="218"/>
          </w:pPr>
        </w:pPrChange>
      </w:pPr>
      <w:ins w:id="17518" w:author="Author">
        <w:r>
          <w:rPr>
            <w:rFonts w:ascii="Calibri" w:hAnsi="Calibri"/>
            <w:sz w:val="20"/>
            <w:szCs w:val="20"/>
          </w:rPr>
          <w:t>Use a stable, recognized technology name at the</w:t>
        </w:r>
        <w:r>
          <w:rPr>
            <w:rFonts w:ascii="Calibri" w:hAnsi="Calibri"/>
            <w:sz w:val="20"/>
            <w:szCs w:val="20"/>
          </w:rPr>
          <w:t xml:space="preserve"> second level of a hierarchical name. Use organizational hierarchies as the basis for namespace hierarchies. Name a namespace that contains types that provide design-time functionality for a base namespace with the “.Design” suffix.</w:t>
        </w:r>
      </w:ins>
    </w:p>
    <w:p w:rsidR="00743B33" w:rsidRDefault="00D20E06">
      <w:pPr>
        <w:pStyle w:val="ListParagraph"/>
        <w:numPr>
          <w:ilvl w:val="0"/>
          <w:numId w:val="30"/>
        </w:numPr>
        <w:ind w:leftChars="0" w:left="851" w:hanging="218"/>
        <w:rPr>
          <w:ins w:id="17519" w:author="Author"/>
          <w:del w:id="17520" w:author="Author"/>
          <w:rFonts w:ascii="Calibri" w:hAnsi="Calibri"/>
          <w:sz w:val="20"/>
          <w:szCs w:val="20"/>
        </w:rPr>
      </w:pPr>
      <w:ins w:id="17521" w:author="Author">
        <w:del w:id="17522" w:author="Author">
          <w:r>
            <w:rPr>
              <w:rFonts w:ascii="Calibri" w:hAnsi="Calibri"/>
              <w:sz w:val="20"/>
              <w:szCs w:val="20"/>
            </w:rPr>
            <w:delText xml:space="preserve">Where appropriate, use </w:delText>
          </w:r>
          <w:r>
            <w:rPr>
              <w:rFonts w:ascii="Calibri" w:hAnsi="Calibri"/>
              <w:sz w:val="20"/>
              <w:szCs w:val="20"/>
            </w:rPr>
            <w:delText>well-known acronyms to replace lengthy phrase names.</w:delText>
          </w:r>
        </w:del>
      </w:ins>
    </w:p>
    <w:p w:rsidR="00743B33" w:rsidRDefault="00743B33">
      <w:pPr>
        <w:pStyle w:val="ListParagraph"/>
        <w:ind w:leftChars="0" w:left="851"/>
        <w:rPr>
          <w:ins w:id="17523" w:author="Author"/>
          <w:rFonts w:ascii="Calibri" w:hAnsi="Calibri"/>
          <w:sz w:val="20"/>
          <w:szCs w:val="20"/>
        </w:rPr>
      </w:pPr>
    </w:p>
    <w:p w:rsidR="00743B33" w:rsidRDefault="00D20E06">
      <w:pPr>
        <w:ind w:left="540"/>
        <w:rPr>
          <w:ins w:id="17524" w:author="Author"/>
          <w:rFonts w:ascii="Calibri" w:hAnsi="Calibri"/>
          <w:b/>
          <w:sz w:val="20"/>
          <w:szCs w:val="20"/>
          <w:lang w:val="en-US"/>
        </w:rPr>
      </w:pPr>
      <w:ins w:id="17525" w:author="Author">
        <w:r>
          <w:rPr>
            <w:rFonts w:ascii="Calibri" w:hAnsi="Calibri"/>
            <w:b/>
            <w:sz w:val="20"/>
            <w:szCs w:val="20"/>
            <w:lang w:val="en-US"/>
          </w:rPr>
          <w:t>Example:</w:t>
        </w:r>
      </w:ins>
    </w:p>
    <w:p w:rsidR="00743B33" w:rsidRPr="00743B33" w:rsidRDefault="00743B33" w:rsidP="00743B33">
      <w:pPr>
        <w:ind w:leftChars="257" w:left="565"/>
        <w:rPr>
          <w:ins w:id="17526" w:author="Author"/>
          <w:del w:id="17527" w:author="Author"/>
          <w:rFonts w:ascii="Calibri" w:hAnsi="Calibri"/>
          <w:sz w:val="20"/>
          <w:szCs w:val="20"/>
          <w:rPrChange w:id="17528" w:author="Author">
            <w:rPr>
              <w:ins w:id="17529" w:author="Author"/>
              <w:del w:id="17530" w:author="Author"/>
              <w:rFonts w:ascii="Calibri" w:hAnsi="Calibri"/>
              <w:b/>
              <w:sz w:val="20"/>
              <w:szCs w:val="20"/>
              <w:lang w:val="en-US"/>
            </w:rPr>
          </w:rPrChange>
        </w:rPr>
        <w:pPrChange w:id="17531" w:author="Author">
          <w:pPr>
            <w:ind w:left="540"/>
          </w:pPr>
        </w:pPrChange>
      </w:pPr>
    </w:p>
    <w:p w:rsidR="00743B33" w:rsidRDefault="00D20E06" w:rsidP="00743B33">
      <w:pPr>
        <w:pStyle w:val="ListParagraph"/>
        <w:ind w:leftChars="257" w:left="565"/>
        <w:rPr>
          <w:ins w:id="17532" w:author="Author"/>
          <w:rFonts w:ascii="Calibri" w:hAnsi="Calibri"/>
          <w:sz w:val="20"/>
          <w:szCs w:val="20"/>
        </w:rPr>
        <w:pPrChange w:id="17533" w:author="Author">
          <w:pPr>
            <w:pStyle w:val="ListParagraph"/>
            <w:ind w:left="880"/>
          </w:pPr>
        </w:pPrChange>
      </w:pPr>
      <w:ins w:id="17534" w:author="Author">
        <w:del w:id="17535" w:author="Author">
          <w:r>
            <w:rPr>
              <w:rFonts w:ascii="Calibri" w:hAnsi="Calibri"/>
              <w:sz w:val="20"/>
              <w:szCs w:val="20"/>
            </w:rPr>
            <w:delText>/*</w:delText>
          </w:r>
        </w:del>
        <w:r>
          <w:rPr>
            <w:rFonts w:ascii="Calibri" w:hAnsi="Calibri"/>
            <w:sz w:val="20"/>
            <w:szCs w:val="20"/>
          </w:rPr>
          <w:t>// Compliant</w:t>
        </w:r>
        <w:del w:id="17536" w:author="Author">
          <w:r>
            <w:rPr>
              <w:rFonts w:ascii="Calibri" w:hAnsi="Calibri"/>
              <w:sz w:val="20"/>
              <w:szCs w:val="20"/>
            </w:rPr>
            <w:delText xml:space="preserve"> */</w:delText>
          </w:r>
        </w:del>
      </w:ins>
    </w:p>
    <w:p w:rsidR="00743B33" w:rsidRDefault="00D20E06" w:rsidP="00743B33">
      <w:pPr>
        <w:pStyle w:val="ListParagraph"/>
        <w:ind w:leftChars="257" w:left="565"/>
        <w:rPr>
          <w:ins w:id="17537" w:author="Author"/>
          <w:rFonts w:ascii="Calibri" w:hAnsi="Calibri"/>
          <w:sz w:val="20"/>
          <w:szCs w:val="20"/>
        </w:rPr>
        <w:pPrChange w:id="17538" w:author="Author">
          <w:pPr>
            <w:pStyle w:val="ListParagraph"/>
            <w:ind w:left="880"/>
          </w:pPr>
        </w:pPrChange>
      </w:pPr>
      <w:ins w:id="17539" w:author="Author">
        <w:r>
          <w:rPr>
            <w:rFonts w:ascii="Calibri" w:hAnsi="Calibri"/>
            <w:sz w:val="20"/>
            <w:szCs w:val="20"/>
          </w:rPr>
          <w:t>Renesas.McalGenerator.Generic</w:t>
        </w:r>
        <w:del w:id="17540" w:author="Author">
          <w:r>
            <w:rPr>
              <w:rFonts w:ascii="Calibri" w:hAnsi="Calibri"/>
              <w:sz w:val="20"/>
              <w:szCs w:val="20"/>
            </w:rPr>
            <w:delText>.CmdReader</w:delText>
          </w:r>
        </w:del>
        <w:r>
          <w:rPr>
            <w:rFonts w:ascii="Calibri" w:hAnsi="Calibri"/>
            <w:sz w:val="20"/>
            <w:szCs w:val="20"/>
          </w:rPr>
          <w:t>.UI.</w:t>
        </w:r>
        <w:del w:id="17541" w:author="Author">
          <w:r>
            <w:rPr>
              <w:rFonts w:ascii="Calibri" w:hAnsi="Calibri"/>
              <w:sz w:val="20"/>
              <w:szCs w:val="20"/>
            </w:rPr>
            <w:delText xml:space="preserve"> CmdReader.</w:delText>
          </w:r>
        </w:del>
        <w:r>
          <w:rPr>
            <w:rFonts w:ascii="Calibri" w:hAnsi="Calibri"/>
            <w:sz w:val="20"/>
            <w:szCs w:val="20"/>
          </w:rPr>
          <w:t>Design</w:t>
        </w:r>
      </w:ins>
    </w:p>
    <w:p w:rsidR="00743B33" w:rsidRDefault="00743B33" w:rsidP="00743B33">
      <w:pPr>
        <w:pStyle w:val="ListParagraph"/>
        <w:ind w:leftChars="257" w:left="565"/>
        <w:rPr>
          <w:ins w:id="17542" w:author="Author"/>
          <w:rFonts w:ascii="Calibri" w:hAnsi="Calibri"/>
          <w:sz w:val="20"/>
          <w:szCs w:val="20"/>
        </w:rPr>
        <w:pPrChange w:id="17543" w:author="Author">
          <w:pPr>
            <w:pStyle w:val="ListParagraph"/>
            <w:ind w:left="880"/>
          </w:pPr>
        </w:pPrChange>
      </w:pPr>
    </w:p>
    <w:p w:rsidR="00743B33" w:rsidRDefault="00D20E06" w:rsidP="00743B33">
      <w:pPr>
        <w:pStyle w:val="ListParagraph"/>
        <w:ind w:leftChars="257" w:left="565"/>
        <w:rPr>
          <w:ins w:id="17544" w:author="Author"/>
          <w:rFonts w:ascii="Calibri" w:hAnsi="Calibri"/>
          <w:sz w:val="20"/>
          <w:szCs w:val="20"/>
        </w:rPr>
        <w:pPrChange w:id="17545" w:author="Author">
          <w:pPr>
            <w:pStyle w:val="ListParagraph"/>
            <w:ind w:left="880"/>
          </w:pPr>
        </w:pPrChange>
      </w:pPr>
      <w:ins w:id="17546" w:author="Author">
        <w:del w:id="17547" w:author="Author">
          <w:r>
            <w:rPr>
              <w:rFonts w:ascii="Calibri" w:hAnsi="Calibri"/>
              <w:sz w:val="20"/>
              <w:szCs w:val="20"/>
            </w:rPr>
            <w:delText>/*//Not</w:delText>
          </w:r>
        </w:del>
        <w:r>
          <w:rPr>
            <w:rFonts w:ascii="Calibri" w:hAnsi="Calibri"/>
            <w:sz w:val="20"/>
            <w:szCs w:val="20"/>
          </w:rPr>
          <w:t>// Not compliant</w:t>
        </w:r>
        <w:del w:id="17548" w:author="Author">
          <w:r>
            <w:rPr>
              <w:rFonts w:ascii="Calibri" w:hAnsi="Calibri"/>
              <w:sz w:val="20"/>
              <w:szCs w:val="20"/>
            </w:rPr>
            <w:delText xml:space="preserve"> */</w:delText>
          </w:r>
        </w:del>
      </w:ins>
    </w:p>
    <w:p w:rsidR="00743B33" w:rsidRDefault="00D20E06" w:rsidP="00743B33">
      <w:pPr>
        <w:pStyle w:val="ListParagraph"/>
        <w:ind w:leftChars="257" w:left="565"/>
        <w:rPr>
          <w:ins w:id="17549" w:author="Author"/>
          <w:rFonts w:ascii="Calibri" w:hAnsi="Calibri"/>
          <w:sz w:val="20"/>
          <w:szCs w:val="20"/>
        </w:rPr>
        <w:pPrChange w:id="17550" w:author="Author">
          <w:pPr>
            <w:pStyle w:val="ListParagraph"/>
            <w:ind w:leftChars="0" w:left="880"/>
          </w:pPr>
        </w:pPrChange>
      </w:pPr>
      <w:ins w:id="17551" w:author="Author">
        <w:del w:id="17552" w:author="Author">
          <w:r>
            <w:rPr>
              <w:rFonts w:ascii="Calibri" w:hAnsi="Calibri"/>
              <w:sz w:val="20"/>
              <w:szCs w:val="20"/>
            </w:rPr>
            <w:delText>Renesas.McalGenerator.Generic.CmdReader</w:delText>
          </w:r>
        </w:del>
        <w:r>
          <w:rPr>
            <w:rFonts w:ascii="Calibri" w:hAnsi="Calibri"/>
            <w:sz w:val="20"/>
            <w:szCs w:val="20"/>
          </w:rPr>
          <w:t>Not required</w:t>
        </w:r>
        <w:del w:id="17553" w:author="Author">
          <w:r>
            <w:rPr>
              <w:rFonts w:ascii="Calibri" w:hAnsi="Calibri"/>
              <w:sz w:val="20"/>
              <w:szCs w:val="20"/>
            </w:rPr>
            <w:delText>r.UI</w:delText>
          </w:r>
        </w:del>
      </w:ins>
    </w:p>
    <w:p w:rsidR="00743B33" w:rsidRDefault="00D20E06">
      <w:pPr>
        <w:ind w:left="540"/>
        <w:rPr>
          <w:ins w:id="17554" w:author="Author"/>
          <w:del w:id="17555" w:author="Author"/>
          <w:rFonts w:ascii="Tahoma" w:hAnsi="Tahoma" w:cs="Tahoma"/>
          <w:color w:val="000000"/>
          <w:sz w:val="18"/>
          <w:szCs w:val="18"/>
        </w:rPr>
      </w:pPr>
      <w:ins w:id="17556" w:author="Author">
        <w:del w:id="17557" w:author="Author">
          <w:r>
            <w:rPr>
              <w:rFonts w:ascii="Tahoma" w:hAnsi="Tahoma" w:cs="Tahoma"/>
              <w:color w:val="000000"/>
              <w:sz w:val="18"/>
              <w:szCs w:val="18"/>
            </w:rPr>
            <w:delText>/* Compliant */</w:delText>
          </w:r>
        </w:del>
      </w:ins>
    </w:p>
    <w:p w:rsidR="00743B33" w:rsidRDefault="00D20E06">
      <w:pPr>
        <w:ind w:left="540"/>
        <w:rPr>
          <w:ins w:id="17558" w:author="Author"/>
          <w:del w:id="17559" w:author="Author"/>
          <w:rFonts w:ascii="Tahoma" w:hAnsi="Tahoma" w:cs="Tahoma"/>
          <w:color w:val="000000"/>
          <w:sz w:val="18"/>
          <w:szCs w:val="18"/>
        </w:rPr>
      </w:pPr>
      <w:ins w:id="17560" w:author="Author">
        <w:del w:id="17561" w:author="Author">
          <w:r>
            <w:rPr>
              <w:rFonts w:ascii="Tahoma" w:hAnsi="Tahoma" w:cs="Tahoma"/>
              <w:color w:val="000000"/>
              <w:sz w:val="18"/>
              <w:szCs w:val="18"/>
            </w:rPr>
            <w:delText xml:space="preserve">use UI for User Interface </w:delText>
          </w:r>
        </w:del>
      </w:ins>
    </w:p>
    <w:p w:rsidR="00743B33" w:rsidRDefault="00D20E06">
      <w:pPr>
        <w:ind w:left="540"/>
        <w:rPr>
          <w:ins w:id="17562" w:author="Author"/>
          <w:del w:id="17563" w:author="Author"/>
          <w:rFonts w:ascii="Tahoma" w:hAnsi="Tahoma" w:cs="Tahoma"/>
          <w:color w:val="000000"/>
          <w:sz w:val="18"/>
          <w:szCs w:val="18"/>
        </w:rPr>
      </w:pPr>
      <w:ins w:id="17564" w:author="Author">
        <w:del w:id="17565" w:author="Author">
          <w:r>
            <w:rPr>
              <w:rFonts w:ascii="Tahoma" w:hAnsi="Tahoma" w:cs="Tahoma"/>
              <w:color w:val="000000"/>
              <w:sz w:val="18"/>
              <w:szCs w:val="18"/>
            </w:rPr>
            <w:delText>use UUID for Universally Unique Identifier</w:delText>
          </w:r>
        </w:del>
      </w:ins>
    </w:p>
    <w:p w:rsidR="00743B33" w:rsidRDefault="00743B33">
      <w:pPr>
        <w:ind w:left="540"/>
        <w:rPr>
          <w:ins w:id="17566" w:author="Author"/>
          <w:del w:id="17567" w:author="Author"/>
          <w:rFonts w:ascii="Tahoma" w:hAnsi="Tahoma" w:cs="Tahoma"/>
          <w:color w:val="000000"/>
          <w:sz w:val="18"/>
          <w:szCs w:val="18"/>
        </w:rPr>
      </w:pPr>
    </w:p>
    <w:p w:rsidR="00743B33" w:rsidRDefault="00D20E06">
      <w:pPr>
        <w:ind w:left="540"/>
        <w:rPr>
          <w:ins w:id="17568" w:author="Author"/>
          <w:del w:id="17569" w:author="Author"/>
          <w:rFonts w:ascii="Tahoma" w:hAnsi="Tahoma" w:cs="Tahoma"/>
          <w:color w:val="000000"/>
          <w:sz w:val="18"/>
          <w:szCs w:val="18"/>
        </w:rPr>
      </w:pPr>
      <w:ins w:id="17570" w:author="Author">
        <w:del w:id="17571" w:author="Author">
          <w:r>
            <w:rPr>
              <w:rFonts w:ascii="Tahoma" w:hAnsi="Tahoma" w:cs="Tahoma"/>
              <w:color w:val="000000"/>
              <w:sz w:val="18"/>
              <w:szCs w:val="18"/>
            </w:rPr>
            <w:delText>/*Not compliant */</w:delText>
          </w:r>
        </w:del>
      </w:ins>
    </w:p>
    <w:p w:rsidR="00743B33" w:rsidRDefault="00D20E06">
      <w:pPr>
        <w:ind w:left="540"/>
        <w:rPr>
          <w:ins w:id="17572" w:author="Author"/>
          <w:del w:id="17573" w:author="Author"/>
          <w:rFonts w:ascii="Calibri" w:hAnsi="Calibri"/>
          <w:sz w:val="20"/>
          <w:szCs w:val="20"/>
        </w:rPr>
      </w:pPr>
      <w:ins w:id="17574" w:author="Author">
        <w:del w:id="17575" w:author="Author">
          <w:r>
            <w:rPr>
              <w:rFonts w:ascii="Calibri" w:hAnsi="Calibri"/>
              <w:sz w:val="20"/>
              <w:szCs w:val="20"/>
            </w:rPr>
            <w:delText>use LCC for Lin Channel Configure (LCC is not a well-known acronyms in software development)</w:delText>
          </w:r>
        </w:del>
      </w:ins>
    </w:p>
    <w:p w:rsidR="00743B33" w:rsidRDefault="00743B33">
      <w:pPr>
        <w:ind w:left="540"/>
        <w:rPr>
          <w:ins w:id="17576" w:author="Author"/>
          <w:rFonts w:ascii="Calibri" w:hAnsi="Calibri"/>
          <w:sz w:val="20"/>
          <w:szCs w:val="20"/>
        </w:rPr>
      </w:pPr>
    </w:p>
    <w:p w:rsidR="00743B33" w:rsidRDefault="00D20E06">
      <w:pPr>
        <w:ind w:left="540"/>
        <w:rPr>
          <w:ins w:id="17577" w:author="Author"/>
          <w:rFonts w:ascii="Calibri" w:hAnsi="Calibri"/>
          <w:b/>
          <w:sz w:val="20"/>
          <w:szCs w:val="20"/>
          <w:lang w:val="en-US"/>
        </w:rPr>
      </w:pPr>
      <w:ins w:id="17578" w:author="Author">
        <w:r>
          <w:rPr>
            <w:rFonts w:ascii="Calibri" w:hAnsi="Calibri"/>
            <w:b/>
            <w:sz w:val="20"/>
            <w:szCs w:val="20"/>
            <w:lang w:val="en-US"/>
          </w:rPr>
          <w:lastRenderedPageBreak/>
          <w:t>Rationale:</w:t>
        </w:r>
      </w:ins>
    </w:p>
    <w:p w:rsidR="00743B33" w:rsidRDefault="00D20E06" w:rsidP="00743B33">
      <w:pPr>
        <w:ind w:left="540"/>
        <w:rPr>
          <w:ins w:id="17579" w:author="Author"/>
        </w:rPr>
        <w:pPrChange w:id="17580" w:author="Author">
          <w:pPr>
            <w:pStyle w:val="Heading3"/>
          </w:pPr>
        </w:pPrChange>
      </w:pPr>
      <w:ins w:id="17581" w:author="Author">
        <w:r>
          <w:rPr>
            <w:rFonts w:ascii="Calibri" w:hAnsi="Calibri"/>
            <w:sz w:val="20"/>
            <w:szCs w:val="20"/>
          </w:rPr>
          <w:t>To avoid confusion.</w:t>
        </w:r>
        <w:del w:id="17582" w:author="Author">
          <w:r>
            <w:rPr>
              <w:rFonts w:ascii="Calibri" w:hAnsi="Calibri"/>
              <w:sz w:val="20"/>
              <w:szCs w:val="20"/>
            </w:rPr>
            <w:delText xml:space="preserve"> and guarantee cross-language interoperati</w:delText>
          </w:r>
          <w:r>
            <w:rPr>
              <w:rFonts w:ascii="Calibri" w:hAnsi="Calibri"/>
              <w:sz w:val="20"/>
              <w:szCs w:val="20"/>
            </w:rPr>
            <w:delText>on.</w:delText>
          </w:r>
        </w:del>
      </w:ins>
    </w:p>
    <w:p w:rsidR="00743B33" w:rsidRDefault="00D20E06">
      <w:pPr>
        <w:pStyle w:val="Heading3"/>
        <w:rPr>
          <w:ins w:id="17583" w:author="Author"/>
        </w:rPr>
      </w:pPr>
      <w:bookmarkStart w:id="17584" w:name="_Toc491674129"/>
      <w:ins w:id="17585" w:author="Author">
        <w:r>
          <w:t>Name_NaSpc</w:t>
        </w:r>
        <w:del w:id="17586" w:author="Author">
          <w:r>
            <w:delText>Namespace</w:delText>
          </w:r>
        </w:del>
        <w:r>
          <w:t>_003</w:t>
        </w:r>
        <w:bookmarkEnd w:id="17584"/>
      </w:ins>
    </w:p>
    <w:p w:rsidR="00743B33" w:rsidRDefault="00D20E06">
      <w:pPr>
        <w:ind w:left="540"/>
        <w:rPr>
          <w:ins w:id="17587" w:author="Author"/>
          <w:rFonts w:ascii="Calibri" w:hAnsi="Calibri"/>
          <w:b/>
          <w:sz w:val="20"/>
          <w:szCs w:val="20"/>
          <w:lang w:val="en-US"/>
        </w:rPr>
      </w:pPr>
      <w:ins w:id="17588" w:author="Author">
        <w:r>
          <w:rPr>
            <w:rFonts w:ascii="Calibri" w:hAnsi="Calibri"/>
            <w:b/>
            <w:sz w:val="20"/>
            <w:szCs w:val="20"/>
            <w:lang w:val="en-US"/>
          </w:rPr>
          <w:t>Rule:</w:t>
        </w:r>
      </w:ins>
    </w:p>
    <w:p w:rsidR="00743B33" w:rsidRDefault="00D20E06" w:rsidP="00743B33">
      <w:pPr>
        <w:ind w:left="540"/>
        <w:rPr>
          <w:ins w:id="17589" w:author="Author"/>
          <w:rFonts w:ascii="Calibri" w:hAnsi="Calibri"/>
          <w:sz w:val="20"/>
          <w:szCs w:val="20"/>
        </w:rPr>
        <w:pPrChange w:id="17590" w:author="Author">
          <w:pPr>
            <w:pStyle w:val="ListParagraph"/>
            <w:numPr>
              <w:numId w:val="30"/>
            </w:numPr>
            <w:ind w:leftChars="0" w:left="851" w:hanging="218"/>
          </w:pPr>
        </w:pPrChange>
      </w:pPr>
      <w:ins w:id="17591" w:author="Author">
        <w:r>
          <w:rPr>
            <w:rFonts w:ascii="Calibri" w:hAnsi="Calibri"/>
            <w:sz w:val="20"/>
            <w:szCs w:val="20"/>
          </w:rPr>
          <w:t>A nested namespace should have a dependency on types in the containing namespace.</w:t>
        </w:r>
      </w:ins>
    </w:p>
    <w:p w:rsidR="00743B33" w:rsidRPr="00743B33" w:rsidRDefault="00D20E06" w:rsidP="00743B33">
      <w:pPr>
        <w:ind w:left="540"/>
        <w:rPr>
          <w:ins w:id="17592" w:author="Author"/>
          <w:del w:id="17593" w:author="Author"/>
          <w:rFonts w:ascii="Calibri" w:hAnsi="Calibri"/>
          <w:sz w:val="20"/>
          <w:szCs w:val="20"/>
          <w:rPrChange w:id="17594" w:author="Author">
            <w:rPr>
              <w:ins w:id="17595" w:author="Author"/>
              <w:del w:id="17596" w:author="Author"/>
            </w:rPr>
          </w:rPrChange>
        </w:rPr>
        <w:pPrChange w:id="17597" w:author="Author">
          <w:pPr>
            <w:pStyle w:val="ListParagraph"/>
            <w:numPr>
              <w:numId w:val="30"/>
            </w:numPr>
            <w:ind w:leftChars="0" w:left="851" w:hanging="218"/>
          </w:pPr>
        </w:pPrChange>
      </w:pPr>
      <w:ins w:id="17598" w:author="Author">
        <w:del w:id="17599" w:author="Author">
          <w:r>
            <w:rPr>
              <w:rFonts w:ascii="Calibri" w:hAnsi="Calibri"/>
              <w:sz w:val="20"/>
              <w:szCs w:val="20"/>
              <w:rPrChange w:id="17600" w:author="Author">
                <w:rPr/>
              </w:rPrChange>
            </w:rPr>
            <w:delText>Where appropriate, use well-known acronyms to replace lengthy phrase names.</w:delText>
          </w:r>
        </w:del>
      </w:ins>
    </w:p>
    <w:p w:rsidR="00743B33" w:rsidRDefault="00743B33" w:rsidP="00743B33">
      <w:pPr>
        <w:ind w:left="567"/>
        <w:rPr>
          <w:ins w:id="17601" w:author="Author"/>
        </w:rPr>
        <w:pPrChange w:id="17602" w:author="Author">
          <w:pPr>
            <w:pStyle w:val="ListParagraph"/>
            <w:ind w:leftChars="0" w:left="851"/>
          </w:pPr>
        </w:pPrChange>
      </w:pPr>
    </w:p>
    <w:p w:rsidR="00743B33" w:rsidRDefault="00D20E06">
      <w:pPr>
        <w:ind w:left="540"/>
        <w:rPr>
          <w:ins w:id="17603" w:author="Author"/>
          <w:rFonts w:ascii="Calibri" w:hAnsi="Calibri"/>
          <w:b/>
          <w:sz w:val="20"/>
          <w:szCs w:val="20"/>
          <w:lang w:val="en-US"/>
        </w:rPr>
      </w:pPr>
      <w:ins w:id="17604" w:author="Author">
        <w:r>
          <w:rPr>
            <w:rFonts w:ascii="Calibri" w:hAnsi="Calibri"/>
            <w:b/>
            <w:sz w:val="20"/>
            <w:szCs w:val="20"/>
            <w:lang w:val="en-US"/>
          </w:rPr>
          <w:t>Example:</w:t>
        </w:r>
      </w:ins>
    </w:p>
    <w:p w:rsidR="00743B33" w:rsidRDefault="00743B33">
      <w:pPr>
        <w:ind w:left="540"/>
        <w:rPr>
          <w:ins w:id="17605" w:author="Author"/>
          <w:del w:id="17606" w:author="Author"/>
          <w:rFonts w:ascii="Calibri" w:hAnsi="Calibri"/>
          <w:b/>
          <w:sz w:val="20"/>
          <w:szCs w:val="20"/>
          <w:lang w:val="en-US"/>
        </w:rPr>
      </w:pPr>
    </w:p>
    <w:p w:rsidR="00743B33" w:rsidRDefault="00D20E06" w:rsidP="00743B33">
      <w:pPr>
        <w:ind w:left="540"/>
        <w:rPr>
          <w:ins w:id="17607" w:author="Author"/>
          <w:rFonts w:ascii="Calibri" w:hAnsi="Calibri"/>
          <w:sz w:val="20"/>
          <w:szCs w:val="20"/>
        </w:rPr>
        <w:pPrChange w:id="17608" w:author="Author">
          <w:pPr>
            <w:pStyle w:val="ListParagraph"/>
            <w:ind w:left="880"/>
          </w:pPr>
        </w:pPrChange>
      </w:pPr>
      <w:ins w:id="17609" w:author="Author">
        <w:del w:id="17610" w:author="Author">
          <w:r>
            <w:rPr>
              <w:rFonts w:ascii="Calibri" w:hAnsi="Calibri"/>
              <w:sz w:val="20"/>
              <w:szCs w:val="20"/>
            </w:rPr>
            <w:delText>/*</w:delText>
          </w:r>
        </w:del>
        <w:r>
          <w:rPr>
            <w:rFonts w:ascii="Calibri" w:hAnsi="Calibri"/>
            <w:sz w:val="20"/>
            <w:szCs w:val="20"/>
          </w:rPr>
          <w:t>// Compliant</w:t>
        </w:r>
        <w:del w:id="17611" w:author="Author">
          <w:r>
            <w:rPr>
              <w:rFonts w:ascii="Calibri" w:hAnsi="Calibri"/>
              <w:sz w:val="20"/>
              <w:szCs w:val="20"/>
            </w:rPr>
            <w:delText xml:space="preserve"> */</w:delText>
          </w:r>
        </w:del>
      </w:ins>
    </w:p>
    <w:p w:rsidR="00743B33" w:rsidRDefault="00D20E06" w:rsidP="00743B33">
      <w:pPr>
        <w:ind w:left="540"/>
        <w:rPr>
          <w:ins w:id="17612" w:author="Author"/>
          <w:rFonts w:ascii="Calibri" w:hAnsi="Calibri"/>
          <w:sz w:val="20"/>
          <w:szCs w:val="20"/>
        </w:rPr>
        <w:pPrChange w:id="17613" w:author="Author">
          <w:pPr>
            <w:pStyle w:val="ListParagraph"/>
            <w:ind w:left="880"/>
          </w:pPr>
        </w:pPrChange>
      </w:pPr>
      <w:ins w:id="17614" w:author="Author">
        <w:r>
          <w:rPr>
            <w:rFonts w:ascii="Calibri" w:hAnsi="Calibri"/>
            <w:sz w:val="20"/>
            <w:szCs w:val="20"/>
          </w:rPr>
          <w:t xml:space="preserve">The classes in the System.Web.UI.Design depend on the classes in System.Web.UI. However, the classes in System.Web.UI </w:t>
        </w:r>
        <w:r>
          <w:rPr>
            <w:rFonts w:ascii="Calibri" w:hAnsi="Calibri"/>
            <w:sz w:val="20"/>
            <w:szCs w:val="20"/>
            <w:rPrChange w:id="17615" w:author="Author">
              <w:rPr>
                <w:rFonts w:ascii="Calibri" w:hAnsi="Calibri"/>
                <w:b/>
                <w:sz w:val="20"/>
                <w:szCs w:val="20"/>
              </w:rPr>
            </w:rPrChange>
          </w:rPr>
          <w:t>do not</w:t>
        </w:r>
        <w:r>
          <w:rPr>
            <w:rFonts w:ascii="Calibri" w:hAnsi="Calibri"/>
            <w:sz w:val="20"/>
            <w:szCs w:val="20"/>
          </w:rPr>
          <w:t xml:space="preserve"> depend on the classes in System.Web.UI.Design.</w:t>
        </w:r>
      </w:ins>
    </w:p>
    <w:p w:rsidR="00743B33" w:rsidRDefault="00D20E06" w:rsidP="00743B33">
      <w:pPr>
        <w:ind w:left="540"/>
        <w:rPr>
          <w:ins w:id="17616" w:author="Author"/>
          <w:rFonts w:ascii="Calibri" w:hAnsi="Calibri"/>
          <w:sz w:val="20"/>
          <w:szCs w:val="20"/>
        </w:rPr>
        <w:pPrChange w:id="17617" w:author="Author">
          <w:pPr>
            <w:pStyle w:val="ListParagraph"/>
            <w:ind w:left="880"/>
          </w:pPr>
        </w:pPrChange>
      </w:pPr>
      <w:ins w:id="17618" w:author="Author">
        <w:del w:id="17619" w:author="Author">
          <w:r>
            <w:rPr>
              <w:rFonts w:ascii="Calibri" w:hAnsi="Calibri"/>
              <w:sz w:val="20"/>
              <w:szCs w:val="20"/>
            </w:rPr>
            <w:delText>/*//Not</w:delText>
          </w:r>
        </w:del>
        <w:r>
          <w:rPr>
            <w:rFonts w:ascii="Calibri" w:hAnsi="Calibri"/>
            <w:sz w:val="20"/>
            <w:szCs w:val="20"/>
          </w:rPr>
          <w:t>// Not compliant</w:t>
        </w:r>
        <w:del w:id="17620" w:author="Author">
          <w:r>
            <w:rPr>
              <w:rFonts w:ascii="Calibri" w:hAnsi="Calibri"/>
              <w:sz w:val="20"/>
              <w:szCs w:val="20"/>
            </w:rPr>
            <w:delText xml:space="preserve"> */</w:delText>
          </w:r>
        </w:del>
      </w:ins>
    </w:p>
    <w:p w:rsidR="00743B33" w:rsidRDefault="00743B33" w:rsidP="00743B33">
      <w:pPr>
        <w:ind w:left="540"/>
        <w:rPr>
          <w:ins w:id="17621" w:author="Author"/>
          <w:del w:id="17622" w:author="Author"/>
          <w:rFonts w:ascii="Calibri" w:hAnsi="Calibri"/>
          <w:sz w:val="20"/>
          <w:szCs w:val="20"/>
        </w:rPr>
        <w:pPrChange w:id="17623" w:author="Author">
          <w:pPr>
            <w:pStyle w:val="ListParagraph"/>
            <w:ind w:left="880"/>
          </w:pPr>
        </w:pPrChange>
      </w:pPr>
    </w:p>
    <w:p w:rsidR="00743B33" w:rsidRDefault="00D20E06" w:rsidP="00743B33">
      <w:pPr>
        <w:ind w:left="540"/>
        <w:rPr>
          <w:ins w:id="17624" w:author="Author"/>
          <w:rFonts w:ascii="Calibri" w:hAnsi="Calibri"/>
          <w:sz w:val="20"/>
          <w:szCs w:val="20"/>
        </w:rPr>
        <w:pPrChange w:id="17625" w:author="Author">
          <w:pPr>
            <w:pStyle w:val="ListParagraph"/>
            <w:ind w:leftChars="0" w:left="851"/>
          </w:pPr>
        </w:pPrChange>
      </w:pPr>
      <w:ins w:id="17626" w:author="Author">
        <w:del w:id="17627" w:author="Author">
          <w:r>
            <w:rPr>
              <w:rFonts w:ascii="Calibri" w:hAnsi="Calibri"/>
              <w:sz w:val="20"/>
              <w:szCs w:val="20"/>
            </w:rPr>
            <w:delText>The classes in the System.Web.UI.Design depend on the cl</w:delText>
          </w:r>
          <w:r>
            <w:rPr>
              <w:rFonts w:ascii="Calibri" w:hAnsi="Calibri"/>
              <w:sz w:val="20"/>
              <w:szCs w:val="20"/>
            </w:rPr>
            <w:delText>asses in System.Web.UI. However, the classes in System.Web.UI depend on the classes in System.Web.UI.Design.</w:delText>
          </w:r>
        </w:del>
        <w:r>
          <w:rPr>
            <w:rFonts w:ascii="Calibri" w:hAnsi="Calibri"/>
            <w:sz w:val="20"/>
            <w:szCs w:val="20"/>
          </w:rPr>
          <w:t>Not required</w:t>
        </w:r>
      </w:ins>
    </w:p>
    <w:p w:rsidR="00743B33" w:rsidRDefault="00D20E06">
      <w:pPr>
        <w:ind w:left="540"/>
        <w:rPr>
          <w:ins w:id="17628" w:author="Author"/>
          <w:del w:id="17629" w:author="Author"/>
          <w:rFonts w:ascii="Tahoma" w:hAnsi="Tahoma" w:cs="Tahoma"/>
          <w:color w:val="000000"/>
          <w:sz w:val="18"/>
          <w:szCs w:val="18"/>
        </w:rPr>
      </w:pPr>
      <w:ins w:id="17630" w:author="Author">
        <w:del w:id="17631" w:author="Author">
          <w:r>
            <w:rPr>
              <w:rFonts w:ascii="Tahoma" w:hAnsi="Tahoma" w:cs="Tahoma"/>
              <w:color w:val="000000"/>
              <w:sz w:val="18"/>
              <w:szCs w:val="18"/>
            </w:rPr>
            <w:delText>/* Compliant */</w:delText>
          </w:r>
        </w:del>
      </w:ins>
    </w:p>
    <w:p w:rsidR="00743B33" w:rsidRDefault="00D20E06">
      <w:pPr>
        <w:ind w:left="540"/>
        <w:rPr>
          <w:ins w:id="17632" w:author="Author"/>
          <w:del w:id="17633" w:author="Author"/>
          <w:rFonts w:ascii="Tahoma" w:hAnsi="Tahoma" w:cs="Tahoma"/>
          <w:color w:val="000000"/>
          <w:sz w:val="18"/>
          <w:szCs w:val="18"/>
        </w:rPr>
      </w:pPr>
      <w:ins w:id="17634" w:author="Author">
        <w:del w:id="17635" w:author="Author">
          <w:r>
            <w:rPr>
              <w:rFonts w:ascii="Tahoma" w:hAnsi="Tahoma" w:cs="Tahoma"/>
              <w:color w:val="000000"/>
              <w:sz w:val="18"/>
              <w:szCs w:val="18"/>
            </w:rPr>
            <w:delText xml:space="preserve">use UI for User Interface </w:delText>
          </w:r>
        </w:del>
      </w:ins>
    </w:p>
    <w:p w:rsidR="00743B33" w:rsidRDefault="00D20E06">
      <w:pPr>
        <w:ind w:left="540"/>
        <w:rPr>
          <w:ins w:id="17636" w:author="Author"/>
          <w:del w:id="17637" w:author="Author"/>
          <w:rFonts w:ascii="Tahoma" w:hAnsi="Tahoma" w:cs="Tahoma"/>
          <w:color w:val="000000"/>
          <w:sz w:val="18"/>
          <w:szCs w:val="18"/>
        </w:rPr>
      </w:pPr>
      <w:ins w:id="17638" w:author="Author">
        <w:del w:id="17639" w:author="Author">
          <w:r>
            <w:rPr>
              <w:rFonts w:ascii="Tahoma" w:hAnsi="Tahoma" w:cs="Tahoma"/>
              <w:color w:val="000000"/>
              <w:sz w:val="18"/>
              <w:szCs w:val="18"/>
            </w:rPr>
            <w:delText>use UUID for Universally Unique Identifier</w:delText>
          </w:r>
        </w:del>
      </w:ins>
    </w:p>
    <w:p w:rsidR="00743B33" w:rsidRDefault="00743B33">
      <w:pPr>
        <w:ind w:left="540"/>
        <w:rPr>
          <w:ins w:id="17640" w:author="Author"/>
          <w:del w:id="17641" w:author="Author"/>
          <w:rFonts w:ascii="Tahoma" w:hAnsi="Tahoma" w:cs="Tahoma"/>
          <w:color w:val="000000"/>
          <w:sz w:val="18"/>
          <w:szCs w:val="18"/>
        </w:rPr>
      </w:pPr>
    </w:p>
    <w:p w:rsidR="00743B33" w:rsidRDefault="00D20E06">
      <w:pPr>
        <w:ind w:left="540"/>
        <w:rPr>
          <w:ins w:id="17642" w:author="Author"/>
          <w:del w:id="17643" w:author="Author"/>
          <w:rFonts w:ascii="Tahoma" w:hAnsi="Tahoma" w:cs="Tahoma"/>
          <w:color w:val="000000"/>
          <w:sz w:val="18"/>
          <w:szCs w:val="18"/>
        </w:rPr>
      </w:pPr>
      <w:ins w:id="17644" w:author="Author">
        <w:del w:id="17645" w:author="Author">
          <w:r>
            <w:rPr>
              <w:rFonts w:ascii="Tahoma" w:hAnsi="Tahoma" w:cs="Tahoma"/>
              <w:color w:val="000000"/>
              <w:sz w:val="18"/>
              <w:szCs w:val="18"/>
            </w:rPr>
            <w:delText>/*Not compliant */</w:delText>
          </w:r>
        </w:del>
      </w:ins>
    </w:p>
    <w:p w:rsidR="00743B33" w:rsidRDefault="00D20E06">
      <w:pPr>
        <w:ind w:left="540"/>
        <w:rPr>
          <w:ins w:id="17646" w:author="Author"/>
          <w:del w:id="17647" w:author="Author"/>
          <w:rFonts w:ascii="Calibri" w:hAnsi="Calibri"/>
          <w:sz w:val="20"/>
          <w:szCs w:val="20"/>
        </w:rPr>
      </w:pPr>
      <w:ins w:id="17648" w:author="Author">
        <w:del w:id="17649" w:author="Author">
          <w:r>
            <w:rPr>
              <w:rFonts w:ascii="Calibri" w:hAnsi="Calibri"/>
              <w:sz w:val="20"/>
              <w:szCs w:val="20"/>
            </w:rPr>
            <w:delText xml:space="preserve">use LCC for Lin Channel </w:delText>
          </w:r>
          <w:r>
            <w:rPr>
              <w:rFonts w:ascii="Calibri" w:hAnsi="Calibri"/>
              <w:sz w:val="20"/>
              <w:szCs w:val="20"/>
            </w:rPr>
            <w:delText>Configure (LCC is not a well-known acronyms in software development)</w:delText>
          </w:r>
        </w:del>
      </w:ins>
    </w:p>
    <w:p w:rsidR="00743B33" w:rsidRDefault="00743B33">
      <w:pPr>
        <w:ind w:left="540"/>
        <w:rPr>
          <w:ins w:id="17650" w:author="Author"/>
          <w:rFonts w:ascii="Calibri" w:hAnsi="Calibri"/>
          <w:sz w:val="20"/>
          <w:szCs w:val="20"/>
        </w:rPr>
      </w:pPr>
    </w:p>
    <w:p w:rsidR="00743B33" w:rsidRDefault="00D20E06">
      <w:pPr>
        <w:ind w:left="540"/>
        <w:rPr>
          <w:ins w:id="17651" w:author="Author"/>
          <w:rFonts w:ascii="Calibri" w:hAnsi="Calibri"/>
          <w:b/>
          <w:sz w:val="20"/>
          <w:szCs w:val="20"/>
          <w:lang w:val="en-US"/>
        </w:rPr>
      </w:pPr>
      <w:ins w:id="17652" w:author="Author">
        <w:r>
          <w:rPr>
            <w:rFonts w:ascii="Calibri" w:hAnsi="Calibri"/>
            <w:b/>
            <w:sz w:val="20"/>
            <w:szCs w:val="20"/>
            <w:lang w:val="en-US"/>
          </w:rPr>
          <w:t>Rationale:</w:t>
        </w:r>
      </w:ins>
    </w:p>
    <w:p w:rsidR="00743B33" w:rsidRDefault="00D20E06">
      <w:pPr>
        <w:ind w:left="540"/>
        <w:rPr>
          <w:ins w:id="17653" w:author="Author"/>
          <w:lang w:val="en-US"/>
        </w:rPr>
      </w:pPr>
      <w:ins w:id="17654" w:author="Author">
        <w:r>
          <w:rPr>
            <w:rFonts w:ascii="Calibri" w:hAnsi="Calibri"/>
            <w:sz w:val="20"/>
            <w:szCs w:val="20"/>
          </w:rPr>
          <w:t>To avoid confusion.</w:t>
        </w:r>
        <w:del w:id="17655" w:author="Author">
          <w:r>
            <w:rPr>
              <w:rFonts w:ascii="Calibri" w:hAnsi="Calibri"/>
              <w:sz w:val="20"/>
              <w:szCs w:val="20"/>
            </w:rPr>
            <w:delText xml:space="preserve"> and guarantee cross-language interoperation.</w:delText>
          </w:r>
        </w:del>
      </w:ins>
    </w:p>
    <w:p w:rsidR="00743B33" w:rsidRDefault="00743B33">
      <w:pPr>
        <w:pStyle w:val="Heading3"/>
        <w:rPr>
          <w:ins w:id="17656" w:author="Author"/>
          <w:del w:id="17657" w:author="Author"/>
        </w:rPr>
      </w:pPr>
      <w:bookmarkStart w:id="17658" w:name="_Toc488929475"/>
      <w:bookmarkStart w:id="17659" w:name="_Toc489941685"/>
      <w:bookmarkStart w:id="17660" w:name="_Toc489942843"/>
      <w:bookmarkStart w:id="17661" w:name="_Toc490207124"/>
      <w:bookmarkStart w:id="17662" w:name="_Toc490208289"/>
      <w:bookmarkStart w:id="17663" w:name="_Toc491674130"/>
      <w:bookmarkEnd w:id="17658"/>
      <w:bookmarkEnd w:id="17659"/>
      <w:bookmarkEnd w:id="17660"/>
      <w:bookmarkEnd w:id="17661"/>
      <w:bookmarkEnd w:id="17662"/>
      <w:bookmarkEnd w:id="17663"/>
    </w:p>
    <w:p w:rsidR="00743B33" w:rsidRDefault="00D20E06">
      <w:pPr>
        <w:pStyle w:val="Heading3"/>
        <w:rPr>
          <w:ins w:id="17664" w:author="Author"/>
        </w:rPr>
      </w:pPr>
      <w:bookmarkStart w:id="17665" w:name="_Toc491674131"/>
      <w:ins w:id="17666" w:author="Author">
        <w:r>
          <w:t>Name_NaSpc</w:t>
        </w:r>
        <w:del w:id="17667" w:author="Author">
          <w:r>
            <w:delText>Namespace</w:delText>
          </w:r>
        </w:del>
        <w:r>
          <w:t>_004</w:t>
        </w:r>
        <w:bookmarkEnd w:id="17665"/>
      </w:ins>
    </w:p>
    <w:p w:rsidR="00743B33" w:rsidRDefault="00D20E06">
      <w:pPr>
        <w:ind w:left="540"/>
        <w:rPr>
          <w:ins w:id="17668" w:author="Author"/>
          <w:rFonts w:ascii="Calibri" w:hAnsi="Calibri"/>
          <w:b/>
          <w:sz w:val="20"/>
          <w:szCs w:val="20"/>
          <w:lang w:val="en-US"/>
        </w:rPr>
      </w:pPr>
      <w:ins w:id="17669" w:author="Author">
        <w:r>
          <w:rPr>
            <w:rFonts w:ascii="Calibri" w:hAnsi="Calibri"/>
            <w:b/>
            <w:sz w:val="20"/>
            <w:szCs w:val="20"/>
            <w:lang w:val="en-US"/>
          </w:rPr>
          <w:t>Rule:</w:t>
        </w:r>
      </w:ins>
    </w:p>
    <w:p w:rsidR="00743B33" w:rsidRDefault="00D20E06" w:rsidP="00743B33">
      <w:pPr>
        <w:ind w:left="540"/>
        <w:rPr>
          <w:ins w:id="17670" w:author="Author"/>
          <w:rFonts w:ascii="Calibri" w:hAnsi="Calibri"/>
          <w:sz w:val="20"/>
          <w:szCs w:val="20"/>
        </w:rPr>
        <w:pPrChange w:id="17671" w:author="Author">
          <w:pPr>
            <w:pStyle w:val="ListParagraph"/>
            <w:numPr>
              <w:numId w:val="30"/>
            </w:numPr>
            <w:ind w:leftChars="0" w:left="851" w:hanging="218"/>
          </w:pPr>
        </w:pPrChange>
      </w:pPr>
      <w:ins w:id="17672" w:author="Author">
        <w:r>
          <w:rPr>
            <w:rFonts w:ascii="Calibri" w:hAnsi="Calibri"/>
            <w:sz w:val="20"/>
            <w:szCs w:val="20"/>
          </w:rPr>
          <w:t>You should use Pascal case for namespaces, and separate logical components with</w:t>
        </w:r>
        <w:r>
          <w:rPr>
            <w:rFonts w:ascii="Calibri" w:hAnsi="Calibri"/>
            <w:sz w:val="20"/>
            <w:szCs w:val="20"/>
          </w:rPr>
          <w:t xml:space="preserve"> periods.</w:t>
        </w:r>
      </w:ins>
    </w:p>
    <w:p w:rsidR="00743B33" w:rsidRDefault="00D20E06">
      <w:pPr>
        <w:pStyle w:val="ListParagraph"/>
        <w:numPr>
          <w:ilvl w:val="0"/>
          <w:numId w:val="30"/>
        </w:numPr>
        <w:ind w:leftChars="0" w:left="851" w:hanging="218"/>
        <w:rPr>
          <w:ins w:id="17673" w:author="Author"/>
          <w:del w:id="17674" w:author="Author"/>
          <w:rFonts w:ascii="Calibri" w:hAnsi="Calibri"/>
          <w:sz w:val="20"/>
          <w:szCs w:val="20"/>
        </w:rPr>
      </w:pPr>
      <w:ins w:id="17675" w:author="Author">
        <w:del w:id="17676" w:author="Author">
          <w:r>
            <w:rPr>
              <w:rFonts w:ascii="Calibri" w:hAnsi="Calibri"/>
              <w:sz w:val="20"/>
              <w:szCs w:val="20"/>
            </w:rPr>
            <w:delText>Where appropriate, use well-known acronyms to replace lengthy phrase names.</w:delText>
          </w:r>
        </w:del>
      </w:ins>
    </w:p>
    <w:p w:rsidR="00743B33" w:rsidRDefault="00743B33">
      <w:pPr>
        <w:pStyle w:val="ListParagraph"/>
        <w:ind w:leftChars="0" w:left="851"/>
        <w:rPr>
          <w:ins w:id="17677" w:author="Author"/>
          <w:rFonts w:ascii="Calibri" w:hAnsi="Calibri"/>
          <w:sz w:val="20"/>
          <w:szCs w:val="20"/>
        </w:rPr>
      </w:pPr>
    </w:p>
    <w:p w:rsidR="00743B33" w:rsidRDefault="00D20E06">
      <w:pPr>
        <w:ind w:left="540"/>
        <w:rPr>
          <w:ins w:id="17678" w:author="Author"/>
          <w:rFonts w:ascii="Calibri" w:hAnsi="Calibri"/>
          <w:b/>
          <w:sz w:val="20"/>
          <w:szCs w:val="20"/>
          <w:lang w:val="en-US"/>
        </w:rPr>
      </w:pPr>
      <w:ins w:id="17679" w:author="Author">
        <w:r>
          <w:rPr>
            <w:rFonts w:ascii="Calibri" w:hAnsi="Calibri"/>
            <w:b/>
            <w:sz w:val="20"/>
            <w:szCs w:val="20"/>
            <w:lang w:val="en-US"/>
          </w:rPr>
          <w:t>Example:</w:t>
        </w:r>
      </w:ins>
    </w:p>
    <w:p w:rsidR="00743B33" w:rsidRPr="00743B33" w:rsidRDefault="00743B33">
      <w:pPr>
        <w:ind w:left="540"/>
        <w:rPr>
          <w:ins w:id="17680" w:author="Author"/>
          <w:del w:id="17681" w:author="Author"/>
          <w:rFonts w:ascii="Calibri" w:hAnsi="Calibri"/>
          <w:sz w:val="20"/>
          <w:szCs w:val="20"/>
          <w:rPrChange w:id="17682" w:author="Author">
            <w:rPr>
              <w:ins w:id="17683" w:author="Author"/>
              <w:del w:id="17684" w:author="Author"/>
              <w:rFonts w:ascii="Calibri" w:hAnsi="Calibri"/>
              <w:b/>
              <w:sz w:val="20"/>
              <w:szCs w:val="20"/>
              <w:lang w:val="en-US"/>
            </w:rPr>
          </w:rPrChange>
        </w:rPr>
      </w:pPr>
    </w:p>
    <w:p w:rsidR="00743B33" w:rsidRPr="00743B33" w:rsidRDefault="00D20E06">
      <w:pPr>
        <w:ind w:left="540"/>
        <w:rPr>
          <w:ins w:id="17685" w:author="Author"/>
          <w:rFonts w:ascii="Calibri" w:hAnsi="Calibri"/>
          <w:sz w:val="20"/>
          <w:szCs w:val="20"/>
          <w:rPrChange w:id="17686" w:author="Author">
            <w:rPr>
              <w:ins w:id="17687" w:author="Author"/>
              <w:rFonts w:ascii="Tahoma" w:hAnsi="Tahoma" w:cs="Tahoma"/>
              <w:color w:val="000000"/>
              <w:sz w:val="18"/>
              <w:szCs w:val="18"/>
            </w:rPr>
          </w:rPrChange>
        </w:rPr>
      </w:pPr>
      <w:ins w:id="17688" w:author="Author">
        <w:del w:id="17689" w:author="Author">
          <w:r>
            <w:rPr>
              <w:rFonts w:ascii="Calibri" w:hAnsi="Calibri"/>
              <w:sz w:val="20"/>
              <w:szCs w:val="20"/>
              <w:rPrChange w:id="17690" w:author="Author">
                <w:rPr>
                  <w:rFonts w:ascii="Tahoma" w:hAnsi="Tahoma" w:cs="Tahoma"/>
                  <w:color w:val="000000"/>
                  <w:sz w:val="18"/>
                  <w:szCs w:val="18"/>
                </w:rPr>
              </w:rPrChange>
            </w:rPr>
            <w:delText>/*</w:delText>
          </w:r>
        </w:del>
        <w:r>
          <w:rPr>
            <w:rFonts w:ascii="Calibri" w:hAnsi="Calibri"/>
            <w:sz w:val="20"/>
            <w:szCs w:val="20"/>
            <w:rPrChange w:id="17691" w:author="Author">
              <w:rPr>
                <w:rFonts w:ascii="Tahoma" w:hAnsi="Tahoma" w:cs="Tahoma"/>
                <w:color w:val="000000"/>
                <w:sz w:val="18"/>
                <w:szCs w:val="18"/>
              </w:rPr>
            </w:rPrChange>
          </w:rPr>
          <w:t>// Compliant</w:t>
        </w:r>
        <w:del w:id="17692" w:author="Author">
          <w:r>
            <w:rPr>
              <w:rFonts w:ascii="Calibri" w:hAnsi="Calibri"/>
              <w:sz w:val="20"/>
              <w:szCs w:val="20"/>
              <w:rPrChange w:id="17693" w:author="Author">
                <w:rPr>
                  <w:rFonts w:ascii="Tahoma" w:hAnsi="Tahoma" w:cs="Tahoma"/>
                  <w:color w:val="000000"/>
                  <w:sz w:val="18"/>
                  <w:szCs w:val="18"/>
                </w:rPr>
              </w:rPrChange>
            </w:rPr>
            <w:delText xml:space="preserve"> */</w:delText>
          </w:r>
        </w:del>
      </w:ins>
    </w:p>
    <w:p w:rsidR="00743B33" w:rsidRPr="00743B33" w:rsidRDefault="00D20E06">
      <w:pPr>
        <w:ind w:left="540"/>
        <w:rPr>
          <w:ins w:id="17694" w:author="Author"/>
          <w:rFonts w:ascii="Calibri" w:hAnsi="Calibri"/>
          <w:sz w:val="20"/>
          <w:szCs w:val="20"/>
          <w:rPrChange w:id="17695" w:author="Author">
            <w:rPr>
              <w:ins w:id="17696" w:author="Author"/>
              <w:rFonts w:ascii="Tahoma" w:hAnsi="Tahoma" w:cs="Tahoma"/>
              <w:color w:val="000000"/>
              <w:sz w:val="18"/>
              <w:szCs w:val="18"/>
            </w:rPr>
          </w:rPrChange>
        </w:rPr>
      </w:pPr>
      <w:ins w:id="17697" w:author="Author">
        <w:r>
          <w:rPr>
            <w:rFonts w:ascii="Calibri" w:hAnsi="Calibri"/>
            <w:sz w:val="20"/>
            <w:szCs w:val="20"/>
            <w:rPrChange w:id="17698" w:author="Author">
              <w:rPr>
                <w:rFonts w:ascii="Tahoma" w:hAnsi="Tahoma" w:cs="Tahoma"/>
                <w:color w:val="000000"/>
                <w:sz w:val="18"/>
                <w:szCs w:val="18"/>
              </w:rPr>
            </w:rPrChange>
          </w:rPr>
          <w:t>Renesas.McalGenerator.Generic</w:t>
        </w:r>
      </w:ins>
    </w:p>
    <w:p w:rsidR="00743B33" w:rsidRPr="00743B33" w:rsidRDefault="00D20E06">
      <w:pPr>
        <w:ind w:left="540"/>
        <w:rPr>
          <w:ins w:id="17699" w:author="Author"/>
          <w:del w:id="17700" w:author="Author"/>
          <w:rFonts w:ascii="Calibri" w:hAnsi="Calibri"/>
          <w:sz w:val="20"/>
          <w:szCs w:val="20"/>
          <w:rPrChange w:id="17701" w:author="Author">
            <w:rPr>
              <w:ins w:id="17702" w:author="Author"/>
              <w:del w:id="17703" w:author="Author"/>
              <w:rFonts w:ascii="Tahoma" w:hAnsi="Tahoma" w:cs="Tahoma"/>
              <w:color w:val="000000"/>
              <w:sz w:val="18"/>
              <w:szCs w:val="18"/>
            </w:rPr>
          </w:rPrChange>
        </w:rPr>
      </w:pPr>
      <w:ins w:id="17704" w:author="Author">
        <w:del w:id="17705" w:author="Author">
          <w:r>
            <w:rPr>
              <w:rFonts w:ascii="Calibri" w:hAnsi="Calibri"/>
              <w:sz w:val="20"/>
              <w:szCs w:val="20"/>
              <w:rPrChange w:id="17706" w:author="Author">
                <w:rPr>
                  <w:rFonts w:ascii="Tahoma" w:hAnsi="Tahoma" w:cs="Tahoma"/>
                  <w:color w:val="000000"/>
                  <w:sz w:val="18"/>
                  <w:szCs w:val="18"/>
                </w:rPr>
              </w:rPrChange>
            </w:rPr>
            <w:delText xml:space="preserve">use UI for User Interface </w:delText>
          </w:r>
        </w:del>
      </w:ins>
    </w:p>
    <w:p w:rsidR="00743B33" w:rsidRPr="00743B33" w:rsidRDefault="00D20E06">
      <w:pPr>
        <w:ind w:left="540"/>
        <w:rPr>
          <w:ins w:id="17707" w:author="Author"/>
          <w:rFonts w:ascii="Calibri" w:hAnsi="Calibri"/>
          <w:sz w:val="20"/>
          <w:szCs w:val="20"/>
          <w:rPrChange w:id="17708" w:author="Author">
            <w:rPr>
              <w:ins w:id="17709" w:author="Author"/>
              <w:rFonts w:ascii="Tahoma" w:hAnsi="Tahoma" w:cs="Tahoma"/>
              <w:color w:val="000000"/>
              <w:sz w:val="18"/>
              <w:szCs w:val="18"/>
            </w:rPr>
          </w:rPrChange>
        </w:rPr>
      </w:pPr>
      <w:ins w:id="17710" w:author="Author">
        <w:r>
          <w:rPr>
            <w:rFonts w:ascii="Calibri" w:hAnsi="Calibri"/>
            <w:sz w:val="20"/>
            <w:szCs w:val="20"/>
            <w:rPrChange w:id="17711" w:author="Author">
              <w:rPr>
                <w:rFonts w:ascii="Tahoma" w:hAnsi="Tahoma" w:cs="Tahoma"/>
                <w:color w:val="000000"/>
                <w:sz w:val="18"/>
                <w:szCs w:val="18"/>
              </w:rPr>
            </w:rPrChange>
          </w:rPr>
          <w:t>Renesas.McalGenerator.Specific</w:t>
        </w:r>
      </w:ins>
    </w:p>
    <w:p w:rsidR="00743B33" w:rsidRPr="00743B33" w:rsidRDefault="00D20E06">
      <w:pPr>
        <w:ind w:left="540"/>
        <w:rPr>
          <w:ins w:id="17712" w:author="Author"/>
          <w:del w:id="17713" w:author="Author"/>
          <w:rFonts w:ascii="Calibri" w:hAnsi="Calibri"/>
          <w:sz w:val="20"/>
          <w:szCs w:val="20"/>
          <w:rPrChange w:id="17714" w:author="Author">
            <w:rPr>
              <w:ins w:id="17715" w:author="Author"/>
              <w:del w:id="17716" w:author="Author"/>
              <w:rFonts w:ascii="Tahoma" w:hAnsi="Tahoma" w:cs="Tahoma"/>
              <w:color w:val="000000"/>
              <w:sz w:val="18"/>
              <w:szCs w:val="18"/>
            </w:rPr>
          </w:rPrChange>
        </w:rPr>
      </w:pPr>
      <w:ins w:id="17717" w:author="Author">
        <w:del w:id="17718" w:author="Author">
          <w:r>
            <w:rPr>
              <w:rFonts w:ascii="Calibri" w:hAnsi="Calibri"/>
              <w:sz w:val="20"/>
              <w:szCs w:val="20"/>
              <w:rPrChange w:id="17719" w:author="Author">
                <w:rPr>
                  <w:rFonts w:ascii="Tahoma" w:hAnsi="Tahoma" w:cs="Tahoma"/>
                  <w:color w:val="000000"/>
                  <w:sz w:val="18"/>
                  <w:szCs w:val="18"/>
                </w:rPr>
              </w:rPrChange>
            </w:rPr>
            <w:delText>use UUID for Universally Unique Identifier</w:delText>
          </w:r>
        </w:del>
      </w:ins>
    </w:p>
    <w:p w:rsidR="00743B33" w:rsidRPr="00743B33" w:rsidRDefault="00743B33">
      <w:pPr>
        <w:ind w:left="540"/>
        <w:rPr>
          <w:ins w:id="17720" w:author="Author"/>
          <w:rFonts w:ascii="Calibri" w:hAnsi="Calibri"/>
          <w:sz w:val="20"/>
          <w:szCs w:val="20"/>
          <w:rPrChange w:id="17721" w:author="Author">
            <w:rPr>
              <w:ins w:id="17722" w:author="Author"/>
              <w:rFonts w:ascii="Tahoma" w:hAnsi="Tahoma" w:cs="Tahoma"/>
              <w:color w:val="000000"/>
              <w:sz w:val="18"/>
              <w:szCs w:val="18"/>
            </w:rPr>
          </w:rPrChange>
        </w:rPr>
      </w:pPr>
    </w:p>
    <w:p w:rsidR="00743B33" w:rsidRPr="00743B33" w:rsidRDefault="00D20E06">
      <w:pPr>
        <w:ind w:left="540"/>
        <w:rPr>
          <w:ins w:id="17723" w:author="Author"/>
          <w:rFonts w:ascii="Calibri" w:hAnsi="Calibri"/>
          <w:sz w:val="20"/>
          <w:szCs w:val="20"/>
          <w:rPrChange w:id="17724" w:author="Author">
            <w:rPr>
              <w:ins w:id="17725" w:author="Author"/>
              <w:rFonts w:ascii="Tahoma" w:hAnsi="Tahoma" w:cs="Tahoma"/>
              <w:color w:val="000000"/>
              <w:sz w:val="18"/>
              <w:szCs w:val="18"/>
            </w:rPr>
          </w:rPrChange>
        </w:rPr>
      </w:pPr>
      <w:ins w:id="17726" w:author="Author">
        <w:del w:id="17727" w:author="Author">
          <w:r>
            <w:rPr>
              <w:rFonts w:ascii="Calibri" w:hAnsi="Calibri"/>
              <w:sz w:val="20"/>
              <w:szCs w:val="20"/>
              <w:rPrChange w:id="17728" w:author="Author">
                <w:rPr>
                  <w:rFonts w:ascii="Tahoma" w:hAnsi="Tahoma" w:cs="Tahoma"/>
                  <w:color w:val="000000"/>
                  <w:sz w:val="18"/>
                  <w:szCs w:val="18"/>
                </w:rPr>
              </w:rPrChange>
            </w:rPr>
            <w:delText>/*//Not</w:delText>
          </w:r>
        </w:del>
        <w:r>
          <w:rPr>
            <w:rFonts w:ascii="Calibri" w:hAnsi="Calibri"/>
            <w:sz w:val="20"/>
            <w:szCs w:val="20"/>
            <w:rPrChange w:id="17729" w:author="Author">
              <w:rPr>
                <w:rFonts w:ascii="Tahoma" w:hAnsi="Tahoma" w:cs="Tahoma"/>
                <w:color w:val="000000"/>
                <w:sz w:val="18"/>
                <w:szCs w:val="18"/>
              </w:rPr>
            </w:rPrChange>
          </w:rPr>
          <w:t>//</w:t>
        </w:r>
        <w:r>
          <w:rPr>
            <w:rFonts w:ascii="Calibri" w:hAnsi="Calibri"/>
            <w:sz w:val="20"/>
            <w:szCs w:val="20"/>
            <w:rPrChange w:id="17730" w:author="Author">
              <w:rPr>
                <w:rFonts w:ascii="Tahoma" w:hAnsi="Tahoma" w:cs="Tahoma"/>
                <w:color w:val="000000"/>
                <w:sz w:val="18"/>
                <w:szCs w:val="18"/>
              </w:rPr>
            </w:rPrChange>
          </w:rPr>
          <w:t xml:space="preserve"> Not compliant</w:t>
        </w:r>
        <w:del w:id="17731" w:author="Author">
          <w:r>
            <w:rPr>
              <w:rFonts w:ascii="Calibri" w:hAnsi="Calibri"/>
              <w:sz w:val="20"/>
              <w:szCs w:val="20"/>
              <w:rPrChange w:id="17732" w:author="Author">
                <w:rPr>
                  <w:rFonts w:ascii="Tahoma" w:hAnsi="Tahoma" w:cs="Tahoma"/>
                  <w:color w:val="000000"/>
                  <w:sz w:val="18"/>
                  <w:szCs w:val="18"/>
                </w:rPr>
              </w:rPrChange>
            </w:rPr>
            <w:delText xml:space="preserve"> */</w:delText>
          </w:r>
        </w:del>
      </w:ins>
    </w:p>
    <w:p w:rsidR="00743B33" w:rsidRDefault="00D20E06">
      <w:pPr>
        <w:ind w:left="540"/>
        <w:rPr>
          <w:ins w:id="17733" w:author="Author"/>
          <w:rFonts w:ascii="Calibri" w:hAnsi="Calibri"/>
          <w:sz w:val="20"/>
          <w:szCs w:val="20"/>
        </w:rPr>
      </w:pPr>
      <w:ins w:id="17734" w:author="Author">
        <w:del w:id="17735" w:author="Author">
          <w:r>
            <w:rPr>
              <w:rFonts w:ascii="Calibri" w:hAnsi="Calibri"/>
              <w:sz w:val="20"/>
              <w:szCs w:val="20"/>
            </w:rPr>
            <w:delText>use LCC for Lin Channel Configure (LCC is not a well-known acronyms in software development)</w:delText>
          </w:r>
        </w:del>
        <w:r>
          <w:rPr>
            <w:rFonts w:ascii="Calibri" w:hAnsi="Calibri"/>
            <w:sz w:val="20"/>
            <w:szCs w:val="20"/>
          </w:rPr>
          <w:t>Not Required</w:t>
        </w:r>
      </w:ins>
    </w:p>
    <w:p w:rsidR="00743B33" w:rsidRDefault="00743B33">
      <w:pPr>
        <w:ind w:left="540"/>
        <w:rPr>
          <w:ins w:id="17736" w:author="Author"/>
          <w:rFonts w:ascii="Calibri" w:hAnsi="Calibri"/>
          <w:sz w:val="20"/>
          <w:szCs w:val="20"/>
        </w:rPr>
      </w:pPr>
    </w:p>
    <w:p w:rsidR="00743B33" w:rsidRDefault="00D20E06">
      <w:pPr>
        <w:ind w:left="540"/>
        <w:rPr>
          <w:ins w:id="17737" w:author="Author"/>
          <w:rFonts w:ascii="Calibri" w:hAnsi="Calibri"/>
          <w:b/>
          <w:sz w:val="20"/>
          <w:szCs w:val="20"/>
          <w:lang w:val="en-US"/>
        </w:rPr>
      </w:pPr>
      <w:ins w:id="17738" w:author="Author">
        <w:r>
          <w:rPr>
            <w:rFonts w:ascii="Calibri" w:hAnsi="Calibri"/>
            <w:b/>
            <w:sz w:val="20"/>
            <w:szCs w:val="20"/>
            <w:lang w:val="en-US"/>
          </w:rPr>
          <w:t>Rationale:</w:t>
        </w:r>
      </w:ins>
    </w:p>
    <w:p w:rsidR="00743B33" w:rsidRDefault="00D20E06">
      <w:pPr>
        <w:ind w:left="540"/>
        <w:rPr>
          <w:ins w:id="17739" w:author="Author"/>
          <w:lang w:val="en-US"/>
        </w:rPr>
      </w:pPr>
      <w:ins w:id="17740" w:author="Author">
        <w:r>
          <w:rPr>
            <w:rFonts w:ascii="Calibri" w:hAnsi="Calibri"/>
            <w:sz w:val="20"/>
            <w:szCs w:val="20"/>
          </w:rPr>
          <w:t>To avoid confusion.</w:t>
        </w:r>
        <w:del w:id="17741" w:author="Author">
          <w:r>
            <w:rPr>
              <w:rFonts w:ascii="Calibri" w:hAnsi="Calibri"/>
              <w:sz w:val="20"/>
              <w:szCs w:val="20"/>
            </w:rPr>
            <w:delText xml:space="preserve"> and guarantee cross-language interoperation.</w:delText>
          </w:r>
        </w:del>
      </w:ins>
    </w:p>
    <w:p w:rsidR="00743B33" w:rsidRDefault="00743B33" w:rsidP="00743B33">
      <w:pPr>
        <w:rPr>
          <w:ins w:id="17742" w:author="Author"/>
        </w:rPr>
        <w:pPrChange w:id="17743" w:author="Author">
          <w:pPr>
            <w:pStyle w:val="Heading3"/>
          </w:pPr>
        </w:pPrChange>
      </w:pPr>
    </w:p>
    <w:p w:rsidR="00743B33" w:rsidRDefault="00D20E06">
      <w:pPr>
        <w:pStyle w:val="Heading3"/>
        <w:rPr>
          <w:ins w:id="17744" w:author="Author"/>
        </w:rPr>
      </w:pPr>
      <w:bookmarkStart w:id="17745" w:name="_Toc491674132"/>
      <w:ins w:id="17746" w:author="Author">
        <w:r>
          <w:t>Name_NaSpc</w:t>
        </w:r>
        <w:del w:id="17747" w:author="Author">
          <w:r>
            <w:delText>Namespace</w:delText>
          </w:r>
        </w:del>
        <w:r>
          <w:t>_005</w:t>
        </w:r>
        <w:bookmarkEnd w:id="17745"/>
      </w:ins>
    </w:p>
    <w:p w:rsidR="00743B33" w:rsidRDefault="00D20E06">
      <w:pPr>
        <w:ind w:left="540"/>
        <w:rPr>
          <w:ins w:id="17748" w:author="Author"/>
          <w:rFonts w:ascii="Calibri" w:hAnsi="Calibri"/>
          <w:b/>
          <w:sz w:val="20"/>
          <w:szCs w:val="20"/>
          <w:lang w:val="en-US"/>
        </w:rPr>
      </w:pPr>
      <w:ins w:id="17749" w:author="Author">
        <w:r>
          <w:rPr>
            <w:rFonts w:ascii="Calibri" w:hAnsi="Calibri"/>
            <w:b/>
            <w:sz w:val="20"/>
            <w:szCs w:val="20"/>
            <w:lang w:val="en-US"/>
          </w:rPr>
          <w:t>Rule:</w:t>
        </w:r>
      </w:ins>
    </w:p>
    <w:p w:rsidR="00743B33" w:rsidRDefault="00D20E06" w:rsidP="00743B33">
      <w:pPr>
        <w:ind w:left="540"/>
        <w:rPr>
          <w:ins w:id="17750" w:author="Author"/>
          <w:rFonts w:ascii="Calibri" w:hAnsi="Calibri"/>
          <w:sz w:val="20"/>
          <w:szCs w:val="20"/>
        </w:rPr>
        <w:pPrChange w:id="17751" w:author="Author">
          <w:pPr/>
        </w:pPrChange>
      </w:pPr>
      <w:ins w:id="17752" w:author="Author">
        <w:r>
          <w:rPr>
            <w:rFonts w:ascii="Calibri" w:hAnsi="Calibri"/>
            <w:sz w:val="20"/>
            <w:szCs w:val="20"/>
          </w:rPr>
          <w:t xml:space="preserve">Use plural namespace </w:t>
        </w:r>
        <w:r>
          <w:rPr>
            <w:rFonts w:ascii="Calibri" w:hAnsi="Calibri"/>
            <w:sz w:val="20"/>
            <w:szCs w:val="20"/>
          </w:rPr>
          <w:t>names if it is semantically appropriate.</w:t>
        </w:r>
      </w:ins>
    </w:p>
    <w:p w:rsidR="00743B33" w:rsidRDefault="00D20E06">
      <w:pPr>
        <w:pStyle w:val="ListParagraph"/>
        <w:numPr>
          <w:ilvl w:val="0"/>
          <w:numId w:val="30"/>
        </w:numPr>
        <w:ind w:leftChars="0" w:left="851" w:hanging="218"/>
        <w:rPr>
          <w:ins w:id="17753" w:author="Author"/>
          <w:del w:id="17754" w:author="Author"/>
          <w:rFonts w:ascii="Calibri" w:hAnsi="Calibri"/>
          <w:sz w:val="20"/>
          <w:szCs w:val="20"/>
        </w:rPr>
      </w:pPr>
      <w:ins w:id="17755" w:author="Author">
        <w:del w:id="17756" w:author="Author">
          <w:r>
            <w:rPr>
              <w:rFonts w:ascii="Calibri" w:hAnsi="Calibri"/>
              <w:sz w:val="20"/>
              <w:szCs w:val="20"/>
            </w:rPr>
            <w:delText>Where appropriate, use well-known acronyms to replace lengthy phrase names.</w:delText>
          </w:r>
        </w:del>
      </w:ins>
    </w:p>
    <w:p w:rsidR="00743B33" w:rsidRDefault="00743B33">
      <w:pPr>
        <w:pStyle w:val="ListParagraph"/>
        <w:ind w:leftChars="0" w:left="851"/>
        <w:rPr>
          <w:ins w:id="17757" w:author="Author"/>
          <w:rFonts w:ascii="Calibri" w:hAnsi="Calibri"/>
          <w:sz w:val="20"/>
          <w:szCs w:val="20"/>
        </w:rPr>
      </w:pPr>
    </w:p>
    <w:p w:rsidR="00743B33" w:rsidRDefault="00D20E06">
      <w:pPr>
        <w:ind w:left="540"/>
        <w:rPr>
          <w:ins w:id="17758" w:author="Author"/>
          <w:rFonts w:ascii="Calibri" w:hAnsi="Calibri"/>
          <w:b/>
          <w:sz w:val="20"/>
          <w:szCs w:val="20"/>
          <w:lang w:val="en-US"/>
        </w:rPr>
      </w:pPr>
      <w:ins w:id="17759" w:author="Author">
        <w:r>
          <w:rPr>
            <w:rFonts w:ascii="Calibri" w:hAnsi="Calibri"/>
            <w:b/>
            <w:sz w:val="20"/>
            <w:szCs w:val="20"/>
            <w:lang w:val="en-US"/>
          </w:rPr>
          <w:t>Example:</w:t>
        </w:r>
      </w:ins>
    </w:p>
    <w:p w:rsidR="00743B33" w:rsidRDefault="00743B33">
      <w:pPr>
        <w:ind w:left="540"/>
        <w:rPr>
          <w:ins w:id="17760" w:author="Author"/>
          <w:del w:id="17761" w:author="Author"/>
          <w:rFonts w:ascii="Calibri" w:hAnsi="Calibri"/>
          <w:b/>
          <w:sz w:val="20"/>
          <w:szCs w:val="20"/>
          <w:lang w:val="en-US"/>
        </w:rPr>
      </w:pPr>
    </w:p>
    <w:p w:rsidR="00743B33" w:rsidRDefault="00D20E06" w:rsidP="00743B33">
      <w:pPr>
        <w:ind w:left="540"/>
        <w:rPr>
          <w:ins w:id="17762" w:author="Author"/>
          <w:rFonts w:ascii="Calibri" w:hAnsi="Calibri"/>
          <w:sz w:val="20"/>
          <w:szCs w:val="20"/>
        </w:rPr>
        <w:pPrChange w:id="17763" w:author="Author">
          <w:pPr>
            <w:pStyle w:val="ListParagraph"/>
            <w:ind w:left="880"/>
          </w:pPr>
        </w:pPrChange>
      </w:pPr>
      <w:ins w:id="17764" w:author="Author">
        <w:del w:id="17765" w:author="Author">
          <w:r>
            <w:rPr>
              <w:rFonts w:ascii="Calibri" w:hAnsi="Calibri"/>
              <w:sz w:val="20"/>
              <w:szCs w:val="20"/>
            </w:rPr>
            <w:delText>/*</w:delText>
          </w:r>
        </w:del>
        <w:r>
          <w:rPr>
            <w:rFonts w:ascii="Calibri" w:hAnsi="Calibri"/>
            <w:sz w:val="20"/>
            <w:szCs w:val="20"/>
          </w:rPr>
          <w:t>// Compliant</w:t>
        </w:r>
        <w:del w:id="17766" w:author="Author">
          <w:r>
            <w:rPr>
              <w:rFonts w:ascii="Calibri" w:hAnsi="Calibri"/>
              <w:sz w:val="20"/>
              <w:szCs w:val="20"/>
            </w:rPr>
            <w:delText xml:space="preserve"> */</w:delText>
          </w:r>
        </w:del>
      </w:ins>
    </w:p>
    <w:p w:rsidR="00743B33" w:rsidRDefault="00D20E06" w:rsidP="00743B33">
      <w:pPr>
        <w:ind w:left="540"/>
        <w:rPr>
          <w:ins w:id="17767" w:author="Author"/>
          <w:rFonts w:ascii="Calibri" w:hAnsi="Calibri"/>
          <w:sz w:val="20"/>
          <w:szCs w:val="20"/>
        </w:rPr>
        <w:pPrChange w:id="17768" w:author="Author">
          <w:pPr>
            <w:pStyle w:val="ListParagraph"/>
            <w:ind w:leftChars="0" w:left="851"/>
          </w:pPr>
        </w:pPrChange>
      </w:pPr>
      <w:ins w:id="17769" w:author="Author">
        <w:r>
          <w:rPr>
            <w:rFonts w:ascii="Calibri" w:hAnsi="Calibri"/>
            <w:sz w:val="20"/>
            <w:szCs w:val="20"/>
          </w:rPr>
          <w:t>Ecu</w:t>
        </w:r>
        <w:del w:id="17770" w:author="Author">
          <w:r>
            <w:rPr>
              <w:rFonts w:ascii="Calibri" w:hAnsi="Calibri"/>
              <w:sz w:val="20"/>
              <w:szCs w:val="20"/>
            </w:rPr>
            <w:delText>System</w:delText>
          </w:r>
        </w:del>
        <w:r>
          <w:rPr>
            <w:rFonts w:ascii="Calibri" w:hAnsi="Calibri"/>
            <w:sz w:val="20"/>
            <w:szCs w:val="20"/>
          </w:rPr>
          <w:t xml:space="preserve">Configuration.Collections </w:t>
        </w:r>
      </w:ins>
    </w:p>
    <w:p w:rsidR="00743B33" w:rsidRDefault="00743B33" w:rsidP="00743B33">
      <w:pPr>
        <w:ind w:left="540"/>
        <w:rPr>
          <w:ins w:id="17771" w:author="Author"/>
          <w:rFonts w:ascii="Calibri" w:hAnsi="Calibri"/>
          <w:sz w:val="20"/>
          <w:szCs w:val="20"/>
        </w:rPr>
        <w:pPrChange w:id="17772" w:author="Author">
          <w:pPr>
            <w:pStyle w:val="ListParagraph"/>
            <w:ind w:leftChars="0" w:left="851"/>
          </w:pPr>
        </w:pPrChange>
      </w:pPr>
    </w:p>
    <w:p w:rsidR="00743B33" w:rsidRDefault="00D20E06" w:rsidP="00743B33">
      <w:pPr>
        <w:ind w:left="540"/>
        <w:rPr>
          <w:ins w:id="17773" w:author="Author"/>
          <w:rFonts w:ascii="Calibri" w:hAnsi="Calibri"/>
          <w:sz w:val="20"/>
          <w:szCs w:val="20"/>
        </w:rPr>
        <w:pPrChange w:id="17774" w:author="Author">
          <w:pPr>
            <w:pStyle w:val="ListParagraph"/>
            <w:ind w:left="880"/>
          </w:pPr>
        </w:pPrChange>
      </w:pPr>
      <w:ins w:id="17775" w:author="Author">
        <w:del w:id="17776" w:author="Author">
          <w:r>
            <w:rPr>
              <w:rFonts w:ascii="Calibri" w:hAnsi="Calibri"/>
              <w:sz w:val="20"/>
              <w:szCs w:val="20"/>
            </w:rPr>
            <w:delText>/*//Not</w:delText>
          </w:r>
        </w:del>
        <w:r>
          <w:rPr>
            <w:rFonts w:ascii="Calibri" w:hAnsi="Calibri"/>
            <w:sz w:val="20"/>
            <w:szCs w:val="20"/>
          </w:rPr>
          <w:t>// Not compliant</w:t>
        </w:r>
        <w:del w:id="17777" w:author="Author">
          <w:r>
            <w:rPr>
              <w:rFonts w:ascii="Calibri" w:hAnsi="Calibri"/>
              <w:sz w:val="20"/>
              <w:szCs w:val="20"/>
            </w:rPr>
            <w:delText xml:space="preserve"> */</w:delText>
          </w:r>
        </w:del>
      </w:ins>
    </w:p>
    <w:p w:rsidR="00743B33" w:rsidRDefault="00D20E06" w:rsidP="00743B33">
      <w:pPr>
        <w:ind w:left="540"/>
        <w:rPr>
          <w:ins w:id="17778" w:author="Author"/>
          <w:rFonts w:ascii="Calibri" w:hAnsi="Calibri"/>
          <w:sz w:val="20"/>
          <w:szCs w:val="20"/>
        </w:rPr>
        <w:pPrChange w:id="17779" w:author="Author">
          <w:pPr>
            <w:pStyle w:val="ListParagraph"/>
            <w:ind w:leftChars="0" w:left="851"/>
          </w:pPr>
        </w:pPrChange>
      </w:pPr>
      <w:ins w:id="17780" w:author="Author">
        <w:r>
          <w:rPr>
            <w:rFonts w:ascii="Calibri" w:hAnsi="Calibri"/>
            <w:sz w:val="20"/>
            <w:szCs w:val="20"/>
          </w:rPr>
          <w:t>EcuConfiguration</w:t>
        </w:r>
        <w:del w:id="17781" w:author="Author">
          <w:r>
            <w:rPr>
              <w:rFonts w:ascii="Calibri" w:hAnsi="Calibri"/>
              <w:sz w:val="20"/>
              <w:szCs w:val="20"/>
            </w:rPr>
            <w:delText>System</w:delText>
          </w:r>
        </w:del>
        <w:r>
          <w:rPr>
            <w:rFonts w:ascii="Calibri" w:hAnsi="Calibri"/>
            <w:sz w:val="20"/>
            <w:szCs w:val="20"/>
          </w:rPr>
          <w:t>.Collection</w:t>
        </w:r>
      </w:ins>
    </w:p>
    <w:p w:rsidR="00743B33" w:rsidRDefault="00D20E06">
      <w:pPr>
        <w:ind w:left="540"/>
        <w:rPr>
          <w:ins w:id="17782" w:author="Author"/>
          <w:del w:id="17783" w:author="Author"/>
          <w:rFonts w:ascii="Tahoma" w:hAnsi="Tahoma" w:cs="Tahoma"/>
          <w:color w:val="000000"/>
          <w:sz w:val="18"/>
          <w:szCs w:val="18"/>
        </w:rPr>
      </w:pPr>
      <w:ins w:id="17784" w:author="Author">
        <w:del w:id="17785" w:author="Author">
          <w:r>
            <w:rPr>
              <w:rFonts w:ascii="Tahoma" w:hAnsi="Tahoma" w:cs="Tahoma"/>
              <w:color w:val="000000"/>
              <w:sz w:val="18"/>
              <w:szCs w:val="18"/>
            </w:rPr>
            <w:delText>/* Compliant</w:delText>
          </w:r>
          <w:r>
            <w:rPr>
              <w:rFonts w:ascii="Tahoma" w:hAnsi="Tahoma" w:cs="Tahoma"/>
              <w:color w:val="000000"/>
              <w:sz w:val="18"/>
              <w:szCs w:val="18"/>
            </w:rPr>
            <w:delText xml:space="preserve"> */</w:delText>
          </w:r>
        </w:del>
      </w:ins>
    </w:p>
    <w:p w:rsidR="00743B33" w:rsidRDefault="00D20E06">
      <w:pPr>
        <w:ind w:left="540"/>
        <w:rPr>
          <w:ins w:id="17786" w:author="Author"/>
          <w:del w:id="17787" w:author="Author"/>
          <w:rFonts w:ascii="Tahoma" w:hAnsi="Tahoma" w:cs="Tahoma"/>
          <w:color w:val="000000"/>
          <w:sz w:val="18"/>
          <w:szCs w:val="18"/>
        </w:rPr>
      </w:pPr>
      <w:ins w:id="17788" w:author="Author">
        <w:del w:id="17789" w:author="Author">
          <w:r>
            <w:rPr>
              <w:rFonts w:ascii="Tahoma" w:hAnsi="Tahoma" w:cs="Tahoma"/>
              <w:color w:val="000000"/>
              <w:sz w:val="18"/>
              <w:szCs w:val="18"/>
            </w:rPr>
            <w:delText xml:space="preserve">use UI for User Interface </w:delText>
          </w:r>
        </w:del>
      </w:ins>
    </w:p>
    <w:p w:rsidR="00743B33" w:rsidRDefault="00D20E06">
      <w:pPr>
        <w:ind w:left="540"/>
        <w:rPr>
          <w:ins w:id="17790" w:author="Author"/>
          <w:del w:id="17791" w:author="Author"/>
          <w:rFonts w:ascii="Tahoma" w:hAnsi="Tahoma" w:cs="Tahoma"/>
          <w:color w:val="000000"/>
          <w:sz w:val="18"/>
          <w:szCs w:val="18"/>
        </w:rPr>
      </w:pPr>
      <w:ins w:id="17792" w:author="Author">
        <w:del w:id="17793" w:author="Author">
          <w:r>
            <w:rPr>
              <w:rFonts w:ascii="Tahoma" w:hAnsi="Tahoma" w:cs="Tahoma"/>
              <w:color w:val="000000"/>
              <w:sz w:val="18"/>
              <w:szCs w:val="18"/>
            </w:rPr>
            <w:delText>use UUID for Universally Unique Identifier</w:delText>
          </w:r>
        </w:del>
      </w:ins>
    </w:p>
    <w:p w:rsidR="00743B33" w:rsidRDefault="00743B33">
      <w:pPr>
        <w:ind w:left="540"/>
        <w:rPr>
          <w:ins w:id="17794" w:author="Author"/>
          <w:del w:id="17795" w:author="Author"/>
          <w:rFonts w:ascii="Tahoma" w:hAnsi="Tahoma" w:cs="Tahoma"/>
          <w:color w:val="000000"/>
          <w:sz w:val="18"/>
          <w:szCs w:val="18"/>
        </w:rPr>
      </w:pPr>
    </w:p>
    <w:p w:rsidR="00743B33" w:rsidRDefault="00D20E06">
      <w:pPr>
        <w:ind w:left="540"/>
        <w:rPr>
          <w:ins w:id="17796" w:author="Author"/>
          <w:del w:id="17797" w:author="Author"/>
          <w:rFonts w:ascii="Tahoma" w:hAnsi="Tahoma" w:cs="Tahoma"/>
          <w:color w:val="000000"/>
          <w:sz w:val="18"/>
          <w:szCs w:val="18"/>
        </w:rPr>
      </w:pPr>
      <w:ins w:id="17798" w:author="Author">
        <w:del w:id="17799" w:author="Author">
          <w:r>
            <w:rPr>
              <w:rFonts w:ascii="Tahoma" w:hAnsi="Tahoma" w:cs="Tahoma"/>
              <w:color w:val="000000"/>
              <w:sz w:val="18"/>
              <w:szCs w:val="18"/>
            </w:rPr>
            <w:delText>/*Not compliant */</w:delText>
          </w:r>
        </w:del>
      </w:ins>
    </w:p>
    <w:p w:rsidR="00743B33" w:rsidRDefault="00D20E06">
      <w:pPr>
        <w:ind w:left="540"/>
        <w:rPr>
          <w:ins w:id="17800" w:author="Author"/>
          <w:del w:id="17801" w:author="Author"/>
          <w:rFonts w:ascii="Calibri" w:hAnsi="Calibri"/>
          <w:sz w:val="20"/>
          <w:szCs w:val="20"/>
        </w:rPr>
      </w:pPr>
      <w:ins w:id="17802" w:author="Author">
        <w:del w:id="17803" w:author="Author">
          <w:r>
            <w:rPr>
              <w:rFonts w:ascii="Calibri" w:hAnsi="Calibri"/>
              <w:sz w:val="20"/>
              <w:szCs w:val="20"/>
            </w:rPr>
            <w:delText>use LCC for Lin Channel Configure (LCC is not a well-known acronyms in software development)</w:delText>
          </w:r>
        </w:del>
      </w:ins>
    </w:p>
    <w:p w:rsidR="00743B33" w:rsidRDefault="00743B33">
      <w:pPr>
        <w:ind w:left="540"/>
        <w:rPr>
          <w:ins w:id="17804" w:author="Author"/>
          <w:rFonts w:ascii="Calibri" w:hAnsi="Calibri"/>
          <w:sz w:val="20"/>
          <w:szCs w:val="20"/>
        </w:rPr>
      </w:pPr>
    </w:p>
    <w:p w:rsidR="00743B33" w:rsidRDefault="00D20E06">
      <w:pPr>
        <w:ind w:left="540"/>
        <w:rPr>
          <w:ins w:id="17805" w:author="Author"/>
          <w:rFonts w:ascii="Calibri" w:hAnsi="Calibri"/>
          <w:b/>
          <w:sz w:val="20"/>
          <w:szCs w:val="20"/>
          <w:lang w:val="en-US"/>
        </w:rPr>
      </w:pPr>
      <w:ins w:id="17806" w:author="Author">
        <w:r>
          <w:rPr>
            <w:rFonts w:ascii="Calibri" w:hAnsi="Calibri"/>
            <w:b/>
            <w:sz w:val="20"/>
            <w:szCs w:val="20"/>
            <w:lang w:val="en-US"/>
          </w:rPr>
          <w:t>Rationale:</w:t>
        </w:r>
      </w:ins>
    </w:p>
    <w:p w:rsidR="00743B33" w:rsidRDefault="00D20E06">
      <w:pPr>
        <w:ind w:left="540"/>
        <w:rPr>
          <w:ins w:id="17807" w:author="Author"/>
          <w:rFonts w:ascii="Calibri" w:hAnsi="Calibri"/>
          <w:sz w:val="20"/>
          <w:szCs w:val="20"/>
        </w:rPr>
      </w:pPr>
      <w:ins w:id="17808" w:author="Author">
        <w:r>
          <w:rPr>
            <w:rFonts w:ascii="Calibri" w:hAnsi="Calibri"/>
            <w:sz w:val="20"/>
            <w:szCs w:val="20"/>
          </w:rPr>
          <w:t>To avoid confusion.</w:t>
        </w:r>
      </w:ins>
    </w:p>
    <w:p w:rsidR="00743B33" w:rsidRDefault="00D20E06" w:rsidP="00743B33">
      <w:pPr>
        <w:pStyle w:val="Heading3"/>
        <w:rPr>
          <w:ins w:id="17809" w:author="Author"/>
          <w:del w:id="17810" w:author="Author"/>
        </w:rPr>
        <w:pPrChange w:id="17811" w:author="Author">
          <w:pPr>
            <w:ind w:left="540"/>
          </w:pPr>
        </w:pPrChange>
      </w:pPr>
      <w:ins w:id="17812" w:author="Author">
        <w:del w:id="17813" w:author="Author">
          <w:r>
            <w:lastRenderedPageBreak/>
            <w:delText xml:space="preserve"> and guarantee cross-language interoperation.</w:delText>
          </w:r>
          <w:bookmarkStart w:id="17814" w:name="_Toc488929478"/>
          <w:bookmarkStart w:id="17815" w:name="_Toc489941688"/>
          <w:bookmarkStart w:id="17816" w:name="_Toc489942846"/>
          <w:bookmarkStart w:id="17817" w:name="_Toc490207127"/>
          <w:bookmarkStart w:id="17818" w:name="_Toc490208292"/>
          <w:bookmarkStart w:id="17819" w:name="_Toc491674133"/>
          <w:bookmarkEnd w:id="17814"/>
          <w:bookmarkEnd w:id="17815"/>
          <w:bookmarkEnd w:id="17816"/>
          <w:bookmarkEnd w:id="17817"/>
          <w:bookmarkEnd w:id="17818"/>
          <w:bookmarkEnd w:id="17819"/>
        </w:del>
      </w:ins>
    </w:p>
    <w:p w:rsidR="00743B33" w:rsidRDefault="00D20E06">
      <w:pPr>
        <w:pStyle w:val="Heading3"/>
        <w:rPr>
          <w:del w:id="17820" w:author="Author"/>
        </w:rPr>
      </w:pPr>
      <w:ins w:id="17821" w:author="Author">
        <w:del w:id="17822" w:author="Author">
          <w:r>
            <w:delText>Namespace_006</w:delText>
          </w:r>
        </w:del>
      </w:ins>
      <w:bookmarkStart w:id="17823" w:name="_Toc488929479"/>
      <w:bookmarkStart w:id="17824" w:name="_Toc489941689"/>
      <w:bookmarkStart w:id="17825" w:name="_Toc489942847"/>
      <w:bookmarkStart w:id="17826" w:name="_Toc490207128"/>
      <w:bookmarkStart w:id="17827" w:name="_Toc490208293"/>
      <w:bookmarkStart w:id="17828" w:name="_Toc491674134"/>
      <w:bookmarkEnd w:id="17823"/>
      <w:bookmarkEnd w:id="17824"/>
      <w:bookmarkEnd w:id="17825"/>
      <w:bookmarkEnd w:id="17826"/>
      <w:bookmarkEnd w:id="17827"/>
      <w:bookmarkEnd w:id="17828"/>
    </w:p>
    <w:p w:rsidR="00743B33" w:rsidRDefault="00D20E06">
      <w:pPr>
        <w:pStyle w:val="Heading3"/>
        <w:rPr>
          <w:ins w:id="17829" w:author="Author"/>
        </w:rPr>
      </w:pPr>
      <w:bookmarkStart w:id="17830" w:name="_Toc491674135"/>
      <w:ins w:id="17831" w:author="Author">
        <w:r>
          <w:t>Name_NaSpc</w:t>
        </w:r>
        <w:del w:id="17832" w:author="Author">
          <w:r>
            <w:delText>Namespace</w:delText>
          </w:r>
        </w:del>
        <w:r>
          <w:t>_006</w:t>
        </w:r>
        <w:bookmarkEnd w:id="17830"/>
      </w:ins>
    </w:p>
    <w:p w:rsidR="00743B33" w:rsidRDefault="00743B33" w:rsidP="00743B33">
      <w:pPr>
        <w:rPr>
          <w:ins w:id="17833" w:author="Author"/>
          <w:del w:id="17834" w:author="Author"/>
        </w:rPr>
        <w:pPrChange w:id="17835" w:author="Author">
          <w:pPr>
            <w:pStyle w:val="Heading3"/>
          </w:pPr>
        </w:pPrChange>
      </w:pPr>
    </w:p>
    <w:p w:rsidR="00743B33" w:rsidRDefault="00D20E06">
      <w:pPr>
        <w:ind w:left="540"/>
        <w:rPr>
          <w:ins w:id="17836" w:author="Author"/>
          <w:rFonts w:ascii="Calibri" w:hAnsi="Calibri"/>
          <w:b/>
          <w:sz w:val="20"/>
          <w:szCs w:val="20"/>
          <w:lang w:val="en-US"/>
        </w:rPr>
      </w:pPr>
      <w:ins w:id="17837" w:author="Author">
        <w:r>
          <w:rPr>
            <w:rFonts w:ascii="Calibri" w:hAnsi="Calibri"/>
            <w:b/>
            <w:sz w:val="20"/>
            <w:szCs w:val="20"/>
            <w:lang w:val="en-US"/>
          </w:rPr>
          <w:t>Rule:</w:t>
        </w:r>
      </w:ins>
    </w:p>
    <w:p w:rsidR="00743B33" w:rsidRDefault="00D20E06" w:rsidP="00743B33">
      <w:pPr>
        <w:ind w:left="540"/>
        <w:rPr>
          <w:ins w:id="17838" w:author="Author"/>
          <w:rFonts w:ascii="Calibri" w:hAnsi="Calibri"/>
          <w:sz w:val="20"/>
          <w:szCs w:val="20"/>
        </w:rPr>
        <w:pPrChange w:id="17839" w:author="Author">
          <w:pPr>
            <w:pStyle w:val="ListParagraph"/>
            <w:ind w:leftChars="0" w:left="851"/>
          </w:pPr>
        </w:pPrChange>
      </w:pPr>
      <w:ins w:id="17840" w:author="Author">
        <w:r>
          <w:rPr>
            <w:rFonts w:ascii="Calibri" w:hAnsi="Calibri"/>
            <w:sz w:val="20"/>
            <w:szCs w:val="20"/>
            <w:rPrChange w:id="17841" w:author="Author">
              <w:rPr/>
            </w:rPrChange>
          </w:rPr>
          <w:t>Do not use the same name for a namespace and a class.</w:t>
        </w:r>
      </w:ins>
    </w:p>
    <w:p w:rsidR="00743B33" w:rsidRPr="00743B33" w:rsidRDefault="00D20E06">
      <w:pPr>
        <w:ind w:left="540"/>
        <w:rPr>
          <w:ins w:id="17842" w:author="Author"/>
          <w:del w:id="17843" w:author="Author"/>
          <w:rFonts w:ascii="Calibri" w:hAnsi="Calibri"/>
          <w:sz w:val="20"/>
          <w:szCs w:val="20"/>
          <w:rPrChange w:id="17844" w:author="Author">
            <w:rPr>
              <w:ins w:id="17845" w:author="Author"/>
              <w:del w:id="17846" w:author="Author"/>
            </w:rPr>
          </w:rPrChange>
        </w:rPr>
      </w:pPr>
      <w:ins w:id="17847" w:author="Author">
        <w:del w:id="17848" w:author="Author">
          <w:r>
            <w:rPr>
              <w:rFonts w:ascii="Calibri" w:hAnsi="Calibri"/>
              <w:sz w:val="20"/>
              <w:szCs w:val="20"/>
              <w:rPrChange w:id="17849" w:author="Author">
                <w:rPr/>
              </w:rPrChange>
            </w:rPr>
            <w:delText>Use plural namespace names if it is semantically appropriate.</w:delText>
          </w:r>
        </w:del>
      </w:ins>
    </w:p>
    <w:p w:rsidR="00743B33" w:rsidRPr="00743B33" w:rsidRDefault="00743B33" w:rsidP="00743B33">
      <w:pPr>
        <w:ind w:left="540"/>
        <w:rPr>
          <w:ins w:id="17850" w:author="Author"/>
          <w:rFonts w:ascii="Calibri" w:hAnsi="Calibri"/>
          <w:sz w:val="20"/>
          <w:szCs w:val="20"/>
          <w:rPrChange w:id="17851" w:author="Author">
            <w:rPr>
              <w:ins w:id="17852" w:author="Author"/>
            </w:rPr>
          </w:rPrChange>
        </w:rPr>
        <w:pPrChange w:id="17853" w:author="Author">
          <w:pPr>
            <w:pStyle w:val="ListParagraph"/>
            <w:ind w:leftChars="0" w:left="851"/>
          </w:pPr>
        </w:pPrChange>
      </w:pPr>
    </w:p>
    <w:p w:rsidR="00743B33" w:rsidRDefault="00D20E06">
      <w:pPr>
        <w:ind w:left="540"/>
        <w:rPr>
          <w:ins w:id="17854" w:author="Author"/>
          <w:rFonts w:ascii="Calibri" w:hAnsi="Calibri"/>
          <w:b/>
          <w:sz w:val="20"/>
          <w:szCs w:val="20"/>
          <w:lang w:val="en-US"/>
        </w:rPr>
      </w:pPr>
      <w:ins w:id="17855" w:author="Author">
        <w:r>
          <w:rPr>
            <w:rFonts w:ascii="Calibri" w:hAnsi="Calibri"/>
            <w:b/>
            <w:sz w:val="20"/>
            <w:szCs w:val="20"/>
            <w:lang w:val="en-US"/>
          </w:rPr>
          <w:t>Example:</w:t>
        </w:r>
      </w:ins>
    </w:p>
    <w:p w:rsidR="00743B33" w:rsidRDefault="00743B33">
      <w:pPr>
        <w:ind w:left="540"/>
        <w:rPr>
          <w:ins w:id="17856" w:author="Author"/>
          <w:del w:id="17857" w:author="Author"/>
          <w:rFonts w:ascii="Calibri" w:hAnsi="Calibri"/>
          <w:b/>
          <w:sz w:val="20"/>
          <w:szCs w:val="20"/>
          <w:lang w:val="en-US"/>
        </w:rPr>
      </w:pPr>
    </w:p>
    <w:p w:rsidR="00743B33" w:rsidRDefault="00D20E06">
      <w:pPr>
        <w:ind w:left="540"/>
        <w:rPr>
          <w:ins w:id="17858" w:author="Author"/>
          <w:del w:id="17859" w:author="Author"/>
          <w:rFonts w:ascii="Calibri" w:hAnsi="Calibri"/>
          <w:sz w:val="20"/>
          <w:szCs w:val="20"/>
        </w:rPr>
      </w:pPr>
      <w:ins w:id="17860" w:author="Author">
        <w:del w:id="17861" w:author="Author">
          <w:r>
            <w:rPr>
              <w:rFonts w:ascii="Calibri" w:hAnsi="Calibri"/>
              <w:sz w:val="20"/>
              <w:szCs w:val="20"/>
            </w:rPr>
            <w:delText>/* Compliant */</w:delText>
          </w:r>
        </w:del>
      </w:ins>
    </w:p>
    <w:p w:rsidR="00743B33" w:rsidRDefault="00D20E06">
      <w:pPr>
        <w:ind w:left="540"/>
        <w:rPr>
          <w:ins w:id="17862" w:author="Author"/>
          <w:del w:id="17863" w:author="Author"/>
          <w:rFonts w:ascii="Calibri" w:hAnsi="Calibri"/>
          <w:sz w:val="20"/>
          <w:szCs w:val="20"/>
        </w:rPr>
      </w:pPr>
      <w:ins w:id="17864" w:author="Author">
        <w:del w:id="17865" w:author="Author">
          <w:r>
            <w:rPr>
              <w:rFonts w:ascii="Calibri" w:hAnsi="Calibri"/>
              <w:sz w:val="20"/>
              <w:szCs w:val="20"/>
            </w:rPr>
            <w:delText xml:space="preserve">EcuConfiguration.Collections </w:delText>
          </w:r>
        </w:del>
      </w:ins>
    </w:p>
    <w:p w:rsidR="00743B33" w:rsidRDefault="00743B33">
      <w:pPr>
        <w:ind w:left="540"/>
        <w:rPr>
          <w:ins w:id="17866" w:author="Author"/>
          <w:del w:id="17867" w:author="Author"/>
          <w:rFonts w:ascii="Calibri" w:hAnsi="Calibri"/>
          <w:sz w:val="20"/>
          <w:szCs w:val="20"/>
        </w:rPr>
      </w:pPr>
    </w:p>
    <w:p w:rsidR="00743B33" w:rsidRDefault="00D20E06">
      <w:pPr>
        <w:ind w:left="540"/>
        <w:rPr>
          <w:ins w:id="17868" w:author="Author"/>
          <w:del w:id="17869" w:author="Author"/>
          <w:rFonts w:ascii="Calibri" w:hAnsi="Calibri"/>
          <w:sz w:val="20"/>
          <w:szCs w:val="20"/>
        </w:rPr>
      </w:pPr>
      <w:ins w:id="17870" w:author="Author">
        <w:del w:id="17871" w:author="Author">
          <w:r>
            <w:rPr>
              <w:rFonts w:ascii="Calibri" w:hAnsi="Calibri"/>
              <w:sz w:val="20"/>
              <w:szCs w:val="20"/>
            </w:rPr>
            <w:delText>/*Not compliant */</w:delText>
          </w:r>
        </w:del>
      </w:ins>
    </w:p>
    <w:p w:rsidR="00743B33" w:rsidRDefault="00D20E06">
      <w:pPr>
        <w:ind w:left="540"/>
        <w:rPr>
          <w:ins w:id="17872" w:author="Author"/>
          <w:rFonts w:ascii="Calibri" w:hAnsi="Calibri"/>
          <w:sz w:val="20"/>
          <w:szCs w:val="20"/>
        </w:rPr>
      </w:pPr>
      <w:ins w:id="17873" w:author="Author">
        <w:del w:id="17874" w:author="Author">
          <w:r>
            <w:rPr>
              <w:rFonts w:ascii="Calibri" w:hAnsi="Calibri"/>
              <w:sz w:val="20"/>
              <w:szCs w:val="20"/>
            </w:rPr>
            <w:delText>EcuConfiguration.Collection</w:delText>
          </w:r>
        </w:del>
        <w:r>
          <w:rPr>
            <w:rFonts w:ascii="Calibri" w:hAnsi="Calibri"/>
            <w:sz w:val="20"/>
            <w:szCs w:val="20"/>
            <w:lang w:val="en-US"/>
          </w:rPr>
          <w:t>Not required.</w:t>
        </w:r>
      </w:ins>
    </w:p>
    <w:p w:rsidR="00743B33" w:rsidRDefault="00743B33">
      <w:pPr>
        <w:ind w:left="540"/>
        <w:rPr>
          <w:ins w:id="17875" w:author="Author"/>
          <w:rFonts w:ascii="Calibri" w:hAnsi="Calibri"/>
          <w:sz w:val="20"/>
          <w:szCs w:val="20"/>
        </w:rPr>
      </w:pPr>
    </w:p>
    <w:p w:rsidR="00743B33" w:rsidRDefault="00D20E06">
      <w:pPr>
        <w:ind w:left="540"/>
        <w:rPr>
          <w:ins w:id="17876" w:author="Author"/>
          <w:rFonts w:ascii="Calibri" w:hAnsi="Calibri"/>
          <w:b/>
          <w:sz w:val="20"/>
          <w:szCs w:val="20"/>
          <w:lang w:val="en-US"/>
        </w:rPr>
      </w:pPr>
      <w:ins w:id="17877" w:author="Author">
        <w:r>
          <w:rPr>
            <w:rFonts w:ascii="Calibri" w:hAnsi="Calibri"/>
            <w:b/>
            <w:sz w:val="20"/>
            <w:szCs w:val="20"/>
            <w:lang w:val="en-US"/>
          </w:rPr>
          <w:t>Rationale:</w:t>
        </w:r>
      </w:ins>
    </w:p>
    <w:p w:rsidR="00743B33" w:rsidRDefault="00D20E06">
      <w:pPr>
        <w:ind w:left="540"/>
        <w:rPr>
          <w:ins w:id="17878" w:author="Author"/>
          <w:lang w:val="en-US"/>
        </w:rPr>
      </w:pPr>
      <w:ins w:id="17879" w:author="Author">
        <w:r>
          <w:rPr>
            <w:rFonts w:ascii="Calibri" w:hAnsi="Calibri"/>
            <w:sz w:val="20"/>
            <w:szCs w:val="20"/>
          </w:rPr>
          <w:t>To avoid confusion.</w:t>
        </w:r>
      </w:ins>
    </w:p>
    <w:p w:rsidR="00743B33" w:rsidRDefault="00743B33">
      <w:pPr>
        <w:pStyle w:val="Heading3"/>
        <w:rPr>
          <w:ins w:id="17880" w:author="Author"/>
          <w:del w:id="17881" w:author="Author"/>
        </w:rPr>
      </w:pPr>
      <w:bookmarkStart w:id="17882" w:name="_Toc488929481"/>
      <w:bookmarkStart w:id="17883" w:name="_Toc489941691"/>
      <w:bookmarkStart w:id="17884" w:name="_Toc489942849"/>
      <w:bookmarkStart w:id="17885" w:name="_Toc490207130"/>
      <w:bookmarkStart w:id="17886" w:name="_Toc490208295"/>
      <w:bookmarkStart w:id="17887" w:name="_Toc491674136"/>
      <w:bookmarkEnd w:id="17882"/>
      <w:bookmarkEnd w:id="17883"/>
      <w:bookmarkEnd w:id="17884"/>
      <w:bookmarkEnd w:id="17885"/>
      <w:bookmarkEnd w:id="17886"/>
      <w:bookmarkEnd w:id="17887"/>
    </w:p>
    <w:p w:rsidR="00743B33" w:rsidRDefault="00D20E06">
      <w:pPr>
        <w:pStyle w:val="Heading3"/>
        <w:rPr>
          <w:ins w:id="17888" w:author="Author"/>
        </w:rPr>
      </w:pPr>
      <w:bookmarkStart w:id="17889" w:name="_Toc491674137"/>
      <w:ins w:id="17890" w:author="Author">
        <w:r>
          <w:t>Name_NaSpc</w:t>
        </w:r>
        <w:del w:id="17891" w:author="Author">
          <w:r>
            <w:delText>Namespace</w:delText>
          </w:r>
        </w:del>
        <w:r>
          <w:t>_007</w:t>
        </w:r>
        <w:bookmarkEnd w:id="17889"/>
      </w:ins>
    </w:p>
    <w:p w:rsidR="00743B33" w:rsidRDefault="00D20E06">
      <w:pPr>
        <w:ind w:left="540"/>
        <w:rPr>
          <w:ins w:id="17892" w:author="Author"/>
          <w:rFonts w:ascii="Calibri" w:hAnsi="Calibri"/>
          <w:b/>
          <w:sz w:val="20"/>
          <w:szCs w:val="20"/>
          <w:lang w:val="en-US"/>
        </w:rPr>
      </w:pPr>
      <w:ins w:id="17893" w:author="Author">
        <w:r>
          <w:rPr>
            <w:rFonts w:ascii="Calibri" w:hAnsi="Calibri"/>
            <w:b/>
            <w:sz w:val="20"/>
            <w:szCs w:val="20"/>
            <w:lang w:val="en-US"/>
          </w:rPr>
          <w:t>Rule:</w:t>
        </w:r>
      </w:ins>
    </w:p>
    <w:p w:rsidR="00743B33" w:rsidRDefault="00D20E06">
      <w:pPr>
        <w:ind w:left="540"/>
        <w:rPr>
          <w:ins w:id="17894" w:author="Author"/>
          <w:rFonts w:ascii="Calibri" w:hAnsi="Calibri"/>
          <w:sz w:val="20"/>
          <w:szCs w:val="20"/>
        </w:rPr>
      </w:pPr>
      <w:ins w:id="17895" w:author="Author">
        <w:r>
          <w:rPr>
            <w:rFonts w:ascii="Calibri" w:hAnsi="Calibri"/>
            <w:sz w:val="20"/>
            <w:szCs w:val="20"/>
          </w:rPr>
          <w:t>A namespace name does not have to parallel an assembly name.</w:t>
        </w:r>
      </w:ins>
    </w:p>
    <w:p w:rsidR="00743B33" w:rsidRDefault="00743B33">
      <w:pPr>
        <w:ind w:left="540"/>
        <w:rPr>
          <w:ins w:id="17896" w:author="Author"/>
          <w:rFonts w:ascii="Calibri" w:hAnsi="Calibri"/>
          <w:sz w:val="20"/>
          <w:szCs w:val="20"/>
        </w:rPr>
      </w:pPr>
    </w:p>
    <w:p w:rsidR="00743B33" w:rsidRDefault="00D20E06">
      <w:pPr>
        <w:ind w:left="540"/>
        <w:rPr>
          <w:ins w:id="17897" w:author="Author"/>
          <w:rFonts w:ascii="Calibri" w:hAnsi="Calibri"/>
          <w:b/>
          <w:sz w:val="20"/>
          <w:szCs w:val="20"/>
          <w:lang w:val="en-US"/>
        </w:rPr>
      </w:pPr>
      <w:ins w:id="17898" w:author="Author">
        <w:r>
          <w:rPr>
            <w:rFonts w:ascii="Calibri" w:hAnsi="Calibri"/>
            <w:b/>
            <w:sz w:val="20"/>
            <w:szCs w:val="20"/>
            <w:lang w:val="en-US"/>
          </w:rPr>
          <w:t>Example:</w:t>
        </w:r>
      </w:ins>
    </w:p>
    <w:p w:rsidR="00743B33" w:rsidRDefault="00D20E06">
      <w:pPr>
        <w:ind w:left="540"/>
        <w:rPr>
          <w:ins w:id="17899" w:author="Author"/>
          <w:rFonts w:ascii="Calibri" w:hAnsi="Calibri"/>
          <w:sz w:val="20"/>
          <w:szCs w:val="20"/>
        </w:rPr>
      </w:pPr>
      <w:ins w:id="17900" w:author="Author">
        <w:del w:id="17901" w:author="Author">
          <w:r>
            <w:rPr>
              <w:rFonts w:ascii="Calibri" w:hAnsi="Calibri"/>
              <w:sz w:val="20"/>
              <w:szCs w:val="20"/>
            </w:rPr>
            <w:delText>/*</w:delText>
          </w:r>
        </w:del>
        <w:r>
          <w:rPr>
            <w:rFonts w:ascii="Calibri" w:hAnsi="Calibri"/>
            <w:sz w:val="20"/>
            <w:szCs w:val="20"/>
          </w:rPr>
          <w:t>// Compliant</w:t>
        </w:r>
        <w:del w:id="17902" w:author="Author">
          <w:r>
            <w:rPr>
              <w:rFonts w:ascii="Calibri" w:hAnsi="Calibri"/>
              <w:sz w:val="20"/>
              <w:szCs w:val="20"/>
            </w:rPr>
            <w:delText xml:space="preserve"> */</w:delText>
          </w:r>
        </w:del>
      </w:ins>
    </w:p>
    <w:p w:rsidR="00743B33" w:rsidRDefault="00D20E06">
      <w:pPr>
        <w:ind w:left="540"/>
        <w:rPr>
          <w:ins w:id="17903" w:author="Author"/>
          <w:rFonts w:ascii="Calibri" w:hAnsi="Calibri"/>
          <w:sz w:val="20"/>
          <w:szCs w:val="20"/>
        </w:rPr>
      </w:pPr>
      <w:ins w:id="17904" w:author="Author">
        <w:r>
          <w:rPr>
            <w:rFonts w:ascii="Calibri" w:hAnsi="Calibri"/>
            <w:sz w:val="20"/>
            <w:szCs w:val="20"/>
          </w:rPr>
          <w:t xml:space="preserve">If project’s </w:t>
        </w:r>
        <w:r>
          <w:rPr>
            <w:rFonts w:ascii="Calibri" w:hAnsi="Calibri"/>
            <w:sz w:val="20"/>
            <w:szCs w:val="20"/>
          </w:rPr>
          <w:t>assembly is named MyCompany.MyTechnology.dll, it does not have to contain a MyCompany.MyTechnology namespace.</w:t>
        </w:r>
      </w:ins>
    </w:p>
    <w:p w:rsidR="00743B33" w:rsidRDefault="00D20E06">
      <w:pPr>
        <w:ind w:left="540"/>
        <w:rPr>
          <w:ins w:id="17905" w:author="Author"/>
          <w:del w:id="17906" w:author="Author"/>
          <w:rFonts w:ascii="Calibri" w:hAnsi="Calibri"/>
          <w:sz w:val="20"/>
          <w:szCs w:val="20"/>
        </w:rPr>
      </w:pPr>
      <w:ins w:id="17907" w:author="Author">
        <w:del w:id="17908" w:author="Author">
          <w:r>
            <w:rPr>
              <w:rFonts w:ascii="Calibri" w:hAnsi="Calibri"/>
              <w:sz w:val="20"/>
              <w:szCs w:val="20"/>
            </w:rPr>
            <w:delText xml:space="preserve">EcuConfiguration.Collections </w:delText>
          </w:r>
        </w:del>
      </w:ins>
    </w:p>
    <w:p w:rsidR="00743B33" w:rsidRDefault="00743B33">
      <w:pPr>
        <w:ind w:left="540"/>
        <w:rPr>
          <w:ins w:id="17909" w:author="Author"/>
          <w:rFonts w:ascii="Calibri" w:hAnsi="Calibri"/>
          <w:sz w:val="20"/>
          <w:szCs w:val="20"/>
        </w:rPr>
      </w:pPr>
    </w:p>
    <w:p w:rsidR="00743B33" w:rsidRDefault="00D20E06">
      <w:pPr>
        <w:ind w:left="540"/>
        <w:rPr>
          <w:ins w:id="17910" w:author="Author"/>
          <w:rFonts w:ascii="Calibri" w:hAnsi="Calibri"/>
          <w:sz w:val="20"/>
          <w:szCs w:val="20"/>
        </w:rPr>
      </w:pPr>
      <w:ins w:id="17911" w:author="Author">
        <w:del w:id="17912" w:author="Author">
          <w:r>
            <w:rPr>
              <w:rFonts w:ascii="Calibri" w:hAnsi="Calibri"/>
              <w:sz w:val="20"/>
              <w:szCs w:val="20"/>
            </w:rPr>
            <w:delText>/*//Not</w:delText>
          </w:r>
        </w:del>
        <w:r>
          <w:rPr>
            <w:rFonts w:ascii="Calibri" w:hAnsi="Calibri"/>
            <w:sz w:val="20"/>
            <w:szCs w:val="20"/>
          </w:rPr>
          <w:t>// Not compliant</w:t>
        </w:r>
        <w:del w:id="17913" w:author="Author">
          <w:r>
            <w:rPr>
              <w:rFonts w:ascii="Calibri" w:hAnsi="Calibri"/>
              <w:sz w:val="20"/>
              <w:szCs w:val="20"/>
            </w:rPr>
            <w:delText xml:space="preserve"> */</w:delText>
          </w:r>
        </w:del>
      </w:ins>
    </w:p>
    <w:p w:rsidR="00743B33" w:rsidRDefault="00D20E06">
      <w:pPr>
        <w:ind w:left="540"/>
        <w:rPr>
          <w:ins w:id="17914" w:author="Author"/>
          <w:rFonts w:ascii="Calibri" w:hAnsi="Calibri"/>
          <w:sz w:val="20"/>
          <w:szCs w:val="20"/>
        </w:rPr>
      </w:pPr>
      <w:ins w:id="17915" w:author="Author">
        <w:del w:id="17916" w:author="Author">
          <w:r>
            <w:rPr>
              <w:rFonts w:ascii="Calibri" w:hAnsi="Calibri"/>
              <w:sz w:val="20"/>
              <w:szCs w:val="20"/>
            </w:rPr>
            <w:delText>EcuConfiguration.Collection</w:delText>
          </w:r>
        </w:del>
        <w:r>
          <w:rPr>
            <w:rFonts w:ascii="Calibri" w:hAnsi="Calibri"/>
            <w:sz w:val="20"/>
            <w:szCs w:val="20"/>
          </w:rPr>
          <w:t>Not required</w:t>
        </w:r>
      </w:ins>
    </w:p>
    <w:p w:rsidR="00743B33" w:rsidRDefault="00743B33">
      <w:pPr>
        <w:ind w:left="540"/>
        <w:rPr>
          <w:ins w:id="17917" w:author="Author"/>
          <w:del w:id="17918" w:author="Author"/>
          <w:rFonts w:ascii="Calibri" w:hAnsi="Calibri"/>
          <w:sz w:val="20"/>
          <w:szCs w:val="20"/>
        </w:rPr>
      </w:pPr>
    </w:p>
    <w:p w:rsidR="00743B33" w:rsidRDefault="00D20E06">
      <w:pPr>
        <w:ind w:left="540"/>
        <w:rPr>
          <w:ins w:id="17919" w:author="Author"/>
          <w:del w:id="17920" w:author="Author"/>
          <w:rFonts w:ascii="Calibri" w:hAnsi="Calibri"/>
          <w:sz w:val="20"/>
          <w:szCs w:val="20"/>
        </w:rPr>
      </w:pPr>
      <w:ins w:id="17921" w:author="Author">
        <w:del w:id="17922" w:author="Author">
          <w:r>
            <w:rPr>
              <w:rFonts w:ascii="Calibri" w:hAnsi="Calibri"/>
              <w:sz w:val="20"/>
              <w:szCs w:val="20"/>
              <w:lang w:val="en-US"/>
            </w:rPr>
            <w:delText>Not required.</w:delText>
          </w:r>
        </w:del>
      </w:ins>
    </w:p>
    <w:p w:rsidR="00743B33" w:rsidRDefault="00743B33">
      <w:pPr>
        <w:ind w:left="540"/>
        <w:rPr>
          <w:ins w:id="17923" w:author="Author"/>
          <w:rFonts w:ascii="Calibri" w:hAnsi="Calibri"/>
          <w:sz w:val="20"/>
          <w:szCs w:val="20"/>
        </w:rPr>
      </w:pPr>
    </w:p>
    <w:p w:rsidR="00743B33" w:rsidRDefault="00D20E06">
      <w:pPr>
        <w:ind w:left="540"/>
        <w:rPr>
          <w:ins w:id="17924" w:author="Author"/>
          <w:rFonts w:ascii="Calibri" w:hAnsi="Calibri"/>
          <w:b/>
          <w:sz w:val="20"/>
          <w:szCs w:val="20"/>
          <w:lang w:val="en-US"/>
        </w:rPr>
      </w:pPr>
      <w:ins w:id="17925" w:author="Author">
        <w:r>
          <w:rPr>
            <w:rFonts w:ascii="Calibri" w:hAnsi="Calibri"/>
            <w:b/>
            <w:sz w:val="20"/>
            <w:szCs w:val="20"/>
            <w:lang w:val="en-US"/>
          </w:rPr>
          <w:t>Rationale:</w:t>
        </w:r>
      </w:ins>
    </w:p>
    <w:p w:rsidR="00743B33" w:rsidRPr="00743B33" w:rsidRDefault="00D20E06">
      <w:pPr>
        <w:ind w:left="540"/>
        <w:rPr>
          <w:ins w:id="17926" w:author="Author"/>
          <w:del w:id="17927" w:author="Author"/>
          <w:rFonts w:ascii="Calibri" w:hAnsi="Calibri"/>
          <w:sz w:val="20"/>
          <w:szCs w:val="20"/>
          <w:rPrChange w:id="17928" w:author="Author">
            <w:rPr>
              <w:ins w:id="17929" w:author="Author"/>
              <w:del w:id="17930" w:author="Author"/>
              <w:lang w:val="en-US"/>
            </w:rPr>
          </w:rPrChange>
        </w:rPr>
      </w:pPr>
      <w:ins w:id="17931" w:author="Author">
        <w:r>
          <w:rPr>
            <w:rFonts w:ascii="Calibri" w:hAnsi="Calibri"/>
            <w:sz w:val="20"/>
            <w:szCs w:val="20"/>
          </w:rPr>
          <w:t xml:space="preserve">To avoid confusion </w:t>
        </w:r>
        <w:r>
          <w:rPr>
            <w:rFonts w:ascii="Calibri" w:hAnsi="Calibri"/>
            <w:sz w:val="20"/>
            <w:szCs w:val="20"/>
          </w:rPr>
          <w:t>and guarantee cross-language interoperation.</w:t>
        </w:r>
        <w:del w:id="17932" w:author="Author">
          <w:r>
            <w:rPr>
              <w:rFonts w:ascii="Calibri" w:hAnsi="Calibri"/>
              <w:sz w:val="20"/>
              <w:szCs w:val="20"/>
            </w:rPr>
            <w:delText>To avoid confusion.</w:delText>
          </w:r>
        </w:del>
      </w:ins>
    </w:p>
    <w:p w:rsidR="00743B33" w:rsidRDefault="00743B33" w:rsidP="00743B33">
      <w:pPr>
        <w:ind w:left="540"/>
        <w:rPr>
          <w:ins w:id="17933" w:author="Author"/>
        </w:rPr>
        <w:pPrChange w:id="17934" w:author="Author">
          <w:pPr>
            <w:pStyle w:val="Heading3"/>
          </w:pPr>
        </w:pPrChange>
      </w:pPr>
    </w:p>
    <w:p w:rsidR="00743B33" w:rsidRDefault="00D20E06">
      <w:pPr>
        <w:pStyle w:val="Heading2"/>
        <w:rPr>
          <w:ins w:id="17935" w:author="Author"/>
        </w:rPr>
      </w:pPr>
      <w:bookmarkStart w:id="17936" w:name="_Toc491674138"/>
      <w:ins w:id="17937" w:author="Author">
        <w:r>
          <w:t>Class Naming</w:t>
        </w:r>
        <w:bookmarkEnd w:id="17936"/>
      </w:ins>
    </w:p>
    <w:p w:rsidR="00743B33" w:rsidRDefault="00D20E06" w:rsidP="00743B33">
      <w:pPr>
        <w:pStyle w:val="Heading3"/>
        <w:rPr>
          <w:ins w:id="17938" w:author="Author"/>
          <w:del w:id="17939" w:author="Author"/>
        </w:rPr>
        <w:pPrChange w:id="17940" w:author="Author">
          <w:pPr>
            <w:ind w:left="540"/>
          </w:pPr>
        </w:pPrChange>
      </w:pPr>
      <w:ins w:id="17941" w:author="Author">
        <w:del w:id="17942" w:author="Author">
          <w:r>
            <w:delText>Rule:</w:delText>
          </w:r>
          <w:bookmarkStart w:id="17943" w:name="_Toc488929484"/>
          <w:bookmarkStart w:id="17944" w:name="_Toc489941694"/>
          <w:bookmarkStart w:id="17945" w:name="_Toc489942852"/>
          <w:bookmarkStart w:id="17946" w:name="_Toc490207133"/>
          <w:bookmarkStart w:id="17947" w:name="_Toc490208298"/>
          <w:bookmarkStart w:id="17948" w:name="_Toc491674139"/>
          <w:bookmarkEnd w:id="17943"/>
          <w:bookmarkEnd w:id="17944"/>
          <w:bookmarkEnd w:id="17945"/>
          <w:bookmarkEnd w:id="17946"/>
          <w:bookmarkEnd w:id="17947"/>
          <w:bookmarkEnd w:id="17948"/>
        </w:del>
      </w:ins>
    </w:p>
    <w:p w:rsidR="00743B33" w:rsidRDefault="00D20E06" w:rsidP="00743B33">
      <w:pPr>
        <w:pStyle w:val="Heading3"/>
        <w:rPr>
          <w:ins w:id="17949" w:author="Author"/>
          <w:del w:id="17950" w:author="Author"/>
        </w:rPr>
        <w:pPrChange w:id="17951" w:author="Author">
          <w:pPr>
            <w:ind w:left="540"/>
          </w:pPr>
        </w:pPrChange>
      </w:pPr>
      <w:ins w:id="17952" w:author="Author">
        <w:del w:id="17953" w:author="Author">
          <w:r>
            <w:delText>The following rules outline the guidelines for naming classes:</w:delText>
          </w:r>
          <w:bookmarkStart w:id="17954" w:name="_Toc488929485"/>
          <w:bookmarkStart w:id="17955" w:name="_Toc489941695"/>
          <w:bookmarkStart w:id="17956" w:name="_Toc489942853"/>
          <w:bookmarkStart w:id="17957" w:name="_Toc490207134"/>
          <w:bookmarkStart w:id="17958" w:name="_Toc490208299"/>
          <w:bookmarkStart w:id="17959" w:name="_Toc491674140"/>
          <w:bookmarkEnd w:id="17954"/>
          <w:bookmarkEnd w:id="17955"/>
          <w:bookmarkEnd w:id="17956"/>
          <w:bookmarkEnd w:id="17957"/>
          <w:bookmarkEnd w:id="17958"/>
          <w:bookmarkEnd w:id="17959"/>
        </w:del>
      </w:ins>
    </w:p>
    <w:p w:rsidR="00743B33" w:rsidRDefault="00743B33" w:rsidP="00743B33">
      <w:pPr>
        <w:pStyle w:val="Heading3"/>
        <w:rPr>
          <w:ins w:id="17960" w:author="Author"/>
          <w:del w:id="17961" w:author="Author"/>
        </w:rPr>
        <w:pPrChange w:id="17962" w:author="Author">
          <w:pPr>
            <w:ind w:left="540"/>
          </w:pPr>
        </w:pPrChange>
      </w:pPr>
      <w:bookmarkStart w:id="17963" w:name="_Toc488929486"/>
      <w:bookmarkStart w:id="17964" w:name="_Toc489941696"/>
      <w:bookmarkStart w:id="17965" w:name="_Toc489942854"/>
      <w:bookmarkStart w:id="17966" w:name="_Toc490207135"/>
      <w:bookmarkStart w:id="17967" w:name="_Toc490208300"/>
      <w:bookmarkStart w:id="17968" w:name="_Toc491674141"/>
      <w:bookmarkEnd w:id="17963"/>
      <w:bookmarkEnd w:id="17964"/>
      <w:bookmarkEnd w:id="17965"/>
      <w:bookmarkEnd w:id="17966"/>
      <w:bookmarkEnd w:id="17967"/>
      <w:bookmarkEnd w:id="17968"/>
    </w:p>
    <w:p w:rsidR="00743B33" w:rsidRDefault="00D20E06" w:rsidP="00743B33">
      <w:pPr>
        <w:pStyle w:val="Heading3"/>
        <w:rPr>
          <w:ins w:id="17969" w:author="Author"/>
          <w:del w:id="17970" w:author="Author"/>
        </w:rPr>
        <w:pPrChange w:id="17971" w:author="Author">
          <w:pPr/>
        </w:pPrChange>
      </w:pPr>
      <w:ins w:id="17972" w:author="Author">
        <w:del w:id="17973" w:author="Author">
          <w:r>
            <w:delText>Use a noun or noun phrase to name a class.</w:delText>
          </w:r>
          <w:bookmarkStart w:id="17974" w:name="_Toc488929487"/>
          <w:bookmarkStart w:id="17975" w:name="_Toc489941697"/>
          <w:bookmarkStart w:id="17976" w:name="_Toc489942855"/>
          <w:bookmarkStart w:id="17977" w:name="_Toc490207136"/>
          <w:bookmarkStart w:id="17978" w:name="_Toc490208301"/>
          <w:bookmarkStart w:id="17979" w:name="_Toc491674142"/>
          <w:bookmarkEnd w:id="17974"/>
          <w:bookmarkEnd w:id="17975"/>
          <w:bookmarkEnd w:id="17976"/>
          <w:bookmarkEnd w:id="17977"/>
          <w:bookmarkEnd w:id="17978"/>
          <w:bookmarkEnd w:id="17979"/>
        </w:del>
      </w:ins>
    </w:p>
    <w:p w:rsidR="00743B33" w:rsidRDefault="00D20E06" w:rsidP="00743B33">
      <w:pPr>
        <w:pStyle w:val="Heading3"/>
        <w:rPr>
          <w:ins w:id="17980" w:author="Author"/>
          <w:del w:id="17981" w:author="Author"/>
        </w:rPr>
        <w:pPrChange w:id="17982" w:author="Author">
          <w:pPr/>
        </w:pPrChange>
      </w:pPr>
      <w:ins w:id="17983" w:author="Author">
        <w:del w:id="17984" w:author="Author">
          <w:r>
            <w:delText>Use Pascal case.</w:delText>
          </w:r>
          <w:bookmarkStart w:id="17985" w:name="_Toc488929488"/>
          <w:bookmarkStart w:id="17986" w:name="_Toc489941698"/>
          <w:bookmarkStart w:id="17987" w:name="_Toc489942856"/>
          <w:bookmarkStart w:id="17988" w:name="_Toc490207137"/>
          <w:bookmarkStart w:id="17989" w:name="_Toc490208302"/>
          <w:bookmarkStart w:id="17990" w:name="_Toc491674143"/>
          <w:bookmarkEnd w:id="17985"/>
          <w:bookmarkEnd w:id="17986"/>
          <w:bookmarkEnd w:id="17987"/>
          <w:bookmarkEnd w:id="17988"/>
          <w:bookmarkEnd w:id="17989"/>
          <w:bookmarkEnd w:id="17990"/>
        </w:del>
      </w:ins>
    </w:p>
    <w:p w:rsidR="00743B33" w:rsidRDefault="00D20E06" w:rsidP="00743B33">
      <w:pPr>
        <w:pStyle w:val="Heading3"/>
        <w:rPr>
          <w:ins w:id="17991" w:author="Author"/>
          <w:del w:id="17992" w:author="Author"/>
        </w:rPr>
        <w:pPrChange w:id="17993" w:author="Author">
          <w:pPr/>
        </w:pPrChange>
      </w:pPr>
      <w:ins w:id="17994" w:author="Author">
        <w:del w:id="17995" w:author="Author">
          <w:r>
            <w:delText>Use abbreviations sparingly.</w:delText>
          </w:r>
          <w:bookmarkStart w:id="17996" w:name="_Toc488929489"/>
          <w:bookmarkStart w:id="17997" w:name="_Toc489941699"/>
          <w:bookmarkStart w:id="17998" w:name="_Toc489942857"/>
          <w:bookmarkStart w:id="17999" w:name="_Toc490207138"/>
          <w:bookmarkStart w:id="18000" w:name="_Toc490208303"/>
          <w:bookmarkStart w:id="18001" w:name="_Toc491674144"/>
          <w:bookmarkEnd w:id="17996"/>
          <w:bookmarkEnd w:id="17997"/>
          <w:bookmarkEnd w:id="17998"/>
          <w:bookmarkEnd w:id="17999"/>
          <w:bookmarkEnd w:id="18000"/>
          <w:bookmarkEnd w:id="18001"/>
        </w:del>
      </w:ins>
    </w:p>
    <w:p w:rsidR="00743B33" w:rsidRDefault="00D20E06" w:rsidP="00743B33">
      <w:pPr>
        <w:pStyle w:val="Heading3"/>
        <w:rPr>
          <w:ins w:id="18002" w:author="Author"/>
          <w:del w:id="18003" w:author="Author"/>
        </w:rPr>
        <w:pPrChange w:id="18004" w:author="Author">
          <w:pPr/>
        </w:pPrChange>
      </w:pPr>
      <w:ins w:id="18005" w:author="Author">
        <w:del w:id="18006" w:author="Author">
          <w:r>
            <w:delText>Do not use a type p</w:delText>
          </w:r>
          <w:r>
            <w:delText>refix, such as C for class, on a class name.. For example, use the class name FileStream rather than CFileStream.</w:delText>
          </w:r>
          <w:bookmarkStart w:id="18007" w:name="_Toc488929490"/>
          <w:bookmarkStart w:id="18008" w:name="_Toc489941700"/>
          <w:bookmarkStart w:id="18009" w:name="_Toc489942858"/>
          <w:bookmarkStart w:id="18010" w:name="_Toc490207139"/>
          <w:bookmarkStart w:id="18011" w:name="_Toc490208304"/>
          <w:bookmarkStart w:id="18012" w:name="_Toc491674145"/>
          <w:bookmarkEnd w:id="18007"/>
          <w:bookmarkEnd w:id="18008"/>
          <w:bookmarkEnd w:id="18009"/>
          <w:bookmarkEnd w:id="18010"/>
          <w:bookmarkEnd w:id="18011"/>
          <w:bookmarkEnd w:id="18012"/>
        </w:del>
      </w:ins>
    </w:p>
    <w:p w:rsidR="00743B33" w:rsidRDefault="00743B33" w:rsidP="00743B33">
      <w:pPr>
        <w:pStyle w:val="Heading3"/>
        <w:rPr>
          <w:ins w:id="18013" w:author="Author"/>
          <w:del w:id="18014" w:author="Author"/>
        </w:rPr>
        <w:pPrChange w:id="18015" w:author="Author">
          <w:pPr/>
        </w:pPrChange>
      </w:pPr>
      <w:bookmarkStart w:id="18016" w:name="_Toc488929491"/>
      <w:bookmarkStart w:id="18017" w:name="_Toc489941701"/>
      <w:bookmarkStart w:id="18018" w:name="_Toc489942859"/>
      <w:bookmarkStart w:id="18019" w:name="_Toc490207140"/>
      <w:bookmarkStart w:id="18020" w:name="_Toc490208305"/>
      <w:bookmarkStart w:id="18021" w:name="_Toc491674146"/>
      <w:bookmarkEnd w:id="18016"/>
      <w:bookmarkEnd w:id="18017"/>
      <w:bookmarkEnd w:id="18018"/>
      <w:bookmarkEnd w:id="18019"/>
      <w:bookmarkEnd w:id="18020"/>
      <w:bookmarkEnd w:id="18021"/>
    </w:p>
    <w:p w:rsidR="00743B33" w:rsidRDefault="00D20E06" w:rsidP="00743B33">
      <w:pPr>
        <w:pStyle w:val="Heading3"/>
        <w:rPr>
          <w:ins w:id="18022" w:author="Author"/>
          <w:del w:id="18023" w:author="Author"/>
        </w:rPr>
        <w:pPrChange w:id="18024" w:author="Author">
          <w:pPr/>
        </w:pPrChange>
      </w:pPr>
      <w:ins w:id="18025" w:author="Author">
        <w:del w:id="18026" w:author="Author">
          <w:r>
            <w:delText>Do not use the underscore character (_).</w:delText>
          </w:r>
          <w:bookmarkStart w:id="18027" w:name="_Toc488929492"/>
          <w:bookmarkStart w:id="18028" w:name="_Toc489941702"/>
          <w:bookmarkStart w:id="18029" w:name="_Toc489942860"/>
          <w:bookmarkStart w:id="18030" w:name="_Toc490207141"/>
          <w:bookmarkStart w:id="18031" w:name="_Toc490208306"/>
          <w:bookmarkStart w:id="18032" w:name="_Toc491674147"/>
          <w:bookmarkEnd w:id="18027"/>
          <w:bookmarkEnd w:id="18028"/>
          <w:bookmarkEnd w:id="18029"/>
          <w:bookmarkEnd w:id="18030"/>
          <w:bookmarkEnd w:id="18031"/>
          <w:bookmarkEnd w:id="18032"/>
        </w:del>
      </w:ins>
    </w:p>
    <w:p w:rsidR="00743B33" w:rsidRDefault="00D20E06" w:rsidP="00743B33">
      <w:pPr>
        <w:pStyle w:val="Heading3"/>
        <w:rPr>
          <w:ins w:id="18033" w:author="Author"/>
          <w:del w:id="18034" w:author="Author"/>
        </w:rPr>
        <w:pPrChange w:id="18035" w:author="Author">
          <w:pPr/>
        </w:pPrChange>
      </w:pPr>
      <w:ins w:id="18036" w:author="Author">
        <w:del w:id="18037" w:author="Author">
          <w:r>
            <w:delText>Occasionally, it is necessary to provide a class name that begins with the letter I, even though the</w:delText>
          </w:r>
          <w:r>
            <w:delText xml:space="preserve"> class is not an interface. This is appropriate as long as I is the first letter of an entire word that is a part of the class name. For example, the class name IdentityStore is appropriate.</w:delText>
          </w:r>
          <w:bookmarkStart w:id="18038" w:name="_Toc488929493"/>
          <w:bookmarkStart w:id="18039" w:name="_Toc489941703"/>
          <w:bookmarkStart w:id="18040" w:name="_Toc489942861"/>
          <w:bookmarkStart w:id="18041" w:name="_Toc490207142"/>
          <w:bookmarkStart w:id="18042" w:name="_Toc490208307"/>
          <w:bookmarkStart w:id="18043" w:name="_Toc491674148"/>
          <w:bookmarkEnd w:id="18038"/>
          <w:bookmarkEnd w:id="18039"/>
          <w:bookmarkEnd w:id="18040"/>
          <w:bookmarkEnd w:id="18041"/>
          <w:bookmarkEnd w:id="18042"/>
          <w:bookmarkEnd w:id="18043"/>
        </w:del>
      </w:ins>
    </w:p>
    <w:p w:rsidR="00743B33" w:rsidRDefault="00D20E06" w:rsidP="00743B33">
      <w:pPr>
        <w:pStyle w:val="Heading3"/>
        <w:rPr>
          <w:ins w:id="18044" w:author="Author"/>
          <w:del w:id="18045" w:author="Author"/>
        </w:rPr>
        <w:pPrChange w:id="18046" w:author="Author">
          <w:pPr>
            <w:ind w:left="540"/>
          </w:pPr>
        </w:pPrChange>
      </w:pPr>
      <w:ins w:id="18047" w:author="Author">
        <w:del w:id="18048" w:author="Author">
          <w:r>
            <w:delText>Where appropriate, use a compound word to name a derived class. T</w:delText>
          </w:r>
          <w:r>
            <w:delText>he second part of the derived class's name should be the name of the base class.</w:delText>
          </w:r>
          <w:bookmarkStart w:id="18049" w:name="_Toc488929494"/>
          <w:bookmarkStart w:id="18050" w:name="_Toc489941704"/>
          <w:bookmarkStart w:id="18051" w:name="_Toc489942862"/>
          <w:bookmarkStart w:id="18052" w:name="_Toc490207143"/>
          <w:bookmarkStart w:id="18053" w:name="_Toc490208308"/>
          <w:bookmarkStart w:id="18054" w:name="_Toc491674149"/>
          <w:bookmarkEnd w:id="18049"/>
          <w:bookmarkEnd w:id="18050"/>
          <w:bookmarkEnd w:id="18051"/>
          <w:bookmarkEnd w:id="18052"/>
          <w:bookmarkEnd w:id="18053"/>
          <w:bookmarkEnd w:id="18054"/>
        </w:del>
      </w:ins>
    </w:p>
    <w:p w:rsidR="00743B33" w:rsidRDefault="00D20E06" w:rsidP="00743B33">
      <w:pPr>
        <w:pStyle w:val="Heading3"/>
        <w:rPr>
          <w:ins w:id="18055" w:author="Author"/>
          <w:del w:id="18056" w:author="Author"/>
        </w:rPr>
        <w:pPrChange w:id="18057" w:author="Author">
          <w:pPr>
            <w:ind w:left="540"/>
          </w:pPr>
        </w:pPrChange>
      </w:pPr>
      <w:ins w:id="18058" w:author="Author">
        <w:del w:id="18059" w:author="Author">
          <w:r>
            <w:delText xml:space="preserve"> For example, ApplicationException is an appropriate name for a class derived from a class named Exception, because ApplicationException is a kind of Exception. Use reasonable judgment in applying this rule. For example, Button is an appropriate name for a</w:delText>
          </w:r>
          <w:r>
            <w:delText xml:space="preserve"> class derived from Control. Although a button is a kind of control, making Control a part of the class name would lengthen the name unnecessarily.Each file shall have a file template and file description banner agreed for each project. The template should</w:delText>
          </w:r>
          <w:r>
            <w:delText xml:space="preserve"> be defined at the starting of development.</w:delText>
          </w:r>
          <w:bookmarkStart w:id="18060" w:name="_Toc488929495"/>
          <w:bookmarkStart w:id="18061" w:name="_Toc489941705"/>
          <w:bookmarkStart w:id="18062" w:name="_Toc489942863"/>
          <w:bookmarkStart w:id="18063" w:name="_Toc490207144"/>
          <w:bookmarkStart w:id="18064" w:name="_Toc490208309"/>
          <w:bookmarkStart w:id="18065" w:name="_Toc491674150"/>
          <w:bookmarkEnd w:id="18060"/>
          <w:bookmarkEnd w:id="18061"/>
          <w:bookmarkEnd w:id="18062"/>
          <w:bookmarkEnd w:id="18063"/>
          <w:bookmarkEnd w:id="18064"/>
          <w:bookmarkEnd w:id="18065"/>
        </w:del>
      </w:ins>
    </w:p>
    <w:p w:rsidR="00743B33" w:rsidRDefault="00743B33" w:rsidP="00743B33">
      <w:pPr>
        <w:pStyle w:val="Heading3"/>
        <w:rPr>
          <w:ins w:id="18066" w:author="Author"/>
          <w:del w:id="18067" w:author="Author"/>
        </w:rPr>
        <w:pPrChange w:id="18068" w:author="Author">
          <w:pPr>
            <w:ind w:left="540"/>
          </w:pPr>
        </w:pPrChange>
      </w:pPr>
      <w:bookmarkStart w:id="18069" w:name="_Toc488929496"/>
      <w:bookmarkStart w:id="18070" w:name="_Toc489941706"/>
      <w:bookmarkStart w:id="18071" w:name="_Toc489942864"/>
      <w:bookmarkStart w:id="18072" w:name="_Toc490207145"/>
      <w:bookmarkStart w:id="18073" w:name="_Toc490208310"/>
      <w:bookmarkStart w:id="18074" w:name="_Toc491674151"/>
      <w:bookmarkEnd w:id="18069"/>
      <w:bookmarkEnd w:id="18070"/>
      <w:bookmarkEnd w:id="18071"/>
      <w:bookmarkEnd w:id="18072"/>
      <w:bookmarkEnd w:id="18073"/>
      <w:bookmarkEnd w:id="18074"/>
    </w:p>
    <w:p w:rsidR="00743B33" w:rsidRDefault="00D20E06" w:rsidP="00743B33">
      <w:pPr>
        <w:pStyle w:val="Heading3"/>
        <w:rPr>
          <w:ins w:id="18075" w:author="Author"/>
          <w:del w:id="18076" w:author="Author"/>
        </w:rPr>
        <w:pPrChange w:id="18077" w:author="Author">
          <w:pPr>
            <w:ind w:left="540"/>
          </w:pPr>
        </w:pPrChange>
      </w:pPr>
      <w:ins w:id="18078" w:author="Author">
        <w:del w:id="18079" w:author="Author">
          <w:r>
            <w:delText>Example:</w:delText>
          </w:r>
          <w:bookmarkStart w:id="18080" w:name="_Toc488929497"/>
          <w:bookmarkStart w:id="18081" w:name="_Toc489941707"/>
          <w:bookmarkStart w:id="18082" w:name="_Toc489942865"/>
          <w:bookmarkStart w:id="18083" w:name="_Toc490207146"/>
          <w:bookmarkStart w:id="18084" w:name="_Toc490208311"/>
          <w:bookmarkStart w:id="18085" w:name="_Toc491674152"/>
          <w:bookmarkEnd w:id="18080"/>
          <w:bookmarkEnd w:id="18081"/>
          <w:bookmarkEnd w:id="18082"/>
          <w:bookmarkEnd w:id="18083"/>
          <w:bookmarkEnd w:id="18084"/>
          <w:bookmarkEnd w:id="18085"/>
        </w:del>
      </w:ins>
    </w:p>
    <w:p w:rsidR="00743B33" w:rsidRDefault="00D20E06" w:rsidP="00743B33">
      <w:pPr>
        <w:pStyle w:val="Heading3"/>
        <w:rPr>
          <w:ins w:id="18086" w:author="Author"/>
          <w:del w:id="18087" w:author="Author"/>
        </w:rPr>
        <w:pPrChange w:id="18088" w:author="Author">
          <w:pPr>
            <w:ind w:left="540"/>
          </w:pPr>
        </w:pPrChange>
      </w:pPr>
      <w:ins w:id="18089" w:author="Author">
        <w:del w:id="18090" w:author="Author">
          <w:r>
            <w:delText>/* Compliant */</w:delText>
          </w:r>
          <w:bookmarkStart w:id="18091" w:name="_Toc488929498"/>
          <w:bookmarkStart w:id="18092" w:name="_Toc489941708"/>
          <w:bookmarkStart w:id="18093" w:name="_Toc489942866"/>
          <w:bookmarkStart w:id="18094" w:name="_Toc490207147"/>
          <w:bookmarkStart w:id="18095" w:name="_Toc490208312"/>
          <w:bookmarkStart w:id="18096" w:name="_Toc491674153"/>
          <w:bookmarkEnd w:id="18091"/>
          <w:bookmarkEnd w:id="18092"/>
          <w:bookmarkEnd w:id="18093"/>
          <w:bookmarkEnd w:id="18094"/>
          <w:bookmarkEnd w:id="18095"/>
          <w:bookmarkEnd w:id="18096"/>
        </w:del>
      </w:ins>
    </w:p>
    <w:p w:rsidR="00743B33" w:rsidRDefault="00D20E06" w:rsidP="00743B33">
      <w:pPr>
        <w:pStyle w:val="Heading3"/>
        <w:rPr>
          <w:ins w:id="18097" w:author="Author"/>
          <w:del w:id="18098" w:author="Author"/>
        </w:rPr>
        <w:pPrChange w:id="18099" w:author="Author">
          <w:pPr>
            <w:ind w:left="540"/>
          </w:pPr>
        </w:pPrChange>
      </w:pPr>
      <w:ins w:id="18100" w:author="Author">
        <w:del w:id="18101" w:author="Author">
          <w:r>
            <w:delText>Using “public class FileStream”</w:delText>
          </w:r>
          <w:bookmarkStart w:id="18102" w:name="_Toc488929499"/>
          <w:bookmarkStart w:id="18103" w:name="_Toc489941709"/>
          <w:bookmarkStart w:id="18104" w:name="_Toc489942867"/>
          <w:bookmarkStart w:id="18105" w:name="_Toc490207148"/>
          <w:bookmarkStart w:id="18106" w:name="_Toc490208313"/>
          <w:bookmarkStart w:id="18107" w:name="_Toc491674154"/>
          <w:bookmarkEnd w:id="18102"/>
          <w:bookmarkEnd w:id="18103"/>
          <w:bookmarkEnd w:id="18104"/>
          <w:bookmarkEnd w:id="18105"/>
          <w:bookmarkEnd w:id="18106"/>
          <w:bookmarkEnd w:id="18107"/>
        </w:del>
      </w:ins>
    </w:p>
    <w:p w:rsidR="00743B33" w:rsidRDefault="00D20E06" w:rsidP="00743B33">
      <w:pPr>
        <w:pStyle w:val="Heading3"/>
        <w:rPr>
          <w:ins w:id="18108" w:author="Author"/>
          <w:del w:id="18109" w:author="Author"/>
        </w:rPr>
        <w:pPrChange w:id="18110" w:author="Author">
          <w:pPr>
            <w:ind w:left="540"/>
          </w:pPr>
        </w:pPrChange>
      </w:pPr>
      <w:ins w:id="18111" w:author="Author">
        <w:del w:id="18112" w:author="Author">
          <w:r>
            <w:delText>Using “public class Button”</w:delText>
          </w:r>
          <w:bookmarkStart w:id="18113" w:name="_Toc488929500"/>
          <w:bookmarkStart w:id="18114" w:name="_Toc489941710"/>
          <w:bookmarkStart w:id="18115" w:name="_Toc489942868"/>
          <w:bookmarkStart w:id="18116" w:name="_Toc490207149"/>
          <w:bookmarkStart w:id="18117" w:name="_Toc490208314"/>
          <w:bookmarkStart w:id="18118" w:name="_Toc491674155"/>
          <w:bookmarkEnd w:id="18113"/>
          <w:bookmarkEnd w:id="18114"/>
          <w:bookmarkEnd w:id="18115"/>
          <w:bookmarkEnd w:id="18116"/>
          <w:bookmarkEnd w:id="18117"/>
          <w:bookmarkEnd w:id="18118"/>
        </w:del>
      </w:ins>
    </w:p>
    <w:p w:rsidR="00743B33" w:rsidRDefault="00D20E06" w:rsidP="00743B33">
      <w:pPr>
        <w:pStyle w:val="Heading3"/>
        <w:rPr>
          <w:ins w:id="18119" w:author="Author"/>
          <w:del w:id="18120" w:author="Author"/>
        </w:rPr>
        <w:pPrChange w:id="18121" w:author="Author">
          <w:pPr>
            <w:ind w:left="540"/>
          </w:pPr>
        </w:pPrChange>
      </w:pPr>
      <w:ins w:id="18122" w:author="Author">
        <w:del w:id="18123" w:author="Author">
          <w:r>
            <w:delText>Using “public class StringUtils”</w:delText>
          </w:r>
          <w:bookmarkStart w:id="18124" w:name="_Toc488929501"/>
          <w:bookmarkStart w:id="18125" w:name="_Toc489941711"/>
          <w:bookmarkStart w:id="18126" w:name="_Toc489942869"/>
          <w:bookmarkStart w:id="18127" w:name="_Toc490207150"/>
          <w:bookmarkStart w:id="18128" w:name="_Toc490208315"/>
          <w:bookmarkStart w:id="18129" w:name="_Toc491674156"/>
          <w:bookmarkEnd w:id="18124"/>
          <w:bookmarkEnd w:id="18125"/>
          <w:bookmarkEnd w:id="18126"/>
          <w:bookmarkEnd w:id="18127"/>
          <w:bookmarkEnd w:id="18128"/>
          <w:bookmarkEnd w:id="18129"/>
        </w:del>
      </w:ins>
    </w:p>
    <w:p w:rsidR="00743B33" w:rsidRDefault="00D20E06" w:rsidP="00743B33">
      <w:pPr>
        <w:pStyle w:val="Heading3"/>
        <w:rPr>
          <w:ins w:id="18130" w:author="Author"/>
          <w:del w:id="18131" w:author="Author"/>
        </w:rPr>
        <w:pPrChange w:id="18132" w:author="Author">
          <w:pPr>
            <w:ind w:left="540"/>
          </w:pPr>
        </w:pPrChange>
      </w:pPr>
      <w:ins w:id="18133" w:author="Author">
        <w:del w:id="18134" w:author="Author">
          <w:r>
            <w:delText>FileStream</w:delText>
          </w:r>
          <w:bookmarkStart w:id="18135" w:name="_Toc488929502"/>
          <w:bookmarkStart w:id="18136" w:name="_Toc489941712"/>
          <w:bookmarkStart w:id="18137" w:name="_Toc489942870"/>
          <w:bookmarkStart w:id="18138" w:name="_Toc490207151"/>
          <w:bookmarkStart w:id="18139" w:name="_Toc490208316"/>
          <w:bookmarkStart w:id="18140" w:name="_Toc491674157"/>
          <w:bookmarkEnd w:id="18135"/>
          <w:bookmarkEnd w:id="18136"/>
          <w:bookmarkEnd w:id="18137"/>
          <w:bookmarkEnd w:id="18138"/>
          <w:bookmarkEnd w:id="18139"/>
          <w:bookmarkEnd w:id="18140"/>
        </w:del>
      </w:ins>
    </w:p>
    <w:p w:rsidR="00743B33" w:rsidRDefault="00D20E06" w:rsidP="00743B33">
      <w:pPr>
        <w:pStyle w:val="Heading3"/>
        <w:rPr>
          <w:ins w:id="18141" w:author="Author"/>
          <w:del w:id="18142" w:author="Author"/>
        </w:rPr>
        <w:pPrChange w:id="18143" w:author="Author">
          <w:pPr>
            <w:ind w:left="540"/>
          </w:pPr>
        </w:pPrChange>
      </w:pPr>
      <w:ins w:id="18144" w:author="Author">
        <w:del w:id="18145" w:author="Author">
          <w:r>
            <w:delText xml:space="preserve">Using “ApplicationException” is an appropriate name for a class derived from a </w:delText>
          </w:r>
          <w:r>
            <w:delText>class named “Exception”.</w:delText>
          </w:r>
          <w:bookmarkStart w:id="18146" w:name="_Toc488929503"/>
          <w:bookmarkStart w:id="18147" w:name="_Toc489941713"/>
          <w:bookmarkStart w:id="18148" w:name="_Toc489942871"/>
          <w:bookmarkStart w:id="18149" w:name="_Toc490207152"/>
          <w:bookmarkStart w:id="18150" w:name="_Toc490208317"/>
          <w:bookmarkStart w:id="18151" w:name="_Toc491674158"/>
          <w:bookmarkEnd w:id="18146"/>
          <w:bookmarkEnd w:id="18147"/>
          <w:bookmarkEnd w:id="18148"/>
          <w:bookmarkEnd w:id="18149"/>
          <w:bookmarkEnd w:id="18150"/>
          <w:bookmarkEnd w:id="18151"/>
        </w:del>
      </w:ins>
    </w:p>
    <w:p w:rsidR="00743B33" w:rsidRDefault="00743B33" w:rsidP="00743B33">
      <w:pPr>
        <w:pStyle w:val="Heading3"/>
        <w:rPr>
          <w:ins w:id="18152" w:author="Author"/>
          <w:del w:id="18153" w:author="Author"/>
        </w:rPr>
        <w:pPrChange w:id="18154" w:author="Author">
          <w:pPr>
            <w:ind w:left="540"/>
          </w:pPr>
        </w:pPrChange>
      </w:pPr>
      <w:bookmarkStart w:id="18155" w:name="_Toc488929504"/>
      <w:bookmarkStart w:id="18156" w:name="_Toc489941714"/>
      <w:bookmarkStart w:id="18157" w:name="_Toc489942872"/>
      <w:bookmarkStart w:id="18158" w:name="_Toc490207153"/>
      <w:bookmarkStart w:id="18159" w:name="_Toc490208318"/>
      <w:bookmarkStart w:id="18160" w:name="_Toc491674159"/>
      <w:bookmarkEnd w:id="18155"/>
      <w:bookmarkEnd w:id="18156"/>
      <w:bookmarkEnd w:id="18157"/>
      <w:bookmarkEnd w:id="18158"/>
      <w:bookmarkEnd w:id="18159"/>
      <w:bookmarkEnd w:id="18160"/>
    </w:p>
    <w:p w:rsidR="00743B33" w:rsidRDefault="00D20E06" w:rsidP="00743B33">
      <w:pPr>
        <w:pStyle w:val="Heading3"/>
        <w:rPr>
          <w:ins w:id="18161" w:author="Author"/>
          <w:del w:id="18162" w:author="Author"/>
        </w:rPr>
        <w:pPrChange w:id="18163" w:author="Author">
          <w:pPr>
            <w:ind w:left="540"/>
          </w:pPr>
        </w:pPrChange>
      </w:pPr>
      <w:ins w:id="18164" w:author="Author">
        <w:del w:id="18165" w:author="Author">
          <w:r>
            <w:delText>/*Not compliant */</w:delText>
          </w:r>
          <w:bookmarkStart w:id="18166" w:name="_Toc488929505"/>
          <w:bookmarkStart w:id="18167" w:name="_Toc489941715"/>
          <w:bookmarkStart w:id="18168" w:name="_Toc489942873"/>
          <w:bookmarkStart w:id="18169" w:name="_Toc490207154"/>
          <w:bookmarkStart w:id="18170" w:name="_Toc490208319"/>
          <w:bookmarkStart w:id="18171" w:name="_Toc491674160"/>
          <w:bookmarkEnd w:id="18166"/>
          <w:bookmarkEnd w:id="18167"/>
          <w:bookmarkEnd w:id="18168"/>
          <w:bookmarkEnd w:id="18169"/>
          <w:bookmarkEnd w:id="18170"/>
          <w:bookmarkEnd w:id="18171"/>
        </w:del>
      </w:ins>
    </w:p>
    <w:p w:rsidR="00743B33" w:rsidRDefault="00D20E06" w:rsidP="00743B33">
      <w:pPr>
        <w:pStyle w:val="Heading3"/>
        <w:rPr>
          <w:ins w:id="18172" w:author="Author"/>
          <w:del w:id="18173" w:author="Author"/>
        </w:rPr>
        <w:pPrChange w:id="18174" w:author="Author">
          <w:pPr>
            <w:ind w:left="540"/>
          </w:pPr>
        </w:pPrChange>
      </w:pPr>
      <w:ins w:id="18175" w:author="Author">
        <w:del w:id="18176" w:author="Author">
          <w:r>
            <w:delText>Using “public class CFileStream” CFileStream (using prefix)</w:delText>
          </w:r>
          <w:bookmarkStart w:id="18177" w:name="_Toc488929506"/>
          <w:bookmarkStart w:id="18178" w:name="_Toc489941716"/>
          <w:bookmarkStart w:id="18179" w:name="_Toc489942874"/>
          <w:bookmarkStart w:id="18180" w:name="_Toc490207155"/>
          <w:bookmarkStart w:id="18181" w:name="_Toc490208320"/>
          <w:bookmarkStart w:id="18182" w:name="_Toc491674161"/>
          <w:bookmarkEnd w:id="18177"/>
          <w:bookmarkEnd w:id="18178"/>
          <w:bookmarkEnd w:id="18179"/>
          <w:bookmarkEnd w:id="18180"/>
          <w:bookmarkEnd w:id="18181"/>
          <w:bookmarkEnd w:id="18182"/>
        </w:del>
      </w:ins>
    </w:p>
    <w:p w:rsidR="00743B33" w:rsidRDefault="00D20E06" w:rsidP="00743B33">
      <w:pPr>
        <w:pStyle w:val="Heading3"/>
        <w:rPr>
          <w:ins w:id="18183" w:author="Author"/>
          <w:del w:id="18184" w:author="Author"/>
        </w:rPr>
        <w:pPrChange w:id="18185" w:author="Author">
          <w:pPr>
            <w:ind w:left="540"/>
          </w:pPr>
        </w:pPrChange>
      </w:pPr>
      <w:ins w:id="18186" w:author="Author">
        <w:del w:id="18187" w:author="Author">
          <w:r>
            <w:delText>Using “public class File_Stream” File_Stream (using underscore)</w:delText>
          </w:r>
          <w:bookmarkStart w:id="18188" w:name="_Toc488929507"/>
          <w:bookmarkStart w:id="18189" w:name="_Toc489941717"/>
          <w:bookmarkStart w:id="18190" w:name="_Toc489942875"/>
          <w:bookmarkStart w:id="18191" w:name="_Toc490207156"/>
          <w:bookmarkStart w:id="18192" w:name="_Toc490208321"/>
          <w:bookmarkStart w:id="18193" w:name="_Toc491674162"/>
          <w:bookmarkEnd w:id="18188"/>
          <w:bookmarkEnd w:id="18189"/>
          <w:bookmarkEnd w:id="18190"/>
          <w:bookmarkEnd w:id="18191"/>
          <w:bookmarkEnd w:id="18192"/>
          <w:bookmarkEnd w:id="18193"/>
        </w:del>
      </w:ins>
    </w:p>
    <w:p w:rsidR="00743B33" w:rsidRDefault="00743B33" w:rsidP="00743B33">
      <w:pPr>
        <w:pStyle w:val="Heading3"/>
        <w:rPr>
          <w:ins w:id="18194" w:author="Author"/>
          <w:del w:id="18195" w:author="Author"/>
        </w:rPr>
        <w:pPrChange w:id="18196" w:author="Author">
          <w:pPr>
            <w:ind w:left="540"/>
          </w:pPr>
        </w:pPrChange>
      </w:pPr>
      <w:bookmarkStart w:id="18197" w:name="_Toc488929508"/>
      <w:bookmarkStart w:id="18198" w:name="_Toc489941718"/>
      <w:bookmarkStart w:id="18199" w:name="_Toc489942876"/>
      <w:bookmarkStart w:id="18200" w:name="_Toc490207157"/>
      <w:bookmarkStart w:id="18201" w:name="_Toc490208322"/>
      <w:bookmarkStart w:id="18202" w:name="_Toc491674163"/>
      <w:bookmarkEnd w:id="18197"/>
      <w:bookmarkEnd w:id="18198"/>
      <w:bookmarkEnd w:id="18199"/>
      <w:bookmarkEnd w:id="18200"/>
      <w:bookmarkEnd w:id="18201"/>
      <w:bookmarkEnd w:id="18202"/>
    </w:p>
    <w:p w:rsidR="00743B33" w:rsidRDefault="00D20E06" w:rsidP="00743B33">
      <w:pPr>
        <w:pStyle w:val="Heading3"/>
        <w:rPr>
          <w:ins w:id="18203" w:author="Author"/>
          <w:del w:id="18204" w:author="Author"/>
        </w:rPr>
        <w:pPrChange w:id="18205" w:author="Author">
          <w:pPr>
            <w:ind w:left="540"/>
          </w:pPr>
        </w:pPrChange>
      </w:pPr>
      <w:ins w:id="18206" w:author="Author">
        <w:del w:id="18207" w:author="Author">
          <w:r>
            <w:delText>Not required.</w:delText>
          </w:r>
          <w:bookmarkStart w:id="18208" w:name="_Toc488929509"/>
          <w:bookmarkStart w:id="18209" w:name="_Toc489941719"/>
          <w:bookmarkStart w:id="18210" w:name="_Toc489942877"/>
          <w:bookmarkStart w:id="18211" w:name="_Toc490207158"/>
          <w:bookmarkStart w:id="18212" w:name="_Toc490208323"/>
          <w:bookmarkStart w:id="18213" w:name="_Toc491674164"/>
          <w:bookmarkEnd w:id="18208"/>
          <w:bookmarkEnd w:id="18209"/>
          <w:bookmarkEnd w:id="18210"/>
          <w:bookmarkEnd w:id="18211"/>
          <w:bookmarkEnd w:id="18212"/>
          <w:bookmarkEnd w:id="18213"/>
        </w:del>
      </w:ins>
    </w:p>
    <w:p w:rsidR="00743B33" w:rsidRDefault="00743B33" w:rsidP="00743B33">
      <w:pPr>
        <w:pStyle w:val="Heading3"/>
        <w:rPr>
          <w:ins w:id="18214" w:author="Author"/>
          <w:del w:id="18215" w:author="Author"/>
        </w:rPr>
        <w:pPrChange w:id="18216" w:author="Author">
          <w:pPr>
            <w:ind w:left="540"/>
          </w:pPr>
        </w:pPrChange>
      </w:pPr>
      <w:bookmarkStart w:id="18217" w:name="_Toc488929510"/>
      <w:bookmarkStart w:id="18218" w:name="_Toc489941720"/>
      <w:bookmarkStart w:id="18219" w:name="_Toc489942878"/>
      <w:bookmarkStart w:id="18220" w:name="_Toc490207159"/>
      <w:bookmarkStart w:id="18221" w:name="_Toc490208324"/>
      <w:bookmarkStart w:id="18222" w:name="_Toc491674165"/>
      <w:bookmarkEnd w:id="18217"/>
      <w:bookmarkEnd w:id="18218"/>
      <w:bookmarkEnd w:id="18219"/>
      <w:bookmarkEnd w:id="18220"/>
      <w:bookmarkEnd w:id="18221"/>
      <w:bookmarkEnd w:id="18222"/>
    </w:p>
    <w:p w:rsidR="00743B33" w:rsidRDefault="00D20E06" w:rsidP="00743B33">
      <w:pPr>
        <w:pStyle w:val="Heading3"/>
        <w:rPr>
          <w:ins w:id="18223" w:author="Author"/>
          <w:del w:id="18224" w:author="Author"/>
          <w:color w:val="FF0000"/>
        </w:rPr>
        <w:pPrChange w:id="18225" w:author="Author">
          <w:pPr>
            <w:ind w:left="540"/>
          </w:pPr>
        </w:pPrChange>
      </w:pPr>
      <w:ins w:id="18226" w:author="Author">
        <w:del w:id="18227" w:author="Author">
          <w:r>
            <w:delText>Rationale:</w:delText>
          </w:r>
          <w:bookmarkStart w:id="18228" w:name="_Toc488929511"/>
          <w:bookmarkStart w:id="18229" w:name="_Toc489941721"/>
          <w:bookmarkStart w:id="18230" w:name="_Toc489942879"/>
          <w:bookmarkStart w:id="18231" w:name="_Toc490207160"/>
          <w:bookmarkStart w:id="18232" w:name="_Toc490208325"/>
          <w:bookmarkStart w:id="18233" w:name="_Toc491674166"/>
          <w:bookmarkEnd w:id="18228"/>
          <w:bookmarkEnd w:id="18229"/>
          <w:bookmarkEnd w:id="18230"/>
          <w:bookmarkEnd w:id="18231"/>
          <w:bookmarkEnd w:id="18232"/>
          <w:bookmarkEnd w:id="18233"/>
        </w:del>
      </w:ins>
    </w:p>
    <w:p w:rsidR="00743B33" w:rsidRDefault="00D20E06" w:rsidP="00743B33">
      <w:pPr>
        <w:pStyle w:val="Heading3"/>
        <w:rPr>
          <w:ins w:id="18234" w:author="Author"/>
          <w:del w:id="18235" w:author="Author"/>
        </w:rPr>
        <w:pPrChange w:id="18236" w:author="Author">
          <w:pPr>
            <w:ind w:left="540"/>
          </w:pPr>
        </w:pPrChange>
      </w:pPr>
      <w:ins w:id="18237" w:author="Author">
        <w:del w:id="18238" w:author="Author">
          <w:r>
            <w:delText>To avoid confusion. This helps users determine which platfor</w:delText>
          </w:r>
          <w:r>
            <w:delText>ms this code had been developed on and also which version they are currently using.</w:delText>
          </w:r>
          <w:bookmarkStart w:id="18239" w:name="_Toc488929512"/>
          <w:bookmarkStart w:id="18240" w:name="_Toc489941722"/>
          <w:bookmarkStart w:id="18241" w:name="_Toc489942880"/>
          <w:bookmarkStart w:id="18242" w:name="_Toc490207161"/>
          <w:bookmarkStart w:id="18243" w:name="_Toc490208326"/>
          <w:bookmarkStart w:id="18244" w:name="_Toc491674167"/>
          <w:bookmarkEnd w:id="18239"/>
          <w:bookmarkEnd w:id="18240"/>
          <w:bookmarkEnd w:id="18241"/>
          <w:bookmarkEnd w:id="18242"/>
          <w:bookmarkEnd w:id="18243"/>
          <w:bookmarkEnd w:id="18244"/>
        </w:del>
      </w:ins>
    </w:p>
    <w:p w:rsidR="00743B33" w:rsidRDefault="00743B33" w:rsidP="00743B33">
      <w:pPr>
        <w:pStyle w:val="Heading3"/>
        <w:rPr>
          <w:ins w:id="18245" w:author="Author"/>
          <w:del w:id="18246" w:author="Author"/>
        </w:rPr>
        <w:pPrChange w:id="18247" w:author="Author">
          <w:pPr>
            <w:ind w:left="540"/>
          </w:pPr>
        </w:pPrChange>
      </w:pPr>
      <w:bookmarkStart w:id="18248" w:name="_Toc488929513"/>
      <w:bookmarkStart w:id="18249" w:name="_Toc489941723"/>
      <w:bookmarkStart w:id="18250" w:name="_Toc489942881"/>
      <w:bookmarkStart w:id="18251" w:name="_Toc490207162"/>
      <w:bookmarkStart w:id="18252" w:name="_Toc490208327"/>
      <w:bookmarkStart w:id="18253" w:name="_Toc491674168"/>
      <w:bookmarkEnd w:id="18248"/>
      <w:bookmarkEnd w:id="18249"/>
      <w:bookmarkEnd w:id="18250"/>
      <w:bookmarkEnd w:id="18251"/>
      <w:bookmarkEnd w:id="18252"/>
      <w:bookmarkEnd w:id="18253"/>
    </w:p>
    <w:p w:rsidR="00743B33" w:rsidRDefault="00743B33" w:rsidP="00743B33">
      <w:pPr>
        <w:pStyle w:val="Heading3"/>
        <w:rPr>
          <w:ins w:id="18254" w:author="Author"/>
          <w:del w:id="18255" w:author="Author"/>
        </w:rPr>
        <w:pPrChange w:id="18256" w:author="Author">
          <w:pPr>
            <w:pStyle w:val="Heading2"/>
          </w:pPr>
        </w:pPrChange>
      </w:pPr>
      <w:bookmarkStart w:id="18257" w:name="_Toc488929514"/>
      <w:bookmarkStart w:id="18258" w:name="_Toc489941724"/>
      <w:bookmarkStart w:id="18259" w:name="_Toc489942882"/>
      <w:bookmarkStart w:id="18260" w:name="_Toc490207163"/>
      <w:bookmarkStart w:id="18261" w:name="_Toc490208328"/>
      <w:bookmarkStart w:id="18262" w:name="_Toc491674169"/>
      <w:bookmarkEnd w:id="18257"/>
      <w:bookmarkEnd w:id="18258"/>
      <w:bookmarkEnd w:id="18259"/>
      <w:bookmarkEnd w:id="18260"/>
      <w:bookmarkEnd w:id="18261"/>
      <w:bookmarkEnd w:id="18262"/>
    </w:p>
    <w:p w:rsidR="00743B33" w:rsidRDefault="00D20E06" w:rsidP="00743B33">
      <w:pPr>
        <w:pStyle w:val="Heading3"/>
        <w:rPr>
          <w:ins w:id="18263" w:author="Author"/>
        </w:rPr>
        <w:pPrChange w:id="18264" w:author="Author">
          <w:pPr>
            <w:pStyle w:val="Heading2"/>
          </w:pPr>
        </w:pPrChange>
      </w:pPr>
      <w:bookmarkStart w:id="18265" w:name="_Toc491674170"/>
      <w:ins w:id="18266" w:author="Author">
        <w:r>
          <w:t>Name_Class_001</w:t>
        </w:r>
        <w:bookmarkEnd w:id="18265"/>
      </w:ins>
    </w:p>
    <w:p w:rsidR="00743B33" w:rsidRDefault="00D20E06">
      <w:pPr>
        <w:ind w:left="540"/>
        <w:rPr>
          <w:ins w:id="18267" w:author="Author"/>
          <w:rFonts w:ascii="Calibri" w:hAnsi="Calibri"/>
          <w:b/>
          <w:sz w:val="20"/>
          <w:szCs w:val="20"/>
          <w:lang w:val="en-US"/>
        </w:rPr>
      </w:pPr>
      <w:ins w:id="18268" w:author="Author">
        <w:r>
          <w:rPr>
            <w:rFonts w:ascii="Calibri" w:hAnsi="Calibri"/>
            <w:b/>
            <w:sz w:val="20"/>
            <w:szCs w:val="20"/>
            <w:lang w:val="en-US"/>
          </w:rPr>
          <w:t>Rule:</w:t>
        </w:r>
      </w:ins>
    </w:p>
    <w:p w:rsidR="00743B33" w:rsidRDefault="00D20E06">
      <w:pPr>
        <w:ind w:left="540"/>
        <w:rPr>
          <w:ins w:id="18269" w:author="Author"/>
          <w:rFonts w:ascii="Calibri" w:hAnsi="Calibri"/>
          <w:sz w:val="20"/>
          <w:szCs w:val="20"/>
        </w:rPr>
      </w:pPr>
      <w:ins w:id="18270" w:author="Author">
        <w:r>
          <w:rPr>
            <w:rFonts w:ascii="Calibri" w:hAnsi="Calibri"/>
            <w:sz w:val="20"/>
            <w:szCs w:val="20"/>
          </w:rPr>
          <w:t>The following rules outline the guidelines for naming classes:</w:t>
        </w:r>
      </w:ins>
    </w:p>
    <w:p w:rsidR="00743B33" w:rsidRDefault="00D20E06">
      <w:pPr>
        <w:pStyle w:val="ListParagraph"/>
        <w:numPr>
          <w:ilvl w:val="0"/>
          <w:numId w:val="30"/>
        </w:numPr>
        <w:ind w:leftChars="0" w:left="851" w:hanging="218"/>
        <w:rPr>
          <w:ins w:id="18271" w:author="Author"/>
          <w:rFonts w:ascii="Calibri" w:hAnsi="Calibri"/>
          <w:sz w:val="20"/>
          <w:szCs w:val="20"/>
        </w:rPr>
      </w:pPr>
      <w:ins w:id="18272" w:author="Author">
        <w:r>
          <w:rPr>
            <w:rFonts w:ascii="Calibri" w:hAnsi="Calibri"/>
            <w:sz w:val="20"/>
            <w:szCs w:val="20"/>
          </w:rPr>
          <w:t>Use a noun or noun phrase to name a class.</w:t>
        </w:r>
      </w:ins>
    </w:p>
    <w:p w:rsidR="00743B33" w:rsidRDefault="00D20E06">
      <w:pPr>
        <w:pStyle w:val="ListParagraph"/>
        <w:numPr>
          <w:ilvl w:val="0"/>
          <w:numId w:val="30"/>
        </w:numPr>
        <w:ind w:leftChars="0" w:left="851" w:hanging="218"/>
        <w:rPr>
          <w:ins w:id="18273" w:author="Author"/>
          <w:rFonts w:ascii="Calibri" w:hAnsi="Calibri"/>
          <w:sz w:val="20"/>
          <w:szCs w:val="20"/>
        </w:rPr>
      </w:pPr>
      <w:ins w:id="18274" w:author="Author">
        <w:r>
          <w:rPr>
            <w:rFonts w:ascii="Calibri" w:hAnsi="Calibri"/>
            <w:sz w:val="20"/>
            <w:szCs w:val="20"/>
          </w:rPr>
          <w:t>Use Pascal case.</w:t>
        </w:r>
      </w:ins>
    </w:p>
    <w:p w:rsidR="00743B33" w:rsidRDefault="00D20E06">
      <w:pPr>
        <w:pStyle w:val="ListParagraph"/>
        <w:numPr>
          <w:ilvl w:val="0"/>
          <w:numId w:val="30"/>
        </w:numPr>
        <w:ind w:leftChars="0" w:left="851" w:hanging="218"/>
        <w:rPr>
          <w:ins w:id="18275" w:author="Author"/>
          <w:rFonts w:ascii="Calibri" w:hAnsi="Calibri"/>
          <w:sz w:val="20"/>
          <w:szCs w:val="20"/>
        </w:rPr>
      </w:pPr>
      <w:ins w:id="18276" w:author="Author">
        <w:r>
          <w:rPr>
            <w:rFonts w:ascii="Calibri" w:hAnsi="Calibri"/>
            <w:sz w:val="20"/>
            <w:szCs w:val="20"/>
          </w:rPr>
          <w:t>Use abbreviations sparingl</w:t>
        </w:r>
        <w:r>
          <w:rPr>
            <w:rFonts w:ascii="Calibri" w:hAnsi="Calibri"/>
            <w:sz w:val="20"/>
            <w:szCs w:val="20"/>
          </w:rPr>
          <w:t>y.</w:t>
        </w:r>
      </w:ins>
    </w:p>
    <w:p w:rsidR="00743B33" w:rsidRDefault="00D20E06">
      <w:pPr>
        <w:pStyle w:val="ListParagraph"/>
        <w:numPr>
          <w:ilvl w:val="0"/>
          <w:numId w:val="30"/>
        </w:numPr>
        <w:ind w:leftChars="0" w:left="851" w:hanging="218"/>
        <w:rPr>
          <w:ins w:id="18277" w:author="Author"/>
          <w:rFonts w:ascii="Calibri" w:hAnsi="Calibri"/>
          <w:sz w:val="20"/>
          <w:szCs w:val="20"/>
        </w:rPr>
      </w:pPr>
      <w:ins w:id="18278" w:author="Author">
        <w:r>
          <w:rPr>
            <w:rFonts w:ascii="Calibri" w:hAnsi="Calibri"/>
            <w:sz w:val="20"/>
            <w:szCs w:val="20"/>
          </w:rPr>
          <w:t>Do not use a type prefix on a class name.</w:t>
        </w:r>
      </w:ins>
    </w:p>
    <w:p w:rsidR="00743B33" w:rsidRDefault="00D20E06">
      <w:pPr>
        <w:pStyle w:val="ListParagraph"/>
        <w:numPr>
          <w:ilvl w:val="0"/>
          <w:numId w:val="30"/>
        </w:numPr>
        <w:ind w:leftChars="0" w:left="851" w:hanging="218"/>
        <w:rPr>
          <w:ins w:id="18279" w:author="Author"/>
          <w:rFonts w:ascii="Calibri" w:hAnsi="Calibri"/>
          <w:sz w:val="20"/>
          <w:szCs w:val="20"/>
        </w:rPr>
      </w:pPr>
      <w:ins w:id="18280" w:author="Author">
        <w:r>
          <w:rPr>
            <w:rFonts w:ascii="Calibri" w:hAnsi="Calibri"/>
            <w:sz w:val="20"/>
            <w:szCs w:val="20"/>
          </w:rPr>
          <w:t>Do not use the underscore character (_).</w:t>
        </w:r>
      </w:ins>
    </w:p>
    <w:p w:rsidR="00743B33" w:rsidRDefault="00D20E06">
      <w:pPr>
        <w:pStyle w:val="ListParagraph"/>
        <w:numPr>
          <w:ilvl w:val="0"/>
          <w:numId w:val="30"/>
        </w:numPr>
        <w:ind w:leftChars="0" w:left="851" w:hanging="218"/>
        <w:rPr>
          <w:ins w:id="18281" w:author="Author"/>
          <w:rFonts w:ascii="Calibri" w:hAnsi="Calibri"/>
          <w:sz w:val="20"/>
          <w:szCs w:val="20"/>
        </w:rPr>
      </w:pPr>
      <w:ins w:id="18282" w:author="Author">
        <w:r>
          <w:rPr>
            <w:rFonts w:ascii="Calibri" w:hAnsi="Calibri"/>
            <w:sz w:val="20"/>
            <w:szCs w:val="20"/>
          </w:rPr>
          <w:t>Where appropriate, use a compound word to name a derived class. The second part of the derived class's name should be the name of the base class.</w:t>
        </w:r>
      </w:ins>
    </w:p>
    <w:p w:rsidR="00743B33" w:rsidRDefault="00743B33">
      <w:pPr>
        <w:pStyle w:val="ListParagraph"/>
        <w:ind w:leftChars="0" w:left="851"/>
        <w:rPr>
          <w:ins w:id="18283" w:author="Author"/>
          <w:rFonts w:ascii="Calibri" w:hAnsi="Calibri"/>
          <w:sz w:val="20"/>
          <w:szCs w:val="20"/>
        </w:rPr>
      </w:pPr>
    </w:p>
    <w:p w:rsidR="00743B33" w:rsidRDefault="00D20E06">
      <w:pPr>
        <w:ind w:left="540"/>
        <w:rPr>
          <w:ins w:id="18284" w:author="Author"/>
          <w:rFonts w:ascii="Calibri" w:hAnsi="Calibri"/>
          <w:b/>
          <w:sz w:val="20"/>
          <w:szCs w:val="20"/>
          <w:lang w:val="en-US"/>
        </w:rPr>
      </w:pPr>
      <w:ins w:id="18285" w:author="Author">
        <w:r>
          <w:rPr>
            <w:rFonts w:ascii="Calibri" w:hAnsi="Calibri"/>
            <w:b/>
            <w:sz w:val="20"/>
            <w:szCs w:val="20"/>
            <w:lang w:val="en-US"/>
          </w:rPr>
          <w:t>Example:</w:t>
        </w:r>
      </w:ins>
    </w:p>
    <w:p w:rsidR="00743B33" w:rsidRDefault="00D20E06">
      <w:pPr>
        <w:ind w:left="540"/>
        <w:rPr>
          <w:ins w:id="18286" w:author="Author"/>
          <w:rFonts w:ascii="Calibri" w:hAnsi="Calibri"/>
          <w:sz w:val="20"/>
          <w:szCs w:val="20"/>
        </w:rPr>
      </w:pPr>
      <w:ins w:id="18287" w:author="Author">
        <w:del w:id="18288" w:author="Author">
          <w:r>
            <w:rPr>
              <w:rFonts w:ascii="Calibri" w:hAnsi="Calibri"/>
              <w:sz w:val="20"/>
              <w:szCs w:val="20"/>
            </w:rPr>
            <w:delText>/*</w:delText>
          </w:r>
        </w:del>
        <w:r>
          <w:rPr>
            <w:rFonts w:ascii="Calibri" w:hAnsi="Calibri"/>
            <w:sz w:val="20"/>
            <w:szCs w:val="20"/>
          </w:rPr>
          <w:t>// Compliant</w:t>
        </w:r>
        <w:del w:id="18289" w:author="Author">
          <w:r>
            <w:rPr>
              <w:rFonts w:ascii="Calibri" w:hAnsi="Calibri"/>
              <w:sz w:val="20"/>
              <w:szCs w:val="20"/>
            </w:rPr>
            <w:delText xml:space="preserve"> */</w:delText>
          </w:r>
        </w:del>
      </w:ins>
    </w:p>
    <w:p w:rsidR="00743B33" w:rsidRDefault="00D20E06">
      <w:pPr>
        <w:ind w:left="540"/>
        <w:rPr>
          <w:ins w:id="18290" w:author="Author"/>
          <w:rFonts w:ascii="Calibri" w:hAnsi="Calibri"/>
          <w:sz w:val="20"/>
          <w:szCs w:val="20"/>
        </w:rPr>
      </w:pPr>
      <w:ins w:id="18291" w:author="Author">
        <w:r>
          <w:rPr>
            <w:rFonts w:ascii="Calibri" w:hAnsi="Calibri"/>
            <w:sz w:val="20"/>
            <w:szCs w:val="20"/>
          </w:rPr>
          <w:t>Using “public class FileStream”</w:t>
        </w:r>
      </w:ins>
    </w:p>
    <w:p w:rsidR="00743B33" w:rsidRDefault="00D20E06">
      <w:pPr>
        <w:ind w:left="540"/>
        <w:rPr>
          <w:ins w:id="18292" w:author="Author"/>
          <w:rFonts w:ascii="Calibri" w:hAnsi="Calibri"/>
          <w:sz w:val="20"/>
          <w:szCs w:val="20"/>
        </w:rPr>
      </w:pPr>
      <w:ins w:id="18293" w:author="Author">
        <w:r>
          <w:rPr>
            <w:rFonts w:ascii="Calibri" w:hAnsi="Calibri"/>
            <w:sz w:val="20"/>
            <w:szCs w:val="20"/>
          </w:rPr>
          <w:t>Using “public class StringUtils”</w:t>
        </w:r>
      </w:ins>
    </w:p>
    <w:p w:rsidR="00743B33" w:rsidRDefault="00D20E06">
      <w:pPr>
        <w:ind w:left="540"/>
        <w:rPr>
          <w:ins w:id="18294" w:author="Author"/>
          <w:rFonts w:ascii="Calibri" w:hAnsi="Calibri"/>
          <w:sz w:val="20"/>
          <w:szCs w:val="20"/>
        </w:rPr>
      </w:pPr>
      <w:ins w:id="18295" w:author="Author">
        <w:r>
          <w:rPr>
            <w:rFonts w:ascii="Calibri" w:hAnsi="Calibri"/>
            <w:sz w:val="20"/>
            <w:szCs w:val="20"/>
          </w:rPr>
          <w:t>Using “ApplicationException” is an appropriate name for a class derived from a class named “Exception”.</w:t>
        </w:r>
      </w:ins>
    </w:p>
    <w:p w:rsidR="00743B33" w:rsidRDefault="00743B33">
      <w:pPr>
        <w:ind w:left="540"/>
        <w:rPr>
          <w:ins w:id="18296" w:author="Author"/>
          <w:rFonts w:ascii="Calibri" w:hAnsi="Calibri"/>
          <w:sz w:val="20"/>
          <w:szCs w:val="20"/>
        </w:rPr>
      </w:pPr>
    </w:p>
    <w:p w:rsidR="00743B33" w:rsidRDefault="00D20E06">
      <w:pPr>
        <w:ind w:left="540"/>
        <w:rPr>
          <w:ins w:id="18297" w:author="Author"/>
          <w:rFonts w:ascii="Calibri" w:hAnsi="Calibri"/>
          <w:sz w:val="20"/>
          <w:szCs w:val="20"/>
        </w:rPr>
      </w:pPr>
      <w:ins w:id="18298" w:author="Author">
        <w:del w:id="18299" w:author="Author">
          <w:r>
            <w:rPr>
              <w:rFonts w:ascii="Calibri" w:hAnsi="Calibri"/>
              <w:sz w:val="20"/>
              <w:szCs w:val="20"/>
            </w:rPr>
            <w:delText>/*//Not</w:delText>
          </w:r>
        </w:del>
        <w:r>
          <w:rPr>
            <w:rFonts w:ascii="Calibri" w:hAnsi="Calibri"/>
            <w:sz w:val="20"/>
            <w:szCs w:val="20"/>
          </w:rPr>
          <w:t>// Not compliant</w:t>
        </w:r>
        <w:del w:id="18300" w:author="Author">
          <w:r>
            <w:rPr>
              <w:rFonts w:ascii="Calibri" w:hAnsi="Calibri"/>
              <w:sz w:val="20"/>
              <w:szCs w:val="20"/>
            </w:rPr>
            <w:delText xml:space="preserve"> */</w:delText>
          </w:r>
        </w:del>
      </w:ins>
    </w:p>
    <w:p w:rsidR="00743B33" w:rsidRDefault="00D20E06">
      <w:pPr>
        <w:ind w:left="540"/>
        <w:rPr>
          <w:ins w:id="18301" w:author="Author"/>
          <w:rFonts w:ascii="Calibri" w:hAnsi="Calibri"/>
          <w:sz w:val="20"/>
          <w:szCs w:val="20"/>
        </w:rPr>
      </w:pPr>
      <w:ins w:id="18302" w:author="Author">
        <w:r>
          <w:rPr>
            <w:rFonts w:ascii="Calibri" w:hAnsi="Calibri"/>
            <w:sz w:val="20"/>
            <w:szCs w:val="20"/>
          </w:rPr>
          <w:t>Using “public class CFileStream” (using prefix)</w:t>
        </w:r>
      </w:ins>
    </w:p>
    <w:p w:rsidR="00743B33" w:rsidRDefault="00D20E06">
      <w:pPr>
        <w:ind w:left="540"/>
        <w:rPr>
          <w:ins w:id="18303" w:author="Author"/>
          <w:rFonts w:ascii="Calibri" w:hAnsi="Calibri"/>
          <w:sz w:val="20"/>
          <w:szCs w:val="20"/>
        </w:rPr>
      </w:pPr>
      <w:ins w:id="18304" w:author="Author">
        <w:r>
          <w:rPr>
            <w:rFonts w:ascii="Calibri" w:hAnsi="Calibri"/>
            <w:sz w:val="20"/>
            <w:szCs w:val="20"/>
          </w:rPr>
          <w:t>Using “</w:t>
        </w:r>
        <w:r>
          <w:rPr>
            <w:rFonts w:ascii="Calibri" w:hAnsi="Calibri"/>
            <w:sz w:val="20"/>
            <w:szCs w:val="20"/>
          </w:rPr>
          <w:t>public class File_Stream” (using underscore)</w:t>
        </w:r>
      </w:ins>
    </w:p>
    <w:p w:rsidR="00743B33" w:rsidRDefault="00743B33">
      <w:pPr>
        <w:ind w:left="540"/>
        <w:rPr>
          <w:ins w:id="18305" w:author="Author"/>
          <w:rFonts w:ascii="Calibri" w:hAnsi="Calibri"/>
          <w:sz w:val="20"/>
          <w:szCs w:val="20"/>
          <w:lang w:val="en-US"/>
        </w:rPr>
      </w:pPr>
    </w:p>
    <w:p w:rsidR="00743B33" w:rsidRDefault="00D20E06">
      <w:pPr>
        <w:ind w:left="540"/>
        <w:rPr>
          <w:ins w:id="18306" w:author="Author"/>
          <w:rFonts w:ascii="Calibri" w:hAnsi="Calibri"/>
          <w:b/>
          <w:color w:val="FF0000"/>
          <w:sz w:val="20"/>
          <w:szCs w:val="20"/>
          <w:lang w:val="en-US"/>
        </w:rPr>
      </w:pPr>
      <w:ins w:id="18307" w:author="Author">
        <w:r>
          <w:rPr>
            <w:rFonts w:ascii="Calibri" w:hAnsi="Calibri"/>
            <w:b/>
            <w:sz w:val="20"/>
            <w:szCs w:val="20"/>
            <w:lang w:val="en-US"/>
          </w:rPr>
          <w:lastRenderedPageBreak/>
          <w:t>Rationale:</w:t>
        </w:r>
      </w:ins>
    </w:p>
    <w:p w:rsidR="00743B33" w:rsidRDefault="00D20E06">
      <w:pPr>
        <w:ind w:left="540"/>
        <w:rPr>
          <w:ins w:id="18308" w:author="Author"/>
          <w:rFonts w:ascii="Calibri" w:hAnsi="Calibri"/>
          <w:sz w:val="20"/>
          <w:szCs w:val="20"/>
        </w:rPr>
      </w:pPr>
      <w:ins w:id="18309" w:author="Author">
        <w:r>
          <w:rPr>
            <w:rFonts w:ascii="Calibri" w:hAnsi="Calibri"/>
            <w:sz w:val="20"/>
            <w:szCs w:val="20"/>
          </w:rPr>
          <w:t>To avoid confusion.</w:t>
        </w:r>
      </w:ins>
    </w:p>
    <w:p w:rsidR="00743B33" w:rsidRDefault="00743B33">
      <w:pPr>
        <w:pStyle w:val="Heading2"/>
        <w:rPr>
          <w:ins w:id="18310" w:author="Author"/>
          <w:del w:id="18311" w:author="Author"/>
        </w:rPr>
      </w:pPr>
      <w:bookmarkStart w:id="18312" w:name="_Toc488929516"/>
      <w:bookmarkStart w:id="18313" w:name="_Toc489941726"/>
      <w:bookmarkStart w:id="18314" w:name="_Toc489942884"/>
      <w:bookmarkStart w:id="18315" w:name="_Toc490207165"/>
      <w:bookmarkStart w:id="18316" w:name="_Toc490208330"/>
      <w:bookmarkStart w:id="18317" w:name="_Toc491674171"/>
      <w:bookmarkEnd w:id="18312"/>
      <w:bookmarkEnd w:id="18313"/>
      <w:bookmarkEnd w:id="18314"/>
      <w:bookmarkEnd w:id="18315"/>
      <w:bookmarkEnd w:id="18316"/>
      <w:bookmarkEnd w:id="18317"/>
    </w:p>
    <w:p w:rsidR="00743B33" w:rsidRDefault="00D20E06">
      <w:pPr>
        <w:pStyle w:val="Heading2"/>
        <w:rPr>
          <w:ins w:id="18318" w:author="Author"/>
        </w:rPr>
      </w:pPr>
      <w:bookmarkStart w:id="18319" w:name="_Toc491674172"/>
      <w:ins w:id="18320" w:author="Author">
        <w:r>
          <w:t>Event Naming</w:t>
        </w:r>
        <w:bookmarkEnd w:id="18319"/>
      </w:ins>
    </w:p>
    <w:p w:rsidR="00743B33" w:rsidRDefault="00743B33" w:rsidP="00743B33">
      <w:pPr>
        <w:pStyle w:val="Heading3"/>
        <w:rPr>
          <w:del w:id="18321" w:author="Author"/>
        </w:rPr>
        <w:pPrChange w:id="18322" w:author="Author">
          <w:pPr>
            <w:pStyle w:val="Heading2"/>
          </w:pPr>
        </w:pPrChange>
      </w:pPr>
      <w:bookmarkStart w:id="18323" w:name="_Toc488929518"/>
      <w:bookmarkStart w:id="18324" w:name="_Toc489941728"/>
      <w:bookmarkStart w:id="18325" w:name="_Toc489942886"/>
      <w:bookmarkStart w:id="18326" w:name="_Toc490207167"/>
      <w:bookmarkStart w:id="18327" w:name="_Toc490208332"/>
      <w:bookmarkStart w:id="18328" w:name="_Toc491674173"/>
      <w:bookmarkEnd w:id="18323"/>
      <w:bookmarkEnd w:id="18324"/>
      <w:bookmarkEnd w:id="18325"/>
      <w:bookmarkEnd w:id="18326"/>
      <w:bookmarkEnd w:id="18327"/>
      <w:bookmarkEnd w:id="18328"/>
    </w:p>
    <w:p w:rsidR="00743B33" w:rsidRDefault="00D20E06" w:rsidP="00743B33">
      <w:pPr>
        <w:pStyle w:val="Heading3"/>
        <w:rPr>
          <w:ins w:id="18329" w:author="Author"/>
        </w:rPr>
        <w:pPrChange w:id="18330" w:author="Author">
          <w:pPr>
            <w:pStyle w:val="Heading2"/>
          </w:pPr>
        </w:pPrChange>
      </w:pPr>
      <w:bookmarkStart w:id="18331" w:name="_Toc491674174"/>
      <w:ins w:id="18332" w:author="Author">
        <w:r>
          <w:t>Name_Event_001</w:t>
        </w:r>
        <w:bookmarkEnd w:id="18331"/>
      </w:ins>
    </w:p>
    <w:p w:rsidR="00743B33" w:rsidRDefault="00D20E06">
      <w:pPr>
        <w:ind w:left="540"/>
        <w:rPr>
          <w:ins w:id="18333" w:author="Author"/>
          <w:rFonts w:ascii="Calibri" w:hAnsi="Calibri"/>
          <w:b/>
          <w:sz w:val="20"/>
          <w:szCs w:val="20"/>
          <w:lang w:val="en-US"/>
        </w:rPr>
      </w:pPr>
      <w:ins w:id="18334" w:author="Author">
        <w:r>
          <w:rPr>
            <w:rFonts w:ascii="Calibri" w:hAnsi="Calibri"/>
            <w:b/>
            <w:sz w:val="20"/>
            <w:szCs w:val="20"/>
            <w:lang w:val="en-US"/>
          </w:rPr>
          <w:t>Rule:</w:t>
        </w:r>
      </w:ins>
    </w:p>
    <w:p w:rsidR="00743B33" w:rsidRDefault="00D20E06">
      <w:pPr>
        <w:ind w:left="540"/>
        <w:rPr>
          <w:ins w:id="18335" w:author="Author"/>
          <w:rFonts w:ascii="Calibri" w:hAnsi="Calibri"/>
          <w:sz w:val="20"/>
          <w:szCs w:val="20"/>
        </w:rPr>
      </w:pPr>
      <w:ins w:id="18336" w:author="Author">
        <w:del w:id="18337" w:author="Author">
          <w:r>
            <w:rPr>
              <w:rFonts w:ascii="Calibri" w:hAnsi="Calibri"/>
              <w:sz w:val="20"/>
              <w:szCs w:val="20"/>
            </w:rPr>
            <w:delText>Resources</w:delText>
          </w:r>
        </w:del>
        <w:r>
          <w:rPr>
            <w:rFonts w:ascii="Calibri" w:hAnsi="Calibri"/>
            <w:sz w:val="20"/>
            <w:szCs w:val="20"/>
          </w:rPr>
          <w:t>Events naming should be followed below rules:</w:t>
        </w:r>
      </w:ins>
    </w:p>
    <w:p w:rsidR="00743B33" w:rsidRDefault="00D20E06">
      <w:pPr>
        <w:pStyle w:val="ListParagraph"/>
        <w:numPr>
          <w:ilvl w:val="0"/>
          <w:numId w:val="30"/>
        </w:numPr>
        <w:ind w:leftChars="0" w:left="851" w:hanging="218"/>
        <w:rPr>
          <w:ins w:id="18338" w:author="Author"/>
          <w:rFonts w:ascii="Calibri" w:hAnsi="Calibri"/>
          <w:sz w:val="20"/>
          <w:szCs w:val="20"/>
        </w:rPr>
      </w:pPr>
      <w:ins w:id="18339" w:author="Author">
        <w:r>
          <w:rPr>
            <w:rFonts w:ascii="Calibri" w:hAnsi="Calibri"/>
            <w:sz w:val="20"/>
            <w:szCs w:val="20"/>
          </w:rPr>
          <w:t>DO name events with a verb or a verb phrase</w:t>
        </w:r>
        <w:del w:id="18340" w:author="Author">
          <w:r>
            <w:rPr>
              <w:rFonts w:ascii="Calibri" w:hAnsi="Calibri"/>
              <w:sz w:val="20"/>
              <w:szCs w:val="20"/>
            </w:rPr>
            <w:delText>DO use Pascal case in resource keys</w:delText>
          </w:r>
        </w:del>
        <w:r>
          <w:rPr>
            <w:rFonts w:ascii="Calibri" w:hAnsi="Calibri"/>
            <w:sz w:val="20"/>
            <w:szCs w:val="20"/>
          </w:rPr>
          <w:t>.</w:t>
        </w:r>
      </w:ins>
    </w:p>
    <w:p w:rsidR="00743B33" w:rsidRDefault="00D20E06" w:rsidP="00743B33">
      <w:pPr>
        <w:pStyle w:val="ListParagraph"/>
        <w:numPr>
          <w:ilvl w:val="0"/>
          <w:numId w:val="30"/>
        </w:numPr>
        <w:ind w:leftChars="0" w:left="851" w:hanging="218"/>
        <w:rPr>
          <w:ins w:id="18341" w:author="Author"/>
          <w:rFonts w:ascii="Calibri" w:hAnsi="Calibri"/>
          <w:sz w:val="20"/>
          <w:szCs w:val="20"/>
        </w:rPr>
        <w:pPrChange w:id="18342" w:author="Author">
          <w:pPr>
            <w:pStyle w:val="ListParagraph"/>
            <w:numPr>
              <w:numId w:val="30"/>
            </w:numPr>
            <w:ind w:leftChars="0" w:left="1260" w:hanging="360"/>
          </w:pPr>
        </w:pPrChange>
      </w:pPr>
      <w:ins w:id="18343" w:author="Author">
        <w:r>
          <w:rPr>
            <w:rFonts w:ascii="Calibri" w:hAnsi="Calibri"/>
            <w:sz w:val="20"/>
            <w:szCs w:val="20"/>
          </w:rPr>
          <w:t xml:space="preserve">DO give </w:t>
        </w:r>
        <w:r>
          <w:rPr>
            <w:rFonts w:ascii="Calibri" w:hAnsi="Calibri"/>
            <w:sz w:val="20"/>
            <w:szCs w:val="20"/>
          </w:rPr>
          <w:t>events names with a concept of before and after, using the present and past tenses</w:t>
        </w:r>
        <w:del w:id="18344" w:author="Author">
          <w:r>
            <w:rPr>
              <w:rFonts w:ascii="Calibri" w:hAnsi="Calibri"/>
              <w:sz w:val="20"/>
              <w:szCs w:val="20"/>
            </w:rPr>
            <w:delText>DO provide descriptive rather than short identifiers</w:delText>
          </w:r>
        </w:del>
        <w:r>
          <w:rPr>
            <w:rFonts w:ascii="Calibri" w:hAnsi="Calibri"/>
            <w:sz w:val="20"/>
            <w:szCs w:val="20"/>
          </w:rPr>
          <w:t>.</w:t>
        </w:r>
      </w:ins>
    </w:p>
    <w:p w:rsidR="00743B33" w:rsidRDefault="00D20E06" w:rsidP="00743B33">
      <w:pPr>
        <w:pStyle w:val="ListParagraph"/>
        <w:numPr>
          <w:ilvl w:val="0"/>
          <w:numId w:val="30"/>
        </w:numPr>
        <w:ind w:leftChars="0" w:left="851" w:hanging="218"/>
        <w:rPr>
          <w:ins w:id="18345" w:author="Author"/>
          <w:rFonts w:ascii="Calibri" w:hAnsi="Calibri"/>
          <w:sz w:val="20"/>
          <w:szCs w:val="20"/>
        </w:rPr>
        <w:pPrChange w:id="18346" w:author="Author">
          <w:pPr>
            <w:pStyle w:val="ListParagraph"/>
            <w:numPr>
              <w:numId w:val="30"/>
            </w:numPr>
            <w:ind w:leftChars="0" w:left="1260" w:hanging="360"/>
          </w:pPr>
        </w:pPrChange>
      </w:pPr>
      <w:ins w:id="18347" w:author="Author">
        <w:r>
          <w:rPr>
            <w:rFonts w:ascii="Calibri" w:hAnsi="Calibri"/>
            <w:sz w:val="20"/>
            <w:szCs w:val="20"/>
          </w:rPr>
          <w:t>DO NOT use "Before" or "After" prefixes or postfixes to indicate pre- and post-events. Use present and past tenses as ju</w:t>
        </w:r>
        <w:r>
          <w:rPr>
            <w:rFonts w:ascii="Calibri" w:hAnsi="Calibri"/>
            <w:sz w:val="20"/>
            <w:szCs w:val="20"/>
          </w:rPr>
          <w:t>st described</w:t>
        </w:r>
        <w:del w:id="18348" w:author="Author">
          <w:r>
            <w:rPr>
              <w:rFonts w:ascii="Calibri" w:hAnsi="Calibri"/>
              <w:sz w:val="20"/>
              <w:szCs w:val="20"/>
            </w:rPr>
            <w:delText>DO NOT use language-specific keywords of the main CLR languages</w:delText>
          </w:r>
        </w:del>
        <w:r>
          <w:rPr>
            <w:rFonts w:ascii="Calibri" w:hAnsi="Calibri"/>
            <w:sz w:val="20"/>
            <w:szCs w:val="20"/>
          </w:rPr>
          <w:t>.</w:t>
        </w:r>
      </w:ins>
    </w:p>
    <w:p w:rsidR="00743B33" w:rsidRDefault="00D20E06" w:rsidP="00743B33">
      <w:pPr>
        <w:pStyle w:val="ListParagraph"/>
        <w:numPr>
          <w:ilvl w:val="0"/>
          <w:numId w:val="30"/>
        </w:numPr>
        <w:ind w:leftChars="0" w:left="851" w:hanging="218"/>
        <w:rPr>
          <w:ins w:id="18349" w:author="Author"/>
          <w:rFonts w:ascii="Calibri" w:hAnsi="Calibri"/>
          <w:sz w:val="20"/>
          <w:szCs w:val="20"/>
        </w:rPr>
        <w:pPrChange w:id="18350" w:author="Author">
          <w:pPr>
            <w:pStyle w:val="ListParagraph"/>
            <w:numPr>
              <w:numId w:val="30"/>
            </w:numPr>
            <w:ind w:leftChars="0" w:left="1260" w:hanging="360"/>
          </w:pPr>
        </w:pPrChange>
      </w:pPr>
      <w:ins w:id="18351" w:author="Author">
        <w:r>
          <w:rPr>
            <w:rFonts w:ascii="Calibri" w:hAnsi="Calibri"/>
            <w:sz w:val="20"/>
            <w:szCs w:val="20"/>
          </w:rPr>
          <w:t>DO name event handlers (delegates used as types of events) with the "EventHandler" suffix</w:t>
        </w:r>
        <w:del w:id="18352" w:author="Author">
          <w:r>
            <w:rPr>
              <w:rFonts w:ascii="Calibri" w:hAnsi="Calibri"/>
              <w:sz w:val="20"/>
              <w:szCs w:val="20"/>
            </w:rPr>
            <w:delText>DO use only alphanumeric characters and underscores in naming resources</w:delText>
          </w:r>
        </w:del>
        <w:r>
          <w:rPr>
            <w:rFonts w:ascii="Calibri" w:hAnsi="Calibri"/>
            <w:sz w:val="20"/>
            <w:szCs w:val="20"/>
          </w:rPr>
          <w:t>.</w:t>
        </w:r>
      </w:ins>
    </w:p>
    <w:p w:rsidR="00743B33" w:rsidRDefault="00D20E06" w:rsidP="00743B33">
      <w:pPr>
        <w:pStyle w:val="ListParagraph"/>
        <w:numPr>
          <w:ilvl w:val="0"/>
          <w:numId w:val="30"/>
        </w:numPr>
        <w:ind w:leftChars="0" w:left="851" w:hanging="218"/>
        <w:rPr>
          <w:ins w:id="18353" w:author="Author"/>
          <w:rFonts w:ascii="Calibri" w:hAnsi="Calibri"/>
          <w:sz w:val="20"/>
          <w:szCs w:val="20"/>
        </w:rPr>
        <w:pPrChange w:id="18354" w:author="Author">
          <w:pPr>
            <w:pStyle w:val="ListParagraph"/>
            <w:numPr>
              <w:numId w:val="30"/>
            </w:numPr>
            <w:ind w:leftChars="0" w:left="1260" w:hanging="360"/>
          </w:pPr>
        </w:pPrChange>
      </w:pPr>
      <w:ins w:id="18355" w:author="Author">
        <w:r>
          <w:rPr>
            <w:rFonts w:ascii="Calibri" w:hAnsi="Calibri"/>
            <w:sz w:val="20"/>
            <w:szCs w:val="20"/>
          </w:rPr>
          <w:t xml:space="preserve">DO use two </w:t>
        </w:r>
        <w:r>
          <w:rPr>
            <w:rFonts w:ascii="Calibri" w:hAnsi="Calibri"/>
            <w:sz w:val="20"/>
            <w:szCs w:val="20"/>
          </w:rPr>
          <w:t>parameters named sender and e in event handlers</w:t>
        </w:r>
        <w:del w:id="18356" w:author="Author">
          <w:r>
            <w:rPr>
              <w:rFonts w:ascii="Calibri" w:hAnsi="Calibri"/>
              <w:sz w:val="20"/>
              <w:szCs w:val="20"/>
            </w:rPr>
            <w:delText>DO use the following naming convention for exception message resources</w:delText>
          </w:r>
        </w:del>
        <w:r>
          <w:rPr>
            <w:rFonts w:ascii="Calibri" w:hAnsi="Calibri"/>
            <w:sz w:val="20"/>
            <w:szCs w:val="20"/>
          </w:rPr>
          <w:t>.</w:t>
        </w:r>
      </w:ins>
    </w:p>
    <w:p w:rsidR="00743B33" w:rsidRDefault="00D20E06" w:rsidP="00743B33">
      <w:pPr>
        <w:pStyle w:val="ListParagraph"/>
        <w:numPr>
          <w:ilvl w:val="0"/>
          <w:numId w:val="30"/>
        </w:numPr>
        <w:ind w:leftChars="0" w:left="851" w:hanging="218"/>
        <w:rPr>
          <w:ins w:id="18357" w:author="Author"/>
          <w:rFonts w:ascii="Calibri" w:hAnsi="Calibri"/>
          <w:sz w:val="20"/>
          <w:szCs w:val="20"/>
        </w:rPr>
        <w:pPrChange w:id="18358" w:author="Author">
          <w:pPr>
            <w:pStyle w:val="ListParagraph"/>
            <w:numPr>
              <w:numId w:val="30"/>
            </w:numPr>
            <w:ind w:leftChars="0" w:left="1260" w:hanging="360"/>
          </w:pPr>
        </w:pPrChange>
      </w:pPr>
      <w:ins w:id="18359" w:author="Author">
        <w:r>
          <w:rPr>
            <w:rFonts w:ascii="Calibri" w:hAnsi="Calibri"/>
            <w:sz w:val="20"/>
            <w:szCs w:val="20"/>
          </w:rPr>
          <w:t>DO name event argument classes with the "EventArgs" suffix.</w:t>
        </w:r>
      </w:ins>
    </w:p>
    <w:p w:rsidR="00743B33" w:rsidRDefault="00743B33">
      <w:pPr>
        <w:ind w:left="540"/>
        <w:rPr>
          <w:ins w:id="18360" w:author="Author"/>
          <w:rFonts w:ascii="Calibri" w:hAnsi="Calibri"/>
          <w:sz w:val="20"/>
          <w:szCs w:val="20"/>
        </w:rPr>
      </w:pPr>
    </w:p>
    <w:p w:rsidR="00743B33" w:rsidRDefault="00D20E06">
      <w:pPr>
        <w:ind w:left="540"/>
        <w:rPr>
          <w:ins w:id="18361" w:author="Author"/>
          <w:del w:id="18362" w:author="Author"/>
          <w:rFonts w:ascii="Calibri" w:hAnsi="Calibri"/>
          <w:sz w:val="20"/>
          <w:szCs w:val="20"/>
        </w:rPr>
      </w:pPr>
      <w:ins w:id="18363" w:author="Author">
        <w:del w:id="18364" w:author="Author">
          <w:r>
            <w:rPr>
              <w:rFonts w:ascii="Calibri" w:hAnsi="Calibri"/>
              <w:sz w:val="20"/>
              <w:szCs w:val="20"/>
            </w:rPr>
            <w:delText>Note: Because localizable resources can be referenced via certain objects as</w:delText>
          </w:r>
          <w:r>
            <w:rPr>
              <w:rFonts w:ascii="Calibri" w:hAnsi="Calibri"/>
              <w:sz w:val="20"/>
              <w:szCs w:val="20"/>
            </w:rPr>
            <w:delText xml:space="preserve"> if they were properties, the naming guidelines for resources are similar to property guidelines.</w:delText>
          </w:r>
        </w:del>
      </w:ins>
    </w:p>
    <w:p w:rsidR="00743B33" w:rsidRDefault="00743B33">
      <w:pPr>
        <w:ind w:left="540"/>
        <w:rPr>
          <w:ins w:id="18365" w:author="Author"/>
          <w:del w:id="18366" w:author="Author"/>
          <w:rFonts w:ascii="Calibri" w:hAnsi="Calibri"/>
          <w:sz w:val="20"/>
          <w:szCs w:val="20"/>
        </w:rPr>
      </w:pPr>
    </w:p>
    <w:p w:rsidR="00743B33" w:rsidRDefault="00D20E06">
      <w:pPr>
        <w:ind w:left="540"/>
        <w:rPr>
          <w:ins w:id="18367" w:author="Author"/>
          <w:rFonts w:ascii="Calibri" w:hAnsi="Calibri"/>
          <w:b/>
          <w:sz w:val="20"/>
          <w:szCs w:val="20"/>
          <w:lang w:val="en-US"/>
        </w:rPr>
      </w:pPr>
      <w:ins w:id="18368" w:author="Author">
        <w:r>
          <w:rPr>
            <w:rFonts w:ascii="Calibri" w:hAnsi="Calibri"/>
            <w:b/>
            <w:sz w:val="20"/>
            <w:szCs w:val="20"/>
            <w:lang w:val="en-US"/>
          </w:rPr>
          <w:t>Example:</w:t>
        </w:r>
      </w:ins>
    </w:p>
    <w:p w:rsidR="00743B33" w:rsidRDefault="00D20E06">
      <w:pPr>
        <w:ind w:left="540"/>
        <w:rPr>
          <w:ins w:id="18369" w:author="Author"/>
          <w:rFonts w:ascii="Calibri" w:hAnsi="Calibri"/>
          <w:sz w:val="20"/>
          <w:szCs w:val="20"/>
        </w:rPr>
      </w:pPr>
      <w:ins w:id="18370" w:author="Author">
        <w:del w:id="18371" w:author="Author">
          <w:r>
            <w:rPr>
              <w:rFonts w:ascii="Calibri" w:hAnsi="Calibri"/>
              <w:sz w:val="20"/>
              <w:szCs w:val="20"/>
            </w:rPr>
            <w:delText>/*</w:delText>
          </w:r>
        </w:del>
        <w:r>
          <w:rPr>
            <w:rFonts w:ascii="Calibri" w:hAnsi="Calibri"/>
            <w:sz w:val="20"/>
            <w:szCs w:val="20"/>
          </w:rPr>
          <w:t>// Compliant</w:t>
        </w:r>
        <w:del w:id="18372" w:author="Author">
          <w:r>
            <w:rPr>
              <w:rFonts w:ascii="Calibri" w:hAnsi="Calibri"/>
              <w:sz w:val="20"/>
              <w:szCs w:val="20"/>
            </w:rPr>
            <w:delText xml:space="preserve"> */</w:delText>
          </w:r>
        </w:del>
      </w:ins>
    </w:p>
    <w:p w:rsidR="00743B33" w:rsidRDefault="00D20E06">
      <w:pPr>
        <w:ind w:left="540"/>
        <w:rPr>
          <w:ins w:id="18373" w:author="Author"/>
          <w:rFonts w:ascii="Calibri" w:hAnsi="Calibri"/>
          <w:sz w:val="20"/>
          <w:szCs w:val="20"/>
        </w:rPr>
      </w:pPr>
      <w:ins w:id="18374" w:author="Author">
        <w:r>
          <w:rPr>
            <w:rFonts w:ascii="Calibri" w:hAnsi="Calibri"/>
            <w:sz w:val="20"/>
            <w:szCs w:val="20"/>
          </w:rPr>
          <w:t>public delegate void ClickedEventHandler(object sender, ClickedEventArgs e);</w:t>
        </w:r>
      </w:ins>
    </w:p>
    <w:p w:rsidR="00743B33" w:rsidRDefault="00743B33">
      <w:pPr>
        <w:ind w:left="540"/>
        <w:rPr>
          <w:ins w:id="18375" w:author="Author"/>
          <w:rFonts w:ascii="Calibri" w:hAnsi="Calibri"/>
          <w:sz w:val="20"/>
          <w:szCs w:val="20"/>
        </w:rPr>
      </w:pPr>
    </w:p>
    <w:p w:rsidR="00743B33" w:rsidRDefault="00D20E06">
      <w:pPr>
        <w:ind w:left="540"/>
        <w:rPr>
          <w:ins w:id="18376" w:author="Author"/>
          <w:rFonts w:ascii="Calibri" w:hAnsi="Calibri"/>
          <w:sz w:val="20"/>
          <w:szCs w:val="20"/>
        </w:rPr>
      </w:pPr>
      <w:ins w:id="18377" w:author="Author">
        <w:r>
          <w:rPr>
            <w:rFonts w:ascii="Calibri" w:hAnsi="Calibri"/>
            <w:sz w:val="20"/>
            <w:szCs w:val="20"/>
          </w:rPr>
          <w:t>// A close event that is raised before a window is c</w:t>
        </w:r>
        <w:r>
          <w:rPr>
            <w:rFonts w:ascii="Calibri" w:hAnsi="Calibri"/>
            <w:sz w:val="20"/>
            <w:szCs w:val="20"/>
          </w:rPr>
          <w:t xml:space="preserve">losed would be called “Closing”, and one that is raised after </w:t>
        </w:r>
      </w:ins>
    </w:p>
    <w:p w:rsidR="00743B33" w:rsidRDefault="00D20E06">
      <w:pPr>
        <w:ind w:left="540"/>
        <w:rPr>
          <w:ins w:id="18378" w:author="Author"/>
          <w:rFonts w:ascii="Calibri" w:hAnsi="Calibri"/>
          <w:sz w:val="20"/>
          <w:szCs w:val="20"/>
        </w:rPr>
      </w:pPr>
      <w:ins w:id="18379" w:author="Author">
        <w:r>
          <w:rPr>
            <w:rFonts w:ascii="Calibri" w:hAnsi="Calibri"/>
            <w:sz w:val="20"/>
            <w:szCs w:val="20"/>
          </w:rPr>
          <w:t>// the window is closed would be called “Closed”.</w:t>
        </w:r>
      </w:ins>
    </w:p>
    <w:p w:rsidR="00743B33" w:rsidRDefault="00D20E06">
      <w:pPr>
        <w:ind w:left="540"/>
        <w:rPr>
          <w:ins w:id="18380" w:author="Author"/>
          <w:rFonts w:ascii="Calibri" w:hAnsi="Calibri"/>
          <w:sz w:val="20"/>
          <w:szCs w:val="20"/>
        </w:rPr>
      </w:pPr>
      <w:ins w:id="18381" w:author="Author">
        <w:r>
          <w:rPr>
            <w:rFonts w:ascii="Calibri" w:hAnsi="Calibri"/>
            <w:sz w:val="20"/>
            <w:szCs w:val="20"/>
          </w:rPr>
          <w:t>public void ClosingWindows(object sender, XxxEventArgs e);</w:t>
        </w:r>
      </w:ins>
    </w:p>
    <w:p w:rsidR="00743B33" w:rsidRDefault="00D20E06">
      <w:pPr>
        <w:ind w:left="540"/>
        <w:rPr>
          <w:ins w:id="18382" w:author="Author"/>
          <w:rFonts w:ascii="Calibri" w:hAnsi="Calibri"/>
          <w:sz w:val="20"/>
          <w:szCs w:val="20"/>
        </w:rPr>
      </w:pPr>
      <w:ins w:id="18383" w:author="Author">
        <w:r>
          <w:rPr>
            <w:rFonts w:ascii="Calibri" w:hAnsi="Calibri"/>
            <w:sz w:val="20"/>
            <w:szCs w:val="20"/>
          </w:rPr>
          <w:t>public void ClosedWindows(object sender, XxxEventArgs e);</w:t>
        </w:r>
      </w:ins>
    </w:p>
    <w:p w:rsidR="00743B33" w:rsidRDefault="00D20E06">
      <w:pPr>
        <w:ind w:left="540"/>
        <w:rPr>
          <w:ins w:id="18384" w:author="Author"/>
          <w:del w:id="18385" w:author="Author"/>
          <w:rFonts w:ascii="Calibri" w:hAnsi="Calibri"/>
          <w:sz w:val="20"/>
          <w:szCs w:val="20"/>
        </w:rPr>
      </w:pPr>
      <w:ins w:id="18386" w:author="Author">
        <w:del w:id="18387" w:author="Author">
          <w:r>
            <w:rPr>
              <w:rFonts w:ascii="Calibri" w:hAnsi="Calibri"/>
              <w:sz w:val="20"/>
              <w:szCs w:val="20"/>
            </w:rPr>
            <w:delText>Using “public class FileSt</w:delText>
          </w:r>
          <w:r>
            <w:rPr>
              <w:rFonts w:ascii="Calibri" w:hAnsi="Calibri"/>
              <w:sz w:val="20"/>
              <w:szCs w:val="20"/>
            </w:rPr>
            <w:delText>ream”</w:delText>
          </w:r>
        </w:del>
      </w:ins>
    </w:p>
    <w:p w:rsidR="00743B33" w:rsidRDefault="00D20E06">
      <w:pPr>
        <w:ind w:left="540"/>
        <w:rPr>
          <w:ins w:id="18388" w:author="Author"/>
          <w:del w:id="18389" w:author="Author"/>
          <w:rFonts w:ascii="Calibri" w:hAnsi="Calibri"/>
          <w:sz w:val="20"/>
          <w:szCs w:val="20"/>
        </w:rPr>
      </w:pPr>
      <w:ins w:id="18390" w:author="Author">
        <w:del w:id="18391" w:author="Author">
          <w:r>
            <w:rPr>
              <w:rFonts w:ascii="Calibri" w:hAnsi="Calibri"/>
              <w:sz w:val="20"/>
              <w:szCs w:val="20"/>
            </w:rPr>
            <w:delText>Using “public class StringUtils”</w:delText>
          </w:r>
        </w:del>
      </w:ins>
    </w:p>
    <w:p w:rsidR="00743B33" w:rsidRDefault="00D20E06">
      <w:pPr>
        <w:ind w:left="540"/>
        <w:rPr>
          <w:ins w:id="18392" w:author="Author"/>
          <w:del w:id="18393" w:author="Author"/>
          <w:rFonts w:ascii="Calibri" w:hAnsi="Calibri"/>
          <w:sz w:val="20"/>
          <w:szCs w:val="20"/>
        </w:rPr>
      </w:pPr>
      <w:ins w:id="18394" w:author="Author">
        <w:del w:id="18395" w:author="Author">
          <w:r>
            <w:rPr>
              <w:rFonts w:ascii="Calibri" w:hAnsi="Calibri"/>
              <w:sz w:val="20"/>
              <w:szCs w:val="20"/>
            </w:rPr>
            <w:delText>Using “ApplicationException” is an appropriate name for a class derived from a class named “Exception”.</w:delText>
          </w:r>
        </w:del>
      </w:ins>
    </w:p>
    <w:p w:rsidR="00743B33" w:rsidRDefault="00743B33">
      <w:pPr>
        <w:ind w:left="540"/>
        <w:rPr>
          <w:ins w:id="18396" w:author="Author"/>
          <w:rFonts w:ascii="Calibri" w:hAnsi="Calibri"/>
          <w:sz w:val="20"/>
          <w:szCs w:val="20"/>
        </w:rPr>
      </w:pPr>
    </w:p>
    <w:p w:rsidR="00743B33" w:rsidRDefault="00D20E06">
      <w:pPr>
        <w:ind w:left="540"/>
        <w:rPr>
          <w:ins w:id="18397" w:author="Author"/>
          <w:rFonts w:ascii="Calibri" w:hAnsi="Calibri"/>
          <w:sz w:val="20"/>
          <w:szCs w:val="20"/>
        </w:rPr>
      </w:pPr>
      <w:ins w:id="18398" w:author="Author">
        <w:del w:id="18399" w:author="Author">
          <w:r>
            <w:rPr>
              <w:rFonts w:ascii="Calibri" w:hAnsi="Calibri"/>
              <w:sz w:val="20"/>
              <w:szCs w:val="20"/>
            </w:rPr>
            <w:delText>/*//Not</w:delText>
          </w:r>
        </w:del>
        <w:r>
          <w:rPr>
            <w:rFonts w:ascii="Calibri" w:hAnsi="Calibri"/>
            <w:sz w:val="20"/>
            <w:szCs w:val="20"/>
          </w:rPr>
          <w:t>// Not compliant</w:t>
        </w:r>
        <w:del w:id="18400" w:author="Author">
          <w:r>
            <w:rPr>
              <w:rFonts w:ascii="Calibri" w:hAnsi="Calibri"/>
              <w:sz w:val="20"/>
              <w:szCs w:val="20"/>
            </w:rPr>
            <w:delText xml:space="preserve"> */</w:delText>
          </w:r>
        </w:del>
      </w:ins>
    </w:p>
    <w:p w:rsidR="00743B33" w:rsidRDefault="00D20E06">
      <w:pPr>
        <w:ind w:left="540"/>
        <w:rPr>
          <w:ins w:id="18401" w:author="Author"/>
          <w:del w:id="18402" w:author="Author"/>
          <w:rFonts w:ascii="Calibri" w:hAnsi="Calibri"/>
          <w:sz w:val="20"/>
          <w:szCs w:val="20"/>
        </w:rPr>
      </w:pPr>
      <w:ins w:id="18403" w:author="Author">
        <w:del w:id="18404" w:author="Author">
          <w:r>
            <w:rPr>
              <w:rFonts w:ascii="Calibri" w:hAnsi="Calibri"/>
              <w:sz w:val="20"/>
              <w:szCs w:val="20"/>
            </w:rPr>
            <w:delText>Using “public class CFileStream” (using prefix)</w:delText>
          </w:r>
        </w:del>
      </w:ins>
    </w:p>
    <w:p w:rsidR="00743B33" w:rsidRDefault="00D20E06">
      <w:pPr>
        <w:ind w:left="540"/>
        <w:rPr>
          <w:del w:id="18405" w:author="Author"/>
          <w:rFonts w:ascii="Calibri" w:hAnsi="Calibri"/>
          <w:sz w:val="20"/>
          <w:szCs w:val="20"/>
        </w:rPr>
      </w:pPr>
      <w:ins w:id="18406" w:author="Author">
        <w:del w:id="18407" w:author="Author">
          <w:r>
            <w:rPr>
              <w:rFonts w:ascii="Calibri" w:hAnsi="Calibri"/>
              <w:sz w:val="20"/>
              <w:szCs w:val="20"/>
            </w:rPr>
            <w:delText xml:space="preserve">Using “public class File_Stream” </w:delText>
          </w:r>
          <w:r>
            <w:rPr>
              <w:rFonts w:ascii="Calibri" w:hAnsi="Calibri"/>
              <w:sz w:val="20"/>
              <w:szCs w:val="20"/>
            </w:rPr>
            <w:delText>(using underscore)Not required.</w:delText>
          </w:r>
        </w:del>
        <w:r>
          <w:rPr>
            <w:rFonts w:ascii="Calibri" w:hAnsi="Calibri"/>
            <w:sz w:val="20"/>
            <w:szCs w:val="20"/>
          </w:rPr>
          <w:t>Not required</w:t>
        </w:r>
      </w:ins>
    </w:p>
    <w:p w:rsidR="00743B33" w:rsidRDefault="00743B33">
      <w:pPr>
        <w:ind w:left="540"/>
        <w:rPr>
          <w:ins w:id="18408" w:author="Author"/>
          <w:rFonts w:ascii="Calibri" w:hAnsi="Calibri"/>
          <w:sz w:val="20"/>
          <w:szCs w:val="20"/>
        </w:rPr>
      </w:pPr>
    </w:p>
    <w:p w:rsidR="00743B33" w:rsidRDefault="00743B33">
      <w:pPr>
        <w:ind w:left="540"/>
        <w:rPr>
          <w:ins w:id="18409" w:author="Author"/>
          <w:rFonts w:ascii="Calibri" w:hAnsi="Calibri"/>
          <w:sz w:val="20"/>
          <w:szCs w:val="20"/>
          <w:lang w:val="en-US"/>
        </w:rPr>
      </w:pPr>
    </w:p>
    <w:p w:rsidR="00743B33" w:rsidRDefault="00D20E06">
      <w:pPr>
        <w:ind w:left="540"/>
        <w:rPr>
          <w:ins w:id="18410" w:author="Author"/>
          <w:rFonts w:ascii="Calibri" w:hAnsi="Calibri"/>
          <w:b/>
          <w:color w:val="FF0000"/>
          <w:sz w:val="20"/>
          <w:szCs w:val="20"/>
          <w:lang w:val="en-US"/>
        </w:rPr>
      </w:pPr>
      <w:ins w:id="18411" w:author="Author">
        <w:r>
          <w:rPr>
            <w:rFonts w:ascii="Calibri" w:hAnsi="Calibri"/>
            <w:b/>
            <w:sz w:val="20"/>
            <w:szCs w:val="20"/>
            <w:lang w:val="en-US"/>
          </w:rPr>
          <w:t>Rationale:</w:t>
        </w:r>
      </w:ins>
    </w:p>
    <w:p w:rsidR="00743B33" w:rsidRDefault="00D20E06">
      <w:pPr>
        <w:ind w:left="540"/>
        <w:rPr>
          <w:ins w:id="18412" w:author="Author"/>
          <w:rFonts w:ascii="Calibri" w:hAnsi="Calibri"/>
          <w:sz w:val="20"/>
          <w:szCs w:val="20"/>
        </w:rPr>
      </w:pPr>
      <w:ins w:id="18413" w:author="Author">
        <w:r>
          <w:rPr>
            <w:rFonts w:ascii="Calibri" w:hAnsi="Calibri"/>
            <w:sz w:val="20"/>
            <w:szCs w:val="20"/>
          </w:rPr>
          <w:t>Readability.</w:t>
        </w:r>
      </w:ins>
    </w:p>
    <w:p w:rsidR="00743B33" w:rsidRDefault="00743B33">
      <w:pPr>
        <w:pStyle w:val="Heading2"/>
        <w:rPr>
          <w:ins w:id="18414" w:author="Author"/>
          <w:del w:id="18415" w:author="Author"/>
        </w:rPr>
      </w:pPr>
      <w:bookmarkStart w:id="18416" w:name="_Toc488929520"/>
      <w:bookmarkStart w:id="18417" w:name="_Toc489941730"/>
      <w:bookmarkStart w:id="18418" w:name="_Toc489942888"/>
      <w:bookmarkStart w:id="18419" w:name="_Toc490207169"/>
      <w:bookmarkStart w:id="18420" w:name="_Toc490208334"/>
      <w:bookmarkStart w:id="18421" w:name="_Toc491674175"/>
      <w:bookmarkEnd w:id="18416"/>
      <w:bookmarkEnd w:id="18417"/>
      <w:bookmarkEnd w:id="18418"/>
      <w:bookmarkEnd w:id="18419"/>
      <w:bookmarkEnd w:id="18420"/>
      <w:bookmarkEnd w:id="18421"/>
    </w:p>
    <w:p w:rsidR="00743B33" w:rsidRDefault="00D20E06">
      <w:pPr>
        <w:pStyle w:val="Heading2"/>
        <w:rPr>
          <w:ins w:id="18422" w:author="Author"/>
        </w:rPr>
      </w:pPr>
      <w:bookmarkStart w:id="18423" w:name="_Toc491674176"/>
      <w:ins w:id="18424" w:author="Author">
        <w:r>
          <w:t>Field Naming</w:t>
        </w:r>
        <w:bookmarkEnd w:id="18423"/>
      </w:ins>
    </w:p>
    <w:p w:rsidR="00743B33" w:rsidRDefault="00D20E06" w:rsidP="00743B33">
      <w:pPr>
        <w:pStyle w:val="Heading3"/>
        <w:rPr>
          <w:ins w:id="18425" w:author="Author"/>
          <w:del w:id="18426" w:author="Author"/>
        </w:rPr>
        <w:pPrChange w:id="18427" w:author="Author">
          <w:pPr>
            <w:ind w:left="540"/>
          </w:pPr>
        </w:pPrChange>
      </w:pPr>
      <w:ins w:id="18428" w:author="Author">
        <w:del w:id="18429" w:author="Author">
          <w:r>
            <w:delText>Rule:</w:delText>
          </w:r>
          <w:bookmarkStart w:id="18430" w:name="_Toc488929522"/>
          <w:bookmarkStart w:id="18431" w:name="_Toc489941732"/>
          <w:bookmarkStart w:id="18432" w:name="_Toc489942890"/>
          <w:bookmarkStart w:id="18433" w:name="_Toc490207171"/>
          <w:bookmarkStart w:id="18434" w:name="_Toc490208336"/>
          <w:bookmarkStart w:id="18435" w:name="_Toc491674177"/>
          <w:bookmarkEnd w:id="18430"/>
          <w:bookmarkEnd w:id="18431"/>
          <w:bookmarkEnd w:id="18432"/>
          <w:bookmarkEnd w:id="18433"/>
          <w:bookmarkEnd w:id="18434"/>
          <w:bookmarkEnd w:id="18435"/>
        </w:del>
      </w:ins>
    </w:p>
    <w:p w:rsidR="00743B33" w:rsidRDefault="00D20E06" w:rsidP="00743B33">
      <w:pPr>
        <w:pStyle w:val="Heading3"/>
        <w:rPr>
          <w:ins w:id="18436" w:author="Author"/>
          <w:del w:id="18437" w:author="Author"/>
        </w:rPr>
        <w:pPrChange w:id="18438" w:author="Author">
          <w:pPr>
            <w:ind w:left="540"/>
          </w:pPr>
        </w:pPrChange>
      </w:pPr>
      <w:ins w:id="18439" w:author="Author">
        <w:del w:id="18440" w:author="Author">
          <w:r>
            <w:delText>Field naming should be followed below rules:</w:delText>
          </w:r>
          <w:bookmarkStart w:id="18441" w:name="_Toc488929523"/>
          <w:bookmarkStart w:id="18442" w:name="_Toc489941733"/>
          <w:bookmarkStart w:id="18443" w:name="_Toc489942891"/>
          <w:bookmarkStart w:id="18444" w:name="_Toc490207172"/>
          <w:bookmarkStart w:id="18445" w:name="_Toc490208337"/>
          <w:bookmarkStart w:id="18446" w:name="_Toc491674178"/>
          <w:bookmarkEnd w:id="18441"/>
          <w:bookmarkEnd w:id="18442"/>
          <w:bookmarkEnd w:id="18443"/>
          <w:bookmarkEnd w:id="18444"/>
          <w:bookmarkEnd w:id="18445"/>
          <w:bookmarkEnd w:id="18446"/>
        </w:del>
      </w:ins>
    </w:p>
    <w:p w:rsidR="00743B33" w:rsidRDefault="00D20E06" w:rsidP="00743B33">
      <w:pPr>
        <w:pStyle w:val="Heading3"/>
        <w:rPr>
          <w:ins w:id="18447" w:author="Author"/>
          <w:del w:id="18448" w:author="Author"/>
        </w:rPr>
        <w:pPrChange w:id="18449" w:author="Author">
          <w:pPr/>
        </w:pPrChange>
      </w:pPr>
      <w:ins w:id="18450" w:author="Author">
        <w:del w:id="18451" w:author="Author">
          <w:r>
            <w:delText>DO use Pascal caseCasing in field names.</w:delText>
          </w:r>
          <w:bookmarkStart w:id="18452" w:name="_Toc488929524"/>
          <w:bookmarkStart w:id="18453" w:name="_Toc489941734"/>
          <w:bookmarkStart w:id="18454" w:name="_Toc489942892"/>
          <w:bookmarkStart w:id="18455" w:name="_Toc490207173"/>
          <w:bookmarkStart w:id="18456" w:name="_Toc490208338"/>
          <w:bookmarkStart w:id="18457" w:name="_Toc491674179"/>
          <w:bookmarkEnd w:id="18452"/>
          <w:bookmarkEnd w:id="18453"/>
          <w:bookmarkEnd w:id="18454"/>
          <w:bookmarkEnd w:id="18455"/>
          <w:bookmarkEnd w:id="18456"/>
          <w:bookmarkEnd w:id="18457"/>
        </w:del>
      </w:ins>
    </w:p>
    <w:p w:rsidR="00743B33" w:rsidRDefault="00D20E06" w:rsidP="00743B33">
      <w:pPr>
        <w:pStyle w:val="Heading3"/>
        <w:rPr>
          <w:ins w:id="18458" w:author="Author"/>
          <w:del w:id="18459" w:author="Author"/>
        </w:rPr>
        <w:pPrChange w:id="18460" w:author="Author">
          <w:pPr/>
        </w:pPrChange>
      </w:pPr>
      <w:ins w:id="18461" w:author="Author">
        <w:del w:id="18462" w:author="Author">
          <w:r>
            <w:delText>DO name fields using a noun, noun phrase, or adjective.</w:delText>
          </w:r>
          <w:bookmarkStart w:id="18463" w:name="_Toc488929525"/>
          <w:bookmarkStart w:id="18464" w:name="_Toc489941735"/>
          <w:bookmarkStart w:id="18465" w:name="_Toc489942893"/>
          <w:bookmarkStart w:id="18466" w:name="_Toc490207174"/>
          <w:bookmarkStart w:id="18467" w:name="_Toc490208339"/>
          <w:bookmarkStart w:id="18468" w:name="_Toc491674180"/>
          <w:bookmarkEnd w:id="18463"/>
          <w:bookmarkEnd w:id="18464"/>
          <w:bookmarkEnd w:id="18465"/>
          <w:bookmarkEnd w:id="18466"/>
          <w:bookmarkEnd w:id="18467"/>
          <w:bookmarkEnd w:id="18468"/>
        </w:del>
      </w:ins>
    </w:p>
    <w:p w:rsidR="00743B33" w:rsidRDefault="00D20E06" w:rsidP="00743B33">
      <w:pPr>
        <w:pStyle w:val="Heading3"/>
        <w:rPr>
          <w:ins w:id="18469" w:author="Author"/>
          <w:del w:id="18470" w:author="Author"/>
        </w:rPr>
        <w:pPrChange w:id="18471" w:author="Author">
          <w:pPr>
            <w:ind w:left="540"/>
          </w:pPr>
        </w:pPrChange>
      </w:pPr>
      <w:ins w:id="18472" w:author="Author">
        <w:del w:id="18473" w:author="Author">
          <w:r>
            <w:delText xml:space="preserve">DO NOT use a prefix for </w:delText>
          </w:r>
          <w:r>
            <w:delText>field names.</w:delText>
          </w:r>
          <w:r>
            <w:br/>
          </w:r>
          <w:bookmarkStart w:id="18474" w:name="_Toc488929526"/>
          <w:bookmarkStart w:id="18475" w:name="_Toc489941736"/>
          <w:bookmarkStart w:id="18476" w:name="_Toc489942894"/>
          <w:bookmarkStart w:id="18477" w:name="_Toc490207175"/>
          <w:bookmarkStart w:id="18478" w:name="_Toc490208340"/>
          <w:bookmarkStart w:id="18479" w:name="_Toc491674181"/>
          <w:bookmarkEnd w:id="18474"/>
          <w:bookmarkEnd w:id="18475"/>
          <w:bookmarkEnd w:id="18476"/>
          <w:bookmarkEnd w:id="18477"/>
          <w:bookmarkEnd w:id="18478"/>
          <w:bookmarkEnd w:id="18479"/>
        </w:del>
      </w:ins>
    </w:p>
    <w:p w:rsidR="00743B33" w:rsidRDefault="00D20E06" w:rsidP="00743B33">
      <w:pPr>
        <w:pStyle w:val="Heading3"/>
        <w:rPr>
          <w:ins w:id="18480" w:author="Author"/>
          <w:del w:id="18481" w:author="Author"/>
        </w:rPr>
        <w:pPrChange w:id="18482" w:author="Author">
          <w:pPr>
            <w:ind w:left="540"/>
          </w:pPr>
        </w:pPrChange>
      </w:pPr>
      <w:ins w:id="18483" w:author="Author">
        <w:del w:id="18484" w:author="Author">
          <w:r>
            <w:delText>Example:</w:delText>
          </w:r>
          <w:bookmarkStart w:id="18485" w:name="_Toc488929527"/>
          <w:bookmarkStart w:id="18486" w:name="_Toc489941737"/>
          <w:bookmarkStart w:id="18487" w:name="_Toc489942895"/>
          <w:bookmarkStart w:id="18488" w:name="_Toc490207176"/>
          <w:bookmarkStart w:id="18489" w:name="_Toc490208341"/>
          <w:bookmarkStart w:id="18490" w:name="_Toc491674182"/>
          <w:bookmarkEnd w:id="18485"/>
          <w:bookmarkEnd w:id="18486"/>
          <w:bookmarkEnd w:id="18487"/>
          <w:bookmarkEnd w:id="18488"/>
          <w:bookmarkEnd w:id="18489"/>
          <w:bookmarkEnd w:id="18490"/>
        </w:del>
      </w:ins>
    </w:p>
    <w:p w:rsidR="00743B33" w:rsidRDefault="00D20E06" w:rsidP="00743B33">
      <w:pPr>
        <w:pStyle w:val="Heading3"/>
        <w:rPr>
          <w:ins w:id="18491" w:author="Author"/>
          <w:del w:id="18492" w:author="Author"/>
        </w:rPr>
        <w:pPrChange w:id="18493" w:author="Author">
          <w:pPr>
            <w:ind w:left="540"/>
          </w:pPr>
        </w:pPrChange>
      </w:pPr>
      <w:ins w:id="18494" w:author="Author">
        <w:del w:id="18495" w:author="Author">
          <w:r>
            <w:delText>/* Compliant */</w:delText>
          </w:r>
          <w:bookmarkStart w:id="18496" w:name="_Toc488929528"/>
          <w:bookmarkStart w:id="18497" w:name="_Toc489941738"/>
          <w:bookmarkStart w:id="18498" w:name="_Toc489942896"/>
          <w:bookmarkStart w:id="18499" w:name="_Toc490207177"/>
          <w:bookmarkStart w:id="18500" w:name="_Toc490208342"/>
          <w:bookmarkStart w:id="18501" w:name="_Toc491674183"/>
          <w:bookmarkEnd w:id="18496"/>
          <w:bookmarkEnd w:id="18497"/>
          <w:bookmarkEnd w:id="18498"/>
          <w:bookmarkEnd w:id="18499"/>
          <w:bookmarkEnd w:id="18500"/>
          <w:bookmarkEnd w:id="18501"/>
        </w:del>
      </w:ins>
    </w:p>
    <w:p w:rsidR="00743B33" w:rsidRDefault="00D20E06" w:rsidP="00743B33">
      <w:pPr>
        <w:pStyle w:val="Heading3"/>
        <w:rPr>
          <w:ins w:id="18502" w:author="Author"/>
          <w:del w:id="18503" w:author="Author"/>
        </w:rPr>
        <w:pPrChange w:id="18504" w:author="Author">
          <w:pPr>
            <w:ind w:left="540"/>
          </w:pPr>
        </w:pPrChange>
      </w:pPr>
      <w:ins w:id="18505" w:author="Author">
        <w:del w:id="18506" w:author="Author">
          <w:r>
            <w:delText>public delegate void ClickedEventHandler(object sender, ClickedEventArgs e);</w:delText>
          </w:r>
          <w:bookmarkStart w:id="18507" w:name="_Toc488929529"/>
          <w:bookmarkStart w:id="18508" w:name="_Toc489941739"/>
          <w:bookmarkStart w:id="18509" w:name="_Toc489942897"/>
          <w:bookmarkStart w:id="18510" w:name="_Toc490207178"/>
          <w:bookmarkStart w:id="18511" w:name="_Toc490208343"/>
          <w:bookmarkStart w:id="18512" w:name="_Toc491674184"/>
          <w:bookmarkEnd w:id="18507"/>
          <w:bookmarkEnd w:id="18508"/>
          <w:bookmarkEnd w:id="18509"/>
          <w:bookmarkEnd w:id="18510"/>
          <w:bookmarkEnd w:id="18511"/>
          <w:bookmarkEnd w:id="18512"/>
        </w:del>
      </w:ins>
    </w:p>
    <w:p w:rsidR="00743B33" w:rsidRDefault="00743B33" w:rsidP="00743B33">
      <w:pPr>
        <w:pStyle w:val="Heading3"/>
        <w:rPr>
          <w:ins w:id="18513" w:author="Author"/>
          <w:del w:id="18514" w:author="Author"/>
        </w:rPr>
        <w:pPrChange w:id="18515" w:author="Author">
          <w:pPr>
            <w:ind w:left="540"/>
          </w:pPr>
        </w:pPrChange>
      </w:pPr>
      <w:bookmarkStart w:id="18516" w:name="_Toc488929530"/>
      <w:bookmarkStart w:id="18517" w:name="_Toc489941740"/>
      <w:bookmarkStart w:id="18518" w:name="_Toc489942898"/>
      <w:bookmarkStart w:id="18519" w:name="_Toc490207179"/>
      <w:bookmarkStart w:id="18520" w:name="_Toc490208344"/>
      <w:bookmarkStart w:id="18521" w:name="_Toc491674185"/>
      <w:bookmarkEnd w:id="18516"/>
      <w:bookmarkEnd w:id="18517"/>
      <w:bookmarkEnd w:id="18518"/>
      <w:bookmarkEnd w:id="18519"/>
      <w:bookmarkEnd w:id="18520"/>
      <w:bookmarkEnd w:id="18521"/>
    </w:p>
    <w:p w:rsidR="00743B33" w:rsidRDefault="00D20E06" w:rsidP="00743B33">
      <w:pPr>
        <w:pStyle w:val="Heading3"/>
        <w:rPr>
          <w:ins w:id="18522" w:author="Author"/>
          <w:del w:id="18523" w:author="Author"/>
        </w:rPr>
        <w:pPrChange w:id="18524" w:author="Author">
          <w:pPr>
            <w:ind w:left="540"/>
          </w:pPr>
        </w:pPrChange>
      </w:pPr>
      <w:ins w:id="18525" w:author="Author">
        <w:del w:id="18526" w:author="Author">
          <w:r>
            <w:delText xml:space="preserve">// A close event that is raised before a window is closed would be called “Closing”, and one that is raised after </w:delText>
          </w:r>
          <w:bookmarkStart w:id="18527" w:name="_Toc488929531"/>
          <w:bookmarkStart w:id="18528" w:name="_Toc489941741"/>
          <w:bookmarkStart w:id="18529" w:name="_Toc489942899"/>
          <w:bookmarkStart w:id="18530" w:name="_Toc490207180"/>
          <w:bookmarkStart w:id="18531" w:name="_Toc490208345"/>
          <w:bookmarkStart w:id="18532" w:name="_Toc491674186"/>
          <w:bookmarkEnd w:id="18527"/>
          <w:bookmarkEnd w:id="18528"/>
          <w:bookmarkEnd w:id="18529"/>
          <w:bookmarkEnd w:id="18530"/>
          <w:bookmarkEnd w:id="18531"/>
          <w:bookmarkEnd w:id="18532"/>
        </w:del>
      </w:ins>
    </w:p>
    <w:p w:rsidR="00743B33" w:rsidRDefault="00D20E06" w:rsidP="00743B33">
      <w:pPr>
        <w:pStyle w:val="Heading3"/>
        <w:rPr>
          <w:ins w:id="18533" w:author="Author"/>
          <w:del w:id="18534" w:author="Author"/>
        </w:rPr>
        <w:pPrChange w:id="18535" w:author="Author">
          <w:pPr>
            <w:ind w:left="540"/>
          </w:pPr>
        </w:pPrChange>
      </w:pPr>
      <w:ins w:id="18536" w:author="Author">
        <w:del w:id="18537" w:author="Author">
          <w:r>
            <w:delText xml:space="preserve">// the window is closed </w:delText>
          </w:r>
          <w:r>
            <w:delText>would be called “Closed”.</w:delText>
          </w:r>
          <w:bookmarkStart w:id="18538" w:name="_Toc488929532"/>
          <w:bookmarkStart w:id="18539" w:name="_Toc489941742"/>
          <w:bookmarkStart w:id="18540" w:name="_Toc489942900"/>
          <w:bookmarkStart w:id="18541" w:name="_Toc490207181"/>
          <w:bookmarkStart w:id="18542" w:name="_Toc490208346"/>
          <w:bookmarkStart w:id="18543" w:name="_Toc491674187"/>
          <w:bookmarkEnd w:id="18538"/>
          <w:bookmarkEnd w:id="18539"/>
          <w:bookmarkEnd w:id="18540"/>
          <w:bookmarkEnd w:id="18541"/>
          <w:bookmarkEnd w:id="18542"/>
          <w:bookmarkEnd w:id="18543"/>
        </w:del>
      </w:ins>
    </w:p>
    <w:p w:rsidR="00743B33" w:rsidRDefault="00D20E06" w:rsidP="00743B33">
      <w:pPr>
        <w:pStyle w:val="Heading3"/>
        <w:rPr>
          <w:ins w:id="18544" w:author="Author"/>
          <w:del w:id="18545" w:author="Author"/>
        </w:rPr>
        <w:pPrChange w:id="18546" w:author="Author">
          <w:pPr>
            <w:ind w:left="540"/>
          </w:pPr>
        </w:pPrChange>
      </w:pPr>
      <w:ins w:id="18547" w:author="Author">
        <w:del w:id="18548" w:author="Author">
          <w:r>
            <w:delText>public void ClosingWindows(object sender, XxxEventArgs e);</w:delText>
          </w:r>
          <w:bookmarkStart w:id="18549" w:name="_Toc488929533"/>
          <w:bookmarkStart w:id="18550" w:name="_Toc489941743"/>
          <w:bookmarkStart w:id="18551" w:name="_Toc489942901"/>
          <w:bookmarkStart w:id="18552" w:name="_Toc490207182"/>
          <w:bookmarkStart w:id="18553" w:name="_Toc490208347"/>
          <w:bookmarkStart w:id="18554" w:name="_Toc491674188"/>
          <w:bookmarkEnd w:id="18549"/>
          <w:bookmarkEnd w:id="18550"/>
          <w:bookmarkEnd w:id="18551"/>
          <w:bookmarkEnd w:id="18552"/>
          <w:bookmarkEnd w:id="18553"/>
          <w:bookmarkEnd w:id="18554"/>
        </w:del>
      </w:ins>
    </w:p>
    <w:p w:rsidR="00743B33" w:rsidRDefault="00D20E06" w:rsidP="00743B33">
      <w:pPr>
        <w:pStyle w:val="Heading3"/>
        <w:rPr>
          <w:ins w:id="18555" w:author="Author"/>
          <w:del w:id="18556" w:author="Author"/>
        </w:rPr>
        <w:pPrChange w:id="18557" w:author="Author">
          <w:pPr>
            <w:ind w:left="540"/>
          </w:pPr>
        </w:pPrChange>
      </w:pPr>
      <w:ins w:id="18558" w:author="Author">
        <w:del w:id="18559" w:author="Author">
          <w:r>
            <w:delText>public void ClosedWindows(object sender, XxxEventArgs e);</w:delText>
          </w:r>
          <w:bookmarkStart w:id="18560" w:name="_Toc488929534"/>
          <w:bookmarkStart w:id="18561" w:name="_Toc489941744"/>
          <w:bookmarkStart w:id="18562" w:name="_Toc489942902"/>
          <w:bookmarkStart w:id="18563" w:name="_Toc490207183"/>
          <w:bookmarkStart w:id="18564" w:name="_Toc490208348"/>
          <w:bookmarkStart w:id="18565" w:name="_Toc491674189"/>
          <w:bookmarkEnd w:id="18560"/>
          <w:bookmarkEnd w:id="18561"/>
          <w:bookmarkEnd w:id="18562"/>
          <w:bookmarkEnd w:id="18563"/>
          <w:bookmarkEnd w:id="18564"/>
          <w:bookmarkEnd w:id="18565"/>
        </w:del>
      </w:ins>
    </w:p>
    <w:p w:rsidR="00743B33" w:rsidRDefault="00743B33" w:rsidP="00743B33">
      <w:pPr>
        <w:pStyle w:val="Heading3"/>
        <w:rPr>
          <w:ins w:id="18566" w:author="Author"/>
          <w:del w:id="18567" w:author="Author"/>
        </w:rPr>
        <w:pPrChange w:id="18568" w:author="Author">
          <w:pPr>
            <w:ind w:left="540"/>
          </w:pPr>
        </w:pPrChange>
      </w:pPr>
      <w:bookmarkStart w:id="18569" w:name="_Toc488929535"/>
      <w:bookmarkStart w:id="18570" w:name="_Toc489941745"/>
      <w:bookmarkStart w:id="18571" w:name="_Toc489942903"/>
      <w:bookmarkStart w:id="18572" w:name="_Toc490207184"/>
      <w:bookmarkStart w:id="18573" w:name="_Toc490208349"/>
      <w:bookmarkStart w:id="18574" w:name="_Toc491674190"/>
      <w:bookmarkEnd w:id="18569"/>
      <w:bookmarkEnd w:id="18570"/>
      <w:bookmarkEnd w:id="18571"/>
      <w:bookmarkEnd w:id="18572"/>
      <w:bookmarkEnd w:id="18573"/>
      <w:bookmarkEnd w:id="18574"/>
    </w:p>
    <w:p w:rsidR="00743B33" w:rsidRDefault="00D20E06" w:rsidP="00743B33">
      <w:pPr>
        <w:pStyle w:val="Heading3"/>
        <w:rPr>
          <w:ins w:id="18575" w:author="Author"/>
          <w:del w:id="18576" w:author="Author"/>
        </w:rPr>
        <w:pPrChange w:id="18577" w:author="Author">
          <w:pPr>
            <w:ind w:left="540"/>
          </w:pPr>
        </w:pPrChange>
      </w:pPr>
      <w:ins w:id="18578" w:author="Author">
        <w:del w:id="18579" w:author="Author">
          <w:r>
            <w:delText>/*Not compliant */</w:delText>
          </w:r>
          <w:bookmarkStart w:id="18580" w:name="_Toc488929536"/>
          <w:bookmarkStart w:id="18581" w:name="_Toc489941746"/>
          <w:bookmarkStart w:id="18582" w:name="_Toc489942904"/>
          <w:bookmarkStart w:id="18583" w:name="_Toc490207185"/>
          <w:bookmarkStart w:id="18584" w:name="_Toc490208350"/>
          <w:bookmarkStart w:id="18585" w:name="_Toc491674191"/>
          <w:bookmarkEnd w:id="18580"/>
          <w:bookmarkEnd w:id="18581"/>
          <w:bookmarkEnd w:id="18582"/>
          <w:bookmarkEnd w:id="18583"/>
          <w:bookmarkEnd w:id="18584"/>
          <w:bookmarkEnd w:id="18585"/>
        </w:del>
      </w:ins>
    </w:p>
    <w:p w:rsidR="00743B33" w:rsidRDefault="00D20E06" w:rsidP="00743B33">
      <w:pPr>
        <w:pStyle w:val="Heading3"/>
        <w:rPr>
          <w:ins w:id="18586" w:author="Author"/>
          <w:del w:id="18587" w:author="Author"/>
        </w:rPr>
        <w:pPrChange w:id="18588" w:author="Author">
          <w:pPr>
            <w:ind w:left="540"/>
          </w:pPr>
        </w:pPrChange>
      </w:pPr>
      <w:ins w:id="18589" w:author="Author">
        <w:del w:id="18590" w:author="Author">
          <w:r>
            <w:delText>Not required</w:delText>
          </w:r>
          <w:bookmarkStart w:id="18591" w:name="_Toc488929537"/>
          <w:bookmarkStart w:id="18592" w:name="_Toc489941747"/>
          <w:bookmarkStart w:id="18593" w:name="_Toc489942905"/>
          <w:bookmarkStart w:id="18594" w:name="_Toc490207186"/>
          <w:bookmarkStart w:id="18595" w:name="_Toc490208351"/>
          <w:bookmarkStart w:id="18596" w:name="_Toc491674192"/>
          <w:bookmarkEnd w:id="18591"/>
          <w:bookmarkEnd w:id="18592"/>
          <w:bookmarkEnd w:id="18593"/>
          <w:bookmarkEnd w:id="18594"/>
          <w:bookmarkEnd w:id="18595"/>
          <w:bookmarkEnd w:id="18596"/>
        </w:del>
      </w:ins>
    </w:p>
    <w:p w:rsidR="00743B33" w:rsidRDefault="00743B33" w:rsidP="00743B33">
      <w:pPr>
        <w:pStyle w:val="Heading3"/>
        <w:rPr>
          <w:ins w:id="18597" w:author="Author"/>
          <w:del w:id="18598" w:author="Author"/>
        </w:rPr>
        <w:pPrChange w:id="18599" w:author="Author">
          <w:pPr>
            <w:ind w:left="540"/>
          </w:pPr>
        </w:pPrChange>
      </w:pPr>
      <w:bookmarkStart w:id="18600" w:name="_Toc488929538"/>
      <w:bookmarkStart w:id="18601" w:name="_Toc489941748"/>
      <w:bookmarkStart w:id="18602" w:name="_Toc489942906"/>
      <w:bookmarkStart w:id="18603" w:name="_Toc490207187"/>
      <w:bookmarkStart w:id="18604" w:name="_Toc490208352"/>
      <w:bookmarkStart w:id="18605" w:name="_Toc491674193"/>
      <w:bookmarkEnd w:id="18600"/>
      <w:bookmarkEnd w:id="18601"/>
      <w:bookmarkEnd w:id="18602"/>
      <w:bookmarkEnd w:id="18603"/>
      <w:bookmarkEnd w:id="18604"/>
      <w:bookmarkEnd w:id="18605"/>
    </w:p>
    <w:p w:rsidR="00743B33" w:rsidRDefault="00D20E06" w:rsidP="00743B33">
      <w:pPr>
        <w:pStyle w:val="Heading3"/>
        <w:rPr>
          <w:ins w:id="18606" w:author="Author"/>
          <w:del w:id="18607" w:author="Author"/>
          <w:color w:val="FF0000"/>
        </w:rPr>
        <w:pPrChange w:id="18608" w:author="Author">
          <w:pPr>
            <w:ind w:left="540"/>
          </w:pPr>
        </w:pPrChange>
      </w:pPr>
      <w:ins w:id="18609" w:author="Author">
        <w:del w:id="18610" w:author="Author">
          <w:r>
            <w:delText>Rationale:</w:delText>
          </w:r>
          <w:bookmarkStart w:id="18611" w:name="_Toc488929539"/>
          <w:bookmarkStart w:id="18612" w:name="_Toc489941749"/>
          <w:bookmarkStart w:id="18613" w:name="_Toc489942907"/>
          <w:bookmarkStart w:id="18614" w:name="_Toc490207188"/>
          <w:bookmarkStart w:id="18615" w:name="_Toc490208353"/>
          <w:bookmarkStart w:id="18616" w:name="_Toc491674194"/>
          <w:bookmarkEnd w:id="18611"/>
          <w:bookmarkEnd w:id="18612"/>
          <w:bookmarkEnd w:id="18613"/>
          <w:bookmarkEnd w:id="18614"/>
          <w:bookmarkEnd w:id="18615"/>
          <w:bookmarkEnd w:id="18616"/>
        </w:del>
      </w:ins>
    </w:p>
    <w:p w:rsidR="00743B33" w:rsidRDefault="00D20E06" w:rsidP="00743B33">
      <w:pPr>
        <w:pStyle w:val="Heading3"/>
        <w:rPr>
          <w:ins w:id="18617" w:author="Author"/>
          <w:del w:id="18618" w:author="Author"/>
        </w:rPr>
        <w:pPrChange w:id="18619" w:author="Author">
          <w:pPr>
            <w:ind w:left="540"/>
          </w:pPr>
        </w:pPrChange>
      </w:pPr>
      <w:ins w:id="18620" w:author="Author">
        <w:del w:id="18621" w:author="Author">
          <w:r>
            <w:delText>Readability.</w:delText>
          </w:r>
          <w:bookmarkStart w:id="18622" w:name="_Toc488929540"/>
          <w:bookmarkStart w:id="18623" w:name="_Toc489941750"/>
          <w:bookmarkStart w:id="18624" w:name="_Toc489942908"/>
          <w:bookmarkStart w:id="18625" w:name="_Toc490207189"/>
          <w:bookmarkStart w:id="18626" w:name="_Toc490208354"/>
          <w:bookmarkStart w:id="18627" w:name="_Toc491674195"/>
          <w:bookmarkEnd w:id="18622"/>
          <w:bookmarkEnd w:id="18623"/>
          <w:bookmarkEnd w:id="18624"/>
          <w:bookmarkEnd w:id="18625"/>
          <w:bookmarkEnd w:id="18626"/>
          <w:bookmarkEnd w:id="18627"/>
        </w:del>
      </w:ins>
    </w:p>
    <w:p w:rsidR="00743B33" w:rsidRDefault="00743B33" w:rsidP="00743B33">
      <w:pPr>
        <w:pStyle w:val="Heading3"/>
        <w:rPr>
          <w:ins w:id="18628" w:author="Author"/>
          <w:del w:id="18629" w:author="Author"/>
        </w:rPr>
        <w:pPrChange w:id="18630" w:author="Author">
          <w:pPr>
            <w:pStyle w:val="Heading2"/>
          </w:pPr>
        </w:pPrChange>
      </w:pPr>
      <w:bookmarkStart w:id="18631" w:name="_Toc488929541"/>
      <w:bookmarkStart w:id="18632" w:name="_Toc489941751"/>
      <w:bookmarkStart w:id="18633" w:name="_Toc489942909"/>
      <w:bookmarkStart w:id="18634" w:name="_Toc490207190"/>
      <w:bookmarkStart w:id="18635" w:name="_Toc490208355"/>
      <w:bookmarkStart w:id="18636" w:name="_Toc491674196"/>
      <w:bookmarkEnd w:id="18631"/>
      <w:bookmarkEnd w:id="18632"/>
      <w:bookmarkEnd w:id="18633"/>
      <w:bookmarkEnd w:id="18634"/>
      <w:bookmarkEnd w:id="18635"/>
      <w:bookmarkEnd w:id="18636"/>
    </w:p>
    <w:p w:rsidR="00743B33" w:rsidRDefault="00D20E06" w:rsidP="00743B33">
      <w:pPr>
        <w:pStyle w:val="Heading3"/>
        <w:rPr>
          <w:ins w:id="18637" w:author="Author"/>
        </w:rPr>
        <w:pPrChange w:id="18638" w:author="Author">
          <w:pPr>
            <w:pStyle w:val="Heading2"/>
          </w:pPr>
        </w:pPrChange>
      </w:pPr>
      <w:bookmarkStart w:id="18639" w:name="_Toc491674197"/>
      <w:ins w:id="18640" w:author="Author">
        <w:r>
          <w:t>Name_Field_001</w:t>
        </w:r>
        <w:bookmarkEnd w:id="18639"/>
      </w:ins>
    </w:p>
    <w:p w:rsidR="00743B33" w:rsidRDefault="00D20E06">
      <w:pPr>
        <w:ind w:left="540"/>
        <w:rPr>
          <w:ins w:id="18641" w:author="Author"/>
          <w:rFonts w:ascii="Calibri" w:hAnsi="Calibri"/>
          <w:b/>
          <w:sz w:val="20"/>
          <w:szCs w:val="20"/>
          <w:lang w:val="en-US"/>
        </w:rPr>
      </w:pPr>
      <w:ins w:id="18642" w:author="Author">
        <w:r>
          <w:rPr>
            <w:rFonts w:ascii="Calibri" w:hAnsi="Calibri"/>
            <w:b/>
            <w:sz w:val="20"/>
            <w:szCs w:val="20"/>
            <w:lang w:val="en-US"/>
          </w:rPr>
          <w:t>Rule:</w:t>
        </w:r>
      </w:ins>
    </w:p>
    <w:p w:rsidR="00743B33" w:rsidRDefault="00D20E06">
      <w:pPr>
        <w:ind w:left="540"/>
        <w:rPr>
          <w:ins w:id="18643" w:author="Author"/>
          <w:rFonts w:ascii="Calibri" w:hAnsi="Calibri"/>
          <w:sz w:val="20"/>
          <w:szCs w:val="20"/>
        </w:rPr>
      </w:pPr>
      <w:ins w:id="18644" w:author="Author">
        <w:r>
          <w:rPr>
            <w:rFonts w:ascii="Calibri" w:hAnsi="Calibri"/>
            <w:sz w:val="20"/>
            <w:szCs w:val="20"/>
          </w:rPr>
          <w:t xml:space="preserve">Field naming should be followed </w:t>
        </w:r>
        <w:r>
          <w:rPr>
            <w:rFonts w:ascii="Calibri" w:hAnsi="Calibri"/>
            <w:sz w:val="20"/>
            <w:szCs w:val="20"/>
          </w:rPr>
          <w:t>below rules:</w:t>
        </w:r>
      </w:ins>
    </w:p>
    <w:p w:rsidR="00743B33" w:rsidRDefault="00D20E06">
      <w:pPr>
        <w:pStyle w:val="ListParagraph"/>
        <w:numPr>
          <w:ilvl w:val="0"/>
          <w:numId w:val="30"/>
        </w:numPr>
        <w:ind w:leftChars="0" w:left="851" w:hanging="218"/>
        <w:rPr>
          <w:ins w:id="18645" w:author="Author"/>
          <w:rFonts w:ascii="Calibri" w:hAnsi="Calibri"/>
          <w:sz w:val="20"/>
          <w:szCs w:val="20"/>
        </w:rPr>
      </w:pPr>
      <w:ins w:id="18646" w:author="Author">
        <w:r>
          <w:rPr>
            <w:rFonts w:ascii="Calibri" w:hAnsi="Calibri"/>
            <w:sz w:val="20"/>
            <w:szCs w:val="20"/>
          </w:rPr>
          <w:t>DO use Pascal case in public and protected field names.</w:t>
        </w:r>
      </w:ins>
    </w:p>
    <w:p w:rsidR="00743B33" w:rsidRDefault="00D20E06">
      <w:pPr>
        <w:pStyle w:val="ListParagraph"/>
        <w:numPr>
          <w:ilvl w:val="0"/>
          <w:numId w:val="30"/>
        </w:numPr>
        <w:ind w:leftChars="0" w:left="851" w:hanging="218"/>
        <w:rPr>
          <w:ins w:id="18647" w:author="Author"/>
          <w:rFonts w:ascii="Calibri" w:hAnsi="Calibri"/>
          <w:sz w:val="20"/>
          <w:szCs w:val="20"/>
        </w:rPr>
      </w:pPr>
      <w:ins w:id="18648" w:author="Author">
        <w:r>
          <w:rPr>
            <w:rFonts w:ascii="Calibri" w:hAnsi="Calibri"/>
            <w:sz w:val="20"/>
            <w:szCs w:val="20"/>
          </w:rPr>
          <w:t>DO use Camel case in private field names.</w:t>
        </w:r>
      </w:ins>
    </w:p>
    <w:p w:rsidR="00743B33" w:rsidRDefault="00D20E06">
      <w:pPr>
        <w:pStyle w:val="ListParagraph"/>
        <w:numPr>
          <w:ilvl w:val="0"/>
          <w:numId w:val="30"/>
        </w:numPr>
        <w:ind w:leftChars="0" w:left="851" w:hanging="218"/>
        <w:rPr>
          <w:ins w:id="18649" w:author="Author"/>
          <w:rFonts w:ascii="Calibri" w:hAnsi="Calibri"/>
          <w:sz w:val="20"/>
          <w:szCs w:val="20"/>
        </w:rPr>
      </w:pPr>
      <w:ins w:id="18650" w:author="Author">
        <w:r>
          <w:rPr>
            <w:rFonts w:ascii="Calibri" w:hAnsi="Calibri"/>
            <w:sz w:val="20"/>
            <w:szCs w:val="20"/>
          </w:rPr>
          <w:t>DO name fields using a noun, noun phrase, or adjective.</w:t>
        </w:r>
      </w:ins>
    </w:p>
    <w:p w:rsidR="00743B33" w:rsidRDefault="00D20E06">
      <w:pPr>
        <w:pStyle w:val="ListParagraph"/>
        <w:numPr>
          <w:ilvl w:val="0"/>
          <w:numId w:val="30"/>
        </w:numPr>
        <w:ind w:leftChars="0" w:left="851" w:hanging="218"/>
        <w:rPr>
          <w:ins w:id="18651" w:author="Author"/>
          <w:rFonts w:ascii="Calibri" w:hAnsi="Calibri"/>
          <w:sz w:val="20"/>
          <w:szCs w:val="20"/>
        </w:rPr>
      </w:pPr>
      <w:ins w:id="18652" w:author="Author">
        <w:r>
          <w:rPr>
            <w:rFonts w:ascii="Calibri" w:hAnsi="Calibri"/>
            <w:sz w:val="20"/>
            <w:szCs w:val="20"/>
          </w:rPr>
          <w:t>DO NOT use a prefix for field names.</w:t>
        </w:r>
        <w:r>
          <w:rPr>
            <w:rFonts w:ascii="Calibri" w:hAnsi="Calibri"/>
            <w:sz w:val="20"/>
            <w:szCs w:val="20"/>
          </w:rPr>
          <w:br/>
        </w:r>
      </w:ins>
    </w:p>
    <w:p w:rsidR="00743B33" w:rsidRDefault="00D20E06">
      <w:pPr>
        <w:ind w:left="540"/>
        <w:rPr>
          <w:ins w:id="18653" w:author="Author"/>
          <w:rFonts w:ascii="Calibri" w:hAnsi="Calibri"/>
          <w:b/>
          <w:sz w:val="20"/>
          <w:szCs w:val="20"/>
          <w:lang w:val="en-US"/>
        </w:rPr>
      </w:pPr>
      <w:ins w:id="18654" w:author="Author">
        <w:r>
          <w:rPr>
            <w:rFonts w:ascii="Calibri" w:hAnsi="Calibri"/>
            <w:b/>
            <w:sz w:val="20"/>
            <w:szCs w:val="20"/>
            <w:lang w:val="en-US"/>
          </w:rPr>
          <w:t>Example:</w:t>
        </w:r>
      </w:ins>
    </w:p>
    <w:p w:rsidR="00743B33" w:rsidRDefault="00D20E06">
      <w:pPr>
        <w:ind w:left="540"/>
        <w:rPr>
          <w:ins w:id="18655" w:author="Author"/>
          <w:rFonts w:ascii="Calibri" w:hAnsi="Calibri"/>
          <w:sz w:val="20"/>
          <w:szCs w:val="20"/>
        </w:rPr>
      </w:pPr>
      <w:ins w:id="18656" w:author="Author">
        <w:r>
          <w:rPr>
            <w:rFonts w:ascii="Calibri" w:hAnsi="Calibri"/>
            <w:sz w:val="20"/>
            <w:szCs w:val="20"/>
          </w:rPr>
          <w:t>Not required</w:t>
        </w:r>
      </w:ins>
    </w:p>
    <w:p w:rsidR="00743B33" w:rsidRDefault="00743B33">
      <w:pPr>
        <w:ind w:left="540"/>
        <w:rPr>
          <w:ins w:id="18657" w:author="Author"/>
          <w:rFonts w:ascii="Calibri" w:hAnsi="Calibri"/>
          <w:sz w:val="20"/>
          <w:szCs w:val="20"/>
          <w:lang w:val="en-US"/>
        </w:rPr>
      </w:pPr>
    </w:p>
    <w:p w:rsidR="00743B33" w:rsidRDefault="00D20E06">
      <w:pPr>
        <w:ind w:left="540"/>
        <w:rPr>
          <w:ins w:id="18658" w:author="Author"/>
          <w:rFonts w:ascii="Calibri" w:hAnsi="Calibri"/>
          <w:b/>
          <w:color w:val="FF0000"/>
          <w:sz w:val="20"/>
          <w:szCs w:val="20"/>
          <w:lang w:val="en-US"/>
        </w:rPr>
      </w:pPr>
      <w:ins w:id="18659" w:author="Author">
        <w:r>
          <w:rPr>
            <w:rFonts w:ascii="Calibri" w:hAnsi="Calibri"/>
            <w:b/>
            <w:sz w:val="20"/>
            <w:szCs w:val="20"/>
            <w:lang w:val="en-US"/>
          </w:rPr>
          <w:t>Rationale:</w:t>
        </w:r>
      </w:ins>
    </w:p>
    <w:p w:rsidR="00743B33" w:rsidRDefault="00D20E06">
      <w:pPr>
        <w:ind w:left="540"/>
        <w:rPr>
          <w:ins w:id="18660" w:author="Author"/>
          <w:rFonts w:ascii="Calibri" w:hAnsi="Calibri"/>
          <w:sz w:val="20"/>
          <w:szCs w:val="20"/>
        </w:rPr>
      </w:pPr>
      <w:ins w:id="18661" w:author="Author">
        <w:r>
          <w:rPr>
            <w:rFonts w:ascii="Calibri" w:hAnsi="Calibri"/>
            <w:sz w:val="20"/>
            <w:szCs w:val="20"/>
          </w:rPr>
          <w:t>Readability.</w:t>
        </w:r>
      </w:ins>
    </w:p>
    <w:p w:rsidR="00743B33" w:rsidRDefault="00743B33" w:rsidP="00743B33">
      <w:pPr>
        <w:rPr>
          <w:ins w:id="18662" w:author="Author"/>
        </w:rPr>
        <w:pPrChange w:id="18663" w:author="Author">
          <w:pPr>
            <w:pStyle w:val="Heading2"/>
          </w:pPr>
        </w:pPrChange>
      </w:pPr>
    </w:p>
    <w:p w:rsidR="00743B33" w:rsidRDefault="00D20E06">
      <w:pPr>
        <w:pStyle w:val="Heading2"/>
        <w:rPr>
          <w:ins w:id="18664" w:author="Author"/>
        </w:rPr>
      </w:pPr>
      <w:bookmarkStart w:id="18665" w:name="_Toc491674198"/>
      <w:ins w:id="18666" w:author="Author">
        <w:r>
          <w:lastRenderedPageBreak/>
          <w:t>Resources Naming</w:t>
        </w:r>
        <w:bookmarkEnd w:id="18665"/>
      </w:ins>
    </w:p>
    <w:p w:rsidR="00743B33" w:rsidRDefault="00D20E06" w:rsidP="00743B33">
      <w:pPr>
        <w:pStyle w:val="Heading3"/>
        <w:rPr>
          <w:ins w:id="18667" w:author="Author"/>
          <w:del w:id="18668" w:author="Author"/>
        </w:rPr>
        <w:pPrChange w:id="18669" w:author="Author">
          <w:pPr>
            <w:ind w:left="540"/>
          </w:pPr>
        </w:pPrChange>
      </w:pPr>
      <w:ins w:id="18670" w:author="Author">
        <w:del w:id="18671" w:author="Author">
          <w:r>
            <w:delText>Rule:</w:delText>
          </w:r>
          <w:bookmarkStart w:id="18672" w:name="_Toc488929544"/>
          <w:bookmarkStart w:id="18673" w:name="_Toc489941754"/>
          <w:bookmarkStart w:id="18674" w:name="_Toc489942912"/>
          <w:bookmarkStart w:id="18675" w:name="_Toc490207193"/>
          <w:bookmarkStart w:id="18676" w:name="_Toc490208358"/>
          <w:bookmarkStart w:id="18677" w:name="_Toc491674199"/>
          <w:bookmarkEnd w:id="18672"/>
          <w:bookmarkEnd w:id="18673"/>
          <w:bookmarkEnd w:id="18674"/>
          <w:bookmarkEnd w:id="18675"/>
          <w:bookmarkEnd w:id="18676"/>
          <w:bookmarkEnd w:id="18677"/>
        </w:del>
      </w:ins>
    </w:p>
    <w:p w:rsidR="00743B33" w:rsidRDefault="00D20E06" w:rsidP="00743B33">
      <w:pPr>
        <w:pStyle w:val="Heading3"/>
        <w:rPr>
          <w:ins w:id="18678" w:author="Author"/>
          <w:del w:id="18679" w:author="Author"/>
        </w:rPr>
        <w:pPrChange w:id="18680" w:author="Author">
          <w:pPr>
            <w:ind w:left="540"/>
          </w:pPr>
        </w:pPrChange>
      </w:pPr>
      <w:ins w:id="18681" w:author="Author">
        <w:del w:id="18682" w:author="Author">
          <w:r>
            <w:delText>Resources naming should be followed below rules:</w:delText>
          </w:r>
          <w:bookmarkStart w:id="18683" w:name="_Toc488929545"/>
          <w:bookmarkStart w:id="18684" w:name="_Toc489941755"/>
          <w:bookmarkStart w:id="18685" w:name="_Toc489942913"/>
          <w:bookmarkStart w:id="18686" w:name="_Toc490207194"/>
          <w:bookmarkStart w:id="18687" w:name="_Toc490208359"/>
          <w:bookmarkStart w:id="18688" w:name="_Toc491674200"/>
          <w:bookmarkEnd w:id="18683"/>
          <w:bookmarkEnd w:id="18684"/>
          <w:bookmarkEnd w:id="18685"/>
          <w:bookmarkEnd w:id="18686"/>
          <w:bookmarkEnd w:id="18687"/>
          <w:bookmarkEnd w:id="18688"/>
        </w:del>
      </w:ins>
    </w:p>
    <w:p w:rsidR="00743B33" w:rsidRDefault="00D20E06" w:rsidP="00743B33">
      <w:pPr>
        <w:pStyle w:val="Heading3"/>
        <w:rPr>
          <w:ins w:id="18689" w:author="Author"/>
          <w:del w:id="18690" w:author="Author"/>
        </w:rPr>
        <w:pPrChange w:id="18691" w:author="Author">
          <w:pPr/>
        </w:pPrChange>
      </w:pPr>
      <w:ins w:id="18692" w:author="Author">
        <w:del w:id="18693" w:author="Author">
          <w:r>
            <w:delText>DO use Pascal cCaseing in resource keys.</w:delText>
          </w:r>
          <w:bookmarkStart w:id="18694" w:name="_Toc488929546"/>
          <w:bookmarkStart w:id="18695" w:name="_Toc489941756"/>
          <w:bookmarkStart w:id="18696" w:name="_Toc489942914"/>
          <w:bookmarkStart w:id="18697" w:name="_Toc490207195"/>
          <w:bookmarkStart w:id="18698" w:name="_Toc490208360"/>
          <w:bookmarkStart w:id="18699" w:name="_Toc491674201"/>
          <w:bookmarkEnd w:id="18694"/>
          <w:bookmarkEnd w:id="18695"/>
          <w:bookmarkEnd w:id="18696"/>
          <w:bookmarkEnd w:id="18697"/>
          <w:bookmarkEnd w:id="18698"/>
          <w:bookmarkEnd w:id="18699"/>
        </w:del>
      </w:ins>
    </w:p>
    <w:p w:rsidR="00743B33" w:rsidRDefault="00D20E06" w:rsidP="00743B33">
      <w:pPr>
        <w:pStyle w:val="Heading3"/>
        <w:rPr>
          <w:ins w:id="18700" w:author="Author"/>
          <w:del w:id="18701" w:author="Author"/>
        </w:rPr>
        <w:pPrChange w:id="18702" w:author="Author">
          <w:pPr/>
        </w:pPrChange>
      </w:pPr>
      <w:ins w:id="18703" w:author="Author">
        <w:del w:id="18704" w:author="Author">
          <w:r>
            <w:delText>DO provide descriptive rather than short identifiers.</w:delText>
          </w:r>
          <w:bookmarkStart w:id="18705" w:name="_Toc488929547"/>
          <w:bookmarkStart w:id="18706" w:name="_Toc489941757"/>
          <w:bookmarkStart w:id="18707" w:name="_Toc489942915"/>
          <w:bookmarkStart w:id="18708" w:name="_Toc490207196"/>
          <w:bookmarkStart w:id="18709" w:name="_Toc490208361"/>
          <w:bookmarkStart w:id="18710" w:name="_Toc491674202"/>
          <w:bookmarkEnd w:id="18705"/>
          <w:bookmarkEnd w:id="18706"/>
          <w:bookmarkEnd w:id="18707"/>
          <w:bookmarkEnd w:id="18708"/>
          <w:bookmarkEnd w:id="18709"/>
          <w:bookmarkEnd w:id="18710"/>
        </w:del>
      </w:ins>
    </w:p>
    <w:p w:rsidR="00743B33" w:rsidRDefault="00D20E06" w:rsidP="00743B33">
      <w:pPr>
        <w:pStyle w:val="Heading3"/>
        <w:rPr>
          <w:ins w:id="18711" w:author="Author"/>
          <w:del w:id="18712" w:author="Author"/>
        </w:rPr>
        <w:pPrChange w:id="18713" w:author="Author">
          <w:pPr/>
        </w:pPrChange>
      </w:pPr>
      <w:ins w:id="18714" w:author="Author">
        <w:del w:id="18715" w:author="Author">
          <w:r>
            <w:delText>DO NOT use language-specific keywords of the main CLR languages.</w:delText>
          </w:r>
          <w:bookmarkStart w:id="18716" w:name="_Toc488929548"/>
          <w:bookmarkStart w:id="18717" w:name="_Toc489941758"/>
          <w:bookmarkStart w:id="18718" w:name="_Toc489942916"/>
          <w:bookmarkStart w:id="18719" w:name="_Toc490207197"/>
          <w:bookmarkStart w:id="18720" w:name="_Toc490208362"/>
          <w:bookmarkStart w:id="18721" w:name="_Toc491674203"/>
          <w:bookmarkEnd w:id="18716"/>
          <w:bookmarkEnd w:id="18717"/>
          <w:bookmarkEnd w:id="18718"/>
          <w:bookmarkEnd w:id="18719"/>
          <w:bookmarkEnd w:id="18720"/>
          <w:bookmarkEnd w:id="18721"/>
        </w:del>
      </w:ins>
    </w:p>
    <w:p w:rsidR="00743B33" w:rsidRDefault="00D20E06" w:rsidP="00743B33">
      <w:pPr>
        <w:pStyle w:val="Heading3"/>
        <w:rPr>
          <w:ins w:id="18722" w:author="Author"/>
          <w:del w:id="18723" w:author="Author"/>
        </w:rPr>
        <w:pPrChange w:id="18724" w:author="Author">
          <w:pPr/>
        </w:pPrChange>
      </w:pPr>
      <w:ins w:id="18725" w:author="Author">
        <w:del w:id="18726" w:author="Author">
          <w:r>
            <w:delText>DO use only alphanumeric</w:delText>
          </w:r>
          <w:r>
            <w:delText xml:space="preserve"> characters and underscores in naming resources.</w:delText>
          </w:r>
          <w:bookmarkStart w:id="18727" w:name="_Toc488929549"/>
          <w:bookmarkStart w:id="18728" w:name="_Toc489941759"/>
          <w:bookmarkStart w:id="18729" w:name="_Toc489942917"/>
          <w:bookmarkStart w:id="18730" w:name="_Toc490207198"/>
          <w:bookmarkStart w:id="18731" w:name="_Toc490208363"/>
          <w:bookmarkStart w:id="18732" w:name="_Toc491674204"/>
          <w:bookmarkEnd w:id="18727"/>
          <w:bookmarkEnd w:id="18728"/>
          <w:bookmarkEnd w:id="18729"/>
          <w:bookmarkEnd w:id="18730"/>
          <w:bookmarkEnd w:id="18731"/>
          <w:bookmarkEnd w:id="18732"/>
        </w:del>
      </w:ins>
    </w:p>
    <w:p w:rsidR="00743B33" w:rsidRDefault="00D20E06" w:rsidP="00743B33">
      <w:pPr>
        <w:pStyle w:val="Heading3"/>
        <w:rPr>
          <w:ins w:id="18733" w:author="Author"/>
          <w:del w:id="18734" w:author="Author"/>
        </w:rPr>
        <w:pPrChange w:id="18735" w:author="Author">
          <w:pPr>
            <w:ind w:left="540"/>
          </w:pPr>
        </w:pPrChange>
      </w:pPr>
      <w:ins w:id="18736" w:author="Author">
        <w:del w:id="18737" w:author="Author">
          <w:r>
            <w:delText>DO use the following naming convention for exception message resources.</w:delText>
          </w:r>
          <w:bookmarkStart w:id="18738" w:name="_Toc488929550"/>
          <w:bookmarkStart w:id="18739" w:name="_Toc489941760"/>
          <w:bookmarkStart w:id="18740" w:name="_Toc489942918"/>
          <w:bookmarkStart w:id="18741" w:name="_Toc490207199"/>
          <w:bookmarkStart w:id="18742" w:name="_Toc490208364"/>
          <w:bookmarkStart w:id="18743" w:name="_Toc491674205"/>
          <w:bookmarkEnd w:id="18738"/>
          <w:bookmarkEnd w:id="18739"/>
          <w:bookmarkEnd w:id="18740"/>
          <w:bookmarkEnd w:id="18741"/>
          <w:bookmarkEnd w:id="18742"/>
          <w:bookmarkEnd w:id="18743"/>
        </w:del>
      </w:ins>
    </w:p>
    <w:p w:rsidR="00743B33" w:rsidRDefault="00743B33" w:rsidP="00743B33">
      <w:pPr>
        <w:pStyle w:val="Heading3"/>
        <w:rPr>
          <w:ins w:id="18744" w:author="Author"/>
          <w:del w:id="18745" w:author="Author"/>
        </w:rPr>
        <w:pPrChange w:id="18746" w:author="Author">
          <w:pPr>
            <w:ind w:left="540"/>
          </w:pPr>
        </w:pPrChange>
      </w:pPr>
      <w:bookmarkStart w:id="18747" w:name="_Toc488929551"/>
      <w:bookmarkStart w:id="18748" w:name="_Toc489941761"/>
      <w:bookmarkStart w:id="18749" w:name="_Toc489942919"/>
      <w:bookmarkStart w:id="18750" w:name="_Toc490207200"/>
      <w:bookmarkStart w:id="18751" w:name="_Toc490208365"/>
      <w:bookmarkStart w:id="18752" w:name="_Toc491674206"/>
      <w:bookmarkEnd w:id="18747"/>
      <w:bookmarkEnd w:id="18748"/>
      <w:bookmarkEnd w:id="18749"/>
      <w:bookmarkEnd w:id="18750"/>
      <w:bookmarkEnd w:id="18751"/>
      <w:bookmarkEnd w:id="18752"/>
    </w:p>
    <w:p w:rsidR="00743B33" w:rsidRDefault="00D20E06" w:rsidP="00743B33">
      <w:pPr>
        <w:pStyle w:val="Heading3"/>
        <w:rPr>
          <w:ins w:id="18753" w:author="Author"/>
          <w:del w:id="18754" w:author="Author"/>
        </w:rPr>
        <w:pPrChange w:id="18755" w:author="Author">
          <w:pPr>
            <w:ind w:left="540"/>
          </w:pPr>
        </w:pPrChange>
      </w:pPr>
      <w:ins w:id="18756" w:author="Author">
        <w:del w:id="18757" w:author="Author">
          <w:r>
            <w:delText>Note: Because localizable resources can be referenced via certain objects as if they were properties, the naming guidelines for resour</w:delText>
          </w:r>
          <w:r>
            <w:delText>ces are similar to property guidelines.</w:delText>
          </w:r>
          <w:bookmarkStart w:id="18758" w:name="_Toc488929552"/>
          <w:bookmarkStart w:id="18759" w:name="_Toc489941762"/>
          <w:bookmarkStart w:id="18760" w:name="_Toc489942920"/>
          <w:bookmarkStart w:id="18761" w:name="_Toc490207201"/>
          <w:bookmarkStart w:id="18762" w:name="_Toc490208366"/>
          <w:bookmarkStart w:id="18763" w:name="_Toc491674207"/>
          <w:bookmarkEnd w:id="18758"/>
          <w:bookmarkEnd w:id="18759"/>
          <w:bookmarkEnd w:id="18760"/>
          <w:bookmarkEnd w:id="18761"/>
          <w:bookmarkEnd w:id="18762"/>
          <w:bookmarkEnd w:id="18763"/>
        </w:del>
      </w:ins>
    </w:p>
    <w:p w:rsidR="00743B33" w:rsidRDefault="00743B33" w:rsidP="00743B33">
      <w:pPr>
        <w:pStyle w:val="Heading3"/>
        <w:rPr>
          <w:ins w:id="18764" w:author="Author"/>
          <w:del w:id="18765" w:author="Author"/>
        </w:rPr>
        <w:pPrChange w:id="18766" w:author="Author">
          <w:pPr>
            <w:ind w:left="540"/>
          </w:pPr>
        </w:pPrChange>
      </w:pPr>
      <w:bookmarkStart w:id="18767" w:name="_Toc488929553"/>
      <w:bookmarkStart w:id="18768" w:name="_Toc489941763"/>
      <w:bookmarkStart w:id="18769" w:name="_Toc489942921"/>
      <w:bookmarkStart w:id="18770" w:name="_Toc490207202"/>
      <w:bookmarkStart w:id="18771" w:name="_Toc490208367"/>
      <w:bookmarkStart w:id="18772" w:name="_Toc491674208"/>
      <w:bookmarkEnd w:id="18767"/>
      <w:bookmarkEnd w:id="18768"/>
      <w:bookmarkEnd w:id="18769"/>
      <w:bookmarkEnd w:id="18770"/>
      <w:bookmarkEnd w:id="18771"/>
      <w:bookmarkEnd w:id="18772"/>
    </w:p>
    <w:p w:rsidR="00743B33" w:rsidRDefault="00D20E06" w:rsidP="00743B33">
      <w:pPr>
        <w:pStyle w:val="Heading3"/>
        <w:rPr>
          <w:ins w:id="18773" w:author="Author"/>
          <w:del w:id="18774" w:author="Author"/>
        </w:rPr>
        <w:pPrChange w:id="18775" w:author="Author">
          <w:pPr>
            <w:ind w:left="540"/>
          </w:pPr>
        </w:pPrChange>
      </w:pPr>
      <w:ins w:id="18776" w:author="Author">
        <w:del w:id="18777" w:author="Author">
          <w:r>
            <w:delText>Example:</w:delText>
          </w:r>
          <w:bookmarkStart w:id="18778" w:name="_Toc488929554"/>
          <w:bookmarkStart w:id="18779" w:name="_Toc489941764"/>
          <w:bookmarkStart w:id="18780" w:name="_Toc489942922"/>
          <w:bookmarkStart w:id="18781" w:name="_Toc490207203"/>
          <w:bookmarkStart w:id="18782" w:name="_Toc490208368"/>
          <w:bookmarkStart w:id="18783" w:name="_Toc491674209"/>
          <w:bookmarkEnd w:id="18778"/>
          <w:bookmarkEnd w:id="18779"/>
          <w:bookmarkEnd w:id="18780"/>
          <w:bookmarkEnd w:id="18781"/>
          <w:bookmarkEnd w:id="18782"/>
          <w:bookmarkEnd w:id="18783"/>
        </w:del>
      </w:ins>
    </w:p>
    <w:p w:rsidR="00743B33" w:rsidRDefault="00D20E06" w:rsidP="00743B33">
      <w:pPr>
        <w:pStyle w:val="Heading3"/>
        <w:rPr>
          <w:ins w:id="18784" w:author="Author"/>
          <w:del w:id="18785" w:author="Author"/>
        </w:rPr>
        <w:pPrChange w:id="18786" w:author="Author">
          <w:pPr>
            <w:ind w:left="540"/>
          </w:pPr>
        </w:pPrChange>
      </w:pPr>
      <w:ins w:id="18787" w:author="Author">
        <w:del w:id="18788" w:author="Author">
          <w:r>
            <w:delText>Not required.</w:delText>
          </w:r>
          <w:bookmarkStart w:id="18789" w:name="_Toc488929555"/>
          <w:bookmarkStart w:id="18790" w:name="_Toc489941765"/>
          <w:bookmarkStart w:id="18791" w:name="_Toc489942923"/>
          <w:bookmarkStart w:id="18792" w:name="_Toc490207204"/>
          <w:bookmarkStart w:id="18793" w:name="_Toc490208369"/>
          <w:bookmarkStart w:id="18794" w:name="_Toc491674210"/>
          <w:bookmarkEnd w:id="18789"/>
          <w:bookmarkEnd w:id="18790"/>
          <w:bookmarkEnd w:id="18791"/>
          <w:bookmarkEnd w:id="18792"/>
          <w:bookmarkEnd w:id="18793"/>
          <w:bookmarkEnd w:id="18794"/>
        </w:del>
      </w:ins>
    </w:p>
    <w:p w:rsidR="00743B33" w:rsidRDefault="00743B33" w:rsidP="00743B33">
      <w:pPr>
        <w:pStyle w:val="Heading3"/>
        <w:rPr>
          <w:ins w:id="18795" w:author="Author"/>
          <w:del w:id="18796" w:author="Author"/>
        </w:rPr>
        <w:pPrChange w:id="18797" w:author="Author">
          <w:pPr>
            <w:ind w:left="540"/>
          </w:pPr>
        </w:pPrChange>
      </w:pPr>
      <w:bookmarkStart w:id="18798" w:name="_Toc488929556"/>
      <w:bookmarkStart w:id="18799" w:name="_Toc489941766"/>
      <w:bookmarkStart w:id="18800" w:name="_Toc489942924"/>
      <w:bookmarkStart w:id="18801" w:name="_Toc490207205"/>
      <w:bookmarkStart w:id="18802" w:name="_Toc490208370"/>
      <w:bookmarkStart w:id="18803" w:name="_Toc491674211"/>
      <w:bookmarkEnd w:id="18798"/>
      <w:bookmarkEnd w:id="18799"/>
      <w:bookmarkEnd w:id="18800"/>
      <w:bookmarkEnd w:id="18801"/>
      <w:bookmarkEnd w:id="18802"/>
      <w:bookmarkEnd w:id="18803"/>
    </w:p>
    <w:p w:rsidR="00743B33" w:rsidRDefault="00D20E06" w:rsidP="00743B33">
      <w:pPr>
        <w:pStyle w:val="Heading3"/>
        <w:rPr>
          <w:ins w:id="18804" w:author="Author"/>
          <w:del w:id="18805" w:author="Author"/>
          <w:color w:val="FF0000"/>
        </w:rPr>
        <w:pPrChange w:id="18806" w:author="Author">
          <w:pPr>
            <w:ind w:left="540"/>
          </w:pPr>
        </w:pPrChange>
      </w:pPr>
      <w:ins w:id="18807" w:author="Author">
        <w:del w:id="18808" w:author="Author">
          <w:r>
            <w:delText>Rationale:</w:delText>
          </w:r>
          <w:bookmarkStart w:id="18809" w:name="_Toc488929557"/>
          <w:bookmarkStart w:id="18810" w:name="_Toc489941767"/>
          <w:bookmarkStart w:id="18811" w:name="_Toc489942925"/>
          <w:bookmarkStart w:id="18812" w:name="_Toc490207206"/>
          <w:bookmarkStart w:id="18813" w:name="_Toc490208371"/>
          <w:bookmarkStart w:id="18814" w:name="_Toc491674212"/>
          <w:bookmarkEnd w:id="18809"/>
          <w:bookmarkEnd w:id="18810"/>
          <w:bookmarkEnd w:id="18811"/>
          <w:bookmarkEnd w:id="18812"/>
          <w:bookmarkEnd w:id="18813"/>
          <w:bookmarkEnd w:id="18814"/>
        </w:del>
      </w:ins>
    </w:p>
    <w:p w:rsidR="00743B33" w:rsidRDefault="00D20E06" w:rsidP="00743B33">
      <w:pPr>
        <w:pStyle w:val="Heading3"/>
        <w:rPr>
          <w:ins w:id="18815" w:author="Author"/>
          <w:del w:id="18816" w:author="Author"/>
        </w:rPr>
        <w:pPrChange w:id="18817" w:author="Author">
          <w:pPr>
            <w:ind w:left="540"/>
          </w:pPr>
        </w:pPrChange>
      </w:pPr>
      <w:ins w:id="18818" w:author="Author">
        <w:del w:id="18819" w:author="Author">
          <w:r>
            <w:delText>ReadabilityThis helps users determine which platforms this code had been developed on and also which version they are currently using.</w:delText>
          </w:r>
          <w:bookmarkStart w:id="18820" w:name="_Toc488929558"/>
          <w:bookmarkStart w:id="18821" w:name="_Toc489941768"/>
          <w:bookmarkStart w:id="18822" w:name="_Toc489942926"/>
          <w:bookmarkStart w:id="18823" w:name="_Toc490207207"/>
          <w:bookmarkStart w:id="18824" w:name="_Toc490208372"/>
          <w:bookmarkStart w:id="18825" w:name="_Toc491674213"/>
          <w:bookmarkEnd w:id="18820"/>
          <w:bookmarkEnd w:id="18821"/>
          <w:bookmarkEnd w:id="18822"/>
          <w:bookmarkEnd w:id="18823"/>
          <w:bookmarkEnd w:id="18824"/>
          <w:bookmarkEnd w:id="18825"/>
        </w:del>
      </w:ins>
    </w:p>
    <w:p w:rsidR="00743B33" w:rsidRDefault="00743B33" w:rsidP="00743B33">
      <w:pPr>
        <w:pStyle w:val="Heading3"/>
        <w:rPr>
          <w:ins w:id="18826" w:author="Author"/>
          <w:del w:id="18827" w:author="Author"/>
        </w:rPr>
        <w:pPrChange w:id="18828" w:author="Author">
          <w:pPr>
            <w:pStyle w:val="Heading2"/>
          </w:pPr>
        </w:pPrChange>
      </w:pPr>
      <w:bookmarkStart w:id="18829" w:name="_Toc488929559"/>
      <w:bookmarkStart w:id="18830" w:name="_Toc489941769"/>
      <w:bookmarkStart w:id="18831" w:name="_Toc489942927"/>
      <w:bookmarkStart w:id="18832" w:name="_Toc490207208"/>
      <w:bookmarkStart w:id="18833" w:name="_Toc490208373"/>
      <w:bookmarkStart w:id="18834" w:name="_Toc491674214"/>
      <w:bookmarkEnd w:id="18829"/>
      <w:bookmarkEnd w:id="18830"/>
      <w:bookmarkEnd w:id="18831"/>
      <w:bookmarkEnd w:id="18832"/>
      <w:bookmarkEnd w:id="18833"/>
      <w:bookmarkEnd w:id="18834"/>
    </w:p>
    <w:p w:rsidR="00743B33" w:rsidRDefault="00D20E06" w:rsidP="00743B33">
      <w:pPr>
        <w:pStyle w:val="Heading3"/>
        <w:rPr>
          <w:ins w:id="18835" w:author="Author"/>
        </w:rPr>
        <w:pPrChange w:id="18836" w:author="Author">
          <w:pPr>
            <w:pStyle w:val="Heading2"/>
          </w:pPr>
        </w:pPrChange>
      </w:pPr>
      <w:bookmarkStart w:id="18837" w:name="_Toc491674215"/>
      <w:ins w:id="18838" w:author="Author">
        <w:r>
          <w:t>Name_Res_001</w:t>
        </w:r>
        <w:bookmarkEnd w:id="18837"/>
      </w:ins>
    </w:p>
    <w:p w:rsidR="00743B33" w:rsidRDefault="00D20E06">
      <w:pPr>
        <w:ind w:left="540"/>
        <w:rPr>
          <w:ins w:id="18839" w:author="Author"/>
          <w:rFonts w:ascii="Calibri" w:hAnsi="Calibri"/>
          <w:b/>
          <w:sz w:val="20"/>
          <w:szCs w:val="20"/>
          <w:lang w:val="en-US"/>
        </w:rPr>
      </w:pPr>
      <w:ins w:id="18840" w:author="Author">
        <w:r>
          <w:rPr>
            <w:rFonts w:ascii="Calibri" w:hAnsi="Calibri"/>
            <w:b/>
            <w:sz w:val="20"/>
            <w:szCs w:val="20"/>
            <w:lang w:val="en-US"/>
          </w:rPr>
          <w:t>Rule:</w:t>
        </w:r>
      </w:ins>
    </w:p>
    <w:p w:rsidR="00743B33" w:rsidRDefault="00D20E06">
      <w:pPr>
        <w:ind w:left="540"/>
        <w:rPr>
          <w:ins w:id="18841" w:author="Author"/>
          <w:rFonts w:ascii="Calibri" w:hAnsi="Calibri"/>
          <w:sz w:val="20"/>
          <w:szCs w:val="20"/>
        </w:rPr>
      </w:pPr>
      <w:ins w:id="18842" w:author="Author">
        <w:r>
          <w:rPr>
            <w:rFonts w:ascii="Calibri" w:hAnsi="Calibri"/>
            <w:sz w:val="20"/>
            <w:szCs w:val="20"/>
          </w:rPr>
          <w:t>Resources naming should b</w:t>
        </w:r>
        <w:r>
          <w:rPr>
            <w:rFonts w:ascii="Calibri" w:hAnsi="Calibri"/>
            <w:sz w:val="20"/>
            <w:szCs w:val="20"/>
          </w:rPr>
          <w:t>e followed below rules:</w:t>
        </w:r>
      </w:ins>
    </w:p>
    <w:p w:rsidR="00743B33" w:rsidRDefault="00D20E06">
      <w:pPr>
        <w:pStyle w:val="ListParagraph"/>
        <w:numPr>
          <w:ilvl w:val="0"/>
          <w:numId w:val="30"/>
        </w:numPr>
        <w:ind w:leftChars="0" w:left="851" w:hanging="218"/>
        <w:rPr>
          <w:ins w:id="18843" w:author="Author"/>
          <w:rFonts w:ascii="Calibri" w:hAnsi="Calibri"/>
          <w:sz w:val="20"/>
          <w:szCs w:val="20"/>
        </w:rPr>
      </w:pPr>
      <w:ins w:id="18844" w:author="Author">
        <w:r>
          <w:rPr>
            <w:rFonts w:ascii="Calibri" w:hAnsi="Calibri"/>
            <w:sz w:val="20"/>
            <w:szCs w:val="20"/>
          </w:rPr>
          <w:t>DO use Pascal case in resource keys.</w:t>
        </w:r>
      </w:ins>
    </w:p>
    <w:p w:rsidR="00743B33" w:rsidRDefault="00D20E06">
      <w:pPr>
        <w:pStyle w:val="ListParagraph"/>
        <w:numPr>
          <w:ilvl w:val="0"/>
          <w:numId w:val="30"/>
        </w:numPr>
        <w:ind w:leftChars="0" w:left="851" w:hanging="218"/>
        <w:rPr>
          <w:ins w:id="18845" w:author="Author"/>
          <w:rFonts w:ascii="Calibri" w:hAnsi="Calibri"/>
          <w:sz w:val="20"/>
          <w:szCs w:val="20"/>
        </w:rPr>
      </w:pPr>
      <w:ins w:id="18846" w:author="Author">
        <w:r>
          <w:rPr>
            <w:rFonts w:ascii="Calibri" w:hAnsi="Calibri"/>
            <w:sz w:val="20"/>
            <w:szCs w:val="20"/>
          </w:rPr>
          <w:t>DO provide descriptive rather than short identifiers.</w:t>
        </w:r>
      </w:ins>
    </w:p>
    <w:p w:rsidR="00743B33" w:rsidRDefault="00D20E06">
      <w:pPr>
        <w:pStyle w:val="ListParagraph"/>
        <w:numPr>
          <w:ilvl w:val="0"/>
          <w:numId w:val="30"/>
        </w:numPr>
        <w:ind w:leftChars="0" w:left="851" w:hanging="218"/>
        <w:rPr>
          <w:ins w:id="18847" w:author="Author"/>
          <w:rFonts w:ascii="Calibri" w:hAnsi="Calibri"/>
          <w:sz w:val="20"/>
          <w:szCs w:val="20"/>
        </w:rPr>
      </w:pPr>
      <w:ins w:id="18848" w:author="Author">
        <w:r>
          <w:rPr>
            <w:rFonts w:ascii="Calibri" w:hAnsi="Calibri"/>
            <w:sz w:val="20"/>
            <w:szCs w:val="20"/>
          </w:rPr>
          <w:t>DO NOT use language-specific keywords of the main CLR languages.</w:t>
        </w:r>
      </w:ins>
    </w:p>
    <w:p w:rsidR="00743B33" w:rsidRDefault="00D20E06">
      <w:pPr>
        <w:pStyle w:val="ListParagraph"/>
        <w:numPr>
          <w:ilvl w:val="0"/>
          <w:numId w:val="30"/>
        </w:numPr>
        <w:ind w:leftChars="0" w:left="851" w:hanging="218"/>
        <w:rPr>
          <w:ins w:id="18849" w:author="Author"/>
          <w:rFonts w:ascii="Calibri" w:hAnsi="Calibri"/>
          <w:sz w:val="20"/>
          <w:szCs w:val="20"/>
        </w:rPr>
      </w:pPr>
      <w:ins w:id="18850" w:author="Author">
        <w:r>
          <w:rPr>
            <w:rFonts w:ascii="Calibri" w:hAnsi="Calibri"/>
            <w:sz w:val="20"/>
            <w:szCs w:val="20"/>
          </w:rPr>
          <w:t>DO use only alphanumeric characters and underscores in naming resources.</w:t>
        </w:r>
      </w:ins>
    </w:p>
    <w:p w:rsidR="00743B33" w:rsidRDefault="00D20E06">
      <w:pPr>
        <w:pStyle w:val="ListParagraph"/>
        <w:numPr>
          <w:ilvl w:val="0"/>
          <w:numId w:val="30"/>
        </w:numPr>
        <w:ind w:leftChars="0" w:left="851" w:hanging="218"/>
        <w:rPr>
          <w:ins w:id="18851" w:author="Author"/>
          <w:del w:id="18852" w:author="Author"/>
          <w:rFonts w:ascii="Calibri" w:hAnsi="Calibri"/>
          <w:sz w:val="20"/>
          <w:szCs w:val="20"/>
        </w:rPr>
      </w:pPr>
      <w:ins w:id="18853" w:author="Author">
        <w:del w:id="18854" w:author="Author">
          <w:r>
            <w:rPr>
              <w:rFonts w:ascii="Calibri" w:hAnsi="Calibri"/>
              <w:sz w:val="20"/>
              <w:szCs w:val="20"/>
            </w:rPr>
            <w:delText xml:space="preserve">DO </w:delText>
          </w:r>
          <w:r>
            <w:rPr>
              <w:rFonts w:ascii="Calibri" w:hAnsi="Calibri"/>
              <w:sz w:val="20"/>
              <w:szCs w:val="20"/>
            </w:rPr>
            <w:delText>use the following naming convention for exception message resources.</w:delText>
          </w:r>
        </w:del>
      </w:ins>
    </w:p>
    <w:p w:rsidR="00743B33" w:rsidRDefault="00743B33">
      <w:pPr>
        <w:ind w:left="540"/>
        <w:rPr>
          <w:ins w:id="18855" w:author="Author"/>
          <w:rFonts w:ascii="Calibri" w:hAnsi="Calibri"/>
          <w:sz w:val="20"/>
          <w:szCs w:val="20"/>
        </w:rPr>
      </w:pPr>
    </w:p>
    <w:p w:rsidR="00743B33" w:rsidRDefault="00D20E06">
      <w:pPr>
        <w:ind w:left="540"/>
        <w:rPr>
          <w:ins w:id="18856" w:author="Author"/>
          <w:rFonts w:ascii="Calibri" w:hAnsi="Calibri"/>
          <w:sz w:val="20"/>
          <w:szCs w:val="20"/>
        </w:rPr>
      </w:pPr>
      <w:ins w:id="18857" w:author="Author">
        <w:r>
          <w:rPr>
            <w:rFonts w:ascii="Calibri" w:hAnsi="Calibri"/>
            <w:sz w:val="20"/>
            <w:szCs w:val="20"/>
          </w:rPr>
          <w:t>Note: Because localizable resources can be referenced via certain objects as if they were properties, the naming guidelines for resources are similar to property guidelines.</w:t>
        </w:r>
      </w:ins>
    </w:p>
    <w:p w:rsidR="00743B33" w:rsidRDefault="00743B33">
      <w:pPr>
        <w:ind w:left="540"/>
        <w:rPr>
          <w:ins w:id="18858" w:author="Author"/>
          <w:rFonts w:ascii="Calibri" w:hAnsi="Calibri"/>
          <w:sz w:val="20"/>
          <w:szCs w:val="20"/>
        </w:rPr>
      </w:pPr>
    </w:p>
    <w:p w:rsidR="00743B33" w:rsidRDefault="00D20E06">
      <w:pPr>
        <w:ind w:left="540"/>
        <w:rPr>
          <w:ins w:id="18859" w:author="Author"/>
          <w:rFonts w:ascii="Calibri" w:hAnsi="Calibri"/>
          <w:b/>
          <w:sz w:val="20"/>
          <w:szCs w:val="20"/>
          <w:lang w:val="en-US"/>
        </w:rPr>
      </w:pPr>
      <w:ins w:id="18860" w:author="Author">
        <w:r>
          <w:rPr>
            <w:rFonts w:ascii="Calibri" w:hAnsi="Calibri"/>
            <w:b/>
            <w:sz w:val="20"/>
            <w:szCs w:val="20"/>
            <w:lang w:val="en-US"/>
          </w:rPr>
          <w:t>Example:</w:t>
        </w:r>
      </w:ins>
    </w:p>
    <w:p w:rsidR="00743B33" w:rsidRDefault="00D20E06">
      <w:pPr>
        <w:ind w:left="540"/>
        <w:rPr>
          <w:ins w:id="18861" w:author="Author"/>
          <w:rFonts w:ascii="Calibri" w:hAnsi="Calibri"/>
          <w:sz w:val="20"/>
          <w:szCs w:val="20"/>
        </w:rPr>
      </w:pPr>
      <w:ins w:id="18862" w:author="Author">
        <w:r>
          <w:rPr>
            <w:rFonts w:ascii="Calibri" w:hAnsi="Calibri"/>
            <w:sz w:val="20"/>
            <w:szCs w:val="20"/>
          </w:rPr>
          <w:t>No</w:t>
        </w:r>
        <w:r>
          <w:rPr>
            <w:rFonts w:ascii="Calibri" w:hAnsi="Calibri"/>
            <w:sz w:val="20"/>
            <w:szCs w:val="20"/>
          </w:rPr>
          <w:t>t required.</w:t>
        </w:r>
      </w:ins>
    </w:p>
    <w:p w:rsidR="00743B33" w:rsidRDefault="00743B33">
      <w:pPr>
        <w:ind w:left="540"/>
        <w:rPr>
          <w:ins w:id="18863" w:author="Author"/>
          <w:rFonts w:ascii="Calibri" w:hAnsi="Calibri"/>
          <w:sz w:val="20"/>
          <w:szCs w:val="20"/>
          <w:lang w:val="en-US"/>
        </w:rPr>
      </w:pPr>
    </w:p>
    <w:p w:rsidR="00743B33" w:rsidRDefault="00D20E06">
      <w:pPr>
        <w:ind w:left="540"/>
        <w:rPr>
          <w:ins w:id="18864" w:author="Author"/>
          <w:rFonts w:ascii="Calibri" w:hAnsi="Calibri"/>
          <w:b/>
          <w:color w:val="FF0000"/>
          <w:sz w:val="20"/>
          <w:szCs w:val="20"/>
          <w:lang w:val="en-US"/>
        </w:rPr>
      </w:pPr>
      <w:ins w:id="18865" w:author="Author">
        <w:r>
          <w:rPr>
            <w:rFonts w:ascii="Calibri" w:hAnsi="Calibri"/>
            <w:b/>
            <w:sz w:val="20"/>
            <w:szCs w:val="20"/>
            <w:lang w:val="en-US"/>
          </w:rPr>
          <w:t>Rationale:</w:t>
        </w:r>
      </w:ins>
    </w:p>
    <w:p w:rsidR="00743B33" w:rsidRDefault="00D20E06">
      <w:pPr>
        <w:ind w:left="540"/>
        <w:rPr>
          <w:ins w:id="18866" w:author="Author"/>
          <w:rFonts w:ascii="Calibri" w:hAnsi="Calibri"/>
          <w:sz w:val="20"/>
          <w:szCs w:val="20"/>
        </w:rPr>
      </w:pPr>
      <w:ins w:id="18867" w:author="Author">
        <w:r>
          <w:rPr>
            <w:rFonts w:ascii="Calibri" w:hAnsi="Calibri"/>
            <w:sz w:val="20"/>
            <w:szCs w:val="20"/>
          </w:rPr>
          <w:t>Readability.</w:t>
        </w:r>
      </w:ins>
    </w:p>
    <w:p w:rsidR="00743B33" w:rsidRDefault="00D20E06">
      <w:pPr>
        <w:pStyle w:val="Heading2"/>
        <w:rPr>
          <w:ins w:id="18868" w:author="Author"/>
        </w:rPr>
      </w:pPr>
      <w:bookmarkStart w:id="18869" w:name="_Toc491674216"/>
      <w:ins w:id="18870" w:author="Author">
        <w:r>
          <w:t>Assemblies and DLLs Naming</w:t>
        </w:r>
        <w:bookmarkEnd w:id="18869"/>
      </w:ins>
    </w:p>
    <w:p w:rsidR="00743B33" w:rsidRDefault="00D20E06" w:rsidP="00743B33">
      <w:pPr>
        <w:pStyle w:val="Heading3"/>
        <w:rPr>
          <w:ins w:id="18871" w:author="Author"/>
          <w:del w:id="18872" w:author="Author"/>
        </w:rPr>
        <w:pPrChange w:id="18873" w:author="Author">
          <w:pPr>
            <w:ind w:left="540"/>
          </w:pPr>
        </w:pPrChange>
      </w:pPr>
      <w:ins w:id="18874" w:author="Author">
        <w:del w:id="18875" w:author="Author">
          <w:r>
            <w:delText>Rule:</w:delText>
          </w:r>
          <w:bookmarkStart w:id="18876" w:name="_Toc488929562"/>
          <w:bookmarkStart w:id="18877" w:name="_Toc489941772"/>
          <w:bookmarkStart w:id="18878" w:name="_Toc489942930"/>
          <w:bookmarkStart w:id="18879" w:name="_Toc490207211"/>
          <w:bookmarkStart w:id="18880" w:name="_Toc490208376"/>
          <w:bookmarkStart w:id="18881" w:name="_Toc491674217"/>
          <w:bookmarkEnd w:id="18876"/>
          <w:bookmarkEnd w:id="18877"/>
          <w:bookmarkEnd w:id="18878"/>
          <w:bookmarkEnd w:id="18879"/>
          <w:bookmarkEnd w:id="18880"/>
          <w:bookmarkEnd w:id="18881"/>
        </w:del>
      </w:ins>
    </w:p>
    <w:p w:rsidR="00743B33" w:rsidRDefault="00D20E06" w:rsidP="00743B33">
      <w:pPr>
        <w:pStyle w:val="Heading3"/>
        <w:rPr>
          <w:ins w:id="18882" w:author="Author"/>
          <w:del w:id="18883" w:author="Author"/>
        </w:rPr>
        <w:pPrChange w:id="18884" w:author="Author">
          <w:pPr>
            <w:ind w:left="540"/>
          </w:pPr>
        </w:pPrChange>
      </w:pPr>
      <w:ins w:id="18885" w:author="Author">
        <w:del w:id="18886" w:author="Author">
          <w:r>
            <w:delText>Each file shall have a file template and file description banner agreed for each project. The template should be defined at the starting of development.</w:delText>
          </w:r>
          <w:bookmarkStart w:id="18887" w:name="_Toc488929563"/>
          <w:bookmarkStart w:id="18888" w:name="_Toc489941773"/>
          <w:bookmarkStart w:id="18889" w:name="_Toc489942931"/>
          <w:bookmarkStart w:id="18890" w:name="_Toc490207212"/>
          <w:bookmarkStart w:id="18891" w:name="_Toc490208377"/>
          <w:bookmarkStart w:id="18892" w:name="_Toc491674218"/>
          <w:bookmarkEnd w:id="18887"/>
          <w:bookmarkEnd w:id="18888"/>
          <w:bookmarkEnd w:id="18889"/>
          <w:bookmarkEnd w:id="18890"/>
          <w:bookmarkEnd w:id="18891"/>
          <w:bookmarkEnd w:id="18892"/>
        </w:del>
      </w:ins>
    </w:p>
    <w:p w:rsidR="00743B33" w:rsidRDefault="00743B33" w:rsidP="00743B33">
      <w:pPr>
        <w:pStyle w:val="Heading3"/>
        <w:rPr>
          <w:ins w:id="18893" w:author="Author"/>
          <w:del w:id="18894" w:author="Author"/>
        </w:rPr>
        <w:pPrChange w:id="18895" w:author="Author">
          <w:pPr>
            <w:ind w:left="540"/>
          </w:pPr>
        </w:pPrChange>
      </w:pPr>
      <w:bookmarkStart w:id="18896" w:name="_Toc488929564"/>
      <w:bookmarkStart w:id="18897" w:name="_Toc489941774"/>
      <w:bookmarkStart w:id="18898" w:name="_Toc489942932"/>
      <w:bookmarkStart w:id="18899" w:name="_Toc490207213"/>
      <w:bookmarkStart w:id="18900" w:name="_Toc490208378"/>
      <w:bookmarkStart w:id="18901" w:name="_Toc491674219"/>
      <w:bookmarkEnd w:id="18896"/>
      <w:bookmarkEnd w:id="18897"/>
      <w:bookmarkEnd w:id="18898"/>
      <w:bookmarkEnd w:id="18899"/>
      <w:bookmarkEnd w:id="18900"/>
      <w:bookmarkEnd w:id="18901"/>
    </w:p>
    <w:p w:rsidR="00743B33" w:rsidRDefault="00D20E06" w:rsidP="00743B33">
      <w:pPr>
        <w:pStyle w:val="Heading3"/>
        <w:rPr>
          <w:ins w:id="18902" w:author="Author"/>
          <w:del w:id="18903" w:author="Author"/>
        </w:rPr>
        <w:pPrChange w:id="18904" w:author="Author">
          <w:pPr>
            <w:ind w:left="540"/>
          </w:pPr>
        </w:pPrChange>
      </w:pPr>
      <w:ins w:id="18905" w:author="Author">
        <w:del w:id="18906" w:author="Author">
          <w:r>
            <w:delText>Example:</w:delText>
          </w:r>
          <w:bookmarkStart w:id="18907" w:name="_Toc488929565"/>
          <w:bookmarkStart w:id="18908" w:name="_Toc489941775"/>
          <w:bookmarkStart w:id="18909" w:name="_Toc489942933"/>
          <w:bookmarkStart w:id="18910" w:name="_Toc490207214"/>
          <w:bookmarkStart w:id="18911" w:name="_Toc490208379"/>
          <w:bookmarkStart w:id="18912" w:name="_Toc491674220"/>
          <w:bookmarkEnd w:id="18907"/>
          <w:bookmarkEnd w:id="18908"/>
          <w:bookmarkEnd w:id="18909"/>
          <w:bookmarkEnd w:id="18910"/>
          <w:bookmarkEnd w:id="18911"/>
          <w:bookmarkEnd w:id="18912"/>
        </w:del>
      </w:ins>
    </w:p>
    <w:p w:rsidR="00743B33" w:rsidRDefault="00D20E06" w:rsidP="00743B33">
      <w:pPr>
        <w:pStyle w:val="Heading3"/>
        <w:rPr>
          <w:ins w:id="18913" w:author="Author"/>
          <w:del w:id="18914" w:author="Author"/>
        </w:rPr>
        <w:pPrChange w:id="18915" w:author="Author">
          <w:pPr>
            <w:ind w:left="540"/>
          </w:pPr>
        </w:pPrChange>
      </w:pPr>
      <w:ins w:id="18916" w:author="Author">
        <w:del w:id="18917" w:author="Author">
          <w:r>
            <w:delText>Not required.</w:delText>
          </w:r>
          <w:bookmarkStart w:id="18918" w:name="_Toc488929566"/>
          <w:bookmarkStart w:id="18919" w:name="_Toc489941776"/>
          <w:bookmarkStart w:id="18920" w:name="_Toc489942934"/>
          <w:bookmarkStart w:id="18921" w:name="_Toc490207215"/>
          <w:bookmarkStart w:id="18922" w:name="_Toc490208380"/>
          <w:bookmarkStart w:id="18923" w:name="_Toc491674221"/>
          <w:bookmarkEnd w:id="18918"/>
          <w:bookmarkEnd w:id="18919"/>
          <w:bookmarkEnd w:id="18920"/>
          <w:bookmarkEnd w:id="18921"/>
          <w:bookmarkEnd w:id="18922"/>
          <w:bookmarkEnd w:id="18923"/>
        </w:del>
      </w:ins>
    </w:p>
    <w:p w:rsidR="00743B33" w:rsidRDefault="00743B33" w:rsidP="00743B33">
      <w:pPr>
        <w:pStyle w:val="Heading3"/>
        <w:rPr>
          <w:ins w:id="18924" w:author="Author"/>
          <w:del w:id="18925" w:author="Author"/>
        </w:rPr>
        <w:pPrChange w:id="18926" w:author="Author">
          <w:pPr>
            <w:ind w:left="540"/>
          </w:pPr>
        </w:pPrChange>
      </w:pPr>
      <w:bookmarkStart w:id="18927" w:name="_Toc488929567"/>
      <w:bookmarkStart w:id="18928" w:name="_Toc489941777"/>
      <w:bookmarkStart w:id="18929" w:name="_Toc489942935"/>
      <w:bookmarkStart w:id="18930" w:name="_Toc490207216"/>
      <w:bookmarkStart w:id="18931" w:name="_Toc490208381"/>
      <w:bookmarkStart w:id="18932" w:name="_Toc491674222"/>
      <w:bookmarkEnd w:id="18927"/>
      <w:bookmarkEnd w:id="18928"/>
      <w:bookmarkEnd w:id="18929"/>
      <w:bookmarkEnd w:id="18930"/>
      <w:bookmarkEnd w:id="18931"/>
      <w:bookmarkEnd w:id="18932"/>
    </w:p>
    <w:p w:rsidR="00743B33" w:rsidRDefault="00D20E06" w:rsidP="00743B33">
      <w:pPr>
        <w:pStyle w:val="Heading3"/>
        <w:rPr>
          <w:ins w:id="18933" w:author="Author"/>
          <w:del w:id="18934" w:author="Author"/>
          <w:color w:val="FF0000"/>
        </w:rPr>
        <w:pPrChange w:id="18935" w:author="Author">
          <w:pPr>
            <w:ind w:left="540"/>
          </w:pPr>
        </w:pPrChange>
      </w:pPr>
      <w:ins w:id="18936" w:author="Author">
        <w:del w:id="18937" w:author="Author">
          <w:r>
            <w:delText>Rationale:</w:delText>
          </w:r>
          <w:bookmarkStart w:id="18938" w:name="_Toc488929568"/>
          <w:bookmarkStart w:id="18939" w:name="_Toc489941778"/>
          <w:bookmarkStart w:id="18940" w:name="_Toc489942936"/>
          <w:bookmarkStart w:id="18941" w:name="_Toc490207217"/>
          <w:bookmarkStart w:id="18942" w:name="_Toc490208382"/>
          <w:bookmarkStart w:id="18943" w:name="_Toc491674223"/>
          <w:bookmarkEnd w:id="18938"/>
          <w:bookmarkEnd w:id="18939"/>
          <w:bookmarkEnd w:id="18940"/>
          <w:bookmarkEnd w:id="18941"/>
          <w:bookmarkEnd w:id="18942"/>
          <w:bookmarkEnd w:id="18943"/>
        </w:del>
      </w:ins>
    </w:p>
    <w:p w:rsidR="00743B33" w:rsidRDefault="00D20E06" w:rsidP="00743B33">
      <w:pPr>
        <w:pStyle w:val="Heading3"/>
        <w:rPr>
          <w:ins w:id="18944" w:author="Author"/>
          <w:del w:id="18945" w:author="Author"/>
        </w:rPr>
        <w:pPrChange w:id="18946" w:author="Author">
          <w:pPr>
            <w:ind w:left="540"/>
          </w:pPr>
        </w:pPrChange>
      </w:pPr>
      <w:ins w:id="18947" w:author="Author">
        <w:del w:id="18948" w:author="Author">
          <w:r>
            <w:delText>This helps users determine which platforms this code had been developed on and also which version they are currently using.</w:delText>
          </w:r>
          <w:bookmarkStart w:id="18949" w:name="_Toc488929569"/>
          <w:bookmarkStart w:id="18950" w:name="_Toc489941779"/>
          <w:bookmarkStart w:id="18951" w:name="_Toc489942937"/>
          <w:bookmarkStart w:id="18952" w:name="_Toc490207218"/>
          <w:bookmarkStart w:id="18953" w:name="_Toc490208383"/>
          <w:bookmarkStart w:id="18954" w:name="_Toc491674224"/>
          <w:bookmarkEnd w:id="18949"/>
          <w:bookmarkEnd w:id="18950"/>
          <w:bookmarkEnd w:id="18951"/>
          <w:bookmarkEnd w:id="18952"/>
          <w:bookmarkEnd w:id="18953"/>
          <w:bookmarkEnd w:id="18954"/>
        </w:del>
      </w:ins>
    </w:p>
    <w:p w:rsidR="00743B33" w:rsidRDefault="00743B33" w:rsidP="00743B33">
      <w:pPr>
        <w:pStyle w:val="Heading3"/>
        <w:rPr>
          <w:ins w:id="18955" w:author="Author"/>
          <w:del w:id="18956" w:author="Author"/>
        </w:rPr>
        <w:pPrChange w:id="18957" w:author="Author">
          <w:pPr>
            <w:pStyle w:val="Heading2"/>
          </w:pPr>
        </w:pPrChange>
      </w:pPr>
      <w:bookmarkStart w:id="18958" w:name="_Toc488929570"/>
      <w:bookmarkStart w:id="18959" w:name="_Toc489941780"/>
      <w:bookmarkStart w:id="18960" w:name="_Toc489942938"/>
      <w:bookmarkStart w:id="18961" w:name="_Toc490207219"/>
      <w:bookmarkStart w:id="18962" w:name="_Toc490208384"/>
      <w:bookmarkStart w:id="18963" w:name="_Toc491674225"/>
      <w:bookmarkEnd w:id="18958"/>
      <w:bookmarkEnd w:id="18959"/>
      <w:bookmarkEnd w:id="18960"/>
      <w:bookmarkEnd w:id="18961"/>
      <w:bookmarkEnd w:id="18962"/>
      <w:bookmarkEnd w:id="18963"/>
    </w:p>
    <w:p w:rsidR="00743B33" w:rsidRDefault="00D20E06" w:rsidP="00743B33">
      <w:pPr>
        <w:pStyle w:val="Heading3"/>
        <w:rPr>
          <w:ins w:id="18964" w:author="Author"/>
        </w:rPr>
        <w:pPrChange w:id="18965" w:author="Author">
          <w:pPr>
            <w:pStyle w:val="Heading2"/>
          </w:pPr>
        </w:pPrChange>
      </w:pPr>
      <w:bookmarkStart w:id="18966" w:name="_Toc491674226"/>
      <w:ins w:id="18967" w:author="Author">
        <w:r>
          <w:t>Name_AsmDLL_001</w:t>
        </w:r>
        <w:bookmarkEnd w:id="18966"/>
      </w:ins>
    </w:p>
    <w:p w:rsidR="00743B33" w:rsidRDefault="00D20E06">
      <w:pPr>
        <w:ind w:left="540"/>
        <w:rPr>
          <w:ins w:id="18968" w:author="Author"/>
          <w:rFonts w:ascii="Calibri" w:hAnsi="Calibri"/>
          <w:b/>
          <w:sz w:val="20"/>
          <w:szCs w:val="20"/>
          <w:lang w:val="en-US"/>
        </w:rPr>
      </w:pPr>
      <w:ins w:id="18969" w:author="Author">
        <w:r>
          <w:rPr>
            <w:rFonts w:ascii="Calibri" w:hAnsi="Calibri"/>
            <w:b/>
            <w:sz w:val="20"/>
            <w:szCs w:val="20"/>
            <w:lang w:val="en-US"/>
          </w:rPr>
          <w:t>Rule:</w:t>
        </w:r>
      </w:ins>
    </w:p>
    <w:p w:rsidR="00743B33" w:rsidRDefault="00D20E06">
      <w:pPr>
        <w:ind w:left="540"/>
        <w:rPr>
          <w:ins w:id="18970" w:author="Author"/>
          <w:del w:id="18971" w:author="Author"/>
          <w:rFonts w:ascii="Calibri" w:hAnsi="Calibri"/>
          <w:sz w:val="20"/>
          <w:szCs w:val="20"/>
        </w:rPr>
      </w:pPr>
      <w:ins w:id="18972" w:author="Author">
        <w:del w:id="18973" w:author="Author">
          <w:r>
            <w:rPr>
              <w:rFonts w:ascii="Calibri" w:hAnsi="Calibri"/>
              <w:sz w:val="20"/>
              <w:szCs w:val="20"/>
            </w:rPr>
            <w:delText>Assemblies and DLLs naming should be followed below rules:</w:delText>
          </w:r>
        </w:del>
      </w:ins>
    </w:p>
    <w:p w:rsidR="00743B33" w:rsidRDefault="00D20E06">
      <w:pPr>
        <w:ind w:left="540"/>
        <w:rPr>
          <w:ins w:id="18974" w:author="Author"/>
          <w:rFonts w:ascii="Calibri" w:hAnsi="Calibri"/>
          <w:sz w:val="20"/>
          <w:szCs w:val="20"/>
        </w:rPr>
      </w:pPr>
      <w:ins w:id="18975" w:author="Author">
        <w:r>
          <w:rPr>
            <w:rFonts w:ascii="Calibri" w:hAnsi="Calibri"/>
            <w:sz w:val="20"/>
            <w:szCs w:val="20"/>
          </w:rPr>
          <w:t xml:space="preserve">DO choose names for your assembly DLLs </w:t>
        </w:r>
        <w:r>
          <w:rPr>
            <w:rFonts w:ascii="Calibri" w:hAnsi="Calibri"/>
            <w:sz w:val="20"/>
            <w:szCs w:val="20"/>
          </w:rPr>
          <w:t>that suggest large chunks of functionality.</w:t>
        </w:r>
      </w:ins>
    </w:p>
    <w:p w:rsidR="00743B33" w:rsidRDefault="00D20E06">
      <w:pPr>
        <w:ind w:left="540"/>
        <w:rPr>
          <w:ins w:id="18976" w:author="Author"/>
          <w:rFonts w:ascii="Calibri" w:hAnsi="Calibri"/>
          <w:sz w:val="20"/>
          <w:szCs w:val="20"/>
        </w:rPr>
      </w:pPr>
      <w:ins w:id="18977" w:author="Author">
        <w:r>
          <w:rPr>
            <w:rFonts w:ascii="Calibri" w:hAnsi="Calibri"/>
            <w:sz w:val="20"/>
            <w:szCs w:val="20"/>
          </w:rPr>
          <w:t>Note:</w:t>
        </w:r>
      </w:ins>
    </w:p>
    <w:p w:rsidR="00743B33" w:rsidRDefault="00D20E06">
      <w:pPr>
        <w:ind w:left="540"/>
        <w:rPr>
          <w:ins w:id="18978" w:author="Author"/>
          <w:rFonts w:ascii="Calibri" w:hAnsi="Calibri"/>
          <w:sz w:val="20"/>
          <w:szCs w:val="20"/>
        </w:rPr>
      </w:pPr>
      <w:ins w:id="18979" w:author="Author">
        <w:r>
          <w:rPr>
            <w:rFonts w:ascii="Calibri" w:hAnsi="Calibri"/>
            <w:sz w:val="20"/>
            <w:szCs w:val="20"/>
          </w:rPr>
          <w:t xml:space="preserve">Assembly and DLL names don’t have to correspond to namespace names, but it is reasonable to follow the namespace name when naming assemblies. A good rule of thumb is to name the DLL based on the common </w:t>
        </w:r>
        <w:r>
          <w:rPr>
            <w:rFonts w:ascii="Calibri" w:hAnsi="Calibri"/>
            <w:sz w:val="20"/>
            <w:szCs w:val="20"/>
          </w:rPr>
          <w:t>prefix of the assemblies contained in the assembly</w:t>
        </w:r>
        <w:r>
          <w:rPr>
            <w:rFonts w:ascii="Calibri" w:hAnsi="Calibri"/>
            <w:sz w:val="20"/>
            <w:szCs w:val="20"/>
          </w:rPr>
          <w:br/>
        </w:r>
      </w:ins>
    </w:p>
    <w:p w:rsidR="00743B33" w:rsidRDefault="00D20E06">
      <w:pPr>
        <w:ind w:left="540"/>
        <w:rPr>
          <w:ins w:id="18980" w:author="Author"/>
          <w:rFonts w:ascii="Calibri" w:hAnsi="Calibri"/>
          <w:b/>
          <w:sz w:val="20"/>
          <w:szCs w:val="20"/>
          <w:lang w:val="en-US"/>
        </w:rPr>
      </w:pPr>
      <w:ins w:id="18981" w:author="Author">
        <w:r>
          <w:rPr>
            <w:rFonts w:ascii="Calibri" w:hAnsi="Calibri"/>
            <w:b/>
            <w:sz w:val="20"/>
            <w:szCs w:val="20"/>
            <w:lang w:val="en-US"/>
          </w:rPr>
          <w:t>Example:</w:t>
        </w:r>
      </w:ins>
    </w:p>
    <w:p w:rsidR="00743B33" w:rsidRDefault="00D20E06">
      <w:pPr>
        <w:ind w:left="540"/>
        <w:rPr>
          <w:ins w:id="18982" w:author="Author"/>
          <w:rFonts w:ascii="Calibri" w:hAnsi="Calibri"/>
          <w:sz w:val="20"/>
          <w:szCs w:val="20"/>
        </w:rPr>
      </w:pPr>
      <w:ins w:id="18983" w:author="Author">
        <w:del w:id="18984" w:author="Author">
          <w:r>
            <w:rPr>
              <w:rFonts w:ascii="Calibri" w:hAnsi="Calibri"/>
              <w:sz w:val="20"/>
              <w:szCs w:val="20"/>
            </w:rPr>
            <w:delText>/*</w:delText>
          </w:r>
        </w:del>
        <w:r>
          <w:rPr>
            <w:rFonts w:ascii="Calibri" w:hAnsi="Calibri"/>
            <w:sz w:val="20"/>
            <w:szCs w:val="20"/>
          </w:rPr>
          <w:t>// Compliant</w:t>
        </w:r>
        <w:del w:id="18985" w:author="Author">
          <w:r>
            <w:rPr>
              <w:rFonts w:ascii="Calibri" w:hAnsi="Calibri"/>
              <w:sz w:val="20"/>
              <w:szCs w:val="20"/>
            </w:rPr>
            <w:delText xml:space="preserve"> */</w:delText>
          </w:r>
        </w:del>
      </w:ins>
    </w:p>
    <w:p w:rsidR="00743B33" w:rsidRDefault="00D20E06">
      <w:pPr>
        <w:ind w:left="540"/>
        <w:rPr>
          <w:ins w:id="18986" w:author="Author"/>
          <w:rFonts w:ascii="Calibri" w:hAnsi="Calibri"/>
          <w:sz w:val="20"/>
          <w:szCs w:val="20"/>
        </w:rPr>
      </w:pPr>
      <w:ins w:id="18987" w:author="Author">
        <w:r>
          <w:rPr>
            <w:rFonts w:ascii="Calibri" w:hAnsi="Calibri"/>
            <w:sz w:val="20"/>
            <w:szCs w:val="20"/>
          </w:rPr>
          <w:t>Using an assembly with two namespaces, “MyCompany.MyTechnology.FirstFeature” and “MyCompany.MyTechnology.SecondFeature”, could be called “MyCompany.MyTechnology.dll”</w:t>
        </w:r>
      </w:ins>
    </w:p>
    <w:p w:rsidR="00743B33" w:rsidRDefault="00D20E06">
      <w:pPr>
        <w:ind w:left="540"/>
        <w:rPr>
          <w:ins w:id="18988" w:author="Author"/>
          <w:del w:id="18989" w:author="Author"/>
          <w:rFonts w:ascii="Calibri" w:hAnsi="Calibri"/>
          <w:sz w:val="20"/>
          <w:szCs w:val="20"/>
        </w:rPr>
      </w:pPr>
      <w:ins w:id="18990" w:author="Author">
        <w:del w:id="18991" w:author="Author">
          <w:r>
            <w:rPr>
              <w:rFonts w:ascii="Calibri" w:hAnsi="Calibri"/>
              <w:sz w:val="20"/>
              <w:szCs w:val="20"/>
            </w:rPr>
            <w:delText>Using “publ</w:delText>
          </w:r>
          <w:r>
            <w:rPr>
              <w:rFonts w:ascii="Calibri" w:hAnsi="Calibri"/>
              <w:sz w:val="20"/>
              <w:szCs w:val="20"/>
            </w:rPr>
            <w:delText>ic class FileStream”</w:delText>
          </w:r>
        </w:del>
      </w:ins>
    </w:p>
    <w:p w:rsidR="00743B33" w:rsidRDefault="00D20E06">
      <w:pPr>
        <w:ind w:left="540"/>
        <w:rPr>
          <w:ins w:id="18992" w:author="Author"/>
          <w:del w:id="18993" w:author="Author"/>
          <w:rFonts w:ascii="Calibri" w:hAnsi="Calibri"/>
          <w:sz w:val="20"/>
          <w:szCs w:val="20"/>
        </w:rPr>
      </w:pPr>
      <w:ins w:id="18994" w:author="Author">
        <w:del w:id="18995" w:author="Author">
          <w:r>
            <w:rPr>
              <w:rFonts w:ascii="Calibri" w:hAnsi="Calibri"/>
              <w:sz w:val="20"/>
              <w:szCs w:val="20"/>
            </w:rPr>
            <w:delText>Using “public class StringUtils”</w:delText>
          </w:r>
        </w:del>
      </w:ins>
    </w:p>
    <w:p w:rsidR="00743B33" w:rsidRDefault="00D20E06">
      <w:pPr>
        <w:ind w:left="540"/>
        <w:rPr>
          <w:ins w:id="18996" w:author="Author"/>
          <w:del w:id="18997" w:author="Author"/>
          <w:rFonts w:ascii="Calibri" w:hAnsi="Calibri"/>
          <w:sz w:val="20"/>
          <w:szCs w:val="20"/>
        </w:rPr>
      </w:pPr>
      <w:ins w:id="18998" w:author="Author">
        <w:del w:id="18999" w:author="Author">
          <w:r>
            <w:rPr>
              <w:rFonts w:ascii="Calibri" w:hAnsi="Calibri"/>
              <w:sz w:val="20"/>
              <w:szCs w:val="20"/>
            </w:rPr>
            <w:delText>Using “ApplicationException” is an appropriate name for a class derived from a class named “Exception”.</w:delText>
          </w:r>
        </w:del>
      </w:ins>
    </w:p>
    <w:p w:rsidR="00743B33" w:rsidRDefault="00743B33">
      <w:pPr>
        <w:ind w:left="540"/>
        <w:rPr>
          <w:ins w:id="19000" w:author="Author"/>
          <w:rFonts w:ascii="Calibri" w:hAnsi="Calibri"/>
          <w:sz w:val="20"/>
          <w:szCs w:val="20"/>
        </w:rPr>
      </w:pPr>
    </w:p>
    <w:p w:rsidR="00743B33" w:rsidRDefault="00D20E06">
      <w:pPr>
        <w:ind w:left="540"/>
        <w:rPr>
          <w:ins w:id="19001" w:author="Author"/>
          <w:rFonts w:ascii="Calibri" w:hAnsi="Calibri"/>
          <w:sz w:val="20"/>
          <w:szCs w:val="20"/>
        </w:rPr>
      </w:pPr>
      <w:ins w:id="19002" w:author="Author">
        <w:del w:id="19003" w:author="Author">
          <w:r>
            <w:rPr>
              <w:rFonts w:ascii="Calibri" w:hAnsi="Calibri"/>
              <w:sz w:val="20"/>
              <w:szCs w:val="20"/>
            </w:rPr>
            <w:delText>/*//Not</w:delText>
          </w:r>
        </w:del>
        <w:r>
          <w:rPr>
            <w:rFonts w:ascii="Calibri" w:hAnsi="Calibri"/>
            <w:sz w:val="20"/>
            <w:szCs w:val="20"/>
          </w:rPr>
          <w:t>// Not compliant</w:t>
        </w:r>
        <w:del w:id="19004" w:author="Author">
          <w:r>
            <w:rPr>
              <w:rFonts w:ascii="Calibri" w:hAnsi="Calibri"/>
              <w:sz w:val="20"/>
              <w:szCs w:val="20"/>
            </w:rPr>
            <w:delText xml:space="preserve"> */</w:delText>
          </w:r>
        </w:del>
      </w:ins>
    </w:p>
    <w:p w:rsidR="00743B33" w:rsidRDefault="00D20E06">
      <w:pPr>
        <w:ind w:left="540"/>
        <w:rPr>
          <w:ins w:id="19005" w:author="Author"/>
          <w:del w:id="19006" w:author="Author"/>
          <w:rFonts w:ascii="Calibri" w:hAnsi="Calibri"/>
          <w:sz w:val="20"/>
          <w:szCs w:val="20"/>
        </w:rPr>
      </w:pPr>
      <w:ins w:id="19007" w:author="Author">
        <w:del w:id="19008" w:author="Author">
          <w:r>
            <w:rPr>
              <w:rFonts w:ascii="Calibri" w:hAnsi="Calibri"/>
              <w:sz w:val="20"/>
              <w:szCs w:val="20"/>
            </w:rPr>
            <w:delText>Using “public class CFileStream” (using prefix)</w:delText>
          </w:r>
        </w:del>
      </w:ins>
    </w:p>
    <w:p w:rsidR="00743B33" w:rsidRDefault="00D20E06">
      <w:pPr>
        <w:ind w:left="540"/>
        <w:rPr>
          <w:ins w:id="19009" w:author="Author"/>
          <w:rFonts w:ascii="Calibri" w:hAnsi="Calibri"/>
          <w:sz w:val="20"/>
          <w:szCs w:val="20"/>
        </w:rPr>
      </w:pPr>
      <w:ins w:id="19010" w:author="Author">
        <w:del w:id="19011" w:author="Author">
          <w:r>
            <w:rPr>
              <w:rFonts w:ascii="Calibri" w:hAnsi="Calibri"/>
              <w:sz w:val="20"/>
              <w:szCs w:val="20"/>
            </w:rPr>
            <w:delText xml:space="preserve">Using “public class </w:delText>
          </w:r>
          <w:r>
            <w:rPr>
              <w:rFonts w:ascii="Calibri" w:hAnsi="Calibri"/>
              <w:sz w:val="20"/>
              <w:szCs w:val="20"/>
            </w:rPr>
            <w:delText>File_Stream” (using underscore)</w:delText>
          </w:r>
        </w:del>
        <w:r>
          <w:rPr>
            <w:rFonts w:ascii="Calibri" w:hAnsi="Calibri"/>
            <w:sz w:val="20"/>
            <w:szCs w:val="20"/>
          </w:rPr>
          <w:t>Not required</w:t>
        </w:r>
      </w:ins>
    </w:p>
    <w:p w:rsidR="00743B33" w:rsidRDefault="00D20E06">
      <w:pPr>
        <w:ind w:left="540"/>
        <w:rPr>
          <w:ins w:id="19012" w:author="Author"/>
          <w:del w:id="19013" w:author="Author"/>
          <w:rFonts w:ascii="Calibri" w:hAnsi="Calibri"/>
          <w:sz w:val="20"/>
          <w:szCs w:val="20"/>
        </w:rPr>
      </w:pPr>
      <w:ins w:id="19014" w:author="Author">
        <w:del w:id="19015" w:author="Author">
          <w:r>
            <w:rPr>
              <w:rFonts w:ascii="Calibri" w:hAnsi="Calibri"/>
              <w:sz w:val="20"/>
              <w:szCs w:val="20"/>
            </w:rPr>
            <w:delText>Not required.</w:delText>
          </w:r>
        </w:del>
      </w:ins>
    </w:p>
    <w:p w:rsidR="00743B33" w:rsidRDefault="00743B33">
      <w:pPr>
        <w:ind w:left="540"/>
        <w:rPr>
          <w:ins w:id="19016" w:author="Author"/>
          <w:rFonts w:ascii="Calibri" w:hAnsi="Calibri"/>
          <w:sz w:val="20"/>
          <w:szCs w:val="20"/>
          <w:lang w:val="en-US"/>
        </w:rPr>
      </w:pPr>
    </w:p>
    <w:p w:rsidR="00743B33" w:rsidRDefault="00D20E06">
      <w:pPr>
        <w:ind w:left="540"/>
        <w:rPr>
          <w:ins w:id="19017" w:author="Author"/>
          <w:rFonts w:ascii="Calibri" w:hAnsi="Calibri"/>
          <w:b/>
          <w:color w:val="FF0000"/>
          <w:sz w:val="20"/>
          <w:szCs w:val="20"/>
          <w:lang w:val="en-US"/>
        </w:rPr>
      </w:pPr>
      <w:ins w:id="19018" w:author="Author">
        <w:r>
          <w:rPr>
            <w:rFonts w:ascii="Calibri" w:hAnsi="Calibri"/>
            <w:b/>
            <w:sz w:val="20"/>
            <w:szCs w:val="20"/>
            <w:lang w:val="en-US"/>
          </w:rPr>
          <w:t>Rationale:</w:t>
        </w:r>
      </w:ins>
    </w:p>
    <w:p w:rsidR="00743B33" w:rsidRDefault="00D20E06">
      <w:pPr>
        <w:ind w:left="540"/>
        <w:rPr>
          <w:ins w:id="19019" w:author="Author"/>
          <w:rFonts w:ascii="Calibri" w:hAnsi="Calibri"/>
          <w:sz w:val="20"/>
          <w:szCs w:val="20"/>
        </w:rPr>
      </w:pPr>
      <w:ins w:id="19020" w:author="Author">
        <w:del w:id="19021" w:author="Author">
          <w:r>
            <w:rPr>
              <w:rFonts w:ascii="Calibri" w:hAnsi="Calibri"/>
              <w:sz w:val="20"/>
              <w:szCs w:val="20"/>
            </w:rPr>
            <w:delText>This helps users determine which platforms this code had been developed on and also which version they are currently using.</w:delText>
          </w:r>
        </w:del>
        <w:r>
          <w:rPr>
            <w:rFonts w:ascii="Calibri" w:hAnsi="Calibri"/>
            <w:sz w:val="20"/>
            <w:szCs w:val="20"/>
          </w:rPr>
          <w:t>Easy to map DLL with assembly for managing</w:t>
        </w:r>
        <w:del w:id="19022" w:author="Author">
          <w:r>
            <w:rPr>
              <w:rFonts w:ascii="Calibri" w:hAnsi="Calibri"/>
              <w:sz w:val="20"/>
              <w:szCs w:val="20"/>
            </w:rPr>
            <w:delText>e</w:delText>
          </w:r>
        </w:del>
        <w:r>
          <w:rPr>
            <w:rFonts w:ascii="Calibri" w:hAnsi="Calibri"/>
            <w:sz w:val="20"/>
            <w:szCs w:val="20"/>
          </w:rPr>
          <w:t xml:space="preserve"> code program.</w:t>
        </w:r>
      </w:ins>
    </w:p>
    <w:p w:rsidR="00743B33" w:rsidRDefault="00743B33" w:rsidP="00743B33">
      <w:pPr>
        <w:pStyle w:val="Heading3"/>
        <w:rPr>
          <w:ins w:id="19023" w:author="Author"/>
          <w:del w:id="19024" w:author="Author"/>
        </w:rPr>
        <w:pPrChange w:id="19025" w:author="Author">
          <w:pPr>
            <w:pStyle w:val="Heading2"/>
          </w:pPr>
        </w:pPrChange>
      </w:pPr>
      <w:bookmarkStart w:id="19026" w:name="_Toc488929572"/>
      <w:bookmarkStart w:id="19027" w:name="_Toc489941782"/>
      <w:bookmarkStart w:id="19028" w:name="_Toc489942940"/>
      <w:bookmarkStart w:id="19029" w:name="_Toc490207221"/>
      <w:bookmarkStart w:id="19030" w:name="_Toc490208386"/>
      <w:bookmarkStart w:id="19031" w:name="_Toc491674227"/>
      <w:bookmarkEnd w:id="19026"/>
      <w:bookmarkEnd w:id="19027"/>
      <w:bookmarkEnd w:id="19028"/>
      <w:bookmarkEnd w:id="19029"/>
      <w:bookmarkEnd w:id="19030"/>
      <w:bookmarkEnd w:id="19031"/>
    </w:p>
    <w:p w:rsidR="00743B33" w:rsidRDefault="00D20E06">
      <w:pPr>
        <w:pStyle w:val="Heading3"/>
        <w:rPr>
          <w:ins w:id="19032" w:author="Author"/>
        </w:rPr>
      </w:pPr>
      <w:bookmarkStart w:id="19033" w:name="_Toc491674228"/>
      <w:ins w:id="19034" w:author="Author">
        <w:r>
          <w:t>Name</w:t>
        </w:r>
        <w:r>
          <w:t>_AsmDLL_002</w:t>
        </w:r>
        <w:bookmarkEnd w:id="19033"/>
      </w:ins>
    </w:p>
    <w:p w:rsidR="00743B33" w:rsidRDefault="00D20E06">
      <w:pPr>
        <w:ind w:left="540"/>
        <w:rPr>
          <w:ins w:id="19035" w:author="Author"/>
          <w:rFonts w:ascii="Calibri" w:hAnsi="Calibri"/>
          <w:b/>
          <w:sz w:val="20"/>
          <w:szCs w:val="20"/>
          <w:lang w:val="en-US"/>
        </w:rPr>
      </w:pPr>
      <w:ins w:id="19036" w:author="Author">
        <w:r>
          <w:rPr>
            <w:rFonts w:ascii="Calibri" w:hAnsi="Calibri"/>
            <w:b/>
            <w:sz w:val="20"/>
            <w:szCs w:val="20"/>
            <w:lang w:val="en-US"/>
          </w:rPr>
          <w:t>Rule:</w:t>
        </w:r>
      </w:ins>
    </w:p>
    <w:p w:rsidR="00743B33" w:rsidRDefault="00D20E06">
      <w:pPr>
        <w:ind w:left="540"/>
        <w:rPr>
          <w:ins w:id="19037" w:author="Author"/>
          <w:del w:id="19038" w:author="Author"/>
          <w:rFonts w:ascii="Calibri" w:hAnsi="Calibri"/>
          <w:sz w:val="20"/>
          <w:szCs w:val="20"/>
        </w:rPr>
      </w:pPr>
      <w:ins w:id="19039" w:author="Author">
        <w:r>
          <w:rPr>
            <w:rFonts w:ascii="Calibri" w:hAnsi="Calibri"/>
            <w:sz w:val="20"/>
            <w:szCs w:val="20"/>
          </w:rPr>
          <w:t>CONSIDER naming DLLs according to the following pattern:</w:t>
        </w:r>
        <w:del w:id="19040" w:author="Author">
          <w:r>
            <w:rPr>
              <w:rFonts w:ascii="Calibri" w:hAnsi="Calibri"/>
              <w:sz w:val="20"/>
              <w:szCs w:val="20"/>
            </w:rPr>
            <w:delText>Assemblies and DLLs naming should be followed below rules:</w:delText>
          </w:r>
        </w:del>
      </w:ins>
    </w:p>
    <w:p w:rsidR="00743B33" w:rsidRDefault="00D20E06">
      <w:pPr>
        <w:ind w:left="540"/>
        <w:rPr>
          <w:ins w:id="19041" w:author="Author"/>
          <w:rFonts w:ascii="Calibri" w:hAnsi="Calibri"/>
          <w:sz w:val="20"/>
          <w:szCs w:val="20"/>
        </w:rPr>
      </w:pPr>
      <w:ins w:id="19042" w:author="Author">
        <w:del w:id="19043" w:author="Author">
          <w:r>
            <w:rPr>
              <w:rFonts w:ascii="Calibri" w:hAnsi="Calibri"/>
              <w:sz w:val="20"/>
              <w:szCs w:val="20"/>
            </w:rPr>
            <w:delText>DO choose names for your assembly DLLs that suggest large chunks of functionality.</w:delText>
          </w:r>
        </w:del>
      </w:ins>
    </w:p>
    <w:p w:rsidR="00743B33" w:rsidRDefault="00D20E06">
      <w:pPr>
        <w:ind w:left="540"/>
        <w:rPr>
          <w:ins w:id="19044" w:author="Author"/>
          <w:rFonts w:ascii="Calibri" w:hAnsi="Calibri"/>
          <w:sz w:val="20"/>
          <w:szCs w:val="20"/>
        </w:rPr>
      </w:pPr>
      <w:ins w:id="19045" w:author="Author">
        <w:r>
          <w:rPr>
            <w:rFonts w:ascii="Calibri" w:hAnsi="Calibri"/>
            <w:sz w:val="20"/>
            <w:szCs w:val="20"/>
          </w:rPr>
          <w:t>&lt;Company&gt;.&lt;Component&gt;.dll</w:t>
        </w:r>
      </w:ins>
    </w:p>
    <w:p w:rsidR="00743B33" w:rsidRPr="00743B33" w:rsidRDefault="00D20E06" w:rsidP="00743B33">
      <w:pPr>
        <w:pStyle w:val="ListParagraph"/>
        <w:numPr>
          <w:ilvl w:val="0"/>
          <w:numId w:val="36"/>
        </w:numPr>
        <w:ind w:leftChars="0" w:left="1134" w:hanging="234"/>
        <w:rPr>
          <w:ins w:id="19046" w:author="Author"/>
          <w:rFonts w:ascii="Calibri" w:hAnsi="Calibri"/>
          <w:sz w:val="20"/>
          <w:szCs w:val="20"/>
          <w:rPrChange w:id="19047" w:author="Author">
            <w:rPr>
              <w:ins w:id="19048" w:author="Author"/>
            </w:rPr>
          </w:rPrChange>
        </w:rPr>
        <w:pPrChange w:id="19049" w:author="Author">
          <w:pPr>
            <w:ind w:left="540"/>
          </w:pPr>
        </w:pPrChange>
      </w:pPr>
      <w:ins w:id="19050" w:author="Author">
        <w:r>
          <w:rPr>
            <w:rFonts w:ascii="Calibri" w:hAnsi="Calibri"/>
            <w:sz w:val="20"/>
            <w:szCs w:val="20"/>
          </w:rPr>
          <w:t>W</w:t>
        </w:r>
        <w:r>
          <w:rPr>
            <w:rFonts w:ascii="Calibri" w:hAnsi="Calibri"/>
            <w:sz w:val="20"/>
            <w:szCs w:val="20"/>
            <w:rPrChange w:id="19051" w:author="Author">
              <w:rPr/>
            </w:rPrChange>
          </w:rPr>
          <w:t xml:space="preserve">here </w:t>
        </w:r>
        <w:r>
          <w:rPr>
            <w:rFonts w:ascii="Calibri" w:hAnsi="Calibri"/>
            <w:sz w:val="20"/>
            <w:szCs w:val="20"/>
            <w:rPrChange w:id="19052" w:author="Author">
              <w:rPr/>
            </w:rPrChange>
          </w:rPr>
          <w:t>&lt;Component&gt; contains one or more dot-separated clauses.</w:t>
        </w:r>
      </w:ins>
    </w:p>
    <w:p w:rsidR="00743B33" w:rsidRDefault="00743B33">
      <w:pPr>
        <w:ind w:left="540"/>
        <w:rPr>
          <w:ins w:id="19053" w:author="Author"/>
          <w:rFonts w:ascii="Calibri" w:hAnsi="Calibri"/>
          <w:sz w:val="20"/>
          <w:szCs w:val="20"/>
        </w:rPr>
      </w:pPr>
    </w:p>
    <w:p w:rsidR="00743B33" w:rsidRDefault="00D20E06">
      <w:pPr>
        <w:ind w:left="540"/>
        <w:rPr>
          <w:ins w:id="19054" w:author="Author"/>
          <w:rFonts w:ascii="Calibri" w:hAnsi="Calibri"/>
          <w:b/>
          <w:sz w:val="20"/>
          <w:szCs w:val="20"/>
          <w:lang w:val="en-US"/>
        </w:rPr>
      </w:pPr>
      <w:ins w:id="19055" w:author="Author">
        <w:r>
          <w:rPr>
            <w:rFonts w:ascii="Calibri" w:hAnsi="Calibri"/>
            <w:b/>
            <w:sz w:val="20"/>
            <w:szCs w:val="20"/>
            <w:lang w:val="en-US"/>
          </w:rPr>
          <w:t>Example:</w:t>
        </w:r>
      </w:ins>
    </w:p>
    <w:p w:rsidR="00743B33" w:rsidRDefault="00D20E06">
      <w:pPr>
        <w:ind w:left="540"/>
        <w:rPr>
          <w:ins w:id="19056" w:author="Author"/>
          <w:rFonts w:ascii="Calibri" w:hAnsi="Calibri"/>
          <w:sz w:val="20"/>
          <w:szCs w:val="20"/>
        </w:rPr>
      </w:pPr>
      <w:ins w:id="19057" w:author="Author">
        <w:del w:id="19058" w:author="Author">
          <w:r>
            <w:rPr>
              <w:rFonts w:ascii="Calibri" w:hAnsi="Calibri"/>
              <w:sz w:val="20"/>
              <w:szCs w:val="20"/>
            </w:rPr>
            <w:delText>/*</w:delText>
          </w:r>
        </w:del>
        <w:r>
          <w:rPr>
            <w:rFonts w:ascii="Calibri" w:hAnsi="Calibri"/>
            <w:sz w:val="20"/>
            <w:szCs w:val="20"/>
          </w:rPr>
          <w:t>// Compliant</w:t>
        </w:r>
        <w:del w:id="19059" w:author="Author">
          <w:r>
            <w:rPr>
              <w:rFonts w:ascii="Calibri" w:hAnsi="Calibri"/>
              <w:sz w:val="20"/>
              <w:szCs w:val="20"/>
            </w:rPr>
            <w:delText xml:space="preserve"> */</w:delText>
          </w:r>
        </w:del>
      </w:ins>
    </w:p>
    <w:p w:rsidR="00743B33" w:rsidRDefault="00D20E06">
      <w:pPr>
        <w:ind w:left="540"/>
        <w:rPr>
          <w:ins w:id="19060" w:author="Author"/>
          <w:rFonts w:ascii="Calibri" w:hAnsi="Calibri"/>
          <w:sz w:val="20"/>
          <w:szCs w:val="20"/>
        </w:rPr>
      </w:pPr>
      <w:ins w:id="19061" w:author="Author">
        <w:del w:id="19062" w:author="Author">
          <w:r>
            <w:rPr>
              <w:rFonts w:ascii="Calibri" w:hAnsi="Calibri"/>
              <w:sz w:val="20"/>
              <w:szCs w:val="20"/>
            </w:rPr>
            <w:lastRenderedPageBreak/>
            <w:delText>Using an assembly with two namespaces, “MyCompany.MyTechnology.FirstFeature” and “MyCompany.MyTechnology.SecondFeature”, could be called “MyCompany.MyTechnology.dll”</w:delText>
          </w:r>
        </w:del>
        <w:r>
          <w:rPr>
            <w:rFonts w:ascii="Calibri" w:hAnsi="Calibri"/>
            <w:sz w:val="20"/>
            <w:szCs w:val="20"/>
          </w:rPr>
          <w:t>Renesas</w:t>
        </w:r>
        <w:r>
          <w:rPr>
            <w:rFonts w:ascii="Calibri" w:hAnsi="Calibri"/>
            <w:sz w:val="20"/>
            <w:szCs w:val="20"/>
          </w:rPr>
          <w:t>.McalGenerator.Generic.dll</w:t>
        </w:r>
      </w:ins>
    </w:p>
    <w:p w:rsidR="00743B33" w:rsidRDefault="00743B33">
      <w:pPr>
        <w:ind w:left="540"/>
        <w:rPr>
          <w:ins w:id="19063" w:author="Author"/>
          <w:rFonts w:ascii="Calibri" w:hAnsi="Calibri"/>
          <w:sz w:val="20"/>
          <w:szCs w:val="20"/>
        </w:rPr>
      </w:pPr>
    </w:p>
    <w:p w:rsidR="00743B33" w:rsidRDefault="00D20E06">
      <w:pPr>
        <w:ind w:left="540"/>
        <w:rPr>
          <w:ins w:id="19064" w:author="Author"/>
          <w:rFonts w:ascii="Calibri" w:hAnsi="Calibri"/>
          <w:sz w:val="20"/>
          <w:szCs w:val="20"/>
        </w:rPr>
      </w:pPr>
      <w:ins w:id="19065" w:author="Author">
        <w:del w:id="19066" w:author="Author">
          <w:r>
            <w:rPr>
              <w:rFonts w:ascii="Calibri" w:hAnsi="Calibri"/>
              <w:sz w:val="20"/>
              <w:szCs w:val="20"/>
            </w:rPr>
            <w:delText>/*//Not</w:delText>
          </w:r>
        </w:del>
        <w:r>
          <w:rPr>
            <w:rFonts w:ascii="Calibri" w:hAnsi="Calibri"/>
            <w:sz w:val="20"/>
            <w:szCs w:val="20"/>
          </w:rPr>
          <w:t>// Not compliant</w:t>
        </w:r>
        <w:del w:id="19067" w:author="Author">
          <w:r>
            <w:rPr>
              <w:rFonts w:ascii="Calibri" w:hAnsi="Calibri"/>
              <w:sz w:val="20"/>
              <w:szCs w:val="20"/>
            </w:rPr>
            <w:delText xml:space="preserve"> */</w:delText>
          </w:r>
        </w:del>
      </w:ins>
    </w:p>
    <w:p w:rsidR="00743B33" w:rsidRDefault="00D20E06">
      <w:pPr>
        <w:ind w:left="540"/>
        <w:rPr>
          <w:ins w:id="19068" w:author="Author"/>
          <w:rFonts w:ascii="Calibri" w:hAnsi="Calibri"/>
          <w:sz w:val="20"/>
          <w:szCs w:val="20"/>
        </w:rPr>
      </w:pPr>
      <w:ins w:id="19069" w:author="Author">
        <w:r>
          <w:rPr>
            <w:rFonts w:ascii="Calibri" w:hAnsi="Calibri"/>
            <w:sz w:val="20"/>
            <w:szCs w:val="20"/>
          </w:rPr>
          <w:t>Not required</w:t>
        </w:r>
      </w:ins>
    </w:p>
    <w:p w:rsidR="00743B33" w:rsidRDefault="00D20E06">
      <w:pPr>
        <w:ind w:left="540"/>
        <w:rPr>
          <w:ins w:id="19070" w:author="Author"/>
          <w:del w:id="19071" w:author="Author"/>
          <w:rFonts w:ascii="Calibri" w:hAnsi="Calibri"/>
          <w:sz w:val="20"/>
          <w:szCs w:val="20"/>
        </w:rPr>
      </w:pPr>
      <w:ins w:id="19072" w:author="Author">
        <w:del w:id="19073" w:author="Author">
          <w:r>
            <w:rPr>
              <w:rFonts w:ascii="Calibri" w:hAnsi="Calibri"/>
              <w:sz w:val="20"/>
              <w:szCs w:val="20"/>
            </w:rPr>
            <w:delText>Not required.</w:delText>
          </w:r>
        </w:del>
      </w:ins>
    </w:p>
    <w:p w:rsidR="00743B33" w:rsidRDefault="00743B33">
      <w:pPr>
        <w:ind w:left="540"/>
        <w:rPr>
          <w:ins w:id="19074" w:author="Author"/>
          <w:rFonts w:ascii="Calibri" w:hAnsi="Calibri"/>
          <w:sz w:val="20"/>
          <w:szCs w:val="20"/>
          <w:lang w:val="en-US"/>
        </w:rPr>
      </w:pPr>
    </w:p>
    <w:p w:rsidR="00743B33" w:rsidRDefault="00D20E06">
      <w:pPr>
        <w:ind w:left="540"/>
        <w:rPr>
          <w:ins w:id="19075" w:author="Author"/>
          <w:rFonts w:ascii="Calibri" w:hAnsi="Calibri"/>
          <w:b/>
          <w:color w:val="FF0000"/>
          <w:sz w:val="20"/>
          <w:szCs w:val="20"/>
          <w:lang w:val="en-US"/>
        </w:rPr>
      </w:pPr>
      <w:ins w:id="19076" w:author="Author">
        <w:r>
          <w:rPr>
            <w:rFonts w:ascii="Calibri" w:hAnsi="Calibri"/>
            <w:b/>
            <w:sz w:val="20"/>
            <w:szCs w:val="20"/>
            <w:lang w:val="en-US"/>
          </w:rPr>
          <w:t>Rationale:</w:t>
        </w:r>
      </w:ins>
    </w:p>
    <w:p w:rsidR="00743B33" w:rsidRDefault="00D20E06" w:rsidP="00743B33">
      <w:pPr>
        <w:ind w:left="567"/>
        <w:rPr>
          <w:ins w:id="19077" w:author="Author"/>
          <w:del w:id="19078" w:author="Author"/>
          <w:rFonts w:ascii="Calibri" w:hAnsi="Calibri"/>
          <w:sz w:val="20"/>
          <w:szCs w:val="20"/>
        </w:rPr>
        <w:pPrChange w:id="19079" w:author="Author">
          <w:pPr>
            <w:ind w:left="540"/>
          </w:pPr>
        </w:pPrChange>
      </w:pPr>
      <w:ins w:id="19080" w:author="Author">
        <w:r>
          <w:rPr>
            <w:rFonts w:ascii="Calibri" w:hAnsi="Calibri"/>
            <w:sz w:val="20"/>
            <w:szCs w:val="20"/>
          </w:rPr>
          <w:t>Easy to map DLL with assembly for managing code program.</w:t>
        </w:r>
        <w:del w:id="19081" w:author="Author">
          <w:r>
            <w:rPr>
              <w:rFonts w:ascii="Calibri" w:hAnsi="Calibri"/>
              <w:sz w:val="20"/>
              <w:szCs w:val="20"/>
            </w:rPr>
            <w:delText>This helps users determine which platforms this code had been developed on and also which version they are</w:delText>
          </w:r>
          <w:r>
            <w:rPr>
              <w:rFonts w:ascii="Calibri" w:hAnsi="Calibri"/>
              <w:sz w:val="20"/>
              <w:szCs w:val="20"/>
            </w:rPr>
            <w:delText xml:space="preserve"> currently using.</w:delText>
          </w:r>
        </w:del>
      </w:ins>
    </w:p>
    <w:p w:rsidR="00743B33" w:rsidRDefault="00743B33" w:rsidP="00743B33">
      <w:pPr>
        <w:ind w:left="567"/>
        <w:rPr>
          <w:ins w:id="19082" w:author="Author"/>
        </w:rPr>
        <w:pPrChange w:id="19083" w:author="Author">
          <w:pPr>
            <w:pStyle w:val="Heading3"/>
          </w:pPr>
        </w:pPrChange>
      </w:pPr>
    </w:p>
    <w:p w:rsidR="00743B33" w:rsidRPr="00303E7B" w:rsidRDefault="00D20E06">
      <w:pPr>
        <w:pStyle w:val="Heading2"/>
        <w:rPr>
          <w:ins w:id="19084" w:author="Author"/>
          <w:highlight w:val="yellow"/>
          <w:rPrChange w:id="19085" w:author="Author">
            <w:rPr>
              <w:ins w:id="19086" w:author="Author"/>
            </w:rPr>
          </w:rPrChange>
        </w:rPr>
      </w:pPr>
      <w:bookmarkStart w:id="19087" w:name="_Toc491674229"/>
      <w:ins w:id="19088" w:author="Author">
        <w:r w:rsidRPr="00303E7B">
          <w:rPr>
            <w:highlight w:val="yellow"/>
            <w:rPrChange w:id="19089" w:author="Author">
              <w:rPr/>
            </w:rPrChange>
          </w:rPr>
          <w:t>General Naming</w:t>
        </w:r>
        <w:bookmarkEnd w:id="19087"/>
        <w:r w:rsidR="00303E7B">
          <w:rPr>
            <w:highlight w:val="yellow"/>
          </w:rPr>
          <w:t xml:space="preserve"> </w:t>
        </w:r>
      </w:ins>
    </w:p>
    <w:p w:rsidR="00743B33" w:rsidRDefault="00D20E06" w:rsidP="00743B33">
      <w:pPr>
        <w:pStyle w:val="Heading3"/>
        <w:rPr>
          <w:ins w:id="19090" w:author="Author"/>
        </w:rPr>
        <w:pPrChange w:id="19091" w:author="Author">
          <w:pPr>
            <w:pStyle w:val="Heading2"/>
          </w:pPr>
        </w:pPrChange>
      </w:pPr>
      <w:bookmarkStart w:id="19092" w:name="_Toc491674230"/>
      <w:ins w:id="19093" w:author="Author">
        <w:r>
          <w:t>Name_Gen_001</w:t>
        </w:r>
        <w:bookmarkEnd w:id="19092"/>
      </w:ins>
    </w:p>
    <w:p w:rsidR="00743B33" w:rsidRDefault="00D20E06">
      <w:pPr>
        <w:ind w:left="540"/>
        <w:rPr>
          <w:ins w:id="19094" w:author="Author"/>
          <w:rFonts w:ascii="Calibri" w:hAnsi="Calibri"/>
          <w:b/>
          <w:sz w:val="20"/>
          <w:szCs w:val="20"/>
          <w:lang w:val="en-US"/>
        </w:rPr>
      </w:pPr>
      <w:ins w:id="19095" w:author="Author">
        <w:r>
          <w:rPr>
            <w:rFonts w:ascii="Calibri" w:hAnsi="Calibri"/>
            <w:b/>
            <w:sz w:val="20"/>
            <w:szCs w:val="20"/>
            <w:lang w:val="en-US"/>
          </w:rPr>
          <w:t>Rule:</w:t>
        </w:r>
      </w:ins>
    </w:p>
    <w:p w:rsidR="00743B33" w:rsidRDefault="00D20E06">
      <w:pPr>
        <w:ind w:left="540"/>
        <w:rPr>
          <w:ins w:id="19096" w:author="Author"/>
          <w:rFonts w:ascii="Calibri" w:hAnsi="Calibri"/>
          <w:sz w:val="20"/>
          <w:szCs w:val="20"/>
        </w:rPr>
      </w:pPr>
      <w:ins w:id="19097" w:author="Author">
        <w:r>
          <w:rPr>
            <w:rFonts w:ascii="Calibri" w:hAnsi="Calibri"/>
            <w:sz w:val="20"/>
            <w:szCs w:val="20"/>
          </w:rPr>
          <w:t>Choosing words for naming convention should follow below rules:</w:t>
        </w:r>
      </w:ins>
    </w:p>
    <w:p w:rsidR="00743B33" w:rsidRDefault="00D20E06" w:rsidP="00743B33">
      <w:pPr>
        <w:pStyle w:val="ListParagraph"/>
        <w:numPr>
          <w:ilvl w:val="0"/>
          <w:numId w:val="30"/>
        </w:numPr>
        <w:ind w:leftChars="0" w:left="851" w:hanging="218"/>
        <w:rPr>
          <w:ins w:id="19098" w:author="Author"/>
          <w:rFonts w:ascii="Calibri" w:hAnsi="Calibri"/>
          <w:sz w:val="20"/>
          <w:szCs w:val="20"/>
        </w:rPr>
        <w:pPrChange w:id="19099" w:author="Author">
          <w:pPr>
            <w:ind w:left="540"/>
          </w:pPr>
        </w:pPrChange>
      </w:pPr>
      <w:ins w:id="19100" w:author="Author">
        <w:r>
          <w:rPr>
            <w:rFonts w:ascii="Calibri" w:hAnsi="Calibri"/>
            <w:sz w:val="20"/>
            <w:szCs w:val="20"/>
          </w:rPr>
          <w:t>DO choose easily readable identifier names.</w:t>
        </w:r>
      </w:ins>
    </w:p>
    <w:p w:rsidR="00743B33" w:rsidRDefault="00D20E06" w:rsidP="00743B33">
      <w:pPr>
        <w:pStyle w:val="ListParagraph"/>
        <w:numPr>
          <w:ilvl w:val="0"/>
          <w:numId w:val="30"/>
        </w:numPr>
        <w:ind w:leftChars="0" w:left="851" w:hanging="218"/>
        <w:rPr>
          <w:ins w:id="19101" w:author="Author"/>
          <w:rFonts w:ascii="Calibri" w:hAnsi="Calibri"/>
          <w:sz w:val="20"/>
          <w:szCs w:val="20"/>
        </w:rPr>
        <w:pPrChange w:id="19102" w:author="Author">
          <w:pPr>
            <w:ind w:left="540"/>
          </w:pPr>
        </w:pPrChange>
      </w:pPr>
      <w:ins w:id="19103" w:author="Author">
        <w:r>
          <w:rPr>
            <w:rFonts w:ascii="Calibri" w:hAnsi="Calibri"/>
            <w:sz w:val="20"/>
            <w:szCs w:val="20"/>
          </w:rPr>
          <w:t>DO favor readability over brevity.</w:t>
        </w:r>
      </w:ins>
    </w:p>
    <w:p w:rsidR="00743B33" w:rsidRDefault="00D20E06" w:rsidP="00743B33">
      <w:pPr>
        <w:pStyle w:val="ListParagraph"/>
        <w:numPr>
          <w:ilvl w:val="0"/>
          <w:numId w:val="30"/>
        </w:numPr>
        <w:ind w:leftChars="0" w:left="851" w:hanging="218"/>
        <w:rPr>
          <w:ins w:id="19104" w:author="Author"/>
          <w:rFonts w:ascii="Calibri" w:hAnsi="Calibri"/>
          <w:sz w:val="20"/>
          <w:szCs w:val="20"/>
        </w:rPr>
        <w:pPrChange w:id="19105" w:author="Author">
          <w:pPr>
            <w:ind w:left="540"/>
          </w:pPr>
        </w:pPrChange>
      </w:pPr>
      <w:ins w:id="19106" w:author="Author">
        <w:r>
          <w:rPr>
            <w:rFonts w:ascii="Calibri" w:hAnsi="Calibri"/>
            <w:sz w:val="20"/>
            <w:szCs w:val="20"/>
          </w:rPr>
          <w:t>DO NOT use unde</w:t>
        </w:r>
        <w:bookmarkStart w:id="19107" w:name="_GoBack"/>
        <w:bookmarkEnd w:id="19107"/>
        <w:r>
          <w:rPr>
            <w:rFonts w:ascii="Calibri" w:hAnsi="Calibri"/>
            <w:sz w:val="20"/>
            <w:szCs w:val="20"/>
          </w:rPr>
          <w:t xml:space="preserve">rscores, hyphens, or any other </w:t>
        </w:r>
        <w:r>
          <w:rPr>
            <w:rFonts w:ascii="Calibri" w:hAnsi="Calibri"/>
            <w:sz w:val="20"/>
            <w:szCs w:val="20"/>
          </w:rPr>
          <w:t>nonalphanumeric characters.</w:t>
        </w:r>
      </w:ins>
    </w:p>
    <w:p w:rsidR="00743B33" w:rsidRDefault="00D20E06" w:rsidP="00743B33">
      <w:pPr>
        <w:pStyle w:val="ListParagraph"/>
        <w:numPr>
          <w:ilvl w:val="0"/>
          <w:numId w:val="30"/>
        </w:numPr>
        <w:ind w:leftChars="0" w:left="851" w:hanging="218"/>
        <w:rPr>
          <w:del w:id="19108" w:author="Author"/>
          <w:rFonts w:ascii="Calibri" w:hAnsi="Calibri"/>
          <w:sz w:val="20"/>
          <w:szCs w:val="20"/>
        </w:rPr>
        <w:pPrChange w:id="19109" w:author="Author">
          <w:pPr>
            <w:ind w:left="540"/>
          </w:pPr>
        </w:pPrChange>
      </w:pPr>
      <w:ins w:id="19110" w:author="Author">
        <w:r>
          <w:rPr>
            <w:rFonts w:ascii="Calibri" w:hAnsi="Calibri"/>
            <w:sz w:val="20"/>
            <w:szCs w:val="20"/>
          </w:rPr>
          <w:t>DO NOT use Hungarian notation.</w:t>
        </w:r>
      </w:ins>
    </w:p>
    <w:p w:rsidR="00743B33" w:rsidRDefault="00743B33" w:rsidP="00743B33">
      <w:pPr>
        <w:pStyle w:val="ListParagraph"/>
        <w:numPr>
          <w:ilvl w:val="0"/>
          <w:numId w:val="30"/>
        </w:numPr>
        <w:ind w:leftChars="0" w:left="851" w:hanging="218"/>
        <w:rPr>
          <w:ins w:id="19111" w:author="Author"/>
          <w:rFonts w:ascii="Calibri" w:hAnsi="Calibri"/>
          <w:sz w:val="20"/>
          <w:szCs w:val="20"/>
        </w:rPr>
        <w:pPrChange w:id="19112" w:author="Author">
          <w:pPr>
            <w:pStyle w:val="ListParagraph"/>
            <w:ind w:left="880"/>
          </w:pPr>
        </w:pPrChange>
      </w:pPr>
    </w:p>
    <w:p w:rsidR="00743B33" w:rsidRDefault="00D20E06" w:rsidP="00743B33">
      <w:pPr>
        <w:pStyle w:val="ListParagraph"/>
        <w:numPr>
          <w:ilvl w:val="0"/>
          <w:numId w:val="30"/>
        </w:numPr>
        <w:ind w:leftChars="0" w:left="851" w:hanging="218"/>
        <w:rPr>
          <w:ins w:id="19113" w:author="Author"/>
          <w:rFonts w:ascii="Calibri" w:hAnsi="Calibri"/>
          <w:sz w:val="20"/>
          <w:szCs w:val="20"/>
        </w:rPr>
        <w:pPrChange w:id="19114" w:author="Author">
          <w:pPr>
            <w:ind w:left="540"/>
          </w:pPr>
        </w:pPrChange>
      </w:pPr>
      <w:ins w:id="19115" w:author="Author">
        <w:r>
          <w:rPr>
            <w:rFonts w:ascii="Calibri" w:hAnsi="Calibri"/>
            <w:sz w:val="20"/>
            <w:szCs w:val="20"/>
          </w:rPr>
          <w:t>AVOID using identifiers that conflict with keywords of widely used programming languages.</w:t>
        </w:r>
      </w:ins>
    </w:p>
    <w:p w:rsidR="00743B33" w:rsidRDefault="00D20E06" w:rsidP="00743B33">
      <w:pPr>
        <w:pStyle w:val="ListParagraph"/>
        <w:numPr>
          <w:ilvl w:val="0"/>
          <w:numId w:val="30"/>
        </w:numPr>
        <w:ind w:leftChars="0" w:left="851" w:hanging="218"/>
        <w:rPr>
          <w:ins w:id="19116" w:author="Author"/>
          <w:rFonts w:ascii="Calibri" w:hAnsi="Calibri"/>
          <w:sz w:val="20"/>
          <w:szCs w:val="20"/>
        </w:rPr>
        <w:pPrChange w:id="19117" w:author="Author">
          <w:pPr>
            <w:ind w:left="540"/>
          </w:pPr>
        </w:pPrChange>
      </w:pPr>
      <w:ins w:id="19118" w:author="Author">
        <w:r>
          <w:rPr>
            <w:rFonts w:ascii="Calibri" w:hAnsi="Calibri"/>
            <w:sz w:val="20"/>
            <w:szCs w:val="20"/>
          </w:rPr>
          <w:t>DO use a common name, such as value or item, rather than repeating the type name, in the rare cases when a</w:t>
        </w:r>
        <w:r>
          <w:rPr>
            <w:rFonts w:ascii="Calibri" w:hAnsi="Calibri"/>
            <w:sz w:val="20"/>
            <w:szCs w:val="20"/>
          </w:rPr>
          <w:t>n identifier has no semantic meaning and the type of the parameter is not important.</w:t>
        </w:r>
      </w:ins>
    </w:p>
    <w:p w:rsidR="00743B33" w:rsidRDefault="00743B33">
      <w:pPr>
        <w:pStyle w:val="ListParagraph"/>
        <w:ind w:left="880"/>
        <w:rPr>
          <w:ins w:id="19119" w:author="Author"/>
          <w:rFonts w:ascii="Calibri" w:hAnsi="Calibri"/>
          <w:sz w:val="20"/>
          <w:szCs w:val="20"/>
        </w:rPr>
      </w:pPr>
    </w:p>
    <w:p w:rsidR="00743B33" w:rsidRDefault="00D20E06">
      <w:pPr>
        <w:ind w:left="540"/>
        <w:rPr>
          <w:ins w:id="19120" w:author="Author"/>
          <w:rFonts w:ascii="Calibri" w:hAnsi="Calibri"/>
          <w:b/>
          <w:sz w:val="20"/>
          <w:szCs w:val="20"/>
          <w:lang w:val="en-US"/>
        </w:rPr>
      </w:pPr>
      <w:ins w:id="19121" w:author="Author">
        <w:r>
          <w:rPr>
            <w:rFonts w:ascii="Calibri" w:hAnsi="Calibri"/>
            <w:b/>
            <w:sz w:val="20"/>
            <w:szCs w:val="20"/>
            <w:lang w:val="en-US"/>
          </w:rPr>
          <w:t>Example:</w:t>
        </w:r>
      </w:ins>
    </w:p>
    <w:p w:rsidR="00743B33" w:rsidRDefault="00D20E06">
      <w:pPr>
        <w:ind w:left="540"/>
        <w:rPr>
          <w:ins w:id="19122" w:author="Author"/>
          <w:rFonts w:ascii="Calibri" w:hAnsi="Calibri"/>
          <w:sz w:val="20"/>
          <w:szCs w:val="20"/>
        </w:rPr>
      </w:pPr>
      <w:ins w:id="19123" w:author="Author">
        <w:r>
          <w:rPr>
            <w:rFonts w:ascii="Calibri" w:hAnsi="Calibri"/>
            <w:sz w:val="20"/>
            <w:szCs w:val="20"/>
          </w:rPr>
          <w:t>Not required.</w:t>
        </w:r>
      </w:ins>
    </w:p>
    <w:p w:rsidR="00743B33" w:rsidRDefault="00743B33">
      <w:pPr>
        <w:ind w:left="540"/>
        <w:rPr>
          <w:ins w:id="19124" w:author="Author"/>
          <w:rFonts w:ascii="Calibri" w:hAnsi="Calibri"/>
          <w:sz w:val="20"/>
          <w:szCs w:val="20"/>
          <w:lang w:val="en-US"/>
        </w:rPr>
      </w:pPr>
    </w:p>
    <w:p w:rsidR="00743B33" w:rsidRDefault="00D20E06">
      <w:pPr>
        <w:ind w:left="540"/>
        <w:rPr>
          <w:ins w:id="19125" w:author="Author"/>
          <w:rFonts w:ascii="Calibri" w:hAnsi="Calibri"/>
          <w:b/>
          <w:color w:val="FF0000"/>
          <w:sz w:val="20"/>
          <w:szCs w:val="20"/>
          <w:lang w:val="en-US"/>
        </w:rPr>
      </w:pPr>
      <w:ins w:id="19126" w:author="Author">
        <w:r>
          <w:rPr>
            <w:rFonts w:ascii="Calibri" w:hAnsi="Calibri"/>
            <w:b/>
            <w:sz w:val="20"/>
            <w:szCs w:val="20"/>
            <w:lang w:val="en-US"/>
          </w:rPr>
          <w:t>Rationale:</w:t>
        </w:r>
      </w:ins>
    </w:p>
    <w:p w:rsidR="00743B33" w:rsidRDefault="00D20E06">
      <w:pPr>
        <w:ind w:left="540"/>
        <w:jc w:val="both"/>
        <w:rPr>
          <w:ins w:id="19127" w:author="Author"/>
          <w:rFonts w:ascii="Calibri" w:hAnsi="Calibri"/>
          <w:b/>
          <w:sz w:val="20"/>
          <w:szCs w:val="20"/>
          <w:lang w:val="en-US"/>
        </w:rPr>
      </w:pPr>
      <w:ins w:id="19128" w:author="Author">
        <w:r>
          <w:rPr>
            <w:rFonts w:ascii="Calibri" w:hAnsi="Calibri"/>
            <w:sz w:val="20"/>
            <w:szCs w:val="20"/>
          </w:rPr>
          <w:t>Readability</w:t>
        </w:r>
      </w:ins>
    </w:p>
    <w:p w:rsidR="00743B33" w:rsidRDefault="00D20E06">
      <w:pPr>
        <w:pStyle w:val="Heading3"/>
        <w:rPr>
          <w:ins w:id="19129" w:author="Author"/>
        </w:rPr>
      </w:pPr>
      <w:bookmarkStart w:id="19130" w:name="_Toc491674231"/>
      <w:ins w:id="19131" w:author="Author">
        <w:r>
          <w:t>Name_Gen_002</w:t>
        </w:r>
        <w:bookmarkEnd w:id="19130"/>
      </w:ins>
    </w:p>
    <w:p w:rsidR="00743B33" w:rsidRDefault="00D20E06">
      <w:pPr>
        <w:ind w:left="540"/>
        <w:rPr>
          <w:ins w:id="19132" w:author="Author"/>
          <w:rFonts w:ascii="Calibri" w:hAnsi="Calibri"/>
          <w:b/>
          <w:sz w:val="20"/>
          <w:szCs w:val="20"/>
          <w:lang w:val="en-US"/>
        </w:rPr>
      </w:pPr>
      <w:ins w:id="19133" w:author="Author">
        <w:r>
          <w:rPr>
            <w:rFonts w:ascii="Calibri" w:hAnsi="Calibri"/>
            <w:b/>
            <w:sz w:val="20"/>
            <w:szCs w:val="20"/>
            <w:lang w:val="en-US"/>
          </w:rPr>
          <w:t>Rule:</w:t>
        </w:r>
      </w:ins>
    </w:p>
    <w:p w:rsidR="00743B33" w:rsidRDefault="00D20E06">
      <w:pPr>
        <w:ind w:left="540"/>
        <w:rPr>
          <w:ins w:id="19134" w:author="Author"/>
          <w:rFonts w:ascii="Calibri" w:hAnsi="Calibri"/>
          <w:sz w:val="20"/>
          <w:szCs w:val="20"/>
        </w:rPr>
      </w:pPr>
      <w:ins w:id="19135" w:author="Author">
        <w:del w:id="19136" w:author="Author">
          <w:r>
            <w:rPr>
              <w:rFonts w:ascii="Calibri" w:hAnsi="Calibri"/>
              <w:sz w:val="20"/>
              <w:szCs w:val="20"/>
            </w:rPr>
            <w:delText>Choosing words for naming convention</w:delText>
          </w:r>
        </w:del>
        <w:r>
          <w:rPr>
            <w:rFonts w:ascii="Calibri" w:hAnsi="Calibri"/>
            <w:sz w:val="20"/>
            <w:szCs w:val="20"/>
          </w:rPr>
          <w:t>Naming new version of existing APIs should follow below rules:</w:t>
        </w:r>
      </w:ins>
    </w:p>
    <w:p w:rsidR="00743B33" w:rsidRDefault="00D20E06" w:rsidP="00743B33">
      <w:pPr>
        <w:pStyle w:val="ListParagraph"/>
        <w:numPr>
          <w:ilvl w:val="0"/>
          <w:numId w:val="30"/>
        </w:numPr>
        <w:ind w:leftChars="0" w:left="851" w:hanging="218"/>
        <w:rPr>
          <w:ins w:id="19137" w:author="Author"/>
          <w:rFonts w:ascii="Calibri" w:hAnsi="Calibri"/>
          <w:sz w:val="20"/>
          <w:szCs w:val="20"/>
        </w:rPr>
        <w:pPrChange w:id="19138" w:author="Author">
          <w:pPr/>
        </w:pPrChange>
      </w:pPr>
      <w:ins w:id="19139" w:author="Author">
        <w:r>
          <w:rPr>
            <w:rFonts w:ascii="Calibri" w:hAnsi="Calibri"/>
            <w:sz w:val="20"/>
            <w:szCs w:val="20"/>
          </w:rPr>
          <w:t xml:space="preserve">DO </w:t>
        </w:r>
        <w:r>
          <w:rPr>
            <w:rFonts w:ascii="Calibri" w:hAnsi="Calibri"/>
            <w:sz w:val="20"/>
            <w:szCs w:val="20"/>
          </w:rPr>
          <w:t>use a name similar to the old API when creating new versions of an existing API.</w:t>
        </w:r>
      </w:ins>
    </w:p>
    <w:p w:rsidR="00743B33" w:rsidRDefault="00D20E06" w:rsidP="00743B33">
      <w:pPr>
        <w:pStyle w:val="ListParagraph"/>
        <w:numPr>
          <w:ilvl w:val="0"/>
          <w:numId w:val="30"/>
        </w:numPr>
        <w:ind w:leftChars="0" w:left="851" w:hanging="218"/>
        <w:rPr>
          <w:ins w:id="19140" w:author="Author"/>
          <w:rFonts w:ascii="Calibri" w:hAnsi="Calibri"/>
          <w:sz w:val="20"/>
          <w:szCs w:val="20"/>
        </w:rPr>
        <w:pPrChange w:id="19141" w:author="Author">
          <w:pPr/>
        </w:pPrChange>
      </w:pPr>
      <w:ins w:id="19142" w:author="Author">
        <w:r>
          <w:rPr>
            <w:rFonts w:ascii="Calibri" w:hAnsi="Calibri"/>
            <w:sz w:val="20"/>
            <w:szCs w:val="20"/>
          </w:rPr>
          <w:t>DO prefer adding a suffix rather than a prefix to indicate a new version of an existing API.</w:t>
        </w:r>
      </w:ins>
    </w:p>
    <w:p w:rsidR="00743B33" w:rsidRDefault="00D20E06" w:rsidP="00743B33">
      <w:pPr>
        <w:pStyle w:val="ListParagraph"/>
        <w:numPr>
          <w:ilvl w:val="0"/>
          <w:numId w:val="30"/>
        </w:numPr>
        <w:ind w:leftChars="0" w:left="851" w:hanging="218"/>
        <w:rPr>
          <w:ins w:id="19143" w:author="Author"/>
          <w:rFonts w:ascii="Calibri" w:hAnsi="Calibri"/>
          <w:sz w:val="20"/>
          <w:szCs w:val="20"/>
        </w:rPr>
        <w:pPrChange w:id="19144" w:author="Author">
          <w:pPr/>
        </w:pPrChange>
      </w:pPr>
      <w:ins w:id="19145" w:author="Author">
        <w:r>
          <w:rPr>
            <w:rFonts w:ascii="Calibri" w:hAnsi="Calibri"/>
            <w:sz w:val="20"/>
            <w:szCs w:val="20"/>
          </w:rPr>
          <w:t xml:space="preserve">CONSIDER using a brand new, but meaningful identifier, instead of adding a suffix </w:t>
        </w:r>
        <w:r>
          <w:rPr>
            <w:rFonts w:ascii="Calibri" w:hAnsi="Calibri"/>
            <w:sz w:val="20"/>
            <w:szCs w:val="20"/>
          </w:rPr>
          <w:t>or a prefix.</w:t>
        </w:r>
      </w:ins>
    </w:p>
    <w:p w:rsidR="00743B33" w:rsidRDefault="00D20E06" w:rsidP="00743B33">
      <w:pPr>
        <w:pStyle w:val="ListParagraph"/>
        <w:numPr>
          <w:ilvl w:val="0"/>
          <w:numId w:val="30"/>
        </w:numPr>
        <w:ind w:leftChars="0" w:left="851" w:hanging="218"/>
        <w:rPr>
          <w:ins w:id="19146" w:author="Author"/>
          <w:rFonts w:ascii="Calibri" w:hAnsi="Calibri"/>
          <w:sz w:val="20"/>
          <w:szCs w:val="20"/>
        </w:rPr>
        <w:pPrChange w:id="19147" w:author="Author">
          <w:pPr/>
        </w:pPrChange>
      </w:pPr>
      <w:ins w:id="19148" w:author="Author">
        <w:r>
          <w:rPr>
            <w:rFonts w:ascii="Calibri" w:hAnsi="Calibri"/>
            <w:sz w:val="20"/>
            <w:szCs w:val="20"/>
          </w:rPr>
          <w:t>DO use a numeric suffix to indicate a new version of an existing API, particularly if the existing name of the API is the only name that makes sense (i.e., if it is an industry standard) and if adding any meaningful suffix (or changing the nam</w:t>
        </w:r>
        <w:r>
          <w:rPr>
            <w:rFonts w:ascii="Calibri" w:hAnsi="Calibri"/>
            <w:sz w:val="20"/>
            <w:szCs w:val="20"/>
          </w:rPr>
          <w:t>e) is not an appropriate option.</w:t>
        </w:r>
      </w:ins>
    </w:p>
    <w:p w:rsidR="00743B33" w:rsidRDefault="00D20E06" w:rsidP="00743B33">
      <w:pPr>
        <w:pStyle w:val="ListParagraph"/>
        <w:numPr>
          <w:ilvl w:val="0"/>
          <w:numId w:val="30"/>
        </w:numPr>
        <w:ind w:leftChars="0" w:left="851" w:hanging="218"/>
        <w:rPr>
          <w:ins w:id="19149" w:author="Author"/>
          <w:rFonts w:ascii="Calibri" w:hAnsi="Calibri"/>
          <w:sz w:val="20"/>
          <w:szCs w:val="20"/>
        </w:rPr>
        <w:pPrChange w:id="19150" w:author="Author">
          <w:pPr/>
        </w:pPrChange>
      </w:pPr>
      <w:ins w:id="19151" w:author="Author">
        <w:r>
          <w:rPr>
            <w:rFonts w:ascii="Calibri" w:hAnsi="Calibri"/>
            <w:sz w:val="20"/>
            <w:szCs w:val="20"/>
          </w:rPr>
          <w:t>DO NOT use the "Ex" (or a similar) suffix for an identifier to distinguish it from an earlier version of the same API.</w:t>
        </w:r>
      </w:ins>
    </w:p>
    <w:p w:rsidR="00743B33" w:rsidRDefault="00D20E06" w:rsidP="00743B33">
      <w:pPr>
        <w:pStyle w:val="ListParagraph"/>
        <w:numPr>
          <w:ilvl w:val="0"/>
          <w:numId w:val="30"/>
        </w:numPr>
        <w:ind w:leftChars="0" w:left="851" w:hanging="218"/>
        <w:rPr>
          <w:ins w:id="19152" w:author="Author"/>
          <w:rFonts w:ascii="Calibri" w:hAnsi="Calibri"/>
          <w:sz w:val="20"/>
          <w:szCs w:val="20"/>
        </w:rPr>
        <w:pPrChange w:id="19153" w:author="Author">
          <w:pPr/>
        </w:pPrChange>
      </w:pPr>
      <w:ins w:id="19154" w:author="Author">
        <w:r>
          <w:rPr>
            <w:rFonts w:ascii="Calibri" w:hAnsi="Calibri"/>
            <w:sz w:val="20"/>
            <w:szCs w:val="20"/>
          </w:rPr>
          <w:t>DO use the "64" suffix when introducing versions of APIs that operate on a 64-bit integer (a long intege</w:t>
        </w:r>
        <w:r>
          <w:rPr>
            <w:rFonts w:ascii="Calibri" w:hAnsi="Calibri"/>
            <w:sz w:val="20"/>
            <w:szCs w:val="20"/>
          </w:rPr>
          <w:t>r) instead of a 32-bit integer. You only need to take this approach when the existing 32-bit API exists; don’t do it for brand new APIs with only a 64-bit version.</w:t>
        </w:r>
      </w:ins>
    </w:p>
    <w:p w:rsidR="00743B33" w:rsidRDefault="00D20E06" w:rsidP="00743B33">
      <w:pPr>
        <w:pStyle w:val="ListParagraph"/>
        <w:ind w:leftChars="0" w:left="851"/>
        <w:rPr>
          <w:ins w:id="19155" w:author="Author"/>
          <w:del w:id="19156" w:author="Author"/>
          <w:rFonts w:ascii="Calibri" w:hAnsi="Calibri"/>
          <w:sz w:val="20"/>
          <w:szCs w:val="20"/>
        </w:rPr>
        <w:pPrChange w:id="19157" w:author="Author">
          <w:pPr>
            <w:pStyle w:val="ListParagraph"/>
            <w:numPr>
              <w:numId w:val="30"/>
            </w:numPr>
            <w:ind w:leftChars="0" w:left="851" w:hanging="218"/>
          </w:pPr>
        </w:pPrChange>
      </w:pPr>
      <w:ins w:id="19158" w:author="Author">
        <w:del w:id="19159" w:author="Author">
          <w:r>
            <w:rPr>
              <w:rFonts w:ascii="Calibri" w:hAnsi="Calibri"/>
              <w:sz w:val="20"/>
              <w:szCs w:val="20"/>
            </w:rPr>
            <w:delText>DO choose easily readable identifier names.</w:delText>
          </w:r>
        </w:del>
      </w:ins>
    </w:p>
    <w:p w:rsidR="00743B33" w:rsidRDefault="00D20E06" w:rsidP="00743B33">
      <w:pPr>
        <w:pStyle w:val="ListParagraph"/>
        <w:ind w:leftChars="0" w:left="851"/>
        <w:rPr>
          <w:ins w:id="19160" w:author="Author"/>
          <w:del w:id="19161" w:author="Author"/>
          <w:rFonts w:ascii="Calibri" w:hAnsi="Calibri"/>
          <w:sz w:val="20"/>
          <w:szCs w:val="20"/>
        </w:rPr>
        <w:pPrChange w:id="19162" w:author="Author">
          <w:pPr>
            <w:pStyle w:val="ListParagraph"/>
            <w:numPr>
              <w:numId w:val="30"/>
            </w:numPr>
            <w:ind w:leftChars="0" w:left="851" w:hanging="218"/>
          </w:pPr>
        </w:pPrChange>
      </w:pPr>
      <w:ins w:id="19163" w:author="Author">
        <w:del w:id="19164" w:author="Author">
          <w:r>
            <w:rPr>
              <w:rFonts w:ascii="Calibri" w:hAnsi="Calibri"/>
              <w:sz w:val="20"/>
              <w:szCs w:val="20"/>
            </w:rPr>
            <w:delText>DO favor readability over brevity.</w:delText>
          </w:r>
        </w:del>
      </w:ins>
    </w:p>
    <w:p w:rsidR="00743B33" w:rsidRDefault="00D20E06" w:rsidP="00743B33">
      <w:pPr>
        <w:pStyle w:val="ListParagraph"/>
        <w:ind w:leftChars="0" w:left="851"/>
        <w:rPr>
          <w:ins w:id="19165" w:author="Author"/>
          <w:del w:id="19166" w:author="Author"/>
          <w:rFonts w:ascii="Calibri" w:hAnsi="Calibri"/>
          <w:sz w:val="20"/>
          <w:szCs w:val="20"/>
        </w:rPr>
        <w:pPrChange w:id="19167" w:author="Author">
          <w:pPr>
            <w:pStyle w:val="ListParagraph"/>
            <w:numPr>
              <w:numId w:val="30"/>
            </w:numPr>
            <w:ind w:leftChars="0" w:left="851" w:hanging="218"/>
          </w:pPr>
        </w:pPrChange>
      </w:pPr>
      <w:ins w:id="19168" w:author="Author">
        <w:del w:id="19169" w:author="Author">
          <w:r>
            <w:rPr>
              <w:rFonts w:ascii="Calibri" w:hAnsi="Calibri"/>
              <w:sz w:val="20"/>
              <w:szCs w:val="20"/>
            </w:rPr>
            <w:delText>DO NOT use un</w:delText>
          </w:r>
          <w:r>
            <w:rPr>
              <w:rFonts w:ascii="Calibri" w:hAnsi="Calibri"/>
              <w:sz w:val="20"/>
              <w:szCs w:val="20"/>
            </w:rPr>
            <w:delText>derscores, hyphens, or any other nonalphanumeric characters.</w:delText>
          </w:r>
        </w:del>
      </w:ins>
    </w:p>
    <w:p w:rsidR="00743B33" w:rsidRDefault="00D20E06" w:rsidP="00743B33">
      <w:pPr>
        <w:pStyle w:val="ListParagraph"/>
        <w:ind w:leftChars="0" w:left="851"/>
        <w:rPr>
          <w:ins w:id="19170" w:author="Author"/>
          <w:del w:id="19171" w:author="Author"/>
          <w:rFonts w:ascii="Calibri" w:hAnsi="Calibri"/>
          <w:sz w:val="20"/>
          <w:szCs w:val="20"/>
        </w:rPr>
        <w:pPrChange w:id="19172" w:author="Author">
          <w:pPr>
            <w:pStyle w:val="ListParagraph"/>
            <w:numPr>
              <w:numId w:val="30"/>
            </w:numPr>
            <w:ind w:leftChars="0" w:left="851" w:hanging="218"/>
          </w:pPr>
        </w:pPrChange>
      </w:pPr>
      <w:ins w:id="19173" w:author="Author">
        <w:del w:id="19174" w:author="Author">
          <w:r>
            <w:rPr>
              <w:rFonts w:ascii="Calibri" w:hAnsi="Calibri"/>
              <w:sz w:val="20"/>
              <w:szCs w:val="20"/>
            </w:rPr>
            <w:delText>DO NOT use Hungarian notation.</w:delText>
          </w:r>
        </w:del>
      </w:ins>
    </w:p>
    <w:p w:rsidR="00743B33" w:rsidRDefault="00D20E06" w:rsidP="00743B33">
      <w:pPr>
        <w:pStyle w:val="ListParagraph"/>
        <w:ind w:leftChars="0" w:left="851"/>
        <w:rPr>
          <w:ins w:id="19175" w:author="Author"/>
          <w:del w:id="19176" w:author="Author"/>
          <w:rFonts w:ascii="Calibri" w:hAnsi="Calibri"/>
          <w:sz w:val="20"/>
          <w:szCs w:val="20"/>
        </w:rPr>
        <w:pPrChange w:id="19177" w:author="Author">
          <w:pPr>
            <w:pStyle w:val="ListParagraph"/>
            <w:numPr>
              <w:numId w:val="30"/>
            </w:numPr>
            <w:ind w:leftChars="0" w:left="851" w:hanging="218"/>
          </w:pPr>
        </w:pPrChange>
      </w:pPr>
      <w:ins w:id="19178" w:author="Author">
        <w:del w:id="19179" w:author="Author">
          <w:r>
            <w:rPr>
              <w:rFonts w:ascii="Calibri" w:hAnsi="Calibri"/>
              <w:sz w:val="20"/>
              <w:szCs w:val="20"/>
            </w:rPr>
            <w:delText>AVOID using identifiers that conflict with keywords of widely used programming languages.</w:delText>
          </w:r>
        </w:del>
      </w:ins>
    </w:p>
    <w:p w:rsidR="00743B33" w:rsidRDefault="00743B33" w:rsidP="00743B33">
      <w:pPr>
        <w:pStyle w:val="ListParagraph"/>
        <w:ind w:leftChars="0" w:left="851"/>
        <w:rPr>
          <w:ins w:id="19180" w:author="Author"/>
          <w:rFonts w:ascii="Calibri" w:hAnsi="Calibri"/>
          <w:sz w:val="20"/>
          <w:szCs w:val="20"/>
        </w:rPr>
        <w:pPrChange w:id="19181" w:author="Author">
          <w:pPr>
            <w:pStyle w:val="ListParagraph"/>
            <w:ind w:left="880"/>
          </w:pPr>
        </w:pPrChange>
      </w:pPr>
    </w:p>
    <w:p w:rsidR="00743B33" w:rsidRDefault="00D20E06">
      <w:pPr>
        <w:ind w:left="540"/>
        <w:rPr>
          <w:ins w:id="19182" w:author="Author"/>
          <w:rFonts w:ascii="Calibri" w:hAnsi="Calibri"/>
          <w:b/>
          <w:sz w:val="20"/>
          <w:szCs w:val="20"/>
          <w:lang w:val="en-US"/>
        </w:rPr>
      </w:pPr>
      <w:ins w:id="19183" w:author="Author">
        <w:r>
          <w:rPr>
            <w:rFonts w:ascii="Calibri" w:hAnsi="Calibri"/>
            <w:b/>
            <w:sz w:val="20"/>
            <w:szCs w:val="20"/>
            <w:lang w:val="en-US"/>
          </w:rPr>
          <w:t>Example:</w:t>
        </w:r>
      </w:ins>
    </w:p>
    <w:p w:rsidR="00743B33" w:rsidRDefault="00D20E06">
      <w:pPr>
        <w:ind w:left="540"/>
        <w:rPr>
          <w:ins w:id="19184" w:author="Author"/>
          <w:rFonts w:ascii="Calibri" w:hAnsi="Calibri"/>
          <w:sz w:val="20"/>
          <w:szCs w:val="20"/>
        </w:rPr>
      </w:pPr>
      <w:ins w:id="19185" w:author="Author">
        <w:r>
          <w:rPr>
            <w:rFonts w:ascii="Calibri" w:hAnsi="Calibri"/>
            <w:sz w:val="20"/>
            <w:szCs w:val="20"/>
          </w:rPr>
          <w:t>Not required.</w:t>
        </w:r>
      </w:ins>
    </w:p>
    <w:p w:rsidR="00743B33" w:rsidRDefault="00743B33">
      <w:pPr>
        <w:ind w:left="540"/>
        <w:rPr>
          <w:ins w:id="19186" w:author="Author"/>
          <w:rFonts w:ascii="Calibri" w:hAnsi="Calibri"/>
          <w:sz w:val="20"/>
          <w:szCs w:val="20"/>
          <w:lang w:val="en-US"/>
        </w:rPr>
      </w:pPr>
    </w:p>
    <w:p w:rsidR="00743B33" w:rsidRDefault="00D20E06">
      <w:pPr>
        <w:ind w:left="540"/>
        <w:rPr>
          <w:ins w:id="19187" w:author="Author"/>
          <w:rFonts w:ascii="Calibri" w:hAnsi="Calibri"/>
          <w:b/>
          <w:color w:val="FF0000"/>
          <w:sz w:val="20"/>
          <w:szCs w:val="20"/>
          <w:lang w:val="en-US"/>
        </w:rPr>
      </w:pPr>
      <w:ins w:id="19188" w:author="Author">
        <w:r>
          <w:rPr>
            <w:rFonts w:ascii="Calibri" w:hAnsi="Calibri"/>
            <w:b/>
            <w:sz w:val="20"/>
            <w:szCs w:val="20"/>
            <w:lang w:val="en-US"/>
          </w:rPr>
          <w:t>Rationale:</w:t>
        </w:r>
      </w:ins>
    </w:p>
    <w:p w:rsidR="00743B33" w:rsidRDefault="00D20E06">
      <w:pPr>
        <w:ind w:left="540"/>
        <w:jc w:val="both"/>
        <w:rPr>
          <w:ins w:id="19189" w:author="Author"/>
          <w:del w:id="19190" w:author="Author"/>
          <w:rFonts w:ascii="Calibri" w:hAnsi="Calibri"/>
          <w:b/>
          <w:sz w:val="20"/>
          <w:szCs w:val="20"/>
          <w:lang w:val="en-US"/>
        </w:rPr>
      </w:pPr>
      <w:ins w:id="19191" w:author="Author">
        <w:r>
          <w:rPr>
            <w:rFonts w:ascii="Calibri" w:hAnsi="Calibri"/>
            <w:sz w:val="20"/>
            <w:szCs w:val="20"/>
          </w:rPr>
          <w:t>Readabilit</w:t>
        </w:r>
        <w:del w:id="19192" w:author="Author">
          <w:r>
            <w:rPr>
              <w:rFonts w:ascii="Calibri" w:hAnsi="Calibri"/>
              <w:sz w:val="20"/>
              <w:szCs w:val="20"/>
            </w:rPr>
            <w:delText>y</w:delText>
          </w:r>
        </w:del>
      </w:ins>
    </w:p>
    <w:p w:rsidR="00743B33" w:rsidRDefault="00743B33" w:rsidP="00743B33">
      <w:pPr>
        <w:ind w:left="540"/>
        <w:jc w:val="both"/>
        <w:rPr>
          <w:ins w:id="19193" w:author="Author"/>
        </w:rPr>
        <w:pPrChange w:id="19194" w:author="Author">
          <w:pPr>
            <w:pStyle w:val="Heading3"/>
          </w:pPr>
        </w:pPrChange>
      </w:pPr>
    </w:p>
    <w:p w:rsidR="00743B33" w:rsidRDefault="00D20E06" w:rsidP="00743B33">
      <w:pPr>
        <w:pStyle w:val="Heading1"/>
        <w:rPr>
          <w:ins w:id="19195" w:author="Author"/>
          <w:del w:id="19196" w:author="Author"/>
        </w:rPr>
        <w:pPrChange w:id="19197" w:author="Author">
          <w:pPr>
            <w:ind w:left="540"/>
          </w:pPr>
        </w:pPrChange>
      </w:pPr>
      <w:ins w:id="19198" w:author="Author">
        <w:del w:id="19199" w:author="Author">
          <w:r>
            <w:delText xml:space="preserve">This helps users </w:delText>
          </w:r>
          <w:r>
            <w:delText>determine which platforms this code had been developed on and also which version they are currently using.</w:delText>
          </w:r>
          <w:bookmarkStart w:id="19200" w:name="_Toc488929577"/>
          <w:bookmarkStart w:id="19201" w:name="_Toc489941787"/>
          <w:bookmarkStart w:id="19202" w:name="_Toc489942945"/>
          <w:bookmarkStart w:id="19203" w:name="_Toc490207226"/>
          <w:bookmarkStart w:id="19204" w:name="_Toc490208391"/>
          <w:bookmarkStart w:id="19205" w:name="_Toc491674232"/>
          <w:bookmarkEnd w:id="19200"/>
          <w:bookmarkEnd w:id="19201"/>
          <w:bookmarkEnd w:id="19202"/>
          <w:bookmarkEnd w:id="19203"/>
          <w:bookmarkEnd w:id="19204"/>
          <w:bookmarkEnd w:id="19205"/>
        </w:del>
      </w:ins>
    </w:p>
    <w:p w:rsidR="00743B33" w:rsidRDefault="00743B33" w:rsidP="00743B33">
      <w:pPr>
        <w:pStyle w:val="Heading1"/>
        <w:rPr>
          <w:ins w:id="19206" w:author="Author"/>
          <w:del w:id="19207" w:author="Author"/>
        </w:rPr>
        <w:pPrChange w:id="19208" w:author="Author">
          <w:pPr>
            <w:pStyle w:val="Heading2"/>
          </w:pPr>
        </w:pPrChange>
      </w:pPr>
      <w:bookmarkStart w:id="19209" w:name="_Toc488929578"/>
      <w:bookmarkStart w:id="19210" w:name="_Toc489941788"/>
      <w:bookmarkStart w:id="19211" w:name="_Toc489942946"/>
      <w:bookmarkStart w:id="19212" w:name="_Toc490207227"/>
      <w:bookmarkStart w:id="19213" w:name="_Toc490208392"/>
      <w:bookmarkStart w:id="19214" w:name="_Toc491674233"/>
      <w:bookmarkEnd w:id="19209"/>
      <w:bookmarkEnd w:id="19210"/>
      <w:bookmarkEnd w:id="19211"/>
      <w:bookmarkEnd w:id="19212"/>
      <w:bookmarkEnd w:id="19213"/>
      <w:bookmarkEnd w:id="19214"/>
    </w:p>
    <w:p w:rsidR="00743B33" w:rsidRDefault="00743B33" w:rsidP="00743B33">
      <w:pPr>
        <w:pStyle w:val="Heading1"/>
        <w:rPr>
          <w:ins w:id="19215" w:author="Author"/>
          <w:del w:id="19216" w:author="Author"/>
        </w:rPr>
        <w:pPrChange w:id="19217" w:author="Author">
          <w:pPr>
            <w:pStyle w:val="Heading3"/>
          </w:pPr>
        </w:pPrChange>
      </w:pPr>
      <w:bookmarkStart w:id="19218" w:name="_Toc488929579"/>
      <w:bookmarkStart w:id="19219" w:name="_Toc489941789"/>
      <w:bookmarkStart w:id="19220" w:name="_Toc489942947"/>
      <w:bookmarkStart w:id="19221" w:name="_Toc490207228"/>
      <w:bookmarkStart w:id="19222" w:name="_Toc490208393"/>
      <w:bookmarkStart w:id="19223" w:name="_Toc491674234"/>
      <w:bookmarkEnd w:id="19218"/>
      <w:bookmarkEnd w:id="19219"/>
      <w:bookmarkEnd w:id="19220"/>
      <w:bookmarkEnd w:id="19221"/>
      <w:bookmarkEnd w:id="19222"/>
      <w:bookmarkEnd w:id="19223"/>
    </w:p>
    <w:p w:rsidR="00743B33" w:rsidRDefault="00D20E06">
      <w:pPr>
        <w:pStyle w:val="Heading1"/>
      </w:pPr>
      <w:bookmarkStart w:id="19224" w:name="_Toc491674235"/>
      <w:r>
        <w:lastRenderedPageBreak/>
        <w:t>Coding style</w:t>
      </w:r>
      <w:bookmarkEnd w:id="14896"/>
      <w:bookmarkEnd w:id="14897"/>
      <w:bookmarkEnd w:id="14898"/>
      <w:bookmarkEnd w:id="14899"/>
      <w:bookmarkEnd w:id="14900"/>
      <w:bookmarkEnd w:id="14901"/>
      <w:bookmarkEnd w:id="14902"/>
      <w:bookmarkEnd w:id="14903"/>
      <w:bookmarkEnd w:id="19224"/>
    </w:p>
    <w:p w:rsidR="00743B33" w:rsidRDefault="00D20E06">
      <w:pPr>
        <w:pStyle w:val="Heading2"/>
      </w:pPr>
      <w:bookmarkStart w:id="19225" w:name="_Toc294795159"/>
      <w:bookmarkStart w:id="19226" w:name="_Toc301956875"/>
      <w:bookmarkStart w:id="19227" w:name="_Toc301960003"/>
      <w:bookmarkStart w:id="19228" w:name="_Toc301960477"/>
      <w:bookmarkStart w:id="19229" w:name="_Toc301960639"/>
      <w:bookmarkStart w:id="19230" w:name="_Toc409602442"/>
      <w:bookmarkStart w:id="19231" w:name="_Toc430267103"/>
      <w:bookmarkStart w:id="19232" w:name="_Toc491674236"/>
      <w:r>
        <w:t>Format</w:t>
      </w:r>
      <w:bookmarkEnd w:id="19225"/>
      <w:bookmarkEnd w:id="19226"/>
      <w:bookmarkEnd w:id="19227"/>
      <w:bookmarkEnd w:id="19228"/>
      <w:bookmarkEnd w:id="19229"/>
      <w:bookmarkEnd w:id="19230"/>
      <w:bookmarkEnd w:id="19231"/>
      <w:bookmarkEnd w:id="19232"/>
    </w:p>
    <w:p w:rsidR="00743B33" w:rsidRDefault="00D20E06" w:rsidP="00743B33">
      <w:pPr>
        <w:pStyle w:val="Heading3"/>
        <w:pPrChange w:id="19233" w:author="Author">
          <w:pPr>
            <w:pStyle w:val="Heading3"/>
            <w:jc w:val="left"/>
          </w:pPr>
        </w:pPrChange>
      </w:pPr>
      <w:bookmarkStart w:id="19234" w:name="_Toc447291311"/>
      <w:bookmarkStart w:id="19235" w:name="_Toc491674237"/>
      <w:bookmarkStart w:id="19236" w:name="_Toc294795160"/>
      <w:bookmarkStart w:id="19237" w:name="_Toc301956876"/>
      <w:bookmarkStart w:id="19238" w:name="_Toc301960004"/>
      <w:bookmarkStart w:id="19239" w:name="_Toc301960478"/>
      <w:bookmarkStart w:id="19240" w:name="_Toc301960640"/>
      <w:bookmarkStart w:id="19241" w:name="_Toc409602443"/>
      <w:bookmarkStart w:id="19242" w:name="_Toc430267104"/>
      <w:r>
        <w:t>Style_Format_001 ([1] Clause 5.4.7 - table 1 - 1g)</w:t>
      </w:r>
      <w:bookmarkEnd w:id="19234"/>
      <w:bookmarkEnd w:id="19235"/>
    </w:p>
    <w:p w:rsidR="00743B33" w:rsidRPr="00743B33" w:rsidRDefault="00D20E06">
      <w:pPr>
        <w:ind w:left="540"/>
        <w:rPr>
          <w:rFonts w:ascii="Calibri" w:hAnsi="Calibri"/>
          <w:b/>
          <w:sz w:val="20"/>
          <w:szCs w:val="20"/>
          <w:lang w:val="en-US"/>
          <w:rPrChange w:id="19243" w:author="Author">
            <w:rPr>
              <w:rFonts w:ascii="Trebuchet MS" w:hAnsi="Trebuchet MS"/>
              <w:b/>
              <w:lang w:val="en-US"/>
            </w:rPr>
          </w:rPrChange>
        </w:rPr>
      </w:pPr>
      <w:r>
        <w:rPr>
          <w:rFonts w:ascii="Calibri" w:hAnsi="Calibri"/>
          <w:b/>
          <w:sz w:val="20"/>
          <w:szCs w:val="20"/>
          <w:lang w:val="en-US"/>
          <w:rPrChange w:id="19244" w:author="Author">
            <w:rPr>
              <w:rFonts w:ascii="Trebuchet MS" w:hAnsi="Trebuchet MS"/>
              <w:b/>
              <w:lang w:val="en-US"/>
            </w:rPr>
          </w:rPrChange>
        </w:rPr>
        <w:t>Rule:</w:t>
      </w:r>
    </w:p>
    <w:p w:rsidR="00743B33" w:rsidRPr="00743B33" w:rsidRDefault="00D20E06">
      <w:pPr>
        <w:ind w:left="540"/>
        <w:rPr>
          <w:rFonts w:ascii="Calibri" w:hAnsi="Calibri"/>
          <w:sz w:val="20"/>
          <w:szCs w:val="20"/>
          <w:rPrChange w:id="19245" w:author="Author">
            <w:rPr>
              <w:rFonts w:ascii="Trebuchet MS" w:hAnsi="Trebuchet MS"/>
              <w:sz w:val="20"/>
              <w:szCs w:val="20"/>
            </w:rPr>
          </w:rPrChange>
        </w:rPr>
      </w:pPr>
      <w:r>
        <w:rPr>
          <w:rFonts w:ascii="Calibri" w:hAnsi="Calibri"/>
          <w:sz w:val="20"/>
          <w:szCs w:val="20"/>
          <w:rPrChange w:id="19246" w:author="Author">
            <w:rPr>
              <w:rFonts w:ascii="Trebuchet MS" w:hAnsi="Trebuchet MS"/>
              <w:sz w:val="20"/>
              <w:szCs w:val="20"/>
            </w:rPr>
          </w:rPrChange>
        </w:rPr>
        <w:t xml:space="preserve">Each file shall have a file template and file description banner </w:t>
      </w:r>
      <w:r>
        <w:rPr>
          <w:rFonts w:ascii="Calibri" w:hAnsi="Calibri"/>
          <w:sz w:val="20"/>
          <w:szCs w:val="20"/>
          <w:rPrChange w:id="19247" w:author="Author">
            <w:rPr>
              <w:rFonts w:ascii="Trebuchet MS" w:hAnsi="Trebuchet MS"/>
              <w:sz w:val="20"/>
              <w:szCs w:val="20"/>
            </w:rPr>
          </w:rPrChange>
        </w:rPr>
        <w:t>agreed for each project. The template should be defined at the starting of development.</w:t>
      </w:r>
    </w:p>
    <w:p w:rsidR="00743B33" w:rsidRPr="00743B33" w:rsidRDefault="00743B33">
      <w:pPr>
        <w:ind w:left="540"/>
        <w:rPr>
          <w:rFonts w:ascii="Calibri" w:hAnsi="Calibri"/>
          <w:sz w:val="20"/>
          <w:szCs w:val="20"/>
          <w:rPrChange w:id="19248" w:author="Author">
            <w:rPr>
              <w:rFonts w:ascii="Trebuchet MS" w:hAnsi="Trebuchet MS"/>
              <w:sz w:val="20"/>
              <w:szCs w:val="20"/>
            </w:rPr>
          </w:rPrChange>
        </w:rPr>
      </w:pPr>
    </w:p>
    <w:p w:rsidR="00743B33" w:rsidRPr="00743B33" w:rsidRDefault="00D20E06">
      <w:pPr>
        <w:ind w:left="540"/>
        <w:rPr>
          <w:rFonts w:ascii="Calibri" w:hAnsi="Calibri"/>
          <w:b/>
          <w:sz w:val="20"/>
          <w:szCs w:val="20"/>
          <w:lang w:val="en-US"/>
          <w:rPrChange w:id="19249" w:author="Author">
            <w:rPr>
              <w:rFonts w:ascii="Trebuchet MS" w:hAnsi="Trebuchet MS"/>
              <w:b/>
              <w:lang w:val="en-US"/>
            </w:rPr>
          </w:rPrChange>
        </w:rPr>
      </w:pPr>
      <w:r>
        <w:rPr>
          <w:rFonts w:ascii="Calibri" w:hAnsi="Calibri"/>
          <w:b/>
          <w:sz w:val="20"/>
          <w:szCs w:val="20"/>
          <w:lang w:val="en-US"/>
          <w:rPrChange w:id="19250" w:author="Author">
            <w:rPr>
              <w:rFonts w:ascii="Trebuchet MS" w:hAnsi="Trebuchet MS"/>
              <w:b/>
              <w:lang w:val="en-US"/>
            </w:rPr>
          </w:rPrChange>
        </w:rPr>
        <w:t>Example:</w:t>
      </w:r>
    </w:p>
    <w:p w:rsidR="00743B33" w:rsidRPr="00743B33" w:rsidRDefault="00D20E06">
      <w:pPr>
        <w:ind w:left="540"/>
        <w:rPr>
          <w:rFonts w:ascii="Calibri" w:hAnsi="Calibri"/>
          <w:sz w:val="20"/>
          <w:szCs w:val="20"/>
          <w:rPrChange w:id="19251" w:author="Author">
            <w:rPr>
              <w:rFonts w:ascii="Trebuchet MS" w:hAnsi="Trebuchet MS"/>
              <w:sz w:val="20"/>
              <w:szCs w:val="20"/>
            </w:rPr>
          </w:rPrChange>
        </w:rPr>
      </w:pPr>
      <w:r>
        <w:rPr>
          <w:rFonts w:ascii="Calibri" w:hAnsi="Calibri"/>
          <w:sz w:val="20"/>
          <w:szCs w:val="20"/>
          <w:rPrChange w:id="19252" w:author="Author">
            <w:rPr>
              <w:rFonts w:ascii="Trebuchet MS" w:hAnsi="Trebuchet MS"/>
              <w:sz w:val="20"/>
              <w:szCs w:val="20"/>
            </w:rPr>
          </w:rPrChange>
        </w:rPr>
        <w:t>Not required.</w:t>
      </w:r>
    </w:p>
    <w:p w:rsidR="00743B33" w:rsidRPr="00743B33" w:rsidRDefault="00743B33">
      <w:pPr>
        <w:ind w:left="540"/>
        <w:rPr>
          <w:rFonts w:ascii="Calibri" w:hAnsi="Calibri"/>
          <w:sz w:val="20"/>
          <w:szCs w:val="20"/>
          <w:lang w:val="en-US"/>
          <w:rPrChange w:id="19253" w:author="Author">
            <w:rPr>
              <w:rFonts w:ascii="Trebuchet MS" w:hAnsi="Trebuchet MS"/>
              <w:lang w:val="en-US"/>
            </w:rPr>
          </w:rPrChange>
        </w:rPr>
      </w:pPr>
    </w:p>
    <w:p w:rsidR="00743B33" w:rsidRPr="00743B33" w:rsidRDefault="00D20E06">
      <w:pPr>
        <w:ind w:left="540"/>
        <w:rPr>
          <w:rFonts w:ascii="Calibri" w:hAnsi="Calibri"/>
          <w:b/>
          <w:color w:val="FF0000"/>
          <w:sz w:val="20"/>
          <w:szCs w:val="20"/>
          <w:lang w:val="en-US"/>
          <w:rPrChange w:id="19254" w:author="Author">
            <w:rPr>
              <w:rFonts w:ascii="Trebuchet MS" w:hAnsi="Trebuchet MS"/>
              <w:b/>
              <w:color w:val="FF0000"/>
              <w:lang w:val="en-US"/>
            </w:rPr>
          </w:rPrChange>
        </w:rPr>
      </w:pPr>
      <w:r>
        <w:rPr>
          <w:rFonts w:ascii="Calibri" w:hAnsi="Calibri"/>
          <w:b/>
          <w:sz w:val="20"/>
          <w:szCs w:val="20"/>
          <w:lang w:val="en-US"/>
          <w:rPrChange w:id="19255" w:author="Author">
            <w:rPr>
              <w:rFonts w:ascii="Trebuchet MS" w:hAnsi="Trebuchet MS"/>
              <w:b/>
              <w:lang w:val="en-US"/>
            </w:rPr>
          </w:rPrChange>
        </w:rPr>
        <w:t>Rationale:</w:t>
      </w:r>
    </w:p>
    <w:p w:rsidR="00743B33" w:rsidRPr="00743B33" w:rsidRDefault="00D20E06">
      <w:pPr>
        <w:ind w:left="540"/>
        <w:rPr>
          <w:rFonts w:ascii="Calibri" w:hAnsi="Calibri"/>
          <w:sz w:val="20"/>
          <w:szCs w:val="20"/>
          <w:rPrChange w:id="19256" w:author="Author">
            <w:rPr>
              <w:rFonts w:ascii="Trebuchet MS" w:hAnsi="Trebuchet MS"/>
              <w:sz w:val="20"/>
              <w:szCs w:val="20"/>
            </w:rPr>
          </w:rPrChange>
        </w:rPr>
      </w:pPr>
      <w:r>
        <w:rPr>
          <w:rFonts w:ascii="Calibri" w:hAnsi="Calibri"/>
          <w:sz w:val="20"/>
          <w:szCs w:val="20"/>
          <w:rPrChange w:id="19257" w:author="Author">
            <w:rPr>
              <w:rFonts w:ascii="Trebuchet MS" w:hAnsi="Trebuchet MS"/>
              <w:sz w:val="20"/>
              <w:szCs w:val="20"/>
            </w:rPr>
          </w:rPrChange>
        </w:rPr>
        <w:t>This helps users determine which platforms this code had been developed on and also which version they are currently using.</w:t>
      </w:r>
    </w:p>
    <w:p w:rsidR="00743B33" w:rsidRPr="00743B33" w:rsidRDefault="00743B33" w:rsidP="00743B33">
      <w:pPr>
        <w:pStyle w:val="Heading3"/>
        <w:rPr>
          <w:del w:id="19258" w:author="Author"/>
          <w:rPrChange w:id="19259" w:author="Author">
            <w:rPr>
              <w:del w:id="19260" w:author="Author"/>
              <w:rFonts w:ascii="Trebuchet MS" w:hAnsi="Trebuchet MS"/>
              <w:lang w:val="en-US"/>
            </w:rPr>
          </w:rPrChange>
        </w:rPr>
        <w:pPrChange w:id="19261" w:author="Author">
          <w:pPr>
            <w:ind w:left="540"/>
          </w:pPr>
        </w:pPrChange>
      </w:pPr>
      <w:bookmarkStart w:id="19262" w:name="_Toc488929583"/>
      <w:bookmarkStart w:id="19263" w:name="_Toc489941793"/>
      <w:bookmarkStart w:id="19264" w:name="_Toc489942951"/>
      <w:bookmarkStart w:id="19265" w:name="_Toc490207232"/>
      <w:bookmarkStart w:id="19266" w:name="_Toc490208397"/>
      <w:bookmarkStart w:id="19267" w:name="_Toc491674238"/>
      <w:bookmarkEnd w:id="19262"/>
      <w:bookmarkEnd w:id="19263"/>
      <w:bookmarkEnd w:id="19264"/>
      <w:bookmarkEnd w:id="19265"/>
      <w:bookmarkEnd w:id="19266"/>
      <w:bookmarkEnd w:id="19267"/>
    </w:p>
    <w:p w:rsidR="00743B33" w:rsidRDefault="00D20E06" w:rsidP="00743B33">
      <w:pPr>
        <w:pStyle w:val="Heading3"/>
        <w:pPrChange w:id="19268" w:author="Author">
          <w:pPr>
            <w:pStyle w:val="Heading3"/>
            <w:jc w:val="left"/>
          </w:pPr>
        </w:pPrChange>
      </w:pPr>
      <w:bookmarkStart w:id="19269" w:name="_Toc447291312"/>
      <w:bookmarkStart w:id="19270" w:name="_Toc491674239"/>
      <w:r>
        <w:t>Style_F</w:t>
      </w:r>
      <w:r>
        <w:t>ormat_002 ([1] Clause 5.4.7 - table 1 - 1g)</w:t>
      </w:r>
      <w:bookmarkEnd w:id="19269"/>
      <w:bookmarkEnd w:id="19270"/>
    </w:p>
    <w:p w:rsidR="00743B33" w:rsidRPr="00743B33" w:rsidRDefault="00D20E06">
      <w:pPr>
        <w:ind w:left="540"/>
        <w:rPr>
          <w:rFonts w:ascii="Calibri" w:hAnsi="Calibri"/>
          <w:b/>
          <w:sz w:val="20"/>
          <w:szCs w:val="20"/>
          <w:lang w:val="en-US"/>
          <w:rPrChange w:id="19271" w:author="Author">
            <w:rPr>
              <w:rFonts w:ascii="Trebuchet MS" w:hAnsi="Trebuchet MS"/>
              <w:b/>
              <w:lang w:val="en-US"/>
            </w:rPr>
          </w:rPrChange>
        </w:rPr>
      </w:pPr>
      <w:r>
        <w:rPr>
          <w:rFonts w:ascii="Calibri" w:hAnsi="Calibri"/>
          <w:b/>
          <w:sz w:val="20"/>
          <w:szCs w:val="20"/>
          <w:lang w:val="en-US"/>
          <w:rPrChange w:id="19272" w:author="Author">
            <w:rPr>
              <w:rFonts w:ascii="Trebuchet MS" w:hAnsi="Trebuchet MS"/>
              <w:b/>
              <w:lang w:val="en-US"/>
            </w:rPr>
          </w:rPrChange>
        </w:rPr>
        <w:t>Rule:</w:t>
      </w:r>
    </w:p>
    <w:p w:rsidR="00743B33" w:rsidRPr="00743B33" w:rsidRDefault="00D20E06">
      <w:pPr>
        <w:ind w:left="540"/>
        <w:rPr>
          <w:del w:id="19273" w:author="Author"/>
          <w:rFonts w:ascii="Calibri" w:hAnsi="Calibri"/>
          <w:sz w:val="20"/>
          <w:szCs w:val="20"/>
          <w:rPrChange w:id="19274" w:author="Author">
            <w:rPr>
              <w:del w:id="19275" w:author="Author"/>
              <w:rFonts w:ascii="Trebuchet MS" w:hAnsi="Trebuchet MS"/>
              <w:sz w:val="20"/>
              <w:szCs w:val="20"/>
            </w:rPr>
          </w:rPrChange>
        </w:rPr>
      </w:pPr>
      <w:r>
        <w:rPr>
          <w:rFonts w:ascii="Calibri" w:hAnsi="Calibri"/>
          <w:sz w:val="20"/>
          <w:szCs w:val="20"/>
          <w:rPrChange w:id="19276" w:author="Author">
            <w:rPr>
              <w:rFonts w:ascii="Trebuchet MS" w:hAnsi="Trebuchet MS"/>
              <w:sz w:val="20"/>
              <w:szCs w:val="20"/>
            </w:rPr>
          </w:rPrChange>
        </w:rPr>
        <w:t xml:space="preserve">Items of similar purpose such as </w:t>
      </w:r>
      <w:del w:id="19277" w:author="Author">
        <w:r>
          <w:rPr>
            <w:rFonts w:ascii="Calibri" w:hAnsi="Calibri"/>
            <w:sz w:val="20"/>
            <w:szCs w:val="20"/>
            <w:rPrChange w:id="19278" w:author="Author">
              <w:rPr>
                <w:rFonts w:ascii="Trebuchet MS" w:hAnsi="Trebuchet MS"/>
                <w:sz w:val="20"/>
                <w:szCs w:val="20"/>
              </w:rPr>
            </w:rPrChange>
          </w:rPr>
          <w:delText>file inclusion</w:delText>
        </w:r>
      </w:del>
      <w:ins w:id="19279" w:author="Author">
        <w:r>
          <w:rPr>
            <w:rFonts w:ascii="Calibri" w:hAnsi="Calibri"/>
            <w:sz w:val="20"/>
            <w:szCs w:val="20"/>
          </w:rPr>
          <w:t>namespace</w:t>
        </w:r>
      </w:ins>
      <w:r>
        <w:rPr>
          <w:rFonts w:ascii="Calibri" w:hAnsi="Calibri"/>
          <w:sz w:val="20"/>
          <w:szCs w:val="20"/>
          <w:rPrChange w:id="19280" w:author="Author">
            <w:rPr>
              <w:rFonts w:ascii="Trebuchet MS" w:hAnsi="Trebuchet MS"/>
              <w:sz w:val="20"/>
              <w:szCs w:val="20"/>
            </w:rPr>
          </w:rPrChange>
        </w:rPr>
        <w:t xml:space="preserve">, </w:t>
      </w:r>
      <w:ins w:id="19281" w:author="Author">
        <w:r>
          <w:rPr>
            <w:rFonts w:ascii="Calibri" w:hAnsi="Calibri"/>
            <w:sz w:val="20"/>
            <w:szCs w:val="20"/>
          </w:rPr>
          <w:t xml:space="preserve">class, type of member, attributes, </w:t>
        </w:r>
      </w:ins>
      <w:r>
        <w:rPr>
          <w:rFonts w:ascii="Calibri" w:hAnsi="Calibri"/>
          <w:sz w:val="20"/>
          <w:szCs w:val="20"/>
          <w:rPrChange w:id="19282" w:author="Author">
            <w:rPr>
              <w:rFonts w:ascii="Trebuchet MS" w:hAnsi="Trebuchet MS"/>
              <w:sz w:val="20"/>
              <w:szCs w:val="20"/>
            </w:rPr>
          </w:rPrChange>
        </w:rPr>
        <w:t xml:space="preserve">declaring global variables, </w:t>
      </w:r>
      <w:ins w:id="19283" w:author="Author">
        <w:r>
          <w:rPr>
            <w:rFonts w:ascii="Calibri" w:hAnsi="Calibri"/>
            <w:sz w:val="20"/>
            <w:szCs w:val="20"/>
          </w:rPr>
          <w:t>methods</w:t>
        </w:r>
      </w:ins>
      <w:del w:id="19284" w:author="Author">
        <w:r>
          <w:rPr>
            <w:rFonts w:ascii="Calibri" w:hAnsi="Calibri"/>
            <w:sz w:val="20"/>
            <w:szCs w:val="20"/>
            <w:rPrChange w:id="19285" w:author="Author">
              <w:rPr>
                <w:rFonts w:ascii="Trebuchet MS" w:hAnsi="Trebuchet MS"/>
                <w:sz w:val="20"/>
                <w:szCs w:val="20"/>
              </w:rPr>
            </w:rPrChange>
          </w:rPr>
          <w:delText>function prototypes</w:delText>
        </w:r>
      </w:del>
      <w:r>
        <w:rPr>
          <w:rFonts w:ascii="Calibri" w:hAnsi="Calibri"/>
          <w:sz w:val="20"/>
          <w:szCs w:val="20"/>
          <w:rPrChange w:id="19286" w:author="Author">
            <w:rPr>
              <w:rFonts w:ascii="Trebuchet MS" w:hAnsi="Trebuchet MS"/>
              <w:sz w:val="20"/>
              <w:szCs w:val="20"/>
            </w:rPr>
          </w:rPrChange>
        </w:rPr>
        <w:t xml:space="preserve">, etc. shall be grouped </w:t>
      </w:r>
      <w:ins w:id="19287" w:author="Author">
        <w:r>
          <w:rPr>
            <w:rFonts w:ascii="Calibri" w:hAnsi="Calibri"/>
            <w:sz w:val="20"/>
            <w:szCs w:val="20"/>
          </w:rPr>
          <w:t xml:space="preserve">and ordered </w:t>
        </w:r>
      </w:ins>
      <w:r>
        <w:rPr>
          <w:rFonts w:ascii="Calibri" w:hAnsi="Calibri"/>
          <w:sz w:val="20"/>
          <w:szCs w:val="20"/>
          <w:rPrChange w:id="19288" w:author="Author">
            <w:rPr>
              <w:rFonts w:ascii="Trebuchet MS" w:hAnsi="Trebuchet MS"/>
              <w:sz w:val="20"/>
              <w:szCs w:val="20"/>
            </w:rPr>
          </w:rPrChange>
        </w:rPr>
        <w:t>together</w:t>
      </w:r>
      <w:ins w:id="19289" w:author="Author">
        <w:r>
          <w:rPr>
            <w:rFonts w:ascii="Calibri" w:hAnsi="Calibri"/>
            <w:sz w:val="20"/>
            <w:szCs w:val="20"/>
          </w:rPr>
          <w:t>. The result of</w:t>
        </w:r>
        <w:r>
          <w:rPr>
            <w:rFonts w:ascii="Calibri" w:hAnsi="Calibri"/>
            <w:sz w:val="20"/>
            <w:szCs w:val="20"/>
          </w:rPr>
          <w:t xml:space="preserve"> ordering is the combination of all the lists provided with descending priority.</w:t>
        </w:r>
        <w:r>
          <w:t xml:space="preserve"> </w:t>
        </w:r>
      </w:ins>
      <w:del w:id="19290" w:author="Author">
        <w:r>
          <w:rPr>
            <w:rFonts w:ascii="Calibri" w:hAnsi="Calibri"/>
            <w:sz w:val="20"/>
            <w:szCs w:val="20"/>
            <w:rPrChange w:id="19291" w:author="Author">
              <w:rPr>
                <w:rFonts w:ascii="Trebuchet MS" w:hAnsi="Trebuchet MS"/>
                <w:sz w:val="20"/>
                <w:szCs w:val="20"/>
              </w:rPr>
            </w:rPrChange>
          </w:rPr>
          <w:delText xml:space="preserve"> at the top of a source file (or within a header file). The order of these sections shall be:</w:delText>
        </w:r>
      </w:del>
    </w:p>
    <w:p w:rsidR="00743B33" w:rsidRPr="00743B33" w:rsidRDefault="00743B33">
      <w:pPr>
        <w:ind w:left="540"/>
        <w:rPr>
          <w:del w:id="19292" w:author="Author"/>
          <w:rFonts w:ascii="Calibri" w:hAnsi="Calibri"/>
          <w:sz w:val="20"/>
          <w:szCs w:val="20"/>
          <w:rPrChange w:id="19293" w:author="Author">
            <w:rPr>
              <w:del w:id="19294" w:author="Author"/>
              <w:rFonts w:ascii="Trebuchet MS" w:hAnsi="Trebuchet MS"/>
              <w:sz w:val="20"/>
              <w:szCs w:val="20"/>
            </w:rPr>
          </w:rPrChange>
        </w:rPr>
      </w:pPr>
    </w:p>
    <w:p w:rsidR="00743B33" w:rsidRPr="00743B33" w:rsidRDefault="00D20E06">
      <w:pPr>
        <w:ind w:left="540"/>
        <w:rPr>
          <w:del w:id="19295" w:author="Author"/>
          <w:rFonts w:ascii="Calibri" w:hAnsi="Calibri"/>
          <w:sz w:val="20"/>
          <w:szCs w:val="20"/>
          <w:rPrChange w:id="19296" w:author="Author">
            <w:rPr>
              <w:del w:id="19297" w:author="Author"/>
              <w:rFonts w:ascii="Trebuchet MS" w:hAnsi="Trebuchet MS"/>
              <w:sz w:val="20"/>
              <w:szCs w:val="20"/>
            </w:rPr>
          </w:rPrChange>
        </w:rPr>
      </w:pPr>
      <w:del w:id="19298" w:author="Author">
        <w:r>
          <w:rPr>
            <w:rFonts w:ascii="Calibri" w:hAnsi="Calibri"/>
            <w:sz w:val="20"/>
            <w:szCs w:val="20"/>
            <w:rPrChange w:id="19299" w:author="Author">
              <w:rPr>
                <w:rFonts w:ascii="Trebuchet MS" w:hAnsi="Trebuchet MS"/>
                <w:sz w:val="20"/>
                <w:szCs w:val="20"/>
              </w:rPr>
            </w:rPrChange>
          </w:rPr>
          <w:delText>- For a C source file:</w:delText>
        </w:r>
      </w:del>
    </w:p>
    <w:p w:rsidR="00743B33" w:rsidRPr="00743B33" w:rsidRDefault="00D20E06">
      <w:pPr>
        <w:ind w:left="540"/>
        <w:rPr>
          <w:del w:id="19300" w:author="Author"/>
          <w:rFonts w:ascii="Calibri" w:hAnsi="Calibri"/>
          <w:sz w:val="20"/>
          <w:szCs w:val="20"/>
          <w:rPrChange w:id="19301" w:author="Author">
            <w:rPr>
              <w:del w:id="19302" w:author="Author"/>
              <w:rFonts w:ascii="Trebuchet MS" w:hAnsi="Trebuchet MS"/>
              <w:sz w:val="20"/>
              <w:szCs w:val="20"/>
            </w:rPr>
          </w:rPrChange>
        </w:rPr>
      </w:pPr>
      <w:del w:id="19303" w:author="Author">
        <w:r>
          <w:rPr>
            <w:rFonts w:ascii="Calibri" w:hAnsi="Calibri"/>
            <w:sz w:val="20"/>
            <w:szCs w:val="20"/>
            <w:rPrChange w:id="19304" w:author="Author">
              <w:rPr>
                <w:rFonts w:ascii="Trebuchet MS" w:hAnsi="Trebuchet MS"/>
                <w:sz w:val="20"/>
                <w:szCs w:val="20"/>
              </w:rPr>
            </w:rPrChange>
          </w:rPr>
          <w:delText>1. File inclusion (system includes - &lt;xxx.h&gt;, followed by</w:delText>
        </w:r>
        <w:r>
          <w:rPr>
            <w:rFonts w:ascii="Calibri" w:hAnsi="Calibri"/>
            <w:sz w:val="20"/>
            <w:szCs w:val="20"/>
            <w:rPrChange w:id="19305" w:author="Author">
              <w:rPr>
                <w:rFonts w:ascii="Trebuchet MS" w:hAnsi="Trebuchet MS"/>
                <w:sz w:val="20"/>
                <w:szCs w:val="20"/>
              </w:rPr>
            </w:rPrChange>
          </w:rPr>
          <w:delText xml:space="preserve"> project includes - “xxx.h”).</w:delText>
        </w:r>
      </w:del>
    </w:p>
    <w:p w:rsidR="00743B33" w:rsidRPr="00743B33" w:rsidRDefault="00D20E06">
      <w:pPr>
        <w:ind w:left="540"/>
        <w:rPr>
          <w:del w:id="19306" w:author="Author"/>
          <w:rFonts w:ascii="Calibri" w:hAnsi="Calibri"/>
          <w:sz w:val="20"/>
          <w:szCs w:val="20"/>
          <w:rPrChange w:id="19307" w:author="Author">
            <w:rPr>
              <w:del w:id="19308" w:author="Author"/>
              <w:rFonts w:ascii="Trebuchet MS" w:hAnsi="Trebuchet MS"/>
              <w:sz w:val="20"/>
              <w:szCs w:val="20"/>
            </w:rPr>
          </w:rPrChange>
        </w:rPr>
      </w:pPr>
      <w:del w:id="19309" w:author="Author">
        <w:r>
          <w:rPr>
            <w:rFonts w:ascii="Calibri" w:hAnsi="Calibri"/>
            <w:sz w:val="20"/>
            <w:szCs w:val="20"/>
            <w:rPrChange w:id="19310" w:author="Author">
              <w:rPr>
                <w:rFonts w:ascii="Trebuchet MS" w:hAnsi="Trebuchet MS"/>
                <w:sz w:val="20"/>
                <w:szCs w:val="20"/>
              </w:rPr>
            </w:rPrChange>
          </w:rPr>
          <w:delText>2. Macro.</w:delText>
        </w:r>
      </w:del>
    </w:p>
    <w:p w:rsidR="00743B33" w:rsidRPr="00743B33" w:rsidRDefault="00D20E06">
      <w:pPr>
        <w:ind w:left="540"/>
        <w:rPr>
          <w:del w:id="19311" w:author="Author"/>
          <w:rFonts w:ascii="Calibri" w:hAnsi="Calibri"/>
          <w:sz w:val="20"/>
          <w:szCs w:val="20"/>
          <w:rPrChange w:id="19312" w:author="Author">
            <w:rPr>
              <w:del w:id="19313" w:author="Author"/>
              <w:rFonts w:ascii="Trebuchet MS" w:hAnsi="Trebuchet MS"/>
              <w:sz w:val="20"/>
              <w:szCs w:val="20"/>
            </w:rPr>
          </w:rPrChange>
        </w:rPr>
      </w:pPr>
      <w:del w:id="19314" w:author="Author">
        <w:r>
          <w:rPr>
            <w:rFonts w:ascii="Calibri" w:hAnsi="Calibri"/>
            <w:sz w:val="20"/>
            <w:szCs w:val="20"/>
            <w:rPrChange w:id="19315" w:author="Author">
              <w:rPr>
                <w:rFonts w:ascii="Trebuchet MS" w:hAnsi="Trebuchet MS"/>
                <w:sz w:val="20"/>
                <w:szCs w:val="20"/>
              </w:rPr>
            </w:rPrChange>
          </w:rPr>
          <w:delText>3. Typedef.</w:delText>
        </w:r>
      </w:del>
    </w:p>
    <w:p w:rsidR="00743B33" w:rsidRPr="00743B33" w:rsidRDefault="00D20E06">
      <w:pPr>
        <w:ind w:left="540"/>
        <w:rPr>
          <w:del w:id="19316" w:author="Author"/>
          <w:rFonts w:ascii="Calibri" w:hAnsi="Calibri"/>
          <w:sz w:val="20"/>
          <w:szCs w:val="20"/>
          <w:rPrChange w:id="19317" w:author="Author">
            <w:rPr>
              <w:del w:id="19318" w:author="Author"/>
              <w:rFonts w:ascii="Trebuchet MS" w:hAnsi="Trebuchet MS"/>
              <w:sz w:val="20"/>
              <w:szCs w:val="20"/>
            </w:rPr>
          </w:rPrChange>
        </w:rPr>
      </w:pPr>
      <w:del w:id="19319" w:author="Author">
        <w:r>
          <w:rPr>
            <w:rFonts w:ascii="Calibri" w:hAnsi="Calibri"/>
            <w:sz w:val="20"/>
            <w:szCs w:val="20"/>
            <w:rPrChange w:id="19320" w:author="Author">
              <w:rPr>
                <w:rFonts w:ascii="Trebuchet MS" w:hAnsi="Trebuchet MS"/>
                <w:sz w:val="20"/>
                <w:szCs w:val="20"/>
              </w:rPr>
            </w:rPrChange>
          </w:rPr>
          <w:delText>4. Exported global.</w:delText>
        </w:r>
      </w:del>
    </w:p>
    <w:p w:rsidR="00743B33" w:rsidRPr="00743B33" w:rsidRDefault="00D20E06">
      <w:pPr>
        <w:ind w:left="540"/>
        <w:rPr>
          <w:del w:id="19321" w:author="Author"/>
          <w:rFonts w:ascii="Calibri" w:hAnsi="Calibri"/>
          <w:sz w:val="20"/>
          <w:szCs w:val="20"/>
          <w:rPrChange w:id="19322" w:author="Author">
            <w:rPr>
              <w:del w:id="19323" w:author="Author"/>
              <w:rFonts w:ascii="Trebuchet MS" w:hAnsi="Trebuchet MS"/>
              <w:sz w:val="20"/>
              <w:szCs w:val="20"/>
            </w:rPr>
          </w:rPrChange>
        </w:rPr>
      </w:pPr>
      <w:del w:id="19324" w:author="Author">
        <w:r>
          <w:rPr>
            <w:rFonts w:ascii="Calibri" w:hAnsi="Calibri"/>
            <w:sz w:val="20"/>
            <w:szCs w:val="20"/>
            <w:rPrChange w:id="19325" w:author="Author">
              <w:rPr>
                <w:rFonts w:ascii="Trebuchet MS" w:hAnsi="Trebuchet MS"/>
                <w:sz w:val="20"/>
                <w:szCs w:val="20"/>
              </w:rPr>
            </w:rPrChange>
          </w:rPr>
          <w:delText>5. Private global variables and functions.</w:delText>
        </w:r>
      </w:del>
    </w:p>
    <w:p w:rsidR="00743B33" w:rsidRPr="00743B33" w:rsidRDefault="00743B33">
      <w:pPr>
        <w:ind w:left="540"/>
        <w:rPr>
          <w:del w:id="19326" w:author="Author"/>
          <w:rFonts w:ascii="Calibri" w:hAnsi="Calibri"/>
          <w:sz w:val="20"/>
          <w:szCs w:val="20"/>
          <w:rPrChange w:id="19327" w:author="Author">
            <w:rPr>
              <w:del w:id="19328" w:author="Author"/>
              <w:rFonts w:ascii="Trebuchet MS" w:hAnsi="Trebuchet MS"/>
              <w:sz w:val="20"/>
              <w:szCs w:val="20"/>
            </w:rPr>
          </w:rPrChange>
        </w:rPr>
      </w:pPr>
    </w:p>
    <w:p w:rsidR="00743B33" w:rsidRPr="00743B33" w:rsidRDefault="00D20E06">
      <w:pPr>
        <w:ind w:left="540"/>
        <w:rPr>
          <w:del w:id="19329" w:author="Author"/>
          <w:rFonts w:ascii="Calibri" w:hAnsi="Calibri"/>
          <w:sz w:val="20"/>
          <w:szCs w:val="20"/>
          <w:rPrChange w:id="19330" w:author="Author">
            <w:rPr>
              <w:del w:id="19331" w:author="Author"/>
              <w:rFonts w:ascii="Trebuchet MS" w:hAnsi="Trebuchet MS"/>
              <w:sz w:val="20"/>
              <w:szCs w:val="20"/>
            </w:rPr>
          </w:rPrChange>
        </w:rPr>
      </w:pPr>
      <w:del w:id="19332" w:author="Author">
        <w:r>
          <w:rPr>
            <w:rFonts w:ascii="Calibri" w:hAnsi="Calibri"/>
            <w:sz w:val="20"/>
            <w:szCs w:val="20"/>
            <w:rPrChange w:id="19333" w:author="Author">
              <w:rPr>
                <w:rFonts w:ascii="Trebuchet MS" w:hAnsi="Trebuchet MS"/>
                <w:sz w:val="20"/>
                <w:szCs w:val="20"/>
              </w:rPr>
            </w:rPrChange>
          </w:rPr>
          <w:delText>- For a C header file:</w:delText>
        </w:r>
      </w:del>
    </w:p>
    <w:p w:rsidR="00743B33" w:rsidRPr="00743B33" w:rsidRDefault="00D20E06">
      <w:pPr>
        <w:ind w:left="540"/>
        <w:rPr>
          <w:del w:id="19334" w:author="Author"/>
          <w:rFonts w:ascii="Calibri" w:hAnsi="Calibri"/>
          <w:sz w:val="20"/>
          <w:szCs w:val="20"/>
          <w:rPrChange w:id="19335" w:author="Author">
            <w:rPr>
              <w:del w:id="19336" w:author="Author"/>
              <w:rFonts w:ascii="Trebuchet MS" w:hAnsi="Trebuchet MS"/>
              <w:sz w:val="20"/>
              <w:szCs w:val="20"/>
            </w:rPr>
          </w:rPrChange>
        </w:rPr>
      </w:pPr>
      <w:del w:id="19337" w:author="Author">
        <w:r>
          <w:rPr>
            <w:rFonts w:ascii="Calibri" w:hAnsi="Calibri"/>
            <w:sz w:val="20"/>
            <w:szCs w:val="20"/>
            <w:rPrChange w:id="19338" w:author="Author">
              <w:rPr>
                <w:rFonts w:ascii="Trebuchet MS" w:hAnsi="Trebuchet MS"/>
                <w:sz w:val="20"/>
                <w:szCs w:val="20"/>
              </w:rPr>
            </w:rPrChange>
          </w:rPr>
          <w:delText>1. Macro definitions.</w:delText>
        </w:r>
      </w:del>
    </w:p>
    <w:p w:rsidR="00743B33" w:rsidRPr="00743B33" w:rsidRDefault="00D20E06">
      <w:pPr>
        <w:ind w:left="540"/>
        <w:rPr>
          <w:del w:id="19339" w:author="Author"/>
          <w:rFonts w:ascii="Calibri" w:hAnsi="Calibri"/>
          <w:sz w:val="20"/>
          <w:szCs w:val="20"/>
          <w:rPrChange w:id="19340" w:author="Author">
            <w:rPr>
              <w:del w:id="19341" w:author="Author"/>
              <w:rFonts w:ascii="Trebuchet MS" w:hAnsi="Trebuchet MS"/>
              <w:sz w:val="20"/>
              <w:szCs w:val="20"/>
            </w:rPr>
          </w:rPrChange>
        </w:rPr>
      </w:pPr>
      <w:del w:id="19342" w:author="Author">
        <w:r>
          <w:rPr>
            <w:rFonts w:ascii="Calibri" w:hAnsi="Calibri"/>
            <w:sz w:val="20"/>
            <w:szCs w:val="20"/>
            <w:rPrChange w:id="19343" w:author="Author">
              <w:rPr>
                <w:rFonts w:ascii="Trebuchet MS" w:hAnsi="Trebuchet MS"/>
                <w:sz w:val="20"/>
                <w:szCs w:val="20"/>
              </w:rPr>
            </w:rPrChange>
          </w:rPr>
          <w:delText>2. Typedef definitions.</w:delText>
        </w:r>
      </w:del>
    </w:p>
    <w:p w:rsidR="00743B33" w:rsidRPr="00743B33" w:rsidRDefault="00D20E06">
      <w:pPr>
        <w:ind w:left="540"/>
        <w:rPr>
          <w:del w:id="19344" w:author="Author"/>
          <w:rFonts w:ascii="Calibri" w:hAnsi="Calibri"/>
          <w:sz w:val="20"/>
          <w:szCs w:val="20"/>
          <w:rPrChange w:id="19345" w:author="Author">
            <w:rPr>
              <w:del w:id="19346" w:author="Author"/>
              <w:rFonts w:ascii="Trebuchet MS" w:hAnsi="Trebuchet MS"/>
              <w:sz w:val="20"/>
              <w:szCs w:val="20"/>
            </w:rPr>
          </w:rPrChange>
        </w:rPr>
      </w:pPr>
      <w:del w:id="19347" w:author="Author">
        <w:r>
          <w:rPr>
            <w:rFonts w:ascii="Calibri" w:hAnsi="Calibri"/>
            <w:sz w:val="20"/>
            <w:szCs w:val="20"/>
            <w:rPrChange w:id="19348" w:author="Author">
              <w:rPr>
                <w:rFonts w:ascii="Trebuchet MS" w:hAnsi="Trebuchet MS"/>
                <w:sz w:val="20"/>
                <w:szCs w:val="20"/>
              </w:rPr>
            </w:rPrChange>
          </w:rPr>
          <w:delText>3. Exported global variables (extern).</w:delText>
        </w:r>
      </w:del>
    </w:p>
    <w:p w:rsidR="00743B33" w:rsidRPr="00743B33" w:rsidRDefault="00D20E06">
      <w:pPr>
        <w:ind w:left="540"/>
        <w:rPr>
          <w:del w:id="19349" w:author="Author"/>
          <w:rFonts w:ascii="Calibri" w:hAnsi="Calibri"/>
          <w:sz w:val="20"/>
          <w:szCs w:val="20"/>
          <w:rPrChange w:id="19350" w:author="Author">
            <w:rPr>
              <w:del w:id="19351" w:author="Author"/>
              <w:rFonts w:ascii="Trebuchet MS" w:hAnsi="Trebuchet MS"/>
              <w:sz w:val="20"/>
              <w:szCs w:val="20"/>
            </w:rPr>
          </w:rPrChange>
        </w:rPr>
      </w:pPr>
      <w:del w:id="19352" w:author="Author">
        <w:r>
          <w:rPr>
            <w:rFonts w:ascii="Calibri" w:hAnsi="Calibri"/>
            <w:sz w:val="20"/>
            <w:szCs w:val="20"/>
            <w:rPrChange w:id="19353" w:author="Author">
              <w:rPr>
                <w:rFonts w:ascii="Trebuchet MS" w:hAnsi="Trebuchet MS"/>
                <w:sz w:val="20"/>
                <w:szCs w:val="20"/>
              </w:rPr>
            </w:rPrChange>
          </w:rPr>
          <w:delText>4. Exported global functions.</w:delText>
        </w:r>
      </w:del>
    </w:p>
    <w:p w:rsidR="00743B33" w:rsidRDefault="00743B33">
      <w:pPr>
        <w:ind w:left="540"/>
        <w:rPr>
          <w:ins w:id="19354" w:author="Author"/>
          <w:rFonts w:ascii="Calibri" w:hAnsi="Calibri"/>
          <w:b/>
          <w:sz w:val="20"/>
          <w:szCs w:val="20"/>
          <w:lang w:val="en-US"/>
        </w:rPr>
      </w:pPr>
    </w:p>
    <w:p w:rsidR="00743B33" w:rsidRDefault="00D20E06">
      <w:pPr>
        <w:ind w:left="540"/>
        <w:rPr>
          <w:ins w:id="19355" w:author="Author"/>
          <w:rFonts w:ascii="Calibri" w:hAnsi="Calibri"/>
          <w:sz w:val="20"/>
          <w:szCs w:val="20"/>
        </w:rPr>
      </w:pPr>
      <w:ins w:id="19356" w:author="Author">
        <w:r>
          <w:rPr>
            <w:rFonts w:ascii="Calibri" w:hAnsi="Calibri"/>
            <w:sz w:val="20"/>
            <w:szCs w:val="20"/>
            <w:rPrChange w:id="19357" w:author="Author">
              <w:rPr>
                <w:rFonts w:ascii="Calibri" w:hAnsi="Calibri"/>
                <w:b/>
                <w:sz w:val="20"/>
                <w:szCs w:val="20"/>
                <w:lang w:val="en-US"/>
              </w:rPr>
            </w:rPrChange>
          </w:rPr>
          <w:t>T</w:t>
        </w:r>
        <w:r>
          <w:rPr>
            <w:rFonts w:ascii="Calibri" w:hAnsi="Calibri"/>
            <w:sz w:val="20"/>
            <w:szCs w:val="20"/>
            <w:rPrChange w:id="19358" w:author="Author">
              <w:rPr>
                <w:rFonts w:ascii="Calibri" w:hAnsi="Calibri"/>
                <w:b/>
                <w:sz w:val="20"/>
                <w:szCs w:val="20"/>
                <w:lang w:val="en-US"/>
              </w:rPr>
            </w:rPrChange>
          </w:rPr>
          <w:t>he code elements within a file should fo</w:t>
        </w:r>
        <w:r>
          <w:rPr>
            <w:rFonts w:ascii="Calibri" w:hAnsi="Calibri"/>
            <w:sz w:val="20"/>
            <w:szCs w:val="20"/>
          </w:rPr>
          <w:t>llow a standard ordering scheme:</w:t>
        </w:r>
      </w:ins>
    </w:p>
    <w:p w:rsidR="00743B33" w:rsidRDefault="00743B33">
      <w:pPr>
        <w:ind w:left="540"/>
        <w:rPr>
          <w:ins w:id="19359" w:author="Author"/>
          <w:rFonts w:ascii="Calibri" w:hAnsi="Calibri"/>
          <w:sz w:val="20"/>
          <w:szCs w:val="20"/>
        </w:rPr>
      </w:pPr>
    </w:p>
    <w:p w:rsidR="00743B33" w:rsidRPr="00743B33" w:rsidRDefault="00D20E06">
      <w:pPr>
        <w:ind w:left="540"/>
        <w:rPr>
          <w:ins w:id="19360" w:author="Author"/>
          <w:rFonts w:ascii="Calibri" w:hAnsi="Calibri"/>
          <w:sz w:val="20"/>
          <w:szCs w:val="20"/>
          <w:rPrChange w:id="19361" w:author="Author">
            <w:rPr>
              <w:ins w:id="19362" w:author="Author"/>
              <w:rFonts w:ascii="Calibri" w:hAnsi="Calibri"/>
              <w:b/>
              <w:sz w:val="20"/>
              <w:szCs w:val="20"/>
              <w:lang w:val="en-US"/>
            </w:rPr>
          </w:rPrChange>
        </w:rPr>
      </w:pPr>
      <w:ins w:id="19363" w:author="Author">
        <w:r>
          <w:rPr>
            <w:rFonts w:ascii="Calibri" w:hAnsi="Calibri"/>
            <w:sz w:val="20"/>
            <w:szCs w:val="20"/>
          </w:rPr>
          <w:t>a). Elements at the file root level or within a namespace must be positioned in the following order:</w:t>
        </w:r>
      </w:ins>
    </w:p>
    <w:p w:rsidR="00743B33" w:rsidRPr="00743B33" w:rsidRDefault="00D20E06" w:rsidP="00743B33">
      <w:pPr>
        <w:pStyle w:val="ListParagraph"/>
        <w:numPr>
          <w:ilvl w:val="0"/>
          <w:numId w:val="39"/>
        </w:numPr>
        <w:ind w:leftChars="0" w:left="1276" w:hanging="376"/>
        <w:rPr>
          <w:ins w:id="19364" w:author="Author"/>
          <w:rFonts w:ascii="Calibri" w:hAnsi="Calibri"/>
          <w:sz w:val="20"/>
          <w:szCs w:val="20"/>
          <w:rPrChange w:id="19365" w:author="Author">
            <w:rPr>
              <w:ins w:id="19366" w:author="Author"/>
            </w:rPr>
          </w:rPrChange>
        </w:rPr>
        <w:pPrChange w:id="19367" w:author="Author">
          <w:pPr/>
        </w:pPrChange>
      </w:pPr>
      <w:ins w:id="19368" w:author="Author">
        <w:r>
          <w:rPr>
            <w:rFonts w:ascii="Calibri" w:hAnsi="Calibri"/>
            <w:sz w:val="20"/>
            <w:szCs w:val="20"/>
            <w:rPrChange w:id="19369" w:author="Author">
              <w:rPr/>
            </w:rPrChange>
          </w:rPr>
          <w:t>Extern Alias Directives</w:t>
        </w:r>
      </w:ins>
    </w:p>
    <w:p w:rsidR="00743B33" w:rsidRPr="00743B33" w:rsidRDefault="00D20E06" w:rsidP="00743B33">
      <w:pPr>
        <w:pStyle w:val="ListParagraph"/>
        <w:numPr>
          <w:ilvl w:val="0"/>
          <w:numId w:val="39"/>
        </w:numPr>
        <w:ind w:leftChars="0" w:left="1276" w:hanging="376"/>
        <w:rPr>
          <w:ins w:id="19370" w:author="Author"/>
          <w:rFonts w:ascii="Calibri" w:hAnsi="Calibri"/>
          <w:sz w:val="20"/>
          <w:szCs w:val="20"/>
          <w:rPrChange w:id="19371" w:author="Author">
            <w:rPr>
              <w:ins w:id="19372" w:author="Author"/>
            </w:rPr>
          </w:rPrChange>
        </w:rPr>
        <w:pPrChange w:id="19373" w:author="Author">
          <w:pPr/>
        </w:pPrChange>
      </w:pPr>
      <w:ins w:id="19374" w:author="Author">
        <w:r>
          <w:rPr>
            <w:rFonts w:ascii="Calibri" w:hAnsi="Calibri"/>
            <w:sz w:val="20"/>
            <w:szCs w:val="20"/>
            <w:rPrChange w:id="19375" w:author="Author">
              <w:rPr/>
            </w:rPrChange>
          </w:rPr>
          <w:t>Using Directives</w:t>
        </w:r>
      </w:ins>
    </w:p>
    <w:p w:rsidR="00743B33" w:rsidRPr="00743B33" w:rsidRDefault="00D20E06" w:rsidP="00743B33">
      <w:pPr>
        <w:pStyle w:val="ListParagraph"/>
        <w:numPr>
          <w:ilvl w:val="0"/>
          <w:numId w:val="39"/>
        </w:numPr>
        <w:ind w:leftChars="0" w:left="1276" w:hanging="376"/>
        <w:rPr>
          <w:ins w:id="19376" w:author="Author"/>
          <w:rFonts w:ascii="Calibri" w:hAnsi="Calibri"/>
          <w:sz w:val="20"/>
          <w:szCs w:val="20"/>
          <w:rPrChange w:id="19377" w:author="Author">
            <w:rPr>
              <w:ins w:id="19378" w:author="Author"/>
            </w:rPr>
          </w:rPrChange>
        </w:rPr>
        <w:pPrChange w:id="19379" w:author="Author">
          <w:pPr/>
        </w:pPrChange>
      </w:pPr>
      <w:ins w:id="19380" w:author="Author">
        <w:r>
          <w:rPr>
            <w:rFonts w:ascii="Calibri" w:hAnsi="Calibri"/>
            <w:sz w:val="20"/>
            <w:szCs w:val="20"/>
            <w:rPrChange w:id="19381" w:author="Author">
              <w:rPr/>
            </w:rPrChange>
          </w:rPr>
          <w:t>Namespaces</w:t>
        </w:r>
      </w:ins>
    </w:p>
    <w:p w:rsidR="00743B33" w:rsidRPr="00743B33" w:rsidRDefault="00D20E06" w:rsidP="00743B33">
      <w:pPr>
        <w:pStyle w:val="ListParagraph"/>
        <w:numPr>
          <w:ilvl w:val="0"/>
          <w:numId w:val="39"/>
        </w:numPr>
        <w:ind w:leftChars="0" w:left="1276" w:hanging="376"/>
        <w:rPr>
          <w:ins w:id="19382" w:author="Author"/>
          <w:rFonts w:ascii="Calibri" w:hAnsi="Calibri"/>
          <w:sz w:val="20"/>
          <w:szCs w:val="20"/>
          <w:rPrChange w:id="19383" w:author="Author">
            <w:rPr>
              <w:ins w:id="19384" w:author="Author"/>
            </w:rPr>
          </w:rPrChange>
        </w:rPr>
        <w:pPrChange w:id="19385" w:author="Author">
          <w:pPr/>
        </w:pPrChange>
      </w:pPr>
      <w:ins w:id="19386" w:author="Author">
        <w:r>
          <w:rPr>
            <w:rFonts w:ascii="Calibri" w:hAnsi="Calibri"/>
            <w:sz w:val="20"/>
            <w:szCs w:val="20"/>
            <w:rPrChange w:id="19387" w:author="Author">
              <w:rPr/>
            </w:rPrChange>
          </w:rPr>
          <w:t>Delegates</w:t>
        </w:r>
      </w:ins>
    </w:p>
    <w:p w:rsidR="00743B33" w:rsidRPr="00743B33" w:rsidRDefault="00D20E06" w:rsidP="00743B33">
      <w:pPr>
        <w:pStyle w:val="ListParagraph"/>
        <w:numPr>
          <w:ilvl w:val="0"/>
          <w:numId w:val="39"/>
        </w:numPr>
        <w:ind w:leftChars="0" w:left="1276" w:hanging="376"/>
        <w:rPr>
          <w:ins w:id="19388" w:author="Author"/>
          <w:rFonts w:ascii="Calibri" w:hAnsi="Calibri"/>
          <w:sz w:val="20"/>
          <w:szCs w:val="20"/>
          <w:rPrChange w:id="19389" w:author="Author">
            <w:rPr>
              <w:ins w:id="19390" w:author="Author"/>
            </w:rPr>
          </w:rPrChange>
        </w:rPr>
        <w:pPrChange w:id="19391" w:author="Author">
          <w:pPr/>
        </w:pPrChange>
      </w:pPr>
      <w:ins w:id="19392" w:author="Author">
        <w:r>
          <w:rPr>
            <w:rFonts w:ascii="Calibri" w:hAnsi="Calibri"/>
            <w:sz w:val="20"/>
            <w:szCs w:val="20"/>
            <w:rPrChange w:id="19393" w:author="Author">
              <w:rPr/>
            </w:rPrChange>
          </w:rPr>
          <w:t>Enums</w:t>
        </w:r>
      </w:ins>
    </w:p>
    <w:p w:rsidR="00743B33" w:rsidRPr="00743B33" w:rsidRDefault="00D20E06" w:rsidP="00743B33">
      <w:pPr>
        <w:pStyle w:val="ListParagraph"/>
        <w:numPr>
          <w:ilvl w:val="0"/>
          <w:numId w:val="39"/>
        </w:numPr>
        <w:ind w:leftChars="0" w:left="1276" w:hanging="376"/>
        <w:rPr>
          <w:ins w:id="19394" w:author="Author"/>
          <w:rFonts w:ascii="Calibri" w:hAnsi="Calibri"/>
          <w:sz w:val="20"/>
          <w:szCs w:val="20"/>
          <w:rPrChange w:id="19395" w:author="Author">
            <w:rPr>
              <w:ins w:id="19396" w:author="Author"/>
            </w:rPr>
          </w:rPrChange>
        </w:rPr>
        <w:pPrChange w:id="19397" w:author="Author">
          <w:pPr/>
        </w:pPrChange>
      </w:pPr>
      <w:ins w:id="19398" w:author="Author">
        <w:r>
          <w:rPr>
            <w:rFonts w:ascii="Calibri" w:hAnsi="Calibri"/>
            <w:sz w:val="20"/>
            <w:szCs w:val="20"/>
            <w:rPrChange w:id="19399" w:author="Author">
              <w:rPr/>
            </w:rPrChange>
          </w:rPr>
          <w:t>Interfaces</w:t>
        </w:r>
      </w:ins>
    </w:p>
    <w:p w:rsidR="00743B33" w:rsidRPr="00743B33" w:rsidRDefault="00D20E06" w:rsidP="00743B33">
      <w:pPr>
        <w:pStyle w:val="ListParagraph"/>
        <w:numPr>
          <w:ilvl w:val="0"/>
          <w:numId w:val="39"/>
        </w:numPr>
        <w:ind w:leftChars="0" w:left="1276" w:hanging="376"/>
        <w:rPr>
          <w:ins w:id="19400" w:author="Author"/>
          <w:rFonts w:ascii="Calibri" w:hAnsi="Calibri"/>
          <w:sz w:val="20"/>
          <w:szCs w:val="20"/>
          <w:rPrChange w:id="19401" w:author="Author">
            <w:rPr>
              <w:ins w:id="19402" w:author="Author"/>
            </w:rPr>
          </w:rPrChange>
        </w:rPr>
        <w:pPrChange w:id="19403" w:author="Author">
          <w:pPr/>
        </w:pPrChange>
      </w:pPr>
      <w:ins w:id="19404" w:author="Author">
        <w:r>
          <w:rPr>
            <w:rFonts w:ascii="Calibri" w:hAnsi="Calibri"/>
            <w:sz w:val="20"/>
            <w:szCs w:val="20"/>
            <w:rPrChange w:id="19405" w:author="Author">
              <w:rPr/>
            </w:rPrChange>
          </w:rPr>
          <w:t>Structs</w:t>
        </w:r>
      </w:ins>
    </w:p>
    <w:p w:rsidR="00743B33" w:rsidRDefault="00D20E06" w:rsidP="00743B33">
      <w:pPr>
        <w:pStyle w:val="ListParagraph"/>
        <w:numPr>
          <w:ilvl w:val="0"/>
          <w:numId w:val="39"/>
        </w:numPr>
        <w:ind w:leftChars="0" w:left="1276" w:hanging="376"/>
        <w:rPr>
          <w:ins w:id="19406" w:author="Author"/>
          <w:rFonts w:ascii="Calibri" w:hAnsi="Calibri"/>
          <w:sz w:val="20"/>
          <w:szCs w:val="20"/>
        </w:rPr>
        <w:pPrChange w:id="19407" w:author="Author">
          <w:pPr>
            <w:ind w:left="540"/>
          </w:pPr>
        </w:pPrChange>
      </w:pPr>
      <w:ins w:id="19408" w:author="Author">
        <w:r>
          <w:rPr>
            <w:rFonts w:ascii="Calibri" w:hAnsi="Calibri"/>
            <w:sz w:val="20"/>
            <w:szCs w:val="20"/>
            <w:rPrChange w:id="19409" w:author="Author">
              <w:rPr/>
            </w:rPrChange>
          </w:rPr>
          <w:t>Classes</w:t>
        </w:r>
      </w:ins>
    </w:p>
    <w:p w:rsidR="00743B33" w:rsidRDefault="00743B33" w:rsidP="00743B33">
      <w:pPr>
        <w:pStyle w:val="ListParagraph"/>
        <w:ind w:leftChars="0" w:left="1276"/>
        <w:rPr>
          <w:ins w:id="19410" w:author="Author"/>
          <w:rFonts w:ascii="Calibri" w:hAnsi="Calibri"/>
          <w:sz w:val="20"/>
          <w:szCs w:val="20"/>
        </w:rPr>
        <w:pPrChange w:id="19411" w:author="Author">
          <w:pPr>
            <w:ind w:left="540"/>
          </w:pPr>
        </w:pPrChange>
      </w:pPr>
    </w:p>
    <w:p w:rsidR="00743B33" w:rsidRPr="00743B33" w:rsidRDefault="00D20E06">
      <w:pPr>
        <w:ind w:left="540"/>
        <w:rPr>
          <w:ins w:id="19412" w:author="Author"/>
          <w:rFonts w:ascii="Calibri" w:hAnsi="Calibri"/>
          <w:sz w:val="20"/>
          <w:szCs w:val="20"/>
          <w:rPrChange w:id="19413" w:author="Author">
            <w:rPr>
              <w:ins w:id="19414" w:author="Author"/>
              <w:rFonts w:ascii="Calibri" w:hAnsi="Calibri"/>
              <w:b/>
              <w:sz w:val="20"/>
              <w:szCs w:val="20"/>
              <w:lang w:val="en-US"/>
            </w:rPr>
          </w:rPrChange>
        </w:rPr>
      </w:pPr>
      <w:ins w:id="19415" w:author="Author">
        <w:r>
          <w:rPr>
            <w:rFonts w:ascii="Calibri" w:hAnsi="Calibri"/>
            <w:sz w:val="20"/>
            <w:szCs w:val="20"/>
          </w:rPr>
          <w:t>b).</w:t>
        </w:r>
        <w:r>
          <w:t xml:space="preserve"> </w:t>
        </w:r>
        <w:r>
          <w:rPr>
            <w:rFonts w:ascii="Calibri" w:hAnsi="Calibri"/>
            <w:sz w:val="20"/>
            <w:szCs w:val="20"/>
          </w:rPr>
          <w:t>Within a class, struct, or interface, elements must be positioned in the following order:</w:t>
        </w:r>
      </w:ins>
    </w:p>
    <w:p w:rsidR="00743B33" w:rsidRDefault="00D20E06" w:rsidP="00743B33">
      <w:pPr>
        <w:pStyle w:val="ListParagraph"/>
        <w:numPr>
          <w:ilvl w:val="0"/>
          <w:numId w:val="42"/>
        </w:numPr>
        <w:ind w:leftChars="0"/>
        <w:rPr>
          <w:ins w:id="19416" w:author="Author"/>
          <w:rFonts w:ascii="Calibri" w:hAnsi="Calibri"/>
          <w:sz w:val="20"/>
          <w:szCs w:val="20"/>
        </w:rPr>
        <w:pPrChange w:id="19417" w:author="Author">
          <w:pPr>
            <w:pStyle w:val="ListParagraph"/>
            <w:numPr>
              <w:numId w:val="37"/>
            </w:numPr>
            <w:ind w:leftChars="0" w:left="1260" w:hanging="360"/>
          </w:pPr>
        </w:pPrChange>
      </w:pPr>
      <w:ins w:id="19418" w:author="Author">
        <w:r>
          <w:rPr>
            <w:rFonts w:ascii="Calibri" w:hAnsi="Calibri"/>
            <w:sz w:val="20"/>
            <w:szCs w:val="20"/>
          </w:rPr>
          <w:t>Constant Fields</w:t>
        </w:r>
      </w:ins>
    </w:p>
    <w:p w:rsidR="00743B33" w:rsidRDefault="00D20E06" w:rsidP="00743B33">
      <w:pPr>
        <w:pStyle w:val="ListParagraph"/>
        <w:numPr>
          <w:ilvl w:val="0"/>
          <w:numId w:val="42"/>
        </w:numPr>
        <w:ind w:leftChars="0"/>
        <w:rPr>
          <w:ins w:id="19419" w:author="Author"/>
          <w:rFonts w:ascii="Calibri" w:hAnsi="Calibri"/>
          <w:sz w:val="20"/>
          <w:szCs w:val="20"/>
        </w:rPr>
        <w:pPrChange w:id="19420" w:author="Author">
          <w:pPr>
            <w:pStyle w:val="ListParagraph"/>
            <w:numPr>
              <w:numId w:val="37"/>
            </w:numPr>
            <w:ind w:leftChars="0" w:left="1260" w:hanging="360"/>
          </w:pPr>
        </w:pPrChange>
      </w:pPr>
      <w:ins w:id="19421" w:author="Author">
        <w:r>
          <w:rPr>
            <w:rFonts w:ascii="Calibri" w:hAnsi="Calibri"/>
            <w:sz w:val="20"/>
            <w:szCs w:val="20"/>
          </w:rPr>
          <w:t>Fields</w:t>
        </w:r>
      </w:ins>
    </w:p>
    <w:p w:rsidR="00743B33" w:rsidRDefault="00D20E06" w:rsidP="00743B33">
      <w:pPr>
        <w:pStyle w:val="ListParagraph"/>
        <w:numPr>
          <w:ilvl w:val="0"/>
          <w:numId w:val="42"/>
        </w:numPr>
        <w:ind w:leftChars="0" w:left="1276" w:hanging="376"/>
        <w:rPr>
          <w:ins w:id="19422" w:author="Author"/>
          <w:rFonts w:ascii="Calibri" w:hAnsi="Calibri"/>
          <w:sz w:val="20"/>
          <w:szCs w:val="20"/>
        </w:rPr>
        <w:pPrChange w:id="19423" w:author="Author">
          <w:pPr>
            <w:pStyle w:val="ListParagraph"/>
            <w:numPr>
              <w:numId w:val="37"/>
            </w:numPr>
            <w:ind w:leftChars="0" w:left="1260" w:hanging="360"/>
          </w:pPr>
        </w:pPrChange>
      </w:pPr>
      <w:ins w:id="19424" w:author="Author">
        <w:r>
          <w:rPr>
            <w:rFonts w:ascii="Calibri" w:hAnsi="Calibri"/>
            <w:sz w:val="20"/>
            <w:szCs w:val="20"/>
          </w:rPr>
          <w:t>Constructors</w:t>
        </w:r>
      </w:ins>
    </w:p>
    <w:p w:rsidR="00743B33" w:rsidRDefault="00D20E06" w:rsidP="00743B33">
      <w:pPr>
        <w:pStyle w:val="ListParagraph"/>
        <w:numPr>
          <w:ilvl w:val="0"/>
          <w:numId w:val="42"/>
        </w:numPr>
        <w:ind w:leftChars="0" w:left="1276" w:hanging="376"/>
        <w:rPr>
          <w:ins w:id="19425" w:author="Author"/>
          <w:rFonts w:ascii="Calibri" w:hAnsi="Calibri"/>
          <w:sz w:val="20"/>
          <w:szCs w:val="20"/>
        </w:rPr>
        <w:pPrChange w:id="19426" w:author="Author">
          <w:pPr>
            <w:pStyle w:val="ListParagraph"/>
            <w:numPr>
              <w:numId w:val="37"/>
            </w:numPr>
            <w:ind w:leftChars="0" w:left="1260" w:hanging="360"/>
          </w:pPr>
        </w:pPrChange>
      </w:pPr>
      <w:ins w:id="19427" w:author="Author">
        <w:r>
          <w:rPr>
            <w:rFonts w:ascii="Calibri" w:hAnsi="Calibri"/>
            <w:sz w:val="20"/>
            <w:szCs w:val="20"/>
          </w:rPr>
          <w:t>Finalizers (Destructors)</w:t>
        </w:r>
      </w:ins>
    </w:p>
    <w:p w:rsidR="00743B33" w:rsidRDefault="00D20E06" w:rsidP="00743B33">
      <w:pPr>
        <w:pStyle w:val="ListParagraph"/>
        <w:numPr>
          <w:ilvl w:val="0"/>
          <w:numId w:val="42"/>
        </w:numPr>
        <w:ind w:leftChars="0" w:left="1276" w:hanging="376"/>
        <w:rPr>
          <w:ins w:id="19428" w:author="Author"/>
          <w:rFonts w:ascii="Calibri" w:hAnsi="Calibri"/>
          <w:sz w:val="20"/>
          <w:szCs w:val="20"/>
        </w:rPr>
        <w:pPrChange w:id="19429" w:author="Author">
          <w:pPr>
            <w:pStyle w:val="ListParagraph"/>
            <w:numPr>
              <w:numId w:val="37"/>
            </w:numPr>
            <w:ind w:leftChars="0" w:left="1260" w:hanging="360"/>
          </w:pPr>
        </w:pPrChange>
      </w:pPr>
      <w:ins w:id="19430" w:author="Author">
        <w:r>
          <w:rPr>
            <w:rFonts w:ascii="Calibri" w:hAnsi="Calibri"/>
            <w:sz w:val="20"/>
            <w:szCs w:val="20"/>
          </w:rPr>
          <w:t>Delegates</w:t>
        </w:r>
      </w:ins>
    </w:p>
    <w:p w:rsidR="00743B33" w:rsidRDefault="00D20E06" w:rsidP="00743B33">
      <w:pPr>
        <w:pStyle w:val="ListParagraph"/>
        <w:numPr>
          <w:ilvl w:val="0"/>
          <w:numId w:val="42"/>
        </w:numPr>
        <w:ind w:leftChars="0" w:left="1276" w:hanging="376"/>
        <w:rPr>
          <w:ins w:id="19431" w:author="Author"/>
          <w:rFonts w:ascii="Calibri" w:hAnsi="Calibri"/>
          <w:sz w:val="20"/>
          <w:szCs w:val="20"/>
        </w:rPr>
        <w:pPrChange w:id="19432" w:author="Author">
          <w:pPr>
            <w:pStyle w:val="ListParagraph"/>
            <w:numPr>
              <w:numId w:val="37"/>
            </w:numPr>
            <w:ind w:leftChars="0" w:left="1260" w:hanging="360"/>
          </w:pPr>
        </w:pPrChange>
      </w:pPr>
      <w:ins w:id="19433" w:author="Author">
        <w:r>
          <w:rPr>
            <w:rFonts w:ascii="Calibri" w:hAnsi="Calibri"/>
            <w:sz w:val="20"/>
            <w:szCs w:val="20"/>
          </w:rPr>
          <w:t>Events</w:t>
        </w:r>
      </w:ins>
    </w:p>
    <w:p w:rsidR="00743B33" w:rsidRDefault="00D20E06" w:rsidP="00743B33">
      <w:pPr>
        <w:pStyle w:val="ListParagraph"/>
        <w:numPr>
          <w:ilvl w:val="0"/>
          <w:numId w:val="42"/>
        </w:numPr>
        <w:ind w:leftChars="0" w:left="1276" w:hanging="376"/>
        <w:rPr>
          <w:ins w:id="19434" w:author="Author"/>
          <w:rFonts w:ascii="Calibri" w:hAnsi="Calibri"/>
          <w:sz w:val="20"/>
          <w:szCs w:val="20"/>
        </w:rPr>
        <w:pPrChange w:id="19435" w:author="Author">
          <w:pPr>
            <w:pStyle w:val="ListParagraph"/>
            <w:numPr>
              <w:numId w:val="37"/>
            </w:numPr>
            <w:ind w:leftChars="0" w:left="1260" w:hanging="360"/>
          </w:pPr>
        </w:pPrChange>
      </w:pPr>
      <w:ins w:id="19436" w:author="Author">
        <w:r>
          <w:rPr>
            <w:rFonts w:ascii="Calibri" w:hAnsi="Calibri"/>
            <w:sz w:val="20"/>
            <w:szCs w:val="20"/>
          </w:rPr>
          <w:t>Enums</w:t>
        </w:r>
      </w:ins>
    </w:p>
    <w:p w:rsidR="00743B33" w:rsidRDefault="00D20E06" w:rsidP="00743B33">
      <w:pPr>
        <w:pStyle w:val="ListParagraph"/>
        <w:numPr>
          <w:ilvl w:val="0"/>
          <w:numId w:val="42"/>
        </w:numPr>
        <w:ind w:leftChars="0" w:left="1276" w:hanging="376"/>
        <w:rPr>
          <w:ins w:id="19437" w:author="Author"/>
          <w:rFonts w:ascii="Calibri" w:hAnsi="Calibri"/>
          <w:sz w:val="20"/>
          <w:szCs w:val="20"/>
        </w:rPr>
        <w:pPrChange w:id="19438" w:author="Author">
          <w:pPr>
            <w:pStyle w:val="ListParagraph"/>
            <w:numPr>
              <w:numId w:val="37"/>
            </w:numPr>
            <w:ind w:leftChars="0" w:left="1260" w:hanging="360"/>
          </w:pPr>
        </w:pPrChange>
      </w:pPr>
      <w:ins w:id="19439" w:author="Author">
        <w:r>
          <w:rPr>
            <w:rFonts w:ascii="Calibri" w:hAnsi="Calibri"/>
            <w:sz w:val="20"/>
            <w:szCs w:val="20"/>
          </w:rPr>
          <w:t>Interfaces</w:t>
        </w:r>
      </w:ins>
    </w:p>
    <w:p w:rsidR="00743B33" w:rsidRDefault="00D20E06" w:rsidP="00743B33">
      <w:pPr>
        <w:pStyle w:val="ListParagraph"/>
        <w:numPr>
          <w:ilvl w:val="0"/>
          <w:numId w:val="42"/>
        </w:numPr>
        <w:ind w:leftChars="0" w:left="1276" w:hanging="376"/>
        <w:rPr>
          <w:ins w:id="19440" w:author="Author"/>
          <w:rFonts w:ascii="Calibri" w:hAnsi="Calibri"/>
          <w:sz w:val="20"/>
          <w:szCs w:val="20"/>
        </w:rPr>
        <w:pPrChange w:id="19441" w:author="Author">
          <w:pPr>
            <w:pStyle w:val="ListParagraph"/>
            <w:numPr>
              <w:numId w:val="37"/>
            </w:numPr>
            <w:ind w:leftChars="0" w:left="1260" w:hanging="360"/>
          </w:pPr>
        </w:pPrChange>
      </w:pPr>
      <w:ins w:id="19442" w:author="Author">
        <w:r>
          <w:rPr>
            <w:rFonts w:ascii="Calibri" w:hAnsi="Calibri"/>
            <w:sz w:val="20"/>
            <w:szCs w:val="20"/>
          </w:rPr>
          <w:t>Properties</w:t>
        </w:r>
      </w:ins>
    </w:p>
    <w:p w:rsidR="00743B33" w:rsidRDefault="00D20E06" w:rsidP="00743B33">
      <w:pPr>
        <w:pStyle w:val="ListParagraph"/>
        <w:numPr>
          <w:ilvl w:val="0"/>
          <w:numId w:val="42"/>
        </w:numPr>
        <w:ind w:leftChars="0" w:left="1276" w:hanging="376"/>
        <w:rPr>
          <w:ins w:id="19443" w:author="Author"/>
          <w:rFonts w:ascii="Calibri" w:hAnsi="Calibri"/>
          <w:sz w:val="20"/>
          <w:szCs w:val="20"/>
        </w:rPr>
        <w:pPrChange w:id="19444" w:author="Author">
          <w:pPr>
            <w:pStyle w:val="ListParagraph"/>
            <w:numPr>
              <w:numId w:val="37"/>
            </w:numPr>
            <w:ind w:leftChars="0" w:left="1260" w:hanging="360"/>
          </w:pPr>
        </w:pPrChange>
      </w:pPr>
      <w:ins w:id="19445" w:author="Author">
        <w:r>
          <w:rPr>
            <w:rFonts w:ascii="Calibri" w:hAnsi="Calibri"/>
            <w:sz w:val="20"/>
            <w:szCs w:val="20"/>
          </w:rPr>
          <w:t>Indexers</w:t>
        </w:r>
      </w:ins>
    </w:p>
    <w:p w:rsidR="00743B33" w:rsidRDefault="00D20E06" w:rsidP="00743B33">
      <w:pPr>
        <w:pStyle w:val="ListParagraph"/>
        <w:numPr>
          <w:ilvl w:val="0"/>
          <w:numId w:val="42"/>
        </w:numPr>
        <w:ind w:leftChars="0" w:left="1276" w:hanging="376"/>
        <w:rPr>
          <w:ins w:id="19446" w:author="Author"/>
          <w:rFonts w:ascii="Calibri" w:hAnsi="Calibri"/>
          <w:sz w:val="20"/>
          <w:szCs w:val="20"/>
        </w:rPr>
        <w:pPrChange w:id="19447" w:author="Author">
          <w:pPr>
            <w:pStyle w:val="ListParagraph"/>
            <w:numPr>
              <w:numId w:val="37"/>
            </w:numPr>
            <w:ind w:leftChars="0" w:left="1260" w:hanging="360"/>
          </w:pPr>
        </w:pPrChange>
      </w:pPr>
      <w:ins w:id="19448" w:author="Author">
        <w:r>
          <w:rPr>
            <w:rFonts w:ascii="Calibri" w:hAnsi="Calibri"/>
            <w:sz w:val="20"/>
            <w:szCs w:val="20"/>
          </w:rPr>
          <w:t>Methods</w:t>
        </w:r>
      </w:ins>
    </w:p>
    <w:p w:rsidR="00743B33" w:rsidRDefault="00D20E06" w:rsidP="00743B33">
      <w:pPr>
        <w:pStyle w:val="ListParagraph"/>
        <w:numPr>
          <w:ilvl w:val="0"/>
          <w:numId w:val="42"/>
        </w:numPr>
        <w:ind w:leftChars="0" w:left="1276" w:hanging="376"/>
        <w:rPr>
          <w:ins w:id="19449" w:author="Author"/>
          <w:rFonts w:ascii="Calibri" w:hAnsi="Calibri"/>
          <w:sz w:val="20"/>
          <w:szCs w:val="20"/>
        </w:rPr>
        <w:pPrChange w:id="19450" w:author="Author">
          <w:pPr>
            <w:pStyle w:val="ListParagraph"/>
            <w:numPr>
              <w:numId w:val="37"/>
            </w:numPr>
            <w:ind w:leftChars="0" w:left="1260" w:hanging="360"/>
          </w:pPr>
        </w:pPrChange>
      </w:pPr>
      <w:ins w:id="19451" w:author="Author">
        <w:r>
          <w:rPr>
            <w:rFonts w:ascii="Calibri" w:hAnsi="Calibri"/>
            <w:sz w:val="20"/>
            <w:szCs w:val="20"/>
          </w:rPr>
          <w:t>Structs</w:t>
        </w:r>
      </w:ins>
    </w:p>
    <w:p w:rsidR="00743B33" w:rsidRDefault="00D20E06" w:rsidP="00743B33">
      <w:pPr>
        <w:pStyle w:val="ListParagraph"/>
        <w:numPr>
          <w:ilvl w:val="0"/>
          <w:numId w:val="42"/>
        </w:numPr>
        <w:ind w:leftChars="0" w:left="1276" w:hanging="376"/>
        <w:rPr>
          <w:ins w:id="19452" w:author="Author"/>
          <w:rFonts w:ascii="Calibri" w:hAnsi="Calibri"/>
          <w:sz w:val="20"/>
          <w:szCs w:val="20"/>
        </w:rPr>
        <w:pPrChange w:id="19453" w:author="Author">
          <w:pPr>
            <w:ind w:left="540"/>
          </w:pPr>
        </w:pPrChange>
      </w:pPr>
      <w:ins w:id="19454" w:author="Author">
        <w:r>
          <w:rPr>
            <w:rFonts w:ascii="Calibri" w:hAnsi="Calibri"/>
            <w:sz w:val="20"/>
            <w:szCs w:val="20"/>
          </w:rPr>
          <w:t>Classes</w:t>
        </w:r>
      </w:ins>
    </w:p>
    <w:p w:rsidR="00743B33" w:rsidRDefault="00743B33" w:rsidP="00743B33">
      <w:pPr>
        <w:pStyle w:val="ListParagraph"/>
        <w:ind w:leftChars="0" w:left="1276"/>
        <w:rPr>
          <w:ins w:id="19455" w:author="Author"/>
          <w:rFonts w:ascii="Calibri" w:hAnsi="Calibri"/>
          <w:sz w:val="20"/>
          <w:szCs w:val="20"/>
        </w:rPr>
        <w:pPrChange w:id="19456" w:author="Author">
          <w:pPr>
            <w:ind w:left="540"/>
          </w:pPr>
        </w:pPrChange>
      </w:pPr>
    </w:p>
    <w:p w:rsidR="00743B33" w:rsidRDefault="00D20E06">
      <w:pPr>
        <w:ind w:left="540"/>
        <w:rPr>
          <w:ins w:id="19457" w:author="Author"/>
          <w:rFonts w:ascii="Calibri" w:hAnsi="Calibri"/>
          <w:sz w:val="20"/>
          <w:szCs w:val="20"/>
        </w:rPr>
      </w:pPr>
      <w:ins w:id="19458" w:author="Author">
        <w:r>
          <w:rPr>
            <w:rFonts w:ascii="Calibri" w:hAnsi="Calibri"/>
            <w:sz w:val="20"/>
            <w:szCs w:val="20"/>
          </w:rPr>
          <w:lastRenderedPageBreak/>
          <w:t xml:space="preserve">c). </w:t>
        </w:r>
        <w:r>
          <w:rPr>
            <w:rFonts w:ascii="Calibri" w:hAnsi="Calibri"/>
            <w:sz w:val="20"/>
            <w:szCs w:val="20"/>
          </w:rPr>
          <w:t>Within each of these groups order by access:</w:t>
        </w:r>
      </w:ins>
    </w:p>
    <w:p w:rsidR="00743B33" w:rsidRDefault="00D20E06" w:rsidP="00743B33">
      <w:pPr>
        <w:pStyle w:val="ListParagraph"/>
        <w:numPr>
          <w:ilvl w:val="0"/>
          <w:numId w:val="43"/>
        </w:numPr>
        <w:ind w:leftChars="0"/>
        <w:rPr>
          <w:ins w:id="19459" w:author="Author"/>
          <w:rFonts w:ascii="Calibri" w:hAnsi="Calibri"/>
          <w:sz w:val="20"/>
          <w:szCs w:val="20"/>
        </w:rPr>
        <w:pPrChange w:id="19460" w:author="Author">
          <w:pPr/>
        </w:pPrChange>
      </w:pPr>
      <w:ins w:id="19461" w:author="Author">
        <w:r>
          <w:rPr>
            <w:rFonts w:ascii="Calibri" w:hAnsi="Calibri"/>
            <w:sz w:val="20"/>
            <w:szCs w:val="20"/>
          </w:rPr>
          <w:t>public</w:t>
        </w:r>
      </w:ins>
    </w:p>
    <w:p w:rsidR="00743B33" w:rsidRDefault="00D20E06" w:rsidP="00743B33">
      <w:pPr>
        <w:pStyle w:val="ListParagraph"/>
        <w:numPr>
          <w:ilvl w:val="0"/>
          <w:numId w:val="43"/>
        </w:numPr>
        <w:ind w:leftChars="0" w:left="1276" w:hanging="376"/>
        <w:rPr>
          <w:ins w:id="19462" w:author="Author"/>
          <w:rFonts w:ascii="Calibri" w:hAnsi="Calibri"/>
          <w:sz w:val="20"/>
          <w:szCs w:val="20"/>
        </w:rPr>
        <w:pPrChange w:id="19463" w:author="Author">
          <w:pPr/>
        </w:pPrChange>
      </w:pPr>
      <w:ins w:id="19464" w:author="Author">
        <w:r>
          <w:rPr>
            <w:rFonts w:ascii="Calibri" w:hAnsi="Calibri"/>
            <w:sz w:val="20"/>
            <w:szCs w:val="20"/>
          </w:rPr>
          <w:t>internal</w:t>
        </w:r>
      </w:ins>
    </w:p>
    <w:p w:rsidR="00743B33" w:rsidRDefault="00D20E06" w:rsidP="00743B33">
      <w:pPr>
        <w:pStyle w:val="ListParagraph"/>
        <w:numPr>
          <w:ilvl w:val="0"/>
          <w:numId w:val="43"/>
        </w:numPr>
        <w:ind w:leftChars="0" w:left="1276" w:hanging="376"/>
        <w:rPr>
          <w:ins w:id="19465" w:author="Author"/>
          <w:rFonts w:ascii="Calibri" w:hAnsi="Calibri"/>
          <w:sz w:val="20"/>
          <w:szCs w:val="20"/>
        </w:rPr>
        <w:pPrChange w:id="19466" w:author="Author">
          <w:pPr/>
        </w:pPrChange>
      </w:pPr>
      <w:ins w:id="19467" w:author="Author">
        <w:r>
          <w:rPr>
            <w:rFonts w:ascii="Calibri" w:hAnsi="Calibri"/>
            <w:sz w:val="20"/>
            <w:szCs w:val="20"/>
          </w:rPr>
          <w:t>protected internal</w:t>
        </w:r>
      </w:ins>
    </w:p>
    <w:p w:rsidR="00743B33" w:rsidRDefault="00D20E06" w:rsidP="00743B33">
      <w:pPr>
        <w:pStyle w:val="ListParagraph"/>
        <w:numPr>
          <w:ilvl w:val="0"/>
          <w:numId w:val="43"/>
        </w:numPr>
        <w:ind w:leftChars="0" w:left="1276" w:hanging="376"/>
        <w:rPr>
          <w:ins w:id="19468" w:author="Author"/>
          <w:rFonts w:ascii="Calibri" w:hAnsi="Calibri"/>
          <w:sz w:val="20"/>
          <w:szCs w:val="20"/>
        </w:rPr>
        <w:pPrChange w:id="19469" w:author="Author">
          <w:pPr/>
        </w:pPrChange>
      </w:pPr>
      <w:ins w:id="19470" w:author="Author">
        <w:r>
          <w:rPr>
            <w:rFonts w:ascii="Calibri" w:hAnsi="Calibri"/>
            <w:sz w:val="20"/>
            <w:szCs w:val="20"/>
          </w:rPr>
          <w:t>protected</w:t>
        </w:r>
      </w:ins>
    </w:p>
    <w:p w:rsidR="00743B33" w:rsidRDefault="00D20E06" w:rsidP="00743B33">
      <w:pPr>
        <w:pStyle w:val="ListParagraph"/>
        <w:numPr>
          <w:ilvl w:val="0"/>
          <w:numId w:val="43"/>
        </w:numPr>
        <w:ind w:leftChars="0" w:left="1276" w:hanging="376"/>
        <w:rPr>
          <w:ins w:id="19471" w:author="Author"/>
          <w:rFonts w:ascii="Calibri" w:hAnsi="Calibri"/>
          <w:sz w:val="20"/>
          <w:szCs w:val="20"/>
        </w:rPr>
        <w:pPrChange w:id="19472" w:author="Author">
          <w:pPr>
            <w:ind w:left="540"/>
          </w:pPr>
        </w:pPrChange>
      </w:pPr>
      <w:ins w:id="19473" w:author="Author">
        <w:r>
          <w:rPr>
            <w:rFonts w:ascii="Calibri" w:hAnsi="Calibri"/>
            <w:sz w:val="20"/>
            <w:szCs w:val="20"/>
          </w:rPr>
          <w:t>private</w:t>
        </w:r>
      </w:ins>
    </w:p>
    <w:p w:rsidR="00743B33" w:rsidRDefault="00743B33" w:rsidP="00743B33">
      <w:pPr>
        <w:pStyle w:val="ListParagraph"/>
        <w:ind w:leftChars="0" w:left="1276"/>
        <w:rPr>
          <w:ins w:id="19474" w:author="Author"/>
          <w:rFonts w:ascii="Calibri" w:hAnsi="Calibri"/>
          <w:sz w:val="20"/>
          <w:szCs w:val="20"/>
        </w:rPr>
        <w:pPrChange w:id="19475" w:author="Author">
          <w:pPr>
            <w:ind w:left="540"/>
          </w:pPr>
        </w:pPrChange>
      </w:pPr>
    </w:p>
    <w:p w:rsidR="00743B33" w:rsidRPr="00743B33" w:rsidRDefault="00D20E06">
      <w:pPr>
        <w:ind w:left="540"/>
        <w:rPr>
          <w:ins w:id="19476" w:author="Author"/>
          <w:rFonts w:ascii="Calibri" w:hAnsi="Calibri"/>
          <w:sz w:val="20"/>
          <w:szCs w:val="20"/>
          <w:rPrChange w:id="19477" w:author="Author">
            <w:rPr>
              <w:ins w:id="19478" w:author="Author"/>
            </w:rPr>
          </w:rPrChange>
        </w:rPr>
      </w:pPr>
      <w:ins w:id="19479" w:author="Author">
        <w:r>
          <w:rPr>
            <w:rFonts w:ascii="Calibri" w:hAnsi="Calibri"/>
            <w:sz w:val="20"/>
            <w:szCs w:val="20"/>
          </w:rPr>
          <w:t>d). Within each of the access groups, order by static, then non-static:</w:t>
        </w:r>
      </w:ins>
    </w:p>
    <w:p w:rsidR="00743B33" w:rsidRDefault="00D20E06" w:rsidP="00743B33">
      <w:pPr>
        <w:pStyle w:val="ListParagraph"/>
        <w:numPr>
          <w:ilvl w:val="0"/>
          <w:numId w:val="44"/>
        </w:numPr>
        <w:ind w:leftChars="0"/>
        <w:rPr>
          <w:ins w:id="19480" w:author="Author"/>
          <w:rFonts w:ascii="Calibri" w:hAnsi="Calibri"/>
          <w:sz w:val="20"/>
          <w:szCs w:val="20"/>
        </w:rPr>
        <w:pPrChange w:id="19481" w:author="Author">
          <w:pPr>
            <w:ind w:left="540"/>
          </w:pPr>
        </w:pPrChange>
      </w:pPr>
      <w:ins w:id="19482" w:author="Author">
        <w:r>
          <w:rPr>
            <w:rFonts w:ascii="Calibri" w:hAnsi="Calibri"/>
            <w:sz w:val="20"/>
            <w:szCs w:val="20"/>
          </w:rPr>
          <w:t>static</w:t>
        </w:r>
      </w:ins>
    </w:p>
    <w:p w:rsidR="00743B33" w:rsidRDefault="00D20E06" w:rsidP="00743B33">
      <w:pPr>
        <w:pStyle w:val="ListParagraph"/>
        <w:numPr>
          <w:ilvl w:val="0"/>
          <w:numId w:val="44"/>
        </w:numPr>
        <w:ind w:leftChars="0" w:left="1276" w:hanging="376"/>
        <w:rPr>
          <w:ins w:id="19483" w:author="Author"/>
          <w:rFonts w:ascii="Calibri" w:hAnsi="Calibri"/>
          <w:sz w:val="20"/>
          <w:szCs w:val="20"/>
        </w:rPr>
        <w:pPrChange w:id="19484" w:author="Author">
          <w:pPr>
            <w:ind w:left="540"/>
          </w:pPr>
        </w:pPrChange>
      </w:pPr>
      <w:ins w:id="19485" w:author="Author">
        <w:r>
          <w:rPr>
            <w:rFonts w:ascii="Calibri" w:hAnsi="Calibri"/>
            <w:sz w:val="20"/>
            <w:szCs w:val="20"/>
          </w:rPr>
          <w:t>non-</w:t>
        </w:r>
        <w:r>
          <w:rPr>
            <w:rFonts w:ascii="Calibri" w:hAnsi="Calibri"/>
            <w:sz w:val="20"/>
            <w:szCs w:val="20"/>
            <w:rPrChange w:id="19486" w:author="Author">
              <w:rPr/>
            </w:rPrChange>
          </w:rPr>
          <w:t xml:space="preserve"> </w:t>
        </w:r>
        <w:r>
          <w:rPr>
            <w:rFonts w:ascii="Calibri" w:hAnsi="Calibri"/>
            <w:sz w:val="20"/>
            <w:szCs w:val="20"/>
          </w:rPr>
          <w:t>static</w:t>
        </w:r>
      </w:ins>
    </w:p>
    <w:p w:rsidR="00743B33" w:rsidRPr="00743B33" w:rsidRDefault="00743B33" w:rsidP="00743B33">
      <w:pPr>
        <w:rPr>
          <w:ins w:id="19487" w:author="Author"/>
          <w:rFonts w:ascii="Calibri" w:hAnsi="Calibri"/>
          <w:sz w:val="20"/>
          <w:szCs w:val="20"/>
          <w:rPrChange w:id="19488" w:author="Author">
            <w:rPr>
              <w:ins w:id="19489" w:author="Author"/>
            </w:rPr>
          </w:rPrChange>
        </w:rPr>
        <w:pPrChange w:id="19490" w:author="Author">
          <w:pPr>
            <w:ind w:left="540"/>
          </w:pPr>
        </w:pPrChange>
      </w:pPr>
    </w:p>
    <w:p w:rsidR="00743B33" w:rsidRDefault="00D20E06">
      <w:pPr>
        <w:ind w:left="540"/>
        <w:rPr>
          <w:ins w:id="19491" w:author="Author"/>
          <w:rFonts w:ascii="Calibri" w:hAnsi="Calibri"/>
          <w:sz w:val="20"/>
          <w:szCs w:val="20"/>
        </w:rPr>
      </w:pPr>
      <w:ins w:id="19492" w:author="Author">
        <w:r>
          <w:rPr>
            <w:rFonts w:ascii="Calibri" w:hAnsi="Calibri"/>
            <w:sz w:val="20"/>
            <w:szCs w:val="20"/>
          </w:rPr>
          <w:t xml:space="preserve">e). Within each of the static/non-static groups of fields, order </w:t>
        </w:r>
        <w:r>
          <w:rPr>
            <w:rFonts w:ascii="Calibri" w:hAnsi="Calibri"/>
            <w:sz w:val="20"/>
            <w:szCs w:val="20"/>
          </w:rPr>
          <w:t>by readonly, then non-readonly</w:t>
        </w:r>
        <w:del w:id="19493" w:author="Author">
          <w:r>
            <w:rPr>
              <w:rFonts w:ascii="Calibri" w:hAnsi="Calibri"/>
              <w:sz w:val="20"/>
              <w:szCs w:val="20"/>
            </w:rPr>
            <w:delText xml:space="preserve"> </w:delText>
          </w:r>
        </w:del>
        <w:r>
          <w:rPr>
            <w:rFonts w:ascii="Calibri" w:hAnsi="Calibri"/>
            <w:sz w:val="20"/>
            <w:szCs w:val="20"/>
          </w:rPr>
          <w:t>:</w:t>
        </w:r>
      </w:ins>
    </w:p>
    <w:p w:rsidR="00743B33" w:rsidRDefault="00D20E06" w:rsidP="00743B33">
      <w:pPr>
        <w:pStyle w:val="ListParagraph"/>
        <w:numPr>
          <w:ilvl w:val="0"/>
          <w:numId w:val="45"/>
        </w:numPr>
        <w:ind w:leftChars="0"/>
        <w:rPr>
          <w:ins w:id="19494" w:author="Author"/>
          <w:rFonts w:ascii="Calibri" w:hAnsi="Calibri"/>
          <w:sz w:val="20"/>
          <w:szCs w:val="20"/>
        </w:rPr>
        <w:pPrChange w:id="19495" w:author="Author">
          <w:pPr/>
        </w:pPrChange>
      </w:pPr>
      <w:ins w:id="19496" w:author="Author">
        <w:r>
          <w:rPr>
            <w:rFonts w:ascii="Calibri" w:hAnsi="Calibri"/>
            <w:sz w:val="20"/>
            <w:szCs w:val="20"/>
          </w:rPr>
          <w:t>readonly</w:t>
        </w:r>
      </w:ins>
    </w:p>
    <w:p w:rsidR="00743B33" w:rsidRDefault="00D20E06" w:rsidP="00743B33">
      <w:pPr>
        <w:pStyle w:val="ListParagraph"/>
        <w:numPr>
          <w:ilvl w:val="0"/>
          <w:numId w:val="45"/>
        </w:numPr>
        <w:ind w:leftChars="0" w:left="1276" w:hanging="376"/>
        <w:rPr>
          <w:ins w:id="19497" w:author="Author"/>
          <w:rFonts w:ascii="Calibri" w:hAnsi="Calibri"/>
          <w:sz w:val="20"/>
          <w:szCs w:val="20"/>
        </w:rPr>
        <w:pPrChange w:id="19498" w:author="Author">
          <w:pPr>
            <w:ind w:left="540"/>
          </w:pPr>
        </w:pPrChange>
      </w:pPr>
      <w:ins w:id="19499" w:author="Author">
        <w:r>
          <w:rPr>
            <w:rFonts w:ascii="Calibri" w:hAnsi="Calibri"/>
            <w:sz w:val="20"/>
            <w:szCs w:val="20"/>
          </w:rPr>
          <w:t>non-readonly</w:t>
        </w:r>
      </w:ins>
    </w:p>
    <w:p w:rsidR="00743B33" w:rsidRPr="00743B33" w:rsidRDefault="00743B33" w:rsidP="00743B33">
      <w:pPr>
        <w:pStyle w:val="ListParagraph"/>
        <w:ind w:leftChars="0" w:left="1276"/>
        <w:rPr>
          <w:ins w:id="19500" w:author="Author"/>
          <w:rFonts w:ascii="Calibri" w:hAnsi="Calibri"/>
          <w:sz w:val="20"/>
          <w:szCs w:val="20"/>
          <w:rPrChange w:id="19501" w:author="Author">
            <w:rPr>
              <w:ins w:id="19502" w:author="Author"/>
            </w:rPr>
          </w:rPrChange>
        </w:rPr>
        <w:pPrChange w:id="19503" w:author="Author">
          <w:pPr>
            <w:ind w:left="540"/>
          </w:pPr>
        </w:pPrChange>
      </w:pPr>
    </w:p>
    <w:p w:rsidR="00743B33" w:rsidRDefault="00D20E06" w:rsidP="00743B33">
      <w:pPr>
        <w:ind w:left="540"/>
        <w:rPr>
          <w:ins w:id="19504" w:author="Author"/>
          <w:rFonts w:ascii="Calibri" w:hAnsi="Calibri"/>
          <w:sz w:val="20"/>
          <w:szCs w:val="20"/>
        </w:rPr>
        <w:pPrChange w:id="19505" w:author="Author">
          <w:pPr/>
        </w:pPrChange>
      </w:pPr>
      <w:ins w:id="19506" w:author="Author">
        <w:r>
          <w:rPr>
            <w:rFonts w:ascii="Calibri" w:hAnsi="Calibri"/>
            <w:sz w:val="20"/>
            <w:szCs w:val="20"/>
          </w:rPr>
          <w:t xml:space="preserve">f). Within each </w:t>
        </w:r>
        <w:del w:id="19507" w:author="Author">
          <w:r>
            <w:rPr>
              <w:rFonts w:ascii="Calibri" w:hAnsi="Calibri"/>
              <w:sz w:val="20"/>
              <w:szCs w:val="20"/>
            </w:rPr>
            <w:delText>of the static/non-static groups of fields</w:delText>
          </w:r>
        </w:del>
        <w:r>
          <w:rPr>
            <w:rFonts w:ascii="Calibri" w:hAnsi="Calibri"/>
            <w:sz w:val="20"/>
            <w:szCs w:val="20"/>
          </w:rPr>
          <w:t>methods</w:t>
        </w:r>
        <w:del w:id="19508" w:author="Author">
          <w:r>
            <w:rPr>
              <w:rFonts w:ascii="Calibri" w:hAnsi="Calibri"/>
              <w:sz w:val="20"/>
              <w:szCs w:val="20"/>
            </w:rPr>
            <w:delText>, order by readonly, then non-readonly</w:delText>
          </w:r>
        </w:del>
        <w:r>
          <w:rPr>
            <w:rFonts w:ascii="Calibri" w:hAnsi="Calibri"/>
            <w:sz w:val="20"/>
            <w:szCs w:val="20"/>
          </w:rPr>
          <w:t>:</w:t>
        </w:r>
      </w:ins>
    </w:p>
    <w:p w:rsidR="00743B33" w:rsidRDefault="00D20E06" w:rsidP="00743B33">
      <w:pPr>
        <w:pStyle w:val="ListParagraph"/>
        <w:numPr>
          <w:ilvl w:val="0"/>
          <w:numId w:val="47"/>
        </w:numPr>
        <w:ind w:leftChars="0"/>
        <w:rPr>
          <w:ins w:id="19509" w:author="Author"/>
          <w:rFonts w:ascii="Calibri" w:hAnsi="Calibri"/>
          <w:sz w:val="20"/>
          <w:szCs w:val="20"/>
        </w:rPr>
        <w:pPrChange w:id="19510" w:author="Author">
          <w:pPr/>
        </w:pPrChange>
      </w:pPr>
      <w:ins w:id="19511" w:author="Author">
        <w:r>
          <w:rPr>
            <w:rFonts w:ascii="Calibri" w:hAnsi="Calibri"/>
            <w:sz w:val="20"/>
            <w:szCs w:val="20"/>
          </w:rPr>
          <w:t>public static methods</w:t>
        </w:r>
      </w:ins>
    </w:p>
    <w:p w:rsidR="00743B33" w:rsidRDefault="00D20E06" w:rsidP="00743B33">
      <w:pPr>
        <w:pStyle w:val="ListParagraph"/>
        <w:numPr>
          <w:ilvl w:val="0"/>
          <w:numId w:val="47"/>
        </w:numPr>
        <w:ind w:leftChars="0"/>
        <w:rPr>
          <w:ins w:id="19512" w:author="Author"/>
          <w:rFonts w:ascii="Calibri" w:hAnsi="Calibri"/>
          <w:sz w:val="20"/>
          <w:szCs w:val="20"/>
        </w:rPr>
        <w:pPrChange w:id="19513" w:author="Author">
          <w:pPr/>
        </w:pPrChange>
      </w:pPr>
      <w:ins w:id="19514" w:author="Author">
        <w:r>
          <w:rPr>
            <w:rFonts w:ascii="Calibri" w:hAnsi="Calibri"/>
            <w:sz w:val="20"/>
            <w:szCs w:val="20"/>
          </w:rPr>
          <w:t>public methods</w:t>
        </w:r>
      </w:ins>
    </w:p>
    <w:p w:rsidR="00743B33" w:rsidRDefault="00D20E06" w:rsidP="00743B33">
      <w:pPr>
        <w:pStyle w:val="ListParagraph"/>
        <w:numPr>
          <w:ilvl w:val="0"/>
          <w:numId w:val="47"/>
        </w:numPr>
        <w:ind w:leftChars="0"/>
        <w:rPr>
          <w:ins w:id="19515" w:author="Author"/>
          <w:rFonts w:ascii="Calibri" w:hAnsi="Calibri"/>
          <w:sz w:val="20"/>
          <w:szCs w:val="20"/>
        </w:rPr>
        <w:pPrChange w:id="19516" w:author="Author">
          <w:pPr/>
        </w:pPrChange>
      </w:pPr>
      <w:ins w:id="19517" w:author="Author">
        <w:r>
          <w:rPr>
            <w:rFonts w:ascii="Calibri" w:hAnsi="Calibri"/>
            <w:sz w:val="20"/>
            <w:szCs w:val="20"/>
          </w:rPr>
          <w:t>internal static methods</w:t>
        </w:r>
      </w:ins>
    </w:p>
    <w:p w:rsidR="00743B33" w:rsidRDefault="00D20E06" w:rsidP="00743B33">
      <w:pPr>
        <w:pStyle w:val="ListParagraph"/>
        <w:numPr>
          <w:ilvl w:val="0"/>
          <w:numId w:val="47"/>
        </w:numPr>
        <w:ind w:leftChars="0"/>
        <w:rPr>
          <w:ins w:id="19518" w:author="Author"/>
          <w:rFonts w:ascii="Calibri" w:hAnsi="Calibri"/>
          <w:sz w:val="20"/>
          <w:szCs w:val="20"/>
        </w:rPr>
        <w:pPrChange w:id="19519" w:author="Author">
          <w:pPr/>
        </w:pPrChange>
      </w:pPr>
      <w:ins w:id="19520" w:author="Author">
        <w:r>
          <w:rPr>
            <w:rFonts w:ascii="Calibri" w:hAnsi="Calibri"/>
            <w:sz w:val="20"/>
            <w:szCs w:val="20"/>
          </w:rPr>
          <w:t>internal methods</w:t>
        </w:r>
      </w:ins>
    </w:p>
    <w:p w:rsidR="00743B33" w:rsidRDefault="00D20E06" w:rsidP="00743B33">
      <w:pPr>
        <w:pStyle w:val="ListParagraph"/>
        <w:numPr>
          <w:ilvl w:val="0"/>
          <w:numId w:val="47"/>
        </w:numPr>
        <w:ind w:leftChars="0"/>
        <w:rPr>
          <w:ins w:id="19521" w:author="Author"/>
          <w:rFonts w:ascii="Calibri" w:hAnsi="Calibri"/>
          <w:sz w:val="20"/>
          <w:szCs w:val="20"/>
        </w:rPr>
        <w:pPrChange w:id="19522" w:author="Author">
          <w:pPr/>
        </w:pPrChange>
      </w:pPr>
      <w:ins w:id="19523" w:author="Author">
        <w:r>
          <w:rPr>
            <w:rFonts w:ascii="Calibri" w:hAnsi="Calibri"/>
            <w:sz w:val="20"/>
            <w:szCs w:val="20"/>
          </w:rPr>
          <w:t>protected internal</w:t>
        </w:r>
        <w:r>
          <w:rPr>
            <w:rFonts w:ascii="Calibri" w:hAnsi="Calibri"/>
            <w:sz w:val="20"/>
            <w:szCs w:val="20"/>
          </w:rPr>
          <w:t xml:space="preserve"> static methods</w:t>
        </w:r>
      </w:ins>
    </w:p>
    <w:p w:rsidR="00743B33" w:rsidRDefault="00D20E06" w:rsidP="00743B33">
      <w:pPr>
        <w:pStyle w:val="ListParagraph"/>
        <w:numPr>
          <w:ilvl w:val="0"/>
          <w:numId w:val="47"/>
        </w:numPr>
        <w:ind w:leftChars="0"/>
        <w:rPr>
          <w:ins w:id="19524" w:author="Author"/>
          <w:rFonts w:ascii="Calibri" w:hAnsi="Calibri"/>
          <w:sz w:val="20"/>
          <w:szCs w:val="20"/>
        </w:rPr>
        <w:pPrChange w:id="19525" w:author="Author">
          <w:pPr/>
        </w:pPrChange>
      </w:pPr>
      <w:ins w:id="19526" w:author="Author">
        <w:r>
          <w:rPr>
            <w:rFonts w:ascii="Calibri" w:hAnsi="Calibri"/>
            <w:sz w:val="20"/>
            <w:szCs w:val="20"/>
          </w:rPr>
          <w:t>protected internal methods</w:t>
        </w:r>
      </w:ins>
    </w:p>
    <w:p w:rsidR="00743B33" w:rsidRDefault="00D20E06" w:rsidP="00743B33">
      <w:pPr>
        <w:pStyle w:val="ListParagraph"/>
        <w:numPr>
          <w:ilvl w:val="0"/>
          <w:numId w:val="47"/>
        </w:numPr>
        <w:ind w:leftChars="0"/>
        <w:rPr>
          <w:ins w:id="19527" w:author="Author"/>
          <w:rFonts w:ascii="Calibri" w:hAnsi="Calibri"/>
          <w:sz w:val="20"/>
          <w:szCs w:val="20"/>
        </w:rPr>
        <w:pPrChange w:id="19528" w:author="Author">
          <w:pPr/>
        </w:pPrChange>
      </w:pPr>
      <w:ins w:id="19529" w:author="Author">
        <w:r>
          <w:rPr>
            <w:rFonts w:ascii="Calibri" w:hAnsi="Calibri"/>
            <w:sz w:val="20"/>
            <w:szCs w:val="20"/>
          </w:rPr>
          <w:t>protected static methods</w:t>
        </w:r>
      </w:ins>
    </w:p>
    <w:p w:rsidR="00743B33" w:rsidRDefault="00D20E06" w:rsidP="00743B33">
      <w:pPr>
        <w:pStyle w:val="ListParagraph"/>
        <w:numPr>
          <w:ilvl w:val="0"/>
          <w:numId w:val="47"/>
        </w:numPr>
        <w:ind w:leftChars="0"/>
        <w:rPr>
          <w:ins w:id="19530" w:author="Author"/>
          <w:rFonts w:ascii="Calibri" w:hAnsi="Calibri"/>
          <w:sz w:val="20"/>
          <w:szCs w:val="20"/>
        </w:rPr>
        <w:pPrChange w:id="19531" w:author="Author">
          <w:pPr/>
        </w:pPrChange>
      </w:pPr>
      <w:ins w:id="19532" w:author="Author">
        <w:r>
          <w:rPr>
            <w:rFonts w:ascii="Calibri" w:hAnsi="Calibri"/>
            <w:sz w:val="20"/>
            <w:szCs w:val="20"/>
          </w:rPr>
          <w:t>protected methods</w:t>
        </w:r>
      </w:ins>
    </w:p>
    <w:p w:rsidR="00743B33" w:rsidRDefault="00D20E06" w:rsidP="00743B33">
      <w:pPr>
        <w:pStyle w:val="ListParagraph"/>
        <w:numPr>
          <w:ilvl w:val="0"/>
          <w:numId w:val="47"/>
        </w:numPr>
        <w:ind w:leftChars="0"/>
        <w:rPr>
          <w:ins w:id="19533" w:author="Author"/>
          <w:rFonts w:ascii="Calibri" w:hAnsi="Calibri"/>
          <w:sz w:val="20"/>
          <w:szCs w:val="20"/>
        </w:rPr>
        <w:pPrChange w:id="19534" w:author="Author">
          <w:pPr/>
        </w:pPrChange>
      </w:pPr>
      <w:ins w:id="19535" w:author="Author">
        <w:r>
          <w:rPr>
            <w:rFonts w:ascii="Calibri" w:hAnsi="Calibri"/>
            <w:sz w:val="20"/>
            <w:szCs w:val="20"/>
          </w:rPr>
          <w:t>private static methods</w:t>
        </w:r>
      </w:ins>
    </w:p>
    <w:p w:rsidR="00743B33" w:rsidRDefault="00D20E06" w:rsidP="00743B33">
      <w:pPr>
        <w:pStyle w:val="ListParagraph"/>
        <w:numPr>
          <w:ilvl w:val="0"/>
          <w:numId w:val="47"/>
        </w:numPr>
        <w:ind w:leftChars="0"/>
        <w:rPr>
          <w:ins w:id="19536" w:author="Author"/>
          <w:rFonts w:ascii="Calibri" w:hAnsi="Calibri"/>
          <w:sz w:val="20"/>
          <w:szCs w:val="20"/>
        </w:rPr>
        <w:pPrChange w:id="19537" w:author="Author">
          <w:pPr>
            <w:ind w:left="540"/>
          </w:pPr>
        </w:pPrChange>
      </w:pPr>
      <w:ins w:id="19538" w:author="Author">
        <w:r>
          <w:rPr>
            <w:rFonts w:ascii="Calibri" w:hAnsi="Calibri"/>
            <w:sz w:val="20"/>
            <w:szCs w:val="20"/>
          </w:rPr>
          <w:t>private methods</w:t>
        </w:r>
      </w:ins>
    </w:p>
    <w:p w:rsidR="00743B33" w:rsidRDefault="00D20E06" w:rsidP="00743B33">
      <w:pPr>
        <w:pStyle w:val="ListParagraph"/>
        <w:numPr>
          <w:ilvl w:val="0"/>
          <w:numId w:val="45"/>
        </w:numPr>
        <w:ind w:leftChars="0"/>
        <w:rPr>
          <w:ins w:id="19539" w:author="Author"/>
          <w:del w:id="19540" w:author="Author"/>
          <w:rFonts w:ascii="Calibri" w:hAnsi="Calibri"/>
          <w:sz w:val="20"/>
          <w:szCs w:val="20"/>
        </w:rPr>
        <w:pPrChange w:id="19541" w:author="Author">
          <w:pPr/>
        </w:pPrChange>
      </w:pPr>
      <w:ins w:id="19542" w:author="Author">
        <w:del w:id="19543" w:author="Author">
          <w:r>
            <w:rPr>
              <w:rFonts w:ascii="Calibri" w:hAnsi="Calibri"/>
              <w:sz w:val="20"/>
              <w:szCs w:val="20"/>
            </w:rPr>
            <w:delText>1.</w:delText>
          </w:r>
          <w:r>
            <w:rPr>
              <w:rFonts w:ascii="Calibri" w:hAnsi="Calibri"/>
              <w:sz w:val="20"/>
              <w:szCs w:val="20"/>
            </w:rPr>
            <w:tab/>
            <w:delText>readonly</w:delText>
          </w:r>
        </w:del>
      </w:ins>
    </w:p>
    <w:p w:rsidR="00743B33" w:rsidRDefault="00D20E06" w:rsidP="00743B33">
      <w:pPr>
        <w:pStyle w:val="ListParagraph"/>
        <w:numPr>
          <w:ilvl w:val="0"/>
          <w:numId w:val="46"/>
        </w:numPr>
        <w:ind w:leftChars="0" w:left="1276" w:hanging="376"/>
        <w:rPr>
          <w:ins w:id="19544" w:author="Author"/>
          <w:del w:id="19545" w:author="Author"/>
          <w:rFonts w:ascii="Calibri" w:hAnsi="Calibri"/>
          <w:sz w:val="20"/>
          <w:szCs w:val="20"/>
        </w:rPr>
        <w:pPrChange w:id="19546" w:author="Author">
          <w:pPr>
            <w:ind w:left="540"/>
          </w:pPr>
        </w:pPrChange>
      </w:pPr>
      <w:ins w:id="19547" w:author="Author">
        <w:del w:id="19548" w:author="Author">
          <w:r>
            <w:rPr>
              <w:rFonts w:ascii="Calibri" w:hAnsi="Calibri"/>
              <w:sz w:val="20"/>
              <w:szCs w:val="20"/>
            </w:rPr>
            <w:delText>2.</w:delText>
          </w:r>
          <w:r>
            <w:rPr>
              <w:rFonts w:ascii="Calibri" w:hAnsi="Calibri"/>
              <w:sz w:val="20"/>
              <w:szCs w:val="20"/>
            </w:rPr>
            <w:tab/>
            <w:delText>non-readonly</w:delText>
          </w:r>
        </w:del>
      </w:ins>
    </w:p>
    <w:p w:rsidR="00743B33" w:rsidRPr="00743B33" w:rsidRDefault="00743B33" w:rsidP="00743B33">
      <w:pPr>
        <w:rPr>
          <w:rFonts w:ascii="Calibri" w:hAnsi="Calibri"/>
          <w:sz w:val="20"/>
          <w:szCs w:val="20"/>
          <w:rPrChange w:id="19549" w:author="Author">
            <w:rPr>
              <w:rFonts w:ascii="Trebuchet MS" w:hAnsi="Trebuchet MS"/>
              <w:b/>
              <w:lang w:val="en-US"/>
            </w:rPr>
          </w:rPrChange>
        </w:rPr>
        <w:pPrChange w:id="19550" w:author="Author">
          <w:pPr>
            <w:ind w:left="540"/>
          </w:pPr>
        </w:pPrChange>
      </w:pPr>
    </w:p>
    <w:p w:rsidR="00743B33" w:rsidRPr="00743B33" w:rsidRDefault="00D20E06">
      <w:pPr>
        <w:ind w:left="540"/>
        <w:rPr>
          <w:rFonts w:ascii="Calibri" w:hAnsi="Calibri"/>
          <w:b/>
          <w:sz w:val="20"/>
          <w:szCs w:val="20"/>
          <w:lang w:val="en-US"/>
          <w:rPrChange w:id="19551" w:author="Author">
            <w:rPr>
              <w:rFonts w:ascii="Trebuchet MS" w:hAnsi="Trebuchet MS"/>
              <w:b/>
              <w:lang w:val="en-US"/>
            </w:rPr>
          </w:rPrChange>
        </w:rPr>
      </w:pPr>
      <w:r>
        <w:rPr>
          <w:rFonts w:ascii="Calibri" w:hAnsi="Calibri"/>
          <w:b/>
          <w:sz w:val="20"/>
          <w:szCs w:val="20"/>
          <w:lang w:val="en-US"/>
          <w:rPrChange w:id="19552" w:author="Author">
            <w:rPr>
              <w:rFonts w:ascii="Trebuchet MS" w:hAnsi="Trebuchet MS"/>
              <w:b/>
              <w:lang w:val="en-US"/>
            </w:rPr>
          </w:rPrChange>
        </w:rPr>
        <w:t>Example:</w:t>
      </w:r>
    </w:p>
    <w:p w:rsidR="00743B33" w:rsidRPr="00743B33" w:rsidRDefault="00D20E06">
      <w:pPr>
        <w:ind w:left="540"/>
        <w:rPr>
          <w:del w:id="19553" w:author="Author"/>
          <w:rFonts w:ascii="Calibri" w:hAnsi="Calibri"/>
          <w:sz w:val="20"/>
          <w:szCs w:val="20"/>
          <w:lang w:val="en-US"/>
          <w:rPrChange w:id="19554" w:author="Author">
            <w:rPr>
              <w:del w:id="19555" w:author="Author"/>
              <w:rFonts w:ascii="Trebuchet MS" w:hAnsi="Trebuchet MS"/>
              <w:sz w:val="20"/>
              <w:lang w:val="en-US"/>
            </w:rPr>
          </w:rPrChange>
        </w:rPr>
      </w:pPr>
      <w:del w:id="19556" w:author="Author">
        <w:r>
          <w:rPr>
            <w:rFonts w:ascii="Calibri" w:hAnsi="Calibri"/>
            <w:sz w:val="20"/>
            <w:szCs w:val="20"/>
            <w:lang w:val="en-US"/>
            <w:rPrChange w:id="19557" w:author="Author">
              <w:rPr>
                <w:rFonts w:ascii="Trebuchet MS" w:hAnsi="Trebuchet MS"/>
                <w:sz w:val="20"/>
                <w:lang w:val="en-US"/>
              </w:rPr>
            </w:rPrChange>
          </w:rPr>
          <w:delText>1)</w:delText>
        </w:r>
      </w:del>
    </w:p>
    <w:p w:rsidR="00743B33" w:rsidRPr="00743B33" w:rsidRDefault="00D20E06">
      <w:pPr>
        <w:ind w:left="540"/>
        <w:rPr>
          <w:del w:id="19558" w:author="Author"/>
          <w:rFonts w:ascii="Calibri" w:hAnsi="Calibri"/>
          <w:sz w:val="20"/>
          <w:szCs w:val="20"/>
          <w:lang w:val="en-US"/>
          <w:rPrChange w:id="19559" w:author="Author">
            <w:rPr>
              <w:del w:id="19560" w:author="Author"/>
              <w:rFonts w:ascii="Trebuchet MS" w:hAnsi="Trebuchet MS"/>
              <w:sz w:val="20"/>
              <w:lang w:val="en-US"/>
            </w:rPr>
          </w:rPrChange>
        </w:rPr>
      </w:pPr>
      <w:del w:id="19561" w:author="Author">
        <w:r>
          <w:rPr>
            <w:rFonts w:ascii="Calibri" w:hAnsi="Calibri"/>
            <w:sz w:val="20"/>
            <w:szCs w:val="20"/>
            <w:lang w:val="en-US"/>
            <w:rPrChange w:id="19562" w:author="Author">
              <w:rPr>
                <w:rFonts w:ascii="Trebuchet MS" w:hAnsi="Trebuchet MS"/>
                <w:sz w:val="20"/>
                <w:lang w:val="en-US"/>
              </w:rPr>
            </w:rPrChange>
          </w:rPr>
          <w:delText>/* Compliant */</w:delText>
        </w:r>
      </w:del>
    </w:p>
    <w:p w:rsidR="00743B33" w:rsidRPr="00743B33" w:rsidRDefault="00D20E06">
      <w:pPr>
        <w:ind w:left="540"/>
        <w:rPr>
          <w:del w:id="19563" w:author="Author"/>
          <w:rFonts w:ascii="Calibri" w:hAnsi="Calibri" w:cs="Courier New"/>
          <w:sz w:val="20"/>
          <w:szCs w:val="20"/>
          <w:rPrChange w:id="19564" w:author="Author">
            <w:rPr>
              <w:del w:id="19565" w:author="Author"/>
              <w:rFonts w:ascii="Courier New" w:hAnsi="Courier New" w:cs="Courier New"/>
              <w:sz w:val="20"/>
              <w:szCs w:val="20"/>
            </w:rPr>
          </w:rPrChange>
        </w:rPr>
      </w:pPr>
      <w:del w:id="19566" w:author="Author">
        <w:r>
          <w:rPr>
            <w:rFonts w:ascii="Calibri" w:hAnsi="Calibri" w:cs="Courier New"/>
            <w:sz w:val="20"/>
            <w:szCs w:val="20"/>
            <w:rPrChange w:id="19567" w:author="Author">
              <w:rPr>
                <w:rFonts w:ascii="Courier New" w:hAnsi="Courier New" w:cs="Courier New"/>
                <w:sz w:val="20"/>
                <w:szCs w:val="20"/>
              </w:rPr>
            </w:rPrChange>
          </w:rPr>
          <w:delText>/* This is an example of the top of a source file */</w:delText>
        </w:r>
      </w:del>
    </w:p>
    <w:p w:rsidR="00743B33" w:rsidRPr="00743B33" w:rsidRDefault="00743B33">
      <w:pPr>
        <w:ind w:left="540"/>
        <w:rPr>
          <w:del w:id="19568" w:author="Author"/>
          <w:rFonts w:ascii="Calibri" w:hAnsi="Calibri" w:cs="Courier New"/>
          <w:sz w:val="20"/>
          <w:szCs w:val="20"/>
          <w:rPrChange w:id="19569" w:author="Author">
            <w:rPr>
              <w:del w:id="19570" w:author="Author"/>
              <w:rFonts w:ascii="Courier New" w:hAnsi="Courier New" w:cs="Courier New"/>
              <w:sz w:val="20"/>
              <w:szCs w:val="20"/>
            </w:rPr>
          </w:rPrChange>
        </w:rPr>
      </w:pPr>
    </w:p>
    <w:p w:rsidR="00743B33" w:rsidRPr="00743B33" w:rsidRDefault="00D20E06">
      <w:pPr>
        <w:ind w:left="540"/>
        <w:rPr>
          <w:del w:id="19571" w:author="Author"/>
          <w:rFonts w:ascii="Calibri" w:hAnsi="Calibri" w:cs="Courier New"/>
          <w:sz w:val="20"/>
          <w:szCs w:val="20"/>
          <w:rPrChange w:id="19572" w:author="Author">
            <w:rPr>
              <w:del w:id="19573" w:author="Author"/>
              <w:rFonts w:ascii="Courier New" w:hAnsi="Courier New" w:cs="Courier New"/>
              <w:sz w:val="20"/>
              <w:szCs w:val="20"/>
            </w:rPr>
          </w:rPrChange>
        </w:rPr>
      </w:pPr>
      <w:del w:id="19574" w:author="Author">
        <w:r>
          <w:rPr>
            <w:rFonts w:ascii="Calibri" w:hAnsi="Calibri" w:cs="Courier New"/>
            <w:sz w:val="20"/>
            <w:szCs w:val="20"/>
            <w:rPrChange w:id="19575" w:author="Author">
              <w:rPr>
                <w:rFonts w:ascii="Courier New" w:hAnsi="Courier New" w:cs="Courier New"/>
                <w:sz w:val="20"/>
                <w:szCs w:val="20"/>
              </w:rPr>
            </w:rPrChange>
          </w:rPr>
          <w:delText>/***********************************************************</w:delText>
        </w:r>
      </w:del>
    </w:p>
    <w:p w:rsidR="00743B33" w:rsidRPr="00743B33" w:rsidRDefault="00D20E06">
      <w:pPr>
        <w:ind w:left="540"/>
        <w:rPr>
          <w:del w:id="19576" w:author="Author"/>
          <w:rFonts w:ascii="Calibri" w:hAnsi="Calibri" w:cs="Courier New"/>
          <w:sz w:val="20"/>
          <w:szCs w:val="20"/>
          <w:rPrChange w:id="19577" w:author="Author">
            <w:rPr>
              <w:del w:id="19578" w:author="Author"/>
              <w:rFonts w:ascii="Courier New" w:hAnsi="Courier New" w:cs="Courier New"/>
              <w:sz w:val="20"/>
              <w:szCs w:val="20"/>
            </w:rPr>
          </w:rPrChange>
        </w:rPr>
      </w:pPr>
      <w:del w:id="19579" w:author="Author">
        <w:r>
          <w:rPr>
            <w:rFonts w:ascii="Calibri" w:hAnsi="Calibri" w:cs="Courier New"/>
            <w:sz w:val="20"/>
            <w:szCs w:val="20"/>
            <w:rPrChange w:id="19580" w:author="Author">
              <w:rPr>
                <w:rFonts w:ascii="Courier New" w:hAnsi="Courier New" w:cs="Courier New"/>
                <w:sz w:val="20"/>
                <w:szCs w:val="20"/>
              </w:rPr>
            </w:rPrChange>
          </w:rPr>
          <w:delText>Includes &lt;System Includes&gt;, “Project Includes”</w:delText>
        </w:r>
      </w:del>
    </w:p>
    <w:p w:rsidR="00743B33" w:rsidRPr="00743B33" w:rsidRDefault="00D20E06">
      <w:pPr>
        <w:ind w:left="540"/>
        <w:rPr>
          <w:del w:id="19581" w:author="Author"/>
          <w:rFonts w:ascii="Calibri" w:hAnsi="Calibri" w:cs="Courier New"/>
          <w:sz w:val="20"/>
          <w:szCs w:val="20"/>
          <w:rPrChange w:id="19582" w:author="Author">
            <w:rPr>
              <w:del w:id="19583" w:author="Author"/>
              <w:rFonts w:ascii="Courier New" w:hAnsi="Courier New" w:cs="Courier New"/>
              <w:sz w:val="20"/>
              <w:szCs w:val="20"/>
            </w:rPr>
          </w:rPrChange>
        </w:rPr>
      </w:pPr>
      <w:del w:id="19584" w:author="Author">
        <w:r>
          <w:rPr>
            <w:rFonts w:ascii="Calibri" w:hAnsi="Calibri" w:cs="Courier New"/>
            <w:sz w:val="20"/>
            <w:szCs w:val="20"/>
            <w:rPrChange w:id="19585" w:author="Author">
              <w:rPr>
                <w:rFonts w:ascii="Courier New" w:hAnsi="Courier New" w:cs="Courier New"/>
                <w:sz w:val="20"/>
                <w:szCs w:val="20"/>
              </w:rPr>
            </w:rPrChange>
          </w:rPr>
          <w:delText>***********************************************************/</w:delText>
        </w:r>
      </w:del>
    </w:p>
    <w:p w:rsidR="00743B33" w:rsidRPr="00743B33" w:rsidRDefault="00D20E06">
      <w:pPr>
        <w:ind w:left="540"/>
        <w:rPr>
          <w:del w:id="19586" w:author="Author"/>
          <w:rFonts w:ascii="Calibri" w:hAnsi="Calibri" w:cs="Courier New"/>
          <w:sz w:val="20"/>
          <w:szCs w:val="20"/>
          <w:rPrChange w:id="19587" w:author="Author">
            <w:rPr>
              <w:del w:id="19588" w:author="Author"/>
              <w:rFonts w:ascii="Courier New" w:hAnsi="Courier New" w:cs="Courier New"/>
              <w:sz w:val="20"/>
              <w:szCs w:val="20"/>
            </w:rPr>
          </w:rPrChange>
        </w:rPr>
      </w:pPr>
      <w:del w:id="19589" w:author="Author">
        <w:r>
          <w:rPr>
            <w:rFonts w:ascii="Calibri" w:hAnsi="Calibri" w:cs="Courier New"/>
            <w:sz w:val="20"/>
            <w:szCs w:val="20"/>
            <w:rPrChange w:id="19590" w:author="Author">
              <w:rPr>
                <w:rFonts w:ascii="Courier New" w:hAnsi="Courier New" w:cs="Courier New"/>
                <w:sz w:val="20"/>
                <w:szCs w:val="20"/>
              </w:rPr>
            </w:rPrChange>
          </w:rPr>
          <w:delText>#include &lt;stdio.h&gt;</w:delText>
        </w:r>
      </w:del>
    </w:p>
    <w:p w:rsidR="00743B33" w:rsidRPr="00743B33" w:rsidRDefault="00D20E06">
      <w:pPr>
        <w:ind w:left="540"/>
        <w:rPr>
          <w:del w:id="19591" w:author="Author"/>
          <w:rFonts w:ascii="Calibri" w:hAnsi="Calibri" w:cs="Courier New"/>
          <w:sz w:val="20"/>
          <w:szCs w:val="20"/>
          <w:rPrChange w:id="19592" w:author="Author">
            <w:rPr>
              <w:del w:id="19593" w:author="Author"/>
              <w:rFonts w:ascii="Courier New" w:hAnsi="Courier New" w:cs="Courier New"/>
              <w:sz w:val="20"/>
              <w:szCs w:val="20"/>
            </w:rPr>
          </w:rPrChange>
        </w:rPr>
      </w:pPr>
      <w:del w:id="19594" w:author="Author">
        <w:r>
          <w:rPr>
            <w:rFonts w:ascii="Calibri" w:hAnsi="Calibri" w:cs="Courier New"/>
            <w:sz w:val="20"/>
            <w:szCs w:val="20"/>
            <w:rPrChange w:id="19595" w:author="Author">
              <w:rPr>
                <w:rFonts w:ascii="Courier New" w:hAnsi="Courier New" w:cs="Courier New"/>
                <w:sz w:val="20"/>
                <w:szCs w:val="20"/>
              </w:rPr>
            </w:rPrChange>
          </w:rPr>
          <w:delText>#include &lt;stdint.h&gt;</w:delText>
        </w:r>
      </w:del>
    </w:p>
    <w:p w:rsidR="00743B33" w:rsidRPr="00743B33" w:rsidRDefault="00D20E06">
      <w:pPr>
        <w:ind w:left="540"/>
        <w:rPr>
          <w:del w:id="19596" w:author="Author"/>
          <w:rFonts w:ascii="Calibri" w:hAnsi="Calibri" w:cs="Courier New"/>
          <w:sz w:val="20"/>
          <w:szCs w:val="20"/>
          <w:rPrChange w:id="19597" w:author="Author">
            <w:rPr>
              <w:del w:id="19598" w:author="Author"/>
              <w:rFonts w:ascii="Courier New" w:hAnsi="Courier New" w:cs="Courier New"/>
              <w:sz w:val="20"/>
              <w:szCs w:val="20"/>
            </w:rPr>
          </w:rPrChange>
        </w:rPr>
      </w:pPr>
      <w:del w:id="19599" w:author="Author">
        <w:r>
          <w:rPr>
            <w:rFonts w:ascii="Calibri" w:hAnsi="Calibri" w:cs="Courier New"/>
            <w:sz w:val="20"/>
            <w:szCs w:val="20"/>
            <w:rPrChange w:id="19600" w:author="Author">
              <w:rPr>
                <w:rFonts w:ascii="Courier New" w:hAnsi="Courier New" w:cs="Courier New"/>
                <w:sz w:val="20"/>
                <w:szCs w:val="20"/>
              </w:rPr>
            </w:rPrChange>
          </w:rPr>
          <w:delText>#include "spi_driver.h"</w:delText>
        </w:r>
      </w:del>
    </w:p>
    <w:p w:rsidR="00743B33" w:rsidRPr="00743B33" w:rsidRDefault="00743B33">
      <w:pPr>
        <w:ind w:left="540"/>
        <w:rPr>
          <w:del w:id="19601" w:author="Author"/>
          <w:rFonts w:ascii="Calibri" w:hAnsi="Calibri" w:cs="Courier New"/>
          <w:sz w:val="20"/>
          <w:szCs w:val="20"/>
          <w:rPrChange w:id="19602" w:author="Author">
            <w:rPr>
              <w:del w:id="19603" w:author="Author"/>
              <w:rFonts w:ascii="Courier New" w:hAnsi="Courier New" w:cs="Courier New"/>
              <w:sz w:val="20"/>
              <w:szCs w:val="20"/>
            </w:rPr>
          </w:rPrChange>
        </w:rPr>
      </w:pPr>
    </w:p>
    <w:p w:rsidR="00743B33" w:rsidRPr="00743B33" w:rsidRDefault="00D20E06">
      <w:pPr>
        <w:ind w:left="540"/>
        <w:rPr>
          <w:del w:id="19604" w:author="Author"/>
          <w:rFonts w:ascii="Calibri" w:hAnsi="Calibri" w:cs="Courier New"/>
          <w:sz w:val="20"/>
          <w:szCs w:val="20"/>
          <w:rPrChange w:id="19605" w:author="Author">
            <w:rPr>
              <w:del w:id="19606" w:author="Author"/>
              <w:rFonts w:ascii="Courier New" w:hAnsi="Courier New" w:cs="Courier New"/>
              <w:sz w:val="20"/>
              <w:szCs w:val="20"/>
            </w:rPr>
          </w:rPrChange>
        </w:rPr>
      </w:pPr>
      <w:del w:id="19607" w:author="Author">
        <w:r>
          <w:rPr>
            <w:rFonts w:ascii="Calibri" w:hAnsi="Calibri" w:cs="Courier New"/>
            <w:sz w:val="20"/>
            <w:szCs w:val="20"/>
            <w:rPrChange w:id="19608" w:author="Author">
              <w:rPr>
                <w:rFonts w:ascii="Courier New" w:hAnsi="Courier New" w:cs="Courier New"/>
                <w:sz w:val="20"/>
                <w:szCs w:val="20"/>
              </w:rPr>
            </w:rPrChange>
          </w:rPr>
          <w:delText>/**********************</w:delText>
        </w:r>
        <w:r>
          <w:rPr>
            <w:rFonts w:ascii="Calibri" w:hAnsi="Calibri" w:cs="Courier New"/>
            <w:sz w:val="20"/>
            <w:szCs w:val="20"/>
            <w:rPrChange w:id="19609" w:author="Author">
              <w:rPr>
                <w:rFonts w:ascii="Courier New" w:hAnsi="Courier New" w:cs="Courier New"/>
                <w:sz w:val="20"/>
                <w:szCs w:val="20"/>
              </w:rPr>
            </w:rPrChange>
          </w:rPr>
          <w:delText>*************************************</w:delText>
        </w:r>
      </w:del>
    </w:p>
    <w:p w:rsidR="00743B33" w:rsidRPr="00743B33" w:rsidRDefault="00D20E06">
      <w:pPr>
        <w:ind w:left="540"/>
        <w:rPr>
          <w:del w:id="19610" w:author="Author"/>
          <w:rFonts w:ascii="Calibri" w:hAnsi="Calibri" w:cs="Courier New"/>
          <w:sz w:val="20"/>
          <w:szCs w:val="20"/>
          <w:rPrChange w:id="19611" w:author="Author">
            <w:rPr>
              <w:del w:id="19612" w:author="Author"/>
              <w:rFonts w:ascii="Courier New" w:hAnsi="Courier New" w:cs="Courier New"/>
              <w:sz w:val="20"/>
              <w:szCs w:val="20"/>
            </w:rPr>
          </w:rPrChange>
        </w:rPr>
      </w:pPr>
      <w:del w:id="19613" w:author="Author">
        <w:r>
          <w:rPr>
            <w:rFonts w:ascii="Calibri" w:hAnsi="Calibri" w:cs="Courier New"/>
            <w:sz w:val="20"/>
            <w:szCs w:val="20"/>
            <w:rPrChange w:id="19614" w:author="Author">
              <w:rPr>
                <w:rFonts w:ascii="Courier New" w:hAnsi="Courier New" w:cs="Courier New"/>
                <w:sz w:val="20"/>
                <w:szCs w:val="20"/>
              </w:rPr>
            </w:rPrChange>
          </w:rPr>
          <w:delText>Macro definitions</w:delText>
        </w:r>
      </w:del>
    </w:p>
    <w:p w:rsidR="00743B33" w:rsidRPr="00743B33" w:rsidRDefault="00D20E06">
      <w:pPr>
        <w:ind w:left="540"/>
        <w:rPr>
          <w:del w:id="19615" w:author="Author"/>
          <w:rFonts w:ascii="Calibri" w:hAnsi="Calibri" w:cs="Courier New"/>
          <w:sz w:val="20"/>
          <w:szCs w:val="20"/>
          <w:rPrChange w:id="19616" w:author="Author">
            <w:rPr>
              <w:del w:id="19617" w:author="Author"/>
              <w:rFonts w:ascii="Courier New" w:hAnsi="Courier New" w:cs="Courier New"/>
              <w:sz w:val="20"/>
              <w:szCs w:val="20"/>
            </w:rPr>
          </w:rPrChange>
        </w:rPr>
      </w:pPr>
      <w:del w:id="19618" w:author="Author">
        <w:r>
          <w:rPr>
            <w:rFonts w:ascii="Calibri" w:hAnsi="Calibri" w:cs="Courier New"/>
            <w:sz w:val="20"/>
            <w:szCs w:val="20"/>
            <w:rPrChange w:id="19619" w:author="Author">
              <w:rPr>
                <w:rFonts w:ascii="Courier New" w:hAnsi="Courier New" w:cs="Courier New"/>
                <w:sz w:val="20"/>
                <w:szCs w:val="20"/>
              </w:rPr>
            </w:rPrChange>
          </w:rPr>
          <w:delText>***********************************************************/</w:delText>
        </w:r>
      </w:del>
    </w:p>
    <w:p w:rsidR="00743B33" w:rsidRPr="00743B33" w:rsidRDefault="00D20E06">
      <w:pPr>
        <w:ind w:left="540"/>
        <w:rPr>
          <w:del w:id="19620" w:author="Author"/>
          <w:rFonts w:ascii="Calibri" w:hAnsi="Calibri" w:cs="Courier New"/>
          <w:sz w:val="20"/>
          <w:szCs w:val="20"/>
          <w:rPrChange w:id="19621" w:author="Author">
            <w:rPr>
              <w:del w:id="19622" w:author="Author"/>
              <w:rFonts w:ascii="Courier New" w:hAnsi="Courier New" w:cs="Courier New"/>
              <w:sz w:val="20"/>
              <w:szCs w:val="20"/>
            </w:rPr>
          </w:rPrChange>
        </w:rPr>
      </w:pPr>
      <w:del w:id="19623" w:author="Author">
        <w:r>
          <w:rPr>
            <w:rFonts w:ascii="Calibri" w:hAnsi="Calibri" w:cs="Courier New"/>
            <w:sz w:val="20"/>
            <w:szCs w:val="20"/>
            <w:rPrChange w:id="19624" w:author="Author">
              <w:rPr>
                <w:rFonts w:ascii="Courier New" w:hAnsi="Courier New" w:cs="Courier New"/>
                <w:sz w:val="20"/>
                <w:szCs w:val="20"/>
              </w:rPr>
            </w:rPrChange>
          </w:rPr>
          <w:delText>#define MAX_PAWS (4)</w:delText>
        </w:r>
      </w:del>
    </w:p>
    <w:p w:rsidR="00743B33" w:rsidRPr="00743B33" w:rsidRDefault="00743B33">
      <w:pPr>
        <w:ind w:left="540"/>
        <w:rPr>
          <w:del w:id="19625" w:author="Author"/>
          <w:rFonts w:ascii="Calibri" w:hAnsi="Calibri" w:cs="Courier New"/>
          <w:sz w:val="20"/>
          <w:szCs w:val="20"/>
          <w:rPrChange w:id="19626" w:author="Author">
            <w:rPr>
              <w:del w:id="19627" w:author="Author"/>
              <w:rFonts w:ascii="Courier New" w:hAnsi="Courier New" w:cs="Courier New"/>
              <w:sz w:val="20"/>
              <w:szCs w:val="20"/>
            </w:rPr>
          </w:rPrChange>
        </w:rPr>
      </w:pPr>
    </w:p>
    <w:p w:rsidR="00743B33" w:rsidRPr="00743B33" w:rsidRDefault="00D20E06">
      <w:pPr>
        <w:ind w:left="540"/>
        <w:rPr>
          <w:del w:id="19628" w:author="Author"/>
          <w:rFonts w:ascii="Calibri" w:hAnsi="Calibri" w:cs="Courier New"/>
          <w:sz w:val="20"/>
          <w:szCs w:val="20"/>
          <w:rPrChange w:id="19629" w:author="Author">
            <w:rPr>
              <w:del w:id="19630" w:author="Author"/>
              <w:rFonts w:ascii="Courier New" w:hAnsi="Courier New" w:cs="Courier New"/>
              <w:sz w:val="20"/>
              <w:szCs w:val="20"/>
            </w:rPr>
          </w:rPrChange>
        </w:rPr>
      </w:pPr>
      <w:del w:id="19631" w:author="Author">
        <w:r>
          <w:rPr>
            <w:rFonts w:ascii="Calibri" w:hAnsi="Calibri" w:cs="Courier New"/>
            <w:sz w:val="20"/>
            <w:szCs w:val="20"/>
            <w:rPrChange w:id="19632" w:author="Author">
              <w:rPr>
                <w:rFonts w:ascii="Courier New" w:hAnsi="Courier New" w:cs="Courier New"/>
                <w:sz w:val="20"/>
                <w:szCs w:val="20"/>
              </w:rPr>
            </w:rPrChange>
          </w:rPr>
          <w:delText>/***********************************************************</w:delText>
        </w:r>
      </w:del>
    </w:p>
    <w:p w:rsidR="00743B33" w:rsidRPr="00743B33" w:rsidRDefault="00D20E06">
      <w:pPr>
        <w:ind w:left="540"/>
        <w:rPr>
          <w:del w:id="19633" w:author="Author"/>
          <w:rFonts w:ascii="Calibri" w:hAnsi="Calibri" w:cs="Courier New"/>
          <w:sz w:val="20"/>
          <w:szCs w:val="20"/>
          <w:rPrChange w:id="19634" w:author="Author">
            <w:rPr>
              <w:del w:id="19635" w:author="Author"/>
              <w:rFonts w:ascii="Courier New" w:hAnsi="Courier New" w:cs="Courier New"/>
              <w:sz w:val="20"/>
              <w:szCs w:val="20"/>
            </w:rPr>
          </w:rPrChange>
        </w:rPr>
      </w:pPr>
      <w:del w:id="19636" w:author="Author">
        <w:r>
          <w:rPr>
            <w:rFonts w:ascii="Calibri" w:hAnsi="Calibri" w:cs="Courier New"/>
            <w:sz w:val="20"/>
            <w:szCs w:val="20"/>
            <w:rPrChange w:id="19637" w:author="Author">
              <w:rPr>
                <w:rFonts w:ascii="Courier New" w:hAnsi="Courier New" w:cs="Courier New"/>
                <w:sz w:val="20"/>
                <w:szCs w:val="20"/>
              </w:rPr>
            </w:rPrChange>
          </w:rPr>
          <w:delText>Typedef definitions</w:delText>
        </w:r>
      </w:del>
    </w:p>
    <w:p w:rsidR="00743B33" w:rsidRPr="00743B33" w:rsidRDefault="00D20E06">
      <w:pPr>
        <w:ind w:left="540"/>
        <w:rPr>
          <w:del w:id="19638" w:author="Author"/>
          <w:rFonts w:ascii="Calibri" w:hAnsi="Calibri" w:cs="Courier New"/>
          <w:sz w:val="20"/>
          <w:szCs w:val="20"/>
          <w:rPrChange w:id="19639" w:author="Author">
            <w:rPr>
              <w:del w:id="19640" w:author="Author"/>
              <w:rFonts w:ascii="Courier New" w:hAnsi="Courier New" w:cs="Courier New"/>
              <w:sz w:val="20"/>
              <w:szCs w:val="20"/>
            </w:rPr>
          </w:rPrChange>
        </w:rPr>
      </w:pPr>
      <w:del w:id="19641" w:author="Author">
        <w:r>
          <w:rPr>
            <w:rFonts w:ascii="Calibri" w:hAnsi="Calibri" w:cs="Courier New"/>
            <w:sz w:val="20"/>
            <w:szCs w:val="20"/>
            <w:rPrChange w:id="19642" w:author="Author">
              <w:rPr>
                <w:rFonts w:ascii="Courier New" w:hAnsi="Courier New" w:cs="Courier New"/>
                <w:sz w:val="20"/>
                <w:szCs w:val="20"/>
              </w:rPr>
            </w:rPrChange>
          </w:rPr>
          <w:delText>************************************</w:delText>
        </w:r>
        <w:r>
          <w:rPr>
            <w:rFonts w:ascii="Calibri" w:hAnsi="Calibri" w:cs="Courier New"/>
            <w:sz w:val="20"/>
            <w:szCs w:val="20"/>
            <w:rPrChange w:id="19643" w:author="Author">
              <w:rPr>
                <w:rFonts w:ascii="Courier New" w:hAnsi="Courier New" w:cs="Courier New"/>
                <w:sz w:val="20"/>
                <w:szCs w:val="20"/>
              </w:rPr>
            </w:rPrChange>
          </w:rPr>
          <w:delText>***********************/</w:delText>
        </w:r>
      </w:del>
    </w:p>
    <w:p w:rsidR="00743B33" w:rsidRPr="00743B33" w:rsidRDefault="00D20E06">
      <w:pPr>
        <w:ind w:left="540"/>
        <w:rPr>
          <w:del w:id="19644" w:author="Author"/>
          <w:rFonts w:ascii="Calibri" w:hAnsi="Calibri" w:cs="Courier New"/>
          <w:sz w:val="20"/>
          <w:szCs w:val="20"/>
          <w:rPrChange w:id="19645" w:author="Author">
            <w:rPr>
              <w:del w:id="19646" w:author="Author"/>
              <w:rFonts w:ascii="Courier New" w:hAnsi="Courier New" w:cs="Courier New"/>
              <w:sz w:val="20"/>
              <w:szCs w:val="20"/>
            </w:rPr>
          </w:rPrChange>
        </w:rPr>
      </w:pPr>
      <w:del w:id="19647" w:author="Author">
        <w:r>
          <w:rPr>
            <w:rFonts w:ascii="Calibri" w:hAnsi="Calibri" w:cs="Courier New"/>
            <w:sz w:val="20"/>
            <w:szCs w:val="20"/>
            <w:rPrChange w:id="19648" w:author="Author">
              <w:rPr>
                <w:rFonts w:ascii="Courier New" w:hAnsi="Courier New" w:cs="Courier New"/>
                <w:sz w:val="20"/>
                <w:szCs w:val="20"/>
              </w:rPr>
            </w:rPrChange>
          </w:rPr>
          <w:delText>typedef uint16_t doggy_t;</w:delText>
        </w:r>
      </w:del>
    </w:p>
    <w:p w:rsidR="00743B33" w:rsidRPr="00743B33" w:rsidRDefault="00D20E06">
      <w:pPr>
        <w:ind w:left="540"/>
        <w:rPr>
          <w:del w:id="19649" w:author="Author"/>
          <w:rFonts w:ascii="Calibri" w:hAnsi="Calibri" w:cs="Courier New"/>
          <w:sz w:val="20"/>
          <w:szCs w:val="20"/>
          <w:rPrChange w:id="19650" w:author="Author">
            <w:rPr>
              <w:del w:id="19651" w:author="Author"/>
              <w:rFonts w:ascii="Courier New" w:hAnsi="Courier New" w:cs="Courier New"/>
              <w:sz w:val="20"/>
              <w:szCs w:val="20"/>
            </w:rPr>
          </w:rPrChange>
        </w:rPr>
      </w:pPr>
      <w:del w:id="19652" w:author="Author">
        <w:r>
          <w:rPr>
            <w:rFonts w:ascii="Calibri" w:hAnsi="Calibri" w:cs="Courier New"/>
            <w:sz w:val="20"/>
            <w:szCs w:val="20"/>
            <w:rPrChange w:id="19653" w:author="Author">
              <w:rPr>
                <w:rFonts w:ascii="Courier New" w:hAnsi="Courier New" w:cs="Courier New"/>
                <w:sz w:val="20"/>
                <w:szCs w:val="20"/>
              </w:rPr>
            </w:rPrChange>
          </w:rPr>
          <w:delText>typedef struct</w:delText>
        </w:r>
      </w:del>
    </w:p>
    <w:p w:rsidR="00743B33" w:rsidRPr="00743B33" w:rsidRDefault="00D20E06">
      <w:pPr>
        <w:ind w:left="540"/>
        <w:rPr>
          <w:del w:id="19654" w:author="Author"/>
          <w:rFonts w:ascii="Calibri" w:hAnsi="Calibri" w:cs="Courier New"/>
          <w:sz w:val="20"/>
          <w:szCs w:val="20"/>
          <w:rPrChange w:id="19655" w:author="Author">
            <w:rPr>
              <w:del w:id="19656" w:author="Author"/>
              <w:rFonts w:ascii="Courier New" w:hAnsi="Courier New" w:cs="Courier New"/>
              <w:sz w:val="20"/>
              <w:szCs w:val="20"/>
            </w:rPr>
          </w:rPrChange>
        </w:rPr>
      </w:pPr>
      <w:del w:id="19657" w:author="Author">
        <w:r>
          <w:rPr>
            <w:rFonts w:ascii="Calibri" w:hAnsi="Calibri" w:cs="Courier New"/>
            <w:sz w:val="20"/>
            <w:szCs w:val="20"/>
            <w:rPrChange w:id="19658" w:author="Author">
              <w:rPr>
                <w:rFonts w:ascii="Courier New" w:hAnsi="Courier New" w:cs="Courier New"/>
                <w:sz w:val="20"/>
                <w:szCs w:val="20"/>
              </w:rPr>
            </w:rPrChange>
          </w:rPr>
          <w:delText>{</w:delText>
        </w:r>
      </w:del>
    </w:p>
    <w:p w:rsidR="00743B33" w:rsidRPr="00743B33" w:rsidRDefault="00D20E06">
      <w:pPr>
        <w:ind w:left="540"/>
        <w:rPr>
          <w:del w:id="19659" w:author="Author"/>
          <w:rFonts w:ascii="Calibri" w:hAnsi="Calibri" w:cs="Courier New"/>
          <w:sz w:val="20"/>
          <w:szCs w:val="20"/>
          <w:rPrChange w:id="19660" w:author="Author">
            <w:rPr>
              <w:del w:id="19661" w:author="Author"/>
              <w:rFonts w:ascii="Courier New" w:hAnsi="Courier New" w:cs="Courier New"/>
              <w:sz w:val="20"/>
              <w:szCs w:val="20"/>
            </w:rPr>
          </w:rPrChange>
        </w:rPr>
      </w:pPr>
      <w:del w:id="19662" w:author="Author">
        <w:r>
          <w:rPr>
            <w:rFonts w:ascii="Calibri" w:hAnsi="Calibri" w:cs="Courier New"/>
            <w:sz w:val="20"/>
            <w:szCs w:val="20"/>
            <w:rPrChange w:id="19663" w:author="Author">
              <w:rPr>
                <w:rFonts w:ascii="Courier New" w:hAnsi="Courier New" w:cs="Courier New"/>
                <w:sz w:val="20"/>
                <w:szCs w:val="20"/>
              </w:rPr>
            </w:rPrChange>
          </w:rPr>
          <w:delText xml:space="preserve">  uint8_t paws[MAX_PAWS];</w:delText>
        </w:r>
      </w:del>
    </w:p>
    <w:p w:rsidR="00743B33" w:rsidRPr="00743B33" w:rsidRDefault="00D20E06">
      <w:pPr>
        <w:ind w:left="540"/>
        <w:rPr>
          <w:del w:id="19664" w:author="Author"/>
          <w:rFonts w:ascii="Calibri" w:hAnsi="Calibri" w:cs="Courier New"/>
          <w:sz w:val="20"/>
          <w:szCs w:val="20"/>
          <w:rPrChange w:id="19665" w:author="Author">
            <w:rPr>
              <w:del w:id="19666" w:author="Author"/>
              <w:rFonts w:ascii="Courier New" w:hAnsi="Courier New" w:cs="Courier New"/>
              <w:sz w:val="20"/>
              <w:szCs w:val="20"/>
            </w:rPr>
          </w:rPrChange>
        </w:rPr>
      </w:pPr>
      <w:del w:id="19667" w:author="Author">
        <w:r>
          <w:rPr>
            <w:rFonts w:ascii="Calibri" w:hAnsi="Calibri" w:cs="Courier New"/>
            <w:sz w:val="20"/>
            <w:szCs w:val="20"/>
            <w:rPrChange w:id="19668" w:author="Author">
              <w:rPr>
                <w:rFonts w:ascii="Courier New" w:hAnsi="Courier New" w:cs="Courier New"/>
                <w:sz w:val="20"/>
                <w:szCs w:val="20"/>
              </w:rPr>
            </w:rPrChange>
          </w:rPr>
          <w:delText xml:space="preserve">  uint8_t tail;</w:delText>
        </w:r>
      </w:del>
    </w:p>
    <w:p w:rsidR="00743B33" w:rsidRPr="00743B33" w:rsidRDefault="00D20E06">
      <w:pPr>
        <w:ind w:left="540"/>
        <w:rPr>
          <w:del w:id="19669" w:author="Author"/>
          <w:rFonts w:ascii="Calibri" w:hAnsi="Calibri" w:cs="Courier New"/>
          <w:sz w:val="20"/>
          <w:szCs w:val="20"/>
          <w:rPrChange w:id="19670" w:author="Author">
            <w:rPr>
              <w:del w:id="19671" w:author="Author"/>
              <w:rFonts w:ascii="Courier New" w:hAnsi="Courier New" w:cs="Courier New"/>
              <w:sz w:val="20"/>
              <w:szCs w:val="20"/>
            </w:rPr>
          </w:rPrChange>
        </w:rPr>
      </w:pPr>
      <w:del w:id="19672" w:author="Author">
        <w:r>
          <w:rPr>
            <w:rFonts w:ascii="Calibri" w:hAnsi="Calibri" w:cs="Courier New"/>
            <w:sz w:val="20"/>
            <w:szCs w:val="20"/>
            <w:rPrChange w:id="19673" w:author="Author">
              <w:rPr>
                <w:rFonts w:ascii="Courier New" w:hAnsi="Courier New" w:cs="Courier New"/>
                <w:sz w:val="20"/>
                <w:szCs w:val="20"/>
              </w:rPr>
            </w:rPrChange>
          </w:rPr>
          <w:delText xml:space="preserve">  uint8_t nose;</w:delText>
        </w:r>
      </w:del>
    </w:p>
    <w:p w:rsidR="00743B33" w:rsidRPr="00743B33" w:rsidRDefault="00D20E06">
      <w:pPr>
        <w:ind w:left="540"/>
        <w:rPr>
          <w:del w:id="19674" w:author="Author"/>
          <w:rFonts w:ascii="Calibri" w:hAnsi="Calibri" w:cs="Courier New"/>
          <w:sz w:val="20"/>
          <w:szCs w:val="20"/>
          <w:rPrChange w:id="19675" w:author="Author">
            <w:rPr>
              <w:del w:id="19676" w:author="Author"/>
              <w:rFonts w:ascii="Courier New" w:hAnsi="Courier New" w:cs="Courier New"/>
              <w:sz w:val="20"/>
              <w:szCs w:val="20"/>
            </w:rPr>
          </w:rPrChange>
        </w:rPr>
      </w:pPr>
      <w:del w:id="19677" w:author="Author">
        <w:r>
          <w:rPr>
            <w:rFonts w:ascii="Calibri" w:hAnsi="Calibri" w:cs="Courier New"/>
            <w:sz w:val="20"/>
            <w:szCs w:val="20"/>
            <w:rPrChange w:id="19678" w:author="Author">
              <w:rPr>
                <w:rFonts w:ascii="Courier New" w:hAnsi="Courier New" w:cs="Courier New"/>
                <w:sz w:val="20"/>
                <w:szCs w:val="20"/>
              </w:rPr>
            </w:rPrChange>
          </w:rPr>
          <w:delText>} neko_t;</w:delText>
        </w:r>
      </w:del>
    </w:p>
    <w:p w:rsidR="00743B33" w:rsidRPr="00743B33" w:rsidRDefault="00743B33">
      <w:pPr>
        <w:ind w:left="540"/>
        <w:rPr>
          <w:del w:id="19679" w:author="Author"/>
          <w:rFonts w:ascii="Calibri" w:hAnsi="Calibri" w:cs="Courier New"/>
          <w:sz w:val="20"/>
          <w:szCs w:val="20"/>
          <w:rPrChange w:id="19680" w:author="Author">
            <w:rPr>
              <w:del w:id="19681" w:author="Author"/>
              <w:rFonts w:ascii="Courier New" w:hAnsi="Courier New" w:cs="Courier New"/>
              <w:sz w:val="20"/>
              <w:szCs w:val="20"/>
            </w:rPr>
          </w:rPrChange>
        </w:rPr>
      </w:pPr>
    </w:p>
    <w:p w:rsidR="00743B33" w:rsidRPr="00743B33" w:rsidRDefault="00D20E06">
      <w:pPr>
        <w:ind w:left="540"/>
        <w:rPr>
          <w:del w:id="19682" w:author="Author"/>
          <w:rFonts w:ascii="Calibri" w:hAnsi="Calibri" w:cs="Courier New"/>
          <w:sz w:val="20"/>
          <w:szCs w:val="20"/>
          <w:rPrChange w:id="19683" w:author="Author">
            <w:rPr>
              <w:del w:id="19684" w:author="Author"/>
              <w:rFonts w:ascii="Courier New" w:hAnsi="Courier New" w:cs="Courier New"/>
              <w:sz w:val="20"/>
              <w:szCs w:val="20"/>
            </w:rPr>
          </w:rPrChange>
        </w:rPr>
      </w:pPr>
      <w:del w:id="19685" w:author="Author">
        <w:r>
          <w:rPr>
            <w:rFonts w:ascii="Calibri" w:hAnsi="Calibri" w:cs="Courier New"/>
            <w:sz w:val="20"/>
            <w:szCs w:val="20"/>
            <w:rPrChange w:id="19686" w:author="Author">
              <w:rPr>
                <w:rFonts w:ascii="Courier New" w:hAnsi="Courier New" w:cs="Courier New"/>
                <w:sz w:val="20"/>
                <w:szCs w:val="20"/>
              </w:rPr>
            </w:rPrChange>
          </w:rPr>
          <w:delText>/***********************************************************</w:delText>
        </w:r>
      </w:del>
    </w:p>
    <w:p w:rsidR="00743B33" w:rsidRPr="00743B33" w:rsidRDefault="00D20E06">
      <w:pPr>
        <w:ind w:left="540"/>
        <w:rPr>
          <w:del w:id="19687" w:author="Author"/>
          <w:rFonts w:ascii="Calibri" w:hAnsi="Calibri" w:cs="Courier New"/>
          <w:sz w:val="20"/>
          <w:szCs w:val="20"/>
          <w:rPrChange w:id="19688" w:author="Author">
            <w:rPr>
              <w:del w:id="19689" w:author="Author"/>
              <w:rFonts w:ascii="Courier New" w:hAnsi="Courier New" w:cs="Courier New"/>
              <w:sz w:val="20"/>
              <w:szCs w:val="20"/>
            </w:rPr>
          </w:rPrChange>
        </w:rPr>
      </w:pPr>
      <w:del w:id="19690" w:author="Author">
        <w:r>
          <w:rPr>
            <w:rFonts w:ascii="Calibri" w:hAnsi="Calibri" w:cs="Courier New"/>
            <w:sz w:val="20"/>
            <w:szCs w:val="20"/>
            <w:rPrChange w:id="19691" w:author="Author">
              <w:rPr>
                <w:rFonts w:ascii="Courier New" w:hAnsi="Courier New" w:cs="Courier New"/>
                <w:sz w:val="20"/>
                <w:szCs w:val="20"/>
              </w:rPr>
            </w:rPrChange>
          </w:rPr>
          <w:delText>Exported global variables (to be accessed by other files)</w:delText>
        </w:r>
      </w:del>
    </w:p>
    <w:p w:rsidR="00743B33" w:rsidRPr="00743B33" w:rsidRDefault="00D20E06">
      <w:pPr>
        <w:ind w:left="540"/>
        <w:rPr>
          <w:del w:id="19692" w:author="Author"/>
          <w:rFonts w:ascii="Calibri" w:hAnsi="Calibri" w:cs="Courier New"/>
          <w:sz w:val="20"/>
          <w:szCs w:val="20"/>
          <w:rPrChange w:id="19693" w:author="Author">
            <w:rPr>
              <w:del w:id="19694" w:author="Author"/>
              <w:rFonts w:ascii="Courier New" w:hAnsi="Courier New" w:cs="Courier New"/>
              <w:sz w:val="20"/>
              <w:szCs w:val="20"/>
            </w:rPr>
          </w:rPrChange>
        </w:rPr>
      </w:pPr>
      <w:del w:id="19695" w:author="Author">
        <w:r>
          <w:rPr>
            <w:rFonts w:ascii="Calibri" w:hAnsi="Calibri" w:cs="Courier New"/>
            <w:sz w:val="20"/>
            <w:szCs w:val="20"/>
            <w:rPrChange w:id="19696" w:author="Author">
              <w:rPr>
                <w:rFonts w:ascii="Courier New" w:hAnsi="Courier New" w:cs="Courier New"/>
                <w:sz w:val="20"/>
                <w:szCs w:val="20"/>
              </w:rPr>
            </w:rPrChange>
          </w:rPr>
          <w:delText>***********************************************************/</w:delText>
        </w:r>
      </w:del>
    </w:p>
    <w:p w:rsidR="00743B33" w:rsidRPr="00743B33" w:rsidRDefault="00D20E06">
      <w:pPr>
        <w:ind w:left="540"/>
        <w:rPr>
          <w:del w:id="19697" w:author="Author"/>
          <w:rFonts w:ascii="Calibri" w:hAnsi="Calibri" w:cs="Courier New"/>
          <w:sz w:val="20"/>
          <w:szCs w:val="20"/>
          <w:rPrChange w:id="19698" w:author="Author">
            <w:rPr>
              <w:del w:id="19699" w:author="Author"/>
              <w:rFonts w:ascii="Courier New" w:hAnsi="Courier New" w:cs="Courier New"/>
              <w:sz w:val="20"/>
              <w:szCs w:val="20"/>
            </w:rPr>
          </w:rPrChange>
        </w:rPr>
      </w:pPr>
      <w:del w:id="19700" w:author="Author">
        <w:r>
          <w:rPr>
            <w:rFonts w:ascii="Calibri" w:hAnsi="Calibri" w:cs="Courier New"/>
            <w:sz w:val="20"/>
            <w:szCs w:val="20"/>
            <w:rPrChange w:id="19701" w:author="Author">
              <w:rPr>
                <w:rFonts w:ascii="Courier New" w:hAnsi="Courier New" w:cs="Courier New"/>
                <w:sz w:val="20"/>
                <w:szCs w:val="20"/>
              </w:rPr>
            </w:rPrChange>
          </w:rPr>
          <w:delText>uint8_t g_example_Distance;</w:delText>
        </w:r>
      </w:del>
    </w:p>
    <w:p w:rsidR="00743B33" w:rsidRPr="00743B33" w:rsidRDefault="00D20E06">
      <w:pPr>
        <w:ind w:left="540"/>
        <w:rPr>
          <w:del w:id="19702" w:author="Author"/>
          <w:rFonts w:ascii="Calibri" w:hAnsi="Calibri" w:cs="Courier New"/>
          <w:sz w:val="20"/>
          <w:szCs w:val="20"/>
          <w:rPrChange w:id="19703" w:author="Author">
            <w:rPr>
              <w:del w:id="19704" w:author="Author"/>
              <w:rFonts w:ascii="Courier New" w:hAnsi="Courier New" w:cs="Courier New"/>
              <w:sz w:val="20"/>
              <w:szCs w:val="20"/>
            </w:rPr>
          </w:rPrChange>
        </w:rPr>
      </w:pPr>
      <w:del w:id="19705" w:author="Author">
        <w:r>
          <w:rPr>
            <w:rFonts w:ascii="Calibri" w:hAnsi="Calibri" w:cs="Courier New"/>
            <w:sz w:val="20"/>
            <w:szCs w:val="20"/>
            <w:rPrChange w:id="19706" w:author="Author">
              <w:rPr>
                <w:rFonts w:ascii="Courier New" w:hAnsi="Courier New" w:cs="Courier New"/>
                <w:sz w:val="20"/>
                <w:szCs w:val="20"/>
              </w:rPr>
            </w:rPrChange>
          </w:rPr>
          <w:delText>const char g_example_ReplaceText [] = "TEST";</w:delText>
        </w:r>
      </w:del>
    </w:p>
    <w:p w:rsidR="00743B33" w:rsidRPr="00743B33" w:rsidRDefault="00743B33">
      <w:pPr>
        <w:ind w:left="540"/>
        <w:rPr>
          <w:del w:id="19707" w:author="Author"/>
          <w:rFonts w:ascii="Calibri" w:hAnsi="Calibri" w:cs="Courier New"/>
          <w:sz w:val="20"/>
          <w:szCs w:val="20"/>
          <w:rPrChange w:id="19708" w:author="Author">
            <w:rPr>
              <w:del w:id="19709" w:author="Author"/>
              <w:rFonts w:ascii="Courier New" w:hAnsi="Courier New" w:cs="Courier New"/>
              <w:sz w:val="20"/>
              <w:szCs w:val="20"/>
            </w:rPr>
          </w:rPrChange>
        </w:rPr>
      </w:pPr>
    </w:p>
    <w:p w:rsidR="00743B33" w:rsidRPr="00743B33" w:rsidRDefault="00D20E06">
      <w:pPr>
        <w:ind w:left="540"/>
        <w:rPr>
          <w:del w:id="19710" w:author="Author"/>
          <w:rFonts w:ascii="Calibri" w:hAnsi="Calibri" w:cs="Courier New"/>
          <w:sz w:val="20"/>
          <w:szCs w:val="20"/>
          <w:rPrChange w:id="19711" w:author="Author">
            <w:rPr>
              <w:del w:id="19712" w:author="Author"/>
              <w:rFonts w:ascii="Courier New" w:hAnsi="Courier New" w:cs="Courier New"/>
              <w:sz w:val="20"/>
              <w:szCs w:val="20"/>
            </w:rPr>
          </w:rPrChange>
        </w:rPr>
      </w:pPr>
      <w:del w:id="19713" w:author="Author">
        <w:r>
          <w:rPr>
            <w:rFonts w:ascii="Calibri" w:hAnsi="Calibri" w:cs="Courier New"/>
            <w:sz w:val="20"/>
            <w:szCs w:val="20"/>
            <w:rPrChange w:id="19714" w:author="Author">
              <w:rPr>
                <w:rFonts w:ascii="Courier New" w:hAnsi="Courier New" w:cs="Courier New"/>
                <w:sz w:val="20"/>
                <w:szCs w:val="20"/>
              </w:rPr>
            </w:rPrChange>
          </w:rPr>
          <w:delText>/***********************************************************</w:delText>
        </w:r>
      </w:del>
    </w:p>
    <w:p w:rsidR="00743B33" w:rsidRPr="00743B33" w:rsidRDefault="00D20E06">
      <w:pPr>
        <w:ind w:left="540"/>
        <w:rPr>
          <w:del w:id="19715" w:author="Author"/>
          <w:rFonts w:ascii="Calibri" w:hAnsi="Calibri" w:cs="Courier New"/>
          <w:sz w:val="20"/>
          <w:szCs w:val="20"/>
          <w:rPrChange w:id="19716" w:author="Author">
            <w:rPr>
              <w:del w:id="19717" w:author="Author"/>
              <w:rFonts w:ascii="Courier New" w:hAnsi="Courier New" w:cs="Courier New"/>
              <w:sz w:val="20"/>
              <w:szCs w:val="20"/>
            </w:rPr>
          </w:rPrChange>
        </w:rPr>
      </w:pPr>
      <w:del w:id="19718" w:author="Author">
        <w:r>
          <w:rPr>
            <w:rFonts w:ascii="Calibri" w:hAnsi="Calibri" w:cs="Courier New"/>
            <w:sz w:val="20"/>
            <w:szCs w:val="20"/>
            <w:rPrChange w:id="19719" w:author="Author">
              <w:rPr>
                <w:rFonts w:ascii="Courier New" w:hAnsi="Courier New" w:cs="Courier New"/>
                <w:sz w:val="20"/>
                <w:szCs w:val="20"/>
              </w:rPr>
            </w:rPrChange>
          </w:rPr>
          <w:delText>Private global variables and functions</w:delText>
        </w:r>
      </w:del>
    </w:p>
    <w:p w:rsidR="00743B33" w:rsidRPr="00743B33" w:rsidRDefault="00D20E06">
      <w:pPr>
        <w:ind w:left="540"/>
        <w:rPr>
          <w:del w:id="19720" w:author="Author"/>
          <w:rFonts w:ascii="Calibri" w:hAnsi="Calibri" w:cs="Courier New"/>
          <w:sz w:val="20"/>
          <w:szCs w:val="20"/>
          <w:rPrChange w:id="19721" w:author="Author">
            <w:rPr>
              <w:del w:id="19722" w:author="Author"/>
              <w:rFonts w:ascii="Courier New" w:hAnsi="Courier New" w:cs="Courier New"/>
              <w:sz w:val="20"/>
              <w:szCs w:val="20"/>
            </w:rPr>
          </w:rPrChange>
        </w:rPr>
      </w:pPr>
      <w:del w:id="19723" w:author="Author">
        <w:r>
          <w:rPr>
            <w:rFonts w:ascii="Calibri" w:hAnsi="Calibri" w:cs="Courier New"/>
            <w:sz w:val="20"/>
            <w:szCs w:val="20"/>
            <w:rPrChange w:id="19724" w:author="Author">
              <w:rPr>
                <w:rFonts w:ascii="Courier New" w:hAnsi="Courier New" w:cs="Courier New"/>
                <w:sz w:val="20"/>
                <w:szCs w:val="20"/>
              </w:rPr>
            </w:rPrChange>
          </w:rPr>
          <w:delText>***********************************************************/</w:delText>
        </w:r>
      </w:del>
    </w:p>
    <w:p w:rsidR="00743B33" w:rsidRPr="00743B33" w:rsidRDefault="00D20E06">
      <w:pPr>
        <w:ind w:left="540"/>
        <w:rPr>
          <w:del w:id="19725" w:author="Author"/>
          <w:rFonts w:ascii="Calibri" w:hAnsi="Calibri" w:cs="Courier New"/>
          <w:sz w:val="20"/>
          <w:szCs w:val="20"/>
          <w:rPrChange w:id="19726" w:author="Author">
            <w:rPr>
              <w:del w:id="19727" w:author="Author"/>
              <w:rFonts w:ascii="Courier New" w:hAnsi="Courier New" w:cs="Courier New"/>
              <w:sz w:val="20"/>
              <w:szCs w:val="20"/>
            </w:rPr>
          </w:rPrChange>
        </w:rPr>
      </w:pPr>
      <w:del w:id="19728" w:author="Author">
        <w:r>
          <w:rPr>
            <w:rFonts w:ascii="Calibri" w:hAnsi="Calibri" w:cs="Courier New"/>
            <w:sz w:val="20"/>
            <w:szCs w:val="20"/>
            <w:rPrChange w:id="19729" w:author="Author">
              <w:rPr>
                <w:rFonts w:ascii="Courier New" w:hAnsi="Courier New" w:cs="Courier New"/>
                <w:sz w:val="20"/>
                <w:szCs w:val="20"/>
              </w:rPr>
            </w:rPrChange>
          </w:rPr>
          <w:delText>static uint8_t wait_time = 0;</w:delText>
        </w:r>
      </w:del>
    </w:p>
    <w:p w:rsidR="00743B33" w:rsidRPr="00743B33" w:rsidRDefault="00D20E06">
      <w:pPr>
        <w:ind w:left="540"/>
        <w:rPr>
          <w:del w:id="19730" w:author="Author"/>
          <w:rFonts w:ascii="Calibri" w:hAnsi="Calibri" w:cs="Courier New"/>
          <w:sz w:val="20"/>
          <w:szCs w:val="20"/>
          <w:rPrChange w:id="19731" w:author="Author">
            <w:rPr>
              <w:del w:id="19732" w:author="Author"/>
              <w:rFonts w:ascii="Courier New" w:hAnsi="Courier New" w:cs="Courier New"/>
              <w:sz w:val="20"/>
              <w:szCs w:val="20"/>
            </w:rPr>
          </w:rPrChange>
        </w:rPr>
      </w:pPr>
      <w:del w:id="19733" w:author="Author">
        <w:r>
          <w:rPr>
            <w:rFonts w:ascii="Calibri" w:hAnsi="Calibri" w:cs="Courier New"/>
            <w:sz w:val="20"/>
            <w:szCs w:val="20"/>
            <w:rPrChange w:id="19734" w:author="Author">
              <w:rPr>
                <w:rFonts w:ascii="Courier New" w:hAnsi="Courier New" w:cs="Courier New"/>
                <w:sz w:val="20"/>
                <w:szCs w:val="20"/>
              </w:rPr>
            </w:rPrChange>
          </w:rPr>
          <w:delText>static const char end_msg[] = "all over";</w:delText>
        </w:r>
      </w:del>
    </w:p>
    <w:p w:rsidR="00743B33" w:rsidRPr="00743B33" w:rsidRDefault="00D20E06">
      <w:pPr>
        <w:ind w:left="540"/>
        <w:rPr>
          <w:del w:id="19735" w:author="Author"/>
          <w:rFonts w:ascii="Calibri" w:hAnsi="Calibri" w:cs="Courier New"/>
          <w:sz w:val="20"/>
          <w:szCs w:val="20"/>
          <w:rPrChange w:id="19736" w:author="Author">
            <w:rPr>
              <w:del w:id="19737" w:author="Author"/>
              <w:rFonts w:ascii="Courier New" w:hAnsi="Courier New" w:cs="Courier New"/>
              <w:sz w:val="20"/>
              <w:szCs w:val="20"/>
            </w:rPr>
          </w:rPrChange>
        </w:rPr>
      </w:pPr>
      <w:del w:id="19738" w:author="Author">
        <w:r>
          <w:rPr>
            <w:rFonts w:ascii="Calibri" w:hAnsi="Calibri" w:cs="Courier New"/>
            <w:sz w:val="20"/>
            <w:szCs w:val="20"/>
            <w:rPrChange w:id="19739" w:author="Author">
              <w:rPr>
                <w:rFonts w:ascii="Courier New" w:hAnsi="Courier New" w:cs="Courier New"/>
                <w:sz w:val="20"/>
                <w:szCs w:val="20"/>
              </w:rPr>
            </w:rPrChange>
          </w:rPr>
          <w:delText>static void do_work(void);</w:delText>
        </w:r>
      </w:del>
    </w:p>
    <w:p w:rsidR="00743B33" w:rsidRDefault="00D20E06">
      <w:pPr>
        <w:ind w:left="540"/>
        <w:rPr>
          <w:ins w:id="19740" w:author="Author"/>
          <w:rFonts w:ascii="Calibri" w:hAnsi="Calibri"/>
          <w:sz w:val="20"/>
          <w:szCs w:val="20"/>
          <w:lang w:val="en-US"/>
        </w:rPr>
      </w:pPr>
      <w:ins w:id="19741" w:author="Author">
        <w:r>
          <w:rPr>
            <w:rFonts w:ascii="Calibri" w:hAnsi="Calibri"/>
            <w:sz w:val="20"/>
            <w:szCs w:val="20"/>
            <w:lang w:val="en-US"/>
          </w:rPr>
          <w:t>Not required</w:t>
        </w:r>
      </w:ins>
    </w:p>
    <w:p w:rsidR="00743B33" w:rsidRPr="00743B33" w:rsidRDefault="00743B33">
      <w:pPr>
        <w:ind w:left="540"/>
        <w:rPr>
          <w:rFonts w:ascii="Calibri" w:hAnsi="Calibri"/>
          <w:sz w:val="20"/>
          <w:szCs w:val="20"/>
          <w:lang w:val="en-US"/>
          <w:rPrChange w:id="19742" w:author="Author">
            <w:rPr>
              <w:rFonts w:ascii="Trebuchet MS" w:hAnsi="Trebuchet MS"/>
              <w:lang w:val="en-US"/>
            </w:rPr>
          </w:rPrChange>
        </w:rPr>
      </w:pPr>
    </w:p>
    <w:p w:rsidR="00743B33" w:rsidRPr="00743B33" w:rsidRDefault="00D20E06">
      <w:pPr>
        <w:ind w:left="540"/>
        <w:rPr>
          <w:del w:id="19743" w:author="Author"/>
          <w:rFonts w:ascii="Calibri" w:hAnsi="Calibri"/>
          <w:sz w:val="20"/>
          <w:szCs w:val="20"/>
          <w:lang w:val="en-US"/>
          <w:rPrChange w:id="19744" w:author="Author">
            <w:rPr>
              <w:del w:id="19745" w:author="Author"/>
              <w:rFonts w:ascii="Trebuchet MS" w:hAnsi="Trebuchet MS"/>
              <w:sz w:val="20"/>
              <w:lang w:val="en-US"/>
            </w:rPr>
          </w:rPrChange>
        </w:rPr>
      </w:pPr>
      <w:del w:id="19746" w:author="Author">
        <w:r>
          <w:rPr>
            <w:rFonts w:ascii="Calibri" w:hAnsi="Calibri"/>
            <w:sz w:val="20"/>
            <w:szCs w:val="20"/>
            <w:lang w:val="en-US"/>
            <w:rPrChange w:id="19747" w:author="Author">
              <w:rPr>
                <w:rFonts w:ascii="Trebuchet MS" w:hAnsi="Trebuchet MS"/>
                <w:sz w:val="20"/>
                <w:lang w:val="en-US"/>
              </w:rPr>
            </w:rPrChange>
          </w:rPr>
          <w:delText>2)</w:delText>
        </w:r>
      </w:del>
    </w:p>
    <w:p w:rsidR="00743B33" w:rsidRPr="00743B33" w:rsidRDefault="00D20E06">
      <w:pPr>
        <w:ind w:left="540"/>
        <w:rPr>
          <w:del w:id="19748" w:author="Author"/>
          <w:rFonts w:ascii="Calibri" w:hAnsi="Calibri"/>
          <w:sz w:val="20"/>
          <w:szCs w:val="20"/>
          <w:lang w:val="en-US"/>
          <w:rPrChange w:id="19749" w:author="Author">
            <w:rPr>
              <w:del w:id="19750" w:author="Author"/>
              <w:rFonts w:ascii="Trebuchet MS" w:hAnsi="Trebuchet MS"/>
              <w:sz w:val="20"/>
              <w:lang w:val="en-US"/>
            </w:rPr>
          </w:rPrChange>
        </w:rPr>
      </w:pPr>
      <w:del w:id="19751" w:author="Author">
        <w:r>
          <w:rPr>
            <w:rFonts w:ascii="Calibri" w:hAnsi="Calibri"/>
            <w:sz w:val="20"/>
            <w:szCs w:val="20"/>
            <w:lang w:val="en-US"/>
            <w:rPrChange w:id="19752" w:author="Author">
              <w:rPr>
                <w:rFonts w:ascii="Trebuchet MS" w:hAnsi="Trebuchet MS"/>
                <w:sz w:val="20"/>
                <w:lang w:val="en-US"/>
              </w:rPr>
            </w:rPrChange>
          </w:rPr>
          <w:delText>/* Compliant */</w:delText>
        </w:r>
      </w:del>
    </w:p>
    <w:p w:rsidR="00743B33" w:rsidRPr="00743B33" w:rsidRDefault="00D20E06">
      <w:pPr>
        <w:ind w:left="540"/>
        <w:rPr>
          <w:del w:id="19753" w:author="Author"/>
          <w:rFonts w:ascii="Calibri" w:hAnsi="Calibri" w:cs="Courier New"/>
          <w:sz w:val="20"/>
          <w:szCs w:val="20"/>
          <w:lang w:val="en-US"/>
          <w:rPrChange w:id="19754" w:author="Author">
            <w:rPr>
              <w:del w:id="19755" w:author="Author"/>
              <w:rFonts w:ascii="Courier New" w:hAnsi="Courier New" w:cs="Courier New"/>
              <w:sz w:val="20"/>
              <w:lang w:val="en-US"/>
            </w:rPr>
          </w:rPrChange>
        </w:rPr>
      </w:pPr>
      <w:del w:id="19756" w:author="Author">
        <w:r>
          <w:rPr>
            <w:rFonts w:ascii="Calibri" w:hAnsi="Calibri" w:cs="Courier New"/>
            <w:sz w:val="20"/>
            <w:szCs w:val="20"/>
            <w:lang w:val="en-US"/>
            <w:rPrChange w:id="19757" w:author="Author">
              <w:rPr>
                <w:rFonts w:ascii="Courier New" w:hAnsi="Courier New" w:cs="Courier New"/>
                <w:sz w:val="20"/>
                <w:lang w:val="en-US"/>
              </w:rPr>
            </w:rPrChange>
          </w:rPr>
          <w:delText>/* This is an example of the top of a header file */</w:delText>
        </w:r>
      </w:del>
    </w:p>
    <w:p w:rsidR="00743B33" w:rsidRPr="00743B33" w:rsidRDefault="00743B33">
      <w:pPr>
        <w:ind w:left="540"/>
        <w:rPr>
          <w:del w:id="19758" w:author="Author"/>
          <w:rFonts w:ascii="Calibri" w:hAnsi="Calibri" w:cs="Courier New"/>
          <w:sz w:val="20"/>
          <w:szCs w:val="20"/>
          <w:lang w:val="en-US"/>
          <w:rPrChange w:id="19759" w:author="Author">
            <w:rPr>
              <w:del w:id="19760" w:author="Author"/>
              <w:rFonts w:ascii="Courier New" w:hAnsi="Courier New" w:cs="Courier New"/>
              <w:sz w:val="20"/>
              <w:lang w:val="en-US"/>
            </w:rPr>
          </w:rPrChange>
        </w:rPr>
      </w:pPr>
    </w:p>
    <w:p w:rsidR="00743B33" w:rsidRPr="00743B33" w:rsidRDefault="00D20E06">
      <w:pPr>
        <w:ind w:left="540"/>
        <w:rPr>
          <w:del w:id="19761" w:author="Author"/>
          <w:rFonts w:ascii="Calibri" w:hAnsi="Calibri" w:cs="Courier New"/>
          <w:sz w:val="20"/>
          <w:szCs w:val="20"/>
          <w:lang w:val="en-US"/>
          <w:rPrChange w:id="19762" w:author="Author">
            <w:rPr>
              <w:del w:id="19763" w:author="Author"/>
              <w:rFonts w:ascii="Courier New" w:hAnsi="Courier New" w:cs="Courier New"/>
              <w:sz w:val="20"/>
              <w:lang w:val="en-US"/>
            </w:rPr>
          </w:rPrChange>
        </w:rPr>
      </w:pPr>
      <w:del w:id="19764" w:author="Author">
        <w:r>
          <w:rPr>
            <w:rFonts w:ascii="Calibri" w:hAnsi="Calibri" w:cs="Courier New"/>
            <w:sz w:val="20"/>
            <w:szCs w:val="20"/>
            <w:lang w:val="en-US"/>
            <w:rPrChange w:id="19765" w:author="Author">
              <w:rPr>
                <w:rFonts w:ascii="Courier New" w:hAnsi="Courier New" w:cs="Courier New"/>
                <w:sz w:val="20"/>
                <w:lang w:val="en-US"/>
              </w:rPr>
            </w:rPrChange>
          </w:rPr>
          <w:delText>/***********************************************************</w:delText>
        </w:r>
      </w:del>
    </w:p>
    <w:p w:rsidR="00743B33" w:rsidRPr="00743B33" w:rsidRDefault="00D20E06">
      <w:pPr>
        <w:ind w:left="540"/>
        <w:rPr>
          <w:del w:id="19766" w:author="Author"/>
          <w:rFonts w:ascii="Calibri" w:hAnsi="Calibri" w:cs="Courier New"/>
          <w:sz w:val="20"/>
          <w:szCs w:val="20"/>
          <w:lang w:val="en-US"/>
          <w:rPrChange w:id="19767" w:author="Author">
            <w:rPr>
              <w:del w:id="19768" w:author="Author"/>
              <w:rFonts w:ascii="Courier New" w:hAnsi="Courier New" w:cs="Courier New"/>
              <w:sz w:val="20"/>
              <w:lang w:val="en-US"/>
            </w:rPr>
          </w:rPrChange>
        </w:rPr>
      </w:pPr>
      <w:del w:id="19769" w:author="Author">
        <w:r>
          <w:rPr>
            <w:rFonts w:ascii="Calibri" w:hAnsi="Calibri" w:cs="Courier New"/>
            <w:sz w:val="20"/>
            <w:szCs w:val="20"/>
            <w:lang w:val="en-US"/>
            <w:rPrChange w:id="19770" w:author="Author">
              <w:rPr>
                <w:rFonts w:ascii="Courier New" w:hAnsi="Courier New" w:cs="Courier New"/>
                <w:sz w:val="20"/>
                <w:lang w:val="en-US"/>
              </w:rPr>
            </w:rPrChange>
          </w:rPr>
          <w:delText>Macro definitions</w:delText>
        </w:r>
      </w:del>
    </w:p>
    <w:p w:rsidR="00743B33" w:rsidRPr="00743B33" w:rsidRDefault="00D20E06">
      <w:pPr>
        <w:ind w:left="540"/>
        <w:rPr>
          <w:del w:id="19771" w:author="Author"/>
          <w:rFonts w:ascii="Calibri" w:hAnsi="Calibri" w:cs="Courier New"/>
          <w:sz w:val="20"/>
          <w:szCs w:val="20"/>
          <w:lang w:val="en-US"/>
          <w:rPrChange w:id="19772" w:author="Author">
            <w:rPr>
              <w:del w:id="19773" w:author="Author"/>
              <w:rFonts w:ascii="Courier New" w:hAnsi="Courier New" w:cs="Courier New"/>
              <w:sz w:val="20"/>
              <w:lang w:val="en-US"/>
            </w:rPr>
          </w:rPrChange>
        </w:rPr>
      </w:pPr>
      <w:del w:id="19774" w:author="Author">
        <w:r>
          <w:rPr>
            <w:rFonts w:ascii="Calibri" w:hAnsi="Calibri" w:cs="Courier New"/>
            <w:sz w:val="20"/>
            <w:szCs w:val="20"/>
            <w:lang w:val="en-US"/>
            <w:rPrChange w:id="19775" w:author="Author">
              <w:rPr>
                <w:rFonts w:ascii="Courier New" w:hAnsi="Courier New" w:cs="Courier New"/>
                <w:sz w:val="20"/>
                <w:lang w:val="en-US"/>
              </w:rPr>
            </w:rPrChange>
          </w:rPr>
          <w:delText>***********************************************************/</w:delText>
        </w:r>
      </w:del>
    </w:p>
    <w:p w:rsidR="00743B33" w:rsidRPr="00743B33" w:rsidRDefault="00D20E06">
      <w:pPr>
        <w:ind w:left="540"/>
        <w:rPr>
          <w:del w:id="19776" w:author="Author"/>
          <w:rFonts w:ascii="Calibri" w:hAnsi="Calibri" w:cs="Courier New"/>
          <w:sz w:val="20"/>
          <w:szCs w:val="20"/>
          <w:lang w:val="en-US"/>
          <w:rPrChange w:id="19777" w:author="Author">
            <w:rPr>
              <w:del w:id="19778" w:author="Author"/>
              <w:rFonts w:ascii="Courier New" w:hAnsi="Courier New" w:cs="Courier New"/>
              <w:sz w:val="20"/>
              <w:lang w:val="en-US"/>
            </w:rPr>
          </w:rPrChange>
        </w:rPr>
      </w:pPr>
      <w:del w:id="19779" w:author="Author">
        <w:r>
          <w:rPr>
            <w:rFonts w:ascii="Calibri" w:hAnsi="Calibri" w:cs="Courier New"/>
            <w:sz w:val="20"/>
            <w:szCs w:val="20"/>
            <w:lang w:val="en-US"/>
            <w:rPrChange w:id="19780" w:author="Author">
              <w:rPr>
                <w:rFonts w:ascii="Courier New" w:hAnsi="Courier New" w:cs="Courier New"/>
                <w:sz w:val="20"/>
                <w:lang w:val="en-US"/>
              </w:rPr>
            </w:rPrChange>
          </w:rPr>
          <w:delText>#define MAX_PAWS (4)</w:delText>
        </w:r>
      </w:del>
    </w:p>
    <w:p w:rsidR="00743B33" w:rsidRPr="00743B33" w:rsidRDefault="00743B33">
      <w:pPr>
        <w:ind w:left="540"/>
        <w:rPr>
          <w:del w:id="19781" w:author="Author"/>
          <w:rFonts w:ascii="Calibri" w:hAnsi="Calibri" w:cs="Courier New"/>
          <w:sz w:val="20"/>
          <w:szCs w:val="20"/>
          <w:lang w:val="en-US"/>
          <w:rPrChange w:id="19782" w:author="Author">
            <w:rPr>
              <w:del w:id="19783" w:author="Author"/>
              <w:rFonts w:ascii="Courier New" w:hAnsi="Courier New" w:cs="Courier New"/>
              <w:sz w:val="20"/>
              <w:lang w:val="en-US"/>
            </w:rPr>
          </w:rPrChange>
        </w:rPr>
      </w:pPr>
    </w:p>
    <w:p w:rsidR="00743B33" w:rsidRPr="00743B33" w:rsidRDefault="00D20E06">
      <w:pPr>
        <w:ind w:left="540"/>
        <w:rPr>
          <w:del w:id="19784" w:author="Author"/>
          <w:rFonts w:ascii="Calibri" w:hAnsi="Calibri" w:cs="Courier New"/>
          <w:sz w:val="20"/>
          <w:szCs w:val="20"/>
          <w:lang w:val="en-US"/>
          <w:rPrChange w:id="19785" w:author="Author">
            <w:rPr>
              <w:del w:id="19786" w:author="Author"/>
              <w:rFonts w:ascii="Courier New" w:hAnsi="Courier New" w:cs="Courier New"/>
              <w:sz w:val="20"/>
              <w:lang w:val="en-US"/>
            </w:rPr>
          </w:rPrChange>
        </w:rPr>
      </w:pPr>
      <w:del w:id="19787" w:author="Author">
        <w:r>
          <w:rPr>
            <w:rFonts w:ascii="Calibri" w:hAnsi="Calibri" w:cs="Courier New"/>
            <w:sz w:val="20"/>
            <w:szCs w:val="20"/>
            <w:lang w:val="en-US"/>
            <w:rPrChange w:id="19788" w:author="Author">
              <w:rPr>
                <w:rFonts w:ascii="Courier New" w:hAnsi="Courier New" w:cs="Courier New"/>
                <w:sz w:val="20"/>
                <w:lang w:val="en-US"/>
              </w:rPr>
            </w:rPrChange>
          </w:rPr>
          <w:delText>/***********************************************************</w:delText>
        </w:r>
      </w:del>
    </w:p>
    <w:p w:rsidR="00743B33" w:rsidRPr="00743B33" w:rsidRDefault="00D20E06">
      <w:pPr>
        <w:ind w:left="540"/>
        <w:rPr>
          <w:del w:id="19789" w:author="Author"/>
          <w:rFonts w:ascii="Calibri" w:hAnsi="Calibri" w:cs="Courier New"/>
          <w:sz w:val="20"/>
          <w:szCs w:val="20"/>
          <w:lang w:val="en-US"/>
          <w:rPrChange w:id="19790" w:author="Author">
            <w:rPr>
              <w:del w:id="19791" w:author="Author"/>
              <w:rFonts w:ascii="Courier New" w:hAnsi="Courier New" w:cs="Courier New"/>
              <w:sz w:val="20"/>
              <w:lang w:val="en-US"/>
            </w:rPr>
          </w:rPrChange>
        </w:rPr>
      </w:pPr>
      <w:del w:id="19792" w:author="Author">
        <w:r>
          <w:rPr>
            <w:rFonts w:ascii="Calibri" w:hAnsi="Calibri" w:cs="Courier New"/>
            <w:sz w:val="20"/>
            <w:szCs w:val="20"/>
            <w:lang w:val="en-US"/>
            <w:rPrChange w:id="19793" w:author="Author">
              <w:rPr>
                <w:rFonts w:ascii="Courier New" w:hAnsi="Courier New" w:cs="Courier New"/>
                <w:sz w:val="20"/>
                <w:lang w:val="en-US"/>
              </w:rPr>
            </w:rPrChange>
          </w:rPr>
          <w:delText>Typedef definitions</w:delText>
        </w:r>
      </w:del>
    </w:p>
    <w:p w:rsidR="00743B33" w:rsidRPr="00743B33" w:rsidRDefault="00D20E06">
      <w:pPr>
        <w:ind w:left="540"/>
        <w:rPr>
          <w:del w:id="19794" w:author="Author"/>
          <w:rFonts w:ascii="Calibri" w:hAnsi="Calibri" w:cs="Courier New"/>
          <w:sz w:val="20"/>
          <w:szCs w:val="20"/>
          <w:lang w:val="en-US"/>
          <w:rPrChange w:id="19795" w:author="Author">
            <w:rPr>
              <w:del w:id="19796" w:author="Author"/>
              <w:rFonts w:ascii="Courier New" w:hAnsi="Courier New" w:cs="Courier New"/>
              <w:sz w:val="20"/>
              <w:lang w:val="en-US"/>
            </w:rPr>
          </w:rPrChange>
        </w:rPr>
      </w:pPr>
      <w:del w:id="19797" w:author="Author">
        <w:r>
          <w:rPr>
            <w:rFonts w:ascii="Calibri" w:hAnsi="Calibri" w:cs="Courier New"/>
            <w:sz w:val="20"/>
            <w:szCs w:val="20"/>
            <w:lang w:val="en-US"/>
            <w:rPrChange w:id="19798" w:author="Author">
              <w:rPr>
                <w:rFonts w:ascii="Courier New" w:hAnsi="Courier New" w:cs="Courier New"/>
                <w:sz w:val="20"/>
                <w:lang w:val="en-US"/>
              </w:rPr>
            </w:rPrChange>
          </w:rPr>
          <w:delText>*************</w:delText>
        </w:r>
        <w:r>
          <w:rPr>
            <w:rFonts w:ascii="Calibri" w:hAnsi="Calibri" w:cs="Courier New"/>
            <w:sz w:val="20"/>
            <w:szCs w:val="20"/>
            <w:lang w:val="en-US"/>
            <w:rPrChange w:id="19799" w:author="Author">
              <w:rPr>
                <w:rFonts w:ascii="Courier New" w:hAnsi="Courier New" w:cs="Courier New"/>
                <w:sz w:val="20"/>
                <w:lang w:val="en-US"/>
              </w:rPr>
            </w:rPrChange>
          </w:rPr>
          <w:delText>**********************************************/</w:delText>
        </w:r>
      </w:del>
    </w:p>
    <w:p w:rsidR="00743B33" w:rsidRPr="00743B33" w:rsidRDefault="00D20E06">
      <w:pPr>
        <w:ind w:left="540"/>
        <w:rPr>
          <w:del w:id="19800" w:author="Author"/>
          <w:rFonts w:ascii="Calibri" w:hAnsi="Calibri" w:cs="Courier New"/>
          <w:sz w:val="20"/>
          <w:szCs w:val="20"/>
          <w:lang w:val="en-US"/>
          <w:rPrChange w:id="19801" w:author="Author">
            <w:rPr>
              <w:del w:id="19802" w:author="Author"/>
              <w:rFonts w:ascii="Courier New" w:hAnsi="Courier New" w:cs="Courier New"/>
              <w:sz w:val="20"/>
              <w:lang w:val="en-US"/>
            </w:rPr>
          </w:rPrChange>
        </w:rPr>
      </w:pPr>
      <w:del w:id="19803" w:author="Author">
        <w:r>
          <w:rPr>
            <w:rFonts w:ascii="Calibri" w:hAnsi="Calibri" w:cs="Courier New"/>
            <w:sz w:val="20"/>
            <w:szCs w:val="20"/>
            <w:lang w:val="en-US"/>
            <w:rPrChange w:id="19804" w:author="Author">
              <w:rPr>
                <w:rFonts w:ascii="Courier New" w:hAnsi="Courier New" w:cs="Courier New"/>
                <w:sz w:val="20"/>
                <w:lang w:val="en-US"/>
              </w:rPr>
            </w:rPrChange>
          </w:rPr>
          <w:delText>typedef uint16_t doggy_t;</w:delText>
        </w:r>
      </w:del>
    </w:p>
    <w:p w:rsidR="00743B33" w:rsidRPr="00743B33" w:rsidRDefault="00D20E06">
      <w:pPr>
        <w:ind w:left="540"/>
        <w:rPr>
          <w:del w:id="19805" w:author="Author"/>
          <w:rFonts w:ascii="Calibri" w:hAnsi="Calibri" w:cs="Courier New"/>
          <w:sz w:val="20"/>
          <w:szCs w:val="20"/>
          <w:lang w:val="en-US"/>
          <w:rPrChange w:id="19806" w:author="Author">
            <w:rPr>
              <w:del w:id="19807" w:author="Author"/>
              <w:rFonts w:ascii="Courier New" w:hAnsi="Courier New" w:cs="Courier New"/>
              <w:sz w:val="20"/>
              <w:lang w:val="en-US"/>
            </w:rPr>
          </w:rPrChange>
        </w:rPr>
      </w:pPr>
      <w:del w:id="19808" w:author="Author">
        <w:r>
          <w:rPr>
            <w:rFonts w:ascii="Calibri" w:hAnsi="Calibri" w:cs="Courier New"/>
            <w:sz w:val="20"/>
            <w:szCs w:val="20"/>
            <w:lang w:val="en-US"/>
            <w:rPrChange w:id="19809" w:author="Author">
              <w:rPr>
                <w:rFonts w:ascii="Courier New" w:hAnsi="Courier New" w:cs="Courier New"/>
                <w:sz w:val="20"/>
                <w:lang w:val="en-US"/>
              </w:rPr>
            </w:rPrChange>
          </w:rPr>
          <w:delText>typedef struct</w:delText>
        </w:r>
      </w:del>
    </w:p>
    <w:p w:rsidR="00743B33" w:rsidRPr="00743B33" w:rsidRDefault="00D20E06">
      <w:pPr>
        <w:ind w:left="540"/>
        <w:rPr>
          <w:del w:id="19810" w:author="Author"/>
          <w:rFonts w:ascii="Calibri" w:hAnsi="Calibri" w:cs="Courier New"/>
          <w:sz w:val="20"/>
          <w:szCs w:val="20"/>
          <w:lang w:val="en-US"/>
          <w:rPrChange w:id="19811" w:author="Author">
            <w:rPr>
              <w:del w:id="19812" w:author="Author"/>
              <w:rFonts w:ascii="Courier New" w:hAnsi="Courier New" w:cs="Courier New"/>
              <w:sz w:val="20"/>
              <w:lang w:val="en-US"/>
            </w:rPr>
          </w:rPrChange>
        </w:rPr>
      </w:pPr>
      <w:del w:id="19813" w:author="Author">
        <w:r>
          <w:rPr>
            <w:rFonts w:ascii="Calibri" w:hAnsi="Calibri" w:cs="Courier New"/>
            <w:sz w:val="20"/>
            <w:szCs w:val="20"/>
            <w:lang w:val="en-US"/>
            <w:rPrChange w:id="19814" w:author="Author">
              <w:rPr>
                <w:rFonts w:ascii="Courier New" w:hAnsi="Courier New" w:cs="Courier New"/>
                <w:sz w:val="20"/>
                <w:lang w:val="en-US"/>
              </w:rPr>
            </w:rPrChange>
          </w:rPr>
          <w:delText>{</w:delText>
        </w:r>
      </w:del>
    </w:p>
    <w:p w:rsidR="00743B33" w:rsidRPr="00743B33" w:rsidRDefault="00D20E06">
      <w:pPr>
        <w:ind w:left="540"/>
        <w:rPr>
          <w:del w:id="19815" w:author="Author"/>
          <w:rFonts w:ascii="Calibri" w:hAnsi="Calibri" w:cs="Courier New"/>
          <w:sz w:val="20"/>
          <w:szCs w:val="20"/>
          <w:lang w:val="en-US"/>
          <w:rPrChange w:id="19816" w:author="Author">
            <w:rPr>
              <w:del w:id="19817" w:author="Author"/>
              <w:rFonts w:ascii="Courier New" w:hAnsi="Courier New" w:cs="Courier New"/>
              <w:sz w:val="20"/>
              <w:lang w:val="en-US"/>
            </w:rPr>
          </w:rPrChange>
        </w:rPr>
      </w:pPr>
      <w:del w:id="19818" w:author="Author">
        <w:r>
          <w:rPr>
            <w:rFonts w:ascii="Calibri" w:hAnsi="Calibri" w:cs="Courier New"/>
            <w:sz w:val="20"/>
            <w:szCs w:val="20"/>
            <w:lang w:val="en-US"/>
            <w:rPrChange w:id="19819" w:author="Author">
              <w:rPr>
                <w:rFonts w:ascii="Courier New" w:hAnsi="Courier New" w:cs="Courier New"/>
                <w:sz w:val="20"/>
                <w:lang w:val="en-US"/>
              </w:rPr>
            </w:rPrChange>
          </w:rPr>
          <w:delText xml:space="preserve">  uint8_t paws[MAX_PAWS];</w:delText>
        </w:r>
      </w:del>
    </w:p>
    <w:p w:rsidR="00743B33" w:rsidRPr="00743B33" w:rsidRDefault="00D20E06">
      <w:pPr>
        <w:ind w:left="540"/>
        <w:rPr>
          <w:del w:id="19820" w:author="Author"/>
          <w:rFonts w:ascii="Calibri" w:hAnsi="Calibri" w:cs="Courier New"/>
          <w:sz w:val="20"/>
          <w:szCs w:val="20"/>
          <w:lang w:val="en-US"/>
          <w:rPrChange w:id="19821" w:author="Author">
            <w:rPr>
              <w:del w:id="19822" w:author="Author"/>
              <w:rFonts w:ascii="Courier New" w:hAnsi="Courier New" w:cs="Courier New"/>
              <w:sz w:val="20"/>
              <w:lang w:val="en-US"/>
            </w:rPr>
          </w:rPrChange>
        </w:rPr>
      </w:pPr>
      <w:del w:id="19823" w:author="Author">
        <w:r>
          <w:rPr>
            <w:rFonts w:ascii="Calibri" w:hAnsi="Calibri" w:cs="Courier New"/>
            <w:sz w:val="20"/>
            <w:szCs w:val="20"/>
            <w:lang w:val="en-US"/>
            <w:rPrChange w:id="19824" w:author="Author">
              <w:rPr>
                <w:rFonts w:ascii="Courier New" w:hAnsi="Courier New" w:cs="Courier New"/>
                <w:sz w:val="20"/>
                <w:lang w:val="en-US"/>
              </w:rPr>
            </w:rPrChange>
          </w:rPr>
          <w:delText xml:space="preserve">  uint8_t tail;</w:delText>
        </w:r>
      </w:del>
    </w:p>
    <w:p w:rsidR="00743B33" w:rsidRPr="00743B33" w:rsidRDefault="00D20E06">
      <w:pPr>
        <w:ind w:left="540"/>
        <w:rPr>
          <w:del w:id="19825" w:author="Author"/>
          <w:rFonts w:ascii="Calibri" w:hAnsi="Calibri" w:cs="Courier New"/>
          <w:sz w:val="20"/>
          <w:szCs w:val="20"/>
          <w:lang w:val="en-US"/>
          <w:rPrChange w:id="19826" w:author="Author">
            <w:rPr>
              <w:del w:id="19827" w:author="Author"/>
              <w:rFonts w:ascii="Courier New" w:hAnsi="Courier New" w:cs="Courier New"/>
              <w:sz w:val="20"/>
              <w:lang w:val="en-US"/>
            </w:rPr>
          </w:rPrChange>
        </w:rPr>
      </w:pPr>
      <w:del w:id="19828" w:author="Author">
        <w:r>
          <w:rPr>
            <w:rFonts w:ascii="Calibri" w:hAnsi="Calibri" w:cs="Courier New"/>
            <w:sz w:val="20"/>
            <w:szCs w:val="20"/>
            <w:lang w:val="en-US"/>
            <w:rPrChange w:id="19829" w:author="Author">
              <w:rPr>
                <w:rFonts w:ascii="Courier New" w:hAnsi="Courier New" w:cs="Courier New"/>
                <w:sz w:val="20"/>
                <w:lang w:val="en-US"/>
              </w:rPr>
            </w:rPrChange>
          </w:rPr>
          <w:delText xml:space="preserve">  uint8_t nose;</w:delText>
        </w:r>
      </w:del>
    </w:p>
    <w:p w:rsidR="00743B33" w:rsidRPr="00743B33" w:rsidRDefault="00D20E06">
      <w:pPr>
        <w:ind w:left="540"/>
        <w:rPr>
          <w:del w:id="19830" w:author="Author"/>
          <w:rFonts w:ascii="Calibri" w:hAnsi="Calibri" w:cs="Courier New"/>
          <w:sz w:val="20"/>
          <w:szCs w:val="20"/>
          <w:lang w:val="en-US"/>
          <w:rPrChange w:id="19831" w:author="Author">
            <w:rPr>
              <w:del w:id="19832" w:author="Author"/>
              <w:rFonts w:ascii="Courier New" w:hAnsi="Courier New" w:cs="Courier New"/>
              <w:sz w:val="20"/>
              <w:lang w:val="en-US"/>
            </w:rPr>
          </w:rPrChange>
        </w:rPr>
      </w:pPr>
      <w:del w:id="19833" w:author="Author">
        <w:r>
          <w:rPr>
            <w:rFonts w:ascii="Calibri" w:hAnsi="Calibri" w:cs="Courier New"/>
            <w:sz w:val="20"/>
            <w:szCs w:val="20"/>
            <w:lang w:val="en-US"/>
            <w:rPrChange w:id="19834" w:author="Author">
              <w:rPr>
                <w:rFonts w:ascii="Courier New" w:hAnsi="Courier New" w:cs="Courier New"/>
                <w:sz w:val="20"/>
                <w:lang w:val="en-US"/>
              </w:rPr>
            </w:rPrChange>
          </w:rPr>
          <w:delText>} neko_t;</w:delText>
        </w:r>
      </w:del>
    </w:p>
    <w:p w:rsidR="00743B33" w:rsidRPr="00743B33" w:rsidRDefault="00743B33">
      <w:pPr>
        <w:ind w:left="540"/>
        <w:rPr>
          <w:del w:id="19835" w:author="Author"/>
          <w:rFonts w:ascii="Calibri" w:hAnsi="Calibri" w:cs="Courier New"/>
          <w:sz w:val="20"/>
          <w:szCs w:val="20"/>
          <w:lang w:val="en-US"/>
          <w:rPrChange w:id="19836" w:author="Author">
            <w:rPr>
              <w:del w:id="19837" w:author="Author"/>
              <w:rFonts w:ascii="Courier New" w:hAnsi="Courier New" w:cs="Courier New"/>
              <w:sz w:val="20"/>
              <w:lang w:val="en-US"/>
            </w:rPr>
          </w:rPrChange>
        </w:rPr>
      </w:pPr>
    </w:p>
    <w:p w:rsidR="00743B33" w:rsidRPr="00743B33" w:rsidRDefault="00D20E06">
      <w:pPr>
        <w:ind w:left="540"/>
        <w:rPr>
          <w:del w:id="19838" w:author="Author"/>
          <w:rFonts w:ascii="Calibri" w:hAnsi="Calibri" w:cs="Courier New"/>
          <w:sz w:val="20"/>
          <w:szCs w:val="20"/>
          <w:lang w:val="en-US"/>
          <w:rPrChange w:id="19839" w:author="Author">
            <w:rPr>
              <w:del w:id="19840" w:author="Author"/>
              <w:rFonts w:ascii="Courier New" w:hAnsi="Courier New" w:cs="Courier New"/>
              <w:sz w:val="20"/>
              <w:lang w:val="en-US"/>
            </w:rPr>
          </w:rPrChange>
        </w:rPr>
      </w:pPr>
      <w:del w:id="19841" w:author="Author">
        <w:r>
          <w:rPr>
            <w:rFonts w:ascii="Calibri" w:hAnsi="Calibri" w:cs="Courier New"/>
            <w:sz w:val="20"/>
            <w:szCs w:val="20"/>
            <w:lang w:val="en-US"/>
            <w:rPrChange w:id="19842" w:author="Author">
              <w:rPr>
                <w:rFonts w:ascii="Courier New" w:hAnsi="Courier New" w:cs="Courier New"/>
                <w:sz w:val="20"/>
                <w:lang w:val="en-US"/>
              </w:rPr>
            </w:rPrChange>
          </w:rPr>
          <w:delText>/***********************************************************</w:delText>
        </w:r>
      </w:del>
    </w:p>
    <w:p w:rsidR="00743B33" w:rsidRPr="00743B33" w:rsidRDefault="00D20E06">
      <w:pPr>
        <w:ind w:left="540"/>
        <w:rPr>
          <w:del w:id="19843" w:author="Author"/>
          <w:rFonts w:ascii="Calibri" w:hAnsi="Calibri" w:cs="Courier New"/>
          <w:sz w:val="20"/>
          <w:szCs w:val="20"/>
          <w:lang w:val="en-US"/>
          <w:rPrChange w:id="19844" w:author="Author">
            <w:rPr>
              <w:del w:id="19845" w:author="Author"/>
              <w:rFonts w:ascii="Courier New" w:hAnsi="Courier New" w:cs="Courier New"/>
              <w:sz w:val="20"/>
              <w:lang w:val="en-US"/>
            </w:rPr>
          </w:rPrChange>
        </w:rPr>
      </w:pPr>
      <w:del w:id="19846" w:author="Author">
        <w:r>
          <w:rPr>
            <w:rFonts w:ascii="Calibri" w:hAnsi="Calibri" w:cs="Courier New"/>
            <w:sz w:val="20"/>
            <w:szCs w:val="20"/>
            <w:lang w:val="en-US"/>
            <w:rPrChange w:id="19847" w:author="Author">
              <w:rPr>
                <w:rFonts w:ascii="Courier New" w:hAnsi="Courier New" w:cs="Courier New"/>
                <w:sz w:val="20"/>
                <w:lang w:val="en-US"/>
              </w:rPr>
            </w:rPrChange>
          </w:rPr>
          <w:delText>Exported global variables</w:delText>
        </w:r>
      </w:del>
    </w:p>
    <w:p w:rsidR="00743B33" w:rsidRPr="00743B33" w:rsidRDefault="00D20E06">
      <w:pPr>
        <w:ind w:left="540"/>
        <w:rPr>
          <w:del w:id="19848" w:author="Author"/>
          <w:rFonts w:ascii="Calibri" w:hAnsi="Calibri" w:cs="Courier New"/>
          <w:sz w:val="20"/>
          <w:szCs w:val="20"/>
          <w:lang w:val="en-US"/>
          <w:rPrChange w:id="19849" w:author="Author">
            <w:rPr>
              <w:del w:id="19850" w:author="Author"/>
              <w:rFonts w:ascii="Courier New" w:hAnsi="Courier New" w:cs="Courier New"/>
              <w:sz w:val="20"/>
              <w:lang w:val="en-US"/>
            </w:rPr>
          </w:rPrChange>
        </w:rPr>
      </w:pPr>
      <w:del w:id="19851" w:author="Author">
        <w:r>
          <w:rPr>
            <w:rFonts w:ascii="Calibri" w:hAnsi="Calibri" w:cs="Courier New"/>
            <w:sz w:val="20"/>
            <w:szCs w:val="20"/>
            <w:lang w:val="en-US"/>
            <w:rPrChange w:id="19852" w:author="Author">
              <w:rPr>
                <w:rFonts w:ascii="Courier New" w:hAnsi="Courier New" w:cs="Courier New"/>
                <w:sz w:val="20"/>
                <w:lang w:val="en-US"/>
              </w:rPr>
            </w:rPrChange>
          </w:rPr>
          <w:delText>***********************************************************/</w:delText>
        </w:r>
      </w:del>
    </w:p>
    <w:p w:rsidR="00743B33" w:rsidRPr="00743B33" w:rsidRDefault="00D20E06">
      <w:pPr>
        <w:ind w:left="540"/>
        <w:rPr>
          <w:del w:id="19853" w:author="Author"/>
          <w:rFonts w:ascii="Calibri" w:hAnsi="Calibri" w:cs="Courier New"/>
          <w:sz w:val="20"/>
          <w:szCs w:val="20"/>
          <w:lang w:val="en-US"/>
          <w:rPrChange w:id="19854" w:author="Author">
            <w:rPr>
              <w:del w:id="19855" w:author="Author"/>
              <w:rFonts w:ascii="Courier New" w:hAnsi="Courier New" w:cs="Courier New"/>
              <w:sz w:val="20"/>
              <w:lang w:val="en-US"/>
            </w:rPr>
          </w:rPrChange>
        </w:rPr>
      </w:pPr>
      <w:del w:id="19856" w:author="Author">
        <w:r>
          <w:rPr>
            <w:rFonts w:ascii="Calibri" w:hAnsi="Calibri" w:cs="Courier New"/>
            <w:sz w:val="20"/>
            <w:szCs w:val="20"/>
            <w:lang w:val="en-US"/>
            <w:rPrChange w:id="19857" w:author="Author">
              <w:rPr>
                <w:rFonts w:ascii="Courier New" w:hAnsi="Courier New" w:cs="Courier New"/>
                <w:sz w:val="20"/>
                <w:lang w:val="en-US"/>
              </w:rPr>
            </w:rPrChange>
          </w:rPr>
          <w:delText>extern uint8_t g_example_Distance;</w:delText>
        </w:r>
      </w:del>
    </w:p>
    <w:p w:rsidR="00743B33" w:rsidRPr="00743B33" w:rsidRDefault="00D20E06">
      <w:pPr>
        <w:ind w:left="540"/>
        <w:rPr>
          <w:del w:id="19858" w:author="Author"/>
          <w:rFonts w:ascii="Calibri" w:hAnsi="Calibri" w:cs="Courier New"/>
          <w:sz w:val="20"/>
          <w:szCs w:val="20"/>
          <w:lang w:val="en-US"/>
          <w:rPrChange w:id="19859" w:author="Author">
            <w:rPr>
              <w:del w:id="19860" w:author="Author"/>
              <w:rFonts w:ascii="Courier New" w:hAnsi="Courier New" w:cs="Courier New"/>
              <w:sz w:val="20"/>
              <w:lang w:val="en-US"/>
            </w:rPr>
          </w:rPrChange>
        </w:rPr>
      </w:pPr>
      <w:del w:id="19861" w:author="Author">
        <w:r>
          <w:rPr>
            <w:rFonts w:ascii="Calibri" w:hAnsi="Calibri" w:cs="Courier New"/>
            <w:sz w:val="20"/>
            <w:szCs w:val="20"/>
            <w:lang w:val="en-US"/>
            <w:rPrChange w:id="19862" w:author="Author">
              <w:rPr>
                <w:rFonts w:ascii="Courier New" w:hAnsi="Courier New" w:cs="Courier New"/>
                <w:sz w:val="20"/>
                <w:lang w:val="en-US"/>
              </w:rPr>
            </w:rPrChange>
          </w:rPr>
          <w:delText>extern const char g_example_ReplaceText[];</w:delText>
        </w:r>
      </w:del>
    </w:p>
    <w:p w:rsidR="00743B33" w:rsidRPr="00743B33" w:rsidRDefault="00743B33">
      <w:pPr>
        <w:ind w:left="540"/>
        <w:rPr>
          <w:del w:id="19863" w:author="Author"/>
          <w:rFonts w:ascii="Calibri" w:hAnsi="Calibri" w:cs="Courier New"/>
          <w:sz w:val="20"/>
          <w:szCs w:val="20"/>
          <w:lang w:val="en-US"/>
          <w:rPrChange w:id="19864" w:author="Author">
            <w:rPr>
              <w:del w:id="19865" w:author="Author"/>
              <w:rFonts w:ascii="Courier New" w:hAnsi="Courier New" w:cs="Courier New"/>
              <w:sz w:val="20"/>
              <w:lang w:val="en-US"/>
            </w:rPr>
          </w:rPrChange>
        </w:rPr>
      </w:pPr>
    </w:p>
    <w:p w:rsidR="00743B33" w:rsidRPr="00743B33" w:rsidRDefault="00D20E06">
      <w:pPr>
        <w:ind w:left="540"/>
        <w:rPr>
          <w:del w:id="19866" w:author="Author"/>
          <w:rFonts w:ascii="Calibri" w:hAnsi="Calibri" w:cs="Courier New"/>
          <w:sz w:val="20"/>
          <w:szCs w:val="20"/>
          <w:lang w:val="en-US"/>
          <w:rPrChange w:id="19867" w:author="Author">
            <w:rPr>
              <w:del w:id="19868" w:author="Author"/>
              <w:rFonts w:ascii="Courier New" w:hAnsi="Courier New" w:cs="Courier New"/>
              <w:sz w:val="20"/>
              <w:lang w:val="en-US"/>
            </w:rPr>
          </w:rPrChange>
        </w:rPr>
      </w:pPr>
      <w:del w:id="19869" w:author="Author">
        <w:r>
          <w:rPr>
            <w:rFonts w:ascii="Calibri" w:hAnsi="Calibri" w:cs="Courier New"/>
            <w:sz w:val="20"/>
            <w:szCs w:val="20"/>
            <w:lang w:val="en-US"/>
            <w:rPrChange w:id="19870" w:author="Author">
              <w:rPr>
                <w:rFonts w:ascii="Courier New" w:hAnsi="Courier New" w:cs="Courier New"/>
                <w:sz w:val="20"/>
                <w:lang w:val="en-US"/>
              </w:rPr>
            </w:rPrChange>
          </w:rPr>
          <w:delText>/***********************************************************</w:delText>
        </w:r>
      </w:del>
    </w:p>
    <w:p w:rsidR="00743B33" w:rsidRPr="00743B33" w:rsidRDefault="00D20E06">
      <w:pPr>
        <w:ind w:left="540"/>
        <w:rPr>
          <w:del w:id="19871" w:author="Author"/>
          <w:rFonts w:ascii="Calibri" w:hAnsi="Calibri" w:cs="Courier New"/>
          <w:sz w:val="20"/>
          <w:szCs w:val="20"/>
          <w:lang w:val="en-US"/>
          <w:rPrChange w:id="19872" w:author="Author">
            <w:rPr>
              <w:del w:id="19873" w:author="Author"/>
              <w:rFonts w:ascii="Courier New" w:hAnsi="Courier New" w:cs="Courier New"/>
              <w:sz w:val="20"/>
              <w:lang w:val="en-US"/>
            </w:rPr>
          </w:rPrChange>
        </w:rPr>
      </w:pPr>
      <w:del w:id="19874" w:author="Author">
        <w:r>
          <w:rPr>
            <w:rFonts w:ascii="Calibri" w:hAnsi="Calibri" w:cs="Courier New"/>
            <w:sz w:val="20"/>
            <w:szCs w:val="20"/>
            <w:lang w:val="en-US"/>
            <w:rPrChange w:id="19875" w:author="Author">
              <w:rPr>
                <w:rFonts w:ascii="Courier New" w:hAnsi="Courier New" w:cs="Courier New"/>
                <w:sz w:val="20"/>
                <w:lang w:val="en-US"/>
              </w:rPr>
            </w:rPrChange>
          </w:rPr>
          <w:delText>Exported global functions (to be accessed by other file</w:delText>
        </w:r>
        <w:r>
          <w:rPr>
            <w:rFonts w:ascii="Calibri" w:hAnsi="Calibri" w:cs="Courier New"/>
            <w:sz w:val="20"/>
            <w:szCs w:val="20"/>
            <w:lang w:val="en-US"/>
            <w:rPrChange w:id="19876" w:author="Author">
              <w:rPr>
                <w:rFonts w:ascii="Courier New" w:hAnsi="Courier New" w:cs="Courier New"/>
                <w:sz w:val="20"/>
                <w:lang w:val="en-US"/>
              </w:rPr>
            </w:rPrChange>
          </w:rPr>
          <w:delText>s)</w:delText>
        </w:r>
      </w:del>
    </w:p>
    <w:p w:rsidR="00743B33" w:rsidRPr="00743B33" w:rsidRDefault="00D20E06">
      <w:pPr>
        <w:ind w:left="540"/>
        <w:rPr>
          <w:del w:id="19877" w:author="Author"/>
          <w:rFonts w:ascii="Calibri" w:hAnsi="Calibri" w:cs="Courier New"/>
          <w:sz w:val="20"/>
          <w:szCs w:val="20"/>
          <w:lang w:val="en-US"/>
          <w:rPrChange w:id="19878" w:author="Author">
            <w:rPr>
              <w:del w:id="19879" w:author="Author"/>
              <w:rFonts w:ascii="Courier New" w:hAnsi="Courier New" w:cs="Courier New"/>
              <w:sz w:val="20"/>
              <w:lang w:val="en-US"/>
            </w:rPr>
          </w:rPrChange>
        </w:rPr>
      </w:pPr>
      <w:del w:id="19880" w:author="Author">
        <w:r>
          <w:rPr>
            <w:rFonts w:ascii="Calibri" w:hAnsi="Calibri" w:cs="Courier New"/>
            <w:sz w:val="20"/>
            <w:szCs w:val="20"/>
            <w:lang w:val="en-US"/>
            <w:rPrChange w:id="19881" w:author="Author">
              <w:rPr>
                <w:rFonts w:ascii="Courier New" w:hAnsi="Courier New" w:cs="Courier New"/>
                <w:sz w:val="20"/>
                <w:lang w:val="en-US"/>
              </w:rPr>
            </w:rPrChange>
          </w:rPr>
          <w:delText>***********************************************************/</w:delText>
        </w:r>
      </w:del>
    </w:p>
    <w:p w:rsidR="00743B33" w:rsidRPr="00743B33" w:rsidRDefault="00D20E06">
      <w:pPr>
        <w:ind w:left="540"/>
        <w:rPr>
          <w:del w:id="19882" w:author="Author"/>
          <w:rFonts w:ascii="Calibri" w:hAnsi="Calibri" w:cs="Courier New"/>
          <w:sz w:val="20"/>
          <w:szCs w:val="20"/>
          <w:lang w:val="en-US"/>
          <w:rPrChange w:id="19883" w:author="Author">
            <w:rPr>
              <w:del w:id="19884" w:author="Author"/>
              <w:rFonts w:ascii="Courier New" w:hAnsi="Courier New" w:cs="Courier New"/>
              <w:sz w:val="20"/>
              <w:lang w:val="en-US"/>
            </w:rPr>
          </w:rPrChange>
        </w:rPr>
      </w:pPr>
      <w:del w:id="19885" w:author="Author">
        <w:r>
          <w:rPr>
            <w:rFonts w:ascii="Calibri" w:hAnsi="Calibri" w:cs="Courier New"/>
            <w:sz w:val="20"/>
            <w:szCs w:val="20"/>
            <w:lang w:val="en-US"/>
            <w:rPrChange w:id="19886" w:author="Author">
              <w:rPr>
                <w:rFonts w:ascii="Courier New" w:hAnsi="Courier New" w:cs="Courier New"/>
                <w:sz w:val="20"/>
                <w:lang w:val="en-US"/>
              </w:rPr>
            </w:rPrChange>
          </w:rPr>
          <w:delText>uint8_t R_EXAMPLE_Foo(uint16_t address, uint8_t size);</w:delText>
        </w:r>
      </w:del>
    </w:p>
    <w:p w:rsidR="00743B33" w:rsidRPr="00743B33" w:rsidRDefault="00D20E06">
      <w:pPr>
        <w:ind w:left="540"/>
        <w:rPr>
          <w:del w:id="19887" w:author="Author"/>
          <w:rFonts w:ascii="Calibri" w:hAnsi="Calibri"/>
          <w:sz w:val="20"/>
          <w:szCs w:val="20"/>
          <w:rPrChange w:id="19888" w:author="Author">
            <w:rPr>
              <w:del w:id="19889" w:author="Author"/>
              <w:rFonts w:ascii="Trebuchet MS" w:hAnsi="Trebuchet MS"/>
              <w:sz w:val="20"/>
              <w:szCs w:val="20"/>
            </w:rPr>
          </w:rPrChange>
        </w:rPr>
      </w:pPr>
      <w:del w:id="19890" w:author="Author">
        <w:r>
          <w:rPr>
            <w:rFonts w:ascii="Calibri" w:hAnsi="Calibri" w:cs="Courier New"/>
            <w:sz w:val="20"/>
            <w:szCs w:val="20"/>
            <w:lang w:val="en-US"/>
            <w:rPrChange w:id="19891" w:author="Author">
              <w:rPr>
                <w:rFonts w:ascii="Courier New" w:hAnsi="Courier New" w:cs="Courier New"/>
                <w:sz w:val="20"/>
                <w:lang w:val="en-US"/>
              </w:rPr>
            </w:rPrChange>
          </w:rPr>
          <w:delText>uint8_t R_EXAMPLE_Bar(uint8_t num_paws);</w:delText>
        </w:r>
      </w:del>
    </w:p>
    <w:p w:rsidR="00743B33" w:rsidRPr="00743B33" w:rsidRDefault="00743B33">
      <w:pPr>
        <w:ind w:left="540"/>
        <w:rPr>
          <w:del w:id="19892" w:author="Author"/>
          <w:rFonts w:ascii="Calibri" w:hAnsi="Calibri"/>
          <w:sz w:val="20"/>
          <w:szCs w:val="20"/>
          <w:lang w:val="en-US"/>
          <w:rPrChange w:id="19893" w:author="Author">
            <w:rPr>
              <w:del w:id="19894" w:author="Author"/>
              <w:rFonts w:ascii="Trebuchet MS" w:hAnsi="Trebuchet MS"/>
              <w:lang w:val="en-US"/>
            </w:rPr>
          </w:rPrChange>
        </w:rPr>
      </w:pPr>
    </w:p>
    <w:p w:rsidR="00743B33" w:rsidRPr="00743B33" w:rsidRDefault="00D20E06">
      <w:pPr>
        <w:ind w:left="540"/>
        <w:rPr>
          <w:rFonts w:ascii="Calibri" w:hAnsi="Calibri"/>
          <w:b/>
          <w:sz w:val="20"/>
          <w:szCs w:val="20"/>
          <w:lang w:val="en-US"/>
          <w:rPrChange w:id="19895" w:author="Author">
            <w:rPr>
              <w:rFonts w:ascii="Trebuchet MS" w:hAnsi="Trebuchet MS"/>
              <w:b/>
              <w:lang w:val="en-US"/>
            </w:rPr>
          </w:rPrChange>
        </w:rPr>
      </w:pPr>
      <w:r>
        <w:rPr>
          <w:rFonts w:ascii="Calibri" w:hAnsi="Calibri"/>
          <w:b/>
          <w:sz w:val="20"/>
          <w:szCs w:val="20"/>
          <w:lang w:val="en-US"/>
          <w:rPrChange w:id="19896" w:author="Author">
            <w:rPr>
              <w:rFonts w:ascii="Trebuchet MS" w:hAnsi="Trebuchet MS"/>
              <w:b/>
              <w:lang w:val="en-US"/>
            </w:rPr>
          </w:rPrChange>
        </w:rPr>
        <w:t>Rationale:</w:t>
      </w:r>
    </w:p>
    <w:p w:rsidR="00743B33" w:rsidRPr="00743B33" w:rsidRDefault="00D20E06">
      <w:pPr>
        <w:ind w:left="540"/>
        <w:rPr>
          <w:rFonts w:ascii="Calibri" w:hAnsi="Calibri"/>
          <w:sz w:val="20"/>
          <w:szCs w:val="20"/>
          <w:rPrChange w:id="19897" w:author="Author">
            <w:rPr>
              <w:rFonts w:ascii="Trebuchet MS" w:hAnsi="Trebuchet MS"/>
              <w:sz w:val="20"/>
              <w:szCs w:val="20"/>
            </w:rPr>
          </w:rPrChange>
        </w:rPr>
      </w:pPr>
      <w:ins w:id="19898" w:author="Author">
        <w:r>
          <w:rPr>
            <w:rFonts w:ascii="Calibri" w:hAnsi="Calibri"/>
            <w:sz w:val="20"/>
            <w:szCs w:val="20"/>
          </w:rPr>
          <w:t xml:space="preserve">Readability and maintainability of the file and encourage code reuse. </w:t>
        </w:r>
      </w:ins>
      <w:del w:id="19899" w:author="Author">
        <w:r>
          <w:rPr>
            <w:rFonts w:ascii="Calibri" w:hAnsi="Calibri"/>
            <w:sz w:val="20"/>
            <w:szCs w:val="20"/>
            <w:rPrChange w:id="19900" w:author="Author">
              <w:rPr>
                <w:rFonts w:ascii="Trebuchet MS" w:hAnsi="Trebuchet MS"/>
                <w:sz w:val="20"/>
                <w:szCs w:val="20"/>
              </w:rPr>
            </w:rPrChange>
          </w:rPr>
          <w:delText>Grouping these</w:delText>
        </w:r>
        <w:r>
          <w:rPr>
            <w:rFonts w:ascii="Calibri" w:hAnsi="Calibri"/>
            <w:sz w:val="20"/>
            <w:szCs w:val="20"/>
            <w:rPrChange w:id="19901" w:author="Author">
              <w:rPr>
                <w:rFonts w:ascii="Trebuchet MS" w:hAnsi="Trebuchet MS"/>
                <w:sz w:val="20"/>
                <w:szCs w:val="20"/>
              </w:rPr>
            </w:rPrChange>
          </w:rPr>
          <w:delText xml:space="preserve"> sections at the top of source and header files makes it easier for users to identify and reference this information.</w:delText>
        </w:r>
      </w:del>
    </w:p>
    <w:p w:rsidR="00743B33" w:rsidRPr="00743B33" w:rsidRDefault="00743B33" w:rsidP="00743B33">
      <w:pPr>
        <w:pStyle w:val="Heading3"/>
        <w:rPr>
          <w:del w:id="19902" w:author="Author"/>
          <w:rPrChange w:id="19903" w:author="Author">
            <w:rPr>
              <w:del w:id="19904" w:author="Author"/>
              <w:rFonts w:ascii="Trebuchet MS" w:hAnsi="Trebuchet MS"/>
              <w:sz w:val="20"/>
              <w:szCs w:val="20"/>
            </w:rPr>
          </w:rPrChange>
        </w:rPr>
        <w:pPrChange w:id="19905" w:author="Author">
          <w:pPr>
            <w:ind w:left="540"/>
          </w:pPr>
        </w:pPrChange>
      </w:pPr>
      <w:bookmarkStart w:id="19906" w:name="_Toc488929585"/>
      <w:bookmarkStart w:id="19907" w:name="_Toc489941795"/>
      <w:bookmarkStart w:id="19908" w:name="_Toc489942953"/>
      <w:bookmarkStart w:id="19909" w:name="_Toc490207234"/>
      <w:bookmarkStart w:id="19910" w:name="_Toc490208399"/>
      <w:bookmarkStart w:id="19911" w:name="_Toc491674240"/>
      <w:bookmarkEnd w:id="19906"/>
      <w:bookmarkEnd w:id="19907"/>
      <w:bookmarkEnd w:id="19908"/>
      <w:bookmarkEnd w:id="19909"/>
      <w:bookmarkEnd w:id="19910"/>
      <w:bookmarkEnd w:id="19911"/>
    </w:p>
    <w:p w:rsidR="00743B33" w:rsidRDefault="00D20E06" w:rsidP="00743B33">
      <w:pPr>
        <w:pStyle w:val="Heading3"/>
        <w:pPrChange w:id="19912" w:author="Author">
          <w:pPr>
            <w:pStyle w:val="Heading3"/>
            <w:jc w:val="left"/>
          </w:pPr>
        </w:pPrChange>
      </w:pPr>
      <w:bookmarkStart w:id="19913" w:name="_Toc447291313"/>
      <w:bookmarkStart w:id="19914" w:name="_Toc491674241"/>
      <w:r>
        <w:t>Style_Format_003 ([1] Clause 5.4.7 - table 1 - 1g)</w:t>
      </w:r>
      <w:bookmarkEnd w:id="19913"/>
      <w:bookmarkEnd w:id="19914"/>
    </w:p>
    <w:p w:rsidR="00743B33" w:rsidRPr="00743B33" w:rsidRDefault="00D20E06">
      <w:pPr>
        <w:ind w:left="540"/>
        <w:rPr>
          <w:rFonts w:ascii="Calibri" w:hAnsi="Calibri"/>
          <w:b/>
          <w:sz w:val="20"/>
          <w:szCs w:val="20"/>
          <w:lang w:val="en-US"/>
          <w:rPrChange w:id="19915" w:author="Author">
            <w:rPr>
              <w:rFonts w:ascii="Trebuchet MS" w:hAnsi="Trebuchet MS"/>
              <w:b/>
              <w:lang w:val="en-US"/>
            </w:rPr>
          </w:rPrChange>
        </w:rPr>
      </w:pPr>
      <w:r>
        <w:rPr>
          <w:rFonts w:ascii="Calibri" w:hAnsi="Calibri"/>
          <w:b/>
          <w:sz w:val="20"/>
          <w:szCs w:val="20"/>
          <w:lang w:val="en-US"/>
          <w:rPrChange w:id="19916" w:author="Author">
            <w:rPr>
              <w:rFonts w:ascii="Trebuchet MS" w:hAnsi="Trebuchet MS"/>
              <w:b/>
              <w:lang w:val="en-US"/>
            </w:rPr>
          </w:rPrChange>
        </w:rPr>
        <w:t>Rule:</w:t>
      </w:r>
    </w:p>
    <w:p w:rsidR="00743B33" w:rsidRPr="00743B33" w:rsidRDefault="00D20E06">
      <w:pPr>
        <w:ind w:left="540"/>
        <w:rPr>
          <w:rFonts w:ascii="Calibri" w:hAnsi="Calibri"/>
          <w:sz w:val="20"/>
          <w:szCs w:val="20"/>
          <w:rPrChange w:id="19917" w:author="Author">
            <w:rPr>
              <w:rFonts w:ascii="Trebuchet MS" w:hAnsi="Trebuchet MS"/>
              <w:sz w:val="20"/>
              <w:szCs w:val="20"/>
            </w:rPr>
          </w:rPrChange>
        </w:rPr>
      </w:pPr>
      <w:r>
        <w:rPr>
          <w:rFonts w:ascii="Calibri" w:hAnsi="Calibri"/>
          <w:sz w:val="20"/>
          <w:szCs w:val="20"/>
          <w:rPrChange w:id="19918" w:author="Author">
            <w:rPr>
              <w:rFonts w:ascii="Trebuchet MS" w:hAnsi="Trebuchet MS"/>
              <w:sz w:val="20"/>
              <w:szCs w:val="20"/>
            </w:rPr>
          </w:rPrChange>
        </w:rPr>
        <w:t>All file headers shall have a revision history which includes correct informatio</w:t>
      </w:r>
      <w:r>
        <w:rPr>
          <w:rFonts w:ascii="Calibri" w:hAnsi="Calibri"/>
          <w:sz w:val="20"/>
          <w:szCs w:val="20"/>
          <w:rPrChange w:id="19919" w:author="Author">
            <w:rPr>
              <w:rFonts w:ascii="Trebuchet MS" w:hAnsi="Trebuchet MS"/>
              <w:sz w:val="20"/>
              <w:szCs w:val="20"/>
            </w:rPr>
          </w:rPrChange>
        </w:rPr>
        <w:t>n about:</w:t>
      </w:r>
    </w:p>
    <w:p w:rsidR="00743B33" w:rsidRPr="00743B33" w:rsidRDefault="00D20E06">
      <w:pPr>
        <w:ind w:left="540"/>
        <w:rPr>
          <w:rFonts w:ascii="Calibri" w:hAnsi="Calibri"/>
          <w:sz w:val="20"/>
          <w:szCs w:val="20"/>
          <w:rPrChange w:id="19920" w:author="Author">
            <w:rPr>
              <w:rFonts w:ascii="Trebuchet MS" w:hAnsi="Trebuchet MS"/>
              <w:sz w:val="20"/>
              <w:szCs w:val="20"/>
            </w:rPr>
          </w:rPrChange>
        </w:rPr>
      </w:pPr>
      <w:r>
        <w:rPr>
          <w:rFonts w:ascii="Calibri" w:hAnsi="Calibri"/>
          <w:sz w:val="20"/>
          <w:szCs w:val="20"/>
          <w:rPrChange w:id="19921" w:author="Author">
            <w:rPr>
              <w:rFonts w:ascii="Trebuchet MS" w:hAnsi="Trebuchet MS"/>
              <w:sz w:val="20"/>
              <w:szCs w:val="20"/>
            </w:rPr>
          </w:rPrChange>
        </w:rPr>
        <w:t>1. Version.</w:t>
      </w:r>
    </w:p>
    <w:p w:rsidR="00743B33" w:rsidRPr="00743B33" w:rsidRDefault="00D20E06">
      <w:pPr>
        <w:ind w:left="540"/>
        <w:rPr>
          <w:rFonts w:ascii="Calibri" w:hAnsi="Calibri"/>
          <w:sz w:val="20"/>
          <w:szCs w:val="20"/>
          <w:rPrChange w:id="19922" w:author="Author">
            <w:rPr>
              <w:rFonts w:ascii="Trebuchet MS" w:hAnsi="Trebuchet MS"/>
              <w:sz w:val="20"/>
              <w:szCs w:val="20"/>
            </w:rPr>
          </w:rPrChange>
        </w:rPr>
      </w:pPr>
      <w:r>
        <w:rPr>
          <w:rFonts w:ascii="Calibri" w:hAnsi="Calibri"/>
          <w:sz w:val="20"/>
          <w:szCs w:val="20"/>
          <w:rPrChange w:id="19923" w:author="Author">
            <w:rPr>
              <w:rFonts w:ascii="Trebuchet MS" w:hAnsi="Trebuchet MS"/>
              <w:sz w:val="20"/>
              <w:szCs w:val="20"/>
            </w:rPr>
          </w:rPrChange>
        </w:rPr>
        <w:t>2. Date of release/publish.</w:t>
      </w:r>
    </w:p>
    <w:p w:rsidR="00743B33" w:rsidRPr="00743B33" w:rsidRDefault="00D20E06">
      <w:pPr>
        <w:ind w:left="540"/>
        <w:rPr>
          <w:rFonts w:ascii="Calibri" w:hAnsi="Calibri"/>
          <w:sz w:val="20"/>
          <w:szCs w:val="20"/>
          <w:rPrChange w:id="19924" w:author="Author">
            <w:rPr>
              <w:rFonts w:ascii="Trebuchet MS" w:hAnsi="Trebuchet MS"/>
              <w:sz w:val="20"/>
              <w:szCs w:val="20"/>
            </w:rPr>
          </w:rPrChange>
        </w:rPr>
      </w:pPr>
      <w:r>
        <w:rPr>
          <w:rFonts w:ascii="Calibri" w:hAnsi="Calibri"/>
          <w:sz w:val="20"/>
          <w:szCs w:val="20"/>
          <w:rPrChange w:id="19925" w:author="Author">
            <w:rPr>
              <w:rFonts w:ascii="Trebuchet MS" w:hAnsi="Trebuchet MS"/>
              <w:sz w:val="20"/>
              <w:szCs w:val="20"/>
            </w:rPr>
          </w:rPrChange>
        </w:rPr>
        <w:t>3. Change description.</w:t>
      </w:r>
    </w:p>
    <w:p w:rsidR="00743B33" w:rsidRPr="00743B33" w:rsidRDefault="00743B33">
      <w:pPr>
        <w:ind w:left="540"/>
        <w:rPr>
          <w:rFonts w:ascii="Calibri" w:hAnsi="Calibri"/>
          <w:sz w:val="20"/>
          <w:szCs w:val="20"/>
          <w:rPrChange w:id="19926" w:author="Author">
            <w:rPr>
              <w:rFonts w:ascii="Trebuchet MS" w:hAnsi="Trebuchet MS"/>
              <w:sz w:val="20"/>
              <w:szCs w:val="20"/>
            </w:rPr>
          </w:rPrChange>
        </w:rPr>
      </w:pPr>
    </w:p>
    <w:p w:rsidR="00743B33" w:rsidRPr="00743B33" w:rsidRDefault="00D20E06">
      <w:pPr>
        <w:ind w:left="540"/>
        <w:rPr>
          <w:rFonts w:ascii="Calibri" w:hAnsi="Calibri"/>
          <w:sz w:val="20"/>
          <w:szCs w:val="20"/>
          <w:rPrChange w:id="19927" w:author="Author">
            <w:rPr>
              <w:rFonts w:ascii="Trebuchet MS" w:hAnsi="Trebuchet MS"/>
              <w:sz w:val="20"/>
              <w:szCs w:val="20"/>
            </w:rPr>
          </w:rPrChange>
        </w:rPr>
      </w:pPr>
      <w:r>
        <w:rPr>
          <w:rFonts w:ascii="Calibri" w:hAnsi="Calibri"/>
          <w:sz w:val="20"/>
          <w:szCs w:val="20"/>
          <w:lang w:val="en-US"/>
          <w:rPrChange w:id="19928" w:author="Author">
            <w:rPr>
              <w:rFonts w:ascii="Trebuchet MS" w:hAnsi="Trebuchet MS"/>
              <w:sz w:val="20"/>
              <w:lang w:val="en-US"/>
            </w:rPr>
          </w:rPrChange>
        </w:rPr>
        <w:t xml:space="preserve">* Note: </w:t>
      </w:r>
      <w:r>
        <w:rPr>
          <w:rFonts w:ascii="Calibri" w:hAnsi="Calibri"/>
          <w:sz w:val="20"/>
          <w:szCs w:val="20"/>
          <w:rPrChange w:id="19929" w:author="Author">
            <w:rPr>
              <w:rFonts w:ascii="Trebuchet MS" w:hAnsi="Trebuchet MS"/>
              <w:sz w:val="20"/>
              <w:szCs w:val="20"/>
            </w:rPr>
          </w:rPrChange>
        </w:rPr>
        <w:t>Revision history should contain appropriate change description whenever a change request is implemented.</w:t>
      </w:r>
    </w:p>
    <w:p w:rsidR="00743B33" w:rsidRPr="00743B33" w:rsidRDefault="00743B33">
      <w:pPr>
        <w:ind w:left="540"/>
        <w:rPr>
          <w:rFonts w:ascii="Calibri" w:hAnsi="Calibri"/>
          <w:b/>
          <w:sz w:val="20"/>
          <w:szCs w:val="20"/>
          <w:lang w:val="en-US"/>
          <w:rPrChange w:id="19930" w:author="Author">
            <w:rPr>
              <w:rFonts w:ascii="Trebuchet MS" w:hAnsi="Trebuchet MS"/>
              <w:b/>
              <w:lang w:val="en-US"/>
            </w:rPr>
          </w:rPrChange>
        </w:rPr>
      </w:pPr>
    </w:p>
    <w:p w:rsidR="00743B33" w:rsidRPr="00743B33" w:rsidRDefault="00D20E06">
      <w:pPr>
        <w:ind w:left="540"/>
        <w:rPr>
          <w:rFonts w:ascii="Calibri" w:hAnsi="Calibri"/>
          <w:b/>
          <w:sz w:val="20"/>
          <w:szCs w:val="20"/>
          <w:lang w:val="en-US"/>
          <w:rPrChange w:id="19931" w:author="Author">
            <w:rPr>
              <w:rFonts w:ascii="Trebuchet MS" w:hAnsi="Trebuchet MS"/>
              <w:b/>
              <w:lang w:val="en-US"/>
            </w:rPr>
          </w:rPrChange>
        </w:rPr>
      </w:pPr>
      <w:r>
        <w:rPr>
          <w:rFonts w:ascii="Calibri" w:hAnsi="Calibri"/>
          <w:b/>
          <w:sz w:val="20"/>
          <w:szCs w:val="20"/>
          <w:lang w:val="en-US"/>
          <w:rPrChange w:id="19932" w:author="Author">
            <w:rPr>
              <w:rFonts w:ascii="Trebuchet MS" w:hAnsi="Trebuchet MS"/>
              <w:b/>
              <w:lang w:val="en-US"/>
            </w:rPr>
          </w:rPrChange>
        </w:rPr>
        <w:t>Example:</w:t>
      </w:r>
    </w:p>
    <w:p w:rsidR="00743B33" w:rsidRPr="00743B33" w:rsidRDefault="00D20E06">
      <w:pPr>
        <w:ind w:left="540"/>
        <w:rPr>
          <w:rFonts w:ascii="Calibri" w:hAnsi="Calibri"/>
          <w:sz w:val="20"/>
          <w:szCs w:val="20"/>
          <w:rPrChange w:id="19933" w:author="Author">
            <w:rPr>
              <w:rFonts w:ascii="Trebuchet MS" w:hAnsi="Trebuchet MS"/>
              <w:sz w:val="20"/>
              <w:szCs w:val="20"/>
            </w:rPr>
          </w:rPrChange>
        </w:rPr>
      </w:pPr>
      <w:r>
        <w:rPr>
          <w:rFonts w:ascii="Calibri" w:hAnsi="Calibri"/>
          <w:sz w:val="20"/>
          <w:szCs w:val="20"/>
          <w:rPrChange w:id="19934" w:author="Author">
            <w:rPr>
              <w:rFonts w:ascii="Trebuchet MS" w:hAnsi="Trebuchet MS"/>
              <w:sz w:val="20"/>
              <w:szCs w:val="20"/>
            </w:rPr>
          </w:rPrChange>
        </w:rPr>
        <w:t>Not required.</w:t>
      </w:r>
    </w:p>
    <w:p w:rsidR="00743B33" w:rsidRPr="00743B33" w:rsidRDefault="00743B33">
      <w:pPr>
        <w:ind w:left="540"/>
        <w:rPr>
          <w:rFonts w:ascii="Calibri" w:hAnsi="Calibri"/>
          <w:sz w:val="20"/>
          <w:szCs w:val="20"/>
          <w:lang w:val="en-US"/>
          <w:rPrChange w:id="19935" w:author="Author">
            <w:rPr>
              <w:rFonts w:ascii="Trebuchet MS" w:hAnsi="Trebuchet MS"/>
              <w:lang w:val="en-US"/>
            </w:rPr>
          </w:rPrChange>
        </w:rPr>
      </w:pPr>
    </w:p>
    <w:p w:rsidR="00743B33" w:rsidRPr="00743B33" w:rsidRDefault="00D20E06">
      <w:pPr>
        <w:ind w:left="540"/>
        <w:rPr>
          <w:rFonts w:ascii="Calibri" w:hAnsi="Calibri"/>
          <w:b/>
          <w:sz w:val="20"/>
          <w:szCs w:val="20"/>
          <w:lang w:val="en-US"/>
          <w:rPrChange w:id="19936" w:author="Author">
            <w:rPr>
              <w:rFonts w:ascii="Trebuchet MS" w:hAnsi="Trebuchet MS"/>
              <w:b/>
              <w:lang w:val="en-US"/>
            </w:rPr>
          </w:rPrChange>
        </w:rPr>
      </w:pPr>
      <w:r>
        <w:rPr>
          <w:rFonts w:ascii="Calibri" w:hAnsi="Calibri"/>
          <w:b/>
          <w:sz w:val="20"/>
          <w:szCs w:val="20"/>
          <w:lang w:val="en-US"/>
          <w:rPrChange w:id="19937" w:author="Author">
            <w:rPr>
              <w:rFonts w:ascii="Trebuchet MS" w:hAnsi="Trebuchet MS"/>
              <w:b/>
              <w:lang w:val="en-US"/>
            </w:rPr>
          </w:rPrChange>
        </w:rPr>
        <w:t>Rationale:</w:t>
      </w:r>
    </w:p>
    <w:p w:rsidR="00743B33" w:rsidRPr="00743B33" w:rsidRDefault="00D20E06">
      <w:pPr>
        <w:ind w:left="540"/>
        <w:rPr>
          <w:rFonts w:ascii="Calibri" w:hAnsi="Calibri"/>
          <w:sz w:val="20"/>
          <w:szCs w:val="20"/>
          <w:rPrChange w:id="19938" w:author="Author">
            <w:rPr>
              <w:rFonts w:ascii="Trebuchet MS" w:hAnsi="Trebuchet MS"/>
              <w:sz w:val="20"/>
              <w:szCs w:val="20"/>
            </w:rPr>
          </w:rPrChange>
        </w:rPr>
      </w:pPr>
      <w:r>
        <w:rPr>
          <w:rFonts w:ascii="Calibri" w:hAnsi="Calibri"/>
          <w:sz w:val="20"/>
          <w:szCs w:val="20"/>
          <w:rPrChange w:id="19939" w:author="Author">
            <w:rPr>
              <w:rFonts w:ascii="Trebuchet MS" w:hAnsi="Trebuchet MS"/>
              <w:sz w:val="20"/>
              <w:szCs w:val="20"/>
            </w:rPr>
          </w:rPrChange>
        </w:rPr>
        <w:t xml:space="preserve">To record the changes of a file </w:t>
      </w:r>
      <w:r>
        <w:rPr>
          <w:rFonts w:ascii="Calibri" w:hAnsi="Calibri"/>
          <w:sz w:val="20"/>
          <w:szCs w:val="20"/>
          <w:rPrChange w:id="19940" w:author="Author">
            <w:rPr>
              <w:rFonts w:ascii="Trebuchet MS" w:hAnsi="Trebuchet MS"/>
              <w:sz w:val="20"/>
              <w:szCs w:val="20"/>
            </w:rPr>
          </w:rPrChange>
        </w:rPr>
        <w:t>during project.</w:t>
      </w:r>
    </w:p>
    <w:p w:rsidR="00743B33" w:rsidRPr="00743B33" w:rsidRDefault="00743B33">
      <w:pPr>
        <w:ind w:left="540"/>
        <w:rPr>
          <w:rFonts w:ascii="Calibri" w:hAnsi="Calibri"/>
          <w:sz w:val="20"/>
          <w:szCs w:val="20"/>
          <w:lang w:val="en-US"/>
          <w:rPrChange w:id="19941" w:author="Author">
            <w:rPr>
              <w:rFonts w:ascii="Trebuchet MS" w:hAnsi="Trebuchet MS"/>
              <w:lang w:val="en-US"/>
            </w:rPr>
          </w:rPrChange>
        </w:rPr>
      </w:pPr>
    </w:p>
    <w:p w:rsidR="00743B33" w:rsidRDefault="00D20E06" w:rsidP="00743B33">
      <w:pPr>
        <w:pStyle w:val="Heading3"/>
        <w:pPrChange w:id="19942" w:author="Author">
          <w:pPr>
            <w:pStyle w:val="Heading3"/>
            <w:jc w:val="left"/>
          </w:pPr>
        </w:pPrChange>
      </w:pPr>
      <w:bookmarkStart w:id="19943" w:name="_Toc491674242"/>
      <w:r>
        <w:lastRenderedPageBreak/>
        <w:t>Style_Format_004 ([1] Clause 5.4.7 - table 1 - 1g)</w:t>
      </w:r>
      <w:bookmarkEnd w:id="19943"/>
    </w:p>
    <w:p w:rsidR="00743B33" w:rsidRPr="00743B33" w:rsidRDefault="00D20E06">
      <w:pPr>
        <w:ind w:left="540"/>
        <w:rPr>
          <w:rFonts w:ascii="Calibri" w:hAnsi="Calibri"/>
          <w:b/>
          <w:sz w:val="20"/>
          <w:szCs w:val="20"/>
          <w:lang w:val="en-US"/>
          <w:rPrChange w:id="19944" w:author="Author">
            <w:rPr>
              <w:rFonts w:ascii="Trebuchet MS" w:hAnsi="Trebuchet MS"/>
              <w:b/>
              <w:lang w:val="en-US"/>
            </w:rPr>
          </w:rPrChange>
        </w:rPr>
      </w:pPr>
      <w:r>
        <w:rPr>
          <w:rFonts w:ascii="Calibri" w:hAnsi="Calibri"/>
          <w:b/>
          <w:sz w:val="20"/>
          <w:szCs w:val="20"/>
          <w:lang w:val="en-US"/>
          <w:rPrChange w:id="19945" w:author="Author">
            <w:rPr>
              <w:rFonts w:ascii="Trebuchet MS" w:hAnsi="Trebuchet MS"/>
              <w:b/>
              <w:lang w:val="en-US"/>
            </w:rPr>
          </w:rPrChange>
        </w:rPr>
        <w:t>Rule:</w:t>
      </w:r>
    </w:p>
    <w:p w:rsidR="00743B33" w:rsidRPr="00743B33" w:rsidRDefault="00D20E06">
      <w:pPr>
        <w:ind w:left="540"/>
        <w:rPr>
          <w:rFonts w:ascii="Calibri" w:hAnsi="Calibri"/>
          <w:sz w:val="20"/>
          <w:szCs w:val="20"/>
          <w:rPrChange w:id="19946" w:author="Author">
            <w:rPr>
              <w:rFonts w:ascii="Trebuchet MS" w:hAnsi="Trebuchet MS"/>
              <w:sz w:val="20"/>
              <w:szCs w:val="20"/>
            </w:rPr>
          </w:rPrChange>
        </w:rPr>
      </w:pPr>
      <w:r>
        <w:rPr>
          <w:rFonts w:ascii="Calibri" w:hAnsi="Calibri"/>
          <w:sz w:val="20"/>
          <w:szCs w:val="20"/>
          <w:rPrChange w:id="19947" w:author="Author">
            <w:rPr>
              <w:rFonts w:ascii="Trebuchet MS" w:hAnsi="Trebuchet MS"/>
              <w:sz w:val="20"/>
              <w:szCs w:val="20"/>
            </w:rPr>
          </w:rPrChange>
        </w:rPr>
        <w:t xml:space="preserve">All </w:t>
      </w:r>
      <w:del w:id="19948" w:author="Author">
        <w:r>
          <w:rPr>
            <w:rFonts w:ascii="Calibri" w:hAnsi="Calibri"/>
            <w:sz w:val="20"/>
            <w:szCs w:val="20"/>
            <w:rPrChange w:id="19949" w:author="Author">
              <w:rPr>
                <w:rFonts w:ascii="Trebuchet MS" w:hAnsi="Trebuchet MS"/>
                <w:sz w:val="20"/>
                <w:szCs w:val="20"/>
              </w:rPr>
            </w:rPrChange>
          </w:rPr>
          <w:delText xml:space="preserve">function </w:delText>
        </w:r>
      </w:del>
      <w:ins w:id="19950" w:author="Author">
        <w:r>
          <w:rPr>
            <w:rFonts w:ascii="Calibri" w:hAnsi="Calibri"/>
            <w:sz w:val="20"/>
            <w:szCs w:val="20"/>
          </w:rPr>
          <w:t>method</w:t>
        </w:r>
        <w:del w:id="19951" w:author="Author">
          <w:r>
            <w:rPr>
              <w:rFonts w:ascii="Calibri" w:hAnsi="Calibri"/>
              <w:sz w:val="20"/>
              <w:szCs w:val="20"/>
            </w:rPr>
            <w:delText>s</w:delText>
          </w:r>
        </w:del>
        <w:r>
          <w:rPr>
            <w:rFonts w:ascii="Calibri" w:hAnsi="Calibri"/>
            <w:sz w:val="20"/>
            <w:szCs w:val="20"/>
            <w:rPrChange w:id="19952" w:author="Author">
              <w:rPr>
                <w:rFonts w:ascii="Trebuchet MS" w:hAnsi="Trebuchet MS"/>
                <w:sz w:val="20"/>
                <w:szCs w:val="20"/>
              </w:rPr>
            </w:rPrChange>
          </w:rPr>
          <w:t xml:space="preserve"> </w:t>
        </w:r>
      </w:ins>
      <w:r>
        <w:rPr>
          <w:rFonts w:ascii="Calibri" w:hAnsi="Calibri"/>
          <w:sz w:val="20"/>
          <w:szCs w:val="20"/>
          <w:rPrChange w:id="19953" w:author="Author">
            <w:rPr>
              <w:rFonts w:ascii="Trebuchet MS" w:hAnsi="Trebuchet MS"/>
              <w:sz w:val="20"/>
              <w:szCs w:val="20"/>
            </w:rPr>
          </w:rPrChange>
        </w:rPr>
        <w:t>headers shall have a information about:</w:t>
      </w:r>
    </w:p>
    <w:p w:rsidR="00743B33" w:rsidRPr="00743B33" w:rsidRDefault="00D20E06">
      <w:pPr>
        <w:ind w:left="540"/>
        <w:rPr>
          <w:rFonts w:ascii="Calibri" w:hAnsi="Calibri"/>
          <w:sz w:val="20"/>
          <w:szCs w:val="20"/>
          <w:rPrChange w:id="19954" w:author="Author">
            <w:rPr>
              <w:rFonts w:ascii="Trebuchet MS" w:hAnsi="Trebuchet MS"/>
              <w:sz w:val="20"/>
              <w:szCs w:val="20"/>
            </w:rPr>
          </w:rPrChange>
        </w:rPr>
      </w:pPr>
      <w:r>
        <w:rPr>
          <w:rFonts w:ascii="Calibri" w:hAnsi="Calibri"/>
          <w:sz w:val="20"/>
          <w:szCs w:val="20"/>
          <w:rPrChange w:id="19955" w:author="Author">
            <w:rPr>
              <w:rFonts w:ascii="Trebuchet MS" w:hAnsi="Trebuchet MS"/>
              <w:sz w:val="20"/>
              <w:szCs w:val="20"/>
            </w:rPr>
          </w:rPrChange>
        </w:rPr>
        <w:t>1. Function name.</w:t>
      </w:r>
    </w:p>
    <w:p w:rsidR="00743B33" w:rsidRPr="00743B33" w:rsidRDefault="00D20E06">
      <w:pPr>
        <w:ind w:left="540"/>
        <w:rPr>
          <w:rFonts w:ascii="Calibri" w:hAnsi="Calibri"/>
          <w:sz w:val="20"/>
          <w:szCs w:val="20"/>
          <w:rPrChange w:id="19956" w:author="Author">
            <w:rPr>
              <w:rFonts w:ascii="Trebuchet MS" w:hAnsi="Trebuchet MS"/>
              <w:sz w:val="20"/>
              <w:szCs w:val="20"/>
            </w:rPr>
          </w:rPrChange>
        </w:rPr>
      </w:pPr>
      <w:r>
        <w:rPr>
          <w:rFonts w:ascii="Calibri" w:hAnsi="Calibri"/>
          <w:sz w:val="20"/>
          <w:szCs w:val="20"/>
          <w:rPrChange w:id="19957" w:author="Author">
            <w:rPr>
              <w:rFonts w:ascii="Trebuchet MS" w:hAnsi="Trebuchet MS"/>
              <w:sz w:val="20"/>
              <w:szCs w:val="20"/>
            </w:rPr>
          </w:rPrChange>
        </w:rPr>
        <w:t>2. Purpose.</w:t>
      </w:r>
    </w:p>
    <w:p w:rsidR="00743B33" w:rsidRPr="00743B33" w:rsidRDefault="00D20E06">
      <w:pPr>
        <w:ind w:left="540"/>
        <w:rPr>
          <w:rFonts w:ascii="Calibri" w:hAnsi="Calibri"/>
          <w:sz w:val="20"/>
          <w:szCs w:val="20"/>
          <w:rPrChange w:id="19958" w:author="Author">
            <w:rPr>
              <w:rFonts w:ascii="Trebuchet MS" w:hAnsi="Trebuchet MS"/>
              <w:sz w:val="20"/>
              <w:szCs w:val="20"/>
            </w:rPr>
          </w:rPrChange>
        </w:rPr>
      </w:pPr>
      <w:r>
        <w:rPr>
          <w:rFonts w:ascii="Calibri" w:hAnsi="Calibri"/>
          <w:sz w:val="20"/>
          <w:szCs w:val="20"/>
          <w:rPrChange w:id="19959" w:author="Author">
            <w:rPr>
              <w:rFonts w:ascii="Trebuchet MS" w:hAnsi="Trebuchet MS"/>
              <w:sz w:val="20"/>
              <w:szCs w:val="20"/>
            </w:rPr>
          </w:rPrChange>
        </w:rPr>
        <w:t>3. Parameters.</w:t>
      </w:r>
    </w:p>
    <w:p w:rsidR="00743B33" w:rsidRPr="00743B33" w:rsidRDefault="00D20E06">
      <w:pPr>
        <w:ind w:left="540"/>
        <w:rPr>
          <w:rFonts w:ascii="Calibri" w:hAnsi="Calibri"/>
          <w:sz w:val="20"/>
          <w:szCs w:val="20"/>
          <w:rPrChange w:id="19960" w:author="Author">
            <w:rPr>
              <w:rFonts w:ascii="Trebuchet MS" w:hAnsi="Trebuchet MS"/>
              <w:sz w:val="20"/>
              <w:szCs w:val="20"/>
            </w:rPr>
          </w:rPrChange>
        </w:rPr>
      </w:pPr>
      <w:r>
        <w:rPr>
          <w:rFonts w:ascii="Calibri" w:hAnsi="Calibri"/>
          <w:sz w:val="20"/>
          <w:szCs w:val="20"/>
          <w:rPrChange w:id="19961" w:author="Author">
            <w:rPr>
              <w:rFonts w:ascii="Trebuchet MS" w:hAnsi="Trebuchet MS"/>
              <w:sz w:val="20"/>
              <w:szCs w:val="20"/>
            </w:rPr>
          </w:rPrChange>
        </w:rPr>
        <w:t>4. Return value.</w:t>
      </w:r>
    </w:p>
    <w:p w:rsidR="00743B33" w:rsidRPr="00743B33" w:rsidRDefault="00743B33">
      <w:pPr>
        <w:ind w:left="540"/>
        <w:rPr>
          <w:rFonts w:ascii="Calibri" w:hAnsi="Calibri"/>
          <w:b/>
          <w:sz w:val="20"/>
          <w:szCs w:val="20"/>
          <w:lang w:val="en-US"/>
          <w:rPrChange w:id="19962" w:author="Author">
            <w:rPr>
              <w:rFonts w:ascii="Trebuchet MS" w:hAnsi="Trebuchet MS"/>
              <w:b/>
              <w:lang w:val="en-US"/>
            </w:rPr>
          </w:rPrChange>
        </w:rPr>
      </w:pPr>
    </w:p>
    <w:p w:rsidR="00743B33" w:rsidRPr="00743B33" w:rsidRDefault="00D20E06">
      <w:pPr>
        <w:ind w:left="540"/>
        <w:rPr>
          <w:rFonts w:ascii="Calibri" w:hAnsi="Calibri"/>
          <w:b/>
          <w:sz w:val="20"/>
          <w:szCs w:val="20"/>
          <w:lang w:val="en-US"/>
          <w:rPrChange w:id="19963" w:author="Author">
            <w:rPr>
              <w:rFonts w:ascii="Trebuchet MS" w:hAnsi="Trebuchet MS"/>
              <w:b/>
              <w:lang w:val="en-US"/>
            </w:rPr>
          </w:rPrChange>
        </w:rPr>
      </w:pPr>
      <w:r>
        <w:rPr>
          <w:rFonts w:ascii="Calibri" w:hAnsi="Calibri"/>
          <w:b/>
          <w:sz w:val="20"/>
          <w:szCs w:val="20"/>
          <w:lang w:val="en-US"/>
          <w:rPrChange w:id="19964" w:author="Author">
            <w:rPr>
              <w:rFonts w:ascii="Trebuchet MS" w:hAnsi="Trebuchet MS"/>
              <w:b/>
              <w:lang w:val="en-US"/>
            </w:rPr>
          </w:rPrChange>
        </w:rPr>
        <w:t>Example:</w:t>
      </w:r>
    </w:p>
    <w:p w:rsidR="00743B33" w:rsidRPr="00743B33" w:rsidRDefault="00D20E06">
      <w:pPr>
        <w:ind w:left="540"/>
        <w:rPr>
          <w:rFonts w:ascii="Calibri" w:hAnsi="Calibri"/>
          <w:sz w:val="20"/>
          <w:szCs w:val="20"/>
          <w:rPrChange w:id="19965" w:author="Author">
            <w:rPr>
              <w:rFonts w:ascii="Trebuchet MS" w:hAnsi="Trebuchet MS"/>
              <w:sz w:val="20"/>
              <w:szCs w:val="20"/>
            </w:rPr>
          </w:rPrChange>
        </w:rPr>
      </w:pPr>
      <w:r>
        <w:rPr>
          <w:rFonts w:ascii="Calibri" w:hAnsi="Calibri"/>
          <w:sz w:val="20"/>
          <w:szCs w:val="20"/>
          <w:rPrChange w:id="19966" w:author="Author">
            <w:rPr>
              <w:rFonts w:ascii="Trebuchet MS" w:hAnsi="Trebuchet MS"/>
              <w:sz w:val="20"/>
              <w:szCs w:val="20"/>
            </w:rPr>
          </w:rPrChange>
        </w:rPr>
        <w:t>Not required.</w:t>
      </w:r>
    </w:p>
    <w:p w:rsidR="00743B33" w:rsidRPr="00743B33" w:rsidRDefault="00743B33">
      <w:pPr>
        <w:ind w:left="540"/>
        <w:rPr>
          <w:rFonts w:ascii="Calibri" w:hAnsi="Calibri"/>
          <w:sz w:val="20"/>
          <w:szCs w:val="20"/>
          <w:lang w:val="en-US"/>
          <w:rPrChange w:id="19967" w:author="Author">
            <w:rPr>
              <w:rFonts w:ascii="Trebuchet MS" w:hAnsi="Trebuchet MS"/>
              <w:lang w:val="en-US"/>
            </w:rPr>
          </w:rPrChange>
        </w:rPr>
      </w:pPr>
    </w:p>
    <w:p w:rsidR="00743B33" w:rsidRPr="00743B33" w:rsidRDefault="00D20E06">
      <w:pPr>
        <w:ind w:left="540"/>
        <w:rPr>
          <w:rFonts w:ascii="Calibri" w:hAnsi="Calibri"/>
          <w:b/>
          <w:sz w:val="20"/>
          <w:szCs w:val="20"/>
          <w:lang w:val="en-US"/>
          <w:rPrChange w:id="19968" w:author="Author">
            <w:rPr>
              <w:rFonts w:ascii="Trebuchet MS" w:hAnsi="Trebuchet MS"/>
              <w:b/>
              <w:lang w:val="en-US"/>
            </w:rPr>
          </w:rPrChange>
        </w:rPr>
      </w:pPr>
      <w:r>
        <w:rPr>
          <w:rFonts w:ascii="Calibri" w:hAnsi="Calibri"/>
          <w:b/>
          <w:sz w:val="20"/>
          <w:szCs w:val="20"/>
          <w:lang w:val="en-US"/>
          <w:rPrChange w:id="19969" w:author="Author">
            <w:rPr>
              <w:rFonts w:ascii="Trebuchet MS" w:hAnsi="Trebuchet MS"/>
              <w:b/>
              <w:lang w:val="en-US"/>
            </w:rPr>
          </w:rPrChange>
        </w:rPr>
        <w:t>Rationale:</w:t>
      </w:r>
    </w:p>
    <w:p w:rsidR="00743B33" w:rsidRPr="00743B33" w:rsidRDefault="00D20E06">
      <w:pPr>
        <w:ind w:left="540"/>
        <w:rPr>
          <w:rFonts w:ascii="Calibri" w:hAnsi="Calibri"/>
          <w:sz w:val="20"/>
          <w:szCs w:val="20"/>
          <w:rPrChange w:id="19970" w:author="Author">
            <w:rPr>
              <w:rFonts w:ascii="Trebuchet MS" w:hAnsi="Trebuchet MS"/>
              <w:sz w:val="20"/>
              <w:szCs w:val="20"/>
            </w:rPr>
          </w:rPrChange>
        </w:rPr>
      </w:pPr>
      <w:r>
        <w:rPr>
          <w:rFonts w:ascii="Calibri" w:hAnsi="Calibri"/>
          <w:sz w:val="20"/>
          <w:szCs w:val="20"/>
          <w:rPrChange w:id="19971" w:author="Author">
            <w:rPr>
              <w:rFonts w:ascii="Trebuchet MS" w:hAnsi="Trebuchet MS"/>
              <w:sz w:val="20"/>
              <w:szCs w:val="20"/>
            </w:rPr>
          </w:rPrChange>
        </w:rPr>
        <w:t>Clarification.</w:t>
      </w:r>
    </w:p>
    <w:p w:rsidR="00743B33" w:rsidRPr="00743B33" w:rsidRDefault="00743B33">
      <w:pPr>
        <w:ind w:left="540"/>
        <w:rPr>
          <w:rFonts w:ascii="Calibri" w:hAnsi="Calibri"/>
          <w:sz w:val="20"/>
          <w:szCs w:val="20"/>
          <w:lang w:val="en-US"/>
          <w:rPrChange w:id="19972" w:author="Author">
            <w:rPr>
              <w:rFonts w:ascii="Trebuchet MS" w:hAnsi="Trebuchet MS"/>
              <w:lang w:val="en-US"/>
            </w:rPr>
          </w:rPrChange>
        </w:rPr>
      </w:pPr>
    </w:p>
    <w:p w:rsidR="00743B33" w:rsidRDefault="00D20E06">
      <w:pPr>
        <w:pStyle w:val="Heading3"/>
      </w:pPr>
      <w:bookmarkStart w:id="19973" w:name="_Toc491674243"/>
      <w:r>
        <w:t>Style_Format_00</w:t>
      </w:r>
      <w:bookmarkEnd w:id="19236"/>
      <w:bookmarkEnd w:id="19237"/>
      <w:bookmarkEnd w:id="19238"/>
      <w:bookmarkEnd w:id="19239"/>
      <w:bookmarkEnd w:id="19240"/>
      <w:bookmarkEnd w:id="19241"/>
      <w:r>
        <w:t>5 ([1] Clause 5.4.7 - table 1 - 1g)</w:t>
      </w:r>
      <w:bookmarkEnd w:id="19242"/>
      <w:bookmarkEnd w:id="19973"/>
    </w:p>
    <w:p w:rsidR="00743B33" w:rsidRPr="00743B33" w:rsidRDefault="00D20E06">
      <w:pPr>
        <w:ind w:left="540"/>
        <w:jc w:val="both"/>
        <w:rPr>
          <w:rFonts w:ascii="Calibri" w:hAnsi="Calibri"/>
          <w:b/>
          <w:sz w:val="20"/>
          <w:szCs w:val="20"/>
          <w:lang w:val="en-US"/>
          <w:rPrChange w:id="19974" w:author="Author">
            <w:rPr>
              <w:rFonts w:ascii="Trebuchet MS" w:hAnsi="Trebuchet MS"/>
              <w:b/>
              <w:lang w:val="en-US"/>
            </w:rPr>
          </w:rPrChange>
        </w:rPr>
      </w:pPr>
      <w:r>
        <w:rPr>
          <w:rFonts w:ascii="Calibri" w:hAnsi="Calibri"/>
          <w:b/>
          <w:sz w:val="20"/>
          <w:szCs w:val="20"/>
          <w:lang w:val="en-US"/>
          <w:rPrChange w:id="19975"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19976" w:author="Author">
            <w:rPr>
              <w:rFonts w:ascii="Trebuchet MS" w:hAnsi="Trebuchet MS"/>
              <w:sz w:val="20"/>
              <w:szCs w:val="20"/>
            </w:rPr>
          </w:rPrChange>
        </w:rPr>
      </w:pPr>
      <w:r>
        <w:rPr>
          <w:rFonts w:ascii="Calibri" w:hAnsi="Calibri"/>
          <w:sz w:val="20"/>
          <w:szCs w:val="20"/>
          <w:rPrChange w:id="19977" w:author="Author">
            <w:rPr>
              <w:rFonts w:ascii="Trebuchet MS" w:hAnsi="Trebuchet MS"/>
              <w:sz w:val="20"/>
              <w:szCs w:val="20"/>
            </w:rPr>
          </w:rPrChange>
        </w:rPr>
        <w:t xml:space="preserve">Each line in source files shall be limited to </w:t>
      </w:r>
      <w:del w:id="19978" w:author="Author">
        <w:r>
          <w:rPr>
            <w:rFonts w:ascii="Calibri" w:hAnsi="Calibri"/>
            <w:sz w:val="20"/>
            <w:szCs w:val="20"/>
            <w:rPrChange w:id="19979" w:author="Author">
              <w:rPr>
                <w:rFonts w:ascii="Trebuchet MS" w:hAnsi="Trebuchet MS"/>
                <w:sz w:val="20"/>
                <w:szCs w:val="20"/>
              </w:rPr>
            </w:rPrChange>
          </w:rPr>
          <w:delText xml:space="preserve">80 </w:delText>
        </w:r>
      </w:del>
      <w:ins w:id="19980" w:author="Author">
        <w:r>
          <w:rPr>
            <w:rFonts w:ascii="Calibri" w:hAnsi="Calibri"/>
            <w:sz w:val="20"/>
            <w:szCs w:val="20"/>
          </w:rPr>
          <w:t>12</w:t>
        </w:r>
        <w:r>
          <w:rPr>
            <w:rFonts w:ascii="Calibri" w:hAnsi="Calibri"/>
            <w:sz w:val="20"/>
            <w:szCs w:val="20"/>
            <w:rPrChange w:id="19981" w:author="Author">
              <w:rPr>
                <w:rFonts w:ascii="Trebuchet MS" w:hAnsi="Trebuchet MS"/>
                <w:sz w:val="20"/>
                <w:szCs w:val="20"/>
              </w:rPr>
            </w:rPrChange>
          </w:rPr>
          <w:t xml:space="preserve">0 </w:t>
        </w:r>
      </w:ins>
      <w:r>
        <w:rPr>
          <w:rFonts w:ascii="Calibri" w:hAnsi="Calibri"/>
          <w:sz w:val="20"/>
          <w:szCs w:val="20"/>
          <w:rPrChange w:id="19982" w:author="Author">
            <w:rPr>
              <w:rFonts w:ascii="Trebuchet MS" w:hAnsi="Trebuchet MS"/>
              <w:sz w:val="20"/>
              <w:szCs w:val="20"/>
            </w:rPr>
          </w:rPrChange>
        </w:rPr>
        <w:t xml:space="preserve">columns. If the statement exceeds </w:t>
      </w:r>
      <w:del w:id="19983" w:author="Author">
        <w:r>
          <w:rPr>
            <w:rFonts w:ascii="Calibri" w:hAnsi="Calibri"/>
            <w:sz w:val="20"/>
            <w:szCs w:val="20"/>
            <w:rPrChange w:id="19984" w:author="Author">
              <w:rPr>
                <w:rFonts w:ascii="Trebuchet MS" w:hAnsi="Trebuchet MS"/>
                <w:sz w:val="20"/>
                <w:szCs w:val="20"/>
              </w:rPr>
            </w:rPrChange>
          </w:rPr>
          <w:delText xml:space="preserve">80 </w:delText>
        </w:r>
      </w:del>
      <w:ins w:id="19985" w:author="Author">
        <w:r>
          <w:rPr>
            <w:rFonts w:ascii="Calibri" w:hAnsi="Calibri"/>
            <w:sz w:val="20"/>
            <w:szCs w:val="20"/>
          </w:rPr>
          <w:t>12</w:t>
        </w:r>
        <w:r>
          <w:rPr>
            <w:rFonts w:ascii="Calibri" w:hAnsi="Calibri"/>
            <w:sz w:val="20"/>
            <w:szCs w:val="20"/>
            <w:rPrChange w:id="19986" w:author="Author">
              <w:rPr>
                <w:rFonts w:ascii="Trebuchet MS" w:hAnsi="Trebuchet MS"/>
                <w:sz w:val="20"/>
                <w:szCs w:val="20"/>
              </w:rPr>
            </w:rPrChange>
          </w:rPr>
          <w:t xml:space="preserve">0 </w:t>
        </w:r>
      </w:ins>
      <w:r>
        <w:rPr>
          <w:rFonts w:ascii="Calibri" w:hAnsi="Calibri"/>
          <w:sz w:val="20"/>
          <w:szCs w:val="20"/>
          <w:rPrChange w:id="19987" w:author="Author">
            <w:rPr>
              <w:rFonts w:ascii="Trebuchet MS" w:hAnsi="Trebuchet MS"/>
              <w:sz w:val="20"/>
              <w:szCs w:val="20"/>
            </w:rPr>
          </w:rPrChange>
        </w:rPr>
        <w:t xml:space="preserve">characters, use a ‘carriage return’ and indent </w:t>
      </w:r>
      <w:del w:id="19988" w:author="Author">
        <w:r>
          <w:rPr>
            <w:rFonts w:ascii="Calibri" w:hAnsi="Calibri"/>
            <w:sz w:val="20"/>
            <w:szCs w:val="20"/>
            <w:rPrChange w:id="19989" w:author="Author">
              <w:rPr>
                <w:rFonts w:ascii="Trebuchet MS" w:hAnsi="Trebuchet MS"/>
                <w:sz w:val="20"/>
                <w:szCs w:val="20"/>
              </w:rPr>
            </w:rPrChange>
          </w:rPr>
          <w:delText xml:space="preserve">2 </w:delText>
        </w:r>
      </w:del>
      <w:ins w:id="19990" w:author="Author">
        <w:r>
          <w:rPr>
            <w:rFonts w:ascii="Calibri" w:hAnsi="Calibri"/>
            <w:sz w:val="20"/>
            <w:szCs w:val="20"/>
          </w:rPr>
          <w:t>4</w:t>
        </w:r>
        <w:r>
          <w:rPr>
            <w:rFonts w:ascii="Calibri" w:hAnsi="Calibri"/>
            <w:sz w:val="20"/>
            <w:szCs w:val="20"/>
            <w:rPrChange w:id="19991" w:author="Author">
              <w:rPr>
                <w:rFonts w:ascii="Trebuchet MS" w:hAnsi="Trebuchet MS"/>
                <w:sz w:val="20"/>
                <w:szCs w:val="20"/>
              </w:rPr>
            </w:rPrChange>
          </w:rPr>
          <w:t xml:space="preserve"> </w:t>
        </w:r>
      </w:ins>
      <w:r>
        <w:rPr>
          <w:rFonts w:ascii="Calibri" w:hAnsi="Calibri"/>
          <w:sz w:val="20"/>
          <w:szCs w:val="20"/>
          <w:rPrChange w:id="19992" w:author="Author">
            <w:rPr>
              <w:rFonts w:ascii="Trebuchet MS" w:hAnsi="Trebuchet MS"/>
              <w:sz w:val="20"/>
              <w:szCs w:val="20"/>
            </w:rPr>
          </w:rPrChange>
        </w:rPr>
        <w:t>spaces to continue the statement on the next line.</w:t>
      </w:r>
    </w:p>
    <w:p w:rsidR="00743B33" w:rsidRPr="00743B33" w:rsidRDefault="00743B33">
      <w:pPr>
        <w:ind w:left="540"/>
        <w:jc w:val="both"/>
        <w:rPr>
          <w:rFonts w:ascii="Calibri" w:hAnsi="Calibri"/>
          <w:b/>
          <w:sz w:val="20"/>
          <w:szCs w:val="20"/>
          <w:lang w:val="en-US"/>
          <w:rPrChange w:id="19993"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19994" w:author="Author">
            <w:rPr>
              <w:rFonts w:ascii="Trebuchet MS" w:hAnsi="Trebuchet MS"/>
              <w:b/>
              <w:lang w:val="en-US"/>
            </w:rPr>
          </w:rPrChange>
        </w:rPr>
      </w:pPr>
      <w:r>
        <w:rPr>
          <w:rFonts w:ascii="Calibri" w:hAnsi="Calibri"/>
          <w:b/>
          <w:sz w:val="20"/>
          <w:szCs w:val="20"/>
          <w:lang w:val="en-US"/>
          <w:rPrChange w:id="19995" w:author="Author">
            <w:rPr>
              <w:rFonts w:ascii="Trebuchet MS" w:hAnsi="Trebuchet MS"/>
              <w:b/>
              <w:lang w:val="en-US"/>
            </w:rPr>
          </w:rPrChange>
        </w:rPr>
        <w:t>Ex</w:t>
      </w:r>
      <w:r>
        <w:rPr>
          <w:rFonts w:ascii="Calibri" w:hAnsi="Calibri"/>
          <w:b/>
          <w:sz w:val="20"/>
          <w:szCs w:val="20"/>
          <w:lang w:val="en-US"/>
          <w:rPrChange w:id="19996" w:author="Author">
            <w:rPr>
              <w:rFonts w:ascii="Trebuchet MS" w:hAnsi="Trebuchet MS"/>
              <w:b/>
              <w:lang w:val="en-US"/>
            </w:rPr>
          </w:rPrChange>
        </w:rPr>
        <w:t>ample:</w:t>
      </w:r>
    </w:p>
    <w:p w:rsidR="00743B33" w:rsidRPr="00743B33" w:rsidRDefault="00D20E06">
      <w:pPr>
        <w:ind w:left="540"/>
        <w:jc w:val="both"/>
        <w:rPr>
          <w:rFonts w:ascii="Calibri" w:hAnsi="Calibri"/>
          <w:sz w:val="20"/>
          <w:szCs w:val="20"/>
          <w:rPrChange w:id="19997" w:author="Author">
            <w:rPr>
              <w:rFonts w:ascii="Trebuchet MS" w:hAnsi="Trebuchet MS"/>
              <w:sz w:val="20"/>
              <w:szCs w:val="20"/>
            </w:rPr>
          </w:rPrChange>
        </w:rPr>
      </w:pPr>
      <w:r>
        <w:rPr>
          <w:rFonts w:ascii="Calibri" w:hAnsi="Calibri"/>
          <w:sz w:val="20"/>
          <w:szCs w:val="20"/>
          <w:rPrChange w:id="19998" w:author="Author">
            <w:rPr>
              <w:rFonts w:ascii="Trebuchet MS" w:hAnsi="Trebuchet MS"/>
              <w:sz w:val="20"/>
              <w:szCs w:val="20"/>
            </w:rPr>
          </w:rPrChange>
        </w:rPr>
        <w:t>Not required.</w:t>
      </w:r>
    </w:p>
    <w:p w:rsidR="00743B33" w:rsidRPr="00743B33" w:rsidRDefault="00743B33">
      <w:pPr>
        <w:ind w:left="540"/>
        <w:jc w:val="both"/>
        <w:rPr>
          <w:rFonts w:ascii="Calibri" w:hAnsi="Calibri"/>
          <w:sz w:val="20"/>
          <w:szCs w:val="20"/>
          <w:lang w:val="en-US"/>
          <w:rPrChange w:id="19999"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000" w:author="Author">
            <w:rPr>
              <w:rFonts w:ascii="Trebuchet MS" w:hAnsi="Trebuchet MS"/>
              <w:b/>
              <w:lang w:val="en-US"/>
            </w:rPr>
          </w:rPrChange>
        </w:rPr>
      </w:pPr>
      <w:r>
        <w:rPr>
          <w:rFonts w:ascii="Calibri" w:hAnsi="Calibri"/>
          <w:b/>
          <w:sz w:val="20"/>
          <w:szCs w:val="20"/>
          <w:lang w:val="en-US"/>
          <w:rPrChange w:id="20001" w:author="Author">
            <w:rPr>
              <w:rFonts w:ascii="Trebuchet MS" w:hAnsi="Trebuchet MS"/>
              <w:b/>
              <w:lang w:val="en-US"/>
            </w:rPr>
          </w:rPrChange>
        </w:rPr>
        <w:t>Rationale:</w:t>
      </w:r>
    </w:p>
    <w:p w:rsidR="00743B33" w:rsidRPr="00743B33" w:rsidRDefault="00D20E06">
      <w:pPr>
        <w:ind w:left="540"/>
        <w:jc w:val="both"/>
        <w:rPr>
          <w:rFonts w:ascii="Calibri" w:hAnsi="Calibri"/>
          <w:sz w:val="20"/>
          <w:szCs w:val="20"/>
          <w:rPrChange w:id="20002" w:author="Author">
            <w:rPr>
              <w:rFonts w:ascii="Trebuchet MS" w:hAnsi="Trebuchet MS"/>
              <w:sz w:val="20"/>
              <w:szCs w:val="20"/>
            </w:rPr>
          </w:rPrChange>
        </w:rPr>
      </w:pPr>
      <w:r>
        <w:rPr>
          <w:rFonts w:ascii="Calibri" w:hAnsi="Calibri"/>
          <w:sz w:val="20"/>
          <w:szCs w:val="20"/>
          <w:rPrChange w:id="20003" w:author="Author">
            <w:rPr>
              <w:rFonts w:ascii="Trebuchet MS" w:hAnsi="Trebuchet MS"/>
              <w:sz w:val="20"/>
              <w:szCs w:val="20"/>
            </w:rPr>
          </w:rPrChange>
        </w:rPr>
        <w:t>Readability and compatibility</w:t>
      </w:r>
    </w:p>
    <w:p w:rsidR="00743B33" w:rsidRPr="00743B33" w:rsidRDefault="00743B33">
      <w:pPr>
        <w:ind w:left="540"/>
        <w:jc w:val="both"/>
        <w:rPr>
          <w:rFonts w:ascii="Calibri" w:hAnsi="Calibri"/>
          <w:sz w:val="20"/>
          <w:szCs w:val="20"/>
          <w:lang w:val="en-US"/>
          <w:rPrChange w:id="20004" w:author="Author">
            <w:rPr>
              <w:rFonts w:ascii="Trebuchet MS" w:hAnsi="Trebuchet MS"/>
              <w:lang w:val="en-US"/>
            </w:rPr>
          </w:rPrChange>
        </w:rPr>
      </w:pPr>
    </w:p>
    <w:p w:rsidR="00743B33" w:rsidRDefault="00D20E06">
      <w:pPr>
        <w:pStyle w:val="Heading3"/>
      </w:pPr>
      <w:bookmarkStart w:id="20005" w:name="_Toc294795161"/>
      <w:bookmarkStart w:id="20006" w:name="_Toc301956877"/>
      <w:bookmarkStart w:id="20007" w:name="_Toc301960005"/>
      <w:bookmarkStart w:id="20008" w:name="_Toc301960479"/>
      <w:bookmarkStart w:id="20009" w:name="_Toc301960641"/>
      <w:bookmarkStart w:id="20010" w:name="_Toc409602444"/>
      <w:bookmarkStart w:id="20011" w:name="_Toc430267105"/>
      <w:bookmarkStart w:id="20012" w:name="_Toc491674244"/>
      <w:r>
        <w:t>Style_Format_00</w:t>
      </w:r>
      <w:bookmarkEnd w:id="20005"/>
      <w:bookmarkEnd w:id="20006"/>
      <w:bookmarkEnd w:id="20007"/>
      <w:bookmarkEnd w:id="20008"/>
      <w:bookmarkEnd w:id="20009"/>
      <w:r>
        <w:t>6 ([1] Clause 5.4.7 - table 1 - 1g)</w:t>
      </w:r>
      <w:bookmarkEnd w:id="20010"/>
      <w:bookmarkEnd w:id="20011"/>
      <w:bookmarkEnd w:id="20012"/>
    </w:p>
    <w:p w:rsidR="00743B33" w:rsidRPr="00743B33" w:rsidRDefault="00D20E06">
      <w:pPr>
        <w:ind w:left="540"/>
        <w:jc w:val="both"/>
        <w:rPr>
          <w:rFonts w:ascii="Calibri" w:hAnsi="Calibri"/>
          <w:b/>
          <w:sz w:val="20"/>
          <w:szCs w:val="20"/>
          <w:lang w:val="en-US"/>
          <w:rPrChange w:id="20013" w:author="Author">
            <w:rPr>
              <w:rFonts w:ascii="Trebuchet MS" w:hAnsi="Trebuchet MS"/>
              <w:b/>
              <w:lang w:val="en-US"/>
            </w:rPr>
          </w:rPrChange>
        </w:rPr>
      </w:pPr>
      <w:r>
        <w:rPr>
          <w:rFonts w:ascii="Calibri" w:hAnsi="Calibri"/>
          <w:b/>
          <w:sz w:val="20"/>
          <w:szCs w:val="20"/>
          <w:lang w:val="en-US"/>
          <w:rPrChange w:id="20014"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0015" w:author="Author">
            <w:rPr>
              <w:rFonts w:ascii="Trebuchet MS" w:hAnsi="Trebuchet MS"/>
              <w:sz w:val="20"/>
              <w:szCs w:val="20"/>
            </w:rPr>
          </w:rPrChange>
        </w:rPr>
      </w:pPr>
      <w:r>
        <w:rPr>
          <w:rFonts w:ascii="Calibri" w:hAnsi="Calibri"/>
          <w:sz w:val="20"/>
          <w:szCs w:val="20"/>
          <w:rPrChange w:id="20016" w:author="Author">
            <w:rPr>
              <w:rFonts w:ascii="Trebuchet MS" w:hAnsi="Trebuchet MS"/>
              <w:sz w:val="20"/>
              <w:szCs w:val="20"/>
            </w:rPr>
          </w:rPrChange>
        </w:rPr>
        <w:t xml:space="preserve">Tabs shall not be used instead spaces shall be used. Maintain </w:t>
      </w:r>
      <w:del w:id="20017" w:author="Author">
        <w:r>
          <w:rPr>
            <w:rFonts w:ascii="Calibri" w:hAnsi="Calibri"/>
            <w:sz w:val="20"/>
            <w:szCs w:val="20"/>
            <w:rPrChange w:id="20018" w:author="Author">
              <w:rPr>
                <w:rFonts w:ascii="Trebuchet MS" w:hAnsi="Trebuchet MS"/>
                <w:sz w:val="20"/>
                <w:szCs w:val="20"/>
              </w:rPr>
            </w:rPrChange>
          </w:rPr>
          <w:delText>2</w:delText>
        </w:r>
      </w:del>
      <w:ins w:id="20019" w:author="Author">
        <w:r>
          <w:rPr>
            <w:rFonts w:ascii="Calibri" w:hAnsi="Calibri"/>
            <w:sz w:val="20"/>
            <w:szCs w:val="20"/>
          </w:rPr>
          <w:t>4</w:t>
        </w:r>
      </w:ins>
      <w:r>
        <w:rPr>
          <w:rFonts w:ascii="Calibri" w:hAnsi="Calibri"/>
          <w:sz w:val="20"/>
          <w:szCs w:val="20"/>
          <w:rPrChange w:id="20020" w:author="Author">
            <w:rPr>
              <w:rFonts w:ascii="Trebuchet MS" w:hAnsi="Trebuchet MS"/>
              <w:sz w:val="20"/>
              <w:szCs w:val="20"/>
            </w:rPr>
          </w:rPrChange>
        </w:rPr>
        <w:t xml:space="preserve"> spaces difference between the levels of indentation.</w:t>
      </w:r>
    </w:p>
    <w:p w:rsidR="00743B33" w:rsidRPr="00743B33" w:rsidRDefault="00743B33">
      <w:pPr>
        <w:ind w:left="540"/>
        <w:jc w:val="both"/>
        <w:rPr>
          <w:rFonts w:ascii="Calibri" w:hAnsi="Calibri"/>
          <w:sz w:val="20"/>
          <w:szCs w:val="20"/>
          <w:lang w:val="en-US"/>
          <w:rPrChange w:id="20021"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022" w:author="Author">
            <w:rPr>
              <w:rFonts w:ascii="Trebuchet MS" w:hAnsi="Trebuchet MS"/>
              <w:b/>
              <w:lang w:val="en-US"/>
            </w:rPr>
          </w:rPrChange>
        </w:rPr>
      </w:pPr>
      <w:r>
        <w:rPr>
          <w:rFonts w:ascii="Calibri" w:hAnsi="Calibri"/>
          <w:b/>
          <w:sz w:val="20"/>
          <w:szCs w:val="20"/>
          <w:lang w:val="en-US"/>
          <w:rPrChange w:id="20023" w:author="Author">
            <w:rPr>
              <w:rFonts w:ascii="Trebuchet MS" w:hAnsi="Trebuchet MS"/>
              <w:b/>
              <w:lang w:val="en-US"/>
            </w:rPr>
          </w:rPrChange>
        </w:rPr>
        <w:t>Example:</w:t>
      </w:r>
    </w:p>
    <w:p w:rsidR="00743B33" w:rsidRPr="00743B33" w:rsidRDefault="00D20E06">
      <w:pPr>
        <w:ind w:left="540"/>
        <w:jc w:val="both"/>
        <w:rPr>
          <w:rFonts w:ascii="Calibri" w:hAnsi="Calibri"/>
          <w:sz w:val="20"/>
          <w:szCs w:val="20"/>
          <w:rPrChange w:id="20024" w:author="Author">
            <w:rPr>
              <w:rFonts w:ascii="Trebuchet MS" w:hAnsi="Trebuchet MS"/>
              <w:sz w:val="20"/>
              <w:szCs w:val="20"/>
            </w:rPr>
          </w:rPrChange>
        </w:rPr>
      </w:pPr>
      <w:r>
        <w:rPr>
          <w:rFonts w:ascii="Calibri" w:hAnsi="Calibri"/>
          <w:sz w:val="20"/>
          <w:szCs w:val="20"/>
          <w:rPrChange w:id="20025" w:author="Author">
            <w:rPr>
              <w:rFonts w:ascii="Trebuchet MS" w:hAnsi="Trebuchet MS"/>
              <w:sz w:val="20"/>
              <w:szCs w:val="20"/>
            </w:rPr>
          </w:rPrChange>
        </w:rPr>
        <w:t xml:space="preserve">Not </w:t>
      </w:r>
      <w:r>
        <w:rPr>
          <w:rFonts w:ascii="Calibri" w:hAnsi="Calibri"/>
          <w:sz w:val="20"/>
          <w:szCs w:val="20"/>
          <w:rPrChange w:id="20026" w:author="Author">
            <w:rPr>
              <w:rFonts w:ascii="Trebuchet MS" w:hAnsi="Trebuchet MS"/>
              <w:sz w:val="20"/>
              <w:szCs w:val="20"/>
            </w:rPr>
          </w:rPrChange>
        </w:rPr>
        <w:t>required.</w:t>
      </w:r>
    </w:p>
    <w:p w:rsidR="00743B33" w:rsidRPr="00743B33" w:rsidRDefault="00743B33">
      <w:pPr>
        <w:ind w:left="540"/>
        <w:jc w:val="both"/>
        <w:rPr>
          <w:rFonts w:ascii="Calibri" w:hAnsi="Calibri"/>
          <w:sz w:val="20"/>
          <w:szCs w:val="20"/>
          <w:lang w:val="en-US"/>
          <w:rPrChange w:id="20027"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028" w:author="Author">
            <w:rPr>
              <w:rFonts w:ascii="Trebuchet MS" w:hAnsi="Trebuchet MS"/>
              <w:b/>
              <w:lang w:val="en-US"/>
            </w:rPr>
          </w:rPrChange>
        </w:rPr>
      </w:pPr>
      <w:r>
        <w:rPr>
          <w:rFonts w:ascii="Calibri" w:hAnsi="Calibri"/>
          <w:b/>
          <w:sz w:val="20"/>
          <w:szCs w:val="20"/>
          <w:lang w:val="en-US"/>
          <w:rPrChange w:id="20029" w:author="Author">
            <w:rPr>
              <w:rFonts w:ascii="Trebuchet MS" w:hAnsi="Trebuchet MS"/>
              <w:b/>
              <w:lang w:val="en-US"/>
            </w:rPr>
          </w:rPrChange>
        </w:rPr>
        <w:t>Rationale:</w:t>
      </w:r>
    </w:p>
    <w:p w:rsidR="00743B33" w:rsidRPr="00743B33" w:rsidRDefault="00D20E06">
      <w:pPr>
        <w:ind w:left="540"/>
        <w:jc w:val="both"/>
        <w:rPr>
          <w:rFonts w:ascii="Calibri" w:hAnsi="Calibri"/>
          <w:sz w:val="20"/>
          <w:szCs w:val="20"/>
          <w:rPrChange w:id="20030" w:author="Author">
            <w:rPr>
              <w:rFonts w:ascii="Trebuchet MS" w:hAnsi="Trebuchet MS"/>
              <w:sz w:val="20"/>
              <w:szCs w:val="20"/>
            </w:rPr>
          </w:rPrChange>
        </w:rPr>
      </w:pPr>
      <w:r>
        <w:rPr>
          <w:rFonts w:ascii="Calibri" w:hAnsi="Calibri"/>
          <w:sz w:val="20"/>
          <w:szCs w:val="20"/>
          <w:rPrChange w:id="20031" w:author="Author">
            <w:rPr>
              <w:rFonts w:ascii="Trebuchet MS" w:hAnsi="Trebuchet MS"/>
              <w:sz w:val="20"/>
              <w:szCs w:val="20"/>
            </w:rPr>
          </w:rPrChange>
        </w:rPr>
        <w:t>Different text editors/printers expand tabs to different number of spaces which modifies the original layout of the file.</w:t>
      </w:r>
    </w:p>
    <w:p w:rsidR="00743B33" w:rsidRPr="00743B33" w:rsidRDefault="00743B33">
      <w:pPr>
        <w:ind w:left="540"/>
        <w:jc w:val="both"/>
        <w:rPr>
          <w:rFonts w:ascii="Calibri" w:hAnsi="Calibri"/>
          <w:sz w:val="20"/>
          <w:szCs w:val="20"/>
          <w:lang w:val="en-US"/>
          <w:rPrChange w:id="20032" w:author="Author">
            <w:rPr>
              <w:rFonts w:ascii="Trebuchet MS" w:hAnsi="Trebuchet MS"/>
              <w:lang w:val="en-US"/>
            </w:rPr>
          </w:rPrChange>
        </w:rPr>
      </w:pPr>
    </w:p>
    <w:p w:rsidR="00743B33" w:rsidRDefault="00D20E06">
      <w:pPr>
        <w:pStyle w:val="Heading3"/>
      </w:pPr>
      <w:bookmarkStart w:id="20033" w:name="_Toc266886126"/>
      <w:bookmarkStart w:id="20034" w:name="_Toc266960542"/>
      <w:bookmarkStart w:id="20035" w:name="_Toc267163450"/>
      <w:bookmarkStart w:id="20036" w:name="_Toc267163810"/>
      <w:bookmarkStart w:id="20037" w:name="_Toc267251395"/>
      <w:bookmarkStart w:id="20038" w:name="_Toc294795162"/>
      <w:bookmarkStart w:id="20039" w:name="_Toc301956878"/>
      <w:bookmarkStart w:id="20040" w:name="_Toc301960006"/>
      <w:bookmarkStart w:id="20041" w:name="_Toc301960480"/>
      <w:bookmarkStart w:id="20042" w:name="_Toc301960642"/>
      <w:bookmarkStart w:id="20043" w:name="_Toc409602445"/>
      <w:bookmarkStart w:id="20044" w:name="_Toc430267106"/>
      <w:bookmarkStart w:id="20045" w:name="_Toc491674245"/>
      <w:bookmarkEnd w:id="20033"/>
      <w:bookmarkEnd w:id="20034"/>
      <w:bookmarkEnd w:id="20035"/>
      <w:bookmarkEnd w:id="20036"/>
      <w:bookmarkEnd w:id="20037"/>
      <w:r>
        <w:t>Style_Format_00</w:t>
      </w:r>
      <w:bookmarkEnd w:id="20038"/>
      <w:bookmarkEnd w:id="20039"/>
      <w:bookmarkEnd w:id="20040"/>
      <w:bookmarkEnd w:id="20041"/>
      <w:bookmarkEnd w:id="20042"/>
      <w:bookmarkEnd w:id="20043"/>
      <w:r>
        <w:t>7 ([1] Clause 5.4.7 - table 1 - 1g)</w:t>
      </w:r>
      <w:bookmarkEnd w:id="20044"/>
      <w:bookmarkEnd w:id="20045"/>
    </w:p>
    <w:p w:rsidR="00743B33" w:rsidRPr="00743B33" w:rsidRDefault="00D20E06">
      <w:pPr>
        <w:ind w:left="540"/>
        <w:jc w:val="both"/>
        <w:rPr>
          <w:rFonts w:ascii="Calibri" w:hAnsi="Calibri"/>
          <w:b/>
          <w:sz w:val="20"/>
          <w:szCs w:val="20"/>
          <w:lang w:val="en-US"/>
          <w:rPrChange w:id="20046" w:author="Author">
            <w:rPr>
              <w:rFonts w:ascii="Trebuchet MS" w:hAnsi="Trebuchet MS"/>
              <w:b/>
              <w:lang w:val="en-US"/>
            </w:rPr>
          </w:rPrChange>
        </w:rPr>
      </w:pPr>
      <w:r>
        <w:rPr>
          <w:rFonts w:ascii="Calibri" w:hAnsi="Calibri"/>
          <w:b/>
          <w:sz w:val="20"/>
          <w:szCs w:val="20"/>
          <w:rPrChange w:id="20047" w:author="Author">
            <w:rPr>
              <w:rFonts w:ascii="Trebuchet MS" w:hAnsi="Trebuchet MS"/>
              <w:b/>
            </w:rPr>
          </w:rPrChange>
        </w:rPr>
        <w:t>Rule</w:t>
      </w:r>
      <w:r>
        <w:rPr>
          <w:rFonts w:ascii="Calibri" w:hAnsi="Calibri"/>
          <w:b/>
          <w:sz w:val="20"/>
          <w:szCs w:val="20"/>
          <w:lang w:val="en-US"/>
          <w:rPrChange w:id="20048"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0049" w:author="Author">
            <w:rPr>
              <w:rFonts w:ascii="Trebuchet MS" w:hAnsi="Trebuchet MS"/>
              <w:sz w:val="20"/>
              <w:szCs w:val="20"/>
            </w:rPr>
          </w:rPrChange>
        </w:rPr>
      </w:pPr>
      <w:r>
        <w:rPr>
          <w:rFonts w:ascii="Calibri" w:hAnsi="Calibri"/>
          <w:sz w:val="20"/>
          <w:szCs w:val="20"/>
          <w:rPrChange w:id="20050" w:author="Author">
            <w:rPr>
              <w:rFonts w:ascii="Trebuchet MS" w:hAnsi="Trebuchet MS"/>
              <w:sz w:val="20"/>
              <w:szCs w:val="20"/>
            </w:rPr>
          </w:rPrChange>
        </w:rPr>
        <w:t>A space shall be used between ‘</w:t>
      </w:r>
      <w:r>
        <w:rPr>
          <w:rFonts w:ascii="Calibri" w:hAnsi="Calibri"/>
          <w:i/>
          <w:sz w:val="20"/>
          <w:szCs w:val="20"/>
          <w:rPrChange w:id="20051" w:author="Author">
            <w:rPr>
              <w:rFonts w:ascii="Trebuchet MS" w:hAnsi="Trebuchet MS"/>
              <w:i/>
              <w:sz w:val="20"/>
              <w:szCs w:val="20"/>
            </w:rPr>
          </w:rPrChange>
        </w:rPr>
        <w:t xml:space="preserve">if’, ‘else if’, </w:t>
      </w:r>
      <w:r>
        <w:rPr>
          <w:rFonts w:ascii="Calibri" w:hAnsi="Calibri"/>
          <w:i/>
          <w:sz w:val="20"/>
          <w:szCs w:val="20"/>
          <w:rPrChange w:id="20052" w:author="Author">
            <w:rPr>
              <w:rFonts w:ascii="Trebuchet MS" w:hAnsi="Trebuchet MS"/>
              <w:i/>
              <w:sz w:val="20"/>
              <w:szCs w:val="20"/>
            </w:rPr>
          </w:rPrChange>
        </w:rPr>
        <w:t>‘while’, ‘for’, ‘switch’</w:t>
      </w:r>
      <w:r>
        <w:rPr>
          <w:rFonts w:ascii="Calibri" w:hAnsi="Calibri"/>
          <w:sz w:val="20"/>
          <w:szCs w:val="20"/>
          <w:rPrChange w:id="20053" w:author="Author">
            <w:rPr>
              <w:rFonts w:ascii="Trebuchet MS" w:hAnsi="Trebuchet MS"/>
              <w:sz w:val="20"/>
              <w:szCs w:val="20"/>
            </w:rPr>
          </w:rPrChange>
        </w:rPr>
        <w:t xml:space="preserve"> and the opening parenthesis.</w:t>
      </w:r>
    </w:p>
    <w:p w:rsidR="00743B33" w:rsidRPr="00743B33" w:rsidRDefault="00743B33">
      <w:pPr>
        <w:ind w:left="540"/>
        <w:jc w:val="both"/>
        <w:rPr>
          <w:rFonts w:ascii="Calibri" w:hAnsi="Calibri"/>
          <w:sz w:val="20"/>
          <w:szCs w:val="20"/>
          <w:lang w:val="en-US"/>
          <w:rPrChange w:id="20054"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055" w:author="Author">
            <w:rPr>
              <w:rFonts w:ascii="Trebuchet MS" w:hAnsi="Trebuchet MS"/>
              <w:b/>
              <w:lang w:val="en-US"/>
            </w:rPr>
          </w:rPrChange>
        </w:rPr>
      </w:pPr>
      <w:r>
        <w:rPr>
          <w:rFonts w:ascii="Calibri" w:hAnsi="Calibri"/>
          <w:b/>
          <w:sz w:val="20"/>
          <w:szCs w:val="20"/>
          <w:rPrChange w:id="20056" w:author="Author">
            <w:rPr>
              <w:rFonts w:ascii="Trebuchet MS" w:hAnsi="Trebuchet MS"/>
              <w:b/>
            </w:rPr>
          </w:rPrChange>
        </w:rPr>
        <w:t>Example</w:t>
      </w:r>
      <w:r>
        <w:rPr>
          <w:rFonts w:ascii="Calibri" w:hAnsi="Calibri"/>
          <w:b/>
          <w:sz w:val="20"/>
          <w:szCs w:val="20"/>
          <w:lang w:val="en-US"/>
          <w:rPrChange w:id="20057" w:author="Author">
            <w:rPr>
              <w:rFonts w:ascii="Trebuchet MS" w:hAnsi="Trebuchet MS"/>
              <w:b/>
              <w:lang w:val="en-US"/>
            </w:rPr>
          </w:rPrChange>
        </w:rPr>
        <w:t>:</w:t>
      </w:r>
    </w:p>
    <w:p w:rsidR="00743B33" w:rsidRPr="00743B33" w:rsidRDefault="00D20E06">
      <w:pPr>
        <w:ind w:left="540"/>
        <w:jc w:val="both"/>
        <w:rPr>
          <w:rFonts w:ascii="Calibri" w:hAnsi="Calibri"/>
          <w:sz w:val="20"/>
          <w:szCs w:val="20"/>
          <w:lang w:val="en-US"/>
          <w:rPrChange w:id="20058" w:author="Author">
            <w:rPr>
              <w:rFonts w:ascii="Trebuchet MS" w:hAnsi="Trebuchet MS"/>
              <w:sz w:val="20"/>
              <w:szCs w:val="20"/>
              <w:lang w:val="en-US"/>
            </w:rPr>
          </w:rPrChange>
        </w:rPr>
      </w:pPr>
      <w:del w:id="20059" w:author="Author">
        <w:r>
          <w:rPr>
            <w:rFonts w:ascii="Calibri" w:hAnsi="Calibri"/>
            <w:sz w:val="20"/>
            <w:szCs w:val="20"/>
            <w:lang w:val="en-US"/>
            <w:rPrChange w:id="20060" w:author="Author">
              <w:rPr>
                <w:rFonts w:ascii="Trebuchet MS" w:hAnsi="Trebuchet MS"/>
                <w:sz w:val="20"/>
                <w:szCs w:val="20"/>
                <w:lang w:val="en-US"/>
              </w:rPr>
            </w:rPrChange>
          </w:rPr>
          <w:delText>/*</w:delText>
        </w:r>
      </w:del>
      <w:ins w:id="20061" w:author="Author">
        <w:r>
          <w:rPr>
            <w:rFonts w:ascii="Calibri" w:hAnsi="Calibri"/>
            <w:sz w:val="20"/>
            <w:szCs w:val="20"/>
            <w:lang w:val="en-US"/>
          </w:rPr>
          <w:t>//</w:t>
        </w:r>
      </w:ins>
      <w:r>
        <w:rPr>
          <w:rFonts w:ascii="Calibri" w:hAnsi="Calibri"/>
          <w:sz w:val="20"/>
          <w:szCs w:val="20"/>
          <w:lang w:val="en-US"/>
          <w:rPrChange w:id="20062" w:author="Author">
            <w:rPr>
              <w:rFonts w:ascii="Trebuchet MS" w:hAnsi="Trebuchet MS"/>
              <w:sz w:val="20"/>
              <w:szCs w:val="20"/>
              <w:lang w:val="en-US"/>
            </w:rPr>
          </w:rPrChange>
        </w:rPr>
        <w:t xml:space="preserve"> Compliant</w:t>
      </w:r>
      <w:del w:id="20063" w:author="Author">
        <w:r>
          <w:rPr>
            <w:rFonts w:ascii="Calibri" w:hAnsi="Calibri"/>
            <w:sz w:val="20"/>
            <w:szCs w:val="20"/>
            <w:lang w:val="en-US"/>
            <w:rPrChange w:id="20064" w:author="Author">
              <w:rPr>
                <w:rFonts w:ascii="Trebuchet MS" w:hAnsi="Trebuchet MS"/>
                <w:sz w:val="20"/>
                <w:szCs w:val="20"/>
                <w:lang w:val="en-US"/>
              </w:rPr>
            </w:rPrChange>
          </w:rPr>
          <w:delText xml:space="preserve"> */</w:delText>
        </w:r>
      </w:del>
    </w:p>
    <w:p w:rsidR="00743B33" w:rsidRPr="00743B33" w:rsidRDefault="00D20E06">
      <w:pPr>
        <w:ind w:left="540"/>
        <w:jc w:val="both"/>
        <w:rPr>
          <w:rFonts w:ascii="Calibri" w:hAnsi="Calibri" w:cs="Courier New"/>
          <w:sz w:val="20"/>
          <w:szCs w:val="20"/>
          <w:rPrChange w:id="20065" w:author="Author">
            <w:rPr>
              <w:rFonts w:ascii="Courier New" w:hAnsi="Courier New" w:cs="Courier New"/>
              <w:sz w:val="20"/>
              <w:szCs w:val="20"/>
            </w:rPr>
          </w:rPrChange>
        </w:rPr>
      </w:pPr>
      <w:r>
        <w:rPr>
          <w:rFonts w:ascii="Calibri" w:hAnsi="Calibri" w:cs="Courier New"/>
          <w:sz w:val="20"/>
          <w:szCs w:val="20"/>
          <w:rPrChange w:id="20066" w:author="Author">
            <w:rPr>
              <w:rFonts w:ascii="Courier New" w:hAnsi="Courier New" w:cs="Courier New"/>
              <w:sz w:val="20"/>
              <w:szCs w:val="20"/>
            </w:rPr>
          </w:rPrChange>
        </w:rPr>
        <w:t>if (Spi</w:t>
      </w:r>
      <w:del w:id="20067" w:author="Author">
        <w:r>
          <w:rPr>
            <w:rFonts w:ascii="Calibri" w:hAnsi="Calibri" w:cs="Courier New"/>
            <w:sz w:val="20"/>
            <w:szCs w:val="20"/>
            <w:rPrChange w:id="20068" w:author="Author">
              <w:rPr>
                <w:rFonts w:ascii="Courier New" w:hAnsi="Courier New" w:cs="Courier New"/>
                <w:sz w:val="20"/>
                <w:szCs w:val="20"/>
              </w:rPr>
            </w:rPrChange>
          </w:rPr>
          <w:delText>_</w:delText>
        </w:r>
      </w:del>
      <w:r>
        <w:rPr>
          <w:rFonts w:ascii="Calibri" w:hAnsi="Calibri" w:cs="Courier New"/>
          <w:sz w:val="20"/>
          <w:szCs w:val="20"/>
          <w:rPrChange w:id="20069" w:author="Author">
            <w:rPr>
              <w:rFonts w:ascii="Courier New" w:hAnsi="Courier New" w:cs="Courier New"/>
              <w:sz w:val="20"/>
              <w:szCs w:val="20"/>
            </w:rPr>
          </w:rPrChange>
        </w:rPr>
        <w:t>Var &gt; 10)</w:t>
      </w:r>
    </w:p>
    <w:p w:rsidR="00743B33" w:rsidRPr="00743B33" w:rsidRDefault="00D20E06">
      <w:pPr>
        <w:ind w:left="540"/>
        <w:jc w:val="both"/>
        <w:rPr>
          <w:rFonts w:ascii="Calibri" w:hAnsi="Calibri" w:cs="Courier New"/>
          <w:sz w:val="20"/>
          <w:szCs w:val="20"/>
          <w:rPrChange w:id="20070" w:author="Author">
            <w:rPr>
              <w:rFonts w:ascii="Courier New" w:hAnsi="Courier New" w:cs="Courier New"/>
              <w:sz w:val="20"/>
              <w:szCs w:val="20"/>
            </w:rPr>
          </w:rPrChange>
        </w:rPr>
      </w:pPr>
      <w:r>
        <w:rPr>
          <w:rFonts w:ascii="Calibri" w:hAnsi="Calibri" w:cs="Courier New"/>
          <w:sz w:val="20"/>
          <w:szCs w:val="20"/>
          <w:rPrChange w:id="20071" w:author="Author">
            <w:rPr>
              <w:rFonts w:ascii="Courier New" w:hAnsi="Courier New" w:cs="Courier New"/>
              <w:sz w:val="20"/>
              <w:szCs w:val="20"/>
            </w:rPr>
          </w:rPrChange>
        </w:rPr>
        <w:t>while (Spi</w:t>
      </w:r>
      <w:del w:id="20072" w:author="Author">
        <w:r>
          <w:rPr>
            <w:rFonts w:ascii="Calibri" w:hAnsi="Calibri" w:cs="Courier New"/>
            <w:sz w:val="20"/>
            <w:szCs w:val="20"/>
            <w:rPrChange w:id="20073" w:author="Author">
              <w:rPr>
                <w:rFonts w:ascii="Courier New" w:hAnsi="Courier New" w:cs="Courier New"/>
                <w:sz w:val="20"/>
                <w:szCs w:val="20"/>
              </w:rPr>
            </w:rPrChange>
          </w:rPr>
          <w:delText>_</w:delText>
        </w:r>
      </w:del>
      <w:r>
        <w:rPr>
          <w:rFonts w:ascii="Calibri" w:hAnsi="Calibri" w:cs="Courier New"/>
          <w:sz w:val="20"/>
          <w:szCs w:val="20"/>
          <w:rPrChange w:id="20074" w:author="Author">
            <w:rPr>
              <w:rFonts w:ascii="Courier New" w:hAnsi="Courier New" w:cs="Courier New"/>
              <w:sz w:val="20"/>
              <w:szCs w:val="20"/>
            </w:rPr>
          </w:rPrChange>
        </w:rPr>
        <w:t>Var != 0)</w:t>
      </w:r>
    </w:p>
    <w:p w:rsidR="00743B33" w:rsidRPr="00743B33" w:rsidRDefault="00743B33">
      <w:pPr>
        <w:ind w:left="540"/>
        <w:jc w:val="both"/>
        <w:rPr>
          <w:rFonts w:ascii="Calibri" w:hAnsi="Calibri"/>
          <w:sz w:val="20"/>
          <w:szCs w:val="20"/>
          <w:rPrChange w:id="20075" w:author="Author">
            <w:rPr>
              <w:rFonts w:ascii="Trebuchet MS" w:hAnsi="Trebuchet MS"/>
              <w:sz w:val="20"/>
              <w:szCs w:val="20"/>
            </w:rPr>
          </w:rPrChange>
        </w:rPr>
      </w:pPr>
    </w:p>
    <w:p w:rsidR="00743B33" w:rsidRPr="00743B33" w:rsidRDefault="00D20E06">
      <w:pPr>
        <w:ind w:left="540"/>
        <w:jc w:val="both"/>
        <w:rPr>
          <w:rFonts w:ascii="Calibri" w:hAnsi="Calibri"/>
          <w:sz w:val="20"/>
          <w:szCs w:val="20"/>
          <w:lang w:val="en-US"/>
          <w:rPrChange w:id="20076" w:author="Author">
            <w:rPr>
              <w:rFonts w:ascii="Trebuchet MS" w:hAnsi="Trebuchet MS"/>
              <w:sz w:val="20"/>
              <w:szCs w:val="20"/>
              <w:lang w:val="en-US"/>
            </w:rPr>
          </w:rPrChange>
        </w:rPr>
      </w:pPr>
      <w:del w:id="20077" w:author="Author">
        <w:r>
          <w:rPr>
            <w:rFonts w:ascii="Calibri" w:hAnsi="Calibri"/>
            <w:sz w:val="20"/>
            <w:szCs w:val="20"/>
            <w:lang w:val="en-US"/>
            <w:rPrChange w:id="20078" w:author="Author">
              <w:rPr>
                <w:rFonts w:ascii="Trebuchet MS" w:hAnsi="Trebuchet MS"/>
                <w:sz w:val="20"/>
                <w:szCs w:val="20"/>
                <w:lang w:val="en-US"/>
              </w:rPr>
            </w:rPrChange>
          </w:rPr>
          <w:delText>/*</w:delText>
        </w:r>
      </w:del>
      <w:ins w:id="20079" w:author="Author">
        <w:r>
          <w:rPr>
            <w:rFonts w:ascii="Calibri" w:hAnsi="Calibri"/>
            <w:sz w:val="20"/>
            <w:szCs w:val="20"/>
            <w:lang w:val="en-US"/>
          </w:rPr>
          <w:t>//</w:t>
        </w:r>
      </w:ins>
      <w:r>
        <w:rPr>
          <w:rFonts w:ascii="Calibri" w:hAnsi="Calibri"/>
          <w:sz w:val="20"/>
          <w:szCs w:val="20"/>
          <w:lang w:val="en-US"/>
          <w:rPrChange w:id="20080" w:author="Author">
            <w:rPr>
              <w:rFonts w:ascii="Trebuchet MS" w:hAnsi="Trebuchet MS"/>
              <w:sz w:val="20"/>
              <w:szCs w:val="20"/>
              <w:lang w:val="en-US"/>
            </w:rPr>
          </w:rPrChange>
        </w:rPr>
        <w:t xml:space="preserve"> Not compliant</w:t>
      </w:r>
      <w:del w:id="20081" w:author="Author">
        <w:r>
          <w:rPr>
            <w:rFonts w:ascii="Calibri" w:hAnsi="Calibri"/>
            <w:sz w:val="20"/>
            <w:szCs w:val="20"/>
            <w:lang w:val="en-US"/>
            <w:rPrChange w:id="20082" w:author="Author">
              <w:rPr>
                <w:rFonts w:ascii="Trebuchet MS" w:hAnsi="Trebuchet MS"/>
                <w:sz w:val="20"/>
                <w:szCs w:val="20"/>
                <w:lang w:val="en-US"/>
              </w:rPr>
            </w:rPrChange>
          </w:rPr>
          <w:delText xml:space="preserve"> */</w:delText>
        </w:r>
      </w:del>
    </w:p>
    <w:p w:rsidR="00743B33" w:rsidRPr="00743B33" w:rsidRDefault="00D20E06">
      <w:pPr>
        <w:ind w:left="540"/>
        <w:jc w:val="both"/>
        <w:rPr>
          <w:rFonts w:ascii="Calibri" w:hAnsi="Calibri" w:cs="Courier New"/>
          <w:sz w:val="20"/>
          <w:szCs w:val="20"/>
          <w:rPrChange w:id="20083" w:author="Author">
            <w:rPr>
              <w:rFonts w:ascii="Courier New" w:hAnsi="Courier New" w:cs="Courier New"/>
              <w:sz w:val="20"/>
              <w:szCs w:val="20"/>
            </w:rPr>
          </w:rPrChange>
        </w:rPr>
      </w:pPr>
      <w:r>
        <w:rPr>
          <w:rFonts w:ascii="Calibri" w:hAnsi="Calibri" w:cs="Courier New"/>
          <w:sz w:val="20"/>
          <w:szCs w:val="20"/>
          <w:rPrChange w:id="20084" w:author="Author">
            <w:rPr>
              <w:rFonts w:ascii="Courier New" w:hAnsi="Courier New" w:cs="Courier New"/>
              <w:sz w:val="20"/>
              <w:szCs w:val="20"/>
            </w:rPr>
          </w:rPrChange>
        </w:rPr>
        <w:t>if(Spi</w:t>
      </w:r>
      <w:del w:id="20085" w:author="Author">
        <w:r>
          <w:rPr>
            <w:rFonts w:ascii="Calibri" w:hAnsi="Calibri" w:cs="Courier New"/>
            <w:sz w:val="20"/>
            <w:szCs w:val="20"/>
            <w:rPrChange w:id="20086" w:author="Author">
              <w:rPr>
                <w:rFonts w:ascii="Courier New" w:hAnsi="Courier New" w:cs="Courier New"/>
                <w:sz w:val="20"/>
                <w:szCs w:val="20"/>
              </w:rPr>
            </w:rPrChange>
          </w:rPr>
          <w:delText>_</w:delText>
        </w:r>
      </w:del>
      <w:r>
        <w:rPr>
          <w:rFonts w:ascii="Calibri" w:hAnsi="Calibri" w:cs="Courier New"/>
          <w:sz w:val="20"/>
          <w:szCs w:val="20"/>
          <w:rPrChange w:id="20087" w:author="Author">
            <w:rPr>
              <w:rFonts w:ascii="Courier New" w:hAnsi="Courier New" w:cs="Courier New"/>
              <w:sz w:val="20"/>
              <w:szCs w:val="20"/>
            </w:rPr>
          </w:rPrChange>
        </w:rPr>
        <w:t>Var&gt;10)</w:t>
      </w:r>
    </w:p>
    <w:p w:rsidR="00743B33" w:rsidRPr="00743B33" w:rsidRDefault="00D20E06">
      <w:pPr>
        <w:ind w:left="540"/>
        <w:jc w:val="both"/>
        <w:rPr>
          <w:rFonts w:ascii="Calibri" w:hAnsi="Calibri" w:cs="Courier New"/>
          <w:sz w:val="20"/>
          <w:szCs w:val="20"/>
          <w:rPrChange w:id="20088" w:author="Author">
            <w:rPr>
              <w:rFonts w:ascii="Courier New" w:hAnsi="Courier New" w:cs="Courier New"/>
              <w:sz w:val="20"/>
              <w:szCs w:val="20"/>
            </w:rPr>
          </w:rPrChange>
        </w:rPr>
      </w:pPr>
      <w:r>
        <w:rPr>
          <w:rFonts w:ascii="Calibri" w:hAnsi="Calibri" w:cs="Courier New"/>
          <w:sz w:val="20"/>
          <w:szCs w:val="20"/>
          <w:rPrChange w:id="20089" w:author="Author">
            <w:rPr>
              <w:rFonts w:ascii="Courier New" w:hAnsi="Courier New" w:cs="Courier New"/>
              <w:sz w:val="20"/>
              <w:szCs w:val="20"/>
            </w:rPr>
          </w:rPrChange>
        </w:rPr>
        <w:t>while(Spi</w:t>
      </w:r>
      <w:del w:id="20090" w:author="Author">
        <w:r>
          <w:rPr>
            <w:rFonts w:ascii="Calibri" w:hAnsi="Calibri" w:cs="Courier New"/>
            <w:sz w:val="20"/>
            <w:szCs w:val="20"/>
            <w:rPrChange w:id="20091" w:author="Author">
              <w:rPr>
                <w:rFonts w:ascii="Courier New" w:hAnsi="Courier New" w:cs="Courier New"/>
                <w:sz w:val="20"/>
                <w:szCs w:val="20"/>
              </w:rPr>
            </w:rPrChange>
          </w:rPr>
          <w:delText>_</w:delText>
        </w:r>
      </w:del>
      <w:r>
        <w:rPr>
          <w:rFonts w:ascii="Calibri" w:hAnsi="Calibri" w:cs="Courier New"/>
          <w:sz w:val="20"/>
          <w:szCs w:val="20"/>
          <w:rPrChange w:id="20092" w:author="Author">
            <w:rPr>
              <w:rFonts w:ascii="Courier New" w:hAnsi="Courier New" w:cs="Courier New"/>
              <w:sz w:val="20"/>
              <w:szCs w:val="20"/>
            </w:rPr>
          </w:rPrChange>
        </w:rPr>
        <w:t>Var!=0)</w:t>
      </w:r>
    </w:p>
    <w:p w:rsidR="00743B33" w:rsidRPr="00743B33" w:rsidRDefault="00743B33">
      <w:pPr>
        <w:ind w:left="540"/>
        <w:jc w:val="both"/>
        <w:rPr>
          <w:rFonts w:ascii="Calibri" w:hAnsi="Calibri"/>
          <w:sz w:val="20"/>
          <w:szCs w:val="20"/>
          <w:lang w:val="en-US"/>
          <w:rPrChange w:id="20093"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094" w:author="Author">
            <w:rPr>
              <w:rFonts w:ascii="Trebuchet MS" w:hAnsi="Trebuchet MS"/>
              <w:b/>
              <w:lang w:val="en-US"/>
            </w:rPr>
          </w:rPrChange>
        </w:rPr>
      </w:pPr>
      <w:r>
        <w:rPr>
          <w:rFonts w:ascii="Calibri" w:hAnsi="Calibri"/>
          <w:b/>
          <w:sz w:val="20"/>
          <w:szCs w:val="20"/>
          <w:rPrChange w:id="20095" w:author="Author">
            <w:rPr>
              <w:rFonts w:ascii="Trebuchet MS" w:hAnsi="Trebuchet MS"/>
              <w:b/>
            </w:rPr>
          </w:rPrChange>
        </w:rPr>
        <w:t>Rationale</w:t>
      </w:r>
      <w:r>
        <w:rPr>
          <w:rFonts w:ascii="Calibri" w:hAnsi="Calibri"/>
          <w:b/>
          <w:sz w:val="20"/>
          <w:szCs w:val="20"/>
          <w:lang w:val="en-US"/>
          <w:rPrChange w:id="20096" w:author="Author">
            <w:rPr>
              <w:rFonts w:ascii="Trebuchet MS" w:hAnsi="Trebuchet MS"/>
              <w:b/>
              <w:lang w:val="en-US"/>
            </w:rPr>
          </w:rPrChange>
        </w:rPr>
        <w:t xml:space="preserve">: </w:t>
      </w:r>
    </w:p>
    <w:p w:rsidR="00743B33" w:rsidRPr="00743B33" w:rsidRDefault="00D20E06">
      <w:pPr>
        <w:ind w:left="540"/>
        <w:jc w:val="both"/>
        <w:rPr>
          <w:rFonts w:ascii="Calibri" w:hAnsi="Calibri"/>
          <w:sz w:val="20"/>
          <w:szCs w:val="20"/>
          <w:rPrChange w:id="20097" w:author="Author">
            <w:rPr>
              <w:rFonts w:ascii="Trebuchet MS" w:hAnsi="Trebuchet MS"/>
              <w:sz w:val="20"/>
              <w:szCs w:val="20"/>
            </w:rPr>
          </w:rPrChange>
        </w:rPr>
      </w:pPr>
      <w:r>
        <w:rPr>
          <w:rFonts w:ascii="Calibri" w:hAnsi="Calibri"/>
          <w:sz w:val="20"/>
          <w:szCs w:val="20"/>
          <w:rPrChange w:id="20098" w:author="Author">
            <w:rPr>
              <w:rFonts w:ascii="Trebuchet MS" w:hAnsi="Trebuchet MS"/>
              <w:sz w:val="20"/>
              <w:szCs w:val="20"/>
            </w:rPr>
          </w:rPrChange>
        </w:rPr>
        <w:t>Readability</w:t>
      </w:r>
    </w:p>
    <w:p w:rsidR="00743B33" w:rsidRPr="00743B33" w:rsidRDefault="00743B33">
      <w:pPr>
        <w:ind w:left="540"/>
        <w:jc w:val="both"/>
        <w:rPr>
          <w:rFonts w:ascii="Calibri" w:hAnsi="Calibri"/>
          <w:sz w:val="20"/>
          <w:szCs w:val="20"/>
          <w:lang w:val="en-US"/>
          <w:rPrChange w:id="20099" w:author="Author">
            <w:rPr>
              <w:rFonts w:ascii="Trebuchet MS" w:hAnsi="Trebuchet MS"/>
              <w:lang w:val="en-US"/>
            </w:rPr>
          </w:rPrChange>
        </w:rPr>
      </w:pPr>
    </w:p>
    <w:p w:rsidR="00743B33" w:rsidRDefault="00D20E06">
      <w:pPr>
        <w:pStyle w:val="Heading3"/>
      </w:pPr>
      <w:bookmarkStart w:id="20100" w:name="_Toc294795163"/>
      <w:bookmarkStart w:id="20101" w:name="_Toc301956879"/>
      <w:bookmarkStart w:id="20102" w:name="_Toc301960007"/>
      <w:bookmarkStart w:id="20103" w:name="_Toc301960481"/>
      <w:bookmarkStart w:id="20104" w:name="_Toc301960643"/>
      <w:bookmarkStart w:id="20105" w:name="_Toc409602446"/>
      <w:bookmarkStart w:id="20106" w:name="_Toc430267107"/>
      <w:bookmarkStart w:id="20107" w:name="_Toc491674246"/>
      <w:r>
        <w:t>Style_Format_00</w:t>
      </w:r>
      <w:bookmarkEnd w:id="20100"/>
      <w:bookmarkEnd w:id="20101"/>
      <w:bookmarkEnd w:id="20102"/>
      <w:bookmarkEnd w:id="20103"/>
      <w:bookmarkEnd w:id="20104"/>
      <w:bookmarkEnd w:id="20105"/>
      <w:r>
        <w:t>8 ([1] Clause 5.4.7 - table 1 - 1g)</w:t>
      </w:r>
      <w:bookmarkEnd w:id="20106"/>
      <w:bookmarkEnd w:id="20107"/>
    </w:p>
    <w:p w:rsidR="00743B33" w:rsidRPr="00743B33" w:rsidRDefault="00D20E06">
      <w:pPr>
        <w:ind w:left="540"/>
        <w:jc w:val="both"/>
        <w:rPr>
          <w:rFonts w:ascii="Calibri" w:hAnsi="Calibri"/>
          <w:b/>
          <w:sz w:val="20"/>
          <w:szCs w:val="20"/>
          <w:lang w:val="en-US"/>
          <w:rPrChange w:id="20108" w:author="Author">
            <w:rPr>
              <w:rFonts w:ascii="Trebuchet MS" w:hAnsi="Trebuchet MS"/>
              <w:b/>
              <w:lang w:val="en-US"/>
            </w:rPr>
          </w:rPrChange>
        </w:rPr>
      </w:pPr>
      <w:r>
        <w:rPr>
          <w:rFonts w:ascii="Calibri" w:hAnsi="Calibri"/>
          <w:b/>
          <w:sz w:val="20"/>
          <w:szCs w:val="20"/>
          <w:rPrChange w:id="20109" w:author="Author">
            <w:rPr>
              <w:rFonts w:ascii="Trebuchet MS" w:hAnsi="Trebuchet MS"/>
              <w:b/>
            </w:rPr>
          </w:rPrChange>
        </w:rPr>
        <w:t>Rule</w:t>
      </w:r>
      <w:r>
        <w:rPr>
          <w:rFonts w:ascii="Calibri" w:hAnsi="Calibri"/>
          <w:b/>
          <w:sz w:val="20"/>
          <w:szCs w:val="20"/>
          <w:lang w:val="en-US"/>
          <w:rPrChange w:id="20110" w:author="Author">
            <w:rPr>
              <w:rFonts w:ascii="Trebuchet MS" w:hAnsi="Trebuchet MS"/>
              <w:b/>
              <w:lang w:val="en-US"/>
            </w:rPr>
          </w:rPrChange>
        </w:rPr>
        <w:t>:</w:t>
      </w:r>
    </w:p>
    <w:p w:rsidR="00743B33" w:rsidRDefault="00D20E06">
      <w:pPr>
        <w:ind w:left="540"/>
        <w:jc w:val="both"/>
        <w:rPr>
          <w:ins w:id="20111" w:author="Author"/>
          <w:del w:id="20112" w:author="Author"/>
          <w:rFonts w:ascii="Calibri" w:hAnsi="Calibri"/>
          <w:sz w:val="20"/>
          <w:szCs w:val="20"/>
        </w:rPr>
      </w:pPr>
      <w:ins w:id="20113" w:author="Author">
        <w:del w:id="20114" w:author="Author">
          <w:r>
            <w:rPr>
              <w:rFonts w:ascii="Calibri" w:hAnsi="Calibri"/>
              <w:sz w:val="20"/>
              <w:szCs w:val="20"/>
            </w:rPr>
            <w:delText>Spaces shall not be used around ‘.’, ‘-&gt;’operators.</w:delText>
          </w:r>
        </w:del>
      </w:ins>
    </w:p>
    <w:p w:rsidR="00743B33" w:rsidRPr="00743B33" w:rsidRDefault="00D20E06">
      <w:pPr>
        <w:ind w:left="540"/>
        <w:jc w:val="both"/>
        <w:rPr>
          <w:del w:id="20115" w:author="Author"/>
          <w:rFonts w:ascii="Calibri" w:hAnsi="Calibri"/>
          <w:sz w:val="20"/>
          <w:szCs w:val="20"/>
          <w:rPrChange w:id="20116" w:author="Author">
            <w:rPr>
              <w:del w:id="20117" w:author="Author"/>
              <w:rFonts w:ascii="Trebuchet MS" w:hAnsi="Trebuchet MS"/>
              <w:sz w:val="20"/>
              <w:szCs w:val="20"/>
            </w:rPr>
          </w:rPrChange>
        </w:rPr>
      </w:pPr>
      <w:ins w:id="20118" w:author="Author">
        <w:r>
          <w:rPr>
            <w:rFonts w:ascii="Calibri" w:hAnsi="Calibri"/>
            <w:sz w:val="20"/>
            <w:szCs w:val="20"/>
          </w:rPr>
          <w:t>Spaces shall not be used between unary operators and operands. Unary operators: ‘++’, ‘--’, ‘~’, ‘!’.</w:t>
        </w:r>
      </w:ins>
      <w:del w:id="20119" w:author="Author">
        <w:r>
          <w:rPr>
            <w:rFonts w:ascii="Calibri" w:hAnsi="Calibri"/>
            <w:sz w:val="20"/>
            <w:szCs w:val="20"/>
            <w:rPrChange w:id="20120" w:author="Author">
              <w:rPr>
                <w:rFonts w:ascii="Trebuchet MS" w:hAnsi="Trebuchet MS"/>
                <w:sz w:val="20"/>
                <w:szCs w:val="20"/>
              </w:rPr>
            </w:rPrChange>
          </w:rPr>
          <w:delText>Spaces shall not be used around ‘.’, ‘-&gt;’operators.</w:delText>
        </w:r>
      </w:del>
    </w:p>
    <w:p w:rsidR="00743B33" w:rsidRPr="00743B33" w:rsidRDefault="00D20E06">
      <w:pPr>
        <w:ind w:left="540"/>
        <w:jc w:val="both"/>
        <w:rPr>
          <w:del w:id="20121" w:author="Author"/>
          <w:rFonts w:ascii="Calibri" w:hAnsi="Calibri"/>
          <w:sz w:val="20"/>
          <w:szCs w:val="20"/>
          <w:rPrChange w:id="20122" w:author="Author">
            <w:rPr>
              <w:del w:id="20123" w:author="Author"/>
              <w:rFonts w:ascii="Trebuchet MS" w:hAnsi="Trebuchet MS"/>
              <w:sz w:val="20"/>
              <w:szCs w:val="20"/>
            </w:rPr>
          </w:rPrChange>
        </w:rPr>
      </w:pPr>
      <w:del w:id="20124" w:author="Author">
        <w:r>
          <w:rPr>
            <w:rFonts w:ascii="Calibri" w:hAnsi="Calibri"/>
            <w:sz w:val="20"/>
            <w:szCs w:val="20"/>
            <w:rPrChange w:id="20125" w:author="Author">
              <w:rPr>
                <w:rFonts w:ascii="Trebuchet MS" w:hAnsi="Trebuchet MS"/>
                <w:sz w:val="20"/>
                <w:szCs w:val="20"/>
              </w:rPr>
            </w:rPrChange>
          </w:rPr>
          <w:delText xml:space="preserve">Spaces shall not be used between unary </w:delText>
        </w:r>
        <w:r>
          <w:rPr>
            <w:rFonts w:ascii="Calibri" w:hAnsi="Calibri"/>
            <w:sz w:val="20"/>
            <w:szCs w:val="20"/>
            <w:rPrChange w:id="20126" w:author="Author">
              <w:rPr>
                <w:rFonts w:ascii="Trebuchet MS" w:hAnsi="Trebuchet MS"/>
                <w:sz w:val="20"/>
                <w:szCs w:val="20"/>
              </w:rPr>
            </w:rPrChange>
          </w:rPr>
          <w:delText>operators and operands.</w:delText>
        </w:r>
      </w:del>
    </w:p>
    <w:p w:rsidR="00743B33" w:rsidRPr="00743B33" w:rsidRDefault="00D20E06">
      <w:pPr>
        <w:ind w:left="540"/>
        <w:jc w:val="both"/>
        <w:rPr>
          <w:rFonts w:ascii="Calibri" w:hAnsi="Calibri"/>
          <w:sz w:val="20"/>
          <w:szCs w:val="20"/>
          <w:rPrChange w:id="20127" w:author="Author">
            <w:rPr>
              <w:rFonts w:ascii="Trebuchet MS" w:hAnsi="Trebuchet MS"/>
              <w:sz w:val="20"/>
              <w:szCs w:val="20"/>
            </w:rPr>
          </w:rPrChange>
        </w:rPr>
      </w:pPr>
      <w:del w:id="20128" w:author="Author">
        <w:r>
          <w:rPr>
            <w:rFonts w:ascii="Calibri" w:hAnsi="Calibri"/>
            <w:sz w:val="20"/>
            <w:szCs w:val="20"/>
            <w:rPrChange w:id="20129" w:author="Author">
              <w:rPr>
                <w:rFonts w:ascii="Trebuchet MS" w:hAnsi="Trebuchet MS"/>
                <w:sz w:val="20"/>
                <w:szCs w:val="20"/>
              </w:rPr>
            </w:rPrChange>
          </w:rPr>
          <w:delText>Unary operators: ‘++’, ‘--’, ‘~’, ‘!’ ‘&amp;’ (address of), ‘*’ (pointer).</w:delText>
        </w:r>
      </w:del>
      <w:r>
        <w:rPr>
          <w:rFonts w:ascii="Calibri" w:hAnsi="Calibri"/>
          <w:sz w:val="20"/>
          <w:szCs w:val="20"/>
          <w:rPrChange w:id="20130" w:author="Author">
            <w:rPr>
              <w:rFonts w:ascii="Trebuchet MS" w:hAnsi="Trebuchet MS"/>
              <w:sz w:val="20"/>
              <w:szCs w:val="20"/>
            </w:rPr>
          </w:rPrChange>
        </w:rPr>
        <w:t xml:space="preserve"> </w:t>
      </w:r>
    </w:p>
    <w:p w:rsidR="00743B33" w:rsidRPr="00743B33" w:rsidRDefault="00743B33">
      <w:pPr>
        <w:ind w:left="540"/>
        <w:jc w:val="both"/>
        <w:rPr>
          <w:rFonts w:ascii="Calibri" w:hAnsi="Calibri"/>
          <w:sz w:val="20"/>
          <w:szCs w:val="20"/>
          <w:lang w:val="en-US"/>
          <w:rPrChange w:id="20131"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132" w:author="Author">
            <w:rPr>
              <w:rFonts w:ascii="Trebuchet MS" w:hAnsi="Trebuchet MS"/>
              <w:b/>
              <w:lang w:val="en-US"/>
            </w:rPr>
          </w:rPrChange>
        </w:rPr>
      </w:pPr>
      <w:r>
        <w:rPr>
          <w:rFonts w:ascii="Calibri" w:hAnsi="Calibri"/>
          <w:b/>
          <w:sz w:val="20"/>
          <w:szCs w:val="20"/>
          <w:rPrChange w:id="20133" w:author="Author">
            <w:rPr>
              <w:rFonts w:ascii="Trebuchet MS" w:hAnsi="Trebuchet MS"/>
              <w:b/>
            </w:rPr>
          </w:rPrChange>
        </w:rPr>
        <w:t>Example</w:t>
      </w:r>
      <w:r>
        <w:rPr>
          <w:rFonts w:ascii="Calibri" w:hAnsi="Calibri"/>
          <w:b/>
          <w:sz w:val="20"/>
          <w:szCs w:val="20"/>
          <w:lang w:val="en-US"/>
          <w:rPrChange w:id="20134" w:author="Author">
            <w:rPr>
              <w:rFonts w:ascii="Trebuchet MS" w:hAnsi="Trebuchet MS"/>
              <w:b/>
              <w:lang w:val="en-US"/>
            </w:rPr>
          </w:rPrChange>
        </w:rPr>
        <w:t>:</w:t>
      </w:r>
    </w:p>
    <w:p w:rsidR="00743B33" w:rsidRDefault="00D20E06">
      <w:pPr>
        <w:ind w:left="540"/>
        <w:jc w:val="both"/>
        <w:rPr>
          <w:ins w:id="20135" w:author="Author"/>
          <w:rFonts w:ascii="Calibri" w:hAnsi="Calibri"/>
          <w:sz w:val="20"/>
          <w:szCs w:val="20"/>
          <w:lang w:val="en-US"/>
        </w:rPr>
      </w:pPr>
      <w:ins w:id="20136" w:author="Author">
        <w:r>
          <w:rPr>
            <w:rFonts w:ascii="Calibri" w:hAnsi="Calibri"/>
            <w:sz w:val="20"/>
            <w:szCs w:val="20"/>
            <w:lang w:val="en-US"/>
          </w:rPr>
          <w:t>// Compliant</w:t>
        </w:r>
      </w:ins>
    </w:p>
    <w:p w:rsidR="00743B33" w:rsidRDefault="00D20E06">
      <w:pPr>
        <w:ind w:left="540"/>
        <w:jc w:val="both"/>
        <w:rPr>
          <w:ins w:id="20137" w:author="Author"/>
          <w:del w:id="20138" w:author="Author"/>
          <w:rFonts w:ascii="Calibri" w:hAnsi="Calibri"/>
          <w:sz w:val="20"/>
          <w:szCs w:val="20"/>
          <w:lang w:val="en-US"/>
        </w:rPr>
      </w:pPr>
      <w:ins w:id="20139" w:author="Author">
        <w:del w:id="20140" w:author="Author">
          <w:r>
            <w:rPr>
              <w:rFonts w:ascii="Calibri" w:hAnsi="Calibri"/>
              <w:sz w:val="20"/>
              <w:szCs w:val="20"/>
              <w:lang w:val="en-US"/>
            </w:rPr>
            <w:delText>SpiStaticCfg.Addr</w:delText>
          </w:r>
        </w:del>
      </w:ins>
    </w:p>
    <w:p w:rsidR="00743B33" w:rsidRDefault="00D20E06">
      <w:pPr>
        <w:ind w:left="540"/>
        <w:jc w:val="both"/>
        <w:rPr>
          <w:ins w:id="20141" w:author="Author"/>
          <w:del w:id="20142" w:author="Author"/>
          <w:rFonts w:ascii="Calibri" w:hAnsi="Calibri"/>
          <w:sz w:val="20"/>
          <w:szCs w:val="20"/>
          <w:lang w:val="en-US"/>
        </w:rPr>
      </w:pPr>
      <w:ins w:id="20143" w:author="Author">
        <w:del w:id="20144" w:author="Author">
          <w:r>
            <w:rPr>
              <w:rFonts w:ascii="Calibri" w:hAnsi="Calibri"/>
              <w:sz w:val="20"/>
              <w:szCs w:val="20"/>
              <w:lang w:val="en-US"/>
            </w:rPr>
            <w:delText>SpiStaticCfg-&gt;Addr</w:delText>
          </w:r>
        </w:del>
      </w:ins>
    </w:p>
    <w:p w:rsidR="00743B33" w:rsidRDefault="00D20E06">
      <w:pPr>
        <w:ind w:left="540"/>
        <w:jc w:val="both"/>
        <w:rPr>
          <w:ins w:id="20145" w:author="Author"/>
          <w:rFonts w:ascii="Calibri" w:hAnsi="Calibri"/>
          <w:sz w:val="20"/>
          <w:szCs w:val="20"/>
          <w:lang w:val="en-US"/>
        </w:rPr>
      </w:pPr>
      <w:ins w:id="20146" w:author="Author">
        <w:r>
          <w:rPr>
            <w:rFonts w:ascii="Calibri" w:hAnsi="Calibri"/>
            <w:sz w:val="20"/>
            <w:szCs w:val="20"/>
            <w:lang w:val="en-US"/>
          </w:rPr>
          <w:t>SpiRxCntr++;</w:t>
        </w:r>
      </w:ins>
    </w:p>
    <w:p w:rsidR="00743B33" w:rsidRDefault="00743B33">
      <w:pPr>
        <w:ind w:left="540"/>
        <w:jc w:val="both"/>
        <w:rPr>
          <w:ins w:id="20147" w:author="Author"/>
          <w:rFonts w:ascii="Calibri" w:hAnsi="Calibri"/>
          <w:sz w:val="20"/>
          <w:szCs w:val="20"/>
          <w:lang w:val="en-US"/>
        </w:rPr>
      </w:pPr>
    </w:p>
    <w:p w:rsidR="00743B33" w:rsidRDefault="00D20E06">
      <w:pPr>
        <w:ind w:left="540"/>
        <w:jc w:val="both"/>
        <w:rPr>
          <w:ins w:id="20148" w:author="Author"/>
          <w:rFonts w:ascii="Calibri" w:hAnsi="Calibri"/>
          <w:sz w:val="20"/>
          <w:szCs w:val="20"/>
          <w:lang w:val="en-US"/>
        </w:rPr>
      </w:pPr>
      <w:ins w:id="20149" w:author="Author">
        <w:r>
          <w:rPr>
            <w:rFonts w:ascii="Calibri" w:hAnsi="Calibri"/>
            <w:sz w:val="20"/>
            <w:szCs w:val="20"/>
            <w:lang w:val="en-US"/>
          </w:rPr>
          <w:t>// Not compliant</w:t>
        </w:r>
      </w:ins>
    </w:p>
    <w:p w:rsidR="00743B33" w:rsidRDefault="00D20E06">
      <w:pPr>
        <w:ind w:left="540"/>
        <w:jc w:val="both"/>
        <w:rPr>
          <w:ins w:id="20150" w:author="Author"/>
          <w:del w:id="20151" w:author="Author"/>
          <w:rFonts w:ascii="Calibri" w:hAnsi="Calibri"/>
          <w:sz w:val="20"/>
          <w:szCs w:val="20"/>
          <w:lang w:val="en-US"/>
        </w:rPr>
      </w:pPr>
      <w:ins w:id="20152" w:author="Author">
        <w:del w:id="20153" w:author="Author">
          <w:r>
            <w:rPr>
              <w:rFonts w:ascii="Calibri" w:hAnsi="Calibri"/>
              <w:sz w:val="20"/>
              <w:szCs w:val="20"/>
              <w:lang w:val="en-US"/>
            </w:rPr>
            <w:delText>SpiStaticCfg . Addr</w:delText>
          </w:r>
        </w:del>
      </w:ins>
    </w:p>
    <w:p w:rsidR="00743B33" w:rsidRDefault="00D20E06">
      <w:pPr>
        <w:ind w:left="540"/>
        <w:jc w:val="both"/>
        <w:rPr>
          <w:ins w:id="20154" w:author="Author"/>
          <w:del w:id="20155" w:author="Author"/>
          <w:rFonts w:ascii="Calibri" w:hAnsi="Calibri"/>
          <w:sz w:val="20"/>
          <w:szCs w:val="20"/>
          <w:lang w:val="en-US"/>
        </w:rPr>
      </w:pPr>
      <w:ins w:id="20156" w:author="Author">
        <w:del w:id="20157" w:author="Author">
          <w:r>
            <w:rPr>
              <w:rFonts w:ascii="Calibri" w:hAnsi="Calibri"/>
              <w:sz w:val="20"/>
              <w:szCs w:val="20"/>
              <w:lang w:val="en-US"/>
            </w:rPr>
            <w:delText>SpiStaticCfg -&gt; Addr</w:delText>
          </w:r>
        </w:del>
      </w:ins>
    </w:p>
    <w:p w:rsidR="00743B33" w:rsidRDefault="00D20E06">
      <w:pPr>
        <w:ind w:left="540"/>
        <w:jc w:val="both"/>
        <w:rPr>
          <w:ins w:id="20158" w:author="Author"/>
          <w:rFonts w:ascii="Calibri" w:hAnsi="Calibri"/>
          <w:sz w:val="20"/>
          <w:szCs w:val="20"/>
          <w:lang w:val="en-US"/>
        </w:rPr>
      </w:pPr>
      <w:ins w:id="20159" w:author="Author">
        <w:r>
          <w:rPr>
            <w:rFonts w:ascii="Calibri" w:hAnsi="Calibri"/>
            <w:sz w:val="20"/>
            <w:szCs w:val="20"/>
            <w:lang w:val="en-US"/>
          </w:rPr>
          <w:t>SpiRxCntr ++;</w:t>
        </w:r>
      </w:ins>
    </w:p>
    <w:p w:rsidR="00743B33" w:rsidRPr="00743B33" w:rsidRDefault="00D20E06">
      <w:pPr>
        <w:ind w:left="540"/>
        <w:jc w:val="both"/>
        <w:rPr>
          <w:del w:id="20160" w:author="Author"/>
          <w:rFonts w:ascii="Calibri" w:hAnsi="Calibri"/>
          <w:sz w:val="20"/>
          <w:szCs w:val="20"/>
          <w:lang w:val="en-US"/>
          <w:rPrChange w:id="20161" w:author="Author">
            <w:rPr>
              <w:del w:id="20162" w:author="Author"/>
              <w:rFonts w:ascii="Trebuchet MS" w:hAnsi="Trebuchet MS"/>
              <w:sz w:val="20"/>
              <w:szCs w:val="20"/>
              <w:lang w:val="en-US"/>
            </w:rPr>
          </w:rPrChange>
        </w:rPr>
      </w:pPr>
      <w:del w:id="20163" w:author="Author">
        <w:r>
          <w:rPr>
            <w:rFonts w:ascii="Calibri" w:hAnsi="Calibri"/>
            <w:sz w:val="20"/>
            <w:szCs w:val="20"/>
            <w:lang w:val="en-US"/>
            <w:rPrChange w:id="20164" w:author="Author">
              <w:rPr>
                <w:rFonts w:ascii="Trebuchet MS" w:hAnsi="Trebuchet MS"/>
                <w:sz w:val="20"/>
                <w:szCs w:val="20"/>
                <w:lang w:val="en-US"/>
              </w:rPr>
            </w:rPrChange>
          </w:rPr>
          <w:delText>/*</w:delText>
        </w:r>
      </w:del>
      <w:ins w:id="20165" w:author="Author">
        <w:del w:id="20166" w:author="Author">
          <w:r>
            <w:rPr>
              <w:rFonts w:ascii="Calibri" w:hAnsi="Calibri"/>
              <w:sz w:val="20"/>
              <w:szCs w:val="20"/>
              <w:lang w:val="en-US"/>
            </w:rPr>
            <w:delText>//</w:delText>
          </w:r>
        </w:del>
      </w:ins>
      <w:del w:id="20167" w:author="Author">
        <w:r>
          <w:rPr>
            <w:rFonts w:ascii="Calibri" w:hAnsi="Calibri"/>
            <w:sz w:val="20"/>
            <w:szCs w:val="20"/>
            <w:lang w:val="en-US"/>
            <w:rPrChange w:id="20168" w:author="Author">
              <w:rPr>
                <w:rFonts w:ascii="Trebuchet MS" w:hAnsi="Trebuchet MS"/>
                <w:sz w:val="20"/>
                <w:szCs w:val="20"/>
                <w:lang w:val="en-US"/>
              </w:rPr>
            </w:rPrChange>
          </w:rPr>
          <w:delText xml:space="preserve"> Compliant */</w:delText>
        </w:r>
      </w:del>
    </w:p>
    <w:p w:rsidR="00743B33" w:rsidRPr="00743B33" w:rsidRDefault="00D20E06">
      <w:pPr>
        <w:pStyle w:val="CodeBlock"/>
        <w:ind w:left="540"/>
        <w:jc w:val="both"/>
        <w:rPr>
          <w:del w:id="20169" w:author="Author"/>
          <w:rFonts w:ascii="Calibri" w:hAnsi="Calibri" w:cs="Courier New"/>
          <w:szCs w:val="20"/>
          <w:lang w:val="en-US"/>
          <w:rPrChange w:id="20170" w:author="Author">
            <w:rPr>
              <w:del w:id="20171" w:author="Author"/>
              <w:rFonts w:cs="Courier New"/>
              <w:szCs w:val="20"/>
              <w:lang w:val="en-US"/>
            </w:rPr>
          </w:rPrChange>
        </w:rPr>
      </w:pPr>
      <w:del w:id="20172" w:author="Author">
        <w:r>
          <w:rPr>
            <w:rFonts w:ascii="Calibri" w:hAnsi="Calibri" w:cs="Courier New"/>
            <w:szCs w:val="20"/>
            <w:lang w:val="en-US"/>
            <w:rPrChange w:id="20173" w:author="Author">
              <w:rPr>
                <w:rFonts w:cs="Courier New"/>
                <w:szCs w:val="20"/>
                <w:lang w:val="en-US"/>
              </w:rPr>
            </w:rPrChange>
          </w:rPr>
          <w:delText>Spi_StaticCfg.Addr</w:delText>
        </w:r>
      </w:del>
    </w:p>
    <w:p w:rsidR="00743B33" w:rsidRPr="00743B33" w:rsidRDefault="00D20E06">
      <w:pPr>
        <w:pStyle w:val="CodeBlock"/>
        <w:ind w:left="540"/>
        <w:jc w:val="both"/>
        <w:rPr>
          <w:del w:id="20174" w:author="Author"/>
          <w:rFonts w:ascii="Calibri" w:hAnsi="Calibri" w:cs="Courier New"/>
          <w:szCs w:val="20"/>
          <w:lang w:val="en-US"/>
          <w:rPrChange w:id="20175" w:author="Author">
            <w:rPr>
              <w:del w:id="20176" w:author="Author"/>
              <w:rFonts w:cs="Courier New"/>
              <w:szCs w:val="20"/>
              <w:lang w:val="en-US"/>
            </w:rPr>
          </w:rPrChange>
        </w:rPr>
      </w:pPr>
      <w:del w:id="20177" w:author="Author">
        <w:r>
          <w:rPr>
            <w:rFonts w:ascii="Calibri" w:hAnsi="Calibri" w:cs="Courier New"/>
            <w:szCs w:val="20"/>
            <w:lang w:val="en-US"/>
            <w:rPrChange w:id="20178" w:author="Author">
              <w:rPr>
                <w:rFonts w:cs="Courier New"/>
                <w:szCs w:val="20"/>
                <w:lang w:val="en-US"/>
              </w:rPr>
            </w:rPrChange>
          </w:rPr>
          <w:delText>Spi_StaticCfg-&gt;Addr</w:delText>
        </w:r>
      </w:del>
    </w:p>
    <w:p w:rsidR="00743B33" w:rsidRPr="00743B33" w:rsidRDefault="00D20E06">
      <w:pPr>
        <w:pStyle w:val="CodeBlock"/>
        <w:ind w:left="540"/>
        <w:jc w:val="both"/>
        <w:rPr>
          <w:del w:id="20179" w:author="Author"/>
          <w:rFonts w:ascii="Calibri" w:hAnsi="Calibri" w:cs="Courier New"/>
          <w:szCs w:val="20"/>
          <w:lang w:val="en-US"/>
          <w:rPrChange w:id="20180" w:author="Author">
            <w:rPr>
              <w:del w:id="20181" w:author="Author"/>
              <w:rFonts w:cs="Courier New"/>
              <w:szCs w:val="20"/>
              <w:lang w:val="en-US"/>
            </w:rPr>
          </w:rPrChange>
        </w:rPr>
      </w:pPr>
      <w:del w:id="20182" w:author="Author">
        <w:r>
          <w:rPr>
            <w:rFonts w:ascii="Calibri" w:hAnsi="Calibri" w:cs="Courier New"/>
            <w:szCs w:val="20"/>
            <w:lang w:val="en-US"/>
            <w:rPrChange w:id="20183" w:author="Author">
              <w:rPr>
                <w:rFonts w:cs="Courier New"/>
                <w:szCs w:val="20"/>
                <w:lang w:val="en-US"/>
              </w:rPr>
            </w:rPrChange>
          </w:rPr>
          <w:delText>Spi_RxCntr++;</w:delText>
        </w:r>
      </w:del>
    </w:p>
    <w:p w:rsidR="00743B33" w:rsidRPr="00743B33" w:rsidRDefault="00D20E06">
      <w:pPr>
        <w:pStyle w:val="CodeBlock"/>
        <w:ind w:left="540"/>
        <w:jc w:val="both"/>
        <w:rPr>
          <w:del w:id="20184" w:author="Author"/>
          <w:rFonts w:ascii="Calibri" w:hAnsi="Calibri" w:cs="Courier New"/>
          <w:szCs w:val="20"/>
          <w:lang w:val="en-US"/>
          <w:rPrChange w:id="20185" w:author="Author">
            <w:rPr>
              <w:del w:id="20186" w:author="Author"/>
              <w:rFonts w:cs="Courier New"/>
              <w:szCs w:val="20"/>
              <w:lang w:val="en-US"/>
            </w:rPr>
          </w:rPrChange>
        </w:rPr>
      </w:pPr>
      <w:del w:id="20187" w:author="Author">
        <w:r>
          <w:rPr>
            <w:rFonts w:ascii="Calibri" w:hAnsi="Calibri" w:cs="Courier New"/>
            <w:szCs w:val="20"/>
            <w:lang w:val="en-US"/>
            <w:rPrChange w:id="20188" w:author="Author">
              <w:rPr>
                <w:rFonts w:cs="Courier New"/>
                <w:szCs w:val="20"/>
                <w:lang w:val="en-US"/>
              </w:rPr>
            </w:rPrChange>
          </w:rPr>
          <w:delText>&amp;Spi_RxBuffer</w:delText>
        </w:r>
      </w:del>
    </w:p>
    <w:p w:rsidR="00743B33" w:rsidRPr="00743B33" w:rsidRDefault="00743B33">
      <w:pPr>
        <w:pStyle w:val="CodeBlock"/>
        <w:ind w:left="540"/>
        <w:jc w:val="both"/>
        <w:rPr>
          <w:del w:id="20189" w:author="Author"/>
          <w:rFonts w:ascii="Calibri" w:hAnsi="Calibri"/>
          <w:szCs w:val="20"/>
          <w:lang w:val="en-US"/>
          <w:rPrChange w:id="20190" w:author="Author">
            <w:rPr>
              <w:del w:id="20191" w:author="Author"/>
              <w:rFonts w:ascii="Trebuchet MS" w:hAnsi="Trebuchet MS"/>
              <w:szCs w:val="20"/>
              <w:lang w:val="en-US"/>
            </w:rPr>
          </w:rPrChange>
        </w:rPr>
      </w:pPr>
    </w:p>
    <w:p w:rsidR="00743B33" w:rsidRPr="00743B33" w:rsidRDefault="00D20E06">
      <w:pPr>
        <w:ind w:left="540"/>
        <w:jc w:val="both"/>
        <w:rPr>
          <w:del w:id="20192" w:author="Author"/>
          <w:rFonts w:ascii="Calibri" w:hAnsi="Calibri"/>
          <w:sz w:val="20"/>
          <w:szCs w:val="20"/>
          <w:lang w:val="en-US"/>
          <w:rPrChange w:id="20193" w:author="Author">
            <w:rPr>
              <w:del w:id="20194" w:author="Author"/>
              <w:rFonts w:ascii="Trebuchet MS" w:hAnsi="Trebuchet MS"/>
              <w:sz w:val="20"/>
              <w:szCs w:val="20"/>
              <w:lang w:val="en-US"/>
            </w:rPr>
          </w:rPrChange>
        </w:rPr>
      </w:pPr>
      <w:del w:id="20195" w:author="Author">
        <w:r>
          <w:rPr>
            <w:rFonts w:ascii="Calibri" w:hAnsi="Calibri"/>
            <w:sz w:val="20"/>
            <w:szCs w:val="20"/>
            <w:lang w:val="en-US"/>
            <w:rPrChange w:id="20196" w:author="Author">
              <w:rPr>
                <w:rFonts w:ascii="Trebuchet MS" w:hAnsi="Trebuchet MS"/>
                <w:sz w:val="20"/>
                <w:szCs w:val="20"/>
                <w:lang w:val="en-US"/>
              </w:rPr>
            </w:rPrChange>
          </w:rPr>
          <w:delText>/*</w:delText>
        </w:r>
      </w:del>
      <w:ins w:id="20197" w:author="Author">
        <w:del w:id="20198" w:author="Author">
          <w:r>
            <w:rPr>
              <w:rFonts w:ascii="Calibri" w:hAnsi="Calibri"/>
              <w:sz w:val="20"/>
              <w:szCs w:val="20"/>
              <w:lang w:val="en-US"/>
            </w:rPr>
            <w:delText>//</w:delText>
          </w:r>
        </w:del>
      </w:ins>
      <w:del w:id="20199" w:author="Author">
        <w:r>
          <w:rPr>
            <w:rFonts w:ascii="Calibri" w:hAnsi="Calibri"/>
            <w:sz w:val="20"/>
            <w:szCs w:val="20"/>
            <w:lang w:val="en-US"/>
            <w:rPrChange w:id="20200" w:author="Author">
              <w:rPr>
                <w:rFonts w:ascii="Trebuchet MS" w:hAnsi="Trebuchet MS"/>
                <w:sz w:val="20"/>
                <w:szCs w:val="20"/>
                <w:lang w:val="en-US"/>
              </w:rPr>
            </w:rPrChange>
          </w:rPr>
          <w:delText xml:space="preserve"> Not compliant */</w:delText>
        </w:r>
      </w:del>
    </w:p>
    <w:p w:rsidR="00743B33" w:rsidRPr="00743B33" w:rsidRDefault="00D20E06">
      <w:pPr>
        <w:pStyle w:val="CodeBlock"/>
        <w:ind w:left="540"/>
        <w:jc w:val="both"/>
        <w:rPr>
          <w:del w:id="20201" w:author="Author"/>
          <w:rFonts w:ascii="Calibri" w:hAnsi="Calibri" w:cs="Courier New"/>
          <w:szCs w:val="20"/>
          <w:lang w:val="en-US"/>
          <w:rPrChange w:id="20202" w:author="Author">
            <w:rPr>
              <w:del w:id="20203" w:author="Author"/>
              <w:rFonts w:cs="Courier New"/>
              <w:szCs w:val="20"/>
              <w:lang w:val="en-US"/>
            </w:rPr>
          </w:rPrChange>
        </w:rPr>
      </w:pPr>
      <w:del w:id="20204" w:author="Author">
        <w:r>
          <w:rPr>
            <w:rFonts w:ascii="Calibri" w:hAnsi="Calibri" w:cs="Courier New"/>
            <w:szCs w:val="20"/>
            <w:lang w:val="en-US"/>
            <w:rPrChange w:id="20205" w:author="Author">
              <w:rPr>
                <w:rFonts w:cs="Courier New"/>
                <w:szCs w:val="20"/>
                <w:lang w:val="en-US"/>
              </w:rPr>
            </w:rPrChange>
          </w:rPr>
          <w:delText>Spi_StaticCfg . Addr</w:delText>
        </w:r>
      </w:del>
    </w:p>
    <w:p w:rsidR="00743B33" w:rsidRPr="00743B33" w:rsidRDefault="00D20E06">
      <w:pPr>
        <w:pStyle w:val="CodeBlock"/>
        <w:ind w:left="540"/>
        <w:jc w:val="both"/>
        <w:rPr>
          <w:del w:id="20206" w:author="Author"/>
          <w:rFonts w:ascii="Calibri" w:hAnsi="Calibri" w:cs="Courier New"/>
          <w:szCs w:val="20"/>
          <w:lang w:val="en-US"/>
          <w:rPrChange w:id="20207" w:author="Author">
            <w:rPr>
              <w:del w:id="20208" w:author="Author"/>
              <w:rFonts w:cs="Courier New"/>
              <w:szCs w:val="20"/>
              <w:lang w:val="en-US"/>
            </w:rPr>
          </w:rPrChange>
        </w:rPr>
      </w:pPr>
      <w:del w:id="20209" w:author="Author">
        <w:r>
          <w:rPr>
            <w:rFonts w:ascii="Calibri" w:hAnsi="Calibri" w:cs="Courier New"/>
            <w:szCs w:val="20"/>
            <w:lang w:val="en-US"/>
            <w:rPrChange w:id="20210" w:author="Author">
              <w:rPr>
                <w:rFonts w:cs="Courier New"/>
                <w:szCs w:val="20"/>
                <w:lang w:val="en-US"/>
              </w:rPr>
            </w:rPrChange>
          </w:rPr>
          <w:delText>Spi_StaticCfg -&gt; Addr</w:delText>
        </w:r>
      </w:del>
    </w:p>
    <w:p w:rsidR="00743B33" w:rsidRPr="00743B33" w:rsidRDefault="00D20E06">
      <w:pPr>
        <w:pStyle w:val="CodeBlock"/>
        <w:ind w:left="540"/>
        <w:jc w:val="both"/>
        <w:rPr>
          <w:del w:id="20211" w:author="Author"/>
          <w:rFonts w:ascii="Calibri" w:hAnsi="Calibri" w:cs="Courier New"/>
          <w:szCs w:val="20"/>
          <w:lang w:val="en-US"/>
          <w:rPrChange w:id="20212" w:author="Author">
            <w:rPr>
              <w:del w:id="20213" w:author="Author"/>
              <w:rFonts w:cs="Courier New"/>
              <w:szCs w:val="20"/>
              <w:lang w:val="en-US"/>
            </w:rPr>
          </w:rPrChange>
        </w:rPr>
      </w:pPr>
      <w:del w:id="20214" w:author="Author">
        <w:r>
          <w:rPr>
            <w:rFonts w:ascii="Calibri" w:hAnsi="Calibri" w:cs="Courier New"/>
            <w:szCs w:val="20"/>
            <w:lang w:val="en-US"/>
            <w:rPrChange w:id="20215" w:author="Author">
              <w:rPr>
                <w:rFonts w:cs="Courier New"/>
                <w:szCs w:val="20"/>
                <w:lang w:val="en-US"/>
              </w:rPr>
            </w:rPrChange>
          </w:rPr>
          <w:delText>Spi_RxCntr ++;</w:delText>
        </w:r>
      </w:del>
    </w:p>
    <w:p w:rsidR="00743B33" w:rsidRPr="00743B33" w:rsidRDefault="00D20E06">
      <w:pPr>
        <w:pStyle w:val="CodeBlock"/>
        <w:ind w:left="540"/>
        <w:jc w:val="both"/>
        <w:rPr>
          <w:del w:id="20216" w:author="Author"/>
          <w:rFonts w:ascii="Calibri" w:hAnsi="Calibri" w:cs="Courier New"/>
          <w:color w:val="FF0000"/>
          <w:szCs w:val="20"/>
          <w:lang w:val="en-US"/>
          <w:rPrChange w:id="20217" w:author="Author">
            <w:rPr>
              <w:del w:id="20218" w:author="Author"/>
              <w:rFonts w:cs="Courier New"/>
              <w:color w:val="FF0000"/>
              <w:szCs w:val="20"/>
              <w:lang w:val="en-US"/>
            </w:rPr>
          </w:rPrChange>
        </w:rPr>
      </w:pPr>
      <w:del w:id="20219" w:author="Author">
        <w:r>
          <w:rPr>
            <w:rFonts w:ascii="Calibri" w:hAnsi="Calibri" w:cs="Courier New"/>
            <w:szCs w:val="20"/>
            <w:lang w:val="en-US"/>
            <w:rPrChange w:id="20220" w:author="Author">
              <w:rPr>
                <w:rFonts w:cs="Courier New"/>
                <w:szCs w:val="20"/>
                <w:lang w:val="en-US"/>
              </w:rPr>
            </w:rPrChange>
          </w:rPr>
          <w:delText>&amp; Spi_RxBuffer</w:delText>
        </w:r>
      </w:del>
    </w:p>
    <w:p w:rsidR="00743B33" w:rsidRPr="00743B33" w:rsidRDefault="00743B33">
      <w:pPr>
        <w:ind w:left="540"/>
        <w:jc w:val="both"/>
        <w:rPr>
          <w:rFonts w:ascii="Calibri" w:hAnsi="Calibri"/>
          <w:sz w:val="20"/>
          <w:szCs w:val="20"/>
          <w:lang w:val="en-US"/>
          <w:rPrChange w:id="20221"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222" w:author="Author">
            <w:rPr>
              <w:rFonts w:ascii="Trebuchet MS" w:hAnsi="Trebuchet MS"/>
              <w:b/>
              <w:lang w:val="en-US"/>
            </w:rPr>
          </w:rPrChange>
        </w:rPr>
      </w:pPr>
      <w:r>
        <w:rPr>
          <w:rFonts w:ascii="Calibri" w:hAnsi="Calibri"/>
          <w:b/>
          <w:sz w:val="20"/>
          <w:szCs w:val="20"/>
          <w:rPrChange w:id="20223" w:author="Author">
            <w:rPr>
              <w:rFonts w:ascii="Trebuchet MS" w:hAnsi="Trebuchet MS"/>
              <w:b/>
            </w:rPr>
          </w:rPrChange>
        </w:rPr>
        <w:t>Rationale</w:t>
      </w:r>
      <w:r>
        <w:rPr>
          <w:rFonts w:ascii="Calibri" w:hAnsi="Calibri"/>
          <w:b/>
          <w:sz w:val="20"/>
          <w:szCs w:val="20"/>
          <w:lang w:val="en-US"/>
          <w:rPrChange w:id="20224" w:author="Author">
            <w:rPr>
              <w:rFonts w:ascii="Trebuchet MS" w:hAnsi="Trebuchet MS"/>
              <w:b/>
              <w:lang w:val="en-US"/>
            </w:rPr>
          </w:rPrChange>
        </w:rPr>
        <w:t xml:space="preserve">: </w:t>
      </w:r>
    </w:p>
    <w:p w:rsidR="00743B33" w:rsidRPr="00743B33" w:rsidRDefault="00D20E06" w:rsidP="00743B33">
      <w:pPr>
        <w:ind w:left="540"/>
        <w:rPr>
          <w:rFonts w:ascii="Calibri" w:hAnsi="Calibri"/>
          <w:sz w:val="20"/>
          <w:szCs w:val="20"/>
          <w:rPrChange w:id="20225" w:author="Author">
            <w:rPr>
              <w:rFonts w:ascii="Trebuchet MS" w:hAnsi="Trebuchet MS"/>
              <w:sz w:val="20"/>
              <w:szCs w:val="20"/>
            </w:rPr>
          </w:rPrChange>
        </w:rPr>
        <w:pPrChange w:id="20226" w:author="Author">
          <w:pPr>
            <w:ind w:left="540"/>
            <w:jc w:val="both"/>
          </w:pPr>
        </w:pPrChange>
      </w:pPr>
      <w:r>
        <w:rPr>
          <w:rFonts w:ascii="Calibri" w:hAnsi="Calibri"/>
          <w:sz w:val="20"/>
          <w:szCs w:val="20"/>
          <w:rPrChange w:id="20227" w:author="Author">
            <w:rPr>
              <w:rFonts w:ascii="Trebuchet MS" w:hAnsi="Trebuchet MS"/>
              <w:sz w:val="20"/>
              <w:szCs w:val="20"/>
            </w:rPr>
          </w:rPrChange>
        </w:rPr>
        <w:t xml:space="preserve">Methods to prevent implausible values, execution errors, and </w:t>
      </w:r>
      <w:r>
        <w:rPr>
          <w:rFonts w:ascii="Calibri" w:hAnsi="Calibri"/>
          <w:sz w:val="20"/>
          <w:szCs w:val="20"/>
          <w:rPrChange w:id="20228" w:author="Author">
            <w:rPr>
              <w:rFonts w:ascii="Trebuchet MS" w:hAnsi="Trebuchet MS"/>
              <w:sz w:val="20"/>
              <w:szCs w:val="20"/>
            </w:rPr>
          </w:rPrChange>
        </w:rPr>
        <w:t>errors in the data flow and</w:t>
      </w:r>
      <w:del w:id="20229" w:author="Author">
        <w:r>
          <w:rPr>
            <w:rFonts w:ascii="Calibri" w:hAnsi="Calibri"/>
            <w:sz w:val="20"/>
            <w:szCs w:val="20"/>
            <w:rPrChange w:id="20230" w:author="Author">
              <w:rPr>
                <w:rFonts w:ascii="Trebuchet MS" w:hAnsi="Trebuchet MS"/>
                <w:sz w:val="20"/>
                <w:szCs w:val="20"/>
              </w:rPr>
            </w:rPrChange>
          </w:rPr>
          <w:br/>
        </w:r>
      </w:del>
      <w:ins w:id="20231" w:author="Author">
        <w:r>
          <w:rPr>
            <w:rFonts w:ascii="Calibri" w:hAnsi="Calibri"/>
            <w:sz w:val="20"/>
            <w:szCs w:val="20"/>
          </w:rPr>
          <w:t xml:space="preserve"> </w:t>
        </w:r>
      </w:ins>
      <w:r>
        <w:rPr>
          <w:rFonts w:ascii="Calibri" w:hAnsi="Calibri"/>
          <w:sz w:val="20"/>
          <w:szCs w:val="20"/>
          <w:rPrChange w:id="20232" w:author="Author">
            <w:rPr>
              <w:rFonts w:ascii="Trebuchet MS" w:hAnsi="Trebuchet MS"/>
              <w:sz w:val="20"/>
              <w:szCs w:val="20"/>
            </w:rPr>
          </w:rPrChange>
        </w:rPr>
        <w:t>control flow.</w:t>
      </w:r>
    </w:p>
    <w:p w:rsidR="00743B33" w:rsidRPr="00743B33" w:rsidRDefault="00743B33">
      <w:pPr>
        <w:ind w:left="540"/>
        <w:jc w:val="both"/>
        <w:rPr>
          <w:rFonts w:ascii="Calibri" w:hAnsi="Calibri"/>
          <w:sz w:val="20"/>
          <w:szCs w:val="20"/>
          <w:lang w:val="en-US"/>
          <w:rPrChange w:id="20233" w:author="Author">
            <w:rPr>
              <w:rFonts w:ascii="Trebuchet MS" w:hAnsi="Trebuchet MS"/>
              <w:lang w:val="en-US"/>
            </w:rPr>
          </w:rPrChange>
        </w:rPr>
      </w:pPr>
    </w:p>
    <w:p w:rsidR="00743B33" w:rsidRDefault="00D20E06">
      <w:pPr>
        <w:pStyle w:val="Heading3"/>
      </w:pPr>
      <w:bookmarkStart w:id="20234" w:name="_Toc294795164"/>
      <w:bookmarkStart w:id="20235" w:name="_Toc301956880"/>
      <w:bookmarkStart w:id="20236" w:name="_Toc301960008"/>
      <w:bookmarkStart w:id="20237" w:name="_Toc301960482"/>
      <w:bookmarkStart w:id="20238" w:name="_Toc301960644"/>
      <w:bookmarkStart w:id="20239" w:name="_Toc409602447"/>
      <w:bookmarkStart w:id="20240" w:name="_Toc430267108"/>
      <w:bookmarkStart w:id="20241" w:name="_Toc491674247"/>
      <w:r>
        <w:t>Style_Format_00</w:t>
      </w:r>
      <w:bookmarkEnd w:id="20234"/>
      <w:bookmarkEnd w:id="20235"/>
      <w:bookmarkEnd w:id="20236"/>
      <w:bookmarkEnd w:id="20237"/>
      <w:bookmarkEnd w:id="20238"/>
      <w:bookmarkEnd w:id="20239"/>
      <w:r>
        <w:t>9 ([1] Clause 5.4.7 - table 1 - 1g)</w:t>
      </w:r>
      <w:bookmarkEnd w:id="20240"/>
      <w:bookmarkEnd w:id="20241"/>
    </w:p>
    <w:p w:rsidR="00743B33" w:rsidRPr="00743B33" w:rsidRDefault="00D20E06">
      <w:pPr>
        <w:ind w:left="540"/>
        <w:jc w:val="both"/>
        <w:rPr>
          <w:rFonts w:ascii="Calibri" w:hAnsi="Calibri"/>
          <w:b/>
          <w:sz w:val="20"/>
          <w:szCs w:val="20"/>
          <w:lang w:val="en-US"/>
          <w:rPrChange w:id="20242" w:author="Author">
            <w:rPr>
              <w:rFonts w:ascii="Trebuchet MS" w:hAnsi="Trebuchet MS"/>
              <w:b/>
              <w:lang w:val="en-US"/>
            </w:rPr>
          </w:rPrChange>
        </w:rPr>
      </w:pPr>
      <w:r>
        <w:rPr>
          <w:rFonts w:ascii="Calibri" w:hAnsi="Calibri"/>
          <w:b/>
          <w:sz w:val="20"/>
          <w:szCs w:val="20"/>
          <w:lang w:val="en-US"/>
          <w:rPrChange w:id="20243"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0244" w:author="Author">
            <w:rPr>
              <w:rFonts w:ascii="Trebuchet MS" w:hAnsi="Trebuchet MS"/>
              <w:sz w:val="20"/>
              <w:szCs w:val="20"/>
            </w:rPr>
          </w:rPrChange>
        </w:rPr>
      </w:pPr>
      <w:r>
        <w:rPr>
          <w:rFonts w:ascii="Calibri" w:hAnsi="Calibri"/>
          <w:sz w:val="20"/>
          <w:szCs w:val="20"/>
          <w:rPrChange w:id="20245" w:author="Author">
            <w:rPr>
              <w:rFonts w:ascii="Trebuchet MS" w:hAnsi="Trebuchet MS"/>
              <w:sz w:val="20"/>
              <w:szCs w:val="20"/>
            </w:rPr>
          </w:rPrChange>
        </w:rPr>
        <w:t>A space shall be used before and after a binary operator.</w:t>
      </w:r>
    </w:p>
    <w:p w:rsidR="00743B33" w:rsidRPr="00743B33" w:rsidRDefault="00743B33">
      <w:pPr>
        <w:ind w:left="540"/>
        <w:jc w:val="both"/>
        <w:rPr>
          <w:rFonts w:ascii="Calibri" w:hAnsi="Calibri"/>
          <w:sz w:val="20"/>
          <w:szCs w:val="20"/>
          <w:lang w:val="en-US"/>
          <w:rPrChange w:id="20246"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247" w:author="Author">
            <w:rPr>
              <w:rFonts w:ascii="Trebuchet MS" w:hAnsi="Trebuchet MS"/>
              <w:b/>
              <w:lang w:val="en-US"/>
            </w:rPr>
          </w:rPrChange>
        </w:rPr>
      </w:pPr>
      <w:r>
        <w:rPr>
          <w:rFonts w:ascii="Calibri" w:hAnsi="Calibri"/>
          <w:b/>
          <w:sz w:val="20"/>
          <w:szCs w:val="20"/>
          <w:lang w:val="en-US"/>
          <w:rPrChange w:id="20248" w:author="Author">
            <w:rPr>
              <w:rFonts w:ascii="Trebuchet MS" w:hAnsi="Trebuchet MS"/>
              <w:b/>
              <w:lang w:val="en-US"/>
            </w:rPr>
          </w:rPrChange>
        </w:rPr>
        <w:t>Example:</w:t>
      </w:r>
    </w:p>
    <w:p w:rsidR="00743B33" w:rsidRPr="00743B33" w:rsidRDefault="00D20E06">
      <w:pPr>
        <w:ind w:left="540"/>
        <w:jc w:val="both"/>
        <w:rPr>
          <w:rFonts w:ascii="Calibri" w:hAnsi="Calibri"/>
          <w:sz w:val="20"/>
          <w:szCs w:val="20"/>
          <w:lang w:val="en-US"/>
          <w:rPrChange w:id="20249" w:author="Author">
            <w:rPr>
              <w:rFonts w:ascii="Trebuchet MS" w:hAnsi="Trebuchet MS"/>
              <w:sz w:val="20"/>
              <w:szCs w:val="20"/>
              <w:lang w:val="en-US"/>
            </w:rPr>
          </w:rPrChange>
        </w:rPr>
      </w:pPr>
      <w:del w:id="20250" w:author="Author">
        <w:r>
          <w:rPr>
            <w:rFonts w:ascii="Calibri" w:hAnsi="Calibri"/>
            <w:sz w:val="20"/>
            <w:szCs w:val="20"/>
            <w:lang w:val="en-US"/>
            <w:rPrChange w:id="20251" w:author="Author">
              <w:rPr>
                <w:rFonts w:ascii="Trebuchet MS" w:hAnsi="Trebuchet MS"/>
                <w:sz w:val="20"/>
                <w:szCs w:val="20"/>
                <w:lang w:val="en-US"/>
              </w:rPr>
            </w:rPrChange>
          </w:rPr>
          <w:delText>/*</w:delText>
        </w:r>
      </w:del>
      <w:ins w:id="20252" w:author="Author">
        <w:r>
          <w:rPr>
            <w:rFonts w:ascii="Calibri" w:hAnsi="Calibri"/>
            <w:sz w:val="20"/>
            <w:szCs w:val="20"/>
            <w:lang w:val="en-US"/>
          </w:rPr>
          <w:t>//</w:t>
        </w:r>
      </w:ins>
      <w:r>
        <w:rPr>
          <w:rFonts w:ascii="Calibri" w:hAnsi="Calibri"/>
          <w:sz w:val="20"/>
          <w:szCs w:val="20"/>
          <w:lang w:val="en-US"/>
          <w:rPrChange w:id="20253" w:author="Author">
            <w:rPr>
              <w:rFonts w:ascii="Trebuchet MS" w:hAnsi="Trebuchet MS"/>
              <w:sz w:val="20"/>
              <w:szCs w:val="20"/>
              <w:lang w:val="en-US"/>
            </w:rPr>
          </w:rPrChange>
        </w:rPr>
        <w:t xml:space="preserve"> Compliant</w:t>
      </w:r>
      <w:del w:id="20254" w:author="Author">
        <w:r>
          <w:rPr>
            <w:rFonts w:ascii="Calibri" w:hAnsi="Calibri"/>
            <w:sz w:val="20"/>
            <w:szCs w:val="20"/>
            <w:lang w:val="en-US"/>
            <w:rPrChange w:id="20255" w:author="Author">
              <w:rPr>
                <w:rFonts w:ascii="Trebuchet MS" w:hAnsi="Trebuchet MS"/>
                <w:sz w:val="20"/>
                <w:szCs w:val="20"/>
                <w:lang w:val="en-US"/>
              </w:rPr>
            </w:rPrChange>
          </w:rPr>
          <w:delText xml:space="preserve"> */</w:delText>
        </w:r>
      </w:del>
    </w:p>
    <w:p w:rsidR="00743B33" w:rsidRPr="00743B33" w:rsidRDefault="00D20E06">
      <w:pPr>
        <w:ind w:left="540"/>
        <w:jc w:val="both"/>
        <w:rPr>
          <w:rFonts w:ascii="Calibri" w:hAnsi="Calibri" w:cs="Courier New"/>
          <w:sz w:val="20"/>
          <w:szCs w:val="20"/>
          <w:rPrChange w:id="20256" w:author="Author">
            <w:rPr>
              <w:rFonts w:ascii="Courier New" w:hAnsi="Courier New" w:cs="Courier New"/>
              <w:sz w:val="20"/>
              <w:szCs w:val="20"/>
            </w:rPr>
          </w:rPrChange>
        </w:rPr>
      </w:pPr>
      <w:r>
        <w:rPr>
          <w:rFonts w:ascii="Calibri" w:hAnsi="Calibri" w:cs="Courier New"/>
          <w:sz w:val="20"/>
          <w:szCs w:val="20"/>
          <w:rPrChange w:id="20257" w:author="Author">
            <w:rPr>
              <w:rFonts w:ascii="Courier New" w:hAnsi="Courier New" w:cs="Courier New"/>
              <w:sz w:val="20"/>
              <w:szCs w:val="20"/>
            </w:rPr>
          </w:rPrChange>
        </w:rPr>
        <w:t>Sum = Data + Data2;</w:t>
      </w:r>
    </w:p>
    <w:p w:rsidR="00743B33" w:rsidRPr="00743B33" w:rsidRDefault="00743B33">
      <w:pPr>
        <w:ind w:left="540"/>
        <w:jc w:val="both"/>
        <w:rPr>
          <w:rFonts w:ascii="Calibri" w:hAnsi="Calibri"/>
          <w:sz w:val="20"/>
          <w:szCs w:val="20"/>
          <w:rPrChange w:id="20258" w:author="Author">
            <w:rPr>
              <w:rFonts w:ascii="Trebuchet MS" w:hAnsi="Trebuchet MS"/>
              <w:sz w:val="20"/>
              <w:szCs w:val="20"/>
            </w:rPr>
          </w:rPrChange>
        </w:rPr>
      </w:pPr>
    </w:p>
    <w:p w:rsidR="00743B33" w:rsidRPr="00743B33" w:rsidRDefault="00D20E06">
      <w:pPr>
        <w:ind w:left="540"/>
        <w:jc w:val="both"/>
        <w:rPr>
          <w:rFonts w:ascii="Calibri" w:hAnsi="Calibri"/>
          <w:sz w:val="20"/>
          <w:szCs w:val="20"/>
          <w:lang w:val="en-US"/>
          <w:rPrChange w:id="20259" w:author="Author">
            <w:rPr>
              <w:rFonts w:ascii="Trebuchet MS" w:hAnsi="Trebuchet MS"/>
              <w:sz w:val="20"/>
              <w:szCs w:val="20"/>
              <w:lang w:val="en-US"/>
            </w:rPr>
          </w:rPrChange>
        </w:rPr>
      </w:pPr>
      <w:del w:id="20260" w:author="Author">
        <w:r>
          <w:rPr>
            <w:rFonts w:ascii="Calibri" w:hAnsi="Calibri"/>
            <w:sz w:val="20"/>
            <w:szCs w:val="20"/>
            <w:lang w:val="en-US"/>
            <w:rPrChange w:id="20261" w:author="Author">
              <w:rPr>
                <w:rFonts w:ascii="Trebuchet MS" w:hAnsi="Trebuchet MS"/>
                <w:sz w:val="20"/>
                <w:szCs w:val="20"/>
                <w:lang w:val="en-US"/>
              </w:rPr>
            </w:rPrChange>
          </w:rPr>
          <w:delText>/*</w:delText>
        </w:r>
      </w:del>
      <w:ins w:id="20262" w:author="Author">
        <w:r>
          <w:rPr>
            <w:rFonts w:ascii="Calibri" w:hAnsi="Calibri"/>
            <w:sz w:val="20"/>
            <w:szCs w:val="20"/>
            <w:lang w:val="en-US"/>
          </w:rPr>
          <w:t>//</w:t>
        </w:r>
      </w:ins>
      <w:r>
        <w:rPr>
          <w:rFonts w:ascii="Calibri" w:hAnsi="Calibri"/>
          <w:sz w:val="20"/>
          <w:szCs w:val="20"/>
          <w:lang w:val="en-US"/>
          <w:rPrChange w:id="20263" w:author="Author">
            <w:rPr>
              <w:rFonts w:ascii="Trebuchet MS" w:hAnsi="Trebuchet MS"/>
              <w:sz w:val="20"/>
              <w:szCs w:val="20"/>
              <w:lang w:val="en-US"/>
            </w:rPr>
          </w:rPrChange>
        </w:rPr>
        <w:t xml:space="preserve"> Not compliant</w:t>
      </w:r>
      <w:del w:id="20264" w:author="Author">
        <w:r>
          <w:rPr>
            <w:rFonts w:ascii="Calibri" w:hAnsi="Calibri"/>
            <w:sz w:val="20"/>
            <w:szCs w:val="20"/>
            <w:lang w:val="en-US"/>
            <w:rPrChange w:id="20265" w:author="Author">
              <w:rPr>
                <w:rFonts w:ascii="Trebuchet MS" w:hAnsi="Trebuchet MS"/>
                <w:sz w:val="20"/>
                <w:szCs w:val="20"/>
                <w:lang w:val="en-US"/>
              </w:rPr>
            </w:rPrChange>
          </w:rPr>
          <w:delText xml:space="preserve"> */</w:delText>
        </w:r>
      </w:del>
    </w:p>
    <w:p w:rsidR="00743B33" w:rsidRPr="00743B33" w:rsidRDefault="00D20E06">
      <w:pPr>
        <w:ind w:left="540"/>
        <w:jc w:val="both"/>
        <w:rPr>
          <w:rFonts w:ascii="Calibri" w:hAnsi="Calibri" w:cs="Courier New"/>
          <w:sz w:val="20"/>
          <w:szCs w:val="20"/>
          <w:rPrChange w:id="20266" w:author="Author">
            <w:rPr>
              <w:rFonts w:ascii="Courier New" w:hAnsi="Courier New" w:cs="Courier New"/>
              <w:sz w:val="20"/>
              <w:szCs w:val="20"/>
            </w:rPr>
          </w:rPrChange>
        </w:rPr>
      </w:pPr>
      <w:r>
        <w:rPr>
          <w:rFonts w:ascii="Calibri" w:hAnsi="Calibri" w:cs="Courier New"/>
          <w:sz w:val="20"/>
          <w:szCs w:val="20"/>
          <w:rPrChange w:id="20267" w:author="Author">
            <w:rPr>
              <w:rFonts w:ascii="Courier New" w:hAnsi="Courier New" w:cs="Courier New"/>
              <w:sz w:val="20"/>
              <w:szCs w:val="20"/>
            </w:rPr>
          </w:rPrChange>
        </w:rPr>
        <w:t>Sum=Data+Data2;</w:t>
      </w:r>
    </w:p>
    <w:p w:rsidR="00743B33" w:rsidRPr="00743B33" w:rsidRDefault="00743B33">
      <w:pPr>
        <w:ind w:left="540"/>
        <w:jc w:val="both"/>
        <w:rPr>
          <w:rFonts w:ascii="Calibri" w:hAnsi="Calibri"/>
          <w:sz w:val="20"/>
          <w:szCs w:val="20"/>
          <w:lang w:val="en-US"/>
          <w:rPrChange w:id="20268"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269" w:author="Author">
            <w:rPr>
              <w:rFonts w:ascii="Trebuchet MS" w:hAnsi="Trebuchet MS"/>
              <w:b/>
              <w:lang w:val="en-US"/>
            </w:rPr>
          </w:rPrChange>
        </w:rPr>
      </w:pPr>
      <w:r>
        <w:rPr>
          <w:rFonts w:ascii="Calibri" w:hAnsi="Calibri"/>
          <w:b/>
          <w:sz w:val="20"/>
          <w:szCs w:val="20"/>
          <w:lang w:val="en-US"/>
          <w:rPrChange w:id="20270" w:author="Author">
            <w:rPr>
              <w:rFonts w:ascii="Trebuchet MS" w:hAnsi="Trebuchet MS"/>
              <w:b/>
              <w:lang w:val="en-US"/>
            </w:rPr>
          </w:rPrChange>
        </w:rPr>
        <w:t xml:space="preserve">Rationale: </w:t>
      </w:r>
    </w:p>
    <w:p w:rsidR="00743B33" w:rsidRPr="00743B33" w:rsidRDefault="00D20E06">
      <w:pPr>
        <w:ind w:left="540"/>
        <w:jc w:val="both"/>
        <w:rPr>
          <w:rFonts w:ascii="Calibri" w:hAnsi="Calibri"/>
          <w:sz w:val="20"/>
          <w:szCs w:val="20"/>
          <w:rPrChange w:id="20271" w:author="Author">
            <w:rPr>
              <w:rFonts w:ascii="Trebuchet MS" w:hAnsi="Trebuchet MS"/>
              <w:sz w:val="20"/>
              <w:szCs w:val="20"/>
            </w:rPr>
          </w:rPrChange>
        </w:rPr>
      </w:pPr>
      <w:r>
        <w:rPr>
          <w:rFonts w:ascii="Calibri" w:hAnsi="Calibri"/>
          <w:sz w:val="20"/>
          <w:szCs w:val="20"/>
          <w:rPrChange w:id="20272" w:author="Author">
            <w:rPr>
              <w:rFonts w:ascii="Trebuchet MS" w:hAnsi="Trebuchet MS"/>
              <w:sz w:val="20"/>
              <w:szCs w:val="20"/>
            </w:rPr>
          </w:rPrChange>
        </w:rPr>
        <w:t>Readability</w:t>
      </w:r>
    </w:p>
    <w:p w:rsidR="00743B33" w:rsidRPr="00743B33" w:rsidRDefault="00743B33">
      <w:pPr>
        <w:ind w:left="540"/>
        <w:jc w:val="both"/>
        <w:rPr>
          <w:rFonts w:ascii="Calibri" w:hAnsi="Calibri"/>
          <w:sz w:val="20"/>
          <w:szCs w:val="20"/>
          <w:lang w:val="en-US"/>
          <w:rPrChange w:id="20273" w:author="Author">
            <w:rPr>
              <w:rFonts w:ascii="Trebuchet MS" w:hAnsi="Trebuchet MS"/>
              <w:lang w:val="en-US"/>
            </w:rPr>
          </w:rPrChange>
        </w:rPr>
      </w:pPr>
    </w:p>
    <w:p w:rsidR="00743B33" w:rsidRDefault="00D20E06">
      <w:pPr>
        <w:pStyle w:val="Heading3"/>
      </w:pPr>
      <w:bookmarkStart w:id="20274" w:name="_Toc294795165"/>
      <w:bookmarkStart w:id="20275" w:name="_Toc301956881"/>
      <w:bookmarkStart w:id="20276" w:name="_Toc301960009"/>
      <w:bookmarkStart w:id="20277" w:name="_Toc301960483"/>
      <w:bookmarkStart w:id="20278" w:name="_Toc301960645"/>
      <w:bookmarkStart w:id="20279" w:name="_Toc409602448"/>
      <w:bookmarkStart w:id="20280" w:name="_Toc430267109"/>
      <w:bookmarkStart w:id="20281" w:name="_Toc491674248"/>
      <w:r>
        <w:t>Style_Format_0</w:t>
      </w:r>
      <w:bookmarkEnd w:id="20274"/>
      <w:bookmarkEnd w:id="20275"/>
      <w:bookmarkEnd w:id="20276"/>
      <w:bookmarkEnd w:id="20277"/>
      <w:bookmarkEnd w:id="20278"/>
      <w:bookmarkEnd w:id="20279"/>
      <w:r>
        <w:t>10 ([1] Clause 5.4.7 - table 1 - 1g)</w:t>
      </w:r>
      <w:bookmarkEnd w:id="20280"/>
      <w:bookmarkEnd w:id="20281"/>
    </w:p>
    <w:p w:rsidR="00743B33" w:rsidRPr="00743B33" w:rsidRDefault="00D20E06">
      <w:pPr>
        <w:ind w:left="540"/>
        <w:jc w:val="both"/>
        <w:rPr>
          <w:rFonts w:ascii="Calibri" w:hAnsi="Calibri"/>
          <w:b/>
          <w:sz w:val="20"/>
          <w:szCs w:val="20"/>
          <w:lang w:val="en-US"/>
          <w:rPrChange w:id="20282" w:author="Author">
            <w:rPr>
              <w:rFonts w:ascii="Trebuchet MS" w:hAnsi="Trebuchet MS"/>
              <w:b/>
              <w:lang w:val="en-US"/>
            </w:rPr>
          </w:rPrChange>
        </w:rPr>
      </w:pPr>
      <w:r>
        <w:rPr>
          <w:rFonts w:ascii="Calibri" w:hAnsi="Calibri"/>
          <w:b/>
          <w:sz w:val="20"/>
          <w:szCs w:val="20"/>
          <w:lang w:val="en-US"/>
          <w:rPrChange w:id="20283"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0284" w:author="Author">
            <w:rPr>
              <w:rFonts w:ascii="Trebuchet MS" w:hAnsi="Trebuchet MS"/>
              <w:sz w:val="20"/>
              <w:szCs w:val="20"/>
            </w:rPr>
          </w:rPrChange>
        </w:rPr>
      </w:pPr>
      <w:r>
        <w:rPr>
          <w:rFonts w:ascii="Calibri" w:hAnsi="Calibri"/>
          <w:sz w:val="20"/>
          <w:szCs w:val="20"/>
          <w:rPrChange w:id="20285" w:author="Author">
            <w:rPr>
              <w:rFonts w:ascii="Trebuchet MS" w:hAnsi="Trebuchet MS"/>
              <w:sz w:val="20"/>
              <w:szCs w:val="20"/>
            </w:rPr>
          </w:rPrChange>
        </w:rPr>
        <w:t>A space shall be used after each comma in the argument or initialization list.</w:t>
      </w:r>
    </w:p>
    <w:p w:rsidR="00743B33" w:rsidRPr="00743B33" w:rsidRDefault="00743B33">
      <w:pPr>
        <w:ind w:left="540"/>
        <w:jc w:val="both"/>
        <w:rPr>
          <w:rFonts w:ascii="Calibri" w:hAnsi="Calibri"/>
          <w:sz w:val="20"/>
          <w:szCs w:val="20"/>
          <w:rPrChange w:id="20286"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0287" w:author="Author">
            <w:rPr>
              <w:rFonts w:ascii="Trebuchet MS" w:hAnsi="Trebuchet MS"/>
              <w:b/>
              <w:lang w:val="en-US"/>
            </w:rPr>
          </w:rPrChange>
        </w:rPr>
      </w:pPr>
      <w:r>
        <w:rPr>
          <w:rFonts w:ascii="Calibri" w:hAnsi="Calibri"/>
          <w:b/>
          <w:sz w:val="20"/>
          <w:szCs w:val="20"/>
          <w:lang w:val="en-US"/>
          <w:rPrChange w:id="20288" w:author="Author">
            <w:rPr>
              <w:rFonts w:ascii="Trebuchet MS" w:hAnsi="Trebuchet MS"/>
              <w:b/>
              <w:lang w:val="en-US"/>
            </w:rPr>
          </w:rPrChange>
        </w:rPr>
        <w:t>Example:</w:t>
      </w:r>
    </w:p>
    <w:p w:rsidR="00743B33" w:rsidRPr="00743B33" w:rsidRDefault="00D20E06">
      <w:pPr>
        <w:ind w:left="540"/>
        <w:jc w:val="both"/>
        <w:rPr>
          <w:rFonts w:ascii="Calibri" w:hAnsi="Calibri"/>
          <w:sz w:val="20"/>
          <w:szCs w:val="20"/>
          <w:lang w:val="en-US"/>
          <w:rPrChange w:id="20289" w:author="Author">
            <w:rPr>
              <w:rFonts w:ascii="Trebuchet MS" w:hAnsi="Trebuchet MS"/>
              <w:sz w:val="20"/>
              <w:szCs w:val="20"/>
              <w:lang w:val="en-US"/>
            </w:rPr>
          </w:rPrChange>
        </w:rPr>
      </w:pPr>
      <w:del w:id="20290" w:author="Author">
        <w:r>
          <w:rPr>
            <w:rFonts w:ascii="Calibri" w:hAnsi="Calibri"/>
            <w:sz w:val="20"/>
            <w:szCs w:val="20"/>
            <w:lang w:val="en-US"/>
            <w:rPrChange w:id="20291" w:author="Author">
              <w:rPr>
                <w:rFonts w:ascii="Trebuchet MS" w:hAnsi="Trebuchet MS"/>
                <w:sz w:val="20"/>
                <w:szCs w:val="20"/>
                <w:lang w:val="en-US"/>
              </w:rPr>
            </w:rPrChange>
          </w:rPr>
          <w:delText>/*</w:delText>
        </w:r>
      </w:del>
      <w:ins w:id="20292" w:author="Author">
        <w:r>
          <w:rPr>
            <w:rFonts w:ascii="Calibri" w:hAnsi="Calibri"/>
            <w:sz w:val="20"/>
            <w:szCs w:val="20"/>
            <w:lang w:val="en-US"/>
          </w:rPr>
          <w:t>//</w:t>
        </w:r>
      </w:ins>
      <w:r>
        <w:rPr>
          <w:rFonts w:ascii="Calibri" w:hAnsi="Calibri"/>
          <w:sz w:val="20"/>
          <w:szCs w:val="20"/>
          <w:lang w:val="en-US"/>
          <w:rPrChange w:id="20293" w:author="Author">
            <w:rPr>
              <w:rFonts w:ascii="Trebuchet MS" w:hAnsi="Trebuchet MS"/>
              <w:sz w:val="20"/>
              <w:szCs w:val="20"/>
              <w:lang w:val="en-US"/>
            </w:rPr>
          </w:rPrChange>
        </w:rPr>
        <w:t xml:space="preserve"> Compliant</w:t>
      </w:r>
      <w:del w:id="20294" w:author="Author">
        <w:r>
          <w:rPr>
            <w:rFonts w:ascii="Calibri" w:hAnsi="Calibri"/>
            <w:sz w:val="20"/>
            <w:szCs w:val="20"/>
            <w:lang w:val="en-US"/>
            <w:rPrChange w:id="20295" w:author="Author">
              <w:rPr>
                <w:rFonts w:ascii="Trebuchet MS" w:hAnsi="Trebuchet MS"/>
                <w:sz w:val="20"/>
                <w:szCs w:val="20"/>
                <w:lang w:val="en-US"/>
              </w:rPr>
            </w:rPrChange>
          </w:rPr>
          <w:delText xml:space="preserve"> */</w:delText>
        </w:r>
      </w:del>
    </w:p>
    <w:p w:rsidR="00743B33" w:rsidRPr="00743B33" w:rsidRDefault="00D20E06">
      <w:pPr>
        <w:ind w:left="540"/>
        <w:jc w:val="both"/>
        <w:rPr>
          <w:rFonts w:ascii="Calibri" w:hAnsi="Calibri" w:cs="Courier New"/>
          <w:sz w:val="20"/>
          <w:szCs w:val="20"/>
          <w:rPrChange w:id="20296" w:author="Author">
            <w:rPr>
              <w:rFonts w:ascii="Courier New" w:hAnsi="Courier New" w:cs="Courier New"/>
              <w:sz w:val="20"/>
              <w:szCs w:val="20"/>
            </w:rPr>
          </w:rPrChange>
        </w:rPr>
      </w:pPr>
      <w:r>
        <w:rPr>
          <w:rFonts w:ascii="Calibri" w:hAnsi="Calibri" w:cs="Courier New"/>
          <w:sz w:val="20"/>
          <w:szCs w:val="20"/>
          <w:rPrChange w:id="20297" w:author="Author">
            <w:rPr>
              <w:rFonts w:ascii="Courier New" w:hAnsi="Courier New" w:cs="Courier New"/>
              <w:sz w:val="20"/>
              <w:szCs w:val="20"/>
            </w:rPr>
          </w:rPrChange>
        </w:rPr>
        <w:t>Sum = Utl</w:t>
      </w:r>
      <w:del w:id="20298" w:author="Author">
        <w:r>
          <w:rPr>
            <w:rFonts w:ascii="Calibri" w:hAnsi="Calibri" w:cs="Courier New"/>
            <w:sz w:val="20"/>
            <w:szCs w:val="20"/>
            <w:rPrChange w:id="20299" w:author="Author">
              <w:rPr>
                <w:rFonts w:ascii="Courier New" w:hAnsi="Courier New" w:cs="Courier New"/>
                <w:sz w:val="20"/>
                <w:szCs w:val="20"/>
              </w:rPr>
            </w:rPrChange>
          </w:rPr>
          <w:delText>_</w:delText>
        </w:r>
      </w:del>
      <w:r>
        <w:rPr>
          <w:rFonts w:ascii="Calibri" w:hAnsi="Calibri" w:cs="Courier New"/>
          <w:sz w:val="20"/>
          <w:szCs w:val="20"/>
          <w:rPrChange w:id="20300" w:author="Author">
            <w:rPr>
              <w:rFonts w:ascii="Courier New" w:hAnsi="Courier New" w:cs="Courier New"/>
              <w:sz w:val="20"/>
              <w:szCs w:val="20"/>
            </w:rPr>
          </w:rPrChange>
        </w:rPr>
        <w:t>Sum(Num1, Num2, Num3);</w:t>
      </w:r>
    </w:p>
    <w:p w:rsidR="00743B33" w:rsidRPr="00743B33" w:rsidRDefault="00743B33">
      <w:pPr>
        <w:ind w:left="540"/>
        <w:jc w:val="both"/>
        <w:rPr>
          <w:rFonts w:ascii="Calibri" w:hAnsi="Calibri"/>
          <w:sz w:val="20"/>
          <w:szCs w:val="20"/>
          <w:rPrChange w:id="20301" w:author="Author">
            <w:rPr>
              <w:rFonts w:ascii="Trebuchet MS" w:hAnsi="Trebuchet MS"/>
              <w:sz w:val="20"/>
              <w:szCs w:val="20"/>
            </w:rPr>
          </w:rPrChange>
        </w:rPr>
      </w:pPr>
    </w:p>
    <w:p w:rsidR="00743B33" w:rsidRPr="00743B33" w:rsidRDefault="00D20E06">
      <w:pPr>
        <w:ind w:left="540"/>
        <w:jc w:val="both"/>
        <w:rPr>
          <w:rFonts w:ascii="Calibri" w:hAnsi="Calibri"/>
          <w:sz w:val="20"/>
          <w:szCs w:val="20"/>
          <w:lang w:val="en-US"/>
          <w:rPrChange w:id="20302" w:author="Author">
            <w:rPr>
              <w:rFonts w:ascii="Trebuchet MS" w:hAnsi="Trebuchet MS"/>
              <w:sz w:val="20"/>
              <w:szCs w:val="20"/>
              <w:lang w:val="en-US"/>
            </w:rPr>
          </w:rPrChange>
        </w:rPr>
      </w:pPr>
      <w:del w:id="20303" w:author="Author">
        <w:r>
          <w:rPr>
            <w:rFonts w:ascii="Calibri" w:hAnsi="Calibri"/>
            <w:sz w:val="20"/>
            <w:szCs w:val="20"/>
            <w:lang w:val="en-US"/>
            <w:rPrChange w:id="20304" w:author="Author">
              <w:rPr>
                <w:rFonts w:ascii="Trebuchet MS" w:hAnsi="Trebuchet MS"/>
                <w:sz w:val="20"/>
                <w:szCs w:val="20"/>
                <w:lang w:val="en-US"/>
              </w:rPr>
            </w:rPrChange>
          </w:rPr>
          <w:delText>/*</w:delText>
        </w:r>
      </w:del>
      <w:ins w:id="20305" w:author="Author">
        <w:r>
          <w:rPr>
            <w:rFonts w:ascii="Calibri" w:hAnsi="Calibri"/>
            <w:sz w:val="20"/>
            <w:szCs w:val="20"/>
            <w:lang w:val="en-US"/>
          </w:rPr>
          <w:t>//</w:t>
        </w:r>
      </w:ins>
      <w:r>
        <w:rPr>
          <w:rFonts w:ascii="Calibri" w:hAnsi="Calibri"/>
          <w:sz w:val="20"/>
          <w:szCs w:val="20"/>
          <w:lang w:val="en-US"/>
          <w:rPrChange w:id="20306" w:author="Author">
            <w:rPr>
              <w:rFonts w:ascii="Trebuchet MS" w:hAnsi="Trebuchet MS"/>
              <w:sz w:val="20"/>
              <w:szCs w:val="20"/>
              <w:lang w:val="en-US"/>
            </w:rPr>
          </w:rPrChange>
        </w:rPr>
        <w:t xml:space="preserve"> Not compliant</w:t>
      </w:r>
      <w:del w:id="20307" w:author="Author">
        <w:r>
          <w:rPr>
            <w:rFonts w:ascii="Calibri" w:hAnsi="Calibri"/>
            <w:sz w:val="20"/>
            <w:szCs w:val="20"/>
            <w:lang w:val="en-US"/>
            <w:rPrChange w:id="20308" w:author="Author">
              <w:rPr>
                <w:rFonts w:ascii="Trebuchet MS" w:hAnsi="Trebuchet MS"/>
                <w:sz w:val="20"/>
                <w:szCs w:val="20"/>
                <w:lang w:val="en-US"/>
              </w:rPr>
            </w:rPrChange>
          </w:rPr>
          <w:delText xml:space="preserve"> */</w:delText>
        </w:r>
      </w:del>
    </w:p>
    <w:p w:rsidR="00743B33" w:rsidRPr="00743B33" w:rsidRDefault="00D20E06">
      <w:pPr>
        <w:ind w:left="540"/>
        <w:jc w:val="both"/>
        <w:rPr>
          <w:rFonts w:ascii="Calibri" w:hAnsi="Calibri" w:cs="Courier New"/>
          <w:sz w:val="20"/>
          <w:szCs w:val="20"/>
          <w:rPrChange w:id="20309" w:author="Author">
            <w:rPr>
              <w:rFonts w:ascii="Courier New" w:hAnsi="Courier New" w:cs="Courier New"/>
              <w:sz w:val="20"/>
              <w:szCs w:val="20"/>
            </w:rPr>
          </w:rPrChange>
        </w:rPr>
      </w:pPr>
      <w:r>
        <w:rPr>
          <w:rFonts w:ascii="Calibri" w:hAnsi="Calibri" w:cs="Courier New"/>
          <w:sz w:val="20"/>
          <w:szCs w:val="20"/>
          <w:rPrChange w:id="20310" w:author="Author">
            <w:rPr>
              <w:rFonts w:ascii="Courier New" w:hAnsi="Courier New" w:cs="Courier New"/>
              <w:sz w:val="20"/>
              <w:szCs w:val="20"/>
            </w:rPr>
          </w:rPrChange>
        </w:rPr>
        <w:lastRenderedPageBreak/>
        <w:t>Sum = Utl</w:t>
      </w:r>
      <w:del w:id="20311" w:author="Author">
        <w:r>
          <w:rPr>
            <w:rFonts w:ascii="Calibri" w:hAnsi="Calibri" w:cs="Courier New"/>
            <w:sz w:val="20"/>
            <w:szCs w:val="20"/>
            <w:rPrChange w:id="20312" w:author="Author">
              <w:rPr>
                <w:rFonts w:ascii="Courier New" w:hAnsi="Courier New" w:cs="Courier New"/>
                <w:sz w:val="20"/>
                <w:szCs w:val="20"/>
              </w:rPr>
            </w:rPrChange>
          </w:rPr>
          <w:delText>_</w:delText>
        </w:r>
      </w:del>
      <w:r>
        <w:rPr>
          <w:rFonts w:ascii="Calibri" w:hAnsi="Calibri" w:cs="Courier New"/>
          <w:sz w:val="20"/>
          <w:szCs w:val="20"/>
          <w:rPrChange w:id="20313" w:author="Author">
            <w:rPr>
              <w:rFonts w:ascii="Courier New" w:hAnsi="Courier New" w:cs="Courier New"/>
              <w:sz w:val="20"/>
              <w:szCs w:val="20"/>
            </w:rPr>
          </w:rPrChange>
        </w:rPr>
        <w:t>Sum(Num1,Num2,Num3);</w:t>
      </w:r>
    </w:p>
    <w:p w:rsidR="00743B33" w:rsidRPr="00743B33" w:rsidRDefault="00743B33">
      <w:pPr>
        <w:ind w:left="540"/>
        <w:jc w:val="both"/>
        <w:rPr>
          <w:rFonts w:ascii="Calibri" w:hAnsi="Calibri"/>
          <w:sz w:val="20"/>
          <w:szCs w:val="20"/>
          <w:lang w:val="en-US"/>
          <w:rPrChange w:id="20314"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315" w:author="Author">
            <w:rPr>
              <w:rFonts w:ascii="Trebuchet MS" w:hAnsi="Trebuchet MS"/>
              <w:b/>
              <w:lang w:val="en-US"/>
            </w:rPr>
          </w:rPrChange>
        </w:rPr>
      </w:pPr>
      <w:r>
        <w:rPr>
          <w:rFonts w:ascii="Calibri" w:hAnsi="Calibri"/>
          <w:b/>
          <w:sz w:val="20"/>
          <w:szCs w:val="20"/>
          <w:lang w:val="en-US"/>
          <w:rPrChange w:id="20316" w:author="Author">
            <w:rPr>
              <w:rFonts w:ascii="Trebuchet MS" w:hAnsi="Trebuchet MS"/>
              <w:b/>
              <w:lang w:val="en-US"/>
            </w:rPr>
          </w:rPrChange>
        </w:rPr>
        <w:t>Rationale:</w:t>
      </w:r>
    </w:p>
    <w:p w:rsidR="00743B33" w:rsidRPr="00743B33" w:rsidRDefault="00D20E06">
      <w:pPr>
        <w:ind w:left="540"/>
        <w:jc w:val="both"/>
        <w:rPr>
          <w:rFonts w:ascii="Calibri" w:hAnsi="Calibri"/>
          <w:sz w:val="20"/>
          <w:szCs w:val="20"/>
          <w:rPrChange w:id="20317" w:author="Author">
            <w:rPr>
              <w:rFonts w:ascii="Trebuchet MS" w:hAnsi="Trebuchet MS"/>
              <w:sz w:val="20"/>
              <w:szCs w:val="20"/>
            </w:rPr>
          </w:rPrChange>
        </w:rPr>
      </w:pPr>
      <w:r>
        <w:rPr>
          <w:rFonts w:ascii="Calibri" w:hAnsi="Calibri"/>
          <w:sz w:val="20"/>
          <w:szCs w:val="20"/>
          <w:rPrChange w:id="20318" w:author="Author">
            <w:rPr>
              <w:rFonts w:ascii="Trebuchet MS" w:hAnsi="Trebuchet MS"/>
              <w:sz w:val="20"/>
              <w:szCs w:val="20"/>
            </w:rPr>
          </w:rPrChange>
        </w:rPr>
        <w:t>Readability</w:t>
      </w:r>
    </w:p>
    <w:p w:rsidR="00743B33" w:rsidRPr="00743B33" w:rsidRDefault="00743B33">
      <w:pPr>
        <w:ind w:left="540"/>
        <w:jc w:val="both"/>
        <w:rPr>
          <w:rFonts w:ascii="Calibri" w:hAnsi="Calibri"/>
          <w:sz w:val="20"/>
          <w:szCs w:val="20"/>
          <w:lang w:val="en-US"/>
          <w:rPrChange w:id="20319" w:author="Author">
            <w:rPr>
              <w:rFonts w:ascii="Trebuchet MS" w:hAnsi="Trebuchet MS"/>
              <w:lang w:val="en-US"/>
            </w:rPr>
          </w:rPrChange>
        </w:rPr>
      </w:pPr>
    </w:p>
    <w:p w:rsidR="00743B33" w:rsidRDefault="00D20E06">
      <w:pPr>
        <w:pStyle w:val="Heading3"/>
      </w:pPr>
      <w:bookmarkStart w:id="20320" w:name="_Toc294795166"/>
      <w:bookmarkStart w:id="20321" w:name="_Toc301956882"/>
      <w:bookmarkStart w:id="20322" w:name="_Toc301960010"/>
      <w:bookmarkStart w:id="20323" w:name="_Toc301960484"/>
      <w:bookmarkStart w:id="20324" w:name="_Toc301960646"/>
      <w:bookmarkStart w:id="20325" w:name="_Toc409602449"/>
      <w:bookmarkStart w:id="20326" w:name="_Toc430267110"/>
      <w:bookmarkStart w:id="20327" w:name="_Toc491674249"/>
      <w:r>
        <w:t>Style_Format_0</w:t>
      </w:r>
      <w:bookmarkEnd w:id="20320"/>
      <w:bookmarkEnd w:id="20321"/>
      <w:bookmarkEnd w:id="20322"/>
      <w:bookmarkEnd w:id="20323"/>
      <w:bookmarkEnd w:id="20324"/>
      <w:bookmarkEnd w:id="20325"/>
      <w:r>
        <w:t>11 ([1] Clause 5.4.7 - table 1 - 1g)</w:t>
      </w:r>
      <w:bookmarkEnd w:id="20326"/>
      <w:bookmarkEnd w:id="20327"/>
    </w:p>
    <w:p w:rsidR="00743B33" w:rsidRPr="00743B33" w:rsidRDefault="00D20E06">
      <w:pPr>
        <w:ind w:left="540"/>
        <w:jc w:val="both"/>
        <w:rPr>
          <w:rFonts w:ascii="Calibri" w:hAnsi="Calibri"/>
          <w:b/>
          <w:sz w:val="20"/>
          <w:szCs w:val="20"/>
          <w:lang w:val="en-US"/>
          <w:rPrChange w:id="20328" w:author="Author">
            <w:rPr>
              <w:rFonts w:ascii="Trebuchet MS" w:hAnsi="Trebuchet MS"/>
              <w:b/>
              <w:sz w:val="20"/>
              <w:szCs w:val="20"/>
              <w:lang w:val="en-US"/>
            </w:rPr>
          </w:rPrChange>
        </w:rPr>
      </w:pPr>
      <w:r>
        <w:rPr>
          <w:rFonts w:ascii="Calibri" w:hAnsi="Calibri"/>
          <w:b/>
          <w:sz w:val="20"/>
          <w:szCs w:val="20"/>
          <w:lang w:val="en-US"/>
          <w:rPrChange w:id="20329" w:author="Author">
            <w:rPr>
              <w:rFonts w:ascii="Trebuchet MS" w:hAnsi="Trebuchet MS"/>
              <w:b/>
              <w:sz w:val="20"/>
              <w:szCs w:val="20"/>
              <w:lang w:val="en-US"/>
            </w:rPr>
          </w:rPrChange>
        </w:rPr>
        <w:t>Rule:</w:t>
      </w:r>
    </w:p>
    <w:p w:rsidR="00743B33" w:rsidRPr="00743B33" w:rsidRDefault="00D20E06">
      <w:pPr>
        <w:ind w:left="540"/>
        <w:jc w:val="both"/>
        <w:rPr>
          <w:rFonts w:ascii="Calibri" w:hAnsi="Calibri"/>
          <w:sz w:val="20"/>
          <w:szCs w:val="20"/>
          <w:rPrChange w:id="20330" w:author="Author">
            <w:rPr>
              <w:rFonts w:ascii="Trebuchet MS" w:hAnsi="Trebuchet MS"/>
              <w:sz w:val="20"/>
              <w:szCs w:val="20"/>
            </w:rPr>
          </w:rPrChange>
        </w:rPr>
      </w:pPr>
      <w:r>
        <w:rPr>
          <w:rFonts w:ascii="Calibri" w:hAnsi="Calibri"/>
          <w:sz w:val="20"/>
          <w:szCs w:val="20"/>
          <w:rPrChange w:id="20331" w:author="Author">
            <w:rPr>
              <w:rFonts w:ascii="Trebuchet MS" w:hAnsi="Trebuchet MS"/>
              <w:sz w:val="20"/>
              <w:szCs w:val="20"/>
            </w:rPr>
          </w:rPrChange>
        </w:rPr>
        <w:t>Each expression statement shall be on a separate line.</w:t>
      </w:r>
    </w:p>
    <w:p w:rsidR="00743B33" w:rsidRPr="00743B33" w:rsidRDefault="00743B33">
      <w:pPr>
        <w:ind w:left="540"/>
        <w:jc w:val="both"/>
        <w:rPr>
          <w:rFonts w:ascii="Calibri" w:hAnsi="Calibri"/>
          <w:b/>
          <w:sz w:val="20"/>
          <w:szCs w:val="20"/>
          <w:lang w:val="en-US"/>
          <w:rPrChange w:id="20332" w:author="Author">
            <w:rPr>
              <w:rFonts w:ascii="Trebuchet MS" w:hAnsi="Trebuchet MS"/>
              <w:b/>
              <w:sz w:val="20"/>
              <w:szCs w:val="20"/>
              <w:lang w:val="en-US"/>
            </w:rPr>
          </w:rPrChange>
        </w:rPr>
      </w:pPr>
    </w:p>
    <w:p w:rsidR="00743B33" w:rsidRPr="00743B33" w:rsidRDefault="00D20E06">
      <w:pPr>
        <w:ind w:left="540"/>
        <w:jc w:val="both"/>
        <w:rPr>
          <w:rFonts w:ascii="Calibri" w:hAnsi="Calibri"/>
          <w:b/>
          <w:sz w:val="20"/>
          <w:szCs w:val="20"/>
          <w:lang w:val="en-US"/>
          <w:rPrChange w:id="20333" w:author="Author">
            <w:rPr>
              <w:rFonts w:ascii="Trebuchet MS" w:hAnsi="Trebuchet MS"/>
              <w:b/>
              <w:sz w:val="20"/>
              <w:szCs w:val="20"/>
              <w:lang w:val="en-US"/>
            </w:rPr>
          </w:rPrChange>
        </w:rPr>
      </w:pPr>
      <w:r>
        <w:rPr>
          <w:rFonts w:ascii="Calibri" w:hAnsi="Calibri"/>
          <w:b/>
          <w:sz w:val="20"/>
          <w:szCs w:val="20"/>
          <w:lang w:val="en-US"/>
          <w:rPrChange w:id="20334" w:author="Author">
            <w:rPr>
              <w:rFonts w:ascii="Trebuchet MS" w:hAnsi="Trebuchet MS"/>
              <w:b/>
              <w:sz w:val="20"/>
              <w:szCs w:val="20"/>
              <w:lang w:val="en-US"/>
            </w:rPr>
          </w:rPrChange>
        </w:rPr>
        <w:t>Example:</w:t>
      </w:r>
    </w:p>
    <w:p w:rsidR="00743B33" w:rsidRPr="00743B33" w:rsidRDefault="00D20E06">
      <w:pPr>
        <w:ind w:left="540"/>
        <w:jc w:val="both"/>
        <w:rPr>
          <w:rFonts w:ascii="Calibri" w:hAnsi="Calibri"/>
          <w:sz w:val="20"/>
          <w:szCs w:val="20"/>
          <w:lang w:eastAsia="ja-JP"/>
          <w:rPrChange w:id="20335" w:author="Author">
            <w:rPr>
              <w:rFonts w:ascii="Trebuchet MS" w:hAnsi="Trebuchet MS"/>
              <w:sz w:val="20"/>
              <w:szCs w:val="20"/>
              <w:lang w:eastAsia="ja-JP"/>
            </w:rPr>
          </w:rPrChange>
        </w:rPr>
      </w:pPr>
      <w:del w:id="20336" w:author="Author">
        <w:r>
          <w:rPr>
            <w:rFonts w:ascii="Calibri" w:hAnsi="Calibri"/>
            <w:sz w:val="20"/>
            <w:szCs w:val="20"/>
            <w:lang w:eastAsia="ja-JP"/>
            <w:rPrChange w:id="20337" w:author="Author">
              <w:rPr>
                <w:rFonts w:ascii="Trebuchet MS" w:hAnsi="Trebuchet MS"/>
                <w:sz w:val="20"/>
                <w:szCs w:val="20"/>
                <w:lang w:eastAsia="ja-JP"/>
              </w:rPr>
            </w:rPrChange>
          </w:rPr>
          <w:delText>/*</w:delText>
        </w:r>
      </w:del>
      <w:ins w:id="20338" w:author="Author">
        <w:r>
          <w:rPr>
            <w:rFonts w:ascii="Calibri" w:hAnsi="Calibri"/>
            <w:sz w:val="20"/>
            <w:szCs w:val="20"/>
            <w:lang w:eastAsia="ja-JP"/>
          </w:rPr>
          <w:t>//</w:t>
        </w:r>
      </w:ins>
      <w:r>
        <w:rPr>
          <w:rFonts w:ascii="Calibri" w:hAnsi="Calibri"/>
          <w:sz w:val="20"/>
          <w:szCs w:val="20"/>
          <w:lang w:eastAsia="ja-JP"/>
          <w:rPrChange w:id="20339" w:author="Author">
            <w:rPr>
              <w:rFonts w:ascii="Trebuchet MS" w:hAnsi="Trebuchet MS"/>
              <w:sz w:val="20"/>
              <w:szCs w:val="20"/>
              <w:lang w:eastAsia="ja-JP"/>
            </w:rPr>
          </w:rPrChange>
        </w:rPr>
        <w:t xml:space="preserve"> Not compliant</w:t>
      </w:r>
      <w:del w:id="20340" w:author="Author">
        <w:r>
          <w:rPr>
            <w:rFonts w:ascii="Calibri" w:hAnsi="Calibri"/>
            <w:sz w:val="20"/>
            <w:szCs w:val="20"/>
            <w:lang w:eastAsia="ja-JP"/>
            <w:rPrChange w:id="20341" w:author="Author">
              <w:rPr>
                <w:rFonts w:ascii="Trebuchet MS" w:hAnsi="Trebuchet MS"/>
                <w:sz w:val="20"/>
                <w:szCs w:val="20"/>
                <w:lang w:eastAsia="ja-JP"/>
              </w:rPr>
            </w:rPrChange>
          </w:rPr>
          <w:delText xml:space="preserve"> */</w:delText>
        </w:r>
      </w:del>
    </w:p>
    <w:p w:rsidR="00743B33" w:rsidRPr="00743B33" w:rsidRDefault="00D20E06">
      <w:pPr>
        <w:ind w:left="540"/>
        <w:jc w:val="both"/>
        <w:rPr>
          <w:rFonts w:ascii="Calibri" w:hAnsi="Calibri"/>
          <w:sz w:val="20"/>
          <w:szCs w:val="20"/>
          <w:rPrChange w:id="20342" w:author="Author">
            <w:rPr>
              <w:rFonts w:ascii="Trebuchet MS" w:hAnsi="Trebuchet MS"/>
              <w:sz w:val="20"/>
              <w:szCs w:val="20"/>
            </w:rPr>
          </w:rPrChange>
        </w:rPr>
      </w:pPr>
      <w:del w:id="20343" w:author="Author">
        <w:r>
          <w:rPr>
            <w:rFonts w:ascii="Calibri" w:hAnsi="Calibri"/>
            <w:sz w:val="20"/>
            <w:szCs w:val="20"/>
            <w:rPrChange w:id="20344" w:author="Author">
              <w:rPr>
                <w:rFonts w:ascii="Trebuchet MS" w:hAnsi="Trebuchet MS"/>
                <w:sz w:val="20"/>
                <w:szCs w:val="20"/>
              </w:rPr>
            </w:rPrChange>
          </w:rPr>
          <w:delText>/*</w:delText>
        </w:r>
      </w:del>
      <w:ins w:id="20345" w:author="Author">
        <w:r>
          <w:rPr>
            <w:rFonts w:ascii="Calibri" w:hAnsi="Calibri"/>
            <w:sz w:val="20"/>
            <w:szCs w:val="20"/>
          </w:rPr>
          <w:t>//</w:t>
        </w:r>
      </w:ins>
      <w:r>
        <w:rPr>
          <w:rFonts w:ascii="Calibri" w:hAnsi="Calibri"/>
          <w:sz w:val="20"/>
          <w:szCs w:val="20"/>
          <w:rPrChange w:id="20346" w:author="Author">
            <w:rPr>
              <w:rFonts w:ascii="Trebuchet MS" w:hAnsi="Trebuchet MS"/>
              <w:sz w:val="20"/>
              <w:szCs w:val="20"/>
            </w:rPr>
          </w:rPrChange>
        </w:rPr>
        <w:t xml:space="preserve"> It has two statements in one line</w:t>
      </w:r>
      <w:del w:id="20347" w:author="Author">
        <w:r>
          <w:rPr>
            <w:rFonts w:ascii="Calibri" w:hAnsi="Calibri"/>
            <w:sz w:val="20"/>
            <w:szCs w:val="20"/>
            <w:rPrChange w:id="20348"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0349" w:author="Author">
            <w:rPr>
              <w:rFonts w:ascii="Courier New" w:hAnsi="Courier New" w:cs="Courier New"/>
              <w:sz w:val="20"/>
              <w:szCs w:val="20"/>
            </w:rPr>
          </w:rPrChange>
        </w:rPr>
      </w:pPr>
      <w:r>
        <w:rPr>
          <w:rFonts w:ascii="Calibri" w:hAnsi="Calibri" w:cs="Courier New"/>
          <w:sz w:val="20"/>
          <w:szCs w:val="20"/>
          <w:rPrChange w:id="20350" w:author="Author">
            <w:rPr>
              <w:rFonts w:ascii="Courier New" w:hAnsi="Courier New" w:cs="Courier New"/>
              <w:sz w:val="20"/>
              <w:szCs w:val="20"/>
            </w:rPr>
          </w:rPrChange>
        </w:rPr>
        <w:t xml:space="preserve">uc_Sum = uc_num1 + </w:t>
      </w:r>
      <w:r>
        <w:rPr>
          <w:rFonts w:ascii="Calibri" w:hAnsi="Calibri" w:cs="Courier New"/>
          <w:sz w:val="20"/>
          <w:szCs w:val="20"/>
          <w:rPrChange w:id="20351" w:author="Author">
            <w:rPr>
              <w:rFonts w:ascii="Courier New" w:hAnsi="Courier New" w:cs="Courier New"/>
              <w:sz w:val="20"/>
              <w:szCs w:val="20"/>
            </w:rPr>
          </w:rPrChange>
        </w:rPr>
        <w:t>uc_num2; uc_Avg = uc_Sum / 2;</w:t>
      </w:r>
    </w:p>
    <w:p w:rsidR="00743B33" w:rsidRPr="00743B33" w:rsidRDefault="00743B33">
      <w:pPr>
        <w:ind w:left="540"/>
        <w:jc w:val="both"/>
        <w:rPr>
          <w:rFonts w:ascii="Calibri" w:hAnsi="Calibri"/>
          <w:sz w:val="20"/>
          <w:szCs w:val="20"/>
          <w:lang w:val="en-US"/>
          <w:rPrChange w:id="20352" w:author="Author">
            <w:rPr>
              <w:rFonts w:ascii="Trebuchet MS" w:hAnsi="Trebuchet MS"/>
              <w:sz w:val="20"/>
              <w:szCs w:val="20"/>
              <w:lang w:val="en-US"/>
            </w:rPr>
          </w:rPrChange>
        </w:rPr>
      </w:pPr>
    </w:p>
    <w:p w:rsidR="00743B33" w:rsidRPr="00743B33" w:rsidRDefault="00D20E06">
      <w:pPr>
        <w:ind w:left="540"/>
        <w:jc w:val="both"/>
        <w:rPr>
          <w:rFonts w:ascii="Calibri" w:hAnsi="Calibri"/>
          <w:sz w:val="20"/>
          <w:szCs w:val="20"/>
          <w:lang w:eastAsia="ja-JP"/>
          <w:rPrChange w:id="20353" w:author="Author">
            <w:rPr>
              <w:rFonts w:ascii="Trebuchet MS" w:hAnsi="Trebuchet MS"/>
              <w:sz w:val="20"/>
              <w:szCs w:val="20"/>
              <w:lang w:eastAsia="ja-JP"/>
            </w:rPr>
          </w:rPrChange>
        </w:rPr>
      </w:pPr>
      <w:del w:id="20354" w:author="Author">
        <w:r>
          <w:rPr>
            <w:rFonts w:ascii="Calibri" w:hAnsi="Calibri"/>
            <w:sz w:val="20"/>
            <w:szCs w:val="20"/>
            <w:lang w:eastAsia="ja-JP"/>
            <w:rPrChange w:id="20355" w:author="Author">
              <w:rPr>
                <w:rFonts w:ascii="Trebuchet MS" w:hAnsi="Trebuchet MS"/>
                <w:sz w:val="20"/>
                <w:szCs w:val="20"/>
                <w:lang w:eastAsia="ja-JP"/>
              </w:rPr>
            </w:rPrChange>
          </w:rPr>
          <w:delText>/*</w:delText>
        </w:r>
      </w:del>
      <w:ins w:id="20356" w:author="Author">
        <w:r>
          <w:rPr>
            <w:rFonts w:ascii="Calibri" w:hAnsi="Calibri"/>
            <w:sz w:val="20"/>
            <w:szCs w:val="20"/>
            <w:lang w:eastAsia="ja-JP"/>
          </w:rPr>
          <w:t>//</w:t>
        </w:r>
      </w:ins>
      <w:r>
        <w:rPr>
          <w:rFonts w:ascii="Calibri" w:hAnsi="Calibri"/>
          <w:sz w:val="20"/>
          <w:szCs w:val="20"/>
          <w:lang w:eastAsia="ja-JP"/>
          <w:rPrChange w:id="20357" w:author="Author">
            <w:rPr>
              <w:rFonts w:ascii="Trebuchet MS" w:hAnsi="Trebuchet MS"/>
              <w:sz w:val="20"/>
              <w:szCs w:val="20"/>
              <w:lang w:eastAsia="ja-JP"/>
            </w:rPr>
          </w:rPrChange>
        </w:rPr>
        <w:t xml:space="preserve"> Compliant</w:t>
      </w:r>
      <w:del w:id="20358" w:author="Author">
        <w:r>
          <w:rPr>
            <w:rFonts w:ascii="Calibri" w:hAnsi="Calibri"/>
            <w:sz w:val="20"/>
            <w:szCs w:val="20"/>
            <w:lang w:eastAsia="ja-JP"/>
            <w:rPrChange w:id="20359" w:author="Author">
              <w:rPr>
                <w:rFonts w:ascii="Trebuchet MS" w:hAnsi="Trebuchet MS"/>
                <w:sz w:val="20"/>
                <w:szCs w:val="20"/>
                <w:lang w:eastAsia="ja-JP"/>
              </w:rPr>
            </w:rPrChange>
          </w:rPr>
          <w:delText xml:space="preserve"> */</w:delText>
        </w:r>
      </w:del>
    </w:p>
    <w:p w:rsidR="00743B33" w:rsidRPr="00743B33" w:rsidRDefault="00D20E06">
      <w:pPr>
        <w:ind w:left="540"/>
        <w:jc w:val="both"/>
        <w:rPr>
          <w:rFonts w:ascii="Calibri" w:hAnsi="Calibri"/>
          <w:sz w:val="20"/>
          <w:szCs w:val="20"/>
          <w:rPrChange w:id="20360" w:author="Author">
            <w:rPr>
              <w:rFonts w:ascii="Trebuchet MS" w:hAnsi="Trebuchet MS"/>
              <w:sz w:val="20"/>
              <w:szCs w:val="20"/>
            </w:rPr>
          </w:rPrChange>
        </w:rPr>
      </w:pPr>
      <w:del w:id="20361" w:author="Author">
        <w:r>
          <w:rPr>
            <w:rFonts w:ascii="Calibri" w:hAnsi="Calibri"/>
            <w:sz w:val="20"/>
            <w:szCs w:val="20"/>
            <w:rPrChange w:id="20362" w:author="Author">
              <w:rPr>
                <w:rFonts w:ascii="Trebuchet MS" w:hAnsi="Trebuchet MS"/>
                <w:sz w:val="20"/>
                <w:szCs w:val="20"/>
              </w:rPr>
            </w:rPrChange>
          </w:rPr>
          <w:delText>/*</w:delText>
        </w:r>
      </w:del>
      <w:ins w:id="20363" w:author="Author">
        <w:r>
          <w:rPr>
            <w:rFonts w:ascii="Calibri" w:hAnsi="Calibri"/>
            <w:sz w:val="20"/>
            <w:szCs w:val="20"/>
          </w:rPr>
          <w:t>//</w:t>
        </w:r>
      </w:ins>
      <w:r>
        <w:rPr>
          <w:rFonts w:ascii="Calibri" w:hAnsi="Calibri"/>
          <w:sz w:val="20"/>
          <w:szCs w:val="20"/>
          <w:rPrChange w:id="20364" w:author="Author">
            <w:rPr>
              <w:rFonts w:ascii="Trebuchet MS" w:hAnsi="Trebuchet MS"/>
              <w:sz w:val="20"/>
              <w:szCs w:val="20"/>
            </w:rPr>
          </w:rPrChange>
        </w:rPr>
        <w:t xml:space="preserve"> It has two statements in t</w:t>
      </w:r>
      <w:r>
        <w:rPr>
          <w:rFonts w:ascii="Calibri" w:hAnsi="Calibri" w:cs="Arial"/>
          <w:sz w:val="20"/>
          <w:szCs w:val="20"/>
          <w:lang w:val="vi-VN"/>
          <w:rPrChange w:id="20365" w:author="Author">
            <w:rPr>
              <w:rFonts w:ascii="Trebuchet MS" w:hAnsi="Trebuchet MS" w:cs="Arial"/>
              <w:sz w:val="20"/>
              <w:szCs w:val="20"/>
              <w:lang w:val="vi-VN"/>
            </w:rPr>
          </w:rPrChange>
        </w:rPr>
        <w:t>wo</w:t>
      </w:r>
      <w:r>
        <w:rPr>
          <w:rFonts w:ascii="Calibri" w:hAnsi="Calibri"/>
          <w:sz w:val="20"/>
          <w:szCs w:val="20"/>
          <w:rPrChange w:id="20366" w:author="Author">
            <w:rPr>
              <w:rFonts w:ascii="Trebuchet MS" w:hAnsi="Trebuchet MS"/>
              <w:sz w:val="20"/>
              <w:szCs w:val="20"/>
            </w:rPr>
          </w:rPrChange>
        </w:rPr>
        <w:t xml:space="preserve"> lines</w:t>
      </w:r>
      <w:del w:id="20367" w:author="Author">
        <w:r>
          <w:rPr>
            <w:rFonts w:ascii="Calibri" w:hAnsi="Calibri"/>
            <w:sz w:val="20"/>
            <w:szCs w:val="20"/>
            <w:rPrChange w:id="20368"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0369" w:author="Author">
            <w:rPr>
              <w:rFonts w:ascii="Courier New" w:hAnsi="Courier New" w:cs="Courier New"/>
              <w:sz w:val="20"/>
              <w:szCs w:val="20"/>
            </w:rPr>
          </w:rPrChange>
        </w:rPr>
      </w:pPr>
      <w:r>
        <w:rPr>
          <w:rFonts w:ascii="Calibri" w:hAnsi="Calibri" w:cs="Courier New"/>
          <w:sz w:val="20"/>
          <w:szCs w:val="20"/>
          <w:rPrChange w:id="20370" w:author="Author">
            <w:rPr>
              <w:rFonts w:ascii="Courier New" w:hAnsi="Courier New" w:cs="Courier New"/>
              <w:sz w:val="20"/>
              <w:szCs w:val="20"/>
            </w:rPr>
          </w:rPrChange>
        </w:rPr>
        <w:t xml:space="preserve">uc_Sum = uc_num1 + uc_num2; </w:t>
      </w:r>
    </w:p>
    <w:p w:rsidR="00743B33" w:rsidRPr="00743B33" w:rsidRDefault="00D20E06">
      <w:pPr>
        <w:ind w:left="540"/>
        <w:jc w:val="both"/>
        <w:rPr>
          <w:rFonts w:ascii="Calibri" w:hAnsi="Calibri" w:cs="Courier New"/>
          <w:sz w:val="20"/>
          <w:szCs w:val="20"/>
          <w:rPrChange w:id="20371" w:author="Author">
            <w:rPr>
              <w:rFonts w:ascii="Courier New" w:hAnsi="Courier New" w:cs="Courier New"/>
              <w:sz w:val="20"/>
              <w:szCs w:val="20"/>
            </w:rPr>
          </w:rPrChange>
        </w:rPr>
      </w:pPr>
      <w:r>
        <w:rPr>
          <w:rFonts w:ascii="Calibri" w:hAnsi="Calibri" w:cs="Courier New"/>
          <w:sz w:val="20"/>
          <w:szCs w:val="20"/>
          <w:rPrChange w:id="20372" w:author="Author">
            <w:rPr>
              <w:rFonts w:ascii="Courier New" w:hAnsi="Courier New" w:cs="Courier New"/>
              <w:sz w:val="20"/>
              <w:szCs w:val="20"/>
            </w:rPr>
          </w:rPrChange>
        </w:rPr>
        <w:t>uc_Avg = uc_Sum / 2;</w:t>
      </w:r>
    </w:p>
    <w:p w:rsidR="00743B33" w:rsidRPr="00743B33" w:rsidRDefault="00743B33">
      <w:pPr>
        <w:ind w:left="540"/>
        <w:jc w:val="both"/>
        <w:rPr>
          <w:rFonts w:ascii="Calibri" w:hAnsi="Calibri"/>
          <w:sz w:val="20"/>
          <w:szCs w:val="20"/>
          <w:lang w:val="en-US"/>
          <w:rPrChange w:id="20373" w:author="Author">
            <w:rPr>
              <w:rFonts w:ascii="Trebuchet MS" w:hAnsi="Trebuchet MS"/>
              <w:sz w:val="20"/>
              <w:szCs w:val="20"/>
              <w:lang w:val="en-US"/>
            </w:rPr>
          </w:rPrChange>
        </w:rPr>
      </w:pPr>
    </w:p>
    <w:p w:rsidR="00743B33" w:rsidRPr="00743B33" w:rsidRDefault="00D20E06">
      <w:pPr>
        <w:ind w:left="540"/>
        <w:jc w:val="both"/>
        <w:rPr>
          <w:rFonts w:ascii="Calibri" w:hAnsi="Calibri"/>
          <w:b/>
          <w:sz w:val="20"/>
          <w:szCs w:val="20"/>
          <w:lang w:val="en-US"/>
          <w:rPrChange w:id="20374" w:author="Author">
            <w:rPr>
              <w:rFonts w:ascii="Trebuchet MS" w:hAnsi="Trebuchet MS"/>
              <w:b/>
              <w:sz w:val="20"/>
              <w:szCs w:val="20"/>
              <w:lang w:val="en-US"/>
            </w:rPr>
          </w:rPrChange>
        </w:rPr>
      </w:pPr>
      <w:r>
        <w:rPr>
          <w:rFonts w:ascii="Calibri" w:hAnsi="Calibri"/>
          <w:b/>
          <w:sz w:val="20"/>
          <w:szCs w:val="20"/>
          <w:lang w:val="en-US"/>
          <w:rPrChange w:id="20375" w:author="Author">
            <w:rPr>
              <w:rFonts w:ascii="Trebuchet MS" w:hAnsi="Trebuchet MS"/>
              <w:b/>
              <w:sz w:val="20"/>
              <w:szCs w:val="20"/>
              <w:lang w:val="en-US"/>
            </w:rPr>
          </w:rPrChange>
        </w:rPr>
        <w:t xml:space="preserve">Rationale: </w:t>
      </w:r>
    </w:p>
    <w:p w:rsidR="00743B33" w:rsidRPr="00743B33" w:rsidRDefault="00D20E06">
      <w:pPr>
        <w:ind w:left="540"/>
        <w:jc w:val="both"/>
        <w:rPr>
          <w:rFonts w:ascii="Calibri" w:hAnsi="Calibri"/>
          <w:sz w:val="20"/>
          <w:szCs w:val="20"/>
          <w:rPrChange w:id="20376" w:author="Author">
            <w:rPr>
              <w:rFonts w:ascii="Trebuchet MS" w:hAnsi="Trebuchet MS"/>
              <w:sz w:val="20"/>
              <w:szCs w:val="20"/>
            </w:rPr>
          </w:rPrChange>
        </w:rPr>
      </w:pPr>
      <w:r>
        <w:rPr>
          <w:rFonts w:ascii="Calibri" w:hAnsi="Calibri"/>
          <w:sz w:val="20"/>
          <w:szCs w:val="20"/>
          <w:rPrChange w:id="20377" w:author="Author">
            <w:rPr>
              <w:rFonts w:ascii="Trebuchet MS" w:hAnsi="Trebuchet MS"/>
              <w:sz w:val="20"/>
              <w:szCs w:val="20"/>
            </w:rPr>
          </w:rPrChange>
        </w:rPr>
        <w:t>Simplicity and readability</w:t>
      </w:r>
    </w:p>
    <w:p w:rsidR="00743B33" w:rsidRPr="00743B33" w:rsidRDefault="00743B33">
      <w:pPr>
        <w:ind w:left="540"/>
        <w:jc w:val="both"/>
        <w:rPr>
          <w:rFonts w:ascii="Calibri" w:hAnsi="Calibri"/>
          <w:sz w:val="20"/>
          <w:szCs w:val="20"/>
          <w:lang w:val="en-US"/>
          <w:rPrChange w:id="20378" w:author="Author">
            <w:rPr>
              <w:rFonts w:ascii="Trebuchet MS" w:hAnsi="Trebuchet MS"/>
              <w:sz w:val="20"/>
              <w:szCs w:val="20"/>
              <w:lang w:val="en-US"/>
            </w:rPr>
          </w:rPrChange>
        </w:rPr>
      </w:pPr>
    </w:p>
    <w:p w:rsidR="00743B33" w:rsidRDefault="00D20E06">
      <w:pPr>
        <w:pStyle w:val="Heading3"/>
      </w:pPr>
      <w:bookmarkStart w:id="20379" w:name="_Toc294795167"/>
      <w:bookmarkStart w:id="20380" w:name="_Toc301956883"/>
      <w:bookmarkStart w:id="20381" w:name="_Toc301960011"/>
      <w:bookmarkStart w:id="20382" w:name="_Toc301960485"/>
      <w:bookmarkStart w:id="20383" w:name="_Toc301960647"/>
      <w:bookmarkStart w:id="20384" w:name="_Toc409602450"/>
      <w:bookmarkStart w:id="20385" w:name="_Toc430267111"/>
      <w:bookmarkStart w:id="20386" w:name="_Toc491674250"/>
      <w:r>
        <w:t>Style_Format_0</w:t>
      </w:r>
      <w:bookmarkEnd w:id="20379"/>
      <w:bookmarkEnd w:id="20380"/>
      <w:bookmarkEnd w:id="20381"/>
      <w:bookmarkEnd w:id="20382"/>
      <w:bookmarkEnd w:id="20383"/>
      <w:bookmarkEnd w:id="20384"/>
      <w:r>
        <w:t>12 ([1] Clause 5.4.7 - table 1 - 1g)</w:t>
      </w:r>
      <w:bookmarkEnd w:id="20385"/>
      <w:bookmarkEnd w:id="20386"/>
    </w:p>
    <w:p w:rsidR="00743B33" w:rsidRPr="00743B33" w:rsidRDefault="00D20E06">
      <w:pPr>
        <w:ind w:left="540"/>
        <w:jc w:val="both"/>
        <w:rPr>
          <w:rFonts w:ascii="Calibri" w:hAnsi="Calibri"/>
          <w:b/>
          <w:sz w:val="20"/>
          <w:szCs w:val="20"/>
          <w:lang w:val="en-US"/>
          <w:rPrChange w:id="20387" w:author="Author">
            <w:rPr>
              <w:rFonts w:ascii="Trebuchet MS" w:hAnsi="Trebuchet MS"/>
              <w:b/>
              <w:lang w:val="en-US"/>
            </w:rPr>
          </w:rPrChange>
        </w:rPr>
      </w:pPr>
      <w:r>
        <w:rPr>
          <w:rFonts w:ascii="Calibri" w:hAnsi="Calibri"/>
          <w:b/>
          <w:sz w:val="20"/>
          <w:szCs w:val="20"/>
          <w:lang w:val="en-US"/>
          <w:rPrChange w:id="20388"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0389" w:author="Author">
            <w:rPr>
              <w:rFonts w:ascii="Trebuchet MS" w:hAnsi="Trebuchet MS"/>
              <w:sz w:val="20"/>
              <w:szCs w:val="20"/>
            </w:rPr>
          </w:rPrChange>
        </w:rPr>
      </w:pPr>
      <w:r>
        <w:rPr>
          <w:rFonts w:ascii="Calibri" w:hAnsi="Calibri"/>
          <w:sz w:val="20"/>
          <w:szCs w:val="20"/>
          <w:rPrChange w:id="20390" w:author="Author">
            <w:rPr>
              <w:rFonts w:ascii="Trebuchet MS" w:hAnsi="Trebuchet MS"/>
              <w:sz w:val="20"/>
              <w:szCs w:val="20"/>
            </w:rPr>
          </w:rPrChange>
        </w:rPr>
        <w:t xml:space="preserve">Braces which enclose a block shall be placed in the same column, on separate lines directly before and after the block. There shall not be anything else on these lines. The block of code inside the opening and closing braces shall be indented </w:t>
      </w:r>
      <w:ins w:id="20391" w:author="Author">
        <w:r>
          <w:rPr>
            <w:rFonts w:ascii="Calibri" w:hAnsi="Calibri"/>
            <w:sz w:val="20"/>
            <w:szCs w:val="20"/>
          </w:rPr>
          <w:t>4</w:t>
        </w:r>
      </w:ins>
      <w:del w:id="20392" w:author="Author">
        <w:r>
          <w:rPr>
            <w:rFonts w:ascii="Calibri" w:hAnsi="Calibri"/>
            <w:sz w:val="20"/>
            <w:szCs w:val="20"/>
            <w:rPrChange w:id="20393" w:author="Author">
              <w:rPr>
                <w:rFonts w:ascii="Trebuchet MS" w:hAnsi="Trebuchet MS"/>
                <w:sz w:val="20"/>
                <w:szCs w:val="20"/>
              </w:rPr>
            </w:rPrChange>
          </w:rPr>
          <w:delText>2</w:delText>
        </w:r>
      </w:del>
      <w:r>
        <w:rPr>
          <w:rFonts w:ascii="Calibri" w:hAnsi="Calibri"/>
          <w:sz w:val="20"/>
          <w:szCs w:val="20"/>
          <w:rPrChange w:id="20394" w:author="Author">
            <w:rPr>
              <w:rFonts w:ascii="Trebuchet MS" w:hAnsi="Trebuchet MS"/>
              <w:sz w:val="20"/>
              <w:szCs w:val="20"/>
            </w:rPr>
          </w:rPrChange>
        </w:rPr>
        <w:t xml:space="preserve"> spaces. An</w:t>
      </w:r>
      <w:r>
        <w:rPr>
          <w:rFonts w:ascii="Calibri" w:hAnsi="Calibri"/>
          <w:sz w:val="20"/>
          <w:szCs w:val="20"/>
          <w:rPrChange w:id="20395" w:author="Author">
            <w:rPr>
              <w:rFonts w:ascii="Trebuchet MS" w:hAnsi="Trebuchet MS"/>
              <w:sz w:val="20"/>
              <w:szCs w:val="20"/>
            </w:rPr>
          </w:rPrChange>
        </w:rPr>
        <w:t xml:space="preserve"> opening brace is always at the same level as the line above.</w:t>
      </w:r>
    </w:p>
    <w:p w:rsidR="00743B33" w:rsidRPr="00743B33" w:rsidRDefault="00743B33">
      <w:pPr>
        <w:ind w:left="540"/>
        <w:jc w:val="both"/>
        <w:rPr>
          <w:rFonts w:ascii="Calibri" w:hAnsi="Calibri"/>
          <w:sz w:val="20"/>
          <w:szCs w:val="20"/>
          <w:rPrChange w:id="20396" w:author="Author">
            <w:rPr>
              <w:rFonts w:ascii="Trebuchet MS" w:hAnsi="Trebuchet MS"/>
              <w:sz w:val="20"/>
              <w:szCs w:val="20"/>
            </w:rPr>
          </w:rPrChange>
        </w:rPr>
      </w:pPr>
    </w:p>
    <w:p w:rsidR="00743B33" w:rsidRPr="00743B33" w:rsidRDefault="00D20E06">
      <w:pPr>
        <w:ind w:left="540"/>
        <w:jc w:val="both"/>
        <w:rPr>
          <w:rFonts w:ascii="Calibri" w:hAnsi="Calibri"/>
          <w:sz w:val="20"/>
          <w:szCs w:val="20"/>
          <w:rPrChange w:id="20397" w:author="Author">
            <w:rPr>
              <w:rFonts w:ascii="Trebuchet MS" w:hAnsi="Trebuchet MS"/>
              <w:sz w:val="20"/>
              <w:szCs w:val="20"/>
            </w:rPr>
          </w:rPrChange>
        </w:rPr>
      </w:pPr>
      <w:r>
        <w:rPr>
          <w:rFonts w:ascii="Calibri" w:hAnsi="Calibri"/>
          <w:sz w:val="20"/>
          <w:szCs w:val="20"/>
          <w:rPrChange w:id="20398" w:author="Author">
            <w:rPr>
              <w:rFonts w:ascii="Trebuchet MS" w:hAnsi="Trebuchet MS"/>
              <w:sz w:val="20"/>
              <w:szCs w:val="20"/>
            </w:rPr>
          </w:rPrChange>
        </w:rPr>
        <w:t>Exception:</w:t>
      </w:r>
    </w:p>
    <w:p w:rsidR="00743B33" w:rsidRPr="00743B33" w:rsidRDefault="00D20E06">
      <w:pPr>
        <w:ind w:left="540"/>
        <w:jc w:val="both"/>
        <w:rPr>
          <w:rFonts w:ascii="Calibri" w:hAnsi="Calibri"/>
          <w:sz w:val="20"/>
          <w:szCs w:val="20"/>
          <w:rPrChange w:id="20399" w:author="Author">
            <w:rPr>
              <w:rFonts w:ascii="Trebuchet MS" w:hAnsi="Trebuchet MS"/>
              <w:sz w:val="20"/>
              <w:szCs w:val="20"/>
            </w:rPr>
          </w:rPrChange>
        </w:rPr>
      </w:pPr>
      <w:r>
        <w:rPr>
          <w:rFonts w:ascii="Calibri" w:hAnsi="Calibri"/>
          <w:sz w:val="20"/>
          <w:szCs w:val="20"/>
          <w:rPrChange w:id="20400" w:author="Author">
            <w:rPr>
              <w:rFonts w:ascii="Trebuchet MS" w:hAnsi="Trebuchet MS"/>
              <w:sz w:val="20"/>
              <w:szCs w:val="20"/>
            </w:rPr>
          </w:rPrChange>
        </w:rPr>
        <w:t xml:space="preserve">1. The </w:t>
      </w:r>
      <w:r>
        <w:rPr>
          <w:rFonts w:ascii="Calibri" w:hAnsi="Calibri"/>
          <w:i/>
          <w:sz w:val="20"/>
          <w:szCs w:val="20"/>
          <w:rPrChange w:id="20401" w:author="Author">
            <w:rPr>
              <w:rFonts w:ascii="Trebuchet MS" w:hAnsi="Trebuchet MS"/>
              <w:i/>
              <w:sz w:val="20"/>
              <w:szCs w:val="20"/>
            </w:rPr>
          </w:rPrChange>
        </w:rPr>
        <w:t>‘while’</w:t>
      </w:r>
      <w:r>
        <w:rPr>
          <w:rFonts w:ascii="Calibri" w:hAnsi="Calibri"/>
          <w:sz w:val="20"/>
          <w:szCs w:val="20"/>
          <w:rPrChange w:id="20402" w:author="Author">
            <w:rPr>
              <w:rFonts w:ascii="Trebuchet MS" w:hAnsi="Trebuchet MS"/>
              <w:sz w:val="20"/>
              <w:szCs w:val="20"/>
            </w:rPr>
          </w:rPrChange>
        </w:rPr>
        <w:t xml:space="preserve"> in the </w:t>
      </w:r>
      <w:r>
        <w:rPr>
          <w:rFonts w:ascii="Calibri" w:hAnsi="Calibri"/>
          <w:i/>
          <w:sz w:val="20"/>
          <w:szCs w:val="20"/>
          <w:rPrChange w:id="20403" w:author="Author">
            <w:rPr>
              <w:rFonts w:ascii="Trebuchet MS" w:hAnsi="Trebuchet MS"/>
              <w:i/>
              <w:sz w:val="20"/>
              <w:szCs w:val="20"/>
            </w:rPr>
          </w:rPrChange>
        </w:rPr>
        <w:t>‘do…while’</w:t>
      </w:r>
      <w:r>
        <w:rPr>
          <w:rFonts w:ascii="Calibri" w:hAnsi="Calibri"/>
          <w:sz w:val="20"/>
          <w:szCs w:val="20"/>
          <w:rPrChange w:id="20404" w:author="Author">
            <w:rPr>
              <w:rFonts w:ascii="Trebuchet MS" w:hAnsi="Trebuchet MS"/>
              <w:sz w:val="20"/>
              <w:szCs w:val="20"/>
            </w:rPr>
          </w:rPrChange>
        </w:rPr>
        <w:t xml:space="preserve"> statement may be placed one space character after the brace closing the block.</w:t>
      </w:r>
    </w:p>
    <w:p w:rsidR="00743B33" w:rsidRPr="00743B33" w:rsidRDefault="00D20E06">
      <w:pPr>
        <w:ind w:left="540"/>
        <w:jc w:val="both"/>
        <w:rPr>
          <w:rFonts w:ascii="Calibri" w:hAnsi="Calibri"/>
          <w:sz w:val="20"/>
          <w:szCs w:val="20"/>
          <w:rPrChange w:id="20405" w:author="Author">
            <w:rPr>
              <w:rFonts w:ascii="Trebuchet MS" w:hAnsi="Trebuchet MS"/>
              <w:sz w:val="20"/>
              <w:szCs w:val="20"/>
            </w:rPr>
          </w:rPrChange>
        </w:rPr>
      </w:pPr>
      <w:r>
        <w:rPr>
          <w:rFonts w:ascii="Calibri" w:hAnsi="Calibri"/>
          <w:sz w:val="20"/>
          <w:szCs w:val="20"/>
          <w:rPrChange w:id="20406" w:author="Author">
            <w:rPr>
              <w:rFonts w:ascii="Trebuchet MS" w:hAnsi="Trebuchet MS"/>
              <w:sz w:val="20"/>
              <w:szCs w:val="20"/>
            </w:rPr>
          </w:rPrChange>
        </w:rPr>
        <w:t>2. The name of the new user type (</w:t>
      </w:r>
      <w:r>
        <w:rPr>
          <w:rFonts w:ascii="Calibri" w:hAnsi="Calibri"/>
          <w:i/>
          <w:sz w:val="20"/>
          <w:szCs w:val="20"/>
          <w:rPrChange w:id="20407" w:author="Author">
            <w:rPr>
              <w:rFonts w:ascii="Trebuchet MS" w:hAnsi="Trebuchet MS"/>
              <w:i/>
              <w:sz w:val="20"/>
              <w:szCs w:val="20"/>
            </w:rPr>
          </w:rPrChange>
        </w:rPr>
        <w:t xml:space="preserve">‘struct’/’union’/’enum’ </w:t>
      </w:r>
      <w:r>
        <w:rPr>
          <w:rFonts w:ascii="Calibri" w:hAnsi="Calibri"/>
          <w:sz w:val="20"/>
          <w:szCs w:val="20"/>
          <w:rPrChange w:id="20408" w:author="Author">
            <w:rPr>
              <w:rFonts w:ascii="Trebuchet MS" w:hAnsi="Trebuchet MS"/>
              <w:sz w:val="20"/>
              <w:szCs w:val="20"/>
            </w:rPr>
          </w:rPrChange>
        </w:rPr>
        <w:t>type) may be</w:t>
      </w:r>
      <w:r>
        <w:rPr>
          <w:rFonts w:ascii="Calibri" w:hAnsi="Calibri"/>
          <w:sz w:val="20"/>
          <w:szCs w:val="20"/>
          <w:rPrChange w:id="20409" w:author="Author">
            <w:rPr>
              <w:rFonts w:ascii="Trebuchet MS" w:hAnsi="Trebuchet MS"/>
              <w:sz w:val="20"/>
              <w:szCs w:val="20"/>
            </w:rPr>
          </w:rPrChange>
        </w:rPr>
        <w:t xml:space="preserve"> placed one space after the brace closing the element definitions.</w:t>
      </w:r>
    </w:p>
    <w:p w:rsidR="00743B33" w:rsidRPr="00743B33" w:rsidRDefault="00D20E06">
      <w:pPr>
        <w:ind w:left="540"/>
        <w:jc w:val="both"/>
        <w:rPr>
          <w:rFonts w:ascii="Calibri" w:hAnsi="Calibri"/>
          <w:sz w:val="20"/>
          <w:szCs w:val="20"/>
          <w:rPrChange w:id="20410" w:author="Author">
            <w:rPr>
              <w:rFonts w:ascii="Trebuchet MS" w:hAnsi="Trebuchet MS"/>
              <w:sz w:val="20"/>
              <w:szCs w:val="20"/>
            </w:rPr>
          </w:rPrChange>
        </w:rPr>
      </w:pPr>
      <w:r>
        <w:rPr>
          <w:rFonts w:ascii="Calibri" w:hAnsi="Calibri"/>
          <w:sz w:val="20"/>
          <w:szCs w:val="20"/>
          <w:rPrChange w:id="20411" w:author="Author">
            <w:rPr>
              <w:rFonts w:ascii="Trebuchet MS" w:hAnsi="Trebuchet MS"/>
              <w:sz w:val="20"/>
              <w:szCs w:val="20"/>
            </w:rPr>
          </w:rPrChange>
        </w:rPr>
        <w:t>3. Array initialization where the opening and closing braces in same line.</w:t>
      </w:r>
    </w:p>
    <w:p w:rsidR="00743B33" w:rsidRPr="00743B33" w:rsidRDefault="00743B33">
      <w:pPr>
        <w:ind w:left="540"/>
        <w:jc w:val="both"/>
        <w:rPr>
          <w:rFonts w:ascii="Calibri" w:hAnsi="Calibri"/>
          <w:sz w:val="20"/>
          <w:szCs w:val="20"/>
          <w:lang w:val="en-US"/>
          <w:rPrChange w:id="20412"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413" w:author="Author">
            <w:rPr>
              <w:rFonts w:ascii="Trebuchet MS" w:hAnsi="Trebuchet MS"/>
              <w:b/>
              <w:lang w:val="en-US"/>
            </w:rPr>
          </w:rPrChange>
        </w:rPr>
      </w:pPr>
      <w:r>
        <w:rPr>
          <w:rFonts w:ascii="Calibri" w:hAnsi="Calibri"/>
          <w:b/>
          <w:sz w:val="20"/>
          <w:szCs w:val="20"/>
          <w:lang w:val="en-US"/>
          <w:rPrChange w:id="20414" w:author="Author">
            <w:rPr>
              <w:rFonts w:ascii="Trebuchet MS" w:hAnsi="Trebuchet MS"/>
              <w:b/>
              <w:lang w:val="en-US"/>
            </w:rPr>
          </w:rPrChange>
        </w:rPr>
        <w:t>Example:</w:t>
      </w:r>
    </w:p>
    <w:p w:rsidR="00743B33" w:rsidRPr="00743B33" w:rsidRDefault="00D20E06">
      <w:pPr>
        <w:ind w:left="540"/>
        <w:jc w:val="both"/>
        <w:rPr>
          <w:rFonts w:ascii="Calibri" w:hAnsi="Calibri"/>
          <w:sz w:val="20"/>
          <w:szCs w:val="20"/>
          <w:lang w:val="en-US"/>
          <w:rPrChange w:id="20415" w:author="Author">
            <w:rPr>
              <w:rFonts w:ascii="Trebuchet MS" w:hAnsi="Trebuchet MS"/>
              <w:sz w:val="20"/>
              <w:szCs w:val="20"/>
              <w:lang w:val="en-US"/>
            </w:rPr>
          </w:rPrChange>
        </w:rPr>
      </w:pPr>
      <w:del w:id="20416" w:author="Author">
        <w:r>
          <w:rPr>
            <w:rFonts w:ascii="Calibri" w:hAnsi="Calibri"/>
            <w:sz w:val="20"/>
            <w:szCs w:val="20"/>
            <w:lang w:val="en-US"/>
            <w:rPrChange w:id="20417" w:author="Author">
              <w:rPr>
                <w:rFonts w:ascii="Trebuchet MS" w:hAnsi="Trebuchet MS"/>
                <w:sz w:val="20"/>
                <w:szCs w:val="20"/>
                <w:lang w:val="en-US"/>
              </w:rPr>
            </w:rPrChange>
          </w:rPr>
          <w:delText>/*</w:delText>
        </w:r>
      </w:del>
      <w:ins w:id="20418" w:author="Author">
        <w:r>
          <w:rPr>
            <w:rFonts w:ascii="Calibri" w:hAnsi="Calibri"/>
            <w:sz w:val="20"/>
            <w:szCs w:val="20"/>
            <w:lang w:val="en-US"/>
          </w:rPr>
          <w:t>//</w:t>
        </w:r>
      </w:ins>
      <w:r>
        <w:rPr>
          <w:rFonts w:ascii="Calibri" w:hAnsi="Calibri"/>
          <w:sz w:val="20"/>
          <w:szCs w:val="20"/>
          <w:lang w:val="en-US"/>
          <w:rPrChange w:id="20419" w:author="Author">
            <w:rPr>
              <w:rFonts w:ascii="Trebuchet MS" w:hAnsi="Trebuchet MS"/>
              <w:sz w:val="20"/>
              <w:szCs w:val="20"/>
              <w:lang w:val="en-US"/>
            </w:rPr>
          </w:rPrChange>
        </w:rPr>
        <w:t xml:space="preserve"> Compliant</w:t>
      </w:r>
      <w:del w:id="20420" w:author="Author">
        <w:r>
          <w:rPr>
            <w:rFonts w:ascii="Calibri" w:hAnsi="Calibri"/>
            <w:sz w:val="20"/>
            <w:szCs w:val="20"/>
            <w:lang w:val="en-US"/>
            <w:rPrChange w:id="20421" w:author="Author">
              <w:rPr>
                <w:rFonts w:ascii="Trebuchet MS" w:hAnsi="Trebuchet MS"/>
                <w:sz w:val="20"/>
                <w:szCs w:val="20"/>
                <w:lang w:val="en-US"/>
              </w:rPr>
            </w:rPrChange>
          </w:rPr>
          <w:delText xml:space="preserve"> */</w:delText>
        </w:r>
      </w:del>
    </w:p>
    <w:p w:rsidR="00743B33" w:rsidRPr="00743B33" w:rsidRDefault="00D20E06">
      <w:pPr>
        <w:ind w:left="540"/>
        <w:jc w:val="both"/>
        <w:rPr>
          <w:rFonts w:ascii="Calibri" w:hAnsi="Calibri"/>
          <w:sz w:val="20"/>
          <w:szCs w:val="20"/>
          <w:rPrChange w:id="20422" w:author="Author">
            <w:rPr>
              <w:rFonts w:ascii="Trebuchet MS" w:hAnsi="Trebuchet MS"/>
              <w:sz w:val="20"/>
              <w:szCs w:val="20"/>
            </w:rPr>
          </w:rPrChange>
        </w:rPr>
      </w:pPr>
      <w:r>
        <w:rPr>
          <w:rFonts w:ascii="Calibri" w:hAnsi="Calibri"/>
          <w:sz w:val="20"/>
          <w:szCs w:val="20"/>
          <w:rPrChange w:id="20423" w:author="Author">
            <w:rPr>
              <w:rFonts w:ascii="Trebuchet MS" w:hAnsi="Trebuchet MS"/>
              <w:sz w:val="20"/>
              <w:szCs w:val="20"/>
            </w:rPr>
          </w:rPrChange>
        </w:rPr>
        <w:t>a)</w:t>
      </w:r>
    </w:p>
    <w:p w:rsidR="00743B33" w:rsidRPr="00743B33" w:rsidRDefault="00D20E06">
      <w:pPr>
        <w:ind w:left="540"/>
        <w:jc w:val="both"/>
        <w:rPr>
          <w:rFonts w:ascii="Calibri" w:hAnsi="Calibri" w:cs="Courier New"/>
          <w:sz w:val="20"/>
          <w:szCs w:val="20"/>
          <w:rPrChange w:id="20424" w:author="Author">
            <w:rPr>
              <w:rFonts w:ascii="Courier New" w:hAnsi="Courier New" w:cs="Courier New"/>
              <w:sz w:val="20"/>
              <w:szCs w:val="20"/>
            </w:rPr>
          </w:rPrChange>
        </w:rPr>
      </w:pPr>
      <w:r>
        <w:rPr>
          <w:rFonts w:ascii="Calibri" w:hAnsi="Calibri" w:cs="Courier New"/>
          <w:sz w:val="20"/>
          <w:szCs w:val="20"/>
          <w:rPrChange w:id="20425" w:author="Author">
            <w:rPr>
              <w:rFonts w:ascii="Courier New" w:hAnsi="Courier New" w:cs="Courier New"/>
              <w:sz w:val="20"/>
              <w:szCs w:val="20"/>
            </w:rPr>
          </w:rPrChange>
        </w:rPr>
        <w:t>if (TRUE == RAM_CopyData)</w:t>
      </w:r>
    </w:p>
    <w:p w:rsidR="00743B33" w:rsidRPr="00743B33" w:rsidRDefault="00D20E06">
      <w:pPr>
        <w:ind w:left="540"/>
        <w:jc w:val="both"/>
        <w:rPr>
          <w:rFonts w:ascii="Calibri" w:hAnsi="Calibri" w:cs="Courier New"/>
          <w:sz w:val="20"/>
          <w:szCs w:val="20"/>
          <w:rPrChange w:id="20426" w:author="Author">
            <w:rPr>
              <w:rFonts w:ascii="Courier New" w:hAnsi="Courier New" w:cs="Courier New"/>
              <w:sz w:val="20"/>
              <w:szCs w:val="20"/>
            </w:rPr>
          </w:rPrChange>
        </w:rPr>
      </w:pPr>
      <w:r>
        <w:rPr>
          <w:rFonts w:ascii="Calibri" w:hAnsi="Calibri" w:cs="Courier New"/>
          <w:sz w:val="20"/>
          <w:szCs w:val="20"/>
          <w:rPrChange w:id="20427"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0428" w:author="Author">
            <w:rPr>
              <w:rFonts w:ascii="Courier New" w:hAnsi="Courier New" w:cs="Courier New"/>
              <w:sz w:val="20"/>
              <w:szCs w:val="20"/>
            </w:rPr>
          </w:rPrChange>
        </w:rPr>
      </w:pPr>
      <w:r>
        <w:rPr>
          <w:rFonts w:ascii="Calibri" w:hAnsi="Calibri" w:cs="Courier New"/>
          <w:sz w:val="20"/>
          <w:szCs w:val="20"/>
          <w:rPrChange w:id="20429" w:author="Author">
            <w:rPr>
              <w:rFonts w:ascii="Courier New" w:hAnsi="Courier New" w:cs="Courier New"/>
              <w:sz w:val="20"/>
              <w:szCs w:val="20"/>
            </w:rPr>
          </w:rPrChange>
        </w:rPr>
        <w:t xml:space="preserve">  </w:t>
      </w:r>
      <w:del w:id="20430" w:author="Author">
        <w:r>
          <w:rPr>
            <w:rFonts w:ascii="Calibri" w:hAnsi="Calibri" w:cs="Courier New"/>
            <w:sz w:val="20"/>
            <w:szCs w:val="20"/>
            <w:rPrChange w:id="20431" w:author="Author">
              <w:rPr>
                <w:rFonts w:ascii="Courier New" w:hAnsi="Courier New" w:cs="Courier New"/>
                <w:sz w:val="20"/>
                <w:szCs w:val="20"/>
              </w:rPr>
            </w:rPrChange>
          </w:rPr>
          <w:delText>/*</w:delText>
        </w:r>
      </w:del>
      <w:ins w:id="20432" w:author="Author">
        <w:r>
          <w:rPr>
            <w:rFonts w:ascii="Calibri" w:hAnsi="Calibri" w:cs="Courier New"/>
            <w:sz w:val="20"/>
            <w:szCs w:val="20"/>
          </w:rPr>
          <w:t>//</w:t>
        </w:r>
      </w:ins>
      <w:r>
        <w:rPr>
          <w:rFonts w:ascii="Calibri" w:hAnsi="Calibri" w:cs="Courier New"/>
          <w:sz w:val="20"/>
          <w:szCs w:val="20"/>
          <w:rPrChange w:id="20433" w:author="Author">
            <w:rPr>
              <w:rFonts w:ascii="Courier New" w:hAnsi="Courier New" w:cs="Courier New"/>
              <w:sz w:val="20"/>
              <w:szCs w:val="20"/>
            </w:rPr>
          </w:rPrChange>
        </w:rPr>
        <w:t xml:space="preserve"> if block</w:t>
      </w:r>
      <w:del w:id="20434" w:author="Author">
        <w:r>
          <w:rPr>
            <w:rFonts w:ascii="Calibri" w:hAnsi="Calibri" w:cs="Courier New"/>
            <w:sz w:val="20"/>
            <w:szCs w:val="20"/>
            <w:rPrChange w:id="20435" w:author="Author">
              <w:rPr>
                <w:rFonts w:ascii="Courier New" w:hAnsi="Courier New" w:cs="Courier New"/>
                <w:sz w:val="20"/>
                <w:szCs w:val="20"/>
              </w:rPr>
            </w:rPrChange>
          </w:rPr>
          <w:delText xml:space="preserve"> */</w:delText>
        </w:r>
      </w:del>
    </w:p>
    <w:p w:rsidR="00743B33" w:rsidRPr="00743B33" w:rsidRDefault="00D20E06">
      <w:pPr>
        <w:ind w:left="540"/>
        <w:jc w:val="both"/>
        <w:rPr>
          <w:rFonts w:ascii="Calibri" w:hAnsi="Calibri" w:cs="Courier New"/>
          <w:sz w:val="20"/>
          <w:szCs w:val="20"/>
          <w:rPrChange w:id="20436" w:author="Author">
            <w:rPr>
              <w:rFonts w:ascii="Courier New" w:hAnsi="Courier New" w:cs="Courier New"/>
              <w:sz w:val="20"/>
              <w:szCs w:val="20"/>
            </w:rPr>
          </w:rPrChange>
        </w:rPr>
      </w:pPr>
      <w:r>
        <w:rPr>
          <w:rFonts w:ascii="Calibri" w:hAnsi="Calibri" w:cs="Courier New"/>
          <w:sz w:val="20"/>
          <w:szCs w:val="20"/>
          <w:rPrChange w:id="20437"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0438" w:author="Author">
            <w:rPr>
              <w:rFonts w:ascii="Courier New" w:hAnsi="Courier New" w:cs="Courier New"/>
              <w:sz w:val="20"/>
              <w:szCs w:val="20"/>
            </w:rPr>
          </w:rPrChange>
        </w:rPr>
      </w:pPr>
      <w:r>
        <w:rPr>
          <w:rFonts w:ascii="Calibri" w:hAnsi="Calibri" w:cs="Courier New"/>
          <w:sz w:val="20"/>
          <w:szCs w:val="20"/>
          <w:rPrChange w:id="20439" w:author="Author">
            <w:rPr>
              <w:rFonts w:ascii="Courier New" w:hAnsi="Courier New" w:cs="Courier New"/>
              <w:sz w:val="20"/>
              <w:szCs w:val="20"/>
            </w:rPr>
          </w:rPrChange>
        </w:rPr>
        <w:t>else</w:t>
      </w:r>
    </w:p>
    <w:p w:rsidR="00743B33" w:rsidRPr="00743B33" w:rsidRDefault="00D20E06">
      <w:pPr>
        <w:ind w:left="540"/>
        <w:jc w:val="both"/>
        <w:rPr>
          <w:rFonts w:ascii="Calibri" w:hAnsi="Calibri" w:cs="Courier New"/>
          <w:sz w:val="20"/>
          <w:szCs w:val="20"/>
          <w:rPrChange w:id="20440" w:author="Author">
            <w:rPr>
              <w:rFonts w:ascii="Courier New" w:hAnsi="Courier New" w:cs="Courier New"/>
              <w:sz w:val="20"/>
              <w:szCs w:val="20"/>
            </w:rPr>
          </w:rPrChange>
        </w:rPr>
      </w:pPr>
      <w:r>
        <w:rPr>
          <w:rFonts w:ascii="Calibri" w:hAnsi="Calibri" w:cs="Courier New"/>
          <w:sz w:val="20"/>
          <w:szCs w:val="20"/>
          <w:rPrChange w:id="20441"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0442" w:author="Author">
            <w:rPr>
              <w:rFonts w:ascii="Courier New" w:hAnsi="Courier New" w:cs="Courier New"/>
              <w:sz w:val="20"/>
              <w:szCs w:val="20"/>
            </w:rPr>
          </w:rPrChange>
        </w:rPr>
      </w:pPr>
      <w:r>
        <w:rPr>
          <w:rFonts w:ascii="Calibri" w:hAnsi="Calibri" w:cs="Courier New"/>
          <w:sz w:val="20"/>
          <w:szCs w:val="20"/>
          <w:rPrChange w:id="20443" w:author="Author">
            <w:rPr>
              <w:rFonts w:ascii="Courier New" w:hAnsi="Courier New" w:cs="Courier New"/>
              <w:sz w:val="20"/>
              <w:szCs w:val="20"/>
            </w:rPr>
          </w:rPrChange>
        </w:rPr>
        <w:t xml:space="preserve">  </w:t>
      </w:r>
      <w:del w:id="20444" w:author="Author">
        <w:r>
          <w:rPr>
            <w:rFonts w:ascii="Calibri" w:hAnsi="Calibri" w:cs="Courier New"/>
            <w:sz w:val="20"/>
            <w:szCs w:val="20"/>
            <w:rPrChange w:id="20445" w:author="Author">
              <w:rPr>
                <w:rFonts w:ascii="Courier New" w:hAnsi="Courier New" w:cs="Courier New"/>
                <w:sz w:val="20"/>
                <w:szCs w:val="20"/>
              </w:rPr>
            </w:rPrChange>
          </w:rPr>
          <w:delText>/*</w:delText>
        </w:r>
      </w:del>
      <w:ins w:id="20446" w:author="Author">
        <w:r>
          <w:rPr>
            <w:rFonts w:ascii="Calibri" w:hAnsi="Calibri" w:cs="Courier New"/>
            <w:sz w:val="20"/>
            <w:szCs w:val="20"/>
          </w:rPr>
          <w:t>//</w:t>
        </w:r>
      </w:ins>
      <w:r>
        <w:rPr>
          <w:rFonts w:ascii="Calibri" w:hAnsi="Calibri" w:cs="Courier New"/>
          <w:sz w:val="20"/>
          <w:szCs w:val="20"/>
          <w:rPrChange w:id="20447" w:author="Author">
            <w:rPr>
              <w:rFonts w:ascii="Courier New" w:hAnsi="Courier New" w:cs="Courier New"/>
              <w:sz w:val="20"/>
              <w:szCs w:val="20"/>
            </w:rPr>
          </w:rPrChange>
        </w:rPr>
        <w:t xml:space="preserve"> else block</w:t>
      </w:r>
      <w:del w:id="20448" w:author="Author">
        <w:r>
          <w:rPr>
            <w:rFonts w:ascii="Calibri" w:hAnsi="Calibri" w:cs="Courier New"/>
            <w:sz w:val="20"/>
            <w:szCs w:val="20"/>
            <w:rPrChange w:id="20449" w:author="Author">
              <w:rPr>
                <w:rFonts w:ascii="Courier New" w:hAnsi="Courier New" w:cs="Courier New"/>
                <w:sz w:val="20"/>
                <w:szCs w:val="20"/>
              </w:rPr>
            </w:rPrChange>
          </w:rPr>
          <w:delText xml:space="preserve"> */</w:delText>
        </w:r>
      </w:del>
    </w:p>
    <w:p w:rsidR="00743B33" w:rsidRPr="00743B33" w:rsidRDefault="00D20E06">
      <w:pPr>
        <w:ind w:left="540"/>
        <w:jc w:val="both"/>
        <w:rPr>
          <w:rFonts w:ascii="Calibri" w:hAnsi="Calibri" w:cs="Courier New"/>
          <w:sz w:val="20"/>
          <w:szCs w:val="20"/>
          <w:rPrChange w:id="20450" w:author="Author">
            <w:rPr>
              <w:rFonts w:ascii="Courier New" w:hAnsi="Courier New" w:cs="Courier New"/>
              <w:sz w:val="20"/>
              <w:szCs w:val="20"/>
            </w:rPr>
          </w:rPrChange>
        </w:rPr>
      </w:pPr>
      <w:r>
        <w:rPr>
          <w:rFonts w:ascii="Calibri" w:hAnsi="Calibri" w:cs="Courier New"/>
          <w:sz w:val="20"/>
          <w:szCs w:val="20"/>
          <w:rPrChange w:id="20451" w:author="Author">
            <w:rPr>
              <w:rFonts w:ascii="Courier New" w:hAnsi="Courier New" w:cs="Courier New"/>
              <w:sz w:val="20"/>
              <w:szCs w:val="20"/>
            </w:rPr>
          </w:rPrChange>
        </w:rPr>
        <w:t>}</w:t>
      </w:r>
    </w:p>
    <w:p w:rsidR="00743B33" w:rsidRPr="00743B33" w:rsidRDefault="00743B33">
      <w:pPr>
        <w:ind w:left="540"/>
        <w:jc w:val="both"/>
        <w:rPr>
          <w:rFonts w:ascii="Calibri" w:hAnsi="Calibri"/>
          <w:sz w:val="20"/>
          <w:szCs w:val="20"/>
          <w:rPrChange w:id="20452" w:author="Author">
            <w:rPr>
              <w:rFonts w:ascii="Trebuchet MS" w:hAnsi="Trebuchet MS"/>
              <w:sz w:val="20"/>
              <w:szCs w:val="20"/>
            </w:rPr>
          </w:rPrChange>
        </w:rPr>
      </w:pPr>
    </w:p>
    <w:p w:rsidR="00743B33" w:rsidRPr="00743B33" w:rsidRDefault="00D20E06">
      <w:pPr>
        <w:ind w:left="540"/>
        <w:jc w:val="both"/>
        <w:rPr>
          <w:rFonts w:ascii="Calibri" w:hAnsi="Calibri"/>
          <w:sz w:val="20"/>
          <w:szCs w:val="20"/>
          <w:rPrChange w:id="20453" w:author="Author">
            <w:rPr>
              <w:rFonts w:ascii="Trebuchet MS" w:hAnsi="Trebuchet MS"/>
              <w:sz w:val="20"/>
              <w:szCs w:val="20"/>
            </w:rPr>
          </w:rPrChange>
        </w:rPr>
      </w:pPr>
      <w:r>
        <w:rPr>
          <w:rFonts w:ascii="Calibri" w:hAnsi="Calibri"/>
          <w:sz w:val="20"/>
          <w:szCs w:val="20"/>
          <w:rPrChange w:id="20454" w:author="Author">
            <w:rPr>
              <w:rFonts w:ascii="Trebuchet MS" w:hAnsi="Trebuchet MS"/>
              <w:sz w:val="20"/>
              <w:szCs w:val="20"/>
            </w:rPr>
          </w:rPrChange>
        </w:rPr>
        <w:t>b)</w:t>
      </w:r>
    </w:p>
    <w:p w:rsidR="00743B33" w:rsidRPr="00743B33" w:rsidRDefault="00D20E06">
      <w:pPr>
        <w:ind w:left="540"/>
        <w:jc w:val="both"/>
        <w:rPr>
          <w:rFonts w:ascii="Calibri" w:hAnsi="Calibri" w:cs="Courier New"/>
          <w:sz w:val="20"/>
          <w:szCs w:val="20"/>
          <w:rPrChange w:id="20455" w:author="Author">
            <w:rPr>
              <w:rFonts w:ascii="Courier New" w:hAnsi="Courier New" w:cs="Courier New"/>
              <w:sz w:val="20"/>
              <w:szCs w:val="20"/>
            </w:rPr>
          </w:rPrChange>
        </w:rPr>
      </w:pPr>
      <w:r>
        <w:rPr>
          <w:rFonts w:ascii="Calibri" w:hAnsi="Calibri" w:cs="Courier New"/>
          <w:sz w:val="20"/>
          <w:szCs w:val="20"/>
          <w:rPrChange w:id="20456" w:author="Author">
            <w:rPr>
              <w:rFonts w:ascii="Courier New" w:hAnsi="Courier New" w:cs="Courier New"/>
              <w:sz w:val="20"/>
              <w:szCs w:val="20"/>
            </w:rPr>
          </w:rPrChange>
        </w:rPr>
        <w:lastRenderedPageBreak/>
        <w:t>void Eep</w:t>
      </w:r>
      <w:del w:id="20457" w:author="Author">
        <w:r>
          <w:rPr>
            <w:rFonts w:ascii="Calibri" w:hAnsi="Calibri" w:cs="Courier New"/>
            <w:sz w:val="20"/>
            <w:szCs w:val="20"/>
            <w:rPrChange w:id="20458" w:author="Author">
              <w:rPr>
                <w:rFonts w:ascii="Courier New" w:hAnsi="Courier New" w:cs="Courier New"/>
                <w:sz w:val="20"/>
                <w:szCs w:val="20"/>
              </w:rPr>
            </w:rPrChange>
          </w:rPr>
          <w:delText>_</w:delText>
        </w:r>
      </w:del>
      <w:r>
        <w:rPr>
          <w:rFonts w:ascii="Calibri" w:hAnsi="Calibri" w:cs="Courier New"/>
          <w:sz w:val="20"/>
          <w:szCs w:val="20"/>
          <w:rPrChange w:id="20459" w:author="Author">
            <w:rPr>
              <w:rFonts w:ascii="Courier New" w:hAnsi="Courier New" w:cs="Courier New"/>
              <w:sz w:val="20"/>
              <w:szCs w:val="20"/>
            </w:rPr>
          </w:rPrChange>
        </w:rPr>
        <w:t>Cancel(</w:t>
      </w:r>
      <w:del w:id="20460" w:author="Author">
        <w:r>
          <w:rPr>
            <w:rFonts w:ascii="Calibri" w:hAnsi="Calibri" w:cs="Courier New"/>
            <w:sz w:val="20"/>
            <w:szCs w:val="20"/>
            <w:rPrChange w:id="20461" w:author="Author">
              <w:rPr>
                <w:rFonts w:ascii="Courier New" w:hAnsi="Courier New" w:cs="Courier New"/>
                <w:sz w:val="20"/>
                <w:szCs w:val="20"/>
              </w:rPr>
            </w:rPrChange>
          </w:rPr>
          <w:delText>void</w:delText>
        </w:r>
      </w:del>
      <w:r>
        <w:rPr>
          <w:rFonts w:ascii="Calibri" w:hAnsi="Calibri" w:cs="Courier New"/>
          <w:sz w:val="20"/>
          <w:szCs w:val="20"/>
          <w:rPrChange w:id="20462"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0463" w:author="Author">
            <w:rPr>
              <w:rFonts w:ascii="Courier New" w:hAnsi="Courier New" w:cs="Courier New"/>
              <w:sz w:val="20"/>
              <w:szCs w:val="20"/>
            </w:rPr>
          </w:rPrChange>
        </w:rPr>
      </w:pPr>
      <w:r>
        <w:rPr>
          <w:rFonts w:ascii="Calibri" w:hAnsi="Calibri" w:cs="Courier New"/>
          <w:sz w:val="20"/>
          <w:szCs w:val="20"/>
          <w:rPrChange w:id="20464"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0465" w:author="Author">
            <w:rPr>
              <w:rFonts w:ascii="Courier New" w:hAnsi="Courier New" w:cs="Courier New"/>
              <w:sz w:val="20"/>
              <w:szCs w:val="20"/>
            </w:rPr>
          </w:rPrChange>
        </w:rPr>
      </w:pPr>
      <w:r>
        <w:rPr>
          <w:rFonts w:ascii="Calibri" w:hAnsi="Calibri" w:cs="Courier New"/>
          <w:sz w:val="20"/>
          <w:szCs w:val="20"/>
          <w:rPrChange w:id="20466" w:author="Author">
            <w:rPr>
              <w:rFonts w:ascii="Courier New" w:hAnsi="Courier New" w:cs="Courier New"/>
              <w:sz w:val="20"/>
              <w:szCs w:val="20"/>
            </w:rPr>
          </w:rPrChange>
        </w:rPr>
        <w:t xml:space="preserve">  </w:t>
      </w:r>
      <w:del w:id="20467" w:author="Author">
        <w:r>
          <w:rPr>
            <w:rFonts w:ascii="Calibri" w:hAnsi="Calibri" w:cs="Courier New"/>
            <w:sz w:val="20"/>
            <w:szCs w:val="20"/>
            <w:rPrChange w:id="20468" w:author="Author">
              <w:rPr>
                <w:rFonts w:ascii="Courier New" w:hAnsi="Courier New" w:cs="Courier New"/>
                <w:sz w:val="20"/>
                <w:szCs w:val="20"/>
              </w:rPr>
            </w:rPrChange>
          </w:rPr>
          <w:delText>/*</w:delText>
        </w:r>
      </w:del>
      <w:ins w:id="20469" w:author="Author">
        <w:r>
          <w:rPr>
            <w:rFonts w:ascii="Calibri" w:hAnsi="Calibri" w:cs="Courier New"/>
            <w:sz w:val="20"/>
            <w:szCs w:val="20"/>
          </w:rPr>
          <w:t>//</w:t>
        </w:r>
      </w:ins>
      <w:r>
        <w:rPr>
          <w:rFonts w:ascii="Calibri" w:hAnsi="Calibri" w:cs="Courier New"/>
          <w:sz w:val="20"/>
          <w:szCs w:val="20"/>
          <w:rPrChange w:id="20470" w:author="Author">
            <w:rPr>
              <w:rFonts w:ascii="Courier New" w:hAnsi="Courier New" w:cs="Courier New"/>
              <w:sz w:val="20"/>
              <w:szCs w:val="20"/>
            </w:rPr>
          </w:rPrChange>
        </w:rPr>
        <w:t xml:space="preserve"> Function block</w:t>
      </w:r>
      <w:del w:id="20471" w:author="Author">
        <w:r>
          <w:rPr>
            <w:rFonts w:ascii="Calibri" w:hAnsi="Calibri" w:cs="Courier New"/>
            <w:sz w:val="20"/>
            <w:szCs w:val="20"/>
            <w:rPrChange w:id="20472" w:author="Author">
              <w:rPr>
                <w:rFonts w:ascii="Courier New" w:hAnsi="Courier New" w:cs="Courier New"/>
                <w:sz w:val="20"/>
                <w:szCs w:val="20"/>
              </w:rPr>
            </w:rPrChange>
          </w:rPr>
          <w:delText xml:space="preserve"> */</w:delText>
        </w:r>
      </w:del>
    </w:p>
    <w:p w:rsidR="00743B33" w:rsidRPr="00743B33" w:rsidRDefault="00D20E06">
      <w:pPr>
        <w:ind w:left="540"/>
        <w:jc w:val="both"/>
        <w:rPr>
          <w:rFonts w:ascii="Calibri" w:hAnsi="Calibri" w:cs="Courier New"/>
          <w:sz w:val="20"/>
          <w:szCs w:val="20"/>
          <w:rPrChange w:id="20473" w:author="Author">
            <w:rPr>
              <w:rFonts w:ascii="Courier New" w:hAnsi="Courier New" w:cs="Courier New"/>
              <w:sz w:val="20"/>
              <w:szCs w:val="20"/>
            </w:rPr>
          </w:rPrChange>
        </w:rPr>
      </w:pPr>
      <w:r>
        <w:rPr>
          <w:rFonts w:ascii="Calibri" w:hAnsi="Calibri" w:cs="Courier New"/>
          <w:sz w:val="20"/>
          <w:szCs w:val="20"/>
          <w:rPrChange w:id="20474" w:author="Author">
            <w:rPr>
              <w:rFonts w:ascii="Courier New" w:hAnsi="Courier New" w:cs="Courier New"/>
              <w:sz w:val="20"/>
              <w:szCs w:val="20"/>
            </w:rPr>
          </w:rPrChange>
        </w:rPr>
        <w:t>}</w:t>
      </w:r>
    </w:p>
    <w:p w:rsidR="00743B33" w:rsidRPr="00743B33" w:rsidRDefault="00743B33">
      <w:pPr>
        <w:ind w:left="540"/>
        <w:jc w:val="both"/>
        <w:rPr>
          <w:rFonts w:ascii="Calibri" w:hAnsi="Calibri"/>
          <w:sz w:val="20"/>
          <w:szCs w:val="20"/>
          <w:rPrChange w:id="20475" w:author="Author">
            <w:rPr>
              <w:rFonts w:ascii="Trebuchet MS" w:hAnsi="Trebuchet MS"/>
              <w:sz w:val="20"/>
              <w:szCs w:val="20"/>
            </w:rPr>
          </w:rPrChange>
        </w:rPr>
      </w:pPr>
    </w:p>
    <w:p w:rsidR="00743B33" w:rsidRPr="00743B33" w:rsidRDefault="00D20E06">
      <w:pPr>
        <w:ind w:left="540"/>
        <w:jc w:val="both"/>
        <w:rPr>
          <w:rFonts w:ascii="Calibri" w:hAnsi="Calibri"/>
          <w:sz w:val="20"/>
          <w:szCs w:val="20"/>
          <w:rPrChange w:id="20476" w:author="Author">
            <w:rPr>
              <w:rFonts w:ascii="Trebuchet MS" w:hAnsi="Trebuchet MS"/>
              <w:sz w:val="20"/>
              <w:szCs w:val="20"/>
            </w:rPr>
          </w:rPrChange>
        </w:rPr>
      </w:pPr>
      <w:r>
        <w:rPr>
          <w:rFonts w:ascii="Calibri" w:hAnsi="Calibri"/>
          <w:sz w:val="20"/>
          <w:szCs w:val="20"/>
          <w:rPrChange w:id="20477" w:author="Author">
            <w:rPr>
              <w:rFonts w:ascii="Trebuchet MS" w:hAnsi="Trebuchet MS"/>
              <w:sz w:val="20"/>
              <w:szCs w:val="20"/>
            </w:rPr>
          </w:rPrChange>
        </w:rPr>
        <w:t>c)</w:t>
      </w:r>
    </w:p>
    <w:p w:rsidR="00743B33" w:rsidRPr="00743B33" w:rsidRDefault="00D20E06">
      <w:pPr>
        <w:ind w:left="540"/>
        <w:jc w:val="both"/>
        <w:rPr>
          <w:rFonts w:ascii="Calibri" w:hAnsi="Calibri" w:cs="Courier New"/>
          <w:sz w:val="20"/>
          <w:szCs w:val="20"/>
          <w:rPrChange w:id="20478" w:author="Author">
            <w:rPr>
              <w:rFonts w:ascii="Courier New" w:hAnsi="Courier New" w:cs="Courier New"/>
              <w:sz w:val="20"/>
              <w:szCs w:val="20"/>
            </w:rPr>
          </w:rPrChange>
        </w:rPr>
      </w:pPr>
      <w:r>
        <w:rPr>
          <w:rFonts w:ascii="Calibri" w:hAnsi="Calibri" w:cs="Courier New"/>
          <w:sz w:val="20"/>
          <w:szCs w:val="20"/>
          <w:rPrChange w:id="20479" w:author="Author">
            <w:rPr>
              <w:rFonts w:ascii="Courier New" w:hAnsi="Courier New" w:cs="Courier New"/>
              <w:sz w:val="20"/>
              <w:szCs w:val="20"/>
            </w:rPr>
          </w:rPrChange>
        </w:rPr>
        <w:t>do</w:t>
      </w:r>
    </w:p>
    <w:p w:rsidR="00743B33" w:rsidRPr="00743B33" w:rsidRDefault="00D20E06">
      <w:pPr>
        <w:ind w:left="540"/>
        <w:jc w:val="both"/>
        <w:rPr>
          <w:rFonts w:ascii="Calibri" w:hAnsi="Calibri" w:cs="Courier New"/>
          <w:sz w:val="20"/>
          <w:szCs w:val="20"/>
          <w:rPrChange w:id="20480" w:author="Author">
            <w:rPr>
              <w:rFonts w:ascii="Courier New" w:hAnsi="Courier New" w:cs="Courier New"/>
              <w:sz w:val="20"/>
              <w:szCs w:val="20"/>
            </w:rPr>
          </w:rPrChange>
        </w:rPr>
      </w:pPr>
      <w:r>
        <w:rPr>
          <w:rFonts w:ascii="Calibri" w:hAnsi="Calibri" w:cs="Courier New"/>
          <w:sz w:val="20"/>
          <w:szCs w:val="20"/>
          <w:rPrChange w:id="20481"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0482" w:author="Author">
            <w:rPr>
              <w:rFonts w:ascii="Courier New" w:hAnsi="Courier New" w:cs="Courier New"/>
              <w:sz w:val="20"/>
              <w:szCs w:val="20"/>
            </w:rPr>
          </w:rPrChange>
        </w:rPr>
      </w:pPr>
      <w:r>
        <w:rPr>
          <w:rFonts w:ascii="Calibri" w:hAnsi="Calibri" w:cs="Courier New"/>
          <w:sz w:val="20"/>
          <w:szCs w:val="20"/>
          <w:rPrChange w:id="20483" w:author="Author">
            <w:rPr>
              <w:rFonts w:ascii="Courier New" w:hAnsi="Courier New" w:cs="Courier New"/>
              <w:sz w:val="20"/>
              <w:szCs w:val="20"/>
            </w:rPr>
          </w:rPrChange>
        </w:rPr>
        <w:t xml:space="preserve">  </w:t>
      </w:r>
      <w:del w:id="20484" w:author="Author">
        <w:r>
          <w:rPr>
            <w:rFonts w:ascii="Calibri" w:hAnsi="Calibri" w:cs="Courier New"/>
            <w:sz w:val="20"/>
            <w:szCs w:val="20"/>
            <w:rPrChange w:id="20485" w:author="Author">
              <w:rPr>
                <w:rFonts w:ascii="Courier New" w:hAnsi="Courier New" w:cs="Courier New"/>
                <w:sz w:val="20"/>
                <w:szCs w:val="20"/>
              </w:rPr>
            </w:rPrChange>
          </w:rPr>
          <w:delText>/*</w:delText>
        </w:r>
      </w:del>
      <w:ins w:id="20486" w:author="Author">
        <w:r>
          <w:rPr>
            <w:rFonts w:ascii="Calibri" w:hAnsi="Calibri" w:cs="Courier New"/>
            <w:sz w:val="20"/>
            <w:szCs w:val="20"/>
          </w:rPr>
          <w:t>//</w:t>
        </w:r>
      </w:ins>
      <w:r>
        <w:rPr>
          <w:rFonts w:ascii="Calibri" w:hAnsi="Calibri" w:cs="Courier New"/>
          <w:sz w:val="20"/>
          <w:szCs w:val="20"/>
          <w:rPrChange w:id="20487" w:author="Author">
            <w:rPr>
              <w:rFonts w:ascii="Courier New" w:hAnsi="Courier New" w:cs="Courier New"/>
              <w:sz w:val="20"/>
              <w:szCs w:val="20"/>
            </w:rPr>
          </w:rPrChange>
        </w:rPr>
        <w:t xml:space="preserve"> do-while block</w:t>
      </w:r>
      <w:del w:id="20488" w:author="Author">
        <w:r>
          <w:rPr>
            <w:rFonts w:ascii="Calibri" w:hAnsi="Calibri" w:cs="Courier New"/>
            <w:sz w:val="20"/>
            <w:szCs w:val="20"/>
            <w:rPrChange w:id="20489" w:author="Author">
              <w:rPr>
                <w:rFonts w:ascii="Courier New" w:hAnsi="Courier New" w:cs="Courier New"/>
                <w:sz w:val="20"/>
                <w:szCs w:val="20"/>
              </w:rPr>
            </w:rPrChange>
          </w:rPr>
          <w:delText xml:space="preserve"> */</w:delText>
        </w:r>
      </w:del>
    </w:p>
    <w:p w:rsidR="00743B33" w:rsidRPr="00743B33" w:rsidRDefault="00D20E06">
      <w:pPr>
        <w:ind w:left="540"/>
        <w:jc w:val="both"/>
        <w:rPr>
          <w:rFonts w:ascii="Calibri" w:hAnsi="Calibri" w:cs="Courier New"/>
          <w:sz w:val="20"/>
          <w:szCs w:val="20"/>
          <w:rPrChange w:id="20490" w:author="Author">
            <w:rPr>
              <w:rFonts w:ascii="Courier New" w:hAnsi="Courier New" w:cs="Courier New"/>
              <w:sz w:val="20"/>
              <w:szCs w:val="20"/>
            </w:rPr>
          </w:rPrChange>
        </w:rPr>
      </w:pPr>
      <w:r>
        <w:rPr>
          <w:rFonts w:ascii="Calibri" w:hAnsi="Calibri" w:cs="Courier New"/>
          <w:sz w:val="20"/>
          <w:szCs w:val="20"/>
          <w:rPrChange w:id="20491" w:author="Author">
            <w:rPr>
              <w:rFonts w:ascii="Courier New" w:hAnsi="Courier New" w:cs="Courier New"/>
              <w:sz w:val="20"/>
              <w:szCs w:val="20"/>
            </w:rPr>
          </w:rPrChange>
        </w:rPr>
        <w:t>} while (</w:t>
      </w:r>
      <w:del w:id="20492" w:author="Author">
        <w:r>
          <w:rPr>
            <w:rFonts w:ascii="Calibri" w:hAnsi="Calibri" w:cs="Courier New"/>
            <w:sz w:val="20"/>
            <w:szCs w:val="20"/>
            <w:rPrChange w:id="20493" w:author="Author">
              <w:rPr>
                <w:rFonts w:ascii="Courier New" w:hAnsi="Courier New" w:cs="Courier New"/>
                <w:sz w:val="20"/>
                <w:szCs w:val="20"/>
              </w:rPr>
            </w:rPrChange>
          </w:rPr>
          <w:delText>Luc_</w:delText>
        </w:r>
      </w:del>
      <w:r>
        <w:rPr>
          <w:rFonts w:ascii="Calibri" w:hAnsi="Calibri" w:cs="Courier New"/>
          <w:sz w:val="20"/>
          <w:szCs w:val="20"/>
          <w:rPrChange w:id="20494" w:author="Author">
            <w:rPr>
              <w:rFonts w:ascii="Courier New" w:hAnsi="Courier New" w:cs="Courier New"/>
              <w:sz w:val="20"/>
              <w:szCs w:val="20"/>
            </w:rPr>
          </w:rPrChange>
        </w:rPr>
        <w:t>Cntr != 0)</w:t>
      </w:r>
    </w:p>
    <w:p w:rsidR="00743B33" w:rsidRPr="00743B33" w:rsidRDefault="00743B33">
      <w:pPr>
        <w:ind w:left="540"/>
        <w:jc w:val="both"/>
        <w:rPr>
          <w:rFonts w:ascii="Calibri" w:hAnsi="Calibri" w:cs="Courier New"/>
          <w:sz w:val="20"/>
          <w:szCs w:val="20"/>
          <w:rPrChange w:id="20495" w:author="Author">
            <w:rPr>
              <w:rFonts w:ascii="Courier New" w:hAnsi="Courier New" w:cs="Courier New"/>
              <w:sz w:val="20"/>
              <w:szCs w:val="20"/>
            </w:rPr>
          </w:rPrChange>
        </w:rPr>
      </w:pPr>
    </w:p>
    <w:p w:rsidR="00743B33" w:rsidRPr="00743B33" w:rsidRDefault="00D20E06">
      <w:pPr>
        <w:ind w:left="540"/>
        <w:jc w:val="both"/>
        <w:rPr>
          <w:rFonts w:ascii="Calibri" w:hAnsi="Calibri" w:cs="Courier New"/>
          <w:sz w:val="20"/>
          <w:szCs w:val="20"/>
          <w:lang w:val="en-US"/>
          <w:rPrChange w:id="20496" w:author="Author">
            <w:rPr>
              <w:rFonts w:ascii="Courier New" w:hAnsi="Courier New" w:cs="Courier New"/>
              <w:sz w:val="20"/>
              <w:szCs w:val="20"/>
              <w:lang w:val="en-US"/>
            </w:rPr>
          </w:rPrChange>
        </w:rPr>
      </w:pPr>
      <w:del w:id="20497" w:author="Author">
        <w:r>
          <w:rPr>
            <w:rFonts w:ascii="Calibri" w:hAnsi="Calibri" w:cs="Courier New"/>
            <w:sz w:val="20"/>
            <w:szCs w:val="20"/>
            <w:lang w:val="en-US"/>
            <w:rPrChange w:id="20498" w:author="Author">
              <w:rPr>
                <w:rFonts w:ascii="Courier New" w:hAnsi="Courier New" w:cs="Courier New"/>
                <w:sz w:val="20"/>
                <w:szCs w:val="20"/>
                <w:lang w:val="en-US"/>
              </w:rPr>
            </w:rPrChange>
          </w:rPr>
          <w:delText>/*</w:delText>
        </w:r>
      </w:del>
      <w:ins w:id="20499" w:author="Author">
        <w:r>
          <w:rPr>
            <w:rFonts w:ascii="Calibri" w:hAnsi="Calibri" w:cs="Courier New"/>
            <w:sz w:val="20"/>
            <w:szCs w:val="20"/>
            <w:lang w:val="en-US"/>
          </w:rPr>
          <w:t>//</w:t>
        </w:r>
      </w:ins>
      <w:r>
        <w:rPr>
          <w:rFonts w:ascii="Calibri" w:hAnsi="Calibri" w:cs="Courier New"/>
          <w:sz w:val="20"/>
          <w:szCs w:val="20"/>
          <w:lang w:val="en-US"/>
          <w:rPrChange w:id="20500" w:author="Author">
            <w:rPr>
              <w:rFonts w:ascii="Courier New" w:hAnsi="Courier New" w:cs="Courier New"/>
              <w:sz w:val="20"/>
              <w:szCs w:val="20"/>
              <w:lang w:val="en-US"/>
            </w:rPr>
          </w:rPrChange>
        </w:rPr>
        <w:t xml:space="preserve"> Not compliant</w:t>
      </w:r>
      <w:del w:id="20501" w:author="Author">
        <w:r>
          <w:rPr>
            <w:rFonts w:ascii="Calibri" w:hAnsi="Calibri" w:cs="Courier New"/>
            <w:sz w:val="20"/>
            <w:szCs w:val="20"/>
            <w:lang w:val="en-US"/>
            <w:rPrChange w:id="20502" w:author="Author">
              <w:rPr>
                <w:rFonts w:ascii="Courier New" w:hAnsi="Courier New" w:cs="Courier New"/>
                <w:sz w:val="20"/>
                <w:szCs w:val="20"/>
                <w:lang w:val="en-US"/>
              </w:rPr>
            </w:rPrChange>
          </w:rPr>
          <w:delText xml:space="preserve"> */</w:delText>
        </w:r>
      </w:del>
    </w:p>
    <w:p w:rsidR="00743B33" w:rsidRPr="00743B33" w:rsidRDefault="00D20E06">
      <w:pPr>
        <w:ind w:left="540"/>
        <w:jc w:val="both"/>
        <w:rPr>
          <w:rFonts w:ascii="Calibri" w:hAnsi="Calibri" w:cs="Courier New"/>
          <w:sz w:val="20"/>
          <w:szCs w:val="20"/>
          <w:lang w:val="en-US"/>
          <w:rPrChange w:id="20503" w:author="Author">
            <w:rPr>
              <w:rFonts w:ascii="Courier New" w:hAnsi="Courier New" w:cs="Courier New"/>
              <w:sz w:val="20"/>
              <w:szCs w:val="20"/>
              <w:lang w:val="en-US"/>
            </w:rPr>
          </w:rPrChange>
        </w:rPr>
      </w:pPr>
      <w:r>
        <w:rPr>
          <w:rFonts w:ascii="Calibri" w:hAnsi="Calibri" w:cs="Courier New"/>
          <w:sz w:val="20"/>
          <w:szCs w:val="20"/>
          <w:lang w:val="en-US"/>
          <w:rPrChange w:id="20504" w:author="Author">
            <w:rPr>
              <w:rFonts w:ascii="Courier New" w:hAnsi="Courier New" w:cs="Courier New"/>
              <w:sz w:val="20"/>
              <w:szCs w:val="20"/>
              <w:lang w:val="en-US"/>
            </w:rPr>
          </w:rPrChange>
        </w:rPr>
        <w:t>a)</w:t>
      </w:r>
    </w:p>
    <w:p w:rsidR="00743B33" w:rsidRPr="00743B33" w:rsidRDefault="00D20E06">
      <w:pPr>
        <w:ind w:left="540"/>
        <w:jc w:val="both"/>
        <w:rPr>
          <w:rFonts w:ascii="Calibri" w:hAnsi="Calibri" w:cs="Courier New"/>
          <w:sz w:val="20"/>
          <w:szCs w:val="20"/>
          <w:rPrChange w:id="20505" w:author="Author">
            <w:rPr>
              <w:rFonts w:ascii="Courier New" w:hAnsi="Courier New" w:cs="Courier New"/>
              <w:sz w:val="20"/>
              <w:szCs w:val="20"/>
            </w:rPr>
          </w:rPrChange>
        </w:rPr>
      </w:pPr>
      <w:r>
        <w:rPr>
          <w:rFonts w:ascii="Calibri" w:hAnsi="Calibri" w:cs="Courier New"/>
          <w:sz w:val="20"/>
          <w:szCs w:val="20"/>
          <w:rPrChange w:id="20506" w:author="Author">
            <w:rPr>
              <w:rFonts w:ascii="Courier New" w:hAnsi="Courier New" w:cs="Courier New"/>
              <w:sz w:val="20"/>
              <w:szCs w:val="20"/>
            </w:rPr>
          </w:rPrChange>
        </w:rPr>
        <w:t>if (TRUE == RAM</w:t>
      </w:r>
      <w:del w:id="20507" w:author="Author">
        <w:r>
          <w:rPr>
            <w:rFonts w:ascii="Calibri" w:hAnsi="Calibri" w:cs="Courier New"/>
            <w:sz w:val="20"/>
            <w:szCs w:val="20"/>
            <w:rPrChange w:id="20508" w:author="Author">
              <w:rPr>
                <w:rFonts w:ascii="Courier New" w:hAnsi="Courier New" w:cs="Courier New"/>
                <w:sz w:val="20"/>
                <w:szCs w:val="20"/>
              </w:rPr>
            </w:rPrChange>
          </w:rPr>
          <w:delText>_</w:delText>
        </w:r>
      </w:del>
      <w:r>
        <w:rPr>
          <w:rFonts w:ascii="Calibri" w:hAnsi="Calibri" w:cs="Courier New"/>
          <w:sz w:val="20"/>
          <w:szCs w:val="20"/>
          <w:rPrChange w:id="20509" w:author="Author">
            <w:rPr>
              <w:rFonts w:ascii="Courier New" w:hAnsi="Courier New" w:cs="Courier New"/>
              <w:sz w:val="20"/>
              <w:szCs w:val="20"/>
            </w:rPr>
          </w:rPrChange>
        </w:rPr>
        <w:t>CopyData)</w:t>
      </w:r>
    </w:p>
    <w:p w:rsidR="00743B33" w:rsidRPr="00743B33" w:rsidRDefault="00D20E06">
      <w:pPr>
        <w:ind w:left="540"/>
        <w:jc w:val="both"/>
        <w:rPr>
          <w:rFonts w:ascii="Calibri" w:hAnsi="Calibri" w:cs="Courier New"/>
          <w:sz w:val="20"/>
          <w:szCs w:val="20"/>
          <w:rPrChange w:id="20510" w:author="Author">
            <w:rPr>
              <w:rFonts w:ascii="Courier New" w:hAnsi="Courier New" w:cs="Courier New"/>
              <w:sz w:val="20"/>
              <w:szCs w:val="20"/>
            </w:rPr>
          </w:rPrChange>
        </w:rPr>
      </w:pPr>
      <w:r>
        <w:rPr>
          <w:rFonts w:ascii="Calibri" w:hAnsi="Calibri" w:cs="Courier New"/>
          <w:sz w:val="20"/>
          <w:szCs w:val="20"/>
          <w:rPrChange w:id="20511"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0512" w:author="Author">
            <w:rPr>
              <w:rFonts w:ascii="Courier New" w:hAnsi="Courier New" w:cs="Courier New"/>
              <w:sz w:val="20"/>
              <w:szCs w:val="20"/>
            </w:rPr>
          </w:rPrChange>
        </w:rPr>
      </w:pPr>
      <w:r>
        <w:rPr>
          <w:rFonts w:ascii="Calibri" w:hAnsi="Calibri" w:cs="Courier New"/>
          <w:sz w:val="20"/>
          <w:szCs w:val="20"/>
          <w:rPrChange w:id="20513" w:author="Author">
            <w:rPr>
              <w:rFonts w:ascii="Courier New" w:hAnsi="Courier New" w:cs="Courier New"/>
              <w:sz w:val="20"/>
              <w:szCs w:val="20"/>
            </w:rPr>
          </w:rPrChange>
        </w:rPr>
        <w:t xml:space="preserve">  </w:t>
      </w:r>
      <w:del w:id="20514" w:author="Author">
        <w:r>
          <w:rPr>
            <w:rFonts w:ascii="Calibri" w:hAnsi="Calibri" w:cs="Courier New"/>
            <w:sz w:val="20"/>
            <w:szCs w:val="20"/>
            <w:rPrChange w:id="20515" w:author="Author">
              <w:rPr>
                <w:rFonts w:ascii="Courier New" w:hAnsi="Courier New" w:cs="Courier New"/>
                <w:sz w:val="20"/>
                <w:szCs w:val="20"/>
              </w:rPr>
            </w:rPrChange>
          </w:rPr>
          <w:delText>/*</w:delText>
        </w:r>
      </w:del>
      <w:ins w:id="20516" w:author="Author">
        <w:r>
          <w:rPr>
            <w:rFonts w:ascii="Calibri" w:hAnsi="Calibri" w:cs="Courier New"/>
            <w:sz w:val="20"/>
            <w:szCs w:val="20"/>
          </w:rPr>
          <w:t>//</w:t>
        </w:r>
      </w:ins>
      <w:r>
        <w:rPr>
          <w:rFonts w:ascii="Calibri" w:hAnsi="Calibri" w:cs="Courier New"/>
          <w:sz w:val="20"/>
          <w:szCs w:val="20"/>
          <w:rPrChange w:id="20517" w:author="Author">
            <w:rPr>
              <w:rFonts w:ascii="Courier New" w:hAnsi="Courier New" w:cs="Courier New"/>
              <w:sz w:val="20"/>
              <w:szCs w:val="20"/>
            </w:rPr>
          </w:rPrChange>
        </w:rPr>
        <w:t xml:space="preserve"> if block</w:t>
      </w:r>
      <w:del w:id="20518" w:author="Author">
        <w:r>
          <w:rPr>
            <w:rFonts w:ascii="Calibri" w:hAnsi="Calibri" w:cs="Courier New"/>
            <w:sz w:val="20"/>
            <w:szCs w:val="20"/>
            <w:rPrChange w:id="20519" w:author="Author">
              <w:rPr>
                <w:rFonts w:ascii="Courier New" w:hAnsi="Courier New" w:cs="Courier New"/>
                <w:sz w:val="20"/>
                <w:szCs w:val="20"/>
              </w:rPr>
            </w:rPrChange>
          </w:rPr>
          <w:delText xml:space="preserve"> */</w:delText>
        </w:r>
      </w:del>
    </w:p>
    <w:p w:rsidR="00743B33" w:rsidRPr="00743B33" w:rsidRDefault="00D20E06">
      <w:pPr>
        <w:ind w:left="540" w:firstLine="720"/>
        <w:jc w:val="both"/>
        <w:rPr>
          <w:rFonts w:ascii="Calibri" w:hAnsi="Calibri" w:cs="Courier New"/>
          <w:sz w:val="20"/>
          <w:szCs w:val="20"/>
          <w:rPrChange w:id="20520" w:author="Author">
            <w:rPr>
              <w:rFonts w:ascii="Courier New" w:hAnsi="Courier New" w:cs="Courier New"/>
              <w:sz w:val="20"/>
              <w:szCs w:val="20"/>
            </w:rPr>
          </w:rPrChange>
        </w:rPr>
      </w:pPr>
      <w:r>
        <w:rPr>
          <w:rFonts w:ascii="Calibri" w:hAnsi="Calibri" w:cs="Courier New"/>
          <w:sz w:val="20"/>
          <w:szCs w:val="20"/>
          <w:rPrChange w:id="20521"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0522" w:author="Author">
            <w:rPr>
              <w:rFonts w:ascii="Courier New" w:hAnsi="Courier New" w:cs="Courier New"/>
              <w:sz w:val="20"/>
              <w:szCs w:val="20"/>
            </w:rPr>
          </w:rPrChange>
        </w:rPr>
      </w:pPr>
      <w:r>
        <w:rPr>
          <w:rFonts w:ascii="Calibri" w:hAnsi="Calibri" w:cs="Courier New"/>
          <w:sz w:val="20"/>
          <w:szCs w:val="20"/>
          <w:rPrChange w:id="20523" w:author="Author">
            <w:rPr>
              <w:rFonts w:ascii="Courier New" w:hAnsi="Courier New" w:cs="Courier New"/>
              <w:sz w:val="20"/>
              <w:szCs w:val="20"/>
            </w:rPr>
          </w:rPrChange>
        </w:rPr>
        <w:t>else</w:t>
      </w:r>
    </w:p>
    <w:p w:rsidR="00743B33" w:rsidRPr="00743B33" w:rsidRDefault="00D20E06">
      <w:pPr>
        <w:ind w:left="540" w:firstLine="720"/>
        <w:jc w:val="both"/>
        <w:rPr>
          <w:rFonts w:ascii="Calibri" w:hAnsi="Calibri" w:cs="Courier New"/>
          <w:sz w:val="20"/>
          <w:szCs w:val="20"/>
          <w:rPrChange w:id="20524" w:author="Author">
            <w:rPr>
              <w:rFonts w:ascii="Courier New" w:hAnsi="Courier New" w:cs="Courier New"/>
              <w:sz w:val="20"/>
              <w:szCs w:val="20"/>
            </w:rPr>
          </w:rPrChange>
        </w:rPr>
      </w:pPr>
      <w:r>
        <w:rPr>
          <w:rFonts w:ascii="Calibri" w:hAnsi="Calibri" w:cs="Courier New"/>
          <w:sz w:val="20"/>
          <w:szCs w:val="20"/>
          <w:rPrChange w:id="20525"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0526" w:author="Author">
            <w:rPr>
              <w:rFonts w:ascii="Courier New" w:hAnsi="Courier New" w:cs="Courier New"/>
              <w:sz w:val="20"/>
              <w:szCs w:val="20"/>
            </w:rPr>
          </w:rPrChange>
        </w:rPr>
      </w:pPr>
      <w:r>
        <w:rPr>
          <w:rFonts w:ascii="Calibri" w:hAnsi="Calibri" w:cs="Courier New"/>
          <w:sz w:val="20"/>
          <w:szCs w:val="20"/>
          <w:rPrChange w:id="20527" w:author="Author">
            <w:rPr>
              <w:rFonts w:ascii="Courier New" w:hAnsi="Courier New" w:cs="Courier New"/>
              <w:sz w:val="20"/>
              <w:szCs w:val="20"/>
            </w:rPr>
          </w:rPrChange>
        </w:rPr>
        <w:t xml:space="preserve">  </w:t>
      </w:r>
      <w:del w:id="20528" w:author="Author">
        <w:r>
          <w:rPr>
            <w:rFonts w:ascii="Calibri" w:hAnsi="Calibri" w:cs="Courier New"/>
            <w:sz w:val="20"/>
            <w:szCs w:val="20"/>
            <w:rPrChange w:id="20529" w:author="Author">
              <w:rPr>
                <w:rFonts w:ascii="Courier New" w:hAnsi="Courier New" w:cs="Courier New"/>
                <w:sz w:val="20"/>
                <w:szCs w:val="20"/>
              </w:rPr>
            </w:rPrChange>
          </w:rPr>
          <w:delText>/*</w:delText>
        </w:r>
      </w:del>
      <w:ins w:id="20530" w:author="Author">
        <w:r>
          <w:rPr>
            <w:rFonts w:ascii="Calibri" w:hAnsi="Calibri" w:cs="Courier New"/>
            <w:sz w:val="20"/>
            <w:szCs w:val="20"/>
          </w:rPr>
          <w:t>//</w:t>
        </w:r>
      </w:ins>
      <w:r>
        <w:rPr>
          <w:rFonts w:ascii="Calibri" w:hAnsi="Calibri" w:cs="Courier New"/>
          <w:sz w:val="20"/>
          <w:szCs w:val="20"/>
          <w:rPrChange w:id="20531" w:author="Author">
            <w:rPr>
              <w:rFonts w:ascii="Courier New" w:hAnsi="Courier New" w:cs="Courier New"/>
              <w:sz w:val="20"/>
              <w:szCs w:val="20"/>
            </w:rPr>
          </w:rPrChange>
        </w:rPr>
        <w:t xml:space="preserve"> else block</w:t>
      </w:r>
      <w:del w:id="20532" w:author="Author">
        <w:r>
          <w:rPr>
            <w:rFonts w:ascii="Calibri" w:hAnsi="Calibri" w:cs="Courier New"/>
            <w:sz w:val="20"/>
            <w:szCs w:val="20"/>
            <w:rPrChange w:id="20533" w:author="Author">
              <w:rPr>
                <w:rFonts w:ascii="Courier New" w:hAnsi="Courier New" w:cs="Courier New"/>
                <w:sz w:val="20"/>
                <w:szCs w:val="20"/>
              </w:rPr>
            </w:rPrChange>
          </w:rPr>
          <w:delText xml:space="preserve"> */</w:delText>
        </w:r>
      </w:del>
    </w:p>
    <w:p w:rsidR="00743B33" w:rsidRPr="00743B33" w:rsidRDefault="00D20E06">
      <w:pPr>
        <w:ind w:left="540"/>
        <w:jc w:val="both"/>
        <w:rPr>
          <w:rFonts w:ascii="Calibri" w:hAnsi="Calibri" w:cs="Courier New"/>
          <w:sz w:val="20"/>
          <w:szCs w:val="20"/>
          <w:rPrChange w:id="20534" w:author="Author">
            <w:rPr>
              <w:rFonts w:ascii="Courier New" w:hAnsi="Courier New" w:cs="Courier New"/>
              <w:sz w:val="20"/>
              <w:szCs w:val="20"/>
            </w:rPr>
          </w:rPrChange>
        </w:rPr>
      </w:pPr>
      <w:r>
        <w:rPr>
          <w:rFonts w:ascii="Calibri" w:hAnsi="Calibri" w:cs="Courier New"/>
          <w:sz w:val="20"/>
          <w:szCs w:val="20"/>
          <w:rPrChange w:id="20535" w:author="Author">
            <w:rPr>
              <w:rFonts w:ascii="Courier New" w:hAnsi="Courier New" w:cs="Courier New"/>
              <w:sz w:val="20"/>
              <w:szCs w:val="20"/>
            </w:rPr>
          </w:rPrChange>
        </w:rPr>
        <w:t>}</w:t>
      </w:r>
    </w:p>
    <w:p w:rsidR="00743B33" w:rsidRPr="00743B33" w:rsidRDefault="00743B33">
      <w:pPr>
        <w:ind w:left="540"/>
        <w:jc w:val="both"/>
        <w:rPr>
          <w:rFonts w:ascii="Calibri" w:hAnsi="Calibri"/>
          <w:sz w:val="20"/>
          <w:szCs w:val="20"/>
          <w:rPrChange w:id="20536" w:author="Author">
            <w:rPr>
              <w:rFonts w:ascii="Trebuchet MS" w:hAnsi="Trebuchet MS"/>
              <w:sz w:val="20"/>
              <w:szCs w:val="20"/>
            </w:rPr>
          </w:rPrChange>
        </w:rPr>
      </w:pPr>
    </w:p>
    <w:p w:rsidR="00743B33" w:rsidRPr="00743B33" w:rsidRDefault="00D20E06">
      <w:pPr>
        <w:ind w:left="540"/>
        <w:jc w:val="both"/>
        <w:rPr>
          <w:rFonts w:ascii="Calibri" w:hAnsi="Calibri"/>
          <w:sz w:val="20"/>
          <w:szCs w:val="20"/>
          <w:lang w:val="en-US"/>
          <w:rPrChange w:id="20537" w:author="Author">
            <w:rPr>
              <w:rFonts w:ascii="Trebuchet MS" w:hAnsi="Trebuchet MS"/>
              <w:sz w:val="20"/>
              <w:szCs w:val="20"/>
              <w:lang w:val="en-US"/>
            </w:rPr>
          </w:rPrChange>
        </w:rPr>
      </w:pPr>
      <w:r>
        <w:rPr>
          <w:rFonts w:ascii="Calibri" w:hAnsi="Calibri"/>
          <w:sz w:val="20"/>
          <w:szCs w:val="20"/>
          <w:lang w:val="en-US"/>
          <w:rPrChange w:id="20538" w:author="Author">
            <w:rPr>
              <w:rFonts w:ascii="Trebuchet MS" w:hAnsi="Trebuchet MS"/>
              <w:sz w:val="20"/>
              <w:szCs w:val="20"/>
              <w:lang w:val="en-US"/>
            </w:rPr>
          </w:rPrChange>
        </w:rPr>
        <w:t>b)</w:t>
      </w:r>
    </w:p>
    <w:p w:rsidR="00743B33" w:rsidRPr="00743B33" w:rsidRDefault="00D20E06">
      <w:pPr>
        <w:ind w:left="540"/>
        <w:jc w:val="both"/>
        <w:rPr>
          <w:rFonts w:ascii="Calibri" w:hAnsi="Calibri" w:cs="Courier New"/>
          <w:sz w:val="20"/>
          <w:szCs w:val="20"/>
          <w:rPrChange w:id="20539" w:author="Author">
            <w:rPr>
              <w:rFonts w:ascii="Courier New" w:hAnsi="Courier New" w:cs="Courier New"/>
              <w:sz w:val="20"/>
              <w:szCs w:val="20"/>
            </w:rPr>
          </w:rPrChange>
        </w:rPr>
      </w:pPr>
      <w:r>
        <w:rPr>
          <w:rFonts w:ascii="Calibri" w:hAnsi="Calibri" w:cs="Courier New"/>
          <w:sz w:val="20"/>
          <w:szCs w:val="20"/>
          <w:rPrChange w:id="20540" w:author="Author">
            <w:rPr>
              <w:rFonts w:ascii="Courier New" w:hAnsi="Courier New" w:cs="Courier New"/>
              <w:sz w:val="20"/>
              <w:szCs w:val="20"/>
            </w:rPr>
          </w:rPrChange>
        </w:rPr>
        <w:t>void Eep</w:t>
      </w:r>
      <w:del w:id="20541" w:author="Author">
        <w:r>
          <w:rPr>
            <w:rFonts w:ascii="Calibri" w:hAnsi="Calibri" w:cs="Courier New"/>
            <w:sz w:val="20"/>
            <w:szCs w:val="20"/>
            <w:rPrChange w:id="20542" w:author="Author">
              <w:rPr>
                <w:rFonts w:ascii="Courier New" w:hAnsi="Courier New" w:cs="Courier New"/>
                <w:sz w:val="20"/>
                <w:szCs w:val="20"/>
              </w:rPr>
            </w:rPrChange>
          </w:rPr>
          <w:delText>_</w:delText>
        </w:r>
      </w:del>
      <w:r>
        <w:rPr>
          <w:rFonts w:ascii="Calibri" w:hAnsi="Calibri" w:cs="Courier New"/>
          <w:sz w:val="20"/>
          <w:szCs w:val="20"/>
          <w:rPrChange w:id="20543" w:author="Author">
            <w:rPr>
              <w:rFonts w:ascii="Courier New" w:hAnsi="Courier New" w:cs="Courier New"/>
              <w:sz w:val="20"/>
              <w:szCs w:val="20"/>
            </w:rPr>
          </w:rPrChange>
        </w:rPr>
        <w:t>Cancel(</w:t>
      </w:r>
      <w:del w:id="20544" w:author="Author">
        <w:r>
          <w:rPr>
            <w:rFonts w:ascii="Calibri" w:hAnsi="Calibri" w:cs="Courier New"/>
            <w:sz w:val="20"/>
            <w:szCs w:val="20"/>
            <w:rPrChange w:id="20545" w:author="Author">
              <w:rPr>
                <w:rFonts w:ascii="Courier New" w:hAnsi="Courier New" w:cs="Courier New"/>
                <w:sz w:val="20"/>
                <w:szCs w:val="20"/>
              </w:rPr>
            </w:rPrChange>
          </w:rPr>
          <w:delText>void</w:delText>
        </w:r>
      </w:del>
      <w:r>
        <w:rPr>
          <w:rFonts w:ascii="Calibri" w:hAnsi="Calibri" w:cs="Courier New"/>
          <w:sz w:val="20"/>
          <w:szCs w:val="20"/>
          <w:rPrChange w:id="20546" w:author="Author">
            <w:rPr>
              <w:rFonts w:ascii="Courier New" w:hAnsi="Courier New" w:cs="Courier New"/>
              <w:sz w:val="20"/>
              <w:szCs w:val="20"/>
            </w:rPr>
          </w:rPrChange>
        </w:rPr>
        <w:t>) {</w:t>
      </w:r>
    </w:p>
    <w:p w:rsidR="00743B33" w:rsidRPr="00743B33" w:rsidRDefault="00D20E06">
      <w:pPr>
        <w:ind w:left="540"/>
        <w:jc w:val="both"/>
        <w:rPr>
          <w:rFonts w:ascii="Calibri" w:hAnsi="Calibri" w:cs="Courier New"/>
          <w:sz w:val="20"/>
          <w:szCs w:val="20"/>
          <w:lang w:val="vi-VN"/>
          <w:rPrChange w:id="20547" w:author="Author">
            <w:rPr>
              <w:rFonts w:ascii="Courier New" w:hAnsi="Courier New" w:cs="Courier New"/>
              <w:sz w:val="20"/>
              <w:szCs w:val="20"/>
              <w:lang w:val="vi-VN"/>
            </w:rPr>
          </w:rPrChange>
        </w:rPr>
      </w:pPr>
      <w:r>
        <w:rPr>
          <w:rFonts w:ascii="Calibri" w:hAnsi="Calibri" w:cs="Courier New"/>
          <w:sz w:val="20"/>
          <w:szCs w:val="20"/>
          <w:lang w:val="vi-VN"/>
          <w:rPrChange w:id="20548" w:author="Author">
            <w:rPr>
              <w:rFonts w:ascii="Courier New" w:hAnsi="Courier New" w:cs="Courier New"/>
              <w:sz w:val="20"/>
              <w:szCs w:val="20"/>
              <w:lang w:val="vi-VN"/>
            </w:rPr>
          </w:rPrChange>
        </w:rPr>
        <w:t>}</w:t>
      </w:r>
    </w:p>
    <w:p w:rsidR="00743B33" w:rsidRPr="00743B33" w:rsidRDefault="00743B33">
      <w:pPr>
        <w:ind w:left="540"/>
        <w:jc w:val="both"/>
        <w:rPr>
          <w:rFonts w:ascii="Calibri" w:hAnsi="Calibri"/>
          <w:sz w:val="20"/>
          <w:szCs w:val="20"/>
          <w:lang w:val="en-US"/>
          <w:rPrChange w:id="20549"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550" w:author="Author">
            <w:rPr>
              <w:rFonts w:ascii="Trebuchet MS" w:hAnsi="Trebuchet MS"/>
              <w:b/>
              <w:lang w:val="en-US"/>
            </w:rPr>
          </w:rPrChange>
        </w:rPr>
      </w:pPr>
      <w:r>
        <w:rPr>
          <w:rFonts w:ascii="Calibri" w:hAnsi="Calibri"/>
          <w:b/>
          <w:sz w:val="20"/>
          <w:szCs w:val="20"/>
          <w:lang w:val="en-US"/>
          <w:rPrChange w:id="20551" w:author="Author">
            <w:rPr>
              <w:rFonts w:ascii="Trebuchet MS" w:hAnsi="Trebuchet MS"/>
              <w:b/>
              <w:lang w:val="en-US"/>
            </w:rPr>
          </w:rPrChange>
        </w:rPr>
        <w:t xml:space="preserve">Rationale: </w:t>
      </w:r>
    </w:p>
    <w:p w:rsidR="00743B33" w:rsidRPr="00743B33" w:rsidRDefault="00D20E06">
      <w:pPr>
        <w:ind w:left="540"/>
        <w:jc w:val="both"/>
        <w:rPr>
          <w:rFonts w:ascii="Calibri" w:hAnsi="Calibri"/>
          <w:sz w:val="20"/>
          <w:szCs w:val="20"/>
          <w:rPrChange w:id="20552" w:author="Author">
            <w:rPr>
              <w:rFonts w:ascii="Trebuchet MS" w:hAnsi="Trebuchet MS"/>
              <w:sz w:val="20"/>
              <w:szCs w:val="20"/>
            </w:rPr>
          </w:rPrChange>
        </w:rPr>
      </w:pPr>
      <w:r>
        <w:rPr>
          <w:rFonts w:ascii="Calibri" w:hAnsi="Calibri"/>
          <w:sz w:val="20"/>
          <w:szCs w:val="20"/>
          <w:rPrChange w:id="20553" w:author="Author">
            <w:rPr>
              <w:rFonts w:ascii="Trebuchet MS" w:hAnsi="Trebuchet MS"/>
              <w:sz w:val="20"/>
              <w:szCs w:val="20"/>
            </w:rPr>
          </w:rPrChange>
        </w:rPr>
        <w:t>Simplicity and readability</w:t>
      </w:r>
    </w:p>
    <w:p w:rsidR="00743B33" w:rsidRPr="00743B33" w:rsidRDefault="00743B33">
      <w:pPr>
        <w:ind w:left="540"/>
        <w:jc w:val="both"/>
        <w:rPr>
          <w:rFonts w:ascii="Calibri" w:hAnsi="Calibri"/>
          <w:sz w:val="20"/>
          <w:szCs w:val="20"/>
          <w:lang w:val="en-US"/>
          <w:rPrChange w:id="20554" w:author="Author">
            <w:rPr>
              <w:rFonts w:ascii="Trebuchet MS" w:hAnsi="Trebuchet MS"/>
              <w:lang w:val="en-US"/>
            </w:rPr>
          </w:rPrChange>
        </w:rPr>
      </w:pPr>
    </w:p>
    <w:p w:rsidR="00743B33" w:rsidRDefault="00D20E06">
      <w:pPr>
        <w:pStyle w:val="Heading3"/>
      </w:pPr>
      <w:bookmarkStart w:id="20555" w:name="_Toc294795168"/>
      <w:bookmarkStart w:id="20556" w:name="_Toc301956884"/>
      <w:bookmarkStart w:id="20557" w:name="_Toc301960012"/>
      <w:bookmarkStart w:id="20558" w:name="_Toc301960486"/>
      <w:bookmarkStart w:id="20559" w:name="_Toc301960648"/>
      <w:bookmarkStart w:id="20560" w:name="_Toc409602451"/>
      <w:bookmarkStart w:id="20561" w:name="_Toc430267112"/>
      <w:bookmarkStart w:id="20562" w:name="_Toc491674251"/>
      <w:r>
        <w:t>Style_Format_0</w:t>
      </w:r>
      <w:bookmarkEnd w:id="20555"/>
      <w:bookmarkEnd w:id="20556"/>
      <w:bookmarkEnd w:id="20557"/>
      <w:bookmarkEnd w:id="20558"/>
      <w:bookmarkEnd w:id="20559"/>
      <w:bookmarkEnd w:id="20560"/>
      <w:r>
        <w:t>13 ([1] Clause 5.4.7 - table 1 - 1g)</w:t>
      </w:r>
      <w:bookmarkEnd w:id="20561"/>
      <w:bookmarkEnd w:id="20562"/>
    </w:p>
    <w:p w:rsidR="00743B33" w:rsidRPr="00743B33" w:rsidRDefault="00D20E06">
      <w:pPr>
        <w:ind w:left="540"/>
        <w:jc w:val="both"/>
        <w:rPr>
          <w:rFonts w:ascii="Calibri" w:hAnsi="Calibri"/>
          <w:b/>
          <w:sz w:val="20"/>
          <w:szCs w:val="20"/>
          <w:lang w:val="en-US"/>
          <w:rPrChange w:id="20563" w:author="Author">
            <w:rPr>
              <w:rFonts w:ascii="Trebuchet MS" w:hAnsi="Trebuchet MS"/>
              <w:b/>
              <w:lang w:val="en-US"/>
            </w:rPr>
          </w:rPrChange>
        </w:rPr>
      </w:pPr>
      <w:r>
        <w:rPr>
          <w:rFonts w:ascii="Calibri" w:hAnsi="Calibri"/>
          <w:b/>
          <w:sz w:val="20"/>
          <w:szCs w:val="20"/>
          <w:lang w:val="en-US"/>
          <w:rPrChange w:id="20564"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0565" w:author="Author">
            <w:rPr>
              <w:rFonts w:ascii="Trebuchet MS" w:hAnsi="Trebuchet MS"/>
              <w:sz w:val="20"/>
              <w:szCs w:val="20"/>
            </w:rPr>
          </w:rPrChange>
        </w:rPr>
      </w:pPr>
      <w:r>
        <w:rPr>
          <w:rFonts w:ascii="Calibri" w:hAnsi="Calibri"/>
          <w:i/>
          <w:sz w:val="20"/>
          <w:szCs w:val="20"/>
          <w:rPrChange w:id="20566" w:author="Author">
            <w:rPr>
              <w:rFonts w:ascii="Trebuchet MS" w:hAnsi="Trebuchet MS"/>
              <w:i/>
              <w:sz w:val="20"/>
              <w:szCs w:val="20"/>
            </w:rPr>
          </w:rPrChange>
        </w:rPr>
        <w:t>‘#if’</w:t>
      </w:r>
      <w:r>
        <w:rPr>
          <w:rFonts w:ascii="Calibri" w:hAnsi="Calibri"/>
          <w:sz w:val="20"/>
          <w:szCs w:val="20"/>
          <w:rPrChange w:id="20567" w:author="Author">
            <w:rPr>
              <w:rFonts w:ascii="Trebuchet MS" w:hAnsi="Trebuchet MS"/>
              <w:sz w:val="20"/>
              <w:szCs w:val="20"/>
            </w:rPr>
          </w:rPrChange>
        </w:rPr>
        <w:t xml:space="preserve"> statements (</w:t>
      </w:r>
      <w:r>
        <w:rPr>
          <w:rFonts w:ascii="Calibri" w:hAnsi="Calibri"/>
          <w:i/>
          <w:sz w:val="20"/>
          <w:szCs w:val="20"/>
          <w:rPrChange w:id="20568" w:author="Author">
            <w:rPr>
              <w:rFonts w:ascii="Trebuchet MS" w:hAnsi="Trebuchet MS"/>
              <w:i/>
              <w:sz w:val="20"/>
              <w:szCs w:val="20"/>
            </w:rPr>
          </w:rPrChange>
        </w:rPr>
        <w:t>‘#if’ – ‘#else’ – ‘#endif’</w:t>
      </w:r>
      <w:r>
        <w:rPr>
          <w:rFonts w:ascii="Calibri" w:hAnsi="Calibri"/>
          <w:sz w:val="20"/>
          <w:szCs w:val="20"/>
          <w:rPrChange w:id="20569" w:author="Author">
            <w:rPr>
              <w:rFonts w:ascii="Trebuchet MS" w:hAnsi="Trebuchet MS"/>
              <w:sz w:val="20"/>
              <w:szCs w:val="20"/>
            </w:rPr>
          </w:rPrChange>
        </w:rPr>
        <w:t>) should be indented according to their nesting depth.</w:t>
      </w:r>
    </w:p>
    <w:p w:rsidR="00743B33" w:rsidRPr="00743B33" w:rsidRDefault="00743B33">
      <w:pPr>
        <w:ind w:left="540"/>
        <w:jc w:val="both"/>
        <w:rPr>
          <w:rFonts w:ascii="Calibri" w:hAnsi="Calibri"/>
          <w:b/>
          <w:sz w:val="20"/>
          <w:szCs w:val="20"/>
          <w:lang w:val="en-US"/>
          <w:rPrChange w:id="20570"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0571" w:author="Author">
            <w:rPr>
              <w:rFonts w:ascii="Trebuchet MS" w:hAnsi="Trebuchet MS"/>
              <w:b/>
              <w:lang w:val="en-US"/>
            </w:rPr>
          </w:rPrChange>
        </w:rPr>
      </w:pPr>
      <w:r>
        <w:rPr>
          <w:rFonts w:ascii="Calibri" w:hAnsi="Calibri"/>
          <w:b/>
          <w:sz w:val="20"/>
          <w:szCs w:val="20"/>
          <w:lang w:val="en-US"/>
          <w:rPrChange w:id="20572" w:author="Author">
            <w:rPr>
              <w:rFonts w:ascii="Trebuchet MS" w:hAnsi="Trebuchet MS"/>
              <w:b/>
              <w:lang w:val="en-US"/>
            </w:rPr>
          </w:rPrChange>
        </w:rPr>
        <w:t>Example:</w:t>
      </w:r>
    </w:p>
    <w:p w:rsidR="00743B33" w:rsidRPr="00743B33" w:rsidRDefault="00D20E06">
      <w:pPr>
        <w:ind w:left="540"/>
        <w:jc w:val="both"/>
        <w:rPr>
          <w:rFonts w:ascii="Calibri" w:hAnsi="Calibri"/>
          <w:sz w:val="20"/>
          <w:szCs w:val="20"/>
          <w:lang w:val="en-US"/>
          <w:rPrChange w:id="20573" w:author="Author">
            <w:rPr>
              <w:rFonts w:ascii="Trebuchet MS" w:hAnsi="Trebuchet MS"/>
              <w:sz w:val="20"/>
              <w:szCs w:val="20"/>
              <w:lang w:val="en-US"/>
            </w:rPr>
          </w:rPrChange>
        </w:rPr>
      </w:pPr>
      <w:del w:id="20574" w:author="Author">
        <w:r>
          <w:rPr>
            <w:rFonts w:ascii="Calibri" w:hAnsi="Calibri"/>
            <w:sz w:val="20"/>
            <w:szCs w:val="20"/>
            <w:lang w:val="en-US"/>
            <w:rPrChange w:id="20575" w:author="Author">
              <w:rPr>
                <w:rFonts w:ascii="Trebuchet MS" w:hAnsi="Trebuchet MS"/>
                <w:sz w:val="20"/>
                <w:szCs w:val="20"/>
                <w:lang w:val="en-US"/>
              </w:rPr>
            </w:rPrChange>
          </w:rPr>
          <w:delText>/*</w:delText>
        </w:r>
      </w:del>
      <w:ins w:id="20576" w:author="Author">
        <w:r>
          <w:rPr>
            <w:rFonts w:ascii="Calibri" w:hAnsi="Calibri"/>
            <w:sz w:val="20"/>
            <w:szCs w:val="20"/>
            <w:lang w:val="en-US"/>
          </w:rPr>
          <w:t>//</w:t>
        </w:r>
      </w:ins>
      <w:r>
        <w:rPr>
          <w:rFonts w:ascii="Calibri" w:hAnsi="Calibri"/>
          <w:sz w:val="20"/>
          <w:szCs w:val="20"/>
          <w:lang w:val="en-US"/>
          <w:rPrChange w:id="20577" w:author="Author">
            <w:rPr>
              <w:rFonts w:ascii="Trebuchet MS" w:hAnsi="Trebuchet MS"/>
              <w:sz w:val="20"/>
              <w:szCs w:val="20"/>
              <w:lang w:val="en-US"/>
            </w:rPr>
          </w:rPrChange>
        </w:rPr>
        <w:t xml:space="preserve"> Compliant</w:t>
      </w:r>
      <w:del w:id="20578" w:author="Author">
        <w:r>
          <w:rPr>
            <w:rFonts w:ascii="Calibri" w:hAnsi="Calibri"/>
            <w:sz w:val="20"/>
            <w:szCs w:val="20"/>
            <w:lang w:val="en-US"/>
            <w:rPrChange w:id="20579" w:author="Author">
              <w:rPr>
                <w:rFonts w:ascii="Trebuchet MS" w:hAnsi="Trebuchet MS"/>
                <w:sz w:val="20"/>
                <w:szCs w:val="20"/>
                <w:lang w:val="en-US"/>
              </w:rPr>
            </w:rPrChange>
          </w:rPr>
          <w:delText xml:space="preserve"> */</w:delText>
        </w:r>
      </w:del>
    </w:p>
    <w:p w:rsidR="00743B33" w:rsidRPr="00743B33" w:rsidRDefault="00D20E06">
      <w:pPr>
        <w:ind w:left="540"/>
        <w:jc w:val="both"/>
        <w:rPr>
          <w:rFonts w:ascii="Calibri" w:hAnsi="Calibri" w:cs="Courier New"/>
          <w:sz w:val="20"/>
          <w:szCs w:val="20"/>
          <w:rPrChange w:id="20580" w:author="Author">
            <w:rPr>
              <w:rFonts w:ascii="Courier New" w:hAnsi="Courier New" w:cs="Courier New"/>
              <w:sz w:val="20"/>
              <w:szCs w:val="20"/>
            </w:rPr>
          </w:rPrChange>
        </w:rPr>
      </w:pPr>
      <w:r>
        <w:rPr>
          <w:rFonts w:ascii="Calibri" w:hAnsi="Calibri" w:cs="Courier New"/>
          <w:sz w:val="20"/>
          <w:szCs w:val="20"/>
          <w:rPrChange w:id="20581" w:author="Author">
            <w:rPr>
              <w:rFonts w:ascii="Courier New" w:hAnsi="Courier New" w:cs="Courier New"/>
              <w:sz w:val="20"/>
              <w:szCs w:val="20"/>
            </w:rPr>
          </w:rPrChange>
        </w:rPr>
        <w:t>if (TRUE == RAM_CopyData)</w:t>
      </w:r>
    </w:p>
    <w:p w:rsidR="00743B33" w:rsidRPr="00743B33" w:rsidRDefault="00D20E06">
      <w:pPr>
        <w:ind w:left="540"/>
        <w:jc w:val="both"/>
        <w:rPr>
          <w:rFonts w:ascii="Calibri" w:hAnsi="Calibri" w:cs="Courier New"/>
          <w:sz w:val="20"/>
          <w:szCs w:val="20"/>
          <w:rPrChange w:id="20582" w:author="Author">
            <w:rPr>
              <w:rFonts w:ascii="Courier New" w:hAnsi="Courier New" w:cs="Courier New"/>
              <w:sz w:val="20"/>
              <w:szCs w:val="20"/>
            </w:rPr>
          </w:rPrChange>
        </w:rPr>
      </w:pPr>
      <w:r>
        <w:rPr>
          <w:rFonts w:ascii="Calibri" w:hAnsi="Calibri" w:cs="Courier New"/>
          <w:sz w:val="20"/>
          <w:szCs w:val="20"/>
          <w:rPrChange w:id="20583"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0584" w:author="Author">
            <w:rPr>
              <w:rFonts w:ascii="Courier New" w:hAnsi="Courier New" w:cs="Courier New"/>
              <w:sz w:val="20"/>
              <w:szCs w:val="20"/>
            </w:rPr>
          </w:rPrChange>
        </w:rPr>
      </w:pPr>
      <w:r>
        <w:rPr>
          <w:rFonts w:ascii="Calibri" w:hAnsi="Calibri" w:cs="Courier New"/>
          <w:sz w:val="20"/>
          <w:szCs w:val="20"/>
          <w:rPrChange w:id="20585" w:author="Author">
            <w:rPr>
              <w:rFonts w:ascii="Courier New" w:hAnsi="Courier New" w:cs="Courier New"/>
              <w:sz w:val="20"/>
              <w:szCs w:val="20"/>
            </w:rPr>
          </w:rPrChange>
        </w:rPr>
        <w:t xml:space="preserve">  #if ( )</w:t>
      </w:r>
    </w:p>
    <w:p w:rsidR="00743B33" w:rsidRPr="00743B33" w:rsidRDefault="00D20E06">
      <w:pPr>
        <w:ind w:left="540"/>
        <w:jc w:val="both"/>
        <w:rPr>
          <w:rFonts w:ascii="Calibri" w:hAnsi="Calibri" w:cs="Courier New"/>
          <w:sz w:val="20"/>
          <w:szCs w:val="20"/>
          <w:rPrChange w:id="20586" w:author="Author">
            <w:rPr>
              <w:rFonts w:ascii="Courier New" w:hAnsi="Courier New" w:cs="Courier New"/>
              <w:sz w:val="20"/>
              <w:szCs w:val="20"/>
            </w:rPr>
          </w:rPrChange>
        </w:rPr>
      </w:pPr>
      <w:r>
        <w:rPr>
          <w:rFonts w:ascii="Calibri" w:hAnsi="Calibri" w:cs="Courier New"/>
          <w:sz w:val="20"/>
          <w:szCs w:val="20"/>
          <w:rPrChange w:id="20587" w:author="Author">
            <w:rPr>
              <w:rFonts w:ascii="Courier New" w:hAnsi="Courier New" w:cs="Courier New"/>
              <w:sz w:val="20"/>
              <w:szCs w:val="20"/>
            </w:rPr>
          </w:rPrChange>
        </w:rPr>
        <w:t xml:space="preserve">  </w:t>
      </w:r>
      <w:del w:id="20588" w:author="Author">
        <w:r>
          <w:rPr>
            <w:rFonts w:ascii="Calibri" w:hAnsi="Calibri" w:cs="Courier New"/>
            <w:sz w:val="20"/>
            <w:szCs w:val="20"/>
            <w:rPrChange w:id="20589" w:author="Author">
              <w:rPr>
                <w:rFonts w:ascii="Courier New" w:hAnsi="Courier New" w:cs="Courier New"/>
                <w:sz w:val="20"/>
                <w:szCs w:val="20"/>
              </w:rPr>
            </w:rPrChange>
          </w:rPr>
          <w:delText>/*</w:delText>
        </w:r>
      </w:del>
      <w:ins w:id="20590" w:author="Author">
        <w:r>
          <w:rPr>
            <w:rFonts w:ascii="Calibri" w:hAnsi="Calibri" w:cs="Courier New"/>
            <w:sz w:val="20"/>
            <w:szCs w:val="20"/>
          </w:rPr>
          <w:t>//</w:t>
        </w:r>
      </w:ins>
      <w:r>
        <w:rPr>
          <w:rFonts w:ascii="Calibri" w:hAnsi="Calibri" w:cs="Courier New"/>
          <w:sz w:val="20"/>
          <w:szCs w:val="20"/>
          <w:rPrChange w:id="20591" w:author="Author">
            <w:rPr>
              <w:rFonts w:ascii="Courier New" w:hAnsi="Courier New" w:cs="Courier New"/>
              <w:sz w:val="20"/>
              <w:szCs w:val="20"/>
            </w:rPr>
          </w:rPrChange>
        </w:rPr>
        <w:t xml:space="preserve"> #if block</w:t>
      </w:r>
      <w:del w:id="20592" w:author="Author">
        <w:r>
          <w:rPr>
            <w:rFonts w:ascii="Calibri" w:hAnsi="Calibri" w:cs="Courier New"/>
            <w:sz w:val="20"/>
            <w:szCs w:val="20"/>
            <w:rPrChange w:id="20593" w:author="Author">
              <w:rPr>
                <w:rFonts w:ascii="Courier New" w:hAnsi="Courier New" w:cs="Courier New"/>
                <w:sz w:val="20"/>
                <w:szCs w:val="20"/>
              </w:rPr>
            </w:rPrChange>
          </w:rPr>
          <w:delText xml:space="preserve"> */</w:delText>
        </w:r>
      </w:del>
    </w:p>
    <w:p w:rsidR="00743B33" w:rsidRPr="00743B33" w:rsidRDefault="00D20E06">
      <w:pPr>
        <w:ind w:left="540"/>
        <w:jc w:val="both"/>
        <w:rPr>
          <w:rFonts w:ascii="Calibri" w:hAnsi="Calibri" w:cs="Courier New"/>
          <w:sz w:val="20"/>
          <w:szCs w:val="20"/>
          <w:rPrChange w:id="20594" w:author="Author">
            <w:rPr>
              <w:rFonts w:ascii="Courier New" w:hAnsi="Courier New" w:cs="Courier New"/>
              <w:sz w:val="20"/>
              <w:szCs w:val="20"/>
            </w:rPr>
          </w:rPrChange>
        </w:rPr>
      </w:pPr>
      <w:r>
        <w:rPr>
          <w:rFonts w:ascii="Calibri" w:hAnsi="Calibri" w:cs="Courier New"/>
          <w:sz w:val="20"/>
          <w:szCs w:val="20"/>
          <w:rPrChange w:id="20595" w:author="Author">
            <w:rPr>
              <w:rFonts w:ascii="Courier New" w:hAnsi="Courier New" w:cs="Courier New"/>
              <w:sz w:val="20"/>
              <w:szCs w:val="20"/>
            </w:rPr>
          </w:rPrChange>
        </w:rPr>
        <w:t xml:space="preserve">  #endif</w:t>
      </w:r>
    </w:p>
    <w:p w:rsidR="00743B33" w:rsidRPr="00743B33" w:rsidRDefault="00D20E06">
      <w:pPr>
        <w:ind w:left="540"/>
        <w:jc w:val="both"/>
        <w:rPr>
          <w:rFonts w:ascii="Calibri" w:hAnsi="Calibri" w:cs="Courier New"/>
          <w:sz w:val="20"/>
          <w:szCs w:val="20"/>
          <w:rPrChange w:id="20596" w:author="Author">
            <w:rPr>
              <w:rFonts w:ascii="Courier New" w:hAnsi="Courier New" w:cs="Courier New"/>
              <w:sz w:val="20"/>
              <w:szCs w:val="20"/>
            </w:rPr>
          </w:rPrChange>
        </w:rPr>
      </w:pPr>
      <w:r>
        <w:rPr>
          <w:rFonts w:ascii="Calibri" w:hAnsi="Calibri" w:cs="Courier New"/>
          <w:sz w:val="20"/>
          <w:szCs w:val="20"/>
          <w:rPrChange w:id="20597" w:author="Author">
            <w:rPr>
              <w:rFonts w:ascii="Courier New" w:hAnsi="Courier New" w:cs="Courier New"/>
              <w:sz w:val="20"/>
              <w:szCs w:val="20"/>
            </w:rPr>
          </w:rPrChange>
        </w:rPr>
        <w:t>}</w:t>
      </w:r>
    </w:p>
    <w:p w:rsidR="00743B33" w:rsidRPr="00743B33" w:rsidRDefault="00743B33">
      <w:pPr>
        <w:ind w:left="540"/>
        <w:jc w:val="both"/>
        <w:rPr>
          <w:rFonts w:ascii="Calibri" w:hAnsi="Calibri"/>
          <w:sz w:val="20"/>
          <w:szCs w:val="20"/>
          <w:rPrChange w:id="20598" w:author="Author">
            <w:rPr>
              <w:rFonts w:ascii="Trebuchet MS" w:hAnsi="Trebuchet MS"/>
              <w:sz w:val="20"/>
              <w:szCs w:val="20"/>
            </w:rPr>
          </w:rPrChange>
        </w:rPr>
      </w:pPr>
    </w:p>
    <w:p w:rsidR="00743B33" w:rsidRPr="00743B33" w:rsidRDefault="00D20E06">
      <w:pPr>
        <w:ind w:left="540"/>
        <w:jc w:val="both"/>
        <w:rPr>
          <w:rFonts w:ascii="Calibri" w:hAnsi="Calibri"/>
          <w:sz w:val="20"/>
          <w:szCs w:val="20"/>
          <w:lang w:val="en-US"/>
          <w:rPrChange w:id="20599" w:author="Author">
            <w:rPr>
              <w:rFonts w:ascii="Trebuchet MS" w:hAnsi="Trebuchet MS"/>
              <w:sz w:val="20"/>
              <w:szCs w:val="20"/>
              <w:lang w:val="en-US"/>
            </w:rPr>
          </w:rPrChange>
        </w:rPr>
      </w:pPr>
      <w:del w:id="20600" w:author="Author">
        <w:r>
          <w:rPr>
            <w:rFonts w:ascii="Calibri" w:hAnsi="Calibri"/>
            <w:sz w:val="20"/>
            <w:szCs w:val="20"/>
            <w:lang w:val="en-US"/>
            <w:rPrChange w:id="20601" w:author="Author">
              <w:rPr>
                <w:rFonts w:ascii="Trebuchet MS" w:hAnsi="Trebuchet MS"/>
                <w:sz w:val="20"/>
                <w:szCs w:val="20"/>
                <w:lang w:val="en-US"/>
              </w:rPr>
            </w:rPrChange>
          </w:rPr>
          <w:delText>/*</w:delText>
        </w:r>
      </w:del>
      <w:ins w:id="20602" w:author="Author">
        <w:r>
          <w:rPr>
            <w:rFonts w:ascii="Calibri" w:hAnsi="Calibri"/>
            <w:sz w:val="20"/>
            <w:szCs w:val="20"/>
            <w:lang w:val="en-US"/>
          </w:rPr>
          <w:t>//</w:t>
        </w:r>
      </w:ins>
      <w:r>
        <w:rPr>
          <w:rFonts w:ascii="Calibri" w:hAnsi="Calibri"/>
          <w:sz w:val="20"/>
          <w:szCs w:val="20"/>
          <w:lang w:val="en-US"/>
          <w:rPrChange w:id="20603" w:author="Author">
            <w:rPr>
              <w:rFonts w:ascii="Trebuchet MS" w:hAnsi="Trebuchet MS"/>
              <w:sz w:val="20"/>
              <w:szCs w:val="20"/>
              <w:lang w:val="en-US"/>
            </w:rPr>
          </w:rPrChange>
        </w:rPr>
        <w:t xml:space="preserve"> Not compliant</w:t>
      </w:r>
      <w:del w:id="20604" w:author="Author">
        <w:r>
          <w:rPr>
            <w:rFonts w:ascii="Calibri" w:hAnsi="Calibri"/>
            <w:sz w:val="20"/>
            <w:szCs w:val="20"/>
            <w:lang w:val="en-US"/>
            <w:rPrChange w:id="20605" w:author="Author">
              <w:rPr>
                <w:rFonts w:ascii="Trebuchet MS" w:hAnsi="Trebuchet MS"/>
                <w:sz w:val="20"/>
                <w:szCs w:val="20"/>
                <w:lang w:val="en-US"/>
              </w:rPr>
            </w:rPrChange>
          </w:rPr>
          <w:delText xml:space="preserve"> */</w:delText>
        </w:r>
      </w:del>
    </w:p>
    <w:p w:rsidR="00743B33" w:rsidRPr="00743B33" w:rsidRDefault="00D20E06">
      <w:pPr>
        <w:ind w:left="540"/>
        <w:jc w:val="both"/>
        <w:rPr>
          <w:rFonts w:ascii="Calibri" w:hAnsi="Calibri" w:cs="Courier New"/>
          <w:sz w:val="20"/>
          <w:szCs w:val="20"/>
          <w:rPrChange w:id="20606" w:author="Author">
            <w:rPr>
              <w:rFonts w:ascii="Courier New" w:hAnsi="Courier New" w:cs="Courier New"/>
              <w:sz w:val="20"/>
              <w:szCs w:val="20"/>
            </w:rPr>
          </w:rPrChange>
        </w:rPr>
      </w:pPr>
      <w:r>
        <w:rPr>
          <w:rFonts w:ascii="Calibri" w:hAnsi="Calibri" w:cs="Courier New"/>
          <w:sz w:val="20"/>
          <w:szCs w:val="20"/>
          <w:rPrChange w:id="20607" w:author="Author">
            <w:rPr>
              <w:rFonts w:ascii="Courier New" w:hAnsi="Courier New" w:cs="Courier New"/>
              <w:sz w:val="20"/>
              <w:szCs w:val="20"/>
            </w:rPr>
          </w:rPrChange>
        </w:rPr>
        <w:t>if (TRUE == RAM_CopyData)</w:t>
      </w:r>
    </w:p>
    <w:p w:rsidR="00743B33" w:rsidRPr="00743B33" w:rsidRDefault="00D20E06">
      <w:pPr>
        <w:ind w:left="540"/>
        <w:jc w:val="both"/>
        <w:rPr>
          <w:rFonts w:ascii="Calibri" w:hAnsi="Calibri" w:cs="Courier New"/>
          <w:sz w:val="20"/>
          <w:szCs w:val="20"/>
          <w:rPrChange w:id="20608" w:author="Author">
            <w:rPr>
              <w:rFonts w:ascii="Courier New" w:hAnsi="Courier New" w:cs="Courier New"/>
              <w:sz w:val="20"/>
              <w:szCs w:val="20"/>
            </w:rPr>
          </w:rPrChange>
        </w:rPr>
      </w:pPr>
      <w:r>
        <w:rPr>
          <w:rFonts w:ascii="Calibri" w:hAnsi="Calibri" w:cs="Courier New"/>
          <w:sz w:val="20"/>
          <w:szCs w:val="20"/>
          <w:rPrChange w:id="20609"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0610" w:author="Author">
            <w:rPr>
              <w:rFonts w:ascii="Courier New" w:hAnsi="Courier New" w:cs="Courier New"/>
              <w:sz w:val="20"/>
              <w:szCs w:val="20"/>
            </w:rPr>
          </w:rPrChange>
        </w:rPr>
      </w:pPr>
      <w:r>
        <w:rPr>
          <w:rFonts w:ascii="Calibri" w:hAnsi="Calibri" w:cs="Courier New"/>
          <w:sz w:val="20"/>
          <w:szCs w:val="20"/>
          <w:rPrChange w:id="20611" w:author="Author">
            <w:rPr>
              <w:rFonts w:ascii="Courier New" w:hAnsi="Courier New" w:cs="Courier New"/>
              <w:sz w:val="20"/>
              <w:szCs w:val="20"/>
            </w:rPr>
          </w:rPrChange>
        </w:rPr>
        <w:t>#if ( )</w:t>
      </w:r>
    </w:p>
    <w:p w:rsidR="00743B33" w:rsidRPr="00743B33" w:rsidRDefault="00D20E06">
      <w:pPr>
        <w:ind w:left="540"/>
        <w:jc w:val="both"/>
        <w:rPr>
          <w:rFonts w:ascii="Calibri" w:hAnsi="Calibri" w:cs="Courier New"/>
          <w:sz w:val="20"/>
          <w:szCs w:val="20"/>
          <w:rPrChange w:id="20612" w:author="Author">
            <w:rPr>
              <w:rFonts w:ascii="Courier New" w:hAnsi="Courier New" w:cs="Courier New"/>
              <w:sz w:val="20"/>
              <w:szCs w:val="20"/>
            </w:rPr>
          </w:rPrChange>
        </w:rPr>
      </w:pPr>
      <w:del w:id="20613" w:author="Author">
        <w:r>
          <w:rPr>
            <w:rFonts w:ascii="Calibri" w:hAnsi="Calibri" w:cs="Courier New"/>
            <w:sz w:val="20"/>
            <w:szCs w:val="20"/>
            <w:rPrChange w:id="20614" w:author="Author">
              <w:rPr>
                <w:rFonts w:ascii="Courier New" w:hAnsi="Courier New" w:cs="Courier New"/>
                <w:sz w:val="20"/>
                <w:szCs w:val="20"/>
              </w:rPr>
            </w:rPrChange>
          </w:rPr>
          <w:delText>/*</w:delText>
        </w:r>
      </w:del>
      <w:ins w:id="20615" w:author="Author">
        <w:r>
          <w:rPr>
            <w:rFonts w:ascii="Calibri" w:hAnsi="Calibri" w:cs="Courier New"/>
            <w:sz w:val="20"/>
            <w:szCs w:val="20"/>
          </w:rPr>
          <w:t>//</w:t>
        </w:r>
      </w:ins>
      <w:r>
        <w:rPr>
          <w:rFonts w:ascii="Calibri" w:hAnsi="Calibri" w:cs="Courier New"/>
          <w:sz w:val="20"/>
          <w:szCs w:val="20"/>
          <w:rPrChange w:id="20616" w:author="Author">
            <w:rPr>
              <w:rFonts w:ascii="Courier New" w:hAnsi="Courier New" w:cs="Courier New"/>
              <w:sz w:val="20"/>
              <w:szCs w:val="20"/>
            </w:rPr>
          </w:rPrChange>
        </w:rPr>
        <w:t xml:space="preserve"> #if block</w:t>
      </w:r>
      <w:del w:id="20617" w:author="Author">
        <w:r>
          <w:rPr>
            <w:rFonts w:ascii="Calibri" w:hAnsi="Calibri" w:cs="Courier New"/>
            <w:sz w:val="20"/>
            <w:szCs w:val="20"/>
            <w:rPrChange w:id="20618" w:author="Author">
              <w:rPr>
                <w:rFonts w:ascii="Courier New" w:hAnsi="Courier New" w:cs="Courier New"/>
                <w:sz w:val="20"/>
                <w:szCs w:val="20"/>
              </w:rPr>
            </w:rPrChange>
          </w:rPr>
          <w:delText xml:space="preserve"> */</w:delText>
        </w:r>
      </w:del>
    </w:p>
    <w:p w:rsidR="00743B33" w:rsidRPr="00743B33" w:rsidRDefault="00D20E06">
      <w:pPr>
        <w:ind w:left="540"/>
        <w:jc w:val="both"/>
        <w:rPr>
          <w:rFonts w:ascii="Calibri" w:hAnsi="Calibri" w:cs="Courier New"/>
          <w:sz w:val="20"/>
          <w:szCs w:val="20"/>
          <w:rPrChange w:id="20619" w:author="Author">
            <w:rPr>
              <w:rFonts w:ascii="Courier New" w:hAnsi="Courier New" w:cs="Courier New"/>
              <w:sz w:val="20"/>
              <w:szCs w:val="20"/>
            </w:rPr>
          </w:rPrChange>
        </w:rPr>
      </w:pPr>
      <w:r>
        <w:rPr>
          <w:rFonts w:ascii="Calibri" w:hAnsi="Calibri" w:cs="Courier New"/>
          <w:sz w:val="20"/>
          <w:szCs w:val="20"/>
          <w:rPrChange w:id="20620" w:author="Author">
            <w:rPr>
              <w:rFonts w:ascii="Courier New" w:hAnsi="Courier New" w:cs="Courier New"/>
              <w:sz w:val="20"/>
              <w:szCs w:val="20"/>
            </w:rPr>
          </w:rPrChange>
        </w:rPr>
        <w:t>#endif</w:t>
      </w:r>
    </w:p>
    <w:p w:rsidR="00743B33" w:rsidRPr="00743B33" w:rsidRDefault="00D20E06">
      <w:pPr>
        <w:ind w:left="540"/>
        <w:jc w:val="both"/>
        <w:rPr>
          <w:rFonts w:ascii="Calibri" w:hAnsi="Calibri"/>
          <w:sz w:val="20"/>
          <w:szCs w:val="20"/>
          <w:rPrChange w:id="20621" w:author="Author">
            <w:rPr>
              <w:rFonts w:ascii="Trebuchet MS" w:hAnsi="Trebuchet MS"/>
              <w:sz w:val="20"/>
              <w:szCs w:val="20"/>
            </w:rPr>
          </w:rPrChange>
        </w:rPr>
      </w:pPr>
      <w:r>
        <w:rPr>
          <w:rFonts w:ascii="Calibri" w:hAnsi="Calibri" w:cs="Courier New"/>
          <w:sz w:val="20"/>
          <w:szCs w:val="20"/>
          <w:rPrChange w:id="20622" w:author="Author">
            <w:rPr>
              <w:rFonts w:ascii="Courier New" w:hAnsi="Courier New" w:cs="Courier New"/>
              <w:sz w:val="20"/>
              <w:szCs w:val="20"/>
            </w:rPr>
          </w:rPrChange>
        </w:rPr>
        <w:lastRenderedPageBreak/>
        <w:t>}</w:t>
      </w:r>
    </w:p>
    <w:p w:rsidR="00743B33" w:rsidRPr="00743B33" w:rsidRDefault="00743B33">
      <w:pPr>
        <w:ind w:left="540"/>
        <w:jc w:val="both"/>
        <w:rPr>
          <w:rFonts w:ascii="Calibri" w:hAnsi="Calibri"/>
          <w:sz w:val="20"/>
          <w:szCs w:val="20"/>
          <w:lang w:val="en-US"/>
          <w:rPrChange w:id="20623"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624" w:author="Author">
            <w:rPr>
              <w:rFonts w:ascii="Trebuchet MS" w:hAnsi="Trebuchet MS"/>
              <w:b/>
              <w:lang w:val="en-US"/>
            </w:rPr>
          </w:rPrChange>
        </w:rPr>
      </w:pPr>
      <w:r>
        <w:rPr>
          <w:rFonts w:ascii="Calibri" w:hAnsi="Calibri"/>
          <w:b/>
          <w:sz w:val="20"/>
          <w:szCs w:val="20"/>
          <w:lang w:val="en-US"/>
          <w:rPrChange w:id="20625" w:author="Author">
            <w:rPr>
              <w:rFonts w:ascii="Trebuchet MS" w:hAnsi="Trebuchet MS"/>
              <w:b/>
              <w:lang w:val="en-US"/>
            </w:rPr>
          </w:rPrChange>
        </w:rPr>
        <w:t xml:space="preserve">Rationale: </w:t>
      </w:r>
    </w:p>
    <w:p w:rsidR="00743B33" w:rsidRPr="00743B33" w:rsidRDefault="00D20E06">
      <w:pPr>
        <w:ind w:left="540"/>
        <w:jc w:val="both"/>
        <w:rPr>
          <w:rFonts w:ascii="Calibri" w:hAnsi="Calibri"/>
          <w:sz w:val="20"/>
          <w:szCs w:val="20"/>
          <w:rPrChange w:id="20626" w:author="Author">
            <w:rPr>
              <w:rFonts w:ascii="Trebuchet MS" w:hAnsi="Trebuchet MS"/>
              <w:sz w:val="20"/>
              <w:szCs w:val="20"/>
            </w:rPr>
          </w:rPrChange>
        </w:rPr>
      </w:pPr>
      <w:r>
        <w:rPr>
          <w:rFonts w:ascii="Calibri" w:hAnsi="Calibri"/>
          <w:sz w:val="20"/>
          <w:szCs w:val="20"/>
          <w:rPrChange w:id="20627" w:author="Author">
            <w:rPr>
              <w:rFonts w:ascii="Trebuchet MS" w:hAnsi="Trebuchet MS"/>
              <w:sz w:val="20"/>
              <w:szCs w:val="20"/>
            </w:rPr>
          </w:rPrChange>
        </w:rPr>
        <w:t>Simplicity and readability</w:t>
      </w:r>
    </w:p>
    <w:p w:rsidR="00743B33" w:rsidRPr="00743B33" w:rsidRDefault="00743B33">
      <w:pPr>
        <w:ind w:left="540"/>
        <w:jc w:val="both"/>
        <w:rPr>
          <w:rFonts w:ascii="Calibri" w:hAnsi="Calibri"/>
          <w:sz w:val="20"/>
          <w:szCs w:val="20"/>
          <w:lang w:val="en-US"/>
          <w:rPrChange w:id="20628" w:author="Author">
            <w:rPr>
              <w:rFonts w:ascii="Trebuchet MS" w:hAnsi="Trebuchet MS"/>
              <w:lang w:val="en-US"/>
            </w:rPr>
          </w:rPrChange>
        </w:rPr>
      </w:pPr>
    </w:p>
    <w:p w:rsidR="00743B33" w:rsidRDefault="00D20E06">
      <w:pPr>
        <w:pStyle w:val="Heading3"/>
      </w:pPr>
      <w:bookmarkStart w:id="20629" w:name="_Toc409602452"/>
      <w:bookmarkStart w:id="20630" w:name="_Toc430267113"/>
      <w:bookmarkStart w:id="20631" w:name="_Toc491674252"/>
      <w:r>
        <w:t>Style_Format_01</w:t>
      </w:r>
      <w:bookmarkEnd w:id="20629"/>
      <w:r>
        <w:t>4 ([1] Clause 5.4.7 - table 1 - 1g)</w:t>
      </w:r>
      <w:bookmarkEnd w:id="20630"/>
      <w:bookmarkEnd w:id="20631"/>
    </w:p>
    <w:p w:rsidR="00743B33" w:rsidRPr="00743B33" w:rsidRDefault="00D20E06">
      <w:pPr>
        <w:ind w:left="540"/>
        <w:jc w:val="both"/>
        <w:rPr>
          <w:rFonts w:ascii="Calibri" w:hAnsi="Calibri"/>
          <w:b/>
          <w:sz w:val="20"/>
          <w:szCs w:val="20"/>
          <w:lang w:val="en-US"/>
          <w:rPrChange w:id="20632" w:author="Author">
            <w:rPr>
              <w:rFonts w:ascii="Trebuchet MS" w:hAnsi="Trebuchet MS"/>
              <w:b/>
              <w:lang w:val="en-US"/>
            </w:rPr>
          </w:rPrChange>
        </w:rPr>
      </w:pPr>
      <w:r>
        <w:rPr>
          <w:rFonts w:ascii="Calibri" w:hAnsi="Calibri"/>
          <w:b/>
          <w:sz w:val="20"/>
          <w:szCs w:val="20"/>
          <w:lang w:val="en-US"/>
          <w:rPrChange w:id="20633"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0634" w:author="Author">
            <w:rPr>
              <w:rFonts w:ascii="Trebuchet MS" w:hAnsi="Trebuchet MS"/>
              <w:sz w:val="20"/>
              <w:szCs w:val="20"/>
            </w:rPr>
          </w:rPrChange>
        </w:rPr>
      </w:pPr>
      <w:r>
        <w:rPr>
          <w:rFonts w:ascii="Calibri" w:hAnsi="Calibri"/>
          <w:sz w:val="20"/>
          <w:szCs w:val="20"/>
          <w:rPrChange w:id="20635" w:author="Author">
            <w:rPr>
              <w:rFonts w:ascii="Trebuchet MS" w:hAnsi="Trebuchet MS"/>
              <w:sz w:val="20"/>
              <w:szCs w:val="20"/>
            </w:rPr>
          </w:rPrChange>
        </w:rPr>
        <w:t>Tabs and unwanted spaces shall not be present</w:t>
      </w:r>
      <w:r>
        <w:rPr>
          <w:rFonts w:ascii="Calibri" w:hAnsi="Calibri"/>
          <w:sz w:val="20"/>
          <w:szCs w:val="20"/>
          <w:rPrChange w:id="20636" w:author="Author">
            <w:rPr>
              <w:rFonts w:ascii="Trebuchet MS" w:hAnsi="Trebuchet MS"/>
              <w:sz w:val="20"/>
              <w:szCs w:val="20"/>
            </w:rPr>
          </w:rPrChange>
        </w:rPr>
        <w:t xml:space="preserve"> at the end of the line in make files.</w:t>
      </w:r>
    </w:p>
    <w:p w:rsidR="00743B33" w:rsidRPr="00743B33" w:rsidRDefault="00743B33">
      <w:pPr>
        <w:ind w:left="540"/>
        <w:jc w:val="both"/>
        <w:rPr>
          <w:rFonts w:ascii="Calibri" w:hAnsi="Calibri"/>
          <w:sz w:val="20"/>
          <w:szCs w:val="20"/>
          <w:lang w:val="en-US"/>
          <w:rPrChange w:id="20637"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638" w:author="Author">
            <w:rPr>
              <w:rFonts w:ascii="Trebuchet MS" w:hAnsi="Trebuchet MS"/>
              <w:b/>
              <w:lang w:val="en-US"/>
            </w:rPr>
          </w:rPrChange>
        </w:rPr>
      </w:pPr>
      <w:r>
        <w:rPr>
          <w:rFonts w:ascii="Calibri" w:hAnsi="Calibri"/>
          <w:b/>
          <w:sz w:val="20"/>
          <w:szCs w:val="20"/>
          <w:lang w:val="en-US"/>
          <w:rPrChange w:id="20639" w:author="Author">
            <w:rPr>
              <w:rFonts w:ascii="Trebuchet MS" w:hAnsi="Trebuchet MS"/>
              <w:b/>
              <w:lang w:val="en-US"/>
            </w:rPr>
          </w:rPrChange>
        </w:rPr>
        <w:t>Example:</w:t>
      </w:r>
    </w:p>
    <w:p w:rsidR="00743B33" w:rsidRPr="00743B33" w:rsidRDefault="00D20E06">
      <w:pPr>
        <w:ind w:left="540"/>
        <w:jc w:val="both"/>
        <w:rPr>
          <w:rFonts w:ascii="Calibri" w:hAnsi="Calibri"/>
          <w:sz w:val="20"/>
          <w:szCs w:val="20"/>
          <w:rPrChange w:id="20640" w:author="Author">
            <w:rPr>
              <w:rFonts w:ascii="Trebuchet MS" w:hAnsi="Trebuchet MS"/>
              <w:sz w:val="20"/>
              <w:szCs w:val="20"/>
            </w:rPr>
          </w:rPrChange>
        </w:rPr>
      </w:pPr>
      <w:r>
        <w:rPr>
          <w:rFonts w:ascii="Calibri" w:hAnsi="Calibri"/>
          <w:sz w:val="20"/>
          <w:szCs w:val="20"/>
          <w:rPrChange w:id="20641" w:author="Author">
            <w:rPr>
              <w:rFonts w:ascii="Trebuchet MS" w:hAnsi="Trebuchet MS"/>
              <w:sz w:val="20"/>
              <w:szCs w:val="20"/>
            </w:rPr>
          </w:rPrChange>
        </w:rPr>
        <w:t>At the end of line, need remove the space, and tab.</w:t>
      </w:r>
    </w:p>
    <w:p w:rsidR="00743B33" w:rsidRPr="00743B33" w:rsidRDefault="00743B33">
      <w:pPr>
        <w:ind w:left="540"/>
        <w:jc w:val="both"/>
        <w:rPr>
          <w:rFonts w:ascii="Calibri" w:hAnsi="Calibri"/>
          <w:sz w:val="20"/>
          <w:szCs w:val="20"/>
          <w:lang w:val="en-US"/>
          <w:rPrChange w:id="20642"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643" w:author="Author">
            <w:rPr>
              <w:rFonts w:ascii="Trebuchet MS" w:hAnsi="Trebuchet MS"/>
              <w:b/>
              <w:lang w:val="en-US"/>
            </w:rPr>
          </w:rPrChange>
        </w:rPr>
      </w:pPr>
      <w:r>
        <w:rPr>
          <w:rFonts w:ascii="Calibri" w:hAnsi="Calibri"/>
          <w:b/>
          <w:sz w:val="20"/>
          <w:szCs w:val="20"/>
          <w:lang w:val="en-US"/>
          <w:rPrChange w:id="20644" w:author="Author">
            <w:rPr>
              <w:rFonts w:ascii="Trebuchet MS" w:hAnsi="Trebuchet MS"/>
              <w:b/>
              <w:lang w:val="en-US"/>
            </w:rPr>
          </w:rPrChange>
        </w:rPr>
        <w:t>Rationale:</w:t>
      </w:r>
    </w:p>
    <w:p w:rsidR="00743B33" w:rsidRPr="00743B33" w:rsidRDefault="00D20E06">
      <w:pPr>
        <w:ind w:left="540"/>
        <w:jc w:val="both"/>
        <w:rPr>
          <w:rFonts w:ascii="Calibri" w:hAnsi="Calibri"/>
          <w:sz w:val="20"/>
          <w:szCs w:val="20"/>
          <w:rPrChange w:id="20645" w:author="Author">
            <w:rPr>
              <w:rFonts w:ascii="Trebuchet MS" w:hAnsi="Trebuchet MS"/>
              <w:sz w:val="20"/>
              <w:szCs w:val="20"/>
            </w:rPr>
          </w:rPrChange>
        </w:rPr>
      </w:pPr>
      <w:r>
        <w:rPr>
          <w:rFonts w:ascii="Calibri" w:hAnsi="Calibri"/>
          <w:sz w:val="20"/>
          <w:szCs w:val="20"/>
          <w:rPrChange w:id="20646" w:author="Author">
            <w:rPr>
              <w:rFonts w:ascii="Trebuchet MS" w:hAnsi="Trebuchet MS"/>
              <w:sz w:val="20"/>
              <w:szCs w:val="20"/>
            </w:rPr>
          </w:rPrChange>
        </w:rPr>
        <w:t>To avoid compilation error because of tabs and unwanted spaces at the end of the line in make files.</w:t>
      </w:r>
    </w:p>
    <w:p w:rsidR="00743B33" w:rsidRPr="00743B33" w:rsidRDefault="00743B33">
      <w:pPr>
        <w:ind w:left="540"/>
        <w:jc w:val="both"/>
        <w:rPr>
          <w:rFonts w:ascii="Calibri" w:hAnsi="Calibri"/>
          <w:sz w:val="20"/>
          <w:szCs w:val="20"/>
          <w:lang w:val="en-US"/>
          <w:rPrChange w:id="20647" w:author="Author">
            <w:rPr>
              <w:rFonts w:ascii="Trebuchet MS" w:hAnsi="Trebuchet MS"/>
              <w:lang w:val="en-US"/>
            </w:rPr>
          </w:rPrChange>
        </w:rPr>
      </w:pPr>
    </w:p>
    <w:p w:rsidR="00743B33" w:rsidRDefault="00D20E06">
      <w:pPr>
        <w:pStyle w:val="Heading3"/>
      </w:pPr>
      <w:bookmarkStart w:id="20648" w:name="_Toc409602453"/>
      <w:bookmarkStart w:id="20649" w:name="_Toc430267114"/>
      <w:bookmarkStart w:id="20650" w:name="_Toc491674253"/>
      <w:r>
        <w:t>Style_Format_01</w:t>
      </w:r>
      <w:bookmarkEnd w:id="20648"/>
      <w:r>
        <w:t>5 ([1] Clause 5.4.7 - tabl</w:t>
      </w:r>
      <w:r>
        <w:t>e 1 - 1g)</w:t>
      </w:r>
      <w:bookmarkEnd w:id="20649"/>
      <w:bookmarkEnd w:id="20650"/>
    </w:p>
    <w:p w:rsidR="00743B33" w:rsidRPr="00743B33" w:rsidRDefault="00D20E06">
      <w:pPr>
        <w:ind w:left="540"/>
        <w:jc w:val="both"/>
        <w:rPr>
          <w:rFonts w:ascii="Calibri" w:hAnsi="Calibri"/>
          <w:b/>
          <w:sz w:val="20"/>
          <w:szCs w:val="20"/>
          <w:lang w:val="en-US"/>
          <w:rPrChange w:id="20651" w:author="Author">
            <w:rPr>
              <w:rFonts w:ascii="Trebuchet MS" w:hAnsi="Trebuchet MS"/>
              <w:b/>
              <w:lang w:val="en-US"/>
            </w:rPr>
          </w:rPrChange>
        </w:rPr>
      </w:pPr>
      <w:r>
        <w:rPr>
          <w:rFonts w:ascii="Calibri" w:hAnsi="Calibri"/>
          <w:b/>
          <w:sz w:val="20"/>
          <w:szCs w:val="20"/>
          <w:lang w:val="en-US"/>
          <w:rPrChange w:id="20652"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0653" w:author="Author">
            <w:rPr>
              <w:rFonts w:ascii="Trebuchet MS" w:hAnsi="Trebuchet MS"/>
              <w:sz w:val="20"/>
              <w:szCs w:val="20"/>
            </w:rPr>
          </w:rPrChange>
        </w:rPr>
      </w:pPr>
      <w:r>
        <w:rPr>
          <w:rFonts w:ascii="Calibri" w:hAnsi="Calibri"/>
          <w:sz w:val="20"/>
          <w:szCs w:val="20"/>
          <w:rPrChange w:id="20654" w:author="Author">
            <w:rPr>
              <w:rFonts w:ascii="Trebuchet MS" w:hAnsi="Trebuchet MS"/>
              <w:sz w:val="20"/>
              <w:szCs w:val="20"/>
            </w:rPr>
          </w:rPrChange>
        </w:rPr>
        <w:t>The constants shall be place on the left of equality comparisons.</w:t>
      </w:r>
    </w:p>
    <w:p w:rsidR="00743B33" w:rsidRPr="00743B33" w:rsidRDefault="00743B33">
      <w:pPr>
        <w:ind w:left="540"/>
        <w:jc w:val="both"/>
        <w:rPr>
          <w:rFonts w:ascii="Calibri" w:hAnsi="Calibri"/>
          <w:sz w:val="20"/>
          <w:szCs w:val="20"/>
          <w:lang w:val="en-US"/>
          <w:rPrChange w:id="20655"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656" w:author="Author">
            <w:rPr>
              <w:rFonts w:ascii="Trebuchet MS" w:hAnsi="Trebuchet MS"/>
              <w:b/>
              <w:lang w:val="en-US"/>
            </w:rPr>
          </w:rPrChange>
        </w:rPr>
      </w:pPr>
      <w:r>
        <w:rPr>
          <w:rFonts w:ascii="Calibri" w:hAnsi="Calibri"/>
          <w:b/>
          <w:sz w:val="20"/>
          <w:szCs w:val="20"/>
          <w:lang w:val="en-US"/>
          <w:rPrChange w:id="20657" w:author="Author">
            <w:rPr>
              <w:rFonts w:ascii="Trebuchet MS" w:hAnsi="Trebuchet MS"/>
              <w:b/>
              <w:lang w:val="en-US"/>
            </w:rPr>
          </w:rPrChange>
        </w:rPr>
        <w:t>Example:</w:t>
      </w:r>
    </w:p>
    <w:p w:rsidR="00743B33" w:rsidRPr="00743B33" w:rsidRDefault="00D20E06">
      <w:pPr>
        <w:ind w:left="540"/>
        <w:jc w:val="both"/>
        <w:rPr>
          <w:rFonts w:ascii="Calibri" w:hAnsi="Calibri" w:cs="Courier New"/>
          <w:sz w:val="20"/>
          <w:szCs w:val="20"/>
          <w:rPrChange w:id="20658" w:author="Author">
            <w:rPr>
              <w:rFonts w:ascii="Courier New" w:hAnsi="Courier New" w:cs="Courier New"/>
              <w:sz w:val="20"/>
              <w:szCs w:val="20"/>
            </w:rPr>
          </w:rPrChange>
        </w:rPr>
      </w:pPr>
      <w:ins w:id="20659" w:author="Author">
        <w:r>
          <w:rPr>
            <w:rFonts w:ascii="Calibri" w:hAnsi="Calibri" w:cs="Courier New"/>
            <w:sz w:val="20"/>
            <w:szCs w:val="20"/>
          </w:rPr>
          <w:t>public static readonly</w:t>
        </w:r>
      </w:ins>
      <w:del w:id="20660" w:author="Author">
        <w:r>
          <w:rPr>
            <w:rFonts w:ascii="Calibri" w:hAnsi="Calibri" w:cs="Courier New"/>
            <w:sz w:val="20"/>
            <w:szCs w:val="20"/>
            <w:rPrChange w:id="20661" w:author="Author">
              <w:rPr>
                <w:rFonts w:ascii="Courier New" w:hAnsi="Courier New" w:cs="Courier New"/>
                <w:sz w:val="20"/>
                <w:szCs w:val="20"/>
              </w:rPr>
            </w:rPrChange>
          </w:rPr>
          <w:delText>#define</w:delText>
        </w:r>
      </w:del>
      <w:r>
        <w:rPr>
          <w:rFonts w:ascii="Calibri" w:hAnsi="Calibri" w:cs="Courier New"/>
          <w:sz w:val="20"/>
          <w:szCs w:val="20"/>
          <w:rPrChange w:id="20662" w:author="Author">
            <w:rPr>
              <w:rFonts w:ascii="Courier New" w:hAnsi="Courier New" w:cs="Courier New"/>
              <w:sz w:val="20"/>
              <w:szCs w:val="20"/>
            </w:rPr>
          </w:rPrChange>
        </w:rPr>
        <w:t xml:space="preserve"> </w:t>
      </w:r>
      <w:ins w:id="20663" w:author="Author">
        <w:r>
          <w:rPr>
            <w:rFonts w:ascii="Calibri" w:hAnsi="Calibri" w:cs="Courier New"/>
            <w:sz w:val="20"/>
            <w:szCs w:val="20"/>
          </w:rPr>
          <w:t xml:space="preserve">uint </w:t>
        </w:r>
      </w:ins>
      <w:r>
        <w:rPr>
          <w:rFonts w:ascii="Calibri" w:hAnsi="Calibri" w:cs="Courier New"/>
          <w:sz w:val="20"/>
          <w:szCs w:val="20"/>
          <w:rPrChange w:id="20664" w:author="Author">
            <w:rPr>
              <w:rFonts w:ascii="Courier New" w:hAnsi="Courier New" w:cs="Courier New"/>
              <w:sz w:val="20"/>
              <w:szCs w:val="20"/>
            </w:rPr>
          </w:rPrChange>
        </w:rPr>
        <w:t xml:space="preserve">CONSTANT </w:t>
      </w:r>
      <w:ins w:id="20665" w:author="Author">
        <w:r>
          <w:rPr>
            <w:rFonts w:ascii="Calibri" w:hAnsi="Calibri" w:cs="Courier New"/>
            <w:sz w:val="20"/>
            <w:szCs w:val="20"/>
          </w:rPr>
          <w:t xml:space="preserve"> = </w:t>
        </w:r>
      </w:ins>
      <w:r>
        <w:rPr>
          <w:rFonts w:ascii="Calibri" w:hAnsi="Calibri" w:cs="Courier New"/>
          <w:sz w:val="20"/>
          <w:szCs w:val="20"/>
          <w:rPrChange w:id="20666" w:author="Author">
            <w:rPr>
              <w:rFonts w:ascii="Courier New" w:hAnsi="Courier New" w:cs="Courier New"/>
              <w:sz w:val="20"/>
              <w:szCs w:val="20"/>
            </w:rPr>
          </w:rPrChange>
        </w:rPr>
        <w:t>10</w:t>
      </w:r>
    </w:p>
    <w:p w:rsidR="00743B33" w:rsidRPr="00743B33" w:rsidRDefault="00D20E06">
      <w:pPr>
        <w:ind w:left="540"/>
        <w:jc w:val="both"/>
        <w:rPr>
          <w:rFonts w:ascii="Calibri" w:hAnsi="Calibri" w:cs="Courier New"/>
          <w:sz w:val="20"/>
          <w:szCs w:val="20"/>
          <w:rPrChange w:id="20667" w:author="Author">
            <w:rPr>
              <w:rFonts w:ascii="Courier New" w:hAnsi="Courier New" w:cs="Courier New"/>
              <w:sz w:val="20"/>
              <w:szCs w:val="20"/>
            </w:rPr>
          </w:rPrChange>
        </w:rPr>
      </w:pPr>
      <w:r>
        <w:rPr>
          <w:rFonts w:ascii="Calibri" w:hAnsi="Calibri" w:cs="Courier New"/>
          <w:sz w:val="20"/>
          <w:szCs w:val="20"/>
          <w:rPrChange w:id="20668" w:author="Author">
            <w:rPr>
              <w:rFonts w:ascii="Courier New" w:hAnsi="Courier New" w:cs="Courier New"/>
              <w:sz w:val="20"/>
              <w:szCs w:val="20"/>
            </w:rPr>
          </w:rPrChange>
        </w:rPr>
        <w:t xml:space="preserve">uint8 </w:t>
      </w:r>
      <w:del w:id="20669" w:author="Author">
        <w:r>
          <w:rPr>
            <w:rFonts w:ascii="Calibri" w:hAnsi="Calibri" w:cs="Courier New"/>
            <w:sz w:val="20"/>
            <w:szCs w:val="20"/>
            <w:rPrChange w:id="20670" w:author="Author">
              <w:rPr>
                <w:rFonts w:ascii="Courier New" w:hAnsi="Courier New" w:cs="Courier New"/>
                <w:sz w:val="20"/>
                <w:szCs w:val="20"/>
              </w:rPr>
            </w:rPrChange>
          </w:rPr>
          <w:delText>Luc</w:delText>
        </w:r>
      </w:del>
      <w:r>
        <w:rPr>
          <w:rFonts w:ascii="Calibri" w:hAnsi="Calibri" w:cs="Courier New"/>
          <w:sz w:val="20"/>
          <w:szCs w:val="20"/>
          <w:rPrChange w:id="20671" w:author="Author">
            <w:rPr>
              <w:rFonts w:ascii="Courier New" w:hAnsi="Courier New" w:cs="Courier New"/>
              <w:sz w:val="20"/>
              <w:szCs w:val="20"/>
            </w:rPr>
          </w:rPrChange>
        </w:rPr>
        <w:t>Variable = 0;</w:t>
      </w:r>
    </w:p>
    <w:p w:rsidR="00743B33" w:rsidRPr="00743B33" w:rsidRDefault="00743B33">
      <w:pPr>
        <w:ind w:left="540"/>
        <w:jc w:val="both"/>
        <w:rPr>
          <w:rFonts w:ascii="Calibri" w:hAnsi="Calibri" w:cs="Arial"/>
          <w:sz w:val="20"/>
          <w:szCs w:val="20"/>
          <w:rPrChange w:id="20672" w:author="Author">
            <w:rPr>
              <w:rFonts w:ascii="Trebuchet MS" w:hAnsi="Trebuchet MS" w:cs="Arial"/>
              <w:sz w:val="20"/>
              <w:szCs w:val="20"/>
            </w:rPr>
          </w:rPrChange>
        </w:rPr>
      </w:pPr>
    </w:p>
    <w:p w:rsidR="00743B33" w:rsidRPr="00743B33" w:rsidRDefault="00D20E06">
      <w:pPr>
        <w:ind w:left="540"/>
        <w:jc w:val="both"/>
        <w:rPr>
          <w:rFonts w:ascii="Calibri" w:hAnsi="Calibri"/>
          <w:sz w:val="20"/>
          <w:szCs w:val="20"/>
          <w:rPrChange w:id="20673" w:author="Author">
            <w:rPr>
              <w:rFonts w:ascii="Trebuchet MS" w:hAnsi="Trebuchet MS"/>
              <w:sz w:val="20"/>
              <w:szCs w:val="20"/>
            </w:rPr>
          </w:rPrChange>
        </w:rPr>
      </w:pPr>
      <w:del w:id="20674" w:author="Author">
        <w:r>
          <w:rPr>
            <w:rFonts w:ascii="Calibri" w:hAnsi="Calibri"/>
            <w:sz w:val="20"/>
            <w:szCs w:val="20"/>
            <w:rPrChange w:id="20675" w:author="Author">
              <w:rPr>
                <w:rFonts w:ascii="Trebuchet MS" w:hAnsi="Trebuchet MS"/>
                <w:sz w:val="20"/>
                <w:szCs w:val="20"/>
              </w:rPr>
            </w:rPrChange>
          </w:rPr>
          <w:delText>/*</w:delText>
        </w:r>
      </w:del>
      <w:ins w:id="20676" w:author="Author">
        <w:r>
          <w:rPr>
            <w:rFonts w:ascii="Calibri" w:hAnsi="Calibri"/>
            <w:sz w:val="20"/>
            <w:szCs w:val="20"/>
          </w:rPr>
          <w:t>//</w:t>
        </w:r>
      </w:ins>
      <w:r>
        <w:rPr>
          <w:rFonts w:ascii="Calibri" w:hAnsi="Calibri"/>
          <w:sz w:val="20"/>
          <w:szCs w:val="20"/>
          <w:rPrChange w:id="20677" w:author="Author">
            <w:rPr>
              <w:rFonts w:ascii="Trebuchet MS" w:hAnsi="Trebuchet MS"/>
              <w:sz w:val="20"/>
              <w:szCs w:val="20"/>
            </w:rPr>
          </w:rPrChange>
        </w:rPr>
        <w:t xml:space="preserve"> Compliant</w:t>
      </w:r>
      <w:del w:id="20678" w:author="Author">
        <w:r>
          <w:rPr>
            <w:rFonts w:ascii="Calibri" w:hAnsi="Calibri"/>
            <w:sz w:val="20"/>
            <w:szCs w:val="20"/>
            <w:rPrChange w:id="20679"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0680" w:author="Author">
            <w:rPr>
              <w:rFonts w:ascii="Courier New" w:hAnsi="Courier New" w:cs="Courier New"/>
              <w:sz w:val="20"/>
              <w:szCs w:val="20"/>
            </w:rPr>
          </w:rPrChange>
        </w:rPr>
      </w:pPr>
      <w:r>
        <w:rPr>
          <w:rFonts w:ascii="Calibri" w:hAnsi="Calibri" w:cs="Courier New"/>
          <w:sz w:val="20"/>
          <w:szCs w:val="20"/>
          <w:rPrChange w:id="20681" w:author="Author">
            <w:rPr>
              <w:rFonts w:ascii="Courier New" w:hAnsi="Courier New" w:cs="Courier New"/>
              <w:sz w:val="20"/>
              <w:szCs w:val="20"/>
            </w:rPr>
          </w:rPrChange>
        </w:rPr>
        <w:t xml:space="preserve">if (CONSTANT == </w:t>
      </w:r>
      <w:del w:id="20682" w:author="Author">
        <w:r>
          <w:rPr>
            <w:rFonts w:ascii="Calibri" w:hAnsi="Calibri" w:cs="Courier New"/>
            <w:sz w:val="20"/>
            <w:szCs w:val="20"/>
            <w:rPrChange w:id="20683" w:author="Author">
              <w:rPr>
                <w:rFonts w:ascii="Courier New" w:hAnsi="Courier New" w:cs="Courier New"/>
                <w:sz w:val="20"/>
                <w:szCs w:val="20"/>
              </w:rPr>
            </w:rPrChange>
          </w:rPr>
          <w:delText>Luc</w:delText>
        </w:r>
      </w:del>
      <w:r>
        <w:rPr>
          <w:rFonts w:ascii="Calibri" w:hAnsi="Calibri" w:cs="Courier New"/>
          <w:sz w:val="20"/>
          <w:szCs w:val="20"/>
          <w:rPrChange w:id="20684" w:author="Author">
            <w:rPr>
              <w:rFonts w:ascii="Courier New" w:hAnsi="Courier New" w:cs="Courier New"/>
              <w:sz w:val="20"/>
              <w:szCs w:val="20"/>
            </w:rPr>
          </w:rPrChange>
        </w:rPr>
        <w:t>Variable)</w:t>
      </w:r>
    </w:p>
    <w:p w:rsidR="00743B33" w:rsidRPr="00743B33" w:rsidRDefault="00D20E06">
      <w:pPr>
        <w:ind w:left="540"/>
        <w:jc w:val="both"/>
        <w:rPr>
          <w:rFonts w:ascii="Calibri" w:hAnsi="Calibri" w:cs="Courier New"/>
          <w:sz w:val="20"/>
          <w:szCs w:val="20"/>
          <w:lang w:val="en-US"/>
          <w:rPrChange w:id="20685" w:author="Author">
            <w:rPr>
              <w:rFonts w:ascii="Courier New" w:hAnsi="Courier New" w:cs="Courier New"/>
              <w:sz w:val="20"/>
              <w:szCs w:val="20"/>
              <w:lang w:val="en-US"/>
            </w:rPr>
          </w:rPrChange>
        </w:rPr>
      </w:pPr>
      <w:r>
        <w:rPr>
          <w:rFonts w:ascii="Calibri" w:hAnsi="Calibri" w:cs="Courier New"/>
          <w:sz w:val="20"/>
          <w:szCs w:val="20"/>
          <w:lang w:val="vi-VN"/>
          <w:rPrChange w:id="20686" w:author="Author">
            <w:rPr>
              <w:rFonts w:ascii="Courier New" w:hAnsi="Courier New" w:cs="Courier New"/>
              <w:sz w:val="20"/>
              <w:szCs w:val="20"/>
              <w:lang w:val="vi-VN"/>
            </w:rPr>
          </w:rPrChange>
        </w:rPr>
        <w:t>{</w:t>
      </w:r>
    </w:p>
    <w:p w:rsidR="00743B33" w:rsidRPr="00743B33" w:rsidRDefault="00D20E06">
      <w:pPr>
        <w:ind w:left="540"/>
        <w:jc w:val="both"/>
        <w:rPr>
          <w:rFonts w:ascii="Calibri" w:hAnsi="Calibri" w:cs="Courier New"/>
          <w:sz w:val="20"/>
          <w:szCs w:val="20"/>
          <w:lang w:val="en-US"/>
          <w:rPrChange w:id="20687" w:author="Author">
            <w:rPr>
              <w:rFonts w:ascii="Courier New" w:hAnsi="Courier New" w:cs="Courier New"/>
              <w:sz w:val="20"/>
              <w:szCs w:val="20"/>
              <w:lang w:val="en-US"/>
            </w:rPr>
          </w:rPrChange>
        </w:rPr>
      </w:pPr>
      <w:r>
        <w:rPr>
          <w:rFonts w:ascii="Calibri" w:hAnsi="Calibri" w:cs="Courier New"/>
          <w:sz w:val="20"/>
          <w:szCs w:val="20"/>
          <w:lang w:val="en-US"/>
          <w:rPrChange w:id="20688" w:author="Author">
            <w:rPr>
              <w:rFonts w:ascii="Courier New" w:hAnsi="Courier New" w:cs="Courier New"/>
              <w:sz w:val="20"/>
              <w:szCs w:val="20"/>
              <w:lang w:val="en-US"/>
            </w:rPr>
          </w:rPrChange>
        </w:rPr>
        <w:t xml:space="preserve">  </w:t>
      </w:r>
      <w:del w:id="20689" w:author="Author">
        <w:r>
          <w:rPr>
            <w:rFonts w:ascii="Calibri" w:hAnsi="Calibri" w:cs="Courier New"/>
            <w:sz w:val="20"/>
            <w:szCs w:val="20"/>
            <w:lang w:val="en-US"/>
            <w:rPrChange w:id="20690" w:author="Author">
              <w:rPr>
                <w:rFonts w:ascii="Courier New" w:hAnsi="Courier New" w:cs="Courier New"/>
                <w:sz w:val="20"/>
                <w:szCs w:val="20"/>
                <w:lang w:val="en-US"/>
              </w:rPr>
            </w:rPrChange>
          </w:rPr>
          <w:delText>/*</w:delText>
        </w:r>
      </w:del>
      <w:ins w:id="20691" w:author="Author">
        <w:r>
          <w:rPr>
            <w:rFonts w:ascii="Calibri" w:hAnsi="Calibri" w:cs="Courier New"/>
            <w:sz w:val="20"/>
            <w:szCs w:val="20"/>
            <w:lang w:val="en-US"/>
          </w:rPr>
          <w:t>//</w:t>
        </w:r>
      </w:ins>
      <w:del w:id="20692" w:author="Author">
        <w:r>
          <w:rPr>
            <w:rFonts w:ascii="Calibri" w:hAnsi="Calibri" w:cs="Courier New"/>
            <w:sz w:val="20"/>
            <w:szCs w:val="20"/>
            <w:lang w:val="en-US"/>
            <w:rPrChange w:id="20693" w:author="Author">
              <w:rPr>
                <w:rFonts w:ascii="Courier New" w:hAnsi="Courier New" w:cs="Courier New"/>
                <w:sz w:val="20"/>
                <w:szCs w:val="20"/>
                <w:lang w:val="en-US"/>
              </w:rPr>
            </w:rPrChange>
          </w:rPr>
          <w:delText xml:space="preserve"> */</w:delText>
        </w:r>
      </w:del>
      <w:r>
        <w:rPr>
          <w:rFonts w:ascii="Calibri" w:hAnsi="Calibri" w:cs="Courier New"/>
          <w:sz w:val="20"/>
          <w:szCs w:val="20"/>
          <w:lang w:val="en-US"/>
          <w:rPrChange w:id="20694" w:author="Author">
            <w:rPr>
              <w:rFonts w:ascii="Courier New" w:hAnsi="Courier New" w:cs="Courier New"/>
              <w:sz w:val="20"/>
              <w:szCs w:val="20"/>
              <w:lang w:val="en-US"/>
            </w:rPr>
          </w:rPrChange>
        </w:rPr>
        <w:tab/>
      </w:r>
    </w:p>
    <w:p w:rsidR="00743B33" w:rsidRPr="00743B33" w:rsidRDefault="00D20E06">
      <w:pPr>
        <w:ind w:left="540"/>
        <w:jc w:val="both"/>
        <w:rPr>
          <w:rFonts w:ascii="Calibri" w:hAnsi="Calibri" w:cs="Courier New"/>
          <w:sz w:val="20"/>
          <w:szCs w:val="20"/>
          <w:lang w:val="en-US"/>
          <w:rPrChange w:id="20695" w:author="Author">
            <w:rPr>
              <w:rFonts w:ascii="Courier New" w:hAnsi="Courier New" w:cs="Courier New"/>
              <w:sz w:val="20"/>
              <w:szCs w:val="20"/>
              <w:lang w:val="en-US"/>
            </w:rPr>
          </w:rPrChange>
        </w:rPr>
      </w:pPr>
      <w:r>
        <w:rPr>
          <w:rFonts w:ascii="Calibri" w:hAnsi="Calibri" w:cs="Courier New"/>
          <w:sz w:val="20"/>
          <w:szCs w:val="20"/>
          <w:lang w:val="vi-VN"/>
          <w:rPrChange w:id="20696" w:author="Author">
            <w:rPr>
              <w:rFonts w:ascii="Courier New" w:hAnsi="Courier New" w:cs="Courier New"/>
              <w:sz w:val="20"/>
              <w:szCs w:val="20"/>
              <w:lang w:val="vi-VN"/>
            </w:rPr>
          </w:rPrChange>
        </w:rPr>
        <w:t>}</w:t>
      </w:r>
    </w:p>
    <w:p w:rsidR="00743B33" w:rsidRPr="00743B33" w:rsidRDefault="00743B33">
      <w:pPr>
        <w:ind w:left="540"/>
        <w:jc w:val="both"/>
        <w:rPr>
          <w:rFonts w:ascii="Calibri" w:hAnsi="Calibri" w:cs="Arial"/>
          <w:sz w:val="20"/>
          <w:szCs w:val="20"/>
          <w:lang w:val="en-US"/>
          <w:rPrChange w:id="20697" w:author="Author">
            <w:rPr>
              <w:rFonts w:ascii="Trebuchet MS" w:hAnsi="Trebuchet MS" w:cs="Arial"/>
              <w:sz w:val="20"/>
              <w:szCs w:val="20"/>
              <w:lang w:val="en-US"/>
            </w:rPr>
          </w:rPrChange>
        </w:rPr>
      </w:pPr>
    </w:p>
    <w:p w:rsidR="00743B33" w:rsidRPr="00743B33" w:rsidRDefault="00D20E06">
      <w:pPr>
        <w:ind w:left="540"/>
        <w:jc w:val="both"/>
        <w:rPr>
          <w:rFonts w:ascii="Calibri" w:hAnsi="Calibri"/>
          <w:sz w:val="20"/>
          <w:szCs w:val="20"/>
          <w:rPrChange w:id="20698" w:author="Author">
            <w:rPr>
              <w:rFonts w:ascii="Trebuchet MS" w:hAnsi="Trebuchet MS"/>
              <w:sz w:val="20"/>
              <w:szCs w:val="20"/>
            </w:rPr>
          </w:rPrChange>
        </w:rPr>
      </w:pPr>
      <w:del w:id="20699" w:author="Author">
        <w:r>
          <w:rPr>
            <w:rFonts w:ascii="Calibri" w:hAnsi="Calibri"/>
            <w:sz w:val="20"/>
            <w:szCs w:val="20"/>
            <w:rPrChange w:id="20700" w:author="Author">
              <w:rPr>
                <w:rFonts w:ascii="Trebuchet MS" w:hAnsi="Trebuchet MS"/>
                <w:sz w:val="20"/>
                <w:szCs w:val="20"/>
              </w:rPr>
            </w:rPrChange>
          </w:rPr>
          <w:delText>/*</w:delText>
        </w:r>
      </w:del>
      <w:ins w:id="20701" w:author="Author">
        <w:r>
          <w:rPr>
            <w:rFonts w:ascii="Calibri" w:hAnsi="Calibri"/>
            <w:sz w:val="20"/>
            <w:szCs w:val="20"/>
          </w:rPr>
          <w:t>//</w:t>
        </w:r>
      </w:ins>
      <w:r>
        <w:rPr>
          <w:rFonts w:ascii="Calibri" w:hAnsi="Calibri"/>
          <w:sz w:val="20"/>
          <w:szCs w:val="20"/>
          <w:rPrChange w:id="20702" w:author="Author">
            <w:rPr>
              <w:rFonts w:ascii="Trebuchet MS" w:hAnsi="Trebuchet MS"/>
              <w:sz w:val="20"/>
              <w:szCs w:val="20"/>
            </w:rPr>
          </w:rPrChange>
        </w:rPr>
        <w:t xml:space="preserve"> Not compliant</w:t>
      </w:r>
      <w:del w:id="20703" w:author="Author">
        <w:r>
          <w:rPr>
            <w:rFonts w:ascii="Calibri" w:hAnsi="Calibri"/>
            <w:sz w:val="20"/>
            <w:szCs w:val="20"/>
            <w:rPrChange w:id="20704"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0705" w:author="Author">
            <w:rPr>
              <w:rFonts w:ascii="Courier New" w:hAnsi="Courier New" w:cs="Courier New"/>
              <w:sz w:val="20"/>
              <w:szCs w:val="20"/>
            </w:rPr>
          </w:rPrChange>
        </w:rPr>
      </w:pPr>
      <w:r>
        <w:rPr>
          <w:rFonts w:ascii="Calibri" w:hAnsi="Calibri" w:cs="Courier New"/>
          <w:sz w:val="20"/>
          <w:szCs w:val="20"/>
          <w:rPrChange w:id="20706" w:author="Author">
            <w:rPr>
              <w:rFonts w:ascii="Courier New" w:hAnsi="Courier New" w:cs="Courier New"/>
              <w:sz w:val="20"/>
              <w:szCs w:val="20"/>
            </w:rPr>
          </w:rPrChange>
        </w:rPr>
        <w:t>if (</w:t>
      </w:r>
      <w:del w:id="20707" w:author="Author">
        <w:r>
          <w:rPr>
            <w:rFonts w:ascii="Calibri" w:hAnsi="Calibri" w:cs="Courier New"/>
            <w:sz w:val="20"/>
            <w:szCs w:val="20"/>
            <w:rPrChange w:id="20708" w:author="Author">
              <w:rPr>
                <w:rFonts w:ascii="Courier New" w:hAnsi="Courier New" w:cs="Courier New"/>
                <w:sz w:val="20"/>
                <w:szCs w:val="20"/>
              </w:rPr>
            </w:rPrChange>
          </w:rPr>
          <w:delText>Luc</w:delText>
        </w:r>
      </w:del>
      <w:r>
        <w:rPr>
          <w:rFonts w:ascii="Calibri" w:hAnsi="Calibri" w:cs="Courier New"/>
          <w:sz w:val="20"/>
          <w:szCs w:val="20"/>
          <w:rPrChange w:id="20709" w:author="Author">
            <w:rPr>
              <w:rFonts w:ascii="Courier New" w:hAnsi="Courier New" w:cs="Courier New"/>
              <w:sz w:val="20"/>
              <w:szCs w:val="20"/>
            </w:rPr>
          </w:rPrChange>
        </w:rPr>
        <w:t>Variable == CONSTANT)</w:t>
      </w:r>
    </w:p>
    <w:p w:rsidR="00743B33" w:rsidRPr="00743B33" w:rsidRDefault="00D20E06">
      <w:pPr>
        <w:ind w:left="540"/>
        <w:jc w:val="both"/>
        <w:rPr>
          <w:rFonts w:ascii="Calibri" w:hAnsi="Calibri" w:cs="Courier New"/>
          <w:sz w:val="20"/>
          <w:szCs w:val="20"/>
          <w:lang w:val="en-US"/>
          <w:rPrChange w:id="20710" w:author="Author">
            <w:rPr>
              <w:rFonts w:ascii="Courier New" w:hAnsi="Courier New" w:cs="Courier New"/>
              <w:sz w:val="20"/>
              <w:szCs w:val="20"/>
              <w:lang w:val="en-US"/>
            </w:rPr>
          </w:rPrChange>
        </w:rPr>
      </w:pPr>
      <w:r>
        <w:rPr>
          <w:rFonts w:ascii="Calibri" w:hAnsi="Calibri" w:cs="Courier New"/>
          <w:sz w:val="20"/>
          <w:szCs w:val="20"/>
          <w:lang w:val="vi-VN"/>
          <w:rPrChange w:id="20711" w:author="Author">
            <w:rPr>
              <w:rFonts w:ascii="Courier New" w:hAnsi="Courier New" w:cs="Courier New"/>
              <w:sz w:val="20"/>
              <w:szCs w:val="20"/>
              <w:lang w:val="vi-VN"/>
            </w:rPr>
          </w:rPrChange>
        </w:rPr>
        <w:t>{</w:t>
      </w:r>
    </w:p>
    <w:p w:rsidR="00743B33" w:rsidRPr="00743B33" w:rsidRDefault="00D20E06">
      <w:pPr>
        <w:ind w:left="540"/>
        <w:jc w:val="both"/>
        <w:rPr>
          <w:rFonts w:ascii="Calibri" w:hAnsi="Calibri" w:cs="Courier New"/>
          <w:sz w:val="20"/>
          <w:szCs w:val="20"/>
          <w:lang w:val="en-US"/>
          <w:rPrChange w:id="20712" w:author="Author">
            <w:rPr>
              <w:rFonts w:ascii="Courier New" w:hAnsi="Courier New" w:cs="Courier New"/>
              <w:sz w:val="20"/>
              <w:szCs w:val="20"/>
              <w:lang w:val="en-US"/>
            </w:rPr>
          </w:rPrChange>
        </w:rPr>
      </w:pPr>
      <w:r>
        <w:rPr>
          <w:rFonts w:ascii="Calibri" w:hAnsi="Calibri" w:cs="Courier New"/>
          <w:sz w:val="20"/>
          <w:szCs w:val="20"/>
          <w:lang w:val="en-US"/>
          <w:rPrChange w:id="20713" w:author="Author">
            <w:rPr>
              <w:rFonts w:ascii="Courier New" w:hAnsi="Courier New" w:cs="Courier New"/>
              <w:sz w:val="20"/>
              <w:szCs w:val="20"/>
              <w:lang w:val="en-US"/>
            </w:rPr>
          </w:rPrChange>
        </w:rPr>
        <w:t xml:space="preserve">  </w:t>
      </w:r>
      <w:del w:id="20714" w:author="Author">
        <w:r>
          <w:rPr>
            <w:rFonts w:ascii="Calibri" w:hAnsi="Calibri" w:cs="Courier New"/>
            <w:sz w:val="20"/>
            <w:szCs w:val="20"/>
            <w:lang w:val="en-US"/>
            <w:rPrChange w:id="20715" w:author="Author">
              <w:rPr>
                <w:rFonts w:ascii="Courier New" w:hAnsi="Courier New" w:cs="Courier New"/>
                <w:sz w:val="20"/>
                <w:szCs w:val="20"/>
                <w:lang w:val="en-US"/>
              </w:rPr>
            </w:rPrChange>
          </w:rPr>
          <w:delText>/*</w:delText>
        </w:r>
      </w:del>
      <w:ins w:id="20716" w:author="Author">
        <w:r>
          <w:rPr>
            <w:rFonts w:ascii="Calibri" w:hAnsi="Calibri" w:cs="Courier New"/>
            <w:sz w:val="20"/>
            <w:szCs w:val="20"/>
            <w:lang w:val="en-US"/>
          </w:rPr>
          <w:t>//</w:t>
        </w:r>
      </w:ins>
      <w:del w:id="20717" w:author="Author">
        <w:r>
          <w:rPr>
            <w:rFonts w:ascii="Calibri" w:hAnsi="Calibri" w:cs="Courier New"/>
            <w:sz w:val="20"/>
            <w:szCs w:val="20"/>
            <w:lang w:val="en-US"/>
            <w:rPrChange w:id="20718" w:author="Author">
              <w:rPr>
                <w:rFonts w:ascii="Courier New" w:hAnsi="Courier New" w:cs="Courier New"/>
                <w:sz w:val="20"/>
                <w:szCs w:val="20"/>
                <w:lang w:val="en-US"/>
              </w:rPr>
            </w:rPrChange>
          </w:rPr>
          <w:delText xml:space="preserve"> */</w:delText>
        </w:r>
      </w:del>
      <w:r>
        <w:rPr>
          <w:rFonts w:ascii="Calibri" w:hAnsi="Calibri" w:cs="Courier New"/>
          <w:sz w:val="20"/>
          <w:szCs w:val="20"/>
          <w:lang w:val="en-US"/>
          <w:rPrChange w:id="20719" w:author="Author">
            <w:rPr>
              <w:rFonts w:ascii="Courier New" w:hAnsi="Courier New" w:cs="Courier New"/>
              <w:sz w:val="20"/>
              <w:szCs w:val="20"/>
              <w:lang w:val="en-US"/>
            </w:rPr>
          </w:rPrChange>
        </w:rPr>
        <w:tab/>
      </w:r>
    </w:p>
    <w:p w:rsidR="00743B33" w:rsidRPr="00743B33" w:rsidRDefault="00D20E06">
      <w:pPr>
        <w:ind w:left="540"/>
        <w:jc w:val="both"/>
        <w:rPr>
          <w:rFonts w:ascii="Calibri" w:hAnsi="Calibri" w:cs="Courier New"/>
          <w:sz w:val="20"/>
          <w:szCs w:val="20"/>
          <w:lang w:val="vi-VN"/>
          <w:rPrChange w:id="20720" w:author="Author">
            <w:rPr>
              <w:rFonts w:ascii="Courier New" w:hAnsi="Courier New" w:cs="Courier New"/>
              <w:sz w:val="20"/>
              <w:szCs w:val="20"/>
              <w:lang w:val="vi-VN"/>
            </w:rPr>
          </w:rPrChange>
        </w:rPr>
      </w:pPr>
      <w:r>
        <w:rPr>
          <w:rFonts w:ascii="Calibri" w:hAnsi="Calibri" w:cs="Courier New"/>
          <w:sz w:val="20"/>
          <w:szCs w:val="20"/>
          <w:lang w:val="vi-VN"/>
          <w:rPrChange w:id="20721" w:author="Author">
            <w:rPr>
              <w:rFonts w:ascii="Courier New" w:hAnsi="Courier New" w:cs="Courier New"/>
              <w:sz w:val="20"/>
              <w:szCs w:val="20"/>
              <w:lang w:val="vi-VN"/>
            </w:rPr>
          </w:rPrChange>
        </w:rPr>
        <w:t>}</w:t>
      </w:r>
    </w:p>
    <w:p w:rsidR="00743B33" w:rsidRPr="00743B33" w:rsidRDefault="00743B33">
      <w:pPr>
        <w:ind w:left="540"/>
        <w:jc w:val="both"/>
        <w:rPr>
          <w:rFonts w:ascii="Calibri" w:hAnsi="Calibri"/>
          <w:sz w:val="20"/>
          <w:szCs w:val="20"/>
          <w:lang w:val="en-US"/>
          <w:rPrChange w:id="20722"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723" w:author="Author">
            <w:rPr>
              <w:rFonts w:ascii="Trebuchet MS" w:hAnsi="Trebuchet MS"/>
              <w:b/>
              <w:lang w:val="en-US"/>
            </w:rPr>
          </w:rPrChange>
        </w:rPr>
      </w:pPr>
      <w:r>
        <w:rPr>
          <w:rFonts w:ascii="Calibri" w:hAnsi="Calibri"/>
          <w:b/>
          <w:sz w:val="20"/>
          <w:szCs w:val="20"/>
          <w:lang w:val="en-US"/>
          <w:rPrChange w:id="20724" w:author="Author">
            <w:rPr>
              <w:rFonts w:ascii="Trebuchet MS" w:hAnsi="Trebuchet MS"/>
              <w:b/>
              <w:lang w:val="en-US"/>
            </w:rPr>
          </w:rPrChange>
        </w:rPr>
        <w:t>Rationale:</w:t>
      </w:r>
    </w:p>
    <w:p w:rsidR="00743B33" w:rsidRPr="00743B33" w:rsidRDefault="00D20E06">
      <w:pPr>
        <w:ind w:left="540"/>
        <w:jc w:val="both"/>
        <w:rPr>
          <w:rFonts w:ascii="Calibri" w:hAnsi="Calibri"/>
          <w:sz w:val="20"/>
          <w:szCs w:val="20"/>
          <w:rPrChange w:id="20725" w:author="Author">
            <w:rPr>
              <w:rFonts w:ascii="Trebuchet MS" w:hAnsi="Trebuchet MS"/>
              <w:sz w:val="20"/>
              <w:szCs w:val="20"/>
            </w:rPr>
          </w:rPrChange>
        </w:rPr>
      </w:pPr>
      <w:r>
        <w:rPr>
          <w:rFonts w:ascii="Calibri" w:hAnsi="Calibri"/>
          <w:sz w:val="20"/>
          <w:szCs w:val="20"/>
          <w:rPrChange w:id="20726" w:author="Author">
            <w:rPr>
              <w:rFonts w:ascii="Trebuchet MS" w:hAnsi="Trebuchet MS"/>
              <w:sz w:val="20"/>
              <w:szCs w:val="20"/>
            </w:rPr>
          </w:rPrChange>
        </w:rPr>
        <w:t xml:space="preserve">Prefer the use of </w:t>
      </w:r>
      <w:r>
        <w:rPr>
          <w:rFonts w:ascii="Calibri" w:hAnsi="Calibri"/>
          <w:i/>
          <w:sz w:val="20"/>
          <w:szCs w:val="20"/>
          <w:rPrChange w:id="20727" w:author="Author">
            <w:rPr>
              <w:rFonts w:ascii="Trebuchet MS" w:hAnsi="Trebuchet MS"/>
              <w:i/>
              <w:sz w:val="20"/>
              <w:szCs w:val="20"/>
            </w:rPr>
          </w:rPrChange>
        </w:rPr>
        <w:t xml:space="preserve">“if (CONSTANT == </w:t>
      </w:r>
      <w:del w:id="20728" w:author="Author">
        <w:r>
          <w:rPr>
            <w:rFonts w:ascii="Calibri" w:hAnsi="Calibri"/>
            <w:i/>
            <w:sz w:val="20"/>
            <w:szCs w:val="20"/>
            <w:rPrChange w:id="20729" w:author="Author">
              <w:rPr>
                <w:rFonts w:ascii="Trebuchet MS" w:hAnsi="Trebuchet MS"/>
                <w:i/>
                <w:sz w:val="20"/>
                <w:szCs w:val="20"/>
              </w:rPr>
            </w:rPrChange>
          </w:rPr>
          <w:delText>Luc</w:delText>
        </w:r>
      </w:del>
      <w:r>
        <w:rPr>
          <w:rFonts w:ascii="Calibri" w:hAnsi="Calibri"/>
          <w:i/>
          <w:sz w:val="20"/>
          <w:szCs w:val="20"/>
          <w:rPrChange w:id="20730" w:author="Author">
            <w:rPr>
              <w:rFonts w:ascii="Trebuchet MS" w:hAnsi="Trebuchet MS"/>
              <w:i/>
              <w:sz w:val="20"/>
              <w:szCs w:val="20"/>
            </w:rPr>
          </w:rPrChange>
        </w:rPr>
        <w:t>Variable)”</w:t>
      </w:r>
      <w:r>
        <w:rPr>
          <w:rFonts w:ascii="Calibri" w:hAnsi="Calibri"/>
          <w:sz w:val="20"/>
          <w:szCs w:val="20"/>
          <w:rPrChange w:id="20731" w:author="Author">
            <w:rPr>
              <w:rFonts w:ascii="Trebuchet MS" w:hAnsi="Trebuchet MS"/>
              <w:sz w:val="20"/>
              <w:szCs w:val="20"/>
            </w:rPr>
          </w:rPrChange>
        </w:rPr>
        <w:t xml:space="preserve"> over </w:t>
      </w:r>
      <w:r>
        <w:rPr>
          <w:rFonts w:ascii="Calibri" w:hAnsi="Calibri"/>
          <w:i/>
          <w:sz w:val="20"/>
          <w:szCs w:val="20"/>
          <w:rPrChange w:id="20732" w:author="Author">
            <w:rPr>
              <w:rFonts w:ascii="Trebuchet MS" w:hAnsi="Trebuchet MS"/>
              <w:i/>
              <w:sz w:val="20"/>
              <w:szCs w:val="20"/>
            </w:rPr>
          </w:rPrChange>
        </w:rPr>
        <w:t>“if (</w:t>
      </w:r>
      <w:del w:id="20733" w:author="Author">
        <w:r>
          <w:rPr>
            <w:rFonts w:ascii="Calibri" w:hAnsi="Calibri"/>
            <w:i/>
            <w:sz w:val="20"/>
            <w:szCs w:val="20"/>
            <w:rPrChange w:id="20734" w:author="Author">
              <w:rPr>
                <w:rFonts w:ascii="Trebuchet MS" w:hAnsi="Trebuchet MS"/>
                <w:i/>
                <w:sz w:val="20"/>
                <w:szCs w:val="20"/>
              </w:rPr>
            </w:rPrChange>
          </w:rPr>
          <w:delText>Luc</w:delText>
        </w:r>
      </w:del>
      <w:r>
        <w:rPr>
          <w:rFonts w:ascii="Calibri" w:hAnsi="Calibri"/>
          <w:i/>
          <w:sz w:val="20"/>
          <w:szCs w:val="20"/>
          <w:rPrChange w:id="20735" w:author="Author">
            <w:rPr>
              <w:rFonts w:ascii="Trebuchet MS" w:hAnsi="Trebuchet MS"/>
              <w:i/>
              <w:sz w:val="20"/>
              <w:szCs w:val="20"/>
            </w:rPr>
          </w:rPrChange>
        </w:rPr>
        <w:t>Variable == CONSTANT)”</w:t>
      </w:r>
      <w:r>
        <w:rPr>
          <w:rFonts w:ascii="Calibri" w:hAnsi="Calibri"/>
          <w:sz w:val="20"/>
          <w:szCs w:val="20"/>
          <w:rPrChange w:id="20736" w:author="Author">
            <w:rPr>
              <w:rFonts w:ascii="Trebuchet MS" w:hAnsi="Trebuchet MS"/>
              <w:sz w:val="20"/>
              <w:szCs w:val="20"/>
            </w:rPr>
          </w:rPrChange>
        </w:rPr>
        <w:t xml:space="preserve"> in order to enable the automatic check of a quite common error of </w:t>
      </w:r>
      <w:r>
        <w:rPr>
          <w:rFonts w:ascii="Calibri" w:hAnsi="Calibri"/>
          <w:i/>
          <w:sz w:val="20"/>
          <w:szCs w:val="20"/>
          <w:rPrChange w:id="20737" w:author="Author">
            <w:rPr>
              <w:rFonts w:ascii="Trebuchet MS" w:hAnsi="Trebuchet MS"/>
              <w:i/>
              <w:sz w:val="20"/>
              <w:szCs w:val="20"/>
            </w:rPr>
          </w:rPrChange>
        </w:rPr>
        <w:t>“if (</w:t>
      </w:r>
      <w:del w:id="20738" w:author="Author">
        <w:r>
          <w:rPr>
            <w:rFonts w:ascii="Calibri" w:hAnsi="Calibri"/>
            <w:i/>
            <w:sz w:val="20"/>
            <w:szCs w:val="20"/>
            <w:rPrChange w:id="20739" w:author="Author">
              <w:rPr>
                <w:rFonts w:ascii="Trebuchet MS" w:hAnsi="Trebuchet MS"/>
                <w:i/>
                <w:sz w:val="20"/>
                <w:szCs w:val="20"/>
              </w:rPr>
            </w:rPrChange>
          </w:rPr>
          <w:delText>Luc</w:delText>
        </w:r>
      </w:del>
      <w:r>
        <w:rPr>
          <w:rFonts w:ascii="Calibri" w:hAnsi="Calibri"/>
          <w:i/>
          <w:sz w:val="20"/>
          <w:szCs w:val="20"/>
          <w:rPrChange w:id="20740" w:author="Author">
            <w:rPr>
              <w:rFonts w:ascii="Trebuchet MS" w:hAnsi="Trebuchet MS"/>
              <w:i/>
              <w:sz w:val="20"/>
              <w:szCs w:val="20"/>
            </w:rPr>
          </w:rPrChange>
        </w:rPr>
        <w:t>Variable = CONSTANT)”</w:t>
      </w:r>
      <w:r>
        <w:rPr>
          <w:rFonts w:ascii="Calibri" w:hAnsi="Calibri"/>
          <w:sz w:val="20"/>
          <w:szCs w:val="20"/>
          <w:rPrChange w:id="20741" w:author="Author">
            <w:rPr>
              <w:rFonts w:ascii="Trebuchet MS" w:hAnsi="Trebuchet MS"/>
              <w:sz w:val="20"/>
              <w:szCs w:val="20"/>
            </w:rPr>
          </w:rPrChange>
        </w:rPr>
        <w:t xml:space="preserve">. The latter represents </w:t>
      </w:r>
      <w:r>
        <w:rPr>
          <w:rFonts w:ascii="Calibri" w:hAnsi="Calibri"/>
          <w:sz w:val="20"/>
          <w:szCs w:val="20"/>
          <w:rPrChange w:id="20742" w:author="Author">
            <w:rPr>
              <w:rFonts w:ascii="Trebuchet MS" w:hAnsi="Trebuchet MS"/>
              <w:sz w:val="20"/>
              <w:szCs w:val="20"/>
            </w:rPr>
          </w:rPrChange>
        </w:rPr>
        <w:t>unwanted assignment and produces unexpected results.</w:t>
      </w:r>
    </w:p>
    <w:p w:rsidR="00743B33" w:rsidRPr="00743B33" w:rsidRDefault="00743B33" w:rsidP="00743B33">
      <w:pPr>
        <w:pStyle w:val="Heading3"/>
        <w:rPr>
          <w:del w:id="20743" w:author="Author"/>
          <w:rPrChange w:id="20744" w:author="Author">
            <w:rPr>
              <w:del w:id="20745" w:author="Author"/>
              <w:rFonts w:ascii="Trebuchet MS" w:hAnsi="Trebuchet MS"/>
              <w:lang w:val="en-US"/>
            </w:rPr>
          </w:rPrChange>
        </w:rPr>
        <w:pPrChange w:id="20746" w:author="Author">
          <w:pPr>
            <w:ind w:left="540"/>
            <w:jc w:val="both"/>
          </w:pPr>
        </w:pPrChange>
      </w:pPr>
      <w:bookmarkStart w:id="20747" w:name="_Toc488929599"/>
      <w:bookmarkStart w:id="20748" w:name="_Toc489941809"/>
      <w:bookmarkStart w:id="20749" w:name="_Toc489942967"/>
      <w:bookmarkStart w:id="20750" w:name="_Toc490207248"/>
      <w:bookmarkStart w:id="20751" w:name="_Toc490208413"/>
      <w:bookmarkStart w:id="20752" w:name="_Toc491674254"/>
      <w:bookmarkEnd w:id="20747"/>
      <w:bookmarkEnd w:id="20748"/>
      <w:bookmarkEnd w:id="20749"/>
      <w:bookmarkEnd w:id="20750"/>
      <w:bookmarkEnd w:id="20751"/>
      <w:bookmarkEnd w:id="20752"/>
    </w:p>
    <w:p w:rsidR="00743B33" w:rsidRDefault="00D20E06">
      <w:pPr>
        <w:pStyle w:val="Heading3"/>
      </w:pPr>
      <w:bookmarkStart w:id="20753" w:name="_Toc491674255"/>
      <w:r>
        <w:t>Style_Format_016</w:t>
      </w:r>
      <w:bookmarkEnd w:id="20753"/>
    </w:p>
    <w:p w:rsidR="00743B33" w:rsidRPr="00743B33" w:rsidRDefault="00D20E06">
      <w:pPr>
        <w:ind w:left="540"/>
        <w:jc w:val="both"/>
        <w:rPr>
          <w:rFonts w:ascii="Calibri" w:hAnsi="Calibri"/>
          <w:b/>
          <w:sz w:val="20"/>
          <w:szCs w:val="20"/>
          <w:lang w:val="en-US"/>
          <w:rPrChange w:id="20754" w:author="Author">
            <w:rPr>
              <w:rFonts w:ascii="Trebuchet MS" w:hAnsi="Trebuchet MS"/>
              <w:b/>
              <w:lang w:val="en-US"/>
            </w:rPr>
          </w:rPrChange>
        </w:rPr>
      </w:pPr>
      <w:r>
        <w:rPr>
          <w:rFonts w:ascii="Calibri" w:hAnsi="Calibri"/>
          <w:b/>
          <w:sz w:val="20"/>
          <w:szCs w:val="20"/>
          <w:lang w:val="en-US"/>
          <w:rPrChange w:id="20755"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0756" w:author="Author">
            <w:rPr>
              <w:rFonts w:ascii="Trebuchet MS" w:hAnsi="Trebuchet MS"/>
              <w:sz w:val="20"/>
              <w:szCs w:val="20"/>
            </w:rPr>
          </w:rPrChange>
        </w:rPr>
      </w:pPr>
      <w:r>
        <w:rPr>
          <w:rFonts w:ascii="Calibri" w:hAnsi="Calibri"/>
          <w:sz w:val="20"/>
          <w:szCs w:val="20"/>
          <w:lang w:val="en-US"/>
          <w:rPrChange w:id="20757" w:author="Author">
            <w:rPr>
              <w:rFonts w:ascii="Trebuchet MS" w:hAnsi="Trebuchet MS"/>
              <w:sz w:val="20"/>
              <w:szCs w:val="20"/>
              <w:lang w:val="en-US"/>
            </w:rPr>
          </w:rPrChange>
        </w:rPr>
        <w:t>C</w:t>
      </w:r>
      <w:r>
        <w:rPr>
          <w:rFonts w:ascii="Calibri" w:hAnsi="Calibri"/>
          <w:sz w:val="20"/>
          <w:szCs w:val="20"/>
          <w:rPrChange w:id="20758" w:author="Author">
            <w:rPr>
              <w:rFonts w:ascii="Trebuchet MS" w:hAnsi="Trebuchet MS"/>
              <w:sz w:val="20"/>
              <w:szCs w:val="20"/>
            </w:rPr>
          </w:rPrChange>
        </w:rPr>
        <w:t>heck that all condition checks have variables of same type on RHS</w:t>
      </w:r>
      <w:ins w:id="20759" w:author="Author">
        <w:r>
          <w:rPr>
            <w:rFonts w:ascii="Calibri" w:hAnsi="Calibri"/>
            <w:sz w:val="20"/>
            <w:szCs w:val="20"/>
          </w:rPr>
          <w:t xml:space="preserve"> (right hand side)</w:t>
        </w:r>
      </w:ins>
      <w:r>
        <w:rPr>
          <w:rFonts w:ascii="Calibri" w:hAnsi="Calibri"/>
          <w:sz w:val="20"/>
          <w:szCs w:val="20"/>
          <w:rPrChange w:id="20760" w:author="Author">
            <w:rPr>
              <w:rFonts w:ascii="Trebuchet MS" w:hAnsi="Trebuchet MS"/>
              <w:sz w:val="20"/>
              <w:szCs w:val="20"/>
            </w:rPr>
          </w:rPrChange>
        </w:rPr>
        <w:t xml:space="preserve"> and LHS </w:t>
      </w:r>
      <w:ins w:id="20761" w:author="Author">
        <w:r>
          <w:rPr>
            <w:rFonts w:ascii="Calibri" w:hAnsi="Calibri"/>
            <w:sz w:val="20"/>
            <w:szCs w:val="20"/>
          </w:rPr>
          <w:t xml:space="preserve">(left hand side) </w:t>
        </w:r>
      </w:ins>
      <w:r>
        <w:rPr>
          <w:rFonts w:ascii="Calibri" w:hAnsi="Calibri"/>
          <w:sz w:val="20"/>
          <w:szCs w:val="20"/>
          <w:rPrChange w:id="20762" w:author="Author">
            <w:rPr>
              <w:rFonts w:ascii="Trebuchet MS" w:hAnsi="Trebuchet MS"/>
              <w:sz w:val="20"/>
              <w:szCs w:val="20"/>
            </w:rPr>
          </w:rPrChange>
        </w:rPr>
        <w:t>or there is explicit type casting.</w:t>
      </w:r>
    </w:p>
    <w:p w:rsidR="00743B33" w:rsidRPr="00743B33" w:rsidRDefault="00743B33">
      <w:pPr>
        <w:jc w:val="both"/>
        <w:rPr>
          <w:rFonts w:ascii="Calibri" w:hAnsi="Calibri"/>
          <w:sz w:val="20"/>
          <w:szCs w:val="20"/>
          <w:rPrChange w:id="20763"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0764" w:author="Author">
            <w:rPr>
              <w:rFonts w:ascii="Trebuchet MS" w:hAnsi="Trebuchet MS"/>
              <w:b/>
              <w:lang w:val="en-US"/>
            </w:rPr>
          </w:rPrChange>
        </w:rPr>
      </w:pPr>
      <w:r>
        <w:rPr>
          <w:rFonts w:ascii="Calibri" w:hAnsi="Calibri"/>
          <w:b/>
          <w:sz w:val="20"/>
          <w:szCs w:val="20"/>
          <w:lang w:val="en-US"/>
          <w:rPrChange w:id="20765" w:author="Author">
            <w:rPr>
              <w:rFonts w:ascii="Trebuchet MS" w:hAnsi="Trebuchet MS"/>
              <w:b/>
              <w:lang w:val="en-US"/>
            </w:rPr>
          </w:rPrChange>
        </w:rPr>
        <w:t>Example:</w:t>
      </w:r>
    </w:p>
    <w:p w:rsidR="00743B33" w:rsidRPr="00743B33" w:rsidRDefault="00D20E06">
      <w:pPr>
        <w:ind w:left="540"/>
        <w:jc w:val="both"/>
        <w:rPr>
          <w:rFonts w:ascii="Calibri" w:hAnsi="Calibri"/>
          <w:sz w:val="20"/>
          <w:szCs w:val="20"/>
          <w:lang w:eastAsia="ja-JP"/>
          <w:rPrChange w:id="20766" w:author="Author">
            <w:rPr>
              <w:rFonts w:ascii="Trebuchet MS" w:hAnsi="Trebuchet MS"/>
              <w:sz w:val="20"/>
              <w:szCs w:val="20"/>
              <w:lang w:eastAsia="ja-JP"/>
            </w:rPr>
          </w:rPrChange>
        </w:rPr>
      </w:pPr>
      <w:r>
        <w:rPr>
          <w:rFonts w:ascii="Calibri" w:hAnsi="Calibri"/>
          <w:sz w:val="20"/>
          <w:szCs w:val="20"/>
          <w:lang w:eastAsia="ja-JP"/>
          <w:rPrChange w:id="20767" w:author="Author">
            <w:rPr>
              <w:rFonts w:ascii="Trebuchet MS" w:hAnsi="Trebuchet MS"/>
              <w:sz w:val="20"/>
              <w:szCs w:val="20"/>
              <w:lang w:eastAsia="ja-JP"/>
            </w:rPr>
          </w:rPrChange>
        </w:rPr>
        <w:lastRenderedPageBreak/>
        <w:t>Not required.</w:t>
      </w:r>
    </w:p>
    <w:p w:rsidR="00743B33" w:rsidRPr="00743B33" w:rsidRDefault="00743B33">
      <w:pPr>
        <w:ind w:left="540"/>
        <w:jc w:val="both"/>
        <w:rPr>
          <w:rFonts w:ascii="Calibri" w:hAnsi="Calibri"/>
          <w:sz w:val="20"/>
          <w:szCs w:val="20"/>
          <w:lang w:val="en-US" w:eastAsia="ja-JP"/>
          <w:rPrChange w:id="20768" w:author="Author">
            <w:rPr>
              <w:rFonts w:ascii="Trebuchet MS" w:hAnsi="Trebuchet MS"/>
              <w:lang w:val="en-US" w:eastAsia="ja-JP"/>
            </w:rPr>
          </w:rPrChange>
        </w:rPr>
      </w:pPr>
    </w:p>
    <w:p w:rsidR="00743B33" w:rsidRPr="00743B33" w:rsidRDefault="00D20E06">
      <w:pPr>
        <w:ind w:left="540"/>
        <w:jc w:val="both"/>
        <w:rPr>
          <w:rFonts w:ascii="Calibri" w:hAnsi="Calibri"/>
          <w:b/>
          <w:sz w:val="20"/>
          <w:szCs w:val="20"/>
          <w:lang w:val="en-US"/>
          <w:rPrChange w:id="20769" w:author="Author">
            <w:rPr>
              <w:rFonts w:ascii="Trebuchet MS" w:hAnsi="Trebuchet MS"/>
              <w:b/>
              <w:lang w:val="en-US"/>
            </w:rPr>
          </w:rPrChange>
        </w:rPr>
      </w:pPr>
      <w:r>
        <w:rPr>
          <w:rFonts w:ascii="Calibri" w:hAnsi="Calibri"/>
          <w:b/>
          <w:sz w:val="20"/>
          <w:szCs w:val="20"/>
          <w:lang w:val="en-US"/>
          <w:rPrChange w:id="20770" w:author="Author">
            <w:rPr>
              <w:rFonts w:ascii="Trebuchet MS" w:hAnsi="Trebuchet MS"/>
              <w:b/>
              <w:lang w:val="en-US"/>
            </w:rPr>
          </w:rPrChange>
        </w:rPr>
        <w:t>Rationale</w:t>
      </w:r>
      <w:r>
        <w:rPr>
          <w:rFonts w:ascii="Calibri" w:hAnsi="Calibri"/>
          <w:b/>
          <w:sz w:val="20"/>
          <w:szCs w:val="20"/>
          <w:lang w:val="en-US"/>
          <w:rPrChange w:id="20771"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0772" w:author="Author">
            <w:rPr>
              <w:rFonts w:ascii="Trebuchet MS" w:hAnsi="Trebuchet MS"/>
              <w:sz w:val="20"/>
              <w:szCs w:val="20"/>
            </w:rPr>
          </w:rPrChange>
        </w:rPr>
      </w:pPr>
      <w:r>
        <w:rPr>
          <w:rFonts w:ascii="Calibri" w:hAnsi="Calibri"/>
          <w:sz w:val="20"/>
          <w:szCs w:val="20"/>
          <w:rPrChange w:id="20773" w:author="Author">
            <w:rPr>
              <w:rFonts w:ascii="Trebuchet MS" w:hAnsi="Trebuchet MS"/>
              <w:sz w:val="20"/>
              <w:szCs w:val="20"/>
            </w:rPr>
          </w:rPrChange>
        </w:rPr>
        <w:t>To avoid illegal access of variables and avoid compile warning.</w:t>
      </w:r>
    </w:p>
    <w:p w:rsidR="00743B33" w:rsidRPr="00743B33" w:rsidRDefault="00743B33">
      <w:pPr>
        <w:ind w:left="540"/>
        <w:jc w:val="both"/>
        <w:rPr>
          <w:rFonts w:ascii="Calibri" w:hAnsi="Calibri"/>
          <w:sz w:val="20"/>
          <w:szCs w:val="20"/>
          <w:rPrChange w:id="20774" w:author="Author">
            <w:rPr>
              <w:rFonts w:ascii="Trebuchet MS" w:hAnsi="Trebuchet MS"/>
            </w:rPr>
          </w:rPrChange>
        </w:rPr>
      </w:pPr>
    </w:p>
    <w:p w:rsidR="00743B33" w:rsidRDefault="00D20E06">
      <w:pPr>
        <w:pStyle w:val="Heading3"/>
      </w:pPr>
      <w:bookmarkStart w:id="20775" w:name="_Toc491674256"/>
      <w:r>
        <w:t>Style_Format_017</w:t>
      </w:r>
      <w:bookmarkEnd w:id="20775"/>
    </w:p>
    <w:p w:rsidR="00743B33" w:rsidRDefault="00D20E06">
      <w:pPr>
        <w:ind w:left="540"/>
        <w:jc w:val="both"/>
        <w:rPr>
          <w:ins w:id="20776" w:author="Author"/>
          <w:rFonts w:ascii="Calibri" w:hAnsi="Calibri"/>
          <w:sz w:val="20"/>
          <w:szCs w:val="20"/>
          <w:lang w:val="en-US"/>
        </w:rPr>
      </w:pPr>
      <w:ins w:id="20777" w:author="Author">
        <w:del w:id="20778" w:author="Author">
          <w:r>
            <w:rPr>
              <w:rFonts w:ascii="Calibri" w:hAnsi="Calibri"/>
              <w:sz w:val="20"/>
              <w:szCs w:val="20"/>
              <w:lang w:val="en-US"/>
              <w:rPrChange w:id="20779"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0780" w:author="Author">
              <w:rPr>
                <w:rFonts w:ascii="Calibri" w:hAnsi="Calibri"/>
                <w:b/>
                <w:sz w:val="20"/>
                <w:szCs w:val="20"/>
                <w:lang w:val="en-US"/>
              </w:rPr>
            </w:rPrChange>
          </w:rPr>
          <w:t>.</w:t>
        </w:r>
      </w:ins>
    </w:p>
    <w:p w:rsidR="00743B33" w:rsidRDefault="00D20E06">
      <w:pPr>
        <w:pStyle w:val="Heading3"/>
        <w:rPr>
          <w:ins w:id="20781" w:author="Author"/>
        </w:rPr>
      </w:pPr>
      <w:bookmarkStart w:id="20782" w:name="_Toc491674257"/>
      <w:ins w:id="20783" w:author="Author">
        <w:r>
          <w:t>Style_Format_018</w:t>
        </w:r>
        <w:bookmarkEnd w:id="20782"/>
      </w:ins>
    </w:p>
    <w:p w:rsidR="00743B33" w:rsidRDefault="00D20E06">
      <w:pPr>
        <w:ind w:left="540"/>
        <w:jc w:val="both"/>
        <w:rPr>
          <w:ins w:id="20784" w:author="Author"/>
          <w:rFonts w:ascii="Calibri" w:hAnsi="Calibri"/>
          <w:b/>
          <w:sz w:val="20"/>
          <w:szCs w:val="20"/>
          <w:lang w:val="en-US"/>
        </w:rPr>
      </w:pPr>
      <w:ins w:id="20785" w:author="Author">
        <w:r>
          <w:rPr>
            <w:rFonts w:ascii="Calibri" w:hAnsi="Calibri"/>
            <w:b/>
            <w:sz w:val="20"/>
            <w:szCs w:val="20"/>
            <w:lang w:val="en-US"/>
          </w:rPr>
          <w:t>Rule:</w:t>
        </w:r>
      </w:ins>
    </w:p>
    <w:p w:rsidR="00743B33" w:rsidRDefault="00D20E06">
      <w:pPr>
        <w:ind w:left="540"/>
        <w:jc w:val="both"/>
        <w:rPr>
          <w:ins w:id="20786" w:author="Author"/>
          <w:rFonts w:ascii="Calibri" w:hAnsi="Calibri"/>
          <w:sz w:val="20"/>
          <w:szCs w:val="20"/>
          <w:lang w:val="en-US"/>
        </w:rPr>
      </w:pPr>
      <w:ins w:id="20787" w:author="Author">
        <w:r>
          <w:rPr>
            <w:rFonts w:ascii="Calibri" w:hAnsi="Calibri"/>
            <w:sz w:val="20"/>
            <w:szCs w:val="20"/>
            <w:lang w:val="en-US"/>
          </w:rPr>
          <w:t>One blank line should always be used in the following cases:</w:t>
        </w:r>
      </w:ins>
    </w:p>
    <w:p w:rsidR="00743B33" w:rsidRDefault="00D20E06">
      <w:pPr>
        <w:ind w:left="540"/>
        <w:jc w:val="both"/>
        <w:rPr>
          <w:ins w:id="20788" w:author="Author"/>
          <w:rFonts w:ascii="Calibri" w:hAnsi="Calibri"/>
          <w:sz w:val="20"/>
          <w:szCs w:val="20"/>
        </w:rPr>
      </w:pPr>
      <w:ins w:id="20789" w:author="Author">
        <w:r>
          <w:rPr>
            <w:rFonts w:ascii="Calibri" w:hAnsi="Calibri"/>
            <w:sz w:val="20"/>
            <w:szCs w:val="20"/>
          </w:rPr>
          <w:t>- Between local variables in a method and its first statement.</w:t>
        </w:r>
      </w:ins>
    </w:p>
    <w:p w:rsidR="00743B33" w:rsidRDefault="00D20E06">
      <w:pPr>
        <w:ind w:left="540"/>
        <w:jc w:val="both"/>
        <w:rPr>
          <w:ins w:id="20790" w:author="Author"/>
          <w:rFonts w:ascii="Calibri" w:hAnsi="Calibri"/>
          <w:sz w:val="20"/>
          <w:szCs w:val="20"/>
        </w:rPr>
      </w:pPr>
      <w:ins w:id="20791" w:author="Author">
        <w:r>
          <w:rPr>
            <w:rFonts w:ascii="Calibri" w:hAnsi="Calibri"/>
            <w:sz w:val="20"/>
            <w:szCs w:val="20"/>
          </w:rPr>
          <w:t xml:space="preserve">- </w:t>
        </w:r>
        <w:r>
          <w:rPr>
            <w:rFonts w:ascii="Calibri" w:hAnsi="Calibri"/>
            <w:sz w:val="20"/>
            <w:szCs w:val="20"/>
          </w:rPr>
          <w:t>After the closing brace of a code block that is not followed by another closing brace.</w:t>
        </w:r>
      </w:ins>
    </w:p>
    <w:p w:rsidR="00743B33" w:rsidRDefault="00D20E06">
      <w:pPr>
        <w:ind w:left="540"/>
        <w:jc w:val="both"/>
        <w:rPr>
          <w:ins w:id="20792" w:author="Author"/>
          <w:rFonts w:ascii="Calibri" w:hAnsi="Calibri"/>
          <w:sz w:val="20"/>
          <w:szCs w:val="20"/>
        </w:rPr>
      </w:pPr>
      <w:ins w:id="20793" w:author="Author">
        <w:r>
          <w:rPr>
            <w:rFonts w:ascii="Calibri" w:hAnsi="Calibri"/>
            <w:sz w:val="20"/>
            <w:szCs w:val="20"/>
          </w:rPr>
          <w:t>- Between logical sections inside a method.</w:t>
        </w:r>
      </w:ins>
    </w:p>
    <w:p w:rsidR="00743B33" w:rsidRDefault="00743B33">
      <w:pPr>
        <w:jc w:val="both"/>
        <w:rPr>
          <w:ins w:id="20794" w:author="Author"/>
          <w:rFonts w:ascii="Calibri" w:hAnsi="Calibri"/>
          <w:sz w:val="20"/>
          <w:szCs w:val="20"/>
        </w:rPr>
      </w:pPr>
    </w:p>
    <w:p w:rsidR="00743B33" w:rsidRDefault="00D20E06">
      <w:pPr>
        <w:ind w:left="540"/>
        <w:jc w:val="both"/>
        <w:rPr>
          <w:ins w:id="20795" w:author="Author"/>
          <w:rFonts w:ascii="Calibri" w:hAnsi="Calibri"/>
          <w:b/>
          <w:sz w:val="20"/>
          <w:szCs w:val="20"/>
          <w:lang w:val="en-US"/>
        </w:rPr>
      </w:pPr>
      <w:ins w:id="20796" w:author="Author">
        <w:r>
          <w:rPr>
            <w:rFonts w:ascii="Calibri" w:hAnsi="Calibri"/>
            <w:b/>
            <w:sz w:val="20"/>
            <w:szCs w:val="20"/>
            <w:lang w:val="en-US"/>
          </w:rPr>
          <w:t>Example:</w:t>
        </w:r>
      </w:ins>
    </w:p>
    <w:p w:rsidR="00743B33" w:rsidRDefault="00D20E06">
      <w:pPr>
        <w:ind w:left="540"/>
        <w:jc w:val="both"/>
        <w:rPr>
          <w:ins w:id="20797" w:author="Author"/>
          <w:rFonts w:ascii="Calibri" w:hAnsi="Calibri"/>
          <w:sz w:val="20"/>
          <w:szCs w:val="20"/>
          <w:lang w:eastAsia="ja-JP"/>
        </w:rPr>
      </w:pPr>
      <w:ins w:id="20798" w:author="Author">
        <w:r>
          <w:rPr>
            <w:rFonts w:ascii="Calibri" w:hAnsi="Calibri"/>
            <w:sz w:val="20"/>
            <w:szCs w:val="20"/>
            <w:lang w:eastAsia="ja-JP"/>
          </w:rPr>
          <w:t>Not required.</w:t>
        </w:r>
      </w:ins>
    </w:p>
    <w:p w:rsidR="00743B33" w:rsidRDefault="00743B33">
      <w:pPr>
        <w:ind w:left="540"/>
        <w:jc w:val="both"/>
        <w:rPr>
          <w:ins w:id="20799" w:author="Author"/>
          <w:rFonts w:ascii="Calibri" w:hAnsi="Calibri"/>
          <w:sz w:val="20"/>
          <w:szCs w:val="20"/>
          <w:lang w:val="en-US" w:eastAsia="ja-JP"/>
        </w:rPr>
      </w:pPr>
    </w:p>
    <w:p w:rsidR="00743B33" w:rsidRDefault="00D20E06">
      <w:pPr>
        <w:ind w:left="540"/>
        <w:jc w:val="both"/>
        <w:rPr>
          <w:ins w:id="20800" w:author="Author"/>
          <w:rFonts w:ascii="Calibri" w:hAnsi="Calibri"/>
          <w:b/>
          <w:sz w:val="20"/>
          <w:szCs w:val="20"/>
          <w:lang w:val="en-US"/>
        </w:rPr>
      </w:pPr>
      <w:ins w:id="20801" w:author="Author">
        <w:r>
          <w:rPr>
            <w:rFonts w:ascii="Calibri" w:hAnsi="Calibri"/>
            <w:b/>
            <w:sz w:val="20"/>
            <w:szCs w:val="20"/>
            <w:lang w:val="en-US"/>
          </w:rPr>
          <w:t>Rationale:</w:t>
        </w:r>
      </w:ins>
    </w:p>
    <w:p w:rsidR="00743B33" w:rsidRDefault="00D20E06">
      <w:pPr>
        <w:ind w:left="540"/>
        <w:jc w:val="both"/>
        <w:rPr>
          <w:ins w:id="20802" w:author="Author"/>
          <w:rFonts w:ascii="Calibri" w:hAnsi="Calibri"/>
          <w:sz w:val="20"/>
          <w:szCs w:val="20"/>
        </w:rPr>
      </w:pPr>
      <w:ins w:id="20803" w:author="Author">
        <w:r>
          <w:rPr>
            <w:rFonts w:ascii="Calibri" w:hAnsi="Calibri"/>
            <w:sz w:val="20"/>
            <w:szCs w:val="20"/>
          </w:rPr>
          <w:t>To improve the readability.</w:t>
        </w:r>
      </w:ins>
    </w:p>
    <w:p w:rsidR="00743B33" w:rsidRPr="00743B33" w:rsidRDefault="00D20E06">
      <w:pPr>
        <w:ind w:left="540"/>
        <w:jc w:val="both"/>
        <w:rPr>
          <w:del w:id="20804" w:author="Author"/>
          <w:rFonts w:ascii="Calibri" w:hAnsi="Calibri"/>
          <w:sz w:val="20"/>
          <w:szCs w:val="20"/>
          <w:lang w:val="en-US"/>
          <w:rPrChange w:id="20805" w:author="Author">
            <w:rPr>
              <w:del w:id="20806" w:author="Author"/>
              <w:rFonts w:ascii="Trebuchet MS" w:hAnsi="Trebuchet MS"/>
              <w:b/>
              <w:lang w:val="en-US"/>
            </w:rPr>
          </w:rPrChange>
        </w:rPr>
      </w:pPr>
      <w:del w:id="20807" w:author="Author">
        <w:r>
          <w:rPr>
            <w:rFonts w:ascii="Calibri" w:hAnsi="Calibri"/>
            <w:sz w:val="20"/>
            <w:szCs w:val="20"/>
            <w:lang w:val="en-US"/>
            <w:rPrChange w:id="20808" w:author="Author">
              <w:rPr>
                <w:rFonts w:ascii="Trebuchet MS" w:hAnsi="Trebuchet MS"/>
                <w:b/>
                <w:lang w:val="en-US"/>
              </w:rPr>
            </w:rPrChange>
          </w:rPr>
          <w:delText>Rule:</w:delText>
        </w:r>
      </w:del>
    </w:p>
    <w:p w:rsidR="00743B33" w:rsidRPr="00743B33" w:rsidRDefault="00D20E06">
      <w:pPr>
        <w:ind w:left="540"/>
        <w:jc w:val="both"/>
        <w:rPr>
          <w:del w:id="20809" w:author="Author"/>
          <w:rFonts w:ascii="Calibri" w:hAnsi="Calibri"/>
          <w:sz w:val="20"/>
          <w:szCs w:val="20"/>
          <w:rPrChange w:id="20810" w:author="Author">
            <w:rPr>
              <w:del w:id="20811" w:author="Author"/>
              <w:rFonts w:ascii="Trebuchet MS" w:hAnsi="Trebuchet MS"/>
              <w:sz w:val="20"/>
              <w:szCs w:val="20"/>
            </w:rPr>
          </w:rPrChange>
        </w:rPr>
      </w:pPr>
      <w:del w:id="20812" w:author="Author">
        <w:r>
          <w:rPr>
            <w:rFonts w:ascii="Calibri" w:hAnsi="Calibri"/>
            <w:sz w:val="20"/>
            <w:szCs w:val="20"/>
            <w:rPrChange w:id="20813" w:author="Author">
              <w:rPr>
                <w:rFonts w:ascii="Trebuchet MS" w:hAnsi="Trebuchet MS"/>
                <w:sz w:val="20"/>
                <w:szCs w:val="20"/>
              </w:rPr>
            </w:rPrChange>
          </w:rPr>
          <w:delText xml:space="preserve">Rules for the assembly language using, should be </w:delText>
        </w:r>
        <w:r>
          <w:rPr>
            <w:rFonts w:ascii="Calibri" w:hAnsi="Calibri"/>
            <w:sz w:val="20"/>
            <w:szCs w:val="20"/>
            <w:rPrChange w:id="20814" w:author="Author">
              <w:rPr>
                <w:rFonts w:ascii="Trebuchet MS" w:hAnsi="Trebuchet MS"/>
                <w:sz w:val="20"/>
                <w:szCs w:val="20"/>
              </w:rPr>
            </w:rPrChange>
          </w:rPr>
          <w:delText>applied defined as a project-specific coding rules</w:delText>
        </w:r>
      </w:del>
    </w:p>
    <w:p w:rsidR="00743B33" w:rsidRPr="00743B33" w:rsidRDefault="00743B33">
      <w:pPr>
        <w:jc w:val="both"/>
        <w:rPr>
          <w:del w:id="20815" w:author="Author"/>
          <w:rFonts w:ascii="Calibri" w:hAnsi="Calibri"/>
          <w:sz w:val="20"/>
          <w:szCs w:val="20"/>
          <w:rPrChange w:id="20816" w:author="Author">
            <w:rPr>
              <w:del w:id="20817" w:author="Author"/>
              <w:rFonts w:ascii="Trebuchet MS" w:hAnsi="Trebuchet MS"/>
            </w:rPr>
          </w:rPrChange>
        </w:rPr>
      </w:pPr>
    </w:p>
    <w:p w:rsidR="00743B33" w:rsidRPr="00743B33" w:rsidRDefault="00D20E06">
      <w:pPr>
        <w:ind w:left="540"/>
        <w:jc w:val="both"/>
        <w:rPr>
          <w:del w:id="20818" w:author="Author"/>
          <w:rFonts w:ascii="Calibri" w:hAnsi="Calibri"/>
          <w:b/>
          <w:sz w:val="20"/>
          <w:szCs w:val="20"/>
          <w:lang w:val="en-US"/>
          <w:rPrChange w:id="20819" w:author="Author">
            <w:rPr>
              <w:del w:id="20820" w:author="Author"/>
              <w:rFonts w:ascii="Trebuchet MS" w:hAnsi="Trebuchet MS"/>
              <w:b/>
              <w:lang w:val="en-US"/>
            </w:rPr>
          </w:rPrChange>
        </w:rPr>
      </w:pPr>
      <w:del w:id="20821" w:author="Author">
        <w:r>
          <w:rPr>
            <w:rFonts w:ascii="Calibri" w:hAnsi="Calibri"/>
            <w:b/>
            <w:sz w:val="20"/>
            <w:szCs w:val="20"/>
            <w:lang w:val="en-US"/>
            <w:rPrChange w:id="20822" w:author="Author">
              <w:rPr>
                <w:rFonts w:ascii="Trebuchet MS" w:hAnsi="Trebuchet MS"/>
                <w:b/>
                <w:lang w:val="en-US"/>
              </w:rPr>
            </w:rPrChange>
          </w:rPr>
          <w:delText>Example:</w:delText>
        </w:r>
      </w:del>
    </w:p>
    <w:p w:rsidR="00743B33" w:rsidRPr="00743B33" w:rsidRDefault="00D20E06">
      <w:pPr>
        <w:ind w:left="540"/>
        <w:jc w:val="both"/>
        <w:rPr>
          <w:del w:id="20823" w:author="Author"/>
          <w:rFonts w:ascii="Calibri" w:hAnsi="Calibri"/>
          <w:sz w:val="20"/>
          <w:szCs w:val="20"/>
          <w:lang w:val="en-US" w:eastAsia="ja-JP"/>
          <w:rPrChange w:id="20824" w:author="Author">
            <w:rPr>
              <w:del w:id="20825" w:author="Author"/>
              <w:rFonts w:ascii="Trebuchet MS" w:hAnsi="Trebuchet MS"/>
              <w:sz w:val="20"/>
              <w:szCs w:val="20"/>
              <w:lang w:val="en-US" w:eastAsia="ja-JP"/>
            </w:rPr>
          </w:rPrChange>
        </w:rPr>
      </w:pPr>
      <w:del w:id="20826" w:author="Author">
        <w:r>
          <w:rPr>
            <w:rFonts w:ascii="Calibri" w:hAnsi="Calibri"/>
            <w:sz w:val="20"/>
            <w:szCs w:val="20"/>
            <w:rPrChange w:id="20827" w:author="Author">
              <w:rPr>
                <w:rFonts w:ascii="Trebuchet MS" w:hAnsi="Trebuchet MS"/>
                <w:sz w:val="20"/>
                <w:szCs w:val="20"/>
              </w:rPr>
            </w:rPrChange>
          </w:rPr>
          <w:delText>Not required.</w:delText>
        </w:r>
      </w:del>
    </w:p>
    <w:p w:rsidR="00743B33" w:rsidRPr="00743B33" w:rsidRDefault="00743B33">
      <w:pPr>
        <w:ind w:left="540"/>
        <w:jc w:val="both"/>
        <w:rPr>
          <w:del w:id="20828" w:author="Author"/>
          <w:rFonts w:ascii="Calibri" w:hAnsi="Calibri"/>
          <w:sz w:val="20"/>
          <w:szCs w:val="20"/>
          <w:lang w:val="en-US" w:eastAsia="ja-JP"/>
          <w:rPrChange w:id="20829" w:author="Author">
            <w:rPr>
              <w:del w:id="20830" w:author="Author"/>
              <w:rFonts w:ascii="Trebuchet MS" w:hAnsi="Trebuchet MS"/>
              <w:lang w:val="en-US" w:eastAsia="ja-JP"/>
            </w:rPr>
          </w:rPrChange>
        </w:rPr>
      </w:pPr>
    </w:p>
    <w:p w:rsidR="00743B33" w:rsidRPr="00743B33" w:rsidRDefault="00D20E06">
      <w:pPr>
        <w:ind w:left="540"/>
        <w:jc w:val="both"/>
        <w:rPr>
          <w:del w:id="20831" w:author="Author"/>
          <w:rFonts w:ascii="Calibri" w:hAnsi="Calibri"/>
          <w:b/>
          <w:sz w:val="20"/>
          <w:szCs w:val="20"/>
          <w:lang w:val="en-US"/>
          <w:rPrChange w:id="20832" w:author="Author">
            <w:rPr>
              <w:del w:id="20833" w:author="Author"/>
              <w:rFonts w:ascii="Trebuchet MS" w:hAnsi="Trebuchet MS"/>
              <w:b/>
              <w:lang w:val="en-US"/>
            </w:rPr>
          </w:rPrChange>
        </w:rPr>
      </w:pPr>
      <w:del w:id="20834" w:author="Author">
        <w:r>
          <w:rPr>
            <w:rFonts w:ascii="Calibri" w:hAnsi="Calibri"/>
            <w:b/>
            <w:sz w:val="20"/>
            <w:szCs w:val="20"/>
            <w:lang w:val="en-US"/>
            <w:rPrChange w:id="20835" w:author="Author">
              <w:rPr>
                <w:rFonts w:ascii="Trebuchet MS" w:hAnsi="Trebuchet MS"/>
                <w:b/>
                <w:lang w:val="en-US"/>
              </w:rPr>
            </w:rPrChange>
          </w:rPr>
          <w:delText>Rationale:</w:delText>
        </w:r>
      </w:del>
    </w:p>
    <w:p w:rsidR="00743B33" w:rsidRPr="00743B33" w:rsidRDefault="00D20E06">
      <w:pPr>
        <w:ind w:left="540"/>
        <w:jc w:val="both"/>
        <w:rPr>
          <w:del w:id="20836" w:author="Author"/>
          <w:rFonts w:ascii="Calibri" w:hAnsi="Calibri"/>
          <w:sz w:val="20"/>
          <w:szCs w:val="20"/>
          <w:rPrChange w:id="20837" w:author="Author">
            <w:rPr>
              <w:del w:id="20838" w:author="Author"/>
              <w:rFonts w:ascii="Trebuchet MS" w:hAnsi="Trebuchet MS"/>
              <w:sz w:val="20"/>
              <w:szCs w:val="20"/>
            </w:rPr>
          </w:rPrChange>
        </w:rPr>
      </w:pPr>
      <w:del w:id="20839" w:author="Author">
        <w:r>
          <w:rPr>
            <w:rFonts w:ascii="Calibri" w:hAnsi="Calibri"/>
            <w:sz w:val="20"/>
            <w:szCs w:val="20"/>
            <w:rPrChange w:id="20840" w:author="Author">
              <w:rPr>
                <w:rFonts w:ascii="Trebuchet MS" w:hAnsi="Trebuchet MS"/>
                <w:sz w:val="20"/>
                <w:szCs w:val="20"/>
              </w:rPr>
            </w:rPrChange>
          </w:rPr>
          <w:delText>Not required.</w:delText>
        </w:r>
      </w:del>
    </w:p>
    <w:p w:rsidR="00743B33" w:rsidRPr="00743B33" w:rsidRDefault="00743B33">
      <w:pPr>
        <w:ind w:left="540"/>
        <w:jc w:val="both"/>
        <w:rPr>
          <w:rFonts w:ascii="Calibri" w:hAnsi="Calibri"/>
          <w:sz w:val="20"/>
          <w:szCs w:val="20"/>
          <w:rPrChange w:id="20841" w:author="Author">
            <w:rPr>
              <w:rFonts w:ascii="Trebuchet MS" w:hAnsi="Trebuchet MS"/>
            </w:rPr>
          </w:rPrChange>
        </w:rPr>
      </w:pPr>
    </w:p>
    <w:p w:rsidR="00743B33" w:rsidRDefault="00D20E06">
      <w:pPr>
        <w:pStyle w:val="Heading2"/>
      </w:pPr>
      <w:bookmarkStart w:id="20842" w:name="_Toc294795173"/>
      <w:bookmarkStart w:id="20843" w:name="_Toc301956885"/>
      <w:bookmarkStart w:id="20844" w:name="_Toc301960013"/>
      <w:bookmarkStart w:id="20845" w:name="_Toc301960487"/>
      <w:bookmarkStart w:id="20846" w:name="_Toc301960649"/>
      <w:bookmarkStart w:id="20847" w:name="_Toc409602454"/>
      <w:bookmarkStart w:id="20848" w:name="_Toc430267115"/>
      <w:bookmarkStart w:id="20849" w:name="_Toc491674258"/>
      <w:r>
        <w:t>File Structure</w:t>
      </w:r>
      <w:bookmarkEnd w:id="20842"/>
      <w:bookmarkEnd w:id="20843"/>
      <w:bookmarkEnd w:id="20844"/>
      <w:bookmarkEnd w:id="20845"/>
      <w:bookmarkEnd w:id="20846"/>
      <w:bookmarkEnd w:id="20847"/>
      <w:bookmarkEnd w:id="20848"/>
      <w:bookmarkEnd w:id="20849"/>
    </w:p>
    <w:p w:rsidR="00743B33" w:rsidRDefault="00D20E06">
      <w:pPr>
        <w:pStyle w:val="Heading3"/>
      </w:pPr>
      <w:bookmarkStart w:id="20850" w:name="_Toc294795174"/>
      <w:bookmarkStart w:id="20851" w:name="_Toc301956886"/>
      <w:bookmarkStart w:id="20852" w:name="_Toc301960014"/>
      <w:bookmarkStart w:id="20853" w:name="_Toc301960488"/>
      <w:bookmarkStart w:id="20854" w:name="_Toc301960650"/>
      <w:bookmarkStart w:id="20855" w:name="_Toc409602455"/>
      <w:bookmarkStart w:id="20856" w:name="_Toc430267116"/>
      <w:bookmarkStart w:id="20857" w:name="_Toc491674259"/>
      <w:r>
        <w:t>Style_File_001</w:t>
      </w:r>
      <w:bookmarkEnd w:id="20850"/>
      <w:bookmarkEnd w:id="20851"/>
      <w:bookmarkEnd w:id="20852"/>
      <w:bookmarkEnd w:id="20853"/>
      <w:bookmarkEnd w:id="20854"/>
      <w:bookmarkEnd w:id="20855"/>
      <w:bookmarkEnd w:id="20856"/>
      <w:bookmarkEnd w:id="20857"/>
    </w:p>
    <w:p w:rsidR="00743B33" w:rsidRPr="00743B33" w:rsidRDefault="00D20E06">
      <w:pPr>
        <w:ind w:left="540"/>
        <w:jc w:val="both"/>
        <w:rPr>
          <w:rFonts w:ascii="Calibri" w:hAnsi="Calibri"/>
          <w:b/>
          <w:sz w:val="20"/>
          <w:szCs w:val="20"/>
          <w:lang w:val="en-US"/>
          <w:rPrChange w:id="20858" w:author="Author">
            <w:rPr>
              <w:rFonts w:ascii="Trebuchet MS" w:hAnsi="Trebuchet MS"/>
              <w:b/>
              <w:lang w:val="en-US"/>
            </w:rPr>
          </w:rPrChange>
        </w:rPr>
      </w:pPr>
      <w:r>
        <w:rPr>
          <w:rFonts w:ascii="Calibri" w:hAnsi="Calibri"/>
          <w:b/>
          <w:sz w:val="20"/>
          <w:szCs w:val="20"/>
          <w:lang w:val="en-US"/>
          <w:rPrChange w:id="20859"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0860" w:author="Author">
            <w:rPr>
              <w:rFonts w:ascii="Trebuchet MS" w:hAnsi="Trebuchet MS"/>
              <w:sz w:val="20"/>
              <w:szCs w:val="20"/>
            </w:rPr>
          </w:rPrChange>
        </w:rPr>
      </w:pPr>
      <w:r>
        <w:rPr>
          <w:rFonts w:ascii="Calibri" w:hAnsi="Calibri"/>
          <w:sz w:val="20"/>
          <w:szCs w:val="20"/>
          <w:rPrChange w:id="20861" w:author="Author">
            <w:rPr>
              <w:rFonts w:ascii="Trebuchet MS" w:hAnsi="Trebuchet MS"/>
              <w:sz w:val="20"/>
              <w:szCs w:val="20"/>
            </w:rPr>
          </w:rPrChange>
        </w:rPr>
        <w:t xml:space="preserve">The interface file shall have the </w:t>
      </w:r>
      <w:ins w:id="20862" w:author="Author">
        <w:r>
          <w:rPr>
            <w:rFonts w:ascii="Calibri" w:hAnsi="Calibri"/>
            <w:sz w:val="20"/>
            <w:szCs w:val="20"/>
          </w:rPr>
          <w:t>prefix “I”.</w:t>
        </w:r>
      </w:ins>
      <w:del w:id="20863" w:author="Author">
        <w:r>
          <w:rPr>
            <w:rFonts w:ascii="Calibri" w:hAnsi="Calibri"/>
            <w:sz w:val="20"/>
            <w:szCs w:val="20"/>
            <w:rPrChange w:id="20864" w:author="Author">
              <w:rPr>
                <w:rFonts w:ascii="Trebuchet MS" w:hAnsi="Trebuchet MS"/>
                <w:sz w:val="20"/>
                <w:szCs w:val="20"/>
              </w:rPr>
            </w:rPrChange>
          </w:rPr>
          <w:delText>extension ‘.h’ and the body file shall have the extension ‘.c’.</w:delText>
        </w:r>
      </w:del>
    </w:p>
    <w:p w:rsidR="00743B33" w:rsidRPr="00743B33" w:rsidRDefault="00743B33">
      <w:pPr>
        <w:ind w:left="540"/>
        <w:jc w:val="both"/>
        <w:rPr>
          <w:rFonts w:ascii="Calibri" w:hAnsi="Calibri"/>
          <w:sz w:val="20"/>
          <w:szCs w:val="20"/>
          <w:lang w:val="en-US"/>
          <w:rPrChange w:id="20865"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866" w:author="Author">
            <w:rPr>
              <w:rFonts w:ascii="Trebuchet MS" w:hAnsi="Trebuchet MS"/>
              <w:b/>
              <w:lang w:val="en-US"/>
            </w:rPr>
          </w:rPrChange>
        </w:rPr>
      </w:pPr>
      <w:r>
        <w:rPr>
          <w:rFonts w:ascii="Calibri" w:hAnsi="Calibri"/>
          <w:b/>
          <w:sz w:val="20"/>
          <w:szCs w:val="20"/>
          <w:lang w:val="en-US"/>
          <w:rPrChange w:id="20867" w:author="Author">
            <w:rPr>
              <w:rFonts w:ascii="Trebuchet MS" w:hAnsi="Trebuchet MS"/>
              <w:b/>
              <w:lang w:val="en-US"/>
            </w:rPr>
          </w:rPrChange>
        </w:rPr>
        <w:t>Example:</w:t>
      </w:r>
    </w:p>
    <w:p w:rsidR="00743B33" w:rsidRPr="00743B33" w:rsidRDefault="00D20E06">
      <w:pPr>
        <w:ind w:left="540"/>
        <w:jc w:val="both"/>
        <w:rPr>
          <w:rFonts w:ascii="Calibri" w:hAnsi="Calibri"/>
          <w:sz w:val="20"/>
          <w:szCs w:val="20"/>
          <w:lang w:val="en-US"/>
          <w:rPrChange w:id="20868" w:author="Author">
            <w:rPr>
              <w:rFonts w:ascii="Trebuchet MS" w:hAnsi="Trebuchet MS"/>
              <w:sz w:val="20"/>
              <w:szCs w:val="20"/>
              <w:lang w:val="en-US"/>
            </w:rPr>
          </w:rPrChange>
        </w:rPr>
      </w:pPr>
      <w:r>
        <w:rPr>
          <w:rFonts w:ascii="Calibri" w:hAnsi="Calibri"/>
          <w:sz w:val="20"/>
          <w:szCs w:val="20"/>
          <w:lang w:val="en-US"/>
          <w:rPrChange w:id="20869" w:author="Author">
            <w:rPr>
              <w:rFonts w:ascii="Trebuchet MS" w:hAnsi="Trebuchet MS"/>
              <w:sz w:val="20"/>
              <w:szCs w:val="20"/>
              <w:lang w:val="en-US"/>
            </w:rPr>
          </w:rPrChange>
        </w:rPr>
        <w:t>Not required</w:t>
      </w:r>
    </w:p>
    <w:p w:rsidR="00743B33" w:rsidRPr="00743B33" w:rsidRDefault="00743B33">
      <w:pPr>
        <w:ind w:left="540"/>
        <w:jc w:val="both"/>
        <w:rPr>
          <w:rFonts w:ascii="Calibri" w:hAnsi="Calibri"/>
          <w:sz w:val="20"/>
          <w:szCs w:val="20"/>
          <w:lang w:val="en-US"/>
          <w:rPrChange w:id="20870"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871" w:author="Author">
            <w:rPr>
              <w:rFonts w:ascii="Trebuchet MS" w:hAnsi="Trebuchet MS"/>
              <w:b/>
              <w:lang w:val="en-US"/>
            </w:rPr>
          </w:rPrChange>
        </w:rPr>
      </w:pPr>
      <w:r>
        <w:rPr>
          <w:rFonts w:ascii="Calibri" w:hAnsi="Calibri"/>
          <w:b/>
          <w:sz w:val="20"/>
          <w:szCs w:val="20"/>
          <w:lang w:val="en-US"/>
          <w:rPrChange w:id="20872" w:author="Author">
            <w:rPr>
              <w:rFonts w:ascii="Trebuchet MS" w:hAnsi="Trebuchet MS"/>
              <w:b/>
              <w:lang w:val="en-US"/>
            </w:rPr>
          </w:rPrChange>
        </w:rPr>
        <w:t>Rationale:</w:t>
      </w:r>
    </w:p>
    <w:p w:rsidR="00743B33" w:rsidRPr="00743B33" w:rsidRDefault="00D20E06">
      <w:pPr>
        <w:ind w:left="540"/>
        <w:jc w:val="both"/>
        <w:rPr>
          <w:rFonts w:ascii="Calibri" w:hAnsi="Calibri"/>
          <w:sz w:val="20"/>
          <w:szCs w:val="20"/>
          <w:rPrChange w:id="20873" w:author="Author">
            <w:rPr>
              <w:rFonts w:ascii="Trebuchet MS" w:hAnsi="Trebuchet MS"/>
              <w:sz w:val="20"/>
              <w:szCs w:val="20"/>
            </w:rPr>
          </w:rPrChange>
        </w:rPr>
      </w:pPr>
      <w:r>
        <w:rPr>
          <w:rFonts w:ascii="Calibri" w:hAnsi="Calibri"/>
          <w:sz w:val="20"/>
          <w:szCs w:val="20"/>
          <w:rPrChange w:id="20874" w:author="Author">
            <w:rPr>
              <w:rFonts w:ascii="Trebuchet MS" w:hAnsi="Trebuchet MS"/>
              <w:sz w:val="20"/>
              <w:szCs w:val="20"/>
            </w:rPr>
          </w:rPrChange>
        </w:rPr>
        <w:t>Apply praxis</w:t>
      </w:r>
    </w:p>
    <w:p w:rsidR="00743B33" w:rsidRPr="00743B33" w:rsidRDefault="00743B33">
      <w:pPr>
        <w:ind w:left="540"/>
        <w:jc w:val="both"/>
        <w:rPr>
          <w:rFonts w:ascii="Calibri" w:hAnsi="Calibri"/>
          <w:sz w:val="20"/>
          <w:szCs w:val="20"/>
          <w:lang w:val="en-US"/>
          <w:rPrChange w:id="20875" w:author="Author">
            <w:rPr>
              <w:rFonts w:ascii="Trebuchet MS" w:hAnsi="Trebuchet MS"/>
              <w:lang w:val="en-US"/>
            </w:rPr>
          </w:rPrChange>
        </w:rPr>
      </w:pPr>
    </w:p>
    <w:p w:rsidR="00743B33" w:rsidRDefault="00D20E06" w:rsidP="00743B33">
      <w:pPr>
        <w:pStyle w:val="Heading3"/>
        <w:pPrChange w:id="20876" w:author="Author">
          <w:pPr>
            <w:pStyle w:val="Heading3"/>
            <w:jc w:val="left"/>
          </w:pPr>
        </w:pPrChange>
      </w:pPr>
      <w:bookmarkStart w:id="20877" w:name="_Toc447291327"/>
      <w:bookmarkStart w:id="20878" w:name="_Toc491674260"/>
      <w:r>
        <w:t>Style_File_002 ([1] Clause 5.4.7 - table 1 – 1a)</w:t>
      </w:r>
      <w:bookmarkEnd w:id="20877"/>
      <w:bookmarkEnd w:id="20878"/>
    </w:p>
    <w:p w:rsidR="00743B33" w:rsidRPr="00743B33" w:rsidRDefault="00D20E06">
      <w:pPr>
        <w:ind w:left="540"/>
        <w:rPr>
          <w:rFonts w:ascii="Calibri" w:hAnsi="Calibri"/>
          <w:b/>
          <w:sz w:val="20"/>
          <w:szCs w:val="20"/>
          <w:lang w:val="en-US"/>
          <w:rPrChange w:id="20879" w:author="Author">
            <w:rPr>
              <w:rFonts w:ascii="Trebuchet MS" w:hAnsi="Trebuchet MS"/>
              <w:b/>
              <w:lang w:val="en-US"/>
            </w:rPr>
          </w:rPrChange>
        </w:rPr>
      </w:pPr>
      <w:r>
        <w:rPr>
          <w:rFonts w:ascii="Calibri" w:hAnsi="Calibri"/>
          <w:b/>
          <w:sz w:val="20"/>
          <w:szCs w:val="20"/>
          <w:lang w:val="en-US"/>
          <w:rPrChange w:id="20880" w:author="Author">
            <w:rPr>
              <w:rFonts w:ascii="Trebuchet MS" w:hAnsi="Trebuchet MS"/>
              <w:b/>
              <w:lang w:val="en-US"/>
            </w:rPr>
          </w:rPrChange>
        </w:rPr>
        <w:t>Rule:</w:t>
      </w:r>
    </w:p>
    <w:p w:rsidR="00743B33" w:rsidRPr="00743B33" w:rsidRDefault="00D20E06">
      <w:pPr>
        <w:ind w:left="540"/>
        <w:rPr>
          <w:rFonts w:ascii="Calibri" w:hAnsi="Calibri"/>
          <w:sz w:val="20"/>
          <w:szCs w:val="20"/>
          <w:rPrChange w:id="20881" w:author="Author">
            <w:rPr>
              <w:rFonts w:ascii="Trebuchet MS" w:hAnsi="Trebuchet MS"/>
              <w:sz w:val="20"/>
              <w:szCs w:val="20"/>
            </w:rPr>
          </w:rPrChange>
        </w:rPr>
      </w:pPr>
      <w:r>
        <w:rPr>
          <w:rFonts w:ascii="Calibri" w:hAnsi="Calibri"/>
          <w:sz w:val="20"/>
          <w:szCs w:val="20"/>
          <w:rPrChange w:id="20882" w:author="Author">
            <w:rPr>
              <w:rFonts w:ascii="Trebuchet MS" w:hAnsi="Trebuchet MS"/>
              <w:sz w:val="20"/>
              <w:szCs w:val="20"/>
            </w:rPr>
          </w:rPrChange>
        </w:rPr>
        <w:t xml:space="preserve">Code duplication shall be avoided. The use of </w:t>
      </w:r>
      <w:del w:id="20883" w:author="Author">
        <w:r>
          <w:rPr>
            <w:rFonts w:ascii="Calibri" w:hAnsi="Calibri"/>
            <w:sz w:val="20"/>
            <w:szCs w:val="20"/>
            <w:rPrChange w:id="20884" w:author="Author">
              <w:rPr>
                <w:rFonts w:ascii="Trebuchet MS" w:hAnsi="Trebuchet MS"/>
                <w:sz w:val="20"/>
                <w:szCs w:val="20"/>
              </w:rPr>
            </w:rPrChange>
          </w:rPr>
          <w:delText xml:space="preserve">functions </w:delText>
        </w:r>
      </w:del>
      <w:ins w:id="20885" w:author="Author">
        <w:r>
          <w:rPr>
            <w:rFonts w:ascii="Calibri" w:hAnsi="Calibri"/>
            <w:sz w:val="20"/>
            <w:szCs w:val="20"/>
          </w:rPr>
          <w:t>methods</w:t>
        </w:r>
        <w:r>
          <w:rPr>
            <w:rFonts w:ascii="Calibri" w:hAnsi="Calibri"/>
            <w:sz w:val="20"/>
            <w:szCs w:val="20"/>
            <w:rPrChange w:id="20886" w:author="Author">
              <w:rPr>
                <w:rFonts w:ascii="Trebuchet MS" w:hAnsi="Trebuchet MS"/>
                <w:sz w:val="20"/>
                <w:szCs w:val="20"/>
              </w:rPr>
            </w:rPrChange>
          </w:rPr>
          <w:t xml:space="preserve"> </w:t>
        </w:r>
        <w:r>
          <w:rPr>
            <w:rFonts w:ascii="Calibri" w:hAnsi="Calibri"/>
            <w:sz w:val="20"/>
            <w:szCs w:val="20"/>
          </w:rPr>
          <w:t xml:space="preserve">and classes </w:t>
        </w:r>
      </w:ins>
      <w:r>
        <w:rPr>
          <w:rFonts w:ascii="Calibri" w:hAnsi="Calibri"/>
          <w:sz w:val="20"/>
          <w:szCs w:val="20"/>
          <w:rPrChange w:id="20887" w:author="Author">
            <w:rPr>
              <w:rFonts w:ascii="Trebuchet MS" w:hAnsi="Trebuchet MS"/>
              <w:sz w:val="20"/>
              <w:szCs w:val="20"/>
            </w:rPr>
          </w:rPrChange>
        </w:rPr>
        <w:t xml:space="preserve">shall be implemented to increase maintainability and portability of source code. </w:t>
      </w:r>
    </w:p>
    <w:p w:rsidR="00743B33" w:rsidRPr="00743B33" w:rsidRDefault="00743B33">
      <w:pPr>
        <w:ind w:left="540"/>
        <w:rPr>
          <w:rFonts w:ascii="Calibri" w:hAnsi="Calibri"/>
          <w:sz w:val="20"/>
          <w:szCs w:val="20"/>
          <w:rPrChange w:id="20888" w:author="Author">
            <w:rPr>
              <w:rFonts w:ascii="Trebuchet MS" w:hAnsi="Trebuchet MS"/>
              <w:sz w:val="20"/>
              <w:szCs w:val="20"/>
            </w:rPr>
          </w:rPrChange>
        </w:rPr>
      </w:pPr>
    </w:p>
    <w:p w:rsidR="00743B33" w:rsidRPr="00743B33" w:rsidRDefault="00D20E06">
      <w:pPr>
        <w:ind w:left="540"/>
        <w:rPr>
          <w:rFonts w:ascii="Calibri" w:hAnsi="Calibri"/>
          <w:sz w:val="20"/>
          <w:szCs w:val="20"/>
          <w:rPrChange w:id="20889" w:author="Author">
            <w:rPr>
              <w:rFonts w:ascii="Trebuchet MS" w:hAnsi="Trebuchet MS"/>
              <w:sz w:val="20"/>
              <w:szCs w:val="20"/>
            </w:rPr>
          </w:rPrChange>
        </w:rPr>
      </w:pPr>
      <w:r>
        <w:rPr>
          <w:rFonts w:ascii="Calibri" w:hAnsi="Calibri"/>
          <w:sz w:val="20"/>
          <w:szCs w:val="20"/>
          <w:rPrChange w:id="20890" w:author="Author">
            <w:rPr>
              <w:rFonts w:ascii="Trebuchet MS" w:hAnsi="Trebuchet MS"/>
              <w:sz w:val="20"/>
              <w:szCs w:val="20"/>
            </w:rPr>
          </w:rPrChange>
        </w:rPr>
        <w:t xml:space="preserve">* Note: </w:t>
      </w:r>
      <w:del w:id="20891" w:author="Author">
        <w:r>
          <w:rPr>
            <w:rFonts w:ascii="Calibri" w:hAnsi="Calibri"/>
            <w:sz w:val="20"/>
            <w:szCs w:val="20"/>
            <w:rPrChange w:id="20892" w:author="Author">
              <w:rPr>
                <w:rFonts w:ascii="Trebuchet MS" w:hAnsi="Trebuchet MS"/>
                <w:sz w:val="20"/>
                <w:szCs w:val="20"/>
              </w:rPr>
            </w:rPrChange>
          </w:rPr>
          <w:delText xml:space="preserve">Functions </w:delText>
        </w:r>
      </w:del>
      <w:ins w:id="20893" w:author="Author">
        <w:r>
          <w:rPr>
            <w:rFonts w:ascii="Calibri" w:hAnsi="Calibri"/>
            <w:sz w:val="20"/>
            <w:szCs w:val="20"/>
          </w:rPr>
          <w:t>Methods</w:t>
        </w:r>
        <w:r>
          <w:rPr>
            <w:rFonts w:ascii="Calibri" w:hAnsi="Calibri"/>
            <w:sz w:val="20"/>
            <w:szCs w:val="20"/>
            <w:rPrChange w:id="20894" w:author="Author">
              <w:rPr>
                <w:rFonts w:ascii="Trebuchet MS" w:hAnsi="Trebuchet MS"/>
                <w:sz w:val="20"/>
                <w:szCs w:val="20"/>
              </w:rPr>
            </w:rPrChange>
          </w:rPr>
          <w:t xml:space="preserve"> </w:t>
        </w:r>
        <w:r>
          <w:rPr>
            <w:rFonts w:ascii="Calibri" w:hAnsi="Calibri"/>
            <w:sz w:val="20"/>
            <w:szCs w:val="20"/>
          </w:rPr>
          <w:t xml:space="preserve">and classes </w:t>
        </w:r>
      </w:ins>
      <w:r>
        <w:rPr>
          <w:rFonts w:ascii="Calibri" w:hAnsi="Calibri"/>
          <w:sz w:val="20"/>
          <w:szCs w:val="20"/>
          <w:rPrChange w:id="20895" w:author="Author">
            <w:rPr>
              <w:rFonts w:ascii="Trebuchet MS" w:hAnsi="Trebuchet MS"/>
              <w:sz w:val="20"/>
              <w:szCs w:val="20"/>
            </w:rPr>
          </w:rPrChange>
        </w:rPr>
        <w:t>that are common shall be placed in a separate file.</w:t>
      </w:r>
    </w:p>
    <w:p w:rsidR="00743B33" w:rsidRPr="00743B33" w:rsidRDefault="00743B33">
      <w:pPr>
        <w:ind w:left="540"/>
        <w:rPr>
          <w:rFonts w:ascii="Calibri" w:hAnsi="Calibri"/>
          <w:sz w:val="20"/>
          <w:szCs w:val="20"/>
          <w:rPrChange w:id="20896" w:author="Author">
            <w:rPr>
              <w:rFonts w:ascii="Trebuchet MS" w:hAnsi="Trebuchet MS"/>
            </w:rPr>
          </w:rPrChange>
        </w:rPr>
      </w:pPr>
    </w:p>
    <w:p w:rsidR="00743B33" w:rsidRPr="00743B33" w:rsidRDefault="00D20E06">
      <w:pPr>
        <w:ind w:left="540"/>
        <w:rPr>
          <w:rFonts w:ascii="Calibri" w:hAnsi="Calibri"/>
          <w:b/>
          <w:sz w:val="20"/>
          <w:szCs w:val="20"/>
          <w:lang w:val="en-US"/>
          <w:rPrChange w:id="20897" w:author="Author">
            <w:rPr>
              <w:rFonts w:ascii="Trebuchet MS" w:hAnsi="Trebuchet MS"/>
              <w:b/>
              <w:lang w:val="en-US"/>
            </w:rPr>
          </w:rPrChange>
        </w:rPr>
      </w:pPr>
      <w:r>
        <w:rPr>
          <w:rFonts w:ascii="Calibri" w:hAnsi="Calibri"/>
          <w:b/>
          <w:sz w:val="20"/>
          <w:szCs w:val="20"/>
          <w:lang w:val="en-US"/>
          <w:rPrChange w:id="20898" w:author="Author">
            <w:rPr>
              <w:rFonts w:ascii="Trebuchet MS" w:hAnsi="Trebuchet MS"/>
              <w:b/>
              <w:lang w:val="en-US"/>
            </w:rPr>
          </w:rPrChange>
        </w:rPr>
        <w:t>Example:</w:t>
      </w:r>
    </w:p>
    <w:p w:rsidR="00743B33" w:rsidRPr="00743B33" w:rsidRDefault="00D20E06">
      <w:pPr>
        <w:ind w:left="540"/>
        <w:rPr>
          <w:rFonts w:ascii="Calibri" w:hAnsi="Calibri"/>
          <w:sz w:val="20"/>
          <w:szCs w:val="20"/>
          <w:lang w:val="en-US"/>
          <w:rPrChange w:id="20899" w:author="Author">
            <w:rPr>
              <w:rFonts w:ascii="Trebuchet MS" w:hAnsi="Trebuchet MS"/>
              <w:sz w:val="20"/>
              <w:szCs w:val="20"/>
              <w:lang w:val="en-US"/>
            </w:rPr>
          </w:rPrChange>
        </w:rPr>
      </w:pPr>
      <w:r>
        <w:rPr>
          <w:rFonts w:ascii="Calibri" w:hAnsi="Calibri"/>
          <w:sz w:val="20"/>
          <w:szCs w:val="20"/>
          <w:lang w:val="en-US"/>
          <w:rPrChange w:id="20900" w:author="Author">
            <w:rPr>
              <w:rFonts w:ascii="Trebuchet MS" w:hAnsi="Trebuchet MS"/>
              <w:sz w:val="20"/>
              <w:szCs w:val="20"/>
              <w:lang w:val="en-US"/>
            </w:rPr>
          </w:rPrChange>
        </w:rPr>
        <w:t>Not required</w:t>
      </w:r>
    </w:p>
    <w:p w:rsidR="00743B33" w:rsidRPr="00743B33" w:rsidRDefault="00743B33">
      <w:pPr>
        <w:ind w:left="540"/>
        <w:rPr>
          <w:rFonts w:ascii="Calibri" w:hAnsi="Calibri"/>
          <w:sz w:val="20"/>
          <w:szCs w:val="20"/>
          <w:lang w:val="en-US"/>
          <w:rPrChange w:id="20901" w:author="Author">
            <w:rPr>
              <w:rFonts w:ascii="Trebuchet MS" w:hAnsi="Trebuchet MS"/>
              <w:lang w:val="en-US"/>
            </w:rPr>
          </w:rPrChange>
        </w:rPr>
      </w:pPr>
    </w:p>
    <w:p w:rsidR="00743B33" w:rsidRPr="00743B33" w:rsidRDefault="00D20E06">
      <w:pPr>
        <w:ind w:left="540"/>
        <w:rPr>
          <w:rFonts w:ascii="Calibri" w:hAnsi="Calibri"/>
          <w:b/>
          <w:sz w:val="20"/>
          <w:szCs w:val="20"/>
          <w:lang w:val="en-US"/>
          <w:rPrChange w:id="20902" w:author="Author">
            <w:rPr>
              <w:rFonts w:ascii="Trebuchet MS" w:hAnsi="Trebuchet MS"/>
              <w:b/>
              <w:lang w:val="en-US"/>
            </w:rPr>
          </w:rPrChange>
        </w:rPr>
      </w:pPr>
      <w:r>
        <w:rPr>
          <w:rFonts w:ascii="Calibri" w:hAnsi="Calibri"/>
          <w:b/>
          <w:sz w:val="20"/>
          <w:szCs w:val="20"/>
          <w:lang w:val="en-US"/>
          <w:rPrChange w:id="20903" w:author="Author">
            <w:rPr>
              <w:rFonts w:ascii="Trebuchet MS" w:hAnsi="Trebuchet MS"/>
              <w:b/>
              <w:lang w:val="en-US"/>
            </w:rPr>
          </w:rPrChange>
        </w:rPr>
        <w:t>Rationale:</w:t>
      </w:r>
    </w:p>
    <w:p w:rsidR="00743B33" w:rsidRPr="00743B33" w:rsidRDefault="00D20E06">
      <w:pPr>
        <w:ind w:left="540"/>
        <w:rPr>
          <w:rFonts w:ascii="Calibri" w:hAnsi="Calibri"/>
          <w:sz w:val="20"/>
          <w:szCs w:val="20"/>
          <w:rPrChange w:id="20904" w:author="Author">
            <w:rPr>
              <w:rFonts w:ascii="Trebuchet MS" w:hAnsi="Trebuchet MS"/>
              <w:sz w:val="20"/>
              <w:szCs w:val="20"/>
            </w:rPr>
          </w:rPrChange>
        </w:rPr>
      </w:pPr>
      <w:r>
        <w:rPr>
          <w:rFonts w:ascii="Calibri" w:hAnsi="Calibri"/>
          <w:sz w:val="20"/>
          <w:szCs w:val="20"/>
          <w:rPrChange w:id="20905" w:author="Author">
            <w:rPr>
              <w:rFonts w:ascii="Trebuchet MS" w:hAnsi="Trebuchet MS"/>
              <w:sz w:val="20"/>
              <w:szCs w:val="20"/>
            </w:rPr>
          </w:rPrChange>
        </w:rPr>
        <w:lastRenderedPageBreak/>
        <w:t>- To avoid memory wastage.</w:t>
      </w:r>
    </w:p>
    <w:p w:rsidR="00743B33" w:rsidRPr="00743B33" w:rsidRDefault="00D20E06">
      <w:pPr>
        <w:ind w:left="540"/>
        <w:rPr>
          <w:rFonts w:ascii="Calibri" w:hAnsi="Calibri"/>
          <w:sz w:val="20"/>
          <w:szCs w:val="20"/>
          <w:rPrChange w:id="20906" w:author="Author">
            <w:rPr>
              <w:rFonts w:ascii="Trebuchet MS" w:hAnsi="Trebuchet MS"/>
              <w:sz w:val="20"/>
              <w:szCs w:val="20"/>
            </w:rPr>
          </w:rPrChange>
        </w:rPr>
      </w:pPr>
      <w:r>
        <w:rPr>
          <w:rFonts w:ascii="Calibri" w:hAnsi="Calibri"/>
          <w:sz w:val="20"/>
          <w:szCs w:val="20"/>
          <w:rPrChange w:id="20907" w:author="Author">
            <w:rPr>
              <w:rFonts w:ascii="Trebuchet MS" w:hAnsi="Trebuchet MS"/>
              <w:sz w:val="20"/>
              <w:szCs w:val="20"/>
            </w:rPr>
          </w:rPrChange>
        </w:rPr>
        <w:t>- Improve portability and maintainability.</w:t>
      </w:r>
    </w:p>
    <w:p w:rsidR="00743B33" w:rsidRPr="00743B33" w:rsidRDefault="00D20E06">
      <w:pPr>
        <w:ind w:left="540"/>
        <w:rPr>
          <w:rFonts w:ascii="Calibri" w:hAnsi="Calibri"/>
          <w:sz w:val="20"/>
          <w:szCs w:val="20"/>
          <w:rPrChange w:id="20908" w:author="Author">
            <w:rPr>
              <w:rFonts w:ascii="Trebuchet MS" w:hAnsi="Trebuchet MS"/>
              <w:sz w:val="20"/>
              <w:szCs w:val="20"/>
            </w:rPr>
          </w:rPrChange>
        </w:rPr>
      </w:pPr>
      <w:r>
        <w:rPr>
          <w:rFonts w:ascii="Calibri" w:hAnsi="Calibri"/>
          <w:sz w:val="20"/>
          <w:szCs w:val="20"/>
          <w:rPrChange w:id="20909" w:author="Author">
            <w:rPr>
              <w:rFonts w:ascii="Trebuchet MS" w:hAnsi="Trebuchet MS"/>
              <w:sz w:val="20"/>
              <w:szCs w:val="20"/>
            </w:rPr>
          </w:rPrChange>
        </w:rPr>
        <w:t>- Readability and understandability.</w:t>
      </w:r>
    </w:p>
    <w:p w:rsidR="00743B33" w:rsidRPr="00743B33" w:rsidRDefault="00743B33">
      <w:pPr>
        <w:ind w:left="540"/>
        <w:jc w:val="both"/>
        <w:rPr>
          <w:rFonts w:ascii="Calibri" w:hAnsi="Calibri"/>
          <w:sz w:val="20"/>
          <w:szCs w:val="20"/>
          <w:rPrChange w:id="20910" w:author="Author">
            <w:rPr>
              <w:rFonts w:ascii="Trebuchet MS" w:hAnsi="Trebuchet MS"/>
            </w:rPr>
          </w:rPrChange>
        </w:rPr>
      </w:pPr>
    </w:p>
    <w:p w:rsidR="00743B33" w:rsidRDefault="00D20E06">
      <w:pPr>
        <w:pStyle w:val="Heading3"/>
      </w:pPr>
      <w:bookmarkStart w:id="20911" w:name="_Toc294795184"/>
      <w:bookmarkStart w:id="20912" w:name="_Toc301956893"/>
      <w:bookmarkStart w:id="20913" w:name="_Toc301960021"/>
      <w:bookmarkStart w:id="20914" w:name="_Toc301960495"/>
      <w:bookmarkStart w:id="20915" w:name="_Toc301960657"/>
      <w:bookmarkStart w:id="20916" w:name="_Toc409602462"/>
      <w:bookmarkStart w:id="20917" w:name="_Toc430267123"/>
      <w:bookmarkStart w:id="20918" w:name="_Toc491674261"/>
      <w:r>
        <w:t>Style_File_0</w:t>
      </w:r>
      <w:bookmarkEnd w:id="20911"/>
      <w:bookmarkEnd w:id="20912"/>
      <w:bookmarkEnd w:id="20913"/>
      <w:bookmarkEnd w:id="20914"/>
      <w:bookmarkEnd w:id="20915"/>
      <w:r>
        <w:t>03 ([1] Cla</w:t>
      </w:r>
      <w:r>
        <w:t>use 5.4.7 - table 1 - 1g)</w:t>
      </w:r>
      <w:bookmarkEnd w:id="20916"/>
      <w:bookmarkEnd w:id="20917"/>
      <w:bookmarkEnd w:id="20918"/>
    </w:p>
    <w:p w:rsidR="00743B33" w:rsidRPr="00743B33" w:rsidRDefault="00D20E06">
      <w:pPr>
        <w:ind w:left="540"/>
        <w:jc w:val="both"/>
        <w:rPr>
          <w:rFonts w:ascii="Calibri" w:hAnsi="Calibri"/>
          <w:b/>
          <w:sz w:val="20"/>
          <w:szCs w:val="20"/>
          <w:lang w:val="en-US"/>
          <w:rPrChange w:id="20919" w:author="Author">
            <w:rPr>
              <w:rFonts w:ascii="Trebuchet MS" w:hAnsi="Trebuchet MS"/>
              <w:b/>
              <w:lang w:val="en-US"/>
            </w:rPr>
          </w:rPrChange>
        </w:rPr>
      </w:pPr>
      <w:r>
        <w:rPr>
          <w:rFonts w:ascii="Calibri" w:hAnsi="Calibri"/>
          <w:b/>
          <w:sz w:val="20"/>
          <w:szCs w:val="20"/>
          <w:lang w:val="en-US"/>
          <w:rPrChange w:id="20920"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0921" w:author="Author">
            <w:rPr>
              <w:rFonts w:ascii="Trebuchet MS" w:hAnsi="Trebuchet MS"/>
              <w:sz w:val="20"/>
              <w:szCs w:val="20"/>
            </w:rPr>
          </w:rPrChange>
        </w:rPr>
      </w:pPr>
      <w:r>
        <w:rPr>
          <w:rFonts w:ascii="Calibri" w:hAnsi="Calibri"/>
          <w:sz w:val="20"/>
          <w:szCs w:val="20"/>
          <w:rPrChange w:id="20922" w:author="Author">
            <w:rPr>
              <w:rFonts w:ascii="Trebuchet MS" w:hAnsi="Trebuchet MS"/>
              <w:sz w:val="20"/>
              <w:szCs w:val="20"/>
            </w:rPr>
          </w:rPrChange>
        </w:rPr>
        <w:t xml:space="preserve">The </w:t>
      </w:r>
      <w:ins w:id="20923" w:author="Author">
        <w:r>
          <w:rPr>
            <w:rFonts w:ascii="Calibri" w:hAnsi="Calibri"/>
            <w:sz w:val="20"/>
            <w:szCs w:val="20"/>
          </w:rPr>
          <w:t xml:space="preserve">source </w:t>
        </w:r>
      </w:ins>
      <w:r>
        <w:rPr>
          <w:rFonts w:ascii="Calibri" w:hAnsi="Calibri"/>
          <w:sz w:val="20"/>
          <w:szCs w:val="20"/>
          <w:rPrChange w:id="20924" w:author="Author">
            <w:rPr>
              <w:rFonts w:ascii="Trebuchet MS" w:hAnsi="Trebuchet MS"/>
              <w:sz w:val="20"/>
              <w:szCs w:val="20"/>
            </w:rPr>
          </w:rPrChange>
        </w:rPr>
        <w:t xml:space="preserve">file </w:t>
      </w:r>
      <w:del w:id="20925" w:author="Author">
        <w:r>
          <w:rPr>
            <w:rFonts w:ascii="Calibri" w:hAnsi="Calibri"/>
            <w:sz w:val="20"/>
            <w:szCs w:val="20"/>
            <w:rPrChange w:id="20926" w:author="Author">
              <w:rPr>
                <w:rFonts w:ascii="Trebuchet MS" w:hAnsi="Trebuchet MS"/>
                <w:sz w:val="20"/>
                <w:szCs w:val="20"/>
              </w:rPr>
            </w:rPrChange>
          </w:rPr>
          <w:delText xml:space="preserve">(both header and source) </w:delText>
        </w:r>
      </w:del>
      <w:r>
        <w:rPr>
          <w:rFonts w:ascii="Calibri" w:hAnsi="Calibri"/>
          <w:sz w:val="20"/>
          <w:szCs w:val="20"/>
          <w:rPrChange w:id="20927" w:author="Author">
            <w:rPr>
              <w:rFonts w:ascii="Trebuchet MS" w:hAnsi="Trebuchet MS"/>
              <w:sz w:val="20"/>
              <w:szCs w:val="20"/>
            </w:rPr>
          </w:rPrChange>
        </w:rPr>
        <w:t>should end with a blank line.</w:t>
      </w:r>
    </w:p>
    <w:p w:rsidR="00743B33" w:rsidRPr="00743B33" w:rsidRDefault="00743B33">
      <w:pPr>
        <w:ind w:left="540"/>
        <w:jc w:val="both"/>
        <w:rPr>
          <w:rFonts w:ascii="Calibri" w:hAnsi="Calibri" w:cs="Arial"/>
          <w:color w:val="000000"/>
          <w:sz w:val="20"/>
          <w:szCs w:val="20"/>
          <w:rPrChange w:id="20928" w:author="Author">
            <w:rPr>
              <w:rFonts w:ascii="Trebuchet MS" w:hAnsi="Trebuchet MS" w:cs="Arial"/>
              <w:color w:val="000000"/>
            </w:rPr>
          </w:rPrChange>
        </w:rPr>
      </w:pPr>
    </w:p>
    <w:p w:rsidR="00743B33" w:rsidRPr="00743B33" w:rsidRDefault="00D20E06">
      <w:pPr>
        <w:ind w:left="540"/>
        <w:jc w:val="both"/>
        <w:rPr>
          <w:rFonts w:ascii="Calibri" w:hAnsi="Calibri"/>
          <w:b/>
          <w:sz w:val="20"/>
          <w:szCs w:val="20"/>
          <w:lang w:val="en-US"/>
          <w:rPrChange w:id="20929" w:author="Author">
            <w:rPr>
              <w:rFonts w:ascii="Trebuchet MS" w:hAnsi="Trebuchet MS"/>
              <w:b/>
              <w:lang w:val="en-US"/>
            </w:rPr>
          </w:rPrChange>
        </w:rPr>
      </w:pPr>
      <w:r>
        <w:rPr>
          <w:rFonts w:ascii="Calibri" w:hAnsi="Calibri"/>
          <w:b/>
          <w:sz w:val="20"/>
          <w:szCs w:val="20"/>
          <w:lang w:val="en-US"/>
          <w:rPrChange w:id="20930" w:author="Author">
            <w:rPr>
              <w:rFonts w:ascii="Trebuchet MS" w:hAnsi="Trebuchet MS"/>
              <w:b/>
              <w:lang w:val="en-US"/>
            </w:rPr>
          </w:rPrChange>
        </w:rPr>
        <w:t>Example:</w:t>
      </w:r>
    </w:p>
    <w:p w:rsidR="00743B33" w:rsidRPr="00743B33" w:rsidRDefault="00D20E06">
      <w:pPr>
        <w:ind w:left="540"/>
        <w:jc w:val="both"/>
        <w:rPr>
          <w:rFonts w:ascii="Calibri" w:hAnsi="Calibri"/>
          <w:sz w:val="20"/>
          <w:szCs w:val="20"/>
          <w:rPrChange w:id="20931" w:author="Author">
            <w:rPr>
              <w:rFonts w:ascii="Trebuchet MS" w:hAnsi="Trebuchet MS"/>
              <w:sz w:val="20"/>
              <w:szCs w:val="20"/>
            </w:rPr>
          </w:rPrChange>
        </w:rPr>
      </w:pPr>
      <w:r>
        <w:rPr>
          <w:rFonts w:ascii="Calibri" w:hAnsi="Calibri"/>
          <w:sz w:val="20"/>
          <w:szCs w:val="20"/>
          <w:rPrChange w:id="20932" w:author="Author">
            <w:rPr>
              <w:rFonts w:ascii="Trebuchet MS" w:hAnsi="Trebuchet MS"/>
              <w:sz w:val="20"/>
              <w:szCs w:val="20"/>
            </w:rPr>
          </w:rPrChange>
        </w:rPr>
        <w:t>Not required</w:t>
      </w:r>
    </w:p>
    <w:p w:rsidR="00743B33" w:rsidRPr="00743B33" w:rsidRDefault="00743B33">
      <w:pPr>
        <w:ind w:left="540"/>
        <w:jc w:val="both"/>
        <w:rPr>
          <w:rFonts w:ascii="Calibri" w:hAnsi="Calibri"/>
          <w:sz w:val="20"/>
          <w:szCs w:val="20"/>
          <w:lang w:val="en-US"/>
          <w:rPrChange w:id="20933"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0934" w:author="Author">
            <w:rPr>
              <w:rFonts w:ascii="Trebuchet MS" w:hAnsi="Trebuchet MS"/>
              <w:b/>
              <w:lang w:val="en-US"/>
            </w:rPr>
          </w:rPrChange>
        </w:rPr>
      </w:pPr>
      <w:r>
        <w:rPr>
          <w:rFonts w:ascii="Calibri" w:hAnsi="Calibri"/>
          <w:b/>
          <w:sz w:val="20"/>
          <w:szCs w:val="20"/>
          <w:lang w:val="en-US"/>
          <w:rPrChange w:id="20935" w:author="Author">
            <w:rPr>
              <w:rFonts w:ascii="Trebuchet MS" w:hAnsi="Trebuchet MS"/>
              <w:b/>
              <w:lang w:val="en-US"/>
            </w:rPr>
          </w:rPrChange>
        </w:rPr>
        <w:t>Rationale:</w:t>
      </w:r>
    </w:p>
    <w:p w:rsidR="00743B33" w:rsidRPr="00743B33" w:rsidRDefault="00D20E06">
      <w:pPr>
        <w:ind w:left="540"/>
        <w:jc w:val="both"/>
        <w:rPr>
          <w:rFonts w:ascii="Calibri" w:hAnsi="Calibri"/>
          <w:sz w:val="20"/>
          <w:szCs w:val="20"/>
          <w:rPrChange w:id="20936" w:author="Author">
            <w:rPr>
              <w:rFonts w:ascii="Trebuchet MS" w:hAnsi="Trebuchet MS"/>
              <w:sz w:val="20"/>
              <w:szCs w:val="20"/>
            </w:rPr>
          </w:rPrChange>
        </w:rPr>
      </w:pPr>
      <w:del w:id="20937" w:author="Author">
        <w:r>
          <w:rPr>
            <w:rFonts w:ascii="Calibri" w:hAnsi="Calibri"/>
            <w:sz w:val="20"/>
            <w:szCs w:val="20"/>
            <w:rPrChange w:id="20938" w:author="Author">
              <w:rPr>
                <w:rFonts w:ascii="Trebuchet MS" w:hAnsi="Trebuchet MS"/>
                <w:sz w:val="20"/>
                <w:szCs w:val="20"/>
              </w:rPr>
            </w:rPrChange>
          </w:rPr>
          <w:delText xml:space="preserve">If the file is inserted in another file using </w:delText>
        </w:r>
        <w:r>
          <w:rPr>
            <w:rFonts w:ascii="Calibri" w:hAnsi="Calibri"/>
            <w:i/>
            <w:sz w:val="20"/>
            <w:szCs w:val="20"/>
            <w:rPrChange w:id="20939" w:author="Author">
              <w:rPr>
                <w:rFonts w:ascii="Trebuchet MS" w:hAnsi="Trebuchet MS"/>
                <w:i/>
                <w:sz w:val="20"/>
                <w:szCs w:val="20"/>
              </w:rPr>
            </w:rPrChange>
          </w:rPr>
          <w:delText>‘#include’</w:delText>
        </w:r>
        <w:r>
          <w:rPr>
            <w:rFonts w:ascii="Calibri" w:hAnsi="Calibri"/>
            <w:sz w:val="20"/>
            <w:szCs w:val="20"/>
            <w:rPrChange w:id="20940" w:author="Author">
              <w:rPr>
                <w:rFonts w:ascii="Trebuchet MS" w:hAnsi="Trebuchet MS"/>
                <w:sz w:val="20"/>
                <w:szCs w:val="20"/>
              </w:rPr>
            </w:rPrChange>
          </w:rPr>
          <w:delText>, i</w:delText>
        </w:r>
      </w:del>
      <w:ins w:id="20941" w:author="Author">
        <w:r>
          <w:rPr>
            <w:rFonts w:ascii="Calibri" w:hAnsi="Calibri"/>
            <w:sz w:val="20"/>
            <w:szCs w:val="20"/>
          </w:rPr>
          <w:t>Avoid</w:t>
        </w:r>
      </w:ins>
      <w:del w:id="20942" w:author="Author">
        <w:r>
          <w:rPr>
            <w:rFonts w:ascii="Calibri" w:hAnsi="Calibri"/>
            <w:sz w:val="20"/>
            <w:szCs w:val="20"/>
            <w:rPrChange w:id="20943" w:author="Author">
              <w:rPr>
                <w:rFonts w:ascii="Trebuchet MS" w:hAnsi="Trebuchet MS"/>
                <w:sz w:val="20"/>
                <w:szCs w:val="20"/>
              </w:rPr>
            </w:rPrChange>
          </w:rPr>
          <w:delText>t may lead to</w:delText>
        </w:r>
      </w:del>
      <w:r>
        <w:rPr>
          <w:rFonts w:ascii="Calibri" w:hAnsi="Calibri"/>
          <w:sz w:val="20"/>
          <w:szCs w:val="20"/>
          <w:rPrChange w:id="20944" w:author="Author">
            <w:rPr>
              <w:rFonts w:ascii="Trebuchet MS" w:hAnsi="Trebuchet MS"/>
              <w:sz w:val="20"/>
              <w:szCs w:val="20"/>
            </w:rPr>
          </w:rPrChange>
        </w:rPr>
        <w:t xml:space="preserve"> errors if the last line of the included file is a comment.</w:t>
      </w:r>
    </w:p>
    <w:p w:rsidR="00743B33" w:rsidRPr="00743B33" w:rsidRDefault="00743B33">
      <w:pPr>
        <w:ind w:left="540"/>
        <w:jc w:val="both"/>
        <w:rPr>
          <w:rFonts w:ascii="Calibri" w:hAnsi="Calibri"/>
          <w:sz w:val="20"/>
          <w:szCs w:val="20"/>
          <w:lang w:val="en-US"/>
          <w:rPrChange w:id="20945" w:author="Author">
            <w:rPr>
              <w:rFonts w:ascii="Trebuchet MS" w:hAnsi="Trebuchet MS"/>
              <w:lang w:val="en-US"/>
            </w:rPr>
          </w:rPrChange>
        </w:rPr>
      </w:pPr>
    </w:p>
    <w:p w:rsidR="00743B33" w:rsidRDefault="00D20E06" w:rsidP="00743B33">
      <w:pPr>
        <w:pStyle w:val="Heading3"/>
        <w:pPrChange w:id="20946" w:author="Author">
          <w:pPr>
            <w:pStyle w:val="Heading3"/>
            <w:jc w:val="left"/>
          </w:pPr>
        </w:pPrChange>
      </w:pPr>
      <w:bookmarkStart w:id="20947" w:name="_Toc447557693"/>
      <w:bookmarkStart w:id="20948" w:name="_Toc491674262"/>
      <w:bookmarkStart w:id="20949" w:name="_Toc294795185"/>
      <w:bookmarkStart w:id="20950" w:name="_Toc301956894"/>
      <w:bookmarkStart w:id="20951" w:name="_Toc301960022"/>
      <w:bookmarkStart w:id="20952" w:name="_Toc301960496"/>
      <w:bookmarkStart w:id="20953" w:name="_Toc301960658"/>
      <w:bookmarkStart w:id="20954" w:name="_Toc409602463"/>
      <w:bookmarkStart w:id="20955" w:name="_Toc430267124"/>
      <w:r>
        <w:t>Style_File_00</w:t>
      </w:r>
      <w:bookmarkEnd w:id="20947"/>
      <w:r>
        <w:t>4</w:t>
      </w:r>
      <w:bookmarkEnd w:id="20948"/>
    </w:p>
    <w:p w:rsidR="00743B33" w:rsidRPr="00743B33" w:rsidRDefault="00D20E06">
      <w:pPr>
        <w:ind w:left="540"/>
        <w:rPr>
          <w:rFonts w:ascii="Calibri" w:hAnsi="Calibri"/>
          <w:b/>
          <w:sz w:val="20"/>
          <w:szCs w:val="20"/>
          <w:lang w:val="en-US"/>
          <w:rPrChange w:id="20956" w:author="Author">
            <w:rPr>
              <w:rFonts w:ascii="Trebuchet MS" w:hAnsi="Trebuchet MS"/>
              <w:b/>
              <w:lang w:val="en-US"/>
            </w:rPr>
          </w:rPrChange>
        </w:rPr>
      </w:pPr>
      <w:r>
        <w:rPr>
          <w:rFonts w:ascii="Calibri" w:hAnsi="Calibri"/>
          <w:b/>
          <w:sz w:val="20"/>
          <w:szCs w:val="20"/>
          <w:lang w:val="en-US"/>
          <w:rPrChange w:id="20957" w:author="Author">
            <w:rPr>
              <w:rFonts w:ascii="Trebuchet MS" w:hAnsi="Trebuchet MS"/>
              <w:b/>
              <w:lang w:val="en-US"/>
            </w:rPr>
          </w:rPrChange>
        </w:rPr>
        <w:t>Rule:</w:t>
      </w:r>
    </w:p>
    <w:p w:rsidR="00743B33" w:rsidRPr="00743B33" w:rsidRDefault="00D20E06">
      <w:pPr>
        <w:ind w:left="540"/>
        <w:rPr>
          <w:rFonts w:ascii="Calibri" w:hAnsi="Calibri"/>
          <w:sz w:val="20"/>
          <w:szCs w:val="20"/>
          <w:rPrChange w:id="20958" w:author="Author">
            <w:rPr>
              <w:rFonts w:ascii="Trebuchet MS" w:hAnsi="Trebuchet MS"/>
              <w:sz w:val="20"/>
              <w:szCs w:val="20"/>
            </w:rPr>
          </w:rPrChange>
        </w:rPr>
      </w:pPr>
      <w:r>
        <w:rPr>
          <w:rFonts w:ascii="Calibri" w:hAnsi="Calibri"/>
          <w:sz w:val="20"/>
          <w:szCs w:val="20"/>
          <w:rPrChange w:id="20959" w:author="Author">
            <w:rPr>
              <w:rFonts w:ascii="Trebuchet MS" w:hAnsi="Trebuchet MS"/>
              <w:sz w:val="20"/>
              <w:szCs w:val="20"/>
            </w:rPr>
          </w:rPrChange>
        </w:rPr>
        <w:t>If a module provides several functions and processes additional module source files “&lt;Module&gt;</w:t>
      </w:r>
      <w:del w:id="20960" w:author="Author">
        <w:r>
          <w:rPr>
            <w:rFonts w:ascii="Calibri" w:hAnsi="Calibri"/>
            <w:sz w:val="20"/>
            <w:szCs w:val="20"/>
            <w:rPrChange w:id="20961" w:author="Author">
              <w:rPr>
                <w:rFonts w:ascii="Trebuchet MS" w:hAnsi="Trebuchet MS"/>
                <w:sz w:val="20"/>
                <w:szCs w:val="20"/>
              </w:rPr>
            </w:rPrChange>
          </w:rPr>
          <w:delText>_</w:delText>
        </w:r>
      </w:del>
      <w:r>
        <w:rPr>
          <w:rFonts w:ascii="Calibri" w:hAnsi="Calibri"/>
          <w:sz w:val="20"/>
          <w:szCs w:val="20"/>
          <w:rPrChange w:id="20962" w:author="Author">
            <w:rPr>
              <w:rFonts w:ascii="Trebuchet MS" w:hAnsi="Trebuchet MS"/>
              <w:sz w:val="20"/>
              <w:szCs w:val="20"/>
            </w:rPr>
          </w:rPrChange>
        </w:rPr>
        <w:t>&lt;Sub&gt;.c</w:t>
      </w:r>
      <w:ins w:id="20963" w:author="Author">
        <w:r>
          <w:rPr>
            <w:rFonts w:ascii="Calibri" w:hAnsi="Calibri"/>
            <w:sz w:val="20"/>
            <w:szCs w:val="20"/>
          </w:rPr>
          <w:t>s</w:t>
        </w:r>
      </w:ins>
      <w:r>
        <w:rPr>
          <w:rFonts w:ascii="Calibri" w:hAnsi="Calibri"/>
          <w:sz w:val="20"/>
          <w:szCs w:val="20"/>
          <w:rPrChange w:id="20964" w:author="Author">
            <w:rPr>
              <w:rFonts w:ascii="Trebuchet MS" w:hAnsi="Trebuchet MS"/>
              <w:sz w:val="20"/>
              <w:szCs w:val="20"/>
            </w:rPr>
          </w:rPrChange>
        </w:rPr>
        <w:t>” shall be used. Meaningful Name can be chosen freely for “&lt;Sub&gt;”.</w:t>
      </w:r>
    </w:p>
    <w:p w:rsidR="00743B33" w:rsidRPr="00743B33" w:rsidRDefault="00743B33">
      <w:pPr>
        <w:ind w:left="540"/>
        <w:rPr>
          <w:rFonts w:ascii="Calibri" w:hAnsi="Calibri" w:cs="Arial"/>
          <w:color w:val="000000"/>
          <w:sz w:val="20"/>
          <w:szCs w:val="20"/>
          <w:rPrChange w:id="20965" w:author="Author">
            <w:rPr>
              <w:rFonts w:ascii="Trebuchet MS" w:hAnsi="Trebuchet MS" w:cs="Arial"/>
              <w:color w:val="000000"/>
            </w:rPr>
          </w:rPrChange>
        </w:rPr>
      </w:pPr>
    </w:p>
    <w:p w:rsidR="00743B33" w:rsidRPr="00743B33" w:rsidRDefault="00D20E06">
      <w:pPr>
        <w:ind w:left="540"/>
        <w:rPr>
          <w:rFonts w:ascii="Calibri" w:hAnsi="Calibri"/>
          <w:b/>
          <w:sz w:val="20"/>
          <w:szCs w:val="20"/>
          <w:lang w:val="en-US"/>
          <w:rPrChange w:id="20966" w:author="Author">
            <w:rPr>
              <w:rFonts w:ascii="Trebuchet MS" w:hAnsi="Trebuchet MS"/>
              <w:b/>
              <w:lang w:val="en-US"/>
            </w:rPr>
          </w:rPrChange>
        </w:rPr>
      </w:pPr>
      <w:r>
        <w:rPr>
          <w:rFonts w:ascii="Calibri" w:hAnsi="Calibri"/>
          <w:b/>
          <w:sz w:val="20"/>
          <w:szCs w:val="20"/>
          <w:lang w:val="en-US"/>
          <w:rPrChange w:id="20967" w:author="Author">
            <w:rPr>
              <w:rFonts w:ascii="Trebuchet MS" w:hAnsi="Trebuchet MS"/>
              <w:b/>
              <w:lang w:val="en-US"/>
            </w:rPr>
          </w:rPrChange>
        </w:rPr>
        <w:t>Exam</w:t>
      </w:r>
      <w:r>
        <w:rPr>
          <w:rFonts w:ascii="Calibri" w:hAnsi="Calibri"/>
          <w:b/>
          <w:sz w:val="20"/>
          <w:szCs w:val="20"/>
          <w:lang w:val="en-US"/>
          <w:rPrChange w:id="20968" w:author="Author">
            <w:rPr>
              <w:rFonts w:ascii="Trebuchet MS" w:hAnsi="Trebuchet MS"/>
              <w:b/>
              <w:lang w:val="en-US"/>
            </w:rPr>
          </w:rPrChange>
        </w:rPr>
        <w:t>ple:</w:t>
      </w:r>
    </w:p>
    <w:p w:rsidR="00743B33" w:rsidRPr="00743B33" w:rsidRDefault="00D20E06">
      <w:pPr>
        <w:ind w:left="540"/>
        <w:rPr>
          <w:rFonts w:ascii="Calibri" w:hAnsi="Calibri"/>
          <w:sz w:val="20"/>
          <w:szCs w:val="20"/>
          <w:rPrChange w:id="20969" w:author="Author">
            <w:rPr>
              <w:rFonts w:ascii="Trebuchet MS" w:hAnsi="Trebuchet MS"/>
              <w:sz w:val="20"/>
              <w:szCs w:val="20"/>
            </w:rPr>
          </w:rPrChange>
        </w:rPr>
      </w:pPr>
      <w:r>
        <w:rPr>
          <w:rFonts w:ascii="Calibri" w:hAnsi="Calibri"/>
          <w:sz w:val="20"/>
          <w:szCs w:val="20"/>
          <w:rPrChange w:id="20970" w:author="Author">
            <w:rPr>
              <w:rFonts w:ascii="Trebuchet MS" w:hAnsi="Trebuchet MS"/>
              <w:sz w:val="20"/>
              <w:szCs w:val="20"/>
            </w:rPr>
          </w:rPrChange>
        </w:rPr>
        <w:t>Not required</w:t>
      </w:r>
    </w:p>
    <w:p w:rsidR="00743B33" w:rsidRPr="00743B33" w:rsidRDefault="00743B33">
      <w:pPr>
        <w:ind w:left="540"/>
        <w:rPr>
          <w:rFonts w:ascii="Calibri" w:hAnsi="Calibri"/>
          <w:sz w:val="20"/>
          <w:szCs w:val="20"/>
          <w:lang w:val="en-US"/>
          <w:rPrChange w:id="20971" w:author="Author">
            <w:rPr>
              <w:rFonts w:ascii="Trebuchet MS" w:hAnsi="Trebuchet MS"/>
              <w:lang w:val="en-US"/>
            </w:rPr>
          </w:rPrChange>
        </w:rPr>
      </w:pPr>
    </w:p>
    <w:p w:rsidR="00743B33" w:rsidRPr="00743B33" w:rsidRDefault="00D20E06">
      <w:pPr>
        <w:ind w:left="540"/>
        <w:rPr>
          <w:rFonts w:ascii="Calibri" w:hAnsi="Calibri"/>
          <w:b/>
          <w:sz w:val="20"/>
          <w:szCs w:val="20"/>
          <w:lang w:val="en-US"/>
          <w:rPrChange w:id="20972" w:author="Author">
            <w:rPr>
              <w:rFonts w:ascii="Trebuchet MS" w:hAnsi="Trebuchet MS"/>
              <w:b/>
              <w:lang w:val="en-US"/>
            </w:rPr>
          </w:rPrChange>
        </w:rPr>
      </w:pPr>
      <w:r>
        <w:rPr>
          <w:rFonts w:ascii="Calibri" w:hAnsi="Calibri"/>
          <w:b/>
          <w:sz w:val="20"/>
          <w:szCs w:val="20"/>
          <w:lang w:val="en-US"/>
          <w:rPrChange w:id="20973" w:author="Author">
            <w:rPr>
              <w:rFonts w:ascii="Trebuchet MS" w:hAnsi="Trebuchet MS"/>
              <w:b/>
              <w:lang w:val="en-US"/>
            </w:rPr>
          </w:rPrChange>
        </w:rPr>
        <w:t>Rationale:</w:t>
      </w:r>
    </w:p>
    <w:p w:rsidR="00743B33" w:rsidRPr="00743B33" w:rsidRDefault="00D20E06">
      <w:pPr>
        <w:ind w:left="540"/>
        <w:rPr>
          <w:rFonts w:ascii="Calibri" w:hAnsi="Calibri"/>
          <w:sz w:val="20"/>
          <w:szCs w:val="20"/>
          <w:rPrChange w:id="20974" w:author="Author">
            <w:rPr>
              <w:rFonts w:ascii="Trebuchet MS" w:hAnsi="Trebuchet MS"/>
              <w:sz w:val="20"/>
              <w:szCs w:val="20"/>
            </w:rPr>
          </w:rPrChange>
        </w:rPr>
      </w:pPr>
      <w:r>
        <w:rPr>
          <w:rFonts w:ascii="Calibri" w:hAnsi="Calibri"/>
          <w:sz w:val="20"/>
          <w:szCs w:val="20"/>
          <w:rPrChange w:id="20975" w:author="Author">
            <w:rPr>
              <w:rFonts w:ascii="Trebuchet MS" w:hAnsi="Trebuchet MS"/>
              <w:sz w:val="20"/>
              <w:szCs w:val="20"/>
            </w:rPr>
          </w:rPrChange>
        </w:rPr>
        <w:t xml:space="preserve">Sub module </w:t>
      </w:r>
      <w:ins w:id="20976" w:author="Author">
        <w:r>
          <w:rPr>
            <w:rFonts w:ascii="Calibri" w:hAnsi="Calibri"/>
            <w:sz w:val="20"/>
            <w:szCs w:val="20"/>
          </w:rPr>
          <w:t>source</w:t>
        </w:r>
      </w:ins>
      <w:del w:id="20977" w:author="Author">
        <w:r>
          <w:rPr>
            <w:rFonts w:ascii="Calibri" w:hAnsi="Calibri"/>
            <w:sz w:val="20"/>
            <w:szCs w:val="20"/>
            <w:rPrChange w:id="20978" w:author="Author">
              <w:rPr>
                <w:rFonts w:ascii="Trebuchet MS" w:hAnsi="Trebuchet MS"/>
                <w:sz w:val="20"/>
                <w:szCs w:val="20"/>
              </w:rPr>
            </w:rPrChange>
          </w:rPr>
          <w:delText>c</w:delText>
        </w:r>
      </w:del>
      <w:r>
        <w:rPr>
          <w:rFonts w:ascii="Calibri" w:hAnsi="Calibri"/>
          <w:sz w:val="20"/>
          <w:szCs w:val="20"/>
          <w:rPrChange w:id="20979" w:author="Author">
            <w:rPr>
              <w:rFonts w:ascii="Trebuchet MS" w:hAnsi="Trebuchet MS"/>
              <w:sz w:val="20"/>
              <w:szCs w:val="20"/>
            </w:rPr>
          </w:rPrChange>
        </w:rPr>
        <w:t xml:space="preserve"> files can help to structure a module.</w:t>
      </w:r>
    </w:p>
    <w:p w:rsidR="00743B33" w:rsidRPr="00743B33" w:rsidRDefault="00D20E06">
      <w:pPr>
        <w:ind w:left="540"/>
        <w:rPr>
          <w:rFonts w:ascii="Calibri" w:hAnsi="Calibri"/>
          <w:sz w:val="20"/>
          <w:szCs w:val="20"/>
          <w:rPrChange w:id="20980" w:author="Author">
            <w:rPr>
              <w:rFonts w:ascii="Trebuchet MS" w:hAnsi="Trebuchet MS"/>
              <w:sz w:val="20"/>
              <w:szCs w:val="20"/>
            </w:rPr>
          </w:rPrChange>
        </w:rPr>
      </w:pPr>
      <w:r>
        <w:rPr>
          <w:rFonts w:ascii="Calibri" w:hAnsi="Calibri"/>
          <w:sz w:val="20"/>
          <w:szCs w:val="20"/>
          <w:rPrChange w:id="20981" w:author="Author">
            <w:rPr>
              <w:rFonts w:ascii="Trebuchet MS" w:hAnsi="Trebuchet MS"/>
              <w:sz w:val="20"/>
              <w:szCs w:val="20"/>
            </w:rPr>
          </w:rPrChange>
        </w:rPr>
        <w:t>A linker locates only complete objects derived from a file and such an object cannot be subdivided. If more sub files exists linker can work more efficient.</w:t>
      </w:r>
    </w:p>
    <w:p w:rsidR="00743B33" w:rsidRPr="00743B33" w:rsidRDefault="00743B33">
      <w:pPr>
        <w:ind w:left="540"/>
        <w:rPr>
          <w:rFonts w:ascii="Calibri" w:hAnsi="Calibri"/>
          <w:sz w:val="20"/>
          <w:szCs w:val="20"/>
          <w:lang w:val="en-US"/>
          <w:rPrChange w:id="20982" w:author="Author">
            <w:rPr>
              <w:rFonts w:ascii="Trebuchet MS" w:hAnsi="Trebuchet MS"/>
              <w:lang w:val="en-US"/>
            </w:rPr>
          </w:rPrChange>
        </w:rPr>
      </w:pPr>
    </w:p>
    <w:p w:rsidR="00743B33" w:rsidRDefault="00D20E06">
      <w:pPr>
        <w:pStyle w:val="Heading3"/>
      </w:pPr>
      <w:bookmarkStart w:id="20983" w:name="_Toc491674263"/>
      <w:r>
        <w:t>Style_File_</w:t>
      </w:r>
      <w:r>
        <w:t>0</w:t>
      </w:r>
      <w:bookmarkEnd w:id="20949"/>
      <w:bookmarkEnd w:id="20950"/>
      <w:bookmarkEnd w:id="20951"/>
      <w:bookmarkEnd w:id="20952"/>
      <w:bookmarkEnd w:id="20953"/>
      <w:bookmarkEnd w:id="20954"/>
      <w:bookmarkEnd w:id="20955"/>
      <w:r>
        <w:t>05</w:t>
      </w:r>
      <w:bookmarkEnd w:id="20983"/>
    </w:p>
    <w:p w:rsidR="00743B33" w:rsidRPr="00743B33" w:rsidRDefault="00D20E06">
      <w:pPr>
        <w:ind w:left="540"/>
        <w:jc w:val="both"/>
        <w:rPr>
          <w:rFonts w:ascii="Calibri" w:hAnsi="Calibri"/>
          <w:b/>
          <w:sz w:val="20"/>
          <w:szCs w:val="20"/>
          <w:lang w:val="en-US"/>
          <w:rPrChange w:id="20984" w:author="Author">
            <w:rPr>
              <w:rFonts w:ascii="Trebuchet MS" w:hAnsi="Trebuchet MS"/>
              <w:b/>
              <w:lang w:val="en-US"/>
            </w:rPr>
          </w:rPrChange>
        </w:rPr>
      </w:pPr>
      <w:r>
        <w:rPr>
          <w:rFonts w:ascii="Calibri" w:hAnsi="Calibri"/>
          <w:b/>
          <w:sz w:val="20"/>
          <w:szCs w:val="20"/>
          <w:lang w:val="en-US"/>
          <w:rPrChange w:id="20985"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0986" w:author="Author">
            <w:rPr>
              <w:rFonts w:ascii="Trebuchet MS" w:hAnsi="Trebuchet MS"/>
              <w:sz w:val="20"/>
              <w:szCs w:val="20"/>
            </w:rPr>
          </w:rPrChange>
        </w:rPr>
      </w:pPr>
      <w:ins w:id="20987" w:author="Author">
        <w:r>
          <w:rPr>
            <w:rFonts w:ascii="Calibri" w:hAnsi="Calibri"/>
            <w:sz w:val="20"/>
            <w:szCs w:val="20"/>
          </w:rPr>
          <w:t xml:space="preserve">Using </w:t>
        </w:r>
      </w:ins>
      <w:del w:id="20988" w:author="Author">
        <w:r>
          <w:rPr>
            <w:rFonts w:ascii="Calibri" w:hAnsi="Calibri"/>
            <w:sz w:val="20"/>
            <w:szCs w:val="20"/>
            <w:rPrChange w:id="20989" w:author="Author">
              <w:rPr>
                <w:rFonts w:ascii="Trebuchet MS" w:hAnsi="Trebuchet MS"/>
                <w:sz w:val="20"/>
                <w:szCs w:val="20"/>
              </w:rPr>
            </w:rPrChange>
          </w:rPr>
          <w:delText>The header files</w:delText>
        </w:r>
      </w:del>
      <w:ins w:id="20990" w:author="Author">
        <w:del w:id="20991" w:author="Author">
          <w:r>
            <w:rPr>
              <w:rFonts w:ascii="Calibri" w:hAnsi="Calibri"/>
              <w:sz w:val="20"/>
              <w:szCs w:val="20"/>
            </w:rPr>
            <w:delText>N</w:delText>
          </w:r>
        </w:del>
        <w:r>
          <w:rPr>
            <w:rFonts w:ascii="Calibri" w:hAnsi="Calibri"/>
            <w:sz w:val="20"/>
            <w:szCs w:val="20"/>
          </w:rPr>
          <w:t>namespace</w:t>
        </w:r>
      </w:ins>
      <w:r>
        <w:rPr>
          <w:rFonts w:ascii="Calibri" w:hAnsi="Calibri"/>
          <w:sz w:val="20"/>
          <w:szCs w:val="20"/>
          <w:rPrChange w:id="20992" w:author="Author">
            <w:rPr>
              <w:rFonts w:ascii="Trebuchet MS" w:hAnsi="Trebuchet MS"/>
              <w:sz w:val="20"/>
              <w:szCs w:val="20"/>
            </w:rPr>
          </w:rPrChange>
        </w:rPr>
        <w:t xml:space="preserve"> should not be </w:t>
      </w:r>
      <w:del w:id="20993" w:author="Author">
        <w:r>
          <w:rPr>
            <w:rFonts w:ascii="Calibri" w:hAnsi="Calibri"/>
            <w:sz w:val="20"/>
            <w:szCs w:val="20"/>
            <w:rPrChange w:id="20994" w:author="Author">
              <w:rPr>
                <w:rFonts w:ascii="Trebuchet MS" w:hAnsi="Trebuchet MS"/>
                <w:sz w:val="20"/>
                <w:szCs w:val="20"/>
              </w:rPr>
            </w:rPrChange>
          </w:rPr>
          <w:delText xml:space="preserve">included </w:delText>
        </w:r>
      </w:del>
      <w:ins w:id="20995" w:author="Author">
        <w:r>
          <w:rPr>
            <w:rFonts w:ascii="Calibri" w:hAnsi="Calibri"/>
            <w:sz w:val="20"/>
            <w:szCs w:val="20"/>
          </w:rPr>
          <w:t>used</w:t>
        </w:r>
        <w:r>
          <w:rPr>
            <w:rFonts w:ascii="Calibri" w:hAnsi="Calibri"/>
            <w:sz w:val="20"/>
            <w:szCs w:val="20"/>
            <w:rPrChange w:id="20996" w:author="Author">
              <w:rPr>
                <w:rFonts w:ascii="Trebuchet MS" w:hAnsi="Trebuchet MS"/>
                <w:sz w:val="20"/>
                <w:szCs w:val="20"/>
              </w:rPr>
            </w:rPrChange>
          </w:rPr>
          <w:t xml:space="preserve"> </w:t>
        </w:r>
      </w:ins>
      <w:r>
        <w:rPr>
          <w:rFonts w:ascii="Calibri" w:hAnsi="Calibri"/>
          <w:sz w:val="20"/>
          <w:szCs w:val="20"/>
          <w:rPrChange w:id="20997" w:author="Author">
            <w:rPr>
              <w:rFonts w:ascii="Trebuchet MS" w:hAnsi="Trebuchet MS"/>
              <w:sz w:val="20"/>
              <w:szCs w:val="20"/>
            </w:rPr>
          </w:rPrChange>
        </w:rPr>
        <w:t xml:space="preserve">back to back. One </w:t>
      </w:r>
      <w:del w:id="20998" w:author="Author">
        <w:r>
          <w:rPr>
            <w:rFonts w:ascii="Calibri" w:hAnsi="Calibri"/>
            <w:sz w:val="20"/>
            <w:szCs w:val="20"/>
            <w:rPrChange w:id="20999" w:author="Author">
              <w:rPr>
                <w:rFonts w:ascii="Trebuchet MS" w:hAnsi="Trebuchet MS"/>
                <w:sz w:val="20"/>
                <w:szCs w:val="20"/>
              </w:rPr>
            </w:rPrChange>
          </w:rPr>
          <w:delText xml:space="preserve">header </w:delText>
        </w:r>
      </w:del>
      <w:ins w:id="21000" w:author="Author">
        <w:r>
          <w:rPr>
            <w:rFonts w:ascii="Calibri" w:hAnsi="Calibri"/>
            <w:sz w:val="20"/>
            <w:szCs w:val="20"/>
          </w:rPr>
          <w:t>source</w:t>
        </w:r>
        <w:r>
          <w:rPr>
            <w:rFonts w:ascii="Calibri" w:hAnsi="Calibri"/>
            <w:sz w:val="20"/>
            <w:szCs w:val="20"/>
            <w:rPrChange w:id="21001" w:author="Author">
              <w:rPr>
                <w:rFonts w:ascii="Trebuchet MS" w:hAnsi="Trebuchet MS"/>
                <w:sz w:val="20"/>
                <w:szCs w:val="20"/>
              </w:rPr>
            </w:rPrChange>
          </w:rPr>
          <w:t xml:space="preserve"> </w:t>
        </w:r>
      </w:ins>
      <w:r>
        <w:rPr>
          <w:rFonts w:ascii="Calibri" w:hAnsi="Calibri"/>
          <w:sz w:val="20"/>
          <w:szCs w:val="20"/>
          <w:rPrChange w:id="21002" w:author="Author">
            <w:rPr>
              <w:rFonts w:ascii="Trebuchet MS" w:hAnsi="Trebuchet MS"/>
              <w:sz w:val="20"/>
              <w:szCs w:val="20"/>
            </w:rPr>
          </w:rPrChange>
        </w:rPr>
        <w:t xml:space="preserve">file </w:t>
      </w:r>
      <w:del w:id="21003" w:author="Author">
        <w:r>
          <w:rPr>
            <w:rFonts w:ascii="Calibri" w:hAnsi="Calibri"/>
            <w:sz w:val="20"/>
            <w:szCs w:val="20"/>
            <w:rPrChange w:id="21004" w:author="Author">
              <w:rPr>
                <w:rFonts w:ascii="Trebuchet MS" w:hAnsi="Trebuchet MS"/>
                <w:sz w:val="20"/>
                <w:szCs w:val="20"/>
              </w:rPr>
            </w:rPrChange>
          </w:rPr>
          <w:delText xml:space="preserve">included </w:delText>
        </w:r>
      </w:del>
      <w:ins w:id="21005" w:author="Author">
        <w:r>
          <w:rPr>
            <w:rFonts w:ascii="Calibri" w:hAnsi="Calibri"/>
            <w:sz w:val="20"/>
            <w:szCs w:val="20"/>
          </w:rPr>
          <w:t>use n</w:t>
        </w:r>
        <w:del w:id="21006" w:author="Author">
          <w:r>
            <w:rPr>
              <w:rFonts w:ascii="Calibri" w:hAnsi="Calibri"/>
              <w:sz w:val="20"/>
              <w:szCs w:val="20"/>
            </w:rPr>
            <w:delText>ing n</w:delText>
          </w:r>
        </w:del>
        <w:r>
          <w:rPr>
            <w:rFonts w:ascii="Calibri" w:hAnsi="Calibri"/>
            <w:sz w:val="20"/>
            <w:szCs w:val="20"/>
          </w:rPr>
          <w:t>amespace of</w:t>
        </w:r>
      </w:ins>
      <w:del w:id="21007" w:author="Author">
        <w:r>
          <w:rPr>
            <w:rFonts w:ascii="Calibri" w:hAnsi="Calibri"/>
            <w:sz w:val="20"/>
            <w:szCs w:val="20"/>
            <w:rPrChange w:id="21008" w:author="Author">
              <w:rPr>
                <w:rFonts w:ascii="Trebuchet MS" w:hAnsi="Trebuchet MS"/>
                <w:sz w:val="20"/>
                <w:szCs w:val="20"/>
              </w:rPr>
            </w:rPrChange>
          </w:rPr>
          <w:delText>in</w:delText>
        </w:r>
      </w:del>
      <w:r>
        <w:rPr>
          <w:rFonts w:ascii="Calibri" w:hAnsi="Calibri"/>
          <w:sz w:val="20"/>
          <w:szCs w:val="20"/>
          <w:rPrChange w:id="21009" w:author="Author">
            <w:rPr>
              <w:rFonts w:ascii="Trebuchet MS" w:hAnsi="Trebuchet MS"/>
              <w:sz w:val="20"/>
              <w:szCs w:val="20"/>
            </w:rPr>
          </w:rPrChange>
        </w:rPr>
        <w:t xml:space="preserve"> another </w:t>
      </w:r>
      <w:del w:id="21010" w:author="Author">
        <w:r>
          <w:rPr>
            <w:rFonts w:ascii="Calibri" w:hAnsi="Calibri"/>
            <w:sz w:val="20"/>
            <w:szCs w:val="20"/>
            <w:rPrChange w:id="21011" w:author="Author">
              <w:rPr>
                <w:rFonts w:ascii="Trebuchet MS" w:hAnsi="Trebuchet MS"/>
                <w:sz w:val="20"/>
                <w:szCs w:val="20"/>
              </w:rPr>
            </w:rPrChange>
          </w:rPr>
          <w:delText xml:space="preserve">header </w:delText>
        </w:r>
      </w:del>
      <w:ins w:id="21012" w:author="Author">
        <w:r>
          <w:rPr>
            <w:rFonts w:ascii="Calibri" w:hAnsi="Calibri"/>
            <w:sz w:val="20"/>
            <w:szCs w:val="20"/>
          </w:rPr>
          <w:t>source</w:t>
        </w:r>
        <w:r>
          <w:rPr>
            <w:rFonts w:ascii="Calibri" w:hAnsi="Calibri"/>
            <w:sz w:val="20"/>
            <w:szCs w:val="20"/>
            <w:rPrChange w:id="21013" w:author="Author">
              <w:rPr>
                <w:rFonts w:ascii="Trebuchet MS" w:hAnsi="Trebuchet MS"/>
                <w:sz w:val="20"/>
                <w:szCs w:val="20"/>
              </w:rPr>
            </w:rPrChange>
          </w:rPr>
          <w:t xml:space="preserve"> </w:t>
        </w:r>
      </w:ins>
      <w:r>
        <w:rPr>
          <w:rFonts w:ascii="Calibri" w:hAnsi="Calibri"/>
          <w:sz w:val="20"/>
          <w:szCs w:val="20"/>
          <w:rPrChange w:id="21014" w:author="Author">
            <w:rPr>
              <w:rFonts w:ascii="Trebuchet MS" w:hAnsi="Trebuchet MS"/>
              <w:sz w:val="20"/>
              <w:szCs w:val="20"/>
            </w:rPr>
          </w:rPrChange>
        </w:rPr>
        <w:t xml:space="preserve">file which is </w:t>
      </w:r>
      <w:del w:id="21015" w:author="Author">
        <w:r>
          <w:rPr>
            <w:rFonts w:ascii="Calibri" w:hAnsi="Calibri"/>
            <w:sz w:val="20"/>
            <w:szCs w:val="20"/>
            <w:rPrChange w:id="21016" w:author="Author">
              <w:rPr>
                <w:rFonts w:ascii="Trebuchet MS" w:hAnsi="Trebuchet MS"/>
                <w:sz w:val="20"/>
                <w:szCs w:val="20"/>
              </w:rPr>
            </w:rPrChange>
          </w:rPr>
          <w:delText xml:space="preserve">included </w:delText>
        </w:r>
      </w:del>
      <w:ins w:id="21017" w:author="Author">
        <w:r>
          <w:rPr>
            <w:rFonts w:ascii="Calibri" w:hAnsi="Calibri"/>
            <w:sz w:val="20"/>
            <w:szCs w:val="20"/>
          </w:rPr>
          <w:t>used</w:t>
        </w:r>
        <w:r>
          <w:rPr>
            <w:rFonts w:ascii="Calibri" w:hAnsi="Calibri"/>
            <w:sz w:val="20"/>
            <w:szCs w:val="20"/>
            <w:rPrChange w:id="21018" w:author="Author">
              <w:rPr>
                <w:rFonts w:ascii="Trebuchet MS" w:hAnsi="Trebuchet MS"/>
                <w:sz w:val="20"/>
                <w:szCs w:val="20"/>
              </w:rPr>
            </w:rPrChange>
          </w:rPr>
          <w:t xml:space="preserve"> </w:t>
        </w:r>
      </w:ins>
      <w:r>
        <w:rPr>
          <w:rFonts w:ascii="Calibri" w:hAnsi="Calibri"/>
          <w:sz w:val="20"/>
          <w:szCs w:val="20"/>
          <w:rPrChange w:id="21019" w:author="Author">
            <w:rPr>
              <w:rFonts w:ascii="Trebuchet MS" w:hAnsi="Trebuchet MS"/>
              <w:sz w:val="20"/>
              <w:szCs w:val="20"/>
            </w:rPr>
          </w:rPrChange>
        </w:rPr>
        <w:t xml:space="preserve">back in the first </w:t>
      </w:r>
      <w:del w:id="21020" w:author="Author">
        <w:r>
          <w:rPr>
            <w:rFonts w:ascii="Calibri" w:hAnsi="Calibri"/>
            <w:sz w:val="20"/>
            <w:szCs w:val="20"/>
            <w:rPrChange w:id="21021" w:author="Author">
              <w:rPr>
                <w:rFonts w:ascii="Trebuchet MS" w:hAnsi="Trebuchet MS"/>
                <w:sz w:val="20"/>
                <w:szCs w:val="20"/>
              </w:rPr>
            </w:rPrChange>
          </w:rPr>
          <w:delText xml:space="preserve">header </w:delText>
        </w:r>
      </w:del>
      <w:ins w:id="21022" w:author="Author">
        <w:r>
          <w:rPr>
            <w:rFonts w:ascii="Calibri" w:hAnsi="Calibri"/>
            <w:sz w:val="20"/>
            <w:szCs w:val="20"/>
          </w:rPr>
          <w:t>source</w:t>
        </w:r>
        <w:r>
          <w:rPr>
            <w:rFonts w:ascii="Calibri" w:hAnsi="Calibri"/>
            <w:sz w:val="20"/>
            <w:szCs w:val="20"/>
            <w:rPrChange w:id="21023" w:author="Author">
              <w:rPr>
                <w:rFonts w:ascii="Trebuchet MS" w:hAnsi="Trebuchet MS"/>
                <w:sz w:val="20"/>
                <w:szCs w:val="20"/>
              </w:rPr>
            </w:rPrChange>
          </w:rPr>
          <w:t xml:space="preserve"> </w:t>
        </w:r>
      </w:ins>
      <w:r>
        <w:rPr>
          <w:rFonts w:ascii="Calibri" w:hAnsi="Calibri"/>
          <w:sz w:val="20"/>
          <w:szCs w:val="20"/>
          <w:rPrChange w:id="21024" w:author="Author">
            <w:rPr>
              <w:rFonts w:ascii="Trebuchet MS" w:hAnsi="Trebuchet MS"/>
              <w:sz w:val="20"/>
              <w:szCs w:val="20"/>
            </w:rPr>
          </w:rPrChange>
        </w:rPr>
        <w:t>file.</w:t>
      </w:r>
    </w:p>
    <w:p w:rsidR="00743B33" w:rsidRPr="00743B33" w:rsidRDefault="00743B33">
      <w:pPr>
        <w:ind w:left="540"/>
        <w:jc w:val="both"/>
        <w:rPr>
          <w:rFonts w:ascii="Calibri" w:hAnsi="Calibri" w:cs="Arial"/>
          <w:color w:val="000000"/>
          <w:sz w:val="20"/>
          <w:szCs w:val="20"/>
          <w:rPrChange w:id="21025" w:author="Author">
            <w:rPr>
              <w:rFonts w:ascii="Trebuchet MS" w:hAnsi="Trebuchet MS" w:cs="Arial"/>
              <w:color w:val="000000"/>
            </w:rPr>
          </w:rPrChange>
        </w:rPr>
      </w:pPr>
    </w:p>
    <w:p w:rsidR="00743B33" w:rsidRPr="00743B33" w:rsidRDefault="00D20E06">
      <w:pPr>
        <w:ind w:left="540"/>
        <w:jc w:val="both"/>
        <w:rPr>
          <w:rFonts w:ascii="Calibri" w:hAnsi="Calibri"/>
          <w:b/>
          <w:sz w:val="20"/>
          <w:szCs w:val="20"/>
          <w:lang w:val="en-US"/>
          <w:rPrChange w:id="21026" w:author="Author">
            <w:rPr>
              <w:rFonts w:ascii="Trebuchet MS" w:hAnsi="Trebuchet MS"/>
              <w:b/>
              <w:lang w:val="en-US"/>
            </w:rPr>
          </w:rPrChange>
        </w:rPr>
      </w:pPr>
      <w:r>
        <w:rPr>
          <w:rFonts w:ascii="Calibri" w:hAnsi="Calibri"/>
          <w:b/>
          <w:sz w:val="20"/>
          <w:szCs w:val="20"/>
          <w:lang w:val="en-US"/>
          <w:rPrChange w:id="21027" w:author="Author">
            <w:rPr>
              <w:rFonts w:ascii="Trebuchet MS" w:hAnsi="Trebuchet MS"/>
              <w:b/>
              <w:lang w:val="en-US"/>
            </w:rPr>
          </w:rPrChange>
        </w:rPr>
        <w:t>Example:</w:t>
      </w:r>
    </w:p>
    <w:p w:rsidR="00743B33" w:rsidRPr="00743B33" w:rsidRDefault="00D20E06">
      <w:pPr>
        <w:ind w:left="540"/>
        <w:jc w:val="both"/>
        <w:rPr>
          <w:rFonts w:ascii="Calibri" w:hAnsi="Calibri"/>
          <w:sz w:val="20"/>
          <w:szCs w:val="20"/>
          <w:rPrChange w:id="21028" w:author="Author">
            <w:rPr>
              <w:rFonts w:ascii="Trebuchet MS" w:hAnsi="Trebuchet MS"/>
              <w:sz w:val="20"/>
              <w:szCs w:val="20"/>
            </w:rPr>
          </w:rPrChange>
        </w:rPr>
      </w:pPr>
      <w:r>
        <w:rPr>
          <w:rFonts w:ascii="Calibri" w:hAnsi="Calibri"/>
          <w:sz w:val="20"/>
          <w:szCs w:val="20"/>
          <w:rPrChange w:id="21029" w:author="Author">
            <w:rPr>
              <w:rFonts w:ascii="Trebuchet MS" w:hAnsi="Trebuchet MS"/>
              <w:sz w:val="20"/>
              <w:szCs w:val="20"/>
            </w:rPr>
          </w:rPrChange>
        </w:rPr>
        <w:t>Not required</w:t>
      </w:r>
    </w:p>
    <w:p w:rsidR="00743B33" w:rsidRPr="00743B33" w:rsidRDefault="00743B33">
      <w:pPr>
        <w:ind w:left="540"/>
        <w:jc w:val="both"/>
        <w:rPr>
          <w:rFonts w:ascii="Calibri" w:hAnsi="Calibri"/>
          <w:sz w:val="20"/>
          <w:szCs w:val="20"/>
          <w:lang w:val="en-US"/>
          <w:rPrChange w:id="21030"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1031" w:author="Author">
            <w:rPr>
              <w:rFonts w:ascii="Trebuchet MS" w:hAnsi="Trebuchet MS"/>
              <w:b/>
              <w:lang w:val="en-US"/>
            </w:rPr>
          </w:rPrChange>
        </w:rPr>
      </w:pPr>
      <w:r>
        <w:rPr>
          <w:rFonts w:ascii="Calibri" w:hAnsi="Calibri"/>
          <w:b/>
          <w:sz w:val="20"/>
          <w:szCs w:val="20"/>
          <w:lang w:val="en-US"/>
          <w:rPrChange w:id="21032" w:author="Author">
            <w:rPr>
              <w:rFonts w:ascii="Trebuchet MS" w:hAnsi="Trebuchet MS"/>
              <w:b/>
              <w:lang w:val="en-US"/>
            </w:rPr>
          </w:rPrChange>
        </w:rPr>
        <w:t>Rationale:</w:t>
      </w:r>
    </w:p>
    <w:p w:rsidR="00743B33" w:rsidRPr="00743B33" w:rsidRDefault="00D20E06">
      <w:pPr>
        <w:ind w:left="540"/>
        <w:jc w:val="both"/>
        <w:rPr>
          <w:rFonts w:ascii="Calibri" w:hAnsi="Calibri"/>
          <w:sz w:val="20"/>
          <w:szCs w:val="20"/>
          <w:rPrChange w:id="21033" w:author="Author">
            <w:rPr>
              <w:rFonts w:ascii="Trebuchet MS" w:hAnsi="Trebuchet MS"/>
              <w:sz w:val="20"/>
              <w:szCs w:val="20"/>
            </w:rPr>
          </w:rPrChange>
        </w:rPr>
      </w:pPr>
      <w:r>
        <w:rPr>
          <w:rFonts w:ascii="Calibri" w:hAnsi="Calibri"/>
          <w:sz w:val="20"/>
          <w:szCs w:val="20"/>
          <w:rPrChange w:id="21034" w:author="Author">
            <w:rPr>
              <w:rFonts w:ascii="Trebuchet MS" w:hAnsi="Trebuchet MS"/>
              <w:sz w:val="20"/>
              <w:szCs w:val="20"/>
            </w:rPr>
          </w:rPrChange>
        </w:rPr>
        <w:t>Not required</w:t>
      </w:r>
    </w:p>
    <w:p w:rsidR="00743B33" w:rsidRPr="00743B33" w:rsidRDefault="00743B33">
      <w:pPr>
        <w:ind w:left="540"/>
        <w:jc w:val="both"/>
        <w:rPr>
          <w:rFonts w:ascii="Calibri" w:hAnsi="Calibri"/>
          <w:sz w:val="20"/>
          <w:szCs w:val="20"/>
          <w:lang w:val="en-US"/>
          <w:rPrChange w:id="21035" w:author="Author">
            <w:rPr>
              <w:rFonts w:ascii="Trebuchet MS" w:hAnsi="Trebuchet MS"/>
              <w:lang w:val="en-US"/>
            </w:rPr>
          </w:rPrChange>
        </w:rPr>
      </w:pPr>
    </w:p>
    <w:p w:rsidR="00743B33" w:rsidRDefault="00D20E06" w:rsidP="00743B33">
      <w:pPr>
        <w:pStyle w:val="Heading3"/>
        <w:pPrChange w:id="21036" w:author="Author">
          <w:pPr>
            <w:pStyle w:val="Heading3"/>
            <w:jc w:val="left"/>
          </w:pPr>
        </w:pPrChange>
      </w:pPr>
      <w:bookmarkStart w:id="21037" w:name="_Toc447557698"/>
      <w:bookmarkStart w:id="21038" w:name="_Toc491674264"/>
      <w:bookmarkStart w:id="21039" w:name="_Toc294795186"/>
      <w:bookmarkStart w:id="21040" w:name="_Toc301956895"/>
      <w:bookmarkStart w:id="21041" w:name="_Toc301960023"/>
      <w:bookmarkStart w:id="21042" w:name="_Toc301960497"/>
      <w:bookmarkStart w:id="21043" w:name="_Toc301960659"/>
      <w:bookmarkStart w:id="21044" w:name="_Toc409602464"/>
      <w:bookmarkStart w:id="21045" w:name="_Toc430267125"/>
      <w:r>
        <w:t>Style_File_00</w:t>
      </w:r>
      <w:bookmarkEnd w:id="21037"/>
      <w:r>
        <w:t>6</w:t>
      </w:r>
      <w:bookmarkEnd w:id="21038"/>
    </w:p>
    <w:p w:rsidR="00743B33" w:rsidRPr="00743B33" w:rsidRDefault="00D20E06">
      <w:pPr>
        <w:ind w:left="540"/>
        <w:rPr>
          <w:del w:id="21046" w:author="Author"/>
          <w:rFonts w:ascii="Calibri" w:hAnsi="Calibri"/>
          <w:sz w:val="20"/>
          <w:szCs w:val="20"/>
          <w:lang w:val="en-US"/>
          <w:rPrChange w:id="21047" w:author="Author">
            <w:rPr>
              <w:del w:id="21048" w:author="Author"/>
              <w:rFonts w:ascii="Trebuchet MS" w:hAnsi="Trebuchet MS"/>
              <w:b/>
              <w:lang w:val="en-US"/>
            </w:rPr>
          </w:rPrChange>
        </w:rPr>
      </w:pPr>
      <w:del w:id="21049" w:author="Author">
        <w:r>
          <w:rPr>
            <w:rFonts w:ascii="Calibri" w:hAnsi="Calibri"/>
            <w:sz w:val="20"/>
            <w:szCs w:val="20"/>
            <w:lang w:val="en-US"/>
            <w:rPrChange w:id="21050" w:author="Author">
              <w:rPr>
                <w:rFonts w:ascii="Trebuchet MS" w:hAnsi="Trebuchet MS"/>
                <w:b/>
                <w:lang w:val="en-US"/>
              </w:rPr>
            </w:rPrChange>
          </w:rPr>
          <w:delText>Rule:</w:delText>
        </w:r>
      </w:del>
    </w:p>
    <w:p w:rsidR="00743B33" w:rsidRPr="00743B33" w:rsidRDefault="00D20E06">
      <w:pPr>
        <w:ind w:left="540"/>
        <w:rPr>
          <w:del w:id="21051" w:author="Author"/>
          <w:rFonts w:ascii="Calibri" w:hAnsi="Calibri"/>
          <w:sz w:val="20"/>
          <w:szCs w:val="20"/>
          <w:rPrChange w:id="21052" w:author="Author">
            <w:rPr>
              <w:del w:id="21053" w:author="Author"/>
              <w:rFonts w:ascii="Trebuchet MS" w:hAnsi="Trebuchet MS"/>
              <w:sz w:val="20"/>
              <w:szCs w:val="20"/>
            </w:rPr>
          </w:rPrChange>
        </w:rPr>
      </w:pPr>
      <w:del w:id="21054" w:author="Author">
        <w:r>
          <w:rPr>
            <w:rFonts w:ascii="Calibri" w:hAnsi="Calibri"/>
            <w:sz w:val="20"/>
            <w:szCs w:val="20"/>
            <w:rPrChange w:id="21055" w:author="Author">
              <w:rPr>
                <w:rFonts w:ascii="Trebuchet MS" w:hAnsi="Trebuchet MS"/>
                <w:sz w:val="20"/>
                <w:szCs w:val="20"/>
              </w:rPr>
            </w:rPrChange>
          </w:rPr>
          <w:delText>A ".c" file shall not be included in another file: it shall be compiled and provided as an object module.</w:delText>
        </w:r>
      </w:del>
    </w:p>
    <w:p w:rsidR="00743B33" w:rsidRPr="00743B33" w:rsidRDefault="00743B33">
      <w:pPr>
        <w:ind w:left="540"/>
        <w:rPr>
          <w:del w:id="21056" w:author="Author"/>
          <w:rFonts w:ascii="Calibri" w:hAnsi="Calibri" w:cs="Arial"/>
          <w:color w:val="000000"/>
          <w:sz w:val="20"/>
          <w:szCs w:val="20"/>
          <w:rPrChange w:id="21057" w:author="Author">
            <w:rPr>
              <w:del w:id="21058" w:author="Author"/>
              <w:rFonts w:ascii="Trebuchet MS" w:hAnsi="Trebuchet MS" w:cs="Arial"/>
              <w:color w:val="000000"/>
            </w:rPr>
          </w:rPrChange>
        </w:rPr>
      </w:pPr>
    </w:p>
    <w:p w:rsidR="00743B33" w:rsidRPr="00743B33" w:rsidRDefault="00D20E06">
      <w:pPr>
        <w:ind w:left="540"/>
        <w:rPr>
          <w:del w:id="21059" w:author="Author"/>
          <w:rFonts w:ascii="Calibri" w:hAnsi="Calibri"/>
          <w:sz w:val="20"/>
          <w:szCs w:val="20"/>
          <w:lang w:val="en-US"/>
          <w:rPrChange w:id="21060" w:author="Author">
            <w:rPr>
              <w:del w:id="21061" w:author="Author"/>
              <w:rFonts w:ascii="Trebuchet MS" w:hAnsi="Trebuchet MS"/>
              <w:b/>
              <w:lang w:val="en-US"/>
            </w:rPr>
          </w:rPrChange>
        </w:rPr>
      </w:pPr>
      <w:del w:id="21062" w:author="Author">
        <w:r>
          <w:rPr>
            <w:rFonts w:ascii="Calibri" w:hAnsi="Calibri"/>
            <w:sz w:val="20"/>
            <w:szCs w:val="20"/>
            <w:lang w:val="en-US"/>
            <w:rPrChange w:id="21063" w:author="Author">
              <w:rPr>
                <w:rFonts w:ascii="Trebuchet MS" w:hAnsi="Trebuchet MS"/>
                <w:b/>
                <w:lang w:val="en-US"/>
              </w:rPr>
            </w:rPrChange>
          </w:rPr>
          <w:delText>Example:</w:delText>
        </w:r>
      </w:del>
    </w:p>
    <w:p w:rsidR="00743B33" w:rsidRPr="00743B33" w:rsidRDefault="00D20E06">
      <w:pPr>
        <w:ind w:left="540"/>
        <w:rPr>
          <w:del w:id="21064" w:author="Author"/>
          <w:rFonts w:ascii="Calibri" w:hAnsi="Calibri"/>
          <w:sz w:val="20"/>
          <w:szCs w:val="20"/>
          <w:rPrChange w:id="21065" w:author="Author">
            <w:rPr>
              <w:del w:id="21066" w:author="Author"/>
              <w:rFonts w:ascii="Trebuchet MS" w:hAnsi="Trebuchet MS"/>
              <w:sz w:val="20"/>
              <w:szCs w:val="20"/>
            </w:rPr>
          </w:rPrChange>
        </w:rPr>
      </w:pPr>
      <w:del w:id="21067" w:author="Author">
        <w:r>
          <w:rPr>
            <w:rFonts w:ascii="Calibri" w:hAnsi="Calibri"/>
            <w:sz w:val="20"/>
            <w:szCs w:val="20"/>
            <w:rPrChange w:id="21068" w:author="Author">
              <w:rPr>
                <w:rFonts w:ascii="Trebuchet MS" w:hAnsi="Trebuchet MS"/>
                <w:sz w:val="20"/>
                <w:szCs w:val="20"/>
              </w:rPr>
            </w:rPrChange>
          </w:rPr>
          <w:delText>Not required</w:delText>
        </w:r>
      </w:del>
    </w:p>
    <w:p w:rsidR="00743B33" w:rsidRPr="00743B33" w:rsidRDefault="00743B33">
      <w:pPr>
        <w:ind w:left="540"/>
        <w:rPr>
          <w:del w:id="21069" w:author="Author"/>
          <w:rFonts w:ascii="Calibri" w:hAnsi="Calibri"/>
          <w:sz w:val="20"/>
          <w:szCs w:val="20"/>
          <w:lang w:val="en-US"/>
          <w:rPrChange w:id="21070" w:author="Author">
            <w:rPr>
              <w:del w:id="21071" w:author="Author"/>
              <w:rFonts w:ascii="Trebuchet MS" w:hAnsi="Trebuchet MS"/>
              <w:lang w:val="en-US"/>
            </w:rPr>
          </w:rPrChange>
        </w:rPr>
      </w:pPr>
    </w:p>
    <w:p w:rsidR="00743B33" w:rsidRPr="00743B33" w:rsidRDefault="00D20E06">
      <w:pPr>
        <w:ind w:left="540"/>
        <w:rPr>
          <w:del w:id="21072" w:author="Author"/>
          <w:rFonts w:ascii="Calibri" w:hAnsi="Calibri"/>
          <w:sz w:val="20"/>
          <w:szCs w:val="20"/>
          <w:lang w:val="en-US"/>
          <w:rPrChange w:id="21073" w:author="Author">
            <w:rPr>
              <w:del w:id="21074" w:author="Author"/>
              <w:rFonts w:ascii="Trebuchet MS" w:hAnsi="Trebuchet MS"/>
              <w:b/>
              <w:lang w:val="en-US"/>
            </w:rPr>
          </w:rPrChange>
        </w:rPr>
      </w:pPr>
      <w:del w:id="21075" w:author="Author">
        <w:r>
          <w:rPr>
            <w:rFonts w:ascii="Calibri" w:hAnsi="Calibri"/>
            <w:sz w:val="20"/>
            <w:szCs w:val="20"/>
            <w:lang w:val="en-US"/>
            <w:rPrChange w:id="21076" w:author="Author">
              <w:rPr>
                <w:rFonts w:ascii="Trebuchet MS" w:hAnsi="Trebuchet MS"/>
                <w:b/>
                <w:lang w:val="en-US"/>
              </w:rPr>
            </w:rPrChange>
          </w:rPr>
          <w:delText>Rationale:</w:delText>
        </w:r>
      </w:del>
    </w:p>
    <w:p w:rsidR="00743B33" w:rsidRPr="00743B33" w:rsidRDefault="00D20E06">
      <w:pPr>
        <w:ind w:left="540"/>
        <w:rPr>
          <w:rFonts w:ascii="Calibri" w:hAnsi="Calibri"/>
          <w:sz w:val="20"/>
          <w:szCs w:val="20"/>
          <w:rPrChange w:id="21077" w:author="Author">
            <w:rPr>
              <w:rFonts w:ascii="Trebuchet MS" w:hAnsi="Trebuchet MS"/>
              <w:sz w:val="20"/>
              <w:szCs w:val="20"/>
            </w:rPr>
          </w:rPrChange>
        </w:rPr>
      </w:pPr>
      <w:del w:id="21078" w:author="Author">
        <w:r>
          <w:rPr>
            <w:rFonts w:ascii="Calibri" w:hAnsi="Calibri"/>
            <w:sz w:val="20"/>
            <w:szCs w:val="20"/>
            <w:rPrChange w:id="21079" w:author="Author">
              <w:rPr>
                <w:rFonts w:ascii="Trebuchet MS" w:hAnsi="Trebuchet MS"/>
                <w:sz w:val="20"/>
                <w:szCs w:val="20"/>
              </w:rPr>
            </w:rPrChange>
          </w:rPr>
          <w:delText>Reduce include effort</w:delText>
        </w:r>
      </w:del>
      <w:ins w:id="21080" w:author="Author">
        <w:del w:id="21081" w:author="Author">
          <w:r>
            <w:rPr>
              <w:rFonts w:ascii="Calibri" w:hAnsi="Calibri"/>
              <w:sz w:val="20"/>
              <w:szCs w:val="20"/>
              <w:lang w:val="en-US"/>
              <w:rPrChange w:id="21082"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1083" w:author="Author">
              <w:rPr>
                <w:rFonts w:ascii="Calibri" w:hAnsi="Calibri"/>
                <w:b/>
                <w:sz w:val="20"/>
                <w:szCs w:val="20"/>
                <w:lang w:val="en-US"/>
              </w:rPr>
            </w:rPrChange>
          </w:rPr>
          <w:t>.</w:t>
        </w:r>
      </w:ins>
    </w:p>
    <w:p w:rsidR="00743B33" w:rsidRPr="00743B33" w:rsidRDefault="00743B33">
      <w:pPr>
        <w:ind w:firstLine="540"/>
        <w:rPr>
          <w:rFonts w:ascii="Calibri" w:hAnsi="Calibri"/>
          <w:sz w:val="20"/>
          <w:szCs w:val="20"/>
          <w:lang w:val="en-US"/>
          <w:rPrChange w:id="21084" w:author="Author">
            <w:rPr>
              <w:lang w:val="en-US"/>
            </w:rPr>
          </w:rPrChange>
        </w:rPr>
      </w:pPr>
    </w:p>
    <w:p w:rsidR="00743B33" w:rsidRDefault="00D20E06">
      <w:pPr>
        <w:pStyle w:val="Heading2"/>
      </w:pPr>
      <w:bookmarkStart w:id="21085" w:name="_Toc491674265"/>
      <w:r>
        <w:lastRenderedPageBreak/>
        <w:t>Comments</w:t>
      </w:r>
      <w:bookmarkEnd w:id="21039"/>
      <w:bookmarkEnd w:id="21040"/>
      <w:bookmarkEnd w:id="21041"/>
      <w:bookmarkEnd w:id="21042"/>
      <w:bookmarkEnd w:id="21043"/>
      <w:bookmarkEnd w:id="21044"/>
      <w:bookmarkEnd w:id="21045"/>
      <w:bookmarkEnd w:id="21085"/>
    </w:p>
    <w:p w:rsidR="00743B33" w:rsidRDefault="00D20E06">
      <w:pPr>
        <w:pStyle w:val="Heading3"/>
      </w:pPr>
      <w:bookmarkStart w:id="21086" w:name="_Toc266886143"/>
      <w:bookmarkStart w:id="21087" w:name="_Toc266960556"/>
      <w:bookmarkStart w:id="21088" w:name="_Toc267163464"/>
      <w:bookmarkStart w:id="21089" w:name="_Toc267163824"/>
      <w:bookmarkStart w:id="21090" w:name="_Toc267251409"/>
      <w:bookmarkStart w:id="21091" w:name="_Toc266886144"/>
      <w:bookmarkStart w:id="21092" w:name="_Toc266960557"/>
      <w:bookmarkStart w:id="21093" w:name="_Toc267163465"/>
      <w:bookmarkStart w:id="21094" w:name="_Toc267163825"/>
      <w:bookmarkStart w:id="21095" w:name="_Toc267251410"/>
      <w:bookmarkStart w:id="21096" w:name="_Toc266886146"/>
      <w:bookmarkStart w:id="21097" w:name="_Toc266960559"/>
      <w:bookmarkStart w:id="21098" w:name="_Toc267163467"/>
      <w:bookmarkStart w:id="21099" w:name="_Toc267163827"/>
      <w:bookmarkStart w:id="21100" w:name="_Toc267251412"/>
      <w:bookmarkStart w:id="21101" w:name="_Toc266886148"/>
      <w:bookmarkStart w:id="21102" w:name="_Toc266960561"/>
      <w:bookmarkStart w:id="21103" w:name="_Toc267163469"/>
      <w:bookmarkStart w:id="21104" w:name="_Toc267163829"/>
      <w:bookmarkStart w:id="21105" w:name="_Toc267251414"/>
      <w:bookmarkStart w:id="21106" w:name="_Toc266886150"/>
      <w:bookmarkStart w:id="21107" w:name="_Toc266960563"/>
      <w:bookmarkStart w:id="21108" w:name="_Toc267163471"/>
      <w:bookmarkStart w:id="21109" w:name="_Toc267163831"/>
      <w:bookmarkStart w:id="21110" w:name="_Toc267251416"/>
      <w:bookmarkStart w:id="21111" w:name="_Toc266886151"/>
      <w:bookmarkStart w:id="21112" w:name="_Toc266960564"/>
      <w:bookmarkStart w:id="21113" w:name="_Toc267163472"/>
      <w:bookmarkStart w:id="21114" w:name="_Toc267163832"/>
      <w:bookmarkStart w:id="21115" w:name="_Toc267251417"/>
      <w:bookmarkStart w:id="21116" w:name="_Toc266960565"/>
      <w:bookmarkStart w:id="21117" w:name="_Toc267163473"/>
      <w:bookmarkStart w:id="21118" w:name="_Toc267163833"/>
      <w:bookmarkStart w:id="21119" w:name="_Toc267251418"/>
      <w:bookmarkStart w:id="21120" w:name="_Toc294795187"/>
      <w:bookmarkStart w:id="21121" w:name="_Toc301956896"/>
      <w:bookmarkStart w:id="21122" w:name="_Toc301960024"/>
      <w:bookmarkStart w:id="21123" w:name="_Toc301960498"/>
      <w:bookmarkStart w:id="21124" w:name="_Toc301960660"/>
      <w:bookmarkStart w:id="21125" w:name="_Toc409602465"/>
      <w:bookmarkStart w:id="21126" w:name="_Toc430267126"/>
      <w:bookmarkStart w:id="21127" w:name="_Toc491674266"/>
      <w:bookmarkEnd w:id="21086"/>
      <w:bookmarkEnd w:id="21087"/>
      <w:bookmarkEnd w:id="21088"/>
      <w:bookmarkEnd w:id="21089"/>
      <w:bookmarkEnd w:id="21090"/>
      <w:bookmarkEnd w:id="21091"/>
      <w:bookmarkEnd w:id="21092"/>
      <w:bookmarkEnd w:id="21093"/>
      <w:bookmarkEnd w:id="21094"/>
      <w:bookmarkEnd w:id="21095"/>
      <w:bookmarkEnd w:id="21096"/>
      <w:bookmarkEnd w:id="21097"/>
      <w:bookmarkEnd w:id="21098"/>
      <w:bookmarkEnd w:id="21099"/>
      <w:bookmarkEnd w:id="21100"/>
      <w:bookmarkEnd w:id="21101"/>
      <w:bookmarkEnd w:id="21102"/>
      <w:bookmarkEnd w:id="21103"/>
      <w:bookmarkEnd w:id="21104"/>
      <w:bookmarkEnd w:id="21105"/>
      <w:bookmarkEnd w:id="21106"/>
      <w:bookmarkEnd w:id="21107"/>
      <w:bookmarkEnd w:id="21108"/>
      <w:bookmarkEnd w:id="21109"/>
      <w:bookmarkEnd w:id="21110"/>
      <w:bookmarkEnd w:id="21111"/>
      <w:bookmarkEnd w:id="21112"/>
      <w:bookmarkEnd w:id="21113"/>
      <w:bookmarkEnd w:id="21114"/>
      <w:bookmarkEnd w:id="21115"/>
      <w:bookmarkEnd w:id="21116"/>
      <w:bookmarkEnd w:id="21117"/>
      <w:bookmarkEnd w:id="21118"/>
      <w:bookmarkEnd w:id="21119"/>
      <w:r>
        <w:t>Style_Comment_001</w:t>
      </w:r>
      <w:bookmarkEnd w:id="21120"/>
      <w:bookmarkEnd w:id="21121"/>
      <w:bookmarkEnd w:id="21122"/>
      <w:bookmarkEnd w:id="21123"/>
      <w:bookmarkEnd w:id="21124"/>
      <w:bookmarkEnd w:id="21125"/>
      <w:r>
        <w:t xml:space="preserve"> ([1] Clause 5.4.7 - table 1 - 1g)</w:t>
      </w:r>
      <w:bookmarkEnd w:id="21126"/>
      <w:bookmarkEnd w:id="21127"/>
    </w:p>
    <w:p w:rsidR="00743B33" w:rsidRPr="00743B33" w:rsidRDefault="00D20E06">
      <w:pPr>
        <w:ind w:left="540"/>
        <w:jc w:val="both"/>
        <w:rPr>
          <w:rFonts w:ascii="Calibri" w:hAnsi="Calibri"/>
          <w:b/>
          <w:sz w:val="20"/>
          <w:szCs w:val="20"/>
          <w:lang w:val="en-US"/>
          <w:rPrChange w:id="21128" w:author="Author">
            <w:rPr>
              <w:rFonts w:ascii="Trebuchet MS" w:hAnsi="Trebuchet MS"/>
              <w:b/>
              <w:lang w:val="en-US"/>
            </w:rPr>
          </w:rPrChange>
        </w:rPr>
      </w:pPr>
      <w:r>
        <w:rPr>
          <w:rFonts w:ascii="Calibri" w:hAnsi="Calibri"/>
          <w:b/>
          <w:sz w:val="20"/>
          <w:szCs w:val="20"/>
          <w:lang w:val="en-US"/>
          <w:rPrChange w:id="21129"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1130" w:author="Author">
            <w:rPr>
              <w:rFonts w:ascii="Trebuchet MS" w:hAnsi="Trebuchet MS"/>
              <w:sz w:val="20"/>
              <w:szCs w:val="20"/>
            </w:rPr>
          </w:rPrChange>
        </w:rPr>
      </w:pPr>
      <w:r>
        <w:rPr>
          <w:rFonts w:ascii="Calibri" w:hAnsi="Calibri"/>
          <w:sz w:val="20"/>
          <w:szCs w:val="20"/>
          <w:rPrChange w:id="21131" w:author="Author">
            <w:rPr>
              <w:rFonts w:ascii="Trebuchet MS" w:hAnsi="Trebuchet MS"/>
              <w:sz w:val="20"/>
              <w:szCs w:val="20"/>
            </w:rPr>
          </w:rPrChange>
        </w:rPr>
        <w:t>Multi-line comment blocks shall have the opening and closing character sequences in separate lines. There shall not be anything else on these lines, but optional star frames.</w:t>
      </w:r>
    </w:p>
    <w:p w:rsidR="00743B33" w:rsidRPr="00743B33" w:rsidRDefault="00743B33">
      <w:pPr>
        <w:ind w:left="540"/>
        <w:jc w:val="both"/>
        <w:rPr>
          <w:rFonts w:ascii="Calibri" w:hAnsi="Calibri"/>
          <w:b/>
          <w:sz w:val="20"/>
          <w:szCs w:val="20"/>
          <w:lang w:val="en-US"/>
          <w:rPrChange w:id="21132"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1133" w:author="Author">
            <w:rPr>
              <w:rFonts w:ascii="Trebuchet MS" w:hAnsi="Trebuchet MS"/>
              <w:b/>
              <w:lang w:val="en-US"/>
            </w:rPr>
          </w:rPrChange>
        </w:rPr>
      </w:pPr>
      <w:r>
        <w:rPr>
          <w:rFonts w:ascii="Calibri" w:hAnsi="Calibri"/>
          <w:b/>
          <w:sz w:val="20"/>
          <w:szCs w:val="20"/>
          <w:lang w:val="en-US"/>
          <w:rPrChange w:id="21134" w:author="Author">
            <w:rPr>
              <w:rFonts w:ascii="Trebuchet MS" w:hAnsi="Trebuchet MS"/>
              <w:b/>
              <w:lang w:val="en-US"/>
            </w:rPr>
          </w:rPrChange>
        </w:rPr>
        <w:t>Example:</w:t>
      </w:r>
    </w:p>
    <w:p w:rsidR="00743B33" w:rsidRPr="00743B33" w:rsidRDefault="00D20E06">
      <w:pPr>
        <w:ind w:left="540"/>
        <w:jc w:val="both"/>
        <w:rPr>
          <w:rFonts w:ascii="Calibri" w:hAnsi="Calibri" w:cs="Courier New"/>
          <w:sz w:val="20"/>
          <w:szCs w:val="20"/>
          <w:rPrChange w:id="21135" w:author="Author">
            <w:rPr>
              <w:rFonts w:ascii="Courier New" w:hAnsi="Courier New" w:cs="Courier New"/>
              <w:sz w:val="20"/>
              <w:szCs w:val="20"/>
            </w:rPr>
          </w:rPrChange>
        </w:rPr>
      </w:pPr>
      <w:del w:id="21136" w:author="Author">
        <w:r>
          <w:rPr>
            <w:rFonts w:ascii="Calibri" w:hAnsi="Calibri" w:cs="Courier New"/>
            <w:sz w:val="20"/>
            <w:szCs w:val="20"/>
            <w:rPrChange w:id="21137" w:author="Author">
              <w:rPr>
                <w:rFonts w:ascii="Courier New" w:hAnsi="Courier New" w:cs="Courier New"/>
                <w:sz w:val="20"/>
                <w:szCs w:val="20"/>
              </w:rPr>
            </w:rPrChange>
          </w:rPr>
          <w:delText>/*</w:delText>
        </w:r>
      </w:del>
      <w:ins w:id="21138" w:author="Author">
        <w:r>
          <w:rPr>
            <w:rFonts w:ascii="Calibri" w:hAnsi="Calibri" w:cs="Courier New"/>
            <w:sz w:val="20"/>
            <w:szCs w:val="20"/>
          </w:rPr>
          <w:t>//</w:t>
        </w:r>
      </w:ins>
    </w:p>
    <w:p w:rsidR="00743B33" w:rsidRPr="00743B33" w:rsidRDefault="00D20E06">
      <w:pPr>
        <w:ind w:left="540"/>
        <w:jc w:val="both"/>
        <w:rPr>
          <w:rFonts w:ascii="Calibri" w:hAnsi="Calibri" w:cs="Courier New"/>
          <w:sz w:val="20"/>
          <w:szCs w:val="20"/>
          <w:rPrChange w:id="21139" w:author="Author">
            <w:rPr>
              <w:rFonts w:ascii="Courier New" w:hAnsi="Courier New" w:cs="Courier New"/>
              <w:sz w:val="20"/>
              <w:szCs w:val="20"/>
            </w:rPr>
          </w:rPrChange>
        </w:rPr>
      </w:pPr>
      <w:r>
        <w:rPr>
          <w:rFonts w:ascii="Calibri" w:hAnsi="Calibri" w:cs="Courier New"/>
          <w:sz w:val="20"/>
          <w:szCs w:val="20"/>
          <w:rPrChange w:id="21140" w:author="Author">
            <w:rPr>
              <w:rFonts w:ascii="Courier New" w:hAnsi="Courier New" w:cs="Courier New"/>
              <w:sz w:val="20"/>
              <w:szCs w:val="20"/>
            </w:rPr>
          </w:rPrChange>
        </w:rPr>
        <w:t xml:space="preserve">* This </w:t>
      </w:r>
      <w:r>
        <w:rPr>
          <w:rFonts w:ascii="Calibri" w:hAnsi="Calibri" w:cs="Courier New"/>
          <w:sz w:val="20"/>
          <w:szCs w:val="20"/>
          <w:rPrChange w:id="21141" w:author="Author">
            <w:rPr>
              <w:rFonts w:ascii="Courier New" w:hAnsi="Courier New" w:cs="Courier New"/>
              <w:sz w:val="20"/>
              <w:szCs w:val="20"/>
            </w:rPr>
          </w:rPrChange>
        </w:rPr>
        <w:t>is a multi-line comment block line 1</w:t>
      </w:r>
    </w:p>
    <w:p w:rsidR="00743B33" w:rsidRPr="00743B33" w:rsidRDefault="00D20E06">
      <w:pPr>
        <w:ind w:left="540"/>
        <w:jc w:val="both"/>
        <w:rPr>
          <w:rFonts w:ascii="Calibri" w:hAnsi="Calibri" w:cs="Courier New"/>
          <w:sz w:val="20"/>
          <w:szCs w:val="20"/>
          <w:rPrChange w:id="21142" w:author="Author">
            <w:rPr>
              <w:rFonts w:ascii="Courier New" w:hAnsi="Courier New" w:cs="Courier New"/>
              <w:sz w:val="20"/>
              <w:szCs w:val="20"/>
            </w:rPr>
          </w:rPrChange>
        </w:rPr>
      </w:pPr>
      <w:r>
        <w:rPr>
          <w:rFonts w:ascii="Calibri" w:hAnsi="Calibri" w:cs="Courier New"/>
          <w:sz w:val="20"/>
          <w:szCs w:val="20"/>
          <w:rPrChange w:id="21143" w:author="Author">
            <w:rPr>
              <w:rFonts w:ascii="Courier New" w:hAnsi="Courier New" w:cs="Courier New"/>
              <w:sz w:val="20"/>
              <w:szCs w:val="20"/>
            </w:rPr>
          </w:rPrChange>
        </w:rPr>
        <w:t>* This is a multi-line comment block line 2</w:t>
      </w:r>
    </w:p>
    <w:p w:rsidR="00743B33" w:rsidRPr="00743B33" w:rsidRDefault="00D20E06">
      <w:pPr>
        <w:ind w:left="540"/>
        <w:jc w:val="both"/>
        <w:rPr>
          <w:rFonts w:ascii="Calibri" w:hAnsi="Calibri" w:cs="Courier New"/>
          <w:sz w:val="20"/>
          <w:szCs w:val="20"/>
          <w:rPrChange w:id="21144" w:author="Author">
            <w:rPr>
              <w:rFonts w:ascii="Courier New" w:hAnsi="Courier New" w:cs="Courier New"/>
              <w:sz w:val="20"/>
              <w:szCs w:val="20"/>
            </w:rPr>
          </w:rPrChange>
        </w:rPr>
      </w:pPr>
      <w:r>
        <w:rPr>
          <w:rFonts w:ascii="Calibri" w:hAnsi="Calibri" w:cs="Courier New"/>
          <w:sz w:val="20"/>
          <w:szCs w:val="20"/>
          <w:rPrChange w:id="21145" w:author="Author">
            <w:rPr>
              <w:rFonts w:ascii="Courier New" w:hAnsi="Courier New" w:cs="Courier New"/>
              <w:sz w:val="20"/>
              <w:szCs w:val="20"/>
            </w:rPr>
          </w:rPrChange>
        </w:rPr>
        <w:t>*/</w:t>
      </w:r>
    </w:p>
    <w:p w:rsidR="00743B33" w:rsidRPr="00743B33" w:rsidRDefault="00743B33">
      <w:pPr>
        <w:ind w:left="540"/>
        <w:jc w:val="both"/>
        <w:rPr>
          <w:rFonts w:ascii="Calibri" w:hAnsi="Calibri" w:cs="Courier New"/>
          <w:sz w:val="20"/>
          <w:szCs w:val="20"/>
          <w:rPrChange w:id="21146" w:author="Author">
            <w:rPr>
              <w:rFonts w:ascii="Courier New" w:hAnsi="Courier New" w:cs="Courier New"/>
              <w:sz w:val="20"/>
              <w:szCs w:val="20"/>
            </w:rPr>
          </w:rPrChange>
        </w:rPr>
      </w:pPr>
    </w:p>
    <w:p w:rsidR="00743B33" w:rsidRPr="00743B33" w:rsidRDefault="00D20E06">
      <w:pPr>
        <w:ind w:left="540"/>
        <w:jc w:val="both"/>
        <w:rPr>
          <w:rFonts w:ascii="Calibri" w:hAnsi="Calibri" w:cs="Courier New"/>
          <w:sz w:val="20"/>
          <w:szCs w:val="20"/>
          <w:rPrChange w:id="21147" w:author="Author">
            <w:rPr>
              <w:rFonts w:ascii="Courier New" w:hAnsi="Courier New" w:cs="Courier New"/>
              <w:sz w:val="20"/>
              <w:szCs w:val="20"/>
            </w:rPr>
          </w:rPrChange>
        </w:rPr>
      </w:pPr>
      <w:del w:id="21148" w:author="Author">
        <w:r>
          <w:rPr>
            <w:rFonts w:ascii="Calibri" w:hAnsi="Calibri" w:cs="Courier New"/>
            <w:sz w:val="20"/>
            <w:szCs w:val="20"/>
            <w:rPrChange w:id="21149" w:author="Author">
              <w:rPr>
                <w:rFonts w:ascii="Courier New" w:hAnsi="Courier New" w:cs="Courier New"/>
                <w:sz w:val="20"/>
                <w:szCs w:val="20"/>
              </w:rPr>
            </w:rPrChange>
          </w:rPr>
          <w:delText>/*</w:delText>
        </w:r>
      </w:del>
      <w:ins w:id="21150" w:author="Author">
        <w:r>
          <w:rPr>
            <w:rFonts w:ascii="Calibri" w:hAnsi="Calibri" w:cs="Courier New"/>
            <w:sz w:val="20"/>
            <w:szCs w:val="20"/>
          </w:rPr>
          <w:t>/</w:t>
        </w:r>
        <w:del w:id="21151" w:author="Author">
          <w:r>
            <w:rPr>
              <w:rFonts w:ascii="Calibri" w:hAnsi="Calibri" w:cs="Courier New"/>
              <w:sz w:val="20"/>
              <w:szCs w:val="20"/>
            </w:rPr>
            <w:delText>/</w:delText>
          </w:r>
        </w:del>
      </w:ins>
      <w:r>
        <w:rPr>
          <w:rFonts w:ascii="Calibri" w:hAnsi="Calibri" w:cs="Courier New"/>
          <w:sz w:val="20"/>
          <w:szCs w:val="20"/>
          <w:rPrChange w:id="21152"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1153" w:author="Author">
            <w:rPr>
              <w:rFonts w:ascii="Courier New" w:hAnsi="Courier New" w:cs="Courier New"/>
              <w:sz w:val="20"/>
              <w:szCs w:val="20"/>
            </w:rPr>
          </w:rPrChange>
        </w:rPr>
      </w:pPr>
      <w:r>
        <w:rPr>
          <w:rFonts w:ascii="Calibri" w:hAnsi="Calibri" w:cs="Courier New"/>
          <w:sz w:val="20"/>
          <w:szCs w:val="20"/>
          <w:rPrChange w:id="21154" w:author="Author">
            <w:rPr>
              <w:rFonts w:ascii="Courier New" w:hAnsi="Courier New" w:cs="Courier New"/>
              <w:sz w:val="20"/>
              <w:szCs w:val="20"/>
            </w:rPr>
          </w:rPrChange>
        </w:rPr>
        <w:t>* This is a multi-line comment block with a star frame *</w:t>
      </w:r>
    </w:p>
    <w:p w:rsidR="00743B33" w:rsidRPr="00743B33" w:rsidRDefault="00D20E06">
      <w:pPr>
        <w:ind w:left="540"/>
        <w:jc w:val="both"/>
        <w:rPr>
          <w:rFonts w:ascii="Calibri" w:hAnsi="Calibri" w:cs="Courier New"/>
          <w:sz w:val="20"/>
          <w:szCs w:val="20"/>
          <w:rPrChange w:id="21155" w:author="Author">
            <w:rPr>
              <w:rFonts w:ascii="Courier New" w:hAnsi="Courier New" w:cs="Courier New"/>
              <w:sz w:val="20"/>
              <w:szCs w:val="20"/>
            </w:rPr>
          </w:rPrChange>
        </w:rPr>
      </w:pPr>
      <w:r>
        <w:rPr>
          <w:rFonts w:ascii="Calibri" w:hAnsi="Calibri" w:cs="Courier New"/>
          <w:sz w:val="20"/>
          <w:szCs w:val="20"/>
          <w:rPrChange w:id="21156" w:author="Author">
            <w:rPr>
              <w:rFonts w:ascii="Courier New" w:hAnsi="Courier New" w:cs="Courier New"/>
              <w:sz w:val="20"/>
              <w:szCs w:val="20"/>
            </w:rPr>
          </w:rPrChange>
        </w:rPr>
        <w:t xml:space="preserve">* This is a multi-line comment block with a star frame </w:t>
      </w:r>
      <w:r>
        <w:rPr>
          <w:rFonts w:ascii="Calibri" w:hAnsi="Calibri" w:cs="Courier New"/>
          <w:sz w:val="20"/>
          <w:szCs w:val="20"/>
          <w:rPrChange w:id="21157"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1158" w:author="Author">
            <w:rPr>
              <w:rFonts w:ascii="Courier New" w:hAnsi="Courier New" w:cs="Courier New"/>
              <w:sz w:val="20"/>
              <w:szCs w:val="20"/>
            </w:rPr>
          </w:rPrChange>
        </w:rPr>
      </w:pPr>
      <w:r>
        <w:rPr>
          <w:rFonts w:ascii="Calibri" w:hAnsi="Calibri" w:cs="Courier New"/>
          <w:sz w:val="20"/>
          <w:szCs w:val="20"/>
          <w:rPrChange w:id="21159" w:author="Author">
            <w:rPr>
              <w:rFonts w:ascii="Courier New" w:hAnsi="Courier New" w:cs="Courier New"/>
              <w:sz w:val="20"/>
              <w:szCs w:val="20"/>
            </w:rPr>
          </w:rPrChange>
        </w:rPr>
        <w:t>*******************************************************/</w:t>
      </w:r>
    </w:p>
    <w:p w:rsidR="00743B33" w:rsidRPr="00743B33" w:rsidRDefault="00743B33">
      <w:pPr>
        <w:ind w:left="540"/>
        <w:jc w:val="both"/>
        <w:rPr>
          <w:rFonts w:ascii="Calibri" w:hAnsi="Calibri"/>
          <w:b/>
          <w:sz w:val="20"/>
          <w:szCs w:val="20"/>
          <w:lang w:val="en-US"/>
          <w:rPrChange w:id="21160"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1161" w:author="Author">
            <w:rPr>
              <w:rFonts w:ascii="Trebuchet MS" w:hAnsi="Trebuchet MS"/>
              <w:b/>
              <w:lang w:val="en-US"/>
            </w:rPr>
          </w:rPrChange>
        </w:rPr>
      </w:pPr>
      <w:r>
        <w:rPr>
          <w:rFonts w:ascii="Calibri" w:hAnsi="Calibri"/>
          <w:b/>
          <w:sz w:val="20"/>
          <w:szCs w:val="20"/>
          <w:lang w:val="en-US"/>
          <w:rPrChange w:id="21162" w:author="Author">
            <w:rPr>
              <w:rFonts w:ascii="Trebuchet MS" w:hAnsi="Trebuchet MS"/>
              <w:b/>
              <w:lang w:val="en-US"/>
            </w:rPr>
          </w:rPrChange>
        </w:rPr>
        <w:t>Rationale:</w:t>
      </w:r>
    </w:p>
    <w:p w:rsidR="00743B33" w:rsidRPr="00743B33" w:rsidRDefault="00D20E06">
      <w:pPr>
        <w:ind w:left="540"/>
        <w:jc w:val="both"/>
        <w:rPr>
          <w:rFonts w:ascii="Calibri" w:hAnsi="Calibri"/>
          <w:sz w:val="20"/>
          <w:szCs w:val="20"/>
          <w:rPrChange w:id="21163" w:author="Author">
            <w:rPr>
              <w:rFonts w:ascii="Trebuchet MS" w:hAnsi="Trebuchet MS"/>
              <w:sz w:val="20"/>
              <w:szCs w:val="20"/>
            </w:rPr>
          </w:rPrChange>
        </w:rPr>
      </w:pPr>
      <w:r>
        <w:rPr>
          <w:rFonts w:ascii="Calibri" w:hAnsi="Calibri"/>
          <w:sz w:val="20"/>
          <w:szCs w:val="20"/>
          <w:rPrChange w:id="21164" w:author="Author">
            <w:rPr>
              <w:rFonts w:ascii="Trebuchet MS" w:hAnsi="Trebuchet MS"/>
              <w:sz w:val="20"/>
              <w:szCs w:val="20"/>
            </w:rPr>
          </w:rPrChange>
        </w:rPr>
        <w:t>Readability and uniformity</w:t>
      </w:r>
    </w:p>
    <w:p w:rsidR="00743B33" w:rsidRPr="00743B33" w:rsidRDefault="00743B33" w:rsidP="00743B33">
      <w:pPr>
        <w:pStyle w:val="Heading3"/>
        <w:rPr>
          <w:del w:id="21165" w:author="Author"/>
          <w:rPrChange w:id="21166" w:author="Author">
            <w:rPr>
              <w:del w:id="21167" w:author="Author"/>
              <w:rFonts w:ascii="Trebuchet MS" w:hAnsi="Trebuchet MS"/>
              <w:lang w:val="en-US"/>
            </w:rPr>
          </w:rPrChange>
        </w:rPr>
        <w:pPrChange w:id="21168" w:author="Author">
          <w:pPr>
            <w:ind w:left="540"/>
            <w:jc w:val="both"/>
          </w:pPr>
        </w:pPrChange>
      </w:pPr>
      <w:bookmarkStart w:id="21169" w:name="_Toc488929611"/>
      <w:bookmarkStart w:id="21170" w:name="_Toc489941821"/>
      <w:bookmarkStart w:id="21171" w:name="_Toc489942979"/>
      <w:bookmarkStart w:id="21172" w:name="_Toc490207261"/>
      <w:bookmarkStart w:id="21173" w:name="_Toc490208426"/>
      <w:bookmarkStart w:id="21174" w:name="_Toc491674267"/>
      <w:bookmarkEnd w:id="21169"/>
      <w:bookmarkEnd w:id="21170"/>
      <w:bookmarkEnd w:id="21171"/>
      <w:bookmarkEnd w:id="21172"/>
      <w:bookmarkEnd w:id="21173"/>
      <w:bookmarkEnd w:id="21174"/>
    </w:p>
    <w:p w:rsidR="00743B33" w:rsidRDefault="00D20E06">
      <w:pPr>
        <w:pStyle w:val="Heading3"/>
      </w:pPr>
      <w:bookmarkStart w:id="21175" w:name="_Toc294795189"/>
      <w:bookmarkStart w:id="21176" w:name="_Toc301956897"/>
      <w:bookmarkStart w:id="21177" w:name="_Toc301960025"/>
      <w:bookmarkStart w:id="21178" w:name="_Toc301960499"/>
      <w:bookmarkStart w:id="21179" w:name="_Toc301960661"/>
      <w:bookmarkStart w:id="21180" w:name="_Toc409602466"/>
      <w:bookmarkStart w:id="21181" w:name="_Toc430267127"/>
      <w:bookmarkStart w:id="21182" w:name="_Toc491674268"/>
      <w:r>
        <w:t>Style_Comment_00</w:t>
      </w:r>
      <w:bookmarkEnd w:id="21175"/>
      <w:bookmarkEnd w:id="21176"/>
      <w:bookmarkEnd w:id="21177"/>
      <w:bookmarkEnd w:id="21178"/>
      <w:bookmarkEnd w:id="21179"/>
      <w:bookmarkEnd w:id="21180"/>
      <w:r>
        <w:t>2 ([1] Clause 5.4.7 - table 1 - 1g)</w:t>
      </w:r>
      <w:bookmarkEnd w:id="21181"/>
      <w:bookmarkEnd w:id="21182"/>
    </w:p>
    <w:p w:rsidR="00743B33" w:rsidRPr="00743B33" w:rsidRDefault="00D20E06">
      <w:pPr>
        <w:ind w:left="540"/>
        <w:jc w:val="both"/>
        <w:rPr>
          <w:del w:id="21183" w:author="Author"/>
          <w:rFonts w:ascii="Calibri" w:hAnsi="Calibri"/>
          <w:sz w:val="20"/>
          <w:szCs w:val="20"/>
          <w:lang w:val="en-US"/>
          <w:rPrChange w:id="21184" w:author="Author">
            <w:rPr>
              <w:del w:id="21185" w:author="Author"/>
              <w:rFonts w:ascii="Trebuchet MS" w:hAnsi="Trebuchet MS"/>
              <w:b/>
              <w:lang w:val="en-US"/>
            </w:rPr>
          </w:rPrChange>
        </w:rPr>
      </w:pPr>
      <w:del w:id="21186" w:author="Author">
        <w:r>
          <w:rPr>
            <w:rFonts w:ascii="Calibri" w:hAnsi="Calibri"/>
            <w:sz w:val="20"/>
            <w:szCs w:val="20"/>
            <w:lang w:val="en-US"/>
            <w:rPrChange w:id="21187" w:author="Author">
              <w:rPr>
                <w:rFonts w:ascii="Trebuchet MS" w:hAnsi="Trebuchet MS"/>
                <w:b/>
                <w:lang w:val="en-US"/>
              </w:rPr>
            </w:rPrChange>
          </w:rPr>
          <w:delText>Rule:</w:delText>
        </w:r>
      </w:del>
    </w:p>
    <w:p w:rsidR="00743B33" w:rsidRPr="00743B33" w:rsidRDefault="00D20E06">
      <w:pPr>
        <w:ind w:left="540"/>
        <w:jc w:val="both"/>
        <w:rPr>
          <w:del w:id="21188" w:author="Author"/>
          <w:rFonts w:ascii="Calibri" w:hAnsi="Calibri"/>
          <w:sz w:val="20"/>
          <w:szCs w:val="20"/>
          <w:rPrChange w:id="21189" w:author="Author">
            <w:rPr>
              <w:del w:id="21190" w:author="Author"/>
              <w:rFonts w:ascii="Trebuchet MS" w:hAnsi="Trebuchet MS"/>
              <w:sz w:val="20"/>
              <w:szCs w:val="20"/>
            </w:rPr>
          </w:rPrChange>
        </w:rPr>
      </w:pPr>
      <w:del w:id="21191" w:author="Author">
        <w:r>
          <w:rPr>
            <w:rFonts w:ascii="Calibri" w:hAnsi="Calibri"/>
            <w:sz w:val="20"/>
            <w:szCs w:val="20"/>
            <w:rPrChange w:id="21192" w:author="Author">
              <w:rPr>
                <w:rFonts w:ascii="Trebuchet MS" w:hAnsi="Trebuchet MS"/>
                <w:sz w:val="20"/>
                <w:szCs w:val="20"/>
              </w:rPr>
            </w:rPrChange>
          </w:rPr>
          <w:delText>Comments shall comply with the ANSI-C Standard.</w:delText>
        </w:r>
      </w:del>
    </w:p>
    <w:p w:rsidR="00743B33" w:rsidRPr="00743B33" w:rsidRDefault="00D20E06">
      <w:pPr>
        <w:ind w:left="540"/>
        <w:jc w:val="both"/>
        <w:rPr>
          <w:del w:id="21193" w:author="Author"/>
          <w:rFonts w:ascii="Calibri" w:hAnsi="Calibri"/>
          <w:sz w:val="20"/>
          <w:szCs w:val="20"/>
          <w:rPrChange w:id="21194" w:author="Author">
            <w:rPr>
              <w:del w:id="21195" w:author="Author"/>
              <w:rFonts w:ascii="Trebuchet MS" w:hAnsi="Trebuchet MS"/>
              <w:sz w:val="20"/>
              <w:szCs w:val="20"/>
            </w:rPr>
          </w:rPrChange>
        </w:rPr>
      </w:pPr>
      <w:del w:id="21196" w:author="Author">
        <w:r>
          <w:rPr>
            <w:rFonts w:ascii="Calibri" w:hAnsi="Calibri"/>
            <w:sz w:val="20"/>
            <w:szCs w:val="20"/>
            <w:rPrChange w:id="21197" w:author="Author">
              <w:rPr>
                <w:rFonts w:ascii="Trebuchet MS" w:hAnsi="Trebuchet MS"/>
                <w:sz w:val="20"/>
                <w:szCs w:val="20"/>
              </w:rPr>
            </w:rPrChange>
          </w:rPr>
          <w:delText>C++ comments are not permitted.</w:delText>
        </w:r>
      </w:del>
    </w:p>
    <w:p w:rsidR="00743B33" w:rsidRPr="00743B33" w:rsidRDefault="00743B33">
      <w:pPr>
        <w:ind w:left="540"/>
        <w:jc w:val="both"/>
        <w:rPr>
          <w:del w:id="21198" w:author="Author"/>
          <w:rFonts w:ascii="Calibri" w:hAnsi="Calibri"/>
          <w:sz w:val="20"/>
          <w:szCs w:val="20"/>
          <w:lang w:val="en-US"/>
          <w:rPrChange w:id="21199" w:author="Author">
            <w:rPr>
              <w:del w:id="21200" w:author="Author"/>
              <w:rFonts w:ascii="Trebuchet MS" w:hAnsi="Trebuchet MS"/>
              <w:b/>
              <w:lang w:val="en-US"/>
            </w:rPr>
          </w:rPrChange>
        </w:rPr>
      </w:pPr>
    </w:p>
    <w:p w:rsidR="00743B33" w:rsidRPr="00743B33" w:rsidRDefault="00D20E06">
      <w:pPr>
        <w:ind w:left="540"/>
        <w:jc w:val="both"/>
        <w:rPr>
          <w:del w:id="21201" w:author="Author"/>
          <w:rFonts w:ascii="Calibri" w:hAnsi="Calibri"/>
          <w:sz w:val="20"/>
          <w:szCs w:val="20"/>
          <w:lang w:val="en-US"/>
          <w:rPrChange w:id="21202" w:author="Author">
            <w:rPr>
              <w:del w:id="21203" w:author="Author"/>
              <w:rFonts w:ascii="Trebuchet MS" w:hAnsi="Trebuchet MS"/>
              <w:b/>
              <w:lang w:val="en-US"/>
            </w:rPr>
          </w:rPrChange>
        </w:rPr>
      </w:pPr>
      <w:del w:id="21204" w:author="Author">
        <w:r>
          <w:rPr>
            <w:rFonts w:ascii="Calibri" w:hAnsi="Calibri"/>
            <w:sz w:val="20"/>
            <w:szCs w:val="20"/>
            <w:lang w:val="en-US"/>
            <w:rPrChange w:id="21205" w:author="Author">
              <w:rPr>
                <w:rFonts w:ascii="Trebuchet MS" w:hAnsi="Trebuchet MS"/>
                <w:b/>
                <w:lang w:val="en-US"/>
              </w:rPr>
            </w:rPrChange>
          </w:rPr>
          <w:delText>Example:</w:delText>
        </w:r>
      </w:del>
    </w:p>
    <w:p w:rsidR="00743B33" w:rsidRPr="00743B33" w:rsidRDefault="00D20E06">
      <w:pPr>
        <w:ind w:left="540"/>
        <w:jc w:val="both"/>
        <w:rPr>
          <w:del w:id="21206" w:author="Author"/>
          <w:rFonts w:ascii="Calibri" w:hAnsi="Calibri"/>
          <w:sz w:val="20"/>
          <w:szCs w:val="20"/>
          <w:rPrChange w:id="21207" w:author="Author">
            <w:rPr>
              <w:del w:id="21208" w:author="Author"/>
              <w:rFonts w:ascii="Trebuchet MS" w:hAnsi="Trebuchet MS"/>
              <w:sz w:val="20"/>
              <w:szCs w:val="20"/>
            </w:rPr>
          </w:rPrChange>
        </w:rPr>
      </w:pPr>
      <w:del w:id="21209" w:author="Author">
        <w:r>
          <w:rPr>
            <w:rFonts w:ascii="Calibri" w:hAnsi="Calibri"/>
            <w:sz w:val="20"/>
            <w:szCs w:val="20"/>
            <w:rPrChange w:id="21210" w:author="Author">
              <w:rPr>
                <w:rFonts w:ascii="Trebuchet MS" w:hAnsi="Trebuchet MS"/>
                <w:sz w:val="20"/>
                <w:szCs w:val="20"/>
              </w:rPr>
            </w:rPrChange>
          </w:rPr>
          <w:delText xml:space="preserve">/* </w:delText>
        </w:r>
        <w:r>
          <w:rPr>
            <w:rFonts w:ascii="Calibri" w:hAnsi="Calibri"/>
            <w:sz w:val="20"/>
            <w:szCs w:val="20"/>
            <w:rPrChange w:id="21211" w:author="Author">
              <w:rPr>
                <w:rFonts w:ascii="Trebuchet MS" w:hAnsi="Trebuchet MS"/>
                <w:sz w:val="20"/>
                <w:szCs w:val="20"/>
              </w:rPr>
            </w:rPrChange>
          </w:rPr>
          <w:delText>Compliant */</w:delText>
        </w:r>
      </w:del>
    </w:p>
    <w:p w:rsidR="00743B33" w:rsidRPr="00743B33" w:rsidRDefault="00D20E06">
      <w:pPr>
        <w:ind w:left="540"/>
        <w:jc w:val="both"/>
        <w:rPr>
          <w:del w:id="21212" w:author="Author"/>
          <w:rFonts w:ascii="Calibri" w:hAnsi="Calibri" w:cs="Courier New"/>
          <w:sz w:val="20"/>
          <w:szCs w:val="20"/>
          <w:rPrChange w:id="21213" w:author="Author">
            <w:rPr>
              <w:del w:id="21214" w:author="Author"/>
              <w:rFonts w:ascii="Courier New" w:hAnsi="Courier New" w:cs="Courier New"/>
              <w:sz w:val="20"/>
              <w:szCs w:val="20"/>
            </w:rPr>
          </w:rPrChange>
        </w:rPr>
      </w:pPr>
      <w:del w:id="21215" w:author="Author">
        <w:r>
          <w:rPr>
            <w:rFonts w:ascii="Calibri" w:hAnsi="Calibri" w:cs="Courier New"/>
            <w:sz w:val="20"/>
            <w:szCs w:val="20"/>
            <w:rPrChange w:id="21216" w:author="Author">
              <w:rPr>
                <w:rFonts w:ascii="Courier New" w:hAnsi="Courier New" w:cs="Courier New"/>
                <w:sz w:val="20"/>
                <w:szCs w:val="20"/>
              </w:rPr>
            </w:rPrChange>
          </w:rPr>
          <w:delText>/* Comment */</w:delText>
        </w:r>
      </w:del>
    </w:p>
    <w:p w:rsidR="00743B33" w:rsidRPr="00743B33" w:rsidRDefault="00743B33">
      <w:pPr>
        <w:ind w:left="540"/>
        <w:jc w:val="both"/>
        <w:rPr>
          <w:del w:id="21217" w:author="Author"/>
          <w:rFonts w:ascii="Calibri" w:hAnsi="Calibri"/>
          <w:sz w:val="20"/>
          <w:szCs w:val="20"/>
          <w:rPrChange w:id="21218" w:author="Author">
            <w:rPr>
              <w:del w:id="21219" w:author="Author"/>
              <w:rFonts w:ascii="Trebuchet MS" w:hAnsi="Trebuchet MS"/>
              <w:sz w:val="20"/>
              <w:szCs w:val="20"/>
            </w:rPr>
          </w:rPrChange>
        </w:rPr>
      </w:pPr>
    </w:p>
    <w:p w:rsidR="00743B33" w:rsidRPr="00743B33" w:rsidRDefault="00D20E06">
      <w:pPr>
        <w:ind w:left="540"/>
        <w:jc w:val="both"/>
        <w:rPr>
          <w:del w:id="21220" w:author="Author"/>
          <w:rFonts w:ascii="Calibri" w:hAnsi="Calibri"/>
          <w:sz w:val="20"/>
          <w:szCs w:val="20"/>
          <w:rPrChange w:id="21221" w:author="Author">
            <w:rPr>
              <w:del w:id="21222" w:author="Author"/>
              <w:rFonts w:ascii="Trebuchet MS" w:hAnsi="Trebuchet MS"/>
              <w:sz w:val="20"/>
              <w:szCs w:val="20"/>
            </w:rPr>
          </w:rPrChange>
        </w:rPr>
      </w:pPr>
      <w:del w:id="21223" w:author="Author">
        <w:r>
          <w:rPr>
            <w:rFonts w:ascii="Calibri" w:hAnsi="Calibri"/>
            <w:sz w:val="20"/>
            <w:szCs w:val="20"/>
            <w:rPrChange w:id="21224" w:author="Author">
              <w:rPr>
                <w:rFonts w:ascii="Trebuchet MS" w:hAnsi="Trebuchet MS"/>
                <w:sz w:val="20"/>
                <w:szCs w:val="20"/>
              </w:rPr>
            </w:rPrChange>
          </w:rPr>
          <w:delText>/* Not compliant */</w:delText>
        </w:r>
      </w:del>
    </w:p>
    <w:p w:rsidR="00743B33" w:rsidRPr="00743B33" w:rsidRDefault="00D20E06">
      <w:pPr>
        <w:ind w:left="540"/>
        <w:jc w:val="both"/>
        <w:rPr>
          <w:del w:id="21225" w:author="Author"/>
          <w:rFonts w:ascii="Calibri" w:hAnsi="Calibri" w:cs="Courier New"/>
          <w:sz w:val="20"/>
          <w:szCs w:val="20"/>
          <w:rPrChange w:id="21226" w:author="Author">
            <w:rPr>
              <w:del w:id="21227" w:author="Author"/>
              <w:rFonts w:ascii="Courier New" w:hAnsi="Courier New" w:cs="Courier New"/>
              <w:sz w:val="20"/>
              <w:szCs w:val="20"/>
            </w:rPr>
          </w:rPrChange>
        </w:rPr>
      </w:pPr>
      <w:del w:id="21228" w:author="Author">
        <w:r>
          <w:rPr>
            <w:rFonts w:ascii="Calibri" w:hAnsi="Calibri" w:cs="Courier New"/>
            <w:sz w:val="20"/>
            <w:szCs w:val="20"/>
            <w:rPrChange w:id="21229" w:author="Author">
              <w:rPr>
                <w:rFonts w:ascii="Courier New" w:hAnsi="Courier New" w:cs="Courier New"/>
                <w:sz w:val="20"/>
                <w:szCs w:val="20"/>
              </w:rPr>
            </w:rPrChange>
          </w:rPr>
          <w:delText>// Comment</w:delText>
        </w:r>
      </w:del>
    </w:p>
    <w:p w:rsidR="00743B33" w:rsidRPr="00743B33" w:rsidRDefault="00743B33">
      <w:pPr>
        <w:ind w:left="540"/>
        <w:jc w:val="both"/>
        <w:rPr>
          <w:del w:id="21230" w:author="Author"/>
          <w:rFonts w:ascii="Calibri" w:hAnsi="Calibri"/>
          <w:sz w:val="20"/>
          <w:szCs w:val="20"/>
          <w:lang w:val="en-US"/>
          <w:rPrChange w:id="21231" w:author="Author">
            <w:rPr>
              <w:del w:id="21232" w:author="Author"/>
              <w:rFonts w:ascii="Trebuchet MS" w:hAnsi="Trebuchet MS"/>
              <w:lang w:val="en-US"/>
            </w:rPr>
          </w:rPrChange>
        </w:rPr>
      </w:pPr>
    </w:p>
    <w:p w:rsidR="00743B33" w:rsidRPr="00743B33" w:rsidRDefault="00D20E06">
      <w:pPr>
        <w:ind w:left="540"/>
        <w:jc w:val="both"/>
        <w:rPr>
          <w:del w:id="21233" w:author="Author"/>
          <w:rFonts w:ascii="Calibri" w:hAnsi="Calibri"/>
          <w:sz w:val="20"/>
          <w:szCs w:val="20"/>
          <w:lang w:val="en-US"/>
          <w:rPrChange w:id="21234" w:author="Author">
            <w:rPr>
              <w:del w:id="21235" w:author="Author"/>
              <w:rFonts w:ascii="Trebuchet MS" w:hAnsi="Trebuchet MS"/>
              <w:b/>
              <w:lang w:val="en-US"/>
            </w:rPr>
          </w:rPrChange>
        </w:rPr>
      </w:pPr>
      <w:del w:id="21236" w:author="Author">
        <w:r>
          <w:rPr>
            <w:rFonts w:ascii="Calibri" w:hAnsi="Calibri"/>
            <w:sz w:val="20"/>
            <w:szCs w:val="20"/>
            <w:lang w:val="en-US"/>
            <w:rPrChange w:id="21237" w:author="Author">
              <w:rPr>
                <w:rFonts w:ascii="Trebuchet MS" w:hAnsi="Trebuchet MS"/>
                <w:b/>
                <w:lang w:val="en-US"/>
              </w:rPr>
            </w:rPrChange>
          </w:rPr>
          <w:delText>Rationale:</w:delText>
        </w:r>
      </w:del>
    </w:p>
    <w:p w:rsidR="00743B33" w:rsidRPr="00743B33" w:rsidRDefault="00D20E06">
      <w:pPr>
        <w:ind w:left="540"/>
        <w:jc w:val="both"/>
        <w:rPr>
          <w:rFonts w:ascii="Calibri" w:hAnsi="Calibri"/>
          <w:sz w:val="20"/>
          <w:szCs w:val="20"/>
          <w:rPrChange w:id="21238" w:author="Author">
            <w:rPr>
              <w:rFonts w:ascii="Trebuchet MS" w:hAnsi="Trebuchet MS"/>
              <w:sz w:val="20"/>
              <w:szCs w:val="20"/>
            </w:rPr>
          </w:rPrChange>
        </w:rPr>
      </w:pPr>
      <w:del w:id="21239" w:author="Author">
        <w:r>
          <w:rPr>
            <w:rFonts w:ascii="Calibri" w:hAnsi="Calibri"/>
            <w:sz w:val="20"/>
            <w:szCs w:val="20"/>
            <w:rPrChange w:id="21240" w:author="Author">
              <w:rPr>
                <w:rFonts w:ascii="Trebuchet MS" w:hAnsi="Trebuchet MS"/>
                <w:sz w:val="20"/>
                <w:szCs w:val="20"/>
              </w:rPr>
            </w:rPrChange>
          </w:rPr>
          <w:delText>Readability</w:delText>
        </w:r>
      </w:del>
      <w:ins w:id="21241" w:author="Author">
        <w:del w:id="21242" w:author="Author">
          <w:r>
            <w:rPr>
              <w:rFonts w:ascii="Calibri" w:hAnsi="Calibri"/>
              <w:sz w:val="20"/>
              <w:szCs w:val="20"/>
              <w:lang w:val="en-US"/>
              <w:rPrChange w:id="21243"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1244" w:author="Author">
              <w:rPr>
                <w:rFonts w:ascii="Calibri" w:hAnsi="Calibri"/>
                <w:b/>
                <w:sz w:val="20"/>
                <w:szCs w:val="20"/>
                <w:lang w:val="en-US"/>
              </w:rPr>
            </w:rPrChange>
          </w:rPr>
          <w:t>.</w:t>
        </w:r>
      </w:ins>
    </w:p>
    <w:p w:rsidR="00743B33" w:rsidRPr="00743B33" w:rsidRDefault="00743B33">
      <w:pPr>
        <w:ind w:left="540"/>
        <w:jc w:val="both"/>
        <w:rPr>
          <w:rFonts w:ascii="Calibri" w:hAnsi="Calibri"/>
          <w:sz w:val="20"/>
          <w:szCs w:val="20"/>
          <w:lang w:val="en-US"/>
          <w:rPrChange w:id="21245" w:author="Author">
            <w:rPr>
              <w:rFonts w:ascii="Trebuchet MS" w:hAnsi="Trebuchet MS"/>
              <w:lang w:val="en-US"/>
            </w:rPr>
          </w:rPrChange>
        </w:rPr>
      </w:pPr>
    </w:p>
    <w:p w:rsidR="00743B33" w:rsidRDefault="00D20E06">
      <w:pPr>
        <w:pStyle w:val="Heading3"/>
      </w:pPr>
      <w:bookmarkStart w:id="21246" w:name="_Toc294795190"/>
      <w:bookmarkStart w:id="21247" w:name="_Toc301956898"/>
      <w:bookmarkStart w:id="21248" w:name="_Toc301960026"/>
      <w:bookmarkStart w:id="21249" w:name="_Toc301960500"/>
      <w:bookmarkStart w:id="21250" w:name="_Toc301960662"/>
      <w:bookmarkStart w:id="21251" w:name="_Toc409602467"/>
      <w:bookmarkStart w:id="21252" w:name="_Toc430267128"/>
      <w:bookmarkStart w:id="21253" w:name="_Toc491674269"/>
      <w:r>
        <w:t>Style_Comment_00</w:t>
      </w:r>
      <w:bookmarkEnd w:id="21246"/>
      <w:bookmarkEnd w:id="21247"/>
      <w:bookmarkEnd w:id="21248"/>
      <w:bookmarkEnd w:id="21249"/>
      <w:bookmarkEnd w:id="21250"/>
      <w:bookmarkEnd w:id="21251"/>
      <w:r>
        <w:t>3 ([1] Clause 5.4.7 - table 1 - 1g)</w:t>
      </w:r>
      <w:bookmarkEnd w:id="21252"/>
      <w:bookmarkEnd w:id="21253"/>
    </w:p>
    <w:p w:rsidR="00743B33" w:rsidRPr="00743B33" w:rsidRDefault="00D20E06">
      <w:pPr>
        <w:ind w:left="540"/>
        <w:jc w:val="both"/>
        <w:rPr>
          <w:rFonts w:ascii="Calibri" w:hAnsi="Calibri"/>
          <w:b/>
          <w:sz w:val="20"/>
          <w:szCs w:val="20"/>
          <w:lang w:val="en-US"/>
          <w:rPrChange w:id="21254" w:author="Author">
            <w:rPr>
              <w:rFonts w:ascii="Trebuchet MS" w:hAnsi="Trebuchet MS"/>
              <w:b/>
              <w:lang w:val="en-US"/>
            </w:rPr>
          </w:rPrChange>
        </w:rPr>
      </w:pPr>
      <w:r>
        <w:rPr>
          <w:rFonts w:ascii="Calibri" w:hAnsi="Calibri"/>
          <w:b/>
          <w:sz w:val="20"/>
          <w:szCs w:val="20"/>
          <w:lang w:val="en-US"/>
          <w:rPrChange w:id="21255"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1256" w:author="Author">
            <w:rPr>
              <w:rFonts w:ascii="Trebuchet MS" w:hAnsi="Trebuchet MS"/>
              <w:sz w:val="20"/>
              <w:szCs w:val="20"/>
            </w:rPr>
          </w:rPrChange>
        </w:rPr>
      </w:pPr>
      <w:r>
        <w:rPr>
          <w:rFonts w:ascii="Calibri" w:hAnsi="Calibri"/>
          <w:sz w:val="20"/>
          <w:szCs w:val="20"/>
          <w:rPrChange w:id="21257" w:author="Author">
            <w:rPr>
              <w:rFonts w:ascii="Trebuchet MS" w:hAnsi="Trebuchet MS"/>
              <w:sz w:val="20"/>
              <w:szCs w:val="20"/>
            </w:rPr>
          </w:rPrChange>
        </w:rPr>
        <w:t>For the following elements, suitable comments shall be added:</w:t>
      </w:r>
    </w:p>
    <w:p w:rsidR="00743B33" w:rsidRPr="00743B33" w:rsidRDefault="00D20E06">
      <w:pPr>
        <w:ind w:left="540"/>
        <w:jc w:val="both"/>
        <w:rPr>
          <w:rFonts w:ascii="Calibri" w:hAnsi="Calibri"/>
          <w:sz w:val="20"/>
          <w:szCs w:val="20"/>
          <w:rPrChange w:id="21258" w:author="Author">
            <w:rPr>
              <w:rFonts w:ascii="Trebuchet MS" w:hAnsi="Trebuchet MS"/>
              <w:sz w:val="20"/>
              <w:szCs w:val="20"/>
            </w:rPr>
          </w:rPrChange>
        </w:rPr>
      </w:pPr>
      <w:r>
        <w:rPr>
          <w:rFonts w:ascii="Calibri" w:hAnsi="Calibri"/>
          <w:sz w:val="20"/>
          <w:szCs w:val="20"/>
          <w:rPrChange w:id="21259" w:author="Author">
            <w:rPr>
              <w:rFonts w:ascii="Trebuchet MS" w:hAnsi="Trebuchet MS"/>
              <w:sz w:val="20"/>
              <w:szCs w:val="20"/>
            </w:rPr>
          </w:rPrChange>
        </w:rPr>
        <w:t xml:space="preserve">- </w:t>
      </w:r>
      <w:del w:id="21260" w:author="Author">
        <w:r>
          <w:rPr>
            <w:rFonts w:ascii="Calibri" w:hAnsi="Calibri"/>
            <w:sz w:val="20"/>
            <w:szCs w:val="20"/>
            <w:rPrChange w:id="21261" w:author="Author">
              <w:rPr>
                <w:rFonts w:ascii="Trebuchet MS" w:hAnsi="Trebuchet MS"/>
                <w:sz w:val="20"/>
                <w:szCs w:val="20"/>
              </w:rPr>
            </w:rPrChange>
          </w:rPr>
          <w:delText xml:space="preserve">Includes </w:delText>
        </w:r>
      </w:del>
      <w:ins w:id="21262" w:author="Author">
        <w:r>
          <w:rPr>
            <w:rFonts w:ascii="Calibri" w:hAnsi="Calibri"/>
            <w:sz w:val="20"/>
            <w:szCs w:val="20"/>
          </w:rPr>
          <w:t>Namespace</w:t>
        </w:r>
        <w:r>
          <w:rPr>
            <w:rFonts w:ascii="Calibri" w:hAnsi="Calibri"/>
            <w:sz w:val="20"/>
            <w:szCs w:val="20"/>
            <w:rPrChange w:id="21263" w:author="Author">
              <w:rPr>
                <w:rFonts w:ascii="Trebuchet MS" w:hAnsi="Trebuchet MS"/>
                <w:sz w:val="20"/>
                <w:szCs w:val="20"/>
              </w:rPr>
            </w:rPrChange>
          </w:rPr>
          <w:t xml:space="preserve"> </w:t>
        </w:r>
      </w:ins>
      <w:r>
        <w:rPr>
          <w:rFonts w:ascii="Calibri" w:hAnsi="Calibri"/>
          <w:sz w:val="20"/>
          <w:szCs w:val="20"/>
          <w:rPrChange w:id="21264" w:author="Author">
            <w:rPr>
              <w:rFonts w:ascii="Trebuchet MS" w:hAnsi="Trebuchet MS"/>
              <w:sz w:val="20"/>
              <w:szCs w:val="20"/>
            </w:rPr>
          </w:rPrChange>
        </w:rPr>
        <w:t>(for what</w:t>
      </w:r>
      <w:r>
        <w:rPr>
          <w:rFonts w:ascii="Calibri" w:hAnsi="Calibri"/>
          <w:sz w:val="20"/>
          <w:szCs w:val="20"/>
          <w:rPrChange w:id="21265" w:author="Author">
            <w:rPr>
              <w:rFonts w:ascii="Trebuchet MS" w:hAnsi="Trebuchet MS"/>
              <w:sz w:val="20"/>
              <w:szCs w:val="20"/>
            </w:rPr>
          </w:rPrChange>
        </w:rPr>
        <w:t xml:space="preserve"> is it needed?).</w:t>
      </w:r>
    </w:p>
    <w:p w:rsidR="00743B33" w:rsidRPr="00743B33" w:rsidRDefault="00D20E06">
      <w:pPr>
        <w:ind w:left="540"/>
        <w:jc w:val="both"/>
        <w:rPr>
          <w:del w:id="21266" w:author="Author"/>
          <w:rFonts w:ascii="Calibri" w:hAnsi="Calibri"/>
          <w:sz w:val="20"/>
          <w:szCs w:val="20"/>
          <w:rPrChange w:id="21267" w:author="Author">
            <w:rPr>
              <w:del w:id="21268" w:author="Author"/>
              <w:rFonts w:ascii="Trebuchet MS" w:hAnsi="Trebuchet MS"/>
              <w:sz w:val="20"/>
              <w:szCs w:val="20"/>
            </w:rPr>
          </w:rPrChange>
        </w:rPr>
      </w:pPr>
      <w:del w:id="21269" w:author="Author">
        <w:r>
          <w:rPr>
            <w:rFonts w:ascii="Calibri" w:hAnsi="Calibri"/>
            <w:sz w:val="20"/>
            <w:szCs w:val="20"/>
            <w:rPrChange w:id="21270" w:author="Author">
              <w:rPr>
                <w:rFonts w:ascii="Trebuchet MS" w:hAnsi="Trebuchet MS"/>
                <w:sz w:val="20"/>
                <w:szCs w:val="20"/>
              </w:rPr>
            </w:rPrChange>
          </w:rPr>
          <w:delText>- Definition of macros.</w:delText>
        </w:r>
      </w:del>
    </w:p>
    <w:p w:rsidR="00743B33" w:rsidRPr="00743B33" w:rsidRDefault="00D20E06">
      <w:pPr>
        <w:ind w:left="540"/>
        <w:jc w:val="both"/>
        <w:rPr>
          <w:rFonts w:ascii="Calibri" w:hAnsi="Calibri"/>
          <w:sz w:val="20"/>
          <w:szCs w:val="20"/>
          <w:rPrChange w:id="21271" w:author="Author">
            <w:rPr>
              <w:rFonts w:ascii="Trebuchet MS" w:hAnsi="Trebuchet MS"/>
              <w:sz w:val="20"/>
              <w:szCs w:val="20"/>
            </w:rPr>
          </w:rPrChange>
        </w:rPr>
      </w:pPr>
      <w:r>
        <w:rPr>
          <w:rFonts w:ascii="Calibri" w:hAnsi="Calibri"/>
          <w:sz w:val="20"/>
          <w:szCs w:val="20"/>
          <w:rPrChange w:id="21272" w:author="Author">
            <w:rPr>
              <w:rFonts w:ascii="Trebuchet MS" w:hAnsi="Trebuchet MS"/>
              <w:sz w:val="20"/>
              <w:szCs w:val="20"/>
            </w:rPr>
          </w:rPrChange>
        </w:rPr>
        <w:t xml:space="preserve">- </w:t>
      </w:r>
      <w:ins w:id="21273" w:author="Author">
        <w:r>
          <w:rPr>
            <w:rFonts w:ascii="Calibri" w:hAnsi="Calibri"/>
            <w:sz w:val="20"/>
            <w:szCs w:val="20"/>
          </w:rPr>
          <w:t xml:space="preserve">Definition </w:t>
        </w:r>
      </w:ins>
      <w:del w:id="21274" w:author="Author">
        <w:r>
          <w:rPr>
            <w:rFonts w:ascii="Calibri" w:hAnsi="Calibri"/>
            <w:sz w:val="20"/>
            <w:szCs w:val="20"/>
            <w:rPrChange w:id="21275" w:author="Author">
              <w:rPr>
                <w:rFonts w:ascii="Trebuchet MS" w:hAnsi="Trebuchet MS"/>
                <w:sz w:val="20"/>
                <w:szCs w:val="20"/>
              </w:rPr>
            </w:rPrChange>
          </w:rPr>
          <w:delText xml:space="preserve">Declaration </w:delText>
        </w:r>
      </w:del>
      <w:r>
        <w:rPr>
          <w:rFonts w:ascii="Calibri" w:hAnsi="Calibri"/>
          <w:sz w:val="20"/>
          <w:szCs w:val="20"/>
          <w:rPrChange w:id="21276" w:author="Author">
            <w:rPr>
              <w:rFonts w:ascii="Trebuchet MS" w:hAnsi="Trebuchet MS"/>
              <w:sz w:val="20"/>
              <w:szCs w:val="20"/>
            </w:rPr>
          </w:rPrChange>
        </w:rPr>
        <w:t xml:space="preserve">of </w:t>
      </w:r>
      <w:del w:id="21277" w:author="Author">
        <w:r>
          <w:rPr>
            <w:rFonts w:ascii="Calibri" w:hAnsi="Calibri"/>
            <w:sz w:val="20"/>
            <w:szCs w:val="20"/>
            <w:rPrChange w:id="21278" w:author="Author">
              <w:rPr>
                <w:rFonts w:ascii="Trebuchet MS" w:hAnsi="Trebuchet MS"/>
                <w:sz w:val="20"/>
                <w:szCs w:val="20"/>
              </w:rPr>
            </w:rPrChange>
          </w:rPr>
          <w:delText>types</w:delText>
        </w:r>
      </w:del>
      <w:ins w:id="21279" w:author="Author">
        <w:r>
          <w:rPr>
            <w:rFonts w:ascii="Calibri" w:hAnsi="Calibri"/>
            <w:sz w:val="20"/>
            <w:szCs w:val="20"/>
          </w:rPr>
          <w:t>class</w:t>
        </w:r>
      </w:ins>
      <w:r>
        <w:rPr>
          <w:rFonts w:ascii="Calibri" w:hAnsi="Calibri"/>
          <w:sz w:val="20"/>
          <w:szCs w:val="20"/>
          <w:rPrChange w:id="21280" w:author="Author">
            <w:rPr>
              <w:rFonts w:ascii="Trebuchet MS" w:hAnsi="Trebuchet MS"/>
              <w:sz w:val="20"/>
              <w:szCs w:val="20"/>
            </w:rPr>
          </w:rPrChange>
        </w:rPr>
        <w:t>.</w:t>
      </w:r>
    </w:p>
    <w:p w:rsidR="00743B33" w:rsidRPr="00743B33" w:rsidRDefault="00D20E06">
      <w:pPr>
        <w:ind w:left="540"/>
        <w:jc w:val="both"/>
        <w:rPr>
          <w:rFonts w:ascii="Calibri" w:hAnsi="Calibri"/>
          <w:sz w:val="20"/>
          <w:szCs w:val="20"/>
          <w:rPrChange w:id="21281" w:author="Author">
            <w:rPr>
              <w:rFonts w:ascii="Trebuchet MS" w:hAnsi="Trebuchet MS"/>
              <w:sz w:val="20"/>
              <w:szCs w:val="20"/>
            </w:rPr>
          </w:rPrChange>
        </w:rPr>
      </w:pPr>
      <w:r>
        <w:rPr>
          <w:rFonts w:ascii="Calibri" w:hAnsi="Calibri"/>
          <w:sz w:val="20"/>
          <w:szCs w:val="20"/>
          <w:rPrChange w:id="21282" w:author="Author">
            <w:rPr>
              <w:rFonts w:ascii="Trebuchet MS" w:hAnsi="Trebuchet MS"/>
              <w:sz w:val="20"/>
              <w:szCs w:val="20"/>
            </w:rPr>
          </w:rPrChange>
        </w:rPr>
        <w:t>- Elements of</w:t>
      </w:r>
      <w:ins w:id="21283" w:author="Author">
        <w:r>
          <w:rPr>
            <w:rFonts w:ascii="Calibri" w:hAnsi="Calibri"/>
            <w:sz w:val="20"/>
            <w:szCs w:val="20"/>
          </w:rPr>
          <w:t xml:space="preserve"> classes,</w:t>
        </w:r>
      </w:ins>
      <w:r>
        <w:rPr>
          <w:rFonts w:ascii="Calibri" w:hAnsi="Calibri"/>
          <w:sz w:val="20"/>
          <w:szCs w:val="20"/>
          <w:rPrChange w:id="21284" w:author="Author">
            <w:rPr>
              <w:rFonts w:ascii="Trebuchet MS" w:hAnsi="Trebuchet MS"/>
              <w:sz w:val="20"/>
              <w:szCs w:val="20"/>
            </w:rPr>
          </w:rPrChange>
        </w:rPr>
        <w:t xml:space="preserve"> structures and unions.</w:t>
      </w:r>
    </w:p>
    <w:p w:rsidR="00743B33" w:rsidRPr="00743B33" w:rsidRDefault="00D20E06">
      <w:pPr>
        <w:ind w:left="540"/>
        <w:jc w:val="both"/>
        <w:rPr>
          <w:rFonts w:ascii="Calibri" w:hAnsi="Calibri"/>
          <w:sz w:val="20"/>
          <w:szCs w:val="20"/>
          <w:rPrChange w:id="21285" w:author="Author">
            <w:rPr>
              <w:rFonts w:ascii="Trebuchet MS" w:hAnsi="Trebuchet MS"/>
              <w:sz w:val="20"/>
              <w:szCs w:val="20"/>
            </w:rPr>
          </w:rPrChange>
        </w:rPr>
      </w:pPr>
      <w:r>
        <w:rPr>
          <w:rFonts w:ascii="Calibri" w:hAnsi="Calibri"/>
          <w:sz w:val="20"/>
          <w:szCs w:val="20"/>
          <w:rPrChange w:id="21286" w:author="Author">
            <w:rPr>
              <w:rFonts w:ascii="Trebuchet MS" w:hAnsi="Trebuchet MS"/>
              <w:sz w:val="20"/>
              <w:szCs w:val="20"/>
            </w:rPr>
          </w:rPrChange>
        </w:rPr>
        <w:t>- Definition of variables.</w:t>
      </w:r>
    </w:p>
    <w:p w:rsidR="00743B33" w:rsidRPr="00743B33" w:rsidRDefault="00D20E06">
      <w:pPr>
        <w:ind w:left="540"/>
        <w:jc w:val="both"/>
        <w:rPr>
          <w:rFonts w:ascii="Calibri" w:hAnsi="Calibri"/>
          <w:sz w:val="20"/>
          <w:szCs w:val="20"/>
          <w:rPrChange w:id="21287" w:author="Author">
            <w:rPr>
              <w:rFonts w:ascii="Trebuchet MS" w:hAnsi="Trebuchet MS"/>
              <w:sz w:val="20"/>
              <w:szCs w:val="20"/>
            </w:rPr>
          </w:rPrChange>
        </w:rPr>
      </w:pPr>
      <w:r>
        <w:rPr>
          <w:rFonts w:ascii="Calibri" w:hAnsi="Calibri"/>
          <w:sz w:val="20"/>
          <w:szCs w:val="20"/>
          <w:rPrChange w:id="21288" w:author="Author">
            <w:rPr>
              <w:rFonts w:ascii="Trebuchet MS" w:hAnsi="Trebuchet MS"/>
              <w:sz w:val="20"/>
              <w:szCs w:val="20"/>
            </w:rPr>
          </w:rPrChange>
        </w:rPr>
        <w:t>- Definition of constants.</w:t>
      </w:r>
    </w:p>
    <w:p w:rsidR="00743B33" w:rsidRPr="00743B33" w:rsidRDefault="00D20E06">
      <w:pPr>
        <w:ind w:left="540"/>
        <w:jc w:val="both"/>
        <w:rPr>
          <w:rFonts w:ascii="Calibri" w:hAnsi="Calibri"/>
          <w:sz w:val="20"/>
          <w:szCs w:val="20"/>
          <w:rPrChange w:id="21289" w:author="Author">
            <w:rPr>
              <w:rFonts w:ascii="Trebuchet MS" w:hAnsi="Trebuchet MS"/>
              <w:sz w:val="20"/>
              <w:szCs w:val="20"/>
            </w:rPr>
          </w:rPrChange>
        </w:rPr>
      </w:pPr>
      <w:r>
        <w:rPr>
          <w:rFonts w:ascii="Calibri" w:hAnsi="Calibri"/>
          <w:sz w:val="20"/>
          <w:szCs w:val="20"/>
          <w:rPrChange w:id="21290" w:author="Author">
            <w:rPr>
              <w:rFonts w:ascii="Trebuchet MS" w:hAnsi="Trebuchet MS"/>
              <w:sz w:val="20"/>
              <w:szCs w:val="20"/>
            </w:rPr>
          </w:rPrChange>
        </w:rPr>
        <w:t xml:space="preserve">- Definition of </w:t>
      </w:r>
      <w:del w:id="21291" w:author="Author">
        <w:r>
          <w:rPr>
            <w:rFonts w:ascii="Calibri" w:hAnsi="Calibri"/>
            <w:sz w:val="20"/>
            <w:szCs w:val="20"/>
            <w:rPrChange w:id="21292" w:author="Author">
              <w:rPr>
                <w:rFonts w:ascii="Trebuchet MS" w:hAnsi="Trebuchet MS"/>
                <w:sz w:val="20"/>
                <w:szCs w:val="20"/>
              </w:rPr>
            </w:rPrChange>
          </w:rPr>
          <w:delText>functions</w:delText>
        </w:r>
      </w:del>
      <w:ins w:id="21293" w:author="Author">
        <w:r>
          <w:rPr>
            <w:rFonts w:ascii="Calibri" w:hAnsi="Calibri"/>
            <w:sz w:val="20"/>
            <w:szCs w:val="20"/>
          </w:rPr>
          <w:t>methods</w:t>
        </w:r>
      </w:ins>
      <w:r>
        <w:rPr>
          <w:rFonts w:ascii="Calibri" w:hAnsi="Calibri"/>
          <w:sz w:val="20"/>
          <w:szCs w:val="20"/>
          <w:rPrChange w:id="21294" w:author="Author">
            <w:rPr>
              <w:rFonts w:ascii="Trebuchet MS" w:hAnsi="Trebuchet MS"/>
              <w:sz w:val="20"/>
              <w:szCs w:val="20"/>
            </w:rPr>
          </w:rPrChange>
        </w:rPr>
        <w:t>.</w:t>
      </w:r>
    </w:p>
    <w:p w:rsidR="00743B33" w:rsidRPr="00743B33" w:rsidRDefault="00743B33">
      <w:pPr>
        <w:ind w:left="540"/>
        <w:jc w:val="both"/>
        <w:rPr>
          <w:rFonts w:ascii="Calibri" w:hAnsi="Calibri"/>
          <w:b/>
          <w:sz w:val="20"/>
          <w:szCs w:val="20"/>
          <w:lang w:val="en-US"/>
          <w:rPrChange w:id="21295"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1296" w:author="Author">
            <w:rPr>
              <w:rFonts w:ascii="Trebuchet MS" w:hAnsi="Trebuchet MS"/>
              <w:b/>
              <w:lang w:val="en-US"/>
            </w:rPr>
          </w:rPrChange>
        </w:rPr>
      </w:pPr>
      <w:r>
        <w:rPr>
          <w:rFonts w:ascii="Calibri" w:hAnsi="Calibri"/>
          <w:b/>
          <w:sz w:val="20"/>
          <w:szCs w:val="20"/>
          <w:lang w:val="en-US"/>
          <w:rPrChange w:id="21297" w:author="Author">
            <w:rPr>
              <w:rFonts w:ascii="Trebuchet MS" w:hAnsi="Trebuchet MS"/>
              <w:b/>
              <w:lang w:val="en-US"/>
            </w:rPr>
          </w:rPrChange>
        </w:rPr>
        <w:t>Example:</w:t>
      </w:r>
    </w:p>
    <w:p w:rsidR="00743B33" w:rsidRPr="00743B33" w:rsidRDefault="00D20E06">
      <w:pPr>
        <w:ind w:left="540"/>
        <w:jc w:val="both"/>
        <w:rPr>
          <w:rFonts w:ascii="Calibri" w:hAnsi="Calibri"/>
          <w:sz w:val="20"/>
          <w:szCs w:val="20"/>
          <w:rPrChange w:id="21298" w:author="Author">
            <w:rPr>
              <w:rFonts w:ascii="Trebuchet MS" w:hAnsi="Trebuchet MS"/>
              <w:sz w:val="20"/>
              <w:szCs w:val="20"/>
            </w:rPr>
          </w:rPrChange>
        </w:rPr>
      </w:pPr>
      <w:r>
        <w:rPr>
          <w:rFonts w:ascii="Calibri" w:hAnsi="Calibri"/>
          <w:sz w:val="20"/>
          <w:szCs w:val="20"/>
          <w:rPrChange w:id="21299" w:author="Author">
            <w:rPr>
              <w:rFonts w:ascii="Trebuchet MS" w:hAnsi="Trebuchet MS"/>
              <w:sz w:val="20"/>
              <w:szCs w:val="20"/>
            </w:rPr>
          </w:rPrChange>
        </w:rPr>
        <w:t>Not required</w:t>
      </w:r>
    </w:p>
    <w:p w:rsidR="00743B33" w:rsidRPr="00743B33" w:rsidRDefault="00743B33">
      <w:pPr>
        <w:ind w:left="540"/>
        <w:jc w:val="both"/>
        <w:rPr>
          <w:rFonts w:ascii="Calibri" w:hAnsi="Calibri"/>
          <w:sz w:val="20"/>
          <w:szCs w:val="20"/>
          <w:lang w:val="en-US"/>
          <w:rPrChange w:id="21300"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1301" w:author="Author">
            <w:rPr>
              <w:rFonts w:ascii="Trebuchet MS" w:hAnsi="Trebuchet MS"/>
              <w:b/>
              <w:lang w:val="en-US"/>
            </w:rPr>
          </w:rPrChange>
        </w:rPr>
      </w:pPr>
      <w:r>
        <w:rPr>
          <w:rFonts w:ascii="Calibri" w:hAnsi="Calibri"/>
          <w:b/>
          <w:sz w:val="20"/>
          <w:szCs w:val="20"/>
          <w:lang w:val="en-US"/>
          <w:rPrChange w:id="21302" w:author="Author">
            <w:rPr>
              <w:rFonts w:ascii="Trebuchet MS" w:hAnsi="Trebuchet MS"/>
              <w:b/>
              <w:lang w:val="en-US"/>
            </w:rPr>
          </w:rPrChange>
        </w:rPr>
        <w:t xml:space="preserve">Rationale: </w:t>
      </w:r>
    </w:p>
    <w:p w:rsidR="00743B33" w:rsidRPr="00743B33" w:rsidRDefault="00D20E06">
      <w:pPr>
        <w:ind w:left="540"/>
        <w:jc w:val="both"/>
        <w:rPr>
          <w:rFonts w:ascii="Calibri" w:hAnsi="Calibri"/>
          <w:sz w:val="20"/>
          <w:szCs w:val="20"/>
          <w:rPrChange w:id="21303" w:author="Author">
            <w:rPr>
              <w:rFonts w:ascii="Trebuchet MS" w:hAnsi="Trebuchet MS"/>
              <w:sz w:val="20"/>
              <w:szCs w:val="20"/>
            </w:rPr>
          </w:rPrChange>
        </w:rPr>
      </w:pPr>
      <w:r>
        <w:rPr>
          <w:rFonts w:ascii="Calibri" w:hAnsi="Calibri"/>
          <w:sz w:val="20"/>
          <w:szCs w:val="20"/>
          <w:rPrChange w:id="21304" w:author="Author">
            <w:rPr>
              <w:rFonts w:ascii="Trebuchet MS" w:hAnsi="Trebuchet MS"/>
              <w:sz w:val="20"/>
              <w:szCs w:val="20"/>
            </w:rPr>
          </w:rPrChange>
        </w:rPr>
        <w:t>Uniformity and readability</w:t>
      </w:r>
    </w:p>
    <w:p w:rsidR="00743B33" w:rsidRPr="00743B33" w:rsidRDefault="00743B33">
      <w:pPr>
        <w:ind w:left="540"/>
        <w:jc w:val="both"/>
        <w:rPr>
          <w:rFonts w:ascii="Calibri" w:hAnsi="Calibri"/>
          <w:sz w:val="20"/>
          <w:szCs w:val="20"/>
          <w:lang w:val="en-US"/>
          <w:rPrChange w:id="21305" w:author="Author">
            <w:rPr>
              <w:rFonts w:ascii="Trebuchet MS" w:hAnsi="Trebuchet MS"/>
              <w:lang w:val="en-US"/>
            </w:rPr>
          </w:rPrChange>
        </w:rPr>
      </w:pPr>
    </w:p>
    <w:p w:rsidR="00743B33" w:rsidRDefault="00D20E06">
      <w:pPr>
        <w:pStyle w:val="Heading3"/>
      </w:pPr>
      <w:bookmarkStart w:id="21306" w:name="_Toc294795191"/>
      <w:bookmarkStart w:id="21307" w:name="_Toc301956899"/>
      <w:bookmarkStart w:id="21308" w:name="_Toc301960027"/>
      <w:bookmarkStart w:id="21309" w:name="_Toc301960501"/>
      <w:bookmarkStart w:id="21310" w:name="_Toc301960663"/>
      <w:bookmarkStart w:id="21311" w:name="_Toc409602468"/>
      <w:bookmarkStart w:id="21312" w:name="_Toc430267129"/>
      <w:bookmarkStart w:id="21313" w:name="_Toc491674270"/>
      <w:r>
        <w:t>Style_Comment_00</w:t>
      </w:r>
      <w:bookmarkEnd w:id="21306"/>
      <w:bookmarkEnd w:id="21307"/>
      <w:bookmarkEnd w:id="21308"/>
      <w:bookmarkEnd w:id="21309"/>
      <w:bookmarkEnd w:id="21310"/>
      <w:bookmarkEnd w:id="21311"/>
      <w:r>
        <w:t>4 ([1] Clause 5.4.7 - table 1 - 1g)</w:t>
      </w:r>
      <w:bookmarkEnd w:id="21312"/>
      <w:bookmarkEnd w:id="21313"/>
    </w:p>
    <w:p w:rsidR="00743B33" w:rsidRPr="00743B33" w:rsidRDefault="00D20E06">
      <w:pPr>
        <w:ind w:left="540"/>
        <w:jc w:val="both"/>
        <w:rPr>
          <w:rFonts w:ascii="Calibri" w:hAnsi="Calibri"/>
          <w:b/>
          <w:sz w:val="20"/>
          <w:szCs w:val="20"/>
          <w:lang w:val="en-US"/>
          <w:rPrChange w:id="21314" w:author="Author">
            <w:rPr>
              <w:rFonts w:ascii="Trebuchet MS" w:hAnsi="Trebuchet MS"/>
              <w:b/>
              <w:lang w:val="en-US"/>
            </w:rPr>
          </w:rPrChange>
        </w:rPr>
      </w:pPr>
      <w:r>
        <w:rPr>
          <w:rFonts w:ascii="Calibri" w:hAnsi="Calibri"/>
          <w:b/>
          <w:sz w:val="20"/>
          <w:szCs w:val="20"/>
          <w:lang w:val="en-US"/>
          <w:rPrChange w:id="21315"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1316" w:author="Author">
            <w:rPr>
              <w:rFonts w:ascii="Trebuchet MS" w:hAnsi="Trebuchet MS"/>
              <w:sz w:val="20"/>
              <w:szCs w:val="20"/>
            </w:rPr>
          </w:rPrChange>
        </w:rPr>
      </w:pPr>
      <w:r>
        <w:rPr>
          <w:rFonts w:ascii="Calibri" w:hAnsi="Calibri"/>
          <w:sz w:val="20"/>
          <w:szCs w:val="20"/>
          <w:rPrChange w:id="21317" w:author="Author">
            <w:rPr>
              <w:rFonts w:ascii="Trebuchet MS" w:hAnsi="Trebuchet MS"/>
              <w:sz w:val="20"/>
              <w:szCs w:val="20"/>
            </w:rPr>
          </w:rPrChange>
        </w:rPr>
        <w:t>The following C</w:t>
      </w:r>
      <w:ins w:id="21318" w:author="Author">
        <w:r>
          <w:rPr>
            <w:rFonts w:ascii="Calibri" w:hAnsi="Calibri"/>
            <w:sz w:val="20"/>
            <w:szCs w:val="20"/>
          </w:rPr>
          <w:t xml:space="preserve"> Sharp</w:t>
        </w:r>
      </w:ins>
      <w:r>
        <w:rPr>
          <w:rFonts w:ascii="Calibri" w:hAnsi="Calibri"/>
          <w:sz w:val="20"/>
          <w:szCs w:val="20"/>
          <w:rPrChange w:id="21319" w:author="Author">
            <w:rPr>
              <w:rFonts w:ascii="Trebuchet MS" w:hAnsi="Trebuchet MS"/>
              <w:sz w:val="20"/>
              <w:szCs w:val="20"/>
            </w:rPr>
          </w:rPrChange>
        </w:rPr>
        <w:t xml:space="preserve"> constructs shall be commented after the concluding bracket if they are longer than 10 lines:</w:t>
      </w:r>
    </w:p>
    <w:p w:rsidR="00743B33" w:rsidRPr="00743B33" w:rsidRDefault="00D20E06">
      <w:pPr>
        <w:ind w:left="540"/>
        <w:jc w:val="both"/>
        <w:rPr>
          <w:rFonts w:ascii="Calibri" w:hAnsi="Calibri"/>
          <w:i/>
          <w:sz w:val="20"/>
          <w:szCs w:val="20"/>
          <w:rPrChange w:id="21320" w:author="Author">
            <w:rPr>
              <w:rFonts w:ascii="Trebuchet MS" w:hAnsi="Trebuchet MS"/>
              <w:i/>
              <w:sz w:val="20"/>
              <w:szCs w:val="20"/>
            </w:rPr>
          </w:rPrChange>
        </w:rPr>
      </w:pPr>
      <w:r>
        <w:rPr>
          <w:rFonts w:ascii="Calibri" w:hAnsi="Calibri"/>
          <w:i/>
          <w:sz w:val="20"/>
          <w:szCs w:val="20"/>
          <w:rPrChange w:id="21321" w:author="Author">
            <w:rPr>
              <w:rFonts w:ascii="Trebuchet MS" w:hAnsi="Trebuchet MS"/>
              <w:i/>
              <w:sz w:val="20"/>
              <w:szCs w:val="20"/>
            </w:rPr>
          </w:rPrChange>
        </w:rPr>
        <w:t>‘switch-case’</w:t>
      </w:r>
    </w:p>
    <w:p w:rsidR="00743B33" w:rsidRPr="00743B33" w:rsidRDefault="00D20E06">
      <w:pPr>
        <w:ind w:left="540"/>
        <w:jc w:val="both"/>
        <w:rPr>
          <w:rFonts w:ascii="Calibri" w:hAnsi="Calibri"/>
          <w:i/>
          <w:sz w:val="20"/>
          <w:szCs w:val="20"/>
          <w:rPrChange w:id="21322" w:author="Author">
            <w:rPr>
              <w:rFonts w:ascii="Trebuchet MS" w:hAnsi="Trebuchet MS"/>
              <w:i/>
              <w:sz w:val="20"/>
              <w:szCs w:val="20"/>
            </w:rPr>
          </w:rPrChange>
        </w:rPr>
      </w:pPr>
      <w:r>
        <w:rPr>
          <w:rFonts w:ascii="Calibri" w:hAnsi="Calibri"/>
          <w:i/>
          <w:sz w:val="20"/>
          <w:szCs w:val="20"/>
          <w:rPrChange w:id="21323" w:author="Author">
            <w:rPr>
              <w:rFonts w:ascii="Trebuchet MS" w:hAnsi="Trebuchet MS"/>
              <w:i/>
              <w:sz w:val="20"/>
              <w:szCs w:val="20"/>
            </w:rPr>
          </w:rPrChange>
        </w:rPr>
        <w:t>‘if-then-else’</w:t>
      </w:r>
    </w:p>
    <w:p w:rsidR="00743B33" w:rsidRPr="00743B33" w:rsidRDefault="00D20E06">
      <w:pPr>
        <w:ind w:left="540"/>
        <w:jc w:val="both"/>
        <w:rPr>
          <w:rFonts w:ascii="Calibri" w:hAnsi="Calibri"/>
          <w:i/>
          <w:sz w:val="20"/>
          <w:szCs w:val="20"/>
          <w:rPrChange w:id="21324" w:author="Author">
            <w:rPr>
              <w:rFonts w:ascii="Trebuchet MS" w:hAnsi="Trebuchet MS"/>
              <w:i/>
              <w:sz w:val="20"/>
              <w:szCs w:val="20"/>
            </w:rPr>
          </w:rPrChange>
        </w:rPr>
      </w:pPr>
      <w:r>
        <w:rPr>
          <w:rFonts w:ascii="Calibri" w:hAnsi="Calibri"/>
          <w:i/>
          <w:sz w:val="20"/>
          <w:szCs w:val="20"/>
          <w:rPrChange w:id="21325" w:author="Author">
            <w:rPr>
              <w:rFonts w:ascii="Trebuchet MS" w:hAnsi="Trebuchet MS"/>
              <w:i/>
              <w:sz w:val="20"/>
              <w:szCs w:val="20"/>
            </w:rPr>
          </w:rPrChange>
        </w:rPr>
        <w:lastRenderedPageBreak/>
        <w:t>‘do-while’</w:t>
      </w:r>
    </w:p>
    <w:p w:rsidR="00743B33" w:rsidRPr="00743B33" w:rsidRDefault="00D20E06">
      <w:pPr>
        <w:ind w:left="540"/>
        <w:jc w:val="both"/>
        <w:rPr>
          <w:rFonts w:ascii="Calibri" w:hAnsi="Calibri"/>
          <w:i/>
          <w:sz w:val="20"/>
          <w:szCs w:val="20"/>
          <w:rPrChange w:id="21326" w:author="Author">
            <w:rPr>
              <w:rFonts w:ascii="Trebuchet MS" w:hAnsi="Trebuchet MS"/>
              <w:i/>
              <w:sz w:val="20"/>
              <w:szCs w:val="20"/>
            </w:rPr>
          </w:rPrChange>
        </w:rPr>
      </w:pPr>
      <w:r>
        <w:rPr>
          <w:rFonts w:ascii="Calibri" w:hAnsi="Calibri"/>
          <w:i/>
          <w:sz w:val="20"/>
          <w:szCs w:val="20"/>
          <w:rPrChange w:id="21327" w:author="Author">
            <w:rPr>
              <w:rFonts w:ascii="Trebuchet MS" w:hAnsi="Trebuchet MS"/>
              <w:i/>
              <w:sz w:val="20"/>
              <w:szCs w:val="20"/>
            </w:rPr>
          </w:rPrChange>
        </w:rPr>
        <w:t>‘for’</w:t>
      </w:r>
    </w:p>
    <w:p w:rsidR="00743B33" w:rsidRPr="00743B33" w:rsidRDefault="00743B33">
      <w:pPr>
        <w:ind w:left="540"/>
        <w:jc w:val="both"/>
        <w:rPr>
          <w:rFonts w:ascii="Calibri" w:hAnsi="Calibri"/>
          <w:b/>
          <w:sz w:val="20"/>
          <w:szCs w:val="20"/>
          <w:lang w:val="en-US"/>
          <w:rPrChange w:id="21328"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1329" w:author="Author">
            <w:rPr>
              <w:rFonts w:ascii="Trebuchet MS" w:hAnsi="Trebuchet MS"/>
              <w:b/>
              <w:lang w:val="en-US"/>
            </w:rPr>
          </w:rPrChange>
        </w:rPr>
      </w:pPr>
      <w:r>
        <w:rPr>
          <w:rFonts w:ascii="Calibri" w:hAnsi="Calibri"/>
          <w:b/>
          <w:sz w:val="20"/>
          <w:szCs w:val="20"/>
          <w:lang w:val="en-US"/>
          <w:rPrChange w:id="21330" w:author="Author">
            <w:rPr>
              <w:rFonts w:ascii="Trebuchet MS" w:hAnsi="Trebuchet MS"/>
              <w:b/>
              <w:lang w:val="en-US"/>
            </w:rPr>
          </w:rPrChange>
        </w:rPr>
        <w:t>Example:</w:t>
      </w:r>
    </w:p>
    <w:p w:rsidR="00743B33" w:rsidRPr="00743B33" w:rsidRDefault="00D20E06">
      <w:pPr>
        <w:ind w:left="540"/>
        <w:jc w:val="both"/>
        <w:rPr>
          <w:rFonts w:ascii="Calibri" w:hAnsi="Calibri" w:cs="Courier New"/>
          <w:sz w:val="20"/>
          <w:szCs w:val="20"/>
          <w:rPrChange w:id="21331" w:author="Author">
            <w:rPr>
              <w:rFonts w:ascii="Courier New" w:hAnsi="Courier New" w:cs="Courier New"/>
              <w:sz w:val="20"/>
              <w:szCs w:val="20"/>
            </w:rPr>
          </w:rPrChange>
        </w:rPr>
      </w:pPr>
      <w:r>
        <w:rPr>
          <w:rFonts w:ascii="Calibri" w:hAnsi="Calibri" w:cs="Courier New"/>
          <w:sz w:val="20"/>
          <w:szCs w:val="20"/>
          <w:rPrChange w:id="21332" w:author="Author">
            <w:rPr>
              <w:rFonts w:ascii="Courier New" w:hAnsi="Courier New" w:cs="Courier New"/>
              <w:sz w:val="20"/>
              <w:szCs w:val="20"/>
            </w:rPr>
          </w:rPrChange>
        </w:rPr>
        <w:t>if (a &lt; b)</w:t>
      </w:r>
    </w:p>
    <w:p w:rsidR="00743B33" w:rsidRPr="00743B33" w:rsidRDefault="00D20E06">
      <w:pPr>
        <w:ind w:left="540"/>
        <w:jc w:val="both"/>
        <w:rPr>
          <w:rFonts w:ascii="Calibri" w:hAnsi="Calibri" w:cs="Courier New"/>
          <w:sz w:val="20"/>
          <w:szCs w:val="20"/>
          <w:rPrChange w:id="21333" w:author="Author">
            <w:rPr>
              <w:rFonts w:ascii="Courier New" w:hAnsi="Courier New" w:cs="Courier New"/>
              <w:sz w:val="20"/>
              <w:szCs w:val="20"/>
            </w:rPr>
          </w:rPrChange>
        </w:rPr>
      </w:pPr>
      <w:r>
        <w:rPr>
          <w:rFonts w:ascii="Calibri" w:hAnsi="Calibri" w:cs="Courier New"/>
          <w:sz w:val="20"/>
          <w:szCs w:val="20"/>
          <w:rPrChange w:id="21334"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1335" w:author="Author">
            <w:rPr>
              <w:rFonts w:ascii="Courier New" w:hAnsi="Courier New" w:cs="Courier New"/>
              <w:sz w:val="20"/>
              <w:szCs w:val="20"/>
            </w:rPr>
          </w:rPrChange>
        </w:rPr>
      </w:pPr>
      <w:r>
        <w:rPr>
          <w:rFonts w:ascii="Calibri" w:hAnsi="Calibri" w:cs="Courier New"/>
          <w:sz w:val="20"/>
          <w:szCs w:val="20"/>
          <w:rPrChange w:id="21336" w:author="Author">
            <w:rPr>
              <w:rFonts w:ascii="Courier New" w:hAnsi="Courier New" w:cs="Courier New"/>
              <w:sz w:val="20"/>
              <w:szCs w:val="20"/>
            </w:rPr>
          </w:rPrChange>
        </w:rPr>
        <w:t xml:space="preserve">  </w:t>
      </w:r>
      <w:del w:id="21337" w:author="Author">
        <w:r>
          <w:rPr>
            <w:rFonts w:ascii="Calibri" w:hAnsi="Calibri" w:cs="Courier New"/>
            <w:sz w:val="20"/>
            <w:szCs w:val="20"/>
            <w:rPrChange w:id="21338" w:author="Author">
              <w:rPr>
                <w:rFonts w:ascii="Courier New" w:hAnsi="Courier New" w:cs="Courier New"/>
                <w:sz w:val="20"/>
                <w:szCs w:val="20"/>
              </w:rPr>
            </w:rPrChange>
          </w:rPr>
          <w:delText>/*</w:delText>
        </w:r>
      </w:del>
      <w:ins w:id="21339" w:author="Author">
        <w:r>
          <w:rPr>
            <w:rFonts w:ascii="Calibri" w:hAnsi="Calibri" w:cs="Courier New"/>
            <w:sz w:val="20"/>
            <w:szCs w:val="20"/>
          </w:rPr>
          <w:t>//</w:t>
        </w:r>
      </w:ins>
    </w:p>
    <w:p w:rsidR="00743B33" w:rsidRPr="00743B33" w:rsidRDefault="00D20E06">
      <w:pPr>
        <w:ind w:left="540"/>
        <w:jc w:val="both"/>
        <w:rPr>
          <w:rFonts w:ascii="Calibri" w:hAnsi="Calibri" w:cs="Courier New"/>
          <w:sz w:val="20"/>
          <w:szCs w:val="20"/>
          <w:rPrChange w:id="21340" w:author="Author">
            <w:rPr>
              <w:rFonts w:ascii="Courier New" w:hAnsi="Courier New" w:cs="Courier New"/>
              <w:sz w:val="20"/>
              <w:szCs w:val="20"/>
            </w:rPr>
          </w:rPrChange>
        </w:rPr>
      </w:pPr>
      <w:r>
        <w:rPr>
          <w:rFonts w:ascii="Calibri" w:hAnsi="Calibri" w:cs="Courier New"/>
          <w:sz w:val="20"/>
          <w:szCs w:val="20"/>
          <w:rPrChange w:id="21341" w:author="Author">
            <w:rPr>
              <w:rFonts w:ascii="Courier New" w:hAnsi="Courier New" w:cs="Courier New"/>
              <w:sz w:val="20"/>
              <w:szCs w:val="20"/>
            </w:rPr>
          </w:rPrChange>
        </w:rPr>
        <w:t xml:space="preserve">     More than 10 lines</w:t>
      </w:r>
    </w:p>
    <w:p w:rsidR="00743B33" w:rsidRPr="00743B33" w:rsidRDefault="00D20E06">
      <w:pPr>
        <w:ind w:left="540"/>
        <w:jc w:val="both"/>
        <w:rPr>
          <w:rFonts w:ascii="Calibri" w:hAnsi="Calibri" w:cs="Courier New"/>
          <w:sz w:val="20"/>
          <w:szCs w:val="20"/>
          <w:rPrChange w:id="21342" w:author="Author">
            <w:rPr>
              <w:rFonts w:ascii="Courier New" w:hAnsi="Courier New" w:cs="Courier New"/>
              <w:sz w:val="20"/>
              <w:szCs w:val="20"/>
            </w:rPr>
          </w:rPrChange>
        </w:rPr>
      </w:pPr>
      <w:r>
        <w:rPr>
          <w:rFonts w:ascii="Calibri" w:hAnsi="Calibri" w:cs="Courier New"/>
          <w:sz w:val="20"/>
          <w:szCs w:val="20"/>
          <w:rPrChange w:id="21343" w:author="Author">
            <w:rPr>
              <w:rFonts w:ascii="Courier New" w:hAnsi="Courier New" w:cs="Courier New"/>
              <w:sz w:val="20"/>
              <w:szCs w:val="20"/>
            </w:rPr>
          </w:rPrChange>
        </w:rPr>
        <w:t xml:space="preserve"> </w:t>
      </w:r>
      <w:del w:id="21344" w:author="Author">
        <w:r>
          <w:rPr>
            <w:rFonts w:ascii="Calibri" w:hAnsi="Calibri" w:cs="Courier New"/>
            <w:sz w:val="20"/>
            <w:szCs w:val="20"/>
            <w:rPrChange w:id="21345" w:author="Author">
              <w:rPr>
                <w:rFonts w:ascii="Courier New" w:hAnsi="Courier New" w:cs="Courier New"/>
                <w:sz w:val="20"/>
                <w:szCs w:val="20"/>
              </w:rPr>
            </w:rPrChange>
          </w:rPr>
          <w:delText xml:space="preserve"> */</w:delText>
        </w:r>
      </w:del>
    </w:p>
    <w:p w:rsidR="00743B33" w:rsidRPr="00743B33" w:rsidRDefault="00D20E06">
      <w:pPr>
        <w:ind w:left="540"/>
        <w:jc w:val="both"/>
        <w:rPr>
          <w:rFonts w:ascii="Calibri" w:hAnsi="Calibri" w:cs="Courier New"/>
          <w:sz w:val="20"/>
          <w:szCs w:val="20"/>
          <w:rPrChange w:id="21346" w:author="Author">
            <w:rPr>
              <w:rFonts w:ascii="Courier New" w:hAnsi="Courier New" w:cs="Courier New"/>
              <w:sz w:val="20"/>
              <w:szCs w:val="20"/>
            </w:rPr>
          </w:rPrChange>
        </w:rPr>
      </w:pPr>
      <w:r>
        <w:rPr>
          <w:rFonts w:ascii="Calibri" w:hAnsi="Calibri" w:cs="Courier New"/>
          <w:sz w:val="20"/>
          <w:szCs w:val="20"/>
          <w:rPrChange w:id="21347" w:author="Author">
            <w:rPr>
              <w:rFonts w:ascii="Courier New" w:hAnsi="Courier New" w:cs="Courier New"/>
              <w:sz w:val="20"/>
              <w:szCs w:val="20"/>
            </w:rPr>
          </w:rPrChange>
        </w:rPr>
        <w:t xml:space="preserve">} </w:t>
      </w:r>
      <w:del w:id="21348" w:author="Author">
        <w:r>
          <w:rPr>
            <w:rFonts w:ascii="Calibri" w:hAnsi="Calibri" w:cs="Courier New"/>
            <w:sz w:val="20"/>
            <w:szCs w:val="20"/>
            <w:rPrChange w:id="21349" w:author="Author">
              <w:rPr>
                <w:rFonts w:ascii="Courier New" w:hAnsi="Courier New" w:cs="Courier New"/>
                <w:sz w:val="20"/>
                <w:szCs w:val="20"/>
              </w:rPr>
            </w:rPrChange>
          </w:rPr>
          <w:delText>/*</w:delText>
        </w:r>
      </w:del>
      <w:ins w:id="21350" w:author="Author">
        <w:r>
          <w:rPr>
            <w:rFonts w:ascii="Calibri" w:hAnsi="Calibri" w:cs="Courier New"/>
            <w:sz w:val="20"/>
            <w:szCs w:val="20"/>
          </w:rPr>
          <w:t>//</w:t>
        </w:r>
      </w:ins>
      <w:r>
        <w:rPr>
          <w:rFonts w:ascii="Calibri" w:hAnsi="Calibri" w:cs="Courier New"/>
          <w:sz w:val="20"/>
          <w:szCs w:val="20"/>
          <w:rPrChange w:id="21351" w:author="Author">
            <w:rPr>
              <w:rFonts w:ascii="Courier New" w:hAnsi="Courier New" w:cs="Courier New"/>
              <w:sz w:val="20"/>
              <w:szCs w:val="20"/>
            </w:rPr>
          </w:rPrChange>
        </w:rPr>
        <w:t xml:space="preserve"> end of if (a &lt; b)</w:t>
      </w:r>
      <w:del w:id="21352" w:author="Author">
        <w:r>
          <w:rPr>
            <w:rFonts w:ascii="Calibri" w:hAnsi="Calibri" w:cs="Courier New"/>
            <w:sz w:val="20"/>
            <w:szCs w:val="20"/>
            <w:rPrChange w:id="21353" w:author="Author">
              <w:rPr>
                <w:rFonts w:ascii="Courier New" w:hAnsi="Courier New" w:cs="Courier New"/>
                <w:sz w:val="20"/>
                <w:szCs w:val="20"/>
              </w:rPr>
            </w:rPrChange>
          </w:rPr>
          <w:delText xml:space="preserve"> */</w:delText>
        </w:r>
      </w:del>
    </w:p>
    <w:p w:rsidR="00743B33" w:rsidRPr="00743B33" w:rsidRDefault="00743B33">
      <w:pPr>
        <w:ind w:left="540"/>
        <w:jc w:val="both"/>
        <w:rPr>
          <w:rFonts w:ascii="Calibri" w:hAnsi="Calibri"/>
          <w:sz w:val="20"/>
          <w:szCs w:val="20"/>
          <w:lang w:val="en-US"/>
          <w:rPrChange w:id="21354"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1355" w:author="Author">
            <w:rPr>
              <w:rFonts w:ascii="Trebuchet MS" w:hAnsi="Trebuchet MS"/>
              <w:b/>
              <w:lang w:val="en-US"/>
            </w:rPr>
          </w:rPrChange>
        </w:rPr>
      </w:pPr>
      <w:r>
        <w:rPr>
          <w:rFonts w:ascii="Calibri" w:hAnsi="Calibri"/>
          <w:b/>
          <w:sz w:val="20"/>
          <w:szCs w:val="20"/>
          <w:lang w:val="en-US"/>
          <w:rPrChange w:id="21356" w:author="Author">
            <w:rPr>
              <w:rFonts w:ascii="Trebuchet MS" w:hAnsi="Trebuchet MS"/>
              <w:b/>
              <w:lang w:val="en-US"/>
            </w:rPr>
          </w:rPrChange>
        </w:rPr>
        <w:t xml:space="preserve">Rationale: </w:t>
      </w:r>
    </w:p>
    <w:p w:rsidR="00743B33" w:rsidRPr="00743B33" w:rsidRDefault="00D20E06">
      <w:pPr>
        <w:ind w:left="540"/>
        <w:jc w:val="both"/>
        <w:rPr>
          <w:rFonts w:ascii="Calibri" w:hAnsi="Calibri"/>
          <w:sz w:val="20"/>
          <w:szCs w:val="20"/>
          <w:rPrChange w:id="21357" w:author="Author">
            <w:rPr>
              <w:rFonts w:ascii="Trebuchet MS" w:hAnsi="Trebuchet MS"/>
              <w:sz w:val="20"/>
              <w:szCs w:val="20"/>
            </w:rPr>
          </w:rPrChange>
        </w:rPr>
      </w:pPr>
      <w:r>
        <w:rPr>
          <w:rFonts w:ascii="Calibri" w:hAnsi="Calibri"/>
          <w:sz w:val="20"/>
          <w:szCs w:val="20"/>
          <w:rPrChange w:id="21358" w:author="Author">
            <w:rPr>
              <w:rFonts w:ascii="Trebuchet MS" w:hAnsi="Trebuchet MS"/>
              <w:sz w:val="20"/>
              <w:szCs w:val="20"/>
            </w:rPr>
          </w:rPrChange>
        </w:rPr>
        <w:t>Readability</w:t>
      </w:r>
    </w:p>
    <w:p w:rsidR="00743B33" w:rsidRPr="00743B33" w:rsidRDefault="00743B33">
      <w:pPr>
        <w:ind w:left="540"/>
        <w:jc w:val="both"/>
        <w:rPr>
          <w:rFonts w:ascii="Calibri" w:hAnsi="Calibri"/>
          <w:sz w:val="20"/>
          <w:szCs w:val="20"/>
          <w:lang w:val="en-US"/>
          <w:rPrChange w:id="21359" w:author="Author">
            <w:rPr>
              <w:rFonts w:ascii="Trebuchet MS" w:hAnsi="Trebuchet MS"/>
              <w:lang w:val="en-US"/>
            </w:rPr>
          </w:rPrChange>
        </w:rPr>
      </w:pPr>
    </w:p>
    <w:p w:rsidR="00743B33" w:rsidRDefault="00D20E06">
      <w:pPr>
        <w:pStyle w:val="Heading3"/>
      </w:pPr>
      <w:bookmarkStart w:id="21360" w:name="_Toc294795192"/>
      <w:bookmarkStart w:id="21361" w:name="_Toc301956900"/>
      <w:bookmarkStart w:id="21362" w:name="_Toc301960028"/>
      <w:bookmarkStart w:id="21363" w:name="_Toc301960502"/>
      <w:bookmarkStart w:id="21364" w:name="_Toc301960664"/>
      <w:bookmarkStart w:id="21365" w:name="_Toc409602469"/>
      <w:bookmarkStart w:id="21366" w:name="_Toc430267130"/>
      <w:bookmarkStart w:id="21367" w:name="_Toc491674271"/>
      <w:r>
        <w:t>Style_Comment_00</w:t>
      </w:r>
      <w:bookmarkEnd w:id="21360"/>
      <w:bookmarkEnd w:id="21361"/>
      <w:bookmarkEnd w:id="21362"/>
      <w:bookmarkEnd w:id="21363"/>
      <w:bookmarkEnd w:id="21364"/>
      <w:bookmarkEnd w:id="21365"/>
      <w:r>
        <w:t>5 ([1] Clause 5.4.7 - table 1 - 1g)</w:t>
      </w:r>
      <w:bookmarkEnd w:id="21366"/>
      <w:bookmarkEnd w:id="21367"/>
    </w:p>
    <w:p w:rsidR="00743B33" w:rsidRPr="00743B33" w:rsidRDefault="00D20E06">
      <w:pPr>
        <w:ind w:left="540"/>
        <w:jc w:val="both"/>
        <w:rPr>
          <w:rFonts w:ascii="Calibri" w:hAnsi="Calibri"/>
          <w:b/>
          <w:sz w:val="20"/>
          <w:szCs w:val="20"/>
          <w:lang w:val="en-US"/>
          <w:rPrChange w:id="21368" w:author="Author">
            <w:rPr>
              <w:rFonts w:ascii="Trebuchet MS" w:hAnsi="Trebuchet MS"/>
              <w:b/>
              <w:lang w:val="en-US"/>
            </w:rPr>
          </w:rPrChange>
        </w:rPr>
      </w:pPr>
      <w:r>
        <w:rPr>
          <w:rFonts w:ascii="Calibri" w:hAnsi="Calibri"/>
          <w:b/>
          <w:sz w:val="20"/>
          <w:szCs w:val="20"/>
          <w:lang w:val="en-US"/>
          <w:rPrChange w:id="21369"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1370" w:author="Author">
            <w:rPr>
              <w:rFonts w:ascii="Trebuchet MS" w:hAnsi="Trebuchet MS"/>
              <w:sz w:val="20"/>
              <w:szCs w:val="20"/>
            </w:rPr>
          </w:rPrChange>
        </w:rPr>
      </w:pPr>
      <w:r>
        <w:rPr>
          <w:rFonts w:ascii="Calibri" w:hAnsi="Calibri"/>
          <w:sz w:val="20"/>
          <w:szCs w:val="20"/>
          <w:rPrChange w:id="21371" w:author="Author">
            <w:rPr>
              <w:rFonts w:ascii="Trebuchet MS" w:hAnsi="Trebuchet MS"/>
              <w:sz w:val="20"/>
              <w:szCs w:val="20"/>
            </w:rPr>
          </w:rPrChange>
        </w:rPr>
        <w:t xml:space="preserve">Constructs </w:t>
      </w:r>
      <w:r>
        <w:rPr>
          <w:rFonts w:ascii="Calibri" w:hAnsi="Calibri"/>
          <w:sz w:val="20"/>
          <w:szCs w:val="20"/>
          <w:lang w:val="vi-VN"/>
          <w:rPrChange w:id="21372" w:author="Author">
            <w:rPr>
              <w:rFonts w:ascii="Trebuchet MS" w:hAnsi="Trebuchet MS"/>
              <w:sz w:val="20"/>
              <w:szCs w:val="20"/>
              <w:lang w:val="vi-VN"/>
            </w:rPr>
          </w:rPrChange>
        </w:rPr>
        <w:t xml:space="preserve">and compiler switches </w:t>
      </w:r>
      <w:r>
        <w:rPr>
          <w:rFonts w:ascii="Calibri" w:hAnsi="Calibri"/>
          <w:sz w:val="20"/>
          <w:szCs w:val="20"/>
          <w:rPrChange w:id="21373" w:author="Author">
            <w:rPr>
              <w:rFonts w:ascii="Trebuchet MS" w:hAnsi="Trebuchet MS"/>
              <w:sz w:val="20"/>
              <w:szCs w:val="20"/>
            </w:rPr>
          </w:rPrChange>
        </w:rPr>
        <w:t xml:space="preserve">shall be commented </w:t>
      </w:r>
      <w:r>
        <w:rPr>
          <w:rFonts w:ascii="Calibri" w:hAnsi="Calibri"/>
          <w:sz w:val="20"/>
          <w:szCs w:val="20"/>
          <w:lang w:val="vi-VN"/>
          <w:rPrChange w:id="21374" w:author="Author">
            <w:rPr>
              <w:rFonts w:ascii="Trebuchet MS" w:hAnsi="Trebuchet MS"/>
              <w:sz w:val="20"/>
              <w:szCs w:val="20"/>
              <w:lang w:val="vi-VN"/>
            </w:rPr>
          </w:rPrChange>
        </w:rPr>
        <w:t xml:space="preserve">at the end of block </w:t>
      </w:r>
      <w:r>
        <w:rPr>
          <w:rFonts w:ascii="Calibri" w:hAnsi="Calibri"/>
          <w:sz w:val="20"/>
          <w:szCs w:val="20"/>
          <w:lang w:val="en-US"/>
          <w:rPrChange w:id="21375" w:author="Author">
            <w:rPr>
              <w:rFonts w:ascii="Trebuchet MS" w:hAnsi="Trebuchet MS"/>
              <w:sz w:val="20"/>
              <w:szCs w:val="20"/>
              <w:lang w:val="en-US"/>
            </w:rPr>
          </w:rPrChange>
        </w:rPr>
        <w:t xml:space="preserve">(e.g. </w:t>
      </w:r>
      <w:r>
        <w:rPr>
          <w:rFonts w:ascii="Calibri" w:hAnsi="Calibri"/>
          <w:sz w:val="20"/>
          <w:szCs w:val="20"/>
          <w:rPrChange w:id="21376" w:author="Author">
            <w:rPr>
              <w:rFonts w:ascii="Trebuchet MS" w:hAnsi="Trebuchet MS"/>
              <w:sz w:val="20"/>
              <w:szCs w:val="20"/>
            </w:rPr>
          </w:rPrChange>
        </w:rPr>
        <w:t xml:space="preserve">after the </w:t>
      </w:r>
      <w:r>
        <w:rPr>
          <w:rFonts w:ascii="Calibri" w:hAnsi="Calibri"/>
          <w:sz w:val="20"/>
          <w:szCs w:val="20"/>
          <w:rPrChange w:id="21377" w:author="Author">
            <w:rPr>
              <w:rFonts w:ascii="Trebuchet MS" w:hAnsi="Trebuchet MS"/>
              <w:sz w:val="20"/>
              <w:szCs w:val="20"/>
            </w:rPr>
          </w:rPrChange>
        </w:rPr>
        <w:t>concluding bracket, ‘</w:t>
      </w:r>
      <w:r>
        <w:rPr>
          <w:rFonts w:ascii="Calibri" w:hAnsi="Calibri"/>
          <w:i/>
          <w:sz w:val="20"/>
          <w:szCs w:val="20"/>
          <w:rPrChange w:id="21378" w:author="Author">
            <w:rPr>
              <w:rFonts w:ascii="Trebuchet MS" w:hAnsi="Trebuchet MS"/>
              <w:i/>
              <w:sz w:val="20"/>
              <w:szCs w:val="20"/>
            </w:rPr>
          </w:rPrChange>
        </w:rPr>
        <w:t>#endif’</w:t>
      </w:r>
      <w:r>
        <w:rPr>
          <w:rFonts w:ascii="Calibri" w:hAnsi="Calibri"/>
          <w:sz w:val="20"/>
          <w:szCs w:val="20"/>
          <w:rPrChange w:id="21379" w:author="Author">
            <w:rPr>
              <w:rFonts w:ascii="Trebuchet MS" w:hAnsi="Trebuchet MS"/>
              <w:sz w:val="20"/>
              <w:szCs w:val="20"/>
            </w:rPr>
          </w:rPrChange>
        </w:rPr>
        <w:t>, etc) if they are longer than 10 lines.</w:t>
      </w:r>
    </w:p>
    <w:p w:rsidR="00743B33" w:rsidRPr="00743B33" w:rsidRDefault="00743B33">
      <w:pPr>
        <w:ind w:left="540"/>
        <w:jc w:val="both"/>
        <w:rPr>
          <w:rFonts w:ascii="Calibri" w:hAnsi="Calibri"/>
          <w:b/>
          <w:sz w:val="20"/>
          <w:szCs w:val="20"/>
          <w:lang w:val="en-US"/>
          <w:rPrChange w:id="21380"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1381" w:author="Author">
            <w:rPr>
              <w:rFonts w:ascii="Trebuchet MS" w:hAnsi="Trebuchet MS"/>
              <w:b/>
              <w:lang w:val="en-US"/>
            </w:rPr>
          </w:rPrChange>
        </w:rPr>
      </w:pPr>
      <w:r>
        <w:rPr>
          <w:rFonts w:ascii="Calibri" w:hAnsi="Calibri"/>
          <w:b/>
          <w:sz w:val="20"/>
          <w:szCs w:val="20"/>
          <w:lang w:val="en-US"/>
          <w:rPrChange w:id="21382" w:author="Author">
            <w:rPr>
              <w:rFonts w:ascii="Trebuchet MS" w:hAnsi="Trebuchet MS"/>
              <w:b/>
              <w:lang w:val="en-US"/>
            </w:rPr>
          </w:rPrChange>
        </w:rPr>
        <w:t>Example:</w:t>
      </w:r>
    </w:p>
    <w:p w:rsidR="00743B33" w:rsidRPr="00743B33" w:rsidRDefault="00D20E06">
      <w:pPr>
        <w:ind w:left="540"/>
        <w:rPr>
          <w:rFonts w:ascii="Calibri" w:hAnsi="Calibri"/>
          <w:sz w:val="20"/>
          <w:szCs w:val="20"/>
          <w:lang w:val="en-US"/>
          <w:rPrChange w:id="21383" w:author="Author">
            <w:rPr>
              <w:rFonts w:ascii="Trebuchet MS" w:hAnsi="Trebuchet MS"/>
              <w:sz w:val="20"/>
              <w:lang w:val="en-US"/>
            </w:rPr>
          </w:rPrChange>
        </w:rPr>
      </w:pPr>
      <w:r>
        <w:rPr>
          <w:rFonts w:ascii="Calibri" w:hAnsi="Calibri"/>
          <w:sz w:val="20"/>
          <w:szCs w:val="20"/>
          <w:lang w:val="en-US"/>
          <w:rPrChange w:id="21384" w:author="Author">
            <w:rPr>
              <w:rFonts w:ascii="Trebuchet MS" w:hAnsi="Trebuchet MS"/>
              <w:sz w:val="20"/>
              <w:lang w:val="en-US"/>
            </w:rPr>
          </w:rPrChange>
        </w:rPr>
        <w:t>1)</w:t>
      </w:r>
    </w:p>
    <w:p w:rsidR="00743B33" w:rsidRPr="00743B33" w:rsidRDefault="00D20E06">
      <w:pPr>
        <w:ind w:left="540"/>
        <w:rPr>
          <w:rFonts w:ascii="Calibri" w:hAnsi="Calibri"/>
          <w:b/>
          <w:sz w:val="20"/>
          <w:szCs w:val="20"/>
          <w:lang w:val="en-US"/>
          <w:rPrChange w:id="21385" w:author="Author">
            <w:rPr>
              <w:rFonts w:ascii="Trebuchet MS" w:hAnsi="Trebuchet MS"/>
              <w:b/>
              <w:lang w:val="en-US"/>
            </w:rPr>
          </w:rPrChange>
        </w:rPr>
      </w:pPr>
      <w:del w:id="21386" w:author="Author">
        <w:r>
          <w:rPr>
            <w:rFonts w:ascii="Calibri" w:hAnsi="Calibri"/>
            <w:sz w:val="20"/>
            <w:szCs w:val="20"/>
            <w:lang w:val="en-US"/>
            <w:rPrChange w:id="21387" w:author="Author">
              <w:rPr>
                <w:rFonts w:ascii="Trebuchet MS" w:hAnsi="Trebuchet MS"/>
                <w:sz w:val="20"/>
                <w:lang w:val="en-US"/>
              </w:rPr>
            </w:rPrChange>
          </w:rPr>
          <w:delText>/*</w:delText>
        </w:r>
      </w:del>
      <w:ins w:id="21388" w:author="Author">
        <w:r>
          <w:rPr>
            <w:rFonts w:ascii="Calibri" w:hAnsi="Calibri"/>
            <w:sz w:val="20"/>
            <w:szCs w:val="20"/>
            <w:lang w:val="en-US"/>
          </w:rPr>
          <w:t>//</w:t>
        </w:r>
      </w:ins>
      <w:r>
        <w:rPr>
          <w:rFonts w:ascii="Calibri" w:hAnsi="Calibri"/>
          <w:sz w:val="20"/>
          <w:szCs w:val="20"/>
          <w:lang w:val="en-US"/>
          <w:rPrChange w:id="21389" w:author="Author">
            <w:rPr>
              <w:rFonts w:ascii="Trebuchet MS" w:hAnsi="Trebuchet MS"/>
              <w:sz w:val="20"/>
              <w:lang w:val="en-US"/>
            </w:rPr>
          </w:rPrChange>
        </w:rPr>
        <w:t xml:space="preserve"> Compliant</w:t>
      </w:r>
      <w:del w:id="21390" w:author="Author">
        <w:r>
          <w:rPr>
            <w:rFonts w:ascii="Calibri" w:hAnsi="Calibri"/>
            <w:sz w:val="20"/>
            <w:szCs w:val="20"/>
            <w:lang w:val="en-US"/>
            <w:rPrChange w:id="21391" w:author="Author">
              <w:rPr>
                <w:rFonts w:ascii="Trebuchet MS" w:hAnsi="Trebuchet MS"/>
                <w:sz w:val="20"/>
                <w:lang w:val="en-US"/>
              </w:rPr>
            </w:rPrChange>
          </w:rPr>
          <w:delText xml:space="preserve"> */</w:delText>
        </w:r>
      </w:del>
    </w:p>
    <w:p w:rsidR="00743B33" w:rsidRPr="00743B33" w:rsidRDefault="00D20E06">
      <w:pPr>
        <w:ind w:left="540"/>
        <w:rPr>
          <w:rFonts w:ascii="Calibri" w:hAnsi="Calibri" w:cs="Courier New"/>
          <w:sz w:val="20"/>
          <w:szCs w:val="20"/>
          <w:rPrChange w:id="21392" w:author="Author">
            <w:rPr>
              <w:rFonts w:ascii="Courier New" w:hAnsi="Courier New" w:cs="Courier New"/>
              <w:sz w:val="20"/>
              <w:szCs w:val="20"/>
            </w:rPr>
          </w:rPrChange>
        </w:rPr>
      </w:pPr>
      <w:r>
        <w:rPr>
          <w:rFonts w:ascii="Calibri" w:hAnsi="Calibri" w:cs="Courier New"/>
          <w:sz w:val="20"/>
          <w:szCs w:val="20"/>
          <w:rPrChange w:id="21393" w:author="Author">
            <w:rPr>
              <w:rFonts w:ascii="Courier New" w:hAnsi="Courier New" w:cs="Courier New"/>
              <w:sz w:val="20"/>
              <w:szCs w:val="20"/>
            </w:rPr>
          </w:rPrChange>
        </w:rPr>
        <w:t>if (a &lt; b)</w:t>
      </w:r>
    </w:p>
    <w:p w:rsidR="00743B33" w:rsidRPr="00743B33" w:rsidRDefault="00D20E06">
      <w:pPr>
        <w:ind w:left="540"/>
        <w:rPr>
          <w:rFonts w:ascii="Calibri" w:hAnsi="Calibri" w:cs="Courier New"/>
          <w:sz w:val="20"/>
          <w:szCs w:val="20"/>
          <w:rPrChange w:id="21394" w:author="Author">
            <w:rPr>
              <w:rFonts w:ascii="Courier New" w:hAnsi="Courier New" w:cs="Courier New"/>
              <w:sz w:val="20"/>
              <w:szCs w:val="20"/>
            </w:rPr>
          </w:rPrChange>
        </w:rPr>
      </w:pPr>
      <w:r>
        <w:rPr>
          <w:rFonts w:ascii="Calibri" w:hAnsi="Calibri" w:cs="Courier New"/>
          <w:sz w:val="20"/>
          <w:szCs w:val="20"/>
          <w:rPrChange w:id="21395" w:author="Author">
            <w:rPr>
              <w:rFonts w:ascii="Courier New" w:hAnsi="Courier New" w:cs="Courier New"/>
              <w:sz w:val="20"/>
              <w:szCs w:val="20"/>
            </w:rPr>
          </w:rPrChange>
        </w:rPr>
        <w:t>{</w:t>
      </w:r>
    </w:p>
    <w:p w:rsidR="00743B33" w:rsidRPr="00743B33" w:rsidRDefault="00D20E06">
      <w:pPr>
        <w:ind w:left="540"/>
        <w:rPr>
          <w:rFonts w:ascii="Calibri" w:hAnsi="Calibri" w:cs="Courier New"/>
          <w:sz w:val="20"/>
          <w:szCs w:val="20"/>
          <w:rPrChange w:id="21396" w:author="Author">
            <w:rPr>
              <w:rFonts w:ascii="Courier New" w:hAnsi="Courier New" w:cs="Courier New"/>
              <w:sz w:val="20"/>
              <w:szCs w:val="20"/>
            </w:rPr>
          </w:rPrChange>
        </w:rPr>
      </w:pPr>
      <w:r>
        <w:rPr>
          <w:rFonts w:ascii="Calibri" w:hAnsi="Calibri" w:cs="Courier New"/>
          <w:sz w:val="20"/>
          <w:szCs w:val="20"/>
          <w:rPrChange w:id="21397" w:author="Author">
            <w:rPr>
              <w:rFonts w:ascii="Courier New" w:hAnsi="Courier New" w:cs="Courier New"/>
              <w:sz w:val="20"/>
              <w:szCs w:val="20"/>
            </w:rPr>
          </w:rPrChange>
        </w:rPr>
        <w:t xml:space="preserve">  </w:t>
      </w:r>
      <w:del w:id="21398" w:author="Author">
        <w:r>
          <w:rPr>
            <w:rFonts w:ascii="Calibri" w:hAnsi="Calibri" w:cs="Courier New"/>
            <w:sz w:val="20"/>
            <w:szCs w:val="20"/>
            <w:rPrChange w:id="21399" w:author="Author">
              <w:rPr>
                <w:rFonts w:ascii="Courier New" w:hAnsi="Courier New" w:cs="Courier New"/>
                <w:sz w:val="20"/>
                <w:szCs w:val="20"/>
              </w:rPr>
            </w:rPrChange>
          </w:rPr>
          <w:delText>/*</w:delText>
        </w:r>
      </w:del>
      <w:ins w:id="21400" w:author="Author">
        <w:r>
          <w:rPr>
            <w:rFonts w:ascii="Calibri" w:hAnsi="Calibri" w:cs="Courier New"/>
            <w:sz w:val="20"/>
            <w:szCs w:val="20"/>
          </w:rPr>
          <w:t>//</w:t>
        </w:r>
      </w:ins>
    </w:p>
    <w:p w:rsidR="00743B33" w:rsidRPr="00743B33" w:rsidRDefault="00D20E06">
      <w:pPr>
        <w:ind w:left="540"/>
        <w:rPr>
          <w:rFonts w:ascii="Calibri" w:hAnsi="Calibri" w:cs="Courier New"/>
          <w:sz w:val="20"/>
          <w:szCs w:val="20"/>
          <w:rPrChange w:id="21401" w:author="Author">
            <w:rPr>
              <w:rFonts w:ascii="Courier New" w:hAnsi="Courier New" w:cs="Courier New"/>
              <w:sz w:val="20"/>
              <w:szCs w:val="20"/>
            </w:rPr>
          </w:rPrChange>
        </w:rPr>
      </w:pPr>
      <w:r>
        <w:rPr>
          <w:rFonts w:ascii="Calibri" w:hAnsi="Calibri" w:cs="Courier New"/>
          <w:sz w:val="20"/>
          <w:szCs w:val="20"/>
          <w:rPrChange w:id="21402" w:author="Author">
            <w:rPr>
              <w:rFonts w:ascii="Courier New" w:hAnsi="Courier New" w:cs="Courier New"/>
              <w:sz w:val="20"/>
              <w:szCs w:val="20"/>
            </w:rPr>
          </w:rPrChange>
        </w:rPr>
        <w:t xml:space="preserve">    More than 10 lines</w:t>
      </w:r>
    </w:p>
    <w:p w:rsidR="00743B33" w:rsidRPr="00743B33" w:rsidRDefault="00D20E06">
      <w:pPr>
        <w:ind w:left="540"/>
        <w:rPr>
          <w:rFonts w:ascii="Calibri" w:hAnsi="Calibri" w:cs="Courier New"/>
          <w:sz w:val="20"/>
          <w:szCs w:val="20"/>
          <w:rPrChange w:id="21403" w:author="Author">
            <w:rPr>
              <w:rFonts w:ascii="Courier New" w:hAnsi="Courier New" w:cs="Courier New"/>
              <w:sz w:val="20"/>
              <w:szCs w:val="20"/>
            </w:rPr>
          </w:rPrChange>
        </w:rPr>
      </w:pPr>
      <w:r>
        <w:rPr>
          <w:rFonts w:ascii="Calibri" w:hAnsi="Calibri" w:cs="Courier New"/>
          <w:sz w:val="20"/>
          <w:szCs w:val="20"/>
          <w:rPrChange w:id="21404" w:author="Author">
            <w:rPr>
              <w:rFonts w:ascii="Courier New" w:hAnsi="Courier New" w:cs="Courier New"/>
              <w:sz w:val="20"/>
              <w:szCs w:val="20"/>
            </w:rPr>
          </w:rPrChange>
        </w:rPr>
        <w:t xml:space="preserve"> </w:t>
      </w:r>
      <w:del w:id="21405" w:author="Author">
        <w:r>
          <w:rPr>
            <w:rFonts w:ascii="Calibri" w:hAnsi="Calibri" w:cs="Courier New"/>
            <w:sz w:val="20"/>
            <w:szCs w:val="20"/>
            <w:rPrChange w:id="21406" w:author="Author">
              <w:rPr>
                <w:rFonts w:ascii="Courier New" w:hAnsi="Courier New" w:cs="Courier New"/>
                <w:sz w:val="20"/>
                <w:szCs w:val="20"/>
              </w:rPr>
            </w:rPrChange>
          </w:rPr>
          <w:delText xml:space="preserve"> */</w:delText>
        </w:r>
      </w:del>
    </w:p>
    <w:p w:rsidR="00743B33" w:rsidRPr="00743B33" w:rsidRDefault="00D20E06">
      <w:pPr>
        <w:ind w:left="540"/>
        <w:rPr>
          <w:rFonts w:ascii="Calibri" w:hAnsi="Calibri" w:cs="Courier New"/>
          <w:sz w:val="20"/>
          <w:szCs w:val="20"/>
          <w:rPrChange w:id="21407" w:author="Author">
            <w:rPr>
              <w:rFonts w:ascii="Courier New" w:hAnsi="Courier New" w:cs="Courier New"/>
              <w:sz w:val="20"/>
              <w:szCs w:val="20"/>
            </w:rPr>
          </w:rPrChange>
        </w:rPr>
      </w:pPr>
      <w:r>
        <w:rPr>
          <w:rFonts w:ascii="Calibri" w:hAnsi="Calibri" w:cs="Courier New"/>
          <w:sz w:val="20"/>
          <w:szCs w:val="20"/>
          <w:rPrChange w:id="21408" w:author="Author">
            <w:rPr>
              <w:rFonts w:ascii="Courier New" w:hAnsi="Courier New" w:cs="Courier New"/>
              <w:sz w:val="20"/>
              <w:szCs w:val="20"/>
            </w:rPr>
          </w:rPrChange>
        </w:rPr>
        <w:t xml:space="preserve">} </w:t>
      </w:r>
      <w:del w:id="21409" w:author="Author">
        <w:r>
          <w:rPr>
            <w:rFonts w:ascii="Calibri" w:hAnsi="Calibri" w:cs="Courier New"/>
            <w:sz w:val="20"/>
            <w:szCs w:val="20"/>
            <w:rPrChange w:id="21410" w:author="Author">
              <w:rPr>
                <w:rFonts w:ascii="Courier New" w:hAnsi="Courier New" w:cs="Courier New"/>
                <w:sz w:val="20"/>
                <w:szCs w:val="20"/>
              </w:rPr>
            </w:rPrChange>
          </w:rPr>
          <w:delText>/*</w:delText>
        </w:r>
      </w:del>
      <w:ins w:id="21411" w:author="Author">
        <w:r>
          <w:rPr>
            <w:rFonts w:ascii="Calibri" w:hAnsi="Calibri" w:cs="Courier New"/>
            <w:sz w:val="20"/>
            <w:szCs w:val="20"/>
          </w:rPr>
          <w:t>//</w:t>
        </w:r>
      </w:ins>
      <w:r>
        <w:rPr>
          <w:rFonts w:ascii="Calibri" w:hAnsi="Calibri" w:cs="Courier New"/>
          <w:sz w:val="20"/>
          <w:szCs w:val="20"/>
          <w:rPrChange w:id="21412" w:author="Author">
            <w:rPr>
              <w:rFonts w:ascii="Courier New" w:hAnsi="Courier New" w:cs="Courier New"/>
              <w:sz w:val="20"/>
              <w:szCs w:val="20"/>
            </w:rPr>
          </w:rPrChange>
        </w:rPr>
        <w:t xml:space="preserve"> end of if (a &lt; b)</w:t>
      </w:r>
      <w:del w:id="21413" w:author="Author">
        <w:r>
          <w:rPr>
            <w:rFonts w:ascii="Calibri" w:hAnsi="Calibri" w:cs="Courier New"/>
            <w:sz w:val="20"/>
            <w:szCs w:val="20"/>
            <w:rPrChange w:id="21414" w:author="Author">
              <w:rPr>
                <w:rFonts w:ascii="Courier New" w:hAnsi="Courier New" w:cs="Courier New"/>
                <w:sz w:val="20"/>
                <w:szCs w:val="20"/>
              </w:rPr>
            </w:rPrChange>
          </w:rPr>
          <w:delText xml:space="preserve"> */</w:delText>
        </w:r>
      </w:del>
    </w:p>
    <w:p w:rsidR="00743B33" w:rsidRPr="00743B33" w:rsidRDefault="00743B33">
      <w:pPr>
        <w:ind w:left="540"/>
        <w:rPr>
          <w:rFonts w:ascii="Calibri" w:hAnsi="Calibri"/>
          <w:sz w:val="20"/>
          <w:szCs w:val="20"/>
          <w:lang w:val="en-US"/>
          <w:rPrChange w:id="21415" w:author="Author">
            <w:rPr>
              <w:rFonts w:ascii="Trebuchet MS" w:hAnsi="Trebuchet MS"/>
              <w:lang w:val="en-US"/>
            </w:rPr>
          </w:rPrChange>
        </w:rPr>
      </w:pPr>
    </w:p>
    <w:p w:rsidR="00743B33" w:rsidRPr="00743B33" w:rsidRDefault="00D20E06">
      <w:pPr>
        <w:ind w:left="540"/>
        <w:rPr>
          <w:rFonts w:ascii="Calibri" w:hAnsi="Calibri"/>
          <w:sz w:val="20"/>
          <w:szCs w:val="20"/>
          <w:lang w:val="en-US"/>
          <w:rPrChange w:id="21416" w:author="Author">
            <w:rPr>
              <w:rFonts w:ascii="Trebuchet MS" w:hAnsi="Trebuchet MS"/>
              <w:sz w:val="20"/>
              <w:lang w:val="en-US"/>
            </w:rPr>
          </w:rPrChange>
        </w:rPr>
      </w:pPr>
      <w:r>
        <w:rPr>
          <w:rFonts w:ascii="Calibri" w:hAnsi="Calibri"/>
          <w:sz w:val="20"/>
          <w:szCs w:val="20"/>
          <w:lang w:val="en-US"/>
          <w:rPrChange w:id="21417" w:author="Author">
            <w:rPr>
              <w:rFonts w:ascii="Trebuchet MS" w:hAnsi="Trebuchet MS"/>
              <w:sz w:val="20"/>
              <w:lang w:val="en-US"/>
            </w:rPr>
          </w:rPrChange>
        </w:rPr>
        <w:t>2)</w:t>
      </w:r>
    </w:p>
    <w:p w:rsidR="00743B33" w:rsidRPr="00743B33" w:rsidRDefault="00D20E06">
      <w:pPr>
        <w:ind w:left="540"/>
        <w:rPr>
          <w:rFonts w:ascii="Calibri" w:hAnsi="Calibri"/>
          <w:sz w:val="20"/>
          <w:szCs w:val="20"/>
          <w:lang w:val="en-US"/>
          <w:rPrChange w:id="21418" w:author="Author">
            <w:rPr>
              <w:rFonts w:ascii="Trebuchet MS" w:hAnsi="Trebuchet MS"/>
              <w:sz w:val="20"/>
              <w:szCs w:val="20"/>
              <w:lang w:val="en-US"/>
            </w:rPr>
          </w:rPrChange>
        </w:rPr>
      </w:pPr>
      <w:del w:id="21419" w:author="Author">
        <w:r>
          <w:rPr>
            <w:rFonts w:ascii="Calibri" w:hAnsi="Calibri"/>
            <w:sz w:val="20"/>
            <w:szCs w:val="20"/>
            <w:lang w:val="en-US"/>
            <w:rPrChange w:id="21420" w:author="Author">
              <w:rPr>
                <w:rFonts w:ascii="Trebuchet MS" w:hAnsi="Trebuchet MS"/>
                <w:sz w:val="20"/>
                <w:szCs w:val="20"/>
                <w:lang w:val="en-US"/>
              </w:rPr>
            </w:rPrChange>
          </w:rPr>
          <w:delText>/*</w:delText>
        </w:r>
      </w:del>
      <w:ins w:id="21421" w:author="Author">
        <w:r>
          <w:rPr>
            <w:rFonts w:ascii="Calibri" w:hAnsi="Calibri"/>
            <w:sz w:val="20"/>
            <w:szCs w:val="20"/>
            <w:lang w:val="en-US"/>
          </w:rPr>
          <w:t>//</w:t>
        </w:r>
      </w:ins>
      <w:r>
        <w:rPr>
          <w:rFonts w:ascii="Calibri" w:hAnsi="Calibri"/>
          <w:sz w:val="20"/>
          <w:szCs w:val="20"/>
          <w:lang w:val="en-US"/>
          <w:rPrChange w:id="21422" w:author="Author">
            <w:rPr>
              <w:rFonts w:ascii="Trebuchet MS" w:hAnsi="Trebuchet MS"/>
              <w:sz w:val="20"/>
              <w:szCs w:val="20"/>
              <w:lang w:val="en-US"/>
            </w:rPr>
          </w:rPrChange>
        </w:rPr>
        <w:t xml:space="preserve"> Compliant</w:t>
      </w:r>
      <w:del w:id="21423" w:author="Author">
        <w:r>
          <w:rPr>
            <w:rFonts w:ascii="Calibri" w:hAnsi="Calibri"/>
            <w:sz w:val="20"/>
            <w:szCs w:val="20"/>
            <w:lang w:val="en-US"/>
            <w:rPrChange w:id="21424" w:author="Author">
              <w:rPr>
                <w:rFonts w:ascii="Trebuchet MS" w:hAnsi="Trebuchet MS"/>
                <w:sz w:val="20"/>
                <w:szCs w:val="20"/>
                <w:lang w:val="en-US"/>
              </w:rPr>
            </w:rPrChange>
          </w:rPr>
          <w:delText xml:space="preserve"> */</w:delText>
        </w:r>
      </w:del>
    </w:p>
    <w:p w:rsidR="00743B33" w:rsidRPr="00743B33" w:rsidRDefault="00D20E06">
      <w:pPr>
        <w:ind w:left="540"/>
        <w:jc w:val="both"/>
        <w:rPr>
          <w:rFonts w:ascii="Calibri" w:hAnsi="Calibri" w:cs="Courier New"/>
          <w:sz w:val="20"/>
          <w:szCs w:val="20"/>
          <w:rPrChange w:id="21425" w:author="Author">
            <w:rPr>
              <w:rFonts w:ascii="Courier New" w:hAnsi="Courier New" w:cs="Courier New"/>
              <w:sz w:val="20"/>
              <w:szCs w:val="20"/>
            </w:rPr>
          </w:rPrChange>
        </w:rPr>
      </w:pPr>
      <w:r>
        <w:rPr>
          <w:rFonts w:ascii="Calibri" w:hAnsi="Calibri" w:cs="Courier New"/>
          <w:sz w:val="20"/>
          <w:szCs w:val="20"/>
          <w:rPrChange w:id="21426" w:author="Author">
            <w:rPr>
              <w:rFonts w:ascii="Courier New" w:hAnsi="Courier New" w:cs="Courier New"/>
              <w:sz w:val="20"/>
              <w:szCs w:val="20"/>
            </w:rPr>
          </w:rPrChange>
        </w:rPr>
        <w:t>#if (CONDITION == TRUE)</w:t>
      </w:r>
    </w:p>
    <w:p w:rsidR="00743B33" w:rsidRPr="00743B33" w:rsidRDefault="00D20E06">
      <w:pPr>
        <w:ind w:left="540"/>
        <w:jc w:val="both"/>
        <w:rPr>
          <w:rFonts w:ascii="Calibri" w:hAnsi="Calibri" w:cs="Courier New"/>
          <w:sz w:val="20"/>
          <w:szCs w:val="20"/>
          <w:rPrChange w:id="21427" w:author="Author">
            <w:rPr>
              <w:rFonts w:ascii="Courier New" w:hAnsi="Courier New" w:cs="Courier New"/>
              <w:sz w:val="20"/>
              <w:szCs w:val="20"/>
            </w:rPr>
          </w:rPrChange>
        </w:rPr>
      </w:pPr>
      <w:del w:id="21428" w:author="Author">
        <w:r>
          <w:rPr>
            <w:rFonts w:ascii="Calibri" w:hAnsi="Calibri" w:cs="Courier New"/>
            <w:sz w:val="20"/>
            <w:szCs w:val="20"/>
            <w:rPrChange w:id="21429" w:author="Author">
              <w:rPr>
                <w:rFonts w:ascii="Courier New" w:hAnsi="Courier New" w:cs="Courier New"/>
                <w:sz w:val="20"/>
                <w:szCs w:val="20"/>
              </w:rPr>
            </w:rPrChange>
          </w:rPr>
          <w:delText>/*</w:delText>
        </w:r>
      </w:del>
      <w:ins w:id="21430" w:author="Author">
        <w:r>
          <w:rPr>
            <w:rFonts w:ascii="Calibri" w:hAnsi="Calibri" w:cs="Courier New"/>
            <w:sz w:val="20"/>
            <w:szCs w:val="20"/>
          </w:rPr>
          <w:t>//</w:t>
        </w:r>
      </w:ins>
    </w:p>
    <w:p w:rsidR="00743B33" w:rsidRPr="00743B33" w:rsidRDefault="00D20E06">
      <w:pPr>
        <w:ind w:left="540"/>
        <w:jc w:val="both"/>
        <w:rPr>
          <w:rFonts w:ascii="Calibri" w:hAnsi="Calibri" w:cs="Courier New"/>
          <w:sz w:val="20"/>
          <w:szCs w:val="20"/>
          <w:rPrChange w:id="21431" w:author="Author">
            <w:rPr>
              <w:rFonts w:ascii="Courier New" w:hAnsi="Courier New" w:cs="Courier New"/>
              <w:sz w:val="20"/>
              <w:szCs w:val="20"/>
            </w:rPr>
          </w:rPrChange>
        </w:rPr>
      </w:pPr>
      <w:r>
        <w:rPr>
          <w:rFonts w:ascii="Calibri" w:hAnsi="Calibri" w:cs="Courier New"/>
          <w:sz w:val="20"/>
          <w:szCs w:val="20"/>
          <w:rPrChange w:id="21432" w:author="Author">
            <w:rPr>
              <w:rFonts w:ascii="Courier New" w:hAnsi="Courier New" w:cs="Courier New"/>
              <w:sz w:val="20"/>
              <w:szCs w:val="20"/>
            </w:rPr>
          </w:rPrChange>
        </w:rPr>
        <w:t xml:space="preserve">   more than 10 lines</w:t>
      </w:r>
    </w:p>
    <w:p w:rsidR="00743B33" w:rsidRPr="00743B33" w:rsidRDefault="00D20E06">
      <w:pPr>
        <w:ind w:left="540"/>
        <w:jc w:val="both"/>
        <w:rPr>
          <w:rFonts w:ascii="Calibri" w:hAnsi="Calibri" w:cs="Courier New"/>
          <w:sz w:val="20"/>
          <w:szCs w:val="20"/>
          <w:rPrChange w:id="21433" w:author="Author">
            <w:rPr>
              <w:rFonts w:ascii="Courier New" w:hAnsi="Courier New" w:cs="Courier New"/>
              <w:sz w:val="20"/>
              <w:szCs w:val="20"/>
            </w:rPr>
          </w:rPrChange>
        </w:rPr>
      </w:pPr>
      <w:r>
        <w:rPr>
          <w:rFonts w:ascii="Calibri" w:hAnsi="Calibri" w:cs="Courier New"/>
          <w:sz w:val="20"/>
          <w:szCs w:val="20"/>
          <w:rPrChange w:id="21434"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1435" w:author="Author">
            <w:rPr>
              <w:rFonts w:ascii="Courier New" w:hAnsi="Courier New" w:cs="Courier New"/>
              <w:sz w:val="20"/>
              <w:szCs w:val="20"/>
            </w:rPr>
          </w:rPrChange>
        </w:rPr>
      </w:pPr>
      <w:r>
        <w:rPr>
          <w:rFonts w:ascii="Calibri" w:hAnsi="Calibri" w:cs="Courier New"/>
          <w:sz w:val="20"/>
          <w:szCs w:val="20"/>
          <w:rPrChange w:id="21436" w:author="Author">
            <w:rPr>
              <w:rFonts w:ascii="Courier New" w:hAnsi="Courier New" w:cs="Courier New"/>
              <w:sz w:val="20"/>
              <w:szCs w:val="20"/>
            </w:rPr>
          </w:rPrChange>
        </w:rPr>
        <w:t xml:space="preserve">#endif </w:t>
      </w:r>
      <w:del w:id="21437" w:author="Author">
        <w:r>
          <w:rPr>
            <w:rFonts w:ascii="Calibri" w:hAnsi="Calibri" w:cs="Courier New"/>
            <w:sz w:val="20"/>
            <w:szCs w:val="20"/>
            <w:rPrChange w:id="21438" w:author="Author">
              <w:rPr>
                <w:rFonts w:ascii="Courier New" w:hAnsi="Courier New" w:cs="Courier New"/>
                <w:sz w:val="20"/>
                <w:szCs w:val="20"/>
              </w:rPr>
            </w:rPrChange>
          </w:rPr>
          <w:delText>/*</w:delText>
        </w:r>
      </w:del>
      <w:ins w:id="21439" w:author="Author">
        <w:r>
          <w:rPr>
            <w:rFonts w:ascii="Calibri" w:hAnsi="Calibri" w:cs="Courier New"/>
            <w:sz w:val="20"/>
            <w:szCs w:val="20"/>
          </w:rPr>
          <w:t>//</w:t>
        </w:r>
      </w:ins>
      <w:r>
        <w:rPr>
          <w:rFonts w:ascii="Calibri" w:hAnsi="Calibri" w:cs="Courier New"/>
          <w:sz w:val="20"/>
          <w:szCs w:val="20"/>
          <w:rPrChange w:id="21440" w:author="Author">
            <w:rPr>
              <w:rFonts w:ascii="Courier New" w:hAnsi="Courier New" w:cs="Courier New"/>
              <w:sz w:val="20"/>
              <w:szCs w:val="20"/>
            </w:rPr>
          </w:rPrChange>
        </w:rPr>
        <w:t xml:space="preserve"> (CONDITION == TRUE)</w:t>
      </w:r>
      <w:del w:id="21441" w:author="Author">
        <w:r>
          <w:rPr>
            <w:rFonts w:ascii="Calibri" w:hAnsi="Calibri" w:cs="Courier New"/>
            <w:sz w:val="20"/>
            <w:szCs w:val="20"/>
            <w:rPrChange w:id="21442" w:author="Author">
              <w:rPr>
                <w:rFonts w:ascii="Courier New" w:hAnsi="Courier New" w:cs="Courier New"/>
                <w:sz w:val="20"/>
                <w:szCs w:val="20"/>
              </w:rPr>
            </w:rPrChange>
          </w:rPr>
          <w:delText xml:space="preserve"> */</w:delText>
        </w:r>
      </w:del>
    </w:p>
    <w:p w:rsidR="00743B33" w:rsidRPr="00743B33" w:rsidRDefault="00743B33">
      <w:pPr>
        <w:ind w:left="540"/>
        <w:jc w:val="both"/>
        <w:rPr>
          <w:rFonts w:ascii="Calibri" w:hAnsi="Calibri"/>
          <w:b/>
          <w:sz w:val="20"/>
          <w:szCs w:val="20"/>
          <w:lang w:val="en-US"/>
          <w:rPrChange w:id="21443"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1444" w:author="Author">
            <w:rPr>
              <w:rFonts w:ascii="Trebuchet MS" w:hAnsi="Trebuchet MS"/>
              <w:b/>
              <w:lang w:val="en-US"/>
            </w:rPr>
          </w:rPrChange>
        </w:rPr>
      </w:pPr>
      <w:r>
        <w:rPr>
          <w:rFonts w:ascii="Calibri" w:hAnsi="Calibri"/>
          <w:b/>
          <w:sz w:val="20"/>
          <w:szCs w:val="20"/>
          <w:lang w:val="en-US"/>
          <w:rPrChange w:id="21445" w:author="Author">
            <w:rPr>
              <w:rFonts w:ascii="Trebuchet MS" w:hAnsi="Trebuchet MS"/>
              <w:b/>
              <w:lang w:val="en-US"/>
            </w:rPr>
          </w:rPrChange>
        </w:rPr>
        <w:t xml:space="preserve">Rationale: </w:t>
      </w:r>
    </w:p>
    <w:p w:rsidR="00743B33" w:rsidRPr="00743B33" w:rsidRDefault="00D20E06">
      <w:pPr>
        <w:ind w:left="540"/>
        <w:jc w:val="both"/>
        <w:rPr>
          <w:rFonts w:ascii="Calibri" w:hAnsi="Calibri"/>
          <w:sz w:val="20"/>
          <w:szCs w:val="20"/>
          <w:rPrChange w:id="21446" w:author="Author">
            <w:rPr>
              <w:rFonts w:ascii="Trebuchet MS" w:hAnsi="Trebuchet MS"/>
              <w:sz w:val="20"/>
              <w:szCs w:val="20"/>
            </w:rPr>
          </w:rPrChange>
        </w:rPr>
      </w:pPr>
      <w:r>
        <w:rPr>
          <w:rFonts w:ascii="Calibri" w:hAnsi="Calibri"/>
          <w:sz w:val="20"/>
          <w:szCs w:val="20"/>
          <w:rPrChange w:id="21447" w:author="Author">
            <w:rPr>
              <w:rFonts w:ascii="Trebuchet MS" w:hAnsi="Trebuchet MS"/>
              <w:sz w:val="20"/>
              <w:szCs w:val="20"/>
            </w:rPr>
          </w:rPrChange>
        </w:rPr>
        <w:t>Readability</w:t>
      </w:r>
    </w:p>
    <w:p w:rsidR="00743B33" w:rsidRPr="00743B33" w:rsidRDefault="00743B33">
      <w:pPr>
        <w:ind w:left="540"/>
        <w:jc w:val="both"/>
        <w:rPr>
          <w:rFonts w:ascii="Calibri" w:hAnsi="Calibri"/>
          <w:sz w:val="20"/>
          <w:szCs w:val="20"/>
          <w:lang w:eastAsia="en-US"/>
          <w:rPrChange w:id="21448" w:author="Author">
            <w:rPr>
              <w:rFonts w:ascii="Trebuchet MS" w:hAnsi="Trebuchet MS"/>
              <w:lang w:eastAsia="en-US"/>
            </w:rPr>
          </w:rPrChange>
        </w:rPr>
      </w:pPr>
    </w:p>
    <w:p w:rsidR="00743B33" w:rsidRDefault="00D20E06" w:rsidP="00743B33">
      <w:pPr>
        <w:pStyle w:val="Heading3"/>
        <w:pPrChange w:id="21449" w:author="Author">
          <w:pPr>
            <w:pStyle w:val="Heading3"/>
            <w:jc w:val="left"/>
          </w:pPr>
        </w:pPrChange>
      </w:pPr>
      <w:bookmarkStart w:id="21450" w:name="_Toc447291334"/>
      <w:bookmarkStart w:id="21451" w:name="_Toc491674272"/>
      <w:bookmarkStart w:id="21452" w:name="_Toc294795196"/>
      <w:bookmarkStart w:id="21453" w:name="_Toc301774674"/>
      <w:bookmarkStart w:id="21454" w:name="_Toc301956901"/>
      <w:bookmarkStart w:id="21455" w:name="_Toc301960029"/>
      <w:bookmarkStart w:id="21456" w:name="_Toc301960503"/>
      <w:bookmarkStart w:id="21457" w:name="_Toc301960665"/>
      <w:bookmarkStart w:id="21458" w:name="_Toc409602470"/>
      <w:bookmarkStart w:id="21459" w:name="_Toc430267131"/>
      <w:r>
        <w:t>Style_Comment_006 ([1] Clause 5.4.7 - table 1 - 1g)</w:t>
      </w:r>
      <w:bookmarkEnd w:id="21450"/>
      <w:bookmarkEnd w:id="21451"/>
    </w:p>
    <w:p w:rsidR="00743B33" w:rsidRPr="00743B33" w:rsidRDefault="00D20E06">
      <w:pPr>
        <w:ind w:left="540"/>
        <w:rPr>
          <w:rFonts w:ascii="Calibri" w:hAnsi="Calibri"/>
          <w:b/>
          <w:sz w:val="20"/>
          <w:szCs w:val="20"/>
          <w:lang w:val="en-US"/>
          <w:rPrChange w:id="21460" w:author="Author">
            <w:rPr>
              <w:rFonts w:ascii="Trebuchet MS" w:hAnsi="Trebuchet MS"/>
              <w:b/>
              <w:lang w:val="en-US"/>
            </w:rPr>
          </w:rPrChange>
        </w:rPr>
      </w:pPr>
      <w:r>
        <w:rPr>
          <w:rFonts w:ascii="Calibri" w:hAnsi="Calibri"/>
          <w:b/>
          <w:sz w:val="20"/>
          <w:szCs w:val="20"/>
          <w:lang w:val="en-US"/>
          <w:rPrChange w:id="21461" w:author="Author">
            <w:rPr>
              <w:rFonts w:ascii="Trebuchet MS" w:hAnsi="Trebuchet MS"/>
              <w:b/>
              <w:lang w:val="en-US"/>
            </w:rPr>
          </w:rPrChange>
        </w:rPr>
        <w:t>Rule:</w:t>
      </w:r>
    </w:p>
    <w:p w:rsidR="00743B33" w:rsidRPr="00743B33" w:rsidRDefault="00D20E06">
      <w:pPr>
        <w:ind w:left="540"/>
        <w:rPr>
          <w:rFonts w:ascii="Calibri" w:hAnsi="Calibri"/>
          <w:sz w:val="20"/>
          <w:szCs w:val="20"/>
          <w:rPrChange w:id="21462" w:author="Author">
            <w:rPr>
              <w:rFonts w:ascii="Trebuchet MS" w:hAnsi="Trebuchet MS"/>
              <w:sz w:val="20"/>
              <w:szCs w:val="20"/>
            </w:rPr>
          </w:rPrChange>
        </w:rPr>
      </w:pPr>
      <w:r>
        <w:rPr>
          <w:rFonts w:ascii="Calibri" w:hAnsi="Calibri"/>
          <w:sz w:val="20"/>
          <w:szCs w:val="20"/>
          <w:rPrChange w:id="21463" w:author="Author">
            <w:rPr>
              <w:rFonts w:ascii="Trebuchet MS" w:hAnsi="Trebuchet MS"/>
              <w:sz w:val="20"/>
              <w:szCs w:val="20"/>
            </w:rPr>
          </w:rPrChange>
        </w:rPr>
        <w:t>Comments shall not be nested.</w:t>
      </w:r>
    </w:p>
    <w:p w:rsidR="00743B33" w:rsidRPr="00743B33" w:rsidRDefault="00743B33">
      <w:pPr>
        <w:ind w:left="540"/>
        <w:rPr>
          <w:rFonts w:ascii="Calibri" w:hAnsi="Calibri"/>
          <w:b/>
          <w:sz w:val="20"/>
          <w:szCs w:val="20"/>
          <w:lang w:val="en-US"/>
          <w:rPrChange w:id="21464" w:author="Author">
            <w:rPr>
              <w:rFonts w:ascii="Trebuchet MS" w:hAnsi="Trebuchet MS"/>
              <w:b/>
              <w:lang w:val="en-US"/>
            </w:rPr>
          </w:rPrChange>
        </w:rPr>
      </w:pPr>
    </w:p>
    <w:p w:rsidR="00743B33" w:rsidRPr="00743B33" w:rsidRDefault="00D20E06">
      <w:pPr>
        <w:ind w:left="540"/>
        <w:rPr>
          <w:rFonts w:ascii="Calibri" w:hAnsi="Calibri"/>
          <w:b/>
          <w:sz w:val="20"/>
          <w:szCs w:val="20"/>
          <w:lang w:val="en-US"/>
          <w:rPrChange w:id="21465" w:author="Author">
            <w:rPr>
              <w:rFonts w:ascii="Trebuchet MS" w:hAnsi="Trebuchet MS"/>
              <w:b/>
              <w:lang w:val="en-US"/>
            </w:rPr>
          </w:rPrChange>
        </w:rPr>
      </w:pPr>
      <w:r>
        <w:rPr>
          <w:rFonts w:ascii="Calibri" w:hAnsi="Calibri"/>
          <w:b/>
          <w:sz w:val="20"/>
          <w:szCs w:val="20"/>
          <w:lang w:val="en-US"/>
          <w:rPrChange w:id="21466" w:author="Author">
            <w:rPr>
              <w:rFonts w:ascii="Trebuchet MS" w:hAnsi="Trebuchet MS"/>
              <w:b/>
              <w:lang w:val="en-US"/>
            </w:rPr>
          </w:rPrChange>
        </w:rPr>
        <w:t>Example:</w:t>
      </w:r>
    </w:p>
    <w:p w:rsidR="00743B33" w:rsidRPr="00743B33" w:rsidRDefault="00D20E06">
      <w:pPr>
        <w:ind w:left="540"/>
        <w:rPr>
          <w:rFonts w:ascii="Calibri" w:hAnsi="Calibri"/>
          <w:sz w:val="20"/>
          <w:szCs w:val="20"/>
          <w:lang w:val="en-US"/>
          <w:rPrChange w:id="21467" w:author="Author">
            <w:rPr>
              <w:rFonts w:ascii="Trebuchet MS" w:hAnsi="Trebuchet MS"/>
              <w:sz w:val="20"/>
              <w:lang w:val="en-US"/>
            </w:rPr>
          </w:rPrChange>
        </w:rPr>
      </w:pPr>
      <w:del w:id="21468" w:author="Author">
        <w:r>
          <w:rPr>
            <w:rFonts w:ascii="Calibri" w:hAnsi="Calibri"/>
            <w:sz w:val="20"/>
            <w:szCs w:val="20"/>
            <w:lang w:val="en-US"/>
            <w:rPrChange w:id="21469" w:author="Author">
              <w:rPr>
                <w:rFonts w:ascii="Trebuchet MS" w:hAnsi="Trebuchet MS"/>
                <w:sz w:val="20"/>
                <w:lang w:val="en-US"/>
              </w:rPr>
            </w:rPrChange>
          </w:rPr>
          <w:delText>/*</w:delText>
        </w:r>
      </w:del>
      <w:ins w:id="21470" w:author="Author">
        <w:r>
          <w:rPr>
            <w:rFonts w:ascii="Calibri" w:hAnsi="Calibri"/>
            <w:sz w:val="20"/>
            <w:szCs w:val="20"/>
            <w:lang w:val="en-US"/>
          </w:rPr>
          <w:t>//</w:t>
        </w:r>
      </w:ins>
      <w:r>
        <w:rPr>
          <w:rFonts w:ascii="Calibri" w:hAnsi="Calibri"/>
          <w:sz w:val="20"/>
          <w:szCs w:val="20"/>
          <w:lang w:val="en-US"/>
          <w:rPrChange w:id="21471" w:author="Author">
            <w:rPr>
              <w:rFonts w:ascii="Trebuchet MS" w:hAnsi="Trebuchet MS"/>
              <w:sz w:val="20"/>
              <w:lang w:val="en-US"/>
            </w:rPr>
          </w:rPrChange>
        </w:rPr>
        <w:t xml:space="preserve"> Not compliant</w:t>
      </w:r>
      <w:del w:id="21472" w:author="Author">
        <w:r>
          <w:rPr>
            <w:rFonts w:ascii="Calibri" w:hAnsi="Calibri"/>
            <w:sz w:val="20"/>
            <w:szCs w:val="20"/>
            <w:lang w:val="en-US"/>
            <w:rPrChange w:id="21473" w:author="Author">
              <w:rPr>
                <w:rFonts w:ascii="Trebuchet MS" w:hAnsi="Trebuchet MS"/>
                <w:sz w:val="20"/>
                <w:lang w:val="en-US"/>
              </w:rPr>
            </w:rPrChange>
          </w:rPr>
          <w:delText xml:space="preserve"> */</w:delText>
        </w:r>
      </w:del>
    </w:p>
    <w:p w:rsidR="00743B33" w:rsidRPr="00743B33" w:rsidRDefault="00D20E06">
      <w:pPr>
        <w:ind w:left="540"/>
        <w:rPr>
          <w:rFonts w:ascii="Calibri" w:hAnsi="Calibri" w:cs="Courier New"/>
          <w:sz w:val="20"/>
          <w:szCs w:val="20"/>
          <w:rPrChange w:id="21474" w:author="Author">
            <w:rPr>
              <w:rFonts w:ascii="Courier New" w:hAnsi="Courier New" w:cs="Courier New"/>
              <w:sz w:val="20"/>
              <w:szCs w:val="20"/>
            </w:rPr>
          </w:rPrChange>
        </w:rPr>
      </w:pPr>
      <w:del w:id="21475" w:author="Author">
        <w:r>
          <w:rPr>
            <w:rFonts w:ascii="Calibri" w:hAnsi="Calibri" w:cs="Courier New"/>
            <w:sz w:val="20"/>
            <w:szCs w:val="20"/>
            <w:rPrChange w:id="21476" w:author="Author">
              <w:rPr>
                <w:rFonts w:ascii="Courier New" w:hAnsi="Courier New" w:cs="Courier New"/>
                <w:sz w:val="20"/>
                <w:szCs w:val="20"/>
              </w:rPr>
            </w:rPrChange>
          </w:rPr>
          <w:delText>/*</w:delText>
        </w:r>
      </w:del>
      <w:ins w:id="21477" w:author="Author">
        <w:r>
          <w:rPr>
            <w:rFonts w:ascii="Calibri" w:hAnsi="Calibri" w:cs="Courier New"/>
            <w:sz w:val="20"/>
            <w:szCs w:val="20"/>
          </w:rPr>
          <w:t>//</w:t>
        </w:r>
      </w:ins>
      <w:r>
        <w:rPr>
          <w:rFonts w:ascii="Calibri" w:hAnsi="Calibri" w:cs="Courier New"/>
          <w:sz w:val="20"/>
          <w:szCs w:val="20"/>
          <w:rPrChange w:id="21478" w:author="Author">
            <w:rPr>
              <w:rFonts w:ascii="Courier New" w:hAnsi="Courier New" w:cs="Courier New"/>
              <w:sz w:val="20"/>
              <w:szCs w:val="20"/>
            </w:rPr>
          </w:rPrChange>
        </w:rPr>
        <w:t xml:space="preserve"> Comment </w:t>
      </w:r>
      <w:del w:id="21479" w:author="Author">
        <w:r>
          <w:rPr>
            <w:rFonts w:ascii="Calibri" w:hAnsi="Calibri" w:cs="Courier New"/>
            <w:sz w:val="20"/>
            <w:szCs w:val="20"/>
            <w:rPrChange w:id="21480" w:author="Author">
              <w:rPr>
                <w:rFonts w:ascii="Courier New" w:hAnsi="Courier New" w:cs="Courier New"/>
                <w:sz w:val="20"/>
                <w:szCs w:val="20"/>
              </w:rPr>
            </w:rPrChange>
          </w:rPr>
          <w:delText>/*</w:delText>
        </w:r>
      </w:del>
      <w:ins w:id="21481" w:author="Author">
        <w:r>
          <w:rPr>
            <w:rFonts w:ascii="Calibri" w:hAnsi="Calibri" w:cs="Courier New"/>
            <w:sz w:val="20"/>
            <w:szCs w:val="20"/>
          </w:rPr>
          <w:t>//</w:t>
        </w:r>
      </w:ins>
      <w:r>
        <w:rPr>
          <w:rFonts w:ascii="Calibri" w:hAnsi="Calibri" w:cs="Courier New"/>
          <w:sz w:val="20"/>
          <w:szCs w:val="20"/>
          <w:rPrChange w:id="21482" w:author="Author">
            <w:rPr>
              <w:rFonts w:ascii="Courier New" w:hAnsi="Courier New" w:cs="Courier New"/>
              <w:sz w:val="20"/>
              <w:szCs w:val="20"/>
            </w:rPr>
          </w:rPrChange>
        </w:rPr>
        <w:t xml:space="preserve"> this is a Nested comment</w:t>
      </w:r>
      <w:del w:id="21483" w:author="Author">
        <w:r>
          <w:rPr>
            <w:rFonts w:ascii="Calibri" w:hAnsi="Calibri" w:cs="Courier New"/>
            <w:sz w:val="20"/>
            <w:szCs w:val="20"/>
            <w:rPrChange w:id="21484" w:author="Author">
              <w:rPr>
                <w:rFonts w:ascii="Courier New" w:hAnsi="Courier New" w:cs="Courier New"/>
                <w:sz w:val="20"/>
                <w:szCs w:val="20"/>
              </w:rPr>
            </w:rPrChange>
          </w:rPr>
          <w:delText xml:space="preserve"> */</w:delText>
        </w:r>
      </w:del>
      <w:r>
        <w:rPr>
          <w:rFonts w:ascii="Calibri" w:hAnsi="Calibri" w:cs="Courier New"/>
          <w:sz w:val="20"/>
          <w:szCs w:val="20"/>
          <w:rPrChange w:id="21485" w:author="Author">
            <w:rPr>
              <w:rFonts w:ascii="Courier New" w:hAnsi="Courier New" w:cs="Courier New"/>
              <w:sz w:val="20"/>
              <w:szCs w:val="20"/>
            </w:rPr>
          </w:rPrChange>
        </w:rPr>
        <w:t xml:space="preserve"> //another nested comment</w:t>
      </w:r>
      <w:del w:id="21486" w:author="Author">
        <w:r>
          <w:rPr>
            <w:rFonts w:ascii="Calibri" w:hAnsi="Calibri" w:cs="Courier New"/>
            <w:sz w:val="20"/>
            <w:szCs w:val="20"/>
            <w:rPrChange w:id="21487" w:author="Author">
              <w:rPr>
                <w:rFonts w:ascii="Courier New" w:hAnsi="Courier New" w:cs="Courier New"/>
                <w:sz w:val="20"/>
                <w:szCs w:val="20"/>
              </w:rPr>
            </w:rPrChange>
          </w:rPr>
          <w:delText xml:space="preserve"> */</w:delText>
        </w:r>
      </w:del>
    </w:p>
    <w:p w:rsidR="00743B33" w:rsidRPr="00743B33" w:rsidRDefault="00743B33">
      <w:pPr>
        <w:ind w:left="540"/>
        <w:rPr>
          <w:rFonts w:ascii="Calibri" w:hAnsi="Calibri"/>
          <w:b/>
          <w:sz w:val="20"/>
          <w:szCs w:val="20"/>
          <w:lang w:val="en-US"/>
          <w:rPrChange w:id="21488" w:author="Author">
            <w:rPr>
              <w:rFonts w:ascii="Trebuchet MS" w:hAnsi="Trebuchet MS"/>
              <w:b/>
              <w:lang w:val="en-US"/>
            </w:rPr>
          </w:rPrChange>
        </w:rPr>
      </w:pPr>
    </w:p>
    <w:p w:rsidR="00743B33" w:rsidRPr="00743B33" w:rsidRDefault="00D20E06">
      <w:pPr>
        <w:ind w:left="540"/>
        <w:rPr>
          <w:rFonts w:ascii="Calibri" w:hAnsi="Calibri"/>
          <w:b/>
          <w:sz w:val="20"/>
          <w:szCs w:val="20"/>
          <w:lang w:val="en-US"/>
          <w:rPrChange w:id="21489" w:author="Author">
            <w:rPr>
              <w:rFonts w:ascii="Trebuchet MS" w:hAnsi="Trebuchet MS"/>
              <w:b/>
              <w:lang w:val="en-US"/>
            </w:rPr>
          </w:rPrChange>
        </w:rPr>
      </w:pPr>
      <w:r>
        <w:rPr>
          <w:rFonts w:ascii="Calibri" w:hAnsi="Calibri"/>
          <w:b/>
          <w:sz w:val="20"/>
          <w:szCs w:val="20"/>
          <w:lang w:val="en-US"/>
          <w:rPrChange w:id="21490" w:author="Author">
            <w:rPr>
              <w:rFonts w:ascii="Trebuchet MS" w:hAnsi="Trebuchet MS"/>
              <w:b/>
              <w:lang w:val="en-US"/>
            </w:rPr>
          </w:rPrChange>
        </w:rPr>
        <w:t xml:space="preserve">Rationale: </w:t>
      </w:r>
    </w:p>
    <w:p w:rsidR="00743B33" w:rsidRPr="00743B33" w:rsidRDefault="00D20E06">
      <w:pPr>
        <w:ind w:left="540"/>
        <w:rPr>
          <w:rFonts w:ascii="Calibri" w:hAnsi="Calibri"/>
          <w:sz w:val="20"/>
          <w:szCs w:val="20"/>
          <w:rPrChange w:id="21491" w:author="Author">
            <w:rPr>
              <w:rFonts w:ascii="Trebuchet MS" w:hAnsi="Trebuchet MS"/>
              <w:sz w:val="20"/>
              <w:szCs w:val="20"/>
            </w:rPr>
          </w:rPrChange>
        </w:rPr>
      </w:pPr>
      <w:r>
        <w:rPr>
          <w:rFonts w:ascii="Calibri" w:hAnsi="Calibri"/>
          <w:sz w:val="20"/>
          <w:szCs w:val="20"/>
          <w:rPrChange w:id="21492" w:author="Author">
            <w:rPr>
              <w:rFonts w:ascii="Trebuchet MS" w:hAnsi="Trebuchet MS"/>
              <w:sz w:val="20"/>
              <w:szCs w:val="20"/>
            </w:rPr>
          </w:rPrChange>
        </w:rPr>
        <w:t>Nested comments may create problems with some compilers.</w:t>
      </w:r>
    </w:p>
    <w:p w:rsidR="00743B33" w:rsidRPr="00743B33" w:rsidRDefault="00743B33">
      <w:pPr>
        <w:ind w:left="540"/>
        <w:rPr>
          <w:rFonts w:ascii="Calibri" w:hAnsi="Calibri"/>
          <w:sz w:val="20"/>
          <w:szCs w:val="20"/>
          <w:lang w:val="en-US"/>
          <w:rPrChange w:id="21493" w:author="Author">
            <w:rPr>
              <w:rFonts w:ascii="Trebuchet MS" w:hAnsi="Trebuchet MS"/>
              <w:lang w:val="en-US"/>
            </w:rPr>
          </w:rPrChange>
        </w:rPr>
      </w:pPr>
    </w:p>
    <w:p w:rsidR="00743B33" w:rsidRDefault="00D20E06" w:rsidP="00743B33">
      <w:pPr>
        <w:pStyle w:val="Heading3"/>
        <w:pPrChange w:id="21494" w:author="Author">
          <w:pPr>
            <w:pStyle w:val="Heading3"/>
            <w:jc w:val="left"/>
          </w:pPr>
        </w:pPrChange>
      </w:pPr>
      <w:bookmarkStart w:id="21495" w:name="_Toc447291335"/>
      <w:bookmarkStart w:id="21496" w:name="_Toc491674273"/>
      <w:r>
        <w:t>Style_Comment_007 ([1] Clause 5.4.7 - table 1 - 1g)</w:t>
      </w:r>
      <w:bookmarkEnd w:id="21495"/>
      <w:bookmarkEnd w:id="21496"/>
    </w:p>
    <w:p w:rsidR="00743B33" w:rsidRPr="00743B33" w:rsidRDefault="00D20E06">
      <w:pPr>
        <w:ind w:left="540"/>
        <w:rPr>
          <w:rFonts w:ascii="Calibri" w:hAnsi="Calibri"/>
          <w:b/>
          <w:sz w:val="20"/>
          <w:szCs w:val="20"/>
          <w:lang w:val="en-US"/>
          <w:rPrChange w:id="21497" w:author="Author">
            <w:rPr>
              <w:rFonts w:ascii="Trebuchet MS" w:hAnsi="Trebuchet MS"/>
              <w:b/>
              <w:lang w:val="en-US"/>
            </w:rPr>
          </w:rPrChange>
        </w:rPr>
      </w:pPr>
      <w:r>
        <w:rPr>
          <w:rFonts w:ascii="Calibri" w:hAnsi="Calibri"/>
          <w:b/>
          <w:sz w:val="20"/>
          <w:szCs w:val="20"/>
          <w:lang w:val="en-US"/>
          <w:rPrChange w:id="21498" w:author="Author">
            <w:rPr>
              <w:rFonts w:ascii="Trebuchet MS" w:hAnsi="Trebuchet MS"/>
              <w:b/>
              <w:lang w:val="en-US"/>
            </w:rPr>
          </w:rPrChange>
        </w:rPr>
        <w:t>Rule:</w:t>
      </w:r>
    </w:p>
    <w:p w:rsidR="00743B33" w:rsidRPr="00743B33" w:rsidRDefault="00D20E06">
      <w:pPr>
        <w:ind w:left="540"/>
        <w:rPr>
          <w:rFonts w:ascii="Calibri" w:hAnsi="Calibri"/>
          <w:sz w:val="20"/>
          <w:szCs w:val="20"/>
          <w:rPrChange w:id="21499" w:author="Author">
            <w:rPr>
              <w:rFonts w:ascii="Trebuchet MS" w:hAnsi="Trebuchet MS"/>
              <w:sz w:val="20"/>
              <w:szCs w:val="20"/>
            </w:rPr>
          </w:rPrChange>
        </w:rPr>
      </w:pPr>
      <w:r>
        <w:rPr>
          <w:rFonts w:ascii="Calibri" w:hAnsi="Calibri"/>
          <w:sz w:val="20"/>
          <w:szCs w:val="20"/>
          <w:rPrChange w:id="21500" w:author="Author">
            <w:rPr>
              <w:rFonts w:ascii="Trebuchet MS" w:hAnsi="Trebuchet MS"/>
              <w:sz w:val="20"/>
              <w:szCs w:val="20"/>
            </w:rPr>
          </w:rPrChange>
        </w:rPr>
        <w:t>A comment should be placed immediately above and indented same as the line/block of code which it is complementary.</w:t>
      </w:r>
    </w:p>
    <w:p w:rsidR="00743B33" w:rsidRPr="00743B33" w:rsidRDefault="00743B33">
      <w:pPr>
        <w:ind w:left="540"/>
        <w:rPr>
          <w:rFonts w:ascii="Calibri" w:hAnsi="Calibri"/>
          <w:b/>
          <w:sz w:val="20"/>
          <w:szCs w:val="20"/>
          <w:lang w:val="en-US"/>
          <w:rPrChange w:id="21501" w:author="Author">
            <w:rPr>
              <w:rFonts w:ascii="Trebuchet MS" w:hAnsi="Trebuchet MS"/>
              <w:b/>
              <w:lang w:val="en-US"/>
            </w:rPr>
          </w:rPrChange>
        </w:rPr>
      </w:pPr>
    </w:p>
    <w:p w:rsidR="00743B33" w:rsidRPr="00743B33" w:rsidRDefault="00D20E06">
      <w:pPr>
        <w:ind w:left="540"/>
        <w:rPr>
          <w:rFonts w:ascii="Calibri" w:hAnsi="Calibri"/>
          <w:b/>
          <w:sz w:val="20"/>
          <w:szCs w:val="20"/>
          <w:lang w:val="en-US"/>
          <w:rPrChange w:id="21502" w:author="Author">
            <w:rPr>
              <w:rFonts w:ascii="Trebuchet MS" w:hAnsi="Trebuchet MS"/>
              <w:b/>
              <w:lang w:val="en-US"/>
            </w:rPr>
          </w:rPrChange>
        </w:rPr>
      </w:pPr>
      <w:r>
        <w:rPr>
          <w:rFonts w:ascii="Calibri" w:hAnsi="Calibri"/>
          <w:b/>
          <w:sz w:val="20"/>
          <w:szCs w:val="20"/>
          <w:lang w:val="en-US"/>
          <w:rPrChange w:id="21503" w:author="Author">
            <w:rPr>
              <w:rFonts w:ascii="Trebuchet MS" w:hAnsi="Trebuchet MS"/>
              <w:b/>
              <w:lang w:val="en-US"/>
            </w:rPr>
          </w:rPrChange>
        </w:rPr>
        <w:t>Example:</w:t>
      </w:r>
    </w:p>
    <w:p w:rsidR="00743B33" w:rsidRPr="00743B33" w:rsidRDefault="00D20E06">
      <w:pPr>
        <w:ind w:left="540"/>
        <w:rPr>
          <w:rFonts w:ascii="Calibri" w:hAnsi="Calibri"/>
          <w:sz w:val="20"/>
          <w:szCs w:val="20"/>
          <w:lang w:val="en-US"/>
          <w:rPrChange w:id="21504" w:author="Author">
            <w:rPr>
              <w:rFonts w:ascii="Trebuchet MS" w:hAnsi="Trebuchet MS"/>
              <w:sz w:val="20"/>
              <w:lang w:val="en-US"/>
            </w:rPr>
          </w:rPrChange>
        </w:rPr>
      </w:pPr>
      <w:del w:id="21505" w:author="Author">
        <w:r>
          <w:rPr>
            <w:rFonts w:ascii="Calibri" w:hAnsi="Calibri"/>
            <w:sz w:val="20"/>
            <w:szCs w:val="20"/>
            <w:lang w:val="en-US"/>
            <w:rPrChange w:id="21506" w:author="Author">
              <w:rPr>
                <w:rFonts w:ascii="Trebuchet MS" w:hAnsi="Trebuchet MS"/>
                <w:sz w:val="20"/>
                <w:lang w:val="en-US"/>
              </w:rPr>
            </w:rPrChange>
          </w:rPr>
          <w:delText xml:space="preserve"># </w:delText>
        </w:r>
      </w:del>
      <w:ins w:id="21507" w:author="Author">
        <w:r>
          <w:rPr>
            <w:rFonts w:ascii="Calibri" w:hAnsi="Calibri"/>
            <w:sz w:val="20"/>
            <w:szCs w:val="20"/>
            <w:lang w:val="en-US"/>
          </w:rPr>
          <w:t>//</w:t>
        </w:r>
        <w:r>
          <w:rPr>
            <w:rFonts w:ascii="Calibri" w:hAnsi="Calibri"/>
            <w:sz w:val="20"/>
            <w:szCs w:val="20"/>
            <w:lang w:val="en-US"/>
            <w:rPrChange w:id="21508" w:author="Author">
              <w:rPr>
                <w:rFonts w:ascii="Trebuchet MS" w:hAnsi="Trebuchet MS"/>
                <w:sz w:val="20"/>
                <w:lang w:val="en-US"/>
              </w:rPr>
            </w:rPrChange>
          </w:rPr>
          <w:t xml:space="preserve"> </w:t>
        </w:r>
      </w:ins>
      <w:r>
        <w:rPr>
          <w:rFonts w:ascii="Calibri" w:hAnsi="Calibri"/>
          <w:sz w:val="20"/>
          <w:szCs w:val="20"/>
          <w:lang w:val="en-US"/>
          <w:rPrChange w:id="21509" w:author="Author">
            <w:rPr>
              <w:rFonts w:ascii="Trebuchet MS" w:hAnsi="Trebuchet MS"/>
              <w:sz w:val="20"/>
              <w:lang w:val="en-US"/>
            </w:rPr>
          </w:rPrChange>
        </w:rPr>
        <w:t>Compliant</w:t>
      </w:r>
    </w:p>
    <w:p w:rsidR="00743B33" w:rsidRPr="00743B33" w:rsidRDefault="00D20E06">
      <w:pPr>
        <w:ind w:left="540"/>
        <w:rPr>
          <w:rFonts w:ascii="Calibri" w:hAnsi="Calibri" w:cs="Courier New"/>
          <w:sz w:val="20"/>
          <w:szCs w:val="20"/>
          <w:rPrChange w:id="21510" w:author="Author">
            <w:rPr>
              <w:rFonts w:ascii="Courier New" w:hAnsi="Courier New" w:cs="Courier New"/>
              <w:sz w:val="20"/>
              <w:szCs w:val="20"/>
            </w:rPr>
          </w:rPrChange>
        </w:rPr>
      </w:pPr>
      <w:del w:id="21511" w:author="Author">
        <w:r>
          <w:rPr>
            <w:rFonts w:ascii="Calibri" w:hAnsi="Calibri" w:cs="Courier New"/>
            <w:sz w:val="20"/>
            <w:szCs w:val="20"/>
            <w:rPrChange w:id="21512" w:author="Author">
              <w:rPr>
                <w:rFonts w:ascii="Courier New" w:hAnsi="Courier New" w:cs="Courier New"/>
                <w:sz w:val="20"/>
                <w:szCs w:val="20"/>
              </w:rPr>
            </w:rPrChange>
          </w:rPr>
          <w:delText>/*</w:delText>
        </w:r>
      </w:del>
      <w:ins w:id="21513" w:author="Author">
        <w:r>
          <w:rPr>
            <w:rFonts w:ascii="Calibri" w:hAnsi="Calibri" w:cs="Courier New"/>
            <w:sz w:val="20"/>
            <w:szCs w:val="20"/>
          </w:rPr>
          <w:t>//</w:t>
        </w:r>
      </w:ins>
      <w:r>
        <w:rPr>
          <w:rFonts w:ascii="Calibri" w:hAnsi="Calibri" w:cs="Courier New"/>
          <w:sz w:val="20"/>
          <w:szCs w:val="20"/>
          <w:rPrChange w:id="21514" w:author="Author">
            <w:rPr>
              <w:rFonts w:ascii="Courier New" w:hAnsi="Courier New" w:cs="Courier New"/>
              <w:sz w:val="20"/>
              <w:szCs w:val="20"/>
            </w:rPr>
          </w:rPrChange>
        </w:rPr>
        <w:t xml:space="preserve"> Check CONDITION</w:t>
      </w:r>
      <w:del w:id="21515" w:author="Author">
        <w:r>
          <w:rPr>
            <w:rFonts w:ascii="Calibri" w:hAnsi="Calibri" w:cs="Courier New"/>
            <w:sz w:val="20"/>
            <w:szCs w:val="20"/>
            <w:rPrChange w:id="21516" w:author="Author">
              <w:rPr>
                <w:rFonts w:ascii="Courier New" w:hAnsi="Courier New" w:cs="Courier New"/>
                <w:sz w:val="20"/>
                <w:szCs w:val="20"/>
              </w:rPr>
            </w:rPrChange>
          </w:rPr>
          <w:delText xml:space="preserve"> */</w:delText>
        </w:r>
      </w:del>
    </w:p>
    <w:p w:rsidR="00743B33" w:rsidRPr="00743B33" w:rsidRDefault="00D20E06">
      <w:pPr>
        <w:ind w:left="540"/>
        <w:rPr>
          <w:rFonts w:ascii="Calibri" w:hAnsi="Calibri" w:cs="Courier New"/>
          <w:sz w:val="20"/>
          <w:szCs w:val="20"/>
          <w:rPrChange w:id="21517" w:author="Author">
            <w:rPr>
              <w:rFonts w:ascii="Courier New" w:hAnsi="Courier New" w:cs="Courier New"/>
              <w:sz w:val="20"/>
              <w:szCs w:val="20"/>
            </w:rPr>
          </w:rPrChange>
        </w:rPr>
      </w:pPr>
      <w:r>
        <w:rPr>
          <w:rFonts w:ascii="Calibri" w:hAnsi="Calibri" w:cs="Courier New"/>
          <w:sz w:val="20"/>
          <w:szCs w:val="20"/>
          <w:rPrChange w:id="21518" w:author="Author">
            <w:rPr>
              <w:rFonts w:ascii="Courier New" w:hAnsi="Courier New" w:cs="Courier New"/>
              <w:sz w:val="20"/>
              <w:szCs w:val="20"/>
            </w:rPr>
          </w:rPrChange>
        </w:rPr>
        <w:t>if (CONDITION</w:t>
      </w:r>
      <w:del w:id="21519" w:author="Author">
        <w:r>
          <w:rPr>
            <w:rFonts w:ascii="Calibri" w:hAnsi="Calibri" w:cs="Courier New"/>
            <w:sz w:val="20"/>
            <w:szCs w:val="20"/>
            <w:rPrChange w:id="21520" w:author="Author">
              <w:rPr>
                <w:rFonts w:ascii="Courier New" w:hAnsi="Courier New" w:cs="Courier New"/>
                <w:sz w:val="20"/>
                <w:szCs w:val="20"/>
              </w:rPr>
            </w:rPrChange>
          </w:rPr>
          <w:delText xml:space="preserve"> == FALSE</w:delText>
        </w:r>
      </w:del>
      <w:r>
        <w:rPr>
          <w:rFonts w:ascii="Calibri" w:hAnsi="Calibri" w:cs="Courier New"/>
          <w:sz w:val="20"/>
          <w:szCs w:val="20"/>
          <w:rPrChange w:id="21521" w:author="Author">
            <w:rPr>
              <w:rFonts w:ascii="Courier New" w:hAnsi="Courier New" w:cs="Courier New"/>
              <w:sz w:val="20"/>
              <w:szCs w:val="20"/>
            </w:rPr>
          </w:rPrChange>
        </w:rPr>
        <w:t>)</w:t>
      </w:r>
    </w:p>
    <w:p w:rsidR="00743B33" w:rsidRPr="00743B33" w:rsidRDefault="00D20E06">
      <w:pPr>
        <w:ind w:left="540"/>
        <w:rPr>
          <w:del w:id="21522" w:author="Author"/>
          <w:rFonts w:ascii="Calibri" w:hAnsi="Calibri" w:cs="Courier New"/>
          <w:sz w:val="20"/>
          <w:szCs w:val="20"/>
          <w:rPrChange w:id="21523" w:author="Author">
            <w:rPr>
              <w:del w:id="21524" w:author="Author"/>
              <w:rFonts w:ascii="Courier New" w:hAnsi="Courier New" w:cs="Courier New"/>
              <w:sz w:val="20"/>
              <w:szCs w:val="20"/>
            </w:rPr>
          </w:rPrChange>
        </w:rPr>
      </w:pPr>
      <w:r>
        <w:rPr>
          <w:rFonts w:ascii="Calibri" w:hAnsi="Calibri" w:cs="Courier New"/>
          <w:sz w:val="20"/>
          <w:szCs w:val="20"/>
          <w:rPrChange w:id="21525" w:author="Author">
            <w:rPr>
              <w:rFonts w:ascii="Courier New" w:hAnsi="Courier New" w:cs="Courier New"/>
              <w:sz w:val="20"/>
              <w:szCs w:val="20"/>
            </w:rPr>
          </w:rPrChange>
        </w:rPr>
        <w:t>{</w:t>
      </w:r>
    </w:p>
    <w:p w:rsidR="00743B33" w:rsidRPr="00743B33" w:rsidRDefault="00D20E06">
      <w:pPr>
        <w:ind w:left="540"/>
        <w:rPr>
          <w:del w:id="21526" w:author="Author"/>
          <w:rFonts w:ascii="Calibri" w:hAnsi="Calibri" w:cs="Courier New"/>
          <w:sz w:val="20"/>
          <w:szCs w:val="20"/>
          <w:rPrChange w:id="21527" w:author="Author">
            <w:rPr>
              <w:del w:id="21528" w:author="Author"/>
              <w:rFonts w:ascii="Courier New" w:hAnsi="Courier New" w:cs="Courier New"/>
              <w:sz w:val="20"/>
              <w:szCs w:val="20"/>
            </w:rPr>
          </w:rPrChange>
        </w:rPr>
      </w:pPr>
      <w:del w:id="21529" w:author="Author">
        <w:r>
          <w:rPr>
            <w:rFonts w:ascii="Calibri" w:hAnsi="Calibri" w:cs="Courier New"/>
            <w:sz w:val="20"/>
            <w:szCs w:val="20"/>
            <w:rPrChange w:id="21530" w:author="Author">
              <w:rPr>
                <w:rFonts w:ascii="Courier New" w:hAnsi="Courier New" w:cs="Courier New"/>
                <w:sz w:val="20"/>
                <w:szCs w:val="20"/>
              </w:rPr>
            </w:rPrChange>
          </w:rPr>
          <w:delText xml:space="preserve">  /*</w:delText>
        </w:r>
      </w:del>
      <w:ins w:id="21531" w:author="Author">
        <w:del w:id="21532" w:author="Author">
          <w:r>
            <w:rPr>
              <w:rFonts w:ascii="Calibri" w:hAnsi="Calibri" w:cs="Courier New"/>
              <w:sz w:val="20"/>
              <w:szCs w:val="20"/>
            </w:rPr>
            <w:delText>//</w:delText>
          </w:r>
        </w:del>
      </w:ins>
      <w:del w:id="21533" w:author="Author">
        <w:r>
          <w:rPr>
            <w:rFonts w:ascii="Calibri" w:hAnsi="Calibri" w:cs="Courier New"/>
            <w:sz w:val="20"/>
            <w:szCs w:val="20"/>
            <w:rPrChange w:id="21534" w:author="Author">
              <w:rPr>
                <w:rFonts w:ascii="Courier New" w:hAnsi="Courier New" w:cs="Courier New"/>
                <w:sz w:val="20"/>
                <w:szCs w:val="20"/>
              </w:rPr>
            </w:rPrChange>
          </w:rPr>
          <w:delText xml:space="preserve"> Change CONDITION */</w:delText>
        </w:r>
      </w:del>
    </w:p>
    <w:p w:rsidR="00743B33" w:rsidRPr="00743B33" w:rsidRDefault="00D20E06">
      <w:pPr>
        <w:ind w:left="540"/>
        <w:rPr>
          <w:rFonts w:ascii="Calibri" w:hAnsi="Calibri" w:cs="Courier New"/>
          <w:sz w:val="20"/>
          <w:szCs w:val="20"/>
          <w:rPrChange w:id="21535" w:author="Author">
            <w:rPr>
              <w:rFonts w:ascii="Courier New" w:hAnsi="Courier New" w:cs="Courier New"/>
              <w:sz w:val="20"/>
              <w:szCs w:val="20"/>
            </w:rPr>
          </w:rPrChange>
        </w:rPr>
      </w:pPr>
      <w:del w:id="21536" w:author="Author">
        <w:r>
          <w:rPr>
            <w:rFonts w:ascii="Calibri" w:hAnsi="Calibri" w:cs="Courier New"/>
            <w:sz w:val="20"/>
            <w:szCs w:val="20"/>
            <w:rPrChange w:id="21537" w:author="Author">
              <w:rPr>
                <w:rFonts w:ascii="Courier New" w:hAnsi="Courier New" w:cs="Courier New"/>
                <w:sz w:val="20"/>
                <w:szCs w:val="20"/>
              </w:rPr>
            </w:rPrChange>
          </w:rPr>
          <w:delText xml:space="preserve">  CONDITION = TRUE;</w:delText>
        </w:r>
      </w:del>
    </w:p>
    <w:p w:rsidR="00743B33" w:rsidRPr="00743B33" w:rsidRDefault="00D20E06">
      <w:pPr>
        <w:ind w:left="540"/>
        <w:rPr>
          <w:rFonts w:ascii="Calibri" w:hAnsi="Calibri" w:cs="Courier New"/>
          <w:sz w:val="20"/>
          <w:szCs w:val="20"/>
          <w:rPrChange w:id="21538" w:author="Author">
            <w:rPr>
              <w:rFonts w:ascii="Courier New" w:hAnsi="Courier New" w:cs="Courier New"/>
              <w:sz w:val="20"/>
              <w:szCs w:val="20"/>
            </w:rPr>
          </w:rPrChange>
        </w:rPr>
      </w:pPr>
      <w:r>
        <w:rPr>
          <w:rFonts w:ascii="Calibri" w:hAnsi="Calibri" w:cs="Courier New"/>
          <w:sz w:val="20"/>
          <w:szCs w:val="20"/>
          <w:rPrChange w:id="21539" w:author="Author">
            <w:rPr>
              <w:rFonts w:ascii="Courier New" w:hAnsi="Courier New" w:cs="Courier New"/>
              <w:sz w:val="20"/>
              <w:szCs w:val="20"/>
            </w:rPr>
          </w:rPrChange>
        </w:rPr>
        <w:t xml:space="preserve">  ……</w:t>
      </w:r>
    </w:p>
    <w:p w:rsidR="00743B33" w:rsidRPr="00743B33" w:rsidRDefault="00743B33">
      <w:pPr>
        <w:ind w:left="540"/>
        <w:rPr>
          <w:rFonts w:ascii="Calibri" w:hAnsi="Calibri"/>
          <w:b/>
          <w:sz w:val="20"/>
          <w:szCs w:val="20"/>
          <w:lang w:val="en-US"/>
          <w:rPrChange w:id="21540" w:author="Author">
            <w:rPr>
              <w:rFonts w:ascii="Trebuchet MS" w:hAnsi="Trebuchet MS"/>
              <w:b/>
              <w:lang w:val="en-US"/>
            </w:rPr>
          </w:rPrChange>
        </w:rPr>
      </w:pPr>
    </w:p>
    <w:p w:rsidR="00743B33" w:rsidRPr="00743B33" w:rsidRDefault="00D20E06">
      <w:pPr>
        <w:ind w:left="540"/>
        <w:rPr>
          <w:rFonts w:ascii="Calibri" w:hAnsi="Calibri"/>
          <w:b/>
          <w:sz w:val="20"/>
          <w:szCs w:val="20"/>
          <w:lang w:val="en-US"/>
          <w:rPrChange w:id="21541" w:author="Author">
            <w:rPr>
              <w:rFonts w:ascii="Trebuchet MS" w:hAnsi="Trebuchet MS"/>
              <w:b/>
              <w:lang w:val="en-US"/>
            </w:rPr>
          </w:rPrChange>
        </w:rPr>
      </w:pPr>
      <w:r>
        <w:rPr>
          <w:rFonts w:ascii="Calibri" w:hAnsi="Calibri"/>
          <w:b/>
          <w:sz w:val="20"/>
          <w:szCs w:val="20"/>
          <w:lang w:val="en-US"/>
          <w:rPrChange w:id="21542" w:author="Author">
            <w:rPr>
              <w:rFonts w:ascii="Trebuchet MS" w:hAnsi="Trebuchet MS"/>
              <w:b/>
              <w:lang w:val="en-US"/>
            </w:rPr>
          </w:rPrChange>
        </w:rPr>
        <w:t xml:space="preserve">Rationale: </w:t>
      </w:r>
    </w:p>
    <w:p w:rsidR="00743B33" w:rsidRPr="00743B33" w:rsidRDefault="00D20E06">
      <w:pPr>
        <w:ind w:left="360" w:firstLine="180"/>
        <w:rPr>
          <w:rFonts w:ascii="Calibri" w:hAnsi="Calibri"/>
          <w:sz w:val="20"/>
          <w:szCs w:val="20"/>
          <w:rPrChange w:id="21543" w:author="Author">
            <w:rPr>
              <w:rFonts w:ascii="Trebuchet MS" w:hAnsi="Trebuchet MS"/>
              <w:sz w:val="20"/>
              <w:szCs w:val="20"/>
            </w:rPr>
          </w:rPrChange>
        </w:rPr>
      </w:pPr>
      <w:r>
        <w:rPr>
          <w:rFonts w:ascii="Calibri" w:hAnsi="Calibri"/>
          <w:sz w:val="20"/>
          <w:szCs w:val="20"/>
          <w:rPrChange w:id="21544" w:author="Author">
            <w:rPr>
              <w:rFonts w:ascii="Trebuchet MS" w:hAnsi="Trebuchet MS"/>
              <w:sz w:val="20"/>
              <w:szCs w:val="20"/>
            </w:rPr>
          </w:rPrChange>
        </w:rPr>
        <w:t>Readability and understandability.</w:t>
      </w:r>
    </w:p>
    <w:p w:rsidR="00743B33" w:rsidRPr="00743B33" w:rsidRDefault="00743B33" w:rsidP="00743B33">
      <w:pPr>
        <w:tabs>
          <w:tab w:val="left" w:pos="1453"/>
        </w:tabs>
        <w:ind w:left="540"/>
        <w:rPr>
          <w:rFonts w:ascii="Calibri" w:hAnsi="Calibri"/>
          <w:b/>
          <w:sz w:val="20"/>
          <w:szCs w:val="20"/>
          <w:lang w:val="en-US"/>
          <w:rPrChange w:id="21545" w:author="Author">
            <w:rPr>
              <w:rFonts w:ascii="Trebuchet MS" w:hAnsi="Trebuchet MS"/>
              <w:b/>
              <w:lang w:val="en-US"/>
            </w:rPr>
          </w:rPrChange>
        </w:rPr>
        <w:pPrChange w:id="21546" w:author="Author">
          <w:pPr>
            <w:ind w:left="540"/>
          </w:pPr>
        </w:pPrChange>
      </w:pPr>
    </w:p>
    <w:p w:rsidR="00743B33" w:rsidRDefault="00D20E06" w:rsidP="00743B33">
      <w:pPr>
        <w:pStyle w:val="Heading1"/>
        <w:pPrChange w:id="21547" w:author="Author">
          <w:pPr>
            <w:pStyle w:val="Heading1"/>
            <w:spacing w:before="360"/>
          </w:pPr>
        </w:pPrChange>
      </w:pPr>
      <w:del w:id="21548" w:author="Author">
        <w:r>
          <w:lastRenderedPageBreak/>
          <w:br w:type="page"/>
        </w:r>
      </w:del>
      <w:bookmarkStart w:id="21549" w:name="_Toc491674274"/>
      <w:r>
        <w:t>Coding Rules</w:t>
      </w:r>
      <w:bookmarkEnd w:id="21452"/>
      <w:bookmarkEnd w:id="21453"/>
      <w:bookmarkEnd w:id="21454"/>
      <w:bookmarkEnd w:id="21455"/>
      <w:bookmarkEnd w:id="21456"/>
      <w:bookmarkEnd w:id="21457"/>
      <w:bookmarkEnd w:id="21458"/>
      <w:bookmarkEnd w:id="21459"/>
      <w:bookmarkEnd w:id="21549"/>
    </w:p>
    <w:p w:rsidR="00743B33" w:rsidRDefault="00D20E06">
      <w:pPr>
        <w:pStyle w:val="Heading2"/>
      </w:pPr>
      <w:bookmarkStart w:id="21550" w:name="_Toc294795197"/>
      <w:bookmarkStart w:id="21551" w:name="_Toc301956902"/>
      <w:bookmarkStart w:id="21552" w:name="_Toc301960030"/>
      <w:bookmarkStart w:id="21553" w:name="_Toc301960504"/>
      <w:bookmarkStart w:id="21554" w:name="_Toc301960666"/>
      <w:bookmarkStart w:id="21555" w:name="_Toc409602471"/>
      <w:bookmarkStart w:id="21556" w:name="_Toc430267132"/>
      <w:bookmarkStart w:id="21557" w:name="_Toc491674275"/>
      <w:r>
        <w:t xml:space="preserve">Conformance to </w:t>
      </w:r>
      <w:r>
        <w:rPr>
          <w:lang w:eastAsia="ja-JP"/>
        </w:rPr>
        <w:t>external</w:t>
      </w:r>
      <w:r>
        <w:t xml:space="preserve"> rule</w:t>
      </w:r>
      <w:bookmarkEnd w:id="21550"/>
      <w:bookmarkEnd w:id="21551"/>
      <w:bookmarkEnd w:id="21552"/>
      <w:bookmarkEnd w:id="21553"/>
      <w:bookmarkEnd w:id="21554"/>
      <w:bookmarkEnd w:id="21555"/>
      <w:bookmarkEnd w:id="21556"/>
      <w:r>
        <w:t>s</w:t>
      </w:r>
      <w:bookmarkEnd w:id="21557"/>
    </w:p>
    <w:p w:rsidR="00743B33" w:rsidRDefault="00D20E06">
      <w:pPr>
        <w:pStyle w:val="Heading3"/>
      </w:pPr>
      <w:bookmarkStart w:id="21558" w:name="_Toc294795198"/>
      <w:bookmarkStart w:id="21559" w:name="_Toc301956903"/>
      <w:bookmarkStart w:id="21560" w:name="_Toc301960031"/>
      <w:bookmarkStart w:id="21561" w:name="_Toc301960505"/>
      <w:bookmarkStart w:id="21562" w:name="_Toc301960667"/>
      <w:bookmarkStart w:id="21563" w:name="_Toc409602472"/>
      <w:bookmarkStart w:id="21564" w:name="_Toc430267133"/>
      <w:bookmarkStart w:id="21565" w:name="_Toc491674276"/>
      <w:r>
        <w:t>Rules_Ext_001</w:t>
      </w:r>
      <w:bookmarkEnd w:id="21558"/>
      <w:bookmarkEnd w:id="21559"/>
      <w:bookmarkEnd w:id="21560"/>
      <w:bookmarkEnd w:id="21561"/>
      <w:bookmarkEnd w:id="21562"/>
      <w:bookmarkEnd w:id="21563"/>
      <w:bookmarkEnd w:id="21564"/>
      <w:bookmarkEnd w:id="21565"/>
    </w:p>
    <w:p w:rsidR="00743B33" w:rsidRPr="00743B33" w:rsidRDefault="00D20E06">
      <w:pPr>
        <w:ind w:left="540"/>
        <w:jc w:val="both"/>
        <w:rPr>
          <w:rFonts w:ascii="Calibri" w:hAnsi="Calibri"/>
          <w:b/>
          <w:sz w:val="20"/>
          <w:szCs w:val="20"/>
          <w:lang w:val="en-US"/>
          <w:rPrChange w:id="21566" w:author="Author">
            <w:rPr>
              <w:rFonts w:ascii="Trebuchet MS" w:hAnsi="Trebuchet MS"/>
              <w:b/>
              <w:lang w:val="en-US"/>
            </w:rPr>
          </w:rPrChange>
        </w:rPr>
      </w:pPr>
      <w:r>
        <w:rPr>
          <w:rFonts w:ascii="Calibri" w:hAnsi="Calibri"/>
          <w:b/>
          <w:sz w:val="20"/>
          <w:szCs w:val="20"/>
          <w:lang w:val="en-US"/>
          <w:rPrChange w:id="21567"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1568" w:author="Author">
            <w:rPr>
              <w:rFonts w:ascii="Trebuchet MS" w:hAnsi="Trebuchet MS"/>
              <w:sz w:val="20"/>
              <w:szCs w:val="20"/>
            </w:rPr>
          </w:rPrChange>
        </w:rPr>
      </w:pPr>
      <w:r>
        <w:rPr>
          <w:rFonts w:ascii="Calibri" w:hAnsi="Calibri"/>
          <w:sz w:val="20"/>
          <w:szCs w:val="20"/>
          <w:rPrChange w:id="21569" w:author="Author">
            <w:rPr>
              <w:rFonts w:ascii="Trebuchet MS" w:hAnsi="Trebuchet MS"/>
              <w:sz w:val="20"/>
              <w:szCs w:val="20"/>
            </w:rPr>
          </w:rPrChange>
        </w:rPr>
        <w:t xml:space="preserve">If a </w:t>
      </w:r>
      <w:del w:id="21570" w:author="Author">
        <w:r>
          <w:rPr>
            <w:rFonts w:ascii="Calibri" w:hAnsi="Calibri"/>
            <w:sz w:val="20"/>
            <w:szCs w:val="20"/>
            <w:rPrChange w:id="21571" w:author="Author">
              <w:rPr>
                <w:rFonts w:ascii="Trebuchet MS" w:hAnsi="Trebuchet MS"/>
                <w:sz w:val="20"/>
                <w:szCs w:val="20"/>
              </w:rPr>
            </w:rPrChange>
          </w:rPr>
          <w:delText xml:space="preserve">MISRA </w:delText>
        </w:r>
      </w:del>
      <w:ins w:id="21572" w:author="Author">
        <w:del w:id="21573" w:author="Author">
          <w:r>
            <w:rPr>
              <w:rFonts w:ascii="Calibri" w:hAnsi="Calibri"/>
              <w:sz w:val="20"/>
              <w:szCs w:val="20"/>
            </w:rPr>
            <w:delText>StyleCop</w:delText>
          </w:r>
        </w:del>
        <w:r>
          <w:rPr>
            <w:rFonts w:ascii="Calibri" w:hAnsi="Calibri"/>
            <w:sz w:val="20"/>
            <w:szCs w:val="20"/>
          </w:rPr>
          <w:t xml:space="preserve">Coverity </w:t>
        </w:r>
      </w:ins>
      <w:del w:id="21574" w:author="Author">
        <w:r>
          <w:rPr>
            <w:rFonts w:ascii="Calibri" w:hAnsi="Calibri"/>
            <w:sz w:val="20"/>
            <w:szCs w:val="20"/>
            <w:rPrChange w:id="21575" w:author="Author">
              <w:rPr>
                <w:rFonts w:ascii="Trebuchet MS" w:hAnsi="Trebuchet MS"/>
                <w:sz w:val="20"/>
                <w:szCs w:val="20"/>
              </w:rPr>
            </w:rPrChange>
          </w:rPr>
          <w:delText xml:space="preserve">warning </w:delText>
        </w:r>
      </w:del>
      <w:ins w:id="21576" w:author="Author">
        <w:r>
          <w:rPr>
            <w:rFonts w:ascii="Calibri" w:hAnsi="Calibri"/>
            <w:sz w:val="20"/>
            <w:szCs w:val="20"/>
          </w:rPr>
          <w:t>issue</w:t>
        </w:r>
        <w:r>
          <w:rPr>
            <w:rFonts w:ascii="Calibri" w:hAnsi="Calibri"/>
            <w:sz w:val="20"/>
            <w:szCs w:val="20"/>
            <w:rPrChange w:id="21577" w:author="Author">
              <w:rPr>
                <w:rFonts w:ascii="Trebuchet MS" w:hAnsi="Trebuchet MS"/>
                <w:sz w:val="20"/>
                <w:szCs w:val="20"/>
              </w:rPr>
            </w:rPrChange>
          </w:rPr>
          <w:t xml:space="preserve"> </w:t>
        </w:r>
      </w:ins>
      <w:r>
        <w:rPr>
          <w:rFonts w:ascii="Calibri" w:hAnsi="Calibri"/>
          <w:sz w:val="20"/>
          <w:szCs w:val="20"/>
          <w:rPrChange w:id="21578" w:author="Author">
            <w:rPr>
              <w:rFonts w:ascii="Trebuchet MS" w:hAnsi="Trebuchet MS"/>
              <w:sz w:val="20"/>
              <w:szCs w:val="20"/>
            </w:rPr>
          </w:rPrChange>
        </w:rPr>
        <w:t xml:space="preserve">has occurred, analyse the </w:t>
      </w:r>
      <w:ins w:id="21579" w:author="Author">
        <w:r>
          <w:rPr>
            <w:rFonts w:ascii="Calibri" w:hAnsi="Calibri"/>
            <w:sz w:val="20"/>
            <w:szCs w:val="20"/>
          </w:rPr>
          <w:t xml:space="preserve">issue </w:t>
        </w:r>
      </w:ins>
      <w:del w:id="21580" w:author="Author">
        <w:r>
          <w:rPr>
            <w:rFonts w:ascii="Calibri" w:hAnsi="Calibri"/>
            <w:sz w:val="20"/>
            <w:szCs w:val="20"/>
            <w:rPrChange w:id="21581" w:author="Author">
              <w:rPr>
                <w:rFonts w:ascii="Trebuchet MS" w:hAnsi="Trebuchet MS"/>
                <w:sz w:val="20"/>
                <w:szCs w:val="20"/>
              </w:rPr>
            </w:rPrChange>
          </w:rPr>
          <w:delText xml:space="preserve">warning </w:delText>
        </w:r>
      </w:del>
      <w:r>
        <w:rPr>
          <w:rFonts w:ascii="Calibri" w:hAnsi="Calibri"/>
          <w:sz w:val="20"/>
          <w:szCs w:val="20"/>
          <w:rPrChange w:id="21582" w:author="Author">
            <w:rPr>
              <w:rFonts w:ascii="Trebuchet MS" w:hAnsi="Trebuchet MS"/>
              <w:sz w:val="20"/>
              <w:szCs w:val="20"/>
            </w:rPr>
          </w:rPrChange>
        </w:rPr>
        <w:t xml:space="preserve">to know if that error can be avoided by modifications in the code. Or that violation of </w:t>
      </w:r>
      <w:ins w:id="21583" w:author="Author">
        <w:r>
          <w:rPr>
            <w:rFonts w:ascii="Calibri" w:hAnsi="Calibri"/>
            <w:sz w:val="20"/>
            <w:szCs w:val="20"/>
          </w:rPr>
          <w:t xml:space="preserve">Coverity </w:t>
        </w:r>
        <w:del w:id="21584" w:author="Author">
          <w:r>
            <w:rPr>
              <w:rFonts w:ascii="Calibri" w:hAnsi="Calibri"/>
              <w:sz w:val="20"/>
              <w:szCs w:val="20"/>
            </w:rPr>
            <w:delText xml:space="preserve">StyleCop </w:delText>
          </w:r>
        </w:del>
      </w:ins>
      <w:del w:id="21585" w:author="Author">
        <w:r>
          <w:rPr>
            <w:rFonts w:ascii="Calibri" w:hAnsi="Calibri"/>
            <w:sz w:val="20"/>
            <w:szCs w:val="20"/>
            <w:rPrChange w:id="21586" w:author="Author">
              <w:rPr>
                <w:rFonts w:ascii="Trebuchet MS" w:hAnsi="Trebuchet MS"/>
                <w:sz w:val="20"/>
                <w:szCs w:val="20"/>
              </w:rPr>
            </w:rPrChange>
          </w:rPr>
          <w:delText xml:space="preserve">MISRA </w:delText>
        </w:r>
      </w:del>
      <w:r>
        <w:rPr>
          <w:rFonts w:ascii="Calibri" w:hAnsi="Calibri"/>
          <w:sz w:val="20"/>
          <w:szCs w:val="20"/>
          <w:rPrChange w:id="21587" w:author="Author">
            <w:rPr>
              <w:rFonts w:ascii="Trebuchet MS" w:hAnsi="Trebuchet MS"/>
              <w:sz w:val="20"/>
              <w:szCs w:val="20"/>
            </w:rPr>
          </w:rPrChange>
        </w:rPr>
        <w:t>rule shall be commented and reasoned at the corresponding code line.</w:t>
      </w:r>
    </w:p>
    <w:p w:rsidR="00743B33" w:rsidRPr="00743B33" w:rsidRDefault="00743B33">
      <w:pPr>
        <w:ind w:left="540"/>
        <w:jc w:val="both"/>
        <w:rPr>
          <w:rFonts w:ascii="Calibri" w:hAnsi="Calibri"/>
          <w:sz w:val="20"/>
          <w:szCs w:val="20"/>
          <w:rPrChange w:id="21588"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1589" w:author="Author">
            <w:rPr>
              <w:rFonts w:ascii="Trebuchet MS" w:hAnsi="Trebuchet MS"/>
              <w:b/>
              <w:lang w:val="en-US"/>
            </w:rPr>
          </w:rPrChange>
        </w:rPr>
      </w:pPr>
      <w:r>
        <w:rPr>
          <w:rFonts w:ascii="Calibri" w:hAnsi="Calibri"/>
          <w:b/>
          <w:sz w:val="20"/>
          <w:szCs w:val="20"/>
          <w:lang w:val="en-US"/>
          <w:rPrChange w:id="21590" w:author="Author">
            <w:rPr>
              <w:rFonts w:ascii="Trebuchet MS" w:hAnsi="Trebuchet MS"/>
              <w:b/>
              <w:lang w:val="en-US"/>
            </w:rPr>
          </w:rPrChange>
        </w:rPr>
        <w:t>Example:</w:t>
      </w:r>
    </w:p>
    <w:p w:rsidR="00743B33" w:rsidRPr="00743B33" w:rsidRDefault="00D20E06">
      <w:pPr>
        <w:ind w:left="540"/>
        <w:jc w:val="both"/>
        <w:rPr>
          <w:rFonts w:ascii="Calibri" w:hAnsi="Calibri"/>
          <w:sz w:val="20"/>
          <w:szCs w:val="20"/>
          <w:rPrChange w:id="21591" w:author="Author">
            <w:rPr>
              <w:rFonts w:ascii="Trebuchet MS" w:hAnsi="Trebuchet MS"/>
              <w:sz w:val="20"/>
              <w:szCs w:val="20"/>
            </w:rPr>
          </w:rPrChange>
        </w:rPr>
      </w:pPr>
      <w:r>
        <w:rPr>
          <w:rFonts w:ascii="Calibri" w:hAnsi="Calibri"/>
          <w:sz w:val="20"/>
          <w:szCs w:val="20"/>
          <w:rPrChange w:id="21592" w:author="Author">
            <w:rPr>
              <w:rFonts w:ascii="Trebuchet MS" w:hAnsi="Trebuchet MS"/>
              <w:sz w:val="20"/>
              <w:szCs w:val="20"/>
            </w:rPr>
          </w:rPrChange>
        </w:rPr>
        <w:t>Not require</w:t>
      </w:r>
      <w:r>
        <w:rPr>
          <w:rFonts w:ascii="Calibri" w:hAnsi="Calibri"/>
          <w:sz w:val="20"/>
          <w:szCs w:val="20"/>
          <w:rPrChange w:id="21593" w:author="Author">
            <w:rPr>
              <w:rFonts w:ascii="Trebuchet MS" w:hAnsi="Trebuchet MS"/>
              <w:sz w:val="20"/>
              <w:szCs w:val="20"/>
            </w:rPr>
          </w:rPrChange>
        </w:rPr>
        <w:t>d</w:t>
      </w:r>
    </w:p>
    <w:p w:rsidR="00743B33" w:rsidRPr="00743B33" w:rsidRDefault="00743B33">
      <w:pPr>
        <w:ind w:left="540"/>
        <w:jc w:val="both"/>
        <w:rPr>
          <w:rFonts w:ascii="Calibri" w:hAnsi="Calibri"/>
          <w:b/>
          <w:sz w:val="20"/>
          <w:szCs w:val="20"/>
          <w:lang w:val="en-US"/>
          <w:rPrChange w:id="21594"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1595" w:author="Author">
            <w:rPr>
              <w:rFonts w:ascii="Trebuchet MS" w:hAnsi="Trebuchet MS"/>
              <w:b/>
              <w:lang w:val="en-US"/>
            </w:rPr>
          </w:rPrChange>
        </w:rPr>
      </w:pPr>
      <w:r>
        <w:rPr>
          <w:rFonts w:ascii="Calibri" w:hAnsi="Calibri"/>
          <w:b/>
          <w:sz w:val="20"/>
          <w:szCs w:val="20"/>
          <w:lang w:val="en-US"/>
          <w:rPrChange w:id="21596" w:author="Author">
            <w:rPr>
              <w:rFonts w:ascii="Trebuchet MS" w:hAnsi="Trebuchet MS"/>
              <w:b/>
              <w:lang w:val="en-US"/>
            </w:rPr>
          </w:rPrChange>
        </w:rPr>
        <w:t>Rationale:</w:t>
      </w:r>
    </w:p>
    <w:p w:rsidR="00743B33" w:rsidRPr="00743B33" w:rsidRDefault="00D20E06">
      <w:pPr>
        <w:ind w:left="540"/>
        <w:jc w:val="both"/>
        <w:rPr>
          <w:rFonts w:ascii="Calibri" w:hAnsi="Calibri"/>
          <w:sz w:val="20"/>
          <w:szCs w:val="20"/>
          <w:rPrChange w:id="21597" w:author="Author">
            <w:rPr>
              <w:rFonts w:ascii="Trebuchet MS" w:hAnsi="Trebuchet MS"/>
              <w:sz w:val="20"/>
              <w:szCs w:val="20"/>
            </w:rPr>
          </w:rPrChange>
        </w:rPr>
      </w:pPr>
      <w:r>
        <w:rPr>
          <w:rFonts w:ascii="Calibri" w:hAnsi="Calibri"/>
          <w:sz w:val="20"/>
          <w:szCs w:val="20"/>
          <w:rPrChange w:id="21598" w:author="Author">
            <w:rPr>
              <w:rFonts w:ascii="Trebuchet MS" w:hAnsi="Trebuchet MS"/>
              <w:sz w:val="20"/>
              <w:szCs w:val="20"/>
            </w:rPr>
          </w:rPrChange>
        </w:rPr>
        <w:t>Not required</w:t>
      </w:r>
    </w:p>
    <w:p w:rsidR="00743B33" w:rsidRPr="00743B33" w:rsidRDefault="00743B33">
      <w:pPr>
        <w:ind w:left="540"/>
        <w:jc w:val="both"/>
        <w:rPr>
          <w:rFonts w:ascii="Calibri" w:hAnsi="Calibri"/>
          <w:sz w:val="20"/>
          <w:szCs w:val="20"/>
          <w:rPrChange w:id="21599" w:author="Author">
            <w:rPr>
              <w:rFonts w:ascii="Trebuchet MS" w:hAnsi="Trebuchet MS"/>
            </w:rPr>
          </w:rPrChange>
        </w:rPr>
      </w:pPr>
    </w:p>
    <w:p w:rsidR="00743B33" w:rsidRDefault="00D20E06" w:rsidP="00743B33">
      <w:pPr>
        <w:pStyle w:val="Heading3"/>
        <w:pPrChange w:id="21600" w:author="Author">
          <w:pPr>
            <w:pStyle w:val="Heading3"/>
            <w:jc w:val="left"/>
          </w:pPr>
        </w:pPrChange>
      </w:pPr>
      <w:bookmarkStart w:id="21601" w:name="_Toc281832983"/>
      <w:bookmarkStart w:id="21602" w:name="_Toc447557707"/>
      <w:bookmarkStart w:id="21603" w:name="_Toc491674277"/>
      <w:bookmarkStart w:id="21604" w:name="_Toc294795203"/>
      <w:bookmarkStart w:id="21605" w:name="_Toc301956904"/>
      <w:bookmarkStart w:id="21606" w:name="_Toc301960032"/>
      <w:bookmarkStart w:id="21607" w:name="_Toc301960506"/>
      <w:bookmarkStart w:id="21608" w:name="_Toc301960668"/>
      <w:bookmarkStart w:id="21609" w:name="_Toc409602473"/>
      <w:bookmarkStart w:id="21610" w:name="_Toc430267134"/>
      <w:bookmarkEnd w:id="21601"/>
      <w:r>
        <w:t>Rules_Ext_00</w:t>
      </w:r>
      <w:bookmarkEnd w:id="21602"/>
      <w:r>
        <w:t>2</w:t>
      </w:r>
      <w:bookmarkEnd w:id="21603"/>
    </w:p>
    <w:p w:rsidR="00743B33" w:rsidRPr="00743B33" w:rsidRDefault="00D20E06">
      <w:pPr>
        <w:ind w:left="540"/>
        <w:rPr>
          <w:del w:id="21611" w:author="Author"/>
          <w:rFonts w:ascii="Calibri" w:hAnsi="Calibri"/>
          <w:b/>
          <w:sz w:val="20"/>
          <w:szCs w:val="20"/>
          <w:lang w:val="en-US"/>
          <w:rPrChange w:id="21612" w:author="Author">
            <w:rPr>
              <w:del w:id="21613" w:author="Author"/>
              <w:rFonts w:ascii="Trebuchet MS" w:hAnsi="Trebuchet MS"/>
              <w:b/>
              <w:lang w:val="en-US"/>
            </w:rPr>
          </w:rPrChange>
        </w:rPr>
      </w:pPr>
      <w:del w:id="21614" w:author="Author">
        <w:r>
          <w:rPr>
            <w:rFonts w:ascii="Calibri" w:hAnsi="Calibri"/>
            <w:b/>
            <w:sz w:val="20"/>
            <w:szCs w:val="20"/>
            <w:rPrChange w:id="21615" w:author="Author">
              <w:rPr>
                <w:rFonts w:ascii="Trebuchet MS" w:hAnsi="Trebuchet MS"/>
                <w:b/>
              </w:rPr>
            </w:rPrChange>
          </w:rPr>
          <w:delText>Rule</w:delText>
        </w:r>
        <w:r>
          <w:rPr>
            <w:rFonts w:ascii="Calibri" w:hAnsi="Calibri"/>
            <w:b/>
            <w:sz w:val="20"/>
            <w:szCs w:val="20"/>
            <w:lang w:val="en-US"/>
            <w:rPrChange w:id="21616" w:author="Author">
              <w:rPr>
                <w:rFonts w:ascii="Trebuchet MS" w:hAnsi="Trebuchet MS"/>
                <w:b/>
                <w:lang w:val="en-US"/>
              </w:rPr>
            </w:rPrChange>
          </w:rPr>
          <w:delText>:</w:delText>
        </w:r>
      </w:del>
    </w:p>
    <w:p w:rsidR="00743B33" w:rsidRDefault="00D20E06">
      <w:pPr>
        <w:ind w:left="540"/>
        <w:rPr>
          <w:ins w:id="21617" w:author="Author"/>
          <w:rFonts w:ascii="Calibri" w:hAnsi="Calibri"/>
          <w:sz w:val="20"/>
          <w:szCs w:val="20"/>
        </w:rPr>
      </w:pPr>
      <w:del w:id="21618" w:author="Author">
        <w:r>
          <w:rPr>
            <w:rFonts w:ascii="Calibri" w:hAnsi="Calibri"/>
            <w:sz w:val="20"/>
            <w:szCs w:val="20"/>
            <w:rPrChange w:id="21619" w:author="Author">
              <w:rPr>
                <w:rFonts w:ascii="Trebuchet MS" w:hAnsi="Trebuchet MS"/>
                <w:sz w:val="20"/>
                <w:szCs w:val="20"/>
              </w:rPr>
            </w:rPrChange>
          </w:rPr>
          <w:delText>Conform to the atomic data specification defined by the MCU architecture unless there is a particular request</w:delText>
        </w:r>
      </w:del>
      <w:ins w:id="21620" w:author="Author">
        <w:r>
          <w:rPr>
            <w:rFonts w:ascii="Calibri" w:hAnsi="Calibri"/>
            <w:sz w:val="20"/>
            <w:szCs w:val="20"/>
          </w:rPr>
          <w:t>Not applicable</w:t>
        </w:r>
      </w:ins>
      <w:r>
        <w:rPr>
          <w:rFonts w:ascii="Calibri" w:hAnsi="Calibri"/>
          <w:sz w:val="20"/>
          <w:szCs w:val="20"/>
          <w:rPrChange w:id="21621" w:author="Author">
            <w:rPr>
              <w:rFonts w:ascii="Trebuchet MS" w:hAnsi="Trebuchet MS"/>
              <w:sz w:val="20"/>
              <w:szCs w:val="20"/>
            </w:rPr>
          </w:rPrChange>
        </w:rPr>
        <w:t>.</w:t>
      </w:r>
    </w:p>
    <w:p w:rsidR="00743B33" w:rsidRPr="00743B33" w:rsidRDefault="00743B33">
      <w:pPr>
        <w:ind w:left="540"/>
        <w:rPr>
          <w:rFonts w:ascii="Calibri" w:hAnsi="Calibri"/>
          <w:sz w:val="20"/>
          <w:szCs w:val="20"/>
          <w:rPrChange w:id="21622" w:author="Author">
            <w:rPr>
              <w:rFonts w:ascii="Trebuchet MS" w:hAnsi="Trebuchet MS"/>
              <w:sz w:val="20"/>
              <w:szCs w:val="20"/>
            </w:rPr>
          </w:rPrChange>
        </w:rPr>
      </w:pPr>
    </w:p>
    <w:p w:rsidR="00743B33" w:rsidRPr="00743B33" w:rsidRDefault="00743B33">
      <w:pPr>
        <w:ind w:left="540"/>
        <w:rPr>
          <w:del w:id="21623" w:author="Author"/>
          <w:rFonts w:ascii="Calibri" w:hAnsi="Calibri"/>
          <w:sz w:val="20"/>
          <w:szCs w:val="20"/>
          <w:rPrChange w:id="21624" w:author="Author">
            <w:rPr>
              <w:del w:id="21625" w:author="Author"/>
              <w:rFonts w:ascii="Trebuchet MS" w:hAnsi="Trebuchet MS"/>
              <w:sz w:val="20"/>
              <w:szCs w:val="20"/>
            </w:rPr>
          </w:rPrChange>
        </w:rPr>
      </w:pPr>
      <w:bookmarkStart w:id="21626" w:name="_Toc491674278"/>
      <w:bookmarkEnd w:id="21626"/>
    </w:p>
    <w:p w:rsidR="00743B33" w:rsidRPr="00743B33" w:rsidRDefault="00D20E06">
      <w:pPr>
        <w:ind w:left="540"/>
        <w:rPr>
          <w:del w:id="21627" w:author="Author"/>
          <w:rFonts w:ascii="Calibri" w:hAnsi="Calibri"/>
          <w:sz w:val="20"/>
          <w:szCs w:val="20"/>
          <w:rPrChange w:id="21628" w:author="Author">
            <w:rPr>
              <w:del w:id="21629" w:author="Author"/>
              <w:rFonts w:ascii="Trebuchet MS" w:hAnsi="Trebuchet MS"/>
              <w:sz w:val="20"/>
              <w:szCs w:val="20"/>
            </w:rPr>
          </w:rPrChange>
        </w:rPr>
      </w:pPr>
      <w:del w:id="21630" w:author="Author">
        <w:r>
          <w:rPr>
            <w:rFonts w:ascii="Calibri" w:hAnsi="Calibri"/>
            <w:sz w:val="20"/>
            <w:szCs w:val="20"/>
            <w:rPrChange w:id="21631" w:author="Author">
              <w:rPr>
                <w:rFonts w:ascii="Trebuchet MS" w:hAnsi="Trebuchet MS"/>
                <w:sz w:val="20"/>
                <w:szCs w:val="20"/>
              </w:rPr>
            </w:rPrChange>
          </w:rPr>
          <w:delText>* Note: On 32-bit CPU architectures access to naturally aligned 8-bit, 16-bit and</w:delText>
        </w:r>
        <w:r>
          <w:rPr>
            <w:rFonts w:ascii="Calibri" w:hAnsi="Calibri"/>
            <w:sz w:val="20"/>
            <w:szCs w:val="20"/>
            <w:rPrChange w:id="21632" w:author="Author">
              <w:rPr>
                <w:rFonts w:ascii="Trebuchet MS" w:hAnsi="Trebuchet MS"/>
                <w:sz w:val="20"/>
                <w:szCs w:val="20"/>
              </w:rPr>
            </w:rPrChange>
          </w:rPr>
          <w:delText xml:space="preserve"> 32-bit values is atomic. As a consequence no lock for direct simple accesses is needed (but read-modify-write instructions, e.g. ++, --, +=, -=, etc. are not atomic and still have to be protected).</w:delText>
        </w:r>
        <w:bookmarkStart w:id="21633" w:name="_Toc491674279"/>
        <w:bookmarkEnd w:id="21633"/>
      </w:del>
    </w:p>
    <w:p w:rsidR="00743B33" w:rsidRPr="00743B33" w:rsidRDefault="00743B33">
      <w:pPr>
        <w:ind w:left="540"/>
        <w:rPr>
          <w:del w:id="21634" w:author="Author"/>
          <w:rFonts w:ascii="Calibri" w:hAnsi="Calibri"/>
          <w:b/>
          <w:sz w:val="20"/>
          <w:szCs w:val="20"/>
          <w:rPrChange w:id="21635" w:author="Author">
            <w:rPr>
              <w:del w:id="21636" w:author="Author"/>
              <w:rFonts w:ascii="Trebuchet MS" w:hAnsi="Trebuchet MS"/>
              <w:b/>
            </w:rPr>
          </w:rPrChange>
        </w:rPr>
      </w:pPr>
      <w:bookmarkStart w:id="21637" w:name="_Toc491674280"/>
      <w:bookmarkEnd w:id="21637"/>
    </w:p>
    <w:p w:rsidR="00743B33" w:rsidRPr="00743B33" w:rsidRDefault="00D20E06">
      <w:pPr>
        <w:ind w:left="540"/>
        <w:rPr>
          <w:del w:id="21638" w:author="Author"/>
          <w:rFonts w:ascii="Calibri" w:hAnsi="Calibri"/>
          <w:b/>
          <w:sz w:val="20"/>
          <w:szCs w:val="20"/>
          <w:lang w:val="en-US"/>
          <w:rPrChange w:id="21639" w:author="Author">
            <w:rPr>
              <w:del w:id="21640" w:author="Author"/>
              <w:rFonts w:ascii="Trebuchet MS" w:hAnsi="Trebuchet MS"/>
              <w:b/>
              <w:lang w:val="en-US"/>
            </w:rPr>
          </w:rPrChange>
        </w:rPr>
      </w:pPr>
      <w:del w:id="21641" w:author="Author">
        <w:r>
          <w:rPr>
            <w:rFonts w:ascii="Calibri" w:hAnsi="Calibri"/>
            <w:b/>
            <w:sz w:val="20"/>
            <w:szCs w:val="20"/>
            <w:rPrChange w:id="21642" w:author="Author">
              <w:rPr>
                <w:rFonts w:ascii="Trebuchet MS" w:hAnsi="Trebuchet MS"/>
                <w:b/>
              </w:rPr>
            </w:rPrChange>
          </w:rPr>
          <w:delText>Example</w:delText>
        </w:r>
        <w:r>
          <w:rPr>
            <w:rFonts w:ascii="Calibri" w:hAnsi="Calibri"/>
            <w:b/>
            <w:sz w:val="20"/>
            <w:szCs w:val="20"/>
            <w:lang w:val="en-US"/>
            <w:rPrChange w:id="21643" w:author="Author">
              <w:rPr>
                <w:rFonts w:ascii="Trebuchet MS" w:hAnsi="Trebuchet MS"/>
                <w:b/>
                <w:lang w:val="en-US"/>
              </w:rPr>
            </w:rPrChange>
          </w:rPr>
          <w:delText>:</w:delText>
        </w:r>
        <w:bookmarkStart w:id="21644" w:name="_Toc491674281"/>
        <w:bookmarkEnd w:id="21644"/>
      </w:del>
    </w:p>
    <w:p w:rsidR="00743B33" w:rsidRPr="00743B33" w:rsidRDefault="00D20E06">
      <w:pPr>
        <w:ind w:left="540"/>
        <w:rPr>
          <w:del w:id="21645" w:author="Author"/>
          <w:rFonts w:ascii="Calibri" w:hAnsi="Calibri"/>
          <w:sz w:val="20"/>
          <w:szCs w:val="20"/>
          <w:rPrChange w:id="21646" w:author="Author">
            <w:rPr>
              <w:del w:id="21647" w:author="Author"/>
              <w:rFonts w:ascii="Trebuchet MS" w:hAnsi="Trebuchet MS"/>
              <w:sz w:val="20"/>
              <w:szCs w:val="20"/>
            </w:rPr>
          </w:rPrChange>
        </w:rPr>
      </w:pPr>
      <w:del w:id="21648" w:author="Author">
        <w:r>
          <w:rPr>
            <w:rFonts w:ascii="Calibri" w:hAnsi="Calibri"/>
            <w:sz w:val="20"/>
            <w:szCs w:val="20"/>
            <w:rPrChange w:id="21649" w:author="Author">
              <w:rPr>
                <w:rFonts w:ascii="Trebuchet MS" w:hAnsi="Trebuchet MS"/>
                <w:sz w:val="20"/>
                <w:szCs w:val="20"/>
              </w:rPr>
            </w:rPrChange>
          </w:rPr>
          <w:delText>Not required</w:delText>
        </w:r>
        <w:bookmarkStart w:id="21650" w:name="_Toc491674282"/>
        <w:bookmarkEnd w:id="21650"/>
      </w:del>
    </w:p>
    <w:p w:rsidR="00743B33" w:rsidRPr="00743B33" w:rsidRDefault="00743B33">
      <w:pPr>
        <w:ind w:left="540"/>
        <w:rPr>
          <w:del w:id="21651" w:author="Author"/>
          <w:rFonts w:ascii="Calibri" w:hAnsi="Calibri"/>
          <w:sz w:val="20"/>
          <w:szCs w:val="20"/>
          <w:lang w:val="en-US"/>
          <w:rPrChange w:id="21652" w:author="Author">
            <w:rPr>
              <w:del w:id="21653" w:author="Author"/>
              <w:rFonts w:ascii="Trebuchet MS" w:hAnsi="Trebuchet MS"/>
              <w:lang w:val="en-US"/>
            </w:rPr>
          </w:rPrChange>
        </w:rPr>
      </w:pPr>
      <w:bookmarkStart w:id="21654" w:name="_Toc491674283"/>
      <w:bookmarkEnd w:id="21654"/>
    </w:p>
    <w:p w:rsidR="00743B33" w:rsidRPr="00743B33" w:rsidRDefault="00D20E06">
      <w:pPr>
        <w:ind w:left="540"/>
        <w:rPr>
          <w:del w:id="21655" w:author="Author"/>
          <w:rFonts w:ascii="Calibri" w:hAnsi="Calibri"/>
          <w:b/>
          <w:sz w:val="20"/>
          <w:szCs w:val="20"/>
          <w:lang w:val="en-US"/>
          <w:rPrChange w:id="21656" w:author="Author">
            <w:rPr>
              <w:del w:id="21657" w:author="Author"/>
              <w:rFonts w:ascii="Trebuchet MS" w:hAnsi="Trebuchet MS"/>
              <w:b/>
              <w:lang w:val="en-US"/>
            </w:rPr>
          </w:rPrChange>
        </w:rPr>
      </w:pPr>
      <w:del w:id="21658" w:author="Author">
        <w:r>
          <w:rPr>
            <w:rFonts w:ascii="Calibri" w:hAnsi="Calibri"/>
            <w:b/>
            <w:sz w:val="20"/>
            <w:szCs w:val="20"/>
            <w:rPrChange w:id="21659" w:author="Author">
              <w:rPr>
                <w:rFonts w:ascii="Trebuchet MS" w:hAnsi="Trebuchet MS"/>
                <w:b/>
              </w:rPr>
            </w:rPrChange>
          </w:rPr>
          <w:delText>Rationale</w:delText>
        </w:r>
        <w:r>
          <w:rPr>
            <w:rFonts w:ascii="Calibri" w:hAnsi="Calibri"/>
            <w:b/>
            <w:sz w:val="20"/>
            <w:szCs w:val="20"/>
            <w:lang w:val="en-US"/>
            <w:rPrChange w:id="21660" w:author="Author">
              <w:rPr>
                <w:rFonts w:ascii="Trebuchet MS" w:hAnsi="Trebuchet MS"/>
                <w:b/>
                <w:lang w:val="en-US"/>
              </w:rPr>
            </w:rPrChange>
          </w:rPr>
          <w:delText>:</w:delText>
        </w:r>
        <w:bookmarkStart w:id="21661" w:name="_Toc491674284"/>
        <w:bookmarkEnd w:id="21661"/>
      </w:del>
    </w:p>
    <w:p w:rsidR="00743B33" w:rsidRPr="00743B33" w:rsidRDefault="00D20E06">
      <w:pPr>
        <w:ind w:left="540"/>
        <w:rPr>
          <w:del w:id="21662" w:author="Author"/>
          <w:rFonts w:ascii="Calibri" w:hAnsi="Calibri"/>
          <w:sz w:val="20"/>
          <w:szCs w:val="20"/>
          <w:rPrChange w:id="21663" w:author="Author">
            <w:rPr>
              <w:del w:id="21664" w:author="Author"/>
              <w:rFonts w:ascii="Trebuchet MS" w:hAnsi="Trebuchet MS"/>
              <w:sz w:val="20"/>
              <w:szCs w:val="20"/>
            </w:rPr>
          </w:rPrChange>
        </w:rPr>
      </w:pPr>
      <w:del w:id="21665" w:author="Author">
        <w:r>
          <w:rPr>
            <w:rFonts w:ascii="Calibri" w:hAnsi="Calibri"/>
            <w:sz w:val="20"/>
            <w:szCs w:val="20"/>
            <w:rPrChange w:id="21666" w:author="Author">
              <w:rPr>
                <w:rFonts w:ascii="Trebuchet MS" w:hAnsi="Trebuchet MS"/>
                <w:sz w:val="20"/>
                <w:szCs w:val="20"/>
              </w:rPr>
            </w:rPrChange>
          </w:rPr>
          <w:delText>Not required</w:delText>
        </w:r>
        <w:bookmarkStart w:id="21667" w:name="_Toc491674285"/>
        <w:bookmarkEnd w:id="21667"/>
      </w:del>
    </w:p>
    <w:p w:rsidR="00743B33" w:rsidRDefault="00D20E06">
      <w:pPr>
        <w:pStyle w:val="Heading3"/>
        <w:rPr>
          <w:ins w:id="21668" w:author="Author"/>
        </w:rPr>
      </w:pPr>
      <w:bookmarkStart w:id="21669" w:name="_Toc491674286"/>
      <w:ins w:id="21670" w:author="Author">
        <w:r>
          <w:t>Rules_Ext</w:t>
        </w:r>
        <w:r>
          <w:t>_003</w:t>
        </w:r>
        <w:bookmarkEnd w:id="21669"/>
      </w:ins>
    </w:p>
    <w:p w:rsidR="00743B33" w:rsidRDefault="00D20E06">
      <w:pPr>
        <w:ind w:left="540"/>
        <w:rPr>
          <w:ins w:id="21671" w:author="Author"/>
          <w:rFonts w:ascii="Calibri" w:hAnsi="Calibri"/>
          <w:b/>
          <w:sz w:val="20"/>
          <w:szCs w:val="20"/>
          <w:lang w:val="en-US"/>
        </w:rPr>
      </w:pPr>
      <w:ins w:id="21672" w:author="Author">
        <w:r>
          <w:rPr>
            <w:rFonts w:ascii="Calibri" w:hAnsi="Calibri"/>
            <w:b/>
            <w:sz w:val="20"/>
            <w:szCs w:val="20"/>
          </w:rPr>
          <w:t>Rule</w:t>
        </w:r>
        <w:r>
          <w:rPr>
            <w:rFonts w:ascii="Calibri" w:hAnsi="Calibri"/>
            <w:b/>
            <w:sz w:val="20"/>
            <w:szCs w:val="20"/>
            <w:lang w:val="en-US"/>
          </w:rPr>
          <w:t>:</w:t>
        </w:r>
      </w:ins>
    </w:p>
    <w:p w:rsidR="00743B33" w:rsidRDefault="00D20E06">
      <w:pPr>
        <w:ind w:left="540"/>
        <w:rPr>
          <w:ins w:id="21673" w:author="Author"/>
          <w:rFonts w:ascii="Calibri" w:hAnsi="Calibri"/>
          <w:sz w:val="20"/>
          <w:szCs w:val="20"/>
        </w:rPr>
      </w:pPr>
      <w:ins w:id="21674" w:author="Author">
        <w:r>
          <w:rPr>
            <w:rFonts w:ascii="Calibri" w:hAnsi="Calibri"/>
            <w:sz w:val="20"/>
            <w:szCs w:val="20"/>
          </w:rPr>
          <w:t xml:space="preserve">In general, use </w:t>
        </w:r>
        <w:r>
          <w:rPr>
            <w:rFonts w:ascii="Calibri" w:hAnsi="Calibri"/>
            <w:i/>
            <w:sz w:val="20"/>
            <w:szCs w:val="20"/>
            <w:rPrChange w:id="21675" w:author="Author">
              <w:rPr>
                <w:rFonts w:ascii="Calibri" w:hAnsi="Calibri"/>
                <w:sz w:val="20"/>
                <w:szCs w:val="20"/>
              </w:rPr>
            </w:rPrChange>
          </w:rPr>
          <w:t>int</w:t>
        </w:r>
        <w:r>
          <w:rPr>
            <w:rFonts w:ascii="Calibri" w:hAnsi="Calibri"/>
            <w:sz w:val="20"/>
            <w:szCs w:val="20"/>
          </w:rPr>
          <w:t xml:space="preserve"> rather than unsigned types.</w:t>
        </w:r>
      </w:ins>
    </w:p>
    <w:p w:rsidR="00743B33" w:rsidRDefault="00743B33">
      <w:pPr>
        <w:ind w:left="540"/>
        <w:rPr>
          <w:ins w:id="21676" w:author="Author"/>
          <w:rFonts w:ascii="Calibri" w:hAnsi="Calibri"/>
          <w:b/>
          <w:sz w:val="20"/>
          <w:szCs w:val="20"/>
        </w:rPr>
      </w:pPr>
    </w:p>
    <w:p w:rsidR="00743B33" w:rsidRDefault="00D20E06">
      <w:pPr>
        <w:ind w:left="540"/>
        <w:rPr>
          <w:ins w:id="21677" w:author="Author"/>
          <w:rFonts w:ascii="Calibri" w:hAnsi="Calibri"/>
          <w:b/>
          <w:sz w:val="20"/>
          <w:szCs w:val="20"/>
          <w:lang w:val="en-US"/>
        </w:rPr>
      </w:pPr>
      <w:ins w:id="21678" w:author="Author">
        <w:r>
          <w:rPr>
            <w:rFonts w:ascii="Calibri" w:hAnsi="Calibri"/>
            <w:b/>
            <w:sz w:val="20"/>
            <w:szCs w:val="20"/>
          </w:rPr>
          <w:t>Example</w:t>
        </w:r>
        <w:r>
          <w:rPr>
            <w:rFonts w:ascii="Calibri" w:hAnsi="Calibri"/>
            <w:b/>
            <w:sz w:val="20"/>
            <w:szCs w:val="20"/>
            <w:lang w:val="en-US"/>
          </w:rPr>
          <w:t>:</w:t>
        </w:r>
      </w:ins>
    </w:p>
    <w:p w:rsidR="00743B33" w:rsidRDefault="00D20E06">
      <w:pPr>
        <w:ind w:left="540"/>
        <w:rPr>
          <w:ins w:id="21679" w:author="Author"/>
          <w:rFonts w:ascii="Calibri" w:hAnsi="Calibri"/>
          <w:sz w:val="20"/>
          <w:szCs w:val="20"/>
        </w:rPr>
      </w:pPr>
      <w:ins w:id="21680" w:author="Author">
        <w:r>
          <w:rPr>
            <w:rFonts w:ascii="Calibri" w:hAnsi="Calibri"/>
            <w:sz w:val="20"/>
            <w:szCs w:val="20"/>
          </w:rPr>
          <w:t>Not required</w:t>
        </w:r>
      </w:ins>
    </w:p>
    <w:p w:rsidR="00743B33" w:rsidRDefault="00743B33">
      <w:pPr>
        <w:ind w:left="540"/>
        <w:rPr>
          <w:ins w:id="21681" w:author="Author"/>
          <w:rFonts w:ascii="Calibri" w:hAnsi="Calibri"/>
          <w:sz w:val="20"/>
          <w:szCs w:val="20"/>
          <w:lang w:val="en-US"/>
        </w:rPr>
      </w:pPr>
    </w:p>
    <w:p w:rsidR="00743B33" w:rsidRDefault="00D20E06">
      <w:pPr>
        <w:ind w:left="540"/>
        <w:rPr>
          <w:ins w:id="21682" w:author="Author"/>
          <w:rFonts w:ascii="Calibri" w:hAnsi="Calibri"/>
          <w:b/>
          <w:sz w:val="20"/>
          <w:szCs w:val="20"/>
          <w:lang w:val="en-US"/>
        </w:rPr>
      </w:pPr>
      <w:ins w:id="21683" w:author="Author">
        <w:r>
          <w:rPr>
            <w:rFonts w:ascii="Calibri" w:hAnsi="Calibri"/>
            <w:b/>
            <w:sz w:val="20"/>
            <w:szCs w:val="20"/>
          </w:rPr>
          <w:t>Rationale</w:t>
        </w:r>
        <w:r>
          <w:rPr>
            <w:rFonts w:ascii="Calibri" w:hAnsi="Calibri"/>
            <w:b/>
            <w:sz w:val="20"/>
            <w:szCs w:val="20"/>
            <w:lang w:val="en-US"/>
          </w:rPr>
          <w:t>:</w:t>
        </w:r>
      </w:ins>
    </w:p>
    <w:p w:rsidR="00743B33" w:rsidRDefault="00D20E06">
      <w:pPr>
        <w:ind w:left="540"/>
        <w:rPr>
          <w:ins w:id="21684" w:author="Author"/>
          <w:rFonts w:ascii="Calibri" w:hAnsi="Calibri"/>
          <w:sz w:val="20"/>
          <w:szCs w:val="20"/>
        </w:rPr>
      </w:pPr>
      <w:ins w:id="21685" w:author="Author">
        <w:r>
          <w:rPr>
            <w:rFonts w:ascii="Calibri" w:hAnsi="Calibri"/>
            <w:sz w:val="20"/>
            <w:szCs w:val="20"/>
          </w:rPr>
          <w:t xml:space="preserve">The use of </w:t>
        </w:r>
        <w:r>
          <w:rPr>
            <w:rFonts w:ascii="Calibri" w:hAnsi="Calibri"/>
            <w:i/>
            <w:sz w:val="20"/>
            <w:szCs w:val="20"/>
            <w:rPrChange w:id="21686" w:author="Author">
              <w:rPr>
                <w:rFonts w:ascii="Calibri" w:hAnsi="Calibri"/>
                <w:sz w:val="20"/>
                <w:szCs w:val="20"/>
              </w:rPr>
            </w:rPrChange>
          </w:rPr>
          <w:t>int</w:t>
        </w:r>
        <w:r>
          <w:rPr>
            <w:rFonts w:ascii="Calibri" w:hAnsi="Calibri"/>
            <w:sz w:val="20"/>
            <w:szCs w:val="20"/>
          </w:rPr>
          <w:t xml:space="preserve"> is common throughout C#, and it is easier to interact with other libraries when you use </w:t>
        </w:r>
        <w:r>
          <w:rPr>
            <w:rFonts w:ascii="Calibri" w:hAnsi="Calibri"/>
            <w:i/>
            <w:sz w:val="20"/>
            <w:szCs w:val="20"/>
            <w:rPrChange w:id="21687" w:author="Author">
              <w:rPr>
                <w:rFonts w:ascii="Calibri" w:hAnsi="Calibri"/>
                <w:sz w:val="20"/>
                <w:szCs w:val="20"/>
              </w:rPr>
            </w:rPrChange>
          </w:rPr>
          <w:t>int</w:t>
        </w:r>
        <w:r>
          <w:rPr>
            <w:rFonts w:ascii="Calibri" w:hAnsi="Calibri"/>
            <w:sz w:val="20"/>
            <w:szCs w:val="20"/>
          </w:rPr>
          <w:t>.</w:t>
        </w:r>
      </w:ins>
    </w:p>
    <w:p w:rsidR="00743B33" w:rsidRPr="00743B33" w:rsidRDefault="00743B33">
      <w:pPr>
        <w:ind w:left="540"/>
        <w:rPr>
          <w:rFonts w:ascii="Calibri" w:hAnsi="Calibri"/>
          <w:sz w:val="20"/>
          <w:szCs w:val="20"/>
          <w:rPrChange w:id="21688" w:author="Author">
            <w:rPr>
              <w:rFonts w:ascii="Trebuchet MS" w:hAnsi="Trebuchet MS"/>
              <w:sz w:val="20"/>
              <w:szCs w:val="20"/>
            </w:rPr>
          </w:rPrChange>
        </w:rPr>
      </w:pPr>
    </w:p>
    <w:p w:rsidR="00743B33" w:rsidRDefault="00D20E06">
      <w:pPr>
        <w:pStyle w:val="Heading2"/>
      </w:pPr>
      <w:bookmarkStart w:id="21689" w:name="_Toc491674287"/>
      <w:r>
        <w:t>Environment</w:t>
      </w:r>
      <w:bookmarkEnd w:id="21604"/>
      <w:bookmarkEnd w:id="21605"/>
      <w:bookmarkEnd w:id="21606"/>
      <w:bookmarkEnd w:id="21607"/>
      <w:bookmarkEnd w:id="21608"/>
      <w:bookmarkEnd w:id="21609"/>
      <w:bookmarkEnd w:id="21610"/>
      <w:bookmarkEnd w:id="21689"/>
    </w:p>
    <w:p w:rsidR="00743B33" w:rsidRDefault="00D20E06">
      <w:pPr>
        <w:pStyle w:val="Heading3"/>
      </w:pPr>
      <w:bookmarkStart w:id="21690" w:name="_Toc294795204"/>
      <w:bookmarkStart w:id="21691" w:name="_Toc301956905"/>
      <w:bookmarkStart w:id="21692" w:name="_Toc301960033"/>
      <w:bookmarkStart w:id="21693" w:name="_Toc301960507"/>
      <w:bookmarkStart w:id="21694" w:name="_Toc301960669"/>
      <w:bookmarkStart w:id="21695" w:name="_Toc409602474"/>
      <w:bookmarkStart w:id="21696" w:name="_Toc430267135"/>
      <w:bookmarkStart w:id="21697" w:name="_Toc491674288"/>
      <w:r>
        <w:t>Rules_Envr_001</w:t>
      </w:r>
      <w:bookmarkEnd w:id="21690"/>
      <w:bookmarkEnd w:id="21691"/>
      <w:bookmarkEnd w:id="21692"/>
      <w:bookmarkEnd w:id="21693"/>
      <w:bookmarkEnd w:id="21694"/>
      <w:bookmarkEnd w:id="21695"/>
      <w:r>
        <w:t xml:space="preserve"> ([1] Clause 5.4.7 - table 1 - 1d)</w:t>
      </w:r>
      <w:bookmarkEnd w:id="21696"/>
      <w:bookmarkEnd w:id="21697"/>
    </w:p>
    <w:p w:rsidR="00743B33" w:rsidRPr="00743B33" w:rsidRDefault="00D20E06">
      <w:pPr>
        <w:ind w:left="540"/>
        <w:jc w:val="both"/>
        <w:rPr>
          <w:del w:id="21698" w:author="Author"/>
          <w:rFonts w:ascii="Calibri" w:hAnsi="Calibri"/>
          <w:b/>
          <w:sz w:val="20"/>
          <w:szCs w:val="20"/>
          <w:lang w:val="en-US"/>
          <w:rPrChange w:id="21699" w:author="Author">
            <w:rPr>
              <w:del w:id="21700" w:author="Author"/>
              <w:rFonts w:ascii="Trebuchet MS" w:hAnsi="Trebuchet MS"/>
              <w:b/>
              <w:lang w:val="en-US"/>
            </w:rPr>
          </w:rPrChange>
        </w:rPr>
      </w:pPr>
      <w:del w:id="21701" w:author="Author">
        <w:r>
          <w:rPr>
            <w:rFonts w:ascii="Calibri" w:hAnsi="Calibri"/>
            <w:b/>
            <w:sz w:val="20"/>
            <w:szCs w:val="20"/>
            <w:lang w:val="en-US"/>
            <w:rPrChange w:id="21702" w:author="Author">
              <w:rPr>
                <w:rFonts w:ascii="Trebuchet MS" w:hAnsi="Trebuchet MS"/>
                <w:b/>
                <w:lang w:val="en-US"/>
              </w:rPr>
            </w:rPrChange>
          </w:rPr>
          <w:delText>Rule:</w:delText>
        </w:r>
      </w:del>
    </w:p>
    <w:p w:rsidR="00743B33" w:rsidRPr="00743B33" w:rsidRDefault="00D20E06">
      <w:pPr>
        <w:ind w:left="540"/>
        <w:jc w:val="both"/>
        <w:rPr>
          <w:rFonts w:ascii="Calibri" w:hAnsi="Calibri"/>
          <w:sz w:val="20"/>
          <w:szCs w:val="20"/>
          <w:rPrChange w:id="21703" w:author="Author">
            <w:rPr>
              <w:rFonts w:ascii="Trebuchet MS" w:hAnsi="Trebuchet MS"/>
              <w:sz w:val="20"/>
              <w:szCs w:val="20"/>
            </w:rPr>
          </w:rPrChange>
        </w:rPr>
      </w:pPr>
      <w:del w:id="21704" w:author="Author">
        <w:r>
          <w:rPr>
            <w:rFonts w:ascii="Calibri" w:hAnsi="Calibri"/>
            <w:sz w:val="20"/>
            <w:szCs w:val="20"/>
            <w:rPrChange w:id="21705" w:author="Author">
              <w:rPr>
                <w:rFonts w:ascii="Trebuchet MS" w:hAnsi="Trebuchet MS"/>
                <w:sz w:val="20"/>
                <w:szCs w:val="20"/>
              </w:rPr>
            </w:rPrChange>
          </w:rPr>
          <w:delText>The software modules have to be developed to be compliable for all processor platforms without any changes. Any necessary processor or compiler specific instructions (e.g. memory locators, pragmas, use of atomic bit</w:delText>
        </w:r>
        <w:r>
          <w:rPr>
            <w:rFonts w:ascii="Calibri" w:hAnsi="Calibri"/>
            <w:sz w:val="20"/>
            <w:szCs w:val="20"/>
            <w:rPrChange w:id="21706" w:author="Author">
              <w:rPr>
                <w:rFonts w:ascii="Trebuchet MS" w:hAnsi="Trebuchet MS"/>
                <w:sz w:val="20"/>
                <w:szCs w:val="20"/>
              </w:rPr>
            </w:rPrChange>
          </w:rPr>
          <w:delText xml:space="preserve"> manipulations etc.) have to be exported to macros and include files</w:delText>
        </w:r>
      </w:del>
      <w:ins w:id="21707" w:author="Author">
        <w:del w:id="21708" w:author="Author">
          <w:r>
            <w:rPr>
              <w:rFonts w:ascii="Calibri" w:hAnsi="Calibri"/>
              <w:sz w:val="20"/>
              <w:szCs w:val="20"/>
            </w:rPr>
            <w:delText>managed in one place</w:delText>
          </w:r>
        </w:del>
      </w:ins>
      <w:del w:id="21709" w:author="Author">
        <w:r>
          <w:rPr>
            <w:rFonts w:ascii="Calibri" w:hAnsi="Calibri"/>
            <w:sz w:val="20"/>
            <w:szCs w:val="20"/>
            <w:rPrChange w:id="21710" w:author="Author">
              <w:rPr>
                <w:rFonts w:ascii="Trebuchet MS" w:hAnsi="Trebuchet MS"/>
                <w:sz w:val="20"/>
                <w:szCs w:val="20"/>
              </w:rPr>
            </w:rPrChange>
          </w:rPr>
          <w:delText>.</w:delText>
        </w:r>
      </w:del>
      <w:ins w:id="21711" w:author="Author">
        <w:r>
          <w:rPr>
            <w:rFonts w:ascii="Calibri" w:hAnsi="Calibri"/>
            <w:sz w:val="20"/>
            <w:szCs w:val="20"/>
          </w:rPr>
          <w:t>Not applicable.</w:t>
        </w:r>
      </w:ins>
    </w:p>
    <w:p w:rsidR="00743B33" w:rsidRPr="00743B33" w:rsidRDefault="00743B33">
      <w:pPr>
        <w:ind w:left="540"/>
        <w:jc w:val="both"/>
        <w:rPr>
          <w:del w:id="21712" w:author="Author"/>
          <w:rFonts w:ascii="Calibri" w:hAnsi="Calibri"/>
          <w:sz w:val="20"/>
          <w:szCs w:val="20"/>
          <w:rPrChange w:id="21713" w:author="Author">
            <w:rPr>
              <w:del w:id="21714" w:author="Author"/>
              <w:rFonts w:ascii="Trebuchet MS" w:hAnsi="Trebuchet MS"/>
            </w:rPr>
          </w:rPrChange>
        </w:rPr>
      </w:pPr>
    </w:p>
    <w:p w:rsidR="00743B33" w:rsidRPr="00743B33" w:rsidRDefault="00D20E06">
      <w:pPr>
        <w:ind w:left="540"/>
        <w:jc w:val="both"/>
        <w:rPr>
          <w:del w:id="21715" w:author="Author"/>
          <w:rFonts w:ascii="Calibri" w:hAnsi="Calibri"/>
          <w:b/>
          <w:sz w:val="20"/>
          <w:szCs w:val="20"/>
          <w:lang w:val="en-US"/>
          <w:rPrChange w:id="21716" w:author="Author">
            <w:rPr>
              <w:del w:id="21717" w:author="Author"/>
              <w:rFonts w:ascii="Trebuchet MS" w:hAnsi="Trebuchet MS"/>
              <w:b/>
              <w:lang w:val="en-US"/>
            </w:rPr>
          </w:rPrChange>
        </w:rPr>
      </w:pPr>
      <w:del w:id="21718" w:author="Author">
        <w:r>
          <w:rPr>
            <w:rFonts w:ascii="Calibri" w:hAnsi="Calibri"/>
            <w:b/>
            <w:sz w:val="20"/>
            <w:szCs w:val="20"/>
            <w:lang w:val="en-US"/>
            <w:rPrChange w:id="21719" w:author="Author">
              <w:rPr>
                <w:rFonts w:ascii="Trebuchet MS" w:hAnsi="Trebuchet MS"/>
                <w:b/>
                <w:lang w:val="en-US"/>
              </w:rPr>
            </w:rPrChange>
          </w:rPr>
          <w:delText>Example:</w:delText>
        </w:r>
      </w:del>
    </w:p>
    <w:p w:rsidR="00743B33" w:rsidRPr="00743B33" w:rsidRDefault="00D20E06">
      <w:pPr>
        <w:ind w:left="540"/>
        <w:jc w:val="both"/>
        <w:rPr>
          <w:del w:id="21720" w:author="Author"/>
          <w:rFonts w:ascii="Calibri" w:hAnsi="Calibri"/>
          <w:sz w:val="20"/>
          <w:szCs w:val="20"/>
          <w:rPrChange w:id="21721" w:author="Author">
            <w:rPr>
              <w:del w:id="21722" w:author="Author"/>
              <w:rFonts w:ascii="Trebuchet MS" w:hAnsi="Trebuchet MS"/>
              <w:sz w:val="20"/>
              <w:szCs w:val="20"/>
            </w:rPr>
          </w:rPrChange>
        </w:rPr>
      </w:pPr>
      <w:del w:id="21723" w:author="Author">
        <w:r>
          <w:rPr>
            <w:rFonts w:ascii="Calibri" w:hAnsi="Calibri"/>
            <w:sz w:val="20"/>
            <w:szCs w:val="20"/>
            <w:rPrChange w:id="21724" w:author="Author">
              <w:rPr>
                <w:rFonts w:ascii="Trebuchet MS" w:hAnsi="Trebuchet MS"/>
                <w:sz w:val="20"/>
                <w:szCs w:val="20"/>
              </w:rPr>
            </w:rPrChange>
          </w:rPr>
          <w:delText>Not required</w:delText>
        </w:r>
      </w:del>
    </w:p>
    <w:p w:rsidR="00743B33" w:rsidRPr="00743B33" w:rsidRDefault="00743B33">
      <w:pPr>
        <w:ind w:left="540"/>
        <w:jc w:val="both"/>
        <w:rPr>
          <w:del w:id="21725" w:author="Author"/>
          <w:rFonts w:ascii="Calibri" w:hAnsi="Calibri"/>
          <w:b/>
          <w:sz w:val="20"/>
          <w:szCs w:val="20"/>
          <w:lang w:val="en-US"/>
          <w:rPrChange w:id="21726" w:author="Author">
            <w:rPr>
              <w:del w:id="21727" w:author="Author"/>
              <w:rFonts w:ascii="Trebuchet MS" w:hAnsi="Trebuchet MS"/>
              <w:b/>
              <w:lang w:val="en-US"/>
            </w:rPr>
          </w:rPrChange>
        </w:rPr>
      </w:pPr>
    </w:p>
    <w:p w:rsidR="00743B33" w:rsidRPr="00743B33" w:rsidRDefault="00D20E06">
      <w:pPr>
        <w:ind w:left="540"/>
        <w:jc w:val="both"/>
        <w:rPr>
          <w:del w:id="21728" w:author="Author"/>
          <w:rFonts w:ascii="Calibri" w:hAnsi="Calibri"/>
          <w:b/>
          <w:sz w:val="20"/>
          <w:szCs w:val="20"/>
          <w:lang w:val="en-US"/>
          <w:rPrChange w:id="21729" w:author="Author">
            <w:rPr>
              <w:del w:id="21730" w:author="Author"/>
              <w:rFonts w:ascii="Trebuchet MS" w:hAnsi="Trebuchet MS"/>
              <w:b/>
              <w:lang w:val="en-US"/>
            </w:rPr>
          </w:rPrChange>
        </w:rPr>
      </w:pPr>
      <w:del w:id="21731" w:author="Author">
        <w:r>
          <w:rPr>
            <w:rFonts w:ascii="Calibri" w:hAnsi="Calibri"/>
            <w:b/>
            <w:sz w:val="20"/>
            <w:szCs w:val="20"/>
            <w:lang w:val="en-US"/>
            <w:rPrChange w:id="21732" w:author="Author">
              <w:rPr>
                <w:rFonts w:ascii="Trebuchet MS" w:hAnsi="Trebuchet MS"/>
                <w:b/>
                <w:lang w:val="en-US"/>
              </w:rPr>
            </w:rPrChange>
          </w:rPr>
          <w:delText>Rationale:</w:delText>
        </w:r>
      </w:del>
    </w:p>
    <w:p w:rsidR="00743B33" w:rsidRPr="00743B33" w:rsidRDefault="00D20E06">
      <w:pPr>
        <w:ind w:left="540"/>
        <w:jc w:val="both"/>
        <w:rPr>
          <w:del w:id="21733" w:author="Author"/>
          <w:rFonts w:ascii="Calibri" w:hAnsi="Calibri"/>
          <w:sz w:val="20"/>
          <w:szCs w:val="20"/>
          <w:rPrChange w:id="21734" w:author="Author">
            <w:rPr>
              <w:del w:id="21735" w:author="Author"/>
              <w:rFonts w:ascii="Trebuchet MS" w:hAnsi="Trebuchet MS"/>
              <w:sz w:val="20"/>
              <w:szCs w:val="20"/>
            </w:rPr>
          </w:rPrChange>
        </w:rPr>
      </w:pPr>
      <w:del w:id="21736" w:author="Author">
        <w:r>
          <w:rPr>
            <w:rFonts w:ascii="Calibri" w:hAnsi="Calibri"/>
            <w:sz w:val="20"/>
            <w:szCs w:val="20"/>
            <w:rPrChange w:id="21737" w:author="Author">
              <w:rPr>
                <w:rFonts w:ascii="Trebuchet MS" w:hAnsi="Trebuchet MS"/>
                <w:sz w:val="20"/>
                <w:szCs w:val="20"/>
              </w:rPr>
            </w:rPrChange>
          </w:rPr>
          <w:delText>To avoid major rework due to change in compiler and processor specific changes.</w:delText>
        </w:r>
      </w:del>
    </w:p>
    <w:p w:rsidR="00743B33" w:rsidRPr="00743B33" w:rsidRDefault="00743B33">
      <w:pPr>
        <w:ind w:left="540"/>
        <w:jc w:val="both"/>
        <w:rPr>
          <w:rFonts w:ascii="Calibri" w:hAnsi="Calibri"/>
          <w:sz w:val="20"/>
          <w:szCs w:val="20"/>
          <w:rPrChange w:id="21738" w:author="Author">
            <w:rPr>
              <w:rFonts w:ascii="Trebuchet MS" w:hAnsi="Trebuchet MS"/>
            </w:rPr>
          </w:rPrChange>
        </w:rPr>
      </w:pPr>
    </w:p>
    <w:p w:rsidR="00743B33" w:rsidRDefault="00D20E06">
      <w:pPr>
        <w:pStyle w:val="Heading3"/>
      </w:pPr>
      <w:bookmarkStart w:id="21739" w:name="_Toc294795205"/>
      <w:bookmarkStart w:id="21740" w:name="_Toc301956906"/>
      <w:bookmarkStart w:id="21741" w:name="_Toc301960034"/>
      <w:bookmarkStart w:id="21742" w:name="_Toc301960508"/>
      <w:bookmarkStart w:id="21743" w:name="_Toc301960670"/>
      <w:bookmarkStart w:id="21744" w:name="_Toc409602475"/>
      <w:bookmarkStart w:id="21745" w:name="_Toc430267136"/>
      <w:bookmarkStart w:id="21746" w:name="_Toc491674289"/>
      <w:r>
        <w:t>Rules_Envr_002</w:t>
      </w:r>
      <w:bookmarkEnd w:id="21739"/>
      <w:bookmarkEnd w:id="21740"/>
      <w:bookmarkEnd w:id="21741"/>
      <w:bookmarkEnd w:id="21742"/>
      <w:bookmarkEnd w:id="21743"/>
      <w:bookmarkEnd w:id="21744"/>
      <w:r>
        <w:t xml:space="preserve"> ([1] Clause 5.4.7 - table 1 - 1d)</w:t>
      </w:r>
      <w:bookmarkEnd w:id="21745"/>
      <w:bookmarkEnd w:id="21746"/>
    </w:p>
    <w:p w:rsidR="00743B33" w:rsidRPr="00743B33" w:rsidRDefault="00D20E06">
      <w:pPr>
        <w:ind w:left="540"/>
        <w:jc w:val="both"/>
        <w:rPr>
          <w:del w:id="21747" w:author="Author"/>
          <w:rFonts w:ascii="Calibri" w:hAnsi="Calibri"/>
          <w:sz w:val="20"/>
          <w:szCs w:val="20"/>
          <w:lang w:val="en-US"/>
          <w:rPrChange w:id="21748" w:author="Author">
            <w:rPr>
              <w:del w:id="21749" w:author="Author"/>
              <w:rFonts w:ascii="Trebuchet MS" w:hAnsi="Trebuchet MS"/>
              <w:b/>
              <w:lang w:val="en-US"/>
            </w:rPr>
          </w:rPrChange>
        </w:rPr>
      </w:pPr>
      <w:del w:id="21750" w:author="Author">
        <w:r>
          <w:rPr>
            <w:rFonts w:ascii="Calibri" w:hAnsi="Calibri"/>
            <w:sz w:val="20"/>
            <w:szCs w:val="20"/>
            <w:lang w:val="en-US"/>
            <w:rPrChange w:id="21751" w:author="Author">
              <w:rPr>
                <w:rFonts w:ascii="Trebuchet MS" w:hAnsi="Trebuchet MS"/>
                <w:b/>
                <w:lang w:val="en-US"/>
              </w:rPr>
            </w:rPrChange>
          </w:rPr>
          <w:delText>Rule:</w:delText>
        </w:r>
      </w:del>
    </w:p>
    <w:p w:rsidR="00743B33" w:rsidRPr="00743B33" w:rsidRDefault="00D20E06">
      <w:pPr>
        <w:ind w:left="540"/>
        <w:jc w:val="both"/>
        <w:rPr>
          <w:del w:id="21752" w:author="Author"/>
          <w:rFonts w:ascii="Calibri" w:hAnsi="Calibri"/>
          <w:sz w:val="20"/>
          <w:szCs w:val="20"/>
          <w:rPrChange w:id="21753" w:author="Author">
            <w:rPr>
              <w:del w:id="21754" w:author="Author"/>
              <w:rFonts w:ascii="Trebuchet MS" w:hAnsi="Trebuchet MS"/>
              <w:sz w:val="20"/>
              <w:szCs w:val="20"/>
            </w:rPr>
          </w:rPrChange>
        </w:rPr>
      </w:pPr>
      <w:del w:id="21755" w:author="Author">
        <w:r>
          <w:rPr>
            <w:rFonts w:ascii="Calibri" w:hAnsi="Calibri"/>
            <w:sz w:val="20"/>
            <w:szCs w:val="20"/>
            <w:rPrChange w:id="21756" w:author="Author">
              <w:rPr>
                <w:rFonts w:ascii="Trebuchet MS" w:hAnsi="Trebuchet MS"/>
                <w:sz w:val="20"/>
                <w:szCs w:val="20"/>
              </w:rPr>
            </w:rPrChange>
          </w:rPr>
          <w:delText>All SOFTWARE Modules shall not use compiler or platform specific keywords directly.</w:delText>
        </w:r>
      </w:del>
    </w:p>
    <w:p w:rsidR="00743B33" w:rsidRPr="00743B33" w:rsidRDefault="00743B33">
      <w:pPr>
        <w:ind w:left="540"/>
        <w:jc w:val="both"/>
        <w:rPr>
          <w:del w:id="21757" w:author="Author"/>
          <w:rFonts w:ascii="Calibri" w:hAnsi="Calibri"/>
          <w:sz w:val="20"/>
          <w:szCs w:val="20"/>
          <w:rPrChange w:id="21758" w:author="Author">
            <w:rPr>
              <w:del w:id="21759" w:author="Author"/>
              <w:rFonts w:ascii="Trebuchet MS" w:hAnsi="Trebuchet MS"/>
            </w:rPr>
          </w:rPrChange>
        </w:rPr>
      </w:pPr>
    </w:p>
    <w:p w:rsidR="00743B33" w:rsidRPr="00743B33" w:rsidRDefault="00D20E06">
      <w:pPr>
        <w:ind w:left="540"/>
        <w:jc w:val="both"/>
        <w:rPr>
          <w:del w:id="21760" w:author="Author"/>
          <w:rFonts w:ascii="Calibri" w:hAnsi="Calibri"/>
          <w:sz w:val="20"/>
          <w:szCs w:val="20"/>
          <w:lang w:val="en-US"/>
          <w:rPrChange w:id="21761" w:author="Author">
            <w:rPr>
              <w:del w:id="21762" w:author="Author"/>
              <w:rFonts w:ascii="Trebuchet MS" w:hAnsi="Trebuchet MS"/>
              <w:b/>
              <w:lang w:val="en-US"/>
            </w:rPr>
          </w:rPrChange>
        </w:rPr>
      </w:pPr>
      <w:del w:id="21763" w:author="Author">
        <w:r>
          <w:rPr>
            <w:rFonts w:ascii="Calibri" w:hAnsi="Calibri"/>
            <w:sz w:val="20"/>
            <w:szCs w:val="20"/>
            <w:lang w:val="en-US"/>
            <w:rPrChange w:id="21764" w:author="Author">
              <w:rPr>
                <w:rFonts w:ascii="Trebuchet MS" w:hAnsi="Trebuchet MS"/>
                <w:b/>
                <w:lang w:val="en-US"/>
              </w:rPr>
            </w:rPrChange>
          </w:rPr>
          <w:delText>Example:</w:delText>
        </w:r>
      </w:del>
    </w:p>
    <w:p w:rsidR="00743B33" w:rsidRPr="00743B33" w:rsidRDefault="00D20E06">
      <w:pPr>
        <w:ind w:left="540"/>
        <w:jc w:val="both"/>
        <w:rPr>
          <w:del w:id="21765" w:author="Author"/>
          <w:rFonts w:ascii="Calibri" w:hAnsi="Calibri"/>
          <w:sz w:val="20"/>
          <w:szCs w:val="20"/>
          <w:rPrChange w:id="21766" w:author="Author">
            <w:rPr>
              <w:del w:id="21767" w:author="Author"/>
              <w:rFonts w:ascii="Trebuchet MS" w:hAnsi="Trebuchet MS"/>
              <w:sz w:val="20"/>
              <w:szCs w:val="20"/>
            </w:rPr>
          </w:rPrChange>
        </w:rPr>
      </w:pPr>
      <w:del w:id="21768" w:author="Author">
        <w:r>
          <w:rPr>
            <w:rFonts w:ascii="Calibri" w:hAnsi="Calibri"/>
            <w:sz w:val="20"/>
            <w:szCs w:val="20"/>
            <w:rPrChange w:id="21769" w:author="Author">
              <w:rPr>
                <w:rFonts w:ascii="Trebuchet MS" w:hAnsi="Trebuchet MS"/>
                <w:sz w:val="20"/>
                <w:szCs w:val="20"/>
              </w:rPr>
            </w:rPrChange>
          </w:rPr>
          <w:delText>If specific keywords are needed, they shall be redefined (mapped) as follows:</w:delText>
        </w:r>
      </w:del>
    </w:p>
    <w:p w:rsidR="00743B33" w:rsidRPr="00743B33" w:rsidRDefault="00743B33">
      <w:pPr>
        <w:ind w:left="540"/>
        <w:jc w:val="both"/>
        <w:rPr>
          <w:del w:id="21770" w:author="Author"/>
          <w:rFonts w:ascii="Calibri" w:hAnsi="Calibri" w:cs="Courier New"/>
          <w:sz w:val="20"/>
          <w:szCs w:val="20"/>
          <w:rPrChange w:id="21771" w:author="Author">
            <w:rPr>
              <w:del w:id="21772" w:author="Author"/>
              <w:rFonts w:ascii="Trebuchet MS" w:hAnsi="Trebuchet MS" w:cs="Courier New"/>
              <w:sz w:val="20"/>
            </w:rPr>
          </w:rPrChange>
        </w:rPr>
      </w:pPr>
    </w:p>
    <w:p w:rsidR="00743B33" w:rsidRPr="00743B33" w:rsidRDefault="00D20E06">
      <w:pPr>
        <w:ind w:left="540"/>
        <w:jc w:val="both"/>
        <w:rPr>
          <w:del w:id="21773" w:author="Author"/>
          <w:rFonts w:ascii="Calibri" w:hAnsi="Calibri"/>
          <w:sz w:val="20"/>
          <w:szCs w:val="20"/>
          <w:rPrChange w:id="21774" w:author="Author">
            <w:rPr>
              <w:del w:id="21775" w:author="Author"/>
              <w:rFonts w:ascii="Trebuchet MS" w:hAnsi="Trebuchet MS"/>
              <w:sz w:val="20"/>
              <w:szCs w:val="20"/>
            </w:rPr>
          </w:rPrChange>
        </w:rPr>
      </w:pPr>
      <w:del w:id="21776" w:author="Author">
        <w:r>
          <w:rPr>
            <w:rFonts w:ascii="Calibri" w:hAnsi="Calibri"/>
            <w:sz w:val="20"/>
            <w:szCs w:val="20"/>
            <w:rPrChange w:id="21777" w:author="Author">
              <w:rPr>
                <w:rFonts w:ascii="Trebuchet MS" w:hAnsi="Trebuchet MS"/>
                <w:sz w:val="20"/>
                <w:szCs w:val="20"/>
              </w:rPr>
            </w:rPrChange>
          </w:rPr>
          <w:delText>‘Compiler.h’:</w:delText>
        </w:r>
      </w:del>
    </w:p>
    <w:p w:rsidR="00743B33" w:rsidRPr="00743B33" w:rsidRDefault="00D20E06">
      <w:pPr>
        <w:ind w:left="540"/>
        <w:jc w:val="both"/>
        <w:rPr>
          <w:del w:id="21778" w:author="Author"/>
          <w:rFonts w:ascii="Calibri" w:hAnsi="Calibri" w:cs="Courier New"/>
          <w:sz w:val="20"/>
          <w:szCs w:val="20"/>
          <w:rPrChange w:id="21779" w:author="Author">
            <w:rPr>
              <w:del w:id="21780" w:author="Author"/>
              <w:rFonts w:ascii="Courier New" w:hAnsi="Courier New" w:cs="Courier New"/>
              <w:sz w:val="20"/>
              <w:szCs w:val="20"/>
            </w:rPr>
          </w:rPrChange>
        </w:rPr>
      </w:pPr>
      <w:del w:id="21781" w:author="Author">
        <w:r>
          <w:rPr>
            <w:rFonts w:ascii="Calibri" w:hAnsi="Calibri" w:cs="Courier New"/>
            <w:sz w:val="20"/>
            <w:szCs w:val="20"/>
            <w:rPrChange w:id="21782" w:author="Author">
              <w:rPr>
                <w:rFonts w:ascii="Courier New" w:hAnsi="Courier New" w:cs="Courier New"/>
                <w:sz w:val="20"/>
                <w:szCs w:val="20"/>
              </w:rPr>
            </w:rPrChange>
          </w:rPr>
          <w:delText>#define FAR(X)   __far__ (X)</w:delText>
        </w:r>
        <w:r>
          <w:rPr>
            <w:rFonts w:ascii="Calibri" w:hAnsi="Calibri" w:cs="Courier New"/>
            <w:sz w:val="20"/>
            <w:szCs w:val="20"/>
            <w:rPrChange w:id="21783" w:author="Author">
              <w:rPr>
                <w:rFonts w:ascii="Courier New" w:hAnsi="Courier New" w:cs="Courier New"/>
                <w:sz w:val="20"/>
                <w:szCs w:val="20"/>
              </w:rPr>
            </w:rPrChange>
          </w:rPr>
          <w:delText>;</w:delText>
        </w:r>
      </w:del>
    </w:p>
    <w:p w:rsidR="00743B33" w:rsidRPr="00743B33" w:rsidRDefault="00743B33">
      <w:pPr>
        <w:ind w:left="540"/>
        <w:jc w:val="both"/>
        <w:rPr>
          <w:del w:id="21784" w:author="Author"/>
          <w:rFonts w:ascii="Calibri" w:hAnsi="Calibri" w:cs="Courier New"/>
          <w:sz w:val="20"/>
          <w:szCs w:val="20"/>
          <w:rPrChange w:id="21785" w:author="Author">
            <w:rPr>
              <w:del w:id="21786" w:author="Author"/>
              <w:rFonts w:ascii="Trebuchet MS" w:hAnsi="Trebuchet MS" w:cs="Courier New"/>
              <w:sz w:val="20"/>
            </w:rPr>
          </w:rPrChange>
        </w:rPr>
      </w:pPr>
    </w:p>
    <w:p w:rsidR="00743B33" w:rsidRPr="00743B33" w:rsidRDefault="00D20E06">
      <w:pPr>
        <w:ind w:left="540"/>
        <w:jc w:val="both"/>
        <w:rPr>
          <w:del w:id="21787" w:author="Author"/>
          <w:rFonts w:ascii="Calibri" w:hAnsi="Calibri" w:cs="Courier New"/>
          <w:sz w:val="20"/>
          <w:szCs w:val="20"/>
          <w:rPrChange w:id="21788" w:author="Author">
            <w:rPr>
              <w:del w:id="21789" w:author="Author"/>
              <w:rFonts w:ascii="Trebuchet MS" w:hAnsi="Trebuchet MS" w:cs="Courier New"/>
              <w:sz w:val="20"/>
            </w:rPr>
          </w:rPrChange>
        </w:rPr>
      </w:pPr>
      <w:del w:id="21790" w:author="Author">
        <w:r>
          <w:rPr>
            <w:rFonts w:ascii="Calibri" w:hAnsi="Calibri" w:cs="Courier New"/>
            <w:sz w:val="20"/>
            <w:szCs w:val="20"/>
            <w:rPrChange w:id="21791" w:author="Author">
              <w:rPr>
                <w:rFonts w:ascii="Trebuchet MS" w:hAnsi="Trebuchet MS" w:cs="Courier New"/>
                <w:sz w:val="20"/>
              </w:rPr>
            </w:rPrChange>
          </w:rPr>
          <w:delText>Usage of macro within source code:</w:delText>
        </w:r>
      </w:del>
    </w:p>
    <w:p w:rsidR="00743B33" w:rsidRPr="00743B33" w:rsidRDefault="00D20E06">
      <w:pPr>
        <w:ind w:left="540"/>
        <w:jc w:val="both"/>
        <w:rPr>
          <w:del w:id="21792" w:author="Author"/>
          <w:rFonts w:ascii="Calibri" w:hAnsi="Calibri" w:cs="Courier New"/>
          <w:sz w:val="20"/>
          <w:szCs w:val="20"/>
          <w:rPrChange w:id="21793" w:author="Author">
            <w:rPr>
              <w:del w:id="21794" w:author="Author"/>
              <w:rFonts w:ascii="Courier New" w:hAnsi="Courier New" w:cs="Courier New"/>
              <w:sz w:val="20"/>
            </w:rPr>
          </w:rPrChange>
        </w:rPr>
      </w:pPr>
      <w:del w:id="21795" w:author="Author">
        <w:r>
          <w:rPr>
            <w:rFonts w:ascii="Calibri" w:hAnsi="Calibri" w:cs="Courier New"/>
            <w:sz w:val="20"/>
            <w:szCs w:val="20"/>
            <w:rPrChange w:id="21796" w:author="Author">
              <w:rPr>
                <w:rFonts w:ascii="Courier New" w:hAnsi="Courier New" w:cs="Courier New"/>
                <w:sz w:val="20"/>
              </w:rPr>
            </w:rPrChange>
          </w:rPr>
          <w:delText>FAR(void) function();</w:delText>
        </w:r>
      </w:del>
    </w:p>
    <w:p w:rsidR="00743B33" w:rsidRPr="00743B33" w:rsidRDefault="00743B33">
      <w:pPr>
        <w:ind w:left="540"/>
        <w:jc w:val="both"/>
        <w:rPr>
          <w:del w:id="21797" w:author="Author"/>
          <w:rFonts w:ascii="Calibri" w:hAnsi="Calibri"/>
          <w:sz w:val="20"/>
          <w:szCs w:val="20"/>
          <w:lang w:val="en-US"/>
          <w:rPrChange w:id="21798" w:author="Author">
            <w:rPr>
              <w:del w:id="21799" w:author="Author"/>
              <w:rFonts w:ascii="Trebuchet MS" w:hAnsi="Trebuchet MS"/>
              <w:b/>
              <w:lang w:val="en-US"/>
            </w:rPr>
          </w:rPrChange>
        </w:rPr>
      </w:pPr>
    </w:p>
    <w:p w:rsidR="00743B33" w:rsidRPr="00743B33" w:rsidRDefault="00D20E06">
      <w:pPr>
        <w:ind w:left="540"/>
        <w:jc w:val="both"/>
        <w:rPr>
          <w:del w:id="21800" w:author="Author"/>
          <w:rFonts w:ascii="Calibri" w:hAnsi="Calibri"/>
          <w:sz w:val="20"/>
          <w:szCs w:val="20"/>
          <w:lang w:val="en-US"/>
          <w:rPrChange w:id="21801" w:author="Author">
            <w:rPr>
              <w:del w:id="21802" w:author="Author"/>
              <w:rFonts w:ascii="Trebuchet MS" w:hAnsi="Trebuchet MS"/>
              <w:b/>
              <w:lang w:val="en-US"/>
            </w:rPr>
          </w:rPrChange>
        </w:rPr>
      </w:pPr>
      <w:del w:id="21803" w:author="Author">
        <w:r>
          <w:rPr>
            <w:rFonts w:ascii="Calibri" w:hAnsi="Calibri"/>
            <w:sz w:val="20"/>
            <w:szCs w:val="20"/>
            <w:lang w:val="en-US"/>
            <w:rPrChange w:id="21804" w:author="Author">
              <w:rPr>
                <w:rFonts w:ascii="Trebuchet MS" w:hAnsi="Trebuchet MS"/>
                <w:b/>
                <w:lang w:val="en-US"/>
              </w:rPr>
            </w:rPrChange>
          </w:rPr>
          <w:delText>Rationale:</w:delText>
        </w:r>
      </w:del>
    </w:p>
    <w:p w:rsidR="00743B33" w:rsidRPr="00743B33" w:rsidRDefault="00D20E06">
      <w:pPr>
        <w:ind w:left="540"/>
        <w:jc w:val="both"/>
        <w:rPr>
          <w:rFonts w:ascii="Calibri" w:hAnsi="Calibri"/>
          <w:sz w:val="20"/>
          <w:szCs w:val="20"/>
          <w:rPrChange w:id="21805" w:author="Author">
            <w:rPr>
              <w:rFonts w:ascii="Trebuchet MS" w:hAnsi="Trebuchet MS"/>
              <w:sz w:val="20"/>
              <w:szCs w:val="20"/>
            </w:rPr>
          </w:rPrChange>
        </w:rPr>
      </w:pPr>
      <w:del w:id="21806" w:author="Author">
        <w:r>
          <w:rPr>
            <w:rFonts w:ascii="Calibri" w:hAnsi="Calibri"/>
            <w:sz w:val="20"/>
            <w:szCs w:val="20"/>
            <w:rPrChange w:id="21807" w:author="Author">
              <w:rPr>
                <w:rFonts w:ascii="Trebuchet MS" w:hAnsi="Trebuchet MS"/>
                <w:sz w:val="20"/>
                <w:szCs w:val="20"/>
              </w:rPr>
            </w:rPrChange>
          </w:rPr>
          <w:delText>To avoid major rework due to change in compiler and processor specific changes.</w:delText>
        </w:r>
      </w:del>
      <w:ins w:id="21808" w:author="Author">
        <w:del w:id="21809" w:author="Author">
          <w:r>
            <w:rPr>
              <w:rFonts w:ascii="Calibri" w:hAnsi="Calibri"/>
              <w:sz w:val="20"/>
              <w:szCs w:val="20"/>
              <w:lang w:val="en-US"/>
              <w:rPrChange w:id="21810"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1811" w:author="Author">
              <w:rPr>
                <w:rFonts w:ascii="Calibri" w:hAnsi="Calibri"/>
                <w:b/>
                <w:sz w:val="20"/>
                <w:szCs w:val="20"/>
                <w:lang w:val="en-US"/>
              </w:rPr>
            </w:rPrChange>
          </w:rPr>
          <w:t>.</w:t>
        </w:r>
      </w:ins>
    </w:p>
    <w:p w:rsidR="00743B33" w:rsidRPr="00743B33" w:rsidRDefault="00743B33">
      <w:pPr>
        <w:ind w:left="540"/>
        <w:jc w:val="both"/>
        <w:rPr>
          <w:rFonts w:ascii="Calibri" w:hAnsi="Calibri"/>
          <w:sz w:val="20"/>
          <w:szCs w:val="20"/>
          <w:rPrChange w:id="21812" w:author="Author">
            <w:rPr>
              <w:rFonts w:ascii="Trebuchet MS" w:hAnsi="Trebuchet MS"/>
            </w:rPr>
          </w:rPrChange>
        </w:rPr>
      </w:pPr>
    </w:p>
    <w:p w:rsidR="00743B33" w:rsidRDefault="00D20E06">
      <w:pPr>
        <w:pStyle w:val="Heading3"/>
      </w:pPr>
      <w:bookmarkStart w:id="21813" w:name="_Toc294795213"/>
      <w:bookmarkStart w:id="21814" w:name="_Toc301956914"/>
      <w:bookmarkStart w:id="21815" w:name="_Toc301960042"/>
      <w:bookmarkStart w:id="21816" w:name="_Toc301960516"/>
      <w:bookmarkStart w:id="21817" w:name="_Toc301960678"/>
      <w:bookmarkStart w:id="21818" w:name="_Toc409602483"/>
      <w:bookmarkStart w:id="21819" w:name="_Toc430267144"/>
      <w:bookmarkStart w:id="21820" w:name="_Toc491674290"/>
      <w:r>
        <w:t>Rules_Envr_00</w:t>
      </w:r>
      <w:bookmarkEnd w:id="21813"/>
      <w:bookmarkEnd w:id="21814"/>
      <w:bookmarkEnd w:id="21815"/>
      <w:bookmarkEnd w:id="21816"/>
      <w:bookmarkEnd w:id="21817"/>
      <w:bookmarkEnd w:id="21818"/>
      <w:r>
        <w:rPr>
          <w:lang w:eastAsia="ja-JP"/>
        </w:rPr>
        <w:t>3</w:t>
      </w:r>
      <w:r>
        <w:t xml:space="preserve"> ([1] Clause 5.4.7 - table 1 - 1d)</w:t>
      </w:r>
      <w:bookmarkEnd w:id="21819"/>
      <w:bookmarkEnd w:id="21820"/>
    </w:p>
    <w:p w:rsidR="00743B33" w:rsidRPr="00743B33" w:rsidRDefault="00D20E06">
      <w:pPr>
        <w:ind w:left="540"/>
        <w:jc w:val="both"/>
        <w:rPr>
          <w:rFonts w:ascii="Calibri" w:hAnsi="Calibri"/>
          <w:b/>
          <w:sz w:val="20"/>
          <w:szCs w:val="20"/>
          <w:lang w:val="en-US"/>
          <w:rPrChange w:id="21821" w:author="Author">
            <w:rPr>
              <w:rFonts w:ascii="Trebuchet MS" w:hAnsi="Trebuchet MS"/>
              <w:b/>
              <w:lang w:val="en-US"/>
            </w:rPr>
          </w:rPrChange>
        </w:rPr>
      </w:pPr>
      <w:r>
        <w:rPr>
          <w:rFonts w:ascii="Calibri" w:hAnsi="Calibri"/>
          <w:b/>
          <w:sz w:val="20"/>
          <w:szCs w:val="20"/>
          <w:lang w:val="en-US"/>
          <w:rPrChange w:id="21822"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1823" w:author="Author">
            <w:rPr>
              <w:rFonts w:ascii="Trebuchet MS" w:hAnsi="Trebuchet MS"/>
              <w:sz w:val="20"/>
              <w:szCs w:val="20"/>
            </w:rPr>
          </w:rPrChange>
        </w:rPr>
      </w:pPr>
      <w:r>
        <w:rPr>
          <w:rFonts w:ascii="Calibri" w:hAnsi="Calibri"/>
          <w:sz w:val="20"/>
          <w:szCs w:val="20"/>
          <w:rPrChange w:id="21824" w:author="Author">
            <w:rPr>
              <w:rFonts w:ascii="Trebuchet MS" w:hAnsi="Trebuchet MS"/>
              <w:sz w:val="20"/>
              <w:szCs w:val="20"/>
            </w:rPr>
          </w:rPrChange>
        </w:rPr>
        <w:t>While using object/library</w:t>
      </w:r>
      <w:r>
        <w:rPr>
          <w:rFonts w:ascii="Calibri" w:hAnsi="Calibri"/>
          <w:sz w:val="20"/>
          <w:szCs w:val="20"/>
          <w:rPrChange w:id="21825" w:author="Author">
            <w:rPr>
              <w:rFonts w:ascii="Trebuchet MS" w:hAnsi="Trebuchet MS"/>
              <w:sz w:val="20"/>
              <w:szCs w:val="20"/>
            </w:rPr>
          </w:rPrChange>
        </w:rPr>
        <w:t xml:space="preserve"> files (from third party, customer, etc.) it shall be confirmed that it was produced with same compilers and version which is used in the project.</w:t>
      </w:r>
    </w:p>
    <w:p w:rsidR="00743B33" w:rsidRPr="00743B33" w:rsidRDefault="00743B33">
      <w:pPr>
        <w:ind w:left="540"/>
        <w:jc w:val="both"/>
        <w:rPr>
          <w:rFonts w:ascii="Calibri" w:hAnsi="Calibri"/>
          <w:sz w:val="20"/>
          <w:szCs w:val="20"/>
          <w:rPrChange w:id="21826"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1827" w:author="Author">
            <w:rPr>
              <w:rFonts w:ascii="Trebuchet MS" w:hAnsi="Trebuchet MS"/>
              <w:b/>
              <w:lang w:val="en-US"/>
            </w:rPr>
          </w:rPrChange>
        </w:rPr>
      </w:pPr>
      <w:r>
        <w:rPr>
          <w:rFonts w:ascii="Calibri" w:hAnsi="Calibri"/>
          <w:b/>
          <w:sz w:val="20"/>
          <w:szCs w:val="20"/>
          <w:lang w:val="en-US"/>
          <w:rPrChange w:id="21828" w:author="Author">
            <w:rPr>
              <w:rFonts w:ascii="Trebuchet MS" w:hAnsi="Trebuchet MS"/>
              <w:b/>
              <w:lang w:val="en-US"/>
            </w:rPr>
          </w:rPrChange>
        </w:rPr>
        <w:lastRenderedPageBreak/>
        <w:t>Example:</w:t>
      </w:r>
    </w:p>
    <w:p w:rsidR="00743B33" w:rsidRPr="00743B33" w:rsidRDefault="00D20E06">
      <w:pPr>
        <w:ind w:left="540"/>
        <w:jc w:val="both"/>
        <w:rPr>
          <w:rFonts w:ascii="Calibri" w:hAnsi="Calibri"/>
          <w:sz w:val="20"/>
          <w:szCs w:val="20"/>
          <w:rPrChange w:id="21829" w:author="Author">
            <w:rPr>
              <w:rFonts w:ascii="Trebuchet MS" w:hAnsi="Trebuchet MS"/>
              <w:sz w:val="20"/>
              <w:szCs w:val="20"/>
            </w:rPr>
          </w:rPrChange>
        </w:rPr>
      </w:pPr>
      <w:r>
        <w:rPr>
          <w:rFonts w:ascii="Calibri" w:hAnsi="Calibri"/>
          <w:sz w:val="20"/>
          <w:szCs w:val="20"/>
          <w:rPrChange w:id="21830" w:author="Author">
            <w:rPr>
              <w:rFonts w:ascii="Trebuchet MS" w:hAnsi="Trebuchet MS"/>
              <w:sz w:val="20"/>
              <w:szCs w:val="20"/>
            </w:rPr>
          </w:rPrChange>
        </w:rPr>
        <w:t>Not required</w:t>
      </w:r>
    </w:p>
    <w:p w:rsidR="00743B33" w:rsidRPr="00743B33" w:rsidRDefault="00743B33">
      <w:pPr>
        <w:ind w:left="540"/>
        <w:jc w:val="both"/>
        <w:rPr>
          <w:rFonts w:ascii="Calibri" w:hAnsi="Calibri"/>
          <w:b/>
          <w:sz w:val="20"/>
          <w:szCs w:val="20"/>
          <w:lang w:val="en-US"/>
          <w:rPrChange w:id="21831"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1832" w:author="Author">
            <w:rPr>
              <w:rFonts w:ascii="Trebuchet MS" w:hAnsi="Trebuchet MS"/>
              <w:b/>
              <w:lang w:val="en-US"/>
            </w:rPr>
          </w:rPrChange>
        </w:rPr>
      </w:pPr>
      <w:r>
        <w:rPr>
          <w:rFonts w:ascii="Calibri" w:hAnsi="Calibri"/>
          <w:b/>
          <w:sz w:val="20"/>
          <w:szCs w:val="20"/>
          <w:lang w:val="en-US"/>
          <w:rPrChange w:id="21833" w:author="Author">
            <w:rPr>
              <w:rFonts w:ascii="Trebuchet MS" w:hAnsi="Trebuchet MS"/>
              <w:b/>
              <w:lang w:val="en-US"/>
            </w:rPr>
          </w:rPrChange>
        </w:rPr>
        <w:t>Rationale:</w:t>
      </w:r>
    </w:p>
    <w:p w:rsidR="00743B33" w:rsidRPr="00743B33" w:rsidRDefault="00D20E06">
      <w:pPr>
        <w:ind w:left="540"/>
        <w:jc w:val="both"/>
        <w:rPr>
          <w:rFonts w:ascii="Calibri" w:hAnsi="Calibri"/>
          <w:sz w:val="20"/>
          <w:szCs w:val="20"/>
          <w:rPrChange w:id="21834" w:author="Author">
            <w:rPr>
              <w:rFonts w:ascii="Trebuchet MS" w:hAnsi="Trebuchet MS"/>
              <w:sz w:val="20"/>
              <w:szCs w:val="20"/>
            </w:rPr>
          </w:rPrChange>
        </w:rPr>
      </w:pPr>
      <w:r>
        <w:rPr>
          <w:rFonts w:ascii="Calibri" w:hAnsi="Calibri"/>
          <w:sz w:val="20"/>
          <w:szCs w:val="20"/>
          <w:rPrChange w:id="21835" w:author="Author">
            <w:rPr>
              <w:rFonts w:ascii="Trebuchet MS" w:hAnsi="Trebuchet MS"/>
              <w:sz w:val="20"/>
              <w:szCs w:val="20"/>
            </w:rPr>
          </w:rPrChange>
        </w:rPr>
        <w:t>Correct integration</w:t>
      </w:r>
    </w:p>
    <w:p w:rsidR="00743B33" w:rsidRPr="00743B33" w:rsidRDefault="00743B33">
      <w:pPr>
        <w:ind w:left="540"/>
        <w:jc w:val="both"/>
        <w:rPr>
          <w:rFonts w:ascii="Calibri" w:hAnsi="Calibri"/>
          <w:sz w:val="20"/>
          <w:szCs w:val="20"/>
          <w:rPrChange w:id="21836" w:author="Author">
            <w:rPr>
              <w:rFonts w:ascii="Trebuchet MS" w:hAnsi="Trebuchet MS"/>
            </w:rPr>
          </w:rPrChange>
        </w:rPr>
      </w:pPr>
    </w:p>
    <w:p w:rsidR="00743B33" w:rsidRDefault="00D20E06">
      <w:pPr>
        <w:pStyle w:val="Heading3"/>
      </w:pPr>
      <w:bookmarkStart w:id="21837" w:name="_Toc294795214"/>
      <w:bookmarkStart w:id="21838" w:name="_Toc301956915"/>
      <w:bookmarkStart w:id="21839" w:name="_Toc301960043"/>
      <w:bookmarkStart w:id="21840" w:name="_Toc301960517"/>
      <w:bookmarkStart w:id="21841" w:name="_Toc301960679"/>
      <w:bookmarkStart w:id="21842" w:name="_Toc409602484"/>
      <w:bookmarkStart w:id="21843" w:name="_Toc430267145"/>
      <w:bookmarkStart w:id="21844" w:name="_Toc491674291"/>
      <w:r>
        <w:t>Rules_Envr_0</w:t>
      </w:r>
      <w:r>
        <w:rPr>
          <w:lang w:eastAsia="ja-JP"/>
        </w:rPr>
        <w:t>04</w:t>
      </w:r>
      <w:bookmarkEnd w:id="21837"/>
      <w:bookmarkEnd w:id="21838"/>
      <w:bookmarkEnd w:id="21839"/>
      <w:bookmarkEnd w:id="21840"/>
      <w:bookmarkEnd w:id="21841"/>
      <w:bookmarkEnd w:id="21842"/>
      <w:bookmarkEnd w:id="21843"/>
      <w:bookmarkEnd w:id="21844"/>
    </w:p>
    <w:p w:rsidR="00743B33" w:rsidRPr="00743B33" w:rsidRDefault="00D20E06">
      <w:pPr>
        <w:ind w:left="540"/>
        <w:jc w:val="both"/>
        <w:rPr>
          <w:rFonts w:ascii="Calibri" w:hAnsi="Calibri"/>
          <w:b/>
          <w:sz w:val="20"/>
          <w:szCs w:val="20"/>
          <w:lang w:val="en-US"/>
          <w:rPrChange w:id="21845" w:author="Author">
            <w:rPr>
              <w:rFonts w:ascii="Trebuchet MS" w:hAnsi="Trebuchet MS"/>
              <w:b/>
              <w:lang w:val="en-US"/>
            </w:rPr>
          </w:rPrChange>
        </w:rPr>
      </w:pPr>
      <w:r>
        <w:rPr>
          <w:rFonts w:ascii="Calibri" w:hAnsi="Calibri"/>
          <w:b/>
          <w:sz w:val="20"/>
          <w:szCs w:val="20"/>
          <w:lang w:val="en-US"/>
          <w:rPrChange w:id="21846"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1847" w:author="Author">
            <w:rPr>
              <w:rFonts w:ascii="Trebuchet MS" w:hAnsi="Trebuchet MS"/>
              <w:sz w:val="20"/>
              <w:szCs w:val="20"/>
            </w:rPr>
          </w:rPrChange>
        </w:rPr>
      </w:pPr>
      <w:r>
        <w:rPr>
          <w:rFonts w:ascii="Calibri" w:hAnsi="Calibri"/>
          <w:sz w:val="20"/>
          <w:szCs w:val="20"/>
          <w:rPrChange w:id="21848" w:author="Author">
            <w:rPr>
              <w:rFonts w:ascii="Trebuchet MS" w:hAnsi="Trebuchet MS"/>
              <w:sz w:val="20"/>
              <w:szCs w:val="20"/>
            </w:rPr>
          </w:rPrChange>
        </w:rPr>
        <w:t>There should not be any compiler</w:t>
      </w:r>
      <w:r>
        <w:rPr>
          <w:rFonts w:ascii="Calibri" w:hAnsi="Calibri"/>
          <w:sz w:val="20"/>
          <w:szCs w:val="20"/>
          <w:rPrChange w:id="21849" w:author="Author">
            <w:rPr>
              <w:rFonts w:ascii="Trebuchet MS" w:hAnsi="Trebuchet MS"/>
              <w:sz w:val="20"/>
              <w:szCs w:val="20"/>
            </w:rPr>
          </w:rPrChange>
        </w:rPr>
        <w:t xml:space="preserve"> and linker warnings (of-course errors also) while building the software.</w:t>
      </w:r>
    </w:p>
    <w:p w:rsidR="00743B33" w:rsidRPr="00743B33" w:rsidRDefault="00743B33">
      <w:pPr>
        <w:ind w:left="540"/>
        <w:jc w:val="both"/>
        <w:rPr>
          <w:rFonts w:ascii="Calibri" w:hAnsi="Calibri"/>
          <w:sz w:val="20"/>
          <w:szCs w:val="20"/>
          <w:rPrChange w:id="21850"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1851" w:author="Author">
            <w:rPr>
              <w:rFonts w:ascii="Trebuchet MS" w:hAnsi="Trebuchet MS"/>
              <w:b/>
              <w:lang w:val="en-US"/>
            </w:rPr>
          </w:rPrChange>
        </w:rPr>
      </w:pPr>
      <w:r>
        <w:rPr>
          <w:rFonts w:ascii="Calibri" w:hAnsi="Calibri"/>
          <w:b/>
          <w:sz w:val="20"/>
          <w:szCs w:val="20"/>
          <w:lang w:val="en-US"/>
          <w:rPrChange w:id="21852" w:author="Author">
            <w:rPr>
              <w:rFonts w:ascii="Trebuchet MS" w:hAnsi="Trebuchet MS"/>
              <w:b/>
              <w:lang w:val="en-US"/>
            </w:rPr>
          </w:rPrChange>
        </w:rPr>
        <w:t>Example:</w:t>
      </w:r>
    </w:p>
    <w:p w:rsidR="00743B33" w:rsidRPr="00743B33" w:rsidRDefault="00D20E06">
      <w:pPr>
        <w:ind w:left="540"/>
        <w:jc w:val="both"/>
        <w:rPr>
          <w:rFonts w:ascii="Calibri" w:hAnsi="Calibri"/>
          <w:sz w:val="20"/>
          <w:szCs w:val="20"/>
          <w:rPrChange w:id="21853" w:author="Author">
            <w:rPr>
              <w:rFonts w:ascii="Trebuchet MS" w:hAnsi="Trebuchet MS"/>
              <w:sz w:val="20"/>
              <w:szCs w:val="20"/>
            </w:rPr>
          </w:rPrChange>
        </w:rPr>
      </w:pPr>
      <w:r>
        <w:rPr>
          <w:rFonts w:ascii="Calibri" w:hAnsi="Calibri"/>
          <w:sz w:val="20"/>
          <w:szCs w:val="20"/>
          <w:rPrChange w:id="21854" w:author="Author">
            <w:rPr>
              <w:rFonts w:ascii="Trebuchet MS" w:hAnsi="Trebuchet MS"/>
              <w:sz w:val="20"/>
              <w:szCs w:val="20"/>
            </w:rPr>
          </w:rPrChange>
        </w:rPr>
        <w:t>Not required</w:t>
      </w:r>
    </w:p>
    <w:p w:rsidR="00743B33" w:rsidRPr="00743B33" w:rsidRDefault="00743B33">
      <w:pPr>
        <w:ind w:left="540"/>
        <w:jc w:val="both"/>
        <w:rPr>
          <w:rFonts w:ascii="Calibri" w:hAnsi="Calibri"/>
          <w:b/>
          <w:sz w:val="20"/>
          <w:szCs w:val="20"/>
          <w:lang w:val="en-US"/>
          <w:rPrChange w:id="21855"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1856" w:author="Author">
            <w:rPr>
              <w:rFonts w:ascii="Trebuchet MS" w:hAnsi="Trebuchet MS"/>
              <w:b/>
              <w:lang w:val="en-US"/>
            </w:rPr>
          </w:rPrChange>
        </w:rPr>
      </w:pPr>
      <w:r>
        <w:rPr>
          <w:rFonts w:ascii="Calibri" w:hAnsi="Calibri"/>
          <w:b/>
          <w:sz w:val="20"/>
          <w:szCs w:val="20"/>
          <w:lang w:val="en-US"/>
          <w:rPrChange w:id="21857" w:author="Author">
            <w:rPr>
              <w:rFonts w:ascii="Trebuchet MS" w:hAnsi="Trebuchet MS"/>
              <w:b/>
              <w:lang w:val="en-US"/>
            </w:rPr>
          </w:rPrChange>
        </w:rPr>
        <w:t xml:space="preserve">Rationale: </w:t>
      </w:r>
    </w:p>
    <w:p w:rsidR="00743B33" w:rsidRPr="00743B33" w:rsidRDefault="00D20E06">
      <w:pPr>
        <w:ind w:left="540"/>
        <w:jc w:val="both"/>
        <w:rPr>
          <w:rFonts w:ascii="Calibri" w:hAnsi="Calibri"/>
          <w:sz w:val="20"/>
          <w:szCs w:val="20"/>
          <w:rPrChange w:id="21858" w:author="Author">
            <w:rPr>
              <w:rFonts w:ascii="Trebuchet MS" w:hAnsi="Trebuchet MS"/>
              <w:sz w:val="20"/>
              <w:szCs w:val="20"/>
            </w:rPr>
          </w:rPrChange>
        </w:rPr>
      </w:pPr>
      <w:r>
        <w:rPr>
          <w:rFonts w:ascii="Calibri" w:hAnsi="Calibri"/>
          <w:sz w:val="20"/>
          <w:szCs w:val="20"/>
          <w:rPrChange w:id="21859" w:author="Author">
            <w:rPr>
              <w:rFonts w:ascii="Trebuchet MS" w:hAnsi="Trebuchet MS"/>
              <w:sz w:val="20"/>
              <w:szCs w:val="20"/>
            </w:rPr>
          </w:rPrChange>
        </w:rPr>
        <w:t>Warnings are meant to be corrected.</w:t>
      </w:r>
    </w:p>
    <w:p w:rsidR="00743B33" w:rsidRPr="00743B33" w:rsidRDefault="00743B33">
      <w:pPr>
        <w:ind w:left="540"/>
        <w:jc w:val="both"/>
        <w:rPr>
          <w:rFonts w:ascii="Calibri" w:hAnsi="Calibri"/>
          <w:b/>
          <w:sz w:val="20"/>
          <w:szCs w:val="20"/>
          <w:lang w:val="en-US"/>
          <w:rPrChange w:id="21860" w:author="Author">
            <w:rPr>
              <w:rFonts w:ascii="Trebuchet MS" w:hAnsi="Trebuchet MS"/>
              <w:b/>
              <w:lang w:val="en-US"/>
            </w:rPr>
          </w:rPrChange>
        </w:rPr>
      </w:pPr>
    </w:p>
    <w:p w:rsidR="00743B33" w:rsidRDefault="00D20E06">
      <w:pPr>
        <w:pStyle w:val="Heading3"/>
      </w:pPr>
      <w:bookmarkStart w:id="21861" w:name="_Toc294795215"/>
      <w:bookmarkStart w:id="21862" w:name="_Toc301956916"/>
      <w:bookmarkStart w:id="21863" w:name="_Toc301960044"/>
      <w:bookmarkStart w:id="21864" w:name="_Toc301960518"/>
      <w:bookmarkStart w:id="21865" w:name="_Toc301960680"/>
      <w:bookmarkStart w:id="21866" w:name="_Toc409602485"/>
      <w:bookmarkStart w:id="21867" w:name="_Toc430267146"/>
      <w:bookmarkStart w:id="21868" w:name="_Toc491674292"/>
      <w:r>
        <w:t>Rules_Envr_0</w:t>
      </w:r>
      <w:bookmarkEnd w:id="21861"/>
      <w:bookmarkEnd w:id="21862"/>
      <w:bookmarkEnd w:id="21863"/>
      <w:bookmarkEnd w:id="21864"/>
      <w:bookmarkEnd w:id="21865"/>
      <w:bookmarkEnd w:id="21866"/>
      <w:r>
        <w:rPr>
          <w:lang w:eastAsia="ja-JP"/>
        </w:rPr>
        <w:t>05</w:t>
      </w:r>
      <w:r>
        <w:t xml:space="preserve"> ([1] Clause 5.4.7 - table 1 - 1d)</w:t>
      </w:r>
      <w:bookmarkEnd w:id="21867"/>
      <w:bookmarkEnd w:id="21868"/>
    </w:p>
    <w:p w:rsidR="00743B33" w:rsidRPr="00743B33" w:rsidRDefault="00D20E06">
      <w:pPr>
        <w:ind w:left="540"/>
        <w:jc w:val="both"/>
        <w:rPr>
          <w:del w:id="21869" w:author="Author"/>
          <w:rFonts w:ascii="Calibri" w:hAnsi="Calibri"/>
          <w:sz w:val="20"/>
          <w:szCs w:val="20"/>
          <w:lang w:val="en-US"/>
          <w:rPrChange w:id="21870" w:author="Author">
            <w:rPr>
              <w:del w:id="21871" w:author="Author"/>
              <w:rFonts w:ascii="Trebuchet MS" w:hAnsi="Trebuchet MS"/>
              <w:b/>
              <w:lang w:val="en-US"/>
            </w:rPr>
          </w:rPrChange>
        </w:rPr>
      </w:pPr>
      <w:del w:id="21872" w:author="Author">
        <w:r>
          <w:rPr>
            <w:rFonts w:ascii="Calibri" w:hAnsi="Calibri"/>
            <w:sz w:val="20"/>
            <w:szCs w:val="20"/>
            <w:lang w:val="en-US"/>
            <w:rPrChange w:id="21873" w:author="Author">
              <w:rPr>
                <w:rFonts w:ascii="Trebuchet MS" w:hAnsi="Trebuchet MS"/>
                <w:b/>
                <w:lang w:val="en-US"/>
              </w:rPr>
            </w:rPrChange>
          </w:rPr>
          <w:delText>Rule:</w:delText>
        </w:r>
      </w:del>
    </w:p>
    <w:p w:rsidR="00743B33" w:rsidRPr="00743B33" w:rsidRDefault="00D20E06">
      <w:pPr>
        <w:ind w:left="540"/>
        <w:jc w:val="both"/>
        <w:rPr>
          <w:del w:id="21874" w:author="Author"/>
          <w:rFonts w:ascii="Calibri" w:hAnsi="Calibri"/>
          <w:sz w:val="20"/>
          <w:szCs w:val="20"/>
          <w:lang w:val="en-US"/>
          <w:rPrChange w:id="21875" w:author="Author">
            <w:rPr>
              <w:del w:id="21876" w:author="Author"/>
              <w:rFonts w:ascii="Trebuchet MS" w:hAnsi="Trebuchet MS"/>
              <w:b/>
              <w:lang w:val="en-US"/>
            </w:rPr>
          </w:rPrChange>
        </w:rPr>
      </w:pPr>
      <w:del w:id="21877" w:author="Author">
        <w:r>
          <w:rPr>
            <w:rFonts w:ascii="Calibri" w:hAnsi="Calibri"/>
            <w:sz w:val="20"/>
            <w:szCs w:val="20"/>
            <w:rPrChange w:id="21878" w:author="Author">
              <w:rPr>
                <w:rFonts w:ascii="Trebuchet MS" w:hAnsi="Trebuchet MS"/>
                <w:sz w:val="20"/>
                <w:szCs w:val="20"/>
              </w:rPr>
            </w:rPrChange>
          </w:rPr>
          <w:delText xml:space="preserve">ANSI-C does not support inline assembler and there is </w:delText>
        </w:r>
        <w:r>
          <w:rPr>
            <w:rFonts w:ascii="Calibri" w:hAnsi="Calibri"/>
            <w:sz w:val="20"/>
            <w:szCs w:val="20"/>
            <w:rPrChange w:id="21879" w:author="Author">
              <w:rPr>
                <w:rFonts w:ascii="Trebuchet MS" w:hAnsi="Trebuchet MS"/>
                <w:sz w:val="20"/>
                <w:szCs w:val="20"/>
              </w:rPr>
            </w:rPrChange>
          </w:rPr>
          <w:delText>no general keyword for the</w:delText>
        </w:r>
        <w:r>
          <w:rPr>
            <w:rFonts w:ascii="Calibri" w:hAnsi="Calibri"/>
            <w:sz w:val="20"/>
            <w:szCs w:val="20"/>
            <w:lang w:val="en-US"/>
            <w:rPrChange w:id="21880" w:author="Author">
              <w:rPr>
                <w:rFonts w:ascii="Trebuchet MS" w:hAnsi="Trebuchet MS"/>
                <w:b/>
                <w:lang w:val="en-US"/>
              </w:rPr>
            </w:rPrChange>
          </w:rPr>
          <w:delText xml:space="preserve"> </w:delText>
        </w:r>
        <w:r>
          <w:rPr>
            <w:rFonts w:ascii="Calibri" w:hAnsi="Calibri"/>
            <w:sz w:val="20"/>
            <w:szCs w:val="20"/>
            <w:rPrChange w:id="21881" w:author="Author">
              <w:rPr>
                <w:rFonts w:ascii="Trebuchet MS" w:hAnsi="Trebuchet MS"/>
                <w:sz w:val="20"/>
                <w:szCs w:val="20"/>
              </w:rPr>
            </w:rPrChange>
          </w:rPr>
          <w:delText>compilers (GHS, Renesas compiler). Therefore a macro shall be added in the compiler abstraction to simplify porting to different compilers.</w:delText>
        </w:r>
      </w:del>
    </w:p>
    <w:p w:rsidR="00743B33" w:rsidRPr="00743B33" w:rsidRDefault="00743B33">
      <w:pPr>
        <w:ind w:left="540"/>
        <w:jc w:val="both"/>
        <w:rPr>
          <w:del w:id="21882" w:author="Author"/>
          <w:rFonts w:ascii="Calibri" w:hAnsi="Calibri"/>
          <w:sz w:val="20"/>
          <w:szCs w:val="20"/>
          <w:rPrChange w:id="21883" w:author="Author">
            <w:rPr>
              <w:del w:id="21884" w:author="Author"/>
              <w:rFonts w:ascii="Trebuchet MS" w:hAnsi="Trebuchet MS"/>
            </w:rPr>
          </w:rPrChange>
        </w:rPr>
      </w:pPr>
    </w:p>
    <w:p w:rsidR="00743B33" w:rsidRPr="00743B33" w:rsidRDefault="00D20E06">
      <w:pPr>
        <w:ind w:left="540"/>
        <w:jc w:val="both"/>
        <w:rPr>
          <w:del w:id="21885" w:author="Author"/>
          <w:rFonts w:ascii="Calibri" w:hAnsi="Calibri"/>
          <w:sz w:val="20"/>
          <w:szCs w:val="20"/>
          <w:lang w:val="en-US"/>
          <w:rPrChange w:id="21886" w:author="Author">
            <w:rPr>
              <w:del w:id="21887" w:author="Author"/>
              <w:rFonts w:ascii="Trebuchet MS" w:hAnsi="Trebuchet MS"/>
              <w:b/>
              <w:lang w:val="en-US"/>
            </w:rPr>
          </w:rPrChange>
        </w:rPr>
      </w:pPr>
      <w:del w:id="21888" w:author="Author">
        <w:r>
          <w:rPr>
            <w:rFonts w:ascii="Calibri" w:hAnsi="Calibri"/>
            <w:sz w:val="20"/>
            <w:szCs w:val="20"/>
            <w:lang w:val="en-US"/>
            <w:rPrChange w:id="21889" w:author="Author">
              <w:rPr>
                <w:rFonts w:ascii="Trebuchet MS" w:hAnsi="Trebuchet MS"/>
                <w:b/>
                <w:lang w:val="en-US"/>
              </w:rPr>
            </w:rPrChange>
          </w:rPr>
          <w:delText>Example:</w:delText>
        </w:r>
      </w:del>
    </w:p>
    <w:p w:rsidR="00743B33" w:rsidRPr="00743B33" w:rsidRDefault="00D20E06">
      <w:pPr>
        <w:ind w:left="540"/>
        <w:jc w:val="both"/>
        <w:rPr>
          <w:del w:id="21890" w:author="Author"/>
          <w:rFonts w:ascii="Calibri" w:hAnsi="Calibri"/>
          <w:sz w:val="20"/>
          <w:szCs w:val="20"/>
          <w:rPrChange w:id="21891" w:author="Author">
            <w:rPr>
              <w:del w:id="21892" w:author="Author"/>
              <w:rFonts w:ascii="Trebuchet MS" w:hAnsi="Trebuchet MS"/>
              <w:sz w:val="20"/>
              <w:szCs w:val="20"/>
            </w:rPr>
          </w:rPrChange>
        </w:rPr>
      </w:pPr>
      <w:del w:id="21893" w:author="Author">
        <w:r>
          <w:rPr>
            <w:rFonts w:ascii="Calibri" w:hAnsi="Calibri"/>
            <w:sz w:val="20"/>
            <w:szCs w:val="20"/>
            <w:rPrChange w:id="21894" w:author="Author">
              <w:rPr>
                <w:rFonts w:ascii="Trebuchet MS" w:hAnsi="Trebuchet MS"/>
                <w:sz w:val="20"/>
                <w:szCs w:val="20"/>
              </w:rPr>
            </w:rPrChange>
          </w:rPr>
          <w:delText>/* Not compliant */</w:delText>
        </w:r>
      </w:del>
    </w:p>
    <w:p w:rsidR="00743B33" w:rsidRPr="00743B33" w:rsidRDefault="00D20E06">
      <w:pPr>
        <w:ind w:left="540"/>
        <w:jc w:val="both"/>
        <w:rPr>
          <w:del w:id="21895" w:author="Author"/>
          <w:rFonts w:ascii="Calibri" w:hAnsi="Calibri" w:cs="Courier New"/>
          <w:sz w:val="20"/>
          <w:szCs w:val="20"/>
          <w:rPrChange w:id="21896" w:author="Author">
            <w:rPr>
              <w:del w:id="21897" w:author="Author"/>
              <w:rFonts w:ascii="Courier New" w:hAnsi="Courier New" w:cs="Courier New"/>
              <w:sz w:val="20"/>
              <w:szCs w:val="20"/>
            </w:rPr>
          </w:rPrChange>
        </w:rPr>
      </w:pPr>
      <w:del w:id="21898" w:author="Author">
        <w:r>
          <w:rPr>
            <w:rFonts w:ascii="Calibri" w:hAnsi="Calibri" w:cs="Courier New"/>
            <w:sz w:val="20"/>
            <w:szCs w:val="20"/>
            <w:rPrChange w:id="21899" w:author="Author">
              <w:rPr>
                <w:rFonts w:ascii="Courier New" w:hAnsi="Courier New" w:cs="Courier New"/>
                <w:sz w:val="20"/>
                <w:szCs w:val="20"/>
              </w:rPr>
            </w:rPrChange>
          </w:rPr>
          <w:delText>__asm(“hault”);</w:delText>
        </w:r>
      </w:del>
    </w:p>
    <w:p w:rsidR="00743B33" w:rsidRPr="00743B33" w:rsidRDefault="00743B33">
      <w:pPr>
        <w:ind w:left="540"/>
        <w:jc w:val="both"/>
        <w:rPr>
          <w:del w:id="21900" w:author="Author"/>
          <w:rFonts w:ascii="Calibri" w:hAnsi="Calibri"/>
          <w:sz w:val="20"/>
          <w:szCs w:val="20"/>
          <w:rPrChange w:id="21901" w:author="Author">
            <w:rPr>
              <w:del w:id="21902" w:author="Author"/>
              <w:rFonts w:ascii="Trebuchet MS" w:hAnsi="Trebuchet MS"/>
              <w:sz w:val="20"/>
              <w:szCs w:val="20"/>
            </w:rPr>
          </w:rPrChange>
        </w:rPr>
      </w:pPr>
    </w:p>
    <w:p w:rsidR="00743B33" w:rsidRPr="00743B33" w:rsidRDefault="00D20E06">
      <w:pPr>
        <w:ind w:left="540"/>
        <w:jc w:val="both"/>
        <w:rPr>
          <w:del w:id="21903" w:author="Author"/>
          <w:rFonts w:ascii="Calibri" w:hAnsi="Calibri"/>
          <w:sz w:val="20"/>
          <w:szCs w:val="20"/>
          <w:rPrChange w:id="21904" w:author="Author">
            <w:rPr>
              <w:del w:id="21905" w:author="Author"/>
              <w:rFonts w:ascii="Trebuchet MS" w:hAnsi="Trebuchet MS"/>
              <w:sz w:val="20"/>
              <w:szCs w:val="20"/>
            </w:rPr>
          </w:rPrChange>
        </w:rPr>
      </w:pPr>
      <w:del w:id="21906" w:author="Author">
        <w:r>
          <w:rPr>
            <w:rFonts w:ascii="Calibri" w:hAnsi="Calibri"/>
            <w:sz w:val="20"/>
            <w:szCs w:val="20"/>
            <w:rPrChange w:id="21907" w:author="Author">
              <w:rPr>
                <w:rFonts w:ascii="Trebuchet MS" w:hAnsi="Trebuchet MS"/>
                <w:sz w:val="20"/>
                <w:szCs w:val="20"/>
              </w:rPr>
            </w:rPrChange>
          </w:rPr>
          <w:delText>/* Compliant */</w:delText>
        </w:r>
      </w:del>
    </w:p>
    <w:p w:rsidR="00743B33" w:rsidRPr="00743B33" w:rsidRDefault="00D20E06">
      <w:pPr>
        <w:ind w:left="540"/>
        <w:jc w:val="both"/>
        <w:rPr>
          <w:del w:id="21908" w:author="Author"/>
          <w:rFonts w:ascii="Calibri" w:hAnsi="Calibri" w:cs="Courier New"/>
          <w:sz w:val="20"/>
          <w:szCs w:val="20"/>
          <w:rPrChange w:id="21909" w:author="Author">
            <w:rPr>
              <w:del w:id="21910" w:author="Author"/>
              <w:rFonts w:ascii="Courier New" w:hAnsi="Courier New" w:cs="Courier New"/>
              <w:sz w:val="20"/>
              <w:szCs w:val="20"/>
            </w:rPr>
          </w:rPrChange>
        </w:rPr>
      </w:pPr>
      <w:del w:id="21911" w:author="Author">
        <w:r>
          <w:rPr>
            <w:rFonts w:ascii="Calibri" w:hAnsi="Calibri" w:cs="Courier New"/>
            <w:sz w:val="20"/>
            <w:szCs w:val="20"/>
            <w:rPrChange w:id="21912" w:author="Author">
              <w:rPr>
                <w:rFonts w:ascii="Courier New" w:hAnsi="Courier New" w:cs="Courier New"/>
                <w:sz w:val="20"/>
                <w:szCs w:val="20"/>
              </w:rPr>
            </w:rPrChange>
          </w:rPr>
          <w:delText>ASM_HAULT();</w:delText>
        </w:r>
      </w:del>
    </w:p>
    <w:p w:rsidR="00743B33" w:rsidRPr="00743B33" w:rsidRDefault="00743B33">
      <w:pPr>
        <w:ind w:left="540"/>
        <w:jc w:val="both"/>
        <w:rPr>
          <w:del w:id="21913" w:author="Author"/>
          <w:rFonts w:ascii="Calibri" w:hAnsi="Calibri"/>
          <w:sz w:val="20"/>
          <w:szCs w:val="20"/>
          <w:lang w:val="en-US"/>
          <w:rPrChange w:id="21914" w:author="Author">
            <w:rPr>
              <w:del w:id="21915" w:author="Author"/>
              <w:rFonts w:ascii="Trebuchet MS" w:hAnsi="Trebuchet MS"/>
              <w:b/>
              <w:lang w:val="en-US"/>
            </w:rPr>
          </w:rPrChange>
        </w:rPr>
      </w:pPr>
    </w:p>
    <w:p w:rsidR="00743B33" w:rsidRPr="00743B33" w:rsidRDefault="00D20E06">
      <w:pPr>
        <w:ind w:left="540"/>
        <w:jc w:val="both"/>
        <w:rPr>
          <w:del w:id="21916" w:author="Author"/>
          <w:rFonts w:ascii="Calibri" w:hAnsi="Calibri"/>
          <w:sz w:val="20"/>
          <w:szCs w:val="20"/>
          <w:lang w:val="en-US"/>
          <w:rPrChange w:id="21917" w:author="Author">
            <w:rPr>
              <w:del w:id="21918" w:author="Author"/>
              <w:rFonts w:ascii="Trebuchet MS" w:hAnsi="Trebuchet MS"/>
              <w:b/>
              <w:lang w:val="en-US"/>
            </w:rPr>
          </w:rPrChange>
        </w:rPr>
      </w:pPr>
      <w:del w:id="21919" w:author="Author">
        <w:r>
          <w:rPr>
            <w:rFonts w:ascii="Calibri" w:hAnsi="Calibri"/>
            <w:sz w:val="20"/>
            <w:szCs w:val="20"/>
            <w:lang w:val="en-US"/>
            <w:rPrChange w:id="21920" w:author="Author">
              <w:rPr>
                <w:rFonts w:ascii="Trebuchet MS" w:hAnsi="Trebuchet MS"/>
                <w:b/>
                <w:lang w:val="en-US"/>
              </w:rPr>
            </w:rPrChange>
          </w:rPr>
          <w:delText xml:space="preserve">Rationale: </w:delText>
        </w:r>
      </w:del>
    </w:p>
    <w:p w:rsidR="00743B33" w:rsidRPr="00743B33" w:rsidRDefault="00D20E06">
      <w:pPr>
        <w:ind w:left="540"/>
        <w:jc w:val="both"/>
        <w:rPr>
          <w:rFonts w:ascii="Calibri" w:hAnsi="Calibri"/>
          <w:sz w:val="20"/>
          <w:szCs w:val="20"/>
          <w:rPrChange w:id="21921" w:author="Author">
            <w:rPr>
              <w:rFonts w:ascii="Trebuchet MS" w:hAnsi="Trebuchet MS"/>
              <w:sz w:val="20"/>
              <w:szCs w:val="20"/>
            </w:rPr>
          </w:rPrChange>
        </w:rPr>
      </w:pPr>
      <w:del w:id="21922" w:author="Author">
        <w:r>
          <w:rPr>
            <w:rFonts w:ascii="Calibri" w:hAnsi="Calibri"/>
            <w:sz w:val="20"/>
            <w:szCs w:val="20"/>
            <w:rPrChange w:id="21923" w:author="Author">
              <w:rPr>
                <w:rFonts w:ascii="Trebuchet MS" w:hAnsi="Trebuchet MS"/>
                <w:sz w:val="20"/>
                <w:szCs w:val="20"/>
              </w:rPr>
            </w:rPrChange>
          </w:rPr>
          <w:delText>To have a compiler independent code.</w:delText>
        </w:r>
      </w:del>
      <w:ins w:id="21924" w:author="Author">
        <w:del w:id="21925" w:author="Author">
          <w:r>
            <w:rPr>
              <w:rFonts w:ascii="Calibri" w:hAnsi="Calibri"/>
              <w:sz w:val="20"/>
              <w:szCs w:val="20"/>
              <w:lang w:val="en-US"/>
              <w:rPrChange w:id="21926"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1927" w:author="Author">
              <w:rPr>
                <w:rFonts w:ascii="Calibri" w:hAnsi="Calibri"/>
                <w:b/>
                <w:sz w:val="20"/>
                <w:szCs w:val="20"/>
                <w:lang w:val="en-US"/>
              </w:rPr>
            </w:rPrChange>
          </w:rPr>
          <w:t>.</w:t>
        </w:r>
      </w:ins>
    </w:p>
    <w:p w:rsidR="00743B33" w:rsidRPr="00743B33" w:rsidRDefault="00743B33">
      <w:pPr>
        <w:ind w:left="540"/>
        <w:jc w:val="both"/>
        <w:rPr>
          <w:rFonts w:ascii="Calibri" w:hAnsi="Calibri"/>
          <w:sz w:val="20"/>
          <w:szCs w:val="20"/>
          <w:rPrChange w:id="21928" w:author="Author">
            <w:rPr>
              <w:rFonts w:ascii="Trebuchet MS" w:hAnsi="Trebuchet MS"/>
            </w:rPr>
          </w:rPrChange>
        </w:rPr>
      </w:pPr>
    </w:p>
    <w:p w:rsidR="00743B33" w:rsidRDefault="00D20E06" w:rsidP="00743B33">
      <w:pPr>
        <w:pStyle w:val="Heading3"/>
        <w:pPrChange w:id="21929" w:author="Author">
          <w:pPr>
            <w:pStyle w:val="Heading3"/>
            <w:jc w:val="left"/>
          </w:pPr>
        </w:pPrChange>
      </w:pPr>
      <w:bookmarkStart w:id="21930" w:name="_Toc443662931"/>
      <w:bookmarkStart w:id="21931" w:name="_Toc447291340"/>
      <w:bookmarkStart w:id="21932" w:name="_Toc491674293"/>
      <w:r>
        <w:t>Rules_Envr_0</w:t>
      </w:r>
      <w:bookmarkEnd w:id="21930"/>
      <w:r>
        <w:t>0</w:t>
      </w:r>
      <w:bookmarkEnd w:id="21931"/>
      <w:r>
        <w:t>6</w:t>
      </w:r>
      <w:bookmarkEnd w:id="21932"/>
    </w:p>
    <w:p w:rsidR="00743B33" w:rsidRPr="00743B33" w:rsidRDefault="00D20E06">
      <w:pPr>
        <w:ind w:left="540"/>
        <w:rPr>
          <w:del w:id="21933" w:author="Author"/>
          <w:rFonts w:ascii="Calibri" w:hAnsi="Calibri"/>
          <w:sz w:val="20"/>
          <w:szCs w:val="20"/>
          <w:lang w:val="en-US"/>
          <w:rPrChange w:id="21934" w:author="Author">
            <w:rPr>
              <w:del w:id="21935" w:author="Author"/>
              <w:rFonts w:ascii="Trebuchet MS" w:hAnsi="Trebuchet MS"/>
              <w:b/>
              <w:lang w:val="en-US"/>
            </w:rPr>
          </w:rPrChange>
        </w:rPr>
      </w:pPr>
      <w:del w:id="21936" w:author="Author">
        <w:r>
          <w:rPr>
            <w:rFonts w:ascii="Calibri" w:hAnsi="Calibri"/>
            <w:sz w:val="20"/>
            <w:szCs w:val="20"/>
            <w:lang w:val="en-US"/>
            <w:rPrChange w:id="21937" w:author="Author">
              <w:rPr>
                <w:rFonts w:ascii="Trebuchet MS" w:hAnsi="Trebuchet MS"/>
                <w:b/>
                <w:lang w:val="en-US"/>
              </w:rPr>
            </w:rPrChange>
          </w:rPr>
          <w:delText>Rule:</w:delText>
        </w:r>
      </w:del>
    </w:p>
    <w:p w:rsidR="00743B33" w:rsidRPr="00743B33" w:rsidRDefault="00D20E06">
      <w:pPr>
        <w:ind w:left="540"/>
        <w:rPr>
          <w:del w:id="21938" w:author="Author"/>
          <w:rFonts w:ascii="Calibri" w:hAnsi="Calibri"/>
          <w:sz w:val="20"/>
          <w:szCs w:val="20"/>
          <w:rPrChange w:id="21939" w:author="Author">
            <w:rPr>
              <w:del w:id="21940" w:author="Author"/>
              <w:rFonts w:ascii="Trebuchet MS" w:hAnsi="Trebuchet MS"/>
              <w:sz w:val="20"/>
              <w:szCs w:val="20"/>
            </w:rPr>
          </w:rPrChange>
        </w:rPr>
      </w:pPr>
      <w:del w:id="21941" w:author="Author">
        <w:r>
          <w:rPr>
            <w:rFonts w:ascii="Calibri" w:hAnsi="Calibri"/>
            <w:sz w:val="20"/>
            <w:szCs w:val="20"/>
            <w:rPrChange w:id="21942" w:author="Author">
              <w:rPr>
                <w:rFonts w:ascii="Trebuchet MS" w:hAnsi="Trebuchet MS"/>
                <w:sz w:val="20"/>
                <w:szCs w:val="20"/>
              </w:rPr>
            </w:rPrChange>
          </w:rPr>
          <w:delText>For runtime software, Compiler specific header files, libraries and intrinsic functions shall not be used.</w:delText>
        </w:r>
      </w:del>
    </w:p>
    <w:p w:rsidR="00743B33" w:rsidRPr="00743B33" w:rsidRDefault="00743B33">
      <w:pPr>
        <w:ind w:left="540"/>
        <w:rPr>
          <w:del w:id="21943" w:author="Author"/>
          <w:rFonts w:ascii="Calibri" w:hAnsi="Calibri"/>
          <w:sz w:val="20"/>
          <w:szCs w:val="20"/>
          <w:rPrChange w:id="21944" w:author="Author">
            <w:rPr>
              <w:del w:id="21945" w:author="Author"/>
              <w:rFonts w:ascii="Trebuchet MS" w:hAnsi="Trebuchet MS"/>
            </w:rPr>
          </w:rPrChange>
        </w:rPr>
      </w:pPr>
    </w:p>
    <w:p w:rsidR="00743B33" w:rsidRPr="00743B33" w:rsidRDefault="00D20E06">
      <w:pPr>
        <w:ind w:left="540"/>
        <w:rPr>
          <w:del w:id="21946" w:author="Author"/>
          <w:rFonts w:ascii="Calibri" w:hAnsi="Calibri"/>
          <w:sz w:val="20"/>
          <w:szCs w:val="20"/>
          <w:lang w:val="en-US"/>
          <w:rPrChange w:id="21947" w:author="Author">
            <w:rPr>
              <w:del w:id="21948" w:author="Author"/>
              <w:rFonts w:ascii="Trebuchet MS" w:hAnsi="Trebuchet MS"/>
              <w:b/>
              <w:lang w:val="en-US"/>
            </w:rPr>
          </w:rPrChange>
        </w:rPr>
      </w:pPr>
      <w:del w:id="21949" w:author="Author">
        <w:r>
          <w:rPr>
            <w:rFonts w:ascii="Calibri" w:hAnsi="Calibri"/>
            <w:sz w:val="20"/>
            <w:szCs w:val="20"/>
            <w:lang w:val="en-US"/>
            <w:rPrChange w:id="21950" w:author="Author">
              <w:rPr>
                <w:rFonts w:ascii="Trebuchet MS" w:hAnsi="Trebuchet MS"/>
                <w:b/>
                <w:lang w:val="en-US"/>
              </w:rPr>
            </w:rPrChange>
          </w:rPr>
          <w:delText>Example:</w:delText>
        </w:r>
      </w:del>
    </w:p>
    <w:p w:rsidR="00743B33" w:rsidRPr="00743B33" w:rsidRDefault="00D20E06">
      <w:pPr>
        <w:ind w:left="540"/>
        <w:rPr>
          <w:del w:id="21951" w:author="Author"/>
          <w:rFonts w:ascii="Calibri" w:hAnsi="Calibri"/>
          <w:sz w:val="20"/>
          <w:szCs w:val="20"/>
          <w:rPrChange w:id="21952" w:author="Author">
            <w:rPr>
              <w:del w:id="21953" w:author="Author"/>
              <w:rFonts w:ascii="Trebuchet MS" w:hAnsi="Trebuchet MS"/>
              <w:sz w:val="20"/>
              <w:szCs w:val="20"/>
            </w:rPr>
          </w:rPrChange>
        </w:rPr>
      </w:pPr>
      <w:del w:id="21954" w:author="Author">
        <w:r>
          <w:rPr>
            <w:rFonts w:ascii="Calibri" w:hAnsi="Calibri"/>
            <w:sz w:val="20"/>
            <w:szCs w:val="20"/>
            <w:rPrChange w:id="21955" w:author="Author">
              <w:rPr>
                <w:rFonts w:ascii="Trebuchet MS" w:hAnsi="Trebuchet MS"/>
                <w:sz w:val="20"/>
                <w:szCs w:val="20"/>
              </w:rPr>
            </w:rPrChange>
          </w:rPr>
          <w:delText>Not required</w:delText>
        </w:r>
      </w:del>
    </w:p>
    <w:p w:rsidR="00743B33" w:rsidRPr="00743B33" w:rsidRDefault="00743B33">
      <w:pPr>
        <w:ind w:left="540"/>
        <w:rPr>
          <w:del w:id="21956" w:author="Author"/>
          <w:rFonts w:ascii="Calibri" w:hAnsi="Calibri"/>
          <w:sz w:val="20"/>
          <w:szCs w:val="20"/>
          <w:lang w:val="en-US"/>
          <w:rPrChange w:id="21957" w:author="Author">
            <w:rPr>
              <w:del w:id="21958" w:author="Author"/>
              <w:rFonts w:ascii="Trebuchet MS" w:hAnsi="Trebuchet MS"/>
              <w:b/>
              <w:lang w:val="en-US"/>
            </w:rPr>
          </w:rPrChange>
        </w:rPr>
      </w:pPr>
    </w:p>
    <w:p w:rsidR="00743B33" w:rsidRPr="00743B33" w:rsidRDefault="00D20E06">
      <w:pPr>
        <w:ind w:left="540"/>
        <w:rPr>
          <w:del w:id="21959" w:author="Author"/>
          <w:rFonts w:ascii="Calibri" w:hAnsi="Calibri"/>
          <w:sz w:val="20"/>
          <w:szCs w:val="20"/>
          <w:lang w:val="en-US"/>
          <w:rPrChange w:id="21960" w:author="Author">
            <w:rPr>
              <w:del w:id="21961" w:author="Author"/>
              <w:rFonts w:ascii="Trebuchet MS" w:hAnsi="Trebuchet MS"/>
              <w:b/>
              <w:lang w:val="en-US"/>
            </w:rPr>
          </w:rPrChange>
        </w:rPr>
      </w:pPr>
      <w:del w:id="21962" w:author="Author">
        <w:r>
          <w:rPr>
            <w:rFonts w:ascii="Calibri" w:hAnsi="Calibri"/>
            <w:sz w:val="20"/>
            <w:szCs w:val="20"/>
            <w:lang w:val="en-US"/>
            <w:rPrChange w:id="21963" w:author="Author">
              <w:rPr>
                <w:rFonts w:ascii="Trebuchet MS" w:hAnsi="Trebuchet MS"/>
                <w:b/>
                <w:lang w:val="en-US"/>
              </w:rPr>
            </w:rPrChange>
          </w:rPr>
          <w:delText>Rationale:</w:delText>
        </w:r>
      </w:del>
    </w:p>
    <w:p w:rsidR="00743B33" w:rsidRPr="00743B33" w:rsidRDefault="00D20E06">
      <w:pPr>
        <w:ind w:left="540"/>
        <w:rPr>
          <w:rFonts w:ascii="Calibri" w:hAnsi="Calibri"/>
          <w:sz w:val="20"/>
          <w:szCs w:val="20"/>
          <w:rPrChange w:id="21964" w:author="Author">
            <w:rPr>
              <w:rFonts w:ascii="Trebuchet MS" w:hAnsi="Trebuchet MS"/>
              <w:sz w:val="20"/>
              <w:szCs w:val="20"/>
            </w:rPr>
          </w:rPrChange>
        </w:rPr>
      </w:pPr>
      <w:del w:id="21965" w:author="Author">
        <w:r>
          <w:rPr>
            <w:rFonts w:ascii="Calibri" w:hAnsi="Calibri"/>
            <w:sz w:val="20"/>
            <w:szCs w:val="20"/>
            <w:rPrChange w:id="21966" w:author="Author">
              <w:rPr>
                <w:rFonts w:ascii="Trebuchet MS" w:hAnsi="Trebuchet MS"/>
                <w:sz w:val="20"/>
                <w:szCs w:val="20"/>
              </w:rPr>
            </w:rPrChange>
          </w:rPr>
          <w:delText>Portability and understandability</w:delText>
        </w:r>
        <w:r>
          <w:rPr>
            <w:rFonts w:ascii="Calibri" w:hAnsi="Calibri"/>
            <w:sz w:val="20"/>
            <w:szCs w:val="20"/>
            <w:rPrChange w:id="21967" w:author="Author">
              <w:rPr>
                <w:rFonts w:ascii="Trebuchet MS" w:hAnsi="Trebuchet MS"/>
                <w:sz w:val="20"/>
                <w:szCs w:val="20"/>
              </w:rPr>
            </w:rPrChange>
          </w:rPr>
          <w:delText>.</w:delText>
        </w:r>
      </w:del>
      <w:ins w:id="21968" w:author="Author">
        <w:del w:id="21969" w:author="Author">
          <w:r>
            <w:rPr>
              <w:rFonts w:ascii="Calibri" w:hAnsi="Calibri"/>
              <w:sz w:val="20"/>
              <w:szCs w:val="20"/>
              <w:lang w:val="en-US"/>
              <w:rPrChange w:id="21970"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1971" w:author="Author">
              <w:rPr>
                <w:rFonts w:ascii="Calibri" w:hAnsi="Calibri"/>
                <w:b/>
                <w:sz w:val="20"/>
                <w:szCs w:val="20"/>
                <w:lang w:val="en-US"/>
              </w:rPr>
            </w:rPrChange>
          </w:rPr>
          <w:t>.</w:t>
        </w:r>
      </w:ins>
    </w:p>
    <w:p w:rsidR="00743B33" w:rsidRPr="00743B33" w:rsidRDefault="00743B33" w:rsidP="00743B33">
      <w:pPr>
        <w:pStyle w:val="Heading2"/>
        <w:rPr>
          <w:del w:id="21972" w:author="Author"/>
          <w:rPrChange w:id="21973" w:author="Author">
            <w:rPr>
              <w:del w:id="21974" w:author="Author"/>
              <w:rFonts w:ascii="Trebuchet MS" w:hAnsi="Trebuchet MS"/>
            </w:rPr>
          </w:rPrChange>
        </w:rPr>
        <w:pPrChange w:id="21975" w:author="Author">
          <w:pPr>
            <w:ind w:left="540"/>
            <w:jc w:val="both"/>
          </w:pPr>
        </w:pPrChange>
      </w:pPr>
      <w:bookmarkStart w:id="21976" w:name="_Toc488929629"/>
      <w:bookmarkStart w:id="21977" w:name="_Toc489941839"/>
      <w:bookmarkStart w:id="21978" w:name="_Toc489942997"/>
      <w:bookmarkStart w:id="21979" w:name="_Toc490207279"/>
      <w:bookmarkStart w:id="21980" w:name="_Toc490208444"/>
      <w:bookmarkStart w:id="21981" w:name="_Toc491674294"/>
      <w:bookmarkEnd w:id="21976"/>
      <w:bookmarkEnd w:id="21977"/>
      <w:bookmarkEnd w:id="21978"/>
      <w:bookmarkEnd w:id="21979"/>
      <w:bookmarkEnd w:id="21980"/>
      <w:bookmarkEnd w:id="21981"/>
    </w:p>
    <w:p w:rsidR="00743B33" w:rsidRDefault="00D20E06">
      <w:pPr>
        <w:pStyle w:val="Heading2"/>
      </w:pPr>
      <w:bookmarkStart w:id="21982" w:name="_Toc266960581"/>
      <w:bookmarkStart w:id="21983" w:name="_Toc267163489"/>
      <w:bookmarkStart w:id="21984" w:name="_Toc267163849"/>
      <w:bookmarkStart w:id="21985" w:name="_Toc267251438"/>
      <w:bookmarkStart w:id="21986" w:name="_Toc267251439"/>
      <w:bookmarkStart w:id="21987" w:name="_Toc294795216"/>
      <w:bookmarkStart w:id="21988" w:name="_Toc301956917"/>
      <w:bookmarkStart w:id="21989" w:name="_Toc301960045"/>
      <w:bookmarkStart w:id="21990" w:name="_Toc301960519"/>
      <w:bookmarkStart w:id="21991" w:name="_Toc301960681"/>
      <w:bookmarkStart w:id="21992" w:name="_Toc409602486"/>
      <w:bookmarkStart w:id="21993" w:name="_Toc430267147"/>
      <w:bookmarkStart w:id="21994" w:name="_Toc491674295"/>
      <w:bookmarkEnd w:id="21982"/>
      <w:bookmarkEnd w:id="21983"/>
      <w:bookmarkEnd w:id="21984"/>
      <w:bookmarkEnd w:id="21985"/>
      <w:bookmarkEnd w:id="21986"/>
      <w:r>
        <w:t>Comments/Documentation</w:t>
      </w:r>
      <w:bookmarkEnd w:id="21987"/>
      <w:bookmarkEnd w:id="21988"/>
      <w:bookmarkEnd w:id="21989"/>
      <w:bookmarkEnd w:id="21990"/>
      <w:bookmarkEnd w:id="21991"/>
      <w:bookmarkEnd w:id="21992"/>
      <w:bookmarkEnd w:id="21993"/>
      <w:bookmarkEnd w:id="21994"/>
    </w:p>
    <w:p w:rsidR="00743B33" w:rsidRDefault="00D20E06">
      <w:pPr>
        <w:pStyle w:val="Heading3"/>
      </w:pPr>
      <w:bookmarkStart w:id="21995" w:name="_Toc294795217"/>
      <w:bookmarkStart w:id="21996" w:name="_Toc301956918"/>
      <w:bookmarkStart w:id="21997" w:name="_Toc301960046"/>
      <w:bookmarkStart w:id="21998" w:name="_Toc301960520"/>
      <w:bookmarkStart w:id="21999" w:name="_Toc301960682"/>
      <w:bookmarkStart w:id="22000" w:name="_Toc409602487"/>
      <w:bookmarkStart w:id="22001" w:name="_Toc430267148"/>
      <w:bookmarkStart w:id="22002" w:name="_Toc491674296"/>
      <w:r>
        <w:t>Rules_Comment_001</w:t>
      </w:r>
      <w:bookmarkEnd w:id="21995"/>
      <w:bookmarkEnd w:id="21996"/>
      <w:bookmarkEnd w:id="21997"/>
      <w:bookmarkEnd w:id="21998"/>
      <w:bookmarkEnd w:id="21999"/>
      <w:bookmarkEnd w:id="22000"/>
      <w:r>
        <w:t xml:space="preserve"> ([1] Clause 5.4.7 - table 1 - 1g)</w:t>
      </w:r>
      <w:bookmarkEnd w:id="22001"/>
      <w:bookmarkEnd w:id="22002"/>
    </w:p>
    <w:p w:rsidR="00743B33" w:rsidRPr="00743B33" w:rsidRDefault="00D20E06">
      <w:pPr>
        <w:ind w:left="540"/>
        <w:jc w:val="both"/>
        <w:rPr>
          <w:rFonts w:ascii="Calibri" w:hAnsi="Calibri"/>
          <w:b/>
          <w:sz w:val="20"/>
          <w:szCs w:val="20"/>
          <w:lang w:val="en-US"/>
          <w:rPrChange w:id="22003" w:author="Author">
            <w:rPr>
              <w:rFonts w:ascii="Trebuchet MS" w:hAnsi="Trebuchet MS"/>
              <w:b/>
              <w:lang w:val="en-US"/>
            </w:rPr>
          </w:rPrChange>
        </w:rPr>
      </w:pPr>
      <w:r>
        <w:rPr>
          <w:rFonts w:ascii="Calibri" w:hAnsi="Calibri"/>
          <w:b/>
          <w:sz w:val="20"/>
          <w:szCs w:val="20"/>
          <w:rPrChange w:id="22004" w:author="Author">
            <w:rPr>
              <w:rFonts w:ascii="Trebuchet MS" w:hAnsi="Trebuchet MS"/>
              <w:b/>
            </w:rPr>
          </w:rPrChange>
        </w:rPr>
        <w:t>Rule</w:t>
      </w:r>
      <w:r>
        <w:rPr>
          <w:rFonts w:ascii="Calibri" w:hAnsi="Calibri"/>
          <w:b/>
          <w:sz w:val="20"/>
          <w:szCs w:val="20"/>
          <w:lang w:val="en-US"/>
          <w:rPrChange w:id="22005"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2006" w:author="Author">
            <w:rPr>
              <w:rFonts w:ascii="Trebuchet MS" w:hAnsi="Trebuchet MS"/>
              <w:sz w:val="20"/>
              <w:szCs w:val="20"/>
            </w:rPr>
          </w:rPrChange>
        </w:rPr>
      </w:pPr>
      <w:r>
        <w:rPr>
          <w:rFonts w:ascii="Calibri" w:hAnsi="Calibri"/>
          <w:sz w:val="20"/>
          <w:szCs w:val="20"/>
          <w:rPrChange w:id="22007" w:author="Author">
            <w:rPr>
              <w:rFonts w:ascii="Trebuchet MS" w:hAnsi="Trebuchet MS"/>
              <w:sz w:val="20"/>
              <w:szCs w:val="20"/>
            </w:rPr>
          </w:rPrChange>
        </w:rPr>
        <w:t>All comments shall be in English and spell checked.</w:t>
      </w:r>
    </w:p>
    <w:p w:rsidR="00743B33" w:rsidRPr="00743B33" w:rsidRDefault="00743B33">
      <w:pPr>
        <w:keepNext/>
        <w:ind w:left="540"/>
        <w:jc w:val="both"/>
        <w:rPr>
          <w:rFonts w:ascii="Calibri" w:hAnsi="Calibri"/>
          <w:sz w:val="20"/>
          <w:szCs w:val="20"/>
          <w:rPrChange w:id="22008"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2009" w:author="Author">
            <w:rPr>
              <w:rFonts w:ascii="Trebuchet MS" w:hAnsi="Trebuchet MS"/>
              <w:b/>
              <w:lang w:val="en-US"/>
            </w:rPr>
          </w:rPrChange>
        </w:rPr>
      </w:pPr>
      <w:r>
        <w:rPr>
          <w:rFonts w:ascii="Calibri" w:hAnsi="Calibri"/>
          <w:b/>
          <w:sz w:val="20"/>
          <w:szCs w:val="20"/>
          <w:rPrChange w:id="22010" w:author="Author">
            <w:rPr>
              <w:rFonts w:ascii="Trebuchet MS" w:hAnsi="Trebuchet MS"/>
              <w:b/>
            </w:rPr>
          </w:rPrChange>
        </w:rPr>
        <w:t>Example</w:t>
      </w:r>
      <w:r>
        <w:rPr>
          <w:rFonts w:ascii="Calibri" w:hAnsi="Calibri"/>
          <w:b/>
          <w:sz w:val="20"/>
          <w:szCs w:val="20"/>
          <w:lang w:val="en-US"/>
          <w:rPrChange w:id="22011"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2012" w:author="Author">
            <w:rPr>
              <w:rFonts w:ascii="Trebuchet MS" w:hAnsi="Trebuchet MS"/>
              <w:sz w:val="20"/>
              <w:szCs w:val="20"/>
            </w:rPr>
          </w:rPrChange>
        </w:rPr>
      </w:pPr>
      <w:r>
        <w:rPr>
          <w:rFonts w:ascii="Calibri" w:hAnsi="Calibri"/>
          <w:sz w:val="20"/>
          <w:szCs w:val="20"/>
          <w:rPrChange w:id="22013" w:author="Author">
            <w:rPr>
              <w:rFonts w:ascii="Trebuchet MS" w:hAnsi="Trebuchet MS"/>
              <w:sz w:val="20"/>
              <w:szCs w:val="20"/>
            </w:rPr>
          </w:rPrChange>
        </w:rPr>
        <w:t>Not required</w:t>
      </w:r>
    </w:p>
    <w:p w:rsidR="00743B33" w:rsidRPr="00743B33" w:rsidRDefault="00743B33">
      <w:pPr>
        <w:ind w:left="540"/>
        <w:jc w:val="both"/>
        <w:rPr>
          <w:rFonts w:ascii="Calibri" w:hAnsi="Calibri"/>
          <w:sz w:val="20"/>
          <w:szCs w:val="20"/>
          <w:lang w:val="en-US"/>
          <w:rPrChange w:id="22014"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2015" w:author="Author">
            <w:rPr>
              <w:rFonts w:ascii="Trebuchet MS" w:hAnsi="Trebuchet MS"/>
              <w:b/>
              <w:lang w:val="en-US"/>
            </w:rPr>
          </w:rPrChange>
        </w:rPr>
      </w:pPr>
      <w:r>
        <w:rPr>
          <w:rFonts w:ascii="Calibri" w:hAnsi="Calibri"/>
          <w:b/>
          <w:sz w:val="20"/>
          <w:szCs w:val="20"/>
          <w:rPrChange w:id="22016" w:author="Author">
            <w:rPr>
              <w:rFonts w:ascii="Trebuchet MS" w:hAnsi="Trebuchet MS"/>
              <w:b/>
            </w:rPr>
          </w:rPrChange>
        </w:rPr>
        <w:t>Rationale</w:t>
      </w:r>
      <w:r>
        <w:rPr>
          <w:rFonts w:ascii="Calibri" w:hAnsi="Calibri"/>
          <w:b/>
          <w:sz w:val="20"/>
          <w:szCs w:val="20"/>
          <w:lang w:val="en-US"/>
          <w:rPrChange w:id="22017"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2018" w:author="Author">
            <w:rPr>
              <w:rFonts w:ascii="Trebuchet MS" w:hAnsi="Trebuchet MS"/>
              <w:sz w:val="20"/>
              <w:szCs w:val="20"/>
            </w:rPr>
          </w:rPrChange>
        </w:rPr>
      </w:pPr>
      <w:r>
        <w:rPr>
          <w:rFonts w:ascii="Calibri" w:hAnsi="Calibri"/>
          <w:sz w:val="20"/>
          <w:szCs w:val="20"/>
          <w:rPrChange w:id="22019" w:author="Author">
            <w:rPr>
              <w:rFonts w:ascii="Trebuchet MS" w:hAnsi="Trebuchet MS"/>
              <w:sz w:val="20"/>
              <w:szCs w:val="20"/>
            </w:rPr>
          </w:rPrChange>
        </w:rPr>
        <w:t>Readability</w:t>
      </w:r>
    </w:p>
    <w:p w:rsidR="00743B33" w:rsidRPr="00743B33" w:rsidRDefault="00743B33">
      <w:pPr>
        <w:ind w:left="540"/>
        <w:jc w:val="both"/>
        <w:rPr>
          <w:rFonts w:ascii="Calibri" w:hAnsi="Calibri"/>
          <w:sz w:val="20"/>
          <w:szCs w:val="20"/>
          <w:lang w:val="en-US"/>
          <w:rPrChange w:id="22020" w:author="Author">
            <w:rPr>
              <w:rFonts w:ascii="Trebuchet MS" w:hAnsi="Trebuchet MS"/>
              <w:lang w:val="en-US"/>
            </w:rPr>
          </w:rPrChange>
        </w:rPr>
      </w:pPr>
    </w:p>
    <w:p w:rsidR="00743B33" w:rsidRDefault="00D20E06">
      <w:pPr>
        <w:pStyle w:val="Heading3"/>
      </w:pPr>
      <w:bookmarkStart w:id="22021" w:name="_Toc294795219"/>
      <w:bookmarkStart w:id="22022" w:name="_Toc301956920"/>
      <w:bookmarkStart w:id="22023" w:name="_Toc301960048"/>
      <w:bookmarkStart w:id="22024" w:name="_Toc301960522"/>
      <w:bookmarkStart w:id="22025" w:name="_Toc301960684"/>
      <w:bookmarkStart w:id="22026" w:name="_Toc409602489"/>
      <w:bookmarkStart w:id="22027" w:name="_Toc430267150"/>
      <w:bookmarkStart w:id="22028" w:name="_Toc491674297"/>
      <w:r>
        <w:t>Rules_Comment_00</w:t>
      </w:r>
      <w:bookmarkEnd w:id="22021"/>
      <w:bookmarkEnd w:id="22022"/>
      <w:bookmarkEnd w:id="22023"/>
      <w:bookmarkEnd w:id="22024"/>
      <w:bookmarkEnd w:id="22025"/>
      <w:bookmarkEnd w:id="22026"/>
      <w:r>
        <w:t xml:space="preserve">2 ([1] Clause 5.4.7 - table 1 - </w:t>
      </w:r>
      <w:r>
        <w:t>1g)</w:t>
      </w:r>
      <w:bookmarkEnd w:id="22027"/>
      <w:bookmarkEnd w:id="22028"/>
    </w:p>
    <w:p w:rsidR="00743B33" w:rsidRPr="00743B33" w:rsidRDefault="00D20E06">
      <w:pPr>
        <w:ind w:left="540"/>
        <w:jc w:val="both"/>
        <w:rPr>
          <w:rFonts w:ascii="Calibri" w:hAnsi="Calibri"/>
          <w:b/>
          <w:sz w:val="20"/>
          <w:szCs w:val="20"/>
          <w:lang w:val="en-US"/>
          <w:rPrChange w:id="22029" w:author="Author">
            <w:rPr>
              <w:rFonts w:ascii="Trebuchet MS" w:hAnsi="Trebuchet MS"/>
              <w:b/>
              <w:lang w:val="en-US"/>
            </w:rPr>
          </w:rPrChange>
        </w:rPr>
      </w:pPr>
      <w:r>
        <w:rPr>
          <w:rFonts w:ascii="Calibri" w:hAnsi="Calibri"/>
          <w:b/>
          <w:sz w:val="20"/>
          <w:szCs w:val="20"/>
          <w:lang w:val="en-US"/>
          <w:rPrChange w:id="22030"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2031" w:author="Author">
            <w:rPr>
              <w:rFonts w:ascii="Trebuchet MS" w:hAnsi="Trebuchet MS"/>
              <w:sz w:val="20"/>
              <w:szCs w:val="20"/>
            </w:rPr>
          </w:rPrChange>
        </w:rPr>
      </w:pPr>
      <w:r>
        <w:rPr>
          <w:rFonts w:ascii="Calibri" w:hAnsi="Calibri"/>
          <w:sz w:val="20"/>
          <w:szCs w:val="20"/>
          <w:rPrChange w:id="22032" w:author="Author">
            <w:rPr>
              <w:rFonts w:ascii="Trebuchet MS" w:hAnsi="Trebuchet MS"/>
              <w:sz w:val="20"/>
              <w:szCs w:val="20"/>
            </w:rPr>
          </w:rPrChange>
        </w:rPr>
        <w:t>The purpose of every line of executable code should be explained by a comment, although one comment may describe more than one source line of code.</w:t>
      </w:r>
    </w:p>
    <w:p w:rsidR="00743B33" w:rsidRPr="00743B33" w:rsidRDefault="00743B33">
      <w:pPr>
        <w:ind w:left="540"/>
        <w:jc w:val="both"/>
        <w:rPr>
          <w:rFonts w:ascii="Calibri" w:hAnsi="Calibri"/>
          <w:sz w:val="20"/>
          <w:szCs w:val="20"/>
          <w:rPrChange w:id="22033"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2034" w:author="Author">
            <w:rPr>
              <w:rFonts w:ascii="Trebuchet MS" w:hAnsi="Trebuchet MS"/>
              <w:b/>
              <w:lang w:val="en-US"/>
            </w:rPr>
          </w:rPrChange>
        </w:rPr>
      </w:pPr>
      <w:r>
        <w:rPr>
          <w:rFonts w:ascii="Calibri" w:hAnsi="Calibri"/>
          <w:b/>
          <w:sz w:val="20"/>
          <w:szCs w:val="20"/>
          <w:rPrChange w:id="22035" w:author="Author">
            <w:rPr>
              <w:rFonts w:ascii="Trebuchet MS" w:hAnsi="Trebuchet MS"/>
              <w:b/>
            </w:rPr>
          </w:rPrChange>
        </w:rPr>
        <w:t>Example</w:t>
      </w:r>
      <w:r>
        <w:rPr>
          <w:rFonts w:ascii="Calibri" w:hAnsi="Calibri"/>
          <w:b/>
          <w:sz w:val="20"/>
          <w:szCs w:val="20"/>
          <w:lang w:val="en-US"/>
          <w:rPrChange w:id="22036"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2037" w:author="Author">
            <w:rPr>
              <w:rFonts w:ascii="Trebuchet MS" w:hAnsi="Trebuchet MS"/>
              <w:sz w:val="20"/>
              <w:szCs w:val="20"/>
            </w:rPr>
          </w:rPrChange>
        </w:rPr>
      </w:pPr>
      <w:r>
        <w:rPr>
          <w:rFonts w:ascii="Calibri" w:hAnsi="Calibri"/>
          <w:sz w:val="20"/>
          <w:szCs w:val="20"/>
          <w:rPrChange w:id="22038" w:author="Author">
            <w:rPr>
              <w:rFonts w:ascii="Trebuchet MS" w:hAnsi="Trebuchet MS"/>
              <w:sz w:val="20"/>
              <w:szCs w:val="20"/>
            </w:rPr>
          </w:rPrChange>
        </w:rPr>
        <w:t>Not required</w:t>
      </w:r>
    </w:p>
    <w:p w:rsidR="00743B33" w:rsidRPr="00743B33" w:rsidRDefault="00743B33">
      <w:pPr>
        <w:ind w:left="540"/>
        <w:jc w:val="both"/>
        <w:rPr>
          <w:rFonts w:ascii="Calibri" w:hAnsi="Calibri"/>
          <w:sz w:val="20"/>
          <w:szCs w:val="20"/>
          <w:lang w:val="en-US"/>
          <w:rPrChange w:id="22039"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2040" w:author="Author">
            <w:rPr>
              <w:rFonts w:ascii="Trebuchet MS" w:hAnsi="Trebuchet MS"/>
              <w:b/>
              <w:lang w:val="en-US"/>
            </w:rPr>
          </w:rPrChange>
        </w:rPr>
      </w:pPr>
      <w:r>
        <w:rPr>
          <w:rFonts w:ascii="Calibri" w:hAnsi="Calibri"/>
          <w:b/>
          <w:sz w:val="20"/>
          <w:szCs w:val="20"/>
          <w:rPrChange w:id="22041" w:author="Author">
            <w:rPr>
              <w:rFonts w:ascii="Trebuchet MS" w:hAnsi="Trebuchet MS"/>
              <w:b/>
            </w:rPr>
          </w:rPrChange>
        </w:rPr>
        <w:t>Rationale</w:t>
      </w:r>
      <w:r>
        <w:rPr>
          <w:rFonts w:ascii="Calibri" w:hAnsi="Calibri"/>
          <w:b/>
          <w:sz w:val="20"/>
          <w:szCs w:val="20"/>
          <w:lang w:val="en-US"/>
          <w:rPrChange w:id="22042"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2043" w:author="Author">
            <w:rPr>
              <w:rFonts w:ascii="Trebuchet MS" w:hAnsi="Trebuchet MS"/>
              <w:sz w:val="20"/>
              <w:szCs w:val="20"/>
            </w:rPr>
          </w:rPrChange>
        </w:rPr>
      </w:pPr>
      <w:r>
        <w:rPr>
          <w:rFonts w:ascii="Calibri" w:hAnsi="Calibri"/>
          <w:sz w:val="20"/>
          <w:szCs w:val="20"/>
          <w:rPrChange w:id="22044" w:author="Author">
            <w:rPr>
              <w:rFonts w:ascii="Trebuchet MS" w:hAnsi="Trebuchet MS"/>
              <w:sz w:val="20"/>
              <w:szCs w:val="20"/>
            </w:rPr>
          </w:rPrChange>
        </w:rPr>
        <w:lastRenderedPageBreak/>
        <w:t>Readability</w:t>
      </w:r>
    </w:p>
    <w:p w:rsidR="00743B33" w:rsidRPr="00743B33" w:rsidRDefault="00743B33">
      <w:pPr>
        <w:ind w:left="540"/>
        <w:jc w:val="both"/>
        <w:rPr>
          <w:rFonts w:ascii="Calibri" w:hAnsi="Calibri"/>
          <w:sz w:val="20"/>
          <w:szCs w:val="20"/>
          <w:lang w:val="en-US"/>
          <w:rPrChange w:id="22045" w:author="Author">
            <w:rPr>
              <w:rFonts w:ascii="Trebuchet MS" w:hAnsi="Trebuchet MS"/>
              <w:lang w:val="en-US"/>
            </w:rPr>
          </w:rPrChange>
        </w:rPr>
      </w:pPr>
    </w:p>
    <w:p w:rsidR="00743B33" w:rsidRDefault="00D20E06" w:rsidP="00743B33">
      <w:pPr>
        <w:pStyle w:val="Heading3"/>
        <w:pPrChange w:id="22046" w:author="Author">
          <w:pPr>
            <w:pStyle w:val="Heading3"/>
            <w:jc w:val="left"/>
          </w:pPr>
        </w:pPrChange>
      </w:pPr>
      <w:bookmarkStart w:id="22047" w:name="_Toc294795220"/>
      <w:bookmarkStart w:id="22048" w:name="_Toc301956921"/>
      <w:bookmarkStart w:id="22049" w:name="_Toc301960049"/>
      <w:bookmarkStart w:id="22050" w:name="_Toc301960523"/>
      <w:bookmarkStart w:id="22051" w:name="_Toc301960685"/>
      <w:bookmarkStart w:id="22052" w:name="_Toc409602490"/>
      <w:bookmarkStart w:id="22053" w:name="_Toc430267151"/>
      <w:bookmarkStart w:id="22054" w:name="_Toc447291344"/>
      <w:bookmarkStart w:id="22055" w:name="_Toc491674298"/>
      <w:bookmarkStart w:id="22056" w:name="_Toc447557722"/>
      <w:r>
        <w:t>Rules_Comment_00</w:t>
      </w:r>
      <w:bookmarkEnd w:id="22047"/>
      <w:bookmarkEnd w:id="22048"/>
      <w:bookmarkEnd w:id="22049"/>
      <w:bookmarkEnd w:id="22050"/>
      <w:bookmarkEnd w:id="22051"/>
      <w:bookmarkEnd w:id="22052"/>
      <w:r>
        <w:t>3 ([1] Clause 5.4.7 - table 1 - 1g</w:t>
      </w:r>
      <w:r>
        <w:t>)</w:t>
      </w:r>
      <w:bookmarkEnd w:id="22053"/>
      <w:bookmarkEnd w:id="22054"/>
      <w:bookmarkEnd w:id="22055"/>
    </w:p>
    <w:p w:rsidR="00743B33" w:rsidRPr="00743B33" w:rsidRDefault="00D20E06">
      <w:pPr>
        <w:ind w:left="540"/>
        <w:rPr>
          <w:rFonts w:ascii="Calibri" w:hAnsi="Calibri"/>
          <w:b/>
          <w:sz w:val="20"/>
          <w:szCs w:val="20"/>
          <w:lang w:val="en-US"/>
          <w:rPrChange w:id="22057" w:author="Author">
            <w:rPr>
              <w:rFonts w:ascii="Trebuchet MS" w:hAnsi="Trebuchet MS"/>
              <w:b/>
              <w:lang w:val="en-US"/>
            </w:rPr>
          </w:rPrChange>
        </w:rPr>
      </w:pPr>
      <w:r>
        <w:rPr>
          <w:rFonts w:ascii="Calibri" w:hAnsi="Calibri"/>
          <w:b/>
          <w:sz w:val="20"/>
          <w:szCs w:val="20"/>
          <w:rPrChange w:id="22058" w:author="Author">
            <w:rPr>
              <w:rFonts w:ascii="Trebuchet MS" w:hAnsi="Trebuchet MS"/>
              <w:b/>
            </w:rPr>
          </w:rPrChange>
        </w:rPr>
        <w:t>Rule</w:t>
      </w:r>
      <w:r>
        <w:rPr>
          <w:rFonts w:ascii="Calibri" w:hAnsi="Calibri"/>
          <w:b/>
          <w:sz w:val="20"/>
          <w:szCs w:val="20"/>
          <w:lang w:val="en-US"/>
          <w:rPrChange w:id="22059" w:author="Author">
            <w:rPr>
              <w:rFonts w:ascii="Trebuchet MS" w:hAnsi="Trebuchet MS"/>
              <w:b/>
              <w:lang w:val="en-US"/>
            </w:rPr>
          </w:rPrChange>
        </w:rPr>
        <w:t>:</w:t>
      </w:r>
    </w:p>
    <w:p w:rsidR="00743B33" w:rsidRPr="00743B33" w:rsidRDefault="00D20E06">
      <w:pPr>
        <w:ind w:left="540"/>
        <w:rPr>
          <w:rFonts w:ascii="Calibri" w:hAnsi="Calibri"/>
          <w:sz w:val="20"/>
          <w:szCs w:val="20"/>
          <w:rPrChange w:id="22060" w:author="Author">
            <w:rPr>
              <w:rFonts w:ascii="Trebuchet MS" w:hAnsi="Trebuchet MS"/>
              <w:sz w:val="20"/>
              <w:szCs w:val="20"/>
            </w:rPr>
          </w:rPrChange>
        </w:rPr>
      </w:pPr>
      <w:r>
        <w:rPr>
          <w:rFonts w:ascii="Calibri" w:hAnsi="Calibri"/>
          <w:sz w:val="20"/>
          <w:szCs w:val="20"/>
          <w:rPrChange w:id="22061" w:author="Author">
            <w:rPr>
              <w:rFonts w:ascii="Trebuchet MS" w:hAnsi="Trebuchet MS"/>
              <w:sz w:val="20"/>
              <w:szCs w:val="20"/>
            </w:rPr>
          </w:rPrChange>
        </w:rPr>
        <w:t>One should avoid stating in comments what is better stated in code.</w:t>
      </w:r>
    </w:p>
    <w:p w:rsidR="00743B33" w:rsidRPr="00743B33" w:rsidRDefault="00743B33">
      <w:pPr>
        <w:ind w:left="540"/>
        <w:rPr>
          <w:rFonts w:ascii="Calibri" w:hAnsi="Calibri"/>
          <w:sz w:val="20"/>
          <w:szCs w:val="20"/>
          <w:rPrChange w:id="22062" w:author="Author">
            <w:rPr>
              <w:rFonts w:ascii="Trebuchet MS" w:hAnsi="Trebuchet MS"/>
            </w:rPr>
          </w:rPrChange>
        </w:rPr>
      </w:pPr>
    </w:p>
    <w:p w:rsidR="00743B33" w:rsidRPr="00743B33" w:rsidRDefault="00D20E06">
      <w:pPr>
        <w:ind w:left="540"/>
        <w:rPr>
          <w:rFonts w:ascii="Calibri" w:hAnsi="Calibri"/>
          <w:b/>
          <w:sz w:val="20"/>
          <w:szCs w:val="20"/>
          <w:lang w:val="en-US"/>
          <w:rPrChange w:id="22063" w:author="Author">
            <w:rPr>
              <w:rFonts w:ascii="Trebuchet MS" w:hAnsi="Trebuchet MS"/>
              <w:b/>
              <w:lang w:val="en-US"/>
            </w:rPr>
          </w:rPrChange>
        </w:rPr>
      </w:pPr>
      <w:r>
        <w:rPr>
          <w:rFonts w:ascii="Calibri" w:hAnsi="Calibri"/>
          <w:b/>
          <w:sz w:val="20"/>
          <w:szCs w:val="20"/>
          <w:rPrChange w:id="22064" w:author="Author">
            <w:rPr>
              <w:rFonts w:ascii="Trebuchet MS" w:hAnsi="Trebuchet MS"/>
              <w:b/>
            </w:rPr>
          </w:rPrChange>
        </w:rPr>
        <w:t>Example</w:t>
      </w:r>
      <w:r>
        <w:rPr>
          <w:rFonts w:ascii="Calibri" w:hAnsi="Calibri"/>
          <w:b/>
          <w:sz w:val="20"/>
          <w:szCs w:val="20"/>
          <w:lang w:val="en-US"/>
          <w:rPrChange w:id="22065" w:author="Author">
            <w:rPr>
              <w:rFonts w:ascii="Trebuchet MS" w:hAnsi="Trebuchet MS"/>
              <w:b/>
              <w:lang w:val="en-US"/>
            </w:rPr>
          </w:rPrChange>
        </w:rPr>
        <w:t>:</w:t>
      </w:r>
    </w:p>
    <w:p w:rsidR="00743B33" w:rsidRPr="00743B33" w:rsidRDefault="00D20E06">
      <w:pPr>
        <w:ind w:left="540"/>
        <w:rPr>
          <w:rFonts w:ascii="Calibri" w:hAnsi="Calibri"/>
          <w:sz w:val="20"/>
          <w:szCs w:val="20"/>
          <w:rPrChange w:id="22066" w:author="Author">
            <w:rPr>
              <w:rFonts w:ascii="Trebuchet MS" w:hAnsi="Trebuchet MS"/>
              <w:sz w:val="20"/>
              <w:szCs w:val="20"/>
            </w:rPr>
          </w:rPrChange>
        </w:rPr>
      </w:pPr>
      <w:del w:id="22067" w:author="Author">
        <w:r>
          <w:rPr>
            <w:rFonts w:ascii="Calibri" w:hAnsi="Calibri"/>
            <w:sz w:val="20"/>
            <w:szCs w:val="20"/>
            <w:rPrChange w:id="22068" w:author="Author">
              <w:rPr>
                <w:rFonts w:ascii="Trebuchet MS" w:hAnsi="Trebuchet MS"/>
                <w:sz w:val="20"/>
                <w:szCs w:val="20"/>
              </w:rPr>
            </w:rPrChange>
          </w:rPr>
          <w:delText>/*</w:delText>
        </w:r>
      </w:del>
      <w:ins w:id="22069" w:author="Author">
        <w:r>
          <w:rPr>
            <w:rFonts w:ascii="Calibri" w:hAnsi="Calibri"/>
            <w:sz w:val="20"/>
            <w:szCs w:val="20"/>
          </w:rPr>
          <w:t>//</w:t>
        </w:r>
      </w:ins>
      <w:r>
        <w:rPr>
          <w:rFonts w:ascii="Calibri" w:hAnsi="Calibri"/>
          <w:sz w:val="20"/>
          <w:szCs w:val="20"/>
          <w:rPrChange w:id="22070" w:author="Author">
            <w:rPr>
              <w:rFonts w:ascii="Trebuchet MS" w:hAnsi="Trebuchet MS"/>
              <w:sz w:val="20"/>
              <w:szCs w:val="20"/>
            </w:rPr>
          </w:rPrChange>
        </w:rPr>
        <w:t xml:space="preserve"> Not compliant</w:t>
      </w:r>
      <w:del w:id="22071" w:author="Author">
        <w:r>
          <w:rPr>
            <w:rFonts w:ascii="Calibri" w:hAnsi="Calibri"/>
            <w:sz w:val="20"/>
            <w:szCs w:val="20"/>
            <w:rPrChange w:id="22072" w:author="Author">
              <w:rPr>
                <w:rFonts w:ascii="Trebuchet MS" w:hAnsi="Trebuchet MS"/>
                <w:sz w:val="20"/>
                <w:szCs w:val="20"/>
              </w:rPr>
            </w:rPrChange>
          </w:rPr>
          <w:delText xml:space="preserve"> */</w:delText>
        </w:r>
      </w:del>
    </w:p>
    <w:p w:rsidR="00743B33" w:rsidRPr="00743B33" w:rsidRDefault="00D20E06">
      <w:pPr>
        <w:ind w:left="540"/>
        <w:rPr>
          <w:rFonts w:ascii="Calibri" w:hAnsi="Calibri" w:cs="Courier New"/>
          <w:sz w:val="20"/>
          <w:szCs w:val="20"/>
          <w:rPrChange w:id="22073" w:author="Author">
            <w:rPr>
              <w:rFonts w:ascii="Courier New" w:hAnsi="Courier New" w:cs="Courier New"/>
              <w:sz w:val="20"/>
              <w:szCs w:val="20"/>
            </w:rPr>
          </w:rPrChange>
        </w:rPr>
      </w:pPr>
      <w:del w:id="22074" w:author="Author">
        <w:r>
          <w:rPr>
            <w:rFonts w:ascii="Calibri" w:hAnsi="Calibri" w:cs="Courier New"/>
            <w:sz w:val="20"/>
            <w:szCs w:val="20"/>
            <w:rPrChange w:id="22075" w:author="Author">
              <w:rPr>
                <w:rFonts w:ascii="Courier New" w:hAnsi="Courier New" w:cs="Courier New"/>
                <w:sz w:val="20"/>
                <w:szCs w:val="20"/>
              </w:rPr>
            </w:rPrChange>
          </w:rPr>
          <w:delText>/*</w:delText>
        </w:r>
      </w:del>
      <w:ins w:id="22076" w:author="Author">
        <w:r>
          <w:rPr>
            <w:rFonts w:ascii="Calibri" w:hAnsi="Calibri" w:cs="Courier New"/>
            <w:sz w:val="20"/>
            <w:szCs w:val="20"/>
          </w:rPr>
          <w:t>//</w:t>
        </w:r>
      </w:ins>
      <w:r>
        <w:rPr>
          <w:rFonts w:ascii="Calibri" w:hAnsi="Calibri" w:cs="Courier New"/>
          <w:sz w:val="20"/>
          <w:szCs w:val="20"/>
          <w:rPrChange w:id="22077" w:author="Author">
            <w:rPr>
              <w:rFonts w:ascii="Courier New" w:hAnsi="Courier New" w:cs="Courier New"/>
              <w:sz w:val="20"/>
              <w:szCs w:val="20"/>
            </w:rPr>
          </w:rPrChange>
        </w:rPr>
        <w:t xml:space="preserve"> Add ‘CAN_Data2’ to ‘CAN_Data1’</w:t>
      </w:r>
      <w:del w:id="22078" w:author="Author">
        <w:r>
          <w:rPr>
            <w:rFonts w:ascii="Calibri" w:hAnsi="Calibri" w:cs="Courier New"/>
            <w:sz w:val="20"/>
            <w:szCs w:val="20"/>
            <w:rPrChange w:id="22079" w:author="Author">
              <w:rPr>
                <w:rFonts w:ascii="Courier New" w:hAnsi="Courier New" w:cs="Courier New"/>
                <w:sz w:val="20"/>
                <w:szCs w:val="20"/>
              </w:rPr>
            </w:rPrChange>
          </w:rPr>
          <w:delText xml:space="preserve"> */</w:delText>
        </w:r>
      </w:del>
    </w:p>
    <w:p w:rsidR="00743B33" w:rsidRPr="00743B33" w:rsidRDefault="00D20E06">
      <w:pPr>
        <w:ind w:left="540"/>
        <w:rPr>
          <w:rFonts w:ascii="Calibri" w:hAnsi="Calibri" w:cs="Courier New"/>
          <w:sz w:val="20"/>
          <w:szCs w:val="20"/>
          <w:rPrChange w:id="22080" w:author="Author">
            <w:rPr>
              <w:rFonts w:ascii="Courier New" w:hAnsi="Courier New" w:cs="Courier New"/>
              <w:sz w:val="20"/>
              <w:szCs w:val="20"/>
            </w:rPr>
          </w:rPrChange>
        </w:rPr>
      </w:pPr>
      <w:r>
        <w:rPr>
          <w:rFonts w:ascii="Calibri" w:hAnsi="Calibri" w:cs="Courier New"/>
          <w:sz w:val="20"/>
          <w:szCs w:val="20"/>
          <w:rPrChange w:id="22081" w:author="Author">
            <w:rPr>
              <w:rFonts w:ascii="Courier New" w:hAnsi="Courier New" w:cs="Courier New"/>
              <w:sz w:val="20"/>
              <w:szCs w:val="20"/>
            </w:rPr>
          </w:rPrChange>
        </w:rPr>
        <w:t>CAN_Data1 += CAN_Data2;</w:t>
      </w:r>
    </w:p>
    <w:p w:rsidR="00743B33" w:rsidRPr="00743B33" w:rsidRDefault="00743B33">
      <w:pPr>
        <w:ind w:left="540"/>
        <w:rPr>
          <w:rFonts w:ascii="Calibri" w:hAnsi="Calibri"/>
          <w:sz w:val="20"/>
          <w:szCs w:val="20"/>
          <w:lang w:val="en-US"/>
          <w:rPrChange w:id="22082" w:author="Author">
            <w:rPr>
              <w:rFonts w:ascii="Trebuchet MS" w:hAnsi="Trebuchet MS"/>
              <w:lang w:val="en-US"/>
            </w:rPr>
          </w:rPrChange>
        </w:rPr>
      </w:pPr>
    </w:p>
    <w:p w:rsidR="00743B33" w:rsidRPr="00743B33" w:rsidRDefault="00D20E06">
      <w:pPr>
        <w:ind w:left="540"/>
        <w:rPr>
          <w:rFonts w:ascii="Calibri" w:hAnsi="Calibri"/>
          <w:b/>
          <w:sz w:val="20"/>
          <w:szCs w:val="20"/>
          <w:lang w:val="en-US"/>
          <w:rPrChange w:id="22083" w:author="Author">
            <w:rPr>
              <w:rFonts w:ascii="Trebuchet MS" w:hAnsi="Trebuchet MS"/>
              <w:b/>
              <w:lang w:val="en-US"/>
            </w:rPr>
          </w:rPrChange>
        </w:rPr>
      </w:pPr>
      <w:r>
        <w:rPr>
          <w:rFonts w:ascii="Calibri" w:hAnsi="Calibri"/>
          <w:b/>
          <w:sz w:val="20"/>
          <w:szCs w:val="20"/>
          <w:rPrChange w:id="22084" w:author="Author">
            <w:rPr>
              <w:rFonts w:ascii="Trebuchet MS" w:hAnsi="Trebuchet MS"/>
              <w:b/>
            </w:rPr>
          </w:rPrChange>
        </w:rPr>
        <w:t>Rationale</w:t>
      </w:r>
      <w:r>
        <w:rPr>
          <w:rFonts w:ascii="Calibri" w:hAnsi="Calibri"/>
          <w:b/>
          <w:sz w:val="20"/>
          <w:szCs w:val="20"/>
          <w:lang w:val="en-US"/>
          <w:rPrChange w:id="22085" w:author="Author">
            <w:rPr>
              <w:rFonts w:ascii="Trebuchet MS" w:hAnsi="Trebuchet MS"/>
              <w:b/>
              <w:lang w:val="en-US"/>
            </w:rPr>
          </w:rPrChange>
        </w:rPr>
        <w:t>:</w:t>
      </w:r>
    </w:p>
    <w:p w:rsidR="00743B33" w:rsidRPr="00743B33" w:rsidRDefault="00D20E06">
      <w:pPr>
        <w:ind w:left="540"/>
        <w:rPr>
          <w:rFonts w:ascii="Calibri" w:hAnsi="Calibri"/>
          <w:sz w:val="20"/>
          <w:szCs w:val="20"/>
          <w:rPrChange w:id="22086" w:author="Author">
            <w:rPr>
              <w:rFonts w:ascii="Trebuchet MS" w:hAnsi="Trebuchet MS"/>
              <w:sz w:val="20"/>
              <w:szCs w:val="20"/>
            </w:rPr>
          </w:rPrChange>
        </w:rPr>
      </w:pPr>
      <w:r>
        <w:rPr>
          <w:rFonts w:ascii="Calibri" w:hAnsi="Calibri"/>
          <w:sz w:val="20"/>
          <w:szCs w:val="20"/>
          <w:rPrChange w:id="22087" w:author="Author">
            <w:rPr>
              <w:rFonts w:ascii="Trebuchet MS" w:hAnsi="Trebuchet MS"/>
              <w:sz w:val="20"/>
              <w:szCs w:val="20"/>
            </w:rPr>
          </w:rPrChange>
        </w:rPr>
        <w:t>Redundant comments are unnecessary and increase the maintenance effort.</w:t>
      </w:r>
    </w:p>
    <w:p w:rsidR="00743B33" w:rsidRPr="00743B33" w:rsidRDefault="00743B33">
      <w:pPr>
        <w:ind w:left="540"/>
        <w:rPr>
          <w:rFonts w:ascii="Calibri" w:hAnsi="Calibri"/>
          <w:sz w:val="20"/>
          <w:szCs w:val="20"/>
          <w:lang w:val="en-US"/>
          <w:rPrChange w:id="22088" w:author="Author">
            <w:rPr>
              <w:rFonts w:ascii="Trebuchet MS" w:hAnsi="Trebuchet MS"/>
              <w:lang w:val="en-US"/>
            </w:rPr>
          </w:rPrChange>
        </w:rPr>
      </w:pPr>
    </w:p>
    <w:p w:rsidR="00743B33" w:rsidRDefault="00D20E06" w:rsidP="00743B33">
      <w:pPr>
        <w:pStyle w:val="Heading3"/>
        <w:pPrChange w:id="22089" w:author="Author">
          <w:pPr>
            <w:pStyle w:val="Heading3"/>
            <w:jc w:val="left"/>
          </w:pPr>
        </w:pPrChange>
      </w:pPr>
      <w:bookmarkStart w:id="22090" w:name="_Toc447291345"/>
      <w:bookmarkStart w:id="22091" w:name="_Toc491674299"/>
      <w:r>
        <w:t>Rules_Comment_004 ([1] Clause 5.4.7 - table 1 - 1g)</w:t>
      </w:r>
      <w:bookmarkEnd w:id="22090"/>
      <w:bookmarkEnd w:id="22091"/>
    </w:p>
    <w:p w:rsidR="00743B33" w:rsidRPr="00743B33" w:rsidRDefault="00D20E06">
      <w:pPr>
        <w:ind w:left="540"/>
        <w:rPr>
          <w:rFonts w:ascii="Calibri" w:hAnsi="Calibri"/>
          <w:b/>
          <w:sz w:val="20"/>
          <w:szCs w:val="20"/>
          <w:lang w:val="en-US"/>
          <w:rPrChange w:id="22092" w:author="Author">
            <w:rPr>
              <w:rFonts w:ascii="Trebuchet MS" w:hAnsi="Trebuchet MS"/>
              <w:b/>
              <w:lang w:val="en-US"/>
            </w:rPr>
          </w:rPrChange>
        </w:rPr>
      </w:pPr>
      <w:r>
        <w:rPr>
          <w:rFonts w:ascii="Calibri" w:hAnsi="Calibri"/>
          <w:b/>
          <w:sz w:val="20"/>
          <w:szCs w:val="20"/>
          <w:rPrChange w:id="22093" w:author="Author">
            <w:rPr>
              <w:rFonts w:ascii="Trebuchet MS" w:hAnsi="Trebuchet MS"/>
              <w:b/>
            </w:rPr>
          </w:rPrChange>
        </w:rPr>
        <w:t>Rule</w:t>
      </w:r>
      <w:r>
        <w:rPr>
          <w:rFonts w:ascii="Calibri" w:hAnsi="Calibri"/>
          <w:b/>
          <w:sz w:val="20"/>
          <w:szCs w:val="20"/>
          <w:lang w:val="en-US"/>
          <w:rPrChange w:id="22094" w:author="Author">
            <w:rPr>
              <w:rFonts w:ascii="Trebuchet MS" w:hAnsi="Trebuchet MS"/>
              <w:b/>
              <w:lang w:val="en-US"/>
            </w:rPr>
          </w:rPrChange>
        </w:rPr>
        <w:t>:</w:t>
      </w:r>
    </w:p>
    <w:p w:rsidR="00743B33" w:rsidRPr="00743B33" w:rsidRDefault="00D20E06">
      <w:pPr>
        <w:ind w:left="540"/>
        <w:rPr>
          <w:rFonts w:ascii="Calibri" w:hAnsi="Calibri"/>
          <w:sz w:val="20"/>
          <w:szCs w:val="20"/>
          <w:rPrChange w:id="22095" w:author="Author">
            <w:rPr>
              <w:rFonts w:ascii="Trebuchet MS" w:hAnsi="Trebuchet MS"/>
              <w:sz w:val="20"/>
              <w:szCs w:val="20"/>
            </w:rPr>
          </w:rPrChange>
        </w:rPr>
      </w:pPr>
      <w:r>
        <w:rPr>
          <w:rFonts w:ascii="Calibri" w:hAnsi="Calibri"/>
          <w:sz w:val="20"/>
          <w:szCs w:val="20"/>
          <w:rPrChange w:id="22096" w:author="Author">
            <w:rPr>
              <w:rFonts w:ascii="Trebuchet MS" w:hAnsi="Trebuchet MS"/>
              <w:sz w:val="20"/>
              <w:szCs w:val="20"/>
            </w:rPr>
          </w:rPrChange>
        </w:rPr>
        <w:t xml:space="preserve">Commented out code shall not be left permanently in source files. Any lines or blocks of code that exists specifically for debugging purpose shall be </w:t>
      </w:r>
      <w:del w:id="22097" w:author="Author">
        <w:r>
          <w:rPr>
            <w:rFonts w:ascii="Calibri" w:hAnsi="Calibri"/>
            <w:sz w:val="20"/>
            <w:szCs w:val="20"/>
            <w:rPrChange w:id="22098" w:author="Author">
              <w:rPr>
                <w:rFonts w:ascii="Trebuchet MS" w:hAnsi="Trebuchet MS"/>
                <w:sz w:val="20"/>
                <w:szCs w:val="20"/>
              </w:rPr>
            </w:rPrChange>
          </w:rPr>
          <w:delText>surrounded by pre-processor directives for condi</w:delText>
        </w:r>
        <w:r>
          <w:rPr>
            <w:rFonts w:ascii="Calibri" w:hAnsi="Calibri"/>
            <w:sz w:val="20"/>
            <w:szCs w:val="20"/>
            <w:rPrChange w:id="22099" w:author="Author">
              <w:rPr>
                <w:rFonts w:ascii="Trebuchet MS" w:hAnsi="Trebuchet MS"/>
                <w:sz w:val="20"/>
                <w:szCs w:val="20"/>
              </w:rPr>
            </w:rPrChange>
          </w:rPr>
          <w:delText>tional compilation</w:delText>
        </w:r>
      </w:del>
      <w:ins w:id="22100" w:author="Author">
        <w:r>
          <w:rPr>
            <w:rFonts w:ascii="Calibri" w:hAnsi="Calibri"/>
            <w:sz w:val="20"/>
            <w:szCs w:val="20"/>
          </w:rPr>
          <w:t xml:space="preserve">put in </w:t>
        </w:r>
        <w:del w:id="22101" w:author="Author">
          <w:r>
            <w:rPr>
              <w:rFonts w:ascii="Calibri" w:hAnsi="Calibri"/>
              <w:sz w:val="20"/>
              <w:szCs w:val="20"/>
            </w:rPr>
            <w:delText xml:space="preserve">conditional </w:delText>
          </w:r>
        </w:del>
        <w:r>
          <w:rPr>
            <w:rFonts w:ascii="Calibri" w:hAnsi="Calibri"/>
            <w:sz w:val="20"/>
            <w:szCs w:val="20"/>
          </w:rPr>
          <w:t>method or class with Conditional attribute.</w:t>
        </w:r>
      </w:ins>
      <w:del w:id="22102" w:author="Author">
        <w:r>
          <w:rPr>
            <w:rFonts w:ascii="Calibri" w:hAnsi="Calibri"/>
            <w:sz w:val="20"/>
            <w:szCs w:val="20"/>
            <w:rPrChange w:id="22103" w:author="Author">
              <w:rPr>
                <w:rFonts w:ascii="Trebuchet MS" w:hAnsi="Trebuchet MS"/>
                <w:sz w:val="20"/>
                <w:szCs w:val="20"/>
              </w:rPr>
            </w:rPrChange>
          </w:rPr>
          <w:delText xml:space="preserve"> (e.g. #ifdef DEBUG … #endif).</w:delText>
        </w:r>
      </w:del>
    </w:p>
    <w:p w:rsidR="00743B33" w:rsidRPr="00743B33" w:rsidRDefault="00743B33">
      <w:pPr>
        <w:ind w:left="540"/>
        <w:rPr>
          <w:rFonts w:ascii="Calibri" w:hAnsi="Calibri"/>
          <w:sz w:val="20"/>
          <w:szCs w:val="20"/>
          <w:rPrChange w:id="22104" w:author="Author">
            <w:rPr>
              <w:rFonts w:ascii="Trebuchet MS" w:hAnsi="Trebuchet MS"/>
            </w:rPr>
          </w:rPrChange>
        </w:rPr>
      </w:pPr>
    </w:p>
    <w:p w:rsidR="00743B33" w:rsidRPr="00743B33" w:rsidRDefault="00D20E06">
      <w:pPr>
        <w:ind w:left="540"/>
        <w:rPr>
          <w:rFonts w:ascii="Calibri" w:hAnsi="Calibri"/>
          <w:b/>
          <w:sz w:val="20"/>
          <w:szCs w:val="20"/>
          <w:lang w:val="en-US"/>
          <w:rPrChange w:id="22105" w:author="Author">
            <w:rPr>
              <w:rFonts w:ascii="Trebuchet MS" w:hAnsi="Trebuchet MS"/>
              <w:b/>
              <w:lang w:val="en-US"/>
            </w:rPr>
          </w:rPrChange>
        </w:rPr>
      </w:pPr>
      <w:r>
        <w:rPr>
          <w:rFonts w:ascii="Calibri" w:hAnsi="Calibri"/>
          <w:b/>
          <w:sz w:val="20"/>
          <w:szCs w:val="20"/>
          <w:rPrChange w:id="22106" w:author="Author">
            <w:rPr>
              <w:rFonts w:ascii="Trebuchet MS" w:hAnsi="Trebuchet MS"/>
              <w:b/>
            </w:rPr>
          </w:rPrChange>
        </w:rPr>
        <w:t>Example</w:t>
      </w:r>
      <w:r>
        <w:rPr>
          <w:rFonts w:ascii="Calibri" w:hAnsi="Calibri"/>
          <w:b/>
          <w:sz w:val="20"/>
          <w:szCs w:val="20"/>
          <w:lang w:val="en-US"/>
          <w:rPrChange w:id="22107" w:author="Author">
            <w:rPr>
              <w:rFonts w:ascii="Trebuchet MS" w:hAnsi="Trebuchet MS"/>
              <w:b/>
              <w:lang w:val="en-US"/>
            </w:rPr>
          </w:rPrChange>
        </w:rPr>
        <w:t>:</w:t>
      </w:r>
    </w:p>
    <w:p w:rsidR="00743B33" w:rsidRPr="00743B33" w:rsidRDefault="00D20E06">
      <w:pPr>
        <w:ind w:left="540"/>
        <w:rPr>
          <w:rFonts w:ascii="Calibri" w:hAnsi="Calibri" w:cs="Courier New"/>
          <w:sz w:val="20"/>
          <w:szCs w:val="20"/>
          <w:rPrChange w:id="22108" w:author="Author">
            <w:rPr>
              <w:rFonts w:ascii="Courier New" w:hAnsi="Courier New" w:cs="Courier New"/>
              <w:sz w:val="20"/>
              <w:szCs w:val="20"/>
            </w:rPr>
          </w:rPrChange>
        </w:rPr>
      </w:pPr>
      <w:del w:id="22109" w:author="Author">
        <w:r>
          <w:rPr>
            <w:rFonts w:ascii="Calibri" w:hAnsi="Calibri"/>
            <w:sz w:val="20"/>
            <w:szCs w:val="20"/>
            <w:rPrChange w:id="22110" w:author="Author">
              <w:rPr>
                <w:rFonts w:ascii="Trebuchet MS" w:hAnsi="Trebuchet MS"/>
                <w:sz w:val="20"/>
                <w:szCs w:val="20"/>
              </w:rPr>
            </w:rPrChange>
          </w:rPr>
          <w:delText>Not required</w:delText>
        </w:r>
      </w:del>
      <w:ins w:id="22111" w:author="Author">
        <w:r>
          <w:rPr>
            <w:rFonts w:ascii="Calibri" w:hAnsi="Calibri"/>
            <w:sz w:val="20"/>
            <w:szCs w:val="20"/>
          </w:rPr>
          <w:t>// Code for debugging purpose shall be put in conditional methods as following</w:t>
        </w:r>
      </w:ins>
    </w:p>
    <w:p w:rsidR="00743B33" w:rsidRDefault="00D20E06">
      <w:pPr>
        <w:ind w:left="540"/>
        <w:rPr>
          <w:ins w:id="22112" w:author="Author"/>
          <w:rFonts w:ascii="Calibri" w:hAnsi="Calibri"/>
          <w:sz w:val="20"/>
          <w:szCs w:val="20"/>
          <w:lang w:val="en-US"/>
        </w:rPr>
      </w:pPr>
      <w:ins w:id="22113" w:author="Author">
        <w:r>
          <w:rPr>
            <w:rFonts w:ascii="Calibri" w:hAnsi="Calibri"/>
            <w:sz w:val="20"/>
            <w:szCs w:val="20"/>
            <w:lang w:val="en-US"/>
          </w:rPr>
          <w:t>[Conditional("DEBUG")]</w:t>
        </w:r>
      </w:ins>
    </w:p>
    <w:p w:rsidR="00743B33" w:rsidRDefault="00D20E06">
      <w:pPr>
        <w:ind w:left="540"/>
        <w:rPr>
          <w:ins w:id="22114" w:author="Author"/>
          <w:rFonts w:ascii="Calibri" w:hAnsi="Calibri"/>
          <w:sz w:val="20"/>
          <w:szCs w:val="20"/>
          <w:lang w:val="en-US"/>
        </w:rPr>
      </w:pPr>
      <w:ins w:id="22115" w:author="Author">
        <w:r>
          <w:rPr>
            <w:rFonts w:ascii="Calibri" w:hAnsi="Calibri"/>
            <w:sz w:val="20"/>
            <w:szCs w:val="20"/>
            <w:lang w:val="en-US"/>
          </w:rPr>
          <w:t xml:space="preserve">public void </w:t>
        </w:r>
        <w:r>
          <w:rPr>
            <w:rFonts w:ascii="Calibri" w:hAnsi="Calibri"/>
            <w:sz w:val="20"/>
            <w:szCs w:val="20"/>
            <w:lang w:val="en-US"/>
          </w:rPr>
          <w:t>PrintDebugInformation()</w:t>
        </w:r>
      </w:ins>
    </w:p>
    <w:p w:rsidR="00743B33" w:rsidRDefault="00D20E06">
      <w:pPr>
        <w:ind w:left="540"/>
        <w:rPr>
          <w:ins w:id="22116" w:author="Author"/>
          <w:rFonts w:ascii="Calibri" w:hAnsi="Calibri"/>
          <w:sz w:val="20"/>
          <w:szCs w:val="20"/>
          <w:lang w:val="en-US"/>
        </w:rPr>
      </w:pPr>
      <w:ins w:id="22117" w:author="Author">
        <w:r>
          <w:rPr>
            <w:rFonts w:ascii="Calibri" w:hAnsi="Calibri"/>
            <w:sz w:val="20"/>
            <w:szCs w:val="20"/>
            <w:lang w:val="en-US"/>
          </w:rPr>
          <w:t>{</w:t>
        </w:r>
      </w:ins>
    </w:p>
    <w:p w:rsidR="00743B33" w:rsidRDefault="00D20E06">
      <w:pPr>
        <w:ind w:left="540"/>
        <w:rPr>
          <w:ins w:id="22118" w:author="Author"/>
          <w:rFonts w:ascii="Calibri" w:hAnsi="Calibri"/>
          <w:sz w:val="20"/>
          <w:szCs w:val="20"/>
          <w:lang w:val="en-US"/>
        </w:rPr>
      </w:pPr>
      <w:ins w:id="22119" w:author="Author">
        <w:r>
          <w:rPr>
            <w:rFonts w:ascii="Calibri" w:hAnsi="Calibri"/>
            <w:sz w:val="20"/>
            <w:szCs w:val="20"/>
            <w:lang w:val="en-US"/>
          </w:rPr>
          <w:t>}</w:t>
        </w:r>
      </w:ins>
    </w:p>
    <w:p w:rsidR="00743B33" w:rsidRPr="00743B33" w:rsidRDefault="00743B33">
      <w:pPr>
        <w:ind w:left="540"/>
        <w:rPr>
          <w:rFonts w:ascii="Calibri" w:hAnsi="Calibri"/>
          <w:sz w:val="20"/>
          <w:szCs w:val="20"/>
          <w:lang w:val="en-US"/>
          <w:rPrChange w:id="22120" w:author="Author">
            <w:rPr>
              <w:rFonts w:ascii="Trebuchet MS" w:hAnsi="Trebuchet MS"/>
              <w:lang w:val="en-US"/>
            </w:rPr>
          </w:rPrChange>
        </w:rPr>
      </w:pPr>
    </w:p>
    <w:p w:rsidR="00743B33" w:rsidRPr="00743B33" w:rsidRDefault="00D20E06">
      <w:pPr>
        <w:ind w:left="540"/>
        <w:rPr>
          <w:rFonts w:ascii="Calibri" w:hAnsi="Calibri"/>
          <w:b/>
          <w:sz w:val="20"/>
          <w:szCs w:val="20"/>
          <w:lang w:val="en-US"/>
          <w:rPrChange w:id="22121" w:author="Author">
            <w:rPr>
              <w:rFonts w:ascii="Trebuchet MS" w:hAnsi="Trebuchet MS"/>
              <w:b/>
              <w:lang w:val="en-US"/>
            </w:rPr>
          </w:rPrChange>
        </w:rPr>
      </w:pPr>
      <w:r>
        <w:rPr>
          <w:rFonts w:ascii="Calibri" w:hAnsi="Calibri"/>
          <w:b/>
          <w:sz w:val="20"/>
          <w:szCs w:val="20"/>
          <w:rPrChange w:id="22122" w:author="Author">
            <w:rPr>
              <w:rFonts w:ascii="Trebuchet MS" w:hAnsi="Trebuchet MS"/>
              <w:b/>
            </w:rPr>
          </w:rPrChange>
        </w:rPr>
        <w:t>Rationale</w:t>
      </w:r>
      <w:r>
        <w:rPr>
          <w:rFonts w:ascii="Calibri" w:hAnsi="Calibri"/>
          <w:b/>
          <w:sz w:val="20"/>
          <w:szCs w:val="20"/>
          <w:lang w:val="en-US"/>
          <w:rPrChange w:id="22123" w:author="Author">
            <w:rPr>
              <w:rFonts w:ascii="Trebuchet MS" w:hAnsi="Trebuchet MS"/>
              <w:b/>
              <w:lang w:val="en-US"/>
            </w:rPr>
          </w:rPrChange>
        </w:rPr>
        <w:t>:</w:t>
      </w:r>
    </w:p>
    <w:p w:rsidR="00743B33" w:rsidRPr="00743B33" w:rsidRDefault="00D20E06">
      <w:pPr>
        <w:ind w:left="540"/>
        <w:rPr>
          <w:rFonts w:ascii="Calibri" w:hAnsi="Calibri"/>
          <w:sz w:val="20"/>
          <w:szCs w:val="20"/>
          <w:rPrChange w:id="22124" w:author="Author">
            <w:rPr>
              <w:rFonts w:ascii="Trebuchet MS" w:hAnsi="Trebuchet MS"/>
              <w:sz w:val="20"/>
              <w:szCs w:val="20"/>
            </w:rPr>
          </w:rPrChange>
        </w:rPr>
      </w:pPr>
      <w:ins w:id="22125" w:author="Author">
        <w:r>
          <w:rPr>
            <w:rFonts w:ascii="Calibri" w:hAnsi="Calibri"/>
            <w:sz w:val="20"/>
            <w:szCs w:val="20"/>
          </w:rPr>
          <w:t xml:space="preserve">Readability. </w:t>
        </w:r>
      </w:ins>
      <w:r>
        <w:rPr>
          <w:rFonts w:ascii="Calibri" w:hAnsi="Calibri"/>
          <w:sz w:val="20"/>
          <w:szCs w:val="20"/>
          <w:rPrChange w:id="22126" w:author="Author">
            <w:rPr>
              <w:rFonts w:ascii="Trebuchet MS" w:hAnsi="Trebuchet MS"/>
              <w:sz w:val="20"/>
              <w:szCs w:val="20"/>
            </w:rPr>
          </w:rPrChange>
        </w:rPr>
        <w:t>Redundant comments are unnecessary and increase the maintenance effort.</w:t>
      </w:r>
    </w:p>
    <w:p w:rsidR="00743B33" w:rsidRPr="00743B33" w:rsidRDefault="00743B33">
      <w:pPr>
        <w:ind w:left="540"/>
        <w:rPr>
          <w:rFonts w:ascii="Calibri" w:hAnsi="Calibri"/>
          <w:sz w:val="20"/>
          <w:szCs w:val="20"/>
          <w:lang w:val="en-US"/>
          <w:rPrChange w:id="22127" w:author="Author">
            <w:rPr>
              <w:rFonts w:ascii="Trebuchet MS" w:hAnsi="Trebuchet MS"/>
              <w:lang w:val="en-US"/>
            </w:rPr>
          </w:rPrChange>
        </w:rPr>
      </w:pPr>
    </w:p>
    <w:p w:rsidR="00743B33" w:rsidRDefault="00D20E06" w:rsidP="00743B33">
      <w:pPr>
        <w:pStyle w:val="Heading3"/>
        <w:pPrChange w:id="22128" w:author="Author">
          <w:pPr>
            <w:pStyle w:val="Heading3"/>
            <w:jc w:val="left"/>
          </w:pPr>
        </w:pPrChange>
      </w:pPr>
      <w:bookmarkStart w:id="22129" w:name="_Toc447291346"/>
      <w:bookmarkStart w:id="22130" w:name="_Toc491674300"/>
      <w:r>
        <w:t>Rules_Comment_005 ([1] Clause 5.4.7 - table 1 - 1g)</w:t>
      </w:r>
      <w:bookmarkEnd w:id="22129"/>
      <w:bookmarkEnd w:id="22130"/>
    </w:p>
    <w:p w:rsidR="00743B33" w:rsidRPr="00743B33" w:rsidRDefault="00D20E06">
      <w:pPr>
        <w:ind w:left="540"/>
        <w:rPr>
          <w:rFonts w:ascii="Calibri" w:hAnsi="Calibri"/>
          <w:b/>
          <w:sz w:val="20"/>
          <w:szCs w:val="20"/>
          <w:lang w:val="en-US"/>
          <w:rPrChange w:id="22131" w:author="Author">
            <w:rPr>
              <w:rFonts w:ascii="Trebuchet MS" w:hAnsi="Trebuchet MS"/>
              <w:b/>
              <w:lang w:val="en-US"/>
            </w:rPr>
          </w:rPrChange>
        </w:rPr>
      </w:pPr>
      <w:r>
        <w:rPr>
          <w:rFonts w:ascii="Calibri" w:hAnsi="Calibri"/>
          <w:b/>
          <w:sz w:val="20"/>
          <w:szCs w:val="20"/>
          <w:rPrChange w:id="22132" w:author="Author">
            <w:rPr>
              <w:rFonts w:ascii="Trebuchet MS" w:hAnsi="Trebuchet MS"/>
              <w:b/>
            </w:rPr>
          </w:rPrChange>
        </w:rPr>
        <w:t>Rule</w:t>
      </w:r>
      <w:r>
        <w:rPr>
          <w:rFonts w:ascii="Calibri" w:hAnsi="Calibri"/>
          <w:b/>
          <w:sz w:val="20"/>
          <w:szCs w:val="20"/>
          <w:lang w:val="en-US"/>
          <w:rPrChange w:id="22133" w:author="Author">
            <w:rPr>
              <w:rFonts w:ascii="Trebuchet MS" w:hAnsi="Trebuchet MS"/>
              <w:b/>
              <w:lang w:val="en-US"/>
            </w:rPr>
          </w:rPrChange>
        </w:rPr>
        <w:t>:</w:t>
      </w:r>
    </w:p>
    <w:p w:rsidR="00743B33" w:rsidRPr="00743B33" w:rsidRDefault="00D20E06">
      <w:pPr>
        <w:ind w:left="540"/>
        <w:rPr>
          <w:rFonts w:ascii="Calibri" w:hAnsi="Calibri"/>
          <w:sz w:val="20"/>
          <w:szCs w:val="20"/>
          <w:rPrChange w:id="22134" w:author="Author">
            <w:rPr>
              <w:rFonts w:ascii="Trebuchet MS" w:hAnsi="Trebuchet MS"/>
              <w:sz w:val="20"/>
              <w:szCs w:val="20"/>
            </w:rPr>
          </w:rPrChange>
        </w:rPr>
      </w:pPr>
      <w:r>
        <w:rPr>
          <w:rFonts w:ascii="Calibri" w:hAnsi="Calibri"/>
          <w:sz w:val="20"/>
          <w:szCs w:val="20"/>
          <w:rPrChange w:id="22135" w:author="Author">
            <w:rPr>
              <w:rFonts w:ascii="Trebuchet MS" w:hAnsi="Trebuchet MS"/>
              <w:sz w:val="20"/>
              <w:szCs w:val="20"/>
            </w:rPr>
          </w:rPrChange>
        </w:rPr>
        <w:t>File/</w:t>
      </w:r>
      <w:del w:id="22136" w:author="Author">
        <w:r>
          <w:rPr>
            <w:rFonts w:ascii="Calibri" w:hAnsi="Calibri"/>
            <w:sz w:val="20"/>
            <w:szCs w:val="20"/>
            <w:rPrChange w:id="22137" w:author="Author">
              <w:rPr>
                <w:rFonts w:ascii="Trebuchet MS" w:hAnsi="Trebuchet MS"/>
                <w:sz w:val="20"/>
                <w:szCs w:val="20"/>
              </w:rPr>
            </w:rPrChange>
          </w:rPr>
          <w:delText xml:space="preserve">function </w:delText>
        </w:r>
      </w:del>
      <w:ins w:id="22138" w:author="Author">
        <w:r>
          <w:rPr>
            <w:rFonts w:ascii="Calibri" w:hAnsi="Calibri"/>
            <w:sz w:val="20"/>
            <w:szCs w:val="20"/>
          </w:rPr>
          <w:t>Methods/Classes</w:t>
        </w:r>
        <w:r>
          <w:rPr>
            <w:rFonts w:ascii="Calibri" w:hAnsi="Calibri"/>
            <w:sz w:val="20"/>
            <w:szCs w:val="20"/>
            <w:rPrChange w:id="22139" w:author="Author">
              <w:rPr>
                <w:rFonts w:ascii="Trebuchet MS" w:hAnsi="Trebuchet MS"/>
                <w:sz w:val="20"/>
                <w:szCs w:val="20"/>
              </w:rPr>
            </w:rPrChange>
          </w:rPr>
          <w:t xml:space="preserve"> </w:t>
        </w:r>
      </w:ins>
      <w:r>
        <w:rPr>
          <w:rFonts w:ascii="Calibri" w:hAnsi="Calibri"/>
          <w:sz w:val="20"/>
          <w:szCs w:val="20"/>
          <w:rPrChange w:id="22140" w:author="Author">
            <w:rPr>
              <w:rFonts w:ascii="Trebuchet MS" w:hAnsi="Trebuchet MS"/>
              <w:sz w:val="20"/>
              <w:szCs w:val="20"/>
            </w:rPr>
          </w:rPrChange>
        </w:rPr>
        <w:t xml:space="preserve">header format should be consistent across </w:t>
      </w:r>
      <w:r>
        <w:rPr>
          <w:rFonts w:ascii="Calibri" w:hAnsi="Calibri"/>
          <w:sz w:val="20"/>
          <w:szCs w:val="20"/>
          <w:rPrChange w:id="22141" w:author="Author">
            <w:rPr>
              <w:rFonts w:ascii="Trebuchet MS" w:hAnsi="Trebuchet MS"/>
              <w:sz w:val="20"/>
              <w:szCs w:val="20"/>
            </w:rPr>
          </w:rPrChange>
        </w:rPr>
        <w:t>the code.</w:t>
      </w:r>
    </w:p>
    <w:p w:rsidR="00743B33" w:rsidRPr="00743B33" w:rsidRDefault="00743B33">
      <w:pPr>
        <w:ind w:left="540"/>
        <w:rPr>
          <w:rFonts w:ascii="Calibri" w:hAnsi="Calibri"/>
          <w:sz w:val="20"/>
          <w:szCs w:val="20"/>
          <w:rPrChange w:id="22142" w:author="Author">
            <w:rPr>
              <w:rFonts w:ascii="Trebuchet MS" w:hAnsi="Trebuchet MS"/>
            </w:rPr>
          </w:rPrChange>
        </w:rPr>
      </w:pPr>
    </w:p>
    <w:p w:rsidR="00743B33" w:rsidRDefault="00D20E06">
      <w:pPr>
        <w:ind w:left="540"/>
        <w:rPr>
          <w:ins w:id="22143" w:author="Author"/>
          <w:rFonts w:ascii="Calibri" w:hAnsi="Calibri"/>
          <w:b/>
          <w:sz w:val="20"/>
          <w:szCs w:val="20"/>
          <w:lang w:val="en-US"/>
        </w:rPr>
      </w:pPr>
      <w:r>
        <w:rPr>
          <w:rFonts w:ascii="Calibri" w:hAnsi="Calibri"/>
          <w:b/>
          <w:sz w:val="20"/>
          <w:szCs w:val="20"/>
          <w:rPrChange w:id="22144" w:author="Author">
            <w:rPr>
              <w:rFonts w:ascii="Trebuchet MS" w:hAnsi="Trebuchet MS"/>
              <w:b/>
            </w:rPr>
          </w:rPrChange>
        </w:rPr>
        <w:t>Example</w:t>
      </w:r>
      <w:r>
        <w:rPr>
          <w:rFonts w:ascii="Calibri" w:hAnsi="Calibri"/>
          <w:b/>
          <w:sz w:val="20"/>
          <w:szCs w:val="20"/>
          <w:lang w:val="en-US"/>
          <w:rPrChange w:id="22145" w:author="Author">
            <w:rPr>
              <w:rFonts w:ascii="Trebuchet MS" w:hAnsi="Trebuchet MS"/>
              <w:b/>
              <w:lang w:val="en-US"/>
            </w:rPr>
          </w:rPrChange>
        </w:rPr>
        <w:t>:</w:t>
      </w:r>
    </w:p>
    <w:p w:rsidR="00743B33" w:rsidRPr="00743B33" w:rsidRDefault="00D20E06">
      <w:pPr>
        <w:ind w:left="540"/>
        <w:rPr>
          <w:rFonts w:ascii="Calibri" w:hAnsi="Calibri"/>
          <w:sz w:val="20"/>
          <w:szCs w:val="20"/>
          <w:lang w:val="en-US"/>
          <w:rPrChange w:id="22146" w:author="Author">
            <w:rPr>
              <w:rFonts w:ascii="Trebuchet MS" w:hAnsi="Trebuchet MS"/>
              <w:b/>
              <w:lang w:val="en-US"/>
            </w:rPr>
          </w:rPrChange>
        </w:rPr>
      </w:pPr>
      <w:ins w:id="22147" w:author="Author">
        <w:r>
          <w:rPr>
            <w:rFonts w:ascii="Calibri" w:hAnsi="Calibri"/>
            <w:sz w:val="20"/>
            <w:szCs w:val="20"/>
            <w:lang w:val="en-US"/>
            <w:rPrChange w:id="22148" w:author="Author">
              <w:rPr>
                <w:rFonts w:ascii="Calibri" w:hAnsi="Calibri"/>
                <w:b/>
                <w:sz w:val="20"/>
                <w:szCs w:val="20"/>
                <w:lang w:val="en-US"/>
              </w:rPr>
            </w:rPrChange>
          </w:rPr>
          <w:t>a) Methods comment</w:t>
        </w:r>
      </w:ins>
    </w:p>
    <w:p w:rsidR="00743B33" w:rsidRDefault="00D20E06">
      <w:pPr>
        <w:ind w:left="540"/>
        <w:rPr>
          <w:ins w:id="22149" w:author="Author"/>
          <w:rFonts w:ascii="Calibri" w:hAnsi="Calibri" w:cs="Courier New"/>
          <w:sz w:val="20"/>
          <w:szCs w:val="20"/>
        </w:rPr>
      </w:pPr>
      <w:ins w:id="22150" w:author="Author">
        <w:r>
          <w:rPr>
            <w:rFonts w:ascii="Calibri" w:hAnsi="Calibri" w:cs="Courier New"/>
            <w:sz w:val="20"/>
            <w:szCs w:val="20"/>
          </w:rPr>
          <w:t xml:space="preserve">        /// &lt;name&gt;MyMethod&lt;/name&gt;</w:t>
        </w:r>
      </w:ins>
    </w:p>
    <w:p w:rsidR="00743B33" w:rsidRDefault="00D20E06">
      <w:pPr>
        <w:ind w:left="540"/>
        <w:rPr>
          <w:ins w:id="22151" w:author="Author"/>
          <w:rFonts w:ascii="Calibri" w:hAnsi="Calibri" w:cs="Courier New"/>
          <w:sz w:val="20"/>
          <w:szCs w:val="20"/>
        </w:rPr>
      </w:pPr>
      <w:ins w:id="22152" w:author="Author">
        <w:r>
          <w:rPr>
            <w:rFonts w:ascii="Calibri" w:hAnsi="Calibri" w:cs="Courier New"/>
            <w:sz w:val="20"/>
            <w:szCs w:val="20"/>
          </w:rPr>
          <w:t xml:space="preserve">        /// &lt;summary&gt;</w:t>
        </w:r>
      </w:ins>
    </w:p>
    <w:p w:rsidR="00743B33" w:rsidRDefault="00D20E06">
      <w:pPr>
        <w:ind w:left="540"/>
        <w:rPr>
          <w:ins w:id="22153" w:author="Author"/>
          <w:rFonts w:ascii="Calibri" w:hAnsi="Calibri" w:cs="Courier New"/>
          <w:sz w:val="20"/>
          <w:szCs w:val="20"/>
        </w:rPr>
      </w:pPr>
      <w:ins w:id="22154" w:author="Author">
        <w:r>
          <w:rPr>
            <w:rFonts w:ascii="Calibri" w:hAnsi="Calibri" w:cs="Courier New"/>
            <w:sz w:val="20"/>
            <w:szCs w:val="20"/>
          </w:rPr>
          <w:t xml:space="preserve">        /// Short Description, including preconditions</w:t>
        </w:r>
      </w:ins>
    </w:p>
    <w:p w:rsidR="00743B33" w:rsidRDefault="00D20E06">
      <w:pPr>
        <w:ind w:left="540"/>
        <w:rPr>
          <w:ins w:id="22155" w:author="Author"/>
          <w:rFonts w:ascii="Calibri" w:hAnsi="Calibri" w:cs="Courier New"/>
          <w:sz w:val="20"/>
          <w:szCs w:val="20"/>
        </w:rPr>
      </w:pPr>
      <w:ins w:id="22156" w:author="Author">
        <w:r>
          <w:rPr>
            <w:rFonts w:ascii="Calibri" w:hAnsi="Calibri" w:cs="Courier New"/>
            <w:sz w:val="20"/>
            <w:szCs w:val="20"/>
          </w:rPr>
          <w:t xml:space="preserve">        /// &lt;/summary&gt;</w:t>
        </w:r>
      </w:ins>
    </w:p>
    <w:p w:rsidR="00743B33" w:rsidRDefault="00D20E06">
      <w:pPr>
        <w:ind w:left="540"/>
        <w:rPr>
          <w:ins w:id="22157" w:author="Author"/>
          <w:rFonts w:ascii="Calibri" w:hAnsi="Calibri" w:cs="Courier New"/>
          <w:sz w:val="20"/>
          <w:szCs w:val="20"/>
        </w:rPr>
      </w:pPr>
      <w:ins w:id="22158" w:author="Author">
        <w:r>
          <w:rPr>
            <w:rFonts w:ascii="Calibri" w:hAnsi="Calibri" w:cs="Courier New"/>
            <w:sz w:val="20"/>
            <w:szCs w:val="20"/>
          </w:rPr>
          <w:t xml:space="preserve">        /// &lt;param name="VariableA"&gt;</w:t>
        </w:r>
      </w:ins>
    </w:p>
    <w:p w:rsidR="00743B33" w:rsidRDefault="00D20E06">
      <w:pPr>
        <w:ind w:left="540"/>
        <w:rPr>
          <w:ins w:id="22159" w:author="Author"/>
          <w:rFonts w:ascii="Calibri" w:hAnsi="Calibri" w:cs="Courier New"/>
          <w:sz w:val="20"/>
          <w:szCs w:val="20"/>
        </w:rPr>
      </w:pPr>
      <w:ins w:id="22160" w:author="Author">
        <w:r>
          <w:rPr>
            <w:rFonts w:ascii="Calibri" w:hAnsi="Calibri" w:cs="Courier New"/>
            <w:sz w:val="20"/>
            <w:szCs w:val="20"/>
          </w:rPr>
          <w:t xml:space="preserve">        /// Parameter Description</w:t>
        </w:r>
      </w:ins>
    </w:p>
    <w:p w:rsidR="00743B33" w:rsidRDefault="00D20E06">
      <w:pPr>
        <w:ind w:left="540"/>
        <w:rPr>
          <w:ins w:id="22161" w:author="Author"/>
          <w:rFonts w:ascii="Calibri" w:hAnsi="Calibri" w:cs="Courier New"/>
          <w:sz w:val="20"/>
          <w:szCs w:val="20"/>
        </w:rPr>
      </w:pPr>
      <w:ins w:id="22162" w:author="Author">
        <w:r>
          <w:rPr>
            <w:rFonts w:ascii="Calibri" w:hAnsi="Calibri" w:cs="Courier New"/>
            <w:sz w:val="20"/>
            <w:szCs w:val="20"/>
          </w:rPr>
          <w:t xml:space="preserve">        /// &lt;/param&gt;</w:t>
        </w:r>
      </w:ins>
    </w:p>
    <w:p w:rsidR="00743B33" w:rsidRDefault="00D20E06">
      <w:pPr>
        <w:ind w:left="540"/>
        <w:rPr>
          <w:ins w:id="22163" w:author="Author"/>
          <w:rFonts w:ascii="Calibri" w:hAnsi="Calibri" w:cs="Courier New"/>
          <w:sz w:val="20"/>
          <w:szCs w:val="20"/>
        </w:rPr>
      </w:pPr>
      <w:ins w:id="22164" w:author="Author">
        <w:r>
          <w:rPr>
            <w:rFonts w:ascii="Calibri" w:hAnsi="Calibri" w:cs="Courier New"/>
            <w:sz w:val="20"/>
            <w:szCs w:val="20"/>
          </w:rPr>
          <w:t xml:space="preserve">        /// &lt;returns&gt;None&lt;/returns&gt;</w:t>
        </w:r>
      </w:ins>
    </w:p>
    <w:p w:rsidR="00743B33" w:rsidRDefault="00D20E06">
      <w:pPr>
        <w:ind w:left="540"/>
        <w:rPr>
          <w:ins w:id="22165" w:author="Author"/>
          <w:rFonts w:ascii="Calibri" w:hAnsi="Calibri" w:cs="Courier New"/>
          <w:sz w:val="20"/>
          <w:szCs w:val="20"/>
        </w:rPr>
      </w:pPr>
      <w:ins w:id="22166" w:author="Author">
        <w:r>
          <w:rPr>
            <w:rFonts w:ascii="Calibri" w:hAnsi="Calibri" w:cs="Courier New"/>
            <w:sz w:val="20"/>
            <w:szCs w:val="20"/>
          </w:rPr>
          <w:t xml:space="preserve">        /// &lt;remarks&gt;</w:t>
        </w:r>
      </w:ins>
    </w:p>
    <w:p w:rsidR="00743B33" w:rsidRDefault="00D20E06">
      <w:pPr>
        <w:ind w:left="540"/>
        <w:rPr>
          <w:ins w:id="22167" w:author="Author"/>
          <w:rFonts w:ascii="Calibri" w:hAnsi="Calibri" w:cs="Courier New"/>
          <w:sz w:val="20"/>
          <w:szCs w:val="20"/>
        </w:rPr>
      </w:pPr>
      <w:ins w:id="22168" w:author="Author">
        <w:r>
          <w:rPr>
            <w:rFonts w:ascii="Calibri" w:hAnsi="Calibri" w:cs="Courier New"/>
            <w:sz w:val="20"/>
            <w:szCs w:val="20"/>
          </w:rPr>
          <w:t xml:space="preserve">        /// Global variables used, side effects</w:t>
        </w:r>
      </w:ins>
    </w:p>
    <w:p w:rsidR="00743B33" w:rsidRDefault="00D20E06">
      <w:pPr>
        <w:ind w:left="540"/>
        <w:rPr>
          <w:ins w:id="22169" w:author="Author"/>
          <w:rFonts w:ascii="Calibri" w:hAnsi="Calibri" w:cs="Courier New"/>
          <w:sz w:val="20"/>
          <w:szCs w:val="20"/>
        </w:rPr>
      </w:pPr>
      <w:ins w:id="22170" w:author="Author">
        <w:r>
          <w:rPr>
            <w:rFonts w:ascii="Calibri" w:hAnsi="Calibri" w:cs="Courier New"/>
            <w:sz w:val="20"/>
            <w:szCs w:val="20"/>
          </w:rPr>
          <w:lastRenderedPageBreak/>
          <w:t xml:space="preserve">        /// &lt;/remarks&gt;</w:t>
        </w:r>
      </w:ins>
    </w:p>
    <w:p w:rsidR="00743B33" w:rsidRDefault="00D20E06">
      <w:pPr>
        <w:ind w:left="540"/>
        <w:rPr>
          <w:ins w:id="22171" w:author="Author"/>
          <w:rFonts w:ascii="Calibri" w:hAnsi="Calibri" w:cs="Courier New"/>
          <w:sz w:val="20"/>
          <w:szCs w:val="20"/>
        </w:rPr>
      </w:pPr>
      <w:ins w:id="22172" w:author="Author">
        <w:r>
          <w:rPr>
            <w:rFonts w:ascii="Calibri" w:hAnsi="Calibri" w:cs="Courier New"/>
            <w:sz w:val="20"/>
            <w:szCs w:val="20"/>
          </w:rPr>
          <w:t xml:space="preserve">        /// &lt;ref&gt;TSDD001, TSDD002&lt;/ref&gt; </w:t>
        </w:r>
      </w:ins>
    </w:p>
    <w:p w:rsidR="00743B33" w:rsidRDefault="00743B33">
      <w:pPr>
        <w:ind w:left="540"/>
        <w:rPr>
          <w:ins w:id="22173" w:author="Author"/>
          <w:rFonts w:ascii="Calibri" w:hAnsi="Calibri" w:cs="Courier New"/>
          <w:sz w:val="20"/>
          <w:szCs w:val="20"/>
        </w:rPr>
      </w:pPr>
    </w:p>
    <w:p w:rsidR="00743B33" w:rsidRPr="00743B33" w:rsidRDefault="00D20E06">
      <w:pPr>
        <w:ind w:left="993"/>
        <w:rPr>
          <w:del w:id="22174" w:author="Author"/>
          <w:rFonts w:ascii="Calibri" w:hAnsi="Calibri" w:cs="Courier New"/>
          <w:sz w:val="20"/>
          <w:szCs w:val="20"/>
          <w:rPrChange w:id="22175" w:author="Author">
            <w:rPr>
              <w:del w:id="22176" w:author="Author"/>
              <w:rFonts w:ascii="Courier New" w:hAnsi="Courier New" w:cs="Courier New"/>
              <w:sz w:val="20"/>
              <w:szCs w:val="20"/>
            </w:rPr>
          </w:rPrChange>
        </w:rPr>
      </w:pPr>
      <w:ins w:id="22177" w:author="Author">
        <w:r>
          <w:rPr>
            <w:rFonts w:ascii="Calibri" w:hAnsi="Calibri" w:cs="Courier New"/>
            <w:sz w:val="20"/>
            <w:szCs w:val="20"/>
          </w:rPr>
          <w:t xml:space="preserve">public </w:t>
        </w:r>
      </w:ins>
      <w:del w:id="22178" w:author="Author">
        <w:r>
          <w:rPr>
            <w:rFonts w:ascii="Calibri" w:hAnsi="Calibri" w:cs="Courier New"/>
            <w:sz w:val="20"/>
            <w:szCs w:val="20"/>
            <w:rPrChange w:id="22179" w:author="Author">
              <w:rPr>
                <w:rFonts w:ascii="Courier New" w:hAnsi="Courier New" w:cs="Courier New"/>
                <w:sz w:val="20"/>
                <w:szCs w:val="20"/>
              </w:rPr>
            </w:rPrChange>
          </w:rPr>
          <w:delText>/***********************************************************</w:delText>
        </w:r>
      </w:del>
    </w:p>
    <w:p w:rsidR="00743B33" w:rsidRPr="00743B33" w:rsidRDefault="00D20E06">
      <w:pPr>
        <w:ind w:left="993"/>
        <w:rPr>
          <w:del w:id="22180" w:author="Author"/>
          <w:rFonts w:ascii="Calibri" w:hAnsi="Calibri" w:cs="Courier New"/>
          <w:sz w:val="20"/>
          <w:szCs w:val="20"/>
          <w:rPrChange w:id="22181" w:author="Author">
            <w:rPr>
              <w:del w:id="22182" w:author="Author"/>
              <w:rFonts w:ascii="Courier New" w:hAnsi="Courier New" w:cs="Courier New"/>
              <w:sz w:val="20"/>
              <w:szCs w:val="20"/>
            </w:rPr>
          </w:rPrChange>
        </w:rPr>
      </w:pPr>
      <w:del w:id="22183" w:author="Author">
        <w:r>
          <w:rPr>
            <w:rFonts w:ascii="Calibri" w:hAnsi="Calibri" w:cs="Courier New"/>
            <w:sz w:val="20"/>
            <w:szCs w:val="20"/>
            <w:rPrChange w:id="22184" w:author="Author">
              <w:rPr>
                <w:rFonts w:ascii="Courier New" w:hAnsi="Courier New" w:cs="Courier New"/>
                <w:sz w:val="20"/>
                <w:szCs w:val="20"/>
              </w:rPr>
            </w:rPrChange>
          </w:rPr>
          <w:delText>* Function name: MyFunc(uint8 X)</w:delText>
        </w:r>
      </w:del>
    </w:p>
    <w:p w:rsidR="00743B33" w:rsidRPr="00743B33" w:rsidRDefault="00D20E06">
      <w:pPr>
        <w:ind w:left="993"/>
        <w:rPr>
          <w:del w:id="22185" w:author="Author"/>
          <w:rFonts w:ascii="Calibri" w:hAnsi="Calibri" w:cs="Courier New"/>
          <w:sz w:val="20"/>
          <w:szCs w:val="20"/>
          <w:rPrChange w:id="22186" w:author="Author">
            <w:rPr>
              <w:del w:id="22187" w:author="Author"/>
              <w:rFonts w:ascii="Courier New" w:hAnsi="Courier New" w:cs="Courier New"/>
              <w:sz w:val="20"/>
              <w:szCs w:val="20"/>
            </w:rPr>
          </w:rPrChange>
        </w:rPr>
      </w:pPr>
      <w:del w:id="22188" w:author="Author">
        <w:r>
          <w:rPr>
            <w:rFonts w:ascii="Calibri" w:hAnsi="Calibri" w:cs="Courier New"/>
            <w:sz w:val="20"/>
            <w:szCs w:val="20"/>
            <w:rPrChange w:id="22189" w:author="Author">
              <w:rPr>
                <w:rFonts w:ascii="Courier New" w:hAnsi="Courier New" w:cs="Courier New"/>
                <w:sz w:val="20"/>
                <w:szCs w:val="20"/>
              </w:rPr>
            </w:rPrChange>
          </w:rPr>
          <w:delText>* Description: Short Description, including preconditions</w:delText>
        </w:r>
      </w:del>
    </w:p>
    <w:p w:rsidR="00743B33" w:rsidRPr="00743B33" w:rsidRDefault="00D20E06">
      <w:pPr>
        <w:ind w:left="993"/>
        <w:rPr>
          <w:del w:id="22190" w:author="Author"/>
          <w:rFonts w:ascii="Calibri" w:hAnsi="Calibri" w:cs="Courier New"/>
          <w:sz w:val="20"/>
          <w:szCs w:val="20"/>
          <w:rPrChange w:id="22191" w:author="Author">
            <w:rPr>
              <w:del w:id="22192" w:author="Author"/>
              <w:rFonts w:ascii="Courier New" w:hAnsi="Courier New" w:cs="Courier New"/>
              <w:sz w:val="20"/>
              <w:szCs w:val="20"/>
            </w:rPr>
          </w:rPrChange>
        </w:rPr>
      </w:pPr>
      <w:del w:id="22193" w:author="Author">
        <w:r>
          <w:rPr>
            <w:rFonts w:ascii="Calibri" w:hAnsi="Calibri" w:cs="Courier New"/>
            <w:sz w:val="20"/>
            <w:szCs w:val="20"/>
            <w:rPrChange w:id="22194" w:author="Author">
              <w:rPr>
                <w:rFonts w:ascii="Courier New" w:hAnsi="Courier New" w:cs="Courier New"/>
                <w:sz w:val="20"/>
                <w:szCs w:val="20"/>
              </w:rPr>
            </w:rPrChange>
          </w:rPr>
          <w:delText>* Parameter X: Description</w:delText>
        </w:r>
      </w:del>
    </w:p>
    <w:p w:rsidR="00743B33" w:rsidRPr="00743B33" w:rsidRDefault="00D20E06">
      <w:pPr>
        <w:ind w:left="993"/>
        <w:rPr>
          <w:del w:id="22195" w:author="Author"/>
          <w:rFonts w:ascii="Calibri" w:hAnsi="Calibri" w:cs="Courier New"/>
          <w:sz w:val="20"/>
          <w:szCs w:val="20"/>
          <w:rPrChange w:id="22196" w:author="Author">
            <w:rPr>
              <w:del w:id="22197" w:author="Author"/>
              <w:rFonts w:ascii="Courier New" w:hAnsi="Courier New" w:cs="Courier New"/>
              <w:sz w:val="20"/>
              <w:szCs w:val="20"/>
            </w:rPr>
          </w:rPrChange>
        </w:rPr>
      </w:pPr>
      <w:del w:id="22198" w:author="Author">
        <w:r>
          <w:rPr>
            <w:rFonts w:ascii="Calibri" w:hAnsi="Calibri" w:cs="Courier New"/>
            <w:sz w:val="20"/>
            <w:szCs w:val="20"/>
            <w:rPrChange w:id="22199" w:author="Author">
              <w:rPr>
                <w:rFonts w:ascii="Courier New" w:hAnsi="Courier New" w:cs="Courier New"/>
                <w:sz w:val="20"/>
                <w:szCs w:val="20"/>
              </w:rPr>
            </w:rPrChange>
          </w:rPr>
          <w:delText>* Return value: None</w:delText>
        </w:r>
      </w:del>
    </w:p>
    <w:p w:rsidR="00743B33" w:rsidRPr="00743B33" w:rsidRDefault="00D20E06">
      <w:pPr>
        <w:ind w:left="993"/>
        <w:rPr>
          <w:del w:id="22200" w:author="Author"/>
          <w:rFonts w:ascii="Calibri" w:hAnsi="Calibri" w:cs="Courier New"/>
          <w:sz w:val="20"/>
          <w:szCs w:val="20"/>
          <w:rPrChange w:id="22201" w:author="Author">
            <w:rPr>
              <w:del w:id="22202" w:author="Author"/>
              <w:rFonts w:ascii="Courier New" w:hAnsi="Courier New" w:cs="Courier New"/>
              <w:sz w:val="20"/>
              <w:szCs w:val="20"/>
            </w:rPr>
          </w:rPrChange>
        </w:rPr>
      </w:pPr>
      <w:del w:id="22203" w:author="Author">
        <w:r>
          <w:rPr>
            <w:rFonts w:ascii="Calibri" w:hAnsi="Calibri" w:cs="Courier New"/>
            <w:sz w:val="20"/>
            <w:szCs w:val="20"/>
            <w:rPrChange w:id="22204" w:author="Author">
              <w:rPr>
                <w:rFonts w:ascii="Courier New" w:hAnsi="Courier New" w:cs="Courier New"/>
                <w:sz w:val="20"/>
                <w:szCs w:val="20"/>
              </w:rPr>
            </w:rPrChange>
          </w:rPr>
          <w:delText>* Remarks: global variables used, side effects</w:delText>
        </w:r>
      </w:del>
    </w:p>
    <w:p w:rsidR="00743B33" w:rsidRPr="00743B33" w:rsidRDefault="00D20E06">
      <w:pPr>
        <w:ind w:left="993"/>
        <w:rPr>
          <w:del w:id="22205" w:author="Author"/>
          <w:rFonts w:ascii="Calibri" w:hAnsi="Calibri" w:cs="Courier New"/>
          <w:sz w:val="20"/>
          <w:szCs w:val="20"/>
          <w:rPrChange w:id="22206" w:author="Author">
            <w:rPr>
              <w:del w:id="22207" w:author="Author"/>
              <w:rFonts w:ascii="Courier New" w:hAnsi="Courier New" w:cs="Courier New"/>
              <w:sz w:val="20"/>
              <w:szCs w:val="20"/>
            </w:rPr>
          </w:rPrChange>
        </w:rPr>
      </w:pPr>
      <w:del w:id="22208" w:author="Author">
        <w:r>
          <w:rPr>
            <w:rFonts w:ascii="Calibri" w:hAnsi="Calibri" w:cs="Courier New"/>
            <w:sz w:val="20"/>
            <w:szCs w:val="20"/>
            <w:rPrChange w:id="22209" w:author="Author">
              <w:rPr>
                <w:rFonts w:ascii="Courier New" w:hAnsi="Courier New" w:cs="Courier New"/>
                <w:sz w:val="20"/>
                <w:szCs w:val="20"/>
              </w:rPr>
            </w:rPrChange>
          </w:rPr>
          <w:delText>*********</w:delText>
        </w:r>
        <w:r>
          <w:rPr>
            <w:rFonts w:ascii="Calibri" w:hAnsi="Calibri" w:cs="Courier New"/>
            <w:sz w:val="20"/>
            <w:szCs w:val="20"/>
            <w:rPrChange w:id="22210" w:author="Author">
              <w:rPr>
                <w:rFonts w:ascii="Courier New" w:hAnsi="Courier New" w:cs="Courier New"/>
                <w:sz w:val="20"/>
                <w:szCs w:val="20"/>
              </w:rPr>
            </w:rPrChange>
          </w:rPr>
          <w:delText>**************************************************/</w:delText>
        </w:r>
      </w:del>
    </w:p>
    <w:p w:rsidR="00743B33" w:rsidRPr="00743B33" w:rsidRDefault="00D20E06">
      <w:pPr>
        <w:ind w:left="993"/>
        <w:rPr>
          <w:rFonts w:ascii="Calibri" w:hAnsi="Calibri" w:cs="Courier New"/>
          <w:sz w:val="20"/>
          <w:szCs w:val="20"/>
          <w:rPrChange w:id="22211" w:author="Author">
            <w:rPr>
              <w:rFonts w:ascii="Courier New" w:hAnsi="Courier New" w:cs="Courier New"/>
              <w:sz w:val="20"/>
              <w:szCs w:val="20"/>
            </w:rPr>
          </w:rPrChange>
        </w:rPr>
      </w:pPr>
      <w:r>
        <w:rPr>
          <w:rFonts w:ascii="Calibri" w:hAnsi="Calibri" w:cs="Courier New"/>
          <w:sz w:val="20"/>
          <w:szCs w:val="20"/>
          <w:rPrChange w:id="22212" w:author="Author">
            <w:rPr>
              <w:rFonts w:ascii="Courier New" w:hAnsi="Courier New" w:cs="Courier New"/>
              <w:sz w:val="20"/>
              <w:szCs w:val="20"/>
            </w:rPr>
          </w:rPrChange>
        </w:rPr>
        <w:t>void My</w:t>
      </w:r>
      <w:ins w:id="22213" w:author="Author">
        <w:r>
          <w:rPr>
            <w:rFonts w:ascii="Calibri" w:hAnsi="Calibri" w:cs="Courier New"/>
            <w:sz w:val="20"/>
            <w:szCs w:val="20"/>
          </w:rPr>
          <w:t>Method</w:t>
        </w:r>
      </w:ins>
      <w:del w:id="22214" w:author="Author">
        <w:r>
          <w:rPr>
            <w:rFonts w:ascii="Calibri" w:hAnsi="Calibri" w:cs="Courier New"/>
            <w:sz w:val="20"/>
            <w:szCs w:val="20"/>
            <w:rPrChange w:id="22215" w:author="Author">
              <w:rPr>
                <w:rFonts w:ascii="Courier New" w:hAnsi="Courier New" w:cs="Courier New"/>
                <w:sz w:val="20"/>
                <w:szCs w:val="20"/>
              </w:rPr>
            </w:rPrChange>
          </w:rPr>
          <w:delText>Func</w:delText>
        </w:r>
      </w:del>
      <w:r>
        <w:rPr>
          <w:rFonts w:ascii="Calibri" w:hAnsi="Calibri" w:cs="Courier New"/>
          <w:sz w:val="20"/>
          <w:szCs w:val="20"/>
          <w:rPrChange w:id="22216" w:author="Author">
            <w:rPr>
              <w:rFonts w:ascii="Courier New" w:hAnsi="Courier New" w:cs="Courier New"/>
              <w:sz w:val="20"/>
              <w:szCs w:val="20"/>
            </w:rPr>
          </w:rPrChange>
        </w:rPr>
        <w:t>(uint</w:t>
      </w:r>
      <w:del w:id="22217" w:author="Author">
        <w:r>
          <w:rPr>
            <w:rFonts w:ascii="Calibri" w:hAnsi="Calibri" w:cs="Courier New"/>
            <w:sz w:val="20"/>
            <w:szCs w:val="20"/>
            <w:rPrChange w:id="22218" w:author="Author">
              <w:rPr>
                <w:rFonts w:ascii="Courier New" w:hAnsi="Courier New" w:cs="Courier New"/>
                <w:sz w:val="20"/>
                <w:szCs w:val="20"/>
              </w:rPr>
            </w:rPrChange>
          </w:rPr>
          <w:delText>8</w:delText>
        </w:r>
      </w:del>
      <w:r>
        <w:rPr>
          <w:rFonts w:ascii="Calibri" w:hAnsi="Calibri" w:cs="Courier New"/>
          <w:sz w:val="20"/>
          <w:szCs w:val="20"/>
          <w:rPrChange w:id="22219" w:author="Author">
            <w:rPr>
              <w:rFonts w:ascii="Courier New" w:hAnsi="Courier New" w:cs="Courier New"/>
              <w:sz w:val="20"/>
              <w:szCs w:val="20"/>
            </w:rPr>
          </w:rPrChange>
        </w:rPr>
        <w:t xml:space="preserve"> X)</w:t>
      </w:r>
    </w:p>
    <w:p w:rsidR="00743B33" w:rsidRPr="00743B33" w:rsidRDefault="00D20E06">
      <w:pPr>
        <w:ind w:left="993"/>
        <w:rPr>
          <w:rFonts w:ascii="Calibri" w:hAnsi="Calibri" w:cs="Courier New"/>
          <w:sz w:val="20"/>
          <w:szCs w:val="20"/>
          <w:rPrChange w:id="22220" w:author="Author">
            <w:rPr>
              <w:rFonts w:ascii="Courier New" w:hAnsi="Courier New" w:cs="Courier New"/>
              <w:sz w:val="20"/>
              <w:szCs w:val="20"/>
            </w:rPr>
          </w:rPrChange>
        </w:rPr>
      </w:pPr>
      <w:r>
        <w:rPr>
          <w:rFonts w:ascii="Calibri" w:hAnsi="Calibri" w:cs="Courier New"/>
          <w:sz w:val="20"/>
          <w:szCs w:val="20"/>
          <w:rPrChange w:id="22221" w:author="Author">
            <w:rPr>
              <w:rFonts w:ascii="Courier New" w:hAnsi="Courier New" w:cs="Courier New"/>
              <w:sz w:val="20"/>
              <w:szCs w:val="20"/>
            </w:rPr>
          </w:rPrChange>
        </w:rPr>
        <w:t>{</w:t>
      </w:r>
    </w:p>
    <w:p w:rsidR="00743B33" w:rsidRPr="00743B33" w:rsidRDefault="00D20E06">
      <w:pPr>
        <w:ind w:left="993"/>
        <w:rPr>
          <w:rFonts w:ascii="Calibri" w:hAnsi="Calibri" w:cs="Courier New"/>
          <w:sz w:val="20"/>
          <w:szCs w:val="20"/>
          <w:rPrChange w:id="22222" w:author="Author">
            <w:rPr>
              <w:rFonts w:ascii="Courier New" w:hAnsi="Courier New" w:cs="Courier New"/>
              <w:sz w:val="20"/>
              <w:szCs w:val="20"/>
            </w:rPr>
          </w:rPrChange>
        </w:rPr>
      </w:pPr>
      <w:r>
        <w:rPr>
          <w:rFonts w:ascii="Calibri" w:hAnsi="Calibri" w:cs="Courier New"/>
          <w:sz w:val="20"/>
          <w:szCs w:val="20"/>
          <w:rPrChange w:id="22223" w:author="Author">
            <w:rPr>
              <w:rFonts w:ascii="Courier New" w:hAnsi="Courier New" w:cs="Courier New"/>
              <w:sz w:val="20"/>
              <w:szCs w:val="20"/>
            </w:rPr>
          </w:rPrChange>
        </w:rPr>
        <w:t>}</w:t>
      </w:r>
    </w:p>
    <w:p w:rsidR="00743B33" w:rsidRDefault="00D20E06">
      <w:pPr>
        <w:ind w:left="540"/>
        <w:rPr>
          <w:ins w:id="22224" w:author="Author"/>
          <w:rFonts w:ascii="Calibri" w:hAnsi="Calibri"/>
          <w:sz w:val="20"/>
          <w:szCs w:val="20"/>
          <w:lang w:val="en-US"/>
        </w:rPr>
      </w:pPr>
      <w:ins w:id="22225" w:author="Author">
        <w:r>
          <w:rPr>
            <w:rFonts w:ascii="Calibri" w:hAnsi="Calibri"/>
            <w:sz w:val="20"/>
            <w:szCs w:val="20"/>
            <w:lang w:val="en-US"/>
          </w:rPr>
          <w:t>b) Class comment</w:t>
        </w:r>
      </w:ins>
    </w:p>
    <w:p w:rsidR="00743B33" w:rsidRDefault="00D20E06">
      <w:pPr>
        <w:ind w:left="540"/>
        <w:rPr>
          <w:ins w:id="22226" w:author="Author"/>
          <w:rFonts w:ascii="Calibri" w:hAnsi="Calibri"/>
          <w:sz w:val="20"/>
          <w:szCs w:val="20"/>
          <w:lang w:val="en-US"/>
        </w:rPr>
      </w:pPr>
      <w:ins w:id="22227" w:author="Author">
        <w:r>
          <w:rPr>
            <w:rFonts w:ascii="Calibri" w:hAnsi="Calibri"/>
            <w:sz w:val="20"/>
            <w:szCs w:val="20"/>
            <w:lang w:val="en-US"/>
          </w:rPr>
          <w:t xml:space="preserve">        /// &lt;name&gt;MyClass&lt;/name&gt;</w:t>
        </w:r>
      </w:ins>
    </w:p>
    <w:p w:rsidR="00743B33" w:rsidRDefault="00D20E06">
      <w:pPr>
        <w:ind w:left="540"/>
        <w:rPr>
          <w:ins w:id="22228" w:author="Author"/>
          <w:rFonts w:ascii="Calibri" w:hAnsi="Calibri"/>
          <w:sz w:val="20"/>
          <w:szCs w:val="20"/>
          <w:lang w:val="en-US"/>
        </w:rPr>
      </w:pPr>
      <w:ins w:id="22229" w:author="Author">
        <w:r>
          <w:rPr>
            <w:rFonts w:ascii="Calibri" w:hAnsi="Calibri"/>
            <w:sz w:val="20"/>
            <w:szCs w:val="20"/>
            <w:lang w:val="en-US"/>
          </w:rPr>
          <w:t xml:space="preserve">        /// &lt;summary&gt;</w:t>
        </w:r>
      </w:ins>
    </w:p>
    <w:p w:rsidR="00743B33" w:rsidRDefault="00D20E06">
      <w:pPr>
        <w:ind w:left="540"/>
        <w:rPr>
          <w:ins w:id="22230" w:author="Author"/>
          <w:rFonts w:ascii="Calibri" w:hAnsi="Calibri"/>
          <w:sz w:val="20"/>
          <w:szCs w:val="20"/>
          <w:lang w:val="en-US"/>
        </w:rPr>
      </w:pPr>
      <w:ins w:id="22231" w:author="Author">
        <w:r>
          <w:rPr>
            <w:rFonts w:ascii="Calibri" w:hAnsi="Calibri"/>
            <w:sz w:val="20"/>
            <w:szCs w:val="20"/>
            <w:lang w:val="en-US"/>
          </w:rPr>
          <w:t xml:space="preserve">        /// Short Description, including preconditions</w:t>
        </w:r>
      </w:ins>
    </w:p>
    <w:p w:rsidR="00743B33" w:rsidRDefault="00D20E06">
      <w:pPr>
        <w:ind w:left="540"/>
        <w:rPr>
          <w:ins w:id="22232" w:author="Author"/>
          <w:rFonts w:ascii="Calibri" w:hAnsi="Calibri"/>
          <w:sz w:val="20"/>
          <w:szCs w:val="20"/>
          <w:lang w:val="en-US"/>
        </w:rPr>
      </w:pPr>
      <w:ins w:id="22233" w:author="Author">
        <w:r>
          <w:rPr>
            <w:rFonts w:ascii="Calibri" w:hAnsi="Calibri"/>
            <w:sz w:val="20"/>
            <w:szCs w:val="20"/>
            <w:lang w:val="en-US"/>
          </w:rPr>
          <w:t xml:space="preserve">        /// &lt;/summary&gt;</w:t>
        </w:r>
      </w:ins>
    </w:p>
    <w:p w:rsidR="00743B33" w:rsidRDefault="00D20E06">
      <w:pPr>
        <w:ind w:left="540"/>
        <w:rPr>
          <w:ins w:id="22234" w:author="Author"/>
          <w:rFonts w:ascii="Calibri" w:hAnsi="Calibri"/>
          <w:sz w:val="20"/>
          <w:szCs w:val="20"/>
          <w:lang w:val="en-US"/>
        </w:rPr>
      </w:pPr>
      <w:ins w:id="22235" w:author="Author">
        <w:r>
          <w:rPr>
            <w:rFonts w:ascii="Calibri" w:hAnsi="Calibri"/>
            <w:sz w:val="20"/>
            <w:szCs w:val="20"/>
            <w:lang w:val="en-US"/>
          </w:rPr>
          <w:t xml:space="preserve">        /// &lt;remarks&gt;</w:t>
        </w:r>
      </w:ins>
    </w:p>
    <w:p w:rsidR="00743B33" w:rsidRDefault="00D20E06">
      <w:pPr>
        <w:ind w:left="540"/>
        <w:rPr>
          <w:ins w:id="22236" w:author="Author"/>
          <w:rFonts w:ascii="Calibri" w:hAnsi="Calibri"/>
          <w:sz w:val="20"/>
          <w:szCs w:val="20"/>
          <w:lang w:val="en-US"/>
        </w:rPr>
      </w:pPr>
      <w:ins w:id="22237" w:author="Author">
        <w:r>
          <w:rPr>
            <w:rFonts w:ascii="Calibri" w:hAnsi="Calibri"/>
            <w:sz w:val="20"/>
            <w:szCs w:val="20"/>
            <w:lang w:val="en-US"/>
          </w:rPr>
          <w:t xml:space="preserve">        /// Global variables used, side effects</w:t>
        </w:r>
      </w:ins>
    </w:p>
    <w:p w:rsidR="00743B33" w:rsidRDefault="00D20E06">
      <w:pPr>
        <w:ind w:left="540"/>
        <w:rPr>
          <w:ins w:id="22238" w:author="Author"/>
          <w:rFonts w:ascii="Calibri" w:hAnsi="Calibri"/>
          <w:sz w:val="20"/>
          <w:szCs w:val="20"/>
          <w:lang w:val="en-US"/>
        </w:rPr>
      </w:pPr>
      <w:ins w:id="22239" w:author="Author">
        <w:r>
          <w:rPr>
            <w:rFonts w:ascii="Calibri" w:hAnsi="Calibri"/>
            <w:sz w:val="20"/>
            <w:szCs w:val="20"/>
            <w:lang w:val="en-US"/>
          </w:rPr>
          <w:t xml:space="preserve">        /// &lt;/remarks&gt;</w:t>
        </w:r>
      </w:ins>
    </w:p>
    <w:p w:rsidR="00743B33" w:rsidRDefault="00D20E06">
      <w:pPr>
        <w:ind w:left="540"/>
        <w:rPr>
          <w:ins w:id="22240" w:author="Author"/>
          <w:rFonts w:ascii="Calibri" w:hAnsi="Calibri"/>
          <w:sz w:val="20"/>
          <w:szCs w:val="20"/>
          <w:lang w:val="en-US"/>
        </w:rPr>
      </w:pPr>
      <w:ins w:id="22241" w:author="Author">
        <w:r>
          <w:rPr>
            <w:rFonts w:ascii="Calibri" w:hAnsi="Calibri"/>
            <w:sz w:val="20"/>
            <w:szCs w:val="20"/>
            <w:lang w:val="en-US"/>
          </w:rPr>
          <w:t xml:space="preserve">        /// &lt;ref&gt;TSDD001, TSDD002&lt;/ref&gt;</w:t>
        </w:r>
      </w:ins>
    </w:p>
    <w:p w:rsidR="00743B33" w:rsidRPr="00743B33" w:rsidRDefault="00D20E06" w:rsidP="00743B33">
      <w:pPr>
        <w:ind w:left="993"/>
        <w:rPr>
          <w:ins w:id="22242" w:author="Author"/>
          <w:rFonts w:ascii="Calibri" w:hAnsi="Calibri" w:cs="Courier New"/>
          <w:sz w:val="20"/>
          <w:szCs w:val="20"/>
          <w:rPrChange w:id="22243" w:author="Author">
            <w:rPr>
              <w:ins w:id="22244" w:author="Author"/>
              <w:rFonts w:ascii="Calibri" w:hAnsi="Calibri"/>
              <w:sz w:val="20"/>
              <w:szCs w:val="20"/>
              <w:lang w:val="en-US"/>
            </w:rPr>
          </w:rPrChange>
        </w:rPr>
        <w:pPrChange w:id="22245" w:author="Author">
          <w:pPr>
            <w:ind w:left="540"/>
          </w:pPr>
        </w:pPrChange>
      </w:pPr>
      <w:ins w:id="22246" w:author="Author">
        <w:r>
          <w:rPr>
            <w:rFonts w:ascii="Calibri" w:hAnsi="Calibri" w:cs="Courier New"/>
            <w:sz w:val="20"/>
            <w:szCs w:val="20"/>
            <w:rPrChange w:id="22247" w:author="Author">
              <w:rPr>
                <w:rFonts w:ascii="Calibri" w:hAnsi="Calibri"/>
                <w:sz w:val="20"/>
                <w:szCs w:val="20"/>
                <w:lang w:val="en-US"/>
              </w:rPr>
            </w:rPrChange>
          </w:rPr>
          <w:t xml:space="preserve">public class </w:t>
        </w:r>
        <w:r>
          <w:rPr>
            <w:rFonts w:ascii="Calibri" w:hAnsi="Calibri" w:cs="Courier New"/>
            <w:sz w:val="20"/>
            <w:szCs w:val="20"/>
          </w:rPr>
          <w:t>my</w:t>
        </w:r>
        <w:r>
          <w:rPr>
            <w:rFonts w:ascii="Calibri" w:hAnsi="Calibri" w:cs="Courier New"/>
            <w:sz w:val="20"/>
            <w:szCs w:val="20"/>
            <w:rPrChange w:id="22248" w:author="Author">
              <w:rPr>
                <w:rFonts w:ascii="Calibri" w:hAnsi="Calibri"/>
                <w:sz w:val="20"/>
                <w:szCs w:val="20"/>
                <w:lang w:val="en-US"/>
              </w:rPr>
            </w:rPrChange>
          </w:rPr>
          <w:t>Class</w:t>
        </w:r>
      </w:ins>
    </w:p>
    <w:p w:rsidR="00743B33" w:rsidRDefault="00D20E06" w:rsidP="00743B33">
      <w:pPr>
        <w:ind w:left="993"/>
        <w:rPr>
          <w:ins w:id="22249" w:author="Author"/>
          <w:rFonts w:ascii="Calibri" w:hAnsi="Calibri" w:cs="Courier New"/>
          <w:sz w:val="20"/>
          <w:szCs w:val="20"/>
        </w:rPr>
        <w:pPrChange w:id="22250" w:author="Author">
          <w:pPr>
            <w:ind w:left="540"/>
          </w:pPr>
        </w:pPrChange>
      </w:pPr>
      <w:ins w:id="22251" w:author="Author">
        <w:r>
          <w:rPr>
            <w:rFonts w:ascii="Calibri" w:hAnsi="Calibri" w:cs="Courier New"/>
            <w:sz w:val="20"/>
            <w:szCs w:val="20"/>
            <w:rPrChange w:id="22252" w:author="Author">
              <w:rPr>
                <w:rFonts w:ascii="Calibri" w:hAnsi="Calibri"/>
                <w:sz w:val="20"/>
                <w:szCs w:val="20"/>
                <w:lang w:val="en-US"/>
              </w:rPr>
            </w:rPrChange>
          </w:rPr>
          <w:t>{</w:t>
        </w:r>
      </w:ins>
    </w:p>
    <w:p w:rsidR="00743B33" w:rsidRPr="00743B33" w:rsidRDefault="00D20E06" w:rsidP="00743B33">
      <w:pPr>
        <w:ind w:left="993"/>
        <w:rPr>
          <w:ins w:id="22253" w:author="Author"/>
          <w:rFonts w:ascii="Calibri" w:hAnsi="Calibri" w:cs="Courier New"/>
          <w:sz w:val="20"/>
          <w:szCs w:val="20"/>
          <w:rPrChange w:id="22254" w:author="Author">
            <w:rPr>
              <w:ins w:id="22255" w:author="Author"/>
              <w:rFonts w:ascii="Calibri" w:hAnsi="Calibri"/>
              <w:sz w:val="20"/>
              <w:szCs w:val="20"/>
              <w:lang w:val="en-US"/>
            </w:rPr>
          </w:rPrChange>
        </w:rPr>
        <w:pPrChange w:id="22256" w:author="Author">
          <w:pPr>
            <w:ind w:left="540"/>
          </w:pPr>
        </w:pPrChange>
      </w:pPr>
      <w:ins w:id="22257" w:author="Author">
        <w:r>
          <w:rPr>
            <w:rFonts w:ascii="Calibri" w:hAnsi="Calibri" w:cs="Courier New"/>
            <w:sz w:val="20"/>
            <w:szCs w:val="20"/>
          </w:rPr>
          <w:t>...</w:t>
        </w:r>
      </w:ins>
    </w:p>
    <w:p w:rsidR="00743B33" w:rsidRPr="00743B33" w:rsidRDefault="00D20E06" w:rsidP="00743B33">
      <w:pPr>
        <w:ind w:left="993"/>
        <w:rPr>
          <w:ins w:id="22258" w:author="Author"/>
          <w:rFonts w:ascii="Calibri" w:hAnsi="Calibri" w:cs="Courier New"/>
          <w:sz w:val="20"/>
          <w:szCs w:val="20"/>
          <w:rPrChange w:id="22259" w:author="Author">
            <w:rPr>
              <w:ins w:id="22260" w:author="Author"/>
              <w:rFonts w:ascii="Calibri" w:hAnsi="Calibri"/>
              <w:sz w:val="20"/>
              <w:szCs w:val="20"/>
              <w:lang w:val="en-US"/>
            </w:rPr>
          </w:rPrChange>
        </w:rPr>
        <w:pPrChange w:id="22261" w:author="Author">
          <w:pPr>
            <w:ind w:left="540"/>
          </w:pPr>
        </w:pPrChange>
      </w:pPr>
      <w:ins w:id="22262" w:author="Author">
        <w:r>
          <w:rPr>
            <w:rFonts w:ascii="Calibri" w:hAnsi="Calibri" w:cs="Courier New"/>
            <w:sz w:val="20"/>
            <w:szCs w:val="20"/>
          </w:rPr>
          <w:t>}</w:t>
        </w:r>
      </w:ins>
    </w:p>
    <w:p w:rsidR="00743B33" w:rsidRPr="00743B33" w:rsidRDefault="00743B33" w:rsidP="00743B33">
      <w:pPr>
        <w:ind w:left="993"/>
        <w:rPr>
          <w:rFonts w:ascii="Calibri" w:hAnsi="Calibri" w:cs="Courier New"/>
          <w:sz w:val="20"/>
          <w:szCs w:val="20"/>
          <w:rPrChange w:id="22263" w:author="Author">
            <w:rPr>
              <w:rFonts w:ascii="Trebuchet MS" w:hAnsi="Trebuchet MS"/>
              <w:lang w:val="en-US"/>
            </w:rPr>
          </w:rPrChange>
        </w:rPr>
        <w:pPrChange w:id="22264" w:author="Author">
          <w:pPr>
            <w:ind w:left="540"/>
          </w:pPr>
        </w:pPrChange>
      </w:pPr>
    </w:p>
    <w:p w:rsidR="00743B33" w:rsidRPr="00743B33" w:rsidRDefault="00D20E06">
      <w:pPr>
        <w:ind w:left="540"/>
        <w:rPr>
          <w:rFonts w:ascii="Calibri" w:hAnsi="Calibri"/>
          <w:b/>
          <w:sz w:val="20"/>
          <w:szCs w:val="20"/>
          <w:lang w:val="en-US"/>
          <w:rPrChange w:id="22265" w:author="Author">
            <w:rPr>
              <w:rFonts w:ascii="Trebuchet MS" w:hAnsi="Trebuchet MS"/>
              <w:b/>
              <w:lang w:val="en-US"/>
            </w:rPr>
          </w:rPrChange>
        </w:rPr>
      </w:pPr>
      <w:r>
        <w:rPr>
          <w:rFonts w:ascii="Calibri" w:hAnsi="Calibri"/>
          <w:b/>
          <w:sz w:val="20"/>
          <w:szCs w:val="20"/>
          <w:rPrChange w:id="22266" w:author="Author">
            <w:rPr>
              <w:rFonts w:ascii="Trebuchet MS" w:hAnsi="Trebuchet MS"/>
              <w:b/>
            </w:rPr>
          </w:rPrChange>
        </w:rPr>
        <w:t>Rationale</w:t>
      </w:r>
      <w:r>
        <w:rPr>
          <w:rFonts w:ascii="Calibri" w:hAnsi="Calibri"/>
          <w:b/>
          <w:sz w:val="20"/>
          <w:szCs w:val="20"/>
          <w:lang w:val="en-US"/>
          <w:rPrChange w:id="22267" w:author="Author">
            <w:rPr>
              <w:rFonts w:ascii="Trebuchet MS" w:hAnsi="Trebuchet MS"/>
              <w:b/>
              <w:lang w:val="en-US"/>
            </w:rPr>
          </w:rPrChange>
        </w:rPr>
        <w:t>:</w:t>
      </w:r>
    </w:p>
    <w:p w:rsidR="00743B33" w:rsidRPr="00743B33" w:rsidRDefault="00D20E06">
      <w:pPr>
        <w:ind w:left="540"/>
        <w:rPr>
          <w:rFonts w:ascii="Calibri" w:hAnsi="Calibri"/>
          <w:sz w:val="20"/>
          <w:szCs w:val="20"/>
          <w:rPrChange w:id="22268" w:author="Author">
            <w:rPr>
              <w:rFonts w:ascii="Trebuchet MS" w:hAnsi="Trebuchet MS"/>
              <w:sz w:val="20"/>
              <w:szCs w:val="20"/>
            </w:rPr>
          </w:rPrChange>
        </w:rPr>
      </w:pPr>
      <w:r>
        <w:rPr>
          <w:rFonts w:ascii="Calibri" w:hAnsi="Calibri"/>
          <w:sz w:val="20"/>
          <w:szCs w:val="20"/>
          <w:rPrChange w:id="22269" w:author="Author">
            <w:rPr>
              <w:rFonts w:ascii="Trebuchet MS" w:hAnsi="Trebuchet MS"/>
              <w:sz w:val="20"/>
              <w:szCs w:val="20"/>
            </w:rPr>
          </w:rPrChange>
        </w:rPr>
        <w:t>Readability and understandability.</w:t>
      </w:r>
    </w:p>
    <w:p w:rsidR="00743B33" w:rsidRPr="00743B33" w:rsidRDefault="00743B33">
      <w:pPr>
        <w:ind w:left="540"/>
        <w:rPr>
          <w:rFonts w:ascii="Calibri" w:hAnsi="Calibri"/>
          <w:sz w:val="20"/>
          <w:szCs w:val="20"/>
          <w:lang w:val="en-US"/>
          <w:rPrChange w:id="22270" w:author="Author">
            <w:rPr>
              <w:rFonts w:ascii="Trebuchet MS" w:hAnsi="Trebuchet MS"/>
              <w:lang w:val="en-US"/>
            </w:rPr>
          </w:rPrChange>
        </w:rPr>
      </w:pPr>
    </w:p>
    <w:p w:rsidR="00743B33" w:rsidRDefault="00D20E06" w:rsidP="00743B33">
      <w:pPr>
        <w:pStyle w:val="Heading3"/>
        <w:pPrChange w:id="22271" w:author="Author">
          <w:pPr>
            <w:pStyle w:val="Heading3"/>
            <w:jc w:val="left"/>
          </w:pPr>
        </w:pPrChange>
      </w:pPr>
      <w:bookmarkStart w:id="22272" w:name="_Toc491674301"/>
      <w:r>
        <w:t>Rules_Comment_00</w:t>
      </w:r>
      <w:bookmarkEnd w:id="22056"/>
      <w:r>
        <w:t>6</w:t>
      </w:r>
      <w:bookmarkEnd w:id="22272"/>
    </w:p>
    <w:p w:rsidR="00743B33" w:rsidRPr="00743B33" w:rsidRDefault="00D20E06">
      <w:pPr>
        <w:ind w:left="540"/>
        <w:rPr>
          <w:rFonts w:ascii="Calibri" w:hAnsi="Calibri"/>
          <w:b/>
          <w:sz w:val="20"/>
          <w:szCs w:val="20"/>
          <w:lang w:val="en-US"/>
          <w:rPrChange w:id="22273" w:author="Author">
            <w:rPr>
              <w:rFonts w:ascii="Trebuchet MS" w:hAnsi="Trebuchet MS"/>
              <w:b/>
              <w:lang w:val="en-US"/>
            </w:rPr>
          </w:rPrChange>
        </w:rPr>
      </w:pPr>
      <w:r>
        <w:rPr>
          <w:rFonts w:ascii="Calibri" w:hAnsi="Calibri"/>
          <w:b/>
          <w:sz w:val="20"/>
          <w:szCs w:val="20"/>
          <w:rPrChange w:id="22274" w:author="Author">
            <w:rPr>
              <w:rFonts w:ascii="Trebuchet MS" w:hAnsi="Trebuchet MS"/>
              <w:b/>
            </w:rPr>
          </w:rPrChange>
        </w:rPr>
        <w:t>Rule</w:t>
      </w:r>
      <w:r>
        <w:rPr>
          <w:rFonts w:ascii="Calibri" w:hAnsi="Calibri"/>
          <w:b/>
          <w:sz w:val="20"/>
          <w:szCs w:val="20"/>
          <w:lang w:val="en-US"/>
          <w:rPrChange w:id="22275" w:author="Author">
            <w:rPr>
              <w:rFonts w:ascii="Trebuchet MS" w:hAnsi="Trebuchet MS"/>
              <w:b/>
              <w:lang w:val="en-US"/>
            </w:rPr>
          </w:rPrChange>
        </w:rPr>
        <w:t>:</w:t>
      </w:r>
    </w:p>
    <w:p w:rsidR="00743B33" w:rsidRPr="00743B33" w:rsidRDefault="00D20E06">
      <w:pPr>
        <w:ind w:left="540"/>
        <w:rPr>
          <w:rFonts w:ascii="Calibri" w:hAnsi="Calibri"/>
          <w:sz w:val="20"/>
          <w:szCs w:val="20"/>
          <w:rPrChange w:id="22276" w:author="Author">
            <w:rPr>
              <w:rFonts w:ascii="Trebuchet MS" w:hAnsi="Trebuchet MS"/>
              <w:sz w:val="20"/>
              <w:szCs w:val="20"/>
            </w:rPr>
          </w:rPrChange>
        </w:rPr>
      </w:pPr>
      <w:r>
        <w:rPr>
          <w:rFonts w:ascii="Calibri" w:hAnsi="Calibri"/>
          <w:sz w:val="20"/>
          <w:szCs w:val="20"/>
          <w:rPrChange w:id="22277" w:author="Author">
            <w:rPr>
              <w:rFonts w:ascii="Trebuchet MS" w:hAnsi="Trebuchet MS"/>
              <w:sz w:val="20"/>
              <w:szCs w:val="20"/>
            </w:rPr>
          </w:rPrChange>
        </w:rPr>
        <w:t xml:space="preserve">Each cast </w:t>
      </w:r>
      <w:ins w:id="22278" w:author="Author">
        <w:r>
          <w:rPr>
            <w:rFonts w:ascii="Calibri" w:hAnsi="Calibri"/>
            <w:sz w:val="20"/>
            <w:szCs w:val="20"/>
          </w:rPr>
          <w:t xml:space="preserve">statement </w:t>
        </w:r>
      </w:ins>
      <w:r>
        <w:rPr>
          <w:rFonts w:ascii="Calibri" w:hAnsi="Calibri"/>
          <w:sz w:val="20"/>
          <w:szCs w:val="20"/>
          <w:rPrChange w:id="22279" w:author="Author">
            <w:rPr>
              <w:rFonts w:ascii="Trebuchet MS" w:hAnsi="Trebuchet MS"/>
              <w:sz w:val="20"/>
              <w:szCs w:val="20"/>
            </w:rPr>
          </w:rPrChange>
        </w:rPr>
        <w:t xml:space="preserve">shall </w:t>
      </w:r>
      <w:del w:id="22280" w:author="Author">
        <w:r>
          <w:rPr>
            <w:rFonts w:ascii="Calibri" w:hAnsi="Calibri"/>
            <w:sz w:val="20"/>
            <w:szCs w:val="20"/>
            <w:rPrChange w:id="22281" w:author="Author">
              <w:rPr>
                <w:rFonts w:ascii="Trebuchet MS" w:hAnsi="Trebuchet MS"/>
                <w:sz w:val="20"/>
                <w:szCs w:val="20"/>
              </w:rPr>
            </w:rPrChange>
          </w:rPr>
          <w:delText xml:space="preserve">feature </w:delText>
        </w:r>
      </w:del>
      <w:ins w:id="22282" w:author="Author">
        <w:r>
          <w:rPr>
            <w:rFonts w:ascii="Calibri" w:hAnsi="Calibri"/>
            <w:sz w:val="20"/>
            <w:szCs w:val="20"/>
          </w:rPr>
          <w:t>have</w:t>
        </w:r>
        <w:r>
          <w:rPr>
            <w:rFonts w:ascii="Calibri" w:hAnsi="Calibri"/>
            <w:sz w:val="20"/>
            <w:szCs w:val="20"/>
            <w:rPrChange w:id="22283" w:author="Author">
              <w:rPr>
                <w:rFonts w:ascii="Trebuchet MS" w:hAnsi="Trebuchet MS"/>
                <w:sz w:val="20"/>
                <w:szCs w:val="20"/>
              </w:rPr>
            </w:rPrChange>
          </w:rPr>
          <w:t xml:space="preserve"> </w:t>
        </w:r>
      </w:ins>
      <w:r>
        <w:rPr>
          <w:rFonts w:ascii="Calibri" w:hAnsi="Calibri"/>
          <w:sz w:val="20"/>
          <w:szCs w:val="20"/>
          <w:rPrChange w:id="22284" w:author="Author">
            <w:rPr>
              <w:rFonts w:ascii="Trebuchet MS" w:hAnsi="Trebuchet MS"/>
              <w:sz w:val="20"/>
              <w:szCs w:val="20"/>
            </w:rPr>
          </w:rPrChange>
        </w:rPr>
        <w:t xml:space="preserve">an associated comment describing </w:t>
      </w:r>
      <w:del w:id="22285" w:author="Author">
        <w:r>
          <w:rPr>
            <w:rFonts w:ascii="Calibri" w:hAnsi="Calibri"/>
            <w:sz w:val="20"/>
            <w:szCs w:val="20"/>
            <w:rPrChange w:id="22286" w:author="Author">
              <w:rPr>
                <w:rFonts w:ascii="Trebuchet MS" w:hAnsi="Trebuchet MS"/>
                <w:sz w:val="20"/>
                <w:szCs w:val="20"/>
              </w:rPr>
            </w:rPrChange>
          </w:rPr>
          <w:delText>how the code ensures proper behaviour across the range of possible values on the right side</w:delText>
        </w:r>
      </w:del>
      <w:ins w:id="22287" w:author="Author">
        <w:r>
          <w:rPr>
            <w:rFonts w:ascii="Calibri" w:hAnsi="Calibri"/>
            <w:sz w:val="20"/>
            <w:szCs w:val="20"/>
          </w:rPr>
          <w:t xml:space="preserve">the reason and </w:t>
        </w:r>
        <w:del w:id="22288" w:author="Author">
          <w:r>
            <w:rPr>
              <w:rFonts w:ascii="Calibri" w:hAnsi="Calibri"/>
              <w:sz w:val="20"/>
              <w:szCs w:val="20"/>
            </w:rPr>
            <w:delText xml:space="preserve">correct </w:delText>
          </w:r>
        </w:del>
        <w:r>
          <w:rPr>
            <w:rFonts w:ascii="Calibri" w:hAnsi="Calibri"/>
            <w:sz w:val="20"/>
            <w:szCs w:val="20"/>
          </w:rPr>
          <w:t>behaviour</w:t>
        </w:r>
      </w:ins>
      <w:r>
        <w:rPr>
          <w:rFonts w:ascii="Calibri" w:hAnsi="Calibri"/>
          <w:sz w:val="20"/>
          <w:szCs w:val="20"/>
          <w:rPrChange w:id="22289" w:author="Author">
            <w:rPr>
              <w:rFonts w:ascii="Trebuchet MS" w:hAnsi="Trebuchet MS"/>
              <w:sz w:val="20"/>
              <w:szCs w:val="20"/>
            </w:rPr>
          </w:rPrChange>
        </w:rPr>
        <w:t>.</w:t>
      </w:r>
    </w:p>
    <w:p w:rsidR="00743B33" w:rsidRPr="00743B33" w:rsidRDefault="00743B33">
      <w:pPr>
        <w:ind w:left="540"/>
        <w:rPr>
          <w:rFonts w:ascii="Calibri" w:hAnsi="Calibri"/>
          <w:b/>
          <w:sz w:val="20"/>
          <w:szCs w:val="20"/>
          <w:rPrChange w:id="22290" w:author="Author">
            <w:rPr>
              <w:rFonts w:ascii="Trebuchet MS" w:hAnsi="Trebuchet MS"/>
              <w:b/>
            </w:rPr>
          </w:rPrChange>
        </w:rPr>
      </w:pPr>
    </w:p>
    <w:p w:rsidR="00743B33" w:rsidRPr="00743B33" w:rsidRDefault="00D20E06">
      <w:pPr>
        <w:ind w:left="540"/>
        <w:rPr>
          <w:rFonts w:ascii="Calibri" w:hAnsi="Calibri"/>
          <w:b/>
          <w:sz w:val="20"/>
          <w:szCs w:val="20"/>
          <w:lang w:val="en-US"/>
          <w:rPrChange w:id="22291" w:author="Author">
            <w:rPr>
              <w:rFonts w:ascii="Trebuchet MS" w:hAnsi="Trebuchet MS"/>
              <w:b/>
              <w:lang w:val="en-US"/>
            </w:rPr>
          </w:rPrChange>
        </w:rPr>
      </w:pPr>
      <w:r>
        <w:rPr>
          <w:rFonts w:ascii="Calibri" w:hAnsi="Calibri"/>
          <w:b/>
          <w:sz w:val="20"/>
          <w:szCs w:val="20"/>
          <w:rPrChange w:id="22292" w:author="Author">
            <w:rPr>
              <w:rFonts w:ascii="Trebuchet MS" w:hAnsi="Trebuchet MS"/>
              <w:b/>
            </w:rPr>
          </w:rPrChange>
        </w:rPr>
        <w:t>Example</w:t>
      </w:r>
      <w:r>
        <w:rPr>
          <w:rFonts w:ascii="Calibri" w:hAnsi="Calibri"/>
          <w:b/>
          <w:sz w:val="20"/>
          <w:szCs w:val="20"/>
          <w:lang w:val="en-US"/>
          <w:rPrChange w:id="22293" w:author="Author">
            <w:rPr>
              <w:rFonts w:ascii="Trebuchet MS" w:hAnsi="Trebuchet MS"/>
              <w:b/>
              <w:lang w:val="en-US"/>
            </w:rPr>
          </w:rPrChange>
        </w:rPr>
        <w:t>:</w:t>
      </w:r>
    </w:p>
    <w:p w:rsidR="00743B33" w:rsidRPr="00743B33" w:rsidRDefault="00D20E06">
      <w:pPr>
        <w:ind w:left="540"/>
        <w:rPr>
          <w:rFonts w:ascii="Calibri" w:hAnsi="Calibri" w:cs="Courier New"/>
          <w:sz w:val="20"/>
          <w:szCs w:val="20"/>
          <w:lang w:eastAsia="ja-JP"/>
          <w:rPrChange w:id="22294" w:author="Author">
            <w:rPr>
              <w:rFonts w:ascii="Courier New" w:hAnsi="Courier New" w:cs="Courier New"/>
              <w:sz w:val="20"/>
              <w:szCs w:val="20"/>
              <w:lang w:eastAsia="ja-JP"/>
            </w:rPr>
          </w:rPrChange>
        </w:rPr>
      </w:pPr>
      <w:del w:id="22295" w:author="Author">
        <w:r>
          <w:rPr>
            <w:rFonts w:ascii="Calibri" w:hAnsi="Calibri" w:cs="Courier New"/>
            <w:sz w:val="20"/>
            <w:szCs w:val="20"/>
            <w:lang w:eastAsia="ja-JP"/>
            <w:rPrChange w:id="22296" w:author="Author">
              <w:rPr>
                <w:rFonts w:ascii="Courier New" w:hAnsi="Courier New" w:cs="Courier New"/>
                <w:sz w:val="20"/>
                <w:szCs w:val="20"/>
                <w:lang w:eastAsia="ja-JP"/>
              </w:rPr>
            </w:rPrChange>
          </w:rPr>
          <w:delText>/*</w:delText>
        </w:r>
      </w:del>
      <w:ins w:id="22297" w:author="Author">
        <w:r>
          <w:rPr>
            <w:rFonts w:ascii="Calibri" w:hAnsi="Calibri" w:cs="Courier New"/>
            <w:sz w:val="20"/>
            <w:szCs w:val="20"/>
            <w:lang w:eastAsia="ja-JP"/>
          </w:rPr>
          <w:t>//</w:t>
        </w:r>
      </w:ins>
      <w:r>
        <w:rPr>
          <w:rFonts w:ascii="Calibri" w:hAnsi="Calibri" w:cs="Courier New"/>
          <w:sz w:val="20"/>
          <w:szCs w:val="20"/>
          <w:lang w:eastAsia="ja-JP"/>
          <w:rPrChange w:id="22298" w:author="Author">
            <w:rPr>
              <w:rFonts w:ascii="Courier New" w:hAnsi="Courier New" w:cs="Courier New"/>
              <w:sz w:val="20"/>
              <w:szCs w:val="20"/>
              <w:lang w:eastAsia="ja-JP"/>
            </w:rPr>
          </w:rPrChange>
        </w:rPr>
        <w:t xml:space="preserve"> Compliant</w:t>
      </w:r>
      <w:del w:id="22299" w:author="Author">
        <w:r>
          <w:rPr>
            <w:rFonts w:ascii="Calibri" w:hAnsi="Calibri" w:cs="Courier New"/>
            <w:sz w:val="20"/>
            <w:szCs w:val="20"/>
            <w:lang w:eastAsia="ja-JP"/>
            <w:rPrChange w:id="22300" w:author="Author">
              <w:rPr>
                <w:rFonts w:ascii="Courier New" w:hAnsi="Courier New" w:cs="Courier New"/>
                <w:sz w:val="20"/>
                <w:szCs w:val="20"/>
                <w:lang w:eastAsia="ja-JP"/>
              </w:rPr>
            </w:rPrChange>
          </w:rPr>
          <w:delText xml:space="preserve"> */</w:delText>
        </w:r>
      </w:del>
    </w:p>
    <w:p w:rsidR="00743B33" w:rsidRPr="00743B33" w:rsidRDefault="00D20E06">
      <w:pPr>
        <w:ind w:left="540"/>
        <w:rPr>
          <w:rFonts w:ascii="Calibri" w:hAnsi="Calibri" w:cs="Courier New"/>
          <w:sz w:val="20"/>
          <w:szCs w:val="20"/>
          <w:rPrChange w:id="22301" w:author="Author">
            <w:rPr>
              <w:rFonts w:ascii="Courier New" w:hAnsi="Courier New" w:cs="Courier New"/>
              <w:sz w:val="20"/>
              <w:szCs w:val="20"/>
            </w:rPr>
          </w:rPrChange>
        </w:rPr>
      </w:pPr>
      <w:ins w:id="22302" w:author="Author">
        <w:r>
          <w:rPr>
            <w:rFonts w:ascii="Calibri" w:hAnsi="Calibri" w:cs="Courier New"/>
            <w:sz w:val="20"/>
            <w:szCs w:val="20"/>
          </w:rPr>
          <w:t>//</w:t>
        </w:r>
      </w:ins>
      <w:del w:id="22303" w:author="Author">
        <w:r>
          <w:rPr>
            <w:rFonts w:ascii="Calibri" w:hAnsi="Calibri" w:cs="Courier New"/>
            <w:sz w:val="20"/>
            <w:szCs w:val="20"/>
            <w:rPrChange w:id="22304" w:author="Author">
              <w:rPr>
                <w:rFonts w:ascii="Courier New" w:hAnsi="Courier New" w:cs="Courier New"/>
                <w:sz w:val="20"/>
                <w:szCs w:val="20"/>
              </w:rPr>
            </w:rPrChange>
          </w:rPr>
          <w:delText>/*</w:delText>
        </w:r>
      </w:del>
      <w:r>
        <w:rPr>
          <w:rFonts w:ascii="Calibri" w:hAnsi="Calibri" w:cs="Courier New"/>
          <w:sz w:val="20"/>
          <w:szCs w:val="20"/>
          <w:rPrChange w:id="22305" w:author="Author">
            <w:rPr>
              <w:rFonts w:ascii="Courier New" w:hAnsi="Courier New" w:cs="Courier New"/>
              <w:sz w:val="20"/>
              <w:szCs w:val="20"/>
            </w:rPr>
          </w:rPrChange>
        </w:rPr>
        <w:t xml:space="preserve"> </w:t>
      </w:r>
      <w:del w:id="22306" w:author="Author">
        <w:r>
          <w:rPr>
            <w:rFonts w:ascii="Calibri" w:hAnsi="Calibri" w:cs="Courier New"/>
            <w:sz w:val="20"/>
            <w:szCs w:val="20"/>
            <w:rPrChange w:id="22307" w:author="Author">
              <w:rPr>
                <w:rFonts w:ascii="Courier New" w:hAnsi="Courier New" w:cs="Courier New"/>
                <w:sz w:val="20"/>
                <w:szCs w:val="20"/>
              </w:rPr>
            </w:rPrChange>
          </w:rPr>
          <w:delText xml:space="preserve">Function </w:delText>
        </w:r>
      </w:del>
      <w:ins w:id="22308" w:author="Author">
        <w:r>
          <w:rPr>
            <w:rFonts w:ascii="Calibri" w:hAnsi="Calibri" w:cs="Courier New"/>
            <w:sz w:val="20"/>
            <w:szCs w:val="20"/>
          </w:rPr>
          <w:t>Method</w:t>
        </w:r>
        <w:r>
          <w:rPr>
            <w:rFonts w:ascii="Calibri" w:hAnsi="Calibri" w:cs="Courier New"/>
            <w:sz w:val="20"/>
            <w:szCs w:val="20"/>
            <w:rPrChange w:id="22309" w:author="Author">
              <w:rPr>
                <w:rFonts w:ascii="Courier New" w:hAnsi="Courier New" w:cs="Courier New"/>
                <w:sz w:val="20"/>
                <w:szCs w:val="20"/>
              </w:rPr>
            </w:rPrChange>
          </w:rPr>
          <w:t xml:space="preserve"> </w:t>
        </w:r>
      </w:ins>
      <w:r>
        <w:rPr>
          <w:rFonts w:ascii="Calibri" w:hAnsi="Calibri" w:cs="Courier New"/>
          <w:sz w:val="20"/>
          <w:szCs w:val="20"/>
          <w:rPrChange w:id="22310" w:author="Author">
            <w:rPr>
              <w:rFonts w:ascii="Courier New" w:hAnsi="Courier New" w:cs="Courier New"/>
              <w:sz w:val="20"/>
              <w:szCs w:val="20"/>
            </w:rPr>
          </w:rPrChange>
        </w:rPr>
        <w:t>prototype</w:t>
      </w:r>
      <w:del w:id="22311" w:author="Author">
        <w:r>
          <w:rPr>
            <w:rFonts w:ascii="Calibri" w:hAnsi="Calibri" w:cs="Courier New"/>
            <w:sz w:val="20"/>
            <w:szCs w:val="20"/>
            <w:rPrChange w:id="22312" w:author="Author">
              <w:rPr>
                <w:rFonts w:ascii="Courier New" w:hAnsi="Courier New" w:cs="Courier New"/>
                <w:sz w:val="20"/>
                <w:szCs w:val="20"/>
              </w:rPr>
            </w:rPrChange>
          </w:rPr>
          <w:delText xml:space="preserve"> */</w:delText>
        </w:r>
      </w:del>
    </w:p>
    <w:p w:rsidR="00743B33" w:rsidRPr="00743B33" w:rsidRDefault="00D20E06">
      <w:pPr>
        <w:ind w:left="540"/>
        <w:rPr>
          <w:rFonts w:ascii="Calibri" w:hAnsi="Calibri" w:cs="Courier New"/>
          <w:sz w:val="20"/>
          <w:szCs w:val="20"/>
          <w:rPrChange w:id="22313" w:author="Author">
            <w:rPr>
              <w:rFonts w:ascii="Courier New" w:hAnsi="Courier New" w:cs="Courier New"/>
              <w:sz w:val="20"/>
              <w:szCs w:val="20"/>
            </w:rPr>
          </w:rPrChange>
        </w:rPr>
      </w:pPr>
      <w:del w:id="22314" w:author="Author">
        <w:r>
          <w:rPr>
            <w:rFonts w:ascii="Calibri" w:hAnsi="Calibri" w:cs="Courier New"/>
            <w:sz w:val="20"/>
            <w:szCs w:val="20"/>
            <w:rPrChange w:id="22315" w:author="Author">
              <w:rPr>
                <w:rFonts w:ascii="Courier New" w:hAnsi="Courier New" w:cs="Courier New"/>
                <w:sz w:val="20"/>
                <w:szCs w:val="20"/>
              </w:rPr>
            </w:rPrChange>
          </w:rPr>
          <w:delText xml:space="preserve">uint8 </w:delText>
        </w:r>
      </w:del>
      <w:ins w:id="22316" w:author="Author">
        <w:r>
          <w:rPr>
            <w:rFonts w:ascii="Calibri" w:hAnsi="Calibri" w:cs="Courier New"/>
            <w:sz w:val="20"/>
            <w:szCs w:val="20"/>
          </w:rPr>
          <w:t>sbyte</w:t>
        </w:r>
        <w:r>
          <w:rPr>
            <w:rFonts w:ascii="Calibri" w:hAnsi="Calibri" w:cs="Courier New"/>
            <w:sz w:val="20"/>
            <w:szCs w:val="20"/>
            <w:rPrChange w:id="22317" w:author="Author">
              <w:rPr>
                <w:rFonts w:ascii="Courier New" w:hAnsi="Courier New" w:cs="Courier New"/>
                <w:sz w:val="20"/>
                <w:szCs w:val="20"/>
              </w:rPr>
            </w:rPrChange>
          </w:rPr>
          <w:t xml:space="preserve"> </w:t>
        </w:r>
      </w:ins>
      <w:del w:id="22318" w:author="Author">
        <w:r>
          <w:rPr>
            <w:rFonts w:ascii="Calibri" w:hAnsi="Calibri" w:cs="Courier New"/>
            <w:sz w:val="20"/>
            <w:szCs w:val="20"/>
            <w:rPrChange w:id="22319" w:author="Author">
              <w:rPr>
                <w:rFonts w:ascii="Courier New" w:hAnsi="Courier New" w:cs="Courier New"/>
                <w:sz w:val="20"/>
                <w:szCs w:val="20"/>
              </w:rPr>
            </w:rPrChange>
          </w:rPr>
          <w:delText>R_</w:delText>
        </w:r>
      </w:del>
      <w:r>
        <w:rPr>
          <w:rFonts w:ascii="Calibri" w:hAnsi="Calibri" w:cs="Courier New"/>
          <w:sz w:val="20"/>
          <w:szCs w:val="20"/>
          <w:rPrChange w:id="22320" w:author="Author">
            <w:rPr>
              <w:rFonts w:ascii="Courier New" w:hAnsi="Courier New" w:cs="Courier New"/>
              <w:sz w:val="20"/>
              <w:szCs w:val="20"/>
            </w:rPr>
          </w:rPrChange>
        </w:rPr>
        <w:t>E</w:t>
      </w:r>
      <w:ins w:id="22321" w:author="Author">
        <w:r>
          <w:rPr>
            <w:rFonts w:ascii="Calibri" w:hAnsi="Calibri" w:cs="Courier New"/>
            <w:sz w:val="20"/>
            <w:szCs w:val="20"/>
          </w:rPr>
          <w:t>xample</w:t>
        </w:r>
      </w:ins>
      <w:del w:id="22322" w:author="Author">
        <w:r>
          <w:rPr>
            <w:rFonts w:ascii="Calibri" w:hAnsi="Calibri" w:cs="Courier New"/>
            <w:sz w:val="20"/>
            <w:szCs w:val="20"/>
            <w:rPrChange w:id="22323" w:author="Author">
              <w:rPr>
                <w:rFonts w:ascii="Courier New" w:hAnsi="Courier New" w:cs="Courier New"/>
                <w:sz w:val="20"/>
                <w:szCs w:val="20"/>
              </w:rPr>
            </w:rPrChange>
          </w:rPr>
          <w:delText>XAMPLE_</w:delText>
        </w:r>
      </w:del>
      <w:r>
        <w:rPr>
          <w:rFonts w:ascii="Calibri" w:hAnsi="Calibri" w:cs="Courier New"/>
          <w:sz w:val="20"/>
          <w:szCs w:val="20"/>
          <w:rPrChange w:id="22324" w:author="Author">
            <w:rPr>
              <w:rFonts w:ascii="Courier New" w:hAnsi="Courier New" w:cs="Courier New"/>
              <w:sz w:val="20"/>
              <w:szCs w:val="20"/>
            </w:rPr>
          </w:rPrChange>
        </w:rPr>
        <w:t>FooBar(</w:t>
      </w:r>
      <w:del w:id="22325" w:author="Author">
        <w:r>
          <w:rPr>
            <w:rFonts w:ascii="Calibri" w:hAnsi="Calibri" w:cs="Courier New"/>
            <w:sz w:val="20"/>
            <w:szCs w:val="20"/>
            <w:rPrChange w:id="22326" w:author="Author">
              <w:rPr>
                <w:rFonts w:ascii="Courier New" w:hAnsi="Courier New" w:cs="Courier New"/>
                <w:sz w:val="20"/>
                <w:szCs w:val="20"/>
              </w:rPr>
            </w:rPrChange>
          </w:rPr>
          <w:delText xml:space="preserve">uint8 </w:delText>
        </w:r>
      </w:del>
      <w:ins w:id="22327" w:author="Author">
        <w:r>
          <w:rPr>
            <w:rFonts w:ascii="Calibri" w:hAnsi="Calibri" w:cs="Courier New"/>
            <w:sz w:val="20"/>
            <w:szCs w:val="20"/>
          </w:rPr>
          <w:t>sbyte</w:t>
        </w:r>
        <w:r>
          <w:rPr>
            <w:rFonts w:ascii="Calibri" w:hAnsi="Calibri" w:cs="Courier New"/>
            <w:sz w:val="20"/>
            <w:szCs w:val="20"/>
            <w:rPrChange w:id="22328" w:author="Author">
              <w:rPr>
                <w:rFonts w:ascii="Courier New" w:hAnsi="Courier New" w:cs="Courier New"/>
                <w:sz w:val="20"/>
                <w:szCs w:val="20"/>
              </w:rPr>
            </w:rPrChange>
          </w:rPr>
          <w:t xml:space="preserve"> </w:t>
        </w:r>
      </w:ins>
      <w:r>
        <w:rPr>
          <w:rFonts w:ascii="Calibri" w:hAnsi="Calibri" w:cs="Courier New"/>
          <w:sz w:val="20"/>
          <w:szCs w:val="20"/>
          <w:rPrChange w:id="22329" w:author="Author">
            <w:rPr>
              <w:rFonts w:ascii="Courier New" w:hAnsi="Courier New" w:cs="Courier New"/>
              <w:sz w:val="20"/>
              <w:szCs w:val="20"/>
            </w:rPr>
          </w:rPrChange>
        </w:rPr>
        <w:t>arg);</w:t>
      </w:r>
    </w:p>
    <w:p w:rsidR="00743B33" w:rsidRPr="00743B33" w:rsidRDefault="00D20E06">
      <w:pPr>
        <w:ind w:left="540"/>
        <w:rPr>
          <w:rFonts w:ascii="Calibri" w:hAnsi="Calibri" w:cs="Courier New"/>
          <w:sz w:val="20"/>
          <w:szCs w:val="20"/>
          <w:rPrChange w:id="22330" w:author="Author">
            <w:rPr>
              <w:rFonts w:ascii="Courier New" w:hAnsi="Courier New" w:cs="Courier New"/>
              <w:sz w:val="20"/>
              <w:szCs w:val="20"/>
            </w:rPr>
          </w:rPrChange>
        </w:rPr>
      </w:pPr>
      <w:del w:id="22331" w:author="Author">
        <w:r>
          <w:rPr>
            <w:rFonts w:ascii="Calibri" w:hAnsi="Calibri" w:cs="Courier New"/>
            <w:sz w:val="20"/>
            <w:szCs w:val="20"/>
            <w:rPrChange w:id="22332" w:author="Author">
              <w:rPr>
                <w:rFonts w:ascii="Courier New" w:hAnsi="Courier New" w:cs="Courier New"/>
                <w:sz w:val="20"/>
                <w:szCs w:val="20"/>
              </w:rPr>
            </w:rPrChange>
          </w:rPr>
          <w:delText xml:space="preserve">uint16 </w:delText>
        </w:r>
      </w:del>
      <w:ins w:id="22333" w:author="Author">
        <w:r>
          <w:rPr>
            <w:rFonts w:ascii="Calibri" w:hAnsi="Calibri" w:cs="Courier New"/>
            <w:sz w:val="20"/>
            <w:szCs w:val="20"/>
          </w:rPr>
          <w:t>ushort</w:t>
        </w:r>
        <w:r>
          <w:rPr>
            <w:rFonts w:ascii="Calibri" w:hAnsi="Calibri" w:cs="Courier New"/>
            <w:sz w:val="20"/>
            <w:szCs w:val="20"/>
            <w:rPrChange w:id="22334" w:author="Author">
              <w:rPr>
                <w:rFonts w:ascii="Courier New" w:hAnsi="Courier New" w:cs="Courier New"/>
                <w:sz w:val="20"/>
                <w:szCs w:val="20"/>
              </w:rPr>
            </w:rPrChange>
          </w:rPr>
          <w:t xml:space="preserve"> </w:t>
        </w:r>
      </w:ins>
      <w:r>
        <w:rPr>
          <w:rFonts w:ascii="Calibri" w:hAnsi="Calibri" w:cs="Courier New"/>
          <w:sz w:val="20"/>
          <w:szCs w:val="20"/>
          <w:rPrChange w:id="22335" w:author="Author">
            <w:rPr>
              <w:rFonts w:ascii="Courier New" w:hAnsi="Courier New" w:cs="Courier New"/>
              <w:sz w:val="20"/>
              <w:szCs w:val="20"/>
            </w:rPr>
          </w:rPrChange>
        </w:rPr>
        <w:t>num;</w:t>
      </w:r>
    </w:p>
    <w:p w:rsidR="00743B33" w:rsidRPr="00743B33" w:rsidRDefault="00D20E06">
      <w:pPr>
        <w:ind w:left="540"/>
        <w:rPr>
          <w:rFonts w:ascii="Calibri" w:hAnsi="Calibri" w:cs="Courier New"/>
          <w:sz w:val="20"/>
          <w:szCs w:val="20"/>
          <w:rPrChange w:id="22336" w:author="Author">
            <w:rPr>
              <w:rFonts w:ascii="Courier New" w:hAnsi="Courier New" w:cs="Courier New"/>
              <w:sz w:val="20"/>
              <w:szCs w:val="20"/>
            </w:rPr>
          </w:rPrChange>
        </w:rPr>
      </w:pPr>
      <w:ins w:id="22337" w:author="Author">
        <w:r>
          <w:rPr>
            <w:rFonts w:ascii="Calibri" w:hAnsi="Calibri" w:cs="Courier New"/>
            <w:sz w:val="20"/>
            <w:szCs w:val="20"/>
          </w:rPr>
          <w:t xml:space="preserve">sbyte </w:t>
        </w:r>
      </w:ins>
      <w:del w:id="22338" w:author="Author">
        <w:r>
          <w:rPr>
            <w:rFonts w:ascii="Calibri" w:hAnsi="Calibri" w:cs="Courier New"/>
            <w:sz w:val="20"/>
            <w:szCs w:val="20"/>
            <w:rPrChange w:id="22339" w:author="Author">
              <w:rPr>
                <w:rFonts w:ascii="Courier New" w:hAnsi="Courier New" w:cs="Courier New"/>
                <w:sz w:val="20"/>
                <w:szCs w:val="20"/>
              </w:rPr>
            </w:rPrChange>
          </w:rPr>
          <w:delText xml:space="preserve">uint8 </w:delText>
        </w:r>
      </w:del>
      <w:r>
        <w:rPr>
          <w:rFonts w:ascii="Calibri" w:hAnsi="Calibri" w:cs="Courier New"/>
          <w:sz w:val="20"/>
          <w:szCs w:val="20"/>
          <w:rPrChange w:id="22340" w:author="Author">
            <w:rPr>
              <w:rFonts w:ascii="Courier New" w:hAnsi="Courier New" w:cs="Courier New"/>
              <w:sz w:val="20"/>
              <w:szCs w:val="20"/>
            </w:rPr>
          </w:rPrChange>
        </w:rPr>
        <w:t>result;</w:t>
      </w:r>
    </w:p>
    <w:p w:rsidR="00743B33" w:rsidRPr="00743B33" w:rsidRDefault="00743B33">
      <w:pPr>
        <w:ind w:left="540"/>
        <w:rPr>
          <w:rFonts w:ascii="Calibri" w:hAnsi="Calibri" w:cs="Courier New"/>
          <w:sz w:val="20"/>
          <w:szCs w:val="20"/>
          <w:rPrChange w:id="22341" w:author="Author">
            <w:rPr>
              <w:rFonts w:ascii="Courier New" w:hAnsi="Courier New" w:cs="Courier New"/>
              <w:sz w:val="20"/>
              <w:szCs w:val="20"/>
            </w:rPr>
          </w:rPrChange>
        </w:rPr>
      </w:pPr>
    </w:p>
    <w:p w:rsidR="00743B33" w:rsidRPr="00743B33" w:rsidRDefault="00D20E06">
      <w:pPr>
        <w:ind w:left="540"/>
        <w:rPr>
          <w:rFonts w:ascii="Calibri" w:hAnsi="Calibri" w:cs="Courier New"/>
          <w:sz w:val="20"/>
          <w:szCs w:val="20"/>
          <w:rPrChange w:id="22342" w:author="Author">
            <w:rPr>
              <w:rFonts w:ascii="Courier New" w:hAnsi="Courier New" w:cs="Courier New"/>
              <w:sz w:val="20"/>
              <w:szCs w:val="20"/>
            </w:rPr>
          </w:rPrChange>
        </w:rPr>
      </w:pPr>
      <w:del w:id="22343" w:author="Author">
        <w:r>
          <w:rPr>
            <w:rFonts w:ascii="Calibri" w:hAnsi="Calibri" w:cs="Courier New"/>
            <w:sz w:val="20"/>
            <w:szCs w:val="20"/>
            <w:rPrChange w:id="22344" w:author="Author">
              <w:rPr>
                <w:rFonts w:ascii="Courier New" w:hAnsi="Courier New" w:cs="Courier New"/>
                <w:sz w:val="20"/>
                <w:szCs w:val="20"/>
              </w:rPr>
            </w:rPrChange>
          </w:rPr>
          <w:delText xml:space="preserve">/* </w:delText>
        </w:r>
      </w:del>
      <w:ins w:id="22345" w:author="Author">
        <w:r>
          <w:rPr>
            <w:rFonts w:ascii="Calibri" w:hAnsi="Calibri" w:cs="Courier New"/>
            <w:sz w:val="20"/>
            <w:szCs w:val="20"/>
          </w:rPr>
          <w:t>//</w:t>
        </w:r>
        <w:r>
          <w:rPr>
            <w:rFonts w:ascii="Calibri" w:hAnsi="Calibri" w:cs="Courier New"/>
            <w:sz w:val="20"/>
            <w:szCs w:val="20"/>
            <w:rPrChange w:id="22346" w:author="Author">
              <w:rPr>
                <w:rFonts w:ascii="Courier New" w:hAnsi="Courier New" w:cs="Courier New"/>
                <w:sz w:val="20"/>
                <w:szCs w:val="20"/>
              </w:rPr>
            </w:rPrChange>
          </w:rPr>
          <w:t xml:space="preserve"> </w:t>
        </w:r>
      </w:ins>
      <w:r>
        <w:rPr>
          <w:rFonts w:ascii="Calibri" w:hAnsi="Calibri" w:cs="Courier New"/>
          <w:sz w:val="20"/>
          <w:szCs w:val="20"/>
          <w:rPrChange w:id="22347" w:author="Author">
            <w:rPr>
              <w:rFonts w:ascii="Courier New" w:hAnsi="Courier New" w:cs="Courier New"/>
              <w:sz w:val="20"/>
              <w:szCs w:val="20"/>
            </w:rPr>
          </w:rPrChange>
        </w:rPr>
        <w:t>Only the first byte of variable ‘num’ is necessary</w:t>
      </w:r>
      <w:del w:id="22348" w:author="Author">
        <w:r>
          <w:rPr>
            <w:rFonts w:ascii="Calibri" w:hAnsi="Calibri" w:cs="Courier New"/>
            <w:sz w:val="20"/>
            <w:szCs w:val="20"/>
            <w:rPrChange w:id="22349" w:author="Author">
              <w:rPr>
                <w:rFonts w:ascii="Courier New" w:hAnsi="Courier New" w:cs="Courier New"/>
                <w:sz w:val="20"/>
                <w:szCs w:val="20"/>
              </w:rPr>
            </w:rPrChange>
          </w:rPr>
          <w:delText xml:space="preserve"> */</w:delText>
        </w:r>
      </w:del>
    </w:p>
    <w:p w:rsidR="00743B33" w:rsidRPr="00743B33" w:rsidRDefault="00D20E06">
      <w:pPr>
        <w:ind w:left="540"/>
        <w:rPr>
          <w:rFonts w:ascii="Calibri" w:hAnsi="Calibri" w:cs="Courier New"/>
          <w:sz w:val="20"/>
          <w:szCs w:val="20"/>
          <w:rPrChange w:id="22350" w:author="Author">
            <w:rPr>
              <w:rFonts w:ascii="Courier New" w:hAnsi="Courier New" w:cs="Courier New"/>
              <w:sz w:val="20"/>
              <w:szCs w:val="20"/>
            </w:rPr>
          </w:rPrChange>
        </w:rPr>
      </w:pPr>
      <w:r>
        <w:rPr>
          <w:rFonts w:ascii="Calibri" w:hAnsi="Calibri" w:cs="Courier New"/>
          <w:sz w:val="20"/>
          <w:szCs w:val="20"/>
          <w:rPrChange w:id="22351" w:author="Author">
            <w:rPr>
              <w:rFonts w:ascii="Courier New" w:hAnsi="Courier New" w:cs="Courier New"/>
              <w:sz w:val="20"/>
              <w:szCs w:val="20"/>
            </w:rPr>
          </w:rPrChange>
        </w:rPr>
        <w:t xml:space="preserve">result = </w:t>
      </w:r>
      <w:ins w:id="22352" w:author="Author">
        <w:r>
          <w:rPr>
            <w:rFonts w:ascii="Calibri" w:hAnsi="Calibri" w:cs="Courier New"/>
            <w:sz w:val="20"/>
            <w:szCs w:val="20"/>
          </w:rPr>
          <w:t>ExampleFooBar</w:t>
        </w:r>
        <w:del w:id="22353" w:author="Author">
          <w:r>
            <w:rPr>
              <w:rFonts w:ascii="Calibri" w:hAnsi="Calibri" w:cs="Courier New"/>
              <w:sz w:val="20"/>
              <w:szCs w:val="20"/>
            </w:rPr>
            <w:delText xml:space="preserve"> </w:delText>
          </w:r>
        </w:del>
      </w:ins>
      <w:del w:id="22354" w:author="Author">
        <w:r>
          <w:rPr>
            <w:rFonts w:ascii="Calibri" w:hAnsi="Calibri" w:cs="Courier New"/>
            <w:sz w:val="20"/>
            <w:szCs w:val="20"/>
            <w:rPrChange w:id="22355" w:author="Author">
              <w:rPr>
                <w:rFonts w:ascii="Courier New" w:hAnsi="Courier New" w:cs="Courier New"/>
                <w:sz w:val="20"/>
                <w:szCs w:val="20"/>
              </w:rPr>
            </w:rPrChange>
          </w:rPr>
          <w:delText>R_EXAMPLE_FooBar</w:delText>
        </w:r>
      </w:del>
      <w:r>
        <w:rPr>
          <w:rFonts w:ascii="Calibri" w:hAnsi="Calibri" w:cs="Courier New"/>
          <w:sz w:val="20"/>
          <w:szCs w:val="20"/>
          <w:rPrChange w:id="22356" w:author="Author">
            <w:rPr>
              <w:rFonts w:ascii="Courier New" w:hAnsi="Courier New" w:cs="Courier New"/>
              <w:sz w:val="20"/>
              <w:szCs w:val="20"/>
            </w:rPr>
          </w:rPrChange>
        </w:rPr>
        <w:t>((</w:t>
      </w:r>
      <w:ins w:id="22357" w:author="Author">
        <w:r>
          <w:rPr>
            <w:rFonts w:ascii="Calibri" w:hAnsi="Calibri" w:cs="Courier New"/>
            <w:sz w:val="20"/>
            <w:szCs w:val="20"/>
          </w:rPr>
          <w:t>sbyte</w:t>
        </w:r>
      </w:ins>
      <w:del w:id="22358" w:author="Author">
        <w:r>
          <w:rPr>
            <w:rFonts w:ascii="Calibri" w:hAnsi="Calibri" w:cs="Courier New"/>
            <w:sz w:val="20"/>
            <w:szCs w:val="20"/>
            <w:rPrChange w:id="22359" w:author="Author">
              <w:rPr>
                <w:rFonts w:ascii="Courier New" w:hAnsi="Courier New" w:cs="Courier New"/>
                <w:sz w:val="20"/>
                <w:szCs w:val="20"/>
              </w:rPr>
            </w:rPrChange>
          </w:rPr>
          <w:delText>uint8</w:delText>
        </w:r>
      </w:del>
      <w:r>
        <w:rPr>
          <w:rFonts w:ascii="Calibri" w:hAnsi="Calibri" w:cs="Courier New"/>
          <w:sz w:val="20"/>
          <w:szCs w:val="20"/>
          <w:rPrChange w:id="22360" w:author="Author">
            <w:rPr>
              <w:rFonts w:ascii="Courier New" w:hAnsi="Courier New" w:cs="Courier New"/>
              <w:sz w:val="20"/>
              <w:szCs w:val="20"/>
            </w:rPr>
          </w:rPrChange>
        </w:rPr>
        <w:t>)num);</w:t>
      </w:r>
    </w:p>
    <w:p w:rsidR="00743B33" w:rsidRPr="00743B33" w:rsidRDefault="00743B33">
      <w:pPr>
        <w:ind w:left="540"/>
        <w:rPr>
          <w:rFonts w:ascii="Calibri" w:hAnsi="Calibri"/>
          <w:sz w:val="20"/>
          <w:szCs w:val="20"/>
          <w:lang w:val="en-US"/>
          <w:rPrChange w:id="22361" w:author="Author">
            <w:rPr>
              <w:rFonts w:ascii="Trebuchet MS" w:hAnsi="Trebuchet MS"/>
              <w:lang w:val="en-US"/>
            </w:rPr>
          </w:rPrChange>
        </w:rPr>
      </w:pPr>
    </w:p>
    <w:p w:rsidR="00743B33" w:rsidRPr="00743B33" w:rsidRDefault="00D20E06">
      <w:pPr>
        <w:ind w:left="540"/>
        <w:rPr>
          <w:rFonts w:ascii="Calibri" w:hAnsi="Calibri"/>
          <w:b/>
          <w:sz w:val="20"/>
          <w:szCs w:val="20"/>
          <w:lang w:val="en-US"/>
          <w:rPrChange w:id="22362" w:author="Author">
            <w:rPr>
              <w:rFonts w:ascii="Trebuchet MS" w:hAnsi="Trebuchet MS"/>
              <w:b/>
              <w:lang w:val="en-US"/>
            </w:rPr>
          </w:rPrChange>
        </w:rPr>
      </w:pPr>
      <w:r>
        <w:rPr>
          <w:rFonts w:ascii="Calibri" w:hAnsi="Calibri"/>
          <w:b/>
          <w:sz w:val="20"/>
          <w:szCs w:val="20"/>
          <w:rPrChange w:id="22363" w:author="Author">
            <w:rPr>
              <w:rFonts w:ascii="Trebuchet MS" w:hAnsi="Trebuchet MS"/>
              <w:b/>
            </w:rPr>
          </w:rPrChange>
        </w:rPr>
        <w:t>Rationale</w:t>
      </w:r>
      <w:r>
        <w:rPr>
          <w:rFonts w:ascii="Calibri" w:hAnsi="Calibri"/>
          <w:b/>
          <w:sz w:val="20"/>
          <w:szCs w:val="20"/>
          <w:lang w:val="en-US"/>
          <w:rPrChange w:id="22364"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2365" w:author="Author">
            <w:rPr>
              <w:rFonts w:ascii="Trebuchet MS" w:hAnsi="Trebuchet MS"/>
              <w:sz w:val="20"/>
              <w:szCs w:val="20"/>
            </w:rPr>
          </w:rPrChange>
        </w:rPr>
      </w:pPr>
      <w:r>
        <w:rPr>
          <w:rFonts w:ascii="Calibri" w:hAnsi="Calibri"/>
          <w:sz w:val="20"/>
          <w:szCs w:val="20"/>
          <w:rPrChange w:id="22366" w:author="Author">
            <w:rPr>
              <w:rFonts w:ascii="Trebuchet MS" w:hAnsi="Trebuchet MS"/>
              <w:sz w:val="20"/>
              <w:szCs w:val="20"/>
            </w:rPr>
          </w:rPrChange>
        </w:rPr>
        <w:t>Readability and understandability</w:t>
      </w:r>
    </w:p>
    <w:p w:rsidR="00743B33" w:rsidRDefault="00743B33">
      <w:pPr>
        <w:pStyle w:val="Heading3"/>
        <w:rPr>
          <w:del w:id="22367" w:author="Author"/>
        </w:rPr>
      </w:pPr>
      <w:bookmarkStart w:id="22368" w:name="_Toc266960589"/>
      <w:bookmarkStart w:id="22369" w:name="_Toc267163497"/>
      <w:bookmarkStart w:id="22370" w:name="_Toc267163857"/>
      <w:bookmarkStart w:id="22371" w:name="_Toc267251447"/>
      <w:bookmarkStart w:id="22372" w:name="_Toc488929637"/>
      <w:bookmarkStart w:id="22373" w:name="_Toc489941847"/>
      <w:bookmarkStart w:id="22374" w:name="_Toc489943005"/>
      <w:bookmarkStart w:id="22375" w:name="_Toc490207287"/>
      <w:bookmarkStart w:id="22376" w:name="_Toc490208452"/>
      <w:bookmarkStart w:id="22377" w:name="_Toc491674302"/>
      <w:bookmarkEnd w:id="22368"/>
      <w:bookmarkEnd w:id="22369"/>
      <w:bookmarkEnd w:id="22370"/>
      <w:bookmarkEnd w:id="22371"/>
      <w:bookmarkEnd w:id="22372"/>
      <w:bookmarkEnd w:id="22373"/>
      <w:bookmarkEnd w:id="22374"/>
      <w:bookmarkEnd w:id="22375"/>
      <w:bookmarkEnd w:id="22376"/>
      <w:bookmarkEnd w:id="22377"/>
    </w:p>
    <w:p w:rsidR="00743B33" w:rsidRDefault="00D20E06">
      <w:pPr>
        <w:pStyle w:val="Heading3"/>
        <w:rPr>
          <w:ins w:id="22378" w:author="Author"/>
        </w:rPr>
      </w:pPr>
      <w:bookmarkStart w:id="22379" w:name="_Toc267251449"/>
      <w:bookmarkStart w:id="22380" w:name="_Toc266960591"/>
      <w:bookmarkStart w:id="22381" w:name="_Toc267163499"/>
      <w:bookmarkStart w:id="22382" w:name="_Toc267163859"/>
      <w:bookmarkStart w:id="22383" w:name="_Toc267251451"/>
      <w:bookmarkStart w:id="22384" w:name="_Toc266960592"/>
      <w:bookmarkStart w:id="22385" w:name="_Toc267163500"/>
      <w:bookmarkStart w:id="22386" w:name="_Toc267163860"/>
      <w:bookmarkStart w:id="22387" w:name="_Toc267251452"/>
      <w:bookmarkStart w:id="22388" w:name="_Toc266960593"/>
      <w:bookmarkStart w:id="22389" w:name="_Toc267163501"/>
      <w:bookmarkStart w:id="22390" w:name="_Toc267163861"/>
      <w:bookmarkStart w:id="22391" w:name="_Toc267251453"/>
      <w:bookmarkStart w:id="22392" w:name="_Toc491674303"/>
      <w:bookmarkStart w:id="22393" w:name="_Toc294795222"/>
      <w:bookmarkStart w:id="22394" w:name="_Toc301956923"/>
      <w:bookmarkStart w:id="22395" w:name="_Toc301960051"/>
      <w:bookmarkStart w:id="22396" w:name="_Toc301960525"/>
      <w:bookmarkStart w:id="22397" w:name="_Toc301960687"/>
      <w:bookmarkStart w:id="22398" w:name="_Toc409602492"/>
      <w:bookmarkStart w:id="22399" w:name="_Toc430267153"/>
      <w:bookmarkEnd w:id="22379"/>
      <w:bookmarkEnd w:id="22380"/>
      <w:bookmarkEnd w:id="22381"/>
      <w:bookmarkEnd w:id="22382"/>
      <w:bookmarkEnd w:id="22383"/>
      <w:bookmarkEnd w:id="22384"/>
      <w:bookmarkEnd w:id="22385"/>
      <w:bookmarkEnd w:id="22386"/>
      <w:bookmarkEnd w:id="22387"/>
      <w:bookmarkEnd w:id="22388"/>
      <w:bookmarkEnd w:id="22389"/>
      <w:bookmarkEnd w:id="22390"/>
      <w:bookmarkEnd w:id="22391"/>
      <w:ins w:id="22400" w:author="Author">
        <w:r>
          <w:t>Rules_Comment_007</w:t>
        </w:r>
        <w:bookmarkEnd w:id="22392"/>
      </w:ins>
    </w:p>
    <w:p w:rsidR="00743B33" w:rsidRDefault="00D20E06">
      <w:pPr>
        <w:ind w:left="540"/>
        <w:rPr>
          <w:ins w:id="22401" w:author="Author"/>
          <w:rFonts w:ascii="Calibri" w:hAnsi="Calibri"/>
          <w:b/>
          <w:sz w:val="20"/>
          <w:szCs w:val="20"/>
          <w:lang w:val="en-US"/>
        </w:rPr>
      </w:pPr>
      <w:ins w:id="22402" w:author="Author">
        <w:r>
          <w:rPr>
            <w:rFonts w:ascii="Calibri" w:hAnsi="Calibri"/>
            <w:b/>
            <w:sz w:val="20"/>
            <w:szCs w:val="20"/>
          </w:rPr>
          <w:t>Rule</w:t>
        </w:r>
        <w:r>
          <w:rPr>
            <w:rFonts w:ascii="Calibri" w:hAnsi="Calibri"/>
            <w:b/>
            <w:sz w:val="20"/>
            <w:szCs w:val="20"/>
            <w:lang w:val="en-US"/>
          </w:rPr>
          <w:t>:</w:t>
        </w:r>
      </w:ins>
    </w:p>
    <w:p w:rsidR="00743B33" w:rsidRDefault="00D20E06">
      <w:pPr>
        <w:ind w:left="540"/>
        <w:rPr>
          <w:ins w:id="22403" w:author="Author"/>
          <w:rFonts w:ascii="Calibri" w:hAnsi="Calibri"/>
          <w:sz w:val="20"/>
          <w:szCs w:val="20"/>
        </w:rPr>
      </w:pPr>
      <w:ins w:id="22404" w:author="Author">
        <w:r>
          <w:rPr>
            <w:rFonts w:ascii="Calibri" w:hAnsi="Calibri"/>
            <w:sz w:val="20"/>
            <w:szCs w:val="20"/>
          </w:rPr>
          <w:t xml:space="preserve">Block </w:t>
        </w:r>
        <w:r>
          <w:rPr>
            <w:rFonts w:ascii="Calibri" w:hAnsi="Calibri"/>
            <w:sz w:val="20"/>
            <w:szCs w:val="20"/>
          </w:rPr>
          <w:t>comments are used to provide descriptions of files, methods, data structures and algorithms.</w:t>
        </w:r>
      </w:ins>
    </w:p>
    <w:p w:rsidR="00743B33" w:rsidRDefault="00D20E06">
      <w:pPr>
        <w:ind w:left="540"/>
        <w:rPr>
          <w:ins w:id="22405" w:author="Author"/>
          <w:rFonts w:ascii="Calibri" w:hAnsi="Calibri"/>
          <w:sz w:val="20"/>
          <w:szCs w:val="20"/>
        </w:rPr>
      </w:pPr>
      <w:ins w:id="22406" w:author="Author">
        <w:del w:id="22407" w:author="Author">
          <w:r>
            <w:rPr>
              <w:rFonts w:ascii="Calibri" w:hAnsi="Calibri"/>
              <w:sz w:val="20"/>
              <w:szCs w:val="20"/>
            </w:rPr>
            <w:delText xml:space="preserve"> </w:delText>
          </w:r>
        </w:del>
        <w:r>
          <w:rPr>
            <w:rFonts w:ascii="Calibri" w:hAnsi="Calibri"/>
            <w:sz w:val="20"/>
            <w:szCs w:val="20"/>
          </w:rPr>
          <w:t>Block comments may be used at the beginning of each file. They can also be used in other places, such as within methods.</w:t>
        </w:r>
      </w:ins>
    </w:p>
    <w:p w:rsidR="00743B33" w:rsidRDefault="00D20E06">
      <w:pPr>
        <w:ind w:left="540"/>
        <w:rPr>
          <w:ins w:id="22408" w:author="Author"/>
          <w:rFonts w:ascii="Calibri" w:hAnsi="Calibri"/>
          <w:sz w:val="20"/>
          <w:szCs w:val="20"/>
        </w:rPr>
      </w:pPr>
      <w:ins w:id="22409" w:author="Author">
        <w:del w:id="22410" w:author="Author">
          <w:r>
            <w:rPr>
              <w:rFonts w:ascii="Calibri" w:hAnsi="Calibri"/>
              <w:sz w:val="20"/>
              <w:szCs w:val="20"/>
            </w:rPr>
            <w:delText xml:space="preserve"> </w:delText>
          </w:r>
        </w:del>
        <w:r>
          <w:rPr>
            <w:rFonts w:ascii="Calibri" w:hAnsi="Calibri"/>
            <w:sz w:val="20"/>
            <w:szCs w:val="20"/>
          </w:rPr>
          <w:t>Block comments inside a function or meth</w:t>
        </w:r>
        <w:r>
          <w:rPr>
            <w:rFonts w:ascii="Calibri" w:hAnsi="Calibri"/>
            <w:sz w:val="20"/>
            <w:szCs w:val="20"/>
          </w:rPr>
          <w:t>od should be indented to the same level as the code they describe.</w:t>
        </w:r>
      </w:ins>
    </w:p>
    <w:p w:rsidR="00743B33" w:rsidRDefault="00D20E06">
      <w:pPr>
        <w:ind w:left="540"/>
        <w:rPr>
          <w:ins w:id="22411" w:author="Author"/>
          <w:rFonts w:ascii="Calibri" w:hAnsi="Calibri"/>
          <w:sz w:val="20"/>
          <w:szCs w:val="20"/>
        </w:rPr>
      </w:pPr>
      <w:ins w:id="22412" w:author="Author">
        <w:r>
          <w:rPr>
            <w:rFonts w:ascii="Calibri" w:hAnsi="Calibri"/>
            <w:sz w:val="20"/>
            <w:szCs w:val="20"/>
          </w:rPr>
          <w:t>A blank line to set it apart from the rest of the code should precede a block comment.</w:t>
        </w:r>
      </w:ins>
    </w:p>
    <w:p w:rsidR="00743B33" w:rsidRDefault="00D20E06">
      <w:pPr>
        <w:ind w:left="540"/>
        <w:rPr>
          <w:ins w:id="22413" w:author="Author"/>
          <w:rFonts w:ascii="Calibri" w:hAnsi="Calibri"/>
          <w:sz w:val="20"/>
          <w:szCs w:val="20"/>
        </w:rPr>
      </w:pPr>
      <w:ins w:id="22414" w:author="Author">
        <w:r>
          <w:rPr>
            <w:rFonts w:ascii="Calibri" w:hAnsi="Calibri"/>
            <w:sz w:val="20"/>
            <w:szCs w:val="20"/>
          </w:rPr>
          <w:t>A block comment shall be described as following template.</w:t>
        </w:r>
      </w:ins>
    </w:p>
    <w:p w:rsidR="00743B33" w:rsidRDefault="00D20E06">
      <w:pPr>
        <w:ind w:left="540"/>
        <w:rPr>
          <w:ins w:id="22415" w:author="Author"/>
          <w:rFonts w:ascii="Calibri" w:hAnsi="Calibri" w:cs="Courier New"/>
          <w:sz w:val="20"/>
          <w:szCs w:val="20"/>
        </w:rPr>
      </w:pPr>
      <w:ins w:id="22416" w:author="Author">
        <w:r>
          <w:rPr>
            <w:rFonts w:ascii="Calibri" w:hAnsi="Calibri" w:cs="Courier New"/>
            <w:sz w:val="20"/>
            <w:szCs w:val="20"/>
          </w:rPr>
          <w:lastRenderedPageBreak/>
          <w:t>///</w:t>
        </w:r>
      </w:ins>
    </w:p>
    <w:p w:rsidR="00743B33" w:rsidRDefault="00D20E06">
      <w:pPr>
        <w:ind w:left="540"/>
        <w:rPr>
          <w:ins w:id="22417" w:author="Author"/>
          <w:rFonts w:ascii="Calibri" w:hAnsi="Calibri" w:cs="Courier New"/>
          <w:sz w:val="20"/>
          <w:szCs w:val="20"/>
        </w:rPr>
      </w:pPr>
      <w:ins w:id="22418" w:author="Author">
        <w:r>
          <w:rPr>
            <w:rFonts w:ascii="Calibri" w:hAnsi="Calibri" w:cs="Courier New"/>
            <w:sz w:val="20"/>
            <w:szCs w:val="20"/>
          </w:rPr>
          <w:t>// Description 1</w:t>
        </w:r>
      </w:ins>
    </w:p>
    <w:p w:rsidR="00743B33" w:rsidRDefault="00D20E06">
      <w:pPr>
        <w:ind w:left="540"/>
        <w:rPr>
          <w:ins w:id="22419" w:author="Author"/>
          <w:rFonts w:ascii="Calibri" w:hAnsi="Calibri" w:cs="Courier New"/>
          <w:sz w:val="20"/>
          <w:szCs w:val="20"/>
        </w:rPr>
      </w:pPr>
      <w:ins w:id="22420" w:author="Author">
        <w:r>
          <w:rPr>
            <w:rFonts w:ascii="Calibri" w:hAnsi="Calibri" w:cs="Courier New"/>
            <w:sz w:val="20"/>
            <w:szCs w:val="20"/>
          </w:rPr>
          <w:t>// Description 2</w:t>
        </w:r>
      </w:ins>
    </w:p>
    <w:p w:rsidR="00743B33" w:rsidRDefault="00D20E06">
      <w:pPr>
        <w:ind w:left="540"/>
        <w:rPr>
          <w:ins w:id="22421" w:author="Author"/>
          <w:rFonts w:ascii="Calibri" w:hAnsi="Calibri" w:cs="Courier New"/>
          <w:sz w:val="20"/>
          <w:szCs w:val="20"/>
        </w:rPr>
      </w:pPr>
      <w:ins w:id="22422" w:author="Author">
        <w:r>
          <w:rPr>
            <w:rFonts w:ascii="Calibri" w:hAnsi="Calibri" w:cs="Courier New"/>
            <w:sz w:val="20"/>
            <w:szCs w:val="20"/>
          </w:rPr>
          <w:t xml:space="preserve">// </w:t>
        </w:r>
        <w:r>
          <w:rPr>
            <w:rFonts w:ascii="Calibri" w:hAnsi="Calibri" w:cs="Courier New"/>
            <w:sz w:val="20"/>
            <w:szCs w:val="20"/>
          </w:rPr>
          <w:t>Description 3</w:t>
        </w:r>
      </w:ins>
    </w:p>
    <w:p w:rsidR="00743B33" w:rsidRDefault="00D20E06">
      <w:pPr>
        <w:ind w:left="540"/>
        <w:rPr>
          <w:ins w:id="22423" w:author="Author"/>
          <w:rFonts w:ascii="Calibri" w:hAnsi="Calibri" w:cs="Courier New"/>
          <w:sz w:val="20"/>
          <w:szCs w:val="20"/>
        </w:rPr>
      </w:pPr>
      <w:ins w:id="22424" w:author="Author">
        <w:r>
          <w:rPr>
            <w:rFonts w:ascii="Calibri" w:hAnsi="Calibri" w:cs="Courier New"/>
            <w:sz w:val="20"/>
            <w:szCs w:val="20"/>
          </w:rPr>
          <w:t>///</w:t>
        </w:r>
      </w:ins>
    </w:p>
    <w:p w:rsidR="00743B33" w:rsidRDefault="00743B33">
      <w:pPr>
        <w:ind w:left="540"/>
        <w:rPr>
          <w:ins w:id="22425" w:author="Author"/>
          <w:rFonts w:ascii="Calibri" w:hAnsi="Calibri"/>
          <w:b/>
          <w:sz w:val="20"/>
          <w:szCs w:val="20"/>
        </w:rPr>
      </w:pPr>
    </w:p>
    <w:p w:rsidR="00743B33" w:rsidRDefault="00D20E06">
      <w:pPr>
        <w:ind w:left="540"/>
        <w:rPr>
          <w:ins w:id="22426" w:author="Author"/>
          <w:rFonts w:ascii="Calibri" w:hAnsi="Calibri"/>
          <w:b/>
          <w:sz w:val="20"/>
          <w:szCs w:val="20"/>
          <w:lang w:val="en-US"/>
        </w:rPr>
      </w:pPr>
      <w:ins w:id="22427" w:author="Author">
        <w:r>
          <w:rPr>
            <w:rFonts w:ascii="Calibri" w:hAnsi="Calibri"/>
            <w:b/>
            <w:sz w:val="20"/>
            <w:szCs w:val="20"/>
          </w:rPr>
          <w:t>Example</w:t>
        </w:r>
        <w:r>
          <w:rPr>
            <w:rFonts w:ascii="Calibri" w:hAnsi="Calibri"/>
            <w:b/>
            <w:sz w:val="20"/>
            <w:szCs w:val="20"/>
            <w:lang w:val="en-US"/>
          </w:rPr>
          <w:t>:</w:t>
        </w:r>
      </w:ins>
    </w:p>
    <w:p w:rsidR="00743B33" w:rsidRDefault="00D20E06">
      <w:pPr>
        <w:ind w:left="540"/>
        <w:rPr>
          <w:ins w:id="22428" w:author="Author"/>
          <w:rFonts w:ascii="Calibri" w:hAnsi="Calibri" w:cs="Courier New"/>
          <w:sz w:val="20"/>
          <w:szCs w:val="20"/>
          <w:lang w:eastAsia="ja-JP"/>
        </w:rPr>
      </w:pPr>
      <w:ins w:id="22429" w:author="Author">
        <w:del w:id="22430" w:author="Author">
          <w:r>
            <w:rPr>
              <w:rFonts w:ascii="Calibri" w:hAnsi="Calibri" w:cs="Courier New"/>
              <w:sz w:val="20"/>
              <w:szCs w:val="20"/>
              <w:lang w:eastAsia="ja-JP"/>
            </w:rPr>
            <w:delText>/*</w:delText>
          </w:r>
        </w:del>
        <w:r>
          <w:rPr>
            <w:rFonts w:ascii="Calibri" w:hAnsi="Calibri" w:cs="Courier New"/>
            <w:sz w:val="20"/>
            <w:szCs w:val="20"/>
            <w:lang w:eastAsia="ja-JP"/>
          </w:rPr>
          <w:t>// Compliant</w:t>
        </w:r>
      </w:ins>
    </w:p>
    <w:p w:rsidR="00743B33" w:rsidRDefault="00D20E06">
      <w:pPr>
        <w:ind w:left="540"/>
        <w:rPr>
          <w:ins w:id="22431" w:author="Author"/>
          <w:rFonts w:ascii="Calibri" w:hAnsi="Calibri" w:cs="Courier New"/>
          <w:sz w:val="20"/>
          <w:szCs w:val="20"/>
          <w:lang w:eastAsia="ja-JP"/>
        </w:rPr>
      </w:pPr>
      <w:ins w:id="22432" w:author="Author">
        <w:del w:id="22433" w:author="Author">
          <w:r>
            <w:rPr>
              <w:rFonts w:ascii="Calibri" w:hAnsi="Calibri" w:cs="Courier New"/>
              <w:sz w:val="20"/>
              <w:szCs w:val="20"/>
              <w:lang w:eastAsia="ja-JP"/>
            </w:rPr>
            <w:delText xml:space="preserve"> */</w:delText>
          </w:r>
        </w:del>
      </w:ins>
    </w:p>
    <w:p w:rsidR="00743B33" w:rsidRDefault="00D20E06">
      <w:pPr>
        <w:ind w:left="540"/>
        <w:rPr>
          <w:ins w:id="22434" w:author="Author"/>
          <w:rFonts w:ascii="Calibri" w:hAnsi="Calibri" w:cs="Courier New"/>
          <w:sz w:val="20"/>
          <w:szCs w:val="20"/>
        </w:rPr>
      </w:pPr>
      <w:ins w:id="22435" w:author="Author">
        <w:r>
          <w:rPr>
            <w:rFonts w:ascii="Calibri" w:hAnsi="Calibri" w:cs="Courier New"/>
            <w:sz w:val="20"/>
            <w:szCs w:val="20"/>
          </w:rPr>
          <w:t>///</w:t>
        </w:r>
      </w:ins>
    </w:p>
    <w:p w:rsidR="00743B33" w:rsidRDefault="00D20E06">
      <w:pPr>
        <w:ind w:left="540"/>
        <w:rPr>
          <w:ins w:id="22436" w:author="Author"/>
          <w:rFonts w:ascii="Calibri" w:hAnsi="Calibri" w:cs="Courier New"/>
          <w:sz w:val="20"/>
          <w:szCs w:val="20"/>
        </w:rPr>
      </w:pPr>
      <w:ins w:id="22437" w:author="Author">
        <w:r>
          <w:rPr>
            <w:rFonts w:ascii="Calibri" w:hAnsi="Calibri" w:cs="Courier New"/>
            <w:sz w:val="20"/>
            <w:szCs w:val="20"/>
          </w:rPr>
          <w:t xml:space="preserve">// </w:t>
        </w:r>
        <w:del w:id="22438" w:author="Author">
          <w:r>
            <w:rPr>
              <w:rFonts w:ascii="Calibri" w:hAnsi="Calibri" w:cs="Courier New"/>
              <w:sz w:val="20"/>
              <w:szCs w:val="20"/>
            </w:rPr>
            <w:delText>Description 1</w:delText>
          </w:r>
        </w:del>
        <w:r>
          <w:rPr>
            <w:rFonts w:ascii="Calibri" w:hAnsi="Calibri" w:cs="Courier New"/>
            <w:sz w:val="20"/>
            <w:szCs w:val="20"/>
          </w:rPr>
          <w:t>Read the data from the container</w:t>
        </w:r>
      </w:ins>
    </w:p>
    <w:p w:rsidR="00743B33" w:rsidRDefault="00D20E06">
      <w:pPr>
        <w:ind w:left="540"/>
        <w:rPr>
          <w:ins w:id="22439" w:author="Author"/>
          <w:del w:id="22440" w:author="Author"/>
          <w:rFonts w:ascii="Calibri" w:hAnsi="Calibri" w:cs="Courier New"/>
          <w:sz w:val="20"/>
          <w:szCs w:val="20"/>
        </w:rPr>
      </w:pPr>
      <w:ins w:id="22441" w:author="Author">
        <w:r>
          <w:rPr>
            <w:rFonts w:ascii="Calibri" w:hAnsi="Calibri" w:cs="Courier New"/>
            <w:sz w:val="20"/>
            <w:szCs w:val="20"/>
          </w:rPr>
          <w:t xml:space="preserve">// </w:t>
        </w:r>
        <w:del w:id="22442" w:author="Author">
          <w:r>
            <w:rPr>
              <w:rFonts w:ascii="Calibri" w:hAnsi="Calibri" w:cs="Courier New"/>
              <w:sz w:val="20"/>
              <w:szCs w:val="20"/>
            </w:rPr>
            <w:delText>Description 2</w:delText>
          </w:r>
        </w:del>
        <w:r>
          <w:rPr>
            <w:rFonts w:ascii="Calibri" w:hAnsi="Calibri" w:cs="Courier New"/>
            <w:sz w:val="20"/>
            <w:szCs w:val="20"/>
          </w:rPr>
          <w:t>then update to database.</w:t>
        </w:r>
      </w:ins>
    </w:p>
    <w:p w:rsidR="00743B33" w:rsidRDefault="00D20E06">
      <w:pPr>
        <w:ind w:left="540"/>
        <w:rPr>
          <w:ins w:id="22443" w:author="Author"/>
          <w:rFonts w:ascii="Calibri" w:hAnsi="Calibri" w:cs="Courier New"/>
          <w:sz w:val="20"/>
          <w:szCs w:val="20"/>
        </w:rPr>
      </w:pPr>
      <w:ins w:id="22444" w:author="Author">
        <w:del w:id="22445" w:author="Author">
          <w:r>
            <w:rPr>
              <w:rFonts w:ascii="Calibri" w:hAnsi="Calibri" w:cs="Courier New"/>
              <w:sz w:val="20"/>
              <w:szCs w:val="20"/>
            </w:rPr>
            <w:delText>// Description 3</w:delText>
          </w:r>
        </w:del>
      </w:ins>
    </w:p>
    <w:p w:rsidR="00743B33" w:rsidRDefault="00D20E06">
      <w:pPr>
        <w:ind w:left="540"/>
        <w:rPr>
          <w:ins w:id="22446" w:author="Author"/>
          <w:rFonts w:ascii="Calibri" w:hAnsi="Calibri" w:cs="Courier New"/>
          <w:sz w:val="20"/>
          <w:szCs w:val="20"/>
        </w:rPr>
      </w:pPr>
      <w:ins w:id="22447" w:author="Author">
        <w:r>
          <w:rPr>
            <w:rFonts w:ascii="Calibri" w:hAnsi="Calibri" w:cs="Courier New"/>
            <w:sz w:val="20"/>
            <w:szCs w:val="20"/>
          </w:rPr>
          <w:t>///</w:t>
        </w:r>
      </w:ins>
    </w:p>
    <w:p w:rsidR="00743B33" w:rsidRDefault="00743B33">
      <w:pPr>
        <w:ind w:left="540"/>
        <w:rPr>
          <w:ins w:id="22448" w:author="Author"/>
          <w:rFonts w:ascii="Calibri" w:hAnsi="Calibri"/>
          <w:sz w:val="20"/>
          <w:szCs w:val="20"/>
          <w:lang w:val="en-US"/>
        </w:rPr>
      </w:pPr>
    </w:p>
    <w:p w:rsidR="00743B33" w:rsidRDefault="00D20E06">
      <w:pPr>
        <w:ind w:left="540"/>
        <w:rPr>
          <w:ins w:id="22449" w:author="Author"/>
          <w:rFonts w:ascii="Calibri" w:hAnsi="Calibri"/>
          <w:b/>
          <w:sz w:val="20"/>
          <w:szCs w:val="20"/>
          <w:lang w:val="en-US"/>
        </w:rPr>
      </w:pPr>
      <w:ins w:id="22450" w:author="Author">
        <w:r>
          <w:rPr>
            <w:rFonts w:ascii="Calibri" w:hAnsi="Calibri"/>
            <w:b/>
            <w:sz w:val="20"/>
            <w:szCs w:val="20"/>
          </w:rPr>
          <w:t>Rationale</w:t>
        </w:r>
        <w:r>
          <w:rPr>
            <w:rFonts w:ascii="Calibri" w:hAnsi="Calibri"/>
            <w:b/>
            <w:sz w:val="20"/>
            <w:szCs w:val="20"/>
            <w:lang w:val="en-US"/>
          </w:rPr>
          <w:t>:</w:t>
        </w:r>
      </w:ins>
    </w:p>
    <w:p w:rsidR="00743B33" w:rsidRDefault="00D20E06">
      <w:pPr>
        <w:ind w:left="540"/>
        <w:jc w:val="both"/>
        <w:rPr>
          <w:ins w:id="22451" w:author="Author"/>
          <w:rFonts w:ascii="Calibri" w:hAnsi="Calibri"/>
          <w:sz w:val="20"/>
          <w:szCs w:val="20"/>
        </w:rPr>
      </w:pPr>
      <w:ins w:id="22452" w:author="Author">
        <w:r>
          <w:rPr>
            <w:rFonts w:ascii="Calibri" w:hAnsi="Calibri"/>
            <w:sz w:val="20"/>
            <w:szCs w:val="20"/>
          </w:rPr>
          <w:t>Readability and understandability</w:t>
        </w:r>
      </w:ins>
    </w:p>
    <w:p w:rsidR="00743B33" w:rsidRDefault="00D20E06">
      <w:pPr>
        <w:pStyle w:val="Heading3"/>
        <w:rPr>
          <w:ins w:id="22453" w:author="Author"/>
        </w:rPr>
      </w:pPr>
      <w:bookmarkStart w:id="22454" w:name="_Toc491674304"/>
      <w:ins w:id="22455" w:author="Author">
        <w:r>
          <w:t>Rules_Comment_008</w:t>
        </w:r>
        <w:bookmarkEnd w:id="22454"/>
      </w:ins>
    </w:p>
    <w:p w:rsidR="00743B33" w:rsidRDefault="00D20E06">
      <w:pPr>
        <w:ind w:left="540"/>
        <w:rPr>
          <w:ins w:id="22456" w:author="Author"/>
          <w:rFonts w:ascii="Calibri" w:hAnsi="Calibri"/>
          <w:b/>
          <w:sz w:val="20"/>
          <w:szCs w:val="20"/>
          <w:lang w:val="en-US"/>
        </w:rPr>
      </w:pPr>
      <w:ins w:id="22457" w:author="Author">
        <w:r>
          <w:rPr>
            <w:rFonts w:ascii="Calibri" w:hAnsi="Calibri"/>
            <w:b/>
            <w:sz w:val="20"/>
            <w:szCs w:val="20"/>
          </w:rPr>
          <w:t>Rule</w:t>
        </w:r>
        <w:r>
          <w:rPr>
            <w:rFonts w:ascii="Calibri" w:hAnsi="Calibri"/>
            <w:b/>
            <w:sz w:val="20"/>
            <w:szCs w:val="20"/>
            <w:lang w:val="en-US"/>
          </w:rPr>
          <w:t>:</w:t>
        </w:r>
      </w:ins>
    </w:p>
    <w:p w:rsidR="00743B33" w:rsidRDefault="00D20E06">
      <w:pPr>
        <w:ind w:left="540"/>
        <w:rPr>
          <w:ins w:id="22458" w:author="Author"/>
          <w:rFonts w:ascii="Calibri" w:hAnsi="Calibri"/>
          <w:sz w:val="20"/>
          <w:szCs w:val="20"/>
        </w:rPr>
      </w:pPr>
      <w:ins w:id="22459" w:author="Author">
        <w:r>
          <w:rPr>
            <w:rFonts w:ascii="Calibri" w:hAnsi="Calibri"/>
            <w:sz w:val="20"/>
            <w:szCs w:val="20"/>
          </w:rPr>
          <w:t xml:space="preserve">Short comments can </w:t>
        </w:r>
        <w:r>
          <w:rPr>
            <w:rFonts w:ascii="Calibri" w:hAnsi="Calibri"/>
            <w:sz w:val="20"/>
            <w:szCs w:val="20"/>
          </w:rPr>
          <w:t>appear on a single line indented to the level of the code that follows.</w:t>
        </w:r>
      </w:ins>
    </w:p>
    <w:p w:rsidR="00743B33" w:rsidRDefault="00D20E06">
      <w:pPr>
        <w:ind w:left="540"/>
        <w:rPr>
          <w:ins w:id="22460" w:author="Author"/>
          <w:rFonts w:ascii="Calibri" w:hAnsi="Calibri"/>
          <w:sz w:val="20"/>
          <w:szCs w:val="20"/>
        </w:rPr>
      </w:pPr>
      <w:ins w:id="22461" w:author="Author">
        <w:r>
          <w:rPr>
            <w:rFonts w:ascii="Calibri" w:hAnsi="Calibri"/>
            <w:sz w:val="20"/>
            <w:szCs w:val="20"/>
          </w:rPr>
          <w:t xml:space="preserve">If a comment can't be written in a single line, it should follow the block comment format. </w:t>
        </w:r>
      </w:ins>
    </w:p>
    <w:p w:rsidR="00743B33" w:rsidRDefault="00D20E06">
      <w:pPr>
        <w:ind w:left="540"/>
        <w:rPr>
          <w:ins w:id="22462" w:author="Author"/>
          <w:del w:id="22463" w:author="Author"/>
          <w:rFonts w:ascii="Calibri" w:hAnsi="Calibri"/>
          <w:sz w:val="20"/>
          <w:szCs w:val="20"/>
        </w:rPr>
      </w:pPr>
      <w:ins w:id="22464" w:author="Author">
        <w:r>
          <w:rPr>
            <w:rFonts w:ascii="Calibri" w:hAnsi="Calibri"/>
            <w:sz w:val="20"/>
            <w:szCs w:val="20"/>
          </w:rPr>
          <w:t xml:space="preserve">A single-line comment should be preceded by a blank line. </w:t>
        </w:r>
        <w:del w:id="22465" w:author="Author">
          <w:r>
            <w:rPr>
              <w:rFonts w:ascii="Calibri" w:hAnsi="Calibri"/>
              <w:sz w:val="20"/>
              <w:szCs w:val="20"/>
            </w:rPr>
            <w:delText>Here's an example of a single-line</w:delText>
          </w:r>
          <w:r>
            <w:rPr>
              <w:rFonts w:ascii="Calibri" w:hAnsi="Calibri"/>
              <w:sz w:val="20"/>
              <w:szCs w:val="20"/>
            </w:rPr>
            <w:delText xml:space="preserve"> comment in code.</w:delText>
          </w:r>
        </w:del>
      </w:ins>
    </w:p>
    <w:p w:rsidR="00743B33" w:rsidRDefault="00743B33">
      <w:pPr>
        <w:ind w:left="540"/>
        <w:rPr>
          <w:ins w:id="22466" w:author="Author"/>
          <w:rFonts w:ascii="Calibri" w:hAnsi="Calibri"/>
          <w:sz w:val="20"/>
          <w:szCs w:val="20"/>
        </w:rPr>
      </w:pPr>
    </w:p>
    <w:p w:rsidR="00743B33" w:rsidRDefault="00D20E06">
      <w:pPr>
        <w:ind w:left="540"/>
        <w:rPr>
          <w:ins w:id="22467" w:author="Author"/>
          <w:rFonts w:ascii="Calibri" w:hAnsi="Calibri"/>
          <w:sz w:val="20"/>
          <w:szCs w:val="20"/>
        </w:rPr>
      </w:pPr>
      <w:ins w:id="22468" w:author="Author">
        <w:r>
          <w:rPr>
            <w:rFonts w:ascii="Calibri" w:hAnsi="Calibri"/>
            <w:sz w:val="20"/>
            <w:szCs w:val="20"/>
          </w:rPr>
          <w:t>Single line comments must not use documentation style slashes.</w:t>
        </w:r>
      </w:ins>
    </w:p>
    <w:p w:rsidR="00743B33" w:rsidRDefault="00D20E06">
      <w:pPr>
        <w:ind w:left="540"/>
        <w:rPr>
          <w:ins w:id="22469" w:author="Author"/>
          <w:rFonts w:ascii="Calibri" w:hAnsi="Calibri"/>
          <w:sz w:val="20"/>
          <w:szCs w:val="20"/>
        </w:rPr>
      </w:pPr>
      <w:ins w:id="22470" w:author="Author">
        <w:r>
          <w:rPr>
            <w:rFonts w:ascii="Calibri" w:hAnsi="Calibri"/>
            <w:sz w:val="20"/>
            <w:szCs w:val="20"/>
          </w:rPr>
          <w:t>Single line comments must not be followed by blank line.</w:t>
        </w:r>
      </w:ins>
    </w:p>
    <w:p w:rsidR="00743B33" w:rsidRDefault="00D20E06">
      <w:pPr>
        <w:ind w:left="540"/>
        <w:rPr>
          <w:ins w:id="22471" w:author="Author"/>
          <w:rFonts w:ascii="Calibri" w:hAnsi="Calibri"/>
          <w:sz w:val="20"/>
          <w:szCs w:val="20"/>
        </w:rPr>
      </w:pPr>
      <w:ins w:id="22472" w:author="Author">
        <w:r>
          <w:rPr>
            <w:rFonts w:ascii="Calibri" w:hAnsi="Calibri"/>
            <w:sz w:val="20"/>
            <w:szCs w:val="20"/>
          </w:rPr>
          <w:t>Trailing comments must not be used.</w:t>
        </w:r>
      </w:ins>
    </w:p>
    <w:p w:rsidR="00743B33" w:rsidRDefault="00743B33">
      <w:pPr>
        <w:ind w:left="540"/>
        <w:rPr>
          <w:ins w:id="22473" w:author="Author"/>
          <w:rFonts w:ascii="Calibri" w:hAnsi="Calibri"/>
          <w:sz w:val="20"/>
          <w:szCs w:val="20"/>
        </w:rPr>
      </w:pPr>
    </w:p>
    <w:p w:rsidR="00743B33" w:rsidRDefault="00D20E06">
      <w:pPr>
        <w:ind w:left="540"/>
        <w:rPr>
          <w:ins w:id="22474" w:author="Author"/>
          <w:rFonts w:ascii="Calibri" w:hAnsi="Calibri"/>
          <w:b/>
          <w:sz w:val="20"/>
          <w:szCs w:val="20"/>
          <w:lang w:val="en-US"/>
        </w:rPr>
      </w:pPr>
      <w:ins w:id="22475" w:author="Author">
        <w:r>
          <w:rPr>
            <w:rFonts w:ascii="Calibri" w:hAnsi="Calibri"/>
            <w:b/>
            <w:sz w:val="20"/>
            <w:szCs w:val="20"/>
          </w:rPr>
          <w:t>Example</w:t>
        </w:r>
        <w:r>
          <w:rPr>
            <w:rFonts w:ascii="Calibri" w:hAnsi="Calibri"/>
            <w:b/>
            <w:sz w:val="20"/>
            <w:szCs w:val="20"/>
            <w:lang w:val="en-US"/>
          </w:rPr>
          <w:t>:</w:t>
        </w:r>
      </w:ins>
    </w:p>
    <w:p w:rsidR="00743B33" w:rsidRDefault="00D20E06">
      <w:pPr>
        <w:ind w:left="540"/>
        <w:rPr>
          <w:ins w:id="22476" w:author="Author"/>
          <w:rFonts w:ascii="Calibri" w:hAnsi="Calibri" w:cs="Courier New"/>
          <w:sz w:val="20"/>
          <w:szCs w:val="20"/>
          <w:lang w:eastAsia="ja-JP"/>
        </w:rPr>
      </w:pPr>
      <w:ins w:id="22477" w:author="Author">
        <w:del w:id="22478" w:author="Author">
          <w:r>
            <w:rPr>
              <w:rFonts w:ascii="Calibri" w:hAnsi="Calibri" w:cs="Courier New"/>
              <w:sz w:val="20"/>
              <w:szCs w:val="20"/>
              <w:lang w:eastAsia="ja-JP"/>
            </w:rPr>
            <w:delText>/*</w:delText>
          </w:r>
        </w:del>
        <w:r>
          <w:rPr>
            <w:rFonts w:ascii="Calibri" w:hAnsi="Calibri" w:cs="Courier New"/>
            <w:sz w:val="20"/>
            <w:szCs w:val="20"/>
            <w:lang w:eastAsia="ja-JP"/>
          </w:rPr>
          <w:t>// Compliant</w:t>
        </w:r>
        <w:del w:id="22479" w:author="Author">
          <w:r>
            <w:rPr>
              <w:rFonts w:ascii="Calibri" w:hAnsi="Calibri" w:cs="Courier New"/>
              <w:sz w:val="20"/>
              <w:szCs w:val="20"/>
              <w:lang w:eastAsia="ja-JP"/>
            </w:rPr>
            <w:delText xml:space="preserve"> */</w:delText>
          </w:r>
        </w:del>
      </w:ins>
    </w:p>
    <w:p w:rsidR="00743B33" w:rsidRDefault="00D20E06">
      <w:pPr>
        <w:ind w:left="540"/>
        <w:rPr>
          <w:ins w:id="22480" w:author="Author"/>
          <w:rFonts w:ascii="Calibri" w:hAnsi="Calibri" w:cs="Courier New"/>
          <w:sz w:val="20"/>
          <w:szCs w:val="20"/>
        </w:rPr>
      </w:pPr>
      <w:ins w:id="22481" w:author="Author">
        <w:r>
          <w:rPr>
            <w:rFonts w:ascii="Calibri" w:hAnsi="Calibri" w:cs="Courier New"/>
            <w:sz w:val="20"/>
            <w:szCs w:val="20"/>
          </w:rPr>
          <w:t>if (condition)</w:t>
        </w:r>
      </w:ins>
    </w:p>
    <w:p w:rsidR="00743B33" w:rsidRDefault="00D20E06">
      <w:pPr>
        <w:ind w:left="540"/>
        <w:rPr>
          <w:ins w:id="22482" w:author="Author"/>
          <w:rFonts w:ascii="Calibri" w:hAnsi="Calibri" w:cs="Courier New"/>
          <w:sz w:val="20"/>
          <w:szCs w:val="20"/>
        </w:rPr>
      </w:pPr>
      <w:ins w:id="22483" w:author="Author">
        <w:r>
          <w:rPr>
            <w:rFonts w:ascii="Calibri" w:hAnsi="Calibri" w:cs="Courier New"/>
            <w:sz w:val="20"/>
            <w:szCs w:val="20"/>
          </w:rPr>
          <w:t>{</w:t>
        </w:r>
      </w:ins>
    </w:p>
    <w:p w:rsidR="00743B33" w:rsidRDefault="00D20E06">
      <w:pPr>
        <w:ind w:left="540" w:firstLine="169"/>
        <w:rPr>
          <w:ins w:id="22484" w:author="Author"/>
          <w:rFonts w:ascii="Calibri" w:hAnsi="Calibri" w:cs="Courier New"/>
          <w:sz w:val="20"/>
          <w:szCs w:val="20"/>
        </w:rPr>
      </w:pPr>
      <w:ins w:id="22485" w:author="Author">
        <w:r>
          <w:rPr>
            <w:rFonts w:ascii="Calibri" w:hAnsi="Calibri" w:cs="Courier New"/>
            <w:sz w:val="20"/>
            <w:szCs w:val="20"/>
          </w:rPr>
          <w:t>// Handle the condition.</w:t>
        </w:r>
      </w:ins>
    </w:p>
    <w:p w:rsidR="00743B33" w:rsidRDefault="00D20E06">
      <w:pPr>
        <w:ind w:left="540" w:firstLine="169"/>
        <w:rPr>
          <w:ins w:id="22486" w:author="Author"/>
          <w:rFonts w:ascii="Calibri" w:hAnsi="Calibri" w:cs="Courier New"/>
          <w:sz w:val="20"/>
          <w:szCs w:val="20"/>
        </w:rPr>
      </w:pPr>
      <w:ins w:id="22487" w:author="Author">
        <w:r>
          <w:rPr>
            <w:rFonts w:ascii="Calibri" w:hAnsi="Calibri" w:cs="Courier New"/>
            <w:sz w:val="20"/>
            <w:szCs w:val="20"/>
          </w:rPr>
          <w:t>...</w:t>
        </w:r>
      </w:ins>
    </w:p>
    <w:p w:rsidR="00743B33" w:rsidRDefault="00D20E06">
      <w:pPr>
        <w:ind w:left="540"/>
        <w:rPr>
          <w:ins w:id="22488" w:author="Author"/>
          <w:rFonts w:ascii="Calibri" w:hAnsi="Calibri" w:cs="Courier New"/>
          <w:sz w:val="20"/>
          <w:szCs w:val="20"/>
        </w:rPr>
      </w:pPr>
      <w:ins w:id="22489" w:author="Author">
        <w:r>
          <w:rPr>
            <w:rFonts w:ascii="Calibri" w:hAnsi="Calibri" w:cs="Courier New"/>
            <w:sz w:val="20"/>
            <w:szCs w:val="20"/>
          </w:rPr>
          <w:t>}</w:t>
        </w:r>
      </w:ins>
    </w:p>
    <w:p w:rsidR="00743B33" w:rsidRDefault="00743B33">
      <w:pPr>
        <w:ind w:left="540"/>
        <w:rPr>
          <w:ins w:id="22490" w:author="Author"/>
          <w:rFonts w:ascii="Calibri" w:hAnsi="Calibri"/>
          <w:sz w:val="20"/>
          <w:szCs w:val="20"/>
          <w:lang w:val="en-US"/>
        </w:rPr>
      </w:pPr>
    </w:p>
    <w:p w:rsidR="00743B33" w:rsidRDefault="00D20E06">
      <w:pPr>
        <w:ind w:left="540"/>
        <w:rPr>
          <w:ins w:id="22491" w:author="Author"/>
          <w:rFonts w:ascii="Calibri" w:hAnsi="Calibri" w:cs="Courier New"/>
          <w:sz w:val="20"/>
          <w:szCs w:val="20"/>
          <w:lang w:eastAsia="ja-JP"/>
        </w:rPr>
      </w:pPr>
      <w:ins w:id="22492" w:author="Author">
        <w:del w:id="22493" w:author="Author">
          <w:r>
            <w:rPr>
              <w:rFonts w:ascii="Calibri" w:hAnsi="Calibri" w:cs="Courier New"/>
              <w:sz w:val="20"/>
              <w:szCs w:val="20"/>
              <w:lang w:eastAsia="ja-JP"/>
            </w:rPr>
            <w:delText>/*//Not</w:delText>
          </w:r>
        </w:del>
        <w:r>
          <w:rPr>
            <w:rFonts w:ascii="Calibri" w:hAnsi="Calibri" w:cs="Courier New"/>
            <w:sz w:val="20"/>
            <w:szCs w:val="20"/>
            <w:lang w:eastAsia="ja-JP"/>
          </w:rPr>
          <w:t>// Not Compliant</w:t>
        </w:r>
        <w:del w:id="22494" w:author="Author">
          <w:r>
            <w:rPr>
              <w:rFonts w:ascii="Calibri" w:hAnsi="Calibri" w:cs="Courier New"/>
              <w:sz w:val="20"/>
              <w:szCs w:val="20"/>
              <w:lang w:eastAsia="ja-JP"/>
            </w:rPr>
            <w:delText xml:space="preserve"> */</w:delText>
          </w:r>
        </w:del>
      </w:ins>
    </w:p>
    <w:p w:rsidR="00743B33" w:rsidRDefault="00D20E06">
      <w:pPr>
        <w:ind w:left="540"/>
        <w:rPr>
          <w:ins w:id="22495" w:author="Author"/>
          <w:rFonts w:ascii="Calibri" w:hAnsi="Calibri"/>
          <w:sz w:val="20"/>
          <w:szCs w:val="20"/>
          <w:lang w:val="en-US"/>
        </w:rPr>
      </w:pPr>
      <w:ins w:id="22496" w:author="Author">
        <w:r>
          <w:rPr>
            <w:rFonts w:ascii="Calibri" w:hAnsi="Calibri"/>
            <w:sz w:val="20"/>
            <w:szCs w:val="20"/>
            <w:lang w:val="en-US"/>
          </w:rPr>
          <w:t>a) An illegal comment beginning with three slashes:</w:t>
        </w:r>
      </w:ins>
    </w:p>
    <w:p w:rsidR="00743B33" w:rsidRDefault="00D20E06">
      <w:pPr>
        <w:ind w:left="540"/>
        <w:rPr>
          <w:ins w:id="22497" w:author="Author"/>
          <w:rFonts w:ascii="Calibri" w:hAnsi="Calibri"/>
          <w:sz w:val="20"/>
          <w:szCs w:val="20"/>
          <w:lang w:val="en-US"/>
        </w:rPr>
      </w:pPr>
      <w:ins w:id="22498" w:author="Author">
        <w:r>
          <w:rPr>
            <w:rFonts w:ascii="Calibri" w:hAnsi="Calibri"/>
            <w:sz w:val="20"/>
            <w:szCs w:val="20"/>
            <w:lang w:val="en-US"/>
          </w:rPr>
          <w:t xml:space="preserve">        /// Trim the name.</w:t>
        </w:r>
      </w:ins>
    </w:p>
    <w:p w:rsidR="00743B33" w:rsidRDefault="00D20E06">
      <w:pPr>
        <w:ind w:left="540"/>
        <w:rPr>
          <w:ins w:id="22499" w:author="Author"/>
          <w:rFonts w:ascii="Calibri" w:hAnsi="Calibri"/>
          <w:sz w:val="20"/>
          <w:szCs w:val="20"/>
          <w:lang w:val="en-US"/>
        </w:rPr>
      </w:pPr>
      <w:ins w:id="22500" w:author="Author">
        <w:r>
          <w:rPr>
            <w:rFonts w:ascii="Calibri" w:hAnsi="Calibri"/>
            <w:sz w:val="20"/>
            <w:szCs w:val="20"/>
            <w:lang w:val="en-US"/>
          </w:rPr>
          <w:t xml:space="preserve">        fullName = fullName.Trim();</w:t>
        </w:r>
      </w:ins>
    </w:p>
    <w:p w:rsidR="00743B33" w:rsidRDefault="00743B33">
      <w:pPr>
        <w:ind w:left="540"/>
        <w:rPr>
          <w:ins w:id="22501" w:author="Author"/>
          <w:rFonts w:ascii="Calibri" w:hAnsi="Calibri"/>
          <w:sz w:val="20"/>
          <w:szCs w:val="20"/>
          <w:lang w:val="en-US"/>
        </w:rPr>
      </w:pPr>
    </w:p>
    <w:p w:rsidR="00743B33" w:rsidRDefault="00D20E06">
      <w:pPr>
        <w:ind w:left="540"/>
        <w:rPr>
          <w:ins w:id="22502" w:author="Author"/>
          <w:rFonts w:ascii="Calibri" w:hAnsi="Calibri"/>
          <w:sz w:val="20"/>
          <w:szCs w:val="20"/>
          <w:lang w:val="en-US"/>
        </w:rPr>
      </w:pPr>
      <w:ins w:id="22503" w:author="Author">
        <w:r>
          <w:rPr>
            <w:rFonts w:ascii="Calibri" w:hAnsi="Calibri"/>
            <w:sz w:val="20"/>
            <w:szCs w:val="20"/>
            <w:lang w:val="en-US"/>
          </w:rPr>
          <w:t>b)</w:t>
        </w:r>
        <w:r>
          <w:t xml:space="preserve"> </w:t>
        </w:r>
        <w:r>
          <w:rPr>
            <w:rFonts w:ascii="Calibri" w:hAnsi="Calibri"/>
            <w:sz w:val="20"/>
            <w:szCs w:val="20"/>
            <w:lang w:val="en-US"/>
          </w:rPr>
          <w:t>A line of commented-out code beginning with four slashes:</w:t>
        </w:r>
      </w:ins>
    </w:p>
    <w:p w:rsidR="00743B33" w:rsidRDefault="00D20E06">
      <w:pPr>
        <w:ind w:left="540"/>
        <w:rPr>
          <w:ins w:id="22504" w:author="Author"/>
          <w:rFonts w:ascii="Calibri" w:hAnsi="Calibri"/>
          <w:sz w:val="20"/>
          <w:szCs w:val="20"/>
          <w:lang w:val="en-US"/>
        </w:rPr>
      </w:pPr>
      <w:ins w:id="22505" w:author="Author">
        <w:r>
          <w:rPr>
            <w:rFonts w:ascii="Calibri" w:hAnsi="Calibri"/>
            <w:sz w:val="20"/>
            <w:szCs w:val="20"/>
            <w:lang w:val="en-US"/>
          </w:rPr>
          <w:t xml:space="preserve">        ////fullName = asfd;</w:t>
        </w:r>
      </w:ins>
    </w:p>
    <w:p w:rsidR="00743B33" w:rsidRDefault="00D20E06">
      <w:pPr>
        <w:ind w:left="540"/>
        <w:rPr>
          <w:ins w:id="22506" w:author="Author"/>
          <w:rFonts w:ascii="Calibri" w:hAnsi="Calibri"/>
          <w:sz w:val="20"/>
          <w:szCs w:val="20"/>
          <w:lang w:val="en-US"/>
        </w:rPr>
      </w:pPr>
      <w:ins w:id="22507" w:author="Author">
        <w:r>
          <w:rPr>
            <w:rFonts w:ascii="Calibri" w:hAnsi="Calibri"/>
            <w:sz w:val="20"/>
            <w:szCs w:val="20"/>
            <w:lang w:val="en-US"/>
          </w:rPr>
          <w:t xml:space="preserve">        return fullName</w:t>
        </w:r>
      </w:ins>
    </w:p>
    <w:p w:rsidR="00743B33" w:rsidRDefault="00743B33">
      <w:pPr>
        <w:ind w:left="540"/>
        <w:rPr>
          <w:ins w:id="22508" w:author="Author"/>
          <w:rFonts w:ascii="Calibri" w:hAnsi="Calibri"/>
          <w:sz w:val="20"/>
          <w:szCs w:val="20"/>
          <w:lang w:val="en-US"/>
        </w:rPr>
      </w:pPr>
    </w:p>
    <w:p w:rsidR="00743B33" w:rsidRDefault="00D20E06">
      <w:pPr>
        <w:ind w:left="540"/>
        <w:rPr>
          <w:ins w:id="22509" w:author="Author"/>
          <w:rFonts w:ascii="Calibri" w:hAnsi="Calibri"/>
          <w:sz w:val="20"/>
          <w:szCs w:val="20"/>
          <w:lang w:val="en-US"/>
        </w:rPr>
      </w:pPr>
      <w:ins w:id="22510" w:author="Author">
        <w:r>
          <w:rPr>
            <w:rFonts w:ascii="Calibri" w:hAnsi="Calibri"/>
            <w:sz w:val="20"/>
            <w:szCs w:val="20"/>
            <w:lang w:val="en-US"/>
          </w:rPr>
          <w:t>c). Trailing comments must not be used</w:t>
        </w:r>
      </w:ins>
    </w:p>
    <w:p w:rsidR="00743B33" w:rsidRDefault="00D20E06">
      <w:pPr>
        <w:ind w:left="540"/>
        <w:rPr>
          <w:ins w:id="22511" w:author="Author"/>
          <w:rFonts w:ascii="Calibri" w:hAnsi="Calibri"/>
          <w:sz w:val="20"/>
          <w:szCs w:val="20"/>
          <w:lang w:val="en-US"/>
        </w:rPr>
      </w:pPr>
      <w:ins w:id="22512" w:author="Author">
        <w:r>
          <w:rPr>
            <w:rFonts w:ascii="Calibri" w:hAnsi="Calibri"/>
            <w:sz w:val="20"/>
            <w:szCs w:val="20"/>
            <w:lang w:val="en-US"/>
          </w:rPr>
          <w:t xml:space="preserve">        return isPrime(a); // Works only for odd a</w:t>
        </w:r>
      </w:ins>
    </w:p>
    <w:p w:rsidR="00743B33" w:rsidRDefault="00743B33">
      <w:pPr>
        <w:ind w:left="540"/>
        <w:rPr>
          <w:ins w:id="22513" w:author="Author"/>
          <w:rFonts w:ascii="Calibri" w:hAnsi="Calibri"/>
          <w:sz w:val="20"/>
          <w:szCs w:val="20"/>
          <w:lang w:val="en-US"/>
        </w:rPr>
      </w:pPr>
    </w:p>
    <w:p w:rsidR="00743B33" w:rsidRDefault="00D20E06">
      <w:pPr>
        <w:ind w:left="540"/>
        <w:rPr>
          <w:ins w:id="22514" w:author="Author"/>
          <w:rFonts w:ascii="Calibri" w:hAnsi="Calibri"/>
          <w:b/>
          <w:sz w:val="20"/>
          <w:szCs w:val="20"/>
          <w:lang w:val="en-US"/>
        </w:rPr>
      </w:pPr>
      <w:ins w:id="22515" w:author="Author">
        <w:r>
          <w:rPr>
            <w:rFonts w:ascii="Calibri" w:hAnsi="Calibri"/>
            <w:b/>
            <w:sz w:val="20"/>
            <w:szCs w:val="20"/>
          </w:rPr>
          <w:t>Rationale</w:t>
        </w:r>
        <w:r>
          <w:rPr>
            <w:rFonts w:ascii="Calibri" w:hAnsi="Calibri"/>
            <w:b/>
            <w:sz w:val="20"/>
            <w:szCs w:val="20"/>
            <w:lang w:val="en-US"/>
          </w:rPr>
          <w:t>:</w:t>
        </w:r>
      </w:ins>
    </w:p>
    <w:p w:rsidR="00743B33" w:rsidRDefault="00D20E06">
      <w:pPr>
        <w:ind w:left="540"/>
        <w:jc w:val="both"/>
        <w:rPr>
          <w:ins w:id="22516" w:author="Author"/>
          <w:rFonts w:ascii="Calibri" w:hAnsi="Calibri"/>
          <w:sz w:val="20"/>
          <w:szCs w:val="20"/>
        </w:rPr>
      </w:pPr>
      <w:ins w:id="22517" w:author="Author">
        <w:r>
          <w:rPr>
            <w:rFonts w:ascii="Calibri" w:hAnsi="Calibri"/>
            <w:sz w:val="20"/>
            <w:szCs w:val="20"/>
          </w:rPr>
          <w:t>Readability and understandability</w:t>
        </w:r>
      </w:ins>
    </w:p>
    <w:p w:rsidR="00743B33" w:rsidRDefault="00743B33" w:rsidP="00743B33">
      <w:pPr>
        <w:rPr>
          <w:ins w:id="22518" w:author="Author"/>
        </w:rPr>
        <w:pPrChange w:id="22519" w:author="Author">
          <w:pPr>
            <w:pStyle w:val="Heading3"/>
          </w:pPr>
        </w:pPrChange>
      </w:pPr>
    </w:p>
    <w:p w:rsidR="00743B33" w:rsidRDefault="00D20E06">
      <w:pPr>
        <w:pStyle w:val="Heading2"/>
      </w:pPr>
      <w:bookmarkStart w:id="22520" w:name="_Toc491674305"/>
      <w:r>
        <w:lastRenderedPageBreak/>
        <w:t>Identifiers</w:t>
      </w:r>
      <w:bookmarkEnd w:id="22393"/>
      <w:bookmarkEnd w:id="22394"/>
      <w:bookmarkEnd w:id="22395"/>
      <w:bookmarkEnd w:id="22396"/>
      <w:bookmarkEnd w:id="22397"/>
      <w:bookmarkEnd w:id="22398"/>
      <w:bookmarkEnd w:id="22399"/>
      <w:bookmarkEnd w:id="22520"/>
    </w:p>
    <w:p w:rsidR="00743B33" w:rsidRDefault="00D20E06">
      <w:pPr>
        <w:pStyle w:val="Heading3"/>
      </w:pPr>
      <w:bookmarkStart w:id="22521" w:name="_Toc294795223"/>
      <w:bookmarkStart w:id="22522" w:name="_Toc301956924"/>
      <w:bookmarkStart w:id="22523" w:name="_Toc301960052"/>
      <w:bookmarkStart w:id="22524" w:name="_Toc301960526"/>
      <w:bookmarkStart w:id="22525" w:name="_Toc301960688"/>
      <w:bookmarkStart w:id="22526" w:name="_Toc409602493"/>
      <w:bookmarkStart w:id="22527" w:name="_Toc430267154"/>
      <w:bookmarkStart w:id="22528" w:name="_Toc491674306"/>
      <w:r>
        <w:t>Rules_Identifier_001</w:t>
      </w:r>
      <w:bookmarkEnd w:id="22521"/>
      <w:bookmarkEnd w:id="22522"/>
      <w:bookmarkEnd w:id="22523"/>
      <w:bookmarkEnd w:id="22524"/>
      <w:bookmarkEnd w:id="22525"/>
      <w:bookmarkEnd w:id="22526"/>
      <w:r>
        <w:t xml:space="preserve"> ([1] Clause 5.4.7 - table 1 - 1b)</w:t>
      </w:r>
      <w:bookmarkEnd w:id="22527"/>
      <w:bookmarkEnd w:id="22528"/>
    </w:p>
    <w:p w:rsidR="00743B33" w:rsidRPr="00743B33" w:rsidRDefault="00D20E06">
      <w:pPr>
        <w:ind w:left="540"/>
        <w:jc w:val="both"/>
        <w:rPr>
          <w:del w:id="22529" w:author="Author"/>
          <w:rFonts w:ascii="Calibri" w:hAnsi="Calibri"/>
          <w:b/>
          <w:sz w:val="20"/>
          <w:szCs w:val="20"/>
          <w:lang w:val="en-US"/>
          <w:rPrChange w:id="22530" w:author="Author">
            <w:rPr>
              <w:del w:id="22531" w:author="Author"/>
              <w:rFonts w:ascii="Trebuchet MS" w:hAnsi="Trebuchet MS"/>
              <w:b/>
              <w:lang w:val="en-US"/>
            </w:rPr>
          </w:rPrChange>
        </w:rPr>
      </w:pPr>
      <w:del w:id="22532" w:author="Author">
        <w:r>
          <w:rPr>
            <w:rFonts w:ascii="Calibri" w:hAnsi="Calibri"/>
            <w:b/>
            <w:sz w:val="20"/>
            <w:szCs w:val="20"/>
            <w:rPrChange w:id="22533" w:author="Author">
              <w:rPr>
                <w:rFonts w:ascii="Trebuchet MS" w:hAnsi="Trebuchet MS"/>
                <w:b/>
              </w:rPr>
            </w:rPrChange>
          </w:rPr>
          <w:delText>Rule</w:delText>
        </w:r>
        <w:r>
          <w:rPr>
            <w:rFonts w:ascii="Calibri" w:hAnsi="Calibri"/>
            <w:b/>
            <w:sz w:val="20"/>
            <w:szCs w:val="20"/>
            <w:lang w:val="en-US"/>
            <w:rPrChange w:id="22534" w:author="Author">
              <w:rPr>
                <w:rFonts w:ascii="Trebuchet MS" w:hAnsi="Trebuchet MS"/>
                <w:b/>
                <w:lang w:val="en-US"/>
              </w:rPr>
            </w:rPrChange>
          </w:rPr>
          <w:delText>:</w:delText>
        </w:r>
      </w:del>
    </w:p>
    <w:p w:rsidR="00743B33" w:rsidRPr="00743B33" w:rsidRDefault="00D20E06">
      <w:pPr>
        <w:ind w:left="540"/>
        <w:jc w:val="both"/>
        <w:rPr>
          <w:del w:id="22535" w:author="Author"/>
          <w:rFonts w:ascii="Calibri" w:hAnsi="Calibri"/>
          <w:sz w:val="20"/>
          <w:szCs w:val="20"/>
          <w:rPrChange w:id="22536" w:author="Author">
            <w:rPr>
              <w:del w:id="22537" w:author="Author"/>
              <w:rFonts w:ascii="Trebuchet MS" w:hAnsi="Trebuchet MS"/>
              <w:sz w:val="20"/>
              <w:szCs w:val="20"/>
            </w:rPr>
          </w:rPrChange>
        </w:rPr>
      </w:pPr>
      <w:del w:id="22538" w:author="Author">
        <w:r>
          <w:rPr>
            <w:rFonts w:ascii="Calibri" w:hAnsi="Calibri"/>
            <w:sz w:val="20"/>
            <w:szCs w:val="20"/>
            <w:rPrChange w:id="22539" w:author="Author">
              <w:rPr>
                <w:rFonts w:ascii="Trebuchet MS" w:hAnsi="Trebuchet MS"/>
                <w:sz w:val="20"/>
                <w:szCs w:val="20"/>
              </w:rPr>
            </w:rPrChange>
          </w:rPr>
          <w:delText xml:space="preserve">Identifiers must not simultaneously have </w:delText>
        </w:r>
        <w:r>
          <w:rPr>
            <w:rFonts w:ascii="Calibri" w:hAnsi="Calibri"/>
            <w:sz w:val="20"/>
            <w:szCs w:val="20"/>
            <w:rPrChange w:id="22540" w:author="Author">
              <w:rPr>
                <w:rFonts w:ascii="Trebuchet MS" w:hAnsi="Trebuchet MS"/>
                <w:sz w:val="20"/>
                <w:szCs w:val="20"/>
              </w:rPr>
            </w:rPrChange>
          </w:rPr>
          <w:delText>both internal and external linkage in the same translation unit.</w:delText>
        </w:r>
      </w:del>
    </w:p>
    <w:p w:rsidR="00743B33" w:rsidRPr="00743B33" w:rsidRDefault="00743B33">
      <w:pPr>
        <w:ind w:left="540"/>
        <w:jc w:val="both"/>
        <w:rPr>
          <w:del w:id="22541" w:author="Author"/>
          <w:rFonts w:ascii="Calibri" w:hAnsi="Calibri"/>
          <w:sz w:val="20"/>
          <w:szCs w:val="20"/>
          <w:rPrChange w:id="22542" w:author="Author">
            <w:rPr>
              <w:del w:id="22543" w:author="Author"/>
              <w:rFonts w:ascii="Trebuchet MS" w:hAnsi="Trebuchet MS"/>
            </w:rPr>
          </w:rPrChange>
        </w:rPr>
      </w:pPr>
    </w:p>
    <w:p w:rsidR="00743B33" w:rsidRPr="00743B33" w:rsidRDefault="00D20E06">
      <w:pPr>
        <w:ind w:left="540"/>
        <w:jc w:val="both"/>
        <w:rPr>
          <w:del w:id="22544" w:author="Author"/>
          <w:rFonts w:ascii="Calibri" w:hAnsi="Calibri"/>
          <w:b/>
          <w:sz w:val="20"/>
          <w:szCs w:val="20"/>
          <w:lang w:val="en-US"/>
          <w:rPrChange w:id="22545" w:author="Author">
            <w:rPr>
              <w:del w:id="22546" w:author="Author"/>
              <w:rFonts w:ascii="Trebuchet MS" w:hAnsi="Trebuchet MS"/>
              <w:b/>
              <w:lang w:val="en-US"/>
            </w:rPr>
          </w:rPrChange>
        </w:rPr>
      </w:pPr>
      <w:del w:id="22547" w:author="Author">
        <w:r>
          <w:rPr>
            <w:rFonts w:ascii="Calibri" w:hAnsi="Calibri"/>
            <w:b/>
            <w:sz w:val="20"/>
            <w:szCs w:val="20"/>
            <w:rPrChange w:id="22548" w:author="Author">
              <w:rPr>
                <w:rFonts w:ascii="Trebuchet MS" w:hAnsi="Trebuchet MS"/>
                <w:b/>
              </w:rPr>
            </w:rPrChange>
          </w:rPr>
          <w:delText>Example</w:delText>
        </w:r>
        <w:r>
          <w:rPr>
            <w:rFonts w:ascii="Calibri" w:hAnsi="Calibri"/>
            <w:b/>
            <w:sz w:val="20"/>
            <w:szCs w:val="20"/>
            <w:lang w:val="en-US"/>
            <w:rPrChange w:id="22549" w:author="Author">
              <w:rPr>
                <w:rFonts w:ascii="Trebuchet MS" w:hAnsi="Trebuchet MS"/>
                <w:b/>
                <w:lang w:val="en-US"/>
              </w:rPr>
            </w:rPrChange>
          </w:rPr>
          <w:delText>:</w:delText>
        </w:r>
      </w:del>
    </w:p>
    <w:p w:rsidR="00743B33" w:rsidRPr="00743B33" w:rsidRDefault="00D20E06">
      <w:pPr>
        <w:ind w:left="540"/>
        <w:jc w:val="both"/>
        <w:rPr>
          <w:del w:id="22550" w:author="Author"/>
          <w:rFonts w:ascii="Calibri" w:hAnsi="Calibri" w:cs="Courier New"/>
          <w:sz w:val="20"/>
          <w:szCs w:val="20"/>
          <w:rPrChange w:id="22551" w:author="Author">
            <w:rPr>
              <w:del w:id="22552" w:author="Author"/>
              <w:rFonts w:ascii="Courier New" w:hAnsi="Courier New" w:cs="Courier New"/>
              <w:sz w:val="20"/>
              <w:szCs w:val="20"/>
            </w:rPr>
          </w:rPrChange>
        </w:rPr>
      </w:pPr>
      <w:ins w:id="22553" w:author="Author">
        <w:del w:id="22554" w:author="Author">
          <w:r>
            <w:rPr>
              <w:rFonts w:ascii="Calibri" w:hAnsi="Calibri" w:cs="Courier New"/>
              <w:sz w:val="20"/>
              <w:szCs w:val="20"/>
            </w:rPr>
            <w:delText xml:space="preserve">public static int </w:delText>
          </w:r>
        </w:del>
      </w:ins>
      <w:del w:id="22555" w:author="Author">
        <w:r>
          <w:rPr>
            <w:rFonts w:ascii="Calibri" w:hAnsi="Calibri" w:cs="Courier New"/>
            <w:sz w:val="20"/>
            <w:szCs w:val="20"/>
            <w:rPrChange w:id="22556" w:author="Author">
              <w:rPr>
                <w:rFonts w:ascii="Courier New" w:hAnsi="Courier New" w:cs="Courier New"/>
                <w:sz w:val="20"/>
                <w:szCs w:val="20"/>
              </w:rPr>
            </w:rPrChange>
          </w:rPr>
          <w:delText>static uint8 Adc</w:delText>
        </w:r>
      </w:del>
      <w:ins w:id="22557" w:author="Author">
        <w:del w:id="22558" w:author="Author">
          <w:r>
            <w:rPr>
              <w:rFonts w:ascii="Calibri" w:hAnsi="Calibri" w:cs="Courier New"/>
              <w:sz w:val="20"/>
              <w:szCs w:val="20"/>
            </w:rPr>
            <w:delText>Get</w:delText>
          </w:r>
        </w:del>
      </w:ins>
      <w:del w:id="22559" w:author="Author">
        <w:r>
          <w:rPr>
            <w:rFonts w:ascii="Calibri" w:hAnsi="Calibri" w:cs="Courier New"/>
            <w:sz w:val="20"/>
            <w:szCs w:val="20"/>
            <w:rPrChange w:id="22560" w:author="Author">
              <w:rPr>
                <w:rFonts w:ascii="Courier New" w:hAnsi="Courier New" w:cs="Courier New"/>
                <w:sz w:val="20"/>
                <w:szCs w:val="20"/>
              </w:rPr>
            </w:rPrChange>
          </w:rPr>
          <w:delText>_Data1</w:delText>
        </w:r>
      </w:del>
      <w:ins w:id="22561" w:author="Author">
        <w:del w:id="22562" w:author="Author">
          <w:r>
            <w:rPr>
              <w:rFonts w:ascii="Calibri" w:hAnsi="Calibri" w:cs="Courier New"/>
              <w:sz w:val="20"/>
              <w:szCs w:val="20"/>
            </w:rPr>
            <w:delText>()</w:delText>
          </w:r>
        </w:del>
      </w:ins>
      <w:del w:id="22563" w:author="Author">
        <w:r>
          <w:rPr>
            <w:rFonts w:ascii="Calibri" w:hAnsi="Calibri" w:cs="Courier New"/>
            <w:sz w:val="20"/>
            <w:szCs w:val="20"/>
            <w:rPrChange w:id="22564" w:author="Author">
              <w:rPr>
                <w:rFonts w:ascii="Courier New" w:hAnsi="Courier New" w:cs="Courier New"/>
                <w:sz w:val="20"/>
                <w:szCs w:val="20"/>
              </w:rPr>
            </w:rPrChange>
          </w:rPr>
          <w:delText xml:space="preserve"> = 0u;</w:delText>
        </w:r>
      </w:del>
    </w:p>
    <w:p w:rsidR="00743B33" w:rsidRPr="00743B33" w:rsidRDefault="00743B33">
      <w:pPr>
        <w:ind w:left="540"/>
        <w:jc w:val="both"/>
        <w:rPr>
          <w:del w:id="22565" w:author="Author"/>
          <w:rFonts w:ascii="Calibri" w:hAnsi="Calibri" w:cs="Courier New"/>
          <w:sz w:val="20"/>
          <w:szCs w:val="20"/>
          <w:rPrChange w:id="22566" w:author="Author">
            <w:rPr>
              <w:del w:id="22567" w:author="Author"/>
              <w:rFonts w:ascii="Courier New" w:hAnsi="Courier New" w:cs="Courier New"/>
              <w:sz w:val="20"/>
              <w:szCs w:val="20"/>
            </w:rPr>
          </w:rPrChange>
        </w:rPr>
      </w:pPr>
    </w:p>
    <w:p w:rsidR="00743B33" w:rsidRPr="00743B33" w:rsidRDefault="00D20E06">
      <w:pPr>
        <w:ind w:left="540"/>
        <w:jc w:val="both"/>
        <w:rPr>
          <w:del w:id="22568" w:author="Author"/>
          <w:rFonts w:ascii="Calibri" w:hAnsi="Calibri" w:cs="Courier New"/>
          <w:sz w:val="20"/>
          <w:szCs w:val="20"/>
          <w:rPrChange w:id="22569" w:author="Author">
            <w:rPr>
              <w:del w:id="22570" w:author="Author"/>
              <w:rFonts w:ascii="Courier New" w:hAnsi="Courier New" w:cs="Courier New"/>
              <w:sz w:val="20"/>
              <w:szCs w:val="20"/>
            </w:rPr>
          </w:rPrChange>
        </w:rPr>
      </w:pPr>
      <w:ins w:id="22571" w:author="Author">
        <w:del w:id="22572" w:author="Author">
          <w:r>
            <w:rPr>
              <w:rFonts w:ascii="Calibri" w:hAnsi="Calibri" w:cs="Courier New"/>
              <w:sz w:val="20"/>
              <w:szCs w:val="20"/>
            </w:rPr>
            <w:delText xml:space="preserve">public </w:delText>
          </w:r>
        </w:del>
      </w:ins>
      <w:del w:id="22573" w:author="Author">
        <w:r>
          <w:rPr>
            <w:rFonts w:ascii="Calibri" w:hAnsi="Calibri" w:cs="Courier New"/>
            <w:sz w:val="20"/>
            <w:szCs w:val="20"/>
            <w:rPrChange w:id="22574" w:author="Author">
              <w:rPr>
                <w:rFonts w:ascii="Courier New" w:hAnsi="Courier New" w:cs="Courier New"/>
                <w:sz w:val="20"/>
                <w:szCs w:val="20"/>
              </w:rPr>
            </w:rPrChange>
          </w:rPr>
          <w:delText>void Adc_FunctionX(void)</w:delText>
        </w:r>
      </w:del>
    </w:p>
    <w:p w:rsidR="00743B33" w:rsidRPr="00743B33" w:rsidRDefault="00D20E06">
      <w:pPr>
        <w:ind w:left="540"/>
        <w:jc w:val="both"/>
        <w:rPr>
          <w:del w:id="22575" w:author="Author"/>
          <w:rFonts w:ascii="Calibri" w:hAnsi="Calibri" w:cs="Courier New"/>
          <w:sz w:val="20"/>
          <w:szCs w:val="20"/>
          <w:rPrChange w:id="22576" w:author="Author">
            <w:rPr>
              <w:del w:id="22577" w:author="Author"/>
              <w:rFonts w:ascii="Courier New" w:hAnsi="Courier New" w:cs="Courier New"/>
              <w:sz w:val="20"/>
              <w:szCs w:val="20"/>
            </w:rPr>
          </w:rPrChange>
        </w:rPr>
      </w:pPr>
      <w:del w:id="22578" w:author="Author">
        <w:r>
          <w:rPr>
            <w:rFonts w:ascii="Calibri" w:hAnsi="Calibri" w:cs="Courier New"/>
            <w:sz w:val="20"/>
            <w:szCs w:val="20"/>
            <w:rPrChange w:id="22579" w:author="Author">
              <w:rPr>
                <w:rFonts w:ascii="Courier New" w:hAnsi="Courier New" w:cs="Courier New"/>
                <w:sz w:val="20"/>
                <w:szCs w:val="20"/>
              </w:rPr>
            </w:rPrChange>
          </w:rPr>
          <w:delText>{</w:delText>
        </w:r>
      </w:del>
    </w:p>
    <w:p w:rsidR="00743B33" w:rsidRPr="00743B33" w:rsidRDefault="00D20E06">
      <w:pPr>
        <w:ind w:left="540"/>
        <w:jc w:val="both"/>
        <w:rPr>
          <w:del w:id="22580" w:author="Author"/>
          <w:rFonts w:ascii="Calibri" w:hAnsi="Calibri" w:cs="Courier New"/>
          <w:sz w:val="20"/>
          <w:szCs w:val="20"/>
          <w:rPrChange w:id="22581" w:author="Author">
            <w:rPr>
              <w:del w:id="22582" w:author="Author"/>
              <w:rFonts w:ascii="Trebuchet MS" w:hAnsi="Trebuchet MS" w:cs="Courier New"/>
              <w:sz w:val="20"/>
              <w:szCs w:val="20"/>
            </w:rPr>
          </w:rPrChange>
        </w:rPr>
      </w:pPr>
      <w:del w:id="22583" w:author="Author">
        <w:r>
          <w:rPr>
            <w:rFonts w:ascii="Calibri" w:hAnsi="Calibri" w:cs="Courier New"/>
            <w:sz w:val="20"/>
            <w:szCs w:val="20"/>
            <w:rPrChange w:id="22584" w:author="Author">
              <w:rPr>
                <w:rFonts w:ascii="Courier New" w:hAnsi="Courier New" w:cs="Courier New"/>
                <w:sz w:val="20"/>
                <w:szCs w:val="20"/>
              </w:rPr>
            </w:rPrChange>
          </w:rPr>
          <w:delText xml:space="preserve">  </w:delText>
        </w:r>
        <w:r>
          <w:rPr>
            <w:rFonts w:ascii="Calibri" w:hAnsi="Calibri" w:cs="Courier New"/>
            <w:sz w:val="20"/>
            <w:szCs w:val="20"/>
            <w:rPrChange w:id="22585" w:author="Author">
              <w:rPr>
                <w:rFonts w:ascii="Trebuchet MS" w:hAnsi="Trebuchet MS" w:cs="Courier New"/>
                <w:sz w:val="20"/>
                <w:szCs w:val="20"/>
              </w:rPr>
            </w:rPrChange>
          </w:rPr>
          <w:delText>/*</w:delText>
        </w:r>
      </w:del>
      <w:ins w:id="22586" w:author="Author">
        <w:del w:id="22587" w:author="Author">
          <w:r>
            <w:rPr>
              <w:rFonts w:ascii="Calibri" w:hAnsi="Calibri" w:cs="Courier New"/>
              <w:sz w:val="20"/>
              <w:szCs w:val="20"/>
            </w:rPr>
            <w:delText>//</w:delText>
          </w:r>
        </w:del>
      </w:ins>
      <w:del w:id="22588" w:author="Author">
        <w:r>
          <w:rPr>
            <w:rFonts w:ascii="Calibri" w:hAnsi="Calibri" w:cs="Courier New"/>
            <w:sz w:val="20"/>
            <w:szCs w:val="20"/>
            <w:rPrChange w:id="22589" w:author="Author">
              <w:rPr>
                <w:rFonts w:ascii="Trebuchet MS" w:hAnsi="Trebuchet MS" w:cs="Courier New"/>
                <w:sz w:val="20"/>
                <w:szCs w:val="20"/>
              </w:rPr>
            </w:rPrChange>
          </w:rPr>
          <w:delText xml:space="preserve"> Not compliant */</w:delText>
        </w:r>
      </w:del>
    </w:p>
    <w:p w:rsidR="00743B33" w:rsidRPr="00743B33" w:rsidRDefault="00D20E06">
      <w:pPr>
        <w:ind w:left="540"/>
        <w:jc w:val="both"/>
        <w:rPr>
          <w:del w:id="22590" w:author="Author"/>
          <w:rFonts w:ascii="Calibri" w:hAnsi="Calibri" w:cs="Courier New"/>
          <w:sz w:val="20"/>
          <w:szCs w:val="20"/>
          <w:rPrChange w:id="22591" w:author="Author">
            <w:rPr>
              <w:del w:id="22592" w:author="Author"/>
              <w:rFonts w:ascii="Courier New" w:hAnsi="Courier New" w:cs="Courier New"/>
              <w:sz w:val="20"/>
              <w:szCs w:val="20"/>
            </w:rPr>
          </w:rPrChange>
        </w:rPr>
      </w:pPr>
      <w:del w:id="22593" w:author="Author">
        <w:r>
          <w:rPr>
            <w:rFonts w:ascii="Calibri" w:hAnsi="Calibri" w:cs="Courier New"/>
            <w:sz w:val="20"/>
            <w:szCs w:val="20"/>
            <w:rPrChange w:id="22594" w:author="Author">
              <w:rPr>
                <w:rFonts w:ascii="Courier New" w:hAnsi="Courier New" w:cs="Courier New"/>
                <w:sz w:val="20"/>
                <w:szCs w:val="20"/>
              </w:rPr>
            </w:rPrChange>
          </w:rPr>
          <w:delText xml:space="preserve">  </w:delText>
        </w:r>
      </w:del>
      <w:ins w:id="22595" w:author="Author">
        <w:del w:id="22596" w:author="Author">
          <w:r>
            <w:rPr>
              <w:rFonts w:ascii="Calibri" w:hAnsi="Calibri" w:cs="Courier New"/>
              <w:sz w:val="20"/>
              <w:szCs w:val="20"/>
            </w:rPr>
            <w:delText xml:space="preserve">public static extern int </w:delText>
          </w:r>
        </w:del>
      </w:ins>
      <w:del w:id="22597" w:author="Author">
        <w:r>
          <w:rPr>
            <w:rFonts w:ascii="Calibri" w:hAnsi="Calibri" w:cs="Courier New"/>
            <w:sz w:val="20"/>
            <w:szCs w:val="20"/>
            <w:rPrChange w:id="22598" w:author="Author">
              <w:rPr>
                <w:rFonts w:ascii="Courier New" w:hAnsi="Courier New" w:cs="Courier New"/>
                <w:sz w:val="20"/>
                <w:szCs w:val="20"/>
              </w:rPr>
            </w:rPrChange>
          </w:rPr>
          <w:delText xml:space="preserve">extern uint8 </w:delText>
        </w:r>
      </w:del>
      <w:ins w:id="22599" w:author="Author">
        <w:del w:id="22600" w:author="Author">
          <w:r>
            <w:rPr>
              <w:rFonts w:ascii="Calibri" w:hAnsi="Calibri" w:cs="Courier New"/>
              <w:sz w:val="20"/>
              <w:szCs w:val="20"/>
            </w:rPr>
            <w:delText>AdcGetData()</w:delText>
          </w:r>
        </w:del>
      </w:ins>
      <w:del w:id="22601" w:author="Author">
        <w:r>
          <w:rPr>
            <w:rFonts w:ascii="Calibri" w:hAnsi="Calibri" w:cs="Courier New"/>
            <w:sz w:val="20"/>
            <w:szCs w:val="20"/>
            <w:rPrChange w:id="22602" w:author="Author">
              <w:rPr>
                <w:rFonts w:ascii="Courier New" w:hAnsi="Courier New" w:cs="Courier New"/>
                <w:sz w:val="20"/>
                <w:szCs w:val="20"/>
              </w:rPr>
            </w:rPrChange>
          </w:rPr>
          <w:delText>Adc_Data1;</w:delText>
        </w:r>
      </w:del>
    </w:p>
    <w:p w:rsidR="00743B33" w:rsidRPr="00743B33" w:rsidRDefault="00743B33">
      <w:pPr>
        <w:ind w:left="540"/>
        <w:jc w:val="both"/>
        <w:rPr>
          <w:del w:id="22603" w:author="Author"/>
          <w:rFonts w:ascii="Calibri" w:hAnsi="Calibri" w:cs="Courier New"/>
          <w:sz w:val="20"/>
          <w:szCs w:val="20"/>
          <w:rPrChange w:id="22604" w:author="Author">
            <w:rPr>
              <w:del w:id="22605" w:author="Author"/>
              <w:rFonts w:ascii="Courier New" w:hAnsi="Courier New" w:cs="Courier New"/>
              <w:sz w:val="20"/>
              <w:szCs w:val="20"/>
            </w:rPr>
          </w:rPrChange>
        </w:rPr>
      </w:pPr>
    </w:p>
    <w:p w:rsidR="00743B33" w:rsidRPr="00743B33" w:rsidRDefault="00D20E06">
      <w:pPr>
        <w:ind w:left="540"/>
        <w:jc w:val="both"/>
        <w:rPr>
          <w:del w:id="22606" w:author="Author"/>
          <w:rFonts w:ascii="Calibri" w:hAnsi="Calibri" w:cs="Courier New"/>
          <w:sz w:val="20"/>
          <w:szCs w:val="20"/>
          <w:rPrChange w:id="22607" w:author="Author">
            <w:rPr>
              <w:del w:id="22608" w:author="Author"/>
              <w:rFonts w:ascii="Courier New" w:hAnsi="Courier New" w:cs="Courier New"/>
              <w:sz w:val="20"/>
              <w:szCs w:val="20"/>
            </w:rPr>
          </w:rPrChange>
        </w:rPr>
      </w:pPr>
      <w:del w:id="22609" w:author="Author">
        <w:r>
          <w:rPr>
            <w:rFonts w:ascii="Calibri" w:hAnsi="Calibri" w:cs="Courier New"/>
            <w:sz w:val="20"/>
            <w:szCs w:val="20"/>
            <w:rPrChange w:id="22610" w:author="Author">
              <w:rPr>
                <w:rFonts w:ascii="Courier New" w:hAnsi="Courier New" w:cs="Courier New"/>
                <w:sz w:val="20"/>
                <w:szCs w:val="20"/>
              </w:rPr>
            </w:rPrChange>
          </w:rPr>
          <w:delText xml:space="preserve">  /*</w:delText>
        </w:r>
      </w:del>
      <w:ins w:id="22611" w:author="Author">
        <w:del w:id="22612" w:author="Author">
          <w:r>
            <w:rPr>
              <w:rFonts w:ascii="Calibri" w:hAnsi="Calibri" w:cs="Courier New"/>
              <w:sz w:val="20"/>
              <w:szCs w:val="20"/>
            </w:rPr>
            <w:delText>//</w:delText>
          </w:r>
        </w:del>
      </w:ins>
      <w:del w:id="22613" w:author="Author">
        <w:r>
          <w:rPr>
            <w:rFonts w:ascii="Calibri" w:hAnsi="Calibri" w:cs="Courier New"/>
            <w:sz w:val="20"/>
            <w:szCs w:val="20"/>
            <w:rPrChange w:id="22614" w:author="Author">
              <w:rPr>
                <w:rFonts w:ascii="Courier New" w:hAnsi="Courier New" w:cs="Courier New"/>
                <w:sz w:val="20"/>
                <w:szCs w:val="20"/>
              </w:rPr>
            </w:rPrChange>
          </w:rPr>
          <w:delText xml:space="preserve"> ... */</w:delText>
        </w:r>
      </w:del>
    </w:p>
    <w:p w:rsidR="00743B33" w:rsidRPr="00743B33" w:rsidRDefault="00D20E06">
      <w:pPr>
        <w:ind w:left="540"/>
        <w:jc w:val="both"/>
        <w:rPr>
          <w:del w:id="22615" w:author="Author"/>
          <w:rFonts w:ascii="Calibri" w:hAnsi="Calibri" w:cs="Courier New"/>
          <w:sz w:val="20"/>
          <w:szCs w:val="20"/>
          <w:lang w:val="en-US"/>
          <w:rPrChange w:id="22616" w:author="Author">
            <w:rPr>
              <w:del w:id="22617" w:author="Author"/>
              <w:rFonts w:ascii="Courier New" w:hAnsi="Courier New" w:cs="Courier New"/>
              <w:sz w:val="20"/>
              <w:lang w:val="en-US"/>
            </w:rPr>
          </w:rPrChange>
        </w:rPr>
      </w:pPr>
      <w:del w:id="22618" w:author="Author">
        <w:r>
          <w:rPr>
            <w:rFonts w:ascii="Calibri" w:hAnsi="Calibri" w:cs="Courier New"/>
            <w:sz w:val="20"/>
            <w:szCs w:val="20"/>
            <w:lang w:val="en-US"/>
            <w:rPrChange w:id="22619" w:author="Author">
              <w:rPr>
                <w:rFonts w:ascii="Courier New" w:hAnsi="Courier New" w:cs="Courier New"/>
                <w:sz w:val="20"/>
                <w:lang w:val="en-US"/>
              </w:rPr>
            </w:rPrChange>
          </w:rPr>
          <w:delText>}</w:delText>
        </w:r>
      </w:del>
    </w:p>
    <w:p w:rsidR="00743B33" w:rsidRPr="00743B33" w:rsidRDefault="00743B33">
      <w:pPr>
        <w:ind w:left="540"/>
        <w:jc w:val="both"/>
        <w:rPr>
          <w:del w:id="22620" w:author="Author"/>
          <w:rFonts w:ascii="Calibri" w:hAnsi="Calibri"/>
          <w:sz w:val="20"/>
          <w:szCs w:val="20"/>
          <w:lang w:val="en-US"/>
          <w:rPrChange w:id="22621" w:author="Author">
            <w:rPr>
              <w:del w:id="22622" w:author="Author"/>
              <w:rFonts w:ascii="Trebuchet MS" w:hAnsi="Trebuchet MS"/>
              <w:lang w:val="en-US"/>
            </w:rPr>
          </w:rPrChange>
        </w:rPr>
      </w:pPr>
    </w:p>
    <w:p w:rsidR="00743B33" w:rsidRPr="00743B33" w:rsidRDefault="00D20E06">
      <w:pPr>
        <w:ind w:left="540"/>
        <w:jc w:val="both"/>
        <w:rPr>
          <w:del w:id="22623" w:author="Author"/>
          <w:rFonts w:ascii="Calibri" w:hAnsi="Calibri"/>
          <w:sz w:val="20"/>
          <w:szCs w:val="20"/>
          <w:rPrChange w:id="22624" w:author="Author">
            <w:rPr>
              <w:del w:id="22625" w:author="Author"/>
              <w:rFonts w:ascii="Trebuchet MS" w:hAnsi="Trebuchet MS"/>
            </w:rPr>
          </w:rPrChange>
        </w:rPr>
      </w:pPr>
      <w:del w:id="22626" w:author="Author">
        <w:r>
          <w:rPr>
            <w:rFonts w:ascii="Calibri" w:hAnsi="Calibri"/>
            <w:b/>
            <w:sz w:val="20"/>
            <w:szCs w:val="20"/>
            <w:rPrChange w:id="22627" w:author="Author">
              <w:rPr>
                <w:rFonts w:ascii="Trebuchet MS" w:hAnsi="Trebuchet MS"/>
                <w:b/>
              </w:rPr>
            </w:rPrChange>
          </w:rPr>
          <w:delText>Rationale</w:delText>
        </w:r>
        <w:r>
          <w:rPr>
            <w:rFonts w:ascii="Calibri" w:hAnsi="Calibri"/>
            <w:b/>
            <w:sz w:val="20"/>
            <w:szCs w:val="20"/>
            <w:lang w:val="en-US"/>
            <w:rPrChange w:id="22628" w:author="Author">
              <w:rPr>
                <w:rFonts w:ascii="Trebuchet MS" w:hAnsi="Trebuchet MS"/>
                <w:b/>
                <w:lang w:val="en-US"/>
              </w:rPr>
            </w:rPrChange>
          </w:rPr>
          <w:delText>:</w:delText>
        </w:r>
        <w:r>
          <w:rPr>
            <w:rFonts w:ascii="Calibri" w:hAnsi="Calibri"/>
            <w:sz w:val="20"/>
            <w:szCs w:val="20"/>
            <w:rPrChange w:id="22629" w:author="Author">
              <w:rPr>
                <w:rFonts w:ascii="Trebuchet MS" w:hAnsi="Trebuchet MS"/>
              </w:rPr>
            </w:rPrChange>
          </w:rPr>
          <w:delText xml:space="preserve"> </w:delText>
        </w:r>
      </w:del>
    </w:p>
    <w:p w:rsidR="00743B33" w:rsidRPr="00743B33" w:rsidRDefault="00D20E06">
      <w:pPr>
        <w:ind w:left="540"/>
        <w:jc w:val="both"/>
        <w:rPr>
          <w:rFonts w:ascii="Calibri" w:hAnsi="Calibri"/>
          <w:sz w:val="20"/>
          <w:szCs w:val="20"/>
          <w:rPrChange w:id="22630" w:author="Author">
            <w:rPr>
              <w:rFonts w:ascii="Trebuchet MS" w:hAnsi="Trebuchet MS"/>
              <w:sz w:val="20"/>
              <w:szCs w:val="20"/>
            </w:rPr>
          </w:rPrChange>
        </w:rPr>
      </w:pPr>
      <w:del w:id="22631" w:author="Author">
        <w:r>
          <w:rPr>
            <w:rFonts w:ascii="Calibri" w:hAnsi="Calibri"/>
            <w:sz w:val="20"/>
            <w:szCs w:val="20"/>
            <w:rPrChange w:id="22632" w:author="Author">
              <w:rPr>
                <w:rFonts w:ascii="Trebuchet MS" w:hAnsi="Trebuchet MS"/>
                <w:sz w:val="20"/>
                <w:szCs w:val="20"/>
              </w:rPr>
            </w:rPrChange>
          </w:rPr>
          <w:delText>Avoid variable name hiding which can be confusing</w:delText>
        </w:r>
      </w:del>
      <w:ins w:id="22633" w:author="Author">
        <w:r>
          <w:rPr>
            <w:rFonts w:ascii="Calibri" w:hAnsi="Calibri"/>
            <w:sz w:val="20"/>
            <w:szCs w:val="20"/>
          </w:rPr>
          <w:t>Not applicable</w:t>
        </w:r>
      </w:ins>
      <w:r>
        <w:rPr>
          <w:rFonts w:ascii="Calibri" w:hAnsi="Calibri"/>
          <w:sz w:val="20"/>
          <w:szCs w:val="20"/>
          <w:rPrChange w:id="22634" w:author="Author">
            <w:rPr>
              <w:rFonts w:ascii="Trebuchet MS" w:hAnsi="Trebuchet MS"/>
              <w:sz w:val="20"/>
              <w:szCs w:val="20"/>
            </w:rPr>
          </w:rPrChange>
        </w:rPr>
        <w:t>.</w:t>
      </w:r>
    </w:p>
    <w:p w:rsidR="00743B33" w:rsidRPr="00743B33" w:rsidRDefault="00743B33">
      <w:pPr>
        <w:ind w:left="540"/>
        <w:jc w:val="both"/>
        <w:rPr>
          <w:rFonts w:ascii="Calibri" w:hAnsi="Calibri"/>
          <w:sz w:val="20"/>
          <w:szCs w:val="20"/>
          <w:lang w:val="en-US"/>
          <w:rPrChange w:id="22635" w:author="Author">
            <w:rPr>
              <w:rFonts w:ascii="Trebuchet MS" w:hAnsi="Trebuchet MS"/>
              <w:lang w:val="en-US"/>
            </w:rPr>
          </w:rPrChange>
        </w:rPr>
      </w:pPr>
    </w:p>
    <w:p w:rsidR="00743B33" w:rsidRDefault="00D20E06">
      <w:pPr>
        <w:pStyle w:val="Heading2"/>
      </w:pPr>
      <w:bookmarkStart w:id="22636" w:name="_Toc266960596"/>
      <w:bookmarkStart w:id="22637" w:name="_Toc267163504"/>
      <w:bookmarkStart w:id="22638" w:name="_Toc267163864"/>
      <w:bookmarkStart w:id="22639" w:name="_Toc267251456"/>
      <w:bookmarkStart w:id="22640" w:name="_Toc294795224"/>
      <w:bookmarkStart w:id="22641" w:name="_Toc301956925"/>
      <w:bookmarkStart w:id="22642" w:name="_Toc301960053"/>
      <w:bookmarkStart w:id="22643" w:name="_Toc301960527"/>
      <w:bookmarkStart w:id="22644" w:name="_Toc301960689"/>
      <w:bookmarkStart w:id="22645" w:name="_Toc409602494"/>
      <w:bookmarkStart w:id="22646" w:name="_Toc430267155"/>
      <w:bookmarkStart w:id="22647" w:name="_Toc491674307"/>
      <w:bookmarkEnd w:id="22636"/>
      <w:bookmarkEnd w:id="22637"/>
      <w:bookmarkEnd w:id="22638"/>
      <w:bookmarkEnd w:id="22639"/>
      <w:r>
        <w:t>Types</w:t>
      </w:r>
      <w:bookmarkEnd w:id="22640"/>
      <w:bookmarkEnd w:id="22641"/>
      <w:bookmarkEnd w:id="22642"/>
      <w:bookmarkEnd w:id="22643"/>
      <w:bookmarkEnd w:id="22644"/>
      <w:bookmarkEnd w:id="22645"/>
      <w:bookmarkEnd w:id="22646"/>
      <w:bookmarkEnd w:id="22647"/>
    </w:p>
    <w:p w:rsidR="00743B33" w:rsidRDefault="00D20E06">
      <w:pPr>
        <w:pStyle w:val="Heading3"/>
      </w:pPr>
      <w:bookmarkStart w:id="22648" w:name="_Toc294795225"/>
      <w:bookmarkStart w:id="22649" w:name="_Toc301956926"/>
      <w:bookmarkStart w:id="22650" w:name="_Toc301960054"/>
      <w:bookmarkStart w:id="22651" w:name="_Toc301960528"/>
      <w:bookmarkStart w:id="22652" w:name="_Toc301960690"/>
      <w:bookmarkStart w:id="22653" w:name="_Toc409602495"/>
      <w:bookmarkStart w:id="22654" w:name="_Toc430267156"/>
      <w:bookmarkStart w:id="22655" w:name="_Toc491674308"/>
      <w:r>
        <w:t>Rules_Types_001</w:t>
      </w:r>
      <w:bookmarkEnd w:id="22648"/>
      <w:bookmarkEnd w:id="22649"/>
      <w:bookmarkEnd w:id="22650"/>
      <w:bookmarkEnd w:id="22651"/>
      <w:bookmarkEnd w:id="22652"/>
      <w:bookmarkEnd w:id="22653"/>
      <w:r>
        <w:t xml:space="preserve"> ([1] Clause 5.4.7 - table 1 - 1c)</w:t>
      </w:r>
      <w:bookmarkEnd w:id="22654"/>
      <w:bookmarkEnd w:id="22655"/>
    </w:p>
    <w:p w:rsidR="00743B33" w:rsidRPr="00743B33" w:rsidRDefault="00D20E06">
      <w:pPr>
        <w:ind w:left="540"/>
        <w:jc w:val="both"/>
        <w:rPr>
          <w:rFonts w:ascii="Calibri" w:hAnsi="Calibri"/>
          <w:b/>
          <w:sz w:val="20"/>
          <w:szCs w:val="20"/>
          <w:lang w:val="en-US"/>
          <w:rPrChange w:id="22656" w:author="Author">
            <w:rPr>
              <w:rFonts w:ascii="Trebuchet MS" w:hAnsi="Trebuchet MS"/>
              <w:b/>
              <w:lang w:val="en-US"/>
            </w:rPr>
          </w:rPrChange>
        </w:rPr>
      </w:pPr>
      <w:r>
        <w:rPr>
          <w:rFonts w:ascii="Calibri" w:hAnsi="Calibri"/>
          <w:b/>
          <w:sz w:val="20"/>
          <w:szCs w:val="20"/>
          <w:rPrChange w:id="22657" w:author="Author">
            <w:rPr>
              <w:rFonts w:ascii="Trebuchet MS" w:hAnsi="Trebuchet MS"/>
              <w:b/>
            </w:rPr>
          </w:rPrChange>
        </w:rPr>
        <w:t>Rule</w:t>
      </w:r>
      <w:r>
        <w:rPr>
          <w:rFonts w:ascii="Calibri" w:hAnsi="Calibri"/>
          <w:b/>
          <w:sz w:val="20"/>
          <w:szCs w:val="20"/>
          <w:lang w:val="en-US"/>
          <w:rPrChange w:id="22658"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2659" w:author="Author">
            <w:rPr>
              <w:rFonts w:ascii="Trebuchet MS" w:hAnsi="Trebuchet MS"/>
              <w:sz w:val="20"/>
              <w:szCs w:val="20"/>
            </w:rPr>
          </w:rPrChange>
        </w:rPr>
      </w:pPr>
      <w:r>
        <w:rPr>
          <w:rFonts w:ascii="Calibri" w:hAnsi="Calibri"/>
          <w:sz w:val="20"/>
          <w:szCs w:val="20"/>
          <w:rPrChange w:id="22660" w:author="Author">
            <w:rPr>
              <w:rFonts w:ascii="Trebuchet MS" w:hAnsi="Trebuchet MS"/>
              <w:sz w:val="20"/>
              <w:szCs w:val="20"/>
            </w:rPr>
          </w:rPrChange>
        </w:rPr>
        <w:t>Enumeration types must be used instead of integer types and constants to select from a limited series of</w:t>
      </w:r>
      <w:r>
        <w:rPr>
          <w:rFonts w:ascii="Calibri" w:hAnsi="Calibri"/>
          <w:sz w:val="20"/>
          <w:szCs w:val="20"/>
          <w:lang w:eastAsia="ja-JP"/>
          <w:rPrChange w:id="22661" w:author="Author">
            <w:rPr>
              <w:rFonts w:ascii="Trebuchet MS" w:hAnsi="Trebuchet MS"/>
              <w:sz w:val="20"/>
              <w:szCs w:val="20"/>
              <w:lang w:eastAsia="ja-JP"/>
            </w:rPr>
          </w:rPrChange>
        </w:rPr>
        <w:t xml:space="preserve"> </w:t>
      </w:r>
      <w:r>
        <w:rPr>
          <w:rFonts w:ascii="Calibri" w:hAnsi="Calibri"/>
          <w:sz w:val="20"/>
          <w:szCs w:val="20"/>
          <w:rPrChange w:id="22662" w:author="Author">
            <w:rPr>
              <w:rFonts w:ascii="Trebuchet MS" w:hAnsi="Trebuchet MS"/>
              <w:sz w:val="20"/>
              <w:szCs w:val="20"/>
            </w:rPr>
          </w:rPrChange>
        </w:rPr>
        <w:t>choices.</w:t>
      </w:r>
    </w:p>
    <w:p w:rsidR="00743B33" w:rsidRPr="00743B33" w:rsidRDefault="00743B33">
      <w:pPr>
        <w:ind w:left="540"/>
        <w:jc w:val="both"/>
        <w:rPr>
          <w:rFonts w:ascii="Calibri" w:hAnsi="Calibri"/>
          <w:sz w:val="20"/>
          <w:szCs w:val="20"/>
          <w:rPrChange w:id="22663" w:author="Author">
            <w:rPr>
              <w:rFonts w:ascii="Trebuchet MS" w:hAnsi="Trebuchet MS"/>
            </w:rPr>
          </w:rPrChange>
        </w:rPr>
      </w:pPr>
    </w:p>
    <w:p w:rsidR="00743B33" w:rsidRPr="00743B33" w:rsidRDefault="00D20E06">
      <w:pPr>
        <w:ind w:left="540"/>
        <w:jc w:val="both"/>
        <w:rPr>
          <w:rFonts w:ascii="Calibri" w:hAnsi="Calibri" w:cs="Courier New"/>
          <w:sz w:val="20"/>
          <w:szCs w:val="20"/>
          <w:rPrChange w:id="22664" w:author="Author">
            <w:rPr>
              <w:rFonts w:ascii="Trebuchet MS" w:hAnsi="Trebuchet MS" w:cs="Courier New"/>
              <w:sz w:val="20"/>
            </w:rPr>
          </w:rPrChange>
        </w:rPr>
      </w:pPr>
      <w:r>
        <w:rPr>
          <w:rFonts w:ascii="Calibri" w:hAnsi="Calibri"/>
          <w:b/>
          <w:sz w:val="20"/>
          <w:szCs w:val="20"/>
          <w:rPrChange w:id="22665" w:author="Author">
            <w:rPr>
              <w:rFonts w:ascii="Trebuchet MS" w:hAnsi="Trebuchet MS"/>
              <w:b/>
            </w:rPr>
          </w:rPrChange>
        </w:rPr>
        <w:t>Example</w:t>
      </w:r>
      <w:r>
        <w:rPr>
          <w:rFonts w:ascii="Calibri" w:hAnsi="Calibri"/>
          <w:b/>
          <w:sz w:val="20"/>
          <w:szCs w:val="20"/>
          <w:lang w:val="en-US"/>
          <w:rPrChange w:id="22666" w:author="Author">
            <w:rPr>
              <w:rFonts w:ascii="Trebuchet MS" w:hAnsi="Trebuchet MS"/>
              <w:b/>
              <w:lang w:val="en-US"/>
            </w:rPr>
          </w:rPrChange>
        </w:rPr>
        <w:t>:</w:t>
      </w:r>
      <w:r>
        <w:rPr>
          <w:rFonts w:ascii="Calibri" w:hAnsi="Calibri" w:cs="Courier New"/>
          <w:sz w:val="20"/>
          <w:szCs w:val="20"/>
          <w:rPrChange w:id="22667" w:author="Author">
            <w:rPr>
              <w:rFonts w:ascii="Trebuchet MS" w:hAnsi="Trebuchet MS" w:cs="Courier New"/>
              <w:sz w:val="20"/>
            </w:rPr>
          </w:rPrChange>
        </w:rPr>
        <w:t xml:space="preserve"> </w:t>
      </w:r>
    </w:p>
    <w:p w:rsidR="00743B33" w:rsidRDefault="00D20E06">
      <w:pPr>
        <w:ind w:left="540"/>
        <w:jc w:val="both"/>
        <w:rPr>
          <w:ins w:id="22668" w:author="Author"/>
          <w:rFonts w:ascii="Calibri" w:hAnsi="Calibri"/>
          <w:sz w:val="20"/>
          <w:szCs w:val="20"/>
        </w:rPr>
      </w:pPr>
      <w:del w:id="22669" w:author="Author">
        <w:r>
          <w:rPr>
            <w:rFonts w:ascii="Calibri" w:hAnsi="Calibri"/>
            <w:sz w:val="20"/>
            <w:szCs w:val="20"/>
            <w:rPrChange w:id="22670" w:author="Author">
              <w:rPr>
                <w:rFonts w:ascii="Trebuchet MS" w:hAnsi="Trebuchet MS"/>
                <w:sz w:val="20"/>
                <w:szCs w:val="20"/>
              </w:rPr>
            </w:rPrChange>
          </w:rPr>
          <w:delText>/*</w:delText>
        </w:r>
      </w:del>
      <w:ins w:id="22671" w:author="Author">
        <w:r>
          <w:rPr>
            <w:rFonts w:ascii="Calibri" w:hAnsi="Calibri"/>
            <w:sz w:val="20"/>
            <w:szCs w:val="20"/>
          </w:rPr>
          <w:t>//</w:t>
        </w:r>
      </w:ins>
      <w:r>
        <w:rPr>
          <w:rFonts w:ascii="Calibri" w:hAnsi="Calibri"/>
          <w:sz w:val="20"/>
          <w:szCs w:val="20"/>
          <w:rPrChange w:id="22672" w:author="Author">
            <w:rPr>
              <w:rFonts w:ascii="Trebuchet MS" w:hAnsi="Trebuchet MS"/>
              <w:sz w:val="20"/>
              <w:szCs w:val="20"/>
            </w:rPr>
          </w:rPrChange>
        </w:rPr>
        <w:t xml:space="preserve"> Compliant</w:t>
      </w:r>
      <w:del w:id="22673" w:author="Author">
        <w:r>
          <w:rPr>
            <w:rFonts w:ascii="Calibri" w:hAnsi="Calibri"/>
            <w:sz w:val="20"/>
            <w:szCs w:val="20"/>
            <w:rPrChange w:id="22674" w:author="Author">
              <w:rPr>
                <w:rFonts w:ascii="Trebuchet MS" w:hAnsi="Trebuchet MS"/>
                <w:sz w:val="20"/>
                <w:szCs w:val="20"/>
              </w:rPr>
            </w:rPrChange>
          </w:rPr>
          <w:delText xml:space="preserve"> */</w:delText>
        </w:r>
      </w:del>
    </w:p>
    <w:p w:rsidR="00743B33" w:rsidRPr="00743B33" w:rsidRDefault="00D20E06">
      <w:pPr>
        <w:ind w:left="540"/>
        <w:jc w:val="both"/>
        <w:rPr>
          <w:del w:id="22675" w:author="Author"/>
          <w:rFonts w:ascii="Calibri" w:hAnsi="Calibri"/>
          <w:sz w:val="20"/>
          <w:szCs w:val="20"/>
          <w:rPrChange w:id="22676" w:author="Author">
            <w:rPr>
              <w:del w:id="22677" w:author="Author"/>
              <w:rFonts w:ascii="Trebuchet MS" w:hAnsi="Trebuchet MS"/>
              <w:sz w:val="20"/>
              <w:szCs w:val="20"/>
            </w:rPr>
          </w:rPrChange>
        </w:rPr>
      </w:pPr>
      <w:ins w:id="22678" w:author="Author">
        <w:del w:id="22679" w:author="Author">
          <w:r>
            <w:rPr>
              <w:rFonts w:ascii="Calibri" w:hAnsi="Calibri"/>
              <w:sz w:val="20"/>
              <w:szCs w:val="20"/>
            </w:rPr>
            <w:delText>[Flags]</w:delText>
          </w:r>
        </w:del>
      </w:ins>
    </w:p>
    <w:p w:rsidR="00743B33" w:rsidRPr="00743B33" w:rsidRDefault="00D20E06">
      <w:pPr>
        <w:ind w:left="540"/>
        <w:jc w:val="both"/>
        <w:rPr>
          <w:rFonts w:ascii="Calibri" w:hAnsi="Calibri" w:cs="Courier New"/>
          <w:sz w:val="20"/>
          <w:szCs w:val="20"/>
          <w:rPrChange w:id="22680" w:author="Author">
            <w:rPr>
              <w:rFonts w:ascii="Courier New" w:hAnsi="Courier New" w:cs="Courier New"/>
              <w:sz w:val="20"/>
              <w:szCs w:val="20"/>
            </w:rPr>
          </w:rPrChange>
        </w:rPr>
      </w:pPr>
      <w:del w:id="22681" w:author="Author">
        <w:r>
          <w:rPr>
            <w:rFonts w:ascii="Calibri" w:hAnsi="Calibri" w:cs="Courier New"/>
            <w:sz w:val="20"/>
            <w:szCs w:val="20"/>
            <w:rPrChange w:id="22682" w:author="Author">
              <w:rPr>
                <w:rFonts w:ascii="Courier New" w:hAnsi="Courier New" w:cs="Courier New"/>
                <w:sz w:val="20"/>
                <w:szCs w:val="20"/>
              </w:rPr>
            </w:rPrChange>
          </w:rPr>
          <w:delText xml:space="preserve">typedef </w:delText>
        </w:r>
      </w:del>
      <w:ins w:id="22683" w:author="Author">
        <w:r>
          <w:rPr>
            <w:rFonts w:ascii="Calibri" w:hAnsi="Calibri" w:cs="Courier New"/>
            <w:sz w:val="20"/>
            <w:szCs w:val="20"/>
          </w:rPr>
          <w:t>public</w:t>
        </w:r>
        <w:r>
          <w:rPr>
            <w:rFonts w:ascii="Calibri" w:hAnsi="Calibri" w:cs="Courier New"/>
            <w:sz w:val="20"/>
            <w:szCs w:val="20"/>
            <w:rPrChange w:id="22684" w:author="Author">
              <w:rPr>
                <w:rFonts w:ascii="Courier New" w:hAnsi="Courier New" w:cs="Courier New"/>
                <w:sz w:val="20"/>
                <w:szCs w:val="20"/>
              </w:rPr>
            </w:rPrChange>
          </w:rPr>
          <w:t xml:space="preserve"> </w:t>
        </w:r>
      </w:ins>
      <w:r>
        <w:rPr>
          <w:rFonts w:ascii="Calibri" w:hAnsi="Calibri" w:cs="Courier New"/>
          <w:sz w:val="20"/>
          <w:szCs w:val="20"/>
          <w:rPrChange w:id="22685" w:author="Author">
            <w:rPr>
              <w:rFonts w:ascii="Courier New" w:hAnsi="Courier New" w:cs="Courier New"/>
              <w:sz w:val="20"/>
              <w:szCs w:val="20"/>
            </w:rPr>
          </w:rPrChange>
        </w:rPr>
        <w:t xml:space="preserve">enum </w:t>
      </w:r>
      <w:del w:id="22686" w:author="Author">
        <w:r>
          <w:rPr>
            <w:rFonts w:ascii="Calibri" w:hAnsi="Calibri" w:cs="Courier New"/>
            <w:sz w:val="20"/>
            <w:szCs w:val="20"/>
            <w:rPrChange w:id="22687" w:author="Author">
              <w:rPr>
                <w:rFonts w:ascii="Courier New" w:hAnsi="Courier New" w:cs="Courier New"/>
                <w:sz w:val="20"/>
                <w:szCs w:val="20"/>
              </w:rPr>
            </w:rPrChange>
          </w:rPr>
          <w:delText>ETag_</w:delText>
        </w:r>
      </w:del>
      <w:r>
        <w:rPr>
          <w:rFonts w:ascii="Calibri" w:hAnsi="Calibri" w:cs="Courier New"/>
          <w:sz w:val="20"/>
          <w:szCs w:val="20"/>
          <w:rPrChange w:id="22688" w:author="Author">
            <w:rPr>
              <w:rFonts w:ascii="Courier New" w:hAnsi="Courier New" w:cs="Courier New"/>
              <w:sz w:val="20"/>
              <w:szCs w:val="20"/>
            </w:rPr>
          </w:rPrChange>
        </w:rPr>
        <w:t>Can</w:t>
      </w:r>
      <w:del w:id="22689" w:author="Author">
        <w:r>
          <w:rPr>
            <w:rFonts w:ascii="Calibri" w:hAnsi="Calibri" w:cs="Courier New"/>
            <w:sz w:val="20"/>
            <w:szCs w:val="20"/>
            <w:rPrChange w:id="22690" w:author="Author">
              <w:rPr>
                <w:rFonts w:ascii="Courier New" w:hAnsi="Courier New" w:cs="Courier New"/>
                <w:sz w:val="20"/>
                <w:szCs w:val="20"/>
              </w:rPr>
            </w:rPrChange>
          </w:rPr>
          <w:delText>_</w:delText>
        </w:r>
      </w:del>
      <w:r>
        <w:rPr>
          <w:rFonts w:ascii="Calibri" w:hAnsi="Calibri" w:cs="Courier New"/>
          <w:sz w:val="20"/>
          <w:szCs w:val="20"/>
          <w:rPrChange w:id="22691" w:author="Author">
            <w:rPr>
              <w:rFonts w:ascii="Courier New" w:hAnsi="Courier New" w:cs="Courier New"/>
              <w:sz w:val="20"/>
              <w:szCs w:val="20"/>
            </w:rPr>
          </w:rPrChange>
        </w:rPr>
        <w:t>HwFaultStatus</w:t>
      </w:r>
    </w:p>
    <w:p w:rsidR="00743B33" w:rsidRPr="00743B33" w:rsidRDefault="00D20E06">
      <w:pPr>
        <w:ind w:left="540"/>
        <w:jc w:val="both"/>
        <w:rPr>
          <w:rFonts w:ascii="Calibri" w:hAnsi="Calibri" w:cs="Courier New"/>
          <w:sz w:val="20"/>
          <w:szCs w:val="20"/>
          <w:rPrChange w:id="22692" w:author="Author">
            <w:rPr>
              <w:rFonts w:ascii="Courier New" w:hAnsi="Courier New" w:cs="Courier New"/>
              <w:sz w:val="20"/>
              <w:szCs w:val="20"/>
            </w:rPr>
          </w:rPrChange>
        </w:rPr>
      </w:pPr>
      <w:r>
        <w:rPr>
          <w:rFonts w:ascii="Calibri" w:hAnsi="Calibri" w:cs="Courier New"/>
          <w:sz w:val="20"/>
          <w:szCs w:val="20"/>
          <w:rPrChange w:id="22693"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2694" w:author="Author">
            <w:rPr>
              <w:rFonts w:ascii="Courier New" w:hAnsi="Courier New" w:cs="Courier New"/>
              <w:sz w:val="20"/>
              <w:szCs w:val="20"/>
            </w:rPr>
          </w:rPrChange>
        </w:rPr>
      </w:pPr>
      <w:r>
        <w:rPr>
          <w:rFonts w:ascii="Calibri" w:hAnsi="Calibri" w:cs="Courier New"/>
          <w:sz w:val="20"/>
          <w:szCs w:val="20"/>
          <w:rPrChange w:id="22695" w:author="Author">
            <w:rPr>
              <w:rFonts w:ascii="Courier New" w:hAnsi="Courier New" w:cs="Courier New"/>
              <w:sz w:val="20"/>
              <w:szCs w:val="20"/>
            </w:rPr>
          </w:rPrChange>
        </w:rPr>
        <w:t xml:space="preserve">  CAN_HW_NO_FAULT,</w:t>
      </w:r>
    </w:p>
    <w:p w:rsidR="00743B33" w:rsidRPr="00743B33" w:rsidRDefault="00D20E06">
      <w:pPr>
        <w:ind w:left="540"/>
        <w:jc w:val="both"/>
        <w:rPr>
          <w:rFonts w:ascii="Calibri" w:hAnsi="Calibri" w:cs="Courier New"/>
          <w:sz w:val="20"/>
          <w:szCs w:val="20"/>
          <w:rPrChange w:id="22696" w:author="Author">
            <w:rPr>
              <w:rFonts w:ascii="Courier New" w:hAnsi="Courier New" w:cs="Courier New"/>
              <w:sz w:val="20"/>
              <w:szCs w:val="20"/>
            </w:rPr>
          </w:rPrChange>
        </w:rPr>
      </w:pPr>
      <w:r>
        <w:rPr>
          <w:rFonts w:ascii="Calibri" w:hAnsi="Calibri" w:cs="Courier New"/>
          <w:sz w:val="20"/>
          <w:szCs w:val="20"/>
          <w:rPrChange w:id="22697" w:author="Author">
            <w:rPr>
              <w:rFonts w:ascii="Courier New" w:hAnsi="Courier New" w:cs="Courier New"/>
              <w:sz w:val="20"/>
              <w:szCs w:val="20"/>
            </w:rPr>
          </w:rPrChange>
        </w:rPr>
        <w:t xml:space="preserve">  CAN_HW_SHORT_TO_GND,</w:t>
      </w:r>
    </w:p>
    <w:p w:rsidR="00743B33" w:rsidRPr="00743B33" w:rsidRDefault="00D20E06">
      <w:pPr>
        <w:ind w:left="540"/>
        <w:jc w:val="both"/>
        <w:rPr>
          <w:rFonts w:ascii="Calibri" w:hAnsi="Calibri" w:cs="Courier New"/>
          <w:sz w:val="20"/>
          <w:szCs w:val="20"/>
          <w:rPrChange w:id="22698" w:author="Author">
            <w:rPr>
              <w:rFonts w:ascii="Courier New" w:hAnsi="Courier New" w:cs="Courier New"/>
              <w:sz w:val="20"/>
              <w:szCs w:val="20"/>
            </w:rPr>
          </w:rPrChange>
        </w:rPr>
      </w:pPr>
      <w:r>
        <w:rPr>
          <w:rFonts w:ascii="Calibri" w:hAnsi="Calibri" w:cs="Courier New"/>
          <w:sz w:val="20"/>
          <w:szCs w:val="20"/>
          <w:rPrChange w:id="22699" w:author="Author">
            <w:rPr>
              <w:rFonts w:ascii="Courier New" w:hAnsi="Courier New" w:cs="Courier New"/>
              <w:sz w:val="20"/>
              <w:szCs w:val="20"/>
            </w:rPr>
          </w:rPrChange>
        </w:rPr>
        <w:t xml:space="preserve">  CAN_HW_SHORT_TO_VCC,</w:t>
      </w:r>
    </w:p>
    <w:p w:rsidR="00743B33" w:rsidRPr="00743B33" w:rsidRDefault="00D20E06">
      <w:pPr>
        <w:ind w:left="540"/>
        <w:jc w:val="both"/>
        <w:rPr>
          <w:rFonts w:ascii="Calibri" w:hAnsi="Calibri" w:cs="Courier New"/>
          <w:sz w:val="20"/>
          <w:szCs w:val="20"/>
          <w:rPrChange w:id="22700" w:author="Author">
            <w:rPr>
              <w:rFonts w:ascii="Courier New" w:hAnsi="Courier New" w:cs="Courier New"/>
              <w:sz w:val="20"/>
              <w:szCs w:val="20"/>
            </w:rPr>
          </w:rPrChange>
        </w:rPr>
      </w:pPr>
      <w:r>
        <w:rPr>
          <w:rFonts w:ascii="Calibri" w:hAnsi="Calibri" w:cs="Courier New"/>
          <w:sz w:val="20"/>
          <w:szCs w:val="20"/>
          <w:rPrChange w:id="22701" w:author="Author">
            <w:rPr>
              <w:rFonts w:ascii="Courier New" w:hAnsi="Courier New" w:cs="Courier New"/>
              <w:sz w:val="20"/>
              <w:szCs w:val="20"/>
            </w:rPr>
          </w:rPrChange>
        </w:rPr>
        <w:t>}</w:t>
      </w:r>
      <w:del w:id="22702" w:author="Author">
        <w:r>
          <w:rPr>
            <w:rFonts w:ascii="Calibri" w:hAnsi="Calibri" w:cs="Courier New"/>
            <w:sz w:val="20"/>
            <w:szCs w:val="20"/>
            <w:rPrChange w:id="22703" w:author="Author">
              <w:rPr>
                <w:rFonts w:ascii="Courier New" w:hAnsi="Courier New" w:cs="Courier New"/>
                <w:sz w:val="20"/>
                <w:szCs w:val="20"/>
              </w:rPr>
            </w:rPrChange>
          </w:rPr>
          <w:delText xml:space="preserve"> Can_HwFaultStatus</w:delText>
        </w:r>
      </w:del>
      <w:r>
        <w:rPr>
          <w:rFonts w:ascii="Calibri" w:hAnsi="Calibri" w:cs="Courier New"/>
          <w:sz w:val="20"/>
          <w:szCs w:val="20"/>
          <w:rPrChange w:id="22704" w:author="Author">
            <w:rPr>
              <w:rFonts w:ascii="Courier New" w:hAnsi="Courier New" w:cs="Courier New"/>
              <w:sz w:val="20"/>
              <w:szCs w:val="20"/>
            </w:rPr>
          </w:rPrChange>
        </w:rPr>
        <w:t>;</w:t>
      </w:r>
    </w:p>
    <w:p w:rsidR="00743B33" w:rsidRPr="00743B33" w:rsidRDefault="00743B33">
      <w:pPr>
        <w:ind w:left="540"/>
        <w:jc w:val="both"/>
        <w:rPr>
          <w:del w:id="22705" w:author="Author"/>
          <w:rFonts w:ascii="Calibri" w:hAnsi="Calibri"/>
          <w:sz w:val="20"/>
          <w:szCs w:val="20"/>
          <w:rPrChange w:id="22706" w:author="Author">
            <w:rPr>
              <w:del w:id="22707" w:author="Author"/>
              <w:rFonts w:ascii="Trebuchet MS" w:hAnsi="Trebuchet MS"/>
              <w:sz w:val="20"/>
              <w:szCs w:val="20"/>
            </w:rPr>
          </w:rPrChange>
        </w:rPr>
      </w:pPr>
    </w:p>
    <w:p w:rsidR="00743B33" w:rsidRPr="00743B33" w:rsidRDefault="00D20E06" w:rsidP="00743B33">
      <w:pPr>
        <w:jc w:val="both"/>
        <w:rPr>
          <w:del w:id="22708" w:author="Author"/>
          <w:rFonts w:ascii="Calibri" w:hAnsi="Calibri" w:cs="Courier New"/>
          <w:sz w:val="20"/>
          <w:szCs w:val="20"/>
          <w:rPrChange w:id="22709" w:author="Author">
            <w:rPr>
              <w:del w:id="22710" w:author="Author"/>
              <w:rFonts w:ascii="Courier New" w:hAnsi="Courier New" w:cs="Courier New"/>
              <w:sz w:val="20"/>
              <w:szCs w:val="20"/>
            </w:rPr>
          </w:rPrChange>
        </w:rPr>
        <w:pPrChange w:id="22711" w:author="Author">
          <w:pPr>
            <w:ind w:left="540"/>
            <w:jc w:val="both"/>
          </w:pPr>
        </w:pPrChange>
      </w:pPr>
      <w:del w:id="22712" w:author="Author">
        <w:r>
          <w:rPr>
            <w:rFonts w:ascii="Calibri" w:hAnsi="Calibri" w:cs="Courier New"/>
            <w:sz w:val="20"/>
            <w:szCs w:val="20"/>
            <w:rPrChange w:id="22713" w:author="Author">
              <w:rPr>
                <w:rFonts w:ascii="Courier New" w:hAnsi="Courier New" w:cs="Courier New"/>
                <w:sz w:val="20"/>
                <w:szCs w:val="20"/>
              </w:rPr>
            </w:rPrChange>
          </w:rPr>
          <w:delText>Can_HwFaultStatus Can_FaultStatus;</w:delText>
        </w:r>
      </w:del>
    </w:p>
    <w:p w:rsidR="00743B33" w:rsidRPr="00743B33" w:rsidRDefault="00743B33" w:rsidP="00743B33">
      <w:pPr>
        <w:jc w:val="both"/>
        <w:rPr>
          <w:rFonts w:ascii="Calibri" w:hAnsi="Calibri"/>
          <w:sz w:val="20"/>
          <w:szCs w:val="20"/>
          <w:rPrChange w:id="22714" w:author="Author">
            <w:rPr>
              <w:rFonts w:ascii="Trebuchet MS" w:hAnsi="Trebuchet MS"/>
              <w:sz w:val="20"/>
              <w:szCs w:val="20"/>
            </w:rPr>
          </w:rPrChange>
        </w:rPr>
        <w:pPrChange w:id="22715" w:author="Author">
          <w:pPr>
            <w:ind w:left="540"/>
            <w:jc w:val="both"/>
          </w:pPr>
        </w:pPrChange>
      </w:pPr>
    </w:p>
    <w:p w:rsidR="00743B33" w:rsidRPr="00743B33" w:rsidRDefault="00D20E06">
      <w:pPr>
        <w:ind w:left="540"/>
        <w:jc w:val="both"/>
        <w:rPr>
          <w:rFonts w:ascii="Calibri" w:hAnsi="Calibri"/>
          <w:sz w:val="20"/>
          <w:szCs w:val="20"/>
          <w:rPrChange w:id="22716" w:author="Author">
            <w:rPr>
              <w:rFonts w:ascii="Trebuchet MS" w:hAnsi="Trebuchet MS"/>
              <w:sz w:val="20"/>
              <w:szCs w:val="20"/>
            </w:rPr>
          </w:rPrChange>
        </w:rPr>
      </w:pPr>
      <w:del w:id="22717" w:author="Author">
        <w:r>
          <w:rPr>
            <w:rFonts w:ascii="Calibri" w:hAnsi="Calibri"/>
            <w:sz w:val="20"/>
            <w:szCs w:val="20"/>
            <w:rPrChange w:id="22718" w:author="Author">
              <w:rPr>
                <w:rFonts w:ascii="Trebuchet MS" w:hAnsi="Trebuchet MS"/>
                <w:sz w:val="20"/>
                <w:szCs w:val="20"/>
              </w:rPr>
            </w:rPrChange>
          </w:rPr>
          <w:delText>/*</w:delText>
        </w:r>
      </w:del>
      <w:ins w:id="22719" w:author="Author">
        <w:r>
          <w:rPr>
            <w:rFonts w:ascii="Calibri" w:hAnsi="Calibri"/>
            <w:sz w:val="20"/>
            <w:szCs w:val="20"/>
          </w:rPr>
          <w:t>//</w:t>
        </w:r>
      </w:ins>
      <w:r>
        <w:rPr>
          <w:rFonts w:ascii="Calibri" w:hAnsi="Calibri"/>
          <w:sz w:val="20"/>
          <w:szCs w:val="20"/>
          <w:rPrChange w:id="22720" w:author="Author">
            <w:rPr>
              <w:rFonts w:ascii="Trebuchet MS" w:hAnsi="Trebuchet MS"/>
              <w:sz w:val="20"/>
              <w:szCs w:val="20"/>
            </w:rPr>
          </w:rPrChange>
        </w:rPr>
        <w:t xml:space="preserve"> Not compliant</w:t>
      </w:r>
      <w:del w:id="22721" w:author="Author">
        <w:r>
          <w:rPr>
            <w:rFonts w:ascii="Calibri" w:hAnsi="Calibri"/>
            <w:sz w:val="20"/>
            <w:szCs w:val="20"/>
            <w:rPrChange w:id="22722"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2723" w:author="Author">
            <w:rPr>
              <w:rFonts w:ascii="Courier New" w:hAnsi="Courier New" w:cs="Courier New"/>
              <w:sz w:val="20"/>
              <w:szCs w:val="20"/>
            </w:rPr>
          </w:rPrChange>
        </w:rPr>
      </w:pPr>
      <w:del w:id="22724" w:author="Author">
        <w:r>
          <w:rPr>
            <w:rFonts w:ascii="Calibri" w:hAnsi="Calibri" w:cs="Courier New"/>
            <w:sz w:val="20"/>
            <w:szCs w:val="20"/>
            <w:rPrChange w:id="22725" w:author="Author">
              <w:rPr>
                <w:rFonts w:ascii="Courier New" w:hAnsi="Courier New" w:cs="Courier New"/>
                <w:sz w:val="20"/>
                <w:szCs w:val="20"/>
              </w:rPr>
            </w:rPrChange>
          </w:rPr>
          <w:delText>#define</w:delText>
        </w:r>
      </w:del>
      <w:ins w:id="22726" w:author="Author">
        <w:r>
          <w:rPr>
            <w:rFonts w:ascii="Calibri" w:hAnsi="Calibri" w:cs="Courier New"/>
            <w:sz w:val="20"/>
            <w:szCs w:val="20"/>
          </w:rPr>
          <w:t xml:space="preserve">public const </w:t>
        </w:r>
        <w:r>
          <w:rPr>
            <w:rFonts w:ascii="Calibri" w:hAnsi="Calibri" w:cs="Courier New"/>
            <w:sz w:val="20"/>
            <w:szCs w:val="20"/>
          </w:rPr>
          <w:t>sbyte</w:t>
        </w:r>
      </w:ins>
      <w:r>
        <w:rPr>
          <w:rFonts w:ascii="Calibri" w:hAnsi="Calibri" w:cs="Courier New"/>
          <w:sz w:val="20"/>
          <w:szCs w:val="20"/>
          <w:rPrChange w:id="22727" w:author="Author">
            <w:rPr>
              <w:rFonts w:ascii="Courier New" w:hAnsi="Courier New" w:cs="Courier New"/>
              <w:sz w:val="20"/>
              <w:szCs w:val="20"/>
            </w:rPr>
          </w:rPrChange>
        </w:rPr>
        <w:t xml:space="preserve"> CAN_HW_NO_FAULT       </w:t>
      </w:r>
      <w:r>
        <w:rPr>
          <w:rFonts w:ascii="Calibri" w:hAnsi="Calibri" w:cs="Courier New"/>
          <w:sz w:val="20"/>
          <w:szCs w:val="20"/>
          <w:rPrChange w:id="22728" w:author="Author">
            <w:rPr>
              <w:rFonts w:ascii="Courier New" w:hAnsi="Courier New" w:cs="Courier New"/>
              <w:sz w:val="20"/>
              <w:szCs w:val="20"/>
            </w:rPr>
          </w:rPrChange>
        </w:rPr>
        <w:tab/>
      </w:r>
      <w:ins w:id="22729" w:author="Author">
        <w:r>
          <w:rPr>
            <w:rFonts w:ascii="Calibri" w:hAnsi="Calibri" w:cs="Courier New"/>
            <w:sz w:val="20"/>
            <w:szCs w:val="20"/>
          </w:rPr>
          <w:t xml:space="preserve">  =</w:t>
        </w:r>
      </w:ins>
      <w:r>
        <w:rPr>
          <w:rFonts w:ascii="Calibri" w:hAnsi="Calibri" w:cs="Courier New"/>
          <w:sz w:val="20"/>
          <w:szCs w:val="20"/>
          <w:rPrChange w:id="22730" w:author="Author">
            <w:rPr>
              <w:rFonts w:ascii="Courier New" w:hAnsi="Courier New" w:cs="Courier New"/>
              <w:sz w:val="20"/>
              <w:szCs w:val="20"/>
            </w:rPr>
          </w:rPrChange>
        </w:rPr>
        <w:tab/>
        <w:t>(</w:t>
      </w:r>
      <w:del w:id="22731" w:author="Author">
        <w:r>
          <w:rPr>
            <w:rFonts w:ascii="Calibri" w:hAnsi="Calibri" w:cs="Courier New"/>
            <w:sz w:val="20"/>
            <w:szCs w:val="20"/>
            <w:rPrChange w:id="22732" w:author="Author">
              <w:rPr>
                <w:rFonts w:ascii="Courier New" w:hAnsi="Courier New" w:cs="Courier New"/>
                <w:sz w:val="20"/>
                <w:szCs w:val="20"/>
              </w:rPr>
            </w:rPrChange>
          </w:rPr>
          <w:delText>uint8</w:delText>
        </w:r>
      </w:del>
      <w:ins w:id="22733" w:author="Author">
        <w:r>
          <w:rPr>
            <w:rFonts w:ascii="Calibri" w:hAnsi="Calibri" w:cs="Courier New"/>
            <w:sz w:val="20"/>
            <w:szCs w:val="20"/>
          </w:rPr>
          <w:t>sbyte</w:t>
        </w:r>
      </w:ins>
      <w:r>
        <w:rPr>
          <w:rFonts w:ascii="Calibri" w:hAnsi="Calibri" w:cs="Courier New"/>
          <w:sz w:val="20"/>
          <w:szCs w:val="20"/>
          <w:rPrChange w:id="22734" w:author="Author">
            <w:rPr>
              <w:rFonts w:ascii="Courier New" w:hAnsi="Courier New" w:cs="Courier New"/>
              <w:sz w:val="20"/>
              <w:szCs w:val="20"/>
            </w:rPr>
          </w:rPrChange>
        </w:rPr>
        <w:t>)0</w:t>
      </w:r>
    </w:p>
    <w:p w:rsidR="00743B33" w:rsidRPr="00743B33" w:rsidRDefault="00D20E06">
      <w:pPr>
        <w:ind w:left="540"/>
        <w:jc w:val="both"/>
        <w:rPr>
          <w:rFonts w:ascii="Calibri" w:hAnsi="Calibri" w:cs="Courier New"/>
          <w:sz w:val="20"/>
          <w:szCs w:val="20"/>
          <w:rPrChange w:id="22735" w:author="Author">
            <w:rPr>
              <w:rFonts w:ascii="Courier New" w:hAnsi="Courier New" w:cs="Courier New"/>
              <w:sz w:val="20"/>
              <w:szCs w:val="20"/>
            </w:rPr>
          </w:rPrChange>
        </w:rPr>
      </w:pPr>
      <w:ins w:id="22736" w:author="Author">
        <w:r>
          <w:rPr>
            <w:rFonts w:ascii="Calibri" w:hAnsi="Calibri" w:cs="Courier New"/>
            <w:sz w:val="20"/>
            <w:szCs w:val="20"/>
          </w:rPr>
          <w:t xml:space="preserve">public const sbyte </w:t>
        </w:r>
      </w:ins>
      <w:del w:id="22737" w:author="Author">
        <w:r>
          <w:rPr>
            <w:rFonts w:ascii="Calibri" w:hAnsi="Calibri" w:cs="Courier New"/>
            <w:sz w:val="20"/>
            <w:szCs w:val="20"/>
            <w:rPrChange w:id="22738" w:author="Author">
              <w:rPr>
                <w:rFonts w:ascii="Courier New" w:hAnsi="Courier New" w:cs="Courier New"/>
                <w:sz w:val="20"/>
                <w:szCs w:val="20"/>
              </w:rPr>
            </w:rPrChange>
          </w:rPr>
          <w:delText xml:space="preserve">#define </w:delText>
        </w:r>
      </w:del>
      <w:r>
        <w:rPr>
          <w:rFonts w:ascii="Calibri" w:hAnsi="Calibri" w:cs="Courier New"/>
          <w:sz w:val="20"/>
          <w:szCs w:val="20"/>
          <w:rPrChange w:id="22739" w:author="Author">
            <w:rPr>
              <w:rFonts w:ascii="Courier New" w:hAnsi="Courier New" w:cs="Courier New"/>
              <w:sz w:val="20"/>
              <w:szCs w:val="20"/>
            </w:rPr>
          </w:rPrChange>
        </w:rPr>
        <w:t xml:space="preserve">CAN_HW_SHORT_TO_GND   </w:t>
      </w:r>
      <w:ins w:id="22740" w:author="Author">
        <w:r>
          <w:rPr>
            <w:rFonts w:ascii="Calibri" w:hAnsi="Calibri" w:cs="Courier New"/>
            <w:sz w:val="20"/>
            <w:szCs w:val="20"/>
          </w:rPr>
          <w:t xml:space="preserve">=            </w:t>
        </w:r>
      </w:ins>
      <w:del w:id="22741" w:author="Author">
        <w:r>
          <w:rPr>
            <w:rFonts w:ascii="Calibri" w:hAnsi="Calibri" w:cs="Courier New"/>
            <w:sz w:val="20"/>
            <w:szCs w:val="20"/>
            <w:rPrChange w:id="22742" w:author="Author">
              <w:rPr>
                <w:rFonts w:ascii="Courier New" w:hAnsi="Courier New" w:cs="Courier New"/>
                <w:sz w:val="20"/>
                <w:szCs w:val="20"/>
              </w:rPr>
            </w:rPrChange>
          </w:rPr>
          <w:tab/>
        </w:r>
        <w:r>
          <w:rPr>
            <w:rFonts w:ascii="Calibri" w:hAnsi="Calibri" w:cs="Courier New"/>
            <w:sz w:val="20"/>
            <w:szCs w:val="20"/>
            <w:rPrChange w:id="22743" w:author="Author">
              <w:rPr>
                <w:rFonts w:ascii="Courier New" w:hAnsi="Courier New" w:cs="Courier New"/>
                <w:sz w:val="20"/>
                <w:szCs w:val="20"/>
              </w:rPr>
            </w:rPrChange>
          </w:rPr>
          <w:tab/>
        </w:r>
      </w:del>
      <w:r>
        <w:rPr>
          <w:rFonts w:ascii="Calibri" w:hAnsi="Calibri" w:cs="Courier New"/>
          <w:sz w:val="20"/>
          <w:szCs w:val="20"/>
          <w:rPrChange w:id="22744" w:author="Author">
            <w:rPr>
              <w:rFonts w:ascii="Courier New" w:hAnsi="Courier New" w:cs="Courier New"/>
              <w:sz w:val="20"/>
              <w:szCs w:val="20"/>
            </w:rPr>
          </w:rPrChange>
        </w:rPr>
        <w:t>(</w:t>
      </w:r>
      <w:ins w:id="22745" w:author="Author">
        <w:r>
          <w:rPr>
            <w:rFonts w:ascii="Calibri" w:hAnsi="Calibri" w:cs="Courier New"/>
            <w:sz w:val="20"/>
            <w:szCs w:val="20"/>
          </w:rPr>
          <w:t xml:space="preserve">sbyte </w:t>
        </w:r>
      </w:ins>
      <w:del w:id="22746" w:author="Author">
        <w:r>
          <w:rPr>
            <w:rFonts w:ascii="Calibri" w:hAnsi="Calibri" w:cs="Courier New"/>
            <w:sz w:val="20"/>
            <w:szCs w:val="20"/>
            <w:rPrChange w:id="22747" w:author="Author">
              <w:rPr>
                <w:rFonts w:ascii="Courier New" w:hAnsi="Courier New" w:cs="Courier New"/>
                <w:sz w:val="20"/>
                <w:szCs w:val="20"/>
              </w:rPr>
            </w:rPrChange>
          </w:rPr>
          <w:delText>uint8</w:delText>
        </w:r>
      </w:del>
      <w:r>
        <w:rPr>
          <w:rFonts w:ascii="Calibri" w:hAnsi="Calibri" w:cs="Courier New"/>
          <w:sz w:val="20"/>
          <w:szCs w:val="20"/>
          <w:rPrChange w:id="22748" w:author="Author">
            <w:rPr>
              <w:rFonts w:ascii="Courier New" w:hAnsi="Courier New" w:cs="Courier New"/>
              <w:sz w:val="20"/>
              <w:szCs w:val="20"/>
            </w:rPr>
          </w:rPrChange>
        </w:rPr>
        <w:t>)1</w:t>
      </w:r>
    </w:p>
    <w:p w:rsidR="00743B33" w:rsidRPr="00743B33" w:rsidRDefault="00D20E06">
      <w:pPr>
        <w:ind w:left="540"/>
        <w:jc w:val="both"/>
        <w:rPr>
          <w:rFonts w:ascii="Calibri" w:hAnsi="Calibri" w:cs="Courier New"/>
          <w:sz w:val="20"/>
          <w:szCs w:val="20"/>
          <w:rPrChange w:id="22749" w:author="Author">
            <w:rPr>
              <w:rFonts w:ascii="Courier New" w:hAnsi="Courier New" w:cs="Courier New"/>
              <w:sz w:val="20"/>
              <w:szCs w:val="20"/>
            </w:rPr>
          </w:rPrChange>
        </w:rPr>
      </w:pPr>
      <w:ins w:id="22750" w:author="Author">
        <w:r>
          <w:rPr>
            <w:rFonts w:ascii="Calibri" w:hAnsi="Calibri" w:cs="Courier New"/>
            <w:sz w:val="20"/>
            <w:szCs w:val="20"/>
          </w:rPr>
          <w:t xml:space="preserve">public const sbyte </w:t>
        </w:r>
      </w:ins>
      <w:del w:id="22751" w:author="Author">
        <w:r>
          <w:rPr>
            <w:rFonts w:ascii="Calibri" w:hAnsi="Calibri" w:cs="Courier New"/>
            <w:sz w:val="20"/>
            <w:szCs w:val="20"/>
            <w:rPrChange w:id="22752" w:author="Author">
              <w:rPr>
                <w:rFonts w:ascii="Courier New" w:hAnsi="Courier New" w:cs="Courier New"/>
                <w:sz w:val="20"/>
                <w:szCs w:val="20"/>
              </w:rPr>
            </w:rPrChange>
          </w:rPr>
          <w:delText>#define</w:delText>
        </w:r>
      </w:del>
      <w:r>
        <w:rPr>
          <w:rFonts w:ascii="Calibri" w:hAnsi="Calibri" w:cs="Courier New"/>
          <w:sz w:val="20"/>
          <w:szCs w:val="20"/>
          <w:rPrChange w:id="22753" w:author="Author">
            <w:rPr>
              <w:rFonts w:ascii="Courier New" w:hAnsi="Courier New" w:cs="Courier New"/>
              <w:sz w:val="20"/>
              <w:szCs w:val="20"/>
            </w:rPr>
          </w:rPrChange>
        </w:rPr>
        <w:t xml:space="preserve"> CAN_HW_SHORT_TO_VCC   </w:t>
      </w:r>
      <w:ins w:id="22754" w:author="Author">
        <w:r>
          <w:rPr>
            <w:rFonts w:ascii="Calibri" w:hAnsi="Calibri" w:cs="Courier New"/>
            <w:sz w:val="20"/>
            <w:szCs w:val="20"/>
          </w:rPr>
          <w:t>=</w:t>
        </w:r>
      </w:ins>
      <w:r>
        <w:rPr>
          <w:rFonts w:ascii="Calibri" w:hAnsi="Calibri" w:cs="Courier New"/>
          <w:sz w:val="20"/>
          <w:szCs w:val="20"/>
          <w:rPrChange w:id="22755" w:author="Author">
            <w:rPr>
              <w:rFonts w:ascii="Courier New" w:hAnsi="Courier New" w:cs="Courier New"/>
              <w:sz w:val="20"/>
              <w:szCs w:val="20"/>
            </w:rPr>
          </w:rPrChange>
        </w:rPr>
        <w:tab/>
      </w:r>
      <w:del w:id="22756" w:author="Author">
        <w:r>
          <w:rPr>
            <w:rFonts w:ascii="Calibri" w:hAnsi="Calibri" w:cs="Courier New"/>
            <w:sz w:val="20"/>
            <w:szCs w:val="20"/>
            <w:rPrChange w:id="22757" w:author="Author">
              <w:rPr>
                <w:rFonts w:ascii="Courier New" w:hAnsi="Courier New" w:cs="Courier New"/>
                <w:sz w:val="20"/>
                <w:szCs w:val="20"/>
              </w:rPr>
            </w:rPrChange>
          </w:rPr>
          <w:tab/>
        </w:r>
      </w:del>
      <w:r>
        <w:rPr>
          <w:rFonts w:ascii="Calibri" w:hAnsi="Calibri" w:cs="Courier New"/>
          <w:sz w:val="20"/>
          <w:szCs w:val="20"/>
          <w:rPrChange w:id="22758" w:author="Author">
            <w:rPr>
              <w:rFonts w:ascii="Courier New" w:hAnsi="Courier New" w:cs="Courier New"/>
              <w:sz w:val="20"/>
              <w:szCs w:val="20"/>
            </w:rPr>
          </w:rPrChange>
        </w:rPr>
        <w:t>(</w:t>
      </w:r>
      <w:ins w:id="22759" w:author="Author">
        <w:r>
          <w:rPr>
            <w:rFonts w:ascii="Calibri" w:hAnsi="Calibri" w:cs="Courier New"/>
            <w:sz w:val="20"/>
            <w:szCs w:val="20"/>
          </w:rPr>
          <w:t xml:space="preserve">sbyte </w:t>
        </w:r>
      </w:ins>
      <w:del w:id="22760" w:author="Author">
        <w:r>
          <w:rPr>
            <w:rFonts w:ascii="Calibri" w:hAnsi="Calibri" w:cs="Courier New"/>
            <w:sz w:val="20"/>
            <w:szCs w:val="20"/>
            <w:rPrChange w:id="22761" w:author="Author">
              <w:rPr>
                <w:rFonts w:ascii="Courier New" w:hAnsi="Courier New" w:cs="Courier New"/>
                <w:sz w:val="20"/>
                <w:szCs w:val="20"/>
              </w:rPr>
            </w:rPrChange>
          </w:rPr>
          <w:delText>uint8</w:delText>
        </w:r>
      </w:del>
      <w:r>
        <w:rPr>
          <w:rFonts w:ascii="Calibri" w:hAnsi="Calibri" w:cs="Courier New"/>
          <w:sz w:val="20"/>
          <w:szCs w:val="20"/>
          <w:rPrChange w:id="22762" w:author="Author">
            <w:rPr>
              <w:rFonts w:ascii="Courier New" w:hAnsi="Courier New" w:cs="Courier New"/>
              <w:sz w:val="20"/>
              <w:szCs w:val="20"/>
            </w:rPr>
          </w:rPrChange>
        </w:rPr>
        <w:t>)2</w:t>
      </w:r>
    </w:p>
    <w:p w:rsidR="00743B33" w:rsidRPr="00743B33" w:rsidRDefault="00D20E06">
      <w:pPr>
        <w:ind w:left="540"/>
        <w:jc w:val="both"/>
        <w:rPr>
          <w:del w:id="22763" w:author="Author"/>
          <w:rFonts w:ascii="Calibri" w:hAnsi="Calibri" w:cs="Courier New"/>
          <w:sz w:val="20"/>
          <w:szCs w:val="20"/>
          <w:rPrChange w:id="22764" w:author="Author">
            <w:rPr>
              <w:del w:id="22765" w:author="Author"/>
              <w:rFonts w:ascii="Courier New" w:hAnsi="Courier New" w:cs="Courier New"/>
              <w:sz w:val="20"/>
              <w:szCs w:val="20"/>
            </w:rPr>
          </w:rPrChange>
        </w:rPr>
      </w:pPr>
      <w:del w:id="22766" w:author="Author">
        <w:r>
          <w:rPr>
            <w:rFonts w:ascii="Calibri" w:hAnsi="Calibri" w:cs="Courier New"/>
            <w:sz w:val="20"/>
            <w:szCs w:val="20"/>
            <w:rPrChange w:id="22767" w:author="Author">
              <w:rPr>
                <w:rFonts w:ascii="Courier New" w:hAnsi="Courier New" w:cs="Courier New"/>
                <w:sz w:val="20"/>
                <w:szCs w:val="20"/>
              </w:rPr>
            </w:rPrChange>
          </w:rPr>
          <w:delText>uint8 Can_HwFaultStatus;</w:delText>
        </w:r>
      </w:del>
    </w:p>
    <w:p w:rsidR="00743B33" w:rsidRPr="00743B33" w:rsidRDefault="00743B33">
      <w:pPr>
        <w:pStyle w:val="CodeBlock"/>
        <w:jc w:val="both"/>
        <w:rPr>
          <w:rFonts w:ascii="Calibri" w:hAnsi="Calibri"/>
          <w:b/>
          <w:szCs w:val="20"/>
          <w:lang w:val="en-US"/>
          <w:rPrChange w:id="22768" w:author="Author">
            <w:rPr>
              <w:rFonts w:ascii="Trebuchet MS" w:hAnsi="Trebuchet MS"/>
              <w:b/>
              <w:lang w:val="en-US"/>
            </w:rPr>
          </w:rPrChange>
        </w:rPr>
      </w:pPr>
    </w:p>
    <w:p w:rsidR="00743B33" w:rsidRPr="00743B33" w:rsidRDefault="00D20E06">
      <w:pPr>
        <w:ind w:left="540"/>
        <w:jc w:val="both"/>
        <w:rPr>
          <w:rFonts w:ascii="Calibri" w:hAnsi="Calibri"/>
          <w:sz w:val="20"/>
          <w:szCs w:val="20"/>
          <w:rPrChange w:id="22769" w:author="Author">
            <w:rPr>
              <w:rFonts w:ascii="Trebuchet MS" w:hAnsi="Trebuchet MS"/>
            </w:rPr>
          </w:rPrChange>
        </w:rPr>
      </w:pPr>
      <w:r>
        <w:rPr>
          <w:rFonts w:ascii="Calibri" w:hAnsi="Calibri"/>
          <w:b/>
          <w:sz w:val="20"/>
          <w:szCs w:val="20"/>
          <w:rPrChange w:id="22770" w:author="Author">
            <w:rPr>
              <w:rFonts w:ascii="Trebuchet MS" w:hAnsi="Trebuchet MS"/>
              <w:b/>
            </w:rPr>
          </w:rPrChange>
        </w:rPr>
        <w:t>Rationale</w:t>
      </w:r>
      <w:r>
        <w:rPr>
          <w:rFonts w:ascii="Calibri" w:hAnsi="Calibri"/>
          <w:b/>
          <w:sz w:val="20"/>
          <w:szCs w:val="20"/>
          <w:lang w:val="en-US"/>
          <w:rPrChange w:id="22771" w:author="Author">
            <w:rPr>
              <w:rFonts w:ascii="Trebuchet MS" w:hAnsi="Trebuchet MS"/>
              <w:b/>
              <w:lang w:val="en-US"/>
            </w:rPr>
          </w:rPrChange>
        </w:rPr>
        <w:t>:</w:t>
      </w:r>
      <w:r>
        <w:rPr>
          <w:rFonts w:ascii="Calibri" w:hAnsi="Calibri"/>
          <w:sz w:val="20"/>
          <w:szCs w:val="20"/>
          <w:rPrChange w:id="22772" w:author="Author">
            <w:rPr>
              <w:rFonts w:ascii="Trebuchet MS" w:hAnsi="Trebuchet MS"/>
            </w:rPr>
          </w:rPrChange>
        </w:rPr>
        <w:t xml:space="preserve"> </w:t>
      </w:r>
    </w:p>
    <w:p w:rsidR="00743B33" w:rsidRPr="00743B33" w:rsidRDefault="00D20E06">
      <w:pPr>
        <w:ind w:left="540"/>
        <w:jc w:val="both"/>
        <w:rPr>
          <w:rFonts w:ascii="Calibri" w:hAnsi="Calibri"/>
          <w:sz w:val="20"/>
          <w:szCs w:val="20"/>
          <w:rPrChange w:id="22773" w:author="Author">
            <w:rPr>
              <w:rFonts w:ascii="Trebuchet MS" w:hAnsi="Trebuchet MS"/>
              <w:sz w:val="20"/>
              <w:szCs w:val="20"/>
            </w:rPr>
          </w:rPrChange>
        </w:rPr>
      </w:pPr>
      <w:r>
        <w:rPr>
          <w:rFonts w:ascii="Calibri" w:hAnsi="Calibri"/>
          <w:sz w:val="20"/>
          <w:szCs w:val="20"/>
          <w:rPrChange w:id="22774" w:author="Author">
            <w:rPr>
              <w:rFonts w:ascii="Trebuchet MS" w:hAnsi="Trebuchet MS"/>
              <w:sz w:val="20"/>
              <w:szCs w:val="20"/>
            </w:rPr>
          </w:rPrChange>
        </w:rPr>
        <w:t xml:space="preserve">Enhances debugging, </w:t>
      </w:r>
      <w:r>
        <w:rPr>
          <w:rFonts w:ascii="Calibri" w:hAnsi="Calibri"/>
          <w:sz w:val="20"/>
          <w:szCs w:val="20"/>
          <w:rPrChange w:id="22775" w:author="Author">
            <w:rPr>
              <w:rFonts w:ascii="Trebuchet MS" w:hAnsi="Trebuchet MS"/>
              <w:sz w:val="20"/>
              <w:szCs w:val="20"/>
            </w:rPr>
          </w:rPrChange>
        </w:rPr>
        <w:t>readability and maintenance.</w:t>
      </w:r>
    </w:p>
    <w:p w:rsidR="00743B33" w:rsidRPr="00743B33" w:rsidRDefault="00D20E06">
      <w:pPr>
        <w:ind w:left="540"/>
        <w:jc w:val="both"/>
        <w:rPr>
          <w:rFonts w:ascii="Calibri" w:hAnsi="Calibri"/>
          <w:sz w:val="20"/>
          <w:szCs w:val="20"/>
          <w:rPrChange w:id="22776" w:author="Author">
            <w:rPr>
              <w:rFonts w:ascii="Trebuchet MS" w:hAnsi="Trebuchet MS"/>
              <w:sz w:val="20"/>
              <w:szCs w:val="20"/>
            </w:rPr>
          </w:rPrChange>
        </w:rPr>
      </w:pPr>
      <w:r>
        <w:rPr>
          <w:rFonts w:ascii="Calibri" w:hAnsi="Calibri"/>
          <w:sz w:val="20"/>
          <w:szCs w:val="20"/>
          <w:rPrChange w:id="22777" w:author="Author">
            <w:rPr>
              <w:rFonts w:ascii="Trebuchet MS" w:hAnsi="Trebuchet MS"/>
              <w:sz w:val="20"/>
              <w:szCs w:val="20"/>
            </w:rPr>
          </w:rPrChange>
        </w:rPr>
        <w:t xml:space="preserve">Compiler or static check tool can be set to generate a warning when the </w:t>
      </w:r>
      <w:r>
        <w:rPr>
          <w:rFonts w:ascii="Calibri" w:hAnsi="Calibri"/>
          <w:i/>
          <w:sz w:val="20"/>
          <w:szCs w:val="20"/>
          <w:rPrChange w:id="22778" w:author="Author">
            <w:rPr>
              <w:rFonts w:ascii="Trebuchet MS" w:hAnsi="Trebuchet MS"/>
              <w:i/>
              <w:sz w:val="20"/>
              <w:szCs w:val="20"/>
            </w:rPr>
          </w:rPrChange>
        </w:rPr>
        <w:t>‘enum’</w:t>
      </w:r>
      <w:r>
        <w:rPr>
          <w:rFonts w:ascii="Calibri" w:hAnsi="Calibri"/>
          <w:sz w:val="20"/>
          <w:szCs w:val="20"/>
          <w:rPrChange w:id="22779" w:author="Author">
            <w:rPr>
              <w:rFonts w:ascii="Trebuchet MS" w:hAnsi="Trebuchet MS"/>
              <w:sz w:val="20"/>
              <w:szCs w:val="20"/>
            </w:rPr>
          </w:rPrChange>
        </w:rPr>
        <w:t xml:space="preserve"> type variable is used in </w:t>
      </w:r>
      <w:r>
        <w:rPr>
          <w:rFonts w:ascii="Calibri" w:hAnsi="Calibri"/>
          <w:i/>
          <w:sz w:val="20"/>
          <w:szCs w:val="20"/>
          <w:rPrChange w:id="22780" w:author="Author">
            <w:rPr>
              <w:rFonts w:ascii="Trebuchet MS" w:hAnsi="Trebuchet MS"/>
              <w:i/>
              <w:sz w:val="20"/>
              <w:szCs w:val="20"/>
            </w:rPr>
          </w:rPrChange>
        </w:rPr>
        <w:t>‘switch’</w:t>
      </w:r>
      <w:r>
        <w:rPr>
          <w:rFonts w:ascii="Calibri" w:hAnsi="Calibri"/>
          <w:sz w:val="20"/>
          <w:szCs w:val="20"/>
          <w:rPrChange w:id="22781" w:author="Author">
            <w:rPr>
              <w:rFonts w:ascii="Trebuchet MS" w:hAnsi="Trebuchet MS"/>
              <w:sz w:val="20"/>
              <w:szCs w:val="20"/>
            </w:rPr>
          </w:rPrChange>
        </w:rPr>
        <w:t xml:space="preserve"> statement and all enumerators are not used as case.</w:t>
      </w:r>
    </w:p>
    <w:p w:rsidR="00743B33" w:rsidRPr="00743B33" w:rsidRDefault="00743B33">
      <w:pPr>
        <w:ind w:left="540"/>
        <w:jc w:val="both"/>
        <w:rPr>
          <w:rFonts w:ascii="Calibri" w:hAnsi="Calibri"/>
          <w:sz w:val="20"/>
          <w:szCs w:val="20"/>
          <w:rPrChange w:id="22782" w:author="Author">
            <w:rPr>
              <w:rFonts w:ascii="Trebuchet MS" w:hAnsi="Trebuchet MS"/>
            </w:rPr>
          </w:rPrChange>
        </w:rPr>
      </w:pPr>
    </w:p>
    <w:p w:rsidR="00743B33" w:rsidRDefault="00D20E06">
      <w:pPr>
        <w:pStyle w:val="Heading3"/>
      </w:pPr>
      <w:bookmarkStart w:id="22783" w:name="_Toc294795226"/>
      <w:bookmarkStart w:id="22784" w:name="_Toc301956927"/>
      <w:bookmarkStart w:id="22785" w:name="_Toc301960055"/>
      <w:bookmarkStart w:id="22786" w:name="_Toc301960529"/>
      <w:bookmarkStart w:id="22787" w:name="_Toc301960691"/>
      <w:bookmarkStart w:id="22788" w:name="_Toc409602496"/>
      <w:bookmarkStart w:id="22789" w:name="_Toc430267157"/>
      <w:bookmarkStart w:id="22790" w:name="_Toc491674309"/>
      <w:r>
        <w:t>Rules_Types_002</w:t>
      </w:r>
      <w:bookmarkEnd w:id="22783"/>
      <w:bookmarkEnd w:id="22784"/>
      <w:bookmarkEnd w:id="22785"/>
      <w:bookmarkEnd w:id="22786"/>
      <w:bookmarkEnd w:id="22787"/>
      <w:bookmarkEnd w:id="22788"/>
      <w:bookmarkEnd w:id="22789"/>
      <w:bookmarkEnd w:id="22790"/>
    </w:p>
    <w:p w:rsidR="00743B33" w:rsidRPr="00743B33" w:rsidRDefault="00D20E06">
      <w:pPr>
        <w:ind w:left="540"/>
        <w:jc w:val="both"/>
        <w:rPr>
          <w:rFonts w:ascii="Calibri" w:hAnsi="Calibri"/>
          <w:b/>
          <w:sz w:val="20"/>
          <w:szCs w:val="20"/>
          <w:lang w:val="en-US"/>
          <w:rPrChange w:id="22791" w:author="Author">
            <w:rPr>
              <w:rFonts w:ascii="Trebuchet MS" w:hAnsi="Trebuchet MS"/>
              <w:b/>
              <w:lang w:val="en-US"/>
            </w:rPr>
          </w:rPrChange>
        </w:rPr>
      </w:pPr>
      <w:r>
        <w:rPr>
          <w:rFonts w:ascii="Calibri" w:hAnsi="Calibri"/>
          <w:b/>
          <w:sz w:val="20"/>
          <w:szCs w:val="20"/>
          <w:rPrChange w:id="22792" w:author="Author">
            <w:rPr>
              <w:rFonts w:ascii="Trebuchet MS" w:hAnsi="Trebuchet MS"/>
              <w:b/>
            </w:rPr>
          </w:rPrChange>
        </w:rPr>
        <w:t>Rule</w:t>
      </w:r>
      <w:r>
        <w:rPr>
          <w:rFonts w:ascii="Calibri" w:hAnsi="Calibri"/>
          <w:b/>
          <w:sz w:val="20"/>
          <w:szCs w:val="20"/>
          <w:lang w:val="en-US"/>
          <w:rPrChange w:id="22793"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2794" w:author="Author">
            <w:rPr>
              <w:rFonts w:ascii="Trebuchet MS" w:hAnsi="Trebuchet MS"/>
              <w:sz w:val="20"/>
              <w:szCs w:val="20"/>
            </w:rPr>
          </w:rPrChange>
        </w:rPr>
      </w:pPr>
      <w:r>
        <w:rPr>
          <w:rFonts w:ascii="Calibri" w:hAnsi="Calibri"/>
          <w:sz w:val="20"/>
          <w:szCs w:val="20"/>
          <w:rPrChange w:id="22795" w:author="Author">
            <w:rPr>
              <w:rFonts w:ascii="Trebuchet MS" w:hAnsi="Trebuchet MS"/>
              <w:sz w:val="20"/>
              <w:szCs w:val="20"/>
            </w:rPr>
          </w:rPrChange>
        </w:rPr>
        <w:t xml:space="preserve">Integer values of the enumeration </w:t>
      </w:r>
      <w:r>
        <w:rPr>
          <w:rFonts w:ascii="Calibri" w:hAnsi="Calibri"/>
          <w:sz w:val="20"/>
          <w:szCs w:val="20"/>
          <w:rPrChange w:id="22796" w:author="Author">
            <w:rPr>
              <w:rFonts w:ascii="Trebuchet MS" w:hAnsi="Trebuchet MS"/>
              <w:sz w:val="20"/>
              <w:szCs w:val="20"/>
            </w:rPr>
          </w:rPrChange>
        </w:rPr>
        <w:t>elements must not be used in calculations.</w:t>
      </w:r>
    </w:p>
    <w:p w:rsidR="00743B33" w:rsidRPr="00743B33" w:rsidRDefault="00743B33">
      <w:pPr>
        <w:ind w:left="540"/>
        <w:jc w:val="both"/>
        <w:rPr>
          <w:rFonts w:ascii="Calibri" w:hAnsi="Calibri"/>
          <w:b/>
          <w:sz w:val="20"/>
          <w:szCs w:val="20"/>
          <w:lang w:val="en-US"/>
          <w:rPrChange w:id="22797"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2798" w:author="Author">
            <w:rPr>
              <w:rFonts w:ascii="Trebuchet MS" w:hAnsi="Trebuchet MS"/>
              <w:b/>
              <w:lang w:val="en-US"/>
            </w:rPr>
          </w:rPrChange>
        </w:rPr>
      </w:pPr>
      <w:r>
        <w:rPr>
          <w:rFonts w:ascii="Calibri" w:hAnsi="Calibri"/>
          <w:b/>
          <w:sz w:val="20"/>
          <w:szCs w:val="20"/>
          <w:rPrChange w:id="22799" w:author="Author">
            <w:rPr>
              <w:rFonts w:ascii="Trebuchet MS" w:hAnsi="Trebuchet MS"/>
              <w:b/>
            </w:rPr>
          </w:rPrChange>
        </w:rPr>
        <w:t>Example</w:t>
      </w:r>
      <w:r>
        <w:rPr>
          <w:rFonts w:ascii="Calibri" w:hAnsi="Calibri"/>
          <w:b/>
          <w:sz w:val="20"/>
          <w:szCs w:val="20"/>
          <w:lang w:val="en-US"/>
          <w:rPrChange w:id="22800" w:author="Author">
            <w:rPr>
              <w:rFonts w:ascii="Trebuchet MS" w:hAnsi="Trebuchet MS"/>
              <w:b/>
              <w:lang w:val="en-US"/>
            </w:rPr>
          </w:rPrChange>
        </w:rPr>
        <w:t>:</w:t>
      </w:r>
    </w:p>
    <w:p w:rsidR="00743B33" w:rsidRPr="00743B33" w:rsidRDefault="00D20E06">
      <w:pPr>
        <w:ind w:left="540"/>
        <w:jc w:val="both"/>
        <w:rPr>
          <w:rFonts w:ascii="Calibri" w:hAnsi="Calibri" w:cs="Courier New"/>
          <w:sz w:val="20"/>
          <w:szCs w:val="20"/>
          <w:rPrChange w:id="22801" w:author="Author">
            <w:rPr>
              <w:rFonts w:ascii="Courier New" w:hAnsi="Courier New" w:cs="Courier New"/>
              <w:sz w:val="20"/>
              <w:szCs w:val="20"/>
            </w:rPr>
          </w:rPrChange>
        </w:rPr>
      </w:pPr>
      <w:r>
        <w:rPr>
          <w:rFonts w:ascii="Calibri" w:hAnsi="Calibri" w:cs="Courier New"/>
          <w:sz w:val="20"/>
          <w:szCs w:val="20"/>
          <w:rPrChange w:id="22802" w:author="Author">
            <w:rPr>
              <w:rFonts w:ascii="Courier New" w:hAnsi="Courier New" w:cs="Courier New"/>
              <w:sz w:val="20"/>
              <w:szCs w:val="20"/>
            </w:rPr>
          </w:rPrChange>
        </w:rPr>
        <w:t xml:space="preserve">typedef enum </w:t>
      </w:r>
      <w:ins w:id="22803" w:author="Author">
        <w:r>
          <w:rPr>
            <w:rFonts w:ascii="Calibri" w:hAnsi="Calibri" w:cs="Courier New"/>
            <w:sz w:val="20"/>
            <w:szCs w:val="20"/>
          </w:rPr>
          <w:t xml:space="preserve">Element </w:t>
        </w:r>
      </w:ins>
      <w:del w:id="22804" w:author="Author">
        <w:r>
          <w:rPr>
            <w:rFonts w:ascii="Calibri" w:hAnsi="Calibri" w:cs="Courier New"/>
            <w:sz w:val="20"/>
            <w:szCs w:val="20"/>
            <w:rPrChange w:id="22805" w:author="Author">
              <w:rPr>
                <w:rFonts w:ascii="Courier New" w:hAnsi="Courier New" w:cs="Courier New"/>
                <w:sz w:val="20"/>
                <w:szCs w:val="20"/>
              </w:rPr>
            </w:rPrChange>
          </w:rPr>
          <w:delText>ETag_Element</w:delText>
        </w:r>
      </w:del>
    </w:p>
    <w:p w:rsidR="00743B33" w:rsidRPr="00743B33" w:rsidRDefault="00D20E06">
      <w:pPr>
        <w:ind w:left="540"/>
        <w:jc w:val="both"/>
        <w:rPr>
          <w:rFonts w:ascii="Calibri" w:hAnsi="Calibri" w:cs="Courier New"/>
          <w:sz w:val="20"/>
          <w:szCs w:val="20"/>
          <w:rPrChange w:id="22806" w:author="Author">
            <w:rPr>
              <w:rFonts w:ascii="Courier New" w:hAnsi="Courier New" w:cs="Courier New"/>
              <w:sz w:val="20"/>
              <w:szCs w:val="20"/>
            </w:rPr>
          </w:rPrChange>
        </w:rPr>
      </w:pPr>
      <w:r>
        <w:rPr>
          <w:rFonts w:ascii="Calibri" w:hAnsi="Calibri" w:cs="Courier New"/>
          <w:sz w:val="20"/>
          <w:szCs w:val="20"/>
          <w:rPrChange w:id="22807"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2808" w:author="Author">
            <w:rPr>
              <w:rFonts w:ascii="Courier New" w:hAnsi="Courier New" w:cs="Courier New"/>
              <w:sz w:val="20"/>
              <w:szCs w:val="20"/>
            </w:rPr>
          </w:rPrChange>
        </w:rPr>
      </w:pPr>
      <w:r>
        <w:rPr>
          <w:rFonts w:ascii="Calibri" w:hAnsi="Calibri" w:cs="Courier New"/>
          <w:sz w:val="20"/>
          <w:szCs w:val="20"/>
          <w:rPrChange w:id="22809" w:author="Author">
            <w:rPr>
              <w:rFonts w:ascii="Courier New" w:hAnsi="Courier New" w:cs="Courier New"/>
              <w:sz w:val="20"/>
              <w:szCs w:val="20"/>
            </w:rPr>
          </w:rPrChange>
        </w:rPr>
        <w:t xml:space="preserve">  ELEMENT_1,</w:t>
      </w:r>
    </w:p>
    <w:p w:rsidR="00743B33" w:rsidRPr="00743B33" w:rsidRDefault="00D20E06">
      <w:pPr>
        <w:ind w:left="540"/>
        <w:jc w:val="both"/>
        <w:rPr>
          <w:rFonts w:ascii="Calibri" w:hAnsi="Calibri" w:cs="Courier New"/>
          <w:sz w:val="20"/>
          <w:szCs w:val="20"/>
          <w:rPrChange w:id="22810" w:author="Author">
            <w:rPr>
              <w:rFonts w:ascii="Courier New" w:hAnsi="Courier New" w:cs="Courier New"/>
              <w:sz w:val="20"/>
              <w:szCs w:val="20"/>
            </w:rPr>
          </w:rPrChange>
        </w:rPr>
      </w:pPr>
      <w:r>
        <w:rPr>
          <w:rFonts w:ascii="Calibri" w:hAnsi="Calibri" w:cs="Courier New"/>
          <w:sz w:val="20"/>
          <w:szCs w:val="20"/>
          <w:rPrChange w:id="22811" w:author="Author">
            <w:rPr>
              <w:rFonts w:ascii="Courier New" w:hAnsi="Courier New" w:cs="Courier New"/>
              <w:sz w:val="20"/>
              <w:szCs w:val="20"/>
            </w:rPr>
          </w:rPrChange>
        </w:rPr>
        <w:t xml:space="preserve">  ELEMENT_2,</w:t>
      </w:r>
    </w:p>
    <w:p w:rsidR="00743B33" w:rsidRPr="00743B33" w:rsidRDefault="00D20E06">
      <w:pPr>
        <w:ind w:left="540"/>
        <w:jc w:val="both"/>
        <w:rPr>
          <w:rFonts w:ascii="Calibri" w:hAnsi="Calibri" w:cs="Courier New"/>
          <w:sz w:val="20"/>
          <w:szCs w:val="20"/>
          <w:rPrChange w:id="22812" w:author="Author">
            <w:rPr>
              <w:rFonts w:ascii="Courier New" w:hAnsi="Courier New" w:cs="Courier New"/>
              <w:sz w:val="20"/>
              <w:szCs w:val="20"/>
            </w:rPr>
          </w:rPrChange>
        </w:rPr>
      </w:pPr>
      <w:r>
        <w:rPr>
          <w:rFonts w:ascii="Calibri" w:hAnsi="Calibri" w:cs="Courier New"/>
          <w:sz w:val="20"/>
          <w:szCs w:val="20"/>
          <w:rPrChange w:id="22813" w:author="Author">
            <w:rPr>
              <w:rFonts w:ascii="Courier New" w:hAnsi="Courier New" w:cs="Courier New"/>
              <w:sz w:val="20"/>
              <w:szCs w:val="20"/>
            </w:rPr>
          </w:rPrChange>
        </w:rPr>
        <w:t xml:space="preserve">  ELEMENT_3</w:t>
      </w:r>
    </w:p>
    <w:p w:rsidR="00743B33" w:rsidRPr="00743B33" w:rsidRDefault="00D20E06">
      <w:pPr>
        <w:ind w:left="540"/>
        <w:jc w:val="both"/>
        <w:rPr>
          <w:rFonts w:ascii="Calibri" w:hAnsi="Calibri" w:cs="Courier New"/>
          <w:sz w:val="20"/>
          <w:szCs w:val="20"/>
          <w:rPrChange w:id="22814" w:author="Author">
            <w:rPr>
              <w:rFonts w:ascii="Courier New" w:hAnsi="Courier New" w:cs="Courier New"/>
              <w:sz w:val="20"/>
              <w:szCs w:val="20"/>
            </w:rPr>
          </w:rPrChange>
        </w:rPr>
      </w:pPr>
      <w:r>
        <w:rPr>
          <w:rFonts w:ascii="Calibri" w:hAnsi="Calibri" w:cs="Courier New"/>
          <w:sz w:val="20"/>
          <w:szCs w:val="20"/>
          <w:rPrChange w:id="22815" w:author="Author">
            <w:rPr>
              <w:rFonts w:ascii="Courier New" w:hAnsi="Courier New" w:cs="Courier New"/>
              <w:sz w:val="20"/>
              <w:szCs w:val="20"/>
            </w:rPr>
          </w:rPrChange>
        </w:rPr>
        <w:t>}</w:t>
      </w:r>
      <w:del w:id="22816" w:author="Author">
        <w:r>
          <w:rPr>
            <w:rFonts w:ascii="Calibri" w:hAnsi="Calibri" w:cs="Courier New"/>
            <w:sz w:val="20"/>
            <w:szCs w:val="20"/>
            <w:rPrChange w:id="22817" w:author="Author">
              <w:rPr>
                <w:rFonts w:ascii="Courier New" w:hAnsi="Courier New" w:cs="Courier New"/>
                <w:sz w:val="20"/>
                <w:szCs w:val="20"/>
              </w:rPr>
            </w:rPrChange>
          </w:rPr>
          <w:delText xml:space="preserve"> Element</w:delText>
        </w:r>
      </w:del>
      <w:r>
        <w:rPr>
          <w:rFonts w:ascii="Calibri" w:hAnsi="Calibri" w:cs="Courier New"/>
          <w:sz w:val="20"/>
          <w:szCs w:val="20"/>
          <w:rPrChange w:id="22818" w:author="Author">
            <w:rPr>
              <w:rFonts w:ascii="Courier New" w:hAnsi="Courier New" w:cs="Courier New"/>
              <w:sz w:val="20"/>
              <w:szCs w:val="20"/>
            </w:rPr>
          </w:rPrChange>
        </w:rPr>
        <w:t>;</w:t>
      </w:r>
    </w:p>
    <w:p w:rsidR="00743B33" w:rsidRPr="00743B33" w:rsidRDefault="00743B33">
      <w:pPr>
        <w:ind w:left="540"/>
        <w:jc w:val="both"/>
        <w:rPr>
          <w:rFonts w:ascii="Calibri" w:hAnsi="Calibri" w:cs="Courier New"/>
          <w:sz w:val="20"/>
          <w:szCs w:val="20"/>
          <w:rPrChange w:id="22819" w:author="Author">
            <w:rPr>
              <w:rFonts w:ascii="Courier New" w:hAnsi="Courier New" w:cs="Courier New"/>
              <w:sz w:val="20"/>
              <w:szCs w:val="20"/>
            </w:rPr>
          </w:rPrChange>
        </w:rPr>
      </w:pPr>
    </w:p>
    <w:p w:rsidR="00743B33" w:rsidRPr="00743B33" w:rsidRDefault="00D20E06">
      <w:pPr>
        <w:ind w:left="540"/>
        <w:jc w:val="both"/>
        <w:rPr>
          <w:del w:id="22820" w:author="Author"/>
          <w:rFonts w:ascii="Calibri" w:hAnsi="Calibri" w:cs="Courier New"/>
          <w:sz w:val="20"/>
          <w:szCs w:val="20"/>
          <w:rPrChange w:id="22821" w:author="Author">
            <w:rPr>
              <w:del w:id="22822" w:author="Author"/>
              <w:rFonts w:ascii="Courier New" w:hAnsi="Courier New" w:cs="Courier New"/>
              <w:sz w:val="20"/>
              <w:szCs w:val="20"/>
            </w:rPr>
          </w:rPrChange>
        </w:rPr>
      </w:pPr>
      <w:del w:id="22823" w:author="Author">
        <w:r>
          <w:rPr>
            <w:rFonts w:ascii="Calibri" w:hAnsi="Calibri" w:cs="Courier New"/>
            <w:sz w:val="20"/>
            <w:szCs w:val="20"/>
            <w:rPrChange w:id="22824" w:author="Author">
              <w:rPr>
                <w:rFonts w:ascii="Courier New" w:hAnsi="Courier New" w:cs="Courier New"/>
                <w:sz w:val="20"/>
                <w:szCs w:val="20"/>
              </w:rPr>
            </w:rPrChange>
          </w:rPr>
          <w:delText>Element Variable;</w:delText>
        </w:r>
      </w:del>
    </w:p>
    <w:p w:rsidR="00743B33" w:rsidRPr="00743B33" w:rsidRDefault="00743B33">
      <w:pPr>
        <w:ind w:left="540"/>
        <w:jc w:val="both"/>
        <w:rPr>
          <w:del w:id="22825" w:author="Author"/>
          <w:rFonts w:ascii="Calibri" w:hAnsi="Calibri"/>
          <w:sz w:val="20"/>
          <w:szCs w:val="20"/>
          <w:rPrChange w:id="22826" w:author="Author">
            <w:rPr>
              <w:del w:id="22827" w:author="Author"/>
              <w:rFonts w:ascii="Trebuchet MS" w:hAnsi="Trebuchet MS"/>
              <w:sz w:val="20"/>
              <w:szCs w:val="20"/>
            </w:rPr>
          </w:rPrChange>
        </w:rPr>
      </w:pPr>
    </w:p>
    <w:p w:rsidR="00743B33" w:rsidRPr="00743B33" w:rsidRDefault="00D20E06">
      <w:pPr>
        <w:ind w:left="540"/>
        <w:jc w:val="both"/>
        <w:rPr>
          <w:rFonts w:ascii="Calibri" w:hAnsi="Calibri"/>
          <w:sz w:val="20"/>
          <w:szCs w:val="20"/>
          <w:rPrChange w:id="22828" w:author="Author">
            <w:rPr>
              <w:rFonts w:ascii="Trebuchet MS" w:hAnsi="Trebuchet MS"/>
              <w:sz w:val="20"/>
              <w:szCs w:val="20"/>
            </w:rPr>
          </w:rPrChange>
        </w:rPr>
      </w:pPr>
      <w:del w:id="22829" w:author="Author">
        <w:r>
          <w:rPr>
            <w:rFonts w:ascii="Calibri" w:hAnsi="Calibri"/>
            <w:sz w:val="20"/>
            <w:szCs w:val="20"/>
            <w:rPrChange w:id="22830" w:author="Author">
              <w:rPr>
                <w:rFonts w:ascii="Trebuchet MS" w:hAnsi="Trebuchet MS"/>
                <w:sz w:val="20"/>
                <w:szCs w:val="20"/>
              </w:rPr>
            </w:rPrChange>
          </w:rPr>
          <w:delText>/*</w:delText>
        </w:r>
      </w:del>
      <w:ins w:id="22831" w:author="Author">
        <w:r>
          <w:rPr>
            <w:rFonts w:ascii="Calibri" w:hAnsi="Calibri"/>
            <w:sz w:val="20"/>
            <w:szCs w:val="20"/>
          </w:rPr>
          <w:t>//</w:t>
        </w:r>
      </w:ins>
      <w:r>
        <w:rPr>
          <w:rFonts w:ascii="Calibri" w:hAnsi="Calibri"/>
          <w:sz w:val="20"/>
          <w:szCs w:val="20"/>
          <w:rPrChange w:id="22832" w:author="Author">
            <w:rPr>
              <w:rFonts w:ascii="Trebuchet MS" w:hAnsi="Trebuchet MS"/>
              <w:sz w:val="20"/>
              <w:szCs w:val="20"/>
            </w:rPr>
          </w:rPrChange>
        </w:rPr>
        <w:t xml:space="preserve"> Not compliant</w:t>
      </w:r>
      <w:del w:id="22833" w:author="Author">
        <w:r>
          <w:rPr>
            <w:rFonts w:ascii="Calibri" w:hAnsi="Calibri"/>
            <w:sz w:val="20"/>
            <w:szCs w:val="20"/>
            <w:rPrChange w:id="22834"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2835" w:author="Author">
            <w:rPr>
              <w:rFonts w:ascii="Courier New" w:hAnsi="Courier New" w:cs="Courier New"/>
              <w:sz w:val="20"/>
              <w:szCs w:val="20"/>
            </w:rPr>
          </w:rPrChange>
        </w:rPr>
      </w:pPr>
      <w:r>
        <w:rPr>
          <w:rFonts w:ascii="Calibri" w:hAnsi="Calibri" w:cs="Courier New"/>
          <w:sz w:val="20"/>
          <w:szCs w:val="20"/>
          <w:rPrChange w:id="22836" w:author="Author">
            <w:rPr>
              <w:rFonts w:ascii="Courier New" w:hAnsi="Courier New" w:cs="Courier New"/>
              <w:sz w:val="20"/>
              <w:szCs w:val="20"/>
            </w:rPr>
          </w:rPrChange>
        </w:rPr>
        <w:t xml:space="preserve">Variable = </w:t>
      </w:r>
      <w:ins w:id="22837" w:author="Author">
        <w:r>
          <w:rPr>
            <w:rFonts w:ascii="Calibri" w:hAnsi="Calibri" w:cs="Courier New"/>
            <w:sz w:val="20"/>
            <w:szCs w:val="20"/>
          </w:rPr>
          <w:t>Element .</w:t>
        </w:r>
      </w:ins>
      <w:r>
        <w:rPr>
          <w:rFonts w:ascii="Calibri" w:hAnsi="Calibri" w:cs="Courier New"/>
          <w:sz w:val="20"/>
          <w:szCs w:val="20"/>
          <w:rPrChange w:id="22838" w:author="Author">
            <w:rPr>
              <w:rFonts w:ascii="Courier New" w:hAnsi="Courier New" w:cs="Courier New"/>
              <w:sz w:val="20"/>
              <w:szCs w:val="20"/>
            </w:rPr>
          </w:rPrChange>
        </w:rPr>
        <w:t>ELEMENT_1 + 3;</w:t>
      </w:r>
    </w:p>
    <w:p w:rsidR="00743B33" w:rsidRPr="00743B33" w:rsidRDefault="00743B33">
      <w:pPr>
        <w:ind w:left="540"/>
        <w:jc w:val="both"/>
        <w:rPr>
          <w:rFonts w:ascii="Calibri" w:hAnsi="Calibri"/>
          <w:sz w:val="20"/>
          <w:szCs w:val="20"/>
          <w:lang w:val="en-US"/>
          <w:rPrChange w:id="22839"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2840" w:author="Author">
            <w:rPr>
              <w:rFonts w:ascii="Trebuchet MS" w:hAnsi="Trebuchet MS"/>
              <w:b/>
              <w:lang w:val="en-US"/>
            </w:rPr>
          </w:rPrChange>
        </w:rPr>
      </w:pPr>
      <w:r>
        <w:rPr>
          <w:rFonts w:ascii="Calibri" w:hAnsi="Calibri"/>
          <w:b/>
          <w:sz w:val="20"/>
          <w:szCs w:val="20"/>
          <w:rPrChange w:id="22841" w:author="Author">
            <w:rPr>
              <w:rFonts w:ascii="Trebuchet MS" w:hAnsi="Trebuchet MS"/>
              <w:b/>
            </w:rPr>
          </w:rPrChange>
        </w:rPr>
        <w:t>Rationale</w:t>
      </w:r>
      <w:r>
        <w:rPr>
          <w:rFonts w:ascii="Calibri" w:hAnsi="Calibri"/>
          <w:b/>
          <w:sz w:val="20"/>
          <w:szCs w:val="20"/>
          <w:lang w:val="en-US"/>
          <w:rPrChange w:id="22842" w:author="Author">
            <w:rPr>
              <w:rFonts w:ascii="Trebuchet MS" w:hAnsi="Trebuchet MS"/>
              <w:b/>
              <w:lang w:val="en-US"/>
            </w:rPr>
          </w:rPrChange>
        </w:rPr>
        <w:t xml:space="preserve">: </w:t>
      </w:r>
    </w:p>
    <w:p w:rsidR="00743B33" w:rsidRPr="00743B33" w:rsidRDefault="00D20E06">
      <w:pPr>
        <w:ind w:left="540"/>
        <w:jc w:val="both"/>
        <w:rPr>
          <w:rFonts w:ascii="Calibri" w:hAnsi="Calibri"/>
          <w:sz w:val="20"/>
          <w:szCs w:val="20"/>
          <w:rPrChange w:id="22843" w:author="Author">
            <w:rPr>
              <w:rFonts w:ascii="Trebuchet MS" w:hAnsi="Trebuchet MS"/>
              <w:sz w:val="20"/>
              <w:szCs w:val="20"/>
            </w:rPr>
          </w:rPrChange>
        </w:rPr>
      </w:pPr>
      <w:r>
        <w:rPr>
          <w:rFonts w:ascii="Calibri" w:hAnsi="Calibri"/>
          <w:sz w:val="20"/>
          <w:szCs w:val="20"/>
          <w:rPrChange w:id="22844" w:author="Author">
            <w:rPr>
              <w:rFonts w:ascii="Trebuchet MS" w:hAnsi="Trebuchet MS"/>
              <w:sz w:val="20"/>
              <w:szCs w:val="20"/>
            </w:rPr>
          </w:rPrChange>
        </w:rPr>
        <w:lastRenderedPageBreak/>
        <w:t xml:space="preserve">The integer value of an </w:t>
      </w:r>
      <w:r>
        <w:rPr>
          <w:rFonts w:ascii="Calibri" w:hAnsi="Calibri"/>
          <w:sz w:val="20"/>
          <w:szCs w:val="20"/>
          <w:rPrChange w:id="22845" w:author="Author">
            <w:rPr>
              <w:rFonts w:ascii="Trebuchet MS" w:hAnsi="Trebuchet MS"/>
              <w:sz w:val="20"/>
              <w:szCs w:val="20"/>
            </w:rPr>
          </w:rPrChange>
        </w:rPr>
        <w:t>enumeration element can be changed when another element is added at later point of time during development.</w:t>
      </w:r>
    </w:p>
    <w:p w:rsidR="00743B33" w:rsidRPr="00743B33" w:rsidRDefault="00743B33">
      <w:pPr>
        <w:ind w:left="540"/>
        <w:jc w:val="both"/>
        <w:rPr>
          <w:rFonts w:ascii="Calibri" w:hAnsi="Calibri"/>
          <w:sz w:val="20"/>
          <w:szCs w:val="20"/>
          <w:lang w:val="en-US"/>
          <w:rPrChange w:id="22846" w:author="Author">
            <w:rPr>
              <w:rFonts w:ascii="Trebuchet MS" w:hAnsi="Trebuchet MS"/>
              <w:lang w:val="en-US"/>
            </w:rPr>
          </w:rPrChange>
        </w:rPr>
      </w:pPr>
    </w:p>
    <w:p w:rsidR="00743B33" w:rsidRDefault="00D20E06">
      <w:pPr>
        <w:pStyle w:val="Heading3"/>
      </w:pPr>
      <w:bookmarkStart w:id="22847" w:name="_Toc294795227"/>
      <w:bookmarkStart w:id="22848" w:name="_Toc301956928"/>
      <w:bookmarkStart w:id="22849" w:name="_Toc301960056"/>
      <w:bookmarkStart w:id="22850" w:name="_Toc301960530"/>
      <w:bookmarkStart w:id="22851" w:name="_Toc301960692"/>
      <w:bookmarkStart w:id="22852" w:name="_Toc409602497"/>
      <w:bookmarkStart w:id="22853" w:name="_Toc430267158"/>
      <w:bookmarkStart w:id="22854" w:name="_Toc491674310"/>
      <w:r>
        <w:t>Rules_Types_003</w:t>
      </w:r>
      <w:bookmarkEnd w:id="22847"/>
      <w:bookmarkEnd w:id="22848"/>
      <w:bookmarkEnd w:id="22849"/>
      <w:bookmarkEnd w:id="22850"/>
      <w:bookmarkEnd w:id="22851"/>
      <w:bookmarkEnd w:id="22852"/>
      <w:r>
        <w:t xml:space="preserve"> ([1] Clause 5.4.7 - table 1 - 1h)</w:t>
      </w:r>
      <w:bookmarkEnd w:id="22853"/>
      <w:bookmarkEnd w:id="22854"/>
    </w:p>
    <w:p w:rsidR="00743B33" w:rsidRPr="00743B33" w:rsidRDefault="00D20E06">
      <w:pPr>
        <w:ind w:left="540"/>
        <w:jc w:val="both"/>
        <w:rPr>
          <w:del w:id="22855" w:author="Author"/>
          <w:rFonts w:ascii="Calibri" w:hAnsi="Calibri"/>
          <w:sz w:val="20"/>
          <w:szCs w:val="20"/>
          <w:lang w:val="en-US"/>
          <w:rPrChange w:id="22856" w:author="Author">
            <w:rPr>
              <w:del w:id="22857" w:author="Author"/>
              <w:rFonts w:ascii="Trebuchet MS" w:hAnsi="Trebuchet MS"/>
              <w:b/>
              <w:lang w:val="en-US"/>
            </w:rPr>
          </w:rPrChange>
        </w:rPr>
      </w:pPr>
      <w:del w:id="22858" w:author="Author">
        <w:r>
          <w:rPr>
            <w:rFonts w:ascii="Calibri" w:hAnsi="Calibri"/>
            <w:sz w:val="20"/>
            <w:szCs w:val="20"/>
            <w:rPrChange w:id="22859" w:author="Author">
              <w:rPr>
                <w:rFonts w:ascii="Trebuchet MS" w:hAnsi="Trebuchet MS"/>
                <w:b/>
              </w:rPr>
            </w:rPrChange>
          </w:rPr>
          <w:delText>Rule</w:delText>
        </w:r>
        <w:r>
          <w:rPr>
            <w:rFonts w:ascii="Calibri" w:hAnsi="Calibri"/>
            <w:sz w:val="20"/>
            <w:szCs w:val="20"/>
            <w:lang w:val="en-US"/>
            <w:rPrChange w:id="22860" w:author="Author">
              <w:rPr>
                <w:rFonts w:ascii="Trebuchet MS" w:hAnsi="Trebuchet MS"/>
                <w:b/>
                <w:lang w:val="en-US"/>
              </w:rPr>
            </w:rPrChange>
          </w:rPr>
          <w:delText>:</w:delText>
        </w:r>
      </w:del>
    </w:p>
    <w:p w:rsidR="00743B33" w:rsidRPr="00743B33" w:rsidRDefault="00D20E06">
      <w:pPr>
        <w:ind w:left="540"/>
        <w:jc w:val="both"/>
        <w:rPr>
          <w:del w:id="22861" w:author="Author"/>
          <w:rFonts w:ascii="Calibri" w:hAnsi="Calibri"/>
          <w:sz w:val="20"/>
          <w:szCs w:val="20"/>
          <w:rPrChange w:id="22862" w:author="Author">
            <w:rPr>
              <w:del w:id="22863" w:author="Author"/>
              <w:rFonts w:ascii="Trebuchet MS" w:hAnsi="Trebuchet MS"/>
              <w:sz w:val="20"/>
              <w:szCs w:val="20"/>
            </w:rPr>
          </w:rPrChange>
        </w:rPr>
      </w:pPr>
      <w:del w:id="22864" w:author="Author">
        <w:r>
          <w:rPr>
            <w:rFonts w:ascii="Calibri" w:hAnsi="Calibri"/>
            <w:sz w:val="20"/>
            <w:szCs w:val="20"/>
            <w:rPrChange w:id="22865" w:author="Author">
              <w:rPr>
                <w:rFonts w:ascii="Trebuchet MS" w:hAnsi="Trebuchet MS"/>
                <w:sz w:val="20"/>
                <w:szCs w:val="20"/>
              </w:rPr>
            </w:rPrChange>
          </w:rPr>
          <w:delText>Identifiers shall not contain the ‘_’ character twice in succession.</w:delText>
        </w:r>
      </w:del>
    </w:p>
    <w:p w:rsidR="00743B33" w:rsidRPr="00743B33" w:rsidRDefault="00743B33">
      <w:pPr>
        <w:ind w:left="540"/>
        <w:jc w:val="both"/>
        <w:rPr>
          <w:del w:id="22866" w:author="Author"/>
          <w:rFonts w:ascii="Calibri" w:hAnsi="Calibri"/>
          <w:sz w:val="20"/>
          <w:szCs w:val="20"/>
          <w:lang w:val="en-US"/>
          <w:rPrChange w:id="22867" w:author="Author">
            <w:rPr>
              <w:del w:id="22868" w:author="Author"/>
              <w:rFonts w:ascii="Trebuchet MS" w:hAnsi="Trebuchet MS"/>
              <w:b/>
              <w:lang w:val="en-US"/>
            </w:rPr>
          </w:rPrChange>
        </w:rPr>
      </w:pPr>
    </w:p>
    <w:p w:rsidR="00743B33" w:rsidRPr="00743B33" w:rsidRDefault="00D20E06">
      <w:pPr>
        <w:ind w:left="540"/>
        <w:jc w:val="both"/>
        <w:rPr>
          <w:del w:id="22869" w:author="Author"/>
          <w:rFonts w:ascii="Calibri" w:hAnsi="Calibri"/>
          <w:sz w:val="20"/>
          <w:szCs w:val="20"/>
          <w:lang w:val="en-US"/>
          <w:rPrChange w:id="22870" w:author="Author">
            <w:rPr>
              <w:del w:id="22871" w:author="Author"/>
              <w:rFonts w:ascii="Trebuchet MS" w:hAnsi="Trebuchet MS"/>
              <w:b/>
              <w:lang w:val="en-US"/>
            </w:rPr>
          </w:rPrChange>
        </w:rPr>
      </w:pPr>
      <w:del w:id="22872" w:author="Author">
        <w:r>
          <w:rPr>
            <w:rFonts w:ascii="Calibri" w:hAnsi="Calibri"/>
            <w:sz w:val="20"/>
            <w:szCs w:val="20"/>
            <w:rPrChange w:id="22873" w:author="Author">
              <w:rPr>
                <w:rFonts w:ascii="Trebuchet MS" w:hAnsi="Trebuchet MS"/>
                <w:b/>
              </w:rPr>
            </w:rPrChange>
          </w:rPr>
          <w:delText>Example</w:delText>
        </w:r>
        <w:r>
          <w:rPr>
            <w:rFonts w:ascii="Calibri" w:hAnsi="Calibri"/>
            <w:sz w:val="20"/>
            <w:szCs w:val="20"/>
            <w:lang w:val="en-US"/>
            <w:rPrChange w:id="22874" w:author="Author">
              <w:rPr>
                <w:rFonts w:ascii="Trebuchet MS" w:hAnsi="Trebuchet MS"/>
                <w:b/>
                <w:lang w:val="en-US"/>
              </w:rPr>
            </w:rPrChange>
          </w:rPr>
          <w:delText>:</w:delText>
        </w:r>
      </w:del>
    </w:p>
    <w:p w:rsidR="00743B33" w:rsidRPr="00743B33" w:rsidRDefault="00D20E06">
      <w:pPr>
        <w:ind w:left="540"/>
        <w:jc w:val="both"/>
        <w:rPr>
          <w:del w:id="22875" w:author="Author"/>
          <w:rFonts w:ascii="Calibri" w:hAnsi="Calibri"/>
          <w:sz w:val="20"/>
          <w:szCs w:val="20"/>
          <w:rPrChange w:id="22876" w:author="Author">
            <w:rPr>
              <w:del w:id="22877" w:author="Author"/>
              <w:rFonts w:ascii="Trebuchet MS" w:hAnsi="Trebuchet MS"/>
              <w:sz w:val="20"/>
              <w:szCs w:val="20"/>
            </w:rPr>
          </w:rPrChange>
        </w:rPr>
      </w:pPr>
      <w:del w:id="22878" w:author="Author">
        <w:r>
          <w:rPr>
            <w:rFonts w:ascii="Calibri" w:hAnsi="Calibri"/>
            <w:sz w:val="20"/>
            <w:szCs w:val="20"/>
            <w:rPrChange w:id="22879" w:author="Author">
              <w:rPr>
                <w:rFonts w:ascii="Trebuchet MS" w:hAnsi="Trebuchet MS"/>
                <w:sz w:val="20"/>
                <w:szCs w:val="20"/>
              </w:rPr>
            </w:rPrChange>
          </w:rPr>
          <w:delText>/* Compliant</w:delText>
        </w:r>
        <w:r>
          <w:rPr>
            <w:rFonts w:ascii="Calibri" w:hAnsi="Calibri"/>
            <w:sz w:val="20"/>
            <w:szCs w:val="20"/>
            <w:rPrChange w:id="22880" w:author="Author">
              <w:rPr>
                <w:rFonts w:ascii="Trebuchet MS" w:hAnsi="Trebuchet MS"/>
                <w:sz w:val="20"/>
                <w:szCs w:val="20"/>
              </w:rPr>
            </w:rPrChange>
          </w:rPr>
          <w:delText xml:space="preserve"> */</w:delText>
        </w:r>
      </w:del>
    </w:p>
    <w:p w:rsidR="00743B33" w:rsidRPr="00743B33" w:rsidRDefault="00D20E06">
      <w:pPr>
        <w:ind w:left="540"/>
        <w:jc w:val="both"/>
        <w:rPr>
          <w:del w:id="22881" w:author="Author"/>
          <w:rFonts w:ascii="Calibri" w:hAnsi="Calibri"/>
          <w:sz w:val="20"/>
          <w:szCs w:val="20"/>
          <w:rPrChange w:id="22882" w:author="Author">
            <w:rPr>
              <w:del w:id="22883" w:author="Author"/>
              <w:rFonts w:ascii="Trebuchet MS" w:hAnsi="Trebuchet MS"/>
              <w:sz w:val="20"/>
              <w:szCs w:val="20"/>
            </w:rPr>
          </w:rPrChange>
        </w:rPr>
      </w:pPr>
      <w:del w:id="22884" w:author="Author">
        <w:r>
          <w:rPr>
            <w:rFonts w:ascii="Calibri" w:hAnsi="Calibri"/>
            <w:sz w:val="20"/>
            <w:szCs w:val="20"/>
            <w:rPrChange w:id="22885" w:author="Author">
              <w:rPr>
                <w:rFonts w:ascii="Trebuchet MS" w:hAnsi="Trebuchet MS"/>
                <w:sz w:val="20"/>
                <w:szCs w:val="20"/>
              </w:rPr>
            </w:rPrChange>
          </w:rPr>
          <w:delText>Com_GucConfigRefType</w:delText>
        </w:r>
      </w:del>
    </w:p>
    <w:p w:rsidR="00743B33" w:rsidRPr="00743B33" w:rsidRDefault="00743B33">
      <w:pPr>
        <w:ind w:left="540"/>
        <w:jc w:val="both"/>
        <w:rPr>
          <w:del w:id="22886" w:author="Author"/>
          <w:rFonts w:ascii="Calibri" w:hAnsi="Calibri"/>
          <w:sz w:val="20"/>
          <w:szCs w:val="20"/>
          <w:rPrChange w:id="22887" w:author="Author">
            <w:rPr>
              <w:del w:id="22888" w:author="Author"/>
              <w:rFonts w:ascii="Trebuchet MS" w:hAnsi="Trebuchet MS"/>
              <w:sz w:val="20"/>
              <w:szCs w:val="20"/>
            </w:rPr>
          </w:rPrChange>
        </w:rPr>
      </w:pPr>
    </w:p>
    <w:p w:rsidR="00743B33" w:rsidRPr="00743B33" w:rsidRDefault="00D20E06">
      <w:pPr>
        <w:ind w:left="540"/>
        <w:jc w:val="both"/>
        <w:rPr>
          <w:del w:id="22889" w:author="Author"/>
          <w:rFonts w:ascii="Calibri" w:hAnsi="Calibri"/>
          <w:sz w:val="20"/>
          <w:szCs w:val="20"/>
          <w:rPrChange w:id="22890" w:author="Author">
            <w:rPr>
              <w:del w:id="22891" w:author="Author"/>
              <w:rFonts w:ascii="Trebuchet MS" w:hAnsi="Trebuchet MS"/>
              <w:sz w:val="20"/>
              <w:szCs w:val="20"/>
            </w:rPr>
          </w:rPrChange>
        </w:rPr>
      </w:pPr>
      <w:del w:id="22892" w:author="Author">
        <w:r>
          <w:rPr>
            <w:rFonts w:ascii="Calibri" w:hAnsi="Calibri"/>
            <w:sz w:val="20"/>
            <w:szCs w:val="20"/>
            <w:rPrChange w:id="22893" w:author="Author">
              <w:rPr>
                <w:rFonts w:ascii="Trebuchet MS" w:hAnsi="Trebuchet MS"/>
                <w:sz w:val="20"/>
                <w:szCs w:val="20"/>
              </w:rPr>
            </w:rPrChange>
          </w:rPr>
          <w:delText>/* Not compliant */</w:delText>
        </w:r>
      </w:del>
    </w:p>
    <w:p w:rsidR="00743B33" w:rsidRPr="00743B33" w:rsidRDefault="00D20E06">
      <w:pPr>
        <w:ind w:left="540"/>
        <w:jc w:val="both"/>
        <w:rPr>
          <w:del w:id="22894" w:author="Author"/>
          <w:rFonts w:ascii="Calibri" w:hAnsi="Calibri"/>
          <w:sz w:val="20"/>
          <w:szCs w:val="20"/>
          <w:rPrChange w:id="22895" w:author="Author">
            <w:rPr>
              <w:del w:id="22896" w:author="Author"/>
              <w:rFonts w:ascii="Trebuchet MS" w:hAnsi="Trebuchet MS"/>
              <w:sz w:val="20"/>
              <w:szCs w:val="20"/>
            </w:rPr>
          </w:rPrChange>
        </w:rPr>
      </w:pPr>
      <w:del w:id="22897" w:author="Author">
        <w:r>
          <w:rPr>
            <w:rFonts w:ascii="Calibri" w:hAnsi="Calibri"/>
            <w:sz w:val="20"/>
            <w:szCs w:val="20"/>
            <w:rPrChange w:id="22898" w:author="Author">
              <w:rPr>
                <w:rFonts w:ascii="Trebuchet MS" w:hAnsi="Trebuchet MS"/>
                <w:sz w:val="20"/>
                <w:szCs w:val="20"/>
              </w:rPr>
            </w:rPrChange>
          </w:rPr>
          <w:delText>Com__GucConfigRefType</w:delText>
        </w:r>
      </w:del>
    </w:p>
    <w:p w:rsidR="00743B33" w:rsidRPr="00743B33" w:rsidRDefault="00743B33">
      <w:pPr>
        <w:ind w:left="540"/>
        <w:jc w:val="both"/>
        <w:rPr>
          <w:del w:id="22899" w:author="Author"/>
          <w:rFonts w:ascii="Calibri" w:hAnsi="Calibri"/>
          <w:sz w:val="20"/>
          <w:szCs w:val="20"/>
          <w:lang w:val="en-US"/>
          <w:rPrChange w:id="22900" w:author="Author">
            <w:rPr>
              <w:del w:id="22901" w:author="Author"/>
              <w:rFonts w:ascii="Trebuchet MS" w:hAnsi="Trebuchet MS"/>
              <w:lang w:val="en-US"/>
            </w:rPr>
          </w:rPrChange>
        </w:rPr>
      </w:pPr>
    </w:p>
    <w:p w:rsidR="00743B33" w:rsidRPr="00743B33" w:rsidRDefault="00D20E06">
      <w:pPr>
        <w:ind w:left="540"/>
        <w:jc w:val="both"/>
        <w:rPr>
          <w:del w:id="22902" w:author="Author"/>
          <w:rFonts w:ascii="Calibri" w:hAnsi="Calibri"/>
          <w:sz w:val="20"/>
          <w:szCs w:val="20"/>
          <w:lang w:val="en-US"/>
          <w:rPrChange w:id="22903" w:author="Author">
            <w:rPr>
              <w:del w:id="22904" w:author="Author"/>
              <w:rFonts w:ascii="Trebuchet MS" w:hAnsi="Trebuchet MS"/>
              <w:b/>
              <w:lang w:val="en-US"/>
            </w:rPr>
          </w:rPrChange>
        </w:rPr>
      </w:pPr>
      <w:del w:id="22905" w:author="Author">
        <w:r>
          <w:rPr>
            <w:rFonts w:ascii="Calibri" w:hAnsi="Calibri"/>
            <w:sz w:val="20"/>
            <w:szCs w:val="20"/>
            <w:rPrChange w:id="22906" w:author="Author">
              <w:rPr>
                <w:rFonts w:ascii="Trebuchet MS" w:hAnsi="Trebuchet MS"/>
                <w:b/>
              </w:rPr>
            </w:rPrChange>
          </w:rPr>
          <w:delText>Rationale</w:delText>
        </w:r>
        <w:r>
          <w:rPr>
            <w:rFonts w:ascii="Calibri" w:hAnsi="Calibri"/>
            <w:sz w:val="20"/>
            <w:szCs w:val="20"/>
            <w:lang w:val="en-US"/>
            <w:rPrChange w:id="22907" w:author="Author">
              <w:rPr>
                <w:rFonts w:ascii="Trebuchet MS" w:hAnsi="Trebuchet MS"/>
                <w:b/>
                <w:lang w:val="en-US"/>
              </w:rPr>
            </w:rPrChange>
          </w:rPr>
          <w:delText xml:space="preserve">: </w:delText>
        </w:r>
      </w:del>
    </w:p>
    <w:p w:rsidR="00743B33" w:rsidRPr="00743B33" w:rsidRDefault="00D20E06">
      <w:pPr>
        <w:ind w:left="540"/>
        <w:jc w:val="both"/>
        <w:rPr>
          <w:rFonts w:ascii="Calibri" w:hAnsi="Calibri"/>
          <w:sz w:val="20"/>
          <w:szCs w:val="20"/>
          <w:rPrChange w:id="22908" w:author="Author">
            <w:rPr>
              <w:rFonts w:ascii="Trebuchet MS" w:hAnsi="Trebuchet MS"/>
              <w:sz w:val="20"/>
              <w:szCs w:val="20"/>
            </w:rPr>
          </w:rPrChange>
        </w:rPr>
      </w:pPr>
      <w:del w:id="22909" w:author="Author">
        <w:r>
          <w:rPr>
            <w:rFonts w:ascii="Calibri" w:hAnsi="Calibri"/>
            <w:sz w:val="20"/>
            <w:szCs w:val="20"/>
            <w:rPrChange w:id="22910" w:author="Author">
              <w:rPr>
                <w:rFonts w:ascii="Trebuchet MS" w:hAnsi="Trebuchet MS"/>
                <w:sz w:val="20"/>
                <w:szCs w:val="20"/>
              </w:rPr>
            </w:rPrChange>
          </w:rPr>
          <w:delText>Readability, allow system services.</w:delText>
        </w:r>
      </w:del>
      <w:ins w:id="22911" w:author="Author">
        <w:del w:id="22912" w:author="Author">
          <w:r>
            <w:rPr>
              <w:rFonts w:ascii="Calibri" w:hAnsi="Calibri"/>
              <w:sz w:val="20"/>
              <w:szCs w:val="20"/>
              <w:rPrChange w:id="22913" w:author="Author">
                <w:rPr>
                  <w:rFonts w:ascii="Calibri" w:hAnsi="Calibri"/>
                  <w:b/>
                  <w:sz w:val="20"/>
                  <w:szCs w:val="20"/>
                </w:rPr>
              </w:rPrChange>
            </w:rPr>
            <w:delText>No need</w:delText>
          </w:r>
        </w:del>
        <w:r>
          <w:rPr>
            <w:rFonts w:ascii="Calibri" w:hAnsi="Calibri"/>
            <w:sz w:val="20"/>
            <w:szCs w:val="20"/>
          </w:rPr>
          <w:t>Not applicable</w:t>
        </w:r>
        <w:r>
          <w:rPr>
            <w:rFonts w:ascii="Calibri" w:hAnsi="Calibri"/>
            <w:sz w:val="20"/>
            <w:szCs w:val="20"/>
            <w:rPrChange w:id="22914" w:author="Author">
              <w:rPr>
                <w:rFonts w:ascii="Calibri" w:hAnsi="Calibri"/>
                <w:b/>
                <w:sz w:val="20"/>
                <w:szCs w:val="20"/>
              </w:rPr>
            </w:rPrChange>
          </w:rPr>
          <w:t>.</w:t>
        </w:r>
      </w:ins>
    </w:p>
    <w:p w:rsidR="00743B33" w:rsidRPr="00743B33" w:rsidRDefault="00743B33" w:rsidP="00743B33">
      <w:pPr>
        <w:pStyle w:val="Heading3"/>
        <w:rPr>
          <w:del w:id="22915" w:author="Author"/>
          <w:rPrChange w:id="22916" w:author="Author">
            <w:rPr>
              <w:del w:id="22917" w:author="Author"/>
              <w:rFonts w:ascii="Trebuchet MS" w:hAnsi="Trebuchet MS"/>
              <w:lang w:val="en-US"/>
            </w:rPr>
          </w:rPrChange>
        </w:rPr>
        <w:pPrChange w:id="22918" w:author="Author">
          <w:pPr>
            <w:ind w:left="540"/>
            <w:jc w:val="both"/>
          </w:pPr>
        </w:pPrChange>
      </w:pPr>
      <w:bookmarkStart w:id="22919" w:name="_Toc488929646"/>
      <w:bookmarkStart w:id="22920" w:name="_Toc489941856"/>
      <w:bookmarkStart w:id="22921" w:name="_Toc489943014"/>
      <w:bookmarkStart w:id="22922" w:name="_Toc490207296"/>
      <w:bookmarkStart w:id="22923" w:name="_Toc490208461"/>
      <w:bookmarkStart w:id="22924" w:name="_Toc491674311"/>
      <w:bookmarkEnd w:id="22919"/>
      <w:bookmarkEnd w:id="22920"/>
      <w:bookmarkEnd w:id="22921"/>
      <w:bookmarkEnd w:id="22922"/>
      <w:bookmarkEnd w:id="22923"/>
      <w:bookmarkEnd w:id="22924"/>
    </w:p>
    <w:p w:rsidR="00743B33" w:rsidRDefault="00D20E06" w:rsidP="00743B33">
      <w:pPr>
        <w:pStyle w:val="Heading3"/>
        <w:pPrChange w:id="22925" w:author="Author">
          <w:pPr>
            <w:pStyle w:val="Heading3"/>
            <w:jc w:val="left"/>
          </w:pPr>
        </w:pPrChange>
      </w:pPr>
      <w:bookmarkStart w:id="22926" w:name="_Toc443662941"/>
      <w:bookmarkStart w:id="22927" w:name="_Toc447291356"/>
      <w:bookmarkStart w:id="22928" w:name="_Toc491674312"/>
      <w:r>
        <w:t>Rules_Types_00</w:t>
      </w:r>
      <w:bookmarkEnd w:id="22926"/>
      <w:r>
        <w:t>4</w:t>
      </w:r>
      <w:bookmarkEnd w:id="22927"/>
      <w:bookmarkEnd w:id="22928"/>
    </w:p>
    <w:p w:rsidR="00743B33" w:rsidRPr="00743B33" w:rsidRDefault="00D20E06">
      <w:pPr>
        <w:ind w:left="540"/>
        <w:rPr>
          <w:rFonts w:ascii="Calibri" w:hAnsi="Calibri"/>
          <w:b/>
          <w:sz w:val="20"/>
          <w:szCs w:val="20"/>
          <w:lang w:val="en-US"/>
          <w:rPrChange w:id="22929" w:author="Author">
            <w:rPr>
              <w:rFonts w:ascii="Trebuchet MS" w:hAnsi="Trebuchet MS"/>
              <w:b/>
              <w:lang w:val="en-US"/>
            </w:rPr>
          </w:rPrChange>
        </w:rPr>
      </w:pPr>
      <w:r>
        <w:rPr>
          <w:rFonts w:ascii="Calibri" w:hAnsi="Calibri"/>
          <w:b/>
          <w:sz w:val="20"/>
          <w:szCs w:val="20"/>
          <w:rPrChange w:id="22930" w:author="Author">
            <w:rPr>
              <w:rFonts w:ascii="Trebuchet MS" w:hAnsi="Trebuchet MS"/>
              <w:b/>
            </w:rPr>
          </w:rPrChange>
        </w:rPr>
        <w:t>Rule</w:t>
      </w:r>
      <w:r>
        <w:rPr>
          <w:rFonts w:ascii="Calibri" w:hAnsi="Calibri"/>
          <w:b/>
          <w:sz w:val="20"/>
          <w:szCs w:val="20"/>
          <w:lang w:val="en-US"/>
          <w:rPrChange w:id="22931" w:author="Author">
            <w:rPr>
              <w:rFonts w:ascii="Trebuchet MS" w:hAnsi="Trebuchet MS"/>
              <w:b/>
              <w:lang w:val="en-US"/>
            </w:rPr>
          </w:rPrChange>
        </w:rPr>
        <w:t>:</w:t>
      </w:r>
    </w:p>
    <w:p w:rsidR="00743B33" w:rsidRPr="00743B33" w:rsidRDefault="00D20E06">
      <w:pPr>
        <w:ind w:left="540"/>
        <w:rPr>
          <w:rFonts w:ascii="Calibri" w:hAnsi="Calibri"/>
          <w:sz w:val="20"/>
          <w:szCs w:val="20"/>
          <w:rPrChange w:id="22932" w:author="Author">
            <w:rPr>
              <w:rFonts w:ascii="Trebuchet MS" w:hAnsi="Trebuchet MS"/>
              <w:sz w:val="20"/>
              <w:szCs w:val="20"/>
            </w:rPr>
          </w:rPrChange>
        </w:rPr>
      </w:pPr>
      <w:r>
        <w:rPr>
          <w:rFonts w:ascii="Calibri" w:hAnsi="Calibri"/>
          <w:sz w:val="20"/>
          <w:szCs w:val="20"/>
          <w:rPrChange w:id="22933" w:author="Author">
            <w:rPr>
              <w:rFonts w:ascii="Trebuchet MS" w:hAnsi="Trebuchet MS"/>
              <w:sz w:val="20"/>
              <w:szCs w:val="20"/>
            </w:rPr>
          </w:rPrChange>
        </w:rPr>
        <w:t xml:space="preserve">Variables for loop counters must be declared in the generic type (e.g. </w:t>
      </w:r>
      <w:r>
        <w:rPr>
          <w:rFonts w:ascii="Calibri" w:hAnsi="Calibri"/>
          <w:i/>
          <w:sz w:val="20"/>
          <w:szCs w:val="20"/>
          <w:rPrChange w:id="22934" w:author="Author">
            <w:rPr>
              <w:rFonts w:ascii="Trebuchet MS" w:hAnsi="Trebuchet MS"/>
              <w:i/>
              <w:sz w:val="20"/>
              <w:szCs w:val="20"/>
            </w:rPr>
          </w:rPrChange>
        </w:rPr>
        <w:t>‘</w:t>
      </w:r>
      <w:del w:id="22935" w:author="Author">
        <w:r>
          <w:rPr>
            <w:rFonts w:ascii="Calibri" w:hAnsi="Calibri"/>
            <w:i/>
            <w:sz w:val="20"/>
            <w:szCs w:val="20"/>
            <w:rPrChange w:id="22936" w:author="Author">
              <w:rPr>
                <w:rFonts w:ascii="Trebuchet MS" w:hAnsi="Trebuchet MS"/>
                <w:i/>
                <w:sz w:val="20"/>
                <w:szCs w:val="20"/>
              </w:rPr>
            </w:rPrChange>
          </w:rPr>
          <w:delText>u</w:delText>
        </w:r>
      </w:del>
      <w:r>
        <w:rPr>
          <w:rFonts w:ascii="Calibri" w:hAnsi="Calibri"/>
          <w:i/>
          <w:sz w:val="20"/>
          <w:szCs w:val="20"/>
          <w:rPrChange w:id="22937" w:author="Author">
            <w:rPr>
              <w:rFonts w:ascii="Trebuchet MS" w:hAnsi="Trebuchet MS"/>
              <w:i/>
              <w:sz w:val="20"/>
              <w:szCs w:val="20"/>
            </w:rPr>
          </w:rPrChange>
        </w:rPr>
        <w:t>int’</w:t>
      </w:r>
      <w:r>
        <w:rPr>
          <w:rFonts w:ascii="Calibri" w:hAnsi="Calibri"/>
          <w:sz w:val="20"/>
          <w:szCs w:val="20"/>
          <w:rPrChange w:id="22938" w:author="Author">
            <w:rPr>
              <w:rFonts w:ascii="Trebuchet MS" w:hAnsi="Trebuchet MS"/>
              <w:sz w:val="20"/>
              <w:szCs w:val="20"/>
            </w:rPr>
          </w:rPrChange>
        </w:rPr>
        <w:t>).</w:t>
      </w:r>
    </w:p>
    <w:p w:rsidR="00743B33" w:rsidRPr="00743B33" w:rsidRDefault="00743B33">
      <w:pPr>
        <w:ind w:left="540"/>
        <w:rPr>
          <w:rFonts w:ascii="Calibri" w:hAnsi="Calibri"/>
          <w:b/>
          <w:sz w:val="20"/>
          <w:szCs w:val="20"/>
          <w:lang w:val="en-US"/>
          <w:rPrChange w:id="22939" w:author="Author">
            <w:rPr>
              <w:rFonts w:ascii="Trebuchet MS" w:hAnsi="Trebuchet MS"/>
              <w:b/>
              <w:lang w:val="en-US"/>
            </w:rPr>
          </w:rPrChange>
        </w:rPr>
      </w:pPr>
    </w:p>
    <w:p w:rsidR="00743B33" w:rsidRPr="00743B33" w:rsidRDefault="00D20E06">
      <w:pPr>
        <w:ind w:left="540"/>
        <w:rPr>
          <w:rFonts w:ascii="Calibri" w:hAnsi="Calibri"/>
          <w:b/>
          <w:sz w:val="20"/>
          <w:szCs w:val="20"/>
          <w:lang w:val="en-US"/>
          <w:rPrChange w:id="22940" w:author="Author">
            <w:rPr>
              <w:rFonts w:ascii="Trebuchet MS" w:hAnsi="Trebuchet MS"/>
              <w:b/>
              <w:lang w:val="en-US"/>
            </w:rPr>
          </w:rPrChange>
        </w:rPr>
      </w:pPr>
      <w:r>
        <w:rPr>
          <w:rFonts w:ascii="Calibri" w:hAnsi="Calibri"/>
          <w:b/>
          <w:sz w:val="20"/>
          <w:szCs w:val="20"/>
          <w:rPrChange w:id="22941" w:author="Author">
            <w:rPr>
              <w:rFonts w:ascii="Trebuchet MS" w:hAnsi="Trebuchet MS"/>
              <w:b/>
            </w:rPr>
          </w:rPrChange>
        </w:rPr>
        <w:t>Example</w:t>
      </w:r>
      <w:r>
        <w:rPr>
          <w:rFonts w:ascii="Calibri" w:hAnsi="Calibri"/>
          <w:b/>
          <w:sz w:val="20"/>
          <w:szCs w:val="20"/>
          <w:lang w:val="en-US"/>
          <w:rPrChange w:id="22942" w:author="Author">
            <w:rPr>
              <w:rFonts w:ascii="Trebuchet MS" w:hAnsi="Trebuchet MS"/>
              <w:b/>
              <w:lang w:val="en-US"/>
            </w:rPr>
          </w:rPrChange>
        </w:rPr>
        <w:t>:</w:t>
      </w:r>
    </w:p>
    <w:p w:rsidR="00743B33" w:rsidRPr="00743B33" w:rsidRDefault="00D20E06">
      <w:pPr>
        <w:ind w:left="540"/>
        <w:rPr>
          <w:rFonts w:ascii="Calibri" w:hAnsi="Calibri"/>
          <w:sz w:val="20"/>
          <w:szCs w:val="20"/>
          <w:rPrChange w:id="22943" w:author="Author">
            <w:rPr>
              <w:rFonts w:ascii="Trebuchet MS" w:hAnsi="Trebuchet MS"/>
              <w:sz w:val="20"/>
              <w:szCs w:val="20"/>
            </w:rPr>
          </w:rPrChange>
        </w:rPr>
      </w:pPr>
      <w:r>
        <w:rPr>
          <w:rFonts w:ascii="Calibri" w:hAnsi="Calibri"/>
          <w:sz w:val="20"/>
          <w:szCs w:val="20"/>
          <w:rPrChange w:id="22944" w:author="Author">
            <w:rPr>
              <w:rFonts w:ascii="Trebuchet MS" w:hAnsi="Trebuchet MS"/>
              <w:sz w:val="20"/>
              <w:szCs w:val="20"/>
            </w:rPr>
          </w:rPrChange>
        </w:rPr>
        <w:t xml:space="preserve">Not </w:t>
      </w:r>
      <w:r>
        <w:rPr>
          <w:rFonts w:ascii="Calibri" w:hAnsi="Calibri"/>
          <w:sz w:val="20"/>
          <w:szCs w:val="20"/>
          <w:rPrChange w:id="22945" w:author="Author">
            <w:rPr>
              <w:rFonts w:ascii="Trebuchet MS" w:hAnsi="Trebuchet MS"/>
              <w:sz w:val="20"/>
              <w:szCs w:val="20"/>
            </w:rPr>
          </w:rPrChange>
        </w:rPr>
        <w:t>required</w:t>
      </w:r>
    </w:p>
    <w:p w:rsidR="00743B33" w:rsidRPr="00743B33" w:rsidRDefault="00743B33">
      <w:pPr>
        <w:ind w:left="540"/>
        <w:rPr>
          <w:rFonts w:ascii="Calibri" w:hAnsi="Calibri"/>
          <w:sz w:val="20"/>
          <w:szCs w:val="20"/>
          <w:lang w:val="en-US"/>
          <w:rPrChange w:id="22946" w:author="Author">
            <w:rPr>
              <w:rFonts w:ascii="Trebuchet MS" w:hAnsi="Trebuchet MS"/>
              <w:lang w:val="en-US"/>
            </w:rPr>
          </w:rPrChange>
        </w:rPr>
      </w:pPr>
    </w:p>
    <w:p w:rsidR="00743B33" w:rsidRPr="00743B33" w:rsidRDefault="00D20E06">
      <w:pPr>
        <w:ind w:left="540"/>
        <w:rPr>
          <w:rFonts w:ascii="Calibri" w:hAnsi="Calibri"/>
          <w:b/>
          <w:sz w:val="20"/>
          <w:szCs w:val="20"/>
          <w:lang w:val="en-US"/>
          <w:rPrChange w:id="22947" w:author="Author">
            <w:rPr>
              <w:rFonts w:ascii="Trebuchet MS" w:hAnsi="Trebuchet MS"/>
              <w:b/>
              <w:lang w:val="en-US"/>
            </w:rPr>
          </w:rPrChange>
        </w:rPr>
      </w:pPr>
      <w:r>
        <w:rPr>
          <w:rFonts w:ascii="Calibri" w:hAnsi="Calibri"/>
          <w:b/>
          <w:sz w:val="20"/>
          <w:szCs w:val="20"/>
          <w:rPrChange w:id="22948" w:author="Author">
            <w:rPr>
              <w:rFonts w:ascii="Trebuchet MS" w:hAnsi="Trebuchet MS"/>
              <w:b/>
            </w:rPr>
          </w:rPrChange>
        </w:rPr>
        <w:t>Rationale</w:t>
      </w:r>
      <w:r>
        <w:rPr>
          <w:rFonts w:ascii="Calibri" w:hAnsi="Calibri"/>
          <w:b/>
          <w:sz w:val="20"/>
          <w:szCs w:val="20"/>
          <w:lang w:val="en-US"/>
          <w:rPrChange w:id="22949" w:author="Author">
            <w:rPr>
              <w:rFonts w:ascii="Trebuchet MS" w:hAnsi="Trebuchet MS"/>
              <w:b/>
              <w:lang w:val="en-US"/>
            </w:rPr>
          </w:rPrChange>
        </w:rPr>
        <w:t xml:space="preserve">: </w:t>
      </w:r>
    </w:p>
    <w:p w:rsidR="00743B33" w:rsidRDefault="00D20E06">
      <w:pPr>
        <w:ind w:left="540"/>
        <w:rPr>
          <w:ins w:id="22950" w:author="Author"/>
          <w:rFonts w:ascii="Calibri" w:hAnsi="Calibri"/>
          <w:sz w:val="20"/>
          <w:szCs w:val="20"/>
        </w:rPr>
      </w:pPr>
      <w:r>
        <w:rPr>
          <w:rFonts w:ascii="Calibri" w:hAnsi="Calibri"/>
          <w:sz w:val="20"/>
          <w:szCs w:val="20"/>
          <w:rPrChange w:id="22951" w:author="Author">
            <w:rPr>
              <w:rFonts w:ascii="Trebuchet MS" w:hAnsi="Trebuchet MS"/>
              <w:sz w:val="20"/>
              <w:szCs w:val="20"/>
            </w:rPr>
          </w:rPrChange>
        </w:rPr>
        <w:t>The variables declared in generic type could be handled best by all of the compilers. Therefore loop counters, in view of reuse of software, have to be declared in the generic type.</w:t>
      </w:r>
    </w:p>
    <w:p w:rsidR="00743B33" w:rsidRDefault="00D20E06">
      <w:pPr>
        <w:pStyle w:val="Heading3"/>
        <w:rPr>
          <w:ins w:id="22952" w:author="Author"/>
        </w:rPr>
      </w:pPr>
      <w:bookmarkStart w:id="22953" w:name="_Toc491674313"/>
      <w:ins w:id="22954" w:author="Author">
        <w:r>
          <w:t>Rules_Types_005</w:t>
        </w:r>
        <w:bookmarkEnd w:id="22953"/>
      </w:ins>
    </w:p>
    <w:p w:rsidR="00743B33" w:rsidRDefault="00D20E06">
      <w:pPr>
        <w:ind w:left="540"/>
        <w:rPr>
          <w:ins w:id="22955" w:author="Author"/>
          <w:rFonts w:ascii="Calibri" w:hAnsi="Calibri"/>
          <w:b/>
          <w:sz w:val="20"/>
          <w:szCs w:val="20"/>
          <w:lang w:val="en-US"/>
        </w:rPr>
      </w:pPr>
      <w:ins w:id="22956" w:author="Author">
        <w:r>
          <w:rPr>
            <w:rFonts w:ascii="Calibri" w:hAnsi="Calibri"/>
            <w:b/>
            <w:sz w:val="20"/>
            <w:szCs w:val="20"/>
          </w:rPr>
          <w:t>Rule</w:t>
        </w:r>
        <w:r>
          <w:rPr>
            <w:rFonts w:ascii="Calibri" w:hAnsi="Calibri"/>
            <w:b/>
            <w:sz w:val="20"/>
            <w:szCs w:val="20"/>
            <w:lang w:val="en-US"/>
          </w:rPr>
          <w:t>:</w:t>
        </w:r>
      </w:ins>
    </w:p>
    <w:p w:rsidR="00743B33" w:rsidRDefault="00D20E06">
      <w:pPr>
        <w:ind w:left="540"/>
        <w:rPr>
          <w:ins w:id="22957" w:author="Author"/>
          <w:rFonts w:ascii="Calibri" w:hAnsi="Calibri"/>
          <w:sz w:val="20"/>
          <w:szCs w:val="20"/>
        </w:rPr>
      </w:pPr>
      <w:ins w:id="22958" w:author="Author">
        <w:r>
          <w:rPr>
            <w:rFonts w:ascii="Calibri" w:hAnsi="Calibri"/>
            <w:sz w:val="20"/>
            <w:szCs w:val="20"/>
          </w:rPr>
          <w:t>Do not cast types where a loss</w:t>
        </w:r>
        <w:r>
          <w:rPr>
            <w:rFonts w:ascii="Calibri" w:hAnsi="Calibri"/>
            <w:sz w:val="20"/>
            <w:szCs w:val="20"/>
          </w:rPr>
          <w:t xml:space="preserve"> of precision is possible. Only implement casts that operate on the complete object from a base type to a derived type.</w:t>
        </w:r>
        <w:del w:id="22959" w:author="Author">
          <w:r>
            <w:rPr>
              <w:rFonts w:ascii="Calibri" w:hAnsi="Calibri"/>
              <w:sz w:val="20"/>
              <w:szCs w:val="20"/>
            </w:rPr>
            <w:delText>.</w:delText>
          </w:r>
        </w:del>
      </w:ins>
    </w:p>
    <w:p w:rsidR="00743B33" w:rsidRDefault="00743B33">
      <w:pPr>
        <w:ind w:left="540"/>
        <w:rPr>
          <w:ins w:id="22960" w:author="Author"/>
          <w:rFonts w:ascii="Calibri" w:hAnsi="Calibri"/>
          <w:b/>
          <w:sz w:val="20"/>
          <w:szCs w:val="20"/>
          <w:lang w:val="en-US"/>
        </w:rPr>
      </w:pPr>
    </w:p>
    <w:p w:rsidR="00743B33" w:rsidRDefault="00D20E06">
      <w:pPr>
        <w:ind w:left="540"/>
        <w:rPr>
          <w:ins w:id="22961" w:author="Author"/>
          <w:rFonts w:ascii="Calibri" w:hAnsi="Calibri"/>
          <w:b/>
          <w:sz w:val="20"/>
          <w:szCs w:val="20"/>
          <w:lang w:val="en-US"/>
        </w:rPr>
      </w:pPr>
      <w:ins w:id="22962" w:author="Author">
        <w:r>
          <w:rPr>
            <w:rFonts w:ascii="Calibri" w:hAnsi="Calibri"/>
            <w:b/>
            <w:sz w:val="20"/>
            <w:szCs w:val="20"/>
          </w:rPr>
          <w:t>Example</w:t>
        </w:r>
        <w:r>
          <w:rPr>
            <w:rFonts w:ascii="Calibri" w:hAnsi="Calibri"/>
            <w:b/>
            <w:sz w:val="20"/>
            <w:szCs w:val="20"/>
            <w:lang w:val="en-US"/>
          </w:rPr>
          <w:t>:</w:t>
        </w:r>
      </w:ins>
    </w:p>
    <w:p w:rsidR="00743B33" w:rsidRDefault="00D20E06">
      <w:pPr>
        <w:ind w:left="540"/>
        <w:rPr>
          <w:ins w:id="22963" w:author="Author"/>
          <w:rFonts w:ascii="Calibri" w:hAnsi="Calibri"/>
          <w:sz w:val="20"/>
          <w:szCs w:val="20"/>
        </w:rPr>
      </w:pPr>
      <w:ins w:id="22964" w:author="Author">
        <w:del w:id="22965" w:author="Author">
          <w:r>
            <w:rPr>
              <w:rFonts w:ascii="Calibri" w:hAnsi="Calibri"/>
              <w:sz w:val="20"/>
              <w:szCs w:val="20"/>
            </w:rPr>
            <w:delText xml:space="preserve">It is valid to cast the Button to the Control (since Button is a Control), but it is not valid to cast the Button to a </w:delText>
          </w:r>
          <w:r>
            <w:rPr>
              <w:rFonts w:ascii="Calibri" w:hAnsi="Calibri"/>
              <w:sz w:val="20"/>
              <w:szCs w:val="20"/>
            </w:rPr>
            <w:delText>string.</w:delText>
          </w:r>
        </w:del>
        <w:r>
          <w:rPr>
            <w:rFonts w:ascii="Calibri" w:hAnsi="Calibri"/>
            <w:sz w:val="20"/>
            <w:szCs w:val="20"/>
          </w:rPr>
          <w:t>// Compliant</w:t>
        </w:r>
      </w:ins>
    </w:p>
    <w:p w:rsidR="00743B33" w:rsidRDefault="00D20E06">
      <w:pPr>
        <w:ind w:left="540"/>
        <w:rPr>
          <w:ins w:id="22966" w:author="Author"/>
          <w:rFonts w:ascii="Calibri" w:hAnsi="Calibri"/>
          <w:sz w:val="20"/>
          <w:szCs w:val="20"/>
        </w:rPr>
      </w:pPr>
      <w:ins w:id="22967" w:author="Author">
        <w:r>
          <w:rPr>
            <w:rFonts w:ascii="Calibri" w:hAnsi="Calibri"/>
            <w:sz w:val="20"/>
            <w:szCs w:val="20"/>
          </w:rPr>
          <w:t>// Create a new derived type</w:t>
        </w:r>
      </w:ins>
    </w:p>
    <w:p w:rsidR="00743B33" w:rsidRDefault="00D20E06">
      <w:pPr>
        <w:ind w:left="540"/>
        <w:rPr>
          <w:ins w:id="22968" w:author="Author"/>
          <w:rFonts w:ascii="Calibri" w:hAnsi="Calibri"/>
          <w:sz w:val="20"/>
          <w:szCs w:val="20"/>
        </w:rPr>
      </w:pPr>
      <w:ins w:id="22969" w:author="Author">
        <w:r>
          <w:rPr>
            <w:rFonts w:ascii="Calibri" w:hAnsi="Calibri"/>
            <w:sz w:val="20"/>
            <w:szCs w:val="20"/>
          </w:rPr>
          <w:t>Dog dog = new Dog();</w:t>
        </w:r>
      </w:ins>
    </w:p>
    <w:p w:rsidR="00743B33" w:rsidRDefault="00D20E06">
      <w:pPr>
        <w:ind w:left="540"/>
        <w:rPr>
          <w:ins w:id="22970" w:author="Author"/>
          <w:rFonts w:ascii="Calibri" w:hAnsi="Calibri"/>
          <w:sz w:val="20"/>
          <w:szCs w:val="20"/>
        </w:rPr>
      </w:pPr>
      <w:ins w:id="22971" w:author="Author">
        <w:r>
          <w:rPr>
            <w:rFonts w:ascii="Calibri" w:hAnsi="Calibri"/>
            <w:sz w:val="20"/>
            <w:szCs w:val="20"/>
          </w:rPr>
          <w:t xml:space="preserve">// </w:t>
        </w:r>
        <w:del w:id="22972" w:author="Author">
          <w:r>
            <w:rPr>
              <w:rFonts w:ascii="Calibri" w:hAnsi="Calibri"/>
              <w:sz w:val="20"/>
              <w:szCs w:val="20"/>
            </w:rPr>
            <w:delText>Conversion to</w:delText>
          </w:r>
        </w:del>
        <w:r>
          <w:rPr>
            <w:rFonts w:ascii="Calibri" w:hAnsi="Calibri"/>
            <w:sz w:val="20"/>
            <w:szCs w:val="20"/>
          </w:rPr>
          <w:t>A base type can keep a derived type safely</w:t>
        </w:r>
      </w:ins>
    </w:p>
    <w:p w:rsidR="00743B33" w:rsidRDefault="00D20E06">
      <w:pPr>
        <w:ind w:left="540"/>
        <w:rPr>
          <w:ins w:id="22973" w:author="Author"/>
          <w:rFonts w:ascii="Calibri" w:hAnsi="Calibri"/>
          <w:sz w:val="20"/>
          <w:szCs w:val="20"/>
        </w:rPr>
      </w:pPr>
      <w:ins w:id="22974" w:author="Author">
        <w:r>
          <w:rPr>
            <w:rFonts w:ascii="Calibri" w:hAnsi="Calibri"/>
            <w:sz w:val="20"/>
            <w:szCs w:val="20"/>
          </w:rPr>
          <w:t>Animal animal = dog;</w:t>
        </w:r>
      </w:ins>
    </w:p>
    <w:p w:rsidR="00743B33" w:rsidRDefault="00D20E06">
      <w:pPr>
        <w:ind w:left="540"/>
        <w:rPr>
          <w:ins w:id="22975" w:author="Author"/>
          <w:rFonts w:ascii="Calibri" w:hAnsi="Calibri"/>
          <w:sz w:val="20"/>
          <w:szCs w:val="20"/>
        </w:rPr>
      </w:pPr>
      <w:ins w:id="22976" w:author="Author">
        <w:r>
          <w:rPr>
            <w:rFonts w:ascii="Calibri" w:hAnsi="Calibri"/>
            <w:sz w:val="20"/>
            <w:szCs w:val="20"/>
          </w:rPr>
          <w:t>// Cast back to derived type</w:t>
        </w:r>
      </w:ins>
    </w:p>
    <w:p w:rsidR="00743B33" w:rsidRDefault="00D20E06">
      <w:pPr>
        <w:ind w:left="540"/>
        <w:rPr>
          <w:ins w:id="22977" w:author="Author"/>
          <w:rFonts w:ascii="Calibri" w:hAnsi="Calibri"/>
          <w:sz w:val="20"/>
          <w:szCs w:val="20"/>
        </w:rPr>
      </w:pPr>
      <w:ins w:id="22978" w:author="Author">
        <w:r>
          <w:rPr>
            <w:rFonts w:ascii="Calibri" w:hAnsi="Calibri"/>
            <w:sz w:val="20"/>
            <w:szCs w:val="20"/>
          </w:rPr>
          <w:t>Dog dog2 = (Dog)animal;</w:t>
        </w:r>
      </w:ins>
    </w:p>
    <w:p w:rsidR="00743B33" w:rsidRDefault="00743B33">
      <w:pPr>
        <w:ind w:left="540"/>
        <w:rPr>
          <w:ins w:id="22979" w:author="Author"/>
          <w:rFonts w:ascii="Calibri" w:hAnsi="Calibri"/>
          <w:sz w:val="20"/>
          <w:szCs w:val="20"/>
        </w:rPr>
      </w:pPr>
    </w:p>
    <w:p w:rsidR="00743B33" w:rsidRDefault="00D20E06">
      <w:pPr>
        <w:ind w:left="540"/>
        <w:rPr>
          <w:del w:id="22980" w:author="Author"/>
          <w:rFonts w:ascii="Calibri" w:hAnsi="Calibri"/>
          <w:sz w:val="20"/>
          <w:szCs w:val="20"/>
          <w:lang w:val="en-US"/>
        </w:rPr>
      </w:pPr>
      <w:ins w:id="22981" w:author="Author">
        <w:r>
          <w:rPr>
            <w:rFonts w:ascii="Calibri" w:hAnsi="Calibri"/>
            <w:sz w:val="20"/>
            <w:szCs w:val="20"/>
          </w:rPr>
          <w:t xml:space="preserve">// Not </w:t>
        </w:r>
        <w:del w:id="22982" w:author="Author">
          <w:r>
            <w:rPr>
              <w:rFonts w:ascii="Calibri" w:hAnsi="Calibri"/>
              <w:sz w:val="20"/>
              <w:szCs w:val="20"/>
            </w:rPr>
            <w:delText>on-</w:delText>
          </w:r>
        </w:del>
        <w:r>
          <w:rPr>
            <w:rFonts w:ascii="Calibri" w:hAnsi="Calibri"/>
            <w:sz w:val="20"/>
            <w:szCs w:val="20"/>
          </w:rPr>
          <w:t>compliant</w:t>
        </w:r>
      </w:ins>
    </w:p>
    <w:p w:rsidR="00743B33" w:rsidRDefault="00743B33">
      <w:pPr>
        <w:ind w:left="540"/>
        <w:rPr>
          <w:ins w:id="22983" w:author="Author"/>
          <w:rFonts w:ascii="Calibri" w:hAnsi="Calibri"/>
          <w:sz w:val="20"/>
          <w:szCs w:val="20"/>
          <w:lang w:val="en-US"/>
        </w:rPr>
      </w:pPr>
    </w:p>
    <w:p w:rsidR="00743B33" w:rsidRDefault="00D20E06">
      <w:pPr>
        <w:ind w:left="540"/>
        <w:rPr>
          <w:ins w:id="22984" w:author="Author"/>
          <w:rFonts w:ascii="Calibri" w:hAnsi="Calibri"/>
          <w:sz w:val="20"/>
          <w:szCs w:val="20"/>
          <w:lang w:val="en-US"/>
        </w:rPr>
      </w:pPr>
      <w:ins w:id="22985" w:author="Author">
        <w:r>
          <w:rPr>
            <w:rFonts w:ascii="Calibri" w:hAnsi="Calibri"/>
            <w:sz w:val="20"/>
            <w:szCs w:val="20"/>
            <w:lang w:val="en-US"/>
          </w:rPr>
          <w:t>double d = 3.234;</w:t>
        </w:r>
      </w:ins>
    </w:p>
    <w:p w:rsidR="00743B33" w:rsidRDefault="00D20E06">
      <w:pPr>
        <w:ind w:left="540"/>
        <w:rPr>
          <w:ins w:id="22986" w:author="Author"/>
          <w:rFonts w:ascii="Calibri" w:hAnsi="Calibri"/>
          <w:sz w:val="20"/>
          <w:szCs w:val="20"/>
        </w:rPr>
      </w:pPr>
      <w:ins w:id="22987" w:author="Author">
        <w:r>
          <w:rPr>
            <w:rFonts w:ascii="Calibri" w:hAnsi="Calibri"/>
            <w:sz w:val="20"/>
            <w:szCs w:val="20"/>
            <w:lang w:val="en-US"/>
          </w:rPr>
          <w:t xml:space="preserve">int number = </w:t>
        </w:r>
        <w:r>
          <w:rPr>
            <w:rFonts w:ascii="Calibri" w:hAnsi="Calibri"/>
            <w:sz w:val="20"/>
            <w:szCs w:val="20"/>
            <w:lang w:val="en-US"/>
          </w:rPr>
          <w:t>(int)d;</w:t>
        </w:r>
      </w:ins>
    </w:p>
    <w:p w:rsidR="00743B33" w:rsidRDefault="00743B33">
      <w:pPr>
        <w:ind w:left="540"/>
        <w:rPr>
          <w:ins w:id="22988" w:author="Author"/>
          <w:rFonts w:ascii="Calibri" w:hAnsi="Calibri"/>
          <w:sz w:val="20"/>
          <w:szCs w:val="20"/>
          <w:lang w:val="en-US"/>
        </w:rPr>
      </w:pPr>
    </w:p>
    <w:p w:rsidR="00743B33" w:rsidRDefault="00D20E06">
      <w:pPr>
        <w:ind w:left="540"/>
        <w:rPr>
          <w:ins w:id="22989" w:author="Author"/>
          <w:rFonts w:ascii="Calibri" w:hAnsi="Calibri"/>
          <w:b/>
          <w:sz w:val="20"/>
          <w:szCs w:val="20"/>
          <w:lang w:val="en-US"/>
        </w:rPr>
      </w:pPr>
      <w:ins w:id="22990" w:author="Author">
        <w:r>
          <w:rPr>
            <w:rFonts w:ascii="Calibri" w:hAnsi="Calibri"/>
            <w:b/>
            <w:sz w:val="20"/>
            <w:szCs w:val="20"/>
          </w:rPr>
          <w:t>Rationale</w:t>
        </w:r>
        <w:r>
          <w:rPr>
            <w:rFonts w:ascii="Calibri" w:hAnsi="Calibri"/>
            <w:b/>
            <w:sz w:val="20"/>
            <w:szCs w:val="20"/>
            <w:lang w:val="en-US"/>
          </w:rPr>
          <w:t xml:space="preserve">: </w:t>
        </w:r>
      </w:ins>
    </w:p>
    <w:p w:rsidR="00743B33" w:rsidRDefault="00D20E06">
      <w:pPr>
        <w:ind w:left="540"/>
        <w:rPr>
          <w:ins w:id="22991" w:author="Author"/>
          <w:rFonts w:ascii="Calibri" w:hAnsi="Calibri"/>
          <w:sz w:val="20"/>
          <w:szCs w:val="20"/>
        </w:rPr>
      </w:pPr>
      <w:ins w:id="22992" w:author="Author">
        <w:r>
          <w:rPr>
            <w:rFonts w:ascii="Calibri" w:hAnsi="Calibri"/>
            <w:sz w:val="20"/>
            <w:szCs w:val="20"/>
          </w:rPr>
          <w:t>Not required.</w:t>
        </w:r>
      </w:ins>
    </w:p>
    <w:p w:rsidR="00743B33" w:rsidRPr="00743B33" w:rsidRDefault="00743B33">
      <w:pPr>
        <w:ind w:left="540"/>
        <w:rPr>
          <w:rFonts w:ascii="Calibri" w:hAnsi="Calibri"/>
          <w:sz w:val="20"/>
          <w:szCs w:val="20"/>
          <w:rPrChange w:id="22993" w:author="Author">
            <w:rPr>
              <w:rFonts w:ascii="Trebuchet MS" w:hAnsi="Trebuchet MS"/>
              <w:sz w:val="20"/>
              <w:szCs w:val="20"/>
            </w:rPr>
          </w:rPrChange>
        </w:rPr>
      </w:pPr>
    </w:p>
    <w:p w:rsidR="00743B33" w:rsidRPr="00743B33" w:rsidRDefault="00743B33" w:rsidP="00743B33">
      <w:pPr>
        <w:pStyle w:val="Heading2"/>
        <w:rPr>
          <w:del w:id="22994" w:author="Author"/>
          <w:rPrChange w:id="22995" w:author="Author">
            <w:rPr>
              <w:del w:id="22996" w:author="Author"/>
              <w:rFonts w:ascii="Trebuchet MS" w:hAnsi="Trebuchet MS"/>
              <w:lang w:val="en-US"/>
            </w:rPr>
          </w:rPrChange>
        </w:rPr>
        <w:pPrChange w:id="22997" w:author="Author">
          <w:pPr>
            <w:ind w:left="540"/>
          </w:pPr>
        </w:pPrChange>
      </w:pPr>
      <w:bookmarkStart w:id="22998" w:name="_Toc488929648"/>
      <w:bookmarkStart w:id="22999" w:name="_Toc489941858"/>
      <w:bookmarkStart w:id="23000" w:name="_Toc489943016"/>
      <w:bookmarkStart w:id="23001" w:name="_Toc490207299"/>
      <w:bookmarkStart w:id="23002" w:name="_Toc490208464"/>
      <w:bookmarkStart w:id="23003" w:name="_Toc491674314"/>
      <w:bookmarkEnd w:id="22998"/>
      <w:bookmarkEnd w:id="22999"/>
      <w:bookmarkEnd w:id="23000"/>
      <w:bookmarkEnd w:id="23001"/>
      <w:bookmarkEnd w:id="23002"/>
      <w:bookmarkEnd w:id="23003"/>
    </w:p>
    <w:p w:rsidR="00743B33" w:rsidRPr="00743B33" w:rsidRDefault="00743B33" w:rsidP="00743B33">
      <w:pPr>
        <w:pStyle w:val="Heading2"/>
        <w:rPr>
          <w:del w:id="23004" w:author="Author"/>
          <w:rPrChange w:id="23005" w:author="Author">
            <w:rPr>
              <w:del w:id="23006" w:author="Author"/>
              <w:rFonts w:ascii="Trebuchet MS" w:hAnsi="Trebuchet MS"/>
              <w:sz w:val="20"/>
              <w:szCs w:val="20"/>
              <w:lang w:val="en-US"/>
            </w:rPr>
          </w:rPrChange>
        </w:rPr>
        <w:pPrChange w:id="23007" w:author="Author">
          <w:pPr>
            <w:ind w:left="540"/>
            <w:jc w:val="both"/>
          </w:pPr>
        </w:pPrChange>
      </w:pPr>
      <w:bookmarkStart w:id="23008" w:name="_Toc488929649"/>
      <w:bookmarkStart w:id="23009" w:name="_Toc489941859"/>
      <w:bookmarkStart w:id="23010" w:name="_Toc489943017"/>
      <w:bookmarkStart w:id="23011" w:name="_Toc490207300"/>
      <w:bookmarkStart w:id="23012" w:name="_Toc490208465"/>
      <w:bookmarkStart w:id="23013" w:name="_Toc491674315"/>
      <w:bookmarkEnd w:id="23008"/>
      <w:bookmarkEnd w:id="23009"/>
      <w:bookmarkEnd w:id="23010"/>
      <w:bookmarkEnd w:id="23011"/>
      <w:bookmarkEnd w:id="23012"/>
      <w:bookmarkEnd w:id="23013"/>
    </w:p>
    <w:p w:rsidR="00743B33" w:rsidRDefault="00D20E06">
      <w:pPr>
        <w:pStyle w:val="Heading2"/>
      </w:pPr>
      <w:bookmarkStart w:id="23014" w:name="_Toc294795229"/>
      <w:bookmarkStart w:id="23015" w:name="_Toc301956930"/>
      <w:bookmarkStart w:id="23016" w:name="_Toc301960058"/>
      <w:bookmarkStart w:id="23017" w:name="_Toc301960532"/>
      <w:bookmarkStart w:id="23018" w:name="_Toc301960694"/>
      <w:bookmarkStart w:id="23019" w:name="_Toc409602499"/>
      <w:bookmarkStart w:id="23020" w:name="_Toc430267160"/>
      <w:bookmarkStart w:id="23021" w:name="_Toc491674316"/>
      <w:r>
        <w:t>Constants</w:t>
      </w:r>
      <w:bookmarkEnd w:id="23014"/>
      <w:bookmarkEnd w:id="23015"/>
      <w:bookmarkEnd w:id="23016"/>
      <w:bookmarkEnd w:id="23017"/>
      <w:bookmarkEnd w:id="23018"/>
      <w:bookmarkEnd w:id="23019"/>
      <w:bookmarkEnd w:id="23020"/>
      <w:bookmarkEnd w:id="23021"/>
    </w:p>
    <w:p w:rsidR="00743B33" w:rsidRDefault="00D20E06">
      <w:pPr>
        <w:pStyle w:val="Heading3"/>
      </w:pPr>
      <w:bookmarkStart w:id="23022" w:name="_Toc294795230"/>
      <w:bookmarkStart w:id="23023" w:name="_Toc301956931"/>
      <w:bookmarkStart w:id="23024" w:name="_Toc301960059"/>
      <w:bookmarkStart w:id="23025" w:name="_Toc301960533"/>
      <w:bookmarkStart w:id="23026" w:name="_Toc301960695"/>
      <w:bookmarkStart w:id="23027" w:name="_Toc409602500"/>
      <w:bookmarkStart w:id="23028" w:name="_Toc430267161"/>
      <w:bookmarkStart w:id="23029" w:name="_Toc491674317"/>
      <w:r>
        <w:t>Rules_Const_001</w:t>
      </w:r>
      <w:bookmarkEnd w:id="23022"/>
      <w:bookmarkEnd w:id="23023"/>
      <w:bookmarkEnd w:id="23024"/>
      <w:bookmarkEnd w:id="23025"/>
      <w:bookmarkEnd w:id="23026"/>
      <w:bookmarkEnd w:id="23027"/>
      <w:r>
        <w:t xml:space="preserve"> ([1] Clause 5.4.7 - table 1 - 1g)</w:t>
      </w:r>
      <w:bookmarkEnd w:id="23028"/>
      <w:bookmarkEnd w:id="23029"/>
    </w:p>
    <w:p w:rsidR="00743B33" w:rsidRPr="00743B33" w:rsidRDefault="00D20E06">
      <w:pPr>
        <w:ind w:left="540"/>
        <w:jc w:val="both"/>
        <w:rPr>
          <w:rFonts w:ascii="Calibri" w:hAnsi="Calibri"/>
          <w:b/>
          <w:sz w:val="20"/>
          <w:szCs w:val="20"/>
          <w:lang w:val="en-US"/>
          <w:rPrChange w:id="23030" w:author="Author">
            <w:rPr>
              <w:rFonts w:ascii="Trebuchet MS" w:hAnsi="Trebuchet MS"/>
              <w:b/>
              <w:lang w:val="en-US"/>
            </w:rPr>
          </w:rPrChange>
        </w:rPr>
      </w:pPr>
      <w:r>
        <w:rPr>
          <w:rFonts w:ascii="Calibri" w:hAnsi="Calibri"/>
          <w:b/>
          <w:sz w:val="20"/>
          <w:szCs w:val="20"/>
          <w:lang w:val="en-US"/>
          <w:rPrChange w:id="23031"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3032" w:author="Author">
            <w:rPr>
              <w:rFonts w:ascii="Trebuchet MS" w:hAnsi="Trebuchet MS"/>
              <w:sz w:val="20"/>
              <w:szCs w:val="20"/>
            </w:rPr>
          </w:rPrChange>
        </w:rPr>
      </w:pPr>
      <w:r>
        <w:rPr>
          <w:rFonts w:ascii="Calibri" w:hAnsi="Calibri"/>
          <w:sz w:val="20"/>
          <w:szCs w:val="20"/>
          <w:rPrChange w:id="23033" w:author="Author">
            <w:rPr>
              <w:rFonts w:ascii="Trebuchet MS" w:hAnsi="Trebuchet MS"/>
              <w:sz w:val="20"/>
              <w:szCs w:val="20"/>
            </w:rPr>
          </w:rPrChange>
        </w:rPr>
        <w:t>Hexadecimal constants shall be represented using all uppercase letters following 0x.</w:t>
      </w:r>
    </w:p>
    <w:p w:rsidR="00743B33" w:rsidRPr="00743B33" w:rsidRDefault="00743B33">
      <w:pPr>
        <w:ind w:left="540"/>
        <w:jc w:val="both"/>
        <w:rPr>
          <w:rFonts w:ascii="Calibri" w:hAnsi="Calibri"/>
          <w:b/>
          <w:sz w:val="20"/>
          <w:szCs w:val="20"/>
          <w:lang w:val="en-US"/>
          <w:rPrChange w:id="23034" w:author="Author">
            <w:rPr>
              <w:rFonts w:ascii="Trebuchet MS" w:hAnsi="Trebuchet MS"/>
              <w:b/>
              <w:lang w:val="en-US"/>
            </w:rPr>
          </w:rPrChange>
        </w:rPr>
      </w:pPr>
    </w:p>
    <w:p w:rsidR="00743B33" w:rsidRDefault="00D20E06">
      <w:pPr>
        <w:ind w:left="540"/>
        <w:jc w:val="both"/>
        <w:rPr>
          <w:ins w:id="23035" w:author="Author"/>
          <w:rFonts w:ascii="Calibri" w:hAnsi="Calibri"/>
          <w:b/>
          <w:sz w:val="20"/>
          <w:szCs w:val="20"/>
          <w:lang w:val="en-US"/>
        </w:rPr>
      </w:pPr>
      <w:r>
        <w:rPr>
          <w:rFonts w:ascii="Calibri" w:hAnsi="Calibri"/>
          <w:b/>
          <w:sz w:val="20"/>
          <w:szCs w:val="20"/>
          <w:rPrChange w:id="23036" w:author="Author">
            <w:rPr>
              <w:rFonts w:ascii="Trebuchet MS" w:hAnsi="Trebuchet MS"/>
              <w:b/>
            </w:rPr>
          </w:rPrChange>
        </w:rPr>
        <w:t>Example</w:t>
      </w:r>
      <w:r>
        <w:rPr>
          <w:rFonts w:ascii="Calibri" w:hAnsi="Calibri"/>
          <w:b/>
          <w:sz w:val="20"/>
          <w:szCs w:val="20"/>
          <w:lang w:val="en-US"/>
          <w:rPrChange w:id="23037" w:author="Author">
            <w:rPr>
              <w:rFonts w:ascii="Trebuchet MS" w:hAnsi="Trebuchet MS"/>
              <w:b/>
              <w:lang w:val="en-US"/>
            </w:rPr>
          </w:rPrChange>
        </w:rPr>
        <w:t>:</w:t>
      </w:r>
    </w:p>
    <w:p w:rsidR="00743B33" w:rsidRPr="00743B33" w:rsidRDefault="00D20E06">
      <w:pPr>
        <w:ind w:left="540"/>
        <w:jc w:val="both"/>
        <w:rPr>
          <w:rFonts w:ascii="Calibri" w:hAnsi="Calibri"/>
          <w:b/>
          <w:sz w:val="20"/>
          <w:szCs w:val="20"/>
          <w:lang w:val="en-US"/>
          <w:rPrChange w:id="23038" w:author="Author">
            <w:rPr>
              <w:rFonts w:ascii="Trebuchet MS" w:hAnsi="Trebuchet MS"/>
              <w:b/>
              <w:lang w:val="en-US"/>
            </w:rPr>
          </w:rPrChange>
        </w:rPr>
      </w:pPr>
      <w:ins w:id="23039" w:author="Author">
        <w:del w:id="23040" w:author="Author">
          <w:r>
            <w:rPr>
              <w:rFonts w:ascii="Calibri" w:hAnsi="Calibri"/>
              <w:sz w:val="20"/>
              <w:szCs w:val="20"/>
            </w:rPr>
            <w:lastRenderedPageBreak/>
            <w:delText>/*</w:delText>
          </w:r>
        </w:del>
        <w:r>
          <w:rPr>
            <w:rFonts w:ascii="Calibri" w:hAnsi="Calibri"/>
            <w:sz w:val="20"/>
            <w:szCs w:val="20"/>
          </w:rPr>
          <w:t>// Compliant</w:t>
        </w:r>
        <w:del w:id="23041" w:author="Author">
          <w:r>
            <w:rPr>
              <w:rFonts w:ascii="Calibri" w:hAnsi="Calibri"/>
              <w:sz w:val="20"/>
              <w:szCs w:val="20"/>
            </w:rPr>
            <w:delText xml:space="preserve"> */</w:delText>
          </w:r>
        </w:del>
      </w:ins>
    </w:p>
    <w:p w:rsidR="00743B33" w:rsidRDefault="00D20E06">
      <w:pPr>
        <w:ind w:left="540"/>
        <w:jc w:val="both"/>
        <w:rPr>
          <w:ins w:id="23042" w:author="Author"/>
          <w:rFonts w:ascii="Calibri" w:hAnsi="Calibri"/>
          <w:sz w:val="20"/>
          <w:szCs w:val="20"/>
        </w:rPr>
      </w:pPr>
      <w:del w:id="23043" w:author="Author">
        <w:r>
          <w:rPr>
            <w:rFonts w:ascii="Calibri" w:hAnsi="Calibri" w:cs="Courier New"/>
            <w:sz w:val="20"/>
            <w:szCs w:val="20"/>
            <w:rPrChange w:id="23044" w:author="Author">
              <w:rPr>
                <w:rFonts w:ascii="Courier New" w:hAnsi="Courier New" w:cs="Courier New"/>
                <w:sz w:val="20"/>
                <w:szCs w:val="20"/>
              </w:rPr>
            </w:rPrChange>
          </w:rPr>
          <w:delText>#define</w:delText>
        </w:r>
      </w:del>
      <w:ins w:id="23045" w:author="Author">
        <w:r>
          <w:rPr>
            <w:rFonts w:ascii="Calibri" w:hAnsi="Calibri" w:cs="Courier New"/>
            <w:sz w:val="20"/>
            <w:szCs w:val="20"/>
          </w:rPr>
          <w:t>public string</w:t>
        </w:r>
      </w:ins>
      <w:r>
        <w:rPr>
          <w:rFonts w:ascii="Calibri" w:hAnsi="Calibri" w:cs="Courier New"/>
          <w:sz w:val="20"/>
          <w:szCs w:val="20"/>
          <w:rPrChange w:id="23046" w:author="Author">
            <w:rPr>
              <w:rFonts w:ascii="Courier New" w:hAnsi="Courier New" w:cs="Courier New"/>
              <w:sz w:val="20"/>
              <w:szCs w:val="20"/>
            </w:rPr>
          </w:rPrChange>
        </w:rPr>
        <w:t xml:space="preserve"> </w:t>
      </w:r>
      <w:ins w:id="23047" w:author="Author">
        <w:r>
          <w:rPr>
            <w:rFonts w:ascii="Calibri" w:hAnsi="Calibri" w:cs="Courier New"/>
            <w:sz w:val="20"/>
            <w:szCs w:val="20"/>
          </w:rPr>
          <w:t>RamStartAddr</w:t>
        </w:r>
      </w:ins>
      <w:del w:id="23048" w:author="Author">
        <w:r>
          <w:rPr>
            <w:rFonts w:ascii="Calibri" w:hAnsi="Calibri" w:cs="Courier New"/>
            <w:sz w:val="20"/>
            <w:szCs w:val="20"/>
            <w:rPrChange w:id="23049" w:author="Author">
              <w:rPr>
                <w:rFonts w:ascii="Courier New" w:hAnsi="Courier New" w:cs="Courier New"/>
                <w:sz w:val="20"/>
                <w:szCs w:val="20"/>
              </w:rPr>
            </w:rPrChange>
          </w:rPr>
          <w:delText>RAM_START_ADDR</w:delText>
        </w:r>
      </w:del>
      <w:r>
        <w:rPr>
          <w:rFonts w:ascii="Calibri" w:hAnsi="Calibri" w:cs="Courier New"/>
          <w:sz w:val="20"/>
          <w:szCs w:val="20"/>
          <w:rPrChange w:id="23050" w:author="Author">
            <w:rPr>
              <w:rFonts w:ascii="Courier New" w:hAnsi="Courier New" w:cs="Courier New"/>
              <w:sz w:val="20"/>
              <w:szCs w:val="20"/>
            </w:rPr>
          </w:rPrChange>
        </w:rPr>
        <w:t xml:space="preserve">    0x7AFEu</w:t>
      </w:r>
      <w:r>
        <w:rPr>
          <w:rFonts w:ascii="Calibri" w:hAnsi="Calibri"/>
          <w:sz w:val="20"/>
          <w:szCs w:val="20"/>
          <w:rPrChange w:id="23051" w:author="Author">
            <w:rPr>
              <w:rFonts w:ascii="Trebuchet MS" w:hAnsi="Trebuchet MS"/>
              <w:sz w:val="20"/>
              <w:szCs w:val="20"/>
            </w:rPr>
          </w:rPrChange>
        </w:rPr>
        <w:t xml:space="preserve">  </w:t>
      </w:r>
    </w:p>
    <w:p w:rsidR="00743B33" w:rsidRDefault="00743B33">
      <w:pPr>
        <w:ind w:left="540"/>
        <w:jc w:val="both"/>
        <w:rPr>
          <w:ins w:id="23052" w:author="Author"/>
          <w:rFonts w:ascii="Calibri" w:hAnsi="Calibri"/>
          <w:sz w:val="20"/>
          <w:szCs w:val="20"/>
        </w:rPr>
      </w:pPr>
    </w:p>
    <w:p w:rsidR="00743B33" w:rsidRPr="00743B33" w:rsidRDefault="00D20E06">
      <w:pPr>
        <w:ind w:left="540"/>
        <w:jc w:val="both"/>
        <w:rPr>
          <w:rFonts w:ascii="Calibri" w:hAnsi="Calibri"/>
          <w:sz w:val="20"/>
          <w:szCs w:val="20"/>
          <w:rPrChange w:id="23053" w:author="Author">
            <w:rPr>
              <w:rFonts w:ascii="Trebuchet MS" w:hAnsi="Trebuchet MS"/>
              <w:sz w:val="20"/>
              <w:szCs w:val="20"/>
            </w:rPr>
          </w:rPrChange>
        </w:rPr>
      </w:pPr>
      <w:ins w:id="23054" w:author="Author">
        <w:del w:id="23055" w:author="Author">
          <w:r>
            <w:rPr>
              <w:rFonts w:ascii="Calibri" w:hAnsi="Calibri"/>
              <w:sz w:val="20"/>
              <w:szCs w:val="20"/>
            </w:rPr>
            <w:delText>/*</w:delText>
          </w:r>
        </w:del>
        <w:r>
          <w:rPr>
            <w:rFonts w:ascii="Calibri" w:hAnsi="Calibri"/>
            <w:sz w:val="20"/>
            <w:szCs w:val="20"/>
          </w:rPr>
          <w:t>// Not compliant</w:t>
        </w:r>
        <w:del w:id="23056" w:author="Author">
          <w:r>
            <w:rPr>
              <w:rFonts w:ascii="Calibri" w:hAnsi="Calibri"/>
              <w:sz w:val="20"/>
              <w:szCs w:val="20"/>
            </w:rPr>
            <w:delText xml:space="preserve"> */</w:delText>
          </w:r>
        </w:del>
      </w:ins>
      <w:del w:id="23057" w:author="Author">
        <w:r>
          <w:rPr>
            <w:rFonts w:ascii="Calibri" w:hAnsi="Calibri"/>
            <w:sz w:val="20"/>
            <w:szCs w:val="20"/>
            <w:rPrChange w:id="23058" w:author="Author">
              <w:rPr>
                <w:rFonts w:ascii="Trebuchet MS" w:hAnsi="Trebuchet MS"/>
                <w:sz w:val="20"/>
                <w:szCs w:val="20"/>
              </w:rPr>
            </w:rPrChange>
          </w:rPr>
          <w:delText>/* Compliant */</w:delText>
        </w:r>
      </w:del>
    </w:p>
    <w:p w:rsidR="00743B33" w:rsidRPr="00743B33" w:rsidRDefault="00D20E06">
      <w:pPr>
        <w:ind w:left="540"/>
        <w:jc w:val="both"/>
        <w:rPr>
          <w:rFonts w:ascii="Calibri" w:hAnsi="Calibri"/>
          <w:sz w:val="20"/>
          <w:szCs w:val="20"/>
          <w:rPrChange w:id="23059" w:author="Author">
            <w:rPr>
              <w:rFonts w:ascii="Trebuchet MS" w:hAnsi="Trebuchet MS"/>
              <w:sz w:val="20"/>
              <w:szCs w:val="20"/>
            </w:rPr>
          </w:rPrChange>
        </w:rPr>
      </w:pPr>
      <w:ins w:id="23060" w:author="Author">
        <w:r>
          <w:rPr>
            <w:rFonts w:ascii="Calibri" w:hAnsi="Calibri" w:cs="Courier New"/>
            <w:sz w:val="20"/>
            <w:szCs w:val="20"/>
          </w:rPr>
          <w:t xml:space="preserve">public string </w:t>
        </w:r>
      </w:ins>
      <w:del w:id="23061" w:author="Author">
        <w:r>
          <w:rPr>
            <w:rFonts w:ascii="Calibri" w:hAnsi="Calibri" w:cs="Courier New"/>
            <w:sz w:val="20"/>
            <w:szCs w:val="20"/>
            <w:rPrChange w:id="23062" w:author="Author">
              <w:rPr>
                <w:rFonts w:ascii="Courier New" w:hAnsi="Courier New" w:cs="Courier New"/>
                <w:sz w:val="20"/>
                <w:szCs w:val="20"/>
              </w:rPr>
            </w:rPrChange>
          </w:rPr>
          <w:delText xml:space="preserve">#define </w:delText>
        </w:r>
      </w:del>
      <w:ins w:id="23063" w:author="Author">
        <w:r>
          <w:rPr>
            <w:rFonts w:ascii="Calibri" w:hAnsi="Calibri" w:cs="Courier New"/>
            <w:sz w:val="20"/>
            <w:szCs w:val="20"/>
          </w:rPr>
          <w:t xml:space="preserve">RamStartAddr    </w:t>
        </w:r>
      </w:ins>
      <w:del w:id="23064" w:author="Author">
        <w:r>
          <w:rPr>
            <w:rFonts w:ascii="Calibri" w:hAnsi="Calibri" w:cs="Courier New"/>
            <w:sz w:val="20"/>
            <w:szCs w:val="20"/>
            <w:rPrChange w:id="23065" w:author="Author">
              <w:rPr>
                <w:rFonts w:ascii="Courier New" w:hAnsi="Courier New" w:cs="Courier New"/>
                <w:sz w:val="20"/>
                <w:szCs w:val="20"/>
              </w:rPr>
            </w:rPrChange>
          </w:rPr>
          <w:delText>RAM_START_ADDR</w:delText>
        </w:r>
      </w:del>
      <w:r>
        <w:rPr>
          <w:rFonts w:ascii="Calibri" w:hAnsi="Calibri" w:cs="Courier New"/>
          <w:sz w:val="20"/>
          <w:szCs w:val="20"/>
          <w:rPrChange w:id="23066" w:author="Author">
            <w:rPr>
              <w:rFonts w:ascii="Courier New" w:hAnsi="Courier New" w:cs="Courier New"/>
              <w:sz w:val="20"/>
              <w:szCs w:val="20"/>
            </w:rPr>
          </w:rPrChange>
        </w:rPr>
        <w:t xml:space="preserve"> </w:t>
      </w:r>
      <w:del w:id="23067" w:author="Author">
        <w:r>
          <w:rPr>
            <w:rFonts w:ascii="Calibri" w:hAnsi="Calibri" w:cs="Courier New"/>
            <w:sz w:val="20"/>
            <w:szCs w:val="20"/>
            <w:rPrChange w:id="23068" w:author="Author">
              <w:rPr>
                <w:rFonts w:ascii="Courier New" w:hAnsi="Courier New" w:cs="Courier New"/>
                <w:sz w:val="20"/>
                <w:szCs w:val="20"/>
              </w:rPr>
            </w:rPrChange>
          </w:rPr>
          <w:delText xml:space="preserve">   </w:delText>
        </w:r>
      </w:del>
      <w:r>
        <w:rPr>
          <w:rFonts w:ascii="Calibri" w:hAnsi="Calibri" w:cs="Courier New"/>
          <w:sz w:val="20"/>
          <w:szCs w:val="20"/>
          <w:rPrChange w:id="23069" w:author="Author">
            <w:rPr>
              <w:rFonts w:ascii="Courier New" w:hAnsi="Courier New" w:cs="Courier New"/>
              <w:sz w:val="20"/>
              <w:szCs w:val="20"/>
            </w:rPr>
          </w:rPrChange>
        </w:rPr>
        <w:t>0x7afeu</w:t>
      </w:r>
      <w:r>
        <w:rPr>
          <w:rFonts w:ascii="Calibri" w:hAnsi="Calibri"/>
          <w:sz w:val="20"/>
          <w:szCs w:val="20"/>
          <w:rPrChange w:id="23070" w:author="Author">
            <w:rPr>
              <w:rFonts w:ascii="Trebuchet MS" w:hAnsi="Trebuchet MS"/>
              <w:sz w:val="20"/>
              <w:szCs w:val="20"/>
            </w:rPr>
          </w:rPrChange>
        </w:rPr>
        <w:t xml:space="preserve">  </w:t>
      </w:r>
      <w:del w:id="23071" w:author="Author">
        <w:r>
          <w:rPr>
            <w:rFonts w:ascii="Calibri" w:hAnsi="Calibri"/>
            <w:sz w:val="20"/>
            <w:szCs w:val="20"/>
            <w:rPrChange w:id="23072" w:author="Author">
              <w:rPr>
                <w:rFonts w:ascii="Trebuchet MS" w:hAnsi="Trebuchet MS"/>
                <w:sz w:val="20"/>
                <w:szCs w:val="20"/>
              </w:rPr>
            </w:rPrChange>
          </w:rPr>
          <w:delText>/* Not compliant */</w:delText>
        </w:r>
      </w:del>
    </w:p>
    <w:p w:rsidR="00743B33" w:rsidRPr="00743B33" w:rsidRDefault="00743B33">
      <w:pPr>
        <w:ind w:left="540"/>
        <w:jc w:val="both"/>
        <w:rPr>
          <w:rFonts w:ascii="Calibri" w:hAnsi="Calibri"/>
          <w:sz w:val="20"/>
          <w:szCs w:val="20"/>
          <w:lang w:val="en-US"/>
          <w:rPrChange w:id="23073"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3074" w:author="Author">
            <w:rPr>
              <w:rFonts w:ascii="Trebuchet MS" w:hAnsi="Trebuchet MS"/>
              <w:b/>
              <w:lang w:val="en-US"/>
            </w:rPr>
          </w:rPrChange>
        </w:rPr>
      </w:pPr>
      <w:r>
        <w:rPr>
          <w:rFonts w:ascii="Calibri" w:hAnsi="Calibri"/>
          <w:b/>
          <w:sz w:val="20"/>
          <w:szCs w:val="20"/>
          <w:rPrChange w:id="23075" w:author="Author">
            <w:rPr>
              <w:rFonts w:ascii="Trebuchet MS" w:hAnsi="Trebuchet MS"/>
              <w:b/>
            </w:rPr>
          </w:rPrChange>
        </w:rPr>
        <w:t>Rationale</w:t>
      </w:r>
      <w:r>
        <w:rPr>
          <w:rFonts w:ascii="Calibri" w:hAnsi="Calibri"/>
          <w:b/>
          <w:sz w:val="20"/>
          <w:szCs w:val="20"/>
          <w:lang w:val="en-US"/>
          <w:rPrChange w:id="23076"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3077" w:author="Author">
            <w:rPr>
              <w:rFonts w:ascii="Trebuchet MS" w:hAnsi="Trebuchet MS"/>
              <w:sz w:val="20"/>
              <w:szCs w:val="20"/>
            </w:rPr>
          </w:rPrChange>
        </w:rPr>
      </w:pPr>
      <w:r>
        <w:rPr>
          <w:rFonts w:ascii="Calibri" w:hAnsi="Calibri"/>
          <w:sz w:val="20"/>
          <w:szCs w:val="20"/>
          <w:rPrChange w:id="23078" w:author="Author">
            <w:rPr>
              <w:rFonts w:ascii="Trebuchet MS" w:hAnsi="Trebuchet MS"/>
              <w:sz w:val="20"/>
              <w:szCs w:val="20"/>
            </w:rPr>
          </w:rPrChange>
        </w:rPr>
        <w:t>Readability</w:t>
      </w:r>
    </w:p>
    <w:p w:rsidR="00743B33" w:rsidRPr="00743B33" w:rsidRDefault="00743B33" w:rsidP="00743B33">
      <w:pPr>
        <w:pStyle w:val="Heading3"/>
        <w:rPr>
          <w:del w:id="23079" w:author="Author"/>
          <w:rPrChange w:id="23080" w:author="Author">
            <w:rPr>
              <w:del w:id="23081" w:author="Author"/>
              <w:rFonts w:ascii="Trebuchet MS" w:hAnsi="Trebuchet MS"/>
              <w:lang w:val="en-US"/>
            </w:rPr>
          </w:rPrChange>
        </w:rPr>
        <w:pPrChange w:id="23082" w:author="Author">
          <w:pPr>
            <w:ind w:left="540"/>
            <w:jc w:val="both"/>
          </w:pPr>
        </w:pPrChange>
      </w:pPr>
      <w:bookmarkStart w:id="23083" w:name="_Toc488929652"/>
      <w:bookmarkStart w:id="23084" w:name="_Toc489941862"/>
      <w:bookmarkStart w:id="23085" w:name="_Toc489943020"/>
      <w:bookmarkStart w:id="23086" w:name="_Toc490207303"/>
      <w:bookmarkStart w:id="23087" w:name="_Toc490208468"/>
      <w:bookmarkStart w:id="23088" w:name="_Toc491674318"/>
      <w:bookmarkEnd w:id="23083"/>
      <w:bookmarkEnd w:id="23084"/>
      <w:bookmarkEnd w:id="23085"/>
      <w:bookmarkEnd w:id="23086"/>
      <w:bookmarkEnd w:id="23087"/>
      <w:bookmarkEnd w:id="23088"/>
    </w:p>
    <w:p w:rsidR="00743B33" w:rsidRDefault="00D20E06">
      <w:pPr>
        <w:pStyle w:val="Heading3"/>
      </w:pPr>
      <w:bookmarkStart w:id="23089" w:name="_Toc266960602"/>
      <w:bookmarkStart w:id="23090" w:name="_Toc267163510"/>
      <w:bookmarkStart w:id="23091" w:name="_Toc267163870"/>
      <w:bookmarkStart w:id="23092" w:name="_Toc267251462"/>
      <w:bookmarkStart w:id="23093" w:name="_Toc266960603"/>
      <w:bookmarkStart w:id="23094" w:name="_Toc267163511"/>
      <w:bookmarkStart w:id="23095" w:name="_Toc267163871"/>
      <w:bookmarkStart w:id="23096" w:name="_Toc267251463"/>
      <w:bookmarkStart w:id="23097" w:name="_Toc294795231"/>
      <w:bookmarkStart w:id="23098" w:name="_Toc301956932"/>
      <w:bookmarkStart w:id="23099" w:name="_Toc301960060"/>
      <w:bookmarkStart w:id="23100" w:name="_Toc301960534"/>
      <w:bookmarkStart w:id="23101" w:name="_Toc301960696"/>
      <w:bookmarkStart w:id="23102" w:name="_Toc409602501"/>
      <w:bookmarkStart w:id="23103" w:name="_Toc430267162"/>
      <w:bookmarkStart w:id="23104" w:name="_Toc491674319"/>
      <w:bookmarkEnd w:id="23089"/>
      <w:bookmarkEnd w:id="23090"/>
      <w:bookmarkEnd w:id="23091"/>
      <w:bookmarkEnd w:id="23092"/>
      <w:bookmarkEnd w:id="23093"/>
      <w:bookmarkEnd w:id="23094"/>
      <w:bookmarkEnd w:id="23095"/>
      <w:bookmarkEnd w:id="23096"/>
      <w:r>
        <w:t>Rules_Const_002</w:t>
      </w:r>
      <w:bookmarkEnd w:id="23097"/>
      <w:bookmarkEnd w:id="23098"/>
      <w:bookmarkEnd w:id="23099"/>
      <w:bookmarkEnd w:id="23100"/>
      <w:bookmarkEnd w:id="23101"/>
      <w:bookmarkEnd w:id="23102"/>
      <w:r>
        <w:t xml:space="preserve"> ([1] Clause 5.4.7 - table 1 - 1a)</w:t>
      </w:r>
      <w:bookmarkEnd w:id="23103"/>
      <w:bookmarkEnd w:id="23104"/>
    </w:p>
    <w:p w:rsidR="00743B33" w:rsidRPr="00743B33" w:rsidRDefault="00D20E06">
      <w:pPr>
        <w:ind w:left="540"/>
        <w:jc w:val="both"/>
        <w:rPr>
          <w:rFonts w:ascii="Calibri" w:hAnsi="Calibri"/>
          <w:b/>
          <w:sz w:val="20"/>
          <w:szCs w:val="20"/>
          <w:lang w:val="en-US"/>
          <w:rPrChange w:id="23105" w:author="Author">
            <w:rPr>
              <w:rFonts w:ascii="Trebuchet MS" w:hAnsi="Trebuchet MS"/>
              <w:b/>
              <w:lang w:val="en-US"/>
            </w:rPr>
          </w:rPrChange>
        </w:rPr>
      </w:pPr>
      <w:r>
        <w:rPr>
          <w:rFonts w:ascii="Calibri" w:hAnsi="Calibri"/>
          <w:b/>
          <w:sz w:val="20"/>
          <w:szCs w:val="20"/>
          <w:rPrChange w:id="23106" w:author="Author">
            <w:rPr>
              <w:rFonts w:ascii="Trebuchet MS" w:hAnsi="Trebuchet MS"/>
              <w:b/>
            </w:rPr>
          </w:rPrChange>
        </w:rPr>
        <w:t>Rule</w:t>
      </w:r>
      <w:r>
        <w:rPr>
          <w:rFonts w:ascii="Calibri" w:hAnsi="Calibri"/>
          <w:b/>
          <w:sz w:val="20"/>
          <w:szCs w:val="20"/>
          <w:lang w:val="en-US"/>
          <w:rPrChange w:id="23107"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3108" w:author="Author">
            <w:rPr>
              <w:rFonts w:ascii="Trebuchet MS" w:hAnsi="Trebuchet MS"/>
              <w:sz w:val="20"/>
              <w:szCs w:val="20"/>
            </w:rPr>
          </w:rPrChange>
        </w:rPr>
      </w:pPr>
      <w:r>
        <w:rPr>
          <w:rFonts w:ascii="Calibri" w:hAnsi="Calibri"/>
          <w:sz w:val="20"/>
          <w:szCs w:val="20"/>
          <w:rPrChange w:id="23109" w:author="Author">
            <w:rPr>
              <w:rFonts w:ascii="Trebuchet MS" w:hAnsi="Trebuchet MS"/>
              <w:sz w:val="20"/>
              <w:szCs w:val="20"/>
            </w:rPr>
          </w:rPrChange>
        </w:rPr>
        <w:t>Numeric values shall not</w:t>
      </w:r>
      <w:r>
        <w:rPr>
          <w:rFonts w:ascii="Calibri" w:hAnsi="Calibri"/>
          <w:sz w:val="20"/>
          <w:szCs w:val="20"/>
          <w:rPrChange w:id="23110" w:author="Author">
            <w:rPr>
              <w:rFonts w:ascii="Trebuchet MS" w:hAnsi="Trebuchet MS"/>
              <w:sz w:val="20"/>
              <w:szCs w:val="20"/>
            </w:rPr>
          </w:rPrChange>
        </w:rPr>
        <w:t xml:space="preserve"> be used in code; symbolic values shall be used instead.</w:t>
      </w:r>
    </w:p>
    <w:p w:rsidR="00743B33" w:rsidRPr="00743B33" w:rsidRDefault="00743B33">
      <w:pPr>
        <w:ind w:left="540"/>
        <w:jc w:val="both"/>
        <w:rPr>
          <w:rFonts w:ascii="Calibri" w:hAnsi="Calibri"/>
          <w:sz w:val="20"/>
          <w:szCs w:val="20"/>
          <w:rPrChange w:id="23111" w:author="Author">
            <w:rPr>
              <w:rFonts w:ascii="Trebuchet MS" w:hAnsi="Trebuchet MS"/>
              <w:sz w:val="20"/>
              <w:szCs w:val="20"/>
            </w:rPr>
          </w:rPrChange>
        </w:rPr>
      </w:pPr>
    </w:p>
    <w:p w:rsidR="00743B33" w:rsidRPr="00743B33" w:rsidRDefault="00D20E06">
      <w:pPr>
        <w:ind w:left="540"/>
        <w:jc w:val="both"/>
        <w:rPr>
          <w:rFonts w:ascii="Calibri" w:hAnsi="Calibri"/>
          <w:sz w:val="20"/>
          <w:szCs w:val="20"/>
          <w:rPrChange w:id="23112" w:author="Author">
            <w:rPr>
              <w:rFonts w:ascii="Trebuchet MS" w:hAnsi="Trebuchet MS"/>
              <w:sz w:val="20"/>
              <w:szCs w:val="20"/>
            </w:rPr>
          </w:rPrChange>
        </w:rPr>
      </w:pPr>
      <w:r>
        <w:rPr>
          <w:rFonts w:ascii="Calibri" w:hAnsi="Calibri"/>
          <w:sz w:val="20"/>
          <w:szCs w:val="20"/>
          <w:rPrChange w:id="23113" w:author="Author">
            <w:rPr>
              <w:rFonts w:ascii="Trebuchet MS" w:hAnsi="Trebuchet MS"/>
              <w:sz w:val="20"/>
              <w:szCs w:val="20"/>
            </w:rPr>
          </w:rPrChange>
        </w:rPr>
        <w:t>Exception:</w:t>
      </w:r>
    </w:p>
    <w:p w:rsidR="00743B33" w:rsidRPr="00743B33" w:rsidRDefault="00D20E06">
      <w:pPr>
        <w:ind w:left="540"/>
        <w:jc w:val="both"/>
        <w:rPr>
          <w:rFonts w:ascii="Calibri" w:hAnsi="Calibri"/>
          <w:sz w:val="20"/>
          <w:szCs w:val="20"/>
          <w:rPrChange w:id="23114" w:author="Author">
            <w:rPr>
              <w:rFonts w:ascii="Trebuchet MS" w:hAnsi="Trebuchet MS"/>
              <w:sz w:val="20"/>
              <w:szCs w:val="20"/>
            </w:rPr>
          </w:rPrChange>
        </w:rPr>
      </w:pPr>
      <w:r>
        <w:rPr>
          <w:rFonts w:ascii="Calibri" w:hAnsi="Calibri"/>
          <w:sz w:val="20"/>
          <w:szCs w:val="20"/>
          <w:rPrChange w:id="23115" w:author="Author">
            <w:rPr>
              <w:rFonts w:ascii="Trebuchet MS" w:hAnsi="Trebuchet MS"/>
              <w:sz w:val="20"/>
              <w:szCs w:val="20"/>
            </w:rPr>
          </w:rPrChange>
        </w:rPr>
        <w:t>1. 0 in initialization of variables.</w:t>
      </w:r>
    </w:p>
    <w:p w:rsidR="00743B33" w:rsidRPr="00743B33" w:rsidRDefault="00D20E06">
      <w:pPr>
        <w:ind w:left="540"/>
        <w:jc w:val="both"/>
        <w:rPr>
          <w:rFonts w:ascii="Calibri" w:hAnsi="Calibri"/>
          <w:sz w:val="20"/>
          <w:szCs w:val="20"/>
          <w:rPrChange w:id="23116" w:author="Author">
            <w:rPr>
              <w:rFonts w:ascii="Trebuchet MS" w:hAnsi="Trebuchet MS"/>
              <w:sz w:val="20"/>
              <w:szCs w:val="20"/>
            </w:rPr>
          </w:rPrChange>
        </w:rPr>
      </w:pPr>
      <w:r>
        <w:rPr>
          <w:rFonts w:ascii="Calibri" w:hAnsi="Calibri"/>
          <w:sz w:val="20"/>
          <w:szCs w:val="20"/>
          <w:rPrChange w:id="23117" w:author="Author">
            <w:rPr>
              <w:rFonts w:ascii="Trebuchet MS" w:hAnsi="Trebuchet MS"/>
              <w:sz w:val="20"/>
              <w:szCs w:val="20"/>
            </w:rPr>
          </w:rPrChange>
        </w:rPr>
        <w:t>2. 1 in bit operations.</w:t>
      </w:r>
    </w:p>
    <w:p w:rsidR="00743B33" w:rsidRPr="00743B33" w:rsidRDefault="00D20E06">
      <w:pPr>
        <w:ind w:left="540"/>
        <w:rPr>
          <w:rFonts w:ascii="Calibri" w:hAnsi="Calibri"/>
          <w:sz w:val="20"/>
          <w:szCs w:val="20"/>
          <w:rPrChange w:id="23118" w:author="Author">
            <w:rPr>
              <w:rFonts w:ascii="Trebuchet MS" w:hAnsi="Trebuchet MS"/>
              <w:sz w:val="20"/>
              <w:szCs w:val="20"/>
            </w:rPr>
          </w:rPrChange>
        </w:rPr>
      </w:pPr>
      <w:r>
        <w:rPr>
          <w:rFonts w:ascii="Calibri" w:hAnsi="Calibri"/>
          <w:sz w:val="20"/>
          <w:szCs w:val="20"/>
          <w:rPrChange w:id="23119" w:author="Author">
            <w:rPr>
              <w:rFonts w:ascii="Trebuchet MS" w:hAnsi="Trebuchet MS"/>
              <w:sz w:val="20"/>
              <w:szCs w:val="20"/>
            </w:rPr>
          </w:rPrChange>
        </w:rPr>
        <w:t>3. Constants used in generic math expressions like 2 in calculating the average value of two numbers.</w:t>
      </w:r>
    </w:p>
    <w:p w:rsidR="00743B33" w:rsidRPr="00743B33" w:rsidRDefault="00743B33">
      <w:pPr>
        <w:ind w:left="540"/>
        <w:jc w:val="both"/>
        <w:rPr>
          <w:rFonts w:ascii="Calibri" w:hAnsi="Calibri"/>
          <w:b/>
          <w:sz w:val="20"/>
          <w:szCs w:val="20"/>
          <w:lang w:val="en-US"/>
          <w:rPrChange w:id="23120"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3121" w:author="Author">
            <w:rPr>
              <w:rFonts w:ascii="Trebuchet MS" w:hAnsi="Trebuchet MS"/>
              <w:b/>
              <w:lang w:val="en-US"/>
            </w:rPr>
          </w:rPrChange>
        </w:rPr>
      </w:pPr>
      <w:r>
        <w:rPr>
          <w:rFonts w:ascii="Calibri" w:hAnsi="Calibri"/>
          <w:b/>
          <w:sz w:val="20"/>
          <w:szCs w:val="20"/>
          <w:rPrChange w:id="23122" w:author="Author">
            <w:rPr>
              <w:rFonts w:ascii="Trebuchet MS" w:hAnsi="Trebuchet MS"/>
              <w:b/>
            </w:rPr>
          </w:rPrChange>
        </w:rPr>
        <w:t>Example</w:t>
      </w:r>
      <w:r>
        <w:rPr>
          <w:rFonts w:ascii="Calibri" w:hAnsi="Calibri"/>
          <w:b/>
          <w:sz w:val="20"/>
          <w:szCs w:val="20"/>
          <w:lang w:val="en-US"/>
          <w:rPrChange w:id="23123" w:author="Author">
            <w:rPr>
              <w:rFonts w:ascii="Trebuchet MS" w:hAnsi="Trebuchet MS"/>
              <w:b/>
              <w:lang w:val="en-US"/>
            </w:rPr>
          </w:rPrChange>
        </w:rPr>
        <w:t>:</w:t>
      </w:r>
    </w:p>
    <w:p w:rsidR="00743B33" w:rsidRDefault="00D20E06">
      <w:pPr>
        <w:ind w:left="540"/>
        <w:jc w:val="both"/>
        <w:rPr>
          <w:ins w:id="23124" w:author="Author"/>
          <w:rFonts w:ascii="Calibri" w:hAnsi="Calibri"/>
          <w:sz w:val="20"/>
          <w:szCs w:val="20"/>
        </w:rPr>
      </w:pPr>
      <w:del w:id="23125" w:author="Author">
        <w:r>
          <w:rPr>
            <w:rFonts w:ascii="Calibri" w:hAnsi="Calibri"/>
            <w:sz w:val="20"/>
            <w:szCs w:val="20"/>
            <w:rPrChange w:id="23126" w:author="Author">
              <w:rPr>
                <w:rFonts w:ascii="Trebuchet MS" w:hAnsi="Trebuchet MS"/>
                <w:sz w:val="20"/>
                <w:szCs w:val="20"/>
              </w:rPr>
            </w:rPrChange>
          </w:rPr>
          <w:delText>Not required</w:delText>
        </w:r>
      </w:del>
      <w:ins w:id="23127" w:author="Author">
        <w:r>
          <w:rPr>
            <w:rFonts w:ascii="Calibri" w:hAnsi="Calibri"/>
            <w:sz w:val="20"/>
            <w:szCs w:val="20"/>
          </w:rPr>
          <w:t>//</w:t>
        </w:r>
        <w:r>
          <w:rPr>
            <w:rFonts w:ascii="Calibri" w:hAnsi="Calibri"/>
            <w:sz w:val="20"/>
            <w:szCs w:val="20"/>
          </w:rPr>
          <w:t xml:space="preserve"> Compliant</w:t>
        </w:r>
      </w:ins>
    </w:p>
    <w:p w:rsidR="00743B33" w:rsidRDefault="00D20E06">
      <w:pPr>
        <w:ind w:left="540"/>
        <w:jc w:val="both"/>
        <w:rPr>
          <w:ins w:id="23128" w:author="Author"/>
          <w:rFonts w:ascii="Calibri" w:hAnsi="Calibri"/>
          <w:sz w:val="20"/>
          <w:szCs w:val="20"/>
        </w:rPr>
      </w:pPr>
      <w:ins w:id="23129" w:author="Author">
        <w:r>
          <w:rPr>
            <w:rFonts w:ascii="Calibri" w:hAnsi="Calibri"/>
            <w:sz w:val="20"/>
            <w:szCs w:val="20"/>
          </w:rPr>
          <w:t>int average = 0;</w:t>
        </w:r>
      </w:ins>
    </w:p>
    <w:p w:rsidR="00743B33" w:rsidRDefault="00743B33">
      <w:pPr>
        <w:ind w:left="540"/>
        <w:jc w:val="both"/>
        <w:rPr>
          <w:ins w:id="23130" w:author="Author"/>
          <w:rFonts w:ascii="Calibri" w:hAnsi="Calibri"/>
          <w:sz w:val="20"/>
          <w:szCs w:val="20"/>
        </w:rPr>
      </w:pPr>
    </w:p>
    <w:p w:rsidR="00743B33" w:rsidRPr="00743B33" w:rsidRDefault="00D20E06">
      <w:pPr>
        <w:ind w:left="540"/>
        <w:jc w:val="both"/>
        <w:rPr>
          <w:rFonts w:ascii="Calibri" w:hAnsi="Calibri"/>
          <w:sz w:val="20"/>
          <w:szCs w:val="20"/>
          <w:rPrChange w:id="23131" w:author="Author">
            <w:rPr>
              <w:rFonts w:ascii="Trebuchet MS" w:hAnsi="Trebuchet MS"/>
              <w:sz w:val="20"/>
              <w:szCs w:val="20"/>
            </w:rPr>
          </w:rPrChange>
        </w:rPr>
      </w:pPr>
      <w:ins w:id="23132" w:author="Author">
        <w:r>
          <w:rPr>
            <w:rFonts w:ascii="Calibri" w:hAnsi="Calibri"/>
            <w:sz w:val="20"/>
            <w:szCs w:val="20"/>
          </w:rPr>
          <w:t>average = (a + b) / 2;</w:t>
        </w:r>
      </w:ins>
    </w:p>
    <w:p w:rsidR="00743B33" w:rsidRPr="00743B33" w:rsidRDefault="00743B33">
      <w:pPr>
        <w:ind w:left="540"/>
        <w:jc w:val="both"/>
        <w:rPr>
          <w:rFonts w:ascii="Calibri" w:hAnsi="Calibri"/>
          <w:sz w:val="20"/>
          <w:szCs w:val="20"/>
          <w:lang w:val="en-US"/>
          <w:rPrChange w:id="23133"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3134" w:author="Author">
            <w:rPr>
              <w:rFonts w:ascii="Trebuchet MS" w:hAnsi="Trebuchet MS"/>
              <w:b/>
              <w:lang w:val="en-US"/>
            </w:rPr>
          </w:rPrChange>
        </w:rPr>
      </w:pPr>
      <w:r>
        <w:rPr>
          <w:rFonts w:ascii="Calibri" w:hAnsi="Calibri"/>
          <w:b/>
          <w:sz w:val="20"/>
          <w:szCs w:val="20"/>
          <w:rPrChange w:id="23135" w:author="Author">
            <w:rPr>
              <w:rFonts w:ascii="Trebuchet MS" w:hAnsi="Trebuchet MS"/>
              <w:b/>
            </w:rPr>
          </w:rPrChange>
        </w:rPr>
        <w:t>Rationale</w:t>
      </w:r>
      <w:r>
        <w:rPr>
          <w:rFonts w:ascii="Calibri" w:hAnsi="Calibri"/>
          <w:b/>
          <w:sz w:val="20"/>
          <w:szCs w:val="20"/>
          <w:lang w:val="en-US"/>
          <w:rPrChange w:id="23136"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3137" w:author="Author">
            <w:rPr>
              <w:rFonts w:ascii="Trebuchet MS" w:hAnsi="Trebuchet MS"/>
              <w:sz w:val="20"/>
              <w:szCs w:val="20"/>
            </w:rPr>
          </w:rPrChange>
        </w:rPr>
      </w:pPr>
      <w:r>
        <w:rPr>
          <w:rFonts w:ascii="Calibri" w:hAnsi="Calibri"/>
          <w:sz w:val="20"/>
          <w:szCs w:val="20"/>
          <w:rPrChange w:id="23138" w:author="Author">
            <w:rPr>
              <w:rFonts w:ascii="Trebuchet MS" w:hAnsi="Trebuchet MS"/>
              <w:sz w:val="20"/>
              <w:szCs w:val="20"/>
            </w:rPr>
          </w:rPrChange>
        </w:rPr>
        <w:t>Readability and maintenance</w:t>
      </w:r>
    </w:p>
    <w:p w:rsidR="00743B33" w:rsidRPr="00743B33" w:rsidRDefault="00743B33">
      <w:pPr>
        <w:ind w:left="540"/>
        <w:jc w:val="both"/>
        <w:rPr>
          <w:rFonts w:ascii="Calibri" w:hAnsi="Calibri"/>
          <w:sz w:val="20"/>
          <w:szCs w:val="20"/>
          <w:rPrChange w:id="23139" w:author="Author">
            <w:rPr>
              <w:rFonts w:ascii="Trebuchet MS" w:hAnsi="Trebuchet MS"/>
              <w:sz w:val="20"/>
              <w:szCs w:val="20"/>
            </w:rPr>
          </w:rPrChange>
        </w:rPr>
      </w:pPr>
    </w:p>
    <w:p w:rsidR="00743B33" w:rsidRDefault="00D20E06">
      <w:pPr>
        <w:pStyle w:val="Heading3"/>
      </w:pPr>
      <w:bookmarkStart w:id="23140" w:name="_Toc442539118"/>
      <w:bookmarkStart w:id="23141" w:name="_Toc442769707"/>
      <w:bookmarkStart w:id="23142" w:name="_Toc443061148"/>
      <w:bookmarkStart w:id="23143" w:name="_Toc294795232"/>
      <w:bookmarkStart w:id="23144" w:name="_Toc301956933"/>
      <w:bookmarkStart w:id="23145" w:name="_Toc301960061"/>
      <w:bookmarkStart w:id="23146" w:name="_Toc301960535"/>
      <w:bookmarkStart w:id="23147" w:name="_Toc301960697"/>
      <w:bookmarkStart w:id="23148" w:name="_Toc409602502"/>
      <w:bookmarkStart w:id="23149" w:name="_Toc430267163"/>
      <w:bookmarkStart w:id="23150" w:name="_Toc491674320"/>
      <w:bookmarkEnd w:id="23140"/>
      <w:bookmarkEnd w:id="23141"/>
      <w:bookmarkEnd w:id="23142"/>
      <w:r>
        <w:t>Rules_Const_003</w:t>
      </w:r>
      <w:bookmarkEnd w:id="23143"/>
      <w:bookmarkEnd w:id="23144"/>
      <w:bookmarkEnd w:id="23145"/>
      <w:bookmarkEnd w:id="23146"/>
      <w:bookmarkEnd w:id="23147"/>
      <w:bookmarkEnd w:id="23148"/>
      <w:bookmarkEnd w:id="23149"/>
      <w:bookmarkEnd w:id="23150"/>
    </w:p>
    <w:p w:rsidR="00743B33" w:rsidRPr="00743B33" w:rsidRDefault="00D20E06">
      <w:pPr>
        <w:ind w:left="540"/>
        <w:jc w:val="both"/>
        <w:rPr>
          <w:rFonts w:ascii="Calibri" w:hAnsi="Calibri"/>
          <w:b/>
          <w:sz w:val="20"/>
          <w:szCs w:val="20"/>
          <w:lang w:val="en-US"/>
          <w:rPrChange w:id="23151" w:author="Author">
            <w:rPr>
              <w:rFonts w:ascii="Trebuchet MS" w:hAnsi="Trebuchet MS"/>
              <w:b/>
              <w:lang w:val="en-US"/>
            </w:rPr>
          </w:rPrChange>
        </w:rPr>
      </w:pPr>
      <w:r>
        <w:rPr>
          <w:rFonts w:ascii="Calibri" w:hAnsi="Calibri"/>
          <w:b/>
          <w:sz w:val="20"/>
          <w:szCs w:val="20"/>
          <w:lang w:val="en-US"/>
          <w:rPrChange w:id="23152" w:author="Author">
            <w:rPr>
              <w:rFonts w:ascii="Trebuchet MS" w:hAnsi="Trebuchet MS"/>
              <w:b/>
              <w:lang w:val="en-US"/>
            </w:rPr>
          </w:rPrChange>
        </w:rPr>
        <w:t>Rule:</w:t>
      </w:r>
    </w:p>
    <w:p w:rsidR="00743B33" w:rsidRDefault="00D20E06">
      <w:pPr>
        <w:ind w:left="540"/>
        <w:jc w:val="both"/>
        <w:rPr>
          <w:ins w:id="23153" w:author="Author"/>
          <w:rFonts w:ascii="Calibri" w:hAnsi="Calibri"/>
          <w:sz w:val="20"/>
          <w:szCs w:val="20"/>
        </w:rPr>
      </w:pPr>
      <w:r>
        <w:rPr>
          <w:rFonts w:ascii="Calibri" w:hAnsi="Calibri"/>
          <w:sz w:val="20"/>
          <w:szCs w:val="20"/>
          <w:rPrChange w:id="23154" w:author="Author">
            <w:rPr>
              <w:rFonts w:ascii="Trebuchet MS" w:hAnsi="Trebuchet MS"/>
              <w:sz w:val="20"/>
              <w:szCs w:val="20"/>
            </w:rPr>
          </w:rPrChange>
        </w:rPr>
        <w:t xml:space="preserve">All SOFTWARE Modules shall indicate all global data with read-only purposes by explicitly assigning the </w:t>
      </w:r>
      <w:r>
        <w:rPr>
          <w:rFonts w:ascii="Calibri" w:hAnsi="Calibri"/>
          <w:i/>
          <w:sz w:val="20"/>
          <w:szCs w:val="20"/>
          <w:rPrChange w:id="23155" w:author="Author">
            <w:rPr>
              <w:rFonts w:ascii="Trebuchet MS" w:hAnsi="Trebuchet MS"/>
              <w:i/>
              <w:sz w:val="20"/>
              <w:szCs w:val="20"/>
            </w:rPr>
          </w:rPrChange>
        </w:rPr>
        <w:t>‘const’</w:t>
      </w:r>
      <w:r>
        <w:rPr>
          <w:rFonts w:ascii="Calibri" w:hAnsi="Calibri"/>
          <w:sz w:val="20"/>
          <w:szCs w:val="20"/>
          <w:rPrChange w:id="23156" w:author="Author">
            <w:rPr>
              <w:rFonts w:ascii="Trebuchet MS" w:hAnsi="Trebuchet MS"/>
              <w:sz w:val="20"/>
              <w:szCs w:val="20"/>
            </w:rPr>
          </w:rPrChange>
        </w:rPr>
        <w:t xml:space="preserve"> </w:t>
      </w:r>
      <w:ins w:id="23157" w:author="Author">
        <w:r>
          <w:rPr>
            <w:rFonts w:ascii="Calibri" w:hAnsi="Calibri"/>
            <w:sz w:val="20"/>
            <w:szCs w:val="20"/>
          </w:rPr>
          <w:t xml:space="preserve">or “readonly” </w:t>
        </w:r>
      </w:ins>
      <w:r>
        <w:rPr>
          <w:rFonts w:ascii="Calibri" w:hAnsi="Calibri"/>
          <w:sz w:val="20"/>
          <w:szCs w:val="20"/>
          <w:rPrChange w:id="23158" w:author="Author">
            <w:rPr>
              <w:rFonts w:ascii="Trebuchet MS" w:hAnsi="Trebuchet MS"/>
              <w:sz w:val="20"/>
              <w:szCs w:val="20"/>
            </w:rPr>
          </w:rPrChange>
        </w:rPr>
        <w:t>keyword</w:t>
      </w:r>
      <w:ins w:id="23159" w:author="Author">
        <w:r>
          <w:rPr>
            <w:rFonts w:ascii="Calibri" w:hAnsi="Calibri"/>
            <w:sz w:val="20"/>
            <w:szCs w:val="20"/>
          </w:rPr>
          <w:t xml:space="preserve"> depend on specific cases</w:t>
        </w:r>
      </w:ins>
      <w:r>
        <w:rPr>
          <w:rFonts w:ascii="Calibri" w:hAnsi="Calibri"/>
          <w:sz w:val="20"/>
          <w:szCs w:val="20"/>
          <w:rPrChange w:id="23160" w:author="Author">
            <w:rPr>
              <w:rFonts w:ascii="Trebuchet MS" w:hAnsi="Trebuchet MS"/>
              <w:sz w:val="20"/>
              <w:szCs w:val="20"/>
            </w:rPr>
          </w:rPrChange>
        </w:rPr>
        <w:t>.</w:t>
      </w:r>
    </w:p>
    <w:p w:rsidR="00743B33" w:rsidRDefault="00D20E06" w:rsidP="00743B33">
      <w:pPr>
        <w:pStyle w:val="ListParagraph"/>
        <w:numPr>
          <w:ilvl w:val="0"/>
          <w:numId w:val="48"/>
        </w:numPr>
        <w:ind w:leftChars="0"/>
        <w:jc w:val="both"/>
        <w:rPr>
          <w:ins w:id="23161" w:author="Author"/>
          <w:rFonts w:ascii="Calibri" w:hAnsi="Calibri"/>
          <w:sz w:val="20"/>
          <w:szCs w:val="20"/>
        </w:rPr>
        <w:pPrChange w:id="23162" w:author="Author">
          <w:pPr>
            <w:ind w:left="540"/>
            <w:jc w:val="both"/>
          </w:pPr>
        </w:pPrChange>
      </w:pPr>
      <w:ins w:id="23163" w:author="Author">
        <w:r>
          <w:rPr>
            <w:rFonts w:ascii="Calibri" w:hAnsi="Calibri"/>
            <w:sz w:val="20"/>
            <w:szCs w:val="20"/>
          </w:rPr>
          <w:t>Using “const” if the data has to be initialized at decla</w:t>
        </w:r>
        <w:del w:id="23164" w:author="Author">
          <w:r>
            <w:rPr>
              <w:rFonts w:ascii="Calibri" w:hAnsi="Calibri"/>
              <w:sz w:val="20"/>
              <w:szCs w:val="20"/>
            </w:rPr>
            <w:delText>ea</w:delText>
          </w:r>
        </w:del>
        <w:r>
          <w:rPr>
            <w:rFonts w:ascii="Calibri" w:hAnsi="Calibri"/>
            <w:sz w:val="20"/>
            <w:szCs w:val="20"/>
          </w:rPr>
          <w:t>ration</w:t>
        </w:r>
        <w:del w:id="23165" w:author="Author">
          <w:r>
            <w:rPr>
              <w:rFonts w:ascii="Calibri" w:hAnsi="Calibri"/>
              <w:sz w:val="20"/>
              <w:szCs w:val="20"/>
            </w:rPr>
            <w:delText>it is a compile-time constant</w:delText>
          </w:r>
        </w:del>
        <w:r>
          <w:rPr>
            <w:rFonts w:ascii="Calibri" w:hAnsi="Calibri"/>
            <w:sz w:val="20"/>
            <w:szCs w:val="20"/>
          </w:rPr>
          <w:t>.</w:t>
        </w:r>
      </w:ins>
    </w:p>
    <w:p w:rsidR="00743B33" w:rsidRPr="00743B33" w:rsidRDefault="00D20E06" w:rsidP="00743B33">
      <w:pPr>
        <w:pStyle w:val="ListParagraph"/>
        <w:numPr>
          <w:ilvl w:val="0"/>
          <w:numId w:val="48"/>
        </w:numPr>
        <w:ind w:leftChars="0"/>
        <w:jc w:val="both"/>
        <w:rPr>
          <w:rFonts w:ascii="Calibri" w:hAnsi="Calibri"/>
          <w:sz w:val="20"/>
          <w:szCs w:val="20"/>
          <w:rPrChange w:id="23166" w:author="Author">
            <w:rPr>
              <w:rFonts w:ascii="Trebuchet MS" w:hAnsi="Trebuchet MS"/>
              <w:sz w:val="20"/>
              <w:szCs w:val="20"/>
            </w:rPr>
          </w:rPrChange>
        </w:rPr>
        <w:pPrChange w:id="23167" w:author="Author">
          <w:pPr>
            <w:ind w:left="540"/>
            <w:jc w:val="both"/>
          </w:pPr>
        </w:pPrChange>
      </w:pPr>
      <w:ins w:id="23168" w:author="Author">
        <w:r>
          <w:rPr>
            <w:rFonts w:ascii="Calibri" w:hAnsi="Calibri"/>
            <w:sz w:val="20"/>
            <w:szCs w:val="20"/>
          </w:rPr>
          <w:t>Using “readonly” if the data can be</w:t>
        </w:r>
        <w:del w:id="23169" w:author="Author">
          <w:r>
            <w:rPr>
              <w:rFonts w:ascii="Calibri" w:hAnsi="Calibri"/>
              <w:sz w:val="20"/>
              <w:szCs w:val="20"/>
            </w:rPr>
            <w:delText>is</w:delText>
          </w:r>
        </w:del>
        <w:r>
          <w:rPr>
            <w:rFonts w:ascii="Calibri" w:hAnsi="Calibri"/>
            <w:sz w:val="20"/>
            <w:szCs w:val="20"/>
          </w:rPr>
          <w:t xml:space="preserve"> initialized </w:t>
        </w:r>
        <w:del w:id="23170" w:author="Author">
          <w:r>
            <w:rPr>
              <w:rFonts w:ascii="Calibri" w:hAnsi="Calibri"/>
              <w:sz w:val="20"/>
              <w:szCs w:val="20"/>
            </w:rPr>
            <w:delText>once time in</w:delText>
          </w:r>
        </w:del>
        <w:r>
          <w:rPr>
            <w:rFonts w:ascii="Calibri" w:hAnsi="Calibri"/>
            <w:sz w:val="20"/>
            <w:szCs w:val="20"/>
          </w:rPr>
          <w:t xml:space="preserve">at declaration or </w:t>
        </w:r>
        <w:del w:id="23171" w:author="Author">
          <w:r>
            <w:rPr>
              <w:rFonts w:ascii="Calibri" w:hAnsi="Calibri"/>
              <w:sz w:val="20"/>
              <w:szCs w:val="20"/>
            </w:rPr>
            <w:delText>run-time</w:delText>
          </w:r>
        </w:del>
        <w:r>
          <w:rPr>
            <w:rFonts w:ascii="Calibri" w:hAnsi="Calibri"/>
            <w:sz w:val="20"/>
            <w:szCs w:val="20"/>
          </w:rPr>
          <w:t>constructor</w:t>
        </w:r>
        <w:del w:id="23172" w:author="Author">
          <w:r>
            <w:rPr>
              <w:rFonts w:ascii="Calibri" w:hAnsi="Calibri"/>
              <w:sz w:val="20"/>
              <w:szCs w:val="20"/>
            </w:rPr>
            <w:delText>it is a runtime constant</w:delText>
          </w:r>
        </w:del>
        <w:r>
          <w:rPr>
            <w:rFonts w:ascii="Calibri" w:hAnsi="Calibri"/>
            <w:sz w:val="20"/>
            <w:szCs w:val="20"/>
          </w:rPr>
          <w:t>.</w:t>
        </w:r>
      </w:ins>
    </w:p>
    <w:p w:rsidR="00743B33" w:rsidRPr="00743B33" w:rsidRDefault="00743B33">
      <w:pPr>
        <w:ind w:left="540"/>
        <w:jc w:val="both"/>
        <w:rPr>
          <w:rFonts w:ascii="Calibri" w:hAnsi="Calibri"/>
          <w:b/>
          <w:sz w:val="20"/>
          <w:szCs w:val="20"/>
          <w:lang w:val="en-US"/>
          <w:rPrChange w:id="23173" w:author="Author">
            <w:rPr>
              <w:rFonts w:ascii="Trebuchet MS" w:hAnsi="Trebuchet MS"/>
              <w:b/>
              <w:lang w:val="en-US"/>
            </w:rPr>
          </w:rPrChange>
        </w:rPr>
      </w:pPr>
    </w:p>
    <w:p w:rsidR="00743B33" w:rsidRDefault="00D20E06">
      <w:pPr>
        <w:ind w:left="540"/>
        <w:jc w:val="both"/>
        <w:rPr>
          <w:ins w:id="23174" w:author="Author"/>
          <w:rFonts w:ascii="Calibri" w:hAnsi="Calibri"/>
          <w:b/>
          <w:sz w:val="20"/>
          <w:szCs w:val="20"/>
          <w:lang w:val="en-US"/>
        </w:rPr>
      </w:pPr>
      <w:r>
        <w:rPr>
          <w:rFonts w:ascii="Calibri" w:hAnsi="Calibri"/>
          <w:b/>
          <w:sz w:val="20"/>
          <w:szCs w:val="20"/>
          <w:rPrChange w:id="23175" w:author="Author">
            <w:rPr>
              <w:rFonts w:ascii="Trebuchet MS" w:hAnsi="Trebuchet MS"/>
              <w:b/>
            </w:rPr>
          </w:rPrChange>
        </w:rPr>
        <w:t>Example</w:t>
      </w:r>
      <w:r>
        <w:rPr>
          <w:rFonts w:ascii="Calibri" w:hAnsi="Calibri"/>
          <w:b/>
          <w:sz w:val="20"/>
          <w:szCs w:val="20"/>
          <w:lang w:val="en-US"/>
          <w:rPrChange w:id="23176" w:author="Author">
            <w:rPr>
              <w:rFonts w:ascii="Trebuchet MS" w:hAnsi="Trebuchet MS"/>
              <w:b/>
              <w:lang w:val="en-US"/>
            </w:rPr>
          </w:rPrChange>
        </w:rPr>
        <w:t>:</w:t>
      </w:r>
    </w:p>
    <w:p w:rsidR="00743B33" w:rsidRDefault="00D20E06">
      <w:pPr>
        <w:ind w:left="540"/>
        <w:jc w:val="both"/>
        <w:rPr>
          <w:ins w:id="23177" w:author="Author"/>
          <w:rFonts w:ascii="Calibri" w:hAnsi="Calibri"/>
          <w:sz w:val="20"/>
          <w:szCs w:val="20"/>
          <w:lang w:val="en-US"/>
        </w:rPr>
      </w:pPr>
      <w:ins w:id="23178" w:author="Author">
        <w:r>
          <w:rPr>
            <w:rFonts w:ascii="Calibri" w:hAnsi="Calibri"/>
            <w:sz w:val="20"/>
            <w:szCs w:val="20"/>
            <w:lang w:val="en-US"/>
            <w:rPrChange w:id="23179" w:author="Author">
              <w:rPr>
                <w:rFonts w:ascii="Calibri" w:hAnsi="Calibri"/>
                <w:b/>
                <w:sz w:val="20"/>
                <w:szCs w:val="20"/>
                <w:lang w:val="en-US"/>
              </w:rPr>
            </w:rPrChange>
          </w:rPr>
          <w:t>// Compliant</w:t>
        </w:r>
      </w:ins>
    </w:p>
    <w:p w:rsidR="00743B33" w:rsidRDefault="00D20E06">
      <w:pPr>
        <w:ind w:left="540"/>
        <w:jc w:val="both"/>
        <w:rPr>
          <w:ins w:id="23180" w:author="Author"/>
          <w:rFonts w:ascii="Calibri" w:hAnsi="Calibri"/>
          <w:sz w:val="20"/>
          <w:szCs w:val="20"/>
          <w:lang w:val="en-US"/>
        </w:rPr>
      </w:pPr>
      <w:ins w:id="23181" w:author="Author">
        <w:r>
          <w:rPr>
            <w:rFonts w:ascii="Calibri" w:hAnsi="Calibri"/>
            <w:sz w:val="20"/>
            <w:szCs w:val="20"/>
            <w:lang w:val="en-US"/>
          </w:rPr>
          <w:t>class ConfigurationA</w:t>
        </w:r>
      </w:ins>
    </w:p>
    <w:p w:rsidR="00743B33" w:rsidRPr="00743B33" w:rsidRDefault="00D20E06">
      <w:pPr>
        <w:ind w:left="540"/>
        <w:jc w:val="both"/>
        <w:rPr>
          <w:rFonts w:ascii="Calibri" w:hAnsi="Calibri"/>
          <w:sz w:val="20"/>
          <w:szCs w:val="20"/>
          <w:lang w:val="en-US"/>
          <w:rPrChange w:id="23182" w:author="Author">
            <w:rPr>
              <w:rFonts w:ascii="Trebuchet MS" w:hAnsi="Trebuchet MS"/>
              <w:b/>
              <w:lang w:val="en-US"/>
            </w:rPr>
          </w:rPrChange>
        </w:rPr>
      </w:pPr>
      <w:ins w:id="23183" w:author="Author">
        <w:r>
          <w:rPr>
            <w:rFonts w:ascii="Calibri" w:hAnsi="Calibri"/>
            <w:sz w:val="20"/>
            <w:szCs w:val="20"/>
            <w:lang w:val="en-US"/>
          </w:rPr>
          <w:t>{</w:t>
        </w:r>
      </w:ins>
    </w:p>
    <w:p w:rsidR="00743B33" w:rsidRPr="00743B33" w:rsidRDefault="00D20E06">
      <w:pPr>
        <w:ind w:left="540"/>
        <w:jc w:val="both"/>
        <w:rPr>
          <w:rFonts w:ascii="Calibri" w:hAnsi="Calibri" w:cs="Courier New"/>
          <w:sz w:val="20"/>
          <w:szCs w:val="20"/>
          <w:rPrChange w:id="23184" w:author="Author">
            <w:rPr>
              <w:rFonts w:ascii="Courier New" w:hAnsi="Courier New" w:cs="Courier New"/>
              <w:sz w:val="20"/>
              <w:szCs w:val="20"/>
            </w:rPr>
          </w:rPrChange>
        </w:rPr>
      </w:pPr>
      <w:ins w:id="23185" w:author="Author">
        <w:r>
          <w:rPr>
            <w:rFonts w:ascii="Calibri" w:hAnsi="Calibri" w:cs="Courier New"/>
            <w:sz w:val="20"/>
            <w:szCs w:val="20"/>
          </w:rPr>
          <w:t xml:space="preserve">    public </w:t>
        </w:r>
      </w:ins>
      <w:del w:id="23186" w:author="Author">
        <w:r>
          <w:rPr>
            <w:rFonts w:ascii="Calibri" w:hAnsi="Calibri" w:cs="Courier New"/>
            <w:sz w:val="20"/>
            <w:szCs w:val="20"/>
            <w:rPrChange w:id="23187" w:author="Author">
              <w:rPr>
                <w:rFonts w:ascii="Courier New" w:hAnsi="Courier New" w:cs="Courier New"/>
                <w:sz w:val="20"/>
                <w:szCs w:val="20"/>
              </w:rPr>
            </w:rPrChange>
          </w:rPr>
          <w:delText xml:space="preserve">uint8 </w:delText>
        </w:r>
      </w:del>
      <w:r>
        <w:rPr>
          <w:rFonts w:ascii="Calibri" w:hAnsi="Calibri" w:cs="Courier New"/>
          <w:sz w:val="20"/>
          <w:szCs w:val="20"/>
          <w:rPrChange w:id="23188" w:author="Author">
            <w:rPr>
              <w:rFonts w:ascii="Courier New" w:hAnsi="Courier New" w:cs="Courier New"/>
              <w:sz w:val="20"/>
              <w:szCs w:val="20"/>
            </w:rPr>
          </w:rPrChange>
        </w:rPr>
        <w:t xml:space="preserve">const </w:t>
      </w:r>
      <w:ins w:id="23189" w:author="Author">
        <w:r>
          <w:rPr>
            <w:rFonts w:ascii="Calibri" w:hAnsi="Calibri" w:cs="Courier New"/>
            <w:sz w:val="20"/>
            <w:szCs w:val="20"/>
          </w:rPr>
          <w:t xml:space="preserve">uint </w:t>
        </w:r>
      </w:ins>
      <w:del w:id="23190" w:author="Author">
        <w:r>
          <w:rPr>
            <w:rFonts w:ascii="Calibri" w:hAnsi="Calibri" w:cs="Courier New"/>
            <w:sz w:val="20"/>
            <w:szCs w:val="20"/>
            <w:rPrChange w:id="23191" w:author="Author">
              <w:rPr>
                <w:rFonts w:ascii="Courier New" w:hAnsi="Courier New" w:cs="Courier New"/>
                <w:sz w:val="20"/>
                <w:szCs w:val="20"/>
              </w:rPr>
            </w:rPrChange>
          </w:rPr>
          <w:delText xml:space="preserve">MaxPayload </w:delText>
        </w:r>
      </w:del>
      <w:ins w:id="23192" w:author="Author">
        <w:r>
          <w:rPr>
            <w:rFonts w:ascii="Calibri" w:hAnsi="Calibri" w:cs="Courier New"/>
            <w:sz w:val="20"/>
            <w:szCs w:val="20"/>
          </w:rPr>
          <w:t>MAX_NUMBER</w:t>
        </w:r>
        <w:r>
          <w:rPr>
            <w:rFonts w:ascii="Calibri" w:hAnsi="Calibri" w:cs="Courier New"/>
            <w:sz w:val="20"/>
            <w:szCs w:val="20"/>
            <w:rPrChange w:id="23193" w:author="Author">
              <w:rPr>
                <w:rFonts w:ascii="Courier New" w:hAnsi="Courier New" w:cs="Courier New"/>
                <w:sz w:val="20"/>
                <w:szCs w:val="20"/>
              </w:rPr>
            </w:rPrChange>
          </w:rPr>
          <w:t xml:space="preserve"> </w:t>
        </w:r>
      </w:ins>
      <w:r>
        <w:rPr>
          <w:rFonts w:ascii="Calibri" w:hAnsi="Calibri" w:cs="Courier New"/>
          <w:sz w:val="20"/>
          <w:szCs w:val="20"/>
          <w:rPrChange w:id="23194" w:author="Author">
            <w:rPr>
              <w:rFonts w:ascii="Courier New" w:hAnsi="Courier New" w:cs="Courier New"/>
              <w:sz w:val="20"/>
              <w:szCs w:val="20"/>
            </w:rPr>
          </w:rPrChange>
        </w:rPr>
        <w:t xml:space="preserve">= </w:t>
      </w:r>
      <w:ins w:id="23195" w:author="Author">
        <w:del w:id="23196" w:author="Author">
          <w:r>
            <w:rPr>
              <w:rFonts w:ascii="Calibri" w:hAnsi="Calibri" w:cs="Courier New"/>
              <w:sz w:val="20"/>
              <w:szCs w:val="20"/>
            </w:rPr>
            <w:delText>18</w:delText>
          </w:r>
        </w:del>
        <w:r>
          <w:rPr>
            <w:rFonts w:ascii="Calibri" w:hAnsi="Calibri" w:cs="Courier New"/>
            <w:sz w:val="20"/>
            <w:szCs w:val="20"/>
          </w:rPr>
          <w:t>100</w:t>
        </w:r>
      </w:ins>
      <w:del w:id="23197" w:author="Author">
        <w:r>
          <w:rPr>
            <w:rFonts w:ascii="Calibri" w:hAnsi="Calibri" w:cs="Courier New"/>
            <w:sz w:val="20"/>
            <w:szCs w:val="20"/>
            <w:rPrChange w:id="23198" w:author="Author">
              <w:rPr>
                <w:rFonts w:ascii="Courier New" w:hAnsi="Courier New" w:cs="Courier New"/>
                <w:sz w:val="20"/>
                <w:szCs w:val="20"/>
              </w:rPr>
            </w:rPrChange>
          </w:rPr>
          <w:delText>0x18u</w:delText>
        </w:r>
      </w:del>
      <w:r>
        <w:rPr>
          <w:rFonts w:ascii="Calibri" w:hAnsi="Calibri" w:cs="Courier New"/>
          <w:sz w:val="20"/>
          <w:szCs w:val="20"/>
          <w:rPrChange w:id="23199" w:author="Author">
            <w:rPr>
              <w:rFonts w:ascii="Courier New" w:hAnsi="Courier New" w:cs="Courier New"/>
              <w:sz w:val="20"/>
              <w:szCs w:val="20"/>
            </w:rPr>
          </w:rPrChange>
        </w:rPr>
        <w:t>;</w:t>
      </w:r>
    </w:p>
    <w:p w:rsidR="00743B33" w:rsidRDefault="00D20E06">
      <w:pPr>
        <w:ind w:left="540"/>
        <w:jc w:val="both"/>
        <w:rPr>
          <w:ins w:id="23200" w:author="Author"/>
          <w:rFonts w:ascii="Calibri" w:hAnsi="Calibri"/>
          <w:sz w:val="20"/>
          <w:szCs w:val="20"/>
          <w:lang w:val="en-US"/>
        </w:rPr>
      </w:pPr>
      <w:ins w:id="23201" w:author="Author">
        <w:r>
          <w:rPr>
            <w:rFonts w:ascii="Calibri" w:hAnsi="Calibri" w:cs="Courier New"/>
            <w:sz w:val="20"/>
            <w:szCs w:val="20"/>
          </w:rPr>
          <w:t xml:space="preserve">    public </w:t>
        </w:r>
        <w:del w:id="23202" w:author="Author">
          <w:r>
            <w:rPr>
              <w:rFonts w:ascii="Calibri" w:hAnsi="Calibri" w:cs="Courier New"/>
              <w:sz w:val="20"/>
              <w:szCs w:val="20"/>
            </w:rPr>
            <w:delText xml:space="preserve">unit </w:delText>
          </w:r>
        </w:del>
        <w:r>
          <w:rPr>
            <w:rFonts w:ascii="Calibri" w:hAnsi="Calibri" w:cs="Courier New"/>
            <w:sz w:val="20"/>
            <w:szCs w:val="20"/>
          </w:rPr>
          <w:t xml:space="preserve">readonly </w:t>
        </w:r>
        <w:del w:id="23203" w:author="Author">
          <w:r>
            <w:rPr>
              <w:rFonts w:ascii="Calibri" w:hAnsi="Calibri" w:cs="Courier New"/>
              <w:sz w:val="20"/>
              <w:szCs w:val="20"/>
            </w:rPr>
            <w:delText>unit</w:delText>
          </w:r>
        </w:del>
        <w:r>
          <w:rPr>
            <w:rFonts w:ascii="Calibri" w:hAnsi="Calibri" w:cs="Courier New"/>
            <w:sz w:val="20"/>
            <w:szCs w:val="20"/>
          </w:rPr>
          <w:t>string</w:t>
        </w:r>
        <w:r>
          <w:rPr>
            <w:rFonts w:ascii="Calibri" w:hAnsi="Calibri"/>
            <w:sz w:val="20"/>
            <w:szCs w:val="20"/>
            <w:lang w:val="en-US"/>
          </w:rPr>
          <w:t xml:space="preserve"> </w:t>
        </w:r>
        <w:del w:id="23204" w:author="Author">
          <w:r>
            <w:rPr>
              <w:rFonts w:ascii="Calibri" w:hAnsi="Calibri"/>
              <w:sz w:val="20"/>
              <w:szCs w:val="20"/>
              <w:lang w:val="en-US"/>
            </w:rPr>
            <w:delText>MaxPayload</w:delText>
          </w:r>
        </w:del>
        <w:r>
          <w:rPr>
            <w:rFonts w:ascii="Calibri" w:hAnsi="Calibri"/>
            <w:sz w:val="20"/>
            <w:szCs w:val="20"/>
            <w:lang w:val="en-US"/>
          </w:rPr>
          <w:t>ModuleName</w:t>
        </w:r>
        <w:del w:id="23205" w:author="Author">
          <w:r>
            <w:rPr>
              <w:rFonts w:ascii="Calibri" w:hAnsi="Calibri"/>
              <w:sz w:val="20"/>
              <w:szCs w:val="20"/>
              <w:lang w:val="en-US"/>
            </w:rPr>
            <w:delText xml:space="preserve"> = 18</w:delText>
          </w:r>
        </w:del>
        <w:r>
          <w:rPr>
            <w:rFonts w:ascii="Calibri" w:hAnsi="Calibri"/>
            <w:sz w:val="20"/>
            <w:szCs w:val="20"/>
            <w:lang w:val="en-US"/>
          </w:rPr>
          <w:t>;</w:t>
        </w:r>
      </w:ins>
    </w:p>
    <w:p w:rsidR="00743B33" w:rsidRDefault="00743B33">
      <w:pPr>
        <w:ind w:left="540"/>
        <w:jc w:val="both"/>
        <w:rPr>
          <w:ins w:id="23206" w:author="Author"/>
          <w:rFonts w:ascii="Calibri" w:hAnsi="Calibri"/>
          <w:sz w:val="20"/>
          <w:szCs w:val="20"/>
          <w:lang w:val="en-US"/>
        </w:rPr>
      </w:pPr>
    </w:p>
    <w:p w:rsidR="00743B33" w:rsidRDefault="00D20E06">
      <w:pPr>
        <w:ind w:left="540"/>
        <w:jc w:val="both"/>
        <w:rPr>
          <w:ins w:id="23207" w:author="Author"/>
          <w:rFonts w:ascii="Calibri" w:hAnsi="Calibri"/>
          <w:sz w:val="20"/>
          <w:szCs w:val="20"/>
          <w:lang w:val="en-US"/>
        </w:rPr>
      </w:pPr>
      <w:ins w:id="23208" w:author="Author">
        <w:r>
          <w:rPr>
            <w:rFonts w:ascii="Calibri" w:hAnsi="Calibri"/>
            <w:sz w:val="20"/>
            <w:szCs w:val="20"/>
            <w:lang w:val="en-US"/>
          </w:rPr>
          <w:t xml:space="preserve">    // In constructor method, ModuleName is initialized</w:t>
        </w:r>
      </w:ins>
    </w:p>
    <w:p w:rsidR="00743B33" w:rsidRDefault="00D20E06">
      <w:pPr>
        <w:ind w:left="540"/>
        <w:jc w:val="both"/>
        <w:rPr>
          <w:ins w:id="23209" w:author="Author"/>
          <w:rFonts w:ascii="Calibri" w:hAnsi="Calibri"/>
          <w:sz w:val="20"/>
          <w:szCs w:val="20"/>
          <w:lang w:val="en-US"/>
        </w:rPr>
      </w:pPr>
      <w:ins w:id="23210" w:author="Author">
        <w:r>
          <w:rPr>
            <w:rFonts w:ascii="Calibri" w:hAnsi="Calibri"/>
            <w:sz w:val="20"/>
            <w:szCs w:val="20"/>
            <w:lang w:val="en-US"/>
          </w:rPr>
          <w:t xml:space="preserve">    ConfigurationA()</w:t>
        </w:r>
      </w:ins>
    </w:p>
    <w:p w:rsidR="00743B33" w:rsidRDefault="00D20E06">
      <w:pPr>
        <w:ind w:left="540"/>
        <w:jc w:val="both"/>
        <w:rPr>
          <w:moveTo w:id="23211" w:author="Author"/>
          <w:rFonts w:ascii="Calibri" w:hAnsi="Calibri"/>
          <w:sz w:val="20"/>
          <w:szCs w:val="20"/>
          <w:lang w:val="en-US"/>
        </w:rPr>
      </w:pPr>
      <w:ins w:id="23212" w:author="Author">
        <w:r>
          <w:rPr>
            <w:rFonts w:ascii="Calibri" w:hAnsi="Calibri"/>
            <w:sz w:val="20"/>
            <w:szCs w:val="20"/>
            <w:lang w:val="en-US"/>
          </w:rPr>
          <w:t xml:space="preserve">    { </w:t>
        </w:r>
      </w:ins>
      <w:moveToRangeStart w:id="23213" w:author="Author" w:name="move490813197"/>
    </w:p>
    <w:p w:rsidR="00743B33" w:rsidRDefault="00D20E06">
      <w:pPr>
        <w:ind w:left="540"/>
        <w:jc w:val="both"/>
        <w:rPr>
          <w:ins w:id="23214" w:author="Author"/>
          <w:rFonts w:ascii="Calibri" w:hAnsi="Calibri"/>
          <w:sz w:val="20"/>
          <w:szCs w:val="20"/>
          <w:lang w:val="en-US"/>
        </w:rPr>
      </w:pPr>
      <w:ins w:id="23215" w:author="Author">
        <w:r>
          <w:rPr>
            <w:rFonts w:ascii="Calibri" w:hAnsi="Calibri"/>
            <w:sz w:val="20"/>
            <w:szCs w:val="20"/>
            <w:lang w:val="en-US"/>
          </w:rPr>
          <w:t xml:space="preserve">        </w:t>
        </w:r>
      </w:ins>
      <w:moveTo w:id="23216" w:author="Author">
        <w:r>
          <w:rPr>
            <w:rFonts w:ascii="Calibri" w:hAnsi="Calibri"/>
            <w:sz w:val="20"/>
            <w:szCs w:val="20"/>
            <w:lang w:val="en-US"/>
          </w:rPr>
          <w:t>ModuleName = “Adc”;</w:t>
        </w:r>
      </w:moveTo>
      <w:moveToRangeEnd w:id="23213"/>
    </w:p>
    <w:p w:rsidR="00743B33" w:rsidRDefault="00D20E06">
      <w:pPr>
        <w:ind w:left="540"/>
        <w:jc w:val="both"/>
        <w:rPr>
          <w:ins w:id="23217" w:author="Author"/>
          <w:rFonts w:ascii="Calibri" w:hAnsi="Calibri"/>
          <w:sz w:val="20"/>
          <w:szCs w:val="20"/>
          <w:lang w:val="en-US"/>
        </w:rPr>
      </w:pPr>
      <w:ins w:id="23218" w:author="Author">
        <w:r>
          <w:rPr>
            <w:rFonts w:ascii="Calibri" w:hAnsi="Calibri"/>
            <w:sz w:val="20"/>
            <w:szCs w:val="20"/>
            <w:lang w:val="en-US"/>
          </w:rPr>
          <w:t xml:space="preserve">    }</w:t>
        </w:r>
      </w:ins>
    </w:p>
    <w:p w:rsidR="00743B33" w:rsidRDefault="00D20E06">
      <w:pPr>
        <w:ind w:left="540"/>
        <w:jc w:val="both"/>
        <w:rPr>
          <w:ins w:id="23219" w:author="Author"/>
          <w:moveFrom w:id="23220" w:author="Author"/>
          <w:rFonts w:ascii="Calibri" w:hAnsi="Calibri"/>
          <w:sz w:val="20"/>
          <w:szCs w:val="20"/>
          <w:lang w:val="en-US"/>
        </w:rPr>
      </w:pPr>
      <w:ins w:id="23221" w:author="Author">
        <w:r>
          <w:rPr>
            <w:rFonts w:ascii="Calibri" w:hAnsi="Calibri"/>
            <w:sz w:val="20"/>
            <w:szCs w:val="20"/>
            <w:lang w:val="en-US"/>
          </w:rPr>
          <w:t>}</w:t>
        </w:r>
      </w:ins>
      <w:moveFromRangeStart w:id="23222" w:author="Author" w:name="move490813197"/>
    </w:p>
    <w:p w:rsidR="00743B33" w:rsidRDefault="00D20E06">
      <w:pPr>
        <w:ind w:left="540"/>
        <w:jc w:val="both"/>
        <w:rPr>
          <w:ins w:id="23223" w:author="Author"/>
          <w:rFonts w:ascii="Calibri" w:hAnsi="Calibri"/>
          <w:sz w:val="20"/>
          <w:szCs w:val="20"/>
          <w:lang w:val="en-US"/>
        </w:rPr>
      </w:pPr>
      <w:moveFrom w:id="23224" w:author="Author">
        <w:ins w:id="23225" w:author="Author">
          <w:r>
            <w:rPr>
              <w:rFonts w:ascii="Calibri" w:hAnsi="Calibri"/>
              <w:sz w:val="20"/>
              <w:szCs w:val="20"/>
              <w:lang w:val="en-US"/>
            </w:rPr>
            <w:t>ModuleName = “Adc”;</w:t>
          </w:r>
        </w:ins>
      </w:moveFrom>
      <w:moveFromRangeEnd w:id="23222"/>
    </w:p>
    <w:p w:rsidR="00743B33" w:rsidRPr="00743B33" w:rsidRDefault="00743B33">
      <w:pPr>
        <w:ind w:left="540"/>
        <w:jc w:val="both"/>
        <w:rPr>
          <w:rFonts w:ascii="Calibri" w:hAnsi="Calibri"/>
          <w:sz w:val="20"/>
          <w:szCs w:val="20"/>
          <w:lang w:val="en-US"/>
          <w:rPrChange w:id="23226"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3227" w:author="Author">
            <w:rPr>
              <w:rFonts w:ascii="Trebuchet MS" w:hAnsi="Trebuchet MS"/>
              <w:b/>
              <w:lang w:val="en-US"/>
            </w:rPr>
          </w:rPrChange>
        </w:rPr>
      </w:pPr>
      <w:r>
        <w:rPr>
          <w:rFonts w:ascii="Calibri" w:hAnsi="Calibri"/>
          <w:b/>
          <w:sz w:val="20"/>
          <w:szCs w:val="20"/>
          <w:rPrChange w:id="23228" w:author="Author">
            <w:rPr>
              <w:rFonts w:ascii="Trebuchet MS" w:hAnsi="Trebuchet MS"/>
              <w:b/>
            </w:rPr>
          </w:rPrChange>
        </w:rPr>
        <w:lastRenderedPageBreak/>
        <w:t>Rationale</w:t>
      </w:r>
      <w:r>
        <w:rPr>
          <w:rFonts w:ascii="Calibri" w:hAnsi="Calibri"/>
          <w:b/>
          <w:sz w:val="20"/>
          <w:szCs w:val="20"/>
          <w:lang w:val="en-US"/>
          <w:rPrChange w:id="23229"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3230" w:author="Author">
            <w:rPr>
              <w:rFonts w:ascii="Trebuchet MS" w:hAnsi="Trebuchet MS"/>
              <w:sz w:val="20"/>
              <w:szCs w:val="20"/>
            </w:rPr>
          </w:rPrChange>
        </w:rPr>
      </w:pPr>
      <w:r>
        <w:rPr>
          <w:rFonts w:ascii="Calibri" w:hAnsi="Calibri"/>
          <w:sz w:val="20"/>
          <w:szCs w:val="20"/>
          <w:rPrChange w:id="23231" w:author="Author">
            <w:rPr>
              <w:rFonts w:ascii="Trebuchet MS" w:hAnsi="Trebuchet MS"/>
              <w:sz w:val="20"/>
              <w:szCs w:val="20"/>
            </w:rPr>
          </w:rPrChange>
        </w:rPr>
        <w:t xml:space="preserve">The variable shall be </w:t>
      </w:r>
      <w:del w:id="23232" w:author="Author">
        <w:r>
          <w:rPr>
            <w:rFonts w:ascii="Calibri" w:hAnsi="Calibri"/>
            <w:sz w:val="20"/>
            <w:szCs w:val="20"/>
            <w:rPrChange w:id="23233" w:author="Author">
              <w:rPr>
                <w:rFonts w:ascii="Trebuchet MS" w:hAnsi="Trebuchet MS"/>
                <w:sz w:val="20"/>
                <w:szCs w:val="20"/>
              </w:rPr>
            </w:rPrChange>
          </w:rPr>
          <w:delText>stored in ROM</w:delText>
        </w:r>
      </w:del>
      <w:ins w:id="23234" w:author="Author">
        <w:r>
          <w:rPr>
            <w:rFonts w:ascii="Calibri" w:hAnsi="Calibri"/>
            <w:sz w:val="20"/>
            <w:szCs w:val="20"/>
          </w:rPr>
          <w:t>initialized one time only</w:t>
        </w:r>
      </w:ins>
      <w:r>
        <w:rPr>
          <w:rFonts w:ascii="Calibri" w:hAnsi="Calibri"/>
          <w:sz w:val="20"/>
          <w:szCs w:val="20"/>
          <w:rPrChange w:id="23235" w:author="Author">
            <w:rPr>
              <w:rFonts w:ascii="Trebuchet MS" w:hAnsi="Trebuchet MS"/>
              <w:sz w:val="20"/>
              <w:szCs w:val="20"/>
            </w:rPr>
          </w:rPrChange>
        </w:rPr>
        <w:t xml:space="preserve"> and should not be changeable </w:t>
      </w:r>
      <w:ins w:id="23236" w:author="Author">
        <w:r>
          <w:rPr>
            <w:rFonts w:ascii="Calibri" w:hAnsi="Calibri"/>
            <w:sz w:val="20"/>
            <w:szCs w:val="20"/>
          </w:rPr>
          <w:t>after the initialization</w:t>
        </w:r>
      </w:ins>
      <w:del w:id="23237" w:author="Author">
        <w:r>
          <w:rPr>
            <w:rFonts w:ascii="Calibri" w:hAnsi="Calibri"/>
            <w:sz w:val="20"/>
            <w:szCs w:val="20"/>
            <w:rPrChange w:id="23238" w:author="Author">
              <w:rPr>
                <w:rFonts w:ascii="Trebuchet MS" w:hAnsi="Trebuchet MS"/>
                <w:sz w:val="20"/>
                <w:szCs w:val="20"/>
              </w:rPr>
            </w:rPrChange>
          </w:rPr>
          <w:delText>during runtime</w:delText>
        </w:r>
      </w:del>
      <w:r>
        <w:rPr>
          <w:rFonts w:ascii="Calibri" w:hAnsi="Calibri"/>
          <w:sz w:val="20"/>
          <w:szCs w:val="20"/>
          <w:rPrChange w:id="23239" w:author="Author">
            <w:rPr>
              <w:rFonts w:ascii="Trebuchet MS" w:hAnsi="Trebuchet MS"/>
              <w:sz w:val="20"/>
              <w:szCs w:val="20"/>
            </w:rPr>
          </w:rPrChange>
        </w:rPr>
        <w:t>.</w:t>
      </w:r>
    </w:p>
    <w:p w:rsidR="00743B33" w:rsidRDefault="00743B33">
      <w:pPr>
        <w:pStyle w:val="Heading3"/>
        <w:rPr>
          <w:del w:id="23240" w:author="Author"/>
        </w:rPr>
      </w:pPr>
      <w:bookmarkStart w:id="23241" w:name="_Toc488929655"/>
      <w:bookmarkStart w:id="23242" w:name="_Toc489941865"/>
      <w:bookmarkStart w:id="23243" w:name="_Toc489943023"/>
      <w:bookmarkStart w:id="23244" w:name="_Toc490207306"/>
      <w:bookmarkStart w:id="23245" w:name="_Toc490208471"/>
      <w:bookmarkStart w:id="23246" w:name="_Toc491674321"/>
      <w:bookmarkEnd w:id="23241"/>
      <w:bookmarkEnd w:id="23242"/>
      <w:bookmarkEnd w:id="23243"/>
      <w:bookmarkEnd w:id="23244"/>
      <w:bookmarkEnd w:id="23245"/>
      <w:bookmarkEnd w:id="23246"/>
    </w:p>
    <w:p w:rsidR="00743B33" w:rsidRDefault="00D20E06">
      <w:pPr>
        <w:pStyle w:val="Heading3"/>
        <w:rPr>
          <w:ins w:id="23247" w:author="Author"/>
        </w:rPr>
      </w:pPr>
      <w:bookmarkStart w:id="23248" w:name="_Toc273536081"/>
      <w:bookmarkStart w:id="23249" w:name="_Toc281833003"/>
      <w:bookmarkStart w:id="23250" w:name="_Toc266960605"/>
      <w:bookmarkStart w:id="23251" w:name="_Toc267163513"/>
      <w:bookmarkStart w:id="23252" w:name="_Toc267163873"/>
      <w:bookmarkStart w:id="23253" w:name="_Toc267251465"/>
      <w:bookmarkStart w:id="23254" w:name="_Toc266960606"/>
      <w:bookmarkStart w:id="23255" w:name="_Toc267163514"/>
      <w:bookmarkStart w:id="23256" w:name="_Toc267163874"/>
      <w:bookmarkStart w:id="23257" w:name="_Toc267251466"/>
      <w:bookmarkStart w:id="23258" w:name="_Toc266960607"/>
      <w:bookmarkStart w:id="23259" w:name="_Toc267163515"/>
      <w:bookmarkStart w:id="23260" w:name="_Toc267163875"/>
      <w:bookmarkStart w:id="23261" w:name="_Toc267251467"/>
      <w:bookmarkStart w:id="23262" w:name="_Toc491674322"/>
      <w:bookmarkStart w:id="23263" w:name="_Toc294795233"/>
      <w:bookmarkStart w:id="23264" w:name="_Toc301956934"/>
      <w:bookmarkStart w:id="23265" w:name="_Toc301960062"/>
      <w:bookmarkStart w:id="23266" w:name="_Toc301960536"/>
      <w:bookmarkStart w:id="23267" w:name="_Toc301960698"/>
      <w:bookmarkStart w:id="23268" w:name="_Toc409602503"/>
      <w:bookmarkStart w:id="23269" w:name="_Toc430267164"/>
      <w:bookmarkEnd w:id="23248"/>
      <w:bookmarkEnd w:id="23249"/>
      <w:bookmarkEnd w:id="23250"/>
      <w:bookmarkEnd w:id="23251"/>
      <w:bookmarkEnd w:id="23252"/>
      <w:bookmarkEnd w:id="23253"/>
      <w:bookmarkEnd w:id="23254"/>
      <w:bookmarkEnd w:id="23255"/>
      <w:bookmarkEnd w:id="23256"/>
      <w:bookmarkEnd w:id="23257"/>
      <w:bookmarkEnd w:id="23258"/>
      <w:bookmarkEnd w:id="23259"/>
      <w:bookmarkEnd w:id="23260"/>
      <w:bookmarkEnd w:id="23261"/>
      <w:ins w:id="23270" w:author="Author">
        <w:r>
          <w:t>Rules_Const_004</w:t>
        </w:r>
        <w:bookmarkEnd w:id="23262"/>
      </w:ins>
    </w:p>
    <w:p w:rsidR="00743B33" w:rsidRPr="00743B33" w:rsidRDefault="00D20E06" w:rsidP="00743B33">
      <w:pPr>
        <w:ind w:left="540"/>
        <w:jc w:val="both"/>
        <w:rPr>
          <w:ins w:id="23271" w:author="Author"/>
          <w:rFonts w:ascii="Calibri" w:hAnsi="Calibri"/>
          <w:sz w:val="20"/>
          <w:szCs w:val="20"/>
          <w:rPrChange w:id="23272" w:author="Author">
            <w:rPr>
              <w:ins w:id="23273" w:author="Author"/>
              <w:lang w:val="en-US"/>
            </w:rPr>
          </w:rPrChange>
        </w:rPr>
        <w:pPrChange w:id="23274" w:author="Author">
          <w:pPr/>
        </w:pPrChange>
      </w:pPr>
      <w:ins w:id="23275" w:author="Author">
        <w:r>
          <w:rPr>
            <w:rFonts w:ascii="Calibri" w:hAnsi="Calibri"/>
            <w:b/>
            <w:sz w:val="20"/>
            <w:szCs w:val="20"/>
            <w:rPrChange w:id="23276" w:author="Author">
              <w:rPr>
                <w:lang w:val="en-US"/>
              </w:rPr>
            </w:rPrChange>
          </w:rPr>
          <w:t>Rule:</w:t>
        </w:r>
      </w:ins>
    </w:p>
    <w:p w:rsidR="00743B33" w:rsidRPr="00743B33" w:rsidRDefault="00D20E06" w:rsidP="00743B33">
      <w:pPr>
        <w:ind w:left="540"/>
        <w:jc w:val="both"/>
        <w:rPr>
          <w:ins w:id="23277" w:author="Author"/>
          <w:rFonts w:ascii="Calibri" w:hAnsi="Calibri"/>
          <w:sz w:val="20"/>
          <w:szCs w:val="20"/>
          <w:rPrChange w:id="23278" w:author="Author">
            <w:rPr>
              <w:ins w:id="23279" w:author="Author"/>
              <w:lang w:val="en-US"/>
            </w:rPr>
          </w:rPrChange>
        </w:rPr>
        <w:pPrChange w:id="23280" w:author="Author">
          <w:pPr/>
        </w:pPrChange>
      </w:pPr>
      <w:ins w:id="23281" w:author="Author">
        <w:r>
          <w:rPr>
            <w:rFonts w:ascii="Calibri" w:hAnsi="Calibri"/>
            <w:sz w:val="20"/>
            <w:szCs w:val="20"/>
            <w:rPrChange w:id="23282" w:author="Author">
              <w:rPr>
                <w:lang w:val="en-US"/>
              </w:rPr>
            </w:rPrChange>
          </w:rPr>
          <w:t xml:space="preserve">Use all uppercase when naming constant. An underscore can be used to separate terms when necessary. </w:t>
        </w:r>
      </w:ins>
    </w:p>
    <w:p w:rsidR="00743B33" w:rsidRPr="00743B33" w:rsidRDefault="00743B33" w:rsidP="00743B33">
      <w:pPr>
        <w:ind w:left="540"/>
        <w:jc w:val="both"/>
        <w:rPr>
          <w:ins w:id="23283" w:author="Author"/>
          <w:rFonts w:ascii="Calibri" w:hAnsi="Calibri"/>
          <w:sz w:val="20"/>
          <w:szCs w:val="20"/>
          <w:rPrChange w:id="23284" w:author="Author">
            <w:rPr>
              <w:ins w:id="23285" w:author="Author"/>
              <w:lang w:val="en-US"/>
            </w:rPr>
          </w:rPrChange>
        </w:rPr>
        <w:pPrChange w:id="23286" w:author="Author">
          <w:pPr/>
        </w:pPrChange>
      </w:pPr>
    </w:p>
    <w:p w:rsidR="00743B33" w:rsidRPr="00743B33" w:rsidRDefault="00D20E06" w:rsidP="00743B33">
      <w:pPr>
        <w:ind w:left="540"/>
        <w:jc w:val="both"/>
        <w:rPr>
          <w:ins w:id="23287" w:author="Author"/>
          <w:rFonts w:ascii="Calibri" w:hAnsi="Calibri"/>
          <w:b/>
          <w:sz w:val="20"/>
          <w:szCs w:val="20"/>
          <w:rPrChange w:id="23288" w:author="Author">
            <w:rPr>
              <w:ins w:id="23289" w:author="Author"/>
              <w:lang w:val="en-US"/>
            </w:rPr>
          </w:rPrChange>
        </w:rPr>
        <w:pPrChange w:id="23290" w:author="Author">
          <w:pPr/>
        </w:pPrChange>
      </w:pPr>
      <w:ins w:id="23291" w:author="Author">
        <w:r>
          <w:rPr>
            <w:rFonts w:ascii="Calibri" w:hAnsi="Calibri"/>
            <w:b/>
            <w:sz w:val="20"/>
            <w:szCs w:val="20"/>
            <w:rPrChange w:id="23292" w:author="Author">
              <w:rPr>
                <w:lang w:val="en-US"/>
              </w:rPr>
            </w:rPrChange>
          </w:rPr>
          <w:t>Example:</w:t>
        </w:r>
      </w:ins>
    </w:p>
    <w:p w:rsidR="00743B33" w:rsidRPr="00743B33" w:rsidRDefault="00D20E06" w:rsidP="00743B33">
      <w:pPr>
        <w:ind w:left="540"/>
        <w:jc w:val="both"/>
        <w:rPr>
          <w:ins w:id="23293" w:author="Author"/>
          <w:rFonts w:ascii="Calibri" w:hAnsi="Calibri"/>
          <w:sz w:val="20"/>
          <w:szCs w:val="20"/>
          <w:rPrChange w:id="23294" w:author="Author">
            <w:rPr>
              <w:ins w:id="23295" w:author="Author"/>
              <w:lang w:val="en-US"/>
            </w:rPr>
          </w:rPrChange>
        </w:rPr>
        <w:pPrChange w:id="23296" w:author="Author">
          <w:pPr/>
        </w:pPrChange>
      </w:pPr>
      <w:ins w:id="23297" w:author="Author">
        <w:r>
          <w:rPr>
            <w:rFonts w:ascii="Calibri" w:hAnsi="Calibri"/>
            <w:sz w:val="20"/>
            <w:szCs w:val="20"/>
            <w:rPrChange w:id="23298" w:author="Author">
              <w:rPr>
                <w:lang w:val="en-US"/>
              </w:rPr>
            </w:rPrChange>
          </w:rPr>
          <w:t>const MIN_QUAL = 25</w:t>
        </w:r>
      </w:ins>
    </w:p>
    <w:p w:rsidR="00743B33" w:rsidRPr="00743B33" w:rsidRDefault="00743B33" w:rsidP="00743B33">
      <w:pPr>
        <w:ind w:left="540"/>
        <w:jc w:val="both"/>
        <w:rPr>
          <w:ins w:id="23299" w:author="Author"/>
          <w:rFonts w:ascii="Calibri" w:hAnsi="Calibri"/>
          <w:sz w:val="20"/>
          <w:szCs w:val="20"/>
          <w:rPrChange w:id="23300" w:author="Author">
            <w:rPr>
              <w:ins w:id="23301" w:author="Author"/>
              <w:lang w:val="en-US"/>
            </w:rPr>
          </w:rPrChange>
        </w:rPr>
        <w:pPrChange w:id="23302" w:author="Author">
          <w:pPr/>
        </w:pPrChange>
      </w:pPr>
    </w:p>
    <w:p w:rsidR="00743B33" w:rsidRPr="00743B33" w:rsidRDefault="00D20E06" w:rsidP="00743B33">
      <w:pPr>
        <w:ind w:left="540"/>
        <w:jc w:val="both"/>
        <w:rPr>
          <w:ins w:id="23303" w:author="Author"/>
          <w:rFonts w:ascii="Calibri" w:hAnsi="Calibri"/>
          <w:b/>
          <w:sz w:val="20"/>
          <w:szCs w:val="20"/>
          <w:rPrChange w:id="23304" w:author="Author">
            <w:rPr>
              <w:ins w:id="23305" w:author="Author"/>
              <w:lang w:val="en-US"/>
            </w:rPr>
          </w:rPrChange>
        </w:rPr>
        <w:pPrChange w:id="23306" w:author="Author">
          <w:pPr/>
        </w:pPrChange>
      </w:pPr>
      <w:ins w:id="23307" w:author="Author">
        <w:r>
          <w:rPr>
            <w:rFonts w:ascii="Calibri" w:hAnsi="Calibri"/>
            <w:b/>
            <w:sz w:val="20"/>
            <w:szCs w:val="20"/>
            <w:rPrChange w:id="23308" w:author="Author">
              <w:rPr>
                <w:lang w:val="en-US"/>
              </w:rPr>
            </w:rPrChange>
          </w:rPr>
          <w:t>Rationale:</w:t>
        </w:r>
      </w:ins>
    </w:p>
    <w:p w:rsidR="00743B33" w:rsidRDefault="00D20E06" w:rsidP="00743B33">
      <w:pPr>
        <w:ind w:left="540"/>
        <w:jc w:val="both"/>
        <w:rPr>
          <w:ins w:id="23309" w:author="Author"/>
        </w:rPr>
        <w:pPrChange w:id="23310" w:author="Author">
          <w:pPr>
            <w:pStyle w:val="Heading3"/>
          </w:pPr>
        </w:pPrChange>
      </w:pPr>
      <w:ins w:id="23311" w:author="Author">
        <w:r>
          <w:rPr>
            <w:rFonts w:ascii="Calibri" w:hAnsi="Calibri"/>
            <w:sz w:val="20"/>
            <w:szCs w:val="20"/>
            <w:rPrChange w:id="23312" w:author="Author">
              <w:rPr/>
            </w:rPrChange>
          </w:rPr>
          <w:t>To clearly distinguish constants from other elements</w:t>
        </w:r>
      </w:ins>
    </w:p>
    <w:p w:rsidR="00743B33" w:rsidRDefault="00743B33" w:rsidP="00743B33">
      <w:pPr>
        <w:ind w:left="540"/>
        <w:jc w:val="both"/>
        <w:rPr>
          <w:ins w:id="23313" w:author="Author"/>
        </w:rPr>
        <w:pPrChange w:id="23314" w:author="Author">
          <w:pPr>
            <w:pStyle w:val="Heading3"/>
          </w:pPr>
        </w:pPrChange>
      </w:pPr>
    </w:p>
    <w:p w:rsidR="00743B33" w:rsidRDefault="00D20E06">
      <w:pPr>
        <w:pStyle w:val="Heading2"/>
        <w:rPr>
          <w:ins w:id="23315" w:author="Author"/>
          <w:del w:id="23316" w:author="Author"/>
        </w:rPr>
      </w:pPr>
      <w:ins w:id="23317" w:author="Author">
        <w:del w:id="23318" w:author="Author">
          <w:r>
            <w:delText>Static Members</w:delText>
          </w:r>
          <w:bookmarkStart w:id="23319" w:name="_Toc491674323"/>
          <w:bookmarkEnd w:id="23319"/>
        </w:del>
      </w:ins>
    </w:p>
    <w:p w:rsidR="00743B33" w:rsidRDefault="00D20E06" w:rsidP="00743B33">
      <w:pPr>
        <w:pStyle w:val="Heading3"/>
        <w:rPr>
          <w:ins w:id="23320" w:author="Author"/>
          <w:del w:id="23321" w:author="Author"/>
        </w:rPr>
        <w:pPrChange w:id="23322" w:author="Author">
          <w:pPr>
            <w:pStyle w:val="Heading2"/>
          </w:pPr>
        </w:pPrChange>
      </w:pPr>
      <w:moveToRangeStart w:id="23323" w:author="Author" w:name="move488926889"/>
      <w:del w:id="23324" w:author="Author">
        <w:r>
          <w:delText>Rules_Static_001</w:delText>
        </w:r>
      </w:del>
      <w:bookmarkStart w:id="23325" w:name="_Toc491674324"/>
      <w:bookmarkEnd w:id="23325"/>
      <w:moveToRangeEnd w:id="23323"/>
    </w:p>
    <w:p w:rsidR="00743B33" w:rsidRDefault="00D20E06">
      <w:pPr>
        <w:ind w:left="540"/>
        <w:jc w:val="both"/>
        <w:rPr>
          <w:ins w:id="23326" w:author="Author"/>
          <w:del w:id="23327" w:author="Author"/>
          <w:rFonts w:ascii="Calibri" w:hAnsi="Calibri"/>
          <w:b/>
          <w:sz w:val="20"/>
          <w:szCs w:val="20"/>
          <w:lang w:val="en-US"/>
        </w:rPr>
      </w:pPr>
      <w:ins w:id="23328" w:author="Author">
        <w:del w:id="23329" w:author="Author">
          <w:r>
            <w:rPr>
              <w:rFonts w:ascii="Calibri" w:hAnsi="Calibri"/>
              <w:b/>
              <w:sz w:val="20"/>
              <w:szCs w:val="20"/>
            </w:rPr>
            <w:delText>Rule</w:delText>
          </w:r>
          <w:r>
            <w:rPr>
              <w:rFonts w:ascii="Calibri" w:hAnsi="Calibri"/>
              <w:b/>
              <w:sz w:val="20"/>
              <w:szCs w:val="20"/>
              <w:lang w:val="en-US"/>
            </w:rPr>
            <w:delText>:</w:delText>
          </w:r>
          <w:bookmarkStart w:id="23330" w:name="_Toc491674325"/>
          <w:bookmarkEnd w:id="23330"/>
        </w:del>
      </w:ins>
    </w:p>
    <w:p w:rsidR="00743B33" w:rsidRDefault="00D20E06">
      <w:pPr>
        <w:ind w:left="540"/>
        <w:jc w:val="both"/>
        <w:rPr>
          <w:ins w:id="23331" w:author="Author"/>
          <w:del w:id="23332" w:author="Author"/>
          <w:rFonts w:ascii="Calibri" w:hAnsi="Calibri" w:cs="Arial"/>
          <w:sz w:val="20"/>
          <w:szCs w:val="20"/>
          <w:lang w:val="vi-VN"/>
        </w:rPr>
      </w:pPr>
      <w:ins w:id="23333" w:author="Author">
        <w:del w:id="23334" w:author="Author">
          <w:r>
            <w:rPr>
              <w:rFonts w:ascii="Calibri" w:hAnsi="Calibri"/>
              <w:sz w:val="20"/>
              <w:szCs w:val="20"/>
            </w:rPr>
            <w:delText>Call static members b</w:delText>
          </w:r>
          <w:r>
            <w:rPr>
              <w:rFonts w:ascii="Calibri" w:hAnsi="Calibri"/>
              <w:sz w:val="20"/>
              <w:szCs w:val="20"/>
            </w:rPr>
            <w:delText>y using the class name: ClassName.StaticMember. Global variables must be avoided or its usage needs to be justified.</w:delText>
          </w:r>
          <w:bookmarkStart w:id="23335" w:name="_Toc491674326"/>
          <w:bookmarkEnd w:id="23335"/>
        </w:del>
      </w:ins>
    </w:p>
    <w:p w:rsidR="00743B33" w:rsidRDefault="00743B33">
      <w:pPr>
        <w:ind w:left="540"/>
        <w:jc w:val="both"/>
        <w:rPr>
          <w:ins w:id="23336" w:author="Author"/>
          <w:del w:id="23337" w:author="Author"/>
          <w:rFonts w:ascii="Calibri" w:hAnsi="Calibri"/>
          <w:b/>
          <w:sz w:val="20"/>
          <w:szCs w:val="20"/>
          <w:lang w:val="en-US"/>
        </w:rPr>
      </w:pPr>
      <w:bookmarkStart w:id="23338" w:name="_Toc491674327"/>
      <w:bookmarkEnd w:id="23338"/>
    </w:p>
    <w:p w:rsidR="00743B33" w:rsidRDefault="00D20E06">
      <w:pPr>
        <w:ind w:left="540"/>
        <w:jc w:val="both"/>
        <w:rPr>
          <w:ins w:id="23339" w:author="Author"/>
          <w:del w:id="23340" w:author="Author"/>
          <w:rFonts w:ascii="Calibri" w:hAnsi="Calibri"/>
          <w:b/>
          <w:sz w:val="20"/>
          <w:szCs w:val="20"/>
          <w:lang w:val="en-US"/>
        </w:rPr>
      </w:pPr>
      <w:ins w:id="23341" w:author="Author">
        <w:del w:id="23342" w:author="Author">
          <w:r>
            <w:rPr>
              <w:rFonts w:ascii="Calibri" w:hAnsi="Calibri"/>
              <w:b/>
              <w:sz w:val="20"/>
              <w:szCs w:val="20"/>
            </w:rPr>
            <w:delText>Example</w:delText>
          </w:r>
          <w:r>
            <w:rPr>
              <w:rFonts w:ascii="Calibri" w:hAnsi="Calibri"/>
              <w:b/>
              <w:sz w:val="20"/>
              <w:szCs w:val="20"/>
              <w:lang w:val="en-US"/>
            </w:rPr>
            <w:delText>:</w:delText>
          </w:r>
          <w:bookmarkStart w:id="23343" w:name="_Toc491674328"/>
          <w:bookmarkEnd w:id="23343"/>
        </w:del>
      </w:ins>
    </w:p>
    <w:p w:rsidR="00743B33" w:rsidRDefault="00D20E06">
      <w:pPr>
        <w:ind w:left="540"/>
        <w:jc w:val="both"/>
        <w:rPr>
          <w:ins w:id="23344" w:author="Author"/>
          <w:del w:id="23345" w:author="Author"/>
          <w:rFonts w:ascii="Calibri" w:hAnsi="Calibri"/>
          <w:sz w:val="20"/>
          <w:szCs w:val="20"/>
        </w:rPr>
      </w:pPr>
      <w:ins w:id="23346" w:author="Author">
        <w:del w:id="23347" w:author="Author">
          <w:r>
            <w:rPr>
              <w:rFonts w:ascii="Calibri" w:hAnsi="Calibri"/>
              <w:sz w:val="20"/>
              <w:szCs w:val="20"/>
            </w:rPr>
            <w:delText>Not required</w:delText>
          </w:r>
          <w:bookmarkStart w:id="23348" w:name="_Toc491674329"/>
          <w:bookmarkEnd w:id="23348"/>
        </w:del>
      </w:ins>
    </w:p>
    <w:p w:rsidR="00743B33" w:rsidRDefault="00743B33">
      <w:pPr>
        <w:ind w:left="540"/>
        <w:jc w:val="both"/>
        <w:rPr>
          <w:ins w:id="23349" w:author="Author"/>
          <w:del w:id="23350" w:author="Author"/>
          <w:rFonts w:ascii="Calibri" w:hAnsi="Calibri"/>
          <w:sz w:val="20"/>
          <w:szCs w:val="20"/>
          <w:lang w:val="en-US"/>
        </w:rPr>
      </w:pPr>
      <w:bookmarkStart w:id="23351" w:name="_Toc491674330"/>
      <w:bookmarkEnd w:id="23351"/>
    </w:p>
    <w:p w:rsidR="00743B33" w:rsidRDefault="00D20E06">
      <w:pPr>
        <w:ind w:left="540"/>
        <w:jc w:val="both"/>
        <w:rPr>
          <w:ins w:id="23352" w:author="Author"/>
          <w:del w:id="23353" w:author="Author"/>
          <w:rFonts w:ascii="Calibri" w:hAnsi="Calibri"/>
          <w:sz w:val="20"/>
          <w:szCs w:val="20"/>
        </w:rPr>
      </w:pPr>
      <w:ins w:id="23354" w:author="Author">
        <w:del w:id="23355" w:author="Author">
          <w:r>
            <w:rPr>
              <w:rFonts w:ascii="Calibri" w:hAnsi="Calibri"/>
              <w:b/>
              <w:sz w:val="20"/>
              <w:szCs w:val="20"/>
            </w:rPr>
            <w:delText>Rationale</w:delText>
          </w:r>
          <w:r>
            <w:rPr>
              <w:rFonts w:ascii="Calibri" w:hAnsi="Calibri"/>
              <w:b/>
              <w:sz w:val="20"/>
              <w:szCs w:val="20"/>
              <w:lang w:val="en-US"/>
            </w:rPr>
            <w:delText>:</w:delText>
          </w:r>
          <w:bookmarkStart w:id="23356" w:name="_Toc491674331"/>
          <w:bookmarkEnd w:id="23356"/>
        </w:del>
      </w:ins>
    </w:p>
    <w:p w:rsidR="00743B33" w:rsidRDefault="00D20E06">
      <w:pPr>
        <w:ind w:left="540"/>
        <w:jc w:val="both"/>
        <w:rPr>
          <w:ins w:id="23357" w:author="Author"/>
          <w:del w:id="23358" w:author="Author"/>
          <w:rFonts w:ascii="Calibri" w:hAnsi="Calibri"/>
          <w:sz w:val="20"/>
          <w:szCs w:val="20"/>
        </w:rPr>
      </w:pPr>
      <w:ins w:id="23359" w:author="Author">
        <w:del w:id="23360" w:author="Author">
          <w:r>
            <w:rPr>
              <w:rFonts w:ascii="Calibri" w:hAnsi="Calibri"/>
              <w:sz w:val="20"/>
              <w:szCs w:val="20"/>
            </w:rPr>
            <w:delText xml:space="preserve">To makes code more readable by making static access clearThe module which uses the global variable can </w:delText>
          </w:r>
          <w:r>
            <w:rPr>
              <w:rFonts w:ascii="Calibri" w:hAnsi="Calibri"/>
              <w:sz w:val="20"/>
              <w:szCs w:val="20"/>
            </w:rPr>
            <w:delText>update mistakenly and it is difficult to debug.</w:delText>
          </w:r>
          <w:bookmarkStart w:id="23361" w:name="_Toc491674332"/>
          <w:bookmarkEnd w:id="23361"/>
        </w:del>
      </w:ins>
    </w:p>
    <w:p w:rsidR="00743B33" w:rsidRDefault="00743B33" w:rsidP="00743B33">
      <w:pPr>
        <w:pStyle w:val="Heading3"/>
        <w:rPr>
          <w:ins w:id="23362" w:author="Author"/>
          <w:del w:id="23363" w:author="Author"/>
        </w:rPr>
        <w:pPrChange w:id="23364" w:author="Author">
          <w:pPr>
            <w:ind w:left="540"/>
            <w:jc w:val="both"/>
          </w:pPr>
        </w:pPrChange>
      </w:pPr>
      <w:bookmarkStart w:id="23365" w:name="_Toc488929659"/>
      <w:bookmarkStart w:id="23366" w:name="_Toc489941869"/>
      <w:bookmarkStart w:id="23367" w:name="_Toc489943027"/>
      <w:bookmarkStart w:id="23368" w:name="_Toc490207310"/>
      <w:bookmarkStart w:id="23369" w:name="_Toc490208475"/>
      <w:bookmarkStart w:id="23370" w:name="_Toc491674333"/>
      <w:bookmarkEnd w:id="23365"/>
      <w:bookmarkEnd w:id="23366"/>
      <w:bookmarkEnd w:id="23367"/>
      <w:bookmarkEnd w:id="23368"/>
      <w:bookmarkEnd w:id="23369"/>
      <w:bookmarkEnd w:id="23370"/>
    </w:p>
    <w:p w:rsidR="00743B33" w:rsidRDefault="00D20E06">
      <w:pPr>
        <w:pStyle w:val="Heading3"/>
        <w:rPr>
          <w:ins w:id="23371" w:author="Author"/>
          <w:del w:id="23372" w:author="Author"/>
        </w:rPr>
      </w:pPr>
      <w:ins w:id="23373" w:author="Author">
        <w:del w:id="23374" w:author="Author">
          <w:r>
            <w:delText>Rules_Static_001</w:delText>
          </w:r>
          <w:bookmarkStart w:id="23375" w:name="_Toc491674334"/>
          <w:bookmarkEnd w:id="23375"/>
        </w:del>
      </w:ins>
    </w:p>
    <w:p w:rsidR="00743B33" w:rsidRDefault="00D20E06">
      <w:pPr>
        <w:ind w:left="540"/>
        <w:jc w:val="both"/>
        <w:rPr>
          <w:ins w:id="23376" w:author="Author"/>
          <w:del w:id="23377" w:author="Author"/>
          <w:rFonts w:ascii="Calibri" w:hAnsi="Calibri"/>
          <w:b/>
          <w:sz w:val="20"/>
          <w:szCs w:val="20"/>
          <w:lang w:val="en-US"/>
        </w:rPr>
      </w:pPr>
      <w:ins w:id="23378" w:author="Author">
        <w:del w:id="23379" w:author="Author">
          <w:r>
            <w:rPr>
              <w:rFonts w:ascii="Calibri" w:hAnsi="Calibri"/>
              <w:b/>
              <w:sz w:val="20"/>
              <w:szCs w:val="20"/>
            </w:rPr>
            <w:delText>Rule</w:delText>
          </w:r>
          <w:r>
            <w:rPr>
              <w:rFonts w:ascii="Calibri" w:hAnsi="Calibri"/>
              <w:b/>
              <w:sz w:val="20"/>
              <w:szCs w:val="20"/>
              <w:lang w:val="en-US"/>
            </w:rPr>
            <w:delText>:</w:delText>
          </w:r>
          <w:bookmarkStart w:id="23380" w:name="_Toc491674335"/>
          <w:bookmarkEnd w:id="23380"/>
        </w:del>
      </w:ins>
    </w:p>
    <w:p w:rsidR="00743B33" w:rsidRDefault="00D20E06">
      <w:pPr>
        <w:ind w:left="540"/>
        <w:jc w:val="both"/>
        <w:rPr>
          <w:ins w:id="23381" w:author="Author"/>
          <w:del w:id="23382" w:author="Author"/>
          <w:rFonts w:ascii="Calibri" w:hAnsi="Calibri"/>
          <w:sz w:val="20"/>
          <w:szCs w:val="20"/>
        </w:rPr>
      </w:pPr>
      <w:ins w:id="23383" w:author="Author">
        <w:del w:id="23384" w:author="Author">
          <w:r>
            <w:rPr>
              <w:rFonts w:ascii="Calibri" w:hAnsi="Calibri"/>
              <w:sz w:val="20"/>
              <w:szCs w:val="20"/>
            </w:rPr>
            <w:delText>Do not qualify a static member defined in a base class with the name of a derived class.</w:delText>
          </w:r>
          <w:bookmarkStart w:id="23385" w:name="_Toc491674336"/>
          <w:bookmarkEnd w:id="23385"/>
        </w:del>
      </w:ins>
    </w:p>
    <w:p w:rsidR="00743B33" w:rsidRDefault="00D20E06">
      <w:pPr>
        <w:ind w:left="540"/>
        <w:jc w:val="both"/>
        <w:rPr>
          <w:ins w:id="23386" w:author="Author"/>
          <w:del w:id="23387" w:author="Author"/>
          <w:rFonts w:ascii="Calibri" w:hAnsi="Calibri" w:cs="Arial"/>
          <w:sz w:val="20"/>
          <w:szCs w:val="20"/>
          <w:lang w:val="vi-VN"/>
        </w:rPr>
      </w:pPr>
      <w:ins w:id="23388" w:author="Author">
        <w:del w:id="23389" w:author="Author">
          <w:r>
            <w:rPr>
              <w:rFonts w:ascii="Calibri" w:hAnsi="Calibri"/>
              <w:sz w:val="20"/>
              <w:szCs w:val="20"/>
            </w:rPr>
            <w:delText xml:space="preserve">Call static members by using the class name: ClassName.StaticMember. </w:delText>
          </w:r>
          <w:bookmarkStart w:id="23390" w:name="_Toc491674337"/>
          <w:bookmarkEnd w:id="23390"/>
        </w:del>
      </w:ins>
    </w:p>
    <w:p w:rsidR="00743B33" w:rsidRDefault="00743B33">
      <w:pPr>
        <w:ind w:left="540"/>
        <w:jc w:val="both"/>
        <w:rPr>
          <w:ins w:id="23391" w:author="Author"/>
          <w:del w:id="23392" w:author="Author"/>
          <w:rFonts w:ascii="Calibri" w:hAnsi="Calibri"/>
          <w:b/>
          <w:sz w:val="20"/>
          <w:szCs w:val="20"/>
          <w:lang w:val="en-US"/>
        </w:rPr>
      </w:pPr>
      <w:bookmarkStart w:id="23393" w:name="_Toc491674338"/>
      <w:bookmarkEnd w:id="23393"/>
    </w:p>
    <w:p w:rsidR="00743B33" w:rsidRDefault="00D20E06">
      <w:pPr>
        <w:ind w:left="540"/>
        <w:jc w:val="both"/>
        <w:rPr>
          <w:ins w:id="23394" w:author="Author"/>
          <w:del w:id="23395" w:author="Author"/>
          <w:rFonts w:ascii="Calibri" w:hAnsi="Calibri"/>
          <w:b/>
          <w:sz w:val="20"/>
          <w:szCs w:val="20"/>
          <w:lang w:val="en-US"/>
        </w:rPr>
      </w:pPr>
      <w:ins w:id="23396" w:author="Author">
        <w:del w:id="23397" w:author="Author">
          <w:r>
            <w:rPr>
              <w:rFonts w:ascii="Calibri" w:hAnsi="Calibri"/>
              <w:b/>
              <w:sz w:val="20"/>
              <w:szCs w:val="20"/>
            </w:rPr>
            <w:delText>Example</w:delText>
          </w:r>
          <w:r>
            <w:rPr>
              <w:rFonts w:ascii="Calibri" w:hAnsi="Calibri"/>
              <w:b/>
              <w:sz w:val="20"/>
              <w:szCs w:val="20"/>
              <w:lang w:val="en-US"/>
            </w:rPr>
            <w:delText>:</w:delText>
          </w:r>
          <w:bookmarkStart w:id="23398" w:name="_Toc491674339"/>
          <w:bookmarkEnd w:id="23398"/>
        </w:del>
      </w:ins>
    </w:p>
    <w:p w:rsidR="00743B33" w:rsidRDefault="00D20E06">
      <w:pPr>
        <w:ind w:left="540"/>
        <w:jc w:val="both"/>
        <w:rPr>
          <w:ins w:id="23399" w:author="Author"/>
          <w:del w:id="23400" w:author="Author"/>
          <w:rFonts w:ascii="Calibri" w:hAnsi="Calibri"/>
          <w:sz w:val="20"/>
          <w:szCs w:val="20"/>
        </w:rPr>
      </w:pPr>
      <w:ins w:id="23401" w:author="Author">
        <w:del w:id="23402" w:author="Author">
          <w:r>
            <w:rPr>
              <w:rFonts w:ascii="Calibri" w:hAnsi="Calibri"/>
              <w:sz w:val="20"/>
              <w:szCs w:val="20"/>
            </w:rPr>
            <w:delText>Not required</w:delText>
          </w:r>
          <w:bookmarkStart w:id="23403" w:name="_Toc491674340"/>
          <w:bookmarkEnd w:id="23403"/>
        </w:del>
      </w:ins>
    </w:p>
    <w:p w:rsidR="00743B33" w:rsidRDefault="00743B33">
      <w:pPr>
        <w:ind w:left="540"/>
        <w:jc w:val="both"/>
        <w:rPr>
          <w:ins w:id="23404" w:author="Author"/>
          <w:del w:id="23405" w:author="Author"/>
          <w:rFonts w:ascii="Calibri" w:hAnsi="Calibri"/>
          <w:sz w:val="20"/>
          <w:szCs w:val="20"/>
          <w:lang w:val="en-US"/>
        </w:rPr>
      </w:pPr>
      <w:bookmarkStart w:id="23406" w:name="_Toc491674341"/>
      <w:bookmarkEnd w:id="23406"/>
    </w:p>
    <w:p w:rsidR="00743B33" w:rsidRDefault="00D20E06">
      <w:pPr>
        <w:ind w:left="540"/>
        <w:jc w:val="both"/>
        <w:rPr>
          <w:ins w:id="23407" w:author="Author"/>
          <w:del w:id="23408" w:author="Author"/>
          <w:rFonts w:ascii="Calibri" w:hAnsi="Calibri"/>
          <w:sz w:val="20"/>
          <w:szCs w:val="20"/>
        </w:rPr>
      </w:pPr>
      <w:ins w:id="23409" w:author="Author">
        <w:del w:id="23410" w:author="Author">
          <w:r>
            <w:rPr>
              <w:rFonts w:ascii="Calibri" w:hAnsi="Calibri"/>
              <w:b/>
              <w:sz w:val="20"/>
              <w:szCs w:val="20"/>
            </w:rPr>
            <w:delText>Rationale</w:delText>
          </w:r>
          <w:r>
            <w:rPr>
              <w:rFonts w:ascii="Calibri" w:hAnsi="Calibri"/>
              <w:b/>
              <w:sz w:val="20"/>
              <w:szCs w:val="20"/>
              <w:lang w:val="en-US"/>
            </w:rPr>
            <w:delText>:</w:delText>
          </w:r>
          <w:bookmarkStart w:id="23411" w:name="_Toc491674342"/>
          <w:bookmarkEnd w:id="23411"/>
        </w:del>
      </w:ins>
    </w:p>
    <w:p w:rsidR="00743B33" w:rsidRDefault="00D20E06">
      <w:pPr>
        <w:ind w:left="540"/>
        <w:jc w:val="both"/>
        <w:rPr>
          <w:ins w:id="23412" w:author="Author"/>
          <w:del w:id="23413" w:author="Author"/>
          <w:rFonts w:ascii="Calibri" w:hAnsi="Calibri"/>
          <w:sz w:val="20"/>
          <w:szCs w:val="20"/>
        </w:rPr>
      </w:pPr>
      <w:ins w:id="23414" w:author="Author">
        <w:del w:id="23415" w:author="Author">
          <w:r>
            <w:rPr>
              <w:rFonts w:ascii="Calibri" w:hAnsi="Calibri"/>
              <w:sz w:val="20"/>
              <w:szCs w:val="20"/>
            </w:rPr>
            <w:delText>While that code compiles, the code readability is misleading, and the code may break in the future if you add a static member with the same name to the derived class.To makes code more readable by making static access clear.</w:delText>
          </w:r>
          <w:bookmarkStart w:id="23416" w:name="_Toc491674343"/>
          <w:bookmarkEnd w:id="23416"/>
        </w:del>
      </w:ins>
    </w:p>
    <w:p w:rsidR="00743B33" w:rsidRDefault="00D20E06" w:rsidP="00743B33">
      <w:pPr>
        <w:ind w:left="540"/>
        <w:jc w:val="both"/>
        <w:rPr>
          <w:ins w:id="23417" w:author="Author"/>
          <w:del w:id="23418" w:author="Author"/>
        </w:rPr>
        <w:pPrChange w:id="23419" w:author="Author">
          <w:pPr>
            <w:pStyle w:val="Heading2"/>
          </w:pPr>
        </w:pPrChange>
      </w:pPr>
      <w:moveFromRangeStart w:id="23420" w:author="Author" w:name="move488926889"/>
      <w:moveFrom w:id="23421" w:author="Author">
        <w:ins w:id="23422" w:author="Author">
          <w:r>
            <w:rPr>
              <w:rFonts w:ascii="Calibri" w:hAnsi="Calibri"/>
              <w:sz w:val="20"/>
              <w:szCs w:val="20"/>
              <w:rPrChange w:id="23423" w:author="Author">
                <w:rPr/>
              </w:rPrChange>
            </w:rPr>
            <w:t>Rules_Static_001</w:t>
          </w:r>
        </w:ins>
      </w:moveFrom>
      <w:bookmarkStart w:id="23424" w:name="_Toc491674344"/>
      <w:bookmarkEnd w:id="23424"/>
      <w:moveFromRangeEnd w:id="23420"/>
    </w:p>
    <w:p w:rsidR="00743B33" w:rsidRDefault="00743B33" w:rsidP="00743B33">
      <w:pPr>
        <w:ind w:left="540"/>
        <w:jc w:val="both"/>
        <w:rPr>
          <w:ins w:id="23425" w:author="Author"/>
          <w:del w:id="23426" w:author="Author"/>
        </w:rPr>
        <w:pPrChange w:id="23427" w:author="Author">
          <w:pPr>
            <w:pStyle w:val="Heading2"/>
          </w:pPr>
        </w:pPrChange>
      </w:pPr>
      <w:bookmarkStart w:id="23428" w:name="_Toc491674345"/>
      <w:bookmarkEnd w:id="23428"/>
    </w:p>
    <w:p w:rsidR="00743B33" w:rsidRDefault="00743B33" w:rsidP="00743B33">
      <w:pPr>
        <w:ind w:left="540"/>
        <w:jc w:val="both"/>
        <w:rPr>
          <w:ins w:id="23429" w:author="Author"/>
          <w:del w:id="23430" w:author="Author"/>
        </w:rPr>
        <w:pPrChange w:id="23431" w:author="Author">
          <w:pPr>
            <w:pStyle w:val="Heading3"/>
          </w:pPr>
        </w:pPrChange>
      </w:pPr>
      <w:bookmarkStart w:id="23432" w:name="_Toc491674346"/>
      <w:bookmarkEnd w:id="23432"/>
    </w:p>
    <w:p w:rsidR="00743B33" w:rsidRDefault="00D20E06">
      <w:pPr>
        <w:pStyle w:val="Heading2"/>
      </w:pPr>
      <w:bookmarkStart w:id="23433" w:name="_Toc491674347"/>
      <w:r>
        <w:t>D</w:t>
      </w:r>
      <w:r>
        <w:t>eclarations and Definitions</w:t>
      </w:r>
      <w:bookmarkEnd w:id="23263"/>
      <w:bookmarkEnd w:id="23264"/>
      <w:bookmarkEnd w:id="23265"/>
      <w:bookmarkEnd w:id="23266"/>
      <w:bookmarkEnd w:id="23267"/>
      <w:bookmarkEnd w:id="23268"/>
      <w:bookmarkEnd w:id="23269"/>
      <w:bookmarkEnd w:id="23433"/>
    </w:p>
    <w:p w:rsidR="00743B33" w:rsidRDefault="00D20E06">
      <w:pPr>
        <w:pStyle w:val="Heading3"/>
      </w:pPr>
      <w:bookmarkStart w:id="23434" w:name="_Toc294795234"/>
      <w:bookmarkStart w:id="23435" w:name="_Toc301956935"/>
      <w:bookmarkStart w:id="23436" w:name="_Toc301960063"/>
      <w:bookmarkStart w:id="23437" w:name="_Toc301960537"/>
      <w:bookmarkStart w:id="23438" w:name="_Toc301960699"/>
      <w:bookmarkStart w:id="23439" w:name="_Toc409602504"/>
      <w:bookmarkStart w:id="23440" w:name="_Toc430267165"/>
      <w:bookmarkStart w:id="23441" w:name="_Toc491674348"/>
      <w:r>
        <w:t>Rules_Defn_Decl_001</w:t>
      </w:r>
      <w:bookmarkEnd w:id="23434"/>
      <w:bookmarkEnd w:id="23435"/>
      <w:bookmarkEnd w:id="23436"/>
      <w:bookmarkEnd w:id="23437"/>
      <w:bookmarkEnd w:id="23438"/>
      <w:bookmarkEnd w:id="23439"/>
      <w:r>
        <w:t xml:space="preserve"> ([1] Clause 8.4.4 - table 8 - 1e)</w:t>
      </w:r>
      <w:bookmarkEnd w:id="23440"/>
      <w:bookmarkEnd w:id="23441"/>
    </w:p>
    <w:p w:rsidR="00743B33" w:rsidRPr="00743B33" w:rsidRDefault="00D20E06">
      <w:pPr>
        <w:ind w:left="540"/>
        <w:jc w:val="both"/>
        <w:rPr>
          <w:rFonts w:ascii="Calibri" w:hAnsi="Calibri"/>
          <w:b/>
          <w:sz w:val="20"/>
          <w:szCs w:val="20"/>
          <w:lang w:val="en-US"/>
          <w:rPrChange w:id="23442" w:author="Author">
            <w:rPr>
              <w:rFonts w:ascii="Trebuchet MS" w:hAnsi="Trebuchet MS"/>
              <w:b/>
              <w:lang w:val="en-US"/>
            </w:rPr>
          </w:rPrChange>
        </w:rPr>
      </w:pPr>
      <w:r>
        <w:rPr>
          <w:rFonts w:ascii="Calibri" w:hAnsi="Calibri"/>
          <w:b/>
          <w:sz w:val="20"/>
          <w:szCs w:val="20"/>
          <w:rPrChange w:id="23443" w:author="Author">
            <w:rPr>
              <w:rFonts w:ascii="Trebuchet MS" w:hAnsi="Trebuchet MS"/>
              <w:b/>
            </w:rPr>
          </w:rPrChange>
        </w:rPr>
        <w:t>Rule</w:t>
      </w:r>
      <w:r>
        <w:rPr>
          <w:rFonts w:ascii="Calibri" w:hAnsi="Calibri"/>
          <w:b/>
          <w:sz w:val="20"/>
          <w:szCs w:val="20"/>
          <w:lang w:val="en-US"/>
          <w:rPrChange w:id="23444" w:author="Author">
            <w:rPr>
              <w:rFonts w:ascii="Trebuchet MS" w:hAnsi="Trebuchet MS"/>
              <w:b/>
              <w:lang w:val="en-US"/>
            </w:rPr>
          </w:rPrChange>
        </w:rPr>
        <w:t>:</w:t>
      </w:r>
    </w:p>
    <w:p w:rsidR="00743B33" w:rsidRPr="00743B33" w:rsidRDefault="00D20E06">
      <w:pPr>
        <w:ind w:left="540"/>
        <w:jc w:val="both"/>
        <w:rPr>
          <w:rFonts w:ascii="Calibri" w:hAnsi="Calibri" w:cs="Arial"/>
          <w:sz w:val="20"/>
          <w:szCs w:val="20"/>
          <w:lang w:val="vi-VN"/>
          <w:rPrChange w:id="23445" w:author="Author">
            <w:rPr>
              <w:rFonts w:cs="Arial"/>
              <w:sz w:val="20"/>
              <w:szCs w:val="20"/>
              <w:lang w:val="vi-VN"/>
            </w:rPr>
          </w:rPrChange>
        </w:rPr>
      </w:pPr>
      <w:r>
        <w:rPr>
          <w:rFonts w:ascii="Calibri" w:hAnsi="Calibri"/>
          <w:sz w:val="20"/>
          <w:szCs w:val="20"/>
          <w:rPrChange w:id="23446" w:author="Author">
            <w:rPr>
              <w:rFonts w:ascii="Trebuchet MS" w:hAnsi="Trebuchet MS"/>
              <w:sz w:val="20"/>
              <w:szCs w:val="20"/>
            </w:rPr>
          </w:rPrChange>
        </w:rPr>
        <w:t>Global variables must be avoided or its usage needs to be justified.</w:t>
      </w:r>
    </w:p>
    <w:p w:rsidR="00743B33" w:rsidRPr="00743B33" w:rsidRDefault="00743B33">
      <w:pPr>
        <w:ind w:left="540"/>
        <w:jc w:val="both"/>
        <w:rPr>
          <w:rFonts w:ascii="Calibri" w:hAnsi="Calibri"/>
          <w:b/>
          <w:sz w:val="20"/>
          <w:szCs w:val="20"/>
          <w:lang w:val="en-US"/>
          <w:rPrChange w:id="23447" w:author="Author">
            <w:rPr>
              <w:rFonts w:ascii="Trebuchet MS" w:hAnsi="Trebuchet MS"/>
              <w:b/>
              <w:lang w:val="en-US"/>
            </w:rPr>
          </w:rPrChange>
        </w:rPr>
      </w:pPr>
    </w:p>
    <w:p w:rsidR="00743B33" w:rsidRDefault="00D20E06">
      <w:pPr>
        <w:ind w:left="540"/>
        <w:jc w:val="both"/>
        <w:rPr>
          <w:ins w:id="23448" w:author="Author"/>
          <w:rFonts w:ascii="Calibri" w:hAnsi="Calibri"/>
          <w:b/>
          <w:sz w:val="20"/>
          <w:szCs w:val="20"/>
          <w:lang w:val="en-US"/>
        </w:rPr>
      </w:pPr>
      <w:r>
        <w:rPr>
          <w:rFonts w:ascii="Calibri" w:hAnsi="Calibri"/>
          <w:b/>
          <w:sz w:val="20"/>
          <w:szCs w:val="20"/>
          <w:rPrChange w:id="23449" w:author="Author">
            <w:rPr>
              <w:rFonts w:ascii="Trebuchet MS" w:hAnsi="Trebuchet MS"/>
              <w:b/>
            </w:rPr>
          </w:rPrChange>
        </w:rPr>
        <w:t>Example</w:t>
      </w:r>
      <w:r>
        <w:rPr>
          <w:rFonts w:ascii="Calibri" w:hAnsi="Calibri"/>
          <w:b/>
          <w:sz w:val="20"/>
          <w:szCs w:val="20"/>
          <w:lang w:val="en-US"/>
          <w:rPrChange w:id="23450" w:author="Author">
            <w:rPr>
              <w:rFonts w:ascii="Trebuchet MS" w:hAnsi="Trebuchet MS"/>
              <w:b/>
              <w:lang w:val="en-US"/>
            </w:rPr>
          </w:rPrChange>
        </w:rPr>
        <w:t>:</w:t>
      </w:r>
    </w:p>
    <w:p w:rsidR="00743B33" w:rsidRPr="00743B33" w:rsidRDefault="00D20E06">
      <w:pPr>
        <w:ind w:left="540"/>
        <w:jc w:val="both"/>
        <w:rPr>
          <w:rFonts w:ascii="Calibri" w:hAnsi="Calibri"/>
          <w:sz w:val="20"/>
          <w:szCs w:val="20"/>
          <w:lang w:val="en-US"/>
          <w:rPrChange w:id="23451" w:author="Author">
            <w:rPr>
              <w:rFonts w:ascii="Trebuchet MS" w:hAnsi="Trebuchet MS"/>
              <w:b/>
              <w:lang w:val="en-US"/>
            </w:rPr>
          </w:rPrChange>
        </w:rPr>
      </w:pPr>
      <w:ins w:id="23452" w:author="Author">
        <w:r>
          <w:rPr>
            <w:rFonts w:ascii="Calibri" w:hAnsi="Calibri"/>
            <w:sz w:val="20"/>
            <w:szCs w:val="20"/>
            <w:lang w:val="en-US"/>
            <w:rPrChange w:id="23453" w:author="Author">
              <w:rPr>
                <w:rFonts w:ascii="Calibri" w:hAnsi="Calibri"/>
                <w:b/>
                <w:sz w:val="20"/>
                <w:szCs w:val="20"/>
                <w:lang w:val="en-US"/>
              </w:rPr>
            </w:rPrChange>
          </w:rPr>
          <w:t>// Compliant</w:t>
        </w:r>
      </w:ins>
    </w:p>
    <w:p w:rsidR="00743B33" w:rsidRPr="00743B33" w:rsidRDefault="00D20E06">
      <w:pPr>
        <w:ind w:left="540"/>
        <w:jc w:val="both"/>
        <w:rPr>
          <w:del w:id="23454" w:author="Author"/>
          <w:rFonts w:ascii="Calibri" w:hAnsi="Calibri"/>
          <w:sz w:val="20"/>
          <w:szCs w:val="20"/>
          <w:rPrChange w:id="23455" w:author="Author">
            <w:rPr>
              <w:del w:id="23456" w:author="Author"/>
              <w:rFonts w:ascii="Trebuchet MS" w:hAnsi="Trebuchet MS"/>
              <w:sz w:val="20"/>
              <w:szCs w:val="20"/>
            </w:rPr>
          </w:rPrChange>
        </w:rPr>
      </w:pPr>
      <w:del w:id="23457" w:author="Author">
        <w:r>
          <w:rPr>
            <w:rFonts w:ascii="Calibri" w:hAnsi="Calibri"/>
            <w:sz w:val="20"/>
            <w:szCs w:val="20"/>
            <w:rPrChange w:id="23458" w:author="Author">
              <w:rPr>
                <w:rFonts w:ascii="Trebuchet MS" w:hAnsi="Trebuchet MS"/>
                <w:sz w:val="20"/>
                <w:szCs w:val="20"/>
              </w:rPr>
            </w:rPrChange>
          </w:rPr>
          <w:delText>Not required</w:delText>
        </w:r>
      </w:del>
    </w:p>
    <w:p w:rsidR="00743B33" w:rsidRDefault="00D20E06">
      <w:pPr>
        <w:ind w:left="540"/>
        <w:jc w:val="both"/>
        <w:rPr>
          <w:ins w:id="23459" w:author="Author"/>
          <w:rFonts w:ascii="Calibri" w:hAnsi="Calibri"/>
          <w:sz w:val="20"/>
          <w:szCs w:val="20"/>
          <w:lang w:val="en-US"/>
        </w:rPr>
      </w:pPr>
      <w:ins w:id="23460" w:author="Author">
        <w:r>
          <w:rPr>
            <w:rFonts w:ascii="Calibri" w:hAnsi="Calibri"/>
            <w:sz w:val="20"/>
            <w:szCs w:val="20"/>
            <w:lang w:val="en-US"/>
          </w:rPr>
          <w:t>class Program</w:t>
        </w:r>
      </w:ins>
    </w:p>
    <w:p w:rsidR="00743B33" w:rsidRDefault="00D20E06">
      <w:pPr>
        <w:ind w:left="540"/>
        <w:jc w:val="both"/>
        <w:rPr>
          <w:ins w:id="23461" w:author="Author"/>
          <w:rFonts w:ascii="Calibri" w:hAnsi="Calibri"/>
          <w:sz w:val="20"/>
          <w:szCs w:val="20"/>
          <w:lang w:val="en-US"/>
        </w:rPr>
      </w:pPr>
      <w:ins w:id="23462" w:author="Author">
        <w:r>
          <w:rPr>
            <w:rFonts w:ascii="Calibri" w:hAnsi="Calibri"/>
            <w:sz w:val="20"/>
            <w:szCs w:val="20"/>
            <w:lang w:val="en-US"/>
          </w:rPr>
          <w:t>{</w:t>
        </w:r>
      </w:ins>
    </w:p>
    <w:p w:rsidR="00743B33" w:rsidRDefault="00D20E06">
      <w:pPr>
        <w:ind w:left="540"/>
        <w:jc w:val="both"/>
        <w:rPr>
          <w:ins w:id="23463" w:author="Author"/>
          <w:rFonts w:ascii="Calibri" w:hAnsi="Calibri"/>
          <w:sz w:val="20"/>
          <w:szCs w:val="20"/>
          <w:lang w:val="en-US"/>
        </w:rPr>
      </w:pPr>
      <w:ins w:id="23464" w:author="Author">
        <w:r>
          <w:rPr>
            <w:rFonts w:ascii="Calibri" w:hAnsi="Calibri"/>
            <w:sz w:val="20"/>
            <w:szCs w:val="20"/>
            <w:lang w:val="en-US"/>
          </w:rPr>
          <w:t xml:space="preserve">    /// &lt;summary&gt;</w:t>
        </w:r>
      </w:ins>
    </w:p>
    <w:p w:rsidR="00743B33" w:rsidRDefault="00D20E06">
      <w:pPr>
        <w:ind w:left="540"/>
        <w:jc w:val="both"/>
        <w:rPr>
          <w:ins w:id="23465" w:author="Author"/>
          <w:rFonts w:ascii="Calibri" w:hAnsi="Calibri"/>
          <w:sz w:val="20"/>
          <w:szCs w:val="20"/>
          <w:lang w:val="en-US"/>
        </w:rPr>
      </w:pPr>
      <w:ins w:id="23466" w:author="Author">
        <w:r>
          <w:rPr>
            <w:rFonts w:ascii="Calibri" w:hAnsi="Calibri"/>
            <w:sz w:val="20"/>
            <w:szCs w:val="20"/>
            <w:lang w:val="en-US"/>
          </w:rPr>
          <w:t xml:space="preserve">    ///  This function update the global variable “GlobalVar.GlobalValue” with value </w:t>
        </w:r>
        <w:del w:id="23467" w:author="Author">
          <w:r>
            <w:rPr>
              <w:rFonts w:ascii="Calibri" w:hAnsi="Calibri"/>
              <w:sz w:val="20"/>
              <w:szCs w:val="20"/>
              <w:lang w:val="en-US"/>
            </w:rPr>
            <w:delText>400</w:delText>
          </w:r>
        </w:del>
        <w:r>
          <w:rPr>
            <w:rFonts w:ascii="Calibri" w:hAnsi="Calibri"/>
            <w:sz w:val="20"/>
            <w:szCs w:val="20"/>
            <w:lang w:val="en-US"/>
          </w:rPr>
          <w:t>of parameter.</w:t>
        </w:r>
      </w:ins>
    </w:p>
    <w:p w:rsidR="00743B33" w:rsidRDefault="00D20E06">
      <w:pPr>
        <w:ind w:left="540"/>
        <w:jc w:val="both"/>
        <w:rPr>
          <w:ins w:id="23468" w:author="Author"/>
          <w:rFonts w:ascii="Calibri" w:hAnsi="Calibri"/>
          <w:sz w:val="20"/>
          <w:szCs w:val="20"/>
          <w:lang w:val="en-US"/>
        </w:rPr>
      </w:pPr>
      <w:ins w:id="23469" w:author="Author">
        <w:r>
          <w:rPr>
            <w:rFonts w:ascii="Calibri" w:hAnsi="Calibri"/>
            <w:sz w:val="20"/>
            <w:szCs w:val="20"/>
            <w:lang w:val="en-US"/>
          </w:rPr>
          <w:t xml:space="preserve">    /// &lt;/summary&gt;</w:t>
        </w:r>
      </w:ins>
    </w:p>
    <w:p w:rsidR="00743B33" w:rsidRDefault="00D20E06">
      <w:pPr>
        <w:ind w:left="540"/>
        <w:jc w:val="both"/>
        <w:rPr>
          <w:ins w:id="23470" w:author="Author"/>
          <w:rFonts w:ascii="Calibri" w:hAnsi="Calibri"/>
          <w:sz w:val="20"/>
          <w:szCs w:val="20"/>
          <w:lang w:val="en-US"/>
        </w:rPr>
      </w:pPr>
      <w:ins w:id="23471" w:author="Author">
        <w:r>
          <w:rPr>
            <w:rFonts w:ascii="Calibri" w:hAnsi="Calibri"/>
            <w:sz w:val="20"/>
            <w:szCs w:val="20"/>
            <w:lang w:val="en-US"/>
          </w:rPr>
          <w:t xml:space="preserve">    /// &lt;param name="</w:t>
        </w:r>
        <w:del w:id="23472" w:author="Author">
          <w:r>
            <w:delText xml:space="preserve"> </w:delText>
          </w:r>
        </w:del>
        <w:r>
          <w:rPr>
            <w:rFonts w:ascii="Calibri" w:hAnsi="Calibri"/>
            <w:sz w:val="20"/>
            <w:szCs w:val="20"/>
            <w:lang w:val="en-US"/>
          </w:rPr>
          <w:t>parameter"&gt;The parameter&lt;/param&gt;</w:t>
        </w:r>
      </w:ins>
    </w:p>
    <w:p w:rsidR="00743B33" w:rsidRDefault="00D20E06">
      <w:pPr>
        <w:ind w:left="540"/>
        <w:jc w:val="both"/>
        <w:rPr>
          <w:ins w:id="23473" w:author="Author"/>
          <w:rFonts w:ascii="Calibri" w:hAnsi="Calibri"/>
          <w:sz w:val="20"/>
          <w:szCs w:val="20"/>
          <w:lang w:val="en-US"/>
        </w:rPr>
      </w:pPr>
      <w:ins w:id="23474" w:author="Author">
        <w:r>
          <w:rPr>
            <w:rFonts w:ascii="Calibri" w:hAnsi="Calibri"/>
            <w:sz w:val="20"/>
            <w:szCs w:val="20"/>
            <w:lang w:val="en-US"/>
          </w:rPr>
          <w:t xml:space="preserve">    void </w:t>
        </w:r>
        <w:del w:id="23475" w:author="Author">
          <w:r>
            <w:rPr>
              <w:rFonts w:ascii="Calibri" w:hAnsi="Calibri"/>
              <w:sz w:val="20"/>
              <w:szCs w:val="20"/>
              <w:lang w:val="en-US"/>
            </w:rPr>
            <w:delText>Update</w:delText>
          </w:r>
        </w:del>
        <w:r>
          <w:rPr>
            <w:rFonts w:ascii="Calibri" w:hAnsi="Calibri"/>
            <w:sz w:val="20"/>
            <w:szCs w:val="20"/>
            <w:lang w:val="en-US"/>
          </w:rPr>
          <w:t>DoSomething(int parameter)</w:t>
        </w:r>
      </w:ins>
    </w:p>
    <w:p w:rsidR="00743B33" w:rsidRDefault="00D20E06">
      <w:pPr>
        <w:ind w:left="540"/>
        <w:jc w:val="both"/>
        <w:rPr>
          <w:ins w:id="23476" w:author="Author"/>
          <w:rFonts w:ascii="Calibri" w:hAnsi="Calibri"/>
          <w:sz w:val="20"/>
          <w:szCs w:val="20"/>
          <w:lang w:val="en-US"/>
        </w:rPr>
      </w:pPr>
      <w:ins w:id="23477" w:author="Author">
        <w:r>
          <w:rPr>
            <w:rFonts w:ascii="Calibri" w:hAnsi="Calibri"/>
            <w:sz w:val="20"/>
            <w:szCs w:val="20"/>
            <w:lang w:val="en-US"/>
          </w:rPr>
          <w:t xml:space="preserve">    {</w:t>
        </w:r>
      </w:ins>
    </w:p>
    <w:p w:rsidR="00743B33" w:rsidRDefault="00D20E06">
      <w:pPr>
        <w:ind w:left="540"/>
        <w:jc w:val="both"/>
        <w:rPr>
          <w:ins w:id="23478" w:author="Author"/>
          <w:rFonts w:ascii="Calibri" w:hAnsi="Calibri"/>
          <w:sz w:val="20"/>
          <w:szCs w:val="20"/>
          <w:lang w:val="en-US"/>
        </w:rPr>
      </w:pPr>
      <w:ins w:id="23479" w:author="Author">
        <w:r>
          <w:rPr>
            <w:rFonts w:ascii="Calibri" w:hAnsi="Calibri"/>
            <w:sz w:val="20"/>
            <w:szCs w:val="20"/>
            <w:lang w:val="en-US"/>
          </w:rPr>
          <w:t xml:space="preserve">        // Set global integer.</w:t>
        </w:r>
      </w:ins>
    </w:p>
    <w:p w:rsidR="00743B33" w:rsidRDefault="00D20E06">
      <w:pPr>
        <w:ind w:left="540"/>
        <w:jc w:val="both"/>
        <w:rPr>
          <w:ins w:id="23480" w:author="Author"/>
          <w:rFonts w:ascii="Calibri" w:hAnsi="Calibri"/>
          <w:sz w:val="20"/>
          <w:szCs w:val="20"/>
          <w:lang w:val="en-US"/>
        </w:rPr>
      </w:pPr>
      <w:ins w:id="23481" w:author="Author">
        <w:r>
          <w:rPr>
            <w:rFonts w:ascii="Calibri" w:hAnsi="Calibri"/>
            <w:sz w:val="20"/>
            <w:szCs w:val="20"/>
            <w:lang w:val="en-US"/>
          </w:rPr>
          <w:t xml:space="preserve"> </w:t>
        </w:r>
        <w:r>
          <w:rPr>
            <w:rFonts w:ascii="Calibri" w:hAnsi="Calibri"/>
            <w:sz w:val="20"/>
            <w:szCs w:val="20"/>
            <w:lang w:val="en-US"/>
          </w:rPr>
          <w:t xml:space="preserve">       GlobalVar.GlobalValue = parameter</w:t>
        </w:r>
        <w:del w:id="23482" w:author="Author">
          <w:r>
            <w:rPr>
              <w:rFonts w:ascii="Calibri" w:hAnsi="Calibri"/>
              <w:sz w:val="20"/>
              <w:szCs w:val="20"/>
              <w:lang w:val="en-US"/>
            </w:rPr>
            <w:delText>400</w:delText>
          </w:r>
        </w:del>
        <w:r>
          <w:rPr>
            <w:rFonts w:ascii="Calibri" w:hAnsi="Calibri"/>
            <w:sz w:val="20"/>
            <w:szCs w:val="20"/>
            <w:lang w:val="en-US"/>
          </w:rPr>
          <w:t>;</w:t>
        </w:r>
      </w:ins>
    </w:p>
    <w:p w:rsidR="00743B33" w:rsidRDefault="00D20E06">
      <w:pPr>
        <w:ind w:left="540"/>
        <w:jc w:val="both"/>
        <w:rPr>
          <w:ins w:id="23483" w:author="Author"/>
          <w:rFonts w:ascii="Calibri" w:hAnsi="Calibri"/>
          <w:sz w:val="20"/>
          <w:szCs w:val="20"/>
          <w:lang w:val="en-US"/>
        </w:rPr>
      </w:pPr>
      <w:ins w:id="23484" w:author="Author">
        <w:r>
          <w:rPr>
            <w:rFonts w:ascii="Calibri" w:hAnsi="Calibri"/>
            <w:sz w:val="20"/>
            <w:szCs w:val="20"/>
            <w:lang w:val="en-US"/>
          </w:rPr>
          <w:t xml:space="preserve">    }</w:t>
        </w:r>
      </w:ins>
    </w:p>
    <w:p w:rsidR="00743B33" w:rsidRDefault="00D20E06">
      <w:pPr>
        <w:ind w:left="540"/>
        <w:jc w:val="both"/>
        <w:rPr>
          <w:ins w:id="23485" w:author="Author"/>
          <w:rFonts w:ascii="Calibri" w:hAnsi="Calibri"/>
          <w:sz w:val="20"/>
          <w:szCs w:val="20"/>
          <w:lang w:val="en-US"/>
        </w:rPr>
      </w:pPr>
      <w:ins w:id="23486" w:author="Author">
        <w:r>
          <w:rPr>
            <w:rFonts w:ascii="Calibri" w:hAnsi="Calibri"/>
            <w:sz w:val="20"/>
            <w:szCs w:val="20"/>
            <w:lang w:val="en-US"/>
          </w:rPr>
          <w:t>}</w:t>
        </w:r>
      </w:ins>
    </w:p>
    <w:p w:rsidR="00743B33" w:rsidRPr="00743B33" w:rsidRDefault="00743B33">
      <w:pPr>
        <w:ind w:left="540"/>
        <w:jc w:val="both"/>
        <w:rPr>
          <w:rFonts w:ascii="Calibri" w:hAnsi="Calibri"/>
          <w:sz w:val="20"/>
          <w:szCs w:val="20"/>
          <w:lang w:val="en-US"/>
          <w:rPrChange w:id="23487" w:author="Author">
            <w:rPr>
              <w:rFonts w:ascii="Trebuchet MS" w:hAnsi="Trebuchet MS"/>
              <w:lang w:val="en-US"/>
            </w:rPr>
          </w:rPrChange>
        </w:rPr>
      </w:pPr>
    </w:p>
    <w:p w:rsidR="00743B33" w:rsidRPr="00743B33" w:rsidRDefault="00D20E06">
      <w:pPr>
        <w:ind w:left="540"/>
        <w:jc w:val="both"/>
        <w:rPr>
          <w:rFonts w:ascii="Calibri" w:hAnsi="Calibri"/>
          <w:sz w:val="20"/>
          <w:szCs w:val="20"/>
          <w:rPrChange w:id="23488" w:author="Author">
            <w:rPr>
              <w:rFonts w:ascii="Trebuchet MS" w:hAnsi="Trebuchet MS"/>
            </w:rPr>
          </w:rPrChange>
        </w:rPr>
      </w:pPr>
      <w:r>
        <w:rPr>
          <w:rFonts w:ascii="Calibri" w:hAnsi="Calibri"/>
          <w:b/>
          <w:sz w:val="20"/>
          <w:szCs w:val="20"/>
          <w:rPrChange w:id="23489" w:author="Author">
            <w:rPr>
              <w:rFonts w:ascii="Trebuchet MS" w:hAnsi="Trebuchet MS"/>
              <w:b/>
            </w:rPr>
          </w:rPrChange>
        </w:rPr>
        <w:t>Rationale</w:t>
      </w:r>
      <w:r>
        <w:rPr>
          <w:rFonts w:ascii="Calibri" w:hAnsi="Calibri"/>
          <w:b/>
          <w:sz w:val="20"/>
          <w:szCs w:val="20"/>
          <w:lang w:val="en-US"/>
          <w:rPrChange w:id="23490" w:author="Author">
            <w:rPr>
              <w:rFonts w:ascii="Trebuchet MS" w:hAnsi="Trebuchet MS"/>
              <w:b/>
              <w:lang w:val="en-US"/>
            </w:rPr>
          </w:rPrChange>
        </w:rPr>
        <w:t>:</w:t>
      </w:r>
    </w:p>
    <w:p w:rsidR="00743B33" w:rsidRDefault="00D20E06">
      <w:pPr>
        <w:ind w:left="540"/>
        <w:jc w:val="both"/>
        <w:rPr>
          <w:ins w:id="23491" w:author="Author"/>
          <w:rFonts w:ascii="Calibri" w:hAnsi="Calibri"/>
          <w:sz w:val="20"/>
          <w:szCs w:val="20"/>
        </w:rPr>
      </w:pPr>
      <w:r>
        <w:rPr>
          <w:rFonts w:ascii="Calibri" w:hAnsi="Calibri"/>
          <w:sz w:val="20"/>
          <w:szCs w:val="20"/>
          <w:rPrChange w:id="23492" w:author="Author">
            <w:rPr>
              <w:rFonts w:ascii="Trebuchet MS" w:hAnsi="Trebuchet MS"/>
              <w:sz w:val="20"/>
              <w:szCs w:val="20"/>
            </w:rPr>
          </w:rPrChange>
        </w:rPr>
        <w:t>The module which uses the global variable can update mistakenly and it is difficult to debug.</w:t>
      </w:r>
    </w:p>
    <w:p w:rsidR="00743B33" w:rsidRPr="00743B33" w:rsidRDefault="00743B33">
      <w:pPr>
        <w:ind w:left="540"/>
        <w:jc w:val="both"/>
        <w:rPr>
          <w:rFonts w:ascii="Calibri" w:hAnsi="Calibri"/>
          <w:sz w:val="20"/>
          <w:szCs w:val="20"/>
          <w:rPrChange w:id="23493" w:author="Author">
            <w:rPr>
              <w:rFonts w:ascii="Trebuchet MS" w:hAnsi="Trebuchet MS"/>
              <w:sz w:val="20"/>
              <w:szCs w:val="20"/>
            </w:rPr>
          </w:rPrChange>
        </w:rPr>
      </w:pPr>
    </w:p>
    <w:p w:rsidR="00743B33" w:rsidRPr="00743B33" w:rsidRDefault="00743B33" w:rsidP="00743B33">
      <w:pPr>
        <w:pStyle w:val="Heading3"/>
        <w:rPr>
          <w:del w:id="23494" w:author="Author"/>
          <w:rPrChange w:id="23495" w:author="Author">
            <w:rPr>
              <w:del w:id="23496" w:author="Author"/>
              <w:rFonts w:ascii="Trebuchet MS" w:hAnsi="Trebuchet MS"/>
              <w:lang w:val="en-US"/>
            </w:rPr>
          </w:rPrChange>
        </w:rPr>
        <w:pPrChange w:id="23497" w:author="Author">
          <w:pPr>
            <w:ind w:left="540"/>
            <w:jc w:val="both"/>
          </w:pPr>
        </w:pPrChange>
      </w:pPr>
      <w:bookmarkStart w:id="23498" w:name="_Toc488929663"/>
      <w:bookmarkStart w:id="23499" w:name="_Toc489941873"/>
      <w:bookmarkStart w:id="23500" w:name="_Toc489943031"/>
      <w:bookmarkStart w:id="23501" w:name="_Toc490207314"/>
      <w:bookmarkStart w:id="23502" w:name="_Toc490208479"/>
      <w:bookmarkStart w:id="23503" w:name="_Toc491674349"/>
      <w:bookmarkEnd w:id="23498"/>
      <w:bookmarkEnd w:id="23499"/>
      <w:bookmarkEnd w:id="23500"/>
      <w:bookmarkEnd w:id="23501"/>
      <w:bookmarkEnd w:id="23502"/>
      <w:bookmarkEnd w:id="23503"/>
    </w:p>
    <w:p w:rsidR="00743B33" w:rsidRDefault="00D20E06">
      <w:pPr>
        <w:pStyle w:val="Heading3"/>
      </w:pPr>
      <w:bookmarkStart w:id="23504" w:name="_Toc294795235"/>
      <w:bookmarkStart w:id="23505" w:name="_Toc301956936"/>
      <w:bookmarkStart w:id="23506" w:name="_Toc301960064"/>
      <w:bookmarkStart w:id="23507" w:name="_Toc301960538"/>
      <w:bookmarkStart w:id="23508" w:name="_Toc301960700"/>
      <w:bookmarkStart w:id="23509" w:name="_Toc409602505"/>
      <w:bookmarkStart w:id="23510" w:name="_Toc430267166"/>
      <w:bookmarkStart w:id="23511" w:name="_Toc491674350"/>
      <w:r>
        <w:t>Rules_Defn_Decl_002</w:t>
      </w:r>
      <w:bookmarkEnd w:id="23504"/>
      <w:bookmarkEnd w:id="23505"/>
      <w:bookmarkEnd w:id="23506"/>
      <w:bookmarkEnd w:id="23507"/>
      <w:bookmarkEnd w:id="23508"/>
      <w:bookmarkEnd w:id="23509"/>
      <w:bookmarkEnd w:id="23510"/>
      <w:bookmarkEnd w:id="23511"/>
    </w:p>
    <w:p w:rsidR="00743B33" w:rsidRPr="00743B33" w:rsidRDefault="00D20E06">
      <w:pPr>
        <w:ind w:left="540"/>
        <w:jc w:val="both"/>
        <w:rPr>
          <w:del w:id="23512" w:author="Author"/>
          <w:rFonts w:ascii="Calibri" w:hAnsi="Calibri"/>
          <w:sz w:val="20"/>
          <w:szCs w:val="20"/>
          <w:lang w:val="en-US"/>
          <w:rPrChange w:id="23513" w:author="Author">
            <w:rPr>
              <w:del w:id="23514" w:author="Author"/>
              <w:rFonts w:ascii="Trebuchet MS" w:hAnsi="Trebuchet MS"/>
              <w:b/>
              <w:lang w:val="en-US"/>
            </w:rPr>
          </w:rPrChange>
        </w:rPr>
      </w:pPr>
      <w:del w:id="23515" w:author="Author">
        <w:r>
          <w:rPr>
            <w:rFonts w:ascii="Calibri" w:hAnsi="Calibri"/>
            <w:sz w:val="20"/>
            <w:szCs w:val="20"/>
            <w:lang w:val="en-US"/>
            <w:rPrChange w:id="23516" w:author="Author">
              <w:rPr>
                <w:rFonts w:ascii="Trebuchet MS" w:hAnsi="Trebuchet MS"/>
                <w:b/>
                <w:lang w:val="en-US"/>
              </w:rPr>
            </w:rPrChange>
          </w:rPr>
          <w:delText>Rule:</w:delText>
        </w:r>
      </w:del>
    </w:p>
    <w:p w:rsidR="00743B33" w:rsidRPr="00743B33" w:rsidRDefault="00D20E06">
      <w:pPr>
        <w:ind w:left="540"/>
        <w:jc w:val="both"/>
        <w:rPr>
          <w:del w:id="23517" w:author="Author"/>
          <w:rFonts w:ascii="Calibri" w:hAnsi="Calibri"/>
          <w:sz w:val="20"/>
          <w:szCs w:val="20"/>
          <w:rPrChange w:id="23518" w:author="Author">
            <w:rPr>
              <w:del w:id="23519" w:author="Author"/>
              <w:rFonts w:ascii="Trebuchet MS" w:hAnsi="Trebuchet MS"/>
              <w:sz w:val="20"/>
              <w:szCs w:val="20"/>
            </w:rPr>
          </w:rPrChange>
        </w:rPr>
      </w:pPr>
      <w:del w:id="23520" w:author="Author">
        <w:r>
          <w:rPr>
            <w:rFonts w:ascii="Calibri" w:hAnsi="Calibri"/>
            <w:sz w:val="20"/>
            <w:szCs w:val="20"/>
            <w:rPrChange w:id="23521" w:author="Author">
              <w:rPr>
                <w:rFonts w:ascii="Trebuchet MS" w:hAnsi="Trebuchet MS"/>
                <w:sz w:val="20"/>
                <w:szCs w:val="20"/>
              </w:rPr>
            </w:rPrChange>
          </w:rPr>
          <w:delText xml:space="preserve">The </w:delText>
        </w:r>
        <w:r>
          <w:rPr>
            <w:rFonts w:ascii="Calibri" w:hAnsi="Calibri"/>
            <w:i/>
            <w:sz w:val="20"/>
            <w:szCs w:val="20"/>
            <w:rPrChange w:id="23522" w:author="Author">
              <w:rPr>
                <w:rFonts w:ascii="Trebuchet MS" w:hAnsi="Trebuchet MS"/>
                <w:i/>
                <w:sz w:val="20"/>
                <w:szCs w:val="20"/>
              </w:rPr>
            </w:rPrChange>
          </w:rPr>
          <w:delText>‘register’</w:delText>
        </w:r>
        <w:r>
          <w:rPr>
            <w:rFonts w:ascii="Calibri" w:hAnsi="Calibri"/>
            <w:sz w:val="20"/>
            <w:szCs w:val="20"/>
            <w:rPrChange w:id="23523" w:author="Author">
              <w:rPr>
                <w:rFonts w:ascii="Trebuchet MS" w:hAnsi="Trebuchet MS"/>
                <w:sz w:val="20"/>
                <w:szCs w:val="20"/>
              </w:rPr>
            </w:rPrChange>
          </w:rPr>
          <w:delText xml:space="preserve"> storage class specifier must not be used.</w:delText>
        </w:r>
      </w:del>
    </w:p>
    <w:p w:rsidR="00743B33" w:rsidRPr="00743B33" w:rsidRDefault="00743B33">
      <w:pPr>
        <w:ind w:left="540"/>
        <w:jc w:val="both"/>
        <w:rPr>
          <w:del w:id="23524" w:author="Author"/>
          <w:rFonts w:ascii="Calibri" w:hAnsi="Calibri"/>
          <w:sz w:val="20"/>
          <w:szCs w:val="20"/>
          <w:lang w:val="en-US"/>
          <w:rPrChange w:id="23525" w:author="Author">
            <w:rPr>
              <w:del w:id="23526" w:author="Author"/>
              <w:rFonts w:ascii="Trebuchet MS" w:hAnsi="Trebuchet MS"/>
              <w:b/>
              <w:lang w:val="en-US"/>
            </w:rPr>
          </w:rPrChange>
        </w:rPr>
      </w:pPr>
    </w:p>
    <w:p w:rsidR="00743B33" w:rsidRPr="00743B33" w:rsidRDefault="00D20E06">
      <w:pPr>
        <w:ind w:left="540"/>
        <w:jc w:val="both"/>
        <w:rPr>
          <w:del w:id="23527" w:author="Author"/>
          <w:rFonts w:ascii="Calibri" w:hAnsi="Calibri"/>
          <w:sz w:val="20"/>
          <w:szCs w:val="20"/>
          <w:lang w:val="en-US"/>
          <w:rPrChange w:id="23528" w:author="Author">
            <w:rPr>
              <w:del w:id="23529" w:author="Author"/>
              <w:rFonts w:ascii="Trebuchet MS" w:hAnsi="Trebuchet MS"/>
              <w:b/>
              <w:lang w:val="en-US"/>
            </w:rPr>
          </w:rPrChange>
        </w:rPr>
      </w:pPr>
      <w:del w:id="23530" w:author="Author">
        <w:r>
          <w:rPr>
            <w:rFonts w:ascii="Calibri" w:hAnsi="Calibri"/>
            <w:sz w:val="20"/>
            <w:szCs w:val="20"/>
            <w:rPrChange w:id="23531" w:author="Author">
              <w:rPr>
                <w:rFonts w:ascii="Trebuchet MS" w:hAnsi="Trebuchet MS"/>
                <w:b/>
              </w:rPr>
            </w:rPrChange>
          </w:rPr>
          <w:delText>Example</w:delText>
        </w:r>
        <w:r>
          <w:rPr>
            <w:rFonts w:ascii="Calibri" w:hAnsi="Calibri"/>
            <w:sz w:val="20"/>
            <w:szCs w:val="20"/>
            <w:lang w:val="en-US"/>
            <w:rPrChange w:id="23532" w:author="Author">
              <w:rPr>
                <w:rFonts w:ascii="Trebuchet MS" w:hAnsi="Trebuchet MS"/>
                <w:b/>
                <w:lang w:val="en-US"/>
              </w:rPr>
            </w:rPrChange>
          </w:rPr>
          <w:delText>:</w:delText>
        </w:r>
      </w:del>
    </w:p>
    <w:p w:rsidR="00743B33" w:rsidRPr="00743B33" w:rsidRDefault="00D20E06">
      <w:pPr>
        <w:keepNext/>
        <w:ind w:left="540"/>
        <w:jc w:val="both"/>
        <w:rPr>
          <w:del w:id="23533" w:author="Author"/>
          <w:rFonts w:ascii="Calibri" w:hAnsi="Calibri"/>
          <w:sz w:val="20"/>
          <w:szCs w:val="20"/>
          <w:rPrChange w:id="23534" w:author="Author">
            <w:rPr>
              <w:del w:id="23535" w:author="Author"/>
              <w:rFonts w:ascii="Trebuchet MS" w:hAnsi="Trebuchet MS"/>
              <w:sz w:val="20"/>
              <w:szCs w:val="20"/>
            </w:rPr>
          </w:rPrChange>
        </w:rPr>
      </w:pPr>
      <w:del w:id="23536" w:author="Author">
        <w:r>
          <w:rPr>
            <w:rFonts w:ascii="Calibri" w:hAnsi="Calibri"/>
            <w:sz w:val="20"/>
            <w:szCs w:val="20"/>
            <w:rPrChange w:id="23537" w:author="Author">
              <w:rPr>
                <w:rFonts w:ascii="Trebuchet MS" w:hAnsi="Trebuchet MS"/>
                <w:sz w:val="20"/>
                <w:szCs w:val="20"/>
              </w:rPr>
            </w:rPrChange>
          </w:rPr>
          <w:delText>/*</w:delText>
        </w:r>
        <w:r>
          <w:rPr>
            <w:rFonts w:ascii="Calibri" w:hAnsi="Calibri"/>
            <w:sz w:val="20"/>
            <w:szCs w:val="20"/>
            <w:rPrChange w:id="23538" w:author="Author">
              <w:rPr>
                <w:rFonts w:ascii="Trebuchet MS" w:hAnsi="Trebuchet MS"/>
                <w:sz w:val="20"/>
                <w:szCs w:val="20"/>
              </w:rPr>
            </w:rPrChange>
          </w:rPr>
          <w:delText xml:space="preserve"> Not compliant */</w:delText>
        </w:r>
      </w:del>
    </w:p>
    <w:p w:rsidR="00743B33" w:rsidRPr="00743B33" w:rsidRDefault="00D20E06">
      <w:pPr>
        <w:keepNext/>
        <w:ind w:left="540"/>
        <w:jc w:val="both"/>
        <w:rPr>
          <w:del w:id="23539" w:author="Author"/>
          <w:rFonts w:ascii="Calibri" w:hAnsi="Calibri" w:cs="Courier New"/>
          <w:sz w:val="20"/>
          <w:szCs w:val="20"/>
          <w:rPrChange w:id="23540" w:author="Author">
            <w:rPr>
              <w:del w:id="23541" w:author="Author"/>
              <w:rFonts w:ascii="Courier New" w:hAnsi="Courier New" w:cs="Courier New"/>
              <w:sz w:val="20"/>
              <w:szCs w:val="20"/>
            </w:rPr>
          </w:rPrChange>
        </w:rPr>
      </w:pPr>
      <w:del w:id="23542" w:author="Author">
        <w:r>
          <w:rPr>
            <w:rFonts w:ascii="Calibri" w:hAnsi="Calibri" w:cs="Courier New"/>
            <w:sz w:val="20"/>
            <w:szCs w:val="20"/>
            <w:rPrChange w:id="23543" w:author="Author">
              <w:rPr>
                <w:rFonts w:ascii="Courier New" w:hAnsi="Courier New" w:cs="Courier New"/>
                <w:sz w:val="20"/>
                <w:szCs w:val="20"/>
              </w:rPr>
            </w:rPrChange>
          </w:rPr>
          <w:delText>register uint8 Adc_Data = 0u;</w:delText>
        </w:r>
      </w:del>
    </w:p>
    <w:p w:rsidR="00743B33" w:rsidRPr="00743B33" w:rsidRDefault="00743B33">
      <w:pPr>
        <w:keepNext/>
        <w:ind w:left="540"/>
        <w:jc w:val="both"/>
        <w:rPr>
          <w:del w:id="23544" w:author="Author"/>
          <w:rFonts w:ascii="Calibri" w:hAnsi="Calibri"/>
          <w:sz w:val="20"/>
          <w:szCs w:val="20"/>
          <w:rPrChange w:id="23545" w:author="Author">
            <w:rPr>
              <w:del w:id="23546" w:author="Author"/>
              <w:rFonts w:ascii="Trebuchet MS" w:hAnsi="Trebuchet MS"/>
              <w:sz w:val="20"/>
              <w:szCs w:val="20"/>
            </w:rPr>
          </w:rPrChange>
        </w:rPr>
      </w:pPr>
    </w:p>
    <w:p w:rsidR="00743B33" w:rsidRPr="00743B33" w:rsidRDefault="00D20E06">
      <w:pPr>
        <w:keepNext/>
        <w:ind w:left="540"/>
        <w:jc w:val="both"/>
        <w:rPr>
          <w:del w:id="23547" w:author="Author"/>
          <w:rFonts w:ascii="Calibri" w:hAnsi="Calibri"/>
          <w:sz w:val="20"/>
          <w:szCs w:val="20"/>
          <w:rPrChange w:id="23548" w:author="Author">
            <w:rPr>
              <w:del w:id="23549" w:author="Author"/>
              <w:rFonts w:ascii="Trebuchet MS" w:hAnsi="Trebuchet MS"/>
              <w:sz w:val="20"/>
              <w:szCs w:val="20"/>
            </w:rPr>
          </w:rPrChange>
        </w:rPr>
      </w:pPr>
      <w:del w:id="23550" w:author="Author">
        <w:r>
          <w:rPr>
            <w:rFonts w:ascii="Calibri" w:hAnsi="Calibri"/>
            <w:sz w:val="20"/>
            <w:szCs w:val="20"/>
            <w:rPrChange w:id="23551" w:author="Author">
              <w:rPr>
                <w:rFonts w:ascii="Trebuchet MS" w:hAnsi="Trebuchet MS"/>
                <w:sz w:val="20"/>
                <w:szCs w:val="20"/>
              </w:rPr>
            </w:rPrChange>
          </w:rPr>
          <w:delText>/* Compliant */</w:delText>
        </w:r>
      </w:del>
    </w:p>
    <w:p w:rsidR="00743B33" w:rsidRPr="00743B33" w:rsidRDefault="00D20E06">
      <w:pPr>
        <w:keepNext/>
        <w:ind w:left="540"/>
        <w:jc w:val="both"/>
        <w:rPr>
          <w:del w:id="23552" w:author="Author"/>
          <w:rFonts w:ascii="Calibri" w:hAnsi="Calibri" w:cs="Courier New"/>
          <w:sz w:val="20"/>
          <w:szCs w:val="20"/>
          <w:rPrChange w:id="23553" w:author="Author">
            <w:rPr>
              <w:del w:id="23554" w:author="Author"/>
              <w:rFonts w:ascii="Courier New" w:hAnsi="Courier New" w:cs="Courier New"/>
              <w:sz w:val="20"/>
              <w:szCs w:val="20"/>
            </w:rPr>
          </w:rPrChange>
        </w:rPr>
      </w:pPr>
      <w:del w:id="23555" w:author="Author">
        <w:r>
          <w:rPr>
            <w:rFonts w:ascii="Calibri" w:hAnsi="Calibri" w:cs="Courier New"/>
            <w:sz w:val="20"/>
            <w:szCs w:val="20"/>
            <w:rPrChange w:id="23556" w:author="Author">
              <w:rPr>
                <w:rFonts w:ascii="Courier New" w:hAnsi="Courier New" w:cs="Courier New"/>
                <w:sz w:val="20"/>
                <w:szCs w:val="20"/>
              </w:rPr>
            </w:rPrChange>
          </w:rPr>
          <w:delText>static uint8 Adc_Data = 0u;</w:delText>
        </w:r>
      </w:del>
    </w:p>
    <w:p w:rsidR="00743B33" w:rsidRPr="00743B33" w:rsidRDefault="00743B33">
      <w:pPr>
        <w:ind w:left="540"/>
        <w:jc w:val="both"/>
        <w:rPr>
          <w:del w:id="23557" w:author="Author"/>
          <w:rFonts w:ascii="Calibri" w:hAnsi="Calibri"/>
          <w:sz w:val="20"/>
          <w:szCs w:val="20"/>
          <w:lang w:val="en-US"/>
          <w:rPrChange w:id="23558" w:author="Author">
            <w:rPr>
              <w:del w:id="23559" w:author="Author"/>
              <w:rFonts w:ascii="Trebuchet MS" w:hAnsi="Trebuchet MS"/>
              <w:lang w:val="en-US"/>
            </w:rPr>
          </w:rPrChange>
        </w:rPr>
      </w:pPr>
    </w:p>
    <w:p w:rsidR="00743B33" w:rsidRPr="00743B33" w:rsidRDefault="00D20E06">
      <w:pPr>
        <w:ind w:left="540"/>
        <w:jc w:val="both"/>
        <w:rPr>
          <w:del w:id="23560" w:author="Author"/>
          <w:rFonts w:ascii="Calibri" w:hAnsi="Calibri"/>
          <w:sz w:val="20"/>
          <w:szCs w:val="20"/>
          <w:rPrChange w:id="23561" w:author="Author">
            <w:rPr>
              <w:del w:id="23562" w:author="Author"/>
              <w:rFonts w:ascii="Trebuchet MS" w:hAnsi="Trebuchet MS"/>
            </w:rPr>
          </w:rPrChange>
        </w:rPr>
      </w:pPr>
      <w:del w:id="23563" w:author="Author">
        <w:r>
          <w:rPr>
            <w:rFonts w:ascii="Calibri" w:hAnsi="Calibri"/>
            <w:sz w:val="20"/>
            <w:szCs w:val="20"/>
            <w:rPrChange w:id="23564" w:author="Author">
              <w:rPr>
                <w:rFonts w:ascii="Trebuchet MS" w:hAnsi="Trebuchet MS"/>
                <w:b/>
              </w:rPr>
            </w:rPrChange>
          </w:rPr>
          <w:delText>Rationale</w:delText>
        </w:r>
        <w:r>
          <w:rPr>
            <w:rFonts w:ascii="Calibri" w:hAnsi="Calibri"/>
            <w:sz w:val="20"/>
            <w:szCs w:val="20"/>
            <w:lang w:val="en-US"/>
            <w:rPrChange w:id="23565" w:author="Author">
              <w:rPr>
                <w:rFonts w:ascii="Trebuchet MS" w:hAnsi="Trebuchet MS"/>
                <w:b/>
                <w:lang w:val="en-US"/>
              </w:rPr>
            </w:rPrChange>
          </w:rPr>
          <w:delText>:</w:delText>
        </w:r>
        <w:r>
          <w:rPr>
            <w:rFonts w:ascii="Calibri" w:hAnsi="Calibri"/>
            <w:sz w:val="20"/>
            <w:szCs w:val="20"/>
            <w:rPrChange w:id="23566" w:author="Author">
              <w:rPr>
                <w:rFonts w:ascii="Trebuchet MS" w:hAnsi="Trebuchet MS"/>
              </w:rPr>
            </w:rPrChange>
          </w:rPr>
          <w:delText xml:space="preserve"> </w:delText>
        </w:r>
      </w:del>
    </w:p>
    <w:p w:rsidR="00743B33" w:rsidRPr="00743B33" w:rsidRDefault="00D20E06">
      <w:pPr>
        <w:ind w:left="540"/>
        <w:jc w:val="both"/>
        <w:rPr>
          <w:rFonts w:ascii="Calibri" w:hAnsi="Calibri"/>
          <w:sz w:val="20"/>
          <w:szCs w:val="20"/>
          <w:rPrChange w:id="23567" w:author="Author">
            <w:rPr>
              <w:rFonts w:ascii="Trebuchet MS" w:hAnsi="Trebuchet MS"/>
              <w:sz w:val="20"/>
              <w:szCs w:val="20"/>
            </w:rPr>
          </w:rPrChange>
        </w:rPr>
      </w:pPr>
      <w:del w:id="23568" w:author="Author">
        <w:r>
          <w:rPr>
            <w:rFonts w:ascii="Calibri" w:hAnsi="Calibri"/>
            <w:sz w:val="20"/>
            <w:szCs w:val="20"/>
            <w:rPrChange w:id="23569" w:author="Author">
              <w:rPr>
                <w:rFonts w:ascii="Trebuchet MS" w:hAnsi="Trebuchet MS"/>
                <w:sz w:val="20"/>
                <w:szCs w:val="20"/>
              </w:rPr>
            </w:rPrChange>
          </w:rPr>
          <w:delText xml:space="preserve">Compiler technology is now capable of optimal register placement and some compilers ignore the </w:delText>
        </w:r>
        <w:r>
          <w:rPr>
            <w:rFonts w:ascii="Calibri" w:hAnsi="Calibri"/>
            <w:i/>
            <w:sz w:val="20"/>
            <w:szCs w:val="20"/>
            <w:rPrChange w:id="23570" w:author="Author">
              <w:rPr>
                <w:rFonts w:ascii="Trebuchet MS" w:hAnsi="Trebuchet MS"/>
                <w:i/>
                <w:sz w:val="20"/>
                <w:szCs w:val="20"/>
              </w:rPr>
            </w:rPrChange>
          </w:rPr>
          <w:delText>‘register’</w:delText>
        </w:r>
        <w:r>
          <w:rPr>
            <w:rFonts w:ascii="Calibri" w:hAnsi="Calibri"/>
            <w:sz w:val="20"/>
            <w:szCs w:val="20"/>
            <w:rPrChange w:id="23571" w:author="Author">
              <w:rPr>
                <w:rFonts w:ascii="Trebuchet MS" w:hAnsi="Trebuchet MS"/>
                <w:sz w:val="20"/>
                <w:szCs w:val="20"/>
              </w:rPr>
            </w:rPrChange>
          </w:rPr>
          <w:delText xml:space="preserve"> storage specifier.</w:delText>
        </w:r>
      </w:del>
      <w:ins w:id="23572" w:author="Author">
        <w:del w:id="23573" w:author="Author">
          <w:r>
            <w:rPr>
              <w:rFonts w:ascii="Calibri" w:hAnsi="Calibri"/>
              <w:sz w:val="20"/>
              <w:szCs w:val="20"/>
              <w:lang w:val="en-US"/>
              <w:rPrChange w:id="23574"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3575" w:author="Author">
              <w:rPr>
                <w:rFonts w:ascii="Calibri" w:hAnsi="Calibri"/>
                <w:b/>
                <w:sz w:val="20"/>
                <w:szCs w:val="20"/>
                <w:lang w:val="en-US"/>
              </w:rPr>
            </w:rPrChange>
          </w:rPr>
          <w:t>.</w:t>
        </w:r>
      </w:ins>
    </w:p>
    <w:p w:rsidR="00743B33" w:rsidRPr="00743B33" w:rsidRDefault="00743B33" w:rsidP="00743B33">
      <w:pPr>
        <w:pStyle w:val="Heading3"/>
        <w:rPr>
          <w:del w:id="23576" w:author="Author"/>
          <w:rPrChange w:id="23577" w:author="Author">
            <w:rPr>
              <w:del w:id="23578" w:author="Author"/>
              <w:rFonts w:ascii="Trebuchet MS" w:hAnsi="Trebuchet MS"/>
              <w:lang w:val="en-US"/>
            </w:rPr>
          </w:rPrChange>
        </w:rPr>
        <w:pPrChange w:id="23579" w:author="Author">
          <w:pPr>
            <w:ind w:left="540"/>
            <w:jc w:val="both"/>
          </w:pPr>
        </w:pPrChange>
      </w:pPr>
      <w:bookmarkStart w:id="23580" w:name="_Toc488929665"/>
      <w:bookmarkStart w:id="23581" w:name="_Toc489941875"/>
      <w:bookmarkStart w:id="23582" w:name="_Toc489943033"/>
      <w:bookmarkStart w:id="23583" w:name="_Toc490207316"/>
      <w:bookmarkStart w:id="23584" w:name="_Toc490208481"/>
      <w:bookmarkStart w:id="23585" w:name="_Toc491674351"/>
      <w:bookmarkEnd w:id="23580"/>
      <w:bookmarkEnd w:id="23581"/>
      <w:bookmarkEnd w:id="23582"/>
      <w:bookmarkEnd w:id="23583"/>
      <w:bookmarkEnd w:id="23584"/>
      <w:bookmarkEnd w:id="23585"/>
    </w:p>
    <w:p w:rsidR="00743B33" w:rsidRDefault="00D20E06">
      <w:pPr>
        <w:pStyle w:val="Heading3"/>
      </w:pPr>
      <w:bookmarkStart w:id="23586" w:name="_Toc294795236"/>
      <w:bookmarkStart w:id="23587" w:name="_Toc301956937"/>
      <w:bookmarkStart w:id="23588" w:name="_Toc301960065"/>
      <w:bookmarkStart w:id="23589" w:name="_Toc301960539"/>
      <w:bookmarkStart w:id="23590" w:name="_Toc301960701"/>
      <w:bookmarkStart w:id="23591" w:name="_Toc409602506"/>
      <w:bookmarkStart w:id="23592" w:name="_Toc430267167"/>
      <w:bookmarkStart w:id="23593" w:name="_Toc491674352"/>
      <w:r>
        <w:t>Rules_Defn_Decl_003</w:t>
      </w:r>
      <w:bookmarkEnd w:id="23586"/>
      <w:bookmarkEnd w:id="23587"/>
      <w:bookmarkEnd w:id="23588"/>
      <w:bookmarkEnd w:id="23589"/>
      <w:bookmarkEnd w:id="23590"/>
      <w:bookmarkEnd w:id="23591"/>
      <w:r>
        <w:t xml:space="preserve"> ([1] Clause 5.4.7 - table 1 - 1a)</w:t>
      </w:r>
      <w:bookmarkEnd w:id="23592"/>
      <w:bookmarkEnd w:id="23593"/>
    </w:p>
    <w:p w:rsidR="00743B33" w:rsidRPr="00743B33" w:rsidRDefault="00D20E06">
      <w:pPr>
        <w:ind w:left="540"/>
        <w:jc w:val="both"/>
        <w:rPr>
          <w:del w:id="23594" w:author="Author"/>
          <w:rFonts w:ascii="Calibri" w:hAnsi="Calibri"/>
          <w:sz w:val="20"/>
          <w:szCs w:val="20"/>
          <w:lang w:val="en-US"/>
          <w:rPrChange w:id="23595" w:author="Author">
            <w:rPr>
              <w:del w:id="23596" w:author="Author"/>
              <w:rFonts w:ascii="Trebuchet MS" w:hAnsi="Trebuchet MS"/>
              <w:b/>
              <w:lang w:val="en-US"/>
            </w:rPr>
          </w:rPrChange>
        </w:rPr>
      </w:pPr>
      <w:del w:id="23597" w:author="Author">
        <w:r>
          <w:rPr>
            <w:rFonts w:ascii="Calibri" w:hAnsi="Calibri"/>
            <w:sz w:val="20"/>
            <w:szCs w:val="20"/>
            <w:lang w:val="en-US"/>
            <w:rPrChange w:id="23598" w:author="Author">
              <w:rPr>
                <w:rFonts w:ascii="Trebuchet MS" w:hAnsi="Trebuchet MS"/>
                <w:b/>
                <w:lang w:val="en-US"/>
              </w:rPr>
            </w:rPrChange>
          </w:rPr>
          <w:delText>Rule:</w:delText>
        </w:r>
      </w:del>
    </w:p>
    <w:p w:rsidR="00743B33" w:rsidRPr="00743B33" w:rsidRDefault="00D20E06">
      <w:pPr>
        <w:ind w:left="540"/>
        <w:jc w:val="both"/>
        <w:rPr>
          <w:del w:id="23599" w:author="Author"/>
          <w:rFonts w:ascii="Calibri" w:hAnsi="Calibri"/>
          <w:sz w:val="20"/>
          <w:szCs w:val="20"/>
          <w:rPrChange w:id="23600" w:author="Author">
            <w:rPr>
              <w:del w:id="23601" w:author="Author"/>
              <w:rFonts w:ascii="Trebuchet MS" w:hAnsi="Trebuchet MS"/>
              <w:sz w:val="20"/>
              <w:szCs w:val="20"/>
            </w:rPr>
          </w:rPrChange>
        </w:rPr>
      </w:pPr>
      <w:del w:id="23602" w:author="Author">
        <w:r>
          <w:rPr>
            <w:rFonts w:ascii="Calibri" w:hAnsi="Calibri"/>
            <w:sz w:val="20"/>
            <w:szCs w:val="20"/>
            <w:rPrChange w:id="23603" w:author="Author">
              <w:rPr>
                <w:rFonts w:ascii="Trebuchet MS" w:hAnsi="Trebuchet MS"/>
                <w:sz w:val="20"/>
                <w:szCs w:val="20"/>
              </w:rPr>
            </w:rPrChange>
          </w:rPr>
          <w:delText>A structure or enumeration type variable shall not be defined in the type definition itself. It means each self-defined type has to have an explicit type declaration even if there is only one vari</w:delText>
        </w:r>
        <w:r>
          <w:rPr>
            <w:rFonts w:ascii="Calibri" w:hAnsi="Calibri"/>
            <w:sz w:val="20"/>
            <w:szCs w:val="20"/>
            <w:rPrChange w:id="23604" w:author="Author">
              <w:rPr>
                <w:rFonts w:ascii="Trebuchet MS" w:hAnsi="Trebuchet MS"/>
                <w:sz w:val="20"/>
                <w:szCs w:val="20"/>
              </w:rPr>
            </w:rPrChange>
          </w:rPr>
          <w:delText>able of this type.</w:delText>
        </w:r>
      </w:del>
    </w:p>
    <w:p w:rsidR="00743B33" w:rsidRPr="00743B33" w:rsidRDefault="00743B33">
      <w:pPr>
        <w:ind w:left="540"/>
        <w:jc w:val="both"/>
        <w:rPr>
          <w:del w:id="23605" w:author="Author"/>
          <w:rFonts w:ascii="Calibri" w:hAnsi="Calibri"/>
          <w:sz w:val="20"/>
          <w:szCs w:val="20"/>
          <w:lang w:val="en-US"/>
          <w:rPrChange w:id="23606" w:author="Author">
            <w:rPr>
              <w:del w:id="23607" w:author="Author"/>
              <w:rFonts w:ascii="Trebuchet MS" w:hAnsi="Trebuchet MS"/>
              <w:b/>
              <w:lang w:val="en-US"/>
            </w:rPr>
          </w:rPrChange>
        </w:rPr>
      </w:pPr>
    </w:p>
    <w:p w:rsidR="00743B33" w:rsidRPr="00743B33" w:rsidRDefault="00D20E06">
      <w:pPr>
        <w:ind w:left="540"/>
        <w:jc w:val="both"/>
        <w:rPr>
          <w:del w:id="23608" w:author="Author"/>
          <w:rFonts w:ascii="Calibri" w:hAnsi="Calibri"/>
          <w:sz w:val="20"/>
          <w:szCs w:val="20"/>
          <w:lang w:val="en-US"/>
          <w:rPrChange w:id="23609" w:author="Author">
            <w:rPr>
              <w:del w:id="23610" w:author="Author"/>
              <w:rFonts w:ascii="Trebuchet MS" w:hAnsi="Trebuchet MS"/>
              <w:b/>
              <w:lang w:val="en-US"/>
            </w:rPr>
          </w:rPrChange>
        </w:rPr>
      </w:pPr>
      <w:del w:id="23611" w:author="Author">
        <w:r>
          <w:rPr>
            <w:rFonts w:ascii="Calibri" w:hAnsi="Calibri"/>
            <w:sz w:val="20"/>
            <w:szCs w:val="20"/>
            <w:rPrChange w:id="23612" w:author="Author">
              <w:rPr>
                <w:rFonts w:ascii="Trebuchet MS" w:hAnsi="Trebuchet MS"/>
                <w:b/>
              </w:rPr>
            </w:rPrChange>
          </w:rPr>
          <w:delText>Example</w:delText>
        </w:r>
        <w:r>
          <w:rPr>
            <w:rFonts w:ascii="Calibri" w:hAnsi="Calibri"/>
            <w:sz w:val="20"/>
            <w:szCs w:val="20"/>
            <w:lang w:val="en-US"/>
            <w:rPrChange w:id="23613" w:author="Author">
              <w:rPr>
                <w:rFonts w:ascii="Trebuchet MS" w:hAnsi="Trebuchet MS"/>
                <w:b/>
                <w:lang w:val="en-US"/>
              </w:rPr>
            </w:rPrChange>
          </w:rPr>
          <w:delText>:</w:delText>
        </w:r>
      </w:del>
    </w:p>
    <w:p w:rsidR="00743B33" w:rsidRPr="00743B33" w:rsidRDefault="00D20E06">
      <w:pPr>
        <w:keepNext/>
        <w:ind w:left="540"/>
        <w:jc w:val="both"/>
        <w:rPr>
          <w:del w:id="23614" w:author="Author"/>
          <w:rFonts w:ascii="Calibri" w:hAnsi="Calibri"/>
          <w:sz w:val="20"/>
          <w:szCs w:val="20"/>
          <w:rPrChange w:id="23615" w:author="Author">
            <w:rPr>
              <w:del w:id="23616" w:author="Author"/>
              <w:rFonts w:ascii="Trebuchet MS" w:hAnsi="Trebuchet MS"/>
              <w:sz w:val="20"/>
              <w:szCs w:val="20"/>
            </w:rPr>
          </w:rPrChange>
        </w:rPr>
      </w:pPr>
      <w:del w:id="23617" w:author="Author">
        <w:r>
          <w:rPr>
            <w:rFonts w:ascii="Calibri" w:hAnsi="Calibri"/>
            <w:sz w:val="20"/>
            <w:szCs w:val="20"/>
            <w:rPrChange w:id="23618" w:author="Author">
              <w:rPr>
                <w:rFonts w:ascii="Trebuchet MS" w:hAnsi="Trebuchet MS"/>
                <w:sz w:val="20"/>
                <w:szCs w:val="20"/>
              </w:rPr>
            </w:rPrChange>
          </w:rPr>
          <w:delText>/* Not compliant */</w:delText>
        </w:r>
      </w:del>
    </w:p>
    <w:p w:rsidR="00743B33" w:rsidRPr="00743B33" w:rsidRDefault="00D20E06">
      <w:pPr>
        <w:keepNext/>
        <w:ind w:left="540"/>
        <w:jc w:val="both"/>
        <w:rPr>
          <w:del w:id="23619" w:author="Author"/>
          <w:rFonts w:ascii="Calibri" w:hAnsi="Calibri" w:cs="Courier New"/>
          <w:sz w:val="20"/>
          <w:szCs w:val="20"/>
          <w:rPrChange w:id="23620" w:author="Author">
            <w:rPr>
              <w:del w:id="23621" w:author="Author"/>
              <w:rFonts w:ascii="Courier New" w:hAnsi="Courier New" w:cs="Courier New"/>
              <w:sz w:val="20"/>
              <w:szCs w:val="20"/>
            </w:rPr>
          </w:rPrChange>
        </w:rPr>
      </w:pPr>
      <w:del w:id="23622" w:author="Author">
        <w:r>
          <w:rPr>
            <w:rFonts w:ascii="Calibri" w:hAnsi="Calibri" w:cs="Courier New"/>
            <w:sz w:val="20"/>
            <w:szCs w:val="20"/>
            <w:rPrChange w:id="23623" w:author="Author">
              <w:rPr>
                <w:rFonts w:ascii="Courier New" w:hAnsi="Courier New" w:cs="Courier New"/>
                <w:sz w:val="20"/>
                <w:szCs w:val="20"/>
              </w:rPr>
            </w:rPrChange>
          </w:rPr>
          <w:delText>enum</w:delText>
        </w:r>
      </w:del>
    </w:p>
    <w:p w:rsidR="00743B33" w:rsidRPr="00743B33" w:rsidRDefault="00D20E06">
      <w:pPr>
        <w:keepNext/>
        <w:ind w:left="540"/>
        <w:jc w:val="both"/>
        <w:rPr>
          <w:del w:id="23624" w:author="Author"/>
          <w:rFonts w:ascii="Calibri" w:hAnsi="Calibri" w:cs="Courier New"/>
          <w:sz w:val="20"/>
          <w:szCs w:val="20"/>
          <w:rPrChange w:id="23625" w:author="Author">
            <w:rPr>
              <w:del w:id="23626" w:author="Author"/>
              <w:rFonts w:ascii="Courier New" w:hAnsi="Courier New" w:cs="Courier New"/>
              <w:sz w:val="20"/>
              <w:szCs w:val="20"/>
            </w:rPr>
          </w:rPrChange>
        </w:rPr>
      </w:pPr>
      <w:del w:id="23627" w:author="Author">
        <w:r>
          <w:rPr>
            <w:rFonts w:ascii="Calibri" w:hAnsi="Calibri" w:cs="Courier New"/>
            <w:sz w:val="20"/>
            <w:szCs w:val="20"/>
            <w:rPrChange w:id="23628" w:author="Author">
              <w:rPr>
                <w:rFonts w:ascii="Courier New" w:hAnsi="Courier New" w:cs="Courier New"/>
                <w:sz w:val="20"/>
                <w:szCs w:val="20"/>
              </w:rPr>
            </w:rPrChange>
          </w:rPr>
          <w:delText>{</w:delText>
        </w:r>
      </w:del>
    </w:p>
    <w:p w:rsidR="00743B33" w:rsidRPr="00743B33" w:rsidRDefault="00D20E06">
      <w:pPr>
        <w:keepNext/>
        <w:ind w:left="540"/>
        <w:jc w:val="both"/>
        <w:rPr>
          <w:del w:id="23629" w:author="Author"/>
          <w:rFonts w:ascii="Calibri" w:hAnsi="Calibri" w:cs="Courier New"/>
          <w:sz w:val="20"/>
          <w:szCs w:val="20"/>
          <w:rPrChange w:id="23630" w:author="Author">
            <w:rPr>
              <w:del w:id="23631" w:author="Author"/>
              <w:rFonts w:ascii="Courier New" w:hAnsi="Courier New" w:cs="Courier New"/>
              <w:sz w:val="20"/>
              <w:szCs w:val="20"/>
            </w:rPr>
          </w:rPrChange>
        </w:rPr>
      </w:pPr>
      <w:del w:id="23632" w:author="Author">
        <w:r>
          <w:rPr>
            <w:rFonts w:ascii="Calibri" w:hAnsi="Calibri" w:cs="Courier New"/>
            <w:sz w:val="20"/>
            <w:szCs w:val="20"/>
            <w:rPrChange w:id="23633" w:author="Author">
              <w:rPr>
                <w:rFonts w:ascii="Courier New" w:hAnsi="Courier New" w:cs="Courier New"/>
                <w:sz w:val="20"/>
                <w:szCs w:val="20"/>
              </w:rPr>
            </w:rPrChange>
          </w:rPr>
          <w:delText xml:space="preserve">  DIR_RIGHT,</w:delText>
        </w:r>
      </w:del>
    </w:p>
    <w:p w:rsidR="00743B33" w:rsidRPr="00743B33" w:rsidRDefault="00D20E06">
      <w:pPr>
        <w:keepNext/>
        <w:ind w:left="540"/>
        <w:jc w:val="both"/>
        <w:rPr>
          <w:del w:id="23634" w:author="Author"/>
          <w:rFonts w:ascii="Calibri" w:hAnsi="Calibri" w:cs="Courier New"/>
          <w:sz w:val="20"/>
          <w:szCs w:val="20"/>
          <w:rPrChange w:id="23635" w:author="Author">
            <w:rPr>
              <w:del w:id="23636" w:author="Author"/>
              <w:rFonts w:ascii="Courier New" w:hAnsi="Courier New" w:cs="Courier New"/>
              <w:sz w:val="20"/>
              <w:szCs w:val="20"/>
            </w:rPr>
          </w:rPrChange>
        </w:rPr>
      </w:pPr>
      <w:del w:id="23637" w:author="Author">
        <w:r>
          <w:rPr>
            <w:rFonts w:ascii="Calibri" w:hAnsi="Calibri" w:cs="Courier New"/>
            <w:sz w:val="20"/>
            <w:szCs w:val="20"/>
            <w:rPrChange w:id="23638" w:author="Author">
              <w:rPr>
                <w:rFonts w:ascii="Courier New" w:hAnsi="Courier New" w:cs="Courier New"/>
                <w:sz w:val="20"/>
                <w:szCs w:val="20"/>
              </w:rPr>
            </w:rPrChange>
          </w:rPr>
          <w:delText xml:space="preserve">  DIR_LEFT</w:delText>
        </w:r>
      </w:del>
    </w:p>
    <w:p w:rsidR="00743B33" w:rsidRPr="00743B33" w:rsidRDefault="00D20E06">
      <w:pPr>
        <w:ind w:left="540"/>
        <w:jc w:val="both"/>
        <w:rPr>
          <w:del w:id="23639" w:author="Author"/>
          <w:rFonts w:ascii="Calibri" w:hAnsi="Calibri" w:cs="Courier New"/>
          <w:sz w:val="20"/>
          <w:szCs w:val="20"/>
          <w:rPrChange w:id="23640" w:author="Author">
            <w:rPr>
              <w:del w:id="23641" w:author="Author"/>
              <w:rFonts w:ascii="Courier New" w:hAnsi="Courier New" w:cs="Courier New"/>
              <w:sz w:val="20"/>
              <w:szCs w:val="20"/>
            </w:rPr>
          </w:rPrChange>
        </w:rPr>
      </w:pPr>
      <w:del w:id="23642" w:author="Author">
        <w:r>
          <w:rPr>
            <w:rFonts w:ascii="Calibri" w:hAnsi="Calibri" w:cs="Courier New"/>
            <w:sz w:val="20"/>
            <w:szCs w:val="20"/>
            <w:rPrChange w:id="23643" w:author="Author">
              <w:rPr>
                <w:rFonts w:ascii="Courier New" w:hAnsi="Courier New" w:cs="Courier New"/>
                <w:sz w:val="20"/>
                <w:szCs w:val="20"/>
              </w:rPr>
            </w:rPrChange>
          </w:rPr>
          <w:delText>} Ctl_DriverSide;</w:delText>
        </w:r>
      </w:del>
    </w:p>
    <w:p w:rsidR="00743B33" w:rsidRPr="00743B33" w:rsidRDefault="00743B33">
      <w:pPr>
        <w:keepNext/>
        <w:ind w:left="540"/>
        <w:jc w:val="both"/>
        <w:rPr>
          <w:del w:id="23644" w:author="Author"/>
          <w:rFonts w:ascii="Calibri" w:hAnsi="Calibri"/>
          <w:sz w:val="20"/>
          <w:szCs w:val="20"/>
          <w:rPrChange w:id="23645" w:author="Author">
            <w:rPr>
              <w:del w:id="23646" w:author="Author"/>
              <w:rFonts w:ascii="Trebuchet MS" w:hAnsi="Trebuchet MS"/>
              <w:sz w:val="20"/>
              <w:szCs w:val="20"/>
            </w:rPr>
          </w:rPrChange>
        </w:rPr>
      </w:pPr>
    </w:p>
    <w:p w:rsidR="00743B33" w:rsidRPr="00743B33" w:rsidRDefault="00D20E06">
      <w:pPr>
        <w:keepNext/>
        <w:ind w:left="540"/>
        <w:jc w:val="both"/>
        <w:rPr>
          <w:del w:id="23647" w:author="Author"/>
          <w:rFonts w:ascii="Calibri" w:hAnsi="Calibri"/>
          <w:sz w:val="20"/>
          <w:szCs w:val="20"/>
          <w:rPrChange w:id="23648" w:author="Author">
            <w:rPr>
              <w:del w:id="23649" w:author="Author"/>
              <w:rFonts w:ascii="Trebuchet MS" w:hAnsi="Trebuchet MS"/>
              <w:sz w:val="20"/>
              <w:szCs w:val="20"/>
            </w:rPr>
          </w:rPrChange>
        </w:rPr>
      </w:pPr>
      <w:del w:id="23650" w:author="Author">
        <w:r>
          <w:rPr>
            <w:rFonts w:ascii="Calibri" w:hAnsi="Calibri"/>
            <w:sz w:val="20"/>
            <w:szCs w:val="20"/>
            <w:rPrChange w:id="23651" w:author="Author">
              <w:rPr>
                <w:rFonts w:ascii="Trebuchet MS" w:hAnsi="Trebuchet MS"/>
                <w:sz w:val="20"/>
                <w:szCs w:val="20"/>
              </w:rPr>
            </w:rPrChange>
          </w:rPr>
          <w:delText>/* Compliant */</w:delText>
        </w:r>
      </w:del>
    </w:p>
    <w:p w:rsidR="00743B33" w:rsidRPr="00743B33" w:rsidRDefault="00D20E06">
      <w:pPr>
        <w:keepNext/>
        <w:ind w:left="540"/>
        <w:jc w:val="both"/>
        <w:rPr>
          <w:del w:id="23652" w:author="Author"/>
          <w:rFonts w:ascii="Calibri" w:hAnsi="Calibri" w:cs="Courier New"/>
          <w:sz w:val="20"/>
          <w:szCs w:val="20"/>
          <w:rPrChange w:id="23653" w:author="Author">
            <w:rPr>
              <w:del w:id="23654" w:author="Author"/>
              <w:rFonts w:ascii="Courier New" w:hAnsi="Courier New" w:cs="Courier New"/>
              <w:sz w:val="20"/>
              <w:szCs w:val="20"/>
            </w:rPr>
          </w:rPrChange>
        </w:rPr>
      </w:pPr>
      <w:del w:id="23655" w:author="Author">
        <w:r>
          <w:rPr>
            <w:rFonts w:ascii="Calibri" w:hAnsi="Calibri" w:cs="Courier New"/>
            <w:sz w:val="20"/>
            <w:szCs w:val="20"/>
            <w:rPrChange w:id="23656" w:author="Author">
              <w:rPr>
                <w:rFonts w:ascii="Courier New" w:hAnsi="Courier New" w:cs="Courier New"/>
                <w:sz w:val="20"/>
                <w:szCs w:val="20"/>
              </w:rPr>
            </w:rPrChange>
          </w:rPr>
          <w:delText>typedef enum ETag_Ctl_DriverSideType</w:delText>
        </w:r>
      </w:del>
    </w:p>
    <w:p w:rsidR="00743B33" w:rsidRPr="00743B33" w:rsidRDefault="00D20E06">
      <w:pPr>
        <w:keepNext/>
        <w:ind w:left="540"/>
        <w:jc w:val="both"/>
        <w:rPr>
          <w:del w:id="23657" w:author="Author"/>
          <w:rFonts w:ascii="Calibri" w:hAnsi="Calibri" w:cs="Courier New"/>
          <w:sz w:val="20"/>
          <w:szCs w:val="20"/>
          <w:rPrChange w:id="23658" w:author="Author">
            <w:rPr>
              <w:del w:id="23659" w:author="Author"/>
              <w:rFonts w:ascii="Courier New" w:hAnsi="Courier New" w:cs="Courier New"/>
              <w:sz w:val="20"/>
              <w:szCs w:val="20"/>
            </w:rPr>
          </w:rPrChange>
        </w:rPr>
      </w:pPr>
      <w:del w:id="23660" w:author="Author">
        <w:r>
          <w:rPr>
            <w:rFonts w:ascii="Calibri" w:hAnsi="Calibri" w:cs="Courier New"/>
            <w:sz w:val="20"/>
            <w:szCs w:val="20"/>
            <w:rPrChange w:id="23661" w:author="Author">
              <w:rPr>
                <w:rFonts w:ascii="Courier New" w:hAnsi="Courier New" w:cs="Courier New"/>
                <w:sz w:val="20"/>
                <w:szCs w:val="20"/>
              </w:rPr>
            </w:rPrChange>
          </w:rPr>
          <w:delText>{</w:delText>
        </w:r>
      </w:del>
    </w:p>
    <w:p w:rsidR="00743B33" w:rsidRPr="00743B33" w:rsidRDefault="00D20E06">
      <w:pPr>
        <w:keepNext/>
        <w:ind w:left="540"/>
        <w:jc w:val="both"/>
        <w:rPr>
          <w:del w:id="23662" w:author="Author"/>
          <w:rFonts w:ascii="Calibri" w:hAnsi="Calibri" w:cs="Courier New"/>
          <w:sz w:val="20"/>
          <w:szCs w:val="20"/>
          <w:rPrChange w:id="23663" w:author="Author">
            <w:rPr>
              <w:del w:id="23664" w:author="Author"/>
              <w:rFonts w:ascii="Courier New" w:hAnsi="Courier New" w:cs="Courier New"/>
              <w:sz w:val="20"/>
              <w:szCs w:val="20"/>
            </w:rPr>
          </w:rPrChange>
        </w:rPr>
      </w:pPr>
      <w:del w:id="23665" w:author="Author">
        <w:r>
          <w:rPr>
            <w:rFonts w:ascii="Calibri" w:hAnsi="Calibri" w:cs="Courier New"/>
            <w:sz w:val="20"/>
            <w:szCs w:val="20"/>
            <w:rPrChange w:id="23666" w:author="Author">
              <w:rPr>
                <w:rFonts w:ascii="Courier New" w:hAnsi="Courier New" w:cs="Courier New"/>
                <w:sz w:val="20"/>
                <w:szCs w:val="20"/>
              </w:rPr>
            </w:rPrChange>
          </w:rPr>
          <w:delText xml:space="preserve">  DIR_RIGHT,</w:delText>
        </w:r>
      </w:del>
    </w:p>
    <w:p w:rsidR="00743B33" w:rsidRPr="00743B33" w:rsidRDefault="00D20E06">
      <w:pPr>
        <w:keepNext/>
        <w:ind w:left="540"/>
        <w:jc w:val="both"/>
        <w:rPr>
          <w:del w:id="23667" w:author="Author"/>
          <w:rFonts w:ascii="Calibri" w:hAnsi="Calibri" w:cs="Courier New"/>
          <w:sz w:val="20"/>
          <w:szCs w:val="20"/>
          <w:rPrChange w:id="23668" w:author="Author">
            <w:rPr>
              <w:del w:id="23669" w:author="Author"/>
              <w:rFonts w:ascii="Courier New" w:hAnsi="Courier New" w:cs="Courier New"/>
              <w:sz w:val="20"/>
              <w:szCs w:val="20"/>
            </w:rPr>
          </w:rPrChange>
        </w:rPr>
      </w:pPr>
      <w:del w:id="23670" w:author="Author">
        <w:r>
          <w:rPr>
            <w:rFonts w:ascii="Calibri" w:hAnsi="Calibri" w:cs="Courier New"/>
            <w:sz w:val="20"/>
            <w:szCs w:val="20"/>
            <w:rPrChange w:id="23671" w:author="Author">
              <w:rPr>
                <w:rFonts w:ascii="Courier New" w:hAnsi="Courier New" w:cs="Courier New"/>
                <w:sz w:val="20"/>
                <w:szCs w:val="20"/>
              </w:rPr>
            </w:rPrChange>
          </w:rPr>
          <w:delText xml:space="preserve">  DIR_LEFT</w:delText>
        </w:r>
      </w:del>
    </w:p>
    <w:p w:rsidR="00743B33" w:rsidRPr="00743B33" w:rsidRDefault="00D20E06">
      <w:pPr>
        <w:keepNext/>
        <w:ind w:left="540"/>
        <w:jc w:val="both"/>
        <w:rPr>
          <w:del w:id="23672" w:author="Author"/>
          <w:rFonts w:ascii="Calibri" w:hAnsi="Calibri" w:cs="Courier New"/>
          <w:sz w:val="20"/>
          <w:szCs w:val="20"/>
          <w:rPrChange w:id="23673" w:author="Author">
            <w:rPr>
              <w:del w:id="23674" w:author="Author"/>
              <w:rFonts w:ascii="Courier New" w:hAnsi="Courier New" w:cs="Courier New"/>
              <w:sz w:val="20"/>
              <w:szCs w:val="20"/>
            </w:rPr>
          </w:rPrChange>
        </w:rPr>
      </w:pPr>
      <w:del w:id="23675" w:author="Author">
        <w:r>
          <w:rPr>
            <w:rFonts w:ascii="Calibri" w:hAnsi="Calibri" w:cs="Courier New"/>
            <w:sz w:val="20"/>
            <w:szCs w:val="20"/>
            <w:rPrChange w:id="23676" w:author="Author">
              <w:rPr>
                <w:rFonts w:ascii="Courier New" w:hAnsi="Courier New" w:cs="Courier New"/>
                <w:sz w:val="20"/>
                <w:szCs w:val="20"/>
              </w:rPr>
            </w:rPrChange>
          </w:rPr>
          <w:delText>} Ctl_DriverSideType;</w:delText>
        </w:r>
      </w:del>
    </w:p>
    <w:p w:rsidR="00743B33" w:rsidRPr="00743B33" w:rsidRDefault="00743B33">
      <w:pPr>
        <w:keepNext/>
        <w:ind w:left="540"/>
        <w:jc w:val="both"/>
        <w:rPr>
          <w:del w:id="23677" w:author="Author"/>
          <w:rFonts w:ascii="Calibri" w:hAnsi="Calibri" w:cs="Courier New"/>
          <w:sz w:val="20"/>
          <w:szCs w:val="20"/>
          <w:rPrChange w:id="23678" w:author="Author">
            <w:rPr>
              <w:del w:id="23679" w:author="Author"/>
              <w:rFonts w:ascii="Courier New" w:hAnsi="Courier New" w:cs="Courier New"/>
              <w:sz w:val="20"/>
              <w:szCs w:val="20"/>
            </w:rPr>
          </w:rPrChange>
        </w:rPr>
      </w:pPr>
    </w:p>
    <w:p w:rsidR="00743B33" w:rsidRPr="00743B33" w:rsidRDefault="00D20E06">
      <w:pPr>
        <w:keepNext/>
        <w:ind w:left="540"/>
        <w:jc w:val="both"/>
        <w:rPr>
          <w:del w:id="23680" w:author="Author"/>
          <w:rFonts w:ascii="Calibri" w:hAnsi="Calibri" w:cs="Courier New"/>
          <w:sz w:val="20"/>
          <w:szCs w:val="20"/>
          <w:rPrChange w:id="23681" w:author="Author">
            <w:rPr>
              <w:del w:id="23682" w:author="Author"/>
              <w:rFonts w:ascii="Courier New" w:hAnsi="Courier New" w:cs="Courier New"/>
              <w:sz w:val="20"/>
              <w:szCs w:val="20"/>
            </w:rPr>
          </w:rPrChange>
        </w:rPr>
      </w:pPr>
      <w:del w:id="23683" w:author="Author">
        <w:r>
          <w:rPr>
            <w:rFonts w:ascii="Calibri" w:hAnsi="Calibri" w:cs="Courier New"/>
            <w:sz w:val="20"/>
            <w:szCs w:val="20"/>
            <w:rPrChange w:id="23684" w:author="Author">
              <w:rPr>
                <w:rFonts w:ascii="Courier New" w:hAnsi="Courier New" w:cs="Courier New"/>
                <w:sz w:val="20"/>
                <w:szCs w:val="20"/>
              </w:rPr>
            </w:rPrChange>
          </w:rPr>
          <w:delText xml:space="preserve">Ctl_DriverSideType </w:delText>
        </w:r>
        <w:r>
          <w:rPr>
            <w:rFonts w:ascii="Calibri" w:hAnsi="Calibri" w:cs="Courier New"/>
            <w:sz w:val="20"/>
            <w:szCs w:val="20"/>
            <w:rPrChange w:id="23685" w:author="Author">
              <w:rPr>
                <w:rFonts w:ascii="Courier New" w:hAnsi="Courier New" w:cs="Courier New"/>
                <w:sz w:val="20"/>
                <w:szCs w:val="20"/>
              </w:rPr>
            </w:rPrChange>
          </w:rPr>
          <w:tab/>
          <w:delText>Ctl_DriverSide;</w:delText>
        </w:r>
      </w:del>
    </w:p>
    <w:p w:rsidR="00743B33" w:rsidRPr="00743B33" w:rsidRDefault="00743B33">
      <w:pPr>
        <w:ind w:left="540"/>
        <w:jc w:val="both"/>
        <w:rPr>
          <w:del w:id="23686" w:author="Author"/>
          <w:rFonts w:ascii="Calibri" w:hAnsi="Calibri"/>
          <w:sz w:val="20"/>
          <w:szCs w:val="20"/>
          <w:lang w:val="en-US"/>
          <w:rPrChange w:id="23687" w:author="Author">
            <w:rPr>
              <w:del w:id="23688" w:author="Author"/>
              <w:rFonts w:ascii="Trebuchet MS" w:hAnsi="Trebuchet MS"/>
              <w:lang w:val="en-US"/>
            </w:rPr>
          </w:rPrChange>
        </w:rPr>
      </w:pPr>
    </w:p>
    <w:p w:rsidR="00743B33" w:rsidRPr="00743B33" w:rsidRDefault="00D20E06">
      <w:pPr>
        <w:ind w:left="540"/>
        <w:jc w:val="both"/>
        <w:rPr>
          <w:del w:id="23689" w:author="Author"/>
          <w:rFonts w:ascii="Calibri" w:hAnsi="Calibri"/>
          <w:sz w:val="20"/>
          <w:szCs w:val="20"/>
          <w:lang w:val="en-US"/>
          <w:rPrChange w:id="23690" w:author="Author">
            <w:rPr>
              <w:del w:id="23691" w:author="Author"/>
              <w:rFonts w:ascii="Trebuchet MS" w:hAnsi="Trebuchet MS"/>
              <w:b/>
              <w:lang w:val="en-US"/>
            </w:rPr>
          </w:rPrChange>
        </w:rPr>
      </w:pPr>
      <w:del w:id="23692" w:author="Author">
        <w:r>
          <w:rPr>
            <w:rFonts w:ascii="Calibri" w:hAnsi="Calibri"/>
            <w:sz w:val="20"/>
            <w:szCs w:val="20"/>
            <w:rPrChange w:id="23693" w:author="Author">
              <w:rPr>
                <w:rFonts w:ascii="Trebuchet MS" w:hAnsi="Trebuchet MS"/>
                <w:b/>
              </w:rPr>
            </w:rPrChange>
          </w:rPr>
          <w:delText>Rationale</w:delText>
        </w:r>
        <w:r>
          <w:rPr>
            <w:rFonts w:ascii="Calibri" w:hAnsi="Calibri"/>
            <w:sz w:val="20"/>
            <w:szCs w:val="20"/>
            <w:lang w:val="en-US"/>
            <w:rPrChange w:id="23694" w:author="Author">
              <w:rPr>
                <w:rFonts w:ascii="Trebuchet MS" w:hAnsi="Trebuchet MS"/>
                <w:b/>
                <w:lang w:val="en-US"/>
              </w:rPr>
            </w:rPrChange>
          </w:rPr>
          <w:delText>:</w:delText>
        </w:r>
      </w:del>
    </w:p>
    <w:p w:rsidR="00743B33" w:rsidRPr="00743B33" w:rsidRDefault="00D20E06">
      <w:pPr>
        <w:ind w:left="540"/>
        <w:jc w:val="both"/>
        <w:rPr>
          <w:rFonts w:ascii="Calibri" w:hAnsi="Calibri"/>
          <w:sz w:val="20"/>
          <w:szCs w:val="20"/>
          <w:rPrChange w:id="23695" w:author="Author">
            <w:rPr>
              <w:rFonts w:ascii="Trebuchet MS" w:hAnsi="Trebuchet MS"/>
              <w:sz w:val="20"/>
              <w:szCs w:val="20"/>
            </w:rPr>
          </w:rPrChange>
        </w:rPr>
      </w:pPr>
      <w:del w:id="23696" w:author="Author">
        <w:r>
          <w:rPr>
            <w:rFonts w:ascii="Calibri" w:hAnsi="Calibri"/>
            <w:sz w:val="20"/>
            <w:szCs w:val="20"/>
            <w:rPrChange w:id="23697" w:author="Author">
              <w:rPr>
                <w:rFonts w:ascii="Trebuchet MS" w:hAnsi="Trebuchet MS"/>
                <w:sz w:val="20"/>
                <w:szCs w:val="20"/>
              </w:rPr>
            </w:rPrChange>
          </w:rPr>
          <w:delText>Readability</w:delText>
        </w:r>
      </w:del>
      <w:ins w:id="23698" w:author="Author">
        <w:del w:id="23699" w:author="Author">
          <w:r>
            <w:rPr>
              <w:rFonts w:ascii="Calibri" w:hAnsi="Calibri"/>
              <w:sz w:val="20"/>
              <w:szCs w:val="20"/>
              <w:lang w:val="en-US"/>
              <w:rPrChange w:id="23700"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3701" w:author="Author">
              <w:rPr>
                <w:rFonts w:ascii="Calibri" w:hAnsi="Calibri"/>
                <w:b/>
                <w:sz w:val="20"/>
                <w:szCs w:val="20"/>
                <w:lang w:val="en-US"/>
              </w:rPr>
            </w:rPrChange>
          </w:rPr>
          <w:t>.</w:t>
        </w:r>
      </w:ins>
    </w:p>
    <w:p w:rsidR="00743B33" w:rsidRPr="00743B33" w:rsidRDefault="00743B33" w:rsidP="00743B33">
      <w:pPr>
        <w:pStyle w:val="Heading3"/>
        <w:rPr>
          <w:del w:id="23702" w:author="Author"/>
          <w:rPrChange w:id="23703" w:author="Author">
            <w:rPr>
              <w:del w:id="23704" w:author="Author"/>
              <w:rFonts w:ascii="Trebuchet MS" w:hAnsi="Trebuchet MS"/>
              <w:lang w:val="en-US"/>
            </w:rPr>
          </w:rPrChange>
        </w:rPr>
        <w:pPrChange w:id="23705" w:author="Author">
          <w:pPr>
            <w:ind w:left="540"/>
            <w:jc w:val="both"/>
          </w:pPr>
        </w:pPrChange>
      </w:pPr>
      <w:bookmarkStart w:id="23706" w:name="_Toc488929667"/>
      <w:bookmarkStart w:id="23707" w:name="_Toc489941877"/>
      <w:bookmarkStart w:id="23708" w:name="_Toc489943035"/>
      <w:bookmarkStart w:id="23709" w:name="_Toc490207318"/>
      <w:bookmarkStart w:id="23710" w:name="_Toc490208483"/>
      <w:bookmarkStart w:id="23711" w:name="_Toc491674353"/>
      <w:bookmarkEnd w:id="23706"/>
      <w:bookmarkEnd w:id="23707"/>
      <w:bookmarkEnd w:id="23708"/>
      <w:bookmarkEnd w:id="23709"/>
      <w:bookmarkEnd w:id="23710"/>
      <w:bookmarkEnd w:id="23711"/>
    </w:p>
    <w:p w:rsidR="00743B33" w:rsidRDefault="00D20E06">
      <w:pPr>
        <w:pStyle w:val="Heading3"/>
      </w:pPr>
      <w:bookmarkStart w:id="23712" w:name="_Toc266960613"/>
      <w:bookmarkStart w:id="23713" w:name="_Toc267163521"/>
      <w:bookmarkStart w:id="23714" w:name="_Toc267163881"/>
      <w:bookmarkStart w:id="23715" w:name="_Toc267251473"/>
      <w:bookmarkStart w:id="23716" w:name="_Toc266960614"/>
      <w:bookmarkStart w:id="23717" w:name="_Toc267163522"/>
      <w:bookmarkStart w:id="23718" w:name="_Toc267163882"/>
      <w:bookmarkStart w:id="23719" w:name="_Toc267251474"/>
      <w:bookmarkStart w:id="23720" w:name="_Toc266960618"/>
      <w:bookmarkStart w:id="23721" w:name="_Toc267163526"/>
      <w:bookmarkStart w:id="23722" w:name="_Toc267163886"/>
      <w:bookmarkStart w:id="23723" w:name="_Toc267251478"/>
      <w:bookmarkStart w:id="23724" w:name="_Toc266960625"/>
      <w:bookmarkStart w:id="23725" w:name="_Toc267163533"/>
      <w:bookmarkStart w:id="23726" w:name="_Toc267163893"/>
      <w:bookmarkStart w:id="23727" w:name="_Toc267251485"/>
      <w:bookmarkStart w:id="23728" w:name="_Toc266960632"/>
      <w:bookmarkStart w:id="23729" w:name="_Toc267163540"/>
      <w:bookmarkStart w:id="23730" w:name="_Toc267163900"/>
      <w:bookmarkStart w:id="23731" w:name="_Toc267251492"/>
      <w:bookmarkStart w:id="23732" w:name="_Toc266960633"/>
      <w:bookmarkStart w:id="23733" w:name="_Toc267163541"/>
      <w:bookmarkStart w:id="23734" w:name="_Toc267163901"/>
      <w:bookmarkStart w:id="23735" w:name="_Toc267251493"/>
      <w:bookmarkStart w:id="23736" w:name="_Toc266960634"/>
      <w:bookmarkStart w:id="23737" w:name="_Toc267163542"/>
      <w:bookmarkStart w:id="23738" w:name="_Toc267163902"/>
      <w:bookmarkStart w:id="23739" w:name="_Toc267251494"/>
      <w:bookmarkStart w:id="23740" w:name="_Toc266960635"/>
      <w:bookmarkStart w:id="23741" w:name="_Toc267163543"/>
      <w:bookmarkStart w:id="23742" w:name="_Toc267163903"/>
      <w:bookmarkStart w:id="23743" w:name="_Toc267251495"/>
      <w:bookmarkStart w:id="23744" w:name="_Toc266960637"/>
      <w:bookmarkStart w:id="23745" w:name="_Toc267163545"/>
      <w:bookmarkStart w:id="23746" w:name="_Toc267163905"/>
      <w:bookmarkStart w:id="23747" w:name="_Toc267251497"/>
      <w:bookmarkStart w:id="23748" w:name="_Toc294795237"/>
      <w:bookmarkStart w:id="23749" w:name="_Toc301956938"/>
      <w:bookmarkStart w:id="23750" w:name="_Toc301960066"/>
      <w:bookmarkStart w:id="23751" w:name="_Toc301960540"/>
      <w:bookmarkStart w:id="23752" w:name="_Toc301960702"/>
      <w:bookmarkStart w:id="23753" w:name="_Toc409602507"/>
      <w:bookmarkStart w:id="23754" w:name="_Toc430267168"/>
      <w:bookmarkStart w:id="23755" w:name="_Toc491674354"/>
      <w:bookmarkEnd w:id="23712"/>
      <w:bookmarkEnd w:id="23713"/>
      <w:bookmarkEnd w:id="23714"/>
      <w:bookmarkEnd w:id="23715"/>
      <w:bookmarkEnd w:id="23716"/>
      <w:bookmarkEnd w:id="23717"/>
      <w:bookmarkEnd w:id="23718"/>
      <w:bookmarkEnd w:id="23719"/>
      <w:bookmarkEnd w:id="23720"/>
      <w:bookmarkEnd w:id="23721"/>
      <w:bookmarkEnd w:id="23722"/>
      <w:bookmarkEnd w:id="23723"/>
      <w:bookmarkEnd w:id="23724"/>
      <w:bookmarkEnd w:id="23725"/>
      <w:bookmarkEnd w:id="23726"/>
      <w:bookmarkEnd w:id="23727"/>
      <w:bookmarkEnd w:id="23728"/>
      <w:bookmarkEnd w:id="23729"/>
      <w:bookmarkEnd w:id="23730"/>
      <w:bookmarkEnd w:id="23731"/>
      <w:bookmarkEnd w:id="23732"/>
      <w:bookmarkEnd w:id="23733"/>
      <w:bookmarkEnd w:id="23734"/>
      <w:bookmarkEnd w:id="23735"/>
      <w:bookmarkEnd w:id="23736"/>
      <w:bookmarkEnd w:id="23737"/>
      <w:bookmarkEnd w:id="23738"/>
      <w:bookmarkEnd w:id="23739"/>
      <w:bookmarkEnd w:id="23740"/>
      <w:bookmarkEnd w:id="23741"/>
      <w:bookmarkEnd w:id="23742"/>
      <w:bookmarkEnd w:id="23743"/>
      <w:bookmarkEnd w:id="23744"/>
      <w:bookmarkEnd w:id="23745"/>
      <w:bookmarkEnd w:id="23746"/>
      <w:bookmarkEnd w:id="23747"/>
      <w:r>
        <w:t>Rules_Defn_Decl_004</w:t>
      </w:r>
      <w:bookmarkEnd w:id="23748"/>
      <w:bookmarkEnd w:id="23749"/>
      <w:bookmarkEnd w:id="23750"/>
      <w:bookmarkEnd w:id="23751"/>
      <w:bookmarkEnd w:id="23752"/>
      <w:bookmarkEnd w:id="23753"/>
      <w:r>
        <w:t xml:space="preserve"> ([1] Clause 5.4.7 - table 1 - 1g)</w:t>
      </w:r>
      <w:bookmarkEnd w:id="23754"/>
      <w:bookmarkEnd w:id="23755"/>
    </w:p>
    <w:p w:rsidR="00743B33" w:rsidRPr="00743B33" w:rsidRDefault="00D20E06">
      <w:pPr>
        <w:ind w:left="540"/>
        <w:jc w:val="both"/>
        <w:rPr>
          <w:rFonts w:ascii="Calibri" w:hAnsi="Calibri"/>
          <w:b/>
          <w:sz w:val="20"/>
          <w:szCs w:val="20"/>
          <w:lang w:val="en-US"/>
          <w:rPrChange w:id="23756" w:author="Author">
            <w:rPr>
              <w:rFonts w:ascii="Trebuchet MS" w:hAnsi="Trebuchet MS"/>
              <w:b/>
              <w:lang w:val="en-US"/>
            </w:rPr>
          </w:rPrChange>
        </w:rPr>
      </w:pPr>
      <w:r>
        <w:rPr>
          <w:rFonts w:ascii="Calibri" w:hAnsi="Calibri"/>
          <w:b/>
          <w:sz w:val="20"/>
          <w:szCs w:val="20"/>
          <w:rPrChange w:id="23757" w:author="Author">
            <w:rPr>
              <w:rFonts w:ascii="Trebuchet MS" w:hAnsi="Trebuchet MS"/>
              <w:b/>
            </w:rPr>
          </w:rPrChange>
        </w:rPr>
        <w:t>Rule</w:t>
      </w:r>
      <w:r>
        <w:rPr>
          <w:rFonts w:ascii="Calibri" w:hAnsi="Calibri"/>
          <w:b/>
          <w:sz w:val="20"/>
          <w:szCs w:val="20"/>
          <w:lang w:val="en-US"/>
          <w:rPrChange w:id="23758"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3759" w:author="Author">
            <w:rPr>
              <w:rFonts w:ascii="Trebuchet MS" w:hAnsi="Trebuchet MS"/>
              <w:sz w:val="20"/>
              <w:szCs w:val="20"/>
            </w:rPr>
          </w:rPrChange>
        </w:rPr>
      </w:pPr>
      <w:r>
        <w:rPr>
          <w:rFonts w:ascii="Calibri" w:hAnsi="Calibri"/>
          <w:sz w:val="20"/>
          <w:szCs w:val="20"/>
          <w:rPrChange w:id="23760" w:author="Author">
            <w:rPr>
              <w:rFonts w:ascii="Trebuchet MS" w:hAnsi="Trebuchet MS"/>
              <w:sz w:val="20"/>
              <w:szCs w:val="20"/>
            </w:rPr>
          </w:rPrChange>
        </w:rPr>
        <w:lastRenderedPageBreak/>
        <w:t>Multiple variable declarations shall not be allowed on the same line.</w:t>
      </w:r>
    </w:p>
    <w:p w:rsidR="00743B33" w:rsidRPr="00743B33" w:rsidRDefault="00743B33">
      <w:pPr>
        <w:ind w:left="540"/>
        <w:jc w:val="both"/>
        <w:rPr>
          <w:rFonts w:ascii="Calibri" w:hAnsi="Calibri"/>
          <w:b/>
          <w:sz w:val="20"/>
          <w:szCs w:val="20"/>
          <w:lang w:val="en-US"/>
          <w:rPrChange w:id="23761"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3762" w:author="Author">
            <w:rPr>
              <w:rFonts w:ascii="Trebuchet MS" w:hAnsi="Trebuchet MS"/>
              <w:b/>
              <w:lang w:val="en-US"/>
            </w:rPr>
          </w:rPrChange>
        </w:rPr>
      </w:pPr>
      <w:r>
        <w:rPr>
          <w:rFonts w:ascii="Calibri" w:hAnsi="Calibri"/>
          <w:b/>
          <w:sz w:val="20"/>
          <w:szCs w:val="20"/>
          <w:rPrChange w:id="23763" w:author="Author">
            <w:rPr>
              <w:rFonts w:ascii="Trebuchet MS" w:hAnsi="Trebuchet MS"/>
              <w:b/>
            </w:rPr>
          </w:rPrChange>
        </w:rPr>
        <w:t>Example</w:t>
      </w:r>
      <w:r>
        <w:rPr>
          <w:rFonts w:ascii="Calibri" w:hAnsi="Calibri"/>
          <w:b/>
          <w:sz w:val="20"/>
          <w:szCs w:val="20"/>
          <w:lang w:val="en-US"/>
          <w:rPrChange w:id="23764" w:author="Author">
            <w:rPr>
              <w:rFonts w:ascii="Trebuchet MS" w:hAnsi="Trebuchet MS"/>
              <w:b/>
              <w:lang w:val="en-US"/>
            </w:rPr>
          </w:rPrChange>
        </w:rPr>
        <w:t>:</w:t>
      </w:r>
    </w:p>
    <w:p w:rsidR="00743B33" w:rsidRPr="00743B33" w:rsidRDefault="00D20E06">
      <w:pPr>
        <w:pStyle w:val="CodeBlock"/>
        <w:ind w:left="540"/>
        <w:jc w:val="both"/>
        <w:rPr>
          <w:rFonts w:ascii="Calibri" w:hAnsi="Calibri"/>
          <w:szCs w:val="20"/>
          <w:rPrChange w:id="23765" w:author="Author">
            <w:rPr>
              <w:rFonts w:ascii="Trebuchet MS" w:hAnsi="Trebuchet MS"/>
              <w:szCs w:val="20"/>
            </w:rPr>
          </w:rPrChange>
        </w:rPr>
      </w:pPr>
      <w:del w:id="23766" w:author="Author">
        <w:r>
          <w:rPr>
            <w:rFonts w:ascii="Calibri" w:hAnsi="Calibri"/>
            <w:szCs w:val="20"/>
            <w:rPrChange w:id="23767" w:author="Author">
              <w:rPr>
                <w:rFonts w:ascii="Trebuchet MS" w:hAnsi="Trebuchet MS"/>
                <w:szCs w:val="20"/>
              </w:rPr>
            </w:rPrChange>
          </w:rPr>
          <w:delText>/*</w:delText>
        </w:r>
      </w:del>
      <w:ins w:id="23768" w:author="Author">
        <w:r>
          <w:rPr>
            <w:rFonts w:ascii="Calibri" w:hAnsi="Calibri"/>
            <w:szCs w:val="20"/>
          </w:rPr>
          <w:t>//</w:t>
        </w:r>
      </w:ins>
      <w:r>
        <w:rPr>
          <w:rFonts w:ascii="Calibri" w:hAnsi="Calibri"/>
          <w:szCs w:val="20"/>
          <w:rPrChange w:id="23769" w:author="Author">
            <w:rPr>
              <w:rFonts w:ascii="Trebuchet MS" w:hAnsi="Trebuchet MS"/>
              <w:szCs w:val="20"/>
            </w:rPr>
          </w:rPrChange>
        </w:rPr>
        <w:t xml:space="preserve"> Compliant</w:t>
      </w:r>
      <w:del w:id="23770" w:author="Author">
        <w:r>
          <w:rPr>
            <w:rFonts w:ascii="Calibri" w:hAnsi="Calibri"/>
            <w:szCs w:val="20"/>
            <w:rPrChange w:id="23771" w:author="Author">
              <w:rPr>
                <w:rFonts w:ascii="Trebuchet MS" w:hAnsi="Trebuchet MS"/>
                <w:szCs w:val="20"/>
              </w:rPr>
            </w:rPrChange>
          </w:rPr>
          <w:delText xml:space="preserve"> */</w:delText>
        </w:r>
      </w:del>
    </w:p>
    <w:p w:rsidR="00743B33" w:rsidRPr="00743B33" w:rsidRDefault="00D20E06">
      <w:pPr>
        <w:pStyle w:val="CodeBlock"/>
        <w:ind w:left="540"/>
        <w:jc w:val="both"/>
        <w:rPr>
          <w:rFonts w:ascii="Calibri" w:hAnsi="Calibri" w:cs="Courier New"/>
          <w:szCs w:val="20"/>
          <w:rPrChange w:id="23772" w:author="Author">
            <w:rPr>
              <w:rFonts w:cs="Courier New"/>
              <w:szCs w:val="20"/>
            </w:rPr>
          </w:rPrChange>
        </w:rPr>
      </w:pPr>
      <w:r>
        <w:rPr>
          <w:rFonts w:ascii="Calibri" w:hAnsi="Calibri" w:cs="Courier New"/>
          <w:szCs w:val="20"/>
          <w:rPrChange w:id="23773" w:author="Author">
            <w:rPr>
              <w:rFonts w:cs="Courier New"/>
              <w:szCs w:val="20"/>
            </w:rPr>
          </w:rPrChange>
        </w:rPr>
        <w:t>uint</w:t>
      </w:r>
      <w:del w:id="23774" w:author="Author">
        <w:r>
          <w:rPr>
            <w:rFonts w:ascii="Calibri" w:hAnsi="Calibri" w:cs="Courier New"/>
            <w:szCs w:val="20"/>
            <w:rPrChange w:id="23775" w:author="Author">
              <w:rPr>
                <w:rFonts w:cs="Courier New"/>
                <w:szCs w:val="20"/>
              </w:rPr>
            </w:rPrChange>
          </w:rPr>
          <w:delText>8</w:delText>
        </w:r>
      </w:del>
      <w:r>
        <w:rPr>
          <w:rFonts w:ascii="Calibri" w:hAnsi="Calibri" w:cs="Courier New"/>
          <w:szCs w:val="20"/>
          <w:rPrChange w:id="23776" w:author="Author">
            <w:rPr>
              <w:rFonts w:cs="Courier New"/>
              <w:szCs w:val="20"/>
            </w:rPr>
          </w:rPrChange>
        </w:rPr>
        <w:t xml:space="preserve"> Can</w:t>
      </w:r>
      <w:del w:id="23777" w:author="Author">
        <w:r>
          <w:rPr>
            <w:rFonts w:ascii="Calibri" w:hAnsi="Calibri" w:cs="Courier New"/>
            <w:szCs w:val="20"/>
            <w:rPrChange w:id="23778" w:author="Author">
              <w:rPr>
                <w:rFonts w:cs="Courier New"/>
                <w:szCs w:val="20"/>
              </w:rPr>
            </w:rPrChange>
          </w:rPr>
          <w:delText>_</w:delText>
        </w:r>
      </w:del>
      <w:r>
        <w:rPr>
          <w:rFonts w:ascii="Calibri" w:hAnsi="Calibri" w:cs="Courier New"/>
          <w:szCs w:val="20"/>
          <w:rPrChange w:id="23779" w:author="Author">
            <w:rPr>
              <w:rFonts w:cs="Courier New"/>
              <w:szCs w:val="20"/>
            </w:rPr>
          </w:rPrChange>
        </w:rPr>
        <w:t>RxData;</w:t>
      </w:r>
    </w:p>
    <w:p w:rsidR="00743B33" w:rsidRPr="00743B33" w:rsidRDefault="00D20E06">
      <w:pPr>
        <w:pStyle w:val="CodeBlock"/>
        <w:ind w:left="540"/>
        <w:jc w:val="both"/>
        <w:rPr>
          <w:rFonts w:ascii="Calibri" w:hAnsi="Calibri" w:cs="Courier New"/>
          <w:szCs w:val="20"/>
          <w:rPrChange w:id="23780" w:author="Author">
            <w:rPr>
              <w:rFonts w:cs="Courier New"/>
              <w:szCs w:val="20"/>
            </w:rPr>
          </w:rPrChange>
        </w:rPr>
      </w:pPr>
      <w:r>
        <w:rPr>
          <w:rFonts w:ascii="Calibri" w:hAnsi="Calibri" w:cs="Courier New"/>
          <w:szCs w:val="20"/>
          <w:rPrChange w:id="23781" w:author="Author">
            <w:rPr>
              <w:rFonts w:cs="Courier New"/>
              <w:szCs w:val="20"/>
            </w:rPr>
          </w:rPrChange>
        </w:rPr>
        <w:t>uint</w:t>
      </w:r>
      <w:del w:id="23782" w:author="Author">
        <w:r>
          <w:rPr>
            <w:rFonts w:ascii="Calibri" w:hAnsi="Calibri" w:cs="Courier New"/>
            <w:szCs w:val="20"/>
            <w:rPrChange w:id="23783" w:author="Author">
              <w:rPr>
                <w:rFonts w:cs="Courier New"/>
                <w:szCs w:val="20"/>
              </w:rPr>
            </w:rPrChange>
          </w:rPr>
          <w:delText>8</w:delText>
        </w:r>
      </w:del>
      <w:r>
        <w:rPr>
          <w:rFonts w:ascii="Calibri" w:hAnsi="Calibri" w:cs="Courier New"/>
          <w:szCs w:val="20"/>
          <w:rPrChange w:id="23784" w:author="Author">
            <w:rPr>
              <w:rFonts w:cs="Courier New"/>
              <w:szCs w:val="20"/>
            </w:rPr>
          </w:rPrChange>
        </w:rPr>
        <w:t xml:space="preserve"> Can</w:t>
      </w:r>
      <w:del w:id="23785" w:author="Author">
        <w:r>
          <w:rPr>
            <w:rFonts w:ascii="Calibri" w:hAnsi="Calibri" w:cs="Courier New"/>
            <w:szCs w:val="20"/>
            <w:rPrChange w:id="23786" w:author="Author">
              <w:rPr>
                <w:rFonts w:cs="Courier New"/>
                <w:szCs w:val="20"/>
              </w:rPr>
            </w:rPrChange>
          </w:rPr>
          <w:delText>_</w:delText>
        </w:r>
      </w:del>
      <w:r>
        <w:rPr>
          <w:rFonts w:ascii="Calibri" w:hAnsi="Calibri" w:cs="Courier New"/>
          <w:szCs w:val="20"/>
          <w:rPrChange w:id="23787" w:author="Author">
            <w:rPr>
              <w:rFonts w:cs="Courier New"/>
              <w:szCs w:val="20"/>
            </w:rPr>
          </w:rPrChange>
        </w:rPr>
        <w:t>TxData;</w:t>
      </w:r>
    </w:p>
    <w:p w:rsidR="00743B33" w:rsidRPr="00743B33" w:rsidRDefault="00743B33">
      <w:pPr>
        <w:ind w:left="540"/>
        <w:jc w:val="both"/>
        <w:rPr>
          <w:rFonts w:ascii="Calibri" w:hAnsi="Calibri" w:cs="Courier New"/>
          <w:b/>
          <w:sz w:val="20"/>
          <w:szCs w:val="20"/>
          <w:lang w:val="en-US"/>
          <w:rPrChange w:id="23788" w:author="Author">
            <w:rPr>
              <w:rFonts w:ascii="Courier New" w:hAnsi="Courier New" w:cs="Courier New"/>
              <w:b/>
              <w:lang w:val="en-US"/>
            </w:rPr>
          </w:rPrChange>
        </w:rPr>
      </w:pPr>
    </w:p>
    <w:p w:rsidR="00743B33" w:rsidRPr="00743B33" w:rsidRDefault="00D20E06">
      <w:pPr>
        <w:pStyle w:val="CodeBlock"/>
        <w:ind w:left="540"/>
        <w:jc w:val="both"/>
        <w:rPr>
          <w:rFonts w:ascii="Calibri" w:hAnsi="Calibri"/>
          <w:szCs w:val="20"/>
          <w:rPrChange w:id="23789" w:author="Author">
            <w:rPr>
              <w:rFonts w:ascii="Trebuchet MS" w:hAnsi="Trebuchet MS"/>
              <w:szCs w:val="20"/>
            </w:rPr>
          </w:rPrChange>
        </w:rPr>
      </w:pPr>
      <w:del w:id="23790" w:author="Author">
        <w:r>
          <w:rPr>
            <w:rFonts w:ascii="Calibri" w:hAnsi="Calibri"/>
            <w:szCs w:val="20"/>
            <w:rPrChange w:id="23791" w:author="Author">
              <w:rPr>
                <w:rFonts w:ascii="Trebuchet MS" w:hAnsi="Trebuchet MS"/>
                <w:szCs w:val="20"/>
              </w:rPr>
            </w:rPrChange>
          </w:rPr>
          <w:delText>/*</w:delText>
        </w:r>
      </w:del>
      <w:ins w:id="23792" w:author="Author">
        <w:r>
          <w:rPr>
            <w:rFonts w:ascii="Calibri" w:hAnsi="Calibri"/>
            <w:szCs w:val="20"/>
          </w:rPr>
          <w:t>//</w:t>
        </w:r>
      </w:ins>
      <w:r>
        <w:rPr>
          <w:rFonts w:ascii="Calibri" w:hAnsi="Calibri"/>
          <w:szCs w:val="20"/>
          <w:rPrChange w:id="23793" w:author="Author">
            <w:rPr>
              <w:rFonts w:ascii="Trebuchet MS" w:hAnsi="Trebuchet MS"/>
              <w:szCs w:val="20"/>
            </w:rPr>
          </w:rPrChange>
        </w:rPr>
        <w:t xml:space="preserve"> Not compliant</w:t>
      </w:r>
      <w:del w:id="23794" w:author="Author">
        <w:r>
          <w:rPr>
            <w:rFonts w:ascii="Calibri" w:hAnsi="Calibri"/>
            <w:szCs w:val="20"/>
            <w:rPrChange w:id="23795" w:author="Author">
              <w:rPr>
                <w:rFonts w:ascii="Trebuchet MS" w:hAnsi="Trebuchet MS"/>
                <w:szCs w:val="20"/>
              </w:rPr>
            </w:rPrChange>
          </w:rPr>
          <w:delText xml:space="preserve"> */</w:delText>
        </w:r>
      </w:del>
    </w:p>
    <w:p w:rsidR="00743B33" w:rsidRPr="00743B33" w:rsidRDefault="00D20E06">
      <w:pPr>
        <w:pStyle w:val="CodeBlock"/>
        <w:ind w:left="540"/>
        <w:jc w:val="both"/>
        <w:rPr>
          <w:rFonts w:ascii="Calibri" w:hAnsi="Calibri" w:cs="Courier New"/>
          <w:szCs w:val="20"/>
          <w:rPrChange w:id="23796" w:author="Author">
            <w:rPr>
              <w:rFonts w:cs="Courier New"/>
              <w:szCs w:val="20"/>
            </w:rPr>
          </w:rPrChange>
        </w:rPr>
      </w:pPr>
      <w:r>
        <w:rPr>
          <w:rFonts w:ascii="Calibri" w:hAnsi="Calibri" w:cs="Courier New"/>
          <w:szCs w:val="20"/>
          <w:rPrChange w:id="23797" w:author="Author">
            <w:rPr>
              <w:rFonts w:cs="Courier New"/>
              <w:szCs w:val="20"/>
            </w:rPr>
          </w:rPrChange>
        </w:rPr>
        <w:t>uint</w:t>
      </w:r>
      <w:del w:id="23798" w:author="Author">
        <w:r>
          <w:rPr>
            <w:rFonts w:ascii="Calibri" w:hAnsi="Calibri" w:cs="Courier New"/>
            <w:szCs w:val="20"/>
            <w:rPrChange w:id="23799" w:author="Author">
              <w:rPr>
                <w:rFonts w:cs="Courier New"/>
                <w:szCs w:val="20"/>
              </w:rPr>
            </w:rPrChange>
          </w:rPr>
          <w:delText>8</w:delText>
        </w:r>
      </w:del>
      <w:r>
        <w:rPr>
          <w:rFonts w:ascii="Calibri" w:hAnsi="Calibri" w:cs="Courier New"/>
          <w:szCs w:val="20"/>
          <w:rPrChange w:id="23800" w:author="Author">
            <w:rPr>
              <w:rFonts w:cs="Courier New"/>
              <w:szCs w:val="20"/>
            </w:rPr>
          </w:rPrChange>
        </w:rPr>
        <w:t xml:space="preserve"> Can</w:t>
      </w:r>
      <w:del w:id="23801" w:author="Author">
        <w:r>
          <w:rPr>
            <w:rFonts w:ascii="Calibri" w:hAnsi="Calibri" w:cs="Courier New"/>
            <w:szCs w:val="20"/>
            <w:rPrChange w:id="23802" w:author="Author">
              <w:rPr>
                <w:rFonts w:cs="Courier New"/>
                <w:szCs w:val="20"/>
              </w:rPr>
            </w:rPrChange>
          </w:rPr>
          <w:delText>_</w:delText>
        </w:r>
      </w:del>
      <w:r>
        <w:rPr>
          <w:rFonts w:ascii="Calibri" w:hAnsi="Calibri" w:cs="Courier New"/>
          <w:szCs w:val="20"/>
          <w:rPrChange w:id="23803" w:author="Author">
            <w:rPr>
              <w:rFonts w:cs="Courier New"/>
              <w:szCs w:val="20"/>
            </w:rPr>
          </w:rPrChange>
        </w:rPr>
        <w:t>RxData, Can</w:t>
      </w:r>
      <w:del w:id="23804" w:author="Author">
        <w:r>
          <w:rPr>
            <w:rFonts w:ascii="Calibri" w:hAnsi="Calibri" w:cs="Courier New"/>
            <w:szCs w:val="20"/>
            <w:rPrChange w:id="23805" w:author="Author">
              <w:rPr>
                <w:rFonts w:cs="Courier New"/>
                <w:szCs w:val="20"/>
              </w:rPr>
            </w:rPrChange>
          </w:rPr>
          <w:delText>_</w:delText>
        </w:r>
      </w:del>
      <w:r>
        <w:rPr>
          <w:rFonts w:ascii="Calibri" w:hAnsi="Calibri" w:cs="Courier New"/>
          <w:szCs w:val="20"/>
          <w:rPrChange w:id="23806" w:author="Author">
            <w:rPr>
              <w:rFonts w:cs="Courier New"/>
              <w:szCs w:val="20"/>
            </w:rPr>
          </w:rPrChange>
        </w:rPr>
        <w:t>TxData;</w:t>
      </w:r>
    </w:p>
    <w:p w:rsidR="00743B33" w:rsidRPr="00743B33" w:rsidRDefault="00743B33">
      <w:pPr>
        <w:ind w:left="540"/>
        <w:jc w:val="both"/>
        <w:rPr>
          <w:rFonts w:ascii="Calibri" w:hAnsi="Calibri"/>
          <w:sz w:val="20"/>
          <w:szCs w:val="20"/>
          <w:lang w:val="en-US"/>
          <w:rPrChange w:id="23807" w:author="Author">
            <w:rPr>
              <w:rFonts w:ascii="Trebuchet MS" w:hAnsi="Trebuchet MS"/>
              <w:lang w:val="en-US"/>
            </w:rPr>
          </w:rPrChange>
        </w:rPr>
      </w:pPr>
    </w:p>
    <w:p w:rsidR="00743B33" w:rsidRPr="00743B33" w:rsidRDefault="00D20E06">
      <w:pPr>
        <w:ind w:left="540"/>
        <w:jc w:val="both"/>
        <w:rPr>
          <w:rFonts w:ascii="Calibri" w:hAnsi="Calibri"/>
          <w:sz w:val="20"/>
          <w:szCs w:val="20"/>
          <w:lang w:val="en-US"/>
          <w:rPrChange w:id="23808" w:author="Author">
            <w:rPr>
              <w:rFonts w:ascii="Trebuchet MS" w:hAnsi="Trebuchet MS"/>
              <w:lang w:val="en-US"/>
            </w:rPr>
          </w:rPrChange>
        </w:rPr>
      </w:pPr>
      <w:r>
        <w:rPr>
          <w:rFonts w:ascii="Calibri" w:hAnsi="Calibri"/>
          <w:b/>
          <w:sz w:val="20"/>
          <w:szCs w:val="20"/>
          <w:rPrChange w:id="23809" w:author="Author">
            <w:rPr>
              <w:rFonts w:ascii="Trebuchet MS" w:hAnsi="Trebuchet MS"/>
              <w:b/>
            </w:rPr>
          </w:rPrChange>
        </w:rPr>
        <w:t>Rationale</w:t>
      </w:r>
      <w:r>
        <w:rPr>
          <w:rFonts w:ascii="Calibri" w:hAnsi="Calibri"/>
          <w:b/>
          <w:sz w:val="20"/>
          <w:szCs w:val="20"/>
          <w:lang w:val="en-US"/>
          <w:rPrChange w:id="23810" w:author="Author">
            <w:rPr>
              <w:rFonts w:ascii="Trebuchet MS" w:hAnsi="Trebuchet MS"/>
              <w:b/>
              <w:lang w:val="en-US"/>
            </w:rPr>
          </w:rPrChange>
        </w:rPr>
        <w:t>:</w:t>
      </w:r>
      <w:r>
        <w:rPr>
          <w:rFonts w:ascii="Calibri" w:hAnsi="Calibri"/>
          <w:sz w:val="20"/>
          <w:szCs w:val="20"/>
          <w:lang w:val="en-US"/>
          <w:rPrChange w:id="23811" w:author="Author">
            <w:rPr>
              <w:rFonts w:ascii="Trebuchet MS" w:hAnsi="Trebuchet MS"/>
              <w:lang w:val="en-US"/>
            </w:rPr>
          </w:rPrChange>
        </w:rPr>
        <w:t xml:space="preserve"> </w:t>
      </w:r>
    </w:p>
    <w:p w:rsidR="00743B33" w:rsidRPr="00743B33" w:rsidRDefault="00D20E06">
      <w:pPr>
        <w:ind w:left="540"/>
        <w:jc w:val="both"/>
        <w:rPr>
          <w:rFonts w:ascii="Calibri" w:hAnsi="Calibri"/>
          <w:sz w:val="20"/>
          <w:szCs w:val="20"/>
          <w:rPrChange w:id="23812" w:author="Author">
            <w:rPr>
              <w:rFonts w:ascii="Trebuchet MS" w:hAnsi="Trebuchet MS"/>
              <w:sz w:val="20"/>
              <w:szCs w:val="20"/>
            </w:rPr>
          </w:rPrChange>
        </w:rPr>
      </w:pPr>
      <w:r>
        <w:rPr>
          <w:rFonts w:ascii="Calibri" w:hAnsi="Calibri"/>
          <w:sz w:val="20"/>
          <w:szCs w:val="20"/>
          <w:rPrChange w:id="23813" w:author="Author">
            <w:rPr>
              <w:rFonts w:ascii="Trebuchet MS" w:hAnsi="Trebuchet MS"/>
              <w:sz w:val="20"/>
              <w:szCs w:val="20"/>
            </w:rPr>
          </w:rPrChange>
        </w:rPr>
        <w:t>Readability</w:t>
      </w:r>
    </w:p>
    <w:p w:rsidR="00743B33" w:rsidRPr="00743B33" w:rsidRDefault="00743B33">
      <w:pPr>
        <w:ind w:left="540"/>
        <w:jc w:val="both"/>
        <w:rPr>
          <w:rFonts w:ascii="Calibri" w:hAnsi="Calibri"/>
          <w:sz w:val="20"/>
          <w:szCs w:val="20"/>
          <w:lang w:val="en-US"/>
          <w:rPrChange w:id="23814" w:author="Author">
            <w:rPr>
              <w:rFonts w:ascii="Trebuchet MS" w:hAnsi="Trebuchet MS"/>
              <w:lang w:val="en-US"/>
            </w:rPr>
          </w:rPrChange>
        </w:rPr>
      </w:pPr>
    </w:p>
    <w:p w:rsidR="00743B33" w:rsidRDefault="00D20E06">
      <w:pPr>
        <w:pStyle w:val="Heading3"/>
      </w:pPr>
      <w:bookmarkStart w:id="23815" w:name="_Toc294795238"/>
      <w:bookmarkStart w:id="23816" w:name="_Toc301956939"/>
      <w:bookmarkStart w:id="23817" w:name="_Toc301960067"/>
      <w:bookmarkStart w:id="23818" w:name="_Toc301960541"/>
      <w:bookmarkStart w:id="23819" w:name="_Toc301960703"/>
      <w:bookmarkStart w:id="23820" w:name="_Toc409602508"/>
      <w:bookmarkStart w:id="23821" w:name="_Toc430267169"/>
      <w:bookmarkStart w:id="23822" w:name="_Toc491674355"/>
      <w:r>
        <w:t>Rules_Defn_Decl_005</w:t>
      </w:r>
      <w:bookmarkEnd w:id="23815"/>
      <w:bookmarkEnd w:id="23816"/>
      <w:bookmarkEnd w:id="23817"/>
      <w:bookmarkEnd w:id="23818"/>
      <w:bookmarkEnd w:id="23819"/>
      <w:bookmarkEnd w:id="23820"/>
      <w:r>
        <w:t xml:space="preserve"> ([1] Clause 5.4.7 - table 1 - 1g)</w:t>
      </w:r>
      <w:bookmarkEnd w:id="23821"/>
      <w:bookmarkEnd w:id="23822"/>
    </w:p>
    <w:p w:rsidR="00743B33" w:rsidRPr="00743B33" w:rsidRDefault="00D20E06">
      <w:pPr>
        <w:ind w:left="540"/>
        <w:jc w:val="both"/>
        <w:rPr>
          <w:del w:id="23823" w:author="Author"/>
          <w:rFonts w:ascii="Calibri" w:hAnsi="Calibri"/>
          <w:sz w:val="20"/>
          <w:szCs w:val="20"/>
          <w:lang w:val="en-US"/>
          <w:rPrChange w:id="23824" w:author="Author">
            <w:rPr>
              <w:del w:id="23825" w:author="Author"/>
              <w:rFonts w:ascii="Trebuchet MS" w:hAnsi="Trebuchet MS"/>
              <w:b/>
              <w:lang w:val="en-US"/>
            </w:rPr>
          </w:rPrChange>
        </w:rPr>
      </w:pPr>
      <w:del w:id="23826" w:author="Author">
        <w:r>
          <w:rPr>
            <w:rFonts w:ascii="Calibri" w:hAnsi="Calibri"/>
            <w:sz w:val="20"/>
            <w:szCs w:val="20"/>
            <w:lang w:val="en-US"/>
            <w:rPrChange w:id="23827" w:author="Author">
              <w:rPr>
                <w:rFonts w:ascii="Trebuchet MS" w:hAnsi="Trebuchet MS"/>
                <w:b/>
                <w:lang w:val="en-US"/>
              </w:rPr>
            </w:rPrChange>
          </w:rPr>
          <w:delText>Rule:</w:delText>
        </w:r>
      </w:del>
    </w:p>
    <w:p w:rsidR="00743B33" w:rsidRPr="00743B33" w:rsidRDefault="00D20E06">
      <w:pPr>
        <w:ind w:left="540"/>
        <w:jc w:val="both"/>
        <w:rPr>
          <w:del w:id="23828" w:author="Author"/>
          <w:rFonts w:ascii="Calibri" w:hAnsi="Calibri"/>
          <w:sz w:val="20"/>
          <w:szCs w:val="20"/>
          <w:rPrChange w:id="23829" w:author="Author">
            <w:rPr>
              <w:del w:id="23830" w:author="Author"/>
              <w:rFonts w:ascii="Trebuchet MS" w:hAnsi="Trebuchet MS"/>
              <w:sz w:val="20"/>
              <w:szCs w:val="20"/>
            </w:rPr>
          </w:rPrChange>
        </w:rPr>
      </w:pPr>
      <w:del w:id="23831" w:author="Author">
        <w:r>
          <w:rPr>
            <w:rFonts w:ascii="Calibri" w:hAnsi="Calibri"/>
            <w:sz w:val="20"/>
            <w:szCs w:val="20"/>
            <w:rPrChange w:id="23832" w:author="Author">
              <w:rPr>
                <w:rFonts w:ascii="Trebuchet MS" w:hAnsi="Trebuchet MS"/>
                <w:sz w:val="20"/>
                <w:szCs w:val="20"/>
              </w:rPr>
            </w:rPrChange>
          </w:rPr>
          <w:delText xml:space="preserve">A global/exported object or function </w:delText>
        </w:r>
      </w:del>
      <w:ins w:id="23833" w:author="Author">
        <w:del w:id="23834" w:author="Author">
          <w:r>
            <w:rPr>
              <w:rFonts w:ascii="Calibri" w:hAnsi="Calibri"/>
              <w:sz w:val="20"/>
              <w:szCs w:val="20"/>
            </w:rPr>
            <w:delText>method</w:delText>
          </w:r>
          <w:r>
            <w:rPr>
              <w:rFonts w:ascii="Calibri" w:hAnsi="Calibri"/>
              <w:sz w:val="20"/>
              <w:szCs w:val="20"/>
              <w:rPrChange w:id="23835" w:author="Author">
                <w:rPr>
                  <w:rFonts w:ascii="Trebuchet MS" w:hAnsi="Trebuchet MS"/>
                  <w:sz w:val="20"/>
                  <w:szCs w:val="20"/>
                </w:rPr>
              </w:rPrChange>
            </w:rPr>
            <w:delText xml:space="preserve"> </w:delText>
          </w:r>
        </w:del>
      </w:ins>
      <w:del w:id="23836" w:author="Author">
        <w:r>
          <w:rPr>
            <w:rFonts w:ascii="Calibri" w:hAnsi="Calibri"/>
            <w:sz w:val="20"/>
            <w:szCs w:val="20"/>
            <w:rPrChange w:id="23837" w:author="Author">
              <w:rPr>
                <w:rFonts w:ascii="Trebuchet MS" w:hAnsi="Trebuchet MS"/>
                <w:sz w:val="20"/>
                <w:szCs w:val="20"/>
              </w:rPr>
            </w:rPrChange>
          </w:rPr>
          <w:delText xml:space="preserve">of a module shall be declared with </w:delText>
        </w:r>
        <w:r>
          <w:rPr>
            <w:rFonts w:ascii="Calibri" w:hAnsi="Calibri"/>
            <w:i/>
            <w:sz w:val="20"/>
            <w:szCs w:val="20"/>
            <w:rPrChange w:id="23838" w:author="Author">
              <w:rPr>
                <w:rFonts w:ascii="Trebuchet MS" w:hAnsi="Trebuchet MS"/>
                <w:i/>
                <w:sz w:val="20"/>
                <w:szCs w:val="20"/>
              </w:rPr>
            </w:rPrChange>
          </w:rPr>
          <w:delText>‘extern’</w:delText>
        </w:r>
        <w:r>
          <w:rPr>
            <w:rFonts w:ascii="Calibri" w:hAnsi="Calibri"/>
            <w:sz w:val="20"/>
            <w:szCs w:val="20"/>
            <w:rPrChange w:id="23839" w:author="Author">
              <w:rPr>
                <w:rFonts w:ascii="Trebuchet MS" w:hAnsi="Trebuchet MS"/>
                <w:sz w:val="20"/>
                <w:szCs w:val="20"/>
              </w:rPr>
            </w:rPrChange>
          </w:rPr>
          <w:delText xml:space="preserve"> only in that particular module</w:delText>
        </w:r>
      </w:del>
      <w:ins w:id="23840" w:author="Author">
        <w:del w:id="23841" w:author="Author">
          <w:r>
            <w:rPr>
              <w:rFonts w:ascii="Calibri" w:hAnsi="Calibri"/>
              <w:sz w:val="20"/>
              <w:szCs w:val="20"/>
            </w:rPr>
            <w:delText xml:space="preserve"> library</w:delText>
          </w:r>
        </w:del>
      </w:ins>
      <w:del w:id="23842" w:author="Author">
        <w:r>
          <w:rPr>
            <w:rFonts w:ascii="Calibri" w:hAnsi="Calibri"/>
            <w:sz w:val="20"/>
            <w:szCs w:val="20"/>
            <w:rPrChange w:id="23843" w:author="Author">
              <w:rPr>
                <w:rFonts w:ascii="Trebuchet MS" w:hAnsi="Trebuchet MS"/>
                <w:sz w:val="20"/>
                <w:szCs w:val="20"/>
              </w:rPr>
            </w:rPrChange>
          </w:rPr>
          <w:delText xml:space="preserve"> header file.</w:delText>
        </w:r>
      </w:del>
      <w:ins w:id="23844" w:author="Author">
        <w:del w:id="23845" w:author="Author">
          <w:r>
            <w:rPr>
              <w:rFonts w:ascii="Calibri" w:hAnsi="Calibri"/>
              <w:sz w:val="20"/>
              <w:szCs w:val="20"/>
            </w:rPr>
            <w:delText>.</w:delText>
          </w:r>
        </w:del>
      </w:ins>
    </w:p>
    <w:p w:rsidR="00743B33" w:rsidRPr="00743B33" w:rsidRDefault="00743B33">
      <w:pPr>
        <w:ind w:left="540"/>
        <w:jc w:val="both"/>
        <w:rPr>
          <w:del w:id="23846" w:author="Author"/>
          <w:rFonts w:ascii="Calibri" w:hAnsi="Calibri"/>
          <w:sz w:val="20"/>
          <w:szCs w:val="20"/>
          <w:rPrChange w:id="23847" w:author="Author">
            <w:rPr>
              <w:del w:id="23848" w:author="Author"/>
              <w:rFonts w:ascii="Trebuchet MS" w:hAnsi="Trebuchet MS"/>
            </w:rPr>
          </w:rPrChange>
        </w:rPr>
      </w:pPr>
    </w:p>
    <w:p w:rsidR="00743B33" w:rsidRPr="00743B33" w:rsidRDefault="00D20E06">
      <w:pPr>
        <w:ind w:left="540"/>
        <w:jc w:val="both"/>
        <w:rPr>
          <w:del w:id="23849" w:author="Author"/>
          <w:rFonts w:ascii="Calibri" w:hAnsi="Calibri"/>
          <w:sz w:val="20"/>
          <w:szCs w:val="20"/>
          <w:rPrChange w:id="23850" w:author="Author">
            <w:rPr>
              <w:del w:id="23851" w:author="Author"/>
              <w:rFonts w:ascii="Trebuchet MS" w:hAnsi="Trebuchet MS"/>
            </w:rPr>
          </w:rPrChange>
        </w:rPr>
      </w:pPr>
      <w:del w:id="23852" w:author="Author">
        <w:r>
          <w:rPr>
            <w:rFonts w:ascii="Calibri" w:hAnsi="Calibri"/>
            <w:sz w:val="20"/>
            <w:szCs w:val="20"/>
            <w:rPrChange w:id="23853" w:author="Author">
              <w:rPr>
                <w:rFonts w:ascii="Trebuchet MS" w:hAnsi="Trebuchet MS"/>
                <w:b/>
              </w:rPr>
            </w:rPrChange>
          </w:rPr>
          <w:delText>Example</w:delText>
        </w:r>
        <w:r>
          <w:rPr>
            <w:rFonts w:ascii="Calibri" w:hAnsi="Calibri"/>
            <w:sz w:val="20"/>
            <w:szCs w:val="20"/>
            <w:lang w:val="en-US"/>
            <w:rPrChange w:id="23854" w:author="Author">
              <w:rPr>
                <w:rFonts w:ascii="Trebuchet MS" w:hAnsi="Trebuchet MS"/>
                <w:b/>
                <w:lang w:val="en-US"/>
              </w:rPr>
            </w:rPrChange>
          </w:rPr>
          <w:delText>:</w:delText>
        </w:r>
        <w:r>
          <w:rPr>
            <w:rFonts w:ascii="Calibri" w:hAnsi="Calibri"/>
            <w:sz w:val="20"/>
            <w:szCs w:val="20"/>
            <w:rPrChange w:id="23855" w:author="Author">
              <w:rPr>
                <w:rFonts w:ascii="Trebuchet MS" w:hAnsi="Trebuchet MS"/>
              </w:rPr>
            </w:rPrChange>
          </w:rPr>
          <w:delText xml:space="preserve"> </w:delText>
        </w:r>
      </w:del>
    </w:p>
    <w:p w:rsidR="00743B33" w:rsidRPr="00743B33" w:rsidRDefault="00D20E06">
      <w:pPr>
        <w:ind w:left="540"/>
        <w:jc w:val="both"/>
        <w:rPr>
          <w:del w:id="23856" w:author="Author"/>
          <w:rFonts w:ascii="Calibri" w:hAnsi="Calibri"/>
          <w:sz w:val="20"/>
          <w:szCs w:val="20"/>
          <w:rPrChange w:id="23857" w:author="Author">
            <w:rPr>
              <w:del w:id="23858" w:author="Author"/>
              <w:rFonts w:ascii="Trebuchet MS" w:hAnsi="Trebuchet MS"/>
              <w:sz w:val="20"/>
              <w:szCs w:val="20"/>
            </w:rPr>
          </w:rPrChange>
        </w:rPr>
      </w:pPr>
      <w:del w:id="23859" w:author="Author">
        <w:r>
          <w:rPr>
            <w:rFonts w:ascii="Calibri" w:hAnsi="Calibri"/>
            <w:sz w:val="20"/>
            <w:szCs w:val="20"/>
            <w:rPrChange w:id="23860" w:author="Author">
              <w:rPr>
                <w:rFonts w:ascii="Trebuchet MS" w:hAnsi="Trebuchet MS"/>
                <w:sz w:val="20"/>
                <w:szCs w:val="20"/>
              </w:rPr>
            </w:rPrChange>
          </w:rPr>
          <w:delText>Using the CAN module object/function in “Apl_Process.c</w:delText>
        </w:r>
      </w:del>
      <w:ins w:id="23861" w:author="Author">
        <w:del w:id="23862" w:author="Author">
          <w:r>
            <w:rPr>
              <w:rFonts w:ascii="Calibri" w:hAnsi="Calibri"/>
              <w:sz w:val="20"/>
              <w:szCs w:val="20"/>
            </w:rPr>
            <w:delText>s</w:delText>
          </w:r>
        </w:del>
      </w:ins>
      <w:del w:id="23863" w:author="Author">
        <w:r>
          <w:rPr>
            <w:rFonts w:ascii="Calibri" w:hAnsi="Calibri"/>
            <w:sz w:val="20"/>
            <w:szCs w:val="20"/>
            <w:rPrChange w:id="23864" w:author="Author">
              <w:rPr>
                <w:rFonts w:ascii="Trebuchet MS" w:hAnsi="Trebuchet MS"/>
                <w:sz w:val="20"/>
                <w:szCs w:val="20"/>
              </w:rPr>
            </w:rPrChange>
          </w:rPr>
          <w:delText>” like below is not compliant</w:delText>
        </w:r>
      </w:del>
    </w:p>
    <w:p w:rsidR="00743B33" w:rsidRPr="00743B33" w:rsidRDefault="00743B33">
      <w:pPr>
        <w:pStyle w:val="CodeBlock"/>
        <w:jc w:val="both"/>
        <w:rPr>
          <w:del w:id="23865" w:author="Author"/>
          <w:rFonts w:ascii="Calibri" w:hAnsi="Calibri"/>
          <w:szCs w:val="20"/>
          <w:rPrChange w:id="23866" w:author="Author">
            <w:rPr>
              <w:del w:id="23867" w:author="Author"/>
              <w:rFonts w:ascii="Trebuchet MS" w:hAnsi="Trebuchet MS"/>
              <w:szCs w:val="20"/>
            </w:rPr>
          </w:rPrChange>
        </w:rPr>
      </w:pPr>
    </w:p>
    <w:p w:rsidR="00743B33" w:rsidRPr="00743B33" w:rsidRDefault="00D20E06">
      <w:pPr>
        <w:pStyle w:val="CodeBlock"/>
        <w:ind w:left="540"/>
        <w:jc w:val="both"/>
        <w:rPr>
          <w:del w:id="23868" w:author="Author"/>
          <w:rFonts w:ascii="Calibri" w:hAnsi="Calibri"/>
          <w:szCs w:val="20"/>
          <w:rPrChange w:id="23869" w:author="Author">
            <w:rPr>
              <w:del w:id="23870" w:author="Author"/>
              <w:rFonts w:ascii="Trebuchet MS" w:hAnsi="Trebuchet MS"/>
              <w:szCs w:val="20"/>
            </w:rPr>
          </w:rPrChange>
        </w:rPr>
      </w:pPr>
      <w:del w:id="23871" w:author="Author">
        <w:r>
          <w:rPr>
            <w:rFonts w:ascii="Calibri" w:hAnsi="Calibri"/>
            <w:szCs w:val="20"/>
            <w:rPrChange w:id="23872" w:author="Author">
              <w:rPr>
                <w:rFonts w:ascii="Trebuchet MS" w:hAnsi="Trebuchet MS"/>
                <w:szCs w:val="20"/>
              </w:rPr>
            </w:rPrChange>
          </w:rPr>
          <w:delText>/* Not compliant */</w:delText>
        </w:r>
      </w:del>
    </w:p>
    <w:p w:rsidR="00743B33" w:rsidRPr="00743B33" w:rsidRDefault="00D20E06">
      <w:pPr>
        <w:pStyle w:val="CodeBlock"/>
        <w:ind w:left="540"/>
        <w:jc w:val="both"/>
        <w:rPr>
          <w:del w:id="23873" w:author="Author"/>
          <w:rFonts w:ascii="Calibri" w:hAnsi="Calibri" w:cs="Courier New"/>
          <w:szCs w:val="20"/>
          <w:rPrChange w:id="23874" w:author="Author">
            <w:rPr>
              <w:del w:id="23875" w:author="Author"/>
              <w:rFonts w:cs="Courier New"/>
              <w:szCs w:val="20"/>
            </w:rPr>
          </w:rPrChange>
        </w:rPr>
      </w:pPr>
      <w:del w:id="23876" w:author="Author">
        <w:r>
          <w:rPr>
            <w:rFonts w:ascii="Calibri" w:hAnsi="Calibri" w:cs="Courier New"/>
            <w:szCs w:val="20"/>
            <w:rPrChange w:id="23877" w:author="Author">
              <w:rPr>
                <w:rFonts w:cs="Courier New"/>
                <w:szCs w:val="20"/>
              </w:rPr>
            </w:rPrChange>
          </w:rPr>
          <w:delText>extern uint8 Can_RxData;</w:delText>
        </w:r>
      </w:del>
    </w:p>
    <w:p w:rsidR="00743B33" w:rsidRPr="00743B33" w:rsidRDefault="00743B33">
      <w:pPr>
        <w:pStyle w:val="CodeBlock"/>
        <w:ind w:left="540"/>
        <w:jc w:val="both"/>
        <w:rPr>
          <w:del w:id="23878" w:author="Author"/>
          <w:rFonts w:ascii="Calibri" w:hAnsi="Calibri" w:cs="Courier New"/>
          <w:szCs w:val="20"/>
          <w:rPrChange w:id="23879" w:author="Author">
            <w:rPr>
              <w:del w:id="23880" w:author="Author"/>
              <w:rFonts w:cs="Courier New"/>
              <w:szCs w:val="20"/>
            </w:rPr>
          </w:rPrChange>
        </w:rPr>
      </w:pPr>
    </w:p>
    <w:p w:rsidR="00743B33" w:rsidRPr="00743B33" w:rsidRDefault="00D20E06">
      <w:pPr>
        <w:pStyle w:val="CodeBlock"/>
        <w:ind w:left="540"/>
        <w:jc w:val="both"/>
        <w:rPr>
          <w:del w:id="23881" w:author="Author"/>
          <w:rFonts w:ascii="Calibri" w:hAnsi="Calibri" w:cs="Courier New"/>
          <w:szCs w:val="20"/>
          <w:rPrChange w:id="23882" w:author="Author">
            <w:rPr>
              <w:del w:id="23883" w:author="Author"/>
              <w:rFonts w:cs="Courier New"/>
              <w:szCs w:val="20"/>
            </w:rPr>
          </w:rPrChange>
        </w:rPr>
      </w:pPr>
      <w:del w:id="23884" w:author="Author">
        <w:r>
          <w:rPr>
            <w:rFonts w:ascii="Calibri" w:hAnsi="Calibri" w:cs="Courier New"/>
            <w:szCs w:val="20"/>
            <w:rPrChange w:id="23885" w:author="Author">
              <w:rPr>
                <w:rFonts w:cs="Courier New"/>
                <w:szCs w:val="20"/>
              </w:rPr>
            </w:rPrChange>
          </w:rPr>
          <w:delText>void Apl_ProcessCan(void)</w:delText>
        </w:r>
      </w:del>
    </w:p>
    <w:p w:rsidR="00743B33" w:rsidRPr="00743B33" w:rsidRDefault="00D20E06">
      <w:pPr>
        <w:pStyle w:val="CodeBlock"/>
        <w:ind w:left="540"/>
        <w:jc w:val="both"/>
        <w:rPr>
          <w:del w:id="23886" w:author="Author"/>
          <w:rFonts w:ascii="Calibri" w:hAnsi="Calibri" w:cs="Courier New"/>
          <w:szCs w:val="20"/>
          <w:rPrChange w:id="23887" w:author="Author">
            <w:rPr>
              <w:del w:id="23888" w:author="Author"/>
              <w:rFonts w:cs="Courier New"/>
              <w:szCs w:val="20"/>
            </w:rPr>
          </w:rPrChange>
        </w:rPr>
      </w:pPr>
      <w:del w:id="23889" w:author="Author">
        <w:r>
          <w:rPr>
            <w:rFonts w:ascii="Calibri" w:hAnsi="Calibri" w:cs="Courier New"/>
            <w:szCs w:val="20"/>
            <w:rPrChange w:id="23890" w:author="Author">
              <w:rPr>
                <w:rFonts w:cs="Courier New"/>
                <w:szCs w:val="20"/>
              </w:rPr>
            </w:rPrChange>
          </w:rPr>
          <w:delText>{</w:delText>
        </w:r>
      </w:del>
    </w:p>
    <w:p w:rsidR="00743B33" w:rsidRPr="00743B33" w:rsidRDefault="00D20E06">
      <w:pPr>
        <w:pStyle w:val="CodeBlock"/>
        <w:ind w:left="540"/>
        <w:jc w:val="both"/>
        <w:rPr>
          <w:del w:id="23891" w:author="Author"/>
          <w:rFonts w:ascii="Calibri" w:hAnsi="Calibri" w:cs="Courier New"/>
          <w:szCs w:val="20"/>
          <w:rPrChange w:id="23892" w:author="Author">
            <w:rPr>
              <w:del w:id="23893" w:author="Author"/>
              <w:rFonts w:cs="Courier New"/>
              <w:szCs w:val="20"/>
            </w:rPr>
          </w:rPrChange>
        </w:rPr>
      </w:pPr>
      <w:del w:id="23894" w:author="Author">
        <w:r>
          <w:rPr>
            <w:rFonts w:ascii="Calibri" w:hAnsi="Calibri" w:cs="Courier New"/>
            <w:szCs w:val="20"/>
            <w:rPrChange w:id="23895" w:author="Author">
              <w:rPr>
                <w:rFonts w:cs="Courier New"/>
                <w:szCs w:val="20"/>
              </w:rPr>
            </w:rPrChange>
          </w:rPr>
          <w:delText xml:space="preserve">  if (0 == Can_RxData)</w:delText>
        </w:r>
      </w:del>
    </w:p>
    <w:p w:rsidR="00743B33" w:rsidRPr="00743B33" w:rsidRDefault="00D20E06">
      <w:pPr>
        <w:pStyle w:val="CodeBlock"/>
        <w:ind w:left="540"/>
        <w:jc w:val="both"/>
        <w:rPr>
          <w:del w:id="23896" w:author="Author"/>
          <w:rFonts w:ascii="Calibri" w:hAnsi="Calibri" w:cs="Courier New"/>
          <w:szCs w:val="20"/>
          <w:rPrChange w:id="23897" w:author="Author">
            <w:rPr>
              <w:del w:id="23898" w:author="Author"/>
              <w:rFonts w:cs="Courier New"/>
              <w:szCs w:val="20"/>
            </w:rPr>
          </w:rPrChange>
        </w:rPr>
      </w:pPr>
      <w:del w:id="23899" w:author="Author">
        <w:r>
          <w:rPr>
            <w:rFonts w:ascii="Calibri" w:hAnsi="Calibri" w:cs="Courier New"/>
            <w:szCs w:val="20"/>
            <w:rPrChange w:id="23900" w:author="Author">
              <w:rPr>
                <w:rFonts w:cs="Courier New"/>
                <w:szCs w:val="20"/>
              </w:rPr>
            </w:rPrChange>
          </w:rPr>
          <w:delText xml:space="preserve">  {</w:delText>
        </w:r>
      </w:del>
    </w:p>
    <w:p w:rsidR="00743B33" w:rsidRPr="00743B33" w:rsidRDefault="00D20E06">
      <w:pPr>
        <w:pStyle w:val="CodeBlock"/>
        <w:ind w:left="540"/>
        <w:jc w:val="both"/>
        <w:rPr>
          <w:del w:id="23901" w:author="Author"/>
          <w:rFonts w:ascii="Calibri" w:hAnsi="Calibri" w:cs="Courier New"/>
          <w:szCs w:val="20"/>
          <w:rPrChange w:id="23902" w:author="Author">
            <w:rPr>
              <w:del w:id="23903" w:author="Author"/>
              <w:rFonts w:cs="Courier New"/>
              <w:szCs w:val="20"/>
            </w:rPr>
          </w:rPrChange>
        </w:rPr>
      </w:pPr>
      <w:del w:id="23904" w:author="Author">
        <w:r>
          <w:rPr>
            <w:rFonts w:ascii="Calibri" w:hAnsi="Calibri" w:cs="Courier New"/>
            <w:szCs w:val="20"/>
            <w:rPrChange w:id="23905" w:author="Author">
              <w:rPr>
                <w:rFonts w:cs="Courier New"/>
                <w:szCs w:val="20"/>
              </w:rPr>
            </w:rPrChange>
          </w:rPr>
          <w:delText xml:space="preserve">    /* do some action */</w:delText>
        </w:r>
      </w:del>
    </w:p>
    <w:p w:rsidR="00743B33" w:rsidRPr="00743B33" w:rsidRDefault="00D20E06">
      <w:pPr>
        <w:pStyle w:val="CodeBlock"/>
        <w:ind w:left="540"/>
        <w:jc w:val="both"/>
        <w:rPr>
          <w:del w:id="23906" w:author="Author"/>
          <w:rFonts w:ascii="Calibri" w:hAnsi="Calibri" w:cs="Courier New"/>
          <w:szCs w:val="20"/>
          <w:rPrChange w:id="23907" w:author="Author">
            <w:rPr>
              <w:del w:id="23908" w:author="Author"/>
              <w:rFonts w:cs="Courier New"/>
              <w:szCs w:val="20"/>
            </w:rPr>
          </w:rPrChange>
        </w:rPr>
      </w:pPr>
      <w:del w:id="23909" w:author="Author">
        <w:r>
          <w:rPr>
            <w:rFonts w:ascii="Calibri" w:hAnsi="Calibri" w:cs="Courier New"/>
            <w:szCs w:val="20"/>
            <w:rPrChange w:id="23910" w:author="Author">
              <w:rPr>
                <w:rFonts w:cs="Courier New"/>
                <w:szCs w:val="20"/>
              </w:rPr>
            </w:rPrChange>
          </w:rPr>
          <w:delText xml:space="preserve">  }</w:delText>
        </w:r>
      </w:del>
    </w:p>
    <w:p w:rsidR="00743B33" w:rsidRPr="00743B33" w:rsidRDefault="00D20E06">
      <w:pPr>
        <w:pStyle w:val="CodeBlock"/>
        <w:ind w:left="540"/>
        <w:jc w:val="both"/>
        <w:rPr>
          <w:del w:id="23911" w:author="Author"/>
          <w:rFonts w:ascii="Calibri" w:hAnsi="Calibri" w:cs="Courier New"/>
          <w:szCs w:val="20"/>
          <w:rPrChange w:id="23912" w:author="Author">
            <w:rPr>
              <w:del w:id="23913" w:author="Author"/>
              <w:rFonts w:cs="Courier New"/>
              <w:szCs w:val="20"/>
            </w:rPr>
          </w:rPrChange>
        </w:rPr>
      </w:pPr>
      <w:del w:id="23914" w:author="Author">
        <w:r>
          <w:rPr>
            <w:rFonts w:ascii="Calibri" w:hAnsi="Calibri" w:cs="Courier New"/>
            <w:szCs w:val="20"/>
            <w:rPrChange w:id="23915" w:author="Author">
              <w:rPr>
                <w:rFonts w:cs="Courier New"/>
                <w:szCs w:val="20"/>
              </w:rPr>
            </w:rPrChange>
          </w:rPr>
          <w:delText>}</w:delText>
        </w:r>
      </w:del>
    </w:p>
    <w:p w:rsidR="00743B33" w:rsidRPr="00743B33" w:rsidRDefault="00743B33">
      <w:pPr>
        <w:ind w:left="1080"/>
        <w:jc w:val="both"/>
        <w:rPr>
          <w:del w:id="23916" w:author="Author"/>
          <w:rFonts w:ascii="Calibri" w:hAnsi="Calibri"/>
          <w:sz w:val="20"/>
          <w:szCs w:val="20"/>
          <w:rPrChange w:id="23917" w:author="Author">
            <w:rPr>
              <w:del w:id="23918" w:author="Author"/>
              <w:rFonts w:ascii="Trebuchet MS" w:hAnsi="Trebuchet MS"/>
              <w:sz w:val="20"/>
              <w:szCs w:val="20"/>
            </w:rPr>
          </w:rPrChange>
        </w:rPr>
      </w:pPr>
    </w:p>
    <w:p w:rsidR="00743B33" w:rsidRPr="00743B33" w:rsidRDefault="00D20E06">
      <w:pPr>
        <w:pStyle w:val="CodeBlock"/>
        <w:ind w:left="540"/>
        <w:jc w:val="both"/>
        <w:rPr>
          <w:del w:id="23919" w:author="Author"/>
          <w:rFonts w:ascii="Calibri" w:hAnsi="Calibri"/>
          <w:szCs w:val="20"/>
          <w:rPrChange w:id="23920" w:author="Author">
            <w:rPr>
              <w:del w:id="23921" w:author="Author"/>
              <w:rFonts w:ascii="Trebuchet MS" w:hAnsi="Trebuchet MS"/>
              <w:szCs w:val="20"/>
            </w:rPr>
          </w:rPrChange>
        </w:rPr>
      </w:pPr>
      <w:del w:id="23922" w:author="Author">
        <w:r>
          <w:rPr>
            <w:rFonts w:ascii="Calibri" w:hAnsi="Calibri"/>
            <w:szCs w:val="20"/>
            <w:rPrChange w:id="23923" w:author="Author">
              <w:rPr>
                <w:rFonts w:ascii="Trebuchet MS" w:hAnsi="Trebuchet MS"/>
                <w:szCs w:val="20"/>
              </w:rPr>
            </w:rPrChange>
          </w:rPr>
          <w:delText>/* Compliant */</w:delText>
        </w:r>
      </w:del>
    </w:p>
    <w:p w:rsidR="00743B33" w:rsidRPr="00743B33" w:rsidRDefault="00D20E06">
      <w:pPr>
        <w:pStyle w:val="CodeBlock"/>
        <w:ind w:left="540"/>
        <w:jc w:val="both"/>
        <w:rPr>
          <w:del w:id="23924" w:author="Author"/>
          <w:rFonts w:ascii="Calibri" w:hAnsi="Calibri" w:cs="Courier New"/>
          <w:szCs w:val="20"/>
          <w:rPrChange w:id="23925" w:author="Author">
            <w:rPr>
              <w:del w:id="23926" w:author="Author"/>
              <w:rFonts w:cs="Courier New"/>
              <w:szCs w:val="20"/>
            </w:rPr>
          </w:rPrChange>
        </w:rPr>
      </w:pPr>
      <w:del w:id="23927" w:author="Author">
        <w:r>
          <w:rPr>
            <w:rFonts w:ascii="Calibri" w:hAnsi="Calibri" w:cs="Courier New"/>
            <w:szCs w:val="20"/>
            <w:rPrChange w:id="23928" w:author="Author">
              <w:rPr>
                <w:rFonts w:cs="Courier New"/>
                <w:szCs w:val="20"/>
              </w:rPr>
            </w:rPrChange>
          </w:rPr>
          <w:delText xml:space="preserve">#include </w:delText>
        </w:r>
        <w:r>
          <w:rPr>
            <w:rFonts w:ascii="Calibri" w:hAnsi="Calibri" w:cs="Courier New"/>
            <w:szCs w:val="20"/>
            <w:rPrChange w:id="23929" w:author="Author">
              <w:rPr>
                <w:rFonts w:cs="Courier New"/>
                <w:szCs w:val="20"/>
              </w:rPr>
            </w:rPrChange>
          </w:rPr>
          <w:delText>“Can_Receive.h”</w:delText>
        </w:r>
      </w:del>
    </w:p>
    <w:p w:rsidR="00743B33" w:rsidRPr="00743B33" w:rsidRDefault="00743B33">
      <w:pPr>
        <w:pStyle w:val="CodeBlock"/>
        <w:ind w:left="540"/>
        <w:jc w:val="both"/>
        <w:rPr>
          <w:del w:id="23930" w:author="Author"/>
          <w:rFonts w:ascii="Calibri" w:hAnsi="Calibri" w:cs="Courier New"/>
          <w:szCs w:val="20"/>
          <w:rPrChange w:id="23931" w:author="Author">
            <w:rPr>
              <w:del w:id="23932" w:author="Author"/>
              <w:rFonts w:cs="Courier New"/>
              <w:szCs w:val="20"/>
            </w:rPr>
          </w:rPrChange>
        </w:rPr>
      </w:pPr>
    </w:p>
    <w:p w:rsidR="00743B33" w:rsidRPr="00743B33" w:rsidRDefault="00D20E06">
      <w:pPr>
        <w:pStyle w:val="CodeBlock"/>
        <w:ind w:left="540"/>
        <w:jc w:val="both"/>
        <w:rPr>
          <w:del w:id="23933" w:author="Author"/>
          <w:rFonts w:ascii="Calibri" w:hAnsi="Calibri" w:cs="Courier New"/>
          <w:szCs w:val="20"/>
          <w:rPrChange w:id="23934" w:author="Author">
            <w:rPr>
              <w:del w:id="23935" w:author="Author"/>
              <w:rFonts w:cs="Courier New"/>
              <w:szCs w:val="20"/>
            </w:rPr>
          </w:rPrChange>
        </w:rPr>
      </w:pPr>
      <w:del w:id="23936" w:author="Author">
        <w:r>
          <w:rPr>
            <w:rFonts w:ascii="Calibri" w:hAnsi="Calibri" w:cs="Courier New"/>
            <w:szCs w:val="20"/>
            <w:rPrChange w:id="23937" w:author="Author">
              <w:rPr>
                <w:rFonts w:cs="Courier New"/>
                <w:szCs w:val="20"/>
              </w:rPr>
            </w:rPrChange>
          </w:rPr>
          <w:delText>void Apl_ProcessCan(void)</w:delText>
        </w:r>
      </w:del>
    </w:p>
    <w:p w:rsidR="00743B33" w:rsidRPr="00743B33" w:rsidRDefault="00D20E06">
      <w:pPr>
        <w:pStyle w:val="CodeBlock"/>
        <w:ind w:left="540"/>
        <w:jc w:val="both"/>
        <w:rPr>
          <w:del w:id="23938" w:author="Author"/>
          <w:rFonts w:ascii="Calibri" w:hAnsi="Calibri" w:cs="Courier New"/>
          <w:szCs w:val="20"/>
          <w:rPrChange w:id="23939" w:author="Author">
            <w:rPr>
              <w:del w:id="23940" w:author="Author"/>
              <w:rFonts w:cs="Courier New"/>
              <w:szCs w:val="20"/>
            </w:rPr>
          </w:rPrChange>
        </w:rPr>
      </w:pPr>
      <w:del w:id="23941" w:author="Author">
        <w:r>
          <w:rPr>
            <w:rFonts w:ascii="Calibri" w:hAnsi="Calibri" w:cs="Courier New"/>
            <w:szCs w:val="20"/>
            <w:rPrChange w:id="23942" w:author="Author">
              <w:rPr>
                <w:rFonts w:cs="Courier New"/>
                <w:szCs w:val="20"/>
              </w:rPr>
            </w:rPrChange>
          </w:rPr>
          <w:delText>{</w:delText>
        </w:r>
      </w:del>
    </w:p>
    <w:p w:rsidR="00743B33" w:rsidRPr="00743B33" w:rsidRDefault="00D20E06">
      <w:pPr>
        <w:pStyle w:val="CodeBlock"/>
        <w:ind w:left="540"/>
        <w:jc w:val="both"/>
        <w:rPr>
          <w:del w:id="23943" w:author="Author"/>
          <w:rFonts w:ascii="Calibri" w:hAnsi="Calibri" w:cs="Courier New"/>
          <w:szCs w:val="20"/>
          <w:rPrChange w:id="23944" w:author="Author">
            <w:rPr>
              <w:del w:id="23945" w:author="Author"/>
              <w:rFonts w:cs="Courier New"/>
              <w:szCs w:val="20"/>
            </w:rPr>
          </w:rPrChange>
        </w:rPr>
      </w:pPr>
      <w:del w:id="23946" w:author="Author">
        <w:r>
          <w:rPr>
            <w:rFonts w:ascii="Calibri" w:hAnsi="Calibri" w:cs="Courier New"/>
            <w:szCs w:val="20"/>
            <w:rPrChange w:id="23947" w:author="Author">
              <w:rPr>
                <w:rFonts w:cs="Courier New"/>
                <w:szCs w:val="20"/>
              </w:rPr>
            </w:rPrChange>
          </w:rPr>
          <w:delText xml:space="preserve">  if (0 == Can_RxData)</w:delText>
        </w:r>
      </w:del>
    </w:p>
    <w:p w:rsidR="00743B33" w:rsidRPr="00743B33" w:rsidRDefault="00D20E06">
      <w:pPr>
        <w:pStyle w:val="CodeBlock"/>
        <w:ind w:left="540"/>
        <w:jc w:val="both"/>
        <w:rPr>
          <w:del w:id="23948" w:author="Author"/>
          <w:rFonts w:ascii="Calibri" w:hAnsi="Calibri" w:cs="Courier New"/>
          <w:szCs w:val="20"/>
          <w:rPrChange w:id="23949" w:author="Author">
            <w:rPr>
              <w:del w:id="23950" w:author="Author"/>
              <w:rFonts w:cs="Courier New"/>
              <w:szCs w:val="20"/>
            </w:rPr>
          </w:rPrChange>
        </w:rPr>
      </w:pPr>
      <w:del w:id="23951" w:author="Author">
        <w:r>
          <w:rPr>
            <w:rFonts w:ascii="Calibri" w:hAnsi="Calibri" w:cs="Courier New"/>
            <w:szCs w:val="20"/>
            <w:rPrChange w:id="23952" w:author="Author">
              <w:rPr>
                <w:rFonts w:cs="Courier New"/>
                <w:szCs w:val="20"/>
              </w:rPr>
            </w:rPrChange>
          </w:rPr>
          <w:delText xml:space="preserve">  {</w:delText>
        </w:r>
      </w:del>
    </w:p>
    <w:p w:rsidR="00743B33" w:rsidRPr="00743B33" w:rsidRDefault="00D20E06">
      <w:pPr>
        <w:pStyle w:val="CodeBlock"/>
        <w:ind w:left="540"/>
        <w:jc w:val="both"/>
        <w:rPr>
          <w:del w:id="23953" w:author="Author"/>
          <w:rFonts w:ascii="Calibri" w:hAnsi="Calibri" w:cs="Courier New"/>
          <w:szCs w:val="20"/>
          <w:rPrChange w:id="23954" w:author="Author">
            <w:rPr>
              <w:del w:id="23955" w:author="Author"/>
              <w:rFonts w:cs="Courier New"/>
              <w:szCs w:val="20"/>
            </w:rPr>
          </w:rPrChange>
        </w:rPr>
      </w:pPr>
      <w:del w:id="23956" w:author="Author">
        <w:r>
          <w:rPr>
            <w:rFonts w:ascii="Calibri" w:hAnsi="Calibri" w:cs="Courier New"/>
            <w:szCs w:val="20"/>
            <w:rPrChange w:id="23957" w:author="Author">
              <w:rPr>
                <w:rFonts w:cs="Courier New"/>
                <w:szCs w:val="20"/>
              </w:rPr>
            </w:rPrChange>
          </w:rPr>
          <w:delText xml:space="preserve">    /* do some action */</w:delText>
        </w:r>
      </w:del>
    </w:p>
    <w:p w:rsidR="00743B33" w:rsidRPr="00743B33" w:rsidRDefault="00D20E06">
      <w:pPr>
        <w:pStyle w:val="CodeBlock"/>
        <w:ind w:left="540"/>
        <w:jc w:val="both"/>
        <w:rPr>
          <w:del w:id="23958" w:author="Author"/>
          <w:rFonts w:ascii="Calibri" w:hAnsi="Calibri" w:cs="Courier New"/>
          <w:szCs w:val="20"/>
          <w:rPrChange w:id="23959" w:author="Author">
            <w:rPr>
              <w:del w:id="23960" w:author="Author"/>
              <w:rFonts w:cs="Courier New"/>
              <w:szCs w:val="20"/>
            </w:rPr>
          </w:rPrChange>
        </w:rPr>
      </w:pPr>
      <w:del w:id="23961" w:author="Author">
        <w:r>
          <w:rPr>
            <w:rFonts w:ascii="Calibri" w:hAnsi="Calibri" w:cs="Courier New"/>
            <w:szCs w:val="20"/>
            <w:rPrChange w:id="23962" w:author="Author">
              <w:rPr>
                <w:rFonts w:cs="Courier New"/>
                <w:szCs w:val="20"/>
              </w:rPr>
            </w:rPrChange>
          </w:rPr>
          <w:delText xml:space="preserve">  }</w:delText>
        </w:r>
      </w:del>
    </w:p>
    <w:p w:rsidR="00743B33" w:rsidRPr="00743B33" w:rsidRDefault="00D20E06">
      <w:pPr>
        <w:pStyle w:val="CodeBlock"/>
        <w:ind w:left="540"/>
        <w:jc w:val="both"/>
        <w:rPr>
          <w:del w:id="23963" w:author="Author"/>
          <w:rFonts w:ascii="Calibri" w:hAnsi="Calibri" w:cs="Courier New"/>
          <w:szCs w:val="20"/>
          <w:rPrChange w:id="23964" w:author="Author">
            <w:rPr>
              <w:del w:id="23965" w:author="Author"/>
              <w:rFonts w:cs="Courier New"/>
              <w:szCs w:val="20"/>
            </w:rPr>
          </w:rPrChange>
        </w:rPr>
      </w:pPr>
      <w:del w:id="23966" w:author="Author">
        <w:r>
          <w:rPr>
            <w:rFonts w:ascii="Calibri" w:hAnsi="Calibri" w:cs="Courier New"/>
            <w:szCs w:val="20"/>
            <w:rPrChange w:id="23967" w:author="Author">
              <w:rPr>
                <w:rFonts w:cs="Courier New"/>
                <w:szCs w:val="20"/>
              </w:rPr>
            </w:rPrChange>
          </w:rPr>
          <w:delText>}</w:delText>
        </w:r>
      </w:del>
    </w:p>
    <w:p w:rsidR="00743B33" w:rsidRPr="00743B33" w:rsidRDefault="00743B33">
      <w:pPr>
        <w:ind w:left="540"/>
        <w:jc w:val="both"/>
        <w:rPr>
          <w:del w:id="23968" w:author="Author"/>
          <w:rFonts w:ascii="Calibri" w:hAnsi="Calibri" w:cs="Courier New"/>
          <w:sz w:val="20"/>
          <w:szCs w:val="20"/>
          <w:rPrChange w:id="23969" w:author="Author">
            <w:rPr>
              <w:del w:id="23970" w:author="Author"/>
              <w:rFonts w:ascii="Trebuchet MS" w:hAnsi="Trebuchet MS" w:cs="Courier New"/>
              <w:sz w:val="20"/>
            </w:rPr>
          </w:rPrChange>
        </w:rPr>
      </w:pPr>
    </w:p>
    <w:p w:rsidR="00743B33" w:rsidRPr="00743B33" w:rsidRDefault="00D20E06">
      <w:pPr>
        <w:ind w:left="540"/>
        <w:jc w:val="both"/>
        <w:rPr>
          <w:del w:id="23971" w:author="Author"/>
          <w:rFonts w:ascii="Calibri" w:hAnsi="Calibri"/>
          <w:sz w:val="20"/>
          <w:szCs w:val="20"/>
          <w:rPrChange w:id="23972" w:author="Author">
            <w:rPr>
              <w:del w:id="23973" w:author="Author"/>
              <w:rFonts w:ascii="Trebuchet MS" w:hAnsi="Trebuchet MS"/>
            </w:rPr>
          </w:rPrChange>
        </w:rPr>
      </w:pPr>
      <w:del w:id="23974" w:author="Author">
        <w:r>
          <w:rPr>
            <w:rFonts w:ascii="Calibri" w:hAnsi="Calibri"/>
            <w:sz w:val="20"/>
            <w:szCs w:val="20"/>
            <w:rPrChange w:id="23975" w:author="Author">
              <w:rPr>
                <w:rFonts w:ascii="Trebuchet MS" w:hAnsi="Trebuchet MS"/>
                <w:b/>
              </w:rPr>
            </w:rPrChange>
          </w:rPr>
          <w:delText>Rationale</w:delText>
        </w:r>
        <w:r>
          <w:rPr>
            <w:rFonts w:ascii="Calibri" w:hAnsi="Calibri"/>
            <w:sz w:val="20"/>
            <w:szCs w:val="20"/>
            <w:lang w:val="en-US"/>
            <w:rPrChange w:id="23976" w:author="Author">
              <w:rPr>
                <w:rFonts w:ascii="Trebuchet MS" w:hAnsi="Trebuchet MS"/>
                <w:b/>
                <w:lang w:val="en-US"/>
              </w:rPr>
            </w:rPrChange>
          </w:rPr>
          <w:delText>:</w:delText>
        </w:r>
        <w:r>
          <w:rPr>
            <w:rFonts w:ascii="Calibri" w:hAnsi="Calibri"/>
            <w:sz w:val="20"/>
            <w:szCs w:val="20"/>
            <w:rPrChange w:id="23977" w:author="Author">
              <w:rPr>
                <w:rFonts w:ascii="Trebuchet MS" w:hAnsi="Trebuchet MS"/>
              </w:rPr>
            </w:rPrChange>
          </w:rPr>
          <w:delText xml:space="preserve"> </w:delText>
        </w:r>
      </w:del>
    </w:p>
    <w:p w:rsidR="00743B33" w:rsidRPr="00743B33" w:rsidRDefault="00D20E06">
      <w:pPr>
        <w:ind w:left="540"/>
        <w:jc w:val="both"/>
        <w:rPr>
          <w:rFonts w:ascii="Calibri" w:hAnsi="Calibri"/>
          <w:sz w:val="20"/>
          <w:szCs w:val="20"/>
          <w:rPrChange w:id="23978" w:author="Author">
            <w:rPr>
              <w:rFonts w:ascii="Trebuchet MS" w:hAnsi="Trebuchet MS"/>
              <w:sz w:val="20"/>
              <w:szCs w:val="20"/>
            </w:rPr>
          </w:rPrChange>
        </w:rPr>
      </w:pPr>
      <w:del w:id="23979" w:author="Author">
        <w:r>
          <w:rPr>
            <w:rFonts w:ascii="Calibri" w:hAnsi="Calibri"/>
            <w:sz w:val="20"/>
            <w:szCs w:val="20"/>
            <w:rPrChange w:id="23980" w:author="Author">
              <w:rPr>
                <w:rFonts w:ascii="Trebuchet MS" w:hAnsi="Trebuchet MS"/>
                <w:sz w:val="20"/>
                <w:szCs w:val="20"/>
              </w:rPr>
            </w:rPrChange>
          </w:rPr>
          <w:delText>Allow access to global functions and variables by including the header file</w:delText>
        </w:r>
      </w:del>
      <w:ins w:id="23981" w:author="Author">
        <w:del w:id="23982" w:author="Author">
          <w:r>
            <w:rPr>
              <w:rFonts w:ascii="Calibri" w:hAnsi="Calibri"/>
              <w:sz w:val="20"/>
              <w:szCs w:val="20"/>
            </w:rPr>
            <w:delText>library</w:delText>
          </w:r>
        </w:del>
      </w:ins>
      <w:del w:id="23983" w:author="Author">
        <w:r>
          <w:rPr>
            <w:rFonts w:ascii="Calibri" w:hAnsi="Calibri"/>
            <w:sz w:val="20"/>
            <w:szCs w:val="20"/>
            <w:rPrChange w:id="23984" w:author="Author">
              <w:rPr>
                <w:rFonts w:ascii="Trebuchet MS" w:hAnsi="Trebuchet MS"/>
                <w:sz w:val="20"/>
                <w:szCs w:val="20"/>
              </w:rPr>
            </w:rPrChange>
          </w:rPr>
          <w:delText xml:space="preserve"> of the defining module.</w:delText>
        </w:r>
      </w:del>
      <w:ins w:id="23985" w:author="Author">
        <w:del w:id="23986" w:author="Author">
          <w:r>
            <w:rPr>
              <w:rFonts w:ascii="Calibri" w:hAnsi="Calibri"/>
              <w:sz w:val="20"/>
              <w:szCs w:val="20"/>
              <w:lang w:val="en-US"/>
              <w:rPrChange w:id="23987"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3988" w:author="Author">
              <w:rPr>
                <w:rFonts w:ascii="Calibri" w:hAnsi="Calibri"/>
                <w:b/>
                <w:sz w:val="20"/>
                <w:szCs w:val="20"/>
                <w:lang w:val="en-US"/>
              </w:rPr>
            </w:rPrChange>
          </w:rPr>
          <w:t>.</w:t>
        </w:r>
      </w:ins>
    </w:p>
    <w:p w:rsidR="00743B33" w:rsidRPr="00743B33" w:rsidRDefault="00743B33" w:rsidP="00743B33">
      <w:pPr>
        <w:pStyle w:val="Heading3"/>
        <w:rPr>
          <w:del w:id="23989" w:author="Author"/>
          <w:rPrChange w:id="23990" w:author="Author">
            <w:rPr>
              <w:del w:id="23991" w:author="Author"/>
              <w:rFonts w:ascii="Trebuchet MS" w:hAnsi="Trebuchet MS"/>
              <w:lang w:val="en-US"/>
            </w:rPr>
          </w:rPrChange>
        </w:rPr>
        <w:pPrChange w:id="23992" w:author="Author">
          <w:pPr>
            <w:ind w:left="540"/>
            <w:jc w:val="both"/>
          </w:pPr>
        </w:pPrChange>
      </w:pPr>
      <w:bookmarkStart w:id="23993" w:name="_Toc488929670"/>
      <w:bookmarkStart w:id="23994" w:name="_Toc489941880"/>
      <w:bookmarkStart w:id="23995" w:name="_Toc489943038"/>
      <w:bookmarkStart w:id="23996" w:name="_Toc490207321"/>
      <w:bookmarkStart w:id="23997" w:name="_Toc490208486"/>
      <w:bookmarkStart w:id="23998" w:name="_Toc491674356"/>
      <w:bookmarkEnd w:id="23993"/>
      <w:bookmarkEnd w:id="23994"/>
      <w:bookmarkEnd w:id="23995"/>
      <w:bookmarkEnd w:id="23996"/>
      <w:bookmarkEnd w:id="23997"/>
      <w:bookmarkEnd w:id="23998"/>
    </w:p>
    <w:p w:rsidR="00743B33" w:rsidRDefault="00D20E06">
      <w:pPr>
        <w:pStyle w:val="Heading3"/>
      </w:pPr>
      <w:bookmarkStart w:id="23999" w:name="_Toc294795239"/>
      <w:bookmarkStart w:id="24000" w:name="_Toc301956940"/>
      <w:bookmarkStart w:id="24001" w:name="_Toc301960068"/>
      <w:bookmarkStart w:id="24002" w:name="_Toc301960542"/>
      <w:bookmarkStart w:id="24003" w:name="_Toc301960704"/>
      <w:bookmarkStart w:id="24004" w:name="_Toc409602509"/>
      <w:bookmarkStart w:id="24005" w:name="_Toc430267170"/>
      <w:bookmarkStart w:id="24006" w:name="_Toc491674357"/>
      <w:r>
        <w:t>Rules_Defn_Decl_006</w:t>
      </w:r>
      <w:bookmarkEnd w:id="23999"/>
      <w:bookmarkEnd w:id="24000"/>
      <w:bookmarkEnd w:id="24001"/>
      <w:bookmarkEnd w:id="24002"/>
      <w:bookmarkEnd w:id="24003"/>
      <w:bookmarkEnd w:id="24004"/>
      <w:bookmarkEnd w:id="24005"/>
      <w:bookmarkEnd w:id="24006"/>
    </w:p>
    <w:p w:rsidR="00743B33" w:rsidRPr="00743B33" w:rsidRDefault="00D20E06">
      <w:pPr>
        <w:ind w:left="540"/>
        <w:jc w:val="both"/>
        <w:rPr>
          <w:del w:id="24007" w:author="Author"/>
          <w:rFonts w:ascii="Calibri" w:hAnsi="Calibri"/>
          <w:sz w:val="20"/>
          <w:szCs w:val="20"/>
          <w:lang w:val="en-US"/>
          <w:rPrChange w:id="24008" w:author="Author">
            <w:rPr>
              <w:del w:id="24009" w:author="Author"/>
              <w:rFonts w:ascii="Trebuchet MS" w:hAnsi="Trebuchet MS"/>
              <w:b/>
              <w:lang w:val="en-US"/>
            </w:rPr>
          </w:rPrChange>
        </w:rPr>
      </w:pPr>
      <w:del w:id="24010" w:author="Author">
        <w:r>
          <w:rPr>
            <w:rFonts w:ascii="Calibri" w:hAnsi="Calibri"/>
            <w:sz w:val="20"/>
            <w:szCs w:val="20"/>
            <w:lang w:val="en-US"/>
            <w:rPrChange w:id="24011" w:author="Author">
              <w:rPr>
                <w:rFonts w:ascii="Trebuchet MS" w:hAnsi="Trebuchet MS"/>
                <w:b/>
                <w:lang w:val="en-US"/>
              </w:rPr>
            </w:rPrChange>
          </w:rPr>
          <w:delText>Rule:</w:delText>
        </w:r>
      </w:del>
    </w:p>
    <w:p w:rsidR="00743B33" w:rsidRPr="00743B33" w:rsidRDefault="00D20E06">
      <w:pPr>
        <w:ind w:left="540"/>
        <w:jc w:val="both"/>
        <w:rPr>
          <w:del w:id="24012" w:author="Author"/>
          <w:rFonts w:ascii="Calibri" w:hAnsi="Calibri"/>
          <w:sz w:val="20"/>
          <w:szCs w:val="20"/>
          <w:rPrChange w:id="24013" w:author="Author">
            <w:rPr>
              <w:del w:id="24014" w:author="Author"/>
              <w:rFonts w:ascii="Trebuchet MS" w:hAnsi="Trebuchet MS"/>
              <w:sz w:val="20"/>
              <w:szCs w:val="20"/>
            </w:rPr>
          </w:rPrChange>
        </w:rPr>
      </w:pPr>
      <w:del w:id="24015" w:author="Author">
        <w:r>
          <w:rPr>
            <w:rFonts w:ascii="Calibri" w:hAnsi="Calibri"/>
            <w:sz w:val="20"/>
            <w:szCs w:val="20"/>
            <w:rPrChange w:id="24016" w:author="Author">
              <w:rPr>
                <w:rFonts w:ascii="Trebuchet MS" w:hAnsi="Trebuchet MS"/>
                <w:sz w:val="20"/>
                <w:szCs w:val="20"/>
              </w:rPr>
            </w:rPrChange>
          </w:rPr>
          <w:delText>Each implementation file shall have the corresponding header file and an optional private header file.</w:delText>
        </w:r>
      </w:del>
    </w:p>
    <w:p w:rsidR="00743B33" w:rsidRPr="00743B33" w:rsidRDefault="00743B33">
      <w:pPr>
        <w:ind w:left="540"/>
        <w:jc w:val="both"/>
        <w:rPr>
          <w:del w:id="24017" w:author="Author"/>
          <w:rFonts w:ascii="Calibri" w:hAnsi="Calibri"/>
          <w:sz w:val="20"/>
          <w:szCs w:val="20"/>
          <w:rPrChange w:id="24018" w:author="Author">
            <w:rPr>
              <w:del w:id="24019" w:author="Author"/>
              <w:rFonts w:ascii="Trebuchet MS" w:hAnsi="Trebuchet MS"/>
            </w:rPr>
          </w:rPrChange>
        </w:rPr>
      </w:pPr>
    </w:p>
    <w:p w:rsidR="00743B33" w:rsidRPr="00743B33" w:rsidRDefault="00D20E06">
      <w:pPr>
        <w:ind w:left="540"/>
        <w:jc w:val="both"/>
        <w:rPr>
          <w:del w:id="24020" w:author="Author"/>
          <w:rFonts w:ascii="Calibri" w:hAnsi="Calibri"/>
          <w:sz w:val="20"/>
          <w:szCs w:val="20"/>
          <w:lang w:val="en-US"/>
          <w:rPrChange w:id="24021" w:author="Author">
            <w:rPr>
              <w:del w:id="24022" w:author="Author"/>
              <w:rFonts w:ascii="Trebuchet MS" w:hAnsi="Trebuchet MS"/>
              <w:b/>
              <w:lang w:val="en-US"/>
            </w:rPr>
          </w:rPrChange>
        </w:rPr>
      </w:pPr>
      <w:del w:id="24023" w:author="Author">
        <w:r>
          <w:rPr>
            <w:rFonts w:ascii="Calibri" w:hAnsi="Calibri"/>
            <w:sz w:val="20"/>
            <w:szCs w:val="20"/>
            <w:rPrChange w:id="24024" w:author="Author">
              <w:rPr>
                <w:rFonts w:ascii="Trebuchet MS" w:hAnsi="Trebuchet MS"/>
                <w:b/>
              </w:rPr>
            </w:rPrChange>
          </w:rPr>
          <w:delText>Example</w:delText>
        </w:r>
        <w:r>
          <w:rPr>
            <w:rFonts w:ascii="Calibri" w:hAnsi="Calibri"/>
            <w:sz w:val="20"/>
            <w:szCs w:val="20"/>
            <w:lang w:val="en-US"/>
            <w:rPrChange w:id="24025" w:author="Author">
              <w:rPr>
                <w:rFonts w:ascii="Trebuchet MS" w:hAnsi="Trebuchet MS"/>
                <w:b/>
                <w:lang w:val="en-US"/>
              </w:rPr>
            </w:rPrChange>
          </w:rPr>
          <w:delText>:</w:delText>
        </w:r>
      </w:del>
    </w:p>
    <w:p w:rsidR="00743B33" w:rsidRPr="00743B33" w:rsidRDefault="00D20E06">
      <w:pPr>
        <w:ind w:left="540"/>
        <w:jc w:val="both"/>
        <w:rPr>
          <w:del w:id="24026" w:author="Author"/>
          <w:rFonts w:ascii="Calibri" w:hAnsi="Calibri"/>
          <w:sz w:val="20"/>
          <w:szCs w:val="20"/>
          <w:rPrChange w:id="24027" w:author="Author">
            <w:rPr>
              <w:del w:id="24028" w:author="Author"/>
              <w:rFonts w:ascii="Trebuchet MS" w:hAnsi="Trebuchet MS"/>
              <w:sz w:val="20"/>
              <w:szCs w:val="20"/>
            </w:rPr>
          </w:rPrChange>
        </w:rPr>
      </w:pPr>
      <w:del w:id="24029" w:author="Author">
        <w:r>
          <w:rPr>
            <w:rFonts w:ascii="Calibri" w:hAnsi="Calibri"/>
            <w:sz w:val="20"/>
            <w:szCs w:val="20"/>
            <w:rPrChange w:id="24030" w:author="Author">
              <w:rPr>
                <w:rFonts w:ascii="Trebuchet MS" w:hAnsi="Trebuchet MS"/>
                <w:sz w:val="20"/>
                <w:szCs w:val="20"/>
              </w:rPr>
            </w:rPrChange>
          </w:rPr>
          <w:delText>Not required</w:delText>
        </w:r>
      </w:del>
    </w:p>
    <w:p w:rsidR="00743B33" w:rsidRPr="00743B33" w:rsidRDefault="00743B33">
      <w:pPr>
        <w:ind w:left="540"/>
        <w:jc w:val="both"/>
        <w:rPr>
          <w:del w:id="24031" w:author="Author"/>
          <w:rFonts w:ascii="Calibri" w:hAnsi="Calibri"/>
          <w:sz w:val="20"/>
          <w:szCs w:val="20"/>
          <w:rPrChange w:id="24032" w:author="Author">
            <w:rPr>
              <w:del w:id="24033" w:author="Author"/>
              <w:rFonts w:ascii="Trebuchet MS" w:hAnsi="Trebuchet MS"/>
              <w:b/>
            </w:rPr>
          </w:rPrChange>
        </w:rPr>
      </w:pPr>
    </w:p>
    <w:p w:rsidR="00743B33" w:rsidRPr="00743B33" w:rsidRDefault="00D20E06">
      <w:pPr>
        <w:ind w:left="540"/>
        <w:jc w:val="both"/>
        <w:rPr>
          <w:del w:id="24034" w:author="Author"/>
          <w:rFonts w:ascii="Calibri" w:hAnsi="Calibri"/>
          <w:sz w:val="20"/>
          <w:szCs w:val="20"/>
          <w:rPrChange w:id="24035" w:author="Author">
            <w:rPr>
              <w:del w:id="24036" w:author="Author"/>
              <w:rFonts w:ascii="Trebuchet MS" w:hAnsi="Trebuchet MS"/>
            </w:rPr>
          </w:rPrChange>
        </w:rPr>
      </w:pPr>
      <w:del w:id="24037" w:author="Author">
        <w:r>
          <w:rPr>
            <w:rFonts w:ascii="Calibri" w:hAnsi="Calibri"/>
            <w:sz w:val="20"/>
            <w:szCs w:val="20"/>
            <w:rPrChange w:id="24038" w:author="Author">
              <w:rPr>
                <w:rFonts w:ascii="Trebuchet MS" w:hAnsi="Trebuchet MS"/>
                <w:b/>
              </w:rPr>
            </w:rPrChange>
          </w:rPr>
          <w:delText>Rationale</w:delText>
        </w:r>
        <w:r>
          <w:rPr>
            <w:rFonts w:ascii="Calibri" w:hAnsi="Calibri"/>
            <w:sz w:val="20"/>
            <w:szCs w:val="20"/>
            <w:lang w:val="en-US"/>
            <w:rPrChange w:id="24039" w:author="Author">
              <w:rPr>
                <w:rFonts w:ascii="Trebuchet MS" w:hAnsi="Trebuchet MS"/>
                <w:b/>
                <w:lang w:val="en-US"/>
              </w:rPr>
            </w:rPrChange>
          </w:rPr>
          <w:delText>:</w:delText>
        </w:r>
        <w:r>
          <w:rPr>
            <w:rFonts w:ascii="Calibri" w:hAnsi="Calibri"/>
            <w:sz w:val="20"/>
            <w:szCs w:val="20"/>
            <w:rPrChange w:id="24040" w:author="Author">
              <w:rPr>
                <w:rFonts w:ascii="Trebuchet MS" w:hAnsi="Trebuchet MS"/>
              </w:rPr>
            </w:rPrChange>
          </w:rPr>
          <w:delText xml:space="preserve"> </w:delText>
        </w:r>
      </w:del>
    </w:p>
    <w:p w:rsidR="00743B33" w:rsidRPr="00743B33" w:rsidRDefault="00D20E06">
      <w:pPr>
        <w:ind w:left="540"/>
        <w:jc w:val="both"/>
        <w:rPr>
          <w:rFonts w:ascii="Calibri" w:hAnsi="Calibri"/>
          <w:sz w:val="20"/>
          <w:szCs w:val="20"/>
          <w:rPrChange w:id="24041" w:author="Author">
            <w:rPr>
              <w:rFonts w:ascii="Trebuchet MS" w:hAnsi="Trebuchet MS"/>
              <w:sz w:val="20"/>
              <w:szCs w:val="20"/>
            </w:rPr>
          </w:rPrChange>
        </w:rPr>
      </w:pPr>
      <w:del w:id="24042" w:author="Author">
        <w:r>
          <w:rPr>
            <w:rFonts w:ascii="Calibri" w:hAnsi="Calibri"/>
            <w:sz w:val="20"/>
            <w:szCs w:val="20"/>
            <w:rPrChange w:id="24043" w:author="Author">
              <w:rPr>
                <w:rFonts w:ascii="Trebuchet MS" w:hAnsi="Trebuchet MS"/>
                <w:sz w:val="20"/>
                <w:szCs w:val="20"/>
              </w:rPr>
            </w:rPrChange>
          </w:rPr>
          <w:delText>Private functions and variables shall not be sharable to other modules.</w:delText>
        </w:r>
      </w:del>
      <w:ins w:id="24044" w:author="Author">
        <w:del w:id="24045" w:author="Author">
          <w:r>
            <w:rPr>
              <w:rFonts w:ascii="Calibri" w:hAnsi="Calibri"/>
              <w:sz w:val="20"/>
              <w:szCs w:val="20"/>
              <w:lang w:val="en-US"/>
              <w:rPrChange w:id="24046" w:author="Author">
                <w:rPr>
                  <w:rFonts w:ascii="Calibri" w:hAnsi="Calibri"/>
                  <w:b/>
                  <w:sz w:val="20"/>
                  <w:szCs w:val="20"/>
                  <w:lang w:val="en-US"/>
                </w:rPr>
              </w:rPrChange>
            </w:rPr>
            <w:delText>No need</w:delText>
          </w:r>
        </w:del>
        <w:r>
          <w:rPr>
            <w:rFonts w:ascii="Calibri" w:hAnsi="Calibri"/>
            <w:sz w:val="20"/>
            <w:szCs w:val="20"/>
            <w:lang w:val="en-US"/>
          </w:rPr>
          <w:t xml:space="preserve">Not </w:t>
        </w:r>
        <w:r>
          <w:rPr>
            <w:rFonts w:ascii="Calibri" w:hAnsi="Calibri"/>
            <w:sz w:val="20"/>
            <w:szCs w:val="20"/>
            <w:lang w:val="en-US"/>
          </w:rPr>
          <w:t>applicable</w:t>
        </w:r>
        <w:r>
          <w:rPr>
            <w:rFonts w:ascii="Calibri" w:hAnsi="Calibri"/>
            <w:sz w:val="20"/>
            <w:szCs w:val="20"/>
            <w:lang w:val="en-US"/>
            <w:rPrChange w:id="24047" w:author="Author">
              <w:rPr>
                <w:rFonts w:ascii="Calibri" w:hAnsi="Calibri"/>
                <w:b/>
                <w:sz w:val="20"/>
                <w:szCs w:val="20"/>
                <w:lang w:val="en-US"/>
              </w:rPr>
            </w:rPrChange>
          </w:rPr>
          <w:t>.</w:t>
        </w:r>
      </w:ins>
    </w:p>
    <w:p w:rsidR="00743B33" w:rsidRPr="00743B33" w:rsidRDefault="00743B33" w:rsidP="00743B33">
      <w:pPr>
        <w:pStyle w:val="Heading3"/>
        <w:rPr>
          <w:del w:id="24048" w:author="Author"/>
          <w:rPrChange w:id="24049" w:author="Author">
            <w:rPr>
              <w:del w:id="24050" w:author="Author"/>
              <w:rFonts w:ascii="Trebuchet MS" w:hAnsi="Trebuchet MS"/>
            </w:rPr>
          </w:rPrChange>
        </w:rPr>
        <w:pPrChange w:id="24051" w:author="Author">
          <w:pPr>
            <w:ind w:left="540"/>
            <w:jc w:val="both"/>
          </w:pPr>
        </w:pPrChange>
      </w:pPr>
      <w:bookmarkStart w:id="24052" w:name="_Toc488929672"/>
      <w:bookmarkStart w:id="24053" w:name="_Toc489941882"/>
      <w:bookmarkStart w:id="24054" w:name="_Toc489943040"/>
      <w:bookmarkStart w:id="24055" w:name="_Toc490207323"/>
      <w:bookmarkStart w:id="24056" w:name="_Toc490208488"/>
      <w:bookmarkStart w:id="24057" w:name="_Toc491674358"/>
      <w:bookmarkEnd w:id="24052"/>
      <w:bookmarkEnd w:id="24053"/>
      <w:bookmarkEnd w:id="24054"/>
      <w:bookmarkEnd w:id="24055"/>
      <w:bookmarkEnd w:id="24056"/>
      <w:bookmarkEnd w:id="24057"/>
    </w:p>
    <w:p w:rsidR="00743B33" w:rsidRDefault="00D20E06">
      <w:pPr>
        <w:pStyle w:val="Heading3"/>
      </w:pPr>
      <w:bookmarkStart w:id="24058" w:name="_Toc267163550"/>
      <w:bookmarkStart w:id="24059" w:name="_Toc267163910"/>
      <w:bookmarkStart w:id="24060" w:name="_Toc267251502"/>
      <w:bookmarkStart w:id="24061" w:name="_Toc294795240"/>
      <w:bookmarkStart w:id="24062" w:name="_Toc301956941"/>
      <w:bookmarkStart w:id="24063" w:name="_Toc301960069"/>
      <w:bookmarkStart w:id="24064" w:name="_Toc301960543"/>
      <w:bookmarkStart w:id="24065" w:name="_Toc301960705"/>
      <w:bookmarkStart w:id="24066" w:name="_Toc409602510"/>
      <w:bookmarkStart w:id="24067" w:name="_Toc430267171"/>
      <w:bookmarkStart w:id="24068" w:name="_Toc491674359"/>
      <w:bookmarkEnd w:id="24058"/>
      <w:bookmarkEnd w:id="24059"/>
      <w:bookmarkEnd w:id="24060"/>
      <w:r>
        <w:t>Rules_Defn_Decl_007</w:t>
      </w:r>
      <w:bookmarkEnd w:id="24061"/>
      <w:bookmarkEnd w:id="24062"/>
      <w:bookmarkEnd w:id="24063"/>
      <w:bookmarkEnd w:id="24064"/>
      <w:bookmarkEnd w:id="24065"/>
      <w:bookmarkEnd w:id="24066"/>
      <w:bookmarkEnd w:id="24067"/>
      <w:bookmarkEnd w:id="24068"/>
    </w:p>
    <w:p w:rsidR="00743B33" w:rsidRPr="00743B33" w:rsidRDefault="00D20E06">
      <w:pPr>
        <w:ind w:left="540"/>
        <w:jc w:val="both"/>
        <w:rPr>
          <w:del w:id="24069" w:author="Author"/>
          <w:rFonts w:ascii="Calibri" w:hAnsi="Calibri"/>
          <w:sz w:val="20"/>
          <w:szCs w:val="20"/>
          <w:lang w:val="en-US"/>
          <w:rPrChange w:id="24070" w:author="Author">
            <w:rPr>
              <w:del w:id="24071" w:author="Author"/>
              <w:rFonts w:ascii="Trebuchet MS" w:hAnsi="Trebuchet MS"/>
              <w:b/>
              <w:lang w:val="en-US"/>
            </w:rPr>
          </w:rPrChange>
        </w:rPr>
      </w:pPr>
      <w:del w:id="24072" w:author="Author">
        <w:r>
          <w:rPr>
            <w:rFonts w:ascii="Calibri" w:hAnsi="Calibri"/>
            <w:sz w:val="20"/>
            <w:szCs w:val="20"/>
            <w:lang w:val="en-US"/>
            <w:rPrChange w:id="24073" w:author="Author">
              <w:rPr>
                <w:rFonts w:ascii="Trebuchet MS" w:hAnsi="Trebuchet MS"/>
                <w:b/>
                <w:lang w:val="en-US"/>
              </w:rPr>
            </w:rPrChange>
          </w:rPr>
          <w:delText>Rule:</w:delText>
        </w:r>
      </w:del>
    </w:p>
    <w:p w:rsidR="00743B33" w:rsidRPr="00743B33" w:rsidRDefault="00D20E06">
      <w:pPr>
        <w:ind w:left="540"/>
        <w:jc w:val="both"/>
        <w:rPr>
          <w:del w:id="24074" w:author="Author"/>
          <w:rFonts w:ascii="Calibri" w:hAnsi="Calibri"/>
          <w:sz w:val="20"/>
          <w:szCs w:val="20"/>
          <w:rPrChange w:id="24075" w:author="Author">
            <w:rPr>
              <w:del w:id="24076" w:author="Author"/>
              <w:rFonts w:ascii="Trebuchet MS" w:hAnsi="Trebuchet MS"/>
              <w:sz w:val="20"/>
              <w:szCs w:val="20"/>
            </w:rPr>
          </w:rPrChange>
        </w:rPr>
      </w:pPr>
      <w:del w:id="24077" w:author="Author">
        <w:r>
          <w:rPr>
            <w:rFonts w:ascii="Calibri" w:hAnsi="Calibri"/>
            <w:sz w:val="20"/>
            <w:szCs w:val="20"/>
            <w:rPrChange w:id="24078" w:author="Author">
              <w:rPr>
                <w:rFonts w:ascii="Trebuchet MS" w:hAnsi="Trebuchet MS"/>
                <w:sz w:val="20"/>
                <w:szCs w:val="20"/>
              </w:rPr>
            </w:rPrChange>
          </w:rPr>
          <w:delText>A private header file must not be used by implementation files other than the one it corresponds to.</w:delText>
        </w:r>
      </w:del>
    </w:p>
    <w:p w:rsidR="00743B33" w:rsidRPr="00743B33" w:rsidRDefault="00743B33">
      <w:pPr>
        <w:ind w:left="540"/>
        <w:jc w:val="both"/>
        <w:rPr>
          <w:del w:id="24079" w:author="Author"/>
          <w:rFonts w:ascii="Calibri" w:hAnsi="Calibri"/>
          <w:sz w:val="20"/>
          <w:szCs w:val="20"/>
          <w:rPrChange w:id="24080" w:author="Author">
            <w:rPr>
              <w:del w:id="24081" w:author="Author"/>
              <w:rFonts w:ascii="Trebuchet MS" w:hAnsi="Trebuchet MS"/>
            </w:rPr>
          </w:rPrChange>
        </w:rPr>
      </w:pPr>
    </w:p>
    <w:p w:rsidR="00743B33" w:rsidRPr="00743B33" w:rsidRDefault="00D20E06">
      <w:pPr>
        <w:ind w:left="540"/>
        <w:jc w:val="both"/>
        <w:rPr>
          <w:del w:id="24082" w:author="Author"/>
          <w:rFonts w:ascii="Calibri" w:hAnsi="Calibri"/>
          <w:sz w:val="20"/>
          <w:szCs w:val="20"/>
          <w:lang w:val="en-US"/>
          <w:rPrChange w:id="24083" w:author="Author">
            <w:rPr>
              <w:del w:id="24084" w:author="Author"/>
              <w:rFonts w:ascii="Trebuchet MS" w:hAnsi="Trebuchet MS"/>
              <w:b/>
              <w:lang w:val="en-US"/>
            </w:rPr>
          </w:rPrChange>
        </w:rPr>
      </w:pPr>
      <w:del w:id="24085" w:author="Author">
        <w:r>
          <w:rPr>
            <w:rFonts w:ascii="Calibri" w:hAnsi="Calibri"/>
            <w:sz w:val="20"/>
            <w:szCs w:val="20"/>
            <w:rPrChange w:id="24086" w:author="Author">
              <w:rPr>
                <w:rFonts w:ascii="Trebuchet MS" w:hAnsi="Trebuchet MS"/>
                <w:b/>
              </w:rPr>
            </w:rPrChange>
          </w:rPr>
          <w:delText>Example</w:delText>
        </w:r>
        <w:r>
          <w:rPr>
            <w:rFonts w:ascii="Calibri" w:hAnsi="Calibri"/>
            <w:sz w:val="20"/>
            <w:szCs w:val="20"/>
            <w:lang w:val="en-US"/>
            <w:rPrChange w:id="24087" w:author="Author">
              <w:rPr>
                <w:rFonts w:ascii="Trebuchet MS" w:hAnsi="Trebuchet MS"/>
                <w:b/>
                <w:lang w:val="en-US"/>
              </w:rPr>
            </w:rPrChange>
          </w:rPr>
          <w:delText>:</w:delText>
        </w:r>
      </w:del>
    </w:p>
    <w:p w:rsidR="00743B33" w:rsidRPr="00743B33" w:rsidRDefault="00D20E06">
      <w:pPr>
        <w:ind w:left="540"/>
        <w:jc w:val="both"/>
        <w:rPr>
          <w:del w:id="24088" w:author="Author"/>
          <w:rFonts w:ascii="Calibri" w:hAnsi="Calibri"/>
          <w:sz w:val="20"/>
          <w:szCs w:val="20"/>
          <w:rPrChange w:id="24089" w:author="Author">
            <w:rPr>
              <w:del w:id="24090" w:author="Author"/>
              <w:rFonts w:ascii="Trebuchet MS" w:hAnsi="Trebuchet MS"/>
              <w:sz w:val="20"/>
              <w:szCs w:val="20"/>
            </w:rPr>
          </w:rPrChange>
        </w:rPr>
      </w:pPr>
      <w:del w:id="24091" w:author="Author">
        <w:r>
          <w:rPr>
            <w:rFonts w:ascii="Calibri" w:hAnsi="Calibri"/>
            <w:sz w:val="20"/>
            <w:szCs w:val="20"/>
            <w:rPrChange w:id="24092" w:author="Author">
              <w:rPr>
                <w:rFonts w:ascii="Trebuchet MS" w:hAnsi="Trebuchet MS"/>
                <w:sz w:val="20"/>
                <w:szCs w:val="20"/>
              </w:rPr>
            </w:rPrChange>
          </w:rPr>
          <w:delText>Not required</w:delText>
        </w:r>
      </w:del>
    </w:p>
    <w:p w:rsidR="00743B33" w:rsidRPr="00743B33" w:rsidRDefault="00743B33">
      <w:pPr>
        <w:ind w:left="540"/>
        <w:jc w:val="both"/>
        <w:rPr>
          <w:del w:id="24093" w:author="Author"/>
          <w:rFonts w:ascii="Calibri" w:hAnsi="Calibri"/>
          <w:sz w:val="20"/>
          <w:szCs w:val="20"/>
          <w:lang w:val="en-US"/>
          <w:rPrChange w:id="24094" w:author="Author">
            <w:rPr>
              <w:del w:id="24095" w:author="Author"/>
              <w:rFonts w:ascii="Trebuchet MS" w:hAnsi="Trebuchet MS"/>
              <w:b/>
              <w:lang w:val="en-US"/>
            </w:rPr>
          </w:rPrChange>
        </w:rPr>
      </w:pPr>
    </w:p>
    <w:p w:rsidR="00743B33" w:rsidRPr="00743B33" w:rsidRDefault="00D20E06">
      <w:pPr>
        <w:ind w:left="540"/>
        <w:jc w:val="both"/>
        <w:rPr>
          <w:del w:id="24096" w:author="Author"/>
          <w:rFonts w:ascii="Calibri" w:hAnsi="Calibri"/>
          <w:sz w:val="20"/>
          <w:szCs w:val="20"/>
          <w:rPrChange w:id="24097" w:author="Author">
            <w:rPr>
              <w:del w:id="24098" w:author="Author"/>
              <w:rFonts w:ascii="Trebuchet MS" w:hAnsi="Trebuchet MS"/>
            </w:rPr>
          </w:rPrChange>
        </w:rPr>
      </w:pPr>
      <w:del w:id="24099" w:author="Author">
        <w:r>
          <w:rPr>
            <w:rFonts w:ascii="Calibri" w:hAnsi="Calibri"/>
            <w:sz w:val="20"/>
            <w:szCs w:val="20"/>
            <w:rPrChange w:id="24100" w:author="Author">
              <w:rPr>
                <w:rFonts w:ascii="Trebuchet MS" w:hAnsi="Trebuchet MS"/>
                <w:b/>
              </w:rPr>
            </w:rPrChange>
          </w:rPr>
          <w:delText>Rationale</w:delText>
        </w:r>
        <w:r>
          <w:rPr>
            <w:rFonts w:ascii="Calibri" w:hAnsi="Calibri"/>
            <w:sz w:val="20"/>
            <w:szCs w:val="20"/>
            <w:lang w:val="en-US"/>
            <w:rPrChange w:id="24101" w:author="Author">
              <w:rPr>
                <w:rFonts w:ascii="Trebuchet MS" w:hAnsi="Trebuchet MS"/>
                <w:b/>
                <w:lang w:val="en-US"/>
              </w:rPr>
            </w:rPrChange>
          </w:rPr>
          <w:delText>:</w:delText>
        </w:r>
        <w:r>
          <w:rPr>
            <w:rFonts w:ascii="Calibri" w:hAnsi="Calibri"/>
            <w:sz w:val="20"/>
            <w:szCs w:val="20"/>
            <w:rPrChange w:id="24102" w:author="Author">
              <w:rPr>
                <w:rFonts w:ascii="Trebuchet MS" w:hAnsi="Trebuchet MS"/>
              </w:rPr>
            </w:rPrChange>
          </w:rPr>
          <w:delText xml:space="preserve"> </w:delText>
        </w:r>
      </w:del>
    </w:p>
    <w:p w:rsidR="00743B33" w:rsidRPr="00743B33" w:rsidRDefault="00D20E06">
      <w:pPr>
        <w:ind w:left="540"/>
        <w:jc w:val="both"/>
        <w:rPr>
          <w:rFonts w:ascii="Calibri" w:hAnsi="Calibri"/>
          <w:sz w:val="20"/>
          <w:szCs w:val="20"/>
          <w:rPrChange w:id="24103" w:author="Author">
            <w:rPr>
              <w:rFonts w:ascii="Trebuchet MS" w:hAnsi="Trebuchet MS"/>
              <w:sz w:val="20"/>
              <w:szCs w:val="20"/>
            </w:rPr>
          </w:rPrChange>
        </w:rPr>
      </w:pPr>
      <w:del w:id="24104" w:author="Author">
        <w:r>
          <w:rPr>
            <w:rFonts w:ascii="Calibri" w:hAnsi="Calibri"/>
            <w:sz w:val="20"/>
            <w:szCs w:val="20"/>
            <w:rPrChange w:id="24105" w:author="Author">
              <w:rPr>
                <w:rFonts w:ascii="Trebuchet MS" w:hAnsi="Trebuchet MS"/>
                <w:sz w:val="20"/>
                <w:szCs w:val="20"/>
              </w:rPr>
            </w:rPrChange>
          </w:rPr>
          <w:delText>To make the module atomic and avoid interference between modules.</w:delText>
        </w:r>
      </w:del>
      <w:ins w:id="24106" w:author="Author">
        <w:del w:id="24107" w:author="Author">
          <w:r>
            <w:rPr>
              <w:rFonts w:ascii="Calibri" w:hAnsi="Calibri"/>
              <w:sz w:val="20"/>
              <w:szCs w:val="20"/>
              <w:lang w:val="en-US"/>
              <w:rPrChange w:id="24108" w:author="Author">
                <w:rPr>
                  <w:rFonts w:ascii="Calibri" w:hAnsi="Calibri"/>
                  <w:b/>
                  <w:sz w:val="20"/>
                  <w:szCs w:val="20"/>
                  <w:lang w:val="en-US"/>
                </w:rPr>
              </w:rPrChange>
            </w:rPr>
            <w:delText>No need</w:delText>
          </w:r>
        </w:del>
        <w:r>
          <w:rPr>
            <w:rFonts w:ascii="Calibri" w:hAnsi="Calibri"/>
            <w:sz w:val="20"/>
            <w:szCs w:val="20"/>
            <w:lang w:val="en-US"/>
          </w:rPr>
          <w:t xml:space="preserve">Not </w:t>
        </w:r>
        <w:r>
          <w:rPr>
            <w:rFonts w:ascii="Calibri" w:hAnsi="Calibri"/>
            <w:sz w:val="20"/>
            <w:szCs w:val="20"/>
            <w:lang w:val="en-US"/>
          </w:rPr>
          <w:t>applicable</w:t>
        </w:r>
        <w:r>
          <w:rPr>
            <w:rFonts w:ascii="Calibri" w:hAnsi="Calibri"/>
            <w:sz w:val="20"/>
            <w:szCs w:val="20"/>
            <w:lang w:val="en-US"/>
            <w:rPrChange w:id="24109" w:author="Author">
              <w:rPr>
                <w:rFonts w:ascii="Calibri" w:hAnsi="Calibri"/>
                <w:b/>
                <w:sz w:val="20"/>
                <w:szCs w:val="20"/>
                <w:lang w:val="en-US"/>
              </w:rPr>
            </w:rPrChange>
          </w:rPr>
          <w:t>.</w:t>
        </w:r>
      </w:ins>
    </w:p>
    <w:p w:rsidR="00743B33" w:rsidRPr="00743B33" w:rsidRDefault="00743B33" w:rsidP="00743B33">
      <w:pPr>
        <w:pStyle w:val="Heading3"/>
        <w:rPr>
          <w:del w:id="24110" w:author="Author"/>
          <w:rPrChange w:id="24111" w:author="Author">
            <w:rPr>
              <w:del w:id="24112" w:author="Author"/>
              <w:rFonts w:ascii="Trebuchet MS" w:hAnsi="Trebuchet MS"/>
            </w:rPr>
          </w:rPrChange>
        </w:rPr>
        <w:pPrChange w:id="24113" w:author="Author">
          <w:pPr>
            <w:ind w:left="540"/>
            <w:jc w:val="both"/>
          </w:pPr>
        </w:pPrChange>
      </w:pPr>
      <w:bookmarkStart w:id="24114" w:name="_Toc488929674"/>
      <w:bookmarkStart w:id="24115" w:name="_Toc489941884"/>
      <w:bookmarkStart w:id="24116" w:name="_Toc489943042"/>
      <w:bookmarkStart w:id="24117" w:name="_Toc490207325"/>
      <w:bookmarkStart w:id="24118" w:name="_Toc490208490"/>
      <w:bookmarkStart w:id="24119" w:name="_Toc491674360"/>
      <w:bookmarkEnd w:id="24114"/>
      <w:bookmarkEnd w:id="24115"/>
      <w:bookmarkEnd w:id="24116"/>
      <w:bookmarkEnd w:id="24117"/>
      <w:bookmarkEnd w:id="24118"/>
      <w:bookmarkEnd w:id="24119"/>
    </w:p>
    <w:p w:rsidR="00743B33" w:rsidRDefault="00D20E06">
      <w:pPr>
        <w:pStyle w:val="Heading3"/>
      </w:pPr>
      <w:bookmarkStart w:id="24120" w:name="_Toc294795242"/>
      <w:bookmarkStart w:id="24121" w:name="_Toc301956942"/>
      <w:bookmarkStart w:id="24122" w:name="_Toc301960070"/>
      <w:bookmarkStart w:id="24123" w:name="_Toc301960544"/>
      <w:bookmarkStart w:id="24124" w:name="_Toc301960706"/>
      <w:bookmarkStart w:id="24125" w:name="_Toc409602511"/>
      <w:bookmarkStart w:id="24126" w:name="_Toc430267172"/>
      <w:bookmarkStart w:id="24127" w:name="_Toc491674361"/>
      <w:r>
        <w:t>Rules_Defn_Decl_00</w:t>
      </w:r>
      <w:bookmarkEnd w:id="24120"/>
      <w:bookmarkEnd w:id="24121"/>
      <w:bookmarkEnd w:id="24122"/>
      <w:bookmarkEnd w:id="24123"/>
      <w:bookmarkEnd w:id="24124"/>
      <w:bookmarkEnd w:id="24125"/>
      <w:bookmarkEnd w:id="24126"/>
      <w:r>
        <w:t>8</w:t>
      </w:r>
      <w:bookmarkEnd w:id="24127"/>
    </w:p>
    <w:p w:rsidR="00743B33" w:rsidRPr="00743B33" w:rsidRDefault="00D20E06">
      <w:pPr>
        <w:ind w:left="540"/>
        <w:jc w:val="both"/>
        <w:rPr>
          <w:del w:id="24128" w:author="Author"/>
          <w:rFonts w:ascii="Calibri" w:hAnsi="Calibri"/>
          <w:sz w:val="20"/>
          <w:szCs w:val="20"/>
          <w:lang w:val="en-US"/>
          <w:rPrChange w:id="24129" w:author="Author">
            <w:rPr>
              <w:del w:id="24130" w:author="Author"/>
              <w:rFonts w:ascii="Trebuchet MS" w:hAnsi="Trebuchet MS"/>
              <w:b/>
              <w:lang w:val="en-US"/>
            </w:rPr>
          </w:rPrChange>
        </w:rPr>
      </w:pPr>
      <w:del w:id="24131" w:author="Author">
        <w:r>
          <w:rPr>
            <w:rFonts w:ascii="Calibri" w:hAnsi="Calibri"/>
            <w:sz w:val="20"/>
            <w:szCs w:val="20"/>
            <w:rPrChange w:id="24132" w:author="Author">
              <w:rPr>
                <w:rFonts w:ascii="Trebuchet MS" w:hAnsi="Trebuchet MS"/>
                <w:b/>
              </w:rPr>
            </w:rPrChange>
          </w:rPr>
          <w:delText>Rule</w:delText>
        </w:r>
        <w:r>
          <w:rPr>
            <w:rFonts w:ascii="Calibri" w:hAnsi="Calibri"/>
            <w:sz w:val="20"/>
            <w:szCs w:val="20"/>
            <w:lang w:val="en-US"/>
            <w:rPrChange w:id="24133" w:author="Author">
              <w:rPr>
                <w:rFonts w:ascii="Trebuchet MS" w:hAnsi="Trebuchet MS"/>
                <w:b/>
                <w:lang w:val="en-US"/>
              </w:rPr>
            </w:rPrChange>
          </w:rPr>
          <w:delText>:</w:delText>
        </w:r>
      </w:del>
    </w:p>
    <w:p w:rsidR="00743B33" w:rsidRPr="00743B33" w:rsidRDefault="00D20E06">
      <w:pPr>
        <w:ind w:left="540"/>
        <w:jc w:val="both"/>
        <w:rPr>
          <w:del w:id="24134" w:author="Author"/>
          <w:rFonts w:ascii="Calibri" w:hAnsi="Calibri"/>
          <w:sz w:val="20"/>
          <w:szCs w:val="20"/>
          <w:rPrChange w:id="24135" w:author="Author">
            <w:rPr>
              <w:del w:id="24136" w:author="Author"/>
              <w:rFonts w:ascii="Trebuchet MS" w:hAnsi="Trebuchet MS"/>
              <w:sz w:val="20"/>
              <w:szCs w:val="20"/>
            </w:rPr>
          </w:rPrChange>
        </w:rPr>
      </w:pPr>
      <w:del w:id="24137" w:author="Author">
        <w:r>
          <w:rPr>
            <w:rFonts w:ascii="Calibri" w:hAnsi="Calibri"/>
            <w:sz w:val="20"/>
            <w:szCs w:val="20"/>
            <w:rPrChange w:id="24138" w:author="Author">
              <w:rPr>
                <w:rFonts w:ascii="Trebuchet MS" w:hAnsi="Trebuchet MS"/>
                <w:sz w:val="20"/>
                <w:szCs w:val="20"/>
              </w:rPr>
            </w:rPrChange>
          </w:rPr>
          <w:delText>Variables and functions (other than macros) shall not be defined within in an ‘.h’ file. They shall be defined within the module’s C file.</w:delText>
        </w:r>
      </w:del>
    </w:p>
    <w:p w:rsidR="00743B33" w:rsidRPr="00743B33" w:rsidRDefault="00743B33">
      <w:pPr>
        <w:ind w:left="540"/>
        <w:jc w:val="both"/>
        <w:rPr>
          <w:del w:id="24139" w:author="Author"/>
          <w:rFonts w:ascii="Calibri" w:hAnsi="Calibri"/>
          <w:sz w:val="20"/>
          <w:szCs w:val="20"/>
          <w:rPrChange w:id="24140" w:author="Author">
            <w:rPr>
              <w:del w:id="24141" w:author="Author"/>
              <w:rFonts w:ascii="Trebuchet MS" w:hAnsi="Trebuchet MS"/>
            </w:rPr>
          </w:rPrChange>
        </w:rPr>
      </w:pPr>
    </w:p>
    <w:p w:rsidR="00743B33" w:rsidRPr="00743B33" w:rsidRDefault="00D20E06">
      <w:pPr>
        <w:ind w:left="540"/>
        <w:jc w:val="both"/>
        <w:rPr>
          <w:del w:id="24142" w:author="Author"/>
          <w:rFonts w:ascii="Calibri" w:hAnsi="Calibri"/>
          <w:sz w:val="20"/>
          <w:szCs w:val="20"/>
          <w:lang w:val="en-US"/>
          <w:rPrChange w:id="24143" w:author="Author">
            <w:rPr>
              <w:del w:id="24144" w:author="Author"/>
              <w:rFonts w:ascii="Trebuchet MS" w:hAnsi="Trebuchet MS"/>
              <w:b/>
              <w:lang w:val="en-US"/>
            </w:rPr>
          </w:rPrChange>
        </w:rPr>
      </w:pPr>
      <w:del w:id="24145" w:author="Author">
        <w:r>
          <w:rPr>
            <w:rFonts w:ascii="Calibri" w:hAnsi="Calibri"/>
            <w:sz w:val="20"/>
            <w:szCs w:val="20"/>
            <w:rPrChange w:id="24146" w:author="Author">
              <w:rPr>
                <w:rFonts w:ascii="Trebuchet MS" w:hAnsi="Trebuchet MS"/>
                <w:b/>
              </w:rPr>
            </w:rPrChange>
          </w:rPr>
          <w:delText>Example</w:delText>
        </w:r>
        <w:r>
          <w:rPr>
            <w:rFonts w:ascii="Calibri" w:hAnsi="Calibri"/>
            <w:sz w:val="20"/>
            <w:szCs w:val="20"/>
            <w:lang w:val="en-US"/>
            <w:rPrChange w:id="24147" w:author="Author">
              <w:rPr>
                <w:rFonts w:ascii="Trebuchet MS" w:hAnsi="Trebuchet MS"/>
                <w:b/>
                <w:lang w:val="en-US"/>
              </w:rPr>
            </w:rPrChange>
          </w:rPr>
          <w:delText>:</w:delText>
        </w:r>
      </w:del>
    </w:p>
    <w:p w:rsidR="00743B33" w:rsidRPr="00743B33" w:rsidRDefault="00D20E06">
      <w:pPr>
        <w:ind w:left="540"/>
        <w:jc w:val="both"/>
        <w:rPr>
          <w:del w:id="24148" w:author="Author"/>
          <w:rFonts w:ascii="Calibri" w:hAnsi="Calibri"/>
          <w:sz w:val="20"/>
          <w:szCs w:val="20"/>
          <w:rPrChange w:id="24149" w:author="Author">
            <w:rPr>
              <w:del w:id="24150" w:author="Author"/>
              <w:rFonts w:ascii="Trebuchet MS" w:hAnsi="Trebuchet MS"/>
              <w:sz w:val="20"/>
              <w:szCs w:val="20"/>
            </w:rPr>
          </w:rPrChange>
        </w:rPr>
      </w:pPr>
      <w:del w:id="24151" w:author="Author">
        <w:r>
          <w:rPr>
            <w:rFonts w:ascii="Calibri" w:hAnsi="Calibri"/>
            <w:sz w:val="20"/>
            <w:szCs w:val="20"/>
            <w:rPrChange w:id="24152" w:author="Author">
              <w:rPr>
                <w:rFonts w:ascii="Trebuchet MS" w:hAnsi="Trebuchet MS"/>
                <w:sz w:val="20"/>
                <w:szCs w:val="20"/>
              </w:rPr>
            </w:rPrChange>
          </w:rPr>
          <w:delText>In ‘Icu.h’, w</w:delText>
        </w:r>
        <w:r>
          <w:rPr>
            <w:rFonts w:ascii="Calibri" w:hAnsi="Calibri" w:cs="Arial"/>
            <w:sz w:val="20"/>
            <w:szCs w:val="20"/>
            <w:lang w:val="vi-VN"/>
            <w:rPrChange w:id="24153" w:author="Author">
              <w:rPr>
                <w:rFonts w:ascii="Trebuchet MS" w:hAnsi="Trebuchet MS" w:cs="Arial"/>
                <w:sz w:val="20"/>
                <w:szCs w:val="20"/>
                <w:lang w:val="vi-VN"/>
              </w:rPr>
            </w:rPrChange>
          </w:rPr>
          <w:delText xml:space="preserve">e </w:delText>
        </w:r>
        <w:r>
          <w:rPr>
            <w:rFonts w:ascii="Calibri" w:hAnsi="Calibri"/>
            <w:sz w:val="20"/>
            <w:szCs w:val="20"/>
            <w:rPrChange w:id="24154" w:author="Author">
              <w:rPr>
                <w:rFonts w:ascii="Trebuchet MS" w:hAnsi="Trebuchet MS"/>
                <w:sz w:val="20"/>
                <w:szCs w:val="20"/>
              </w:rPr>
            </w:rPrChange>
          </w:rPr>
          <w:delText>declare “uint8 Icu_IntCounter”. Then in ‘Icu.c’ and ‘</w:delText>
        </w:r>
        <w:r>
          <w:rPr>
            <w:rFonts w:ascii="Calibri" w:hAnsi="Calibri"/>
            <w:sz w:val="20"/>
            <w:szCs w:val="20"/>
            <w:rPrChange w:id="24155" w:author="Author">
              <w:rPr>
                <w:rFonts w:ascii="Trebuchet MS" w:hAnsi="Trebuchet MS"/>
                <w:sz w:val="20"/>
                <w:szCs w:val="20"/>
              </w:rPr>
            </w:rPrChange>
          </w:rPr>
          <w:delText xml:space="preserve">Icu_Cfg.c’, both of them include ‘Icu.h’. So </w:delText>
        </w:r>
        <w:r>
          <w:rPr>
            <w:rFonts w:ascii="Calibri" w:hAnsi="Calibri" w:cs="Arial"/>
            <w:sz w:val="20"/>
            <w:szCs w:val="20"/>
            <w:lang w:val="vi-VN"/>
            <w:rPrChange w:id="24156" w:author="Author">
              <w:rPr>
                <w:rFonts w:ascii="Trebuchet MS" w:hAnsi="Trebuchet MS" w:cs="Arial"/>
                <w:sz w:val="20"/>
                <w:szCs w:val="20"/>
                <w:lang w:val="vi-VN"/>
              </w:rPr>
            </w:rPrChange>
          </w:rPr>
          <w:delText>when compil</w:delText>
        </w:r>
        <w:r>
          <w:rPr>
            <w:rFonts w:ascii="Calibri" w:hAnsi="Calibri" w:cs="Arial"/>
            <w:sz w:val="20"/>
            <w:szCs w:val="20"/>
            <w:lang w:val="en-US"/>
            <w:rPrChange w:id="24157" w:author="Author">
              <w:rPr>
                <w:rFonts w:ascii="Trebuchet MS" w:hAnsi="Trebuchet MS" w:cs="Arial"/>
                <w:sz w:val="20"/>
                <w:szCs w:val="20"/>
                <w:lang w:val="en-US"/>
              </w:rPr>
            </w:rPrChange>
          </w:rPr>
          <w:delText>ling</w:delText>
        </w:r>
        <w:r>
          <w:rPr>
            <w:rFonts w:ascii="Calibri" w:hAnsi="Calibri" w:cs="Arial"/>
            <w:sz w:val="20"/>
            <w:szCs w:val="20"/>
            <w:lang w:val="vi-VN"/>
            <w:rPrChange w:id="24158" w:author="Author">
              <w:rPr>
                <w:rFonts w:ascii="Trebuchet MS" w:hAnsi="Trebuchet MS" w:cs="Arial"/>
                <w:sz w:val="20"/>
                <w:szCs w:val="20"/>
                <w:lang w:val="vi-VN"/>
              </w:rPr>
            </w:rPrChange>
          </w:rPr>
          <w:delText xml:space="preserve">, </w:delText>
        </w:r>
        <w:r>
          <w:rPr>
            <w:rFonts w:ascii="Calibri" w:hAnsi="Calibri" w:cs="Arial"/>
            <w:sz w:val="20"/>
            <w:szCs w:val="20"/>
            <w:lang w:val="en-US"/>
            <w:rPrChange w:id="24159" w:author="Author">
              <w:rPr>
                <w:rFonts w:ascii="Trebuchet MS" w:hAnsi="Trebuchet MS" w:cs="Arial"/>
                <w:sz w:val="20"/>
                <w:szCs w:val="20"/>
                <w:lang w:val="en-US"/>
              </w:rPr>
            </w:rPrChange>
          </w:rPr>
          <w:delText>there</w:delText>
        </w:r>
        <w:r>
          <w:rPr>
            <w:rFonts w:ascii="Calibri" w:hAnsi="Calibri" w:cs="Arial"/>
            <w:sz w:val="20"/>
            <w:szCs w:val="20"/>
            <w:lang w:val="vi-VN"/>
            <w:rPrChange w:id="24160" w:author="Author">
              <w:rPr>
                <w:rFonts w:ascii="Trebuchet MS" w:hAnsi="Trebuchet MS" w:cs="Arial"/>
                <w:sz w:val="20"/>
                <w:szCs w:val="20"/>
                <w:lang w:val="vi-VN"/>
              </w:rPr>
            </w:rPrChange>
          </w:rPr>
          <w:delText xml:space="preserve"> will </w:delText>
        </w:r>
        <w:r>
          <w:rPr>
            <w:rFonts w:ascii="Calibri" w:hAnsi="Calibri" w:cs="Arial"/>
            <w:sz w:val="20"/>
            <w:szCs w:val="20"/>
            <w:lang w:val="en-US"/>
            <w:rPrChange w:id="24161" w:author="Author">
              <w:rPr>
                <w:rFonts w:ascii="Trebuchet MS" w:hAnsi="Trebuchet MS" w:cs="Arial"/>
                <w:sz w:val="20"/>
                <w:szCs w:val="20"/>
                <w:lang w:val="en-US"/>
              </w:rPr>
            </w:rPrChange>
          </w:rPr>
          <w:delText xml:space="preserve">be </w:delText>
        </w:r>
        <w:r>
          <w:rPr>
            <w:rFonts w:ascii="Calibri" w:hAnsi="Calibri" w:cs="Arial"/>
            <w:sz w:val="20"/>
            <w:szCs w:val="20"/>
            <w:lang w:val="vi-VN"/>
            <w:rPrChange w:id="24162" w:author="Author">
              <w:rPr>
                <w:rFonts w:ascii="Trebuchet MS" w:hAnsi="Trebuchet MS" w:cs="Arial"/>
                <w:sz w:val="20"/>
                <w:szCs w:val="20"/>
                <w:lang w:val="vi-VN"/>
              </w:rPr>
            </w:rPrChange>
          </w:rPr>
          <w:delText>error.</w:delText>
        </w:r>
        <w:r>
          <w:rPr>
            <w:rFonts w:ascii="Calibri" w:hAnsi="Calibri" w:cs="Arial"/>
            <w:sz w:val="20"/>
            <w:szCs w:val="20"/>
            <w:lang w:val="en-US"/>
            <w:rPrChange w:id="24163" w:author="Author">
              <w:rPr>
                <w:rFonts w:ascii="Trebuchet MS" w:hAnsi="Trebuchet MS" w:cs="Arial"/>
                <w:sz w:val="20"/>
                <w:szCs w:val="20"/>
                <w:lang w:val="en-US"/>
              </w:rPr>
            </w:rPrChange>
          </w:rPr>
          <w:delText xml:space="preserve"> To avoid, we shall declare “uint8 Icu_IntCounter” in ‘Icu.c’ and ‘extern’ that variable in ‘Icu.h’ or ‘Icu_Cfg.c’.</w:delText>
        </w:r>
      </w:del>
    </w:p>
    <w:p w:rsidR="00743B33" w:rsidRPr="00743B33" w:rsidRDefault="00743B33">
      <w:pPr>
        <w:ind w:left="540"/>
        <w:jc w:val="both"/>
        <w:rPr>
          <w:del w:id="24164" w:author="Author"/>
          <w:rFonts w:ascii="Calibri" w:hAnsi="Calibri"/>
          <w:sz w:val="20"/>
          <w:szCs w:val="20"/>
          <w:lang w:val="en-US"/>
          <w:rPrChange w:id="24165" w:author="Author">
            <w:rPr>
              <w:del w:id="24166" w:author="Author"/>
              <w:rFonts w:ascii="Trebuchet MS" w:hAnsi="Trebuchet MS"/>
              <w:b/>
              <w:lang w:val="en-US"/>
            </w:rPr>
          </w:rPrChange>
        </w:rPr>
      </w:pPr>
    </w:p>
    <w:p w:rsidR="00743B33" w:rsidRPr="00743B33" w:rsidRDefault="00D20E06">
      <w:pPr>
        <w:ind w:left="540"/>
        <w:jc w:val="both"/>
        <w:rPr>
          <w:del w:id="24167" w:author="Author"/>
          <w:rFonts w:ascii="Calibri" w:hAnsi="Calibri"/>
          <w:sz w:val="20"/>
          <w:szCs w:val="20"/>
          <w:rPrChange w:id="24168" w:author="Author">
            <w:rPr>
              <w:del w:id="24169" w:author="Author"/>
              <w:rFonts w:ascii="Trebuchet MS" w:hAnsi="Trebuchet MS"/>
            </w:rPr>
          </w:rPrChange>
        </w:rPr>
      </w:pPr>
      <w:del w:id="24170" w:author="Author">
        <w:r>
          <w:rPr>
            <w:rFonts w:ascii="Calibri" w:hAnsi="Calibri"/>
            <w:sz w:val="20"/>
            <w:szCs w:val="20"/>
            <w:rPrChange w:id="24171" w:author="Author">
              <w:rPr>
                <w:rFonts w:ascii="Trebuchet MS" w:hAnsi="Trebuchet MS"/>
                <w:b/>
              </w:rPr>
            </w:rPrChange>
          </w:rPr>
          <w:delText>Rationale</w:delText>
        </w:r>
        <w:r>
          <w:rPr>
            <w:rFonts w:ascii="Calibri" w:hAnsi="Calibri"/>
            <w:sz w:val="20"/>
            <w:szCs w:val="20"/>
            <w:lang w:val="en-US"/>
            <w:rPrChange w:id="24172" w:author="Author">
              <w:rPr>
                <w:rFonts w:ascii="Trebuchet MS" w:hAnsi="Trebuchet MS"/>
                <w:b/>
                <w:lang w:val="en-US"/>
              </w:rPr>
            </w:rPrChange>
          </w:rPr>
          <w:delText>:</w:delText>
        </w:r>
        <w:r>
          <w:rPr>
            <w:rFonts w:ascii="Calibri" w:hAnsi="Calibri"/>
            <w:sz w:val="20"/>
            <w:szCs w:val="20"/>
            <w:rPrChange w:id="24173" w:author="Author">
              <w:rPr>
                <w:rFonts w:ascii="Trebuchet MS" w:hAnsi="Trebuchet MS"/>
              </w:rPr>
            </w:rPrChange>
          </w:rPr>
          <w:delText xml:space="preserve"> </w:delText>
        </w:r>
      </w:del>
    </w:p>
    <w:p w:rsidR="00743B33" w:rsidRPr="00743B33" w:rsidRDefault="00D20E06">
      <w:pPr>
        <w:ind w:left="540"/>
        <w:jc w:val="both"/>
        <w:rPr>
          <w:rFonts w:ascii="Calibri" w:hAnsi="Calibri"/>
          <w:sz w:val="20"/>
          <w:szCs w:val="20"/>
          <w:rPrChange w:id="24174" w:author="Author">
            <w:rPr>
              <w:rFonts w:ascii="Trebuchet MS" w:hAnsi="Trebuchet MS"/>
              <w:sz w:val="20"/>
              <w:szCs w:val="20"/>
            </w:rPr>
          </w:rPrChange>
        </w:rPr>
      </w:pPr>
      <w:del w:id="24175" w:author="Author">
        <w:r>
          <w:rPr>
            <w:rFonts w:ascii="Calibri" w:hAnsi="Calibri"/>
            <w:sz w:val="20"/>
            <w:szCs w:val="20"/>
            <w:rPrChange w:id="24176" w:author="Author">
              <w:rPr>
                <w:rFonts w:ascii="Trebuchet MS" w:hAnsi="Trebuchet MS"/>
                <w:sz w:val="20"/>
                <w:szCs w:val="20"/>
              </w:rPr>
            </w:rPrChange>
          </w:rPr>
          <w:delText xml:space="preserve">Prevent multiple declarations (i.e. linker </w:delText>
        </w:r>
        <w:r>
          <w:rPr>
            <w:rFonts w:ascii="Calibri" w:hAnsi="Calibri"/>
            <w:sz w:val="20"/>
            <w:szCs w:val="20"/>
            <w:rPrChange w:id="24177" w:author="Author">
              <w:rPr>
                <w:rFonts w:ascii="Trebuchet MS" w:hAnsi="Trebuchet MS"/>
                <w:sz w:val="20"/>
                <w:szCs w:val="20"/>
              </w:rPr>
            </w:rPrChange>
          </w:rPr>
          <w:delText>problem).</w:delText>
        </w:r>
      </w:del>
      <w:ins w:id="24178" w:author="Author">
        <w:del w:id="24179" w:author="Author">
          <w:r>
            <w:rPr>
              <w:rFonts w:ascii="Calibri" w:hAnsi="Calibri"/>
              <w:sz w:val="20"/>
              <w:szCs w:val="20"/>
              <w:rPrChange w:id="24180" w:author="Author">
                <w:rPr>
                  <w:rFonts w:ascii="Calibri" w:hAnsi="Calibri"/>
                  <w:b/>
                  <w:sz w:val="20"/>
                  <w:szCs w:val="20"/>
                </w:rPr>
              </w:rPrChange>
            </w:rPr>
            <w:delText>No need</w:delText>
          </w:r>
        </w:del>
        <w:r>
          <w:rPr>
            <w:rFonts w:ascii="Calibri" w:hAnsi="Calibri"/>
            <w:sz w:val="20"/>
            <w:szCs w:val="20"/>
          </w:rPr>
          <w:t>Not applicable</w:t>
        </w:r>
        <w:r>
          <w:rPr>
            <w:rFonts w:ascii="Calibri" w:hAnsi="Calibri"/>
            <w:sz w:val="20"/>
            <w:szCs w:val="20"/>
            <w:rPrChange w:id="24181" w:author="Author">
              <w:rPr>
                <w:rFonts w:ascii="Calibri" w:hAnsi="Calibri"/>
                <w:b/>
                <w:sz w:val="20"/>
                <w:szCs w:val="20"/>
              </w:rPr>
            </w:rPrChange>
          </w:rPr>
          <w:t>.</w:t>
        </w:r>
      </w:ins>
    </w:p>
    <w:p w:rsidR="00743B33" w:rsidRPr="00743B33" w:rsidRDefault="00743B33" w:rsidP="00743B33">
      <w:pPr>
        <w:pStyle w:val="Heading3"/>
        <w:rPr>
          <w:del w:id="24182" w:author="Author"/>
          <w:rPrChange w:id="24183" w:author="Author">
            <w:rPr>
              <w:del w:id="24184" w:author="Author"/>
              <w:rFonts w:ascii="Trebuchet MS" w:hAnsi="Trebuchet MS"/>
            </w:rPr>
          </w:rPrChange>
        </w:rPr>
        <w:pPrChange w:id="24185" w:author="Author">
          <w:pPr>
            <w:ind w:left="540"/>
            <w:jc w:val="both"/>
          </w:pPr>
        </w:pPrChange>
      </w:pPr>
      <w:bookmarkStart w:id="24186" w:name="_Toc488929676"/>
      <w:bookmarkStart w:id="24187" w:name="_Toc489941886"/>
      <w:bookmarkStart w:id="24188" w:name="_Toc489943044"/>
      <w:bookmarkStart w:id="24189" w:name="_Toc490207327"/>
      <w:bookmarkStart w:id="24190" w:name="_Toc490208492"/>
      <w:bookmarkStart w:id="24191" w:name="_Toc491674362"/>
      <w:bookmarkEnd w:id="24186"/>
      <w:bookmarkEnd w:id="24187"/>
      <w:bookmarkEnd w:id="24188"/>
      <w:bookmarkEnd w:id="24189"/>
      <w:bookmarkEnd w:id="24190"/>
      <w:bookmarkEnd w:id="24191"/>
    </w:p>
    <w:p w:rsidR="00743B33" w:rsidRDefault="00D20E06" w:rsidP="00743B33">
      <w:pPr>
        <w:pStyle w:val="Heading3"/>
        <w:pPrChange w:id="24192" w:author="Author">
          <w:pPr>
            <w:pStyle w:val="Heading3"/>
            <w:jc w:val="left"/>
          </w:pPr>
        </w:pPrChange>
      </w:pPr>
      <w:bookmarkStart w:id="24193" w:name="_Toc447557749"/>
      <w:bookmarkStart w:id="24194" w:name="_Toc491674363"/>
      <w:bookmarkStart w:id="24195" w:name="_Toc294795243"/>
      <w:bookmarkStart w:id="24196" w:name="_Toc301956943"/>
      <w:bookmarkStart w:id="24197" w:name="_Toc301960071"/>
      <w:bookmarkStart w:id="24198" w:name="_Toc301960545"/>
      <w:bookmarkStart w:id="24199" w:name="_Toc301960707"/>
      <w:bookmarkStart w:id="24200" w:name="_Toc409602512"/>
      <w:bookmarkStart w:id="24201" w:name="_Toc430267173"/>
      <w:r>
        <w:t>Rules_Defn_Decl_00</w:t>
      </w:r>
      <w:bookmarkEnd w:id="24193"/>
      <w:r>
        <w:t>9</w:t>
      </w:r>
      <w:bookmarkEnd w:id="24194"/>
    </w:p>
    <w:p w:rsidR="00743B33" w:rsidRPr="00743B33" w:rsidRDefault="00D20E06">
      <w:pPr>
        <w:ind w:left="540"/>
        <w:rPr>
          <w:del w:id="24202" w:author="Author"/>
          <w:rFonts w:ascii="Calibri" w:hAnsi="Calibri"/>
          <w:sz w:val="20"/>
          <w:szCs w:val="20"/>
          <w:lang w:val="en-US"/>
          <w:rPrChange w:id="24203" w:author="Author">
            <w:rPr>
              <w:del w:id="24204" w:author="Author"/>
              <w:rFonts w:ascii="Trebuchet MS" w:hAnsi="Trebuchet MS"/>
              <w:b/>
              <w:lang w:val="en-US"/>
            </w:rPr>
          </w:rPrChange>
        </w:rPr>
      </w:pPr>
      <w:del w:id="24205" w:author="Author">
        <w:r>
          <w:rPr>
            <w:rFonts w:ascii="Calibri" w:hAnsi="Calibri"/>
            <w:sz w:val="20"/>
            <w:szCs w:val="20"/>
            <w:rPrChange w:id="24206" w:author="Author">
              <w:rPr>
                <w:rFonts w:ascii="Trebuchet MS" w:hAnsi="Trebuchet MS"/>
                <w:b/>
              </w:rPr>
            </w:rPrChange>
          </w:rPr>
          <w:delText>Rule</w:delText>
        </w:r>
        <w:r>
          <w:rPr>
            <w:rFonts w:ascii="Calibri" w:hAnsi="Calibri"/>
            <w:sz w:val="20"/>
            <w:szCs w:val="20"/>
            <w:lang w:val="en-US"/>
            <w:rPrChange w:id="24207" w:author="Author">
              <w:rPr>
                <w:rFonts w:ascii="Trebuchet MS" w:hAnsi="Trebuchet MS"/>
                <w:b/>
                <w:lang w:val="en-US"/>
              </w:rPr>
            </w:rPrChange>
          </w:rPr>
          <w:delText>:</w:delText>
        </w:r>
      </w:del>
    </w:p>
    <w:p w:rsidR="00743B33" w:rsidRPr="00743B33" w:rsidRDefault="00D20E06">
      <w:pPr>
        <w:ind w:left="540"/>
        <w:rPr>
          <w:del w:id="24208" w:author="Author"/>
          <w:rFonts w:ascii="Calibri" w:hAnsi="Calibri"/>
          <w:sz w:val="20"/>
          <w:szCs w:val="20"/>
          <w:rPrChange w:id="24209" w:author="Author">
            <w:rPr>
              <w:del w:id="24210" w:author="Author"/>
              <w:rFonts w:ascii="Trebuchet MS" w:hAnsi="Trebuchet MS"/>
              <w:sz w:val="20"/>
              <w:szCs w:val="20"/>
            </w:rPr>
          </w:rPrChange>
        </w:rPr>
      </w:pPr>
      <w:del w:id="24211" w:author="Author">
        <w:r>
          <w:rPr>
            <w:rFonts w:ascii="Calibri" w:hAnsi="Calibri"/>
            <w:sz w:val="20"/>
            <w:szCs w:val="20"/>
            <w:rPrChange w:id="24212" w:author="Author">
              <w:rPr>
                <w:rFonts w:ascii="Trebuchet MS" w:hAnsi="Trebuchet MS"/>
                <w:sz w:val="20"/>
                <w:szCs w:val="20"/>
              </w:rPr>
            </w:rPrChange>
          </w:rPr>
          <w:delText xml:space="preserve">Directly use compiler and platform specific inline keywords like </w:delText>
        </w:r>
        <w:r>
          <w:rPr>
            <w:rFonts w:ascii="Calibri" w:hAnsi="Calibri"/>
            <w:i/>
            <w:sz w:val="20"/>
            <w:szCs w:val="20"/>
            <w:rPrChange w:id="24213" w:author="Author">
              <w:rPr>
                <w:rFonts w:ascii="Trebuchet MS" w:hAnsi="Trebuchet MS"/>
                <w:i/>
                <w:sz w:val="20"/>
                <w:szCs w:val="20"/>
              </w:rPr>
            </w:rPrChange>
          </w:rPr>
          <w:delText>‘__inline__’</w:delText>
        </w:r>
        <w:r>
          <w:rPr>
            <w:rFonts w:ascii="Calibri" w:hAnsi="Calibri"/>
            <w:sz w:val="20"/>
            <w:szCs w:val="20"/>
            <w:rPrChange w:id="24214" w:author="Author">
              <w:rPr>
                <w:rFonts w:ascii="Trebuchet MS" w:hAnsi="Trebuchet MS"/>
                <w:sz w:val="20"/>
                <w:szCs w:val="20"/>
              </w:rPr>
            </w:rPrChange>
          </w:rPr>
          <w:delText xml:space="preserve"> or </w:delText>
        </w:r>
        <w:r>
          <w:rPr>
            <w:rFonts w:ascii="Calibri" w:hAnsi="Calibri"/>
            <w:i/>
            <w:sz w:val="20"/>
            <w:szCs w:val="20"/>
            <w:rPrChange w:id="24215" w:author="Author">
              <w:rPr>
                <w:rFonts w:ascii="Trebuchet MS" w:hAnsi="Trebuchet MS"/>
                <w:i/>
                <w:sz w:val="20"/>
                <w:szCs w:val="20"/>
              </w:rPr>
            </w:rPrChange>
          </w:rPr>
          <w:delText>‘_inline’</w:delText>
        </w:r>
        <w:r>
          <w:rPr>
            <w:rFonts w:ascii="Calibri" w:hAnsi="Calibri"/>
            <w:sz w:val="20"/>
            <w:szCs w:val="20"/>
            <w:rPrChange w:id="24216" w:author="Author">
              <w:rPr>
                <w:rFonts w:ascii="Trebuchet MS" w:hAnsi="Trebuchet MS"/>
                <w:sz w:val="20"/>
                <w:szCs w:val="20"/>
              </w:rPr>
            </w:rPrChange>
          </w:rPr>
          <w:delText xml:space="preserve"> are not allowed. To define an inline function, macro (e.g. LOCAL_INLINE) shall be used.</w:delText>
        </w:r>
      </w:del>
    </w:p>
    <w:p w:rsidR="00743B33" w:rsidRPr="00743B33" w:rsidRDefault="00743B33">
      <w:pPr>
        <w:ind w:left="540"/>
        <w:rPr>
          <w:del w:id="24217" w:author="Author"/>
          <w:rFonts w:ascii="Calibri" w:hAnsi="Calibri"/>
          <w:sz w:val="20"/>
          <w:szCs w:val="20"/>
          <w:rPrChange w:id="24218" w:author="Author">
            <w:rPr>
              <w:del w:id="24219" w:author="Author"/>
              <w:rFonts w:ascii="Trebuchet MS" w:hAnsi="Trebuchet MS"/>
              <w:sz w:val="20"/>
              <w:szCs w:val="20"/>
            </w:rPr>
          </w:rPrChange>
        </w:rPr>
      </w:pPr>
    </w:p>
    <w:p w:rsidR="00743B33" w:rsidRPr="00743B33" w:rsidRDefault="00D20E06">
      <w:pPr>
        <w:ind w:left="540"/>
        <w:rPr>
          <w:del w:id="24220" w:author="Author"/>
          <w:rFonts w:ascii="Calibri" w:hAnsi="Calibri"/>
          <w:sz w:val="20"/>
          <w:szCs w:val="20"/>
          <w:rPrChange w:id="24221" w:author="Author">
            <w:rPr>
              <w:del w:id="24222" w:author="Author"/>
              <w:rFonts w:ascii="Trebuchet MS" w:hAnsi="Trebuchet MS"/>
              <w:sz w:val="20"/>
            </w:rPr>
          </w:rPrChange>
        </w:rPr>
      </w:pPr>
      <w:del w:id="24223" w:author="Author">
        <w:r>
          <w:rPr>
            <w:rFonts w:ascii="Calibri" w:hAnsi="Calibri"/>
            <w:sz w:val="20"/>
            <w:szCs w:val="20"/>
            <w:rPrChange w:id="24224" w:author="Author">
              <w:rPr>
                <w:rFonts w:ascii="Trebuchet MS" w:hAnsi="Trebuchet MS"/>
                <w:sz w:val="20"/>
              </w:rPr>
            </w:rPrChange>
          </w:rPr>
          <w:delText>* Note:</w:delText>
        </w:r>
      </w:del>
    </w:p>
    <w:p w:rsidR="00743B33" w:rsidRPr="00743B33" w:rsidRDefault="00D20E06">
      <w:pPr>
        <w:ind w:left="540"/>
        <w:rPr>
          <w:del w:id="24225" w:author="Author"/>
          <w:rFonts w:ascii="Calibri" w:hAnsi="Calibri"/>
          <w:sz w:val="20"/>
          <w:szCs w:val="20"/>
          <w:rPrChange w:id="24226" w:author="Author">
            <w:rPr>
              <w:del w:id="24227" w:author="Author"/>
              <w:rFonts w:ascii="Trebuchet MS" w:hAnsi="Trebuchet MS"/>
              <w:sz w:val="20"/>
            </w:rPr>
          </w:rPrChange>
        </w:rPr>
      </w:pPr>
      <w:del w:id="24228" w:author="Author">
        <w:r>
          <w:rPr>
            <w:rFonts w:ascii="Calibri" w:hAnsi="Calibri"/>
            <w:sz w:val="20"/>
            <w:szCs w:val="20"/>
            <w:rPrChange w:id="24229" w:author="Author">
              <w:rPr>
                <w:rFonts w:ascii="Trebuchet MS" w:hAnsi="Trebuchet MS"/>
                <w:sz w:val="20"/>
              </w:rPr>
            </w:rPrChange>
          </w:rPr>
          <w:delText xml:space="preserve">- Check </w:delText>
        </w:r>
        <w:r>
          <w:rPr>
            <w:rFonts w:ascii="Calibri" w:hAnsi="Calibri"/>
            <w:sz w:val="20"/>
            <w:szCs w:val="20"/>
            <w:rPrChange w:id="24230" w:author="Author">
              <w:rPr>
                <w:rFonts w:ascii="Trebuchet MS" w:hAnsi="Trebuchet MS"/>
                <w:sz w:val="20"/>
              </w:rPr>
            </w:rPrChange>
          </w:rPr>
          <w:delText>if there are any inline public functions. If so, make a note. This is necessary since the compiler option has to be changed for such files.</w:delText>
        </w:r>
      </w:del>
    </w:p>
    <w:p w:rsidR="00743B33" w:rsidRPr="00743B33" w:rsidRDefault="00D20E06">
      <w:pPr>
        <w:ind w:left="540"/>
        <w:rPr>
          <w:del w:id="24231" w:author="Author"/>
          <w:rFonts w:ascii="Calibri" w:hAnsi="Calibri"/>
          <w:sz w:val="20"/>
          <w:szCs w:val="20"/>
          <w:rPrChange w:id="24232" w:author="Author">
            <w:rPr>
              <w:del w:id="24233" w:author="Author"/>
              <w:rFonts w:ascii="Trebuchet MS" w:hAnsi="Trebuchet MS"/>
              <w:sz w:val="16"/>
              <w:szCs w:val="20"/>
            </w:rPr>
          </w:rPrChange>
        </w:rPr>
      </w:pPr>
      <w:del w:id="24234" w:author="Author">
        <w:r>
          <w:rPr>
            <w:rFonts w:ascii="Calibri" w:hAnsi="Calibri"/>
            <w:sz w:val="20"/>
            <w:szCs w:val="20"/>
            <w:rPrChange w:id="24235" w:author="Author">
              <w:rPr>
                <w:rFonts w:ascii="Trebuchet MS" w:hAnsi="Trebuchet MS"/>
                <w:sz w:val="20"/>
              </w:rPr>
            </w:rPrChange>
          </w:rPr>
          <w:delText>- Prototype and definition has to be placed in a header file (if the inline function is used multiple times in diffe</w:delText>
        </w:r>
        <w:r>
          <w:rPr>
            <w:rFonts w:ascii="Calibri" w:hAnsi="Calibri"/>
            <w:sz w:val="20"/>
            <w:szCs w:val="20"/>
            <w:rPrChange w:id="24236" w:author="Author">
              <w:rPr>
                <w:rFonts w:ascii="Trebuchet MS" w:hAnsi="Trebuchet MS"/>
                <w:sz w:val="20"/>
              </w:rPr>
            </w:rPrChange>
          </w:rPr>
          <w:delText>rent c files) or it can be placed in the c file (if the inline function is only called inside the c file).</w:delText>
        </w:r>
      </w:del>
    </w:p>
    <w:p w:rsidR="00743B33" w:rsidRPr="00743B33" w:rsidRDefault="00743B33">
      <w:pPr>
        <w:ind w:left="540"/>
        <w:rPr>
          <w:del w:id="24237" w:author="Author"/>
          <w:rFonts w:ascii="Calibri" w:hAnsi="Calibri"/>
          <w:sz w:val="20"/>
          <w:szCs w:val="20"/>
          <w:rPrChange w:id="24238" w:author="Author">
            <w:rPr>
              <w:del w:id="24239" w:author="Author"/>
              <w:rFonts w:ascii="Trebuchet MS" w:hAnsi="Trebuchet MS"/>
            </w:rPr>
          </w:rPrChange>
        </w:rPr>
      </w:pPr>
    </w:p>
    <w:p w:rsidR="00743B33" w:rsidRPr="00743B33" w:rsidRDefault="00D20E06">
      <w:pPr>
        <w:ind w:left="540"/>
        <w:rPr>
          <w:del w:id="24240" w:author="Author"/>
          <w:rFonts w:ascii="Calibri" w:hAnsi="Calibri"/>
          <w:sz w:val="20"/>
          <w:szCs w:val="20"/>
          <w:lang w:val="en-US"/>
          <w:rPrChange w:id="24241" w:author="Author">
            <w:rPr>
              <w:del w:id="24242" w:author="Author"/>
              <w:rFonts w:ascii="Trebuchet MS" w:hAnsi="Trebuchet MS"/>
              <w:b/>
              <w:lang w:val="en-US"/>
            </w:rPr>
          </w:rPrChange>
        </w:rPr>
      </w:pPr>
      <w:del w:id="24243" w:author="Author">
        <w:r>
          <w:rPr>
            <w:rFonts w:ascii="Calibri" w:hAnsi="Calibri"/>
            <w:sz w:val="20"/>
            <w:szCs w:val="20"/>
            <w:rPrChange w:id="24244" w:author="Author">
              <w:rPr>
                <w:rFonts w:ascii="Trebuchet MS" w:hAnsi="Trebuchet MS"/>
                <w:b/>
              </w:rPr>
            </w:rPrChange>
          </w:rPr>
          <w:delText>Example</w:delText>
        </w:r>
        <w:r>
          <w:rPr>
            <w:rFonts w:ascii="Calibri" w:hAnsi="Calibri"/>
            <w:sz w:val="20"/>
            <w:szCs w:val="20"/>
            <w:lang w:val="en-US"/>
            <w:rPrChange w:id="24245" w:author="Author">
              <w:rPr>
                <w:rFonts w:ascii="Trebuchet MS" w:hAnsi="Trebuchet MS"/>
                <w:b/>
                <w:lang w:val="en-US"/>
              </w:rPr>
            </w:rPrChange>
          </w:rPr>
          <w:delText>:</w:delText>
        </w:r>
      </w:del>
    </w:p>
    <w:p w:rsidR="00743B33" w:rsidRPr="00743B33" w:rsidRDefault="00D20E06">
      <w:pPr>
        <w:ind w:left="540"/>
        <w:rPr>
          <w:del w:id="24246" w:author="Author"/>
          <w:rFonts w:ascii="Calibri" w:hAnsi="Calibri"/>
          <w:sz w:val="20"/>
          <w:szCs w:val="20"/>
          <w:rPrChange w:id="24247" w:author="Author">
            <w:rPr>
              <w:del w:id="24248" w:author="Author"/>
              <w:rFonts w:ascii="Trebuchet MS" w:hAnsi="Trebuchet MS"/>
              <w:sz w:val="20"/>
              <w:szCs w:val="20"/>
            </w:rPr>
          </w:rPrChange>
        </w:rPr>
      </w:pPr>
      <w:del w:id="24249" w:author="Author">
        <w:r>
          <w:rPr>
            <w:rFonts w:ascii="Calibri" w:hAnsi="Calibri"/>
            <w:sz w:val="20"/>
            <w:szCs w:val="20"/>
            <w:rPrChange w:id="24250" w:author="Author">
              <w:rPr>
                <w:rFonts w:ascii="Trebuchet MS" w:hAnsi="Trebuchet MS"/>
                <w:sz w:val="20"/>
                <w:szCs w:val="20"/>
              </w:rPr>
            </w:rPrChange>
          </w:rPr>
          <w:delText>/* Compliant */</w:delText>
        </w:r>
      </w:del>
    </w:p>
    <w:p w:rsidR="00743B33" w:rsidRPr="00743B33" w:rsidRDefault="00D20E06">
      <w:pPr>
        <w:ind w:left="540"/>
        <w:rPr>
          <w:del w:id="24251" w:author="Author"/>
          <w:rFonts w:ascii="Calibri" w:hAnsi="Calibri" w:cs="Courier New"/>
          <w:sz w:val="20"/>
          <w:szCs w:val="20"/>
          <w:rPrChange w:id="24252" w:author="Author">
            <w:rPr>
              <w:del w:id="24253" w:author="Author"/>
              <w:rFonts w:ascii="Courier New" w:hAnsi="Courier New" w:cs="Courier New"/>
              <w:sz w:val="20"/>
              <w:szCs w:val="20"/>
            </w:rPr>
          </w:rPrChange>
        </w:rPr>
      </w:pPr>
      <w:del w:id="24254" w:author="Author">
        <w:r>
          <w:rPr>
            <w:rFonts w:ascii="Calibri" w:hAnsi="Calibri" w:cs="Courier New"/>
            <w:sz w:val="20"/>
            <w:szCs w:val="20"/>
            <w:rPrChange w:id="24255" w:author="Author">
              <w:rPr>
                <w:rFonts w:ascii="Courier New" w:hAnsi="Courier New" w:cs="Courier New"/>
                <w:sz w:val="20"/>
                <w:szCs w:val="20"/>
              </w:rPr>
            </w:rPrChange>
          </w:rPr>
          <w:delText>/* Prototype */</w:delText>
        </w:r>
      </w:del>
    </w:p>
    <w:p w:rsidR="00743B33" w:rsidRPr="00743B33" w:rsidRDefault="00D20E06">
      <w:pPr>
        <w:ind w:left="540"/>
        <w:rPr>
          <w:del w:id="24256" w:author="Author"/>
          <w:rFonts w:ascii="Calibri" w:hAnsi="Calibri" w:cs="Courier New"/>
          <w:sz w:val="20"/>
          <w:szCs w:val="20"/>
          <w:rPrChange w:id="24257" w:author="Author">
            <w:rPr>
              <w:del w:id="24258" w:author="Author"/>
              <w:rFonts w:ascii="Courier New" w:hAnsi="Courier New" w:cs="Courier New"/>
              <w:sz w:val="20"/>
              <w:szCs w:val="20"/>
            </w:rPr>
          </w:rPrChange>
        </w:rPr>
      </w:pPr>
      <w:del w:id="24259" w:author="Author">
        <w:r>
          <w:rPr>
            <w:rFonts w:ascii="Calibri" w:hAnsi="Calibri" w:cs="Courier New"/>
            <w:sz w:val="20"/>
            <w:szCs w:val="20"/>
            <w:rPrChange w:id="24260" w:author="Author">
              <w:rPr>
                <w:rFonts w:ascii="Courier New" w:hAnsi="Courier New" w:cs="Courier New"/>
                <w:sz w:val="20"/>
                <w:szCs w:val="20"/>
              </w:rPr>
            </w:rPrChange>
          </w:rPr>
          <w:delText>LOCAL_INLINE uint8 MyModule_Func(sint16 arg1, sint16 arg2);</w:delText>
        </w:r>
      </w:del>
    </w:p>
    <w:p w:rsidR="00743B33" w:rsidRPr="00743B33" w:rsidRDefault="00743B33">
      <w:pPr>
        <w:ind w:left="540"/>
        <w:rPr>
          <w:del w:id="24261" w:author="Author"/>
          <w:rFonts w:ascii="Calibri" w:hAnsi="Calibri" w:cs="Courier New"/>
          <w:sz w:val="20"/>
          <w:szCs w:val="20"/>
          <w:rPrChange w:id="24262" w:author="Author">
            <w:rPr>
              <w:del w:id="24263" w:author="Author"/>
              <w:rFonts w:ascii="Courier New" w:hAnsi="Courier New" w:cs="Courier New"/>
              <w:sz w:val="20"/>
              <w:szCs w:val="20"/>
            </w:rPr>
          </w:rPrChange>
        </w:rPr>
      </w:pPr>
    </w:p>
    <w:p w:rsidR="00743B33" w:rsidRPr="00743B33" w:rsidRDefault="00D20E06">
      <w:pPr>
        <w:ind w:left="540"/>
        <w:rPr>
          <w:del w:id="24264" w:author="Author"/>
          <w:rFonts w:ascii="Calibri" w:hAnsi="Calibri" w:cs="Courier New"/>
          <w:sz w:val="20"/>
          <w:szCs w:val="20"/>
          <w:rPrChange w:id="24265" w:author="Author">
            <w:rPr>
              <w:del w:id="24266" w:author="Author"/>
              <w:rFonts w:ascii="Courier New" w:hAnsi="Courier New" w:cs="Courier New"/>
              <w:sz w:val="20"/>
              <w:szCs w:val="20"/>
            </w:rPr>
          </w:rPrChange>
        </w:rPr>
      </w:pPr>
      <w:del w:id="24267" w:author="Author">
        <w:r>
          <w:rPr>
            <w:rFonts w:ascii="Calibri" w:hAnsi="Calibri" w:cs="Courier New"/>
            <w:sz w:val="20"/>
            <w:szCs w:val="20"/>
            <w:rPrChange w:id="24268" w:author="Author">
              <w:rPr>
                <w:rFonts w:ascii="Courier New" w:hAnsi="Courier New" w:cs="Courier New"/>
                <w:sz w:val="20"/>
                <w:szCs w:val="20"/>
              </w:rPr>
            </w:rPrChange>
          </w:rPr>
          <w:delText>/* Definition */</w:delText>
        </w:r>
      </w:del>
    </w:p>
    <w:p w:rsidR="00743B33" w:rsidRPr="00743B33" w:rsidRDefault="00D20E06">
      <w:pPr>
        <w:ind w:left="540"/>
        <w:rPr>
          <w:del w:id="24269" w:author="Author"/>
          <w:rFonts w:ascii="Calibri" w:hAnsi="Calibri" w:cs="Courier New"/>
          <w:sz w:val="20"/>
          <w:szCs w:val="20"/>
          <w:rPrChange w:id="24270" w:author="Author">
            <w:rPr>
              <w:del w:id="24271" w:author="Author"/>
              <w:rFonts w:ascii="Courier New" w:hAnsi="Courier New" w:cs="Courier New"/>
              <w:sz w:val="20"/>
              <w:szCs w:val="20"/>
            </w:rPr>
          </w:rPrChange>
        </w:rPr>
      </w:pPr>
      <w:del w:id="24272" w:author="Author">
        <w:r>
          <w:rPr>
            <w:rFonts w:ascii="Calibri" w:hAnsi="Calibri" w:cs="Courier New"/>
            <w:sz w:val="20"/>
            <w:szCs w:val="20"/>
            <w:rPrChange w:id="24273" w:author="Author">
              <w:rPr>
                <w:rFonts w:ascii="Courier New" w:hAnsi="Courier New" w:cs="Courier New"/>
                <w:sz w:val="20"/>
                <w:szCs w:val="20"/>
              </w:rPr>
            </w:rPrChange>
          </w:rPr>
          <w:delText xml:space="preserve">LOCAL_INLINE uint8 </w:delText>
        </w:r>
        <w:r>
          <w:rPr>
            <w:rFonts w:ascii="Calibri" w:hAnsi="Calibri" w:cs="Courier New"/>
            <w:sz w:val="20"/>
            <w:szCs w:val="20"/>
            <w:rPrChange w:id="24274" w:author="Author">
              <w:rPr>
                <w:rFonts w:ascii="Courier New" w:hAnsi="Courier New" w:cs="Courier New"/>
                <w:sz w:val="20"/>
                <w:szCs w:val="20"/>
              </w:rPr>
            </w:rPrChange>
          </w:rPr>
          <w:delText>MyModule_Func(sint16 arg1, sint16 arg2)</w:delText>
        </w:r>
      </w:del>
    </w:p>
    <w:p w:rsidR="00743B33" w:rsidRPr="00743B33" w:rsidRDefault="00D20E06">
      <w:pPr>
        <w:ind w:left="540"/>
        <w:rPr>
          <w:del w:id="24275" w:author="Author"/>
          <w:rFonts w:ascii="Calibri" w:hAnsi="Calibri" w:cs="Courier New"/>
          <w:sz w:val="20"/>
          <w:szCs w:val="20"/>
          <w:rPrChange w:id="24276" w:author="Author">
            <w:rPr>
              <w:del w:id="24277" w:author="Author"/>
              <w:rFonts w:ascii="Courier New" w:hAnsi="Courier New" w:cs="Courier New"/>
              <w:sz w:val="20"/>
              <w:szCs w:val="20"/>
            </w:rPr>
          </w:rPrChange>
        </w:rPr>
      </w:pPr>
      <w:del w:id="24278" w:author="Author">
        <w:r>
          <w:rPr>
            <w:rFonts w:ascii="Calibri" w:hAnsi="Calibri" w:cs="Courier New"/>
            <w:sz w:val="20"/>
            <w:szCs w:val="20"/>
            <w:rPrChange w:id="24279" w:author="Author">
              <w:rPr>
                <w:rFonts w:ascii="Courier New" w:hAnsi="Courier New" w:cs="Courier New"/>
                <w:sz w:val="20"/>
                <w:szCs w:val="20"/>
              </w:rPr>
            </w:rPrChange>
          </w:rPr>
          <w:delText>{</w:delText>
        </w:r>
      </w:del>
    </w:p>
    <w:p w:rsidR="00743B33" w:rsidRPr="00743B33" w:rsidRDefault="00D20E06">
      <w:pPr>
        <w:ind w:left="540"/>
        <w:rPr>
          <w:del w:id="24280" w:author="Author"/>
          <w:rFonts w:ascii="Calibri" w:hAnsi="Calibri" w:cs="Courier New"/>
          <w:sz w:val="20"/>
          <w:szCs w:val="20"/>
          <w:rPrChange w:id="24281" w:author="Author">
            <w:rPr>
              <w:del w:id="24282" w:author="Author"/>
              <w:rFonts w:ascii="Courier New" w:hAnsi="Courier New" w:cs="Courier New"/>
              <w:sz w:val="20"/>
              <w:szCs w:val="20"/>
            </w:rPr>
          </w:rPrChange>
        </w:rPr>
      </w:pPr>
      <w:del w:id="24283" w:author="Author">
        <w:r>
          <w:rPr>
            <w:rFonts w:ascii="Calibri" w:hAnsi="Calibri" w:cs="Courier New"/>
            <w:sz w:val="20"/>
            <w:szCs w:val="20"/>
            <w:rPrChange w:id="24284" w:author="Author">
              <w:rPr>
                <w:rFonts w:ascii="Courier New" w:hAnsi="Courier New" w:cs="Courier New"/>
                <w:sz w:val="20"/>
                <w:szCs w:val="20"/>
              </w:rPr>
            </w:rPrChange>
          </w:rPr>
          <w:delText xml:space="preserve">  /* Code */</w:delText>
        </w:r>
      </w:del>
    </w:p>
    <w:p w:rsidR="00743B33" w:rsidRPr="00743B33" w:rsidRDefault="00D20E06">
      <w:pPr>
        <w:ind w:left="540"/>
        <w:rPr>
          <w:del w:id="24285" w:author="Author"/>
          <w:rFonts w:ascii="Calibri" w:hAnsi="Calibri" w:cs="Courier New"/>
          <w:sz w:val="20"/>
          <w:szCs w:val="20"/>
          <w:rPrChange w:id="24286" w:author="Author">
            <w:rPr>
              <w:del w:id="24287" w:author="Author"/>
              <w:rFonts w:ascii="Courier New" w:hAnsi="Courier New" w:cs="Courier New"/>
              <w:sz w:val="20"/>
              <w:szCs w:val="20"/>
            </w:rPr>
          </w:rPrChange>
        </w:rPr>
      </w:pPr>
      <w:del w:id="24288" w:author="Author">
        <w:r>
          <w:rPr>
            <w:rFonts w:ascii="Calibri" w:hAnsi="Calibri" w:cs="Courier New"/>
            <w:sz w:val="20"/>
            <w:szCs w:val="20"/>
            <w:rPrChange w:id="24289" w:author="Author">
              <w:rPr>
                <w:rFonts w:ascii="Courier New" w:hAnsi="Courier New" w:cs="Courier New"/>
                <w:sz w:val="20"/>
                <w:szCs w:val="20"/>
              </w:rPr>
            </w:rPrChange>
          </w:rPr>
          <w:delText>}</w:delText>
        </w:r>
      </w:del>
    </w:p>
    <w:p w:rsidR="00743B33" w:rsidRPr="00743B33" w:rsidRDefault="00743B33">
      <w:pPr>
        <w:ind w:left="540"/>
        <w:rPr>
          <w:del w:id="24290" w:author="Author"/>
          <w:rFonts w:ascii="Calibri" w:hAnsi="Calibri" w:cs="Courier New"/>
          <w:sz w:val="20"/>
          <w:szCs w:val="20"/>
          <w:rPrChange w:id="24291" w:author="Author">
            <w:rPr>
              <w:del w:id="24292" w:author="Author"/>
              <w:rFonts w:ascii="Courier New" w:hAnsi="Courier New" w:cs="Courier New"/>
              <w:sz w:val="20"/>
              <w:szCs w:val="20"/>
            </w:rPr>
          </w:rPrChange>
        </w:rPr>
      </w:pPr>
    </w:p>
    <w:p w:rsidR="00743B33" w:rsidRPr="00743B33" w:rsidRDefault="00D20E06">
      <w:pPr>
        <w:ind w:left="540"/>
        <w:rPr>
          <w:del w:id="24293" w:author="Author"/>
          <w:rFonts w:ascii="Calibri" w:hAnsi="Calibri" w:cs="Courier New"/>
          <w:sz w:val="20"/>
          <w:szCs w:val="20"/>
          <w:rPrChange w:id="24294" w:author="Author">
            <w:rPr>
              <w:del w:id="24295" w:author="Author"/>
              <w:rFonts w:ascii="Courier New" w:hAnsi="Courier New" w:cs="Courier New"/>
              <w:sz w:val="20"/>
              <w:szCs w:val="20"/>
            </w:rPr>
          </w:rPrChange>
        </w:rPr>
      </w:pPr>
      <w:del w:id="24296" w:author="Author">
        <w:r>
          <w:rPr>
            <w:rFonts w:ascii="Calibri" w:hAnsi="Calibri" w:cs="Courier New"/>
            <w:sz w:val="20"/>
            <w:szCs w:val="20"/>
            <w:rPrChange w:id="24297" w:author="Author">
              <w:rPr>
                <w:rFonts w:ascii="Courier New" w:hAnsi="Courier New" w:cs="Courier New"/>
                <w:sz w:val="20"/>
                <w:szCs w:val="20"/>
              </w:rPr>
            </w:rPrChange>
          </w:rPr>
          <w:delText>/* The inline function can be called within a c file */</w:delText>
        </w:r>
      </w:del>
    </w:p>
    <w:p w:rsidR="00743B33" w:rsidRPr="00743B33" w:rsidRDefault="00D20E06">
      <w:pPr>
        <w:ind w:left="540"/>
        <w:rPr>
          <w:del w:id="24298" w:author="Author"/>
          <w:rFonts w:ascii="Calibri" w:hAnsi="Calibri" w:cs="Courier New"/>
          <w:sz w:val="20"/>
          <w:szCs w:val="20"/>
          <w:rPrChange w:id="24299" w:author="Author">
            <w:rPr>
              <w:del w:id="24300" w:author="Author"/>
              <w:rFonts w:ascii="Courier New" w:hAnsi="Courier New" w:cs="Courier New"/>
              <w:sz w:val="20"/>
              <w:szCs w:val="20"/>
            </w:rPr>
          </w:rPrChange>
        </w:rPr>
      </w:pPr>
      <w:del w:id="24301" w:author="Author">
        <w:r>
          <w:rPr>
            <w:rFonts w:ascii="Calibri" w:hAnsi="Calibri" w:cs="Courier New"/>
            <w:sz w:val="20"/>
            <w:szCs w:val="20"/>
            <w:rPrChange w:id="24302" w:author="Author">
              <w:rPr>
                <w:rFonts w:ascii="Courier New" w:hAnsi="Courier New" w:cs="Courier New"/>
                <w:sz w:val="20"/>
                <w:szCs w:val="20"/>
              </w:rPr>
            </w:rPrChange>
          </w:rPr>
          <w:delText>/* Call of the inline function */</w:delText>
        </w:r>
      </w:del>
    </w:p>
    <w:p w:rsidR="00743B33" w:rsidRPr="00743B33" w:rsidRDefault="00D20E06">
      <w:pPr>
        <w:ind w:left="540"/>
        <w:rPr>
          <w:del w:id="24303" w:author="Author"/>
          <w:rFonts w:ascii="Calibri" w:hAnsi="Calibri"/>
          <w:sz w:val="20"/>
          <w:szCs w:val="20"/>
          <w:rPrChange w:id="24304" w:author="Author">
            <w:rPr>
              <w:del w:id="24305" w:author="Author"/>
              <w:rFonts w:ascii="Trebuchet MS" w:hAnsi="Trebuchet MS"/>
              <w:sz w:val="20"/>
              <w:szCs w:val="20"/>
            </w:rPr>
          </w:rPrChange>
        </w:rPr>
      </w:pPr>
      <w:del w:id="24306" w:author="Author">
        <w:r>
          <w:rPr>
            <w:rFonts w:ascii="Calibri" w:hAnsi="Calibri" w:cs="Courier New"/>
            <w:sz w:val="20"/>
            <w:szCs w:val="20"/>
            <w:rPrChange w:id="24307" w:author="Author">
              <w:rPr>
                <w:rFonts w:ascii="Courier New" w:hAnsi="Courier New" w:cs="Courier New"/>
                <w:sz w:val="20"/>
                <w:szCs w:val="20"/>
              </w:rPr>
            </w:rPrChange>
          </w:rPr>
          <w:delText>MyModule_Func(MyArg1, MyArg2);</w:delText>
        </w:r>
      </w:del>
    </w:p>
    <w:p w:rsidR="00743B33" w:rsidRPr="00743B33" w:rsidRDefault="00743B33">
      <w:pPr>
        <w:ind w:left="540"/>
        <w:rPr>
          <w:del w:id="24308" w:author="Author"/>
          <w:rFonts w:ascii="Calibri" w:hAnsi="Calibri"/>
          <w:sz w:val="20"/>
          <w:szCs w:val="20"/>
          <w:lang w:val="en-US"/>
          <w:rPrChange w:id="24309" w:author="Author">
            <w:rPr>
              <w:del w:id="24310" w:author="Author"/>
              <w:rFonts w:ascii="Trebuchet MS" w:hAnsi="Trebuchet MS"/>
              <w:b/>
              <w:lang w:val="en-US"/>
            </w:rPr>
          </w:rPrChange>
        </w:rPr>
      </w:pPr>
    </w:p>
    <w:p w:rsidR="00743B33" w:rsidRPr="00743B33" w:rsidRDefault="00D20E06">
      <w:pPr>
        <w:ind w:left="540"/>
        <w:rPr>
          <w:del w:id="24311" w:author="Author"/>
          <w:rFonts w:ascii="Calibri" w:hAnsi="Calibri"/>
          <w:sz w:val="20"/>
          <w:szCs w:val="20"/>
          <w:rPrChange w:id="24312" w:author="Author">
            <w:rPr>
              <w:del w:id="24313" w:author="Author"/>
              <w:rFonts w:ascii="Trebuchet MS" w:hAnsi="Trebuchet MS"/>
            </w:rPr>
          </w:rPrChange>
        </w:rPr>
      </w:pPr>
      <w:del w:id="24314" w:author="Author">
        <w:r>
          <w:rPr>
            <w:rFonts w:ascii="Calibri" w:hAnsi="Calibri"/>
            <w:sz w:val="20"/>
            <w:szCs w:val="20"/>
            <w:rPrChange w:id="24315" w:author="Author">
              <w:rPr>
                <w:rFonts w:ascii="Trebuchet MS" w:hAnsi="Trebuchet MS"/>
                <w:b/>
              </w:rPr>
            </w:rPrChange>
          </w:rPr>
          <w:delText>Rationale</w:delText>
        </w:r>
        <w:r>
          <w:rPr>
            <w:rFonts w:ascii="Calibri" w:hAnsi="Calibri"/>
            <w:sz w:val="20"/>
            <w:szCs w:val="20"/>
            <w:lang w:val="en-US"/>
            <w:rPrChange w:id="24316" w:author="Author">
              <w:rPr>
                <w:rFonts w:ascii="Trebuchet MS" w:hAnsi="Trebuchet MS"/>
                <w:b/>
                <w:lang w:val="en-US"/>
              </w:rPr>
            </w:rPrChange>
          </w:rPr>
          <w:delText>:</w:delText>
        </w:r>
        <w:r>
          <w:rPr>
            <w:rFonts w:ascii="Calibri" w:hAnsi="Calibri"/>
            <w:sz w:val="20"/>
            <w:szCs w:val="20"/>
            <w:rPrChange w:id="24317" w:author="Author">
              <w:rPr>
                <w:rFonts w:ascii="Trebuchet MS" w:hAnsi="Trebuchet MS"/>
              </w:rPr>
            </w:rPrChange>
          </w:rPr>
          <w:delText xml:space="preserve"> </w:delText>
        </w:r>
      </w:del>
    </w:p>
    <w:p w:rsidR="00743B33" w:rsidRPr="00743B33" w:rsidRDefault="00D20E06">
      <w:pPr>
        <w:ind w:left="540"/>
        <w:rPr>
          <w:rFonts w:ascii="Calibri" w:hAnsi="Calibri"/>
          <w:sz w:val="20"/>
          <w:szCs w:val="20"/>
          <w:rPrChange w:id="24318" w:author="Author">
            <w:rPr>
              <w:rFonts w:ascii="Trebuchet MS" w:hAnsi="Trebuchet MS"/>
              <w:sz w:val="20"/>
              <w:szCs w:val="20"/>
            </w:rPr>
          </w:rPrChange>
        </w:rPr>
      </w:pPr>
      <w:del w:id="24319" w:author="Author">
        <w:r>
          <w:rPr>
            <w:rFonts w:ascii="Calibri" w:hAnsi="Calibri"/>
            <w:sz w:val="20"/>
            <w:szCs w:val="20"/>
            <w:rPrChange w:id="24320" w:author="Author">
              <w:rPr>
                <w:rFonts w:ascii="Trebuchet MS" w:hAnsi="Trebuchet MS"/>
                <w:sz w:val="20"/>
                <w:szCs w:val="20"/>
              </w:rPr>
            </w:rPrChange>
          </w:rPr>
          <w:delText xml:space="preserve">To encapsulate all needed keywords and properties to define an </w:delText>
        </w:r>
        <w:r>
          <w:rPr>
            <w:rFonts w:ascii="Calibri" w:hAnsi="Calibri"/>
            <w:sz w:val="20"/>
            <w:szCs w:val="20"/>
            <w:rPrChange w:id="24321" w:author="Author">
              <w:rPr>
                <w:rFonts w:ascii="Trebuchet MS" w:hAnsi="Trebuchet MS"/>
                <w:sz w:val="20"/>
                <w:szCs w:val="20"/>
              </w:rPr>
            </w:rPrChange>
          </w:rPr>
          <w:delText>inline function.</w:delText>
        </w:r>
      </w:del>
      <w:ins w:id="24322" w:author="Author">
        <w:del w:id="24323" w:author="Author">
          <w:r>
            <w:rPr>
              <w:rFonts w:ascii="Calibri" w:hAnsi="Calibri"/>
              <w:sz w:val="20"/>
              <w:szCs w:val="20"/>
              <w:rPrChange w:id="24324" w:author="Author">
                <w:rPr>
                  <w:rFonts w:ascii="Calibri" w:hAnsi="Calibri"/>
                  <w:b/>
                  <w:sz w:val="20"/>
                  <w:szCs w:val="20"/>
                </w:rPr>
              </w:rPrChange>
            </w:rPr>
            <w:delText>No need</w:delText>
          </w:r>
        </w:del>
        <w:r>
          <w:rPr>
            <w:rFonts w:ascii="Calibri" w:hAnsi="Calibri"/>
            <w:sz w:val="20"/>
            <w:szCs w:val="20"/>
          </w:rPr>
          <w:t>Not applicable</w:t>
        </w:r>
        <w:r>
          <w:rPr>
            <w:rFonts w:ascii="Calibri" w:hAnsi="Calibri"/>
            <w:sz w:val="20"/>
            <w:szCs w:val="20"/>
            <w:rPrChange w:id="24325" w:author="Author">
              <w:rPr>
                <w:rFonts w:ascii="Calibri" w:hAnsi="Calibri"/>
                <w:b/>
                <w:sz w:val="20"/>
                <w:szCs w:val="20"/>
              </w:rPr>
            </w:rPrChange>
          </w:rPr>
          <w:t>.</w:t>
        </w:r>
      </w:ins>
    </w:p>
    <w:p w:rsidR="00743B33" w:rsidRPr="00743B33" w:rsidRDefault="00743B33" w:rsidP="00743B33">
      <w:pPr>
        <w:pStyle w:val="Heading3"/>
        <w:rPr>
          <w:del w:id="24326" w:author="Author"/>
          <w:rPrChange w:id="24327" w:author="Author">
            <w:rPr>
              <w:del w:id="24328" w:author="Author"/>
              <w:rFonts w:ascii="Trebuchet MS" w:hAnsi="Trebuchet MS"/>
            </w:rPr>
          </w:rPrChange>
        </w:rPr>
        <w:pPrChange w:id="24329" w:author="Author">
          <w:pPr>
            <w:ind w:left="540"/>
          </w:pPr>
        </w:pPrChange>
      </w:pPr>
      <w:bookmarkStart w:id="24330" w:name="_Toc488929678"/>
      <w:bookmarkStart w:id="24331" w:name="_Toc489941888"/>
      <w:bookmarkStart w:id="24332" w:name="_Toc489943046"/>
      <w:bookmarkStart w:id="24333" w:name="_Toc490207329"/>
      <w:bookmarkStart w:id="24334" w:name="_Toc490208494"/>
      <w:bookmarkStart w:id="24335" w:name="_Toc491674364"/>
      <w:bookmarkEnd w:id="24330"/>
      <w:bookmarkEnd w:id="24331"/>
      <w:bookmarkEnd w:id="24332"/>
      <w:bookmarkEnd w:id="24333"/>
      <w:bookmarkEnd w:id="24334"/>
      <w:bookmarkEnd w:id="24335"/>
    </w:p>
    <w:p w:rsidR="00743B33" w:rsidRDefault="00D20E06">
      <w:pPr>
        <w:pStyle w:val="Heading3"/>
      </w:pPr>
      <w:bookmarkStart w:id="24336" w:name="_Toc491674365"/>
      <w:r>
        <w:t>Rules_Defn_Decl_0</w:t>
      </w:r>
      <w:bookmarkEnd w:id="24195"/>
      <w:bookmarkEnd w:id="24196"/>
      <w:bookmarkEnd w:id="24197"/>
      <w:bookmarkEnd w:id="24198"/>
      <w:bookmarkEnd w:id="24199"/>
      <w:bookmarkEnd w:id="24200"/>
      <w:bookmarkEnd w:id="24201"/>
      <w:r>
        <w:t>10</w:t>
      </w:r>
      <w:bookmarkEnd w:id="24336"/>
    </w:p>
    <w:p w:rsidR="00743B33" w:rsidRPr="00743B33" w:rsidRDefault="00D20E06">
      <w:pPr>
        <w:ind w:left="540"/>
        <w:jc w:val="both"/>
        <w:rPr>
          <w:del w:id="24337" w:author="Author"/>
          <w:rFonts w:ascii="Calibri" w:hAnsi="Calibri"/>
          <w:b/>
          <w:sz w:val="20"/>
          <w:szCs w:val="20"/>
          <w:lang w:val="en-US"/>
          <w:rPrChange w:id="24338" w:author="Author">
            <w:rPr>
              <w:del w:id="24339" w:author="Author"/>
              <w:rFonts w:ascii="Trebuchet MS" w:hAnsi="Trebuchet MS"/>
              <w:b/>
              <w:lang w:val="en-US"/>
            </w:rPr>
          </w:rPrChange>
        </w:rPr>
      </w:pPr>
      <w:del w:id="24340" w:author="Author">
        <w:r>
          <w:rPr>
            <w:rFonts w:ascii="Calibri" w:hAnsi="Calibri"/>
            <w:b/>
            <w:sz w:val="20"/>
            <w:szCs w:val="20"/>
            <w:rPrChange w:id="24341" w:author="Author">
              <w:rPr>
                <w:rFonts w:ascii="Trebuchet MS" w:hAnsi="Trebuchet MS"/>
                <w:b/>
              </w:rPr>
            </w:rPrChange>
          </w:rPr>
          <w:delText>Rule</w:delText>
        </w:r>
        <w:r>
          <w:rPr>
            <w:rFonts w:ascii="Calibri" w:hAnsi="Calibri"/>
            <w:b/>
            <w:sz w:val="20"/>
            <w:szCs w:val="20"/>
            <w:lang w:val="en-US"/>
            <w:rPrChange w:id="24342" w:author="Author">
              <w:rPr>
                <w:rFonts w:ascii="Trebuchet MS" w:hAnsi="Trebuchet MS"/>
                <w:b/>
                <w:lang w:val="en-US"/>
              </w:rPr>
            </w:rPrChange>
          </w:rPr>
          <w:delText>:</w:delText>
        </w:r>
      </w:del>
    </w:p>
    <w:p w:rsidR="00743B33" w:rsidRPr="00743B33" w:rsidRDefault="00D20E06">
      <w:pPr>
        <w:ind w:left="540"/>
        <w:jc w:val="both"/>
        <w:rPr>
          <w:del w:id="24343" w:author="Author"/>
          <w:rFonts w:ascii="Calibri" w:hAnsi="Calibri"/>
          <w:sz w:val="20"/>
          <w:szCs w:val="20"/>
          <w:rPrChange w:id="24344" w:author="Author">
            <w:rPr>
              <w:del w:id="24345" w:author="Author"/>
              <w:rFonts w:ascii="Trebuchet MS" w:hAnsi="Trebuchet MS"/>
              <w:sz w:val="20"/>
              <w:szCs w:val="20"/>
            </w:rPr>
          </w:rPrChange>
        </w:rPr>
      </w:pPr>
      <w:del w:id="24346" w:author="Author">
        <w:r>
          <w:rPr>
            <w:rFonts w:ascii="Calibri" w:hAnsi="Calibri"/>
            <w:sz w:val="20"/>
            <w:szCs w:val="20"/>
            <w:rPrChange w:id="24347" w:author="Author">
              <w:rPr>
                <w:rFonts w:ascii="Trebuchet MS" w:hAnsi="Trebuchet MS"/>
                <w:sz w:val="20"/>
                <w:szCs w:val="20"/>
              </w:rPr>
            </w:rPrChange>
          </w:rPr>
          <w:delText>Declarations of functions shall always be stated with detailed parameter list, i.e. the type and a practical designation of the relevant parameters.</w:delText>
        </w:r>
      </w:del>
    </w:p>
    <w:p w:rsidR="00743B33" w:rsidRPr="00743B33" w:rsidRDefault="00D20E06">
      <w:pPr>
        <w:ind w:left="540"/>
        <w:jc w:val="both"/>
        <w:rPr>
          <w:del w:id="24348" w:author="Author"/>
          <w:rFonts w:ascii="Calibri" w:hAnsi="Calibri"/>
          <w:sz w:val="20"/>
          <w:szCs w:val="20"/>
          <w:rPrChange w:id="24349" w:author="Author">
            <w:rPr>
              <w:del w:id="24350" w:author="Author"/>
              <w:rFonts w:ascii="Trebuchet MS" w:hAnsi="Trebuchet MS"/>
              <w:sz w:val="20"/>
              <w:szCs w:val="20"/>
            </w:rPr>
          </w:rPrChange>
        </w:rPr>
      </w:pPr>
      <w:del w:id="24351" w:author="Author">
        <w:r>
          <w:rPr>
            <w:rFonts w:ascii="Calibri" w:hAnsi="Calibri"/>
            <w:sz w:val="20"/>
            <w:szCs w:val="20"/>
            <w:rPrChange w:id="24352" w:author="Author">
              <w:rPr>
                <w:rFonts w:ascii="Trebuchet MS" w:hAnsi="Trebuchet MS"/>
                <w:sz w:val="20"/>
                <w:szCs w:val="20"/>
              </w:rPr>
            </w:rPrChange>
          </w:rPr>
          <w:delText>Designator names in ‘.c’ and ‘.h’ file sh</w:delText>
        </w:r>
        <w:r>
          <w:rPr>
            <w:rFonts w:ascii="Calibri" w:hAnsi="Calibri"/>
            <w:sz w:val="20"/>
            <w:szCs w:val="20"/>
            <w:rPrChange w:id="24353" w:author="Author">
              <w:rPr>
                <w:rFonts w:ascii="Trebuchet MS" w:hAnsi="Trebuchet MS"/>
                <w:sz w:val="20"/>
                <w:szCs w:val="20"/>
              </w:rPr>
            </w:rPrChange>
          </w:rPr>
          <w:delText>all be identical.</w:delText>
        </w:r>
      </w:del>
    </w:p>
    <w:p w:rsidR="00743B33" w:rsidRPr="00743B33" w:rsidRDefault="00743B33">
      <w:pPr>
        <w:ind w:left="540"/>
        <w:jc w:val="both"/>
        <w:rPr>
          <w:del w:id="24354" w:author="Author"/>
          <w:rFonts w:ascii="Calibri" w:hAnsi="Calibri"/>
          <w:sz w:val="20"/>
          <w:szCs w:val="20"/>
          <w:rPrChange w:id="24355" w:author="Author">
            <w:rPr>
              <w:del w:id="24356" w:author="Author"/>
              <w:rFonts w:ascii="Trebuchet MS" w:hAnsi="Trebuchet MS"/>
            </w:rPr>
          </w:rPrChange>
        </w:rPr>
      </w:pPr>
    </w:p>
    <w:p w:rsidR="00743B33" w:rsidRPr="00743B33" w:rsidRDefault="00D20E06">
      <w:pPr>
        <w:ind w:left="540"/>
        <w:jc w:val="both"/>
        <w:rPr>
          <w:del w:id="24357" w:author="Author"/>
          <w:rFonts w:ascii="Calibri" w:hAnsi="Calibri"/>
          <w:b/>
          <w:sz w:val="20"/>
          <w:szCs w:val="20"/>
          <w:lang w:val="en-US"/>
          <w:rPrChange w:id="24358" w:author="Author">
            <w:rPr>
              <w:del w:id="24359" w:author="Author"/>
              <w:rFonts w:ascii="Trebuchet MS" w:hAnsi="Trebuchet MS"/>
              <w:b/>
              <w:lang w:val="en-US"/>
            </w:rPr>
          </w:rPrChange>
        </w:rPr>
      </w:pPr>
      <w:del w:id="24360" w:author="Author">
        <w:r>
          <w:rPr>
            <w:rFonts w:ascii="Calibri" w:hAnsi="Calibri"/>
            <w:b/>
            <w:sz w:val="20"/>
            <w:szCs w:val="20"/>
            <w:rPrChange w:id="24361" w:author="Author">
              <w:rPr>
                <w:rFonts w:ascii="Trebuchet MS" w:hAnsi="Trebuchet MS"/>
                <w:b/>
              </w:rPr>
            </w:rPrChange>
          </w:rPr>
          <w:delText>Example</w:delText>
        </w:r>
        <w:r>
          <w:rPr>
            <w:rFonts w:ascii="Calibri" w:hAnsi="Calibri"/>
            <w:b/>
            <w:sz w:val="20"/>
            <w:szCs w:val="20"/>
            <w:lang w:val="en-US"/>
            <w:rPrChange w:id="24362" w:author="Author">
              <w:rPr>
                <w:rFonts w:ascii="Trebuchet MS" w:hAnsi="Trebuchet MS"/>
                <w:b/>
                <w:lang w:val="en-US"/>
              </w:rPr>
            </w:rPrChange>
          </w:rPr>
          <w:delText>:</w:delText>
        </w:r>
      </w:del>
    </w:p>
    <w:p w:rsidR="00743B33" w:rsidRPr="00743B33" w:rsidRDefault="00D20E06">
      <w:pPr>
        <w:pStyle w:val="CodeBlock"/>
        <w:ind w:left="540"/>
        <w:jc w:val="both"/>
        <w:rPr>
          <w:del w:id="24363" w:author="Author"/>
          <w:rFonts w:ascii="Calibri" w:hAnsi="Calibri" w:cs="Courier New"/>
          <w:szCs w:val="20"/>
          <w:rPrChange w:id="24364" w:author="Author">
            <w:rPr>
              <w:del w:id="24365" w:author="Author"/>
              <w:rFonts w:cs="Courier New"/>
              <w:szCs w:val="20"/>
            </w:rPr>
          </w:rPrChange>
        </w:rPr>
      </w:pPr>
      <w:del w:id="24366" w:author="Author">
        <w:r>
          <w:rPr>
            <w:rFonts w:ascii="Calibri" w:hAnsi="Calibri" w:cs="Courier New"/>
            <w:szCs w:val="20"/>
            <w:rPrChange w:id="24367" w:author="Author">
              <w:rPr>
                <w:rFonts w:cs="Courier New"/>
                <w:szCs w:val="20"/>
              </w:rPr>
            </w:rPrChange>
          </w:rPr>
          <w:delText>extern Std_ReturnType Eep_Erase</w:delText>
        </w:r>
      </w:del>
    </w:p>
    <w:p w:rsidR="00743B33" w:rsidRPr="00743B33" w:rsidRDefault="00D20E06">
      <w:pPr>
        <w:pStyle w:val="CodeBlock"/>
        <w:ind w:left="540"/>
        <w:jc w:val="both"/>
        <w:rPr>
          <w:del w:id="24368" w:author="Author"/>
          <w:rFonts w:ascii="Calibri" w:hAnsi="Calibri" w:cs="Courier New"/>
          <w:szCs w:val="20"/>
          <w:rPrChange w:id="24369" w:author="Author">
            <w:rPr>
              <w:del w:id="24370" w:author="Author"/>
              <w:rFonts w:cs="Courier New"/>
              <w:szCs w:val="20"/>
            </w:rPr>
          </w:rPrChange>
        </w:rPr>
      </w:pPr>
      <w:del w:id="24371" w:author="Author">
        <w:r>
          <w:rPr>
            <w:rFonts w:ascii="Calibri" w:hAnsi="Calibri" w:cs="Courier New"/>
            <w:szCs w:val="20"/>
            <w:rPrChange w:id="24372" w:author="Author">
              <w:rPr>
                <w:rFonts w:cs="Courier New"/>
                <w:szCs w:val="20"/>
              </w:rPr>
            </w:rPrChange>
          </w:rPr>
          <w:delText>(</w:delText>
        </w:r>
      </w:del>
    </w:p>
    <w:p w:rsidR="00743B33" w:rsidRPr="00743B33" w:rsidRDefault="00D20E06">
      <w:pPr>
        <w:pStyle w:val="CodeBlock"/>
        <w:ind w:left="540"/>
        <w:jc w:val="both"/>
        <w:rPr>
          <w:del w:id="24373" w:author="Author"/>
          <w:rFonts w:ascii="Calibri" w:hAnsi="Calibri" w:cs="Courier New"/>
          <w:szCs w:val="20"/>
          <w:rPrChange w:id="24374" w:author="Author">
            <w:rPr>
              <w:del w:id="24375" w:author="Author"/>
              <w:rFonts w:cs="Courier New"/>
              <w:szCs w:val="20"/>
            </w:rPr>
          </w:rPrChange>
        </w:rPr>
      </w:pPr>
      <w:del w:id="24376" w:author="Author">
        <w:r>
          <w:rPr>
            <w:rFonts w:ascii="Calibri" w:hAnsi="Calibri" w:cs="Courier New"/>
            <w:szCs w:val="20"/>
            <w:rPrChange w:id="24377" w:author="Author">
              <w:rPr>
                <w:rFonts w:cs="Courier New"/>
                <w:szCs w:val="20"/>
              </w:rPr>
            </w:rPrChange>
          </w:rPr>
          <w:delText xml:space="preserve">  Eep_AddressType EepromAddress,</w:delText>
        </w:r>
      </w:del>
    </w:p>
    <w:p w:rsidR="00743B33" w:rsidRPr="00743B33" w:rsidRDefault="00D20E06">
      <w:pPr>
        <w:pStyle w:val="CodeBlock"/>
        <w:ind w:left="540"/>
        <w:jc w:val="both"/>
        <w:rPr>
          <w:del w:id="24378" w:author="Author"/>
          <w:rFonts w:ascii="Calibri" w:hAnsi="Calibri" w:cs="Courier New"/>
          <w:szCs w:val="20"/>
          <w:rPrChange w:id="24379" w:author="Author">
            <w:rPr>
              <w:del w:id="24380" w:author="Author"/>
              <w:rFonts w:cs="Courier New"/>
              <w:szCs w:val="20"/>
            </w:rPr>
          </w:rPrChange>
        </w:rPr>
      </w:pPr>
      <w:del w:id="24381" w:author="Author">
        <w:r>
          <w:rPr>
            <w:rFonts w:ascii="Calibri" w:hAnsi="Calibri" w:cs="Courier New"/>
            <w:szCs w:val="20"/>
            <w:rPrChange w:id="24382" w:author="Author">
              <w:rPr>
                <w:rFonts w:cs="Courier New"/>
                <w:szCs w:val="20"/>
              </w:rPr>
            </w:rPrChange>
          </w:rPr>
          <w:delText xml:space="preserve">  Eep_LengthType Length</w:delText>
        </w:r>
      </w:del>
    </w:p>
    <w:p w:rsidR="00743B33" w:rsidRPr="00743B33" w:rsidRDefault="00D20E06">
      <w:pPr>
        <w:pStyle w:val="CodeBlock"/>
        <w:ind w:left="540"/>
        <w:jc w:val="both"/>
        <w:rPr>
          <w:del w:id="24383" w:author="Author"/>
          <w:rFonts w:ascii="Calibri" w:hAnsi="Calibri"/>
          <w:szCs w:val="20"/>
          <w:rPrChange w:id="24384" w:author="Author">
            <w:rPr>
              <w:del w:id="24385" w:author="Author"/>
              <w:rFonts w:ascii="Trebuchet MS" w:hAnsi="Trebuchet MS"/>
              <w:szCs w:val="20"/>
            </w:rPr>
          </w:rPrChange>
        </w:rPr>
      </w:pPr>
      <w:del w:id="24386" w:author="Author">
        <w:r>
          <w:rPr>
            <w:rFonts w:ascii="Calibri" w:hAnsi="Calibri" w:cs="Courier New"/>
            <w:szCs w:val="20"/>
            <w:rPrChange w:id="24387" w:author="Author">
              <w:rPr>
                <w:rFonts w:cs="Courier New"/>
                <w:szCs w:val="20"/>
              </w:rPr>
            </w:rPrChange>
          </w:rPr>
          <w:delText>);</w:delText>
        </w:r>
      </w:del>
    </w:p>
    <w:p w:rsidR="00743B33" w:rsidRPr="00743B33" w:rsidRDefault="00743B33">
      <w:pPr>
        <w:ind w:left="540"/>
        <w:jc w:val="both"/>
        <w:rPr>
          <w:del w:id="24388" w:author="Author"/>
          <w:rFonts w:ascii="Calibri" w:hAnsi="Calibri"/>
          <w:b/>
          <w:sz w:val="20"/>
          <w:szCs w:val="20"/>
          <w:lang w:val="en-US"/>
          <w:rPrChange w:id="24389" w:author="Author">
            <w:rPr>
              <w:del w:id="24390" w:author="Author"/>
              <w:rFonts w:ascii="Trebuchet MS" w:hAnsi="Trebuchet MS"/>
              <w:b/>
              <w:lang w:val="en-US"/>
            </w:rPr>
          </w:rPrChange>
        </w:rPr>
      </w:pPr>
    </w:p>
    <w:p w:rsidR="00743B33" w:rsidRPr="00743B33" w:rsidRDefault="00D20E06">
      <w:pPr>
        <w:ind w:left="540"/>
        <w:jc w:val="both"/>
        <w:rPr>
          <w:del w:id="24391" w:author="Author"/>
          <w:rFonts w:ascii="Calibri" w:hAnsi="Calibri"/>
          <w:sz w:val="20"/>
          <w:szCs w:val="20"/>
          <w:rPrChange w:id="24392" w:author="Author">
            <w:rPr>
              <w:del w:id="24393" w:author="Author"/>
              <w:rFonts w:ascii="Trebuchet MS" w:hAnsi="Trebuchet MS"/>
            </w:rPr>
          </w:rPrChange>
        </w:rPr>
      </w:pPr>
      <w:del w:id="24394" w:author="Author">
        <w:r>
          <w:rPr>
            <w:rFonts w:ascii="Calibri" w:hAnsi="Calibri"/>
            <w:b/>
            <w:sz w:val="20"/>
            <w:szCs w:val="20"/>
            <w:rPrChange w:id="24395" w:author="Author">
              <w:rPr>
                <w:rFonts w:ascii="Trebuchet MS" w:hAnsi="Trebuchet MS"/>
                <w:b/>
              </w:rPr>
            </w:rPrChange>
          </w:rPr>
          <w:delText>Rationale</w:delText>
        </w:r>
        <w:r>
          <w:rPr>
            <w:rFonts w:ascii="Calibri" w:hAnsi="Calibri"/>
            <w:b/>
            <w:sz w:val="20"/>
            <w:szCs w:val="20"/>
            <w:lang w:val="en-US"/>
            <w:rPrChange w:id="24396" w:author="Author">
              <w:rPr>
                <w:rFonts w:ascii="Trebuchet MS" w:hAnsi="Trebuchet MS"/>
                <w:b/>
                <w:lang w:val="en-US"/>
              </w:rPr>
            </w:rPrChange>
          </w:rPr>
          <w:delText>:</w:delText>
        </w:r>
        <w:r>
          <w:rPr>
            <w:rFonts w:ascii="Calibri" w:hAnsi="Calibri"/>
            <w:sz w:val="20"/>
            <w:szCs w:val="20"/>
            <w:rPrChange w:id="24397" w:author="Author">
              <w:rPr>
                <w:rFonts w:ascii="Trebuchet MS" w:hAnsi="Trebuchet MS"/>
              </w:rPr>
            </w:rPrChange>
          </w:rPr>
          <w:delText xml:space="preserve"> </w:delText>
        </w:r>
      </w:del>
    </w:p>
    <w:p w:rsidR="00743B33" w:rsidRPr="00743B33" w:rsidRDefault="00D20E06">
      <w:pPr>
        <w:ind w:left="540"/>
        <w:jc w:val="both"/>
        <w:rPr>
          <w:del w:id="24398" w:author="Author"/>
          <w:rFonts w:ascii="Calibri" w:hAnsi="Calibri"/>
          <w:sz w:val="20"/>
          <w:szCs w:val="20"/>
          <w:rPrChange w:id="24399" w:author="Author">
            <w:rPr>
              <w:del w:id="24400" w:author="Author"/>
              <w:rFonts w:ascii="Trebuchet MS" w:hAnsi="Trebuchet MS"/>
              <w:sz w:val="20"/>
              <w:szCs w:val="20"/>
            </w:rPr>
          </w:rPrChange>
        </w:rPr>
      </w:pPr>
      <w:del w:id="24401" w:author="Author">
        <w:r>
          <w:rPr>
            <w:rFonts w:ascii="Calibri" w:hAnsi="Calibri"/>
            <w:sz w:val="20"/>
            <w:szCs w:val="20"/>
            <w:rPrChange w:id="24402" w:author="Author">
              <w:rPr>
                <w:rFonts w:ascii="Trebuchet MS" w:hAnsi="Trebuchet MS"/>
                <w:sz w:val="20"/>
                <w:szCs w:val="20"/>
              </w:rPr>
            </w:rPrChange>
          </w:rPr>
          <w:delText>Readability and correct use of API.</w:delText>
        </w:r>
      </w:del>
    </w:p>
    <w:p w:rsidR="00743B33" w:rsidRPr="00743B33" w:rsidRDefault="00D20E06">
      <w:pPr>
        <w:ind w:left="540"/>
        <w:jc w:val="both"/>
        <w:rPr>
          <w:rFonts w:ascii="Calibri" w:hAnsi="Calibri"/>
          <w:sz w:val="20"/>
          <w:szCs w:val="20"/>
          <w:rPrChange w:id="24403" w:author="Author">
            <w:rPr>
              <w:rFonts w:ascii="Trebuchet MS" w:hAnsi="Trebuchet MS"/>
            </w:rPr>
          </w:rPrChange>
        </w:rPr>
      </w:pPr>
      <w:ins w:id="24404" w:author="Author">
        <w:del w:id="24405" w:author="Author">
          <w:r>
            <w:rPr>
              <w:rFonts w:ascii="Calibri" w:hAnsi="Calibri"/>
              <w:sz w:val="20"/>
              <w:szCs w:val="20"/>
            </w:rPr>
            <w:delText>No need</w:delText>
          </w:r>
        </w:del>
        <w:r>
          <w:rPr>
            <w:rFonts w:ascii="Calibri" w:hAnsi="Calibri"/>
            <w:sz w:val="20"/>
            <w:szCs w:val="20"/>
          </w:rPr>
          <w:t>Not applicable.</w:t>
        </w:r>
      </w:ins>
    </w:p>
    <w:p w:rsidR="00743B33" w:rsidRDefault="00D20E06">
      <w:pPr>
        <w:pStyle w:val="Heading3"/>
      </w:pPr>
      <w:bookmarkStart w:id="24406" w:name="_Toc294795244"/>
      <w:bookmarkStart w:id="24407" w:name="_Toc301956944"/>
      <w:bookmarkStart w:id="24408" w:name="_Toc301960072"/>
      <w:bookmarkStart w:id="24409" w:name="_Toc301960546"/>
      <w:bookmarkStart w:id="24410" w:name="_Toc301960708"/>
      <w:bookmarkStart w:id="24411" w:name="_Toc409602513"/>
      <w:bookmarkStart w:id="24412" w:name="_Toc430267174"/>
      <w:bookmarkStart w:id="24413" w:name="_Toc491674366"/>
      <w:r>
        <w:t>Rules_Defn_Decl_01</w:t>
      </w:r>
      <w:bookmarkEnd w:id="24406"/>
      <w:bookmarkEnd w:id="24407"/>
      <w:bookmarkEnd w:id="24408"/>
      <w:bookmarkEnd w:id="24409"/>
      <w:bookmarkEnd w:id="24410"/>
      <w:bookmarkEnd w:id="24411"/>
      <w:bookmarkEnd w:id="24412"/>
      <w:r>
        <w:t>1</w:t>
      </w:r>
      <w:bookmarkEnd w:id="24413"/>
    </w:p>
    <w:p w:rsidR="00743B33" w:rsidRPr="00743B33" w:rsidRDefault="00D20E06">
      <w:pPr>
        <w:ind w:left="540"/>
        <w:jc w:val="both"/>
        <w:rPr>
          <w:rFonts w:ascii="Calibri" w:hAnsi="Calibri"/>
          <w:b/>
          <w:sz w:val="20"/>
          <w:szCs w:val="20"/>
          <w:lang w:val="en-US"/>
          <w:rPrChange w:id="24414" w:author="Author">
            <w:rPr>
              <w:rFonts w:ascii="Trebuchet MS" w:hAnsi="Trebuchet MS"/>
              <w:b/>
              <w:lang w:val="en-US"/>
            </w:rPr>
          </w:rPrChange>
        </w:rPr>
      </w:pPr>
      <w:r>
        <w:rPr>
          <w:rFonts w:ascii="Calibri" w:hAnsi="Calibri"/>
          <w:b/>
          <w:sz w:val="20"/>
          <w:szCs w:val="20"/>
          <w:rPrChange w:id="24415" w:author="Author">
            <w:rPr>
              <w:rFonts w:ascii="Trebuchet MS" w:hAnsi="Trebuchet MS"/>
              <w:b/>
            </w:rPr>
          </w:rPrChange>
        </w:rPr>
        <w:t>Rule</w:t>
      </w:r>
      <w:r>
        <w:rPr>
          <w:rFonts w:ascii="Calibri" w:hAnsi="Calibri"/>
          <w:b/>
          <w:sz w:val="20"/>
          <w:szCs w:val="20"/>
          <w:lang w:val="en-US"/>
          <w:rPrChange w:id="24416"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4417" w:author="Author">
            <w:rPr>
              <w:rFonts w:ascii="Trebuchet MS" w:hAnsi="Trebuchet MS"/>
              <w:sz w:val="20"/>
              <w:szCs w:val="20"/>
            </w:rPr>
          </w:rPrChange>
        </w:rPr>
      </w:pPr>
      <w:r>
        <w:rPr>
          <w:rFonts w:ascii="Calibri" w:hAnsi="Calibri"/>
          <w:sz w:val="20"/>
          <w:szCs w:val="20"/>
          <w:rPrChange w:id="24418" w:author="Author">
            <w:rPr>
              <w:rFonts w:ascii="Trebuchet MS" w:hAnsi="Trebuchet MS"/>
              <w:sz w:val="20"/>
              <w:szCs w:val="20"/>
            </w:rPr>
          </w:rPrChange>
        </w:rPr>
        <w:t xml:space="preserve">Declaration and definition of local </w:t>
      </w:r>
      <w:del w:id="24419" w:author="Author">
        <w:r>
          <w:rPr>
            <w:rFonts w:ascii="Calibri" w:hAnsi="Calibri"/>
            <w:sz w:val="20"/>
            <w:szCs w:val="20"/>
            <w:rPrChange w:id="24420" w:author="Author">
              <w:rPr>
                <w:rFonts w:ascii="Trebuchet MS" w:hAnsi="Trebuchet MS"/>
                <w:sz w:val="20"/>
                <w:szCs w:val="20"/>
              </w:rPr>
            </w:rPrChange>
          </w:rPr>
          <w:delText xml:space="preserve">functions </w:delText>
        </w:r>
      </w:del>
      <w:ins w:id="24421" w:author="Author">
        <w:r>
          <w:rPr>
            <w:rFonts w:ascii="Calibri" w:hAnsi="Calibri"/>
            <w:sz w:val="20"/>
            <w:szCs w:val="20"/>
          </w:rPr>
          <w:t>methods</w:t>
        </w:r>
        <w:r>
          <w:rPr>
            <w:rFonts w:ascii="Calibri" w:hAnsi="Calibri"/>
            <w:sz w:val="20"/>
            <w:szCs w:val="20"/>
            <w:rPrChange w:id="24422" w:author="Author">
              <w:rPr>
                <w:rFonts w:ascii="Trebuchet MS" w:hAnsi="Trebuchet MS"/>
                <w:sz w:val="20"/>
                <w:szCs w:val="20"/>
              </w:rPr>
            </w:rPrChange>
          </w:rPr>
          <w:t xml:space="preserve"> </w:t>
        </w:r>
      </w:ins>
      <w:r>
        <w:rPr>
          <w:rFonts w:ascii="Calibri" w:hAnsi="Calibri"/>
          <w:sz w:val="20"/>
          <w:szCs w:val="20"/>
          <w:rPrChange w:id="24423" w:author="Author">
            <w:rPr>
              <w:rFonts w:ascii="Trebuchet MS" w:hAnsi="Trebuchet MS"/>
              <w:sz w:val="20"/>
              <w:szCs w:val="20"/>
            </w:rPr>
          </w:rPrChange>
        </w:rPr>
        <w:t xml:space="preserve">shall have </w:t>
      </w:r>
      <w:del w:id="24424" w:author="Author">
        <w:r>
          <w:rPr>
            <w:rFonts w:ascii="Calibri" w:hAnsi="Calibri"/>
            <w:sz w:val="20"/>
            <w:szCs w:val="20"/>
            <w:rPrChange w:id="24425" w:author="Author">
              <w:rPr>
                <w:rFonts w:ascii="Trebuchet MS" w:hAnsi="Trebuchet MS"/>
                <w:sz w:val="20"/>
                <w:szCs w:val="20"/>
              </w:rPr>
            </w:rPrChange>
          </w:rPr>
          <w:delText xml:space="preserve">the storage-class specifier </w:delText>
        </w:r>
      </w:del>
      <w:r>
        <w:rPr>
          <w:rFonts w:ascii="Calibri" w:hAnsi="Calibri"/>
          <w:i/>
          <w:sz w:val="20"/>
          <w:szCs w:val="20"/>
          <w:rPrChange w:id="24426" w:author="Author">
            <w:rPr>
              <w:rFonts w:ascii="Trebuchet MS" w:hAnsi="Trebuchet MS"/>
              <w:i/>
              <w:sz w:val="20"/>
              <w:szCs w:val="20"/>
            </w:rPr>
          </w:rPrChange>
        </w:rPr>
        <w:t>‘</w:t>
      </w:r>
      <w:del w:id="24427" w:author="Author">
        <w:r>
          <w:rPr>
            <w:rFonts w:ascii="Calibri" w:hAnsi="Calibri"/>
            <w:i/>
            <w:sz w:val="20"/>
            <w:szCs w:val="20"/>
            <w:rPrChange w:id="24428" w:author="Author">
              <w:rPr>
                <w:rFonts w:ascii="Trebuchet MS" w:hAnsi="Trebuchet MS"/>
                <w:i/>
                <w:sz w:val="20"/>
                <w:szCs w:val="20"/>
              </w:rPr>
            </w:rPrChange>
          </w:rPr>
          <w:delText>static’</w:delText>
        </w:r>
      </w:del>
      <w:ins w:id="24429" w:author="Author">
        <w:r>
          <w:rPr>
            <w:rFonts w:ascii="Calibri" w:hAnsi="Calibri"/>
            <w:i/>
            <w:sz w:val="20"/>
            <w:szCs w:val="20"/>
          </w:rPr>
          <w:t>private’</w:t>
        </w:r>
      </w:ins>
      <w:r>
        <w:rPr>
          <w:rFonts w:ascii="Calibri" w:hAnsi="Calibri"/>
          <w:sz w:val="20"/>
          <w:szCs w:val="20"/>
          <w:rPrChange w:id="24430" w:author="Author">
            <w:rPr>
              <w:rFonts w:ascii="Trebuchet MS" w:hAnsi="Trebuchet MS"/>
              <w:sz w:val="20"/>
              <w:szCs w:val="20"/>
            </w:rPr>
          </w:rPrChange>
        </w:rPr>
        <w:t>.</w:t>
      </w:r>
    </w:p>
    <w:p w:rsidR="00743B33" w:rsidRPr="00743B33" w:rsidRDefault="00D20E06">
      <w:pPr>
        <w:ind w:left="540"/>
        <w:jc w:val="both"/>
        <w:rPr>
          <w:rFonts w:ascii="Calibri" w:hAnsi="Calibri"/>
          <w:sz w:val="20"/>
          <w:szCs w:val="20"/>
          <w:rPrChange w:id="24431" w:author="Author">
            <w:rPr>
              <w:rFonts w:ascii="Trebuchet MS" w:hAnsi="Trebuchet MS"/>
              <w:sz w:val="20"/>
              <w:szCs w:val="20"/>
            </w:rPr>
          </w:rPrChange>
        </w:rPr>
      </w:pPr>
      <w:r>
        <w:rPr>
          <w:rFonts w:ascii="Calibri" w:hAnsi="Calibri"/>
          <w:sz w:val="20"/>
          <w:szCs w:val="20"/>
          <w:rPrChange w:id="24432" w:author="Author">
            <w:rPr>
              <w:rFonts w:ascii="Trebuchet MS" w:hAnsi="Trebuchet MS"/>
              <w:sz w:val="20"/>
              <w:szCs w:val="20"/>
            </w:rPr>
          </w:rPrChange>
        </w:rPr>
        <w:t xml:space="preserve">Local function means function with internal </w:t>
      </w:r>
      <w:del w:id="24433" w:author="Author">
        <w:r>
          <w:rPr>
            <w:rFonts w:ascii="Calibri" w:hAnsi="Calibri"/>
            <w:sz w:val="20"/>
            <w:szCs w:val="20"/>
            <w:rPrChange w:id="24434" w:author="Author">
              <w:rPr>
                <w:rFonts w:ascii="Trebuchet MS" w:hAnsi="Trebuchet MS"/>
                <w:sz w:val="20"/>
                <w:szCs w:val="20"/>
              </w:rPr>
            </w:rPrChange>
          </w:rPr>
          <w:delText>linkage (only visible inside the module).</w:delText>
        </w:r>
      </w:del>
      <w:ins w:id="24435" w:author="Author">
        <w:r>
          <w:rPr>
            <w:rFonts w:ascii="Calibri" w:hAnsi="Calibri"/>
            <w:sz w:val="20"/>
            <w:szCs w:val="20"/>
          </w:rPr>
          <w:t>usage inside a class only.</w:t>
        </w:r>
      </w:ins>
    </w:p>
    <w:p w:rsidR="00743B33" w:rsidRPr="00743B33" w:rsidRDefault="00743B33">
      <w:pPr>
        <w:ind w:left="540"/>
        <w:jc w:val="both"/>
        <w:rPr>
          <w:rFonts w:ascii="Calibri" w:hAnsi="Calibri"/>
          <w:sz w:val="20"/>
          <w:szCs w:val="20"/>
          <w:rPrChange w:id="24436"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4437" w:author="Author">
            <w:rPr>
              <w:rFonts w:ascii="Trebuchet MS" w:hAnsi="Trebuchet MS"/>
              <w:b/>
              <w:lang w:val="en-US"/>
            </w:rPr>
          </w:rPrChange>
        </w:rPr>
      </w:pPr>
      <w:r>
        <w:rPr>
          <w:rFonts w:ascii="Calibri" w:hAnsi="Calibri"/>
          <w:b/>
          <w:sz w:val="20"/>
          <w:szCs w:val="20"/>
          <w:rPrChange w:id="24438" w:author="Author">
            <w:rPr>
              <w:rFonts w:ascii="Trebuchet MS" w:hAnsi="Trebuchet MS"/>
              <w:b/>
            </w:rPr>
          </w:rPrChange>
        </w:rPr>
        <w:t>Example</w:t>
      </w:r>
      <w:r>
        <w:rPr>
          <w:rFonts w:ascii="Calibri" w:hAnsi="Calibri"/>
          <w:b/>
          <w:sz w:val="20"/>
          <w:szCs w:val="20"/>
          <w:lang w:val="en-US"/>
          <w:rPrChange w:id="24439" w:author="Author">
            <w:rPr>
              <w:rFonts w:ascii="Trebuchet MS" w:hAnsi="Trebuchet MS"/>
              <w:b/>
              <w:lang w:val="en-US"/>
            </w:rPr>
          </w:rPrChange>
        </w:rPr>
        <w:t>:</w:t>
      </w:r>
    </w:p>
    <w:p w:rsidR="00743B33" w:rsidRPr="00743B33" w:rsidRDefault="00D20E06">
      <w:pPr>
        <w:ind w:left="540"/>
        <w:jc w:val="both"/>
        <w:rPr>
          <w:rFonts w:ascii="Calibri" w:hAnsi="Calibri" w:cs="Courier New"/>
          <w:sz w:val="20"/>
          <w:szCs w:val="20"/>
          <w:rPrChange w:id="24440" w:author="Author">
            <w:rPr>
              <w:rFonts w:ascii="Courier New" w:hAnsi="Courier New" w:cs="Courier New"/>
              <w:sz w:val="20"/>
              <w:szCs w:val="20"/>
            </w:rPr>
          </w:rPrChange>
        </w:rPr>
      </w:pPr>
      <w:del w:id="24441" w:author="Author">
        <w:r>
          <w:rPr>
            <w:rFonts w:ascii="Calibri" w:hAnsi="Calibri" w:cs="Courier New"/>
            <w:sz w:val="20"/>
            <w:szCs w:val="20"/>
            <w:rPrChange w:id="24442" w:author="Author">
              <w:rPr>
                <w:rFonts w:ascii="Courier New" w:hAnsi="Courier New" w:cs="Courier New"/>
                <w:sz w:val="20"/>
                <w:szCs w:val="20"/>
              </w:rPr>
            </w:rPrChange>
          </w:rPr>
          <w:delText xml:space="preserve">static </w:delText>
        </w:r>
      </w:del>
      <w:ins w:id="24443" w:author="Author">
        <w:r>
          <w:rPr>
            <w:rFonts w:ascii="Calibri" w:hAnsi="Calibri" w:cs="Courier New"/>
            <w:sz w:val="20"/>
            <w:szCs w:val="20"/>
          </w:rPr>
          <w:t>private</w:t>
        </w:r>
        <w:r>
          <w:rPr>
            <w:rFonts w:ascii="Calibri" w:hAnsi="Calibri" w:cs="Courier New"/>
            <w:sz w:val="20"/>
            <w:szCs w:val="20"/>
            <w:rPrChange w:id="24444" w:author="Author">
              <w:rPr>
                <w:rFonts w:ascii="Courier New" w:hAnsi="Courier New" w:cs="Courier New"/>
                <w:sz w:val="20"/>
                <w:szCs w:val="20"/>
              </w:rPr>
            </w:rPrChange>
          </w:rPr>
          <w:t xml:space="preserve"> </w:t>
        </w:r>
      </w:ins>
      <w:r>
        <w:rPr>
          <w:rFonts w:ascii="Calibri" w:hAnsi="Calibri" w:cs="Courier New"/>
          <w:sz w:val="20"/>
          <w:szCs w:val="20"/>
          <w:rPrChange w:id="24445" w:author="Author">
            <w:rPr>
              <w:rFonts w:ascii="Courier New" w:hAnsi="Courier New" w:cs="Courier New"/>
              <w:sz w:val="20"/>
              <w:szCs w:val="20"/>
            </w:rPr>
          </w:rPrChange>
        </w:rPr>
        <w:t>void MyLocalFunction(void);</w:t>
      </w:r>
    </w:p>
    <w:p w:rsidR="00743B33" w:rsidRPr="00743B33" w:rsidRDefault="00743B33">
      <w:pPr>
        <w:ind w:left="540"/>
        <w:jc w:val="both"/>
        <w:rPr>
          <w:rFonts w:ascii="Calibri" w:hAnsi="Calibri"/>
          <w:b/>
          <w:sz w:val="20"/>
          <w:szCs w:val="20"/>
          <w:lang w:val="en-US"/>
          <w:rPrChange w:id="24446" w:author="Author">
            <w:rPr>
              <w:rFonts w:ascii="Trebuchet MS" w:hAnsi="Trebuchet MS"/>
              <w:b/>
              <w:lang w:val="en-US"/>
            </w:rPr>
          </w:rPrChange>
        </w:rPr>
      </w:pPr>
    </w:p>
    <w:p w:rsidR="00743B33" w:rsidRPr="00743B33" w:rsidRDefault="00D20E06">
      <w:pPr>
        <w:ind w:left="540"/>
        <w:jc w:val="both"/>
        <w:rPr>
          <w:rFonts w:ascii="Calibri" w:hAnsi="Calibri"/>
          <w:sz w:val="20"/>
          <w:szCs w:val="20"/>
          <w:rPrChange w:id="24447" w:author="Author">
            <w:rPr>
              <w:rFonts w:ascii="Trebuchet MS" w:hAnsi="Trebuchet MS"/>
            </w:rPr>
          </w:rPrChange>
        </w:rPr>
      </w:pPr>
      <w:r>
        <w:rPr>
          <w:rFonts w:ascii="Calibri" w:hAnsi="Calibri"/>
          <w:b/>
          <w:sz w:val="20"/>
          <w:szCs w:val="20"/>
          <w:rPrChange w:id="24448" w:author="Author">
            <w:rPr>
              <w:rFonts w:ascii="Trebuchet MS" w:hAnsi="Trebuchet MS"/>
              <w:b/>
            </w:rPr>
          </w:rPrChange>
        </w:rPr>
        <w:t>Rationale</w:t>
      </w:r>
      <w:r>
        <w:rPr>
          <w:rFonts w:ascii="Calibri" w:hAnsi="Calibri"/>
          <w:b/>
          <w:sz w:val="20"/>
          <w:szCs w:val="20"/>
          <w:lang w:val="en-US"/>
          <w:rPrChange w:id="24449" w:author="Author">
            <w:rPr>
              <w:rFonts w:ascii="Trebuchet MS" w:hAnsi="Trebuchet MS"/>
              <w:b/>
              <w:lang w:val="en-US"/>
            </w:rPr>
          </w:rPrChange>
        </w:rPr>
        <w:t>:</w:t>
      </w:r>
      <w:r>
        <w:rPr>
          <w:rFonts w:ascii="Calibri" w:hAnsi="Calibri"/>
          <w:sz w:val="20"/>
          <w:szCs w:val="20"/>
          <w:rPrChange w:id="24450" w:author="Author">
            <w:rPr>
              <w:rFonts w:ascii="Trebuchet MS" w:hAnsi="Trebuchet MS"/>
            </w:rPr>
          </w:rPrChange>
        </w:rPr>
        <w:t xml:space="preserve"> </w:t>
      </w:r>
    </w:p>
    <w:p w:rsidR="00743B33" w:rsidRDefault="00D20E06">
      <w:pPr>
        <w:ind w:left="540"/>
        <w:jc w:val="both"/>
        <w:rPr>
          <w:ins w:id="24451" w:author="Author"/>
          <w:rFonts w:ascii="Calibri" w:hAnsi="Calibri"/>
          <w:sz w:val="20"/>
          <w:szCs w:val="20"/>
        </w:rPr>
      </w:pPr>
      <w:r>
        <w:rPr>
          <w:rFonts w:ascii="Calibri" w:hAnsi="Calibri"/>
          <w:sz w:val="20"/>
          <w:szCs w:val="20"/>
          <w:rPrChange w:id="24452" w:author="Author">
            <w:rPr>
              <w:rFonts w:ascii="Trebuchet MS" w:hAnsi="Trebuchet MS"/>
              <w:sz w:val="20"/>
              <w:szCs w:val="20"/>
            </w:rPr>
          </w:rPrChange>
        </w:rPr>
        <w:t>Limit visibility of local functions.</w:t>
      </w:r>
    </w:p>
    <w:p w:rsidR="00743B33" w:rsidRPr="00743B33" w:rsidRDefault="00743B33">
      <w:pPr>
        <w:ind w:left="540"/>
        <w:jc w:val="both"/>
        <w:rPr>
          <w:rFonts w:ascii="Calibri" w:hAnsi="Calibri"/>
          <w:sz w:val="20"/>
          <w:szCs w:val="20"/>
          <w:rPrChange w:id="24453" w:author="Author">
            <w:rPr>
              <w:rFonts w:ascii="Trebuchet MS" w:hAnsi="Trebuchet MS"/>
              <w:sz w:val="20"/>
              <w:szCs w:val="20"/>
            </w:rPr>
          </w:rPrChange>
        </w:rPr>
      </w:pPr>
    </w:p>
    <w:p w:rsidR="00743B33" w:rsidRPr="00743B33" w:rsidRDefault="00743B33" w:rsidP="00743B33">
      <w:pPr>
        <w:pStyle w:val="Heading3"/>
        <w:rPr>
          <w:del w:id="24454" w:author="Author"/>
          <w:rPrChange w:id="24455" w:author="Author">
            <w:rPr>
              <w:del w:id="24456" w:author="Author"/>
              <w:rFonts w:ascii="Trebuchet MS" w:hAnsi="Trebuchet MS"/>
            </w:rPr>
          </w:rPrChange>
        </w:rPr>
        <w:pPrChange w:id="24457" w:author="Author">
          <w:pPr>
            <w:ind w:left="540"/>
            <w:jc w:val="both"/>
          </w:pPr>
        </w:pPrChange>
      </w:pPr>
      <w:bookmarkStart w:id="24458" w:name="_Toc488929681"/>
      <w:bookmarkStart w:id="24459" w:name="_Toc489941891"/>
      <w:bookmarkStart w:id="24460" w:name="_Toc489943049"/>
      <w:bookmarkStart w:id="24461" w:name="_Toc490207332"/>
      <w:bookmarkStart w:id="24462" w:name="_Toc490208497"/>
      <w:bookmarkStart w:id="24463" w:name="_Toc491674367"/>
      <w:bookmarkEnd w:id="24458"/>
      <w:bookmarkEnd w:id="24459"/>
      <w:bookmarkEnd w:id="24460"/>
      <w:bookmarkEnd w:id="24461"/>
      <w:bookmarkEnd w:id="24462"/>
      <w:bookmarkEnd w:id="24463"/>
    </w:p>
    <w:p w:rsidR="00743B33" w:rsidRPr="00743B33" w:rsidRDefault="00743B33" w:rsidP="00743B33">
      <w:pPr>
        <w:pStyle w:val="Heading3"/>
        <w:rPr>
          <w:del w:id="24464" w:author="Author"/>
          <w:rPrChange w:id="24465" w:author="Author">
            <w:rPr>
              <w:del w:id="24466" w:author="Author"/>
              <w:rFonts w:ascii="Trebuchet MS" w:hAnsi="Trebuchet MS"/>
              <w:sz w:val="20"/>
              <w:szCs w:val="20"/>
            </w:rPr>
          </w:rPrChange>
        </w:rPr>
        <w:pPrChange w:id="24467" w:author="Author">
          <w:pPr>
            <w:ind w:left="540"/>
            <w:jc w:val="both"/>
          </w:pPr>
        </w:pPrChange>
      </w:pPr>
      <w:bookmarkStart w:id="24468" w:name="_Toc488929682"/>
      <w:bookmarkStart w:id="24469" w:name="_Toc489941892"/>
      <w:bookmarkStart w:id="24470" w:name="_Toc489943050"/>
      <w:bookmarkStart w:id="24471" w:name="_Toc490207333"/>
      <w:bookmarkStart w:id="24472" w:name="_Toc490208498"/>
      <w:bookmarkStart w:id="24473" w:name="_Toc491674368"/>
      <w:bookmarkEnd w:id="24468"/>
      <w:bookmarkEnd w:id="24469"/>
      <w:bookmarkEnd w:id="24470"/>
      <w:bookmarkEnd w:id="24471"/>
      <w:bookmarkEnd w:id="24472"/>
      <w:bookmarkEnd w:id="24473"/>
    </w:p>
    <w:p w:rsidR="00743B33" w:rsidRDefault="00D20E06">
      <w:pPr>
        <w:pStyle w:val="Heading3"/>
      </w:pPr>
      <w:bookmarkStart w:id="24474" w:name="_Toc294795246"/>
      <w:bookmarkStart w:id="24475" w:name="_Toc301956946"/>
      <w:bookmarkStart w:id="24476" w:name="_Toc301960074"/>
      <w:bookmarkStart w:id="24477" w:name="_Toc301960548"/>
      <w:bookmarkStart w:id="24478" w:name="_Toc301960710"/>
      <w:bookmarkStart w:id="24479" w:name="_Toc409602515"/>
      <w:bookmarkStart w:id="24480" w:name="_Toc430267176"/>
      <w:bookmarkStart w:id="24481" w:name="_Toc491674369"/>
      <w:r>
        <w:t>Rules_Defn_Decl_01</w:t>
      </w:r>
      <w:bookmarkEnd w:id="24474"/>
      <w:bookmarkEnd w:id="24475"/>
      <w:bookmarkEnd w:id="24476"/>
      <w:bookmarkEnd w:id="24477"/>
      <w:bookmarkEnd w:id="24478"/>
      <w:bookmarkEnd w:id="24479"/>
      <w:bookmarkEnd w:id="24480"/>
      <w:r>
        <w:rPr>
          <w:lang w:eastAsia="ja-JP"/>
        </w:rPr>
        <w:t>2</w:t>
      </w:r>
      <w:r>
        <w:t xml:space="preserve"> ([1] Clause 5.4.7 - table 1 – 1d)</w:t>
      </w:r>
      <w:bookmarkEnd w:id="24481"/>
    </w:p>
    <w:p w:rsidR="00743B33" w:rsidRPr="00743B33" w:rsidRDefault="00D20E06">
      <w:pPr>
        <w:ind w:left="540"/>
        <w:jc w:val="both"/>
        <w:rPr>
          <w:rFonts w:ascii="Calibri" w:hAnsi="Calibri"/>
          <w:b/>
          <w:sz w:val="20"/>
          <w:szCs w:val="20"/>
          <w:lang w:val="en-US"/>
          <w:rPrChange w:id="24482" w:author="Author">
            <w:rPr>
              <w:rFonts w:ascii="Trebuchet MS" w:hAnsi="Trebuchet MS"/>
              <w:b/>
              <w:lang w:val="en-US"/>
            </w:rPr>
          </w:rPrChange>
        </w:rPr>
      </w:pPr>
      <w:r>
        <w:rPr>
          <w:rFonts w:ascii="Calibri" w:hAnsi="Calibri"/>
          <w:b/>
          <w:sz w:val="20"/>
          <w:szCs w:val="20"/>
          <w:rPrChange w:id="24483" w:author="Author">
            <w:rPr>
              <w:rFonts w:ascii="Trebuchet MS" w:hAnsi="Trebuchet MS"/>
              <w:b/>
            </w:rPr>
          </w:rPrChange>
        </w:rPr>
        <w:t>Rule</w:t>
      </w:r>
      <w:r>
        <w:rPr>
          <w:rFonts w:ascii="Calibri" w:hAnsi="Calibri"/>
          <w:b/>
          <w:sz w:val="20"/>
          <w:szCs w:val="20"/>
          <w:lang w:val="en-US"/>
          <w:rPrChange w:id="24484"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4485" w:author="Author">
            <w:rPr>
              <w:rFonts w:ascii="Trebuchet MS" w:hAnsi="Trebuchet MS"/>
              <w:sz w:val="20"/>
              <w:szCs w:val="20"/>
            </w:rPr>
          </w:rPrChange>
        </w:rPr>
      </w:pPr>
      <w:r>
        <w:rPr>
          <w:rFonts w:ascii="Calibri" w:hAnsi="Calibri"/>
          <w:sz w:val="20"/>
          <w:szCs w:val="20"/>
          <w:rPrChange w:id="24486" w:author="Author">
            <w:rPr>
              <w:rFonts w:ascii="Trebuchet MS" w:hAnsi="Trebuchet MS"/>
              <w:sz w:val="20"/>
              <w:szCs w:val="20"/>
            </w:rPr>
          </w:rPrChange>
        </w:rPr>
        <w:lastRenderedPageBreak/>
        <w:t>Variables used in the code need to be defined; moreover, unused variables should not be contained.</w:t>
      </w:r>
    </w:p>
    <w:p w:rsidR="00743B33" w:rsidRPr="00743B33" w:rsidRDefault="00743B33">
      <w:pPr>
        <w:ind w:left="540"/>
        <w:jc w:val="both"/>
        <w:rPr>
          <w:rFonts w:ascii="Calibri" w:hAnsi="Calibri"/>
          <w:sz w:val="20"/>
          <w:szCs w:val="20"/>
          <w:rPrChange w:id="24487"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4488" w:author="Author">
            <w:rPr>
              <w:rFonts w:ascii="Trebuchet MS" w:hAnsi="Trebuchet MS"/>
              <w:b/>
              <w:lang w:val="en-US"/>
            </w:rPr>
          </w:rPrChange>
        </w:rPr>
      </w:pPr>
      <w:r>
        <w:rPr>
          <w:rFonts w:ascii="Calibri" w:hAnsi="Calibri"/>
          <w:b/>
          <w:sz w:val="20"/>
          <w:szCs w:val="20"/>
          <w:rPrChange w:id="24489" w:author="Author">
            <w:rPr>
              <w:rFonts w:ascii="Trebuchet MS" w:hAnsi="Trebuchet MS"/>
              <w:b/>
            </w:rPr>
          </w:rPrChange>
        </w:rPr>
        <w:t>Example</w:t>
      </w:r>
      <w:r>
        <w:rPr>
          <w:rFonts w:ascii="Calibri" w:hAnsi="Calibri"/>
          <w:b/>
          <w:sz w:val="20"/>
          <w:szCs w:val="20"/>
          <w:lang w:val="en-US"/>
          <w:rPrChange w:id="24490"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4491" w:author="Author">
            <w:rPr>
              <w:rFonts w:ascii="Trebuchet MS" w:hAnsi="Trebuchet MS"/>
              <w:sz w:val="20"/>
              <w:szCs w:val="20"/>
            </w:rPr>
          </w:rPrChange>
        </w:rPr>
      </w:pPr>
      <w:r>
        <w:rPr>
          <w:rFonts w:ascii="Calibri" w:hAnsi="Calibri"/>
          <w:sz w:val="20"/>
          <w:szCs w:val="20"/>
          <w:rPrChange w:id="24492" w:author="Author">
            <w:rPr>
              <w:rFonts w:ascii="Trebuchet MS" w:hAnsi="Trebuchet MS"/>
              <w:sz w:val="20"/>
              <w:szCs w:val="20"/>
            </w:rPr>
          </w:rPrChange>
        </w:rPr>
        <w:t>Not required</w:t>
      </w:r>
    </w:p>
    <w:p w:rsidR="00743B33" w:rsidRPr="00743B33" w:rsidRDefault="00743B33">
      <w:pPr>
        <w:ind w:left="540"/>
        <w:jc w:val="both"/>
        <w:rPr>
          <w:rFonts w:ascii="Calibri" w:hAnsi="Calibri"/>
          <w:b/>
          <w:sz w:val="20"/>
          <w:szCs w:val="20"/>
          <w:lang w:val="en-US"/>
          <w:rPrChange w:id="24493" w:author="Author">
            <w:rPr>
              <w:rFonts w:ascii="Trebuchet MS" w:hAnsi="Trebuchet MS"/>
              <w:b/>
              <w:lang w:val="en-US"/>
            </w:rPr>
          </w:rPrChange>
        </w:rPr>
      </w:pPr>
    </w:p>
    <w:p w:rsidR="00743B33" w:rsidRPr="00743B33" w:rsidRDefault="00D20E06">
      <w:pPr>
        <w:ind w:left="540"/>
        <w:jc w:val="both"/>
        <w:rPr>
          <w:rFonts w:ascii="Calibri" w:hAnsi="Calibri"/>
          <w:sz w:val="20"/>
          <w:szCs w:val="20"/>
          <w:rPrChange w:id="24494" w:author="Author">
            <w:rPr>
              <w:rFonts w:ascii="Trebuchet MS" w:hAnsi="Trebuchet MS"/>
            </w:rPr>
          </w:rPrChange>
        </w:rPr>
      </w:pPr>
      <w:r>
        <w:rPr>
          <w:rFonts w:ascii="Calibri" w:hAnsi="Calibri"/>
          <w:b/>
          <w:sz w:val="20"/>
          <w:szCs w:val="20"/>
          <w:rPrChange w:id="24495" w:author="Author">
            <w:rPr>
              <w:rFonts w:ascii="Trebuchet MS" w:hAnsi="Trebuchet MS"/>
              <w:b/>
            </w:rPr>
          </w:rPrChange>
        </w:rPr>
        <w:t>Rationale</w:t>
      </w:r>
      <w:r>
        <w:rPr>
          <w:rFonts w:ascii="Calibri" w:hAnsi="Calibri"/>
          <w:b/>
          <w:sz w:val="20"/>
          <w:szCs w:val="20"/>
          <w:lang w:val="en-US"/>
          <w:rPrChange w:id="24496" w:author="Author">
            <w:rPr>
              <w:rFonts w:ascii="Trebuchet MS" w:hAnsi="Trebuchet MS"/>
              <w:b/>
              <w:lang w:val="en-US"/>
            </w:rPr>
          </w:rPrChange>
        </w:rPr>
        <w:t>:</w:t>
      </w:r>
      <w:r>
        <w:rPr>
          <w:rFonts w:ascii="Calibri" w:hAnsi="Calibri"/>
          <w:sz w:val="20"/>
          <w:szCs w:val="20"/>
          <w:rPrChange w:id="24497" w:author="Author">
            <w:rPr>
              <w:rFonts w:ascii="Trebuchet MS" w:hAnsi="Trebuchet MS"/>
            </w:rPr>
          </w:rPrChange>
        </w:rPr>
        <w:t xml:space="preserve"> </w:t>
      </w:r>
    </w:p>
    <w:p w:rsidR="00743B33" w:rsidRPr="00743B33" w:rsidRDefault="00D20E06">
      <w:pPr>
        <w:ind w:left="540"/>
        <w:jc w:val="both"/>
        <w:rPr>
          <w:rFonts w:ascii="Calibri" w:hAnsi="Calibri" w:cs="Arial"/>
          <w:sz w:val="20"/>
          <w:szCs w:val="20"/>
          <w:lang w:val="vi-VN"/>
          <w:rPrChange w:id="24498" w:author="Author">
            <w:rPr>
              <w:rFonts w:cs="Arial"/>
              <w:sz w:val="20"/>
              <w:szCs w:val="20"/>
              <w:lang w:val="vi-VN"/>
            </w:rPr>
          </w:rPrChange>
        </w:rPr>
      </w:pPr>
      <w:r>
        <w:rPr>
          <w:rFonts w:ascii="Calibri" w:hAnsi="Calibri"/>
          <w:sz w:val="20"/>
          <w:szCs w:val="20"/>
          <w:rPrChange w:id="24499" w:author="Author">
            <w:rPr>
              <w:rFonts w:ascii="Trebuchet MS" w:hAnsi="Trebuchet MS"/>
              <w:sz w:val="20"/>
              <w:szCs w:val="20"/>
            </w:rPr>
          </w:rPrChange>
        </w:rPr>
        <w:t>In order to prevent r</w:t>
      </w:r>
      <w:r>
        <w:rPr>
          <w:rFonts w:ascii="Calibri" w:hAnsi="Calibri"/>
          <w:sz w:val="20"/>
          <w:szCs w:val="20"/>
          <w:rPrChange w:id="24500" w:author="Author">
            <w:rPr>
              <w:rFonts w:ascii="Trebuchet MS" w:hAnsi="Trebuchet MS"/>
              <w:sz w:val="20"/>
              <w:szCs w:val="20"/>
            </w:rPr>
          </w:rPrChange>
        </w:rPr>
        <w:t>edundancy and compiler warnings.</w:t>
      </w:r>
    </w:p>
    <w:p w:rsidR="00743B33" w:rsidRPr="00743B33" w:rsidRDefault="00743B33">
      <w:pPr>
        <w:ind w:left="540"/>
        <w:jc w:val="both"/>
        <w:rPr>
          <w:rFonts w:ascii="Calibri" w:hAnsi="Calibri"/>
          <w:sz w:val="20"/>
          <w:szCs w:val="20"/>
          <w:rPrChange w:id="24501" w:author="Author">
            <w:rPr>
              <w:rFonts w:ascii="Trebuchet MS" w:hAnsi="Trebuchet MS"/>
            </w:rPr>
          </w:rPrChange>
        </w:rPr>
      </w:pPr>
    </w:p>
    <w:p w:rsidR="00743B33" w:rsidRDefault="00D20E06">
      <w:pPr>
        <w:pStyle w:val="Heading3"/>
      </w:pPr>
      <w:bookmarkStart w:id="24502" w:name="_Toc294795247"/>
      <w:bookmarkStart w:id="24503" w:name="_Toc301956947"/>
      <w:bookmarkStart w:id="24504" w:name="_Toc301960075"/>
      <w:bookmarkStart w:id="24505" w:name="_Toc301960549"/>
      <w:bookmarkStart w:id="24506" w:name="_Toc301960711"/>
      <w:bookmarkStart w:id="24507" w:name="_Toc409602516"/>
      <w:bookmarkStart w:id="24508" w:name="_Toc430267177"/>
      <w:bookmarkStart w:id="24509" w:name="_Toc491674370"/>
      <w:r>
        <w:t>Rules_Defn_Decl_01</w:t>
      </w:r>
      <w:bookmarkEnd w:id="24502"/>
      <w:bookmarkEnd w:id="24503"/>
      <w:bookmarkEnd w:id="24504"/>
      <w:bookmarkEnd w:id="24505"/>
      <w:bookmarkEnd w:id="24506"/>
      <w:bookmarkEnd w:id="24507"/>
      <w:bookmarkEnd w:id="24508"/>
      <w:r>
        <w:rPr>
          <w:lang w:eastAsia="ja-JP"/>
        </w:rPr>
        <w:t>3</w:t>
      </w:r>
      <w:r>
        <w:t xml:space="preserve"> ([1] Clause 5.4.7 - table 1 – 1d)</w:t>
      </w:r>
      <w:bookmarkEnd w:id="24509"/>
    </w:p>
    <w:p w:rsidR="00743B33" w:rsidRPr="00743B33" w:rsidRDefault="00D20E06">
      <w:pPr>
        <w:ind w:left="540"/>
        <w:jc w:val="both"/>
        <w:rPr>
          <w:rFonts w:ascii="Calibri" w:hAnsi="Calibri"/>
          <w:b/>
          <w:sz w:val="20"/>
          <w:szCs w:val="20"/>
          <w:lang w:val="en-US"/>
          <w:rPrChange w:id="24510" w:author="Author">
            <w:rPr>
              <w:rFonts w:ascii="Trebuchet MS" w:hAnsi="Trebuchet MS"/>
              <w:b/>
              <w:lang w:val="en-US"/>
            </w:rPr>
          </w:rPrChange>
        </w:rPr>
      </w:pPr>
      <w:r>
        <w:rPr>
          <w:rFonts w:ascii="Calibri" w:hAnsi="Calibri"/>
          <w:b/>
          <w:sz w:val="20"/>
          <w:szCs w:val="20"/>
          <w:rPrChange w:id="24511" w:author="Author">
            <w:rPr>
              <w:rFonts w:ascii="Trebuchet MS" w:hAnsi="Trebuchet MS"/>
              <w:b/>
            </w:rPr>
          </w:rPrChange>
        </w:rPr>
        <w:t>Rule</w:t>
      </w:r>
      <w:r>
        <w:rPr>
          <w:rFonts w:ascii="Calibri" w:hAnsi="Calibri"/>
          <w:b/>
          <w:sz w:val="20"/>
          <w:szCs w:val="20"/>
          <w:lang w:val="en-US"/>
          <w:rPrChange w:id="24512"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4513" w:author="Author">
            <w:rPr>
              <w:rFonts w:ascii="Trebuchet MS" w:hAnsi="Trebuchet MS"/>
              <w:sz w:val="20"/>
              <w:szCs w:val="20"/>
            </w:rPr>
          </w:rPrChange>
        </w:rPr>
      </w:pPr>
      <w:r>
        <w:rPr>
          <w:rFonts w:ascii="Calibri" w:hAnsi="Calibri"/>
          <w:sz w:val="20"/>
          <w:szCs w:val="20"/>
          <w:rPrChange w:id="24514" w:author="Author">
            <w:rPr>
              <w:rFonts w:ascii="Trebuchet MS" w:hAnsi="Trebuchet MS"/>
              <w:sz w:val="20"/>
              <w:szCs w:val="20"/>
            </w:rPr>
          </w:rPrChange>
        </w:rPr>
        <w:t>Unused input parameter(s) of function shall not be declared.</w:t>
      </w:r>
    </w:p>
    <w:p w:rsidR="00743B33" w:rsidRPr="00743B33" w:rsidRDefault="00743B33">
      <w:pPr>
        <w:ind w:left="540"/>
        <w:jc w:val="both"/>
        <w:rPr>
          <w:rFonts w:ascii="Calibri" w:hAnsi="Calibri"/>
          <w:sz w:val="20"/>
          <w:szCs w:val="20"/>
          <w:rPrChange w:id="24515" w:author="Author">
            <w:rPr>
              <w:rFonts w:ascii="Trebuchet MS" w:hAnsi="Trebuchet MS"/>
              <w:sz w:val="20"/>
              <w:szCs w:val="20"/>
            </w:rPr>
          </w:rPrChange>
        </w:rPr>
      </w:pPr>
    </w:p>
    <w:p w:rsidR="00743B33" w:rsidRPr="00743B33" w:rsidRDefault="00D20E06">
      <w:pPr>
        <w:ind w:left="540"/>
        <w:jc w:val="both"/>
        <w:rPr>
          <w:rFonts w:ascii="Calibri" w:hAnsi="Calibri"/>
          <w:b/>
          <w:sz w:val="20"/>
          <w:szCs w:val="20"/>
          <w:lang w:val="en-US"/>
          <w:rPrChange w:id="24516" w:author="Author">
            <w:rPr>
              <w:rFonts w:ascii="Trebuchet MS" w:hAnsi="Trebuchet MS"/>
              <w:b/>
              <w:lang w:val="en-US"/>
            </w:rPr>
          </w:rPrChange>
        </w:rPr>
      </w:pPr>
      <w:r>
        <w:rPr>
          <w:rFonts w:ascii="Calibri" w:hAnsi="Calibri"/>
          <w:b/>
          <w:sz w:val="20"/>
          <w:szCs w:val="20"/>
          <w:rPrChange w:id="24517" w:author="Author">
            <w:rPr>
              <w:rFonts w:ascii="Trebuchet MS" w:hAnsi="Trebuchet MS"/>
              <w:b/>
            </w:rPr>
          </w:rPrChange>
        </w:rPr>
        <w:t>Example</w:t>
      </w:r>
      <w:r>
        <w:rPr>
          <w:rFonts w:ascii="Calibri" w:hAnsi="Calibri"/>
          <w:b/>
          <w:sz w:val="20"/>
          <w:szCs w:val="20"/>
          <w:lang w:val="en-US"/>
          <w:rPrChange w:id="24518"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4519" w:author="Author">
            <w:rPr>
              <w:rFonts w:ascii="Trebuchet MS" w:hAnsi="Trebuchet MS"/>
              <w:sz w:val="20"/>
              <w:szCs w:val="20"/>
            </w:rPr>
          </w:rPrChange>
        </w:rPr>
      </w:pPr>
      <w:r>
        <w:rPr>
          <w:rFonts w:ascii="Calibri" w:hAnsi="Calibri"/>
          <w:sz w:val="20"/>
          <w:szCs w:val="20"/>
          <w:rPrChange w:id="24520" w:author="Author">
            <w:rPr>
              <w:rFonts w:ascii="Trebuchet MS" w:hAnsi="Trebuchet MS"/>
              <w:sz w:val="20"/>
              <w:szCs w:val="20"/>
            </w:rPr>
          </w:rPrChange>
        </w:rPr>
        <w:t>Not required</w:t>
      </w:r>
    </w:p>
    <w:p w:rsidR="00743B33" w:rsidRPr="00743B33" w:rsidRDefault="00743B33">
      <w:pPr>
        <w:ind w:left="540"/>
        <w:jc w:val="both"/>
        <w:rPr>
          <w:rFonts w:ascii="Calibri" w:hAnsi="Calibri"/>
          <w:b/>
          <w:sz w:val="20"/>
          <w:szCs w:val="20"/>
          <w:lang w:val="en-US"/>
          <w:rPrChange w:id="24521" w:author="Author">
            <w:rPr>
              <w:rFonts w:ascii="Trebuchet MS" w:hAnsi="Trebuchet MS"/>
              <w:b/>
              <w:lang w:val="en-US"/>
            </w:rPr>
          </w:rPrChange>
        </w:rPr>
      </w:pPr>
    </w:p>
    <w:p w:rsidR="00743B33" w:rsidRPr="00743B33" w:rsidRDefault="00D20E06">
      <w:pPr>
        <w:ind w:left="540"/>
        <w:jc w:val="both"/>
        <w:rPr>
          <w:rFonts w:ascii="Calibri" w:hAnsi="Calibri"/>
          <w:sz w:val="20"/>
          <w:szCs w:val="20"/>
          <w:rPrChange w:id="24522" w:author="Author">
            <w:rPr>
              <w:rFonts w:ascii="Trebuchet MS" w:hAnsi="Trebuchet MS"/>
            </w:rPr>
          </w:rPrChange>
        </w:rPr>
      </w:pPr>
      <w:r>
        <w:rPr>
          <w:rFonts w:ascii="Calibri" w:hAnsi="Calibri"/>
          <w:b/>
          <w:sz w:val="20"/>
          <w:szCs w:val="20"/>
          <w:rPrChange w:id="24523" w:author="Author">
            <w:rPr>
              <w:rFonts w:ascii="Trebuchet MS" w:hAnsi="Trebuchet MS"/>
              <w:b/>
            </w:rPr>
          </w:rPrChange>
        </w:rPr>
        <w:t>Rationale</w:t>
      </w:r>
      <w:r>
        <w:rPr>
          <w:rFonts w:ascii="Calibri" w:hAnsi="Calibri"/>
          <w:b/>
          <w:sz w:val="20"/>
          <w:szCs w:val="20"/>
          <w:lang w:val="en-US"/>
          <w:rPrChange w:id="24524" w:author="Author">
            <w:rPr>
              <w:rFonts w:ascii="Trebuchet MS" w:hAnsi="Trebuchet MS"/>
              <w:b/>
              <w:lang w:val="en-US"/>
            </w:rPr>
          </w:rPrChange>
        </w:rPr>
        <w:t>:</w:t>
      </w:r>
      <w:r>
        <w:rPr>
          <w:rFonts w:ascii="Calibri" w:hAnsi="Calibri"/>
          <w:sz w:val="20"/>
          <w:szCs w:val="20"/>
          <w:rPrChange w:id="24525" w:author="Author">
            <w:rPr>
              <w:rFonts w:ascii="Trebuchet MS" w:hAnsi="Trebuchet MS"/>
            </w:rPr>
          </w:rPrChange>
        </w:rPr>
        <w:t xml:space="preserve"> </w:t>
      </w:r>
    </w:p>
    <w:p w:rsidR="00743B33" w:rsidRPr="00743B33" w:rsidRDefault="00D20E06">
      <w:pPr>
        <w:ind w:left="540"/>
        <w:jc w:val="both"/>
        <w:rPr>
          <w:rFonts w:ascii="Calibri" w:hAnsi="Calibri" w:cs="Arial"/>
          <w:sz w:val="20"/>
          <w:szCs w:val="20"/>
          <w:lang w:val="vi-VN"/>
          <w:rPrChange w:id="24526" w:author="Author">
            <w:rPr>
              <w:rFonts w:cs="Arial"/>
              <w:sz w:val="20"/>
              <w:szCs w:val="20"/>
              <w:lang w:val="vi-VN"/>
            </w:rPr>
          </w:rPrChange>
        </w:rPr>
      </w:pPr>
      <w:r>
        <w:rPr>
          <w:rFonts w:ascii="Calibri" w:hAnsi="Calibri"/>
          <w:sz w:val="20"/>
          <w:szCs w:val="20"/>
          <w:rPrChange w:id="24527" w:author="Author">
            <w:rPr>
              <w:rFonts w:ascii="Trebuchet MS" w:hAnsi="Trebuchet MS"/>
              <w:sz w:val="20"/>
              <w:szCs w:val="20"/>
            </w:rPr>
          </w:rPrChange>
        </w:rPr>
        <w:t>To avoid redundancy and compiler warnings.</w:t>
      </w:r>
    </w:p>
    <w:p w:rsidR="00743B33" w:rsidRPr="00743B33" w:rsidRDefault="00743B33">
      <w:pPr>
        <w:ind w:left="540"/>
        <w:jc w:val="both"/>
        <w:rPr>
          <w:rFonts w:ascii="Calibri" w:hAnsi="Calibri"/>
          <w:sz w:val="20"/>
          <w:szCs w:val="20"/>
          <w:rPrChange w:id="24528" w:author="Author">
            <w:rPr>
              <w:rFonts w:ascii="Trebuchet MS" w:hAnsi="Trebuchet MS"/>
            </w:rPr>
          </w:rPrChange>
        </w:rPr>
      </w:pPr>
    </w:p>
    <w:p w:rsidR="00743B33" w:rsidRDefault="00D20E06">
      <w:pPr>
        <w:pStyle w:val="Heading3"/>
      </w:pPr>
      <w:bookmarkStart w:id="24529" w:name="_Toc294795249"/>
      <w:bookmarkStart w:id="24530" w:name="_Toc301956948"/>
      <w:bookmarkStart w:id="24531" w:name="_Toc301960076"/>
      <w:bookmarkStart w:id="24532" w:name="_Toc301960550"/>
      <w:bookmarkStart w:id="24533" w:name="_Toc301960712"/>
      <w:bookmarkStart w:id="24534" w:name="_Toc409602517"/>
      <w:bookmarkStart w:id="24535" w:name="_Toc430267178"/>
      <w:bookmarkStart w:id="24536" w:name="_Toc491674371"/>
      <w:r>
        <w:t>Rules_Defn_Decl_01</w:t>
      </w:r>
      <w:bookmarkEnd w:id="24529"/>
      <w:bookmarkEnd w:id="24530"/>
      <w:bookmarkEnd w:id="24531"/>
      <w:bookmarkEnd w:id="24532"/>
      <w:bookmarkEnd w:id="24533"/>
      <w:bookmarkEnd w:id="24534"/>
      <w:bookmarkEnd w:id="24535"/>
      <w:r>
        <w:rPr>
          <w:lang w:eastAsia="ja-JP"/>
        </w:rPr>
        <w:t>4</w:t>
      </w:r>
      <w:bookmarkEnd w:id="24536"/>
    </w:p>
    <w:p w:rsidR="00743B33" w:rsidRPr="00743B33" w:rsidRDefault="00D20E06">
      <w:pPr>
        <w:ind w:left="540"/>
        <w:jc w:val="both"/>
        <w:rPr>
          <w:del w:id="24537" w:author="Author"/>
          <w:rFonts w:ascii="Calibri" w:hAnsi="Calibri"/>
          <w:b/>
          <w:sz w:val="20"/>
          <w:szCs w:val="20"/>
          <w:lang w:val="en-US"/>
          <w:rPrChange w:id="24538" w:author="Author">
            <w:rPr>
              <w:del w:id="24539" w:author="Author"/>
              <w:rFonts w:ascii="Trebuchet MS" w:hAnsi="Trebuchet MS"/>
              <w:b/>
              <w:lang w:val="en-US"/>
            </w:rPr>
          </w:rPrChange>
        </w:rPr>
      </w:pPr>
      <w:del w:id="24540" w:author="Author">
        <w:r>
          <w:rPr>
            <w:rFonts w:ascii="Calibri" w:hAnsi="Calibri"/>
            <w:b/>
            <w:sz w:val="20"/>
            <w:szCs w:val="20"/>
            <w:lang w:val="en-US"/>
            <w:rPrChange w:id="24541" w:author="Author">
              <w:rPr>
                <w:rFonts w:ascii="Trebuchet MS" w:hAnsi="Trebuchet MS"/>
                <w:b/>
                <w:lang w:val="en-US"/>
              </w:rPr>
            </w:rPrChange>
          </w:rPr>
          <w:delText>Rule:</w:delText>
        </w:r>
      </w:del>
    </w:p>
    <w:p w:rsidR="00743B33" w:rsidRPr="00743B33" w:rsidRDefault="00D20E06">
      <w:pPr>
        <w:ind w:left="540"/>
        <w:jc w:val="both"/>
        <w:rPr>
          <w:del w:id="24542" w:author="Author"/>
          <w:rFonts w:ascii="Calibri" w:hAnsi="Calibri"/>
          <w:sz w:val="20"/>
          <w:szCs w:val="20"/>
          <w:rPrChange w:id="24543" w:author="Author">
            <w:rPr>
              <w:del w:id="24544" w:author="Author"/>
              <w:rFonts w:ascii="Trebuchet MS" w:hAnsi="Trebuchet MS"/>
              <w:sz w:val="20"/>
              <w:szCs w:val="20"/>
            </w:rPr>
          </w:rPrChange>
        </w:rPr>
      </w:pPr>
      <w:del w:id="24545" w:author="Author">
        <w:r>
          <w:rPr>
            <w:rFonts w:ascii="Calibri" w:hAnsi="Calibri"/>
            <w:sz w:val="20"/>
            <w:szCs w:val="20"/>
            <w:rPrChange w:id="24546" w:author="Author">
              <w:rPr>
                <w:rFonts w:ascii="Trebuchet MS" w:hAnsi="Trebuchet MS"/>
                <w:sz w:val="20"/>
                <w:szCs w:val="20"/>
              </w:rPr>
            </w:rPrChange>
          </w:rPr>
          <w:delText>The length of the register in the device header file and the CPU manual should be verified and its implementation and the value generation details should be verified across variants to avoid illegal access of that register.</w:delText>
        </w:r>
      </w:del>
    </w:p>
    <w:p w:rsidR="00743B33" w:rsidRPr="00743B33" w:rsidRDefault="00743B33">
      <w:pPr>
        <w:ind w:left="540"/>
        <w:jc w:val="both"/>
        <w:rPr>
          <w:del w:id="24547" w:author="Author"/>
          <w:rFonts w:ascii="Calibri" w:hAnsi="Calibri"/>
          <w:sz w:val="20"/>
          <w:szCs w:val="20"/>
          <w:rPrChange w:id="24548" w:author="Author">
            <w:rPr>
              <w:del w:id="24549" w:author="Author"/>
              <w:rFonts w:ascii="Trebuchet MS" w:hAnsi="Trebuchet MS"/>
            </w:rPr>
          </w:rPrChange>
        </w:rPr>
      </w:pPr>
    </w:p>
    <w:p w:rsidR="00743B33" w:rsidRPr="00743B33" w:rsidRDefault="00D20E06">
      <w:pPr>
        <w:ind w:left="540"/>
        <w:jc w:val="both"/>
        <w:rPr>
          <w:del w:id="24550" w:author="Author"/>
          <w:rFonts w:ascii="Calibri" w:hAnsi="Calibri"/>
          <w:b/>
          <w:sz w:val="20"/>
          <w:szCs w:val="20"/>
          <w:lang w:val="en-US"/>
          <w:rPrChange w:id="24551" w:author="Author">
            <w:rPr>
              <w:del w:id="24552" w:author="Author"/>
              <w:rFonts w:ascii="Trebuchet MS" w:hAnsi="Trebuchet MS"/>
              <w:b/>
              <w:lang w:val="en-US"/>
            </w:rPr>
          </w:rPrChange>
        </w:rPr>
      </w:pPr>
      <w:del w:id="24553" w:author="Author">
        <w:r>
          <w:rPr>
            <w:rFonts w:ascii="Calibri" w:hAnsi="Calibri"/>
            <w:b/>
            <w:sz w:val="20"/>
            <w:szCs w:val="20"/>
            <w:rPrChange w:id="24554" w:author="Author">
              <w:rPr>
                <w:rFonts w:ascii="Trebuchet MS" w:hAnsi="Trebuchet MS"/>
                <w:b/>
              </w:rPr>
            </w:rPrChange>
          </w:rPr>
          <w:delText>Example</w:delText>
        </w:r>
        <w:r>
          <w:rPr>
            <w:rFonts w:ascii="Calibri" w:hAnsi="Calibri"/>
            <w:b/>
            <w:sz w:val="20"/>
            <w:szCs w:val="20"/>
            <w:lang w:val="en-US"/>
            <w:rPrChange w:id="24555" w:author="Author">
              <w:rPr>
                <w:rFonts w:ascii="Trebuchet MS" w:hAnsi="Trebuchet MS"/>
                <w:b/>
                <w:lang w:val="en-US"/>
              </w:rPr>
            </w:rPrChange>
          </w:rPr>
          <w:delText>:</w:delText>
        </w:r>
      </w:del>
    </w:p>
    <w:p w:rsidR="00743B33" w:rsidRPr="00743B33" w:rsidRDefault="00D20E06">
      <w:pPr>
        <w:ind w:left="540"/>
        <w:jc w:val="both"/>
        <w:rPr>
          <w:del w:id="24556" w:author="Author"/>
          <w:rFonts w:ascii="Calibri" w:hAnsi="Calibri"/>
          <w:sz w:val="20"/>
          <w:szCs w:val="20"/>
          <w:rPrChange w:id="24557" w:author="Author">
            <w:rPr>
              <w:del w:id="24558" w:author="Author"/>
              <w:rFonts w:ascii="Trebuchet MS" w:hAnsi="Trebuchet MS"/>
              <w:sz w:val="20"/>
              <w:szCs w:val="20"/>
            </w:rPr>
          </w:rPrChange>
        </w:rPr>
      </w:pPr>
      <w:del w:id="24559" w:author="Author">
        <w:r>
          <w:rPr>
            <w:rFonts w:ascii="Calibri" w:hAnsi="Calibri"/>
            <w:sz w:val="20"/>
            <w:szCs w:val="20"/>
            <w:rPrChange w:id="24560" w:author="Author">
              <w:rPr>
                <w:rFonts w:ascii="Trebuchet MS" w:hAnsi="Trebuchet MS"/>
                <w:sz w:val="20"/>
                <w:szCs w:val="20"/>
              </w:rPr>
            </w:rPrChange>
          </w:rPr>
          <w:delText xml:space="preserve">If the register </w:delText>
        </w:r>
        <w:r>
          <w:rPr>
            <w:rFonts w:ascii="Calibri" w:hAnsi="Calibri"/>
            <w:sz w:val="20"/>
            <w:szCs w:val="20"/>
            <w:rPrChange w:id="24561" w:author="Author">
              <w:rPr>
                <w:rFonts w:ascii="Trebuchet MS" w:hAnsi="Trebuchet MS"/>
                <w:sz w:val="20"/>
                <w:szCs w:val="20"/>
              </w:rPr>
            </w:rPrChange>
          </w:rPr>
          <w:delText>in use is 8 bits but due to mistake in implementation the access of that register is 32 bits then this will be considered as illegal access.</w:delText>
        </w:r>
      </w:del>
    </w:p>
    <w:p w:rsidR="00743B33" w:rsidRPr="00743B33" w:rsidRDefault="00743B33">
      <w:pPr>
        <w:ind w:left="540"/>
        <w:jc w:val="both"/>
        <w:rPr>
          <w:del w:id="24562" w:author="Author"/>
          <w:rFonts w:ascii="Calibri" w:hAnsi="Calibri"/>
          <w:b/>
          <w:sz w:val="20"/>
          <w:szCs w:val="20"/>
          <w:lang w:val="en-US"/>
          <w:rPrChange w:id="24563" w:author="Author">
            <w:rPr>
              <w:del w:id="24564" w:author="Author"/>
              <w:rFonts w:ascii="Trebuchet MS" w:hAnsi="Trebuchet MS"/>
              <w:b/>
              <w:lang w:val="en-US"/>
            </w:rPr>
          </w:rPrChange>
        </w:rPr>
      </w:pPr>
    </w:p>
    <w:p w:rsidR="00743B33" w:rsidRPr="00743B33" w:rsidRDefault="00D20E06">
      <w:pPr>
        <w:ind w:left="540"/>
        <w:jc w:val="both"/>
        <w:rPr>
          <w:del w:id="24565" w:author="Author"/>
          <w:rFonts w:ascii="Calibri" w:hAnsi="Calibri"/>
          <w:sz w:val="20"/>
          <w:szCs w:val="20"/>
          <w:rPrChange w:id="24566" w:author="Author">
            <w:rPr>
              <w:del w:id="24567" w:author="Author"/>
              <w:rFonts w:ascii="Trebuchet MS" w:hAnsi="Trebuchet MS"/>
            </w:rPr>
          </w:rPrChange>
        </w:rPr>
      </w:pPr>
      <w:del w:id="24568" w:author="Author">
        <w:r>
          <w:rPr>
            <w:rFonts w:ascii="Calibri" w:hAnsi="Calibri"/>
            <w:b/>
            <w:sz w:val="20"/>
            <w:szCs w:val="20"/>
            <w:rPrChange w:id="24569" w:author="Author">
              <w:rPr>
                <w:rFonts w:ascii="Trebuchet MS" w:hAnsi="Trebuchet MS"/>
                <w:b/>
              </w:rPr>
            </w:rPrChange>
          </w:rPr>
          <w:delText>Rationale</w:delText>
        </w:r>
        <w:r>
          <w:rPr>
            <w:rFonts w:ascii="Calibri" w:hAnsi="Calibri"/>
            <w:b/>
            <w:sz w:val="20"/>
            <w:szCs w:val="20"/>
            <w:lang w:val="en-US"/>
            <w:rPrChange w:id="24570" w:author="Author">
              <w:rPr>
                <w:rFonts w:ascii="Trebuchet MS" w:hAnsi="Trebuchet MS"/>
                <w:b/>
                <w:lang w:val="en-US"/>
              </w:rPr>
            </w:rPrChange>
          </w:rPr>
          <w:delText>:</w:delText>
        </w:r>
        <w:r>
          <w:rPr>
            <w:rFonts w:ascii="Calibri" w:hAnsi="Calibri"/>
            <w:sz w:val="20"/>
            <w:szCs w:val="20"/>
            <w:rPrChange w:id="24571" w:author="Author">
              <w:rPr>
                <w:rFonts w:ascii="Trebuchet MS" w:hAnsi="Trebuchet MS"/>
              </w:rPr>
            </w:rPrChange>
          </w:rPr>
          <w:delText xml:space="preserve"> </w:delText>
        </w:r>
      </w:del>
    </w:p>
    <w:p w:rsidR="00743B33" w:rsidRPr="00743B33" w:rsidRDefault="00D20E06">
      <w:pPr>
        <w:ind w:left="540"/>
        <w:jc w:val="both"/>
        <w:rPr>
          <w:rFonts w:ascii="Calibri" w:hAnsi="Calibri"/>
          <w:sz w:val="20"/>
          <w:szCs w:val="20"/>
          <w:rPrChange w:id="24572" w:author="Author">
            <w:rPr>
              <w:rFonts w:ascii="Trebuchet MS" w:hAnsi="Trebuchet MS"/>
              <w:sz w:val="20"/>
              <w:szCs w:val="20"/>
            </w:rPr>
          </w:rPrChange>
        </w:rPr>
      </w:pPr>
      <w:del w:id="24573" w:author="Author">
        <w:r>
          <w:rPr>
            <w:rFonts w:ascii="Calibri" w:hAnsi="Calibri"/>
            <w:sz w:val="20"/>
            <w:szCs w:val="20"/>
            <w:rPrChange w:id="24574" w:author="Author">
              <w:rPr>
                <w:rFonts w:ascii="Trebuchet MS" w:hAnsi="Trebuchet MS"/>
                <w:sz w:val="20"/>
                <w:szCs w:val="20"/>
              </w:rPr>
            </w:rPrChange>
          </w:rPr>
          <w:delText>To avoid illegal access.</w:delText>
        </w:r>
      </w:del>
      <w:ins w:id="24575" w:author="Author">
        <w:r>
          <w:rPr>
            <w:rFonts w:ascii="Calibri" w:hAnsi="Calibri"/>
            <w:sz w:val="20"/>
            <w:szCs w:val="20"/>
          </w:rPr>
          <w:t>Not applicable.</w:t>
        </w:r>
      </w:ins>
    </w:p>
    <w:p w:rsidR="00743B33" w:rsidRPr="00743B33" w:rsidRDefault="00743B33">
      <w:pPr>
        <w:ind w:left="540"/>
        <w:jc w:val="both"/>
        <w:rPr>
          <w:rFonts w:ascii="Calibri" w:hAnsi="Calibri"/>
          <w:sz w:val="20"/>
          <w:szCs w:val="20"/>
          <w:rPrChange w:id="24576" w:author="Author">
            <w:rPr>
              <w:rFonts w:ascii="Trebuchet MS" w:hAnsi="Trebuchet MS"/>
            </w:rPr>
          </w:rPrChange>
        </w:rPr>
      </w:pPr>
    </w:p>
    <w:p w:rsidR="00743B33" w:rsidRDefault="00D20E06">
      <w:pPr>
        <w:pStyle w:val="Heading3"/>
      </w:pPr>
      <w:bookmarkStart w:id="24577" w:name="_Toc294795250"/>
      <w:bookmarkStart w:id="24578" w:name="_Toc301956949"/>
      <w:bookmarkStart w:id="24579" w:name="_Toc301960077"/>
      <w:bookmarkStart w:id="24580" w:name="_Toc301960551"/>
      <w:bookmarkStart w:id="24581" w:name="_Toc301960713"/>
      <w:bookmarkStart w:id="24582" w:name="_Toc409602518"/>
      <w:bookmarkStart w:id="24583" w:name="_Toc430267179"/>
      <w:bookmarkStart w:id="24584" w:name="_Toc491674372"/>
      <w:r>
        <w:t>Rules_Defn_Decl_01</w:t>
      </w:r>
      <w:bookmarkEnd w:id="24577"/>
      <w:bookmarkEnd w:id="24578"/>
      <w:bookmarkEnd w:id="24579"/>
      <w:bookmarkEnd w:id="24580"/>
      <w:bookmarkEnd w:id="24581"/>
      <w:bookmarkEnd w:id="24582"/>
      <w:r>
        <w:rPr>
          <w:lang w:eastAsia="ja-JP"/>
        </w:rPr>
        <w:t>5</w:t>
      </w:r>
      <w:r>
        <w:t xml:space="preserve"> ([1] Clause 5.4.7 - table 1 - 1a)</w:t>
      </w:r>
      <w:bookmarkEnd w:id="24583"/>
      <w:bookmarkEnd w:id="24584"/>
    </w:p>
    <w:p w:rsidR="00743B33" w:rsidRPr="00743B33" w:rsidRDefault="00D20E06">
      <w:pPr>
        <w:ind w:left="540"/>
        <w:jc w:val="both"/>
        <w:rPr>
          <w:del w:id="24585" w:author="Author"/>
          <w:rFonts w:ascii="Calibri" w:hAnsi="Calibri"/>
          <w:sz w:val="20"/>
          <w:szCs w:val="20"/>
          <w:lang w:val="en-US"/>
          <w:rPrChange w:id="24586" w:author="Author">
            <w:rPr>
              <w:del w:id="24587" w:author="Author"/>
              <w:rFonts w:ascii="Trebuchet MS" w:hAnsi="Trebuchet MS"/>
              <w:b/>
              <w:lang w:val="en-US"/>
            </w:rPr>
          </w:rPrChange>
        </w:rPr>
      </w:pPr>
      <w:del w:id="24588" w:author="Author">
        <w:r>
          <w:rPr>
            <w:rFonts w:ascii="Calibri" w:hAnsi="Calibri"/>
            <w:sz w:val="20"/>
            <w:szCs w:val="20"/>
            <w:lang w:val="en-US"/>
            <w:rPrChange w:id="24589" w:author="Author">
              <w:rPr>
                <w:rFonts w:ascii="Trebuchet MS" w:hAnsi="Trebuchet MS"/>
                <w:b/>
                <w:lang w:val="en-US"/>
              </w:rPr>
            </w:rPrChange>
          </w:rPr>
          <w:delText>Rule:</w:delText>
        </w:r>
      </w:del>
    </w:p>
    <w:p w:rsidR="00743B33" w:rsidRPr="00743B33" w:rsidRDefault="00D20E06">
      <w:pPr>
        <w:ind w:left="540"/>
        <w:jc w:val="both"/>
        <w:rPr>
          <w:del w:id="24590" w:author="Author"/>
          <w:rFonts w:ascii="Calibri" w:hAnsi="Calibri"/>
          <w:sz w:val="20"/>
          <w:szCs w:val="20"/>
          <w:rPrChange w:id="24591" w:author="Author">
            <w:rPr>
              <w:del w:id="24592" w:author="Author"/>
              <w:rFonts w:ascii="Trebuchet MS" w:hAnsi="Trebuchet MS"/>
              <w:sz w:val="20"/>
              <w:szCs w:val="20"/>
            </w:rPr>
          </w:rPrChange>
        </w:rPr>
      </w:pPr>
      <w:del w:id="24593" w:author="Author">
        <w:r>
          <w:rPr>
            <w:rFonts w:ascii="Calibri" w:hAnsi="Calibri"/>
            <w:sz w:val="20"/>
            <w:szCs w:val="20"/>
            <w:rPrChange w:id="24594" w:author="Author">
              <w:rPr>
                <w:rFonts w:ascii="Trebuchet MS" w:hAnsi="Trebuchet MS"/>
                <w:sz w:val="20"/>
                <w:szCs w:val="20"/>
              </w:rPr>
            </w:rPrChange>
          </w:rPr>
          <w:delText xml:space="preserve">The </w:delText>
        </w:r>
        <w:r>
          <w:rPr>
            <w:rFonts w:ascii="Calibri" w:hAnsi="Calibri"/>
            <w:i/>
            <w:sz w:val="20"/>
            <w:szCs w:val="20"/>
            <w:rPrChange w:id="24595" w:author="Author">
              <w:rPr>
                <w:rFonts w:ascii="Trebuchet MS" w:hAnsi="Trebuchet MS"/>
                <w:i/>
                <w:sz w:val="20"/>
                <w:szCs w:val="20"/>
              </w:rPr>
            </w:rPrChange>
          </w:rPr>
          <w:delText>‘volatile’</w:delText>
        </w:r>
        <w:r>
          <w:rPr>
            <w:rFonts w:ascii="Calibri" w:hAnsi="Calibri"/>
            <w:sz w:val="20"/>
            <w:szCs w:val="20"/>
            <w:rPrChange w:id="24596" w:author="Author">
              <w:rPr>
                <w:rFonts w:ascii="Trebuchet MS" w:hAnsi="Trebuchet MS"/>
                <w:sz w:val="20"/>
                <w:szCs w:val="20"/>
              </w:rPr>
            </w:rPrChange>
          </w:rPr>
          <w:delText xml:space="preserve"> keyword should be used to indicate variables that may be modified outside of the program’s control (i.e., any register values that are set or cleared by hardware, or memory that is dual-port and may be modified by an external device).</w:delText>
        </w:r>
      </w:del>
    </w:p>
    <w:p w:rsidR="00743B33" w:rsidRPr="00743B33" w:rsidRDefault="00743B33">
      <w:pPr>
        <w:ind w:left="540"/>
        <w:jc w:val="both"/>
        <w:rPr>
          <w:del w:id="24597" w:author="Author"/>
          <w:rFonts w:ascii="Calibri" w:hAnsi="Calibri"/>
          <w:sz w:val="20"/>
          <w:szCs w:val="20"/>
          <w:rPrChange w:id="24598" w:author="Author">
            <w:rPr>
              <w:del w:id="24599" w:author="Author"/>
              <w:rFonts w:ascii="Trebuchet MS" w:hAnsi="Trebuchet MS"/>
            </w:rPr>
          </w:rPrChange>
        </w:rPr>
      </w:pPr>
    </w:p>
    <w:p w:rsidR="00743B33" w:rsidRPr="00743B33" w:rsidRDefault="00D20E06">
      <w:pPr>
        <w:ind w:left="540"/>
        <w:jc w:val="both"/>
        <w:rPr>
          <w:del w:id="24600" w:author="Author"/>
          <w:rFonts w:ascii="Calibri" w:hAnsi="Calibri"/>
          <w:sz w:val="20"/>
          <w:szCs w:val="20"/>
          <w:lang w:val="en-US"/>
          <w:rPrChange w:id="24601" w:author="Author">
            <w:rPr>
              <w:del w:id="24602" w:author="Author"/>
              <w:rFonts w:ascii="Trebuchet MS" w:hAnsi="Trebuchet MS"/>
              <w:b/>
              <w:lang w:val="en-US"/>
            </w:rPr>
          </w:rPrChange>
        </w:rPr>
      </w:pPr>
      <w:del w:id="24603" w:author="Author">
        <w:r>
          <w:rPr>
            <w:rFonts w:ascii="Calibri" w:hAnsi="Calibri"/>
            <w:sz w:val="20"/>
            <w:szCs w:val="20"/>
            <w:lang w:val="en-US"/>
            <w:rPrChange w:id="24604" w:author="Author">
              <w:rPr>
                <w:rFonts w:ascii="Trebuchet MS" w:hAnsi="Trebuchet MS"/>
                <w:b/>
                <w:lang w:val="en-US"/>
              </w:rPr>
            </w:rPrChange>
          </w:rPr>
          <w:delText>Examp</w:delText>
        </w:r>
        <w:r>
          <w:rPr>
            <w:rFonts w:ascii="Calibri" w:hAnsi="Calibri"/>
            <w:sz w:val="20"/>
            <w:szCs w:val="20"/>
            <w:lang w:val="en-US"/>
            <w:rPrChange w:id="24605" w:author="Author">
              <w:rPr>
                <w:rFonts w:ascii="Trebuchet MS" w:hAnsi="Trebuchet MS"/>
                <w:b/>
                <w:lang w:val="en-US"/>
              </w:rPr>
            </w:rPrChange>
          </w:rPr>
          <w:delText>le:</w:delText>
        </w:r>
      </w:del>
    </w:p>
    <w:p w:rsidR="00743B33" w:rsidRPr="00743B33" w:rsidRDefault="00D20E06">
      <w:pPr>
        <w:ind w:left="540"/>
        <w:jc w:val="both"/>
        <w:rPr>
          <w:del w:id="24606" w:author="Author"/>
          <w:rFonts w:ascii="Calibri" w:hAnsi="Calibri"/>
          <w:sz w:val="20"/>
          <w:szCs w:val="20"/>
          <w:rPrChange w:id="24607" w:author="Author">
            <w:rPr>
              <w:del w:id="24608" w:author="Author"/>
              <w:rFonts w:ascii="Trebuchet MS" w:hAnsi="Trebuchet MS"/>
              <w:sz w:val="20"/>
              <w:szCs w:val="20"/>
            </w:rPr>
          </w:rPrChange>
        </w:rPr>
      </w:pPr>
      <w:del w:id="24609" w:author="Author">
        <w:r>
          <w:rPr>
            <w:rFonts w:ascii="Calibri" w:hAnsi="Calibri"/>
            <w:sz w:val="20"/>
            <w:szCs w:val="20"/>
            <w:rPrChange w:id="24610" w:author="Author">
              <w:rPr>
                <w:rFonts w:ascii="Trebuchet MS" w:hAnsi="Trebuchet MS"/>
                <w:sz w:val="20"/>
                <w:szCs w:val="20"/>
              </w:rPr>
            </w:rPrChange>
          </w:rPr>
          <w:delText>Not required</w:delText>
        </w:r>
      </w:del>
    </w:p>
    <w:p w:rsidR="00743B33" w:rsidRPr="00743B33" w:rsidRDefault="00743B33">
      <w:pPr>
        <w:ind w:left="540"/>
        <w:jc w:val="both"/>
        <w:rPr>
          <w:del w:id="24611" w:author="Author"/>
          <w:rFonts w:ascii="Calibri" w:hAnsi="Calibri"/>
          <w:sz w:val="20"/>
          <w:szCs w:val="20"/>
          <w:lang w:val="en-US"/>
          <w:rPrChange w:id="24612" w:author="Author">
            <w:rPr>
              <w:del w:id="24613" w:author="Author"/>
              <w:rFonts w:ascii="Trebuchet MS" w:hAnsi="Trebuchet MS"/>
              <w:b/>
              <w:lang w:val="en-US"/>
            </w:rPr>
          </w:rPrChange>
        </w:rPr>
      </w:pPr>
    </w:p>
    <w:p w:rsidR="00743B33" w:rsidRPr="00743B33" w:rsidRDefault="00D20E06">
      <w:pPr>
        <w:ind w:left="540"/>
        <w:jc w:val="both"/>
        <w:rPr>
          <w:del w:id="24614" w:author="Author"/>
          <w:rFonts w:ascii="Calibri" w:hAnsi="Calibri"/>
          <w:sz w:val="20"/>
          <w:szCs w:val="20"/>
          <w:rPrChange w:id="24615" w:author="Author">
            <w:rPr>
              <w:del w:id="24616" w:author="Author"/>
              <w:rFonts w:ascii="Trebuchet MS" w:hAnsi="Trebuchet MS"/>
            </w:rPr>
          </w:rPrChange>
        </w:rPr>
      </w:pPr>
      <w:del w:id="24617" w:author="Author">
        <w:r>
          <w:rPr>
            <w:rFonts w:ascii="Calibri" w:hAnsi="Calibri"/>
            <w:sz w:val="20"/>
            <w:szCs w:val="20"/>
            <w:lang w:val="en-US"/>
            <w:rPrChange w:id="24618" w:author="Author">
              <w:rPr>
                <w:rFonts w:ascii="Trebuchet MS" w:hAnsi="Trebuchet MS"/>
                <w:b/>
                <w:lang w:val="en-US"/>
              </w:rPr>
            </w:rPrChange>
          </w:rPr>
          <w:delText>Rationale:</w:delText>
        </w:r>
        <w:r>
          <w:rPr>
            <w:rFonts w:ascii="Calibri" w:hAnsi="Calibri"/>
            <w:sz w:val="20"/>
            <w:szCs w:val="20"/>
            <w:rPrChange w:id="24619" w:author="Author">
              <w:rPr>
                <w:rFonts w:ascii="Trebuchet MS" w:hAnsi="Trebuchet MS"/>
              </w:rPr>
            </w:rPrChange>
          </w:rPr>
          <w:delText xml:space="preserve"> </w:delText>
        </w:r>
      </w:del>
    </w:p>
    <w:p w:rsidR="00743B33" w:rsidRPr="00743B33" w:rsidRDefault="00D20E06">
      <w:pPr>
        <w:ind w:left="540"/>
        <w:jc w:val="both"/>
        <w:rPr>
          <w:rFonts w:ascii="Calibri" w:hAnsi="Calibri"/>
          <w:sz w:val="20"/>
          <w:szCs w:val="20"/>
          <w:rPrChange w:id="24620" w:author="Author">
            <w:rPr>
              <w:rFonts w:ascii="Trebuchet MS" w:hAnsi="Trebuchet MS"/>
              <w:sz w:val="20"/>
              <w:szCs w:val="20"/>
            </w:rPr>
          </w:rPrChange>
        </w:rPr>
      </w:pPr>
      <w:del w:id="24621" w:author="Author">
        <w:r>
          <w:rPr>
            <w:rFonts w:ascii="Calibri" w:hAnsi="Calibri"/>
            <w:sz w:val="20"/>
            <w:szCs w:val="20"/>
            <w:rPrChange w:id="24622" w:author="Author">
              <w:rPr>
                <w:rFonts w:ascii="Trebuchet MS" w:hAnsi="Trebuchet MS"/>
                <w:sz w:val="20"/>
                <w:szCs w:val="20"/>
              </w:rPr>
            </w:rPrChange>
          </w:rPr>
          <w:delText>If this is not done, the optimizer may make optimizations that will result in incorrect operation.</w:delText>
        </w:r>
      </w:del>
      <w:ins w:id="24623" w:author="Author">
        <w:del w:id="24624" w:author="Author">
          <w:r>
            <w:rPr>
              <w:rFonts w:ascii="Calibri" w:hAnsi="Calibri"/>
              <w:sz w:val="20"/>
              <w:szCs w:val="20"/>
              <w:lang w:val="en-US"/>
              <w:rPrChange w:id="24625"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4626" w:author="Author">
              <w:rPr>
                <w:rFonts w:ascii="Calibri" w:hAnsi="Calibri"/>
                <w:b/>
                <w:sz w:val="20"/>
                <w:szCs w:val="20"/>
                <w:lang w:val="en-US"/>
              </w:rPr>
            </w:rPrChange>
          </w:rPr>
          <w:t>.</w:t>
        </w:r>
      </w:ins>
    </w:p>
    <w:p w:rsidR="00743B33" w:rsidRPr="00743B33" w:rsidRDefault="00743B33" w:rsidP="00743B33">
      <w:pPr>
        <w:pStyle w:val="Heading3"/>
        <w:rPr>
          <w:del w:id="24627" w:author="Author"/>
          <w:rPrChange w:id="24628" w:author="Author">
            <w:rPr>
              <w:del w:id="24629" w:author="Author"/>
              <w:rFonts w:ascii="Trebuchet MS" w:hAnsi="Trebuchet MS"/>
            </w:rPr>
          </w:rPrChange>
        </w:rPr>
        <w:pPrChange w:id="24630" w:author="Author">
          <w:pPr>
            <w:ind w:left="540"/>
            <w:jc w:val="both"/>
          </w:pPr>
        </w:pPrChange>
      </w:pPr>
      <w:bookmarkStart w:id="24631" w:name="_Toc488929687"/>
      <w:bookmarkStart w:id="24632" w:name="_Toc489941897"/>
      <w:bookmarkStart w:id="24633" w:name="_Toc489943055"/>
      <w:bookmarkStart w:id="24634" w:name="_Toc490207338"/>
      <w:bookmarkStart w:id="24635" w:name="_Toc490208503"/>
      <w:bookmarkStart w:id="24636" w:name="_Toc491674373"/>
      <w:bookmarkEnd w:id="24631"/>
      <w:bookmarkEnd w:id="24632"/>
      <w:bookmarkEnd w:id="24633"/>
      <w:bookmarkEnd w:id="24634"/>
      <w:bookmarkEnd w:id="24635"/>
      <w:bookmarkEnd w:id="24636"/>
    </w:p>
    <w:p w:rsidR="00743B33" w:rsidRDefault="00D20E06">
      <w:pPr>
        <w:pStyle w:val="Heading3"/>
      </w:pPr>
      <w:bookmarkStart w:id="24637" w:name="_Toc294795251"/>
      <w:bookmarkStart w:id="24638" w:name="_Toc301956950"/>
      <w:bookmarkStart w:id="24639" w:name="_Toc301960078"/>
      <w:bookmarkStart w:id="24640" w:name="_Toc301960552"/>
      <w:bookmarkStart w:id="24641" w:name="_Toc301960714"/>
      <w:bookmarkStart w:id="24642" w:name="_Toc409602519"/>
      <w:bookmarkStart w:id="24643" w:name="_Toc430267180"/>
      <w:bookmarkStart w:id="24644" w:name="_Toc491674374"/>
      <w:r>
        <w:t>Rules_Defn_Decl_01</w:t>
      </w:r>
      <w:bookmarkEnd w:id="24637"/>
      <w:bookmarkEnd w:id="24638"/>
      <w:bookmarkEnd w:id="24639"/>
      <w:bookmarkEnd w:id="24640"/>
      <w:bookmarkEnd w:id="24641"/>
      <w:bookmarkEnd w:id="24642"/>
      <w:bookmarkEnd w:id="24643"/>
      <w:r>
        <w:rPr>
          <w:lang w:eastAsia="ja-JP"/>
        </w:rPr>
        <w:t>6</w:t>
      </w:r>
      <w:r>
        <w:t>([1] Clause 5.4.7 - table 1 - 1a)</w:t>
      </w:r>
      <w:bookmarkEnd w:id="24644"/>
    </w:p>
    <w:p w:rsidR="00743B33" w:rsidRPr="00743B33" w:rsidRDefault="00D20E06">
      <w:pPr>
        <w:ind w:left="540"/>
        <w:jc w:val="both"/>
        <w:rPr>
          <w:rFonts w:ascii="Calibri" w:hAnsi="Calibri"/>
          <w:b/>
          <w:sz w:val="20"/>
          <w:szCs w:val="20"/>
          <w:lang w:val="en-US"/>
          <w:rPrChange w:id="24645" w:author="Author">
            <w:rPr>
              <w:rFonts w:ascii="Trebuchet MS" w:hAnsi="Trebuchet MS"/>
              <w:b/>
              <w:lang w:val="en-US"/>
            </w:rPr>
          </w:rPrChange>
        </w:rPr>
      </w:pPr>
      <w:r>
        <w:rPr>
          <w:rFonts w:ascii="Calibri" w:hAnsi="Calibri"/>
          <w:b/>
          <w:sz w:val="20"/>
          <w:szCs w:val="20"/>
          <w:lang w:val="en-US"/>
          <w:rPrChange w:id="24646"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4647" w:author="Author">
            <w:rPr>
              <w:rFonts w:ascii="Trebuchet MS" w:hAnsi="Trebuchet MS"/>
              <w:sz w:val="20"/>
              <w:szCs w:val="20"/>
            </w:rPr>
          </w:rPrChange>
        </w:rPr>
      </w:pPr>
      <w:r>
        <w:rPr>
          <w:rFonts w:ascii="Calibri" w:hAnsi="Calibri"/>
          <w:sz w:val="20"/>
          <w:szCs w:val="20"/>
          <w:rPrChange w:id="24648" w:author="Author">
            <w:rPr>
              <w:rFonts w:ascii="Trebuchet MS" w:hAnsi="Trebuchet MS"/>
              <w:sz w:val="20"/>
              <w:szCs w:val="20"/>
            </w:rPr>
          </w:rPrChange>
        </w:rPr>
        <w:t>The common implementations across the modules</w:t>
      </w:r>
      <w:r>
        <w:rPr>
          <w:rFonts w:ascii="Calibri" w:hAnsi="Calibri"/>
          <w:sz w:val="20"/>
          <w:szCs w:val="20"/>
          <w:rPrChange w:id="24649" w:author="Author">
            <w:rPr>
              <w:rFonts w:ascii="Trebuchet MS" w:hAnsi="Trebuchet MS"/>
              <w:sz w:val="20"/>
              <w:szCs w:val="20"/>
            </w:rPr>
          </w:rPrChange>
        </w:rPr>
        <w:t xml:space="preserve"> such as initialization of status of the driver should be consistent across all the modules.</w:t>
      </w:r>
    </w:p>
    <w:p w:rsidR="00743B33" w:rsidRPr="00743B33" w:rsidRDefault="00743B33">
      <w:pPr>
        <w:ind w:left="540"/>
        <w:jc w:val="both"/>
        <w:rPr>
          <w:rFonts w:ascii="Calibri" w:hAnsi="Calibri"/>
          <w:sz w:val="20"/>
          <w:szCs w:val="20"/>
          <w:rPrChange w:id="24650"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4651" w:author="Author">
            <w:rPr>
              <w:rFonts w:ascii="Trebuchet MS" w:hAnsi="Trebuchet MS"/>
              <w:b/>
              <w:lang w:val="en-US"/>
            </w:rPr>
          </w:rPrChange>
        </w:rPr>
      </w:pPr>
      <w:r>
        <w:rPr>
          <w:rFonts w:ascii="Calibri" w:hAnsi="Calibri"/>
          <w:b/>
          <w:sz w:val="20"/>
          <w:szCs w:val="20"/>
          <w:rPrChange w:id="24652" w:author="Author">
            <w:rPr>
              <w:rFonts w:ascii="Trebuchet MS" w:hAnsi="Trebuchet MS"/>
              <w:b/>
            </w:rPr>
          </w:rPrChange>
        </w:rPr>
        <w:t>Example</w:t>
      </w:r>
      <w:r>
        <w:rPr>
          <w:rFonts w:ascii="Calibri" w:hAnsi="Calibri"/>
          <w:b/>
          <w:sz w:val="20"/>
          <w:szCs w:val="20"/>
          <w:lang w:val="en-US"/>
          <w:rPrChange w:id="24653" w:author="Author">
            <w:rPr>
              <w:rFonts w:ascii="Trebuchet MS" w:hAnsi="Trebuchet MS"/>
              <w:b/>
              <w:lang w:val="en-US"/>
            </w:rPr>
          </w:rPrChange>
        </w:rPr>
        <w:t>:</w:t>
      </w:r>
    </w:p>
    <w:p w:rsidR="00743B33" w:rsidRPr="00743B33" w:rsidRDefault="00D20E06">
      <w:pPr>
        <w:ind w:left="540"/>
        <w:rPr>
          <w:rFonts w:ascii="Calibri" w:hAnsi="Calibri"/>
          <w:sz w:val="20"/>
          <w:szCs w:val="20"/>
          <w:rPrChange w:id="24654" w:author="Author">
            <w:rPr>
              <w:rFonts w:ascii="Trebuchet MS" w:hAnsi="Trebuchet MS"/>
              <w:sz w:val="20"/>
              <w:szCs w:val="20"/>
            </w:rPr>
          </w:rPrChange>
        </w:rPr>
      </w:pPr>
      <w:del w:id="24655" w:author="Author">
        <w:r>
          <w:rPr>
            <w:rFonts w:ascii="Calibri" w:hAnsi="Calibri"/>
            <w:sz w:val="20"/>
            <w:szCs w:val="20"/>
            <w:rPrChange w:id="24656" w:author="Author">
              <w:rPr>
                <w:rFonts w:ascii="Trebuchet MS" w:hAnsi="Trebuchet MS"/>
                <w:sz w:val="20"/>
                <w:szCs w:val="20"/>
              </w:rPr>
            </w:rPrChange>
          </w:rPr>
          <w:delText>/*</w:delText>
        </w:r>
      </w:del>
      <w:ins w:id="24657" w:author="Author">
        <w:r>
          <w:rPr>
            <w:rFonts w:ascii="Calibri" w:hAnsi="Calibri"/>
            <w:sz w:val="20"/>
            <w:szCs w:val="20"/>
          </w:rPr>
          <w:t>//</w:t>
        </w:r>
      </w:ins>
      <w:r>
        <w:rPr>
          <w:rFonts w:ascii="Calibri" w:hAnsi="Calibri"/>
          <w:sz w:val="20"/>
          <w:szCs w:val="20"/>
          <w:rPrChange w:id="24658" w:author="Author">
            <w:rPr>
              <w:rFonts w:ascii="Trebuchet MS" w:hAnsi="Trebuchet MS"/>
              <w:sz w:val="20"/>
              <w:szCs w:val="20"/>
            </w:rPr>
          </w:rPrChange>
        </w:rPr>
        <w:t xml:space="preserve"> Defined values for compile switch conditions in all modules are “STD_ON” and “STD_OFF”.</w:t>
      </w:r>
      <w:del w:id="24659" w:author="Author">
        <w:r>
          <w:rPr>
            <w:rFonts w:ascii="Calibri" w:hAnsi="Calibri"/>
            <w:sz w:val="20"/>
            <w:szCs w:val="20"/>
            <w:rPrChange w:id="24660" w:author="Author">
              <w:rPr>
                <w:rFonts w:ascii="Trebuchet MS" w:hAnsi="Trebuchet MS"/>
                <w:sz w:val="20"/>
                <w:szCs w:val="20"/>
              </w:rPr>
            </w:rPrChange>
          </w:rPr>
          <w:delText xml:space="preserve"> */</w:delText>
        </w:r>
      </w:del>
    </w:p>
    <w:p w:rsidR="00743B33" w:rsidRPr="00743B33" w:rsidRDefault="00D20E06">
      <w:pPr>
        <w:ind w:left="540"/>
        <w:rPr>
          <w:rFonts w:ascii="Calibri" w:hAnsi="Calibri"/>
          <w:sz w:val="20"/>
          <w:szCs w:val="20"/>
          <w:lang w:val="en-US"/>
          <w:rPrChange w:id="24661" w:author="Author">
            <w:rPr>
              <w:rFonts w:ascii="Trebuchet MS" w:hAnsi="Trebuchet MS"/>
              <w:sz w:val="20"/>
              <w:lang w:val="en-US"/>
            </w:rPr>
          </w:rPrChange>
        </w:rPr>
      </w:pPr>
      <w:del w:id="24662" w:author="Author">
        <w:r>
          <w:rPr>
            <w:rFonts w:ascii="Calibri" w:hAnsi="Calibri"/>
            <w:sz w:val="20"/>
            <w:szCs w:val="20"/>
            <w:lang w:val="en-US"/>
            <w:rPrChange w:id="24663" w:author="Author">
              <w:rPr>
                <w:rFonts w:ascii="Trebuchet MS" w:hAnsi="Trebuchet MS"/>
                <w:sz w:val="20"/>
                <w:lang w:val="en-US"/>
              </w:rPr>
            </w:rPrChange>
          </w:rPr>
          <w:delText>/*</w:delText>
        </w:r>
      </w:del>
      <w:ins w:id="24664" w:author="Author">
        <w:r>
          <w:rPr>
            <w:rFonts w:ascii="Calibri" w:hAnsi="Calibri"/>
            <w:sz w:val="20"/>
            <w:szCs w:val="20"/>
            <w:lang w:val="en-US"/>
          </w:rPr>
          <w:t>//</w:t>
        </w:r>
      </w:ins>
      <w:r>
        <w:rPr>
          <w:rFonts w:ascii="Calibri" w:hAnsi="Calibri"/>
          <w:sz w:val="20"/>
          <w:szCs w:val="20"/>
          <w:lang w:val="en-US"/>
          <w:rPrChange w:id="24665" w:author="Author">
            <w:rPr>
              <w:rFonts w:ascii="Trebuchet MS" w:hAnsi="Trebuchet MS"/>
              <w:sz w:val="20"/>
              <w:lang w:val="en-US"/>
            </w:rPr>
          </w:rPrChange>
        </w:rPr>
        <w:t xml:space="preserve"> Compliant</w:t>
      </w:r>
      <w:del w:id="24666" w:author="Author">
        <w:r>
          <w:rPr>
            <w:rFonts w:ascii="Calibri" w:hAnsi="Calibri"/>
            <w:sz w:val="20"/>
            <w:szCs w:val="20"/>
            <w:lang w:val="en-US"/>
            <w:rPrChange w:id="24667" w:author="Author">
              <w:rPr>
                <w:rFonts w:ascii="Trebuchet MS" w:hAnsi="Trebuchet MS"/>
                <w:sz w:val="20"/>
                <w:lang w:val="en-US"/>
              </w:rPr>
            </w:rPrChange>
          </w:rPr>
          <w:delText xml:space="preserve"> */</w:delText>
        </w:r>
      </w:del>
    </w:p>
    <w:p w:rsidR="00743B33" w:rsidRPr="00743B33" w:rsidRDefault="00D20E06">
      <w:pPr>
        <w:ind w:left="540"/>
        <w:rPr>
          <w:rFonts w:ascii="Calibri" w:hAnsi="Calibri"/>
          <w:sz w:val="20"/>
          <w:szCs w:val="20"/>
          <w:lang w:val="en-US"/>
          <w:rPrChange w:id="24668" w:author="Author">
            <w:rPr>
              <w:rFonts w:ascii="Trebuchet MS" w:hAnsi="Trebuchet MS"/>
              <w:sz w:val="20"/>
              <w:lang w:val="en-US"/>
            </w:rPr>
          </w:rPrChange>
        </w:rPr>
      </w:pPr>
      <w:del w:id="24669" w:author="Author">
        <w:r>
          <w:rPr>
            <w:rFonts w:ascii="Calibri" w:hAnsi="Calibri"/>
            <w:sz w:val="20"/>
            <w:szCs w:val="20"/>
            <w:lang w:val="en-US"/>
            <w:rPrChange w:id="24670" w:author="Author">
              <w:rPr>
                <w:rFonts w:ascii="Trebuchet MS" w:hAnsi="Trebuchet MS"/>
                <w:sz w:val="20"/>
                <w:lang w:val="en-US"/>
              </w:rPr>
            </w:rPrChange>
          </w:rPr>
          <w:delText>/*</w:delText>
        </w:r>
      </w:del>
      <w:ins w:id="24671" w:author="Author">
        <w:r>
          <w:rPr>
            <w:rFonts w:ascii="Calibri" w:hAnsi="Calibri"/>
            <w:sz w:val="20"/>
            <w:szCs w:val="20"/>
            <w:lang w:val="en-US"/>
          </w:rPr>
          <w:t>//</w:t>
        </w:r>
      </w:ins>
      <w:r>
        <w:rPr>
          <w:rFonts w:ascii="Calibri" w:hAnsi="Calibri"/>
          <w:sz w:val="20"/>
          <w:szCs w:val="20"/>
          <w:lang w:val="en-US"/>
          <w:rPrChange w:id="24672" w:author="Author">
            <w:rPr>
              <w:rFonts w:ascii="Trebuchet MS" w:hAnsi="Trebuchet MS"/>
              <w:sz w:val="20"/>
              <w:lang w:val="en-US"/>
            </w:rPr>
          </w:rPrChange>
        </w:rPr>
        <w:t xml:space="preserve"> Module DIO</w:t>
      </w:r>
      <w:del w:id="24673" w:author="Author">
        <w:r>
          <w:rPr>
            <w:rFonts w:ascii="Calibri" w:hAnsi="Calibri"/>
            <w:sz w:val="20"/>
            <w:szCs w:val="20"/>
            <w:lang w:val="en-US"/>
            <w:rPrChange w:id="24674" w:author="Author">
              <w:rPr>
                <w:rFonts w:ascii="Trebuchet MS" w:hAnsi="Trebuchet MS"/>
                <w:sz w:val="20"/>
                <w:lang w:val="en-US"/>
              </w:rPr>
            </w:rPrChange>
          </w:rPr>
          <w:delText xml:space="preserve"> */</w:delText>
        </w:r>
      </w:del>
    </w:p>
    <w:p w:rsidR="00743B33" w:rsidRPr="00743B33" w:rsidRDefault="00D20E06">
      <w:pPr>
        <w:ind w:left="540"/>
        <w:rPr>
          <w:rFonts w:ascii="Calibri" w:hAnsi="Calibri" w:cs="Courier New"/>
          <w:sz w:val="20"/>
          <w:szCs w:val="20"/>
          <w:lang w:val="en-US"/>
          <w:rPrChange w:id="24675" w:author="Author">
            <w:rPr>
              <w:rFonts w:ascii="Courier New" w:hAnsi="Courier New" w:cs="Courier New"/>
              <w:sz w:val="20"/>
              <w:lang w:val="en-US"/>
            </w:rPr>
          </w:rPrChange>
        </w:rPr>
      </w:pPr>
      <w:del w:id="24676" w:author="Author">
        <w:r>
          <w:rPr>
            <w:rFonts w:ascii="Calibri" w:hAnsi="Calibri" w:cs="Courier New"/>
            <w:sz w:val="20"/>
            <w:szCs w:val="20"/>
            <w:lang w:val="en-US"/>
            <w:rPrChange w:id="24677" w:author="Author">
              <w:rPr>
                <w:rFonts w:ascii="Courier New" w:hAnsi="Courier New" w:cs="Courier New"/>
                <w:sz w:val="20"/>
                <w:lang w:val="en-US"/>
              </w:rPr>
            </w:rPrChange>
          </w:rPr>
          <w:delText>#</w:delText>
        </w:r>
      </w:del>
      <w:r>
        <w:rPr>
          <w:rFonts w:ascii="Calibri" w:hAnsi="Calibri" w:cs="Courier New"/>
          <w:sz w:val="20"/>
          <w:szCs w:val="20"/>
          <w:lang w:val="en-US"/>
          <w:rPrChange w:id="24678" w:author="Author">
            <w:rPr>
              <w:rFonts w:ascii="Courier New" w:hAnsi="Courier New" w:cs="Courier New"/>
              <w:sz w:val="20"/>
              <w:lang w:val="en-US"/>
            </w:rPr>
          </w:rPrChange>
        </w:rPr>
        <w:t>if (</w:t>
      </w:r>
      <w:del w:id="24679" w:author="Author">
        <w:r>
          <w:rPr>
            <w:rFonts w:ascii="Calibri" w:hAnsi="Calibri" w:cs="Courier New"/>
            <w:sz w:val="20"/>
            <w:szCs w:val="20"/>
            <w:lang w:val="en-US"/>
            <w:rPrChange w:id="24680" w:author="Author">
              <w:rPr>
                <w:rFonts w:ascii="Courier New" w:hAnsi="Courier New" w:cs="Courier New"/>
                <w:sz w:val="20"/>
                <w:lang w:val="en-US"/>
              </w:rPr>
            </w:rPrChange>
          </w:rPr>
          <w:delText>DIO_CHANNEL_CONFIGURED</w:delText>
        </w:r>
      </w:del>
      <w:ins w:id="24681" w:author="Author">
        <w:r>
          <w:rPr>
            <w:rFonts w:ascii="Calibri" w:hAnsi="Calibri" w:cs="Courier New"/>
            <w:sz w:val="20"/>
            <w:szCs w:val="20"/>
            <w:lang w:val="en-US"/>
          </w:rPr>
          <w:t>DioChannelConfigured</w:t>
        </w:r>
      </w:ins>
      <w:r>
        <w:rPr>
          <w:rFonts w:ascii="Calibri" w:hAnsi="Calibri" w:cs="Courier New"/>
          <w:sz w:val="20"/>
          <w:szCs w:val="20"/>
          <w:lang w:val="en-US"/>
          <w:rPrChange w:id="24682" w:author="Author">
            <w:rPr>
              <w:rFonts w:ascii="Courier New" w:hAnsi="Courier New" w:cs="Courier New"/>
              <w:sz w:val="20"/>
              <w:lang w:val="en-US"/>
            </w:rPr>
          </w:rPrChange>
        </w:rPr>
        <w:t xml:space="preserve"> == </w:t>
      </w:r>
      <w:ins w:id="24683" w:author="Author">
        <w:r>
          <w:rPr>
            <w:rFonts w:ascii="Calibri" w:hAnsi="Calibri" w:cs="Courier New"/>
            <w:sz w:val="20"/>
            <w:szCs w:val="20"/>
            <w:lang w:val="en-US"/>
          </w:rPr>
          <w:t>Constant.</w:t>
        </w:r>
      </w:ins>
      <w:r>
        <w:rPr>
          <w:rFonts w:ascii="Calibri" w:hAnsi="Calibri" w:cs="Courier New"/>
          <w:sz w:val="20"/>
          <w:szCs w:val="20"/>
          <w:lang w:val="en-US"/>
          <w:rPrChange w:id="24684" w:author="Author">
            <w:rPr>
              <w:rFonts w:ascii="Courier New" w:hAnsi="Courier New" w:cs="Courier New"/>
              <w:sz w:val="20"/>
              <w:lang w:val="en-US"/>
            </w:rPr>
          </w:rPrChange>
        </w:rPr>
        <w:t>STD_ON)</w:t>
      </w:r>
    </w:p>
    <w:p w:rsidR="00743B33" w:rsidRPr="00743B33" w:rsidRDefault="00D20E06">
      <w:pPr>
        <w:ind w:left="540"/>
        <w:rPr>
          <w:rFonts w:ascii="Calibri" w:hAnsi="Calibri" w:cs="Courier New"/>
          <w:sz w:val="20"/>
          <w:szCs w:val="20"/>
          <w:lang w:val="en-US"/>
          <w:rPrChange w:id="24685" w:author="Author">
            <w:rPr>
              <w:rFonts w:ascii="Courier New" w:hAnsi="Courier New" w:cs="Courier New"/>
              <w:sz w:val="20"/>
              <w:lang w:val="en-US"/>
            </w:rPr>
          </w:rPrChange>
        </w:rPr>
      </w:pPr>
      <w:del w:id="24686" w:author="Author">
        <w:r>
          <w:rPr>
            <w:rFonts w:ascii="Calibri" w:hAnsi="Calibri" w:cs="Courier New"/>
            <w:sz w:val="20"/>
            <w:szCs w:val="20"/>
            <w:lang w:val="en-US"/>
            <w:rPrChange w:id="24687" w:author="Author">
              <w:rPr>
                <w:rFonts w:ascii="Courier New" w:hAnsi="Courier New" w:cs="Courier New"/>
                <w:sz w:val="20"/>
                <w:lang w:val="en-US"/>
              </w:rPr>
            </w:rPrChange>
          </w:rPr>
          <w:delText>#</w:delText>
        </w:r>
      </w:del>
      <w:r>
        <w:rPr>
          <w:rFonts w:ascii="Calibri" w:hAnsi="Calibri" w:cs="Courier New"/>
          <w:sz w:val="20"/>
          <w:szCs w:val="20"/>
          <w:lang w:val="en-US"/>
          <w:rPrChange w:id="24688" w:author="Author">
            <w:rPr>
              <w:rFonts w:ascii="Courier New" w:hAnsi="Courier New" w:cs="Courier New"/>
              <w:sz w:val="20"/>
              <w:lang w:val="en-US"/>
            </w:rPr>
          </w:rPrChange>
        </w:rPr>
        <w:t>if (</w:t>
      </w:r>
      <w:del w:id="24689" w:author="Author">
        <w:r>
          <w:rPr>
            <w:rFonts w:ascii="Calibri" w:hAnsi="Calibri" w:cs="Courier New"/>
            <w:sz w:val="20"/>
            <w:szCs w:val="20"/>
            <w:lang w:val="en-US"/>
            <w:rPrChange w:id="24690" w:author="Author">
              <w:rPr>
                <w:rFonts w:ascii="Courier New" w:hAnsi="Courier New" w:cs="Courier New"/>
                <w:sz w:val="20"/>
                <w:lang w:val="en-US"/>
              </w:rPr>
            </w:rPrChange>
          </w:rPr>
          <w:delText>DIO_CHANNELGROUP_CONFIGURED</w:delText>
        </w:r>
      </w:del>
      <w:ins w:id="24691" w:author="Author">
        <w:r>
          <w:rPr>
            <w:rFonts w:ascii="Calibri" w:hAnsi="Calibri" w:cs="Courier New"/>
            <w:sz w:val="20"/>
            <w:szCs w:val="20"/>
            <w:lang w:val="en-US"/>
          </w:rPr>
          <w:t>DioChannelGroupConfigured</w:t>
        </w:r>
      </w:ins>
      <w:r>
        <w:rPr>
          <w:rFonts w:ascii="Calibri" w:hAnsi="Calibri" w:cs="Courier New"/>
          <w:sz w:val="20"/>
          <w:szCs w:val="20"/>
          <w:lang w:val="en-US"/>
          <w:rPrChange w:id="24692" w:author="Author">
            <w:rPr>
              <w:rFonts w:ascii="Courier New" w:hAnsi="Courier New" w:cs="Courier New"/>
              <w:sz w:val="20"/>
              <w:lang w:val="en-US"/>
            </w:rPr>
          </w:rPrChange>
        </w:rPr>
        <w:t xml:space="preserve"> == </w:t>
      </w:r>
      <w:ins w:id="24693" w:author="Author">
        <w:r>
          <w:rPr>
            <w:rFonts w:ascii="Calibri" w:hAnsi="Calibri" w:cs="Courier New"/>
            <w:sz w:val="20"/>
            <w:szCs w:val="20"/>
            <w:lang w:val="en-US"/>
          </w:rPr>
          <w:t>Constant.</w:t>
        </w:r>
      </w:ins>
      <w:r>
        <w:rPr>
          <w:rFonts w:ascii="Calibri" w:hAnsi="Calibri" w:cs="Courier New"/>
          <w:sz w:val="20"/>
          <w:szCs w:val="20"/>
          <w:lang w:val="en-US"/>
          <w:rPrChange w:id="24694" w:author="Author">
            <w:rPr>
              <w:rFonts w:ascii="Courier New" w:hAnsi="Courier New" w:cs="Courier New"/>
              <w:sz w:val="20"/>
              <w:lang w:val="en-US"/>
            </w:rPr>
          </w:rPrChange>
        </w:rPr>
        <w:t>STD_ON)</w:t>
      </w:r>
    </w:p>
    <w:p w:rsidR="00743B33" w:rsidRPr="00743B33" w:rsidRDefault="00743B33">
      <w:pPr>
        <w:ind w:left="540"/>
        <w:rPr>
          <w:rFonts w:ascii="Calibri" w:hAnsi="Calibri" w:cs="Courier New"/>
          <w:sz w:val="20"/>
          <w:szCs w:val="20"/>
          <w:lang w:val="en-US"/>
          <w:rPrChange w:id="24695" w:author="Author">
            <w:rPr>
              <w:rFonts w:ascii="Courier New" w:hAnsi="Courier New" w:cs="Courier New"/>
              <w:sz w:val="20"/>
              <w:lang w:val="en-US"/>
            </w:rPr>
          </w:rPrChange>
        </w:rPr>
      </w:pPr>
    </w:p>
    <w:p w:rsidR="00743B33" w:rsidRPr="00743B33" w:rsidRDefault="00D20E06">
      <w:pPr>
        <w:ind w:left="540"/>
        <w:rPr>
          <w:rFonts w:ascii="Calibri" w:hAnsi="Calibri"/>
          <w:sz w:val="20"/>
          <w:szCs w:val="20"/>
          <w:lang w:val="en-US"/>
          <w:rPrChange w:id="24696" w:author="Author">
            <w:rPr>
              <w:rFonts w:ascii="Trebuchet MS" w:hAnsi="Trebuchet MS"/>
              <w:sz w:val="20"/>
              <w:lang w:val="en-US"/>
            </w:rPr>
          </w:rPrChange>
        </w:rPr>
      </w:pPr>
      <w:del w:id="24697" w:author="Author">
        <w:r>
          <w:rPr>
            <w:rFonts w:ascii="Calibri" w:hAnsi="Calibri"/>
            <w:sz w:val="20"/>
            <w:szCs w:val="20"/>
            <w:lang w:val="en-US"/>
            <w:rPrChange w:id="24698" w:author="Author">
              <w:rPr>
                <w:rFonts w:ascii="Trebuchet MS" w:hAnsi="Trebuchet MS"/>
                <w:sz w:val="20"/>
                <w:lang w:val="en-US"/>
              </w:rPr>
            </w:rPrChange>
          </w:rPr>
          <w:delText>/*</w:delText>
        </w:r>
      </w:del>
      <w:ins w:id="24699" w:author="Author">
        <w:r>
          <w:rPr>
            <w:rFonts w:ascii="Calibri" w:hAnsi="Calibri"/>
            <w:sz w:val="20"/>
            <w:szCs w:val="20"/>
            <w:lang w:val="en-US"/>
          </w:rPr>
          <w:t>//</w:t>
        </w:r>
      </w:ins>
      <w:r>
        <w:rPr>
          <w:rFonts w:ascii="Calibri" w:hAnsi="Calibri"/>
          <w:sz w:val="20"/>
          <w:szCs w:val="20"/>
          <w:lang w:val="en-US"/>
          <w:rPrChange w:id="24700" w:author="Author">
            <w:rPr>
              <w:rFonts w:ascii="Trebuchet MS" w:hAnsi="Trebuchet MS"/>
              <w:sz w:val="20"/>
              <w:lang w:val="en-US"/>
            </w:rPr>
          </w:rPrChange>
        </w:rPr>
        <w:t xml:space="preserve"> Module MCU</w:t>
      </w:r>
      <w:del w:id="24701" w:author="Author">
        <w:r>
          <w:rPr>
            <w:rFonts w:ascii="Calibri" w:hAnsi="Calibri"/>
            <w:sz w:val="20"/>
            <w:szCs w:val="20"/>
            <w:lang w:val="en-US"/>
            <w:rPrChange w:id="24702" w:author="Author">
              <w:rPr>
                <w:rFonts w:ascii="Trebuchet MS" w:hAnsi="Trebuchet MS"/>
                <w:sz w:val="20"/>
                <w:lang w:val="en-US"/>
              </w:rPr>
            </w:rPrChange>
          </w:rPr>
          <w:delText xml:space="preserve"> */</w:delText>
        </w:r>
      </w:del>
    </w:p>
    <w:p w:rsidR="00743B33" w:rsidRPr="00743B33" w:rsidRDefault="00D20E06">
      <w:pPr>
        <w:ind w:left="540"/>
        <w:rPr>
          <w:rFonts w:ascii="Calibri" w:hAnsi="Calibri" w:cs="Courier New"/>
          <w:sz w:val="20"/>
          <w:szCs w:val="20"/>
          <w:lang w:val="en-US"/>
          <w:rPrChange w:id="24703" w:author="Author">
            <w:rPr>
              <w:rFonts w:ascii="Courier New" w:hAnsi="Courier New" w:cs="Courier New"/>
              <w:sz w:val="20"/>
              <w:lang w:val="en-US"/>
            </w:rPr>
          </w:rPrChange>
        </w:rPr>
      </w:pPr>
      <w:del w:id="24704" w:author="Author">
        <w:r>
          <w:rPr>
            <w:rFonts w:ascii="Calibri" w:hAnsi="Calibri" w:cs="Courier New"/>
            <w:sz w:val="20"/>
            <w:szCs w:val="20"/>
            <w:lang w:val="en-US"/>
            <w:rPrChange w:id="24705" w:author="Author">
              <w:rPr>
                <w:rFonts w:ascii="Courier New" w:hAnsi="Courier New" w:cs="Courier New"/>
                <w:sz w:val="20"/>
                <w:lang w:val="en-US"/>
              </w:rPr>
            </w:rPrChange>
          </w:rPr>
          <w:delText>#</w:delText>
        </w:r>
      </w:del>
      <w:r>
        <w:rPr>
          <w:rFonts w:ascii="Calibri" w:hAnsi="Calibri" w:cs="Courier New"/>
          <w:sz w:val="20"/>
          <w:szCs w:val="20"/>
          <w:lang w:val="en-US"/>
          <w:rPrChange w:id="24706" w:author="Author">
            <w:rPr>
              <w:rFonts w:ascii="Courier New" w:hAnsi="Courier New" w:cs="Courier New"/>
              <w:sz w:val="20"/>
              <w:lang w:val="en-US"/>
            </w:rPr>
          </w:rPrChange>
        </w:rPr>
        <w:t>if (</w:t>
      </w:r>
      <w:del w:id="24707" w:author="Author">
        <w:r>
          <w:rPr>
            <w:rFonts w:ascii="Calibri" w:hAnsi="Calibri" w:cs="Courier New"/>
            <w:sz w:val="20"/>
            <w:szCs w:val="20"/>
            <w:lang w:val="en-US"/>
            <w:rPrChange w:id="24708" w:author="Author">
              <w:rPr>
                <w:rFonts w:ascii="Courier New" w:hAnsi="Courier New" w:cs="Courier New"/>
                <w:sz w:val="20"/>
                <w:lang w:val="en-US"/>
              </w:rPr>
            </w:rPrChange>
          </w:rPr>
          <w:delText>MCU_DEV_ERROR_DETECT</w:delText>
        </w:r>
      </w:del>
      <w:ins w:id="24709" w:author="Author">
        <w:r>
          <w:rPr>
            <w:rFonts w:ascii="Calibri" w:hAnsi="Calibri" w:cs="Courier New"/>
            <w:sz w:val="20"/>
            <w:szCs w:val="20"/>
            <w:lang w:val="en-US"/>
          </w:rPr>
          <w:t>McuErrorDetected</w:t>
        </w:r>
      </w:ins>
      <w:r>
        <w:rPr>
          <w:rFonts w:ascii="Calibri" w:hAnsi="Calibri" w:cs="Courier New"/>
          <w:sz w:val="20"/>
          <w:szCs w:val="20"/>
          <w:lang w:val="en-US"/>
          <w:rPrChange w:id="24710" w:author="Author">
            <w:rPr>
              <w:rFonts w:ascii="Courier New" w:hAnsi="Courier New" w:cs="Courier New"/>
              <w:sz w:val="20"/>
              <w:lang w:val="en-US"/>
            </w:rPr>
          </w:rPrChange>
        </w:rPr>
        <w:t xml:space="preserve"> == </w:t>
      </w:r>
      <w:ins w:id="24711" w:author="Author">
        <w:r>
          <w:rPr>
            <w:rFonts w:ascii="Calibri" w:hAnsi="Calibri" w:cs="Courier New"/>
            <w:sz w:val="20"/>
            <w:szCs w:val="20"/>
            <w:lang w:val="en-US"/>
          </w:rPr>
          <w:t>Constant.</w:t>
        </w:r>
      </w:ins>
      <w:r>
        <w:rPr>
          <w:rFonts w:ascii="Calibri" w:hAnsi="Calibri" w:cs="Courier New"/>
          <w:sz w:val="20"/>
          <w:szCs w:val="20"/>
          <w:lang w:val="en-US"/>
          <w:rPrChange w:id="24712" w:author="Author">
            <w:rPr>
              <w:rFonts w:ascii="Courier New" w:hAnsi="Courier New" w:cs="Courier New"/>
              <w:sz w:val="20"/>
              <w:lang w:val="en-US"/>
            </w:rPr>
          </w:rPrChange>
        </w:rPr>
        <w:t>STD_ON)</w:t>
      </w:r>
    </w:p>
    <w:p w:rsidR="00743B33" w:rsidRPr="00743B33" w:rsidRDefault="00D20E06">
      <w:pPr>
        <w:ind w:left="540"/>
        <w:rPr>
          <w:rFonts w:ascii="Calibri" w:hAnsi="Calibri" w:cs="Courier New"/>
          <w:sz w:val="20"/>
          <w:szCs w:val="20"/>
          <w:lang w:val="en-US"/>
          <w:rPrChange w:id="24713" w:author="Author">
            <w:rPr>
              <w:rFonts w:ascii="Courier New" w:hAnsi="Courier New" w:cs="Courier New"/>
              <w:sz w:val="20"/>
              <w:lang w:val="en-US"/>
            </w:rPr>
          </w:rPrChange>
        </w:rPr>
      </w:pPr>
      <w:del w:id="24714" w:author="Author">
        <w:r>
          <w:rPr>
            <w:rFonts w:ascii="Calibri" w:hAnsi="Calibri" w:cs="Courier New"/>
            <w:sz w:val="20"/>
            <w:szCs w:val="20"/>
            <w:lang w:val="en-US"/>
            <w:rPrChange w:id="24715" w:author="Author">
              <w:rPr>
                <w:rFonts w:ascii="Courier New" w:hAnsi="Courier New" w:cs="Courier New"/>
                <w:sz w:val="20"/>
                <w:lang w:val="en-US"/>
              </w:rPr>
            </w:rPrChange>
          </w:rPr>
          <w:delText>#</w:delText>
        </w:r>
      </w:del>
      <w:r>
        <w:rPr>
          <w:rFonts w:ascii="Calibri" w:hAnsi="Calibri" w:cs="Courier New"/>
          <w:sz w:val="20"/>
          <w:szCs w:val="20"/>
          <w:lang w:val="en-US"/>
          <w:rPrChange w:id="24716" w:author="Author">
            <w:rPr>
              <w:rFonts w:ascii="Courier New" w:hAnsi="Courier New" w:cs="Courier New"/>
              <w:sz w:val="20"/>
              <w:lang w:val="en-US"/>
            </w:rPr>
          </w:rPrChange>
        </w:rPr>
        <w:t>if (</w:t>
      </w:r>
      <w:del w:id="24717" w:author="Author">
        <w:r>
          <w:rPr>
            <w:rFonts w:ascii="Calibri" w:hAnsi="Calibri" w:cs="Courier New"/>
            <w:sz w:val="20"/>
            <w:szCs w:val="20"/>
            <w:lang w:val="en-US"/>
            <w:rPrChange w:id="24718" w:author="Author">
              <w:rPr>
                <w:rFonts w:ascii="Courier New" w:hAnsi="Courier New" w:cs="Courier New"/>
                <w:sz w:val="20"/>
                <w:lang w:val="en-US"/>
              </w:rPr>
            </w:rPrChange>
          </w:rPr>
          <w:delText>MCU_NO_PLL</w:delText>
        </w:r>
      </w:del>
      <w:ins w:id="24719" w:author="Author">
        <w:r>
          <w:rPr>
            <w:rFonts w:ascii="Calibri" w:hAnsi="Calibri" w:cs="Courier New"/>
            <w:sz w:val="20"/>
            <w:szCs w:val="20"/>
            <w:lang w:val="en-US"/>
          </w:rPr>
          <w:t>McuClockEnabled</w:t>
        </w:r>
      </w:ins>
      <w:r>
        <w:rPr>
          <w:rFonts w:ascii="Calibri" w:hAnsi="Calibri" w:cs="Courier New"/>
          <w:sz w:val="20"/>
          <w:szCs w:val="20"/>
          <w:lang w:val="en-US"/>
          <w:rPrChange w:id="24720" w:author="Author">
            <w:rPr>
              <w:rFonts w:ascii="Courier New" w:hAnsi="Courier New" w:cs="Courier New"/>
              <w:sz w:val="20"/>
              <w:lang w:val="en-US"/>
            </w:rPr>
          </w:rPrChange>
        </w:rPr>
        <w:t xml:space="preserve"> ==</w:t>
      </w:r>
      <w:r>
        <w:rPr>
          <w:rFonts w:ascii="Calibri" w:hAnsi="Calibri" w:cs="Courier New"/>
          <w:sz w:val="20"/>
          <w:szCs w:val="20"/>
          <w:lang w:val="en-US"/>
          <w:rPrChange w:id="24721" w:author="Author">
            <w:rPr>
              <w:rFonts w:ascii="Courier New" w:hAnsi="Courier New" w:cs="Courier New"/>
              <w:sz w:val="20"/>
              <w:lang w:val="en-US"/>
            </w:rPr>
          </w:rPrChange>
        </w:rPr>
        <w:t xml:space="preserve"> </w:t>
      </w:r>
      <w:ins w:id="24722" w:author="Author">
        <w:r>
          <w:rPr>
            <w:rFonts w:ascii="Calibri" w:hAnsi="Calibri" w:cs="Courier New"/>
            <w:sz w:val="20"/>
            <w:szCs w:val="20"/>
            <w:lang w:val="en-US"/>
          </w:rPr>
          <w:t>Constant .</w:t>
        </w:r>
      </w:ins>
      <w:r>
        <w:rPr>
          <w:rFonts w:ascii="Calibri" w:hAnsi="Calibri" w:cs="Courier New"/>
          <w:sz w:val="20"/>
          <w:szCs w:val="20"/>
          <w:lang w:val="en-US"/>
          <w:rPrChange w:id="24723" w:author="Author">
            <w:rPr>
              <w:rFonts w:ascii="Courier New" w:hAnsi="Courier New" w:cs="Courier New"/>
              <w:sz w:val="20"/>
              <w:lang w:val="en-US"/>
            </w:rPr>
          </w:rPrChange>
        </w:rPr>
        <w:t>STD_OFF)</w:t>
      </w:r>
    </w:p>
    <w:p w:rsidR="00743B33" w:rsidRPr="00743B33" w:rsidRDefault="00743B33">
      <w:pPr>
        <w:ind w:left="540"/>
        <w:jc w:val="both"/>
        <w:rPr>
          <w:rFonts w:ascii="Calibri" w:hAnsi="Calibri"/>
          <w:b/>
          <w:sz w:val="20"/>
          <w:szCs w:val="20"/>
          <w:lang w:val="en-US"/>
          <w:rPrChange w:id="24724" w:author="Author">
            <w:rPr>
              <w:rFonts w:ascii="Trebuchet MS" w:hAnsi="Trebuchet MS"/>
              <w:b/>
              <w:lang w:val="en-US"/>
            </w:rPr>
          </w:rPrChange>
        </w:rPr>
      </w:pPr>
    </w:p>
    <w:p w:rsidR="00743B33" w:rsidRPr="00743B33" w:rsidRDefault="00D20E06">
      <w:pPr>
        <w:ind w:left="540"/>
        <w:jc w:val="both"/>
        <w:rPr>
          <w:rFonts w:ascii="Calibri" w:hAnsi="Calibri"/>
          <w:sz w:val="20"/>
          <w:szCs w:val="20"/>
          <w:rPrChange w:id="24725" w:author="Author">
            <w:rPr>
              <w:rFonts w:ascii="Trebuchet MS" w:hAnsi="Trebuchet MS"/>
            </w:rPr>
          </w:rPrChange>
        </w:rPr>
      </w:pPr>
      <w:r>
        <w:rPr>
          <w:rFonts w:ascii="Calibri" w:hAnsi="Calibri"/>
          <w:b/>
          <w:sz w:val="20"/>
          <w:szCs w:val="20"/>
          <w:lang w:val="en-US"/>
          <w:rPrChange w:id="24726" w:author="Author">
            <w:rPr>
              <w:rFonts w:ascii="Trebuchet MS" w:hAnsi="Trebuchet MS"/>
              <w:b/>
              <w:lang w:val="en-US"/>
            </w:rPr>
          </w:rPrChange>
        </w:rPr>
        <w:t>Rationale:</w:t>
      </w:r>
      <w:r>
        <w:rPr>
          <w:rFonts w:ascii="Calibri" w:hAnsi="Calibri"/>
          <w:sz w:val="20"/>
          <w:szCs w:val="20"/>
          <w:rPrChange w:id="24727" w:author="Author">
            <w:rPr>
              <w:rFonts w:ascii="Trebuchet MS" w:hAnsi="Trebuchet MS"/>
            </w:rPr>
          </w:rPrChange>
        </w:rPr>
        <w:t xml:space="preserve"> </w:t>
      </w:r>
    </w:p>
    <w:p w:rsidR="00743B33" w:rsidRPr="00743B33" w:rsidRDefault="00D20E06">
      <w:pPr>
        <w:ind w:left="540"/>
        <w:jc w:val="both"/>
        <w:rPr>
          <w:rFonts w:ascii="Calibri" w:hAnsi="Calibri"/>
          <w:sz w:val="20"/>
          <w:szCs w:val="20"/>
          <w:rPrChange w:id="24728" w:author="Author">
            <w:rPr>
              <w:rFonts w:ascii="Trebuchet MS" w:hAnsi="Trebuchet MS"/>
              <w:sz w:val="20"/>
              <w:szCs w:val="20"/>
            </w:rPr>
          </w:rPrChange>
        </w:rPr>
      </w:pPr>
      <w:r>
        <w:rPr>
          <w:rFonts w:ascii="Calibri" w:hAnsi="Calibri"/>
          <w:sz w:val="20"/>
          <w:szCs w:val="20"/>
          <w:rPrChange w:id="24729" w:author="Author">
            <w:rPr>
              <w:rFonts w:ascii="Trebuchet MS" w:hAnsi="Trebuchet MS"/>
              <w:sz w:val="20"/>
              <w:szCs w:val="20"/>
            </w:rPr>
          </w:rPrChange>
        </w:rPr>
        <w:t>Uniformity and easy understanding.</w:t>
      </w:r>
    </w:p>
    <w:p w:rsidR="00743B33" w:rsidRPr="00743B33" w:rsidRDefault="00743B33">
      <w:pPr>
        <w:ind w:left="540"/>
        <w:jc w:val="both"/>
        <w:rPr>
          <w:rFonts w:ascii="Calibri" w:hAnsi="Calibri"/>
          <w:sz w:val="20"/>
          <w:szCs w:val="20"/>
          <w:rPrChange w:id="24730" w:author="Author">
            <w:rPr>
              <w:rFonts w:ascii="Trebuchet MS" w:hAnsi="Trebuchet MS"/>
            </w:rPr>
          </w:rPrChange>
        </w:rPr>
      </w:pPr>
    </w:p>
    <w:p w:rsidR="00743B33" w:rsidRDefault="00D20E06">
      <w:pPr>
        <w:pStyle w:val="Heading3"/>
      </w:pPr>
      <w:bookmarkStart w:id="24731" w:name="_Toc294795252"/>
      <w:bookmarkStart w:id="24732" w:name="_Toc301956951"/>
      <w:bookmarkStart w:id="24733" w:name="_Toc301960079"/>
      <w:bookmarkStart w:id="24734" w:name="_Toc301960553"/>
      <w:bookmarkStart w:id="24735" w:name="_Toc301960715"/>
      <w:bookmarkStart w:id="24736" w:name="_Toc409602520"/>
      <w:bookmarkStart w:id="24737" w:name="_Toc430267181"/>
      <w:bookmarkStart w:id="24738" w:name="_Toc491674375"/>
      <w:r>
        <w:lastRenderedPageBreak/>
        <w:t>Rules_Defn_Decl_01</w:t>
      </w:r>
      <w:bookmarkEnd w:id="24731"/>
      <w:bookmarkEnd w:id="24732"/>
      <w:bookmarkEnd w:id="24733"/>
      <w:bookmarkEnd w:id="24734"/>
      <w:bookmarkEnd w:id="24735"/>
      <w:bookmarkEnd w:id="24736"/>
      <w:r>
        <w:rPr>
          <w:lang w:eastAsia="ja-JP"/>
        </w:rPr>
        <w:t>7</w:t>
      </w:r>
      <w:r>
        <w:t xml:space="preserve"> ([1] Clause 5.4.7 - table 1 - 1a)</w:t>
      </w:r>
      <w:bookmarkEnd w:id="24737"/>
      <w:bookmarkEnd w:id="24738"/>
    </w:p>
    <w:p w:rsidR="00743B33" w:rsidRPr="00743B33" w:rsidRDefault="00D20E06">
      <w:pPr>
        <w:ind w:left="540"/>
        <w:jc w:val="both"/>
        <w:rPr>
          <w:rFonts w:ascii="Calibri" w:hAnsi="Calibri"/>
          <w:b/>
          <w:sz w:val="20"/>
          <w:szCs w:val="20"/>
          <w:lang w:val="en-US"/>
          <w:rPrChange w:id="24739" w:author="Author">
            <w:rPr>
              <w:rFonts w:ascii="Trebuchet MS" w:hAnsi="Trebuchet MS"/>
              <w:b/>
              <w:lang w:val="en-US"/>
            </w:rPr>
          </w:rPrChange>
        </w:rPr>
      </w:pPr>
      <w:r>
        <w:rPr>
          <w:rFonts w:ascii="Calibri" w:hAnsi="Calibri"/>
          <w:b/>
          <w:sz w:val="20"/>
          <w:szCs w:val="20"/>
          <w:lang w:val="en-US"/>
          <w:rPrChange w:id="24740"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4741" w:author="Author">
            <w:rPr>
              <w:rFonts w:ascii="Trebuchet MS" w:hAnsi="Trebuchet MS"/>
              <w:sz w:val="20"/>
              <w:szCs w:val="20"/>
            </w:rPr>
          </w:rPrChange>
        </w:rPr>
      </w:pPr>
      <w:r>
        <w:rPr>
          <w:rFonts w:ascii="Calibri" w:hAnsi="Calibri"/>
          <w:sz w:val="20"/>
          <w:szCs w:val="20"/>
          <w:rPrChange w:id="24742" w:author="Author">
            <w:rPr>
              <w:rFonts w:ascii="Trebuchet MS" w:hAnsi="Trebuchet MS"/>
              <w:sz w:val="20"/>
              <w:szCs w:val="20"/>
            </w:rPr>
          </w:rPrChange>
        </w:rPr>
        <w:t xml:space="preserve">The variables and macros (used in different modules but similar context), shall be named similarly. Consistency should be </w:t>
      </w:r>
      <w:r>
        <w:rPr>
          <w:rFonts w:ascii="Calibri" w:hAnsi="Calibri"/>
          <w:sz w:val="20"/>
          <w:szCs w:val="20"/>
          <w:rPrChange w:id="24743" w:author="Author">
            <w:rPr>
              <w:rFonts w:ascii="Trebuchet MS" w:hAnsi="Trebuchet MS"/>
              <w:sz w:val="20"/>
              <w:szCs w:val="20"/>
            </w:rPr>
          </w:rPrChange>
        </w:rPr>
        <w:t>maintained across modules.</w:t>
      </w:r>
    </w:p>
    <w:p w:rsidR="00743B33" w:rsidRPr="00743B33" w:rsidRDefault="00743B33">
      <w:pPr>
        <w:ind w:left="540"/>
        <w:jc w:val="both"/>
        <w:rPr>
          <w:rFonts w:ascii="Calibri" w:hAnsi="Calibri"/>
          <w:sz w:val="20"/>
          <w:szCs w:val="20"/>
          <w:rPrChange w:id="24744"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4745" w:author="Author">
            <w:rPr>
              <w:rFonts w:ascii="Trebuchet MS" w:hAnsi="Trebuchet MS"/>
              <w:b/>
              <w:lang w:val="en-US"/>
            </w:rPr>
          </w:rPrChange>
        </w:rPr>
      </w:pPr>
      <w:r>
        <w:rPr>
          <w:rFonts w:ascii="Calibri" w:hAnsi="Calibri"/>
          <w:b/>
          <w:sz w:val="20"/>
          <w:szCs w:val="20"/>
          <w:rPrChange w:id="24746" w:author="Author">
            <w:rPr>
              <w:rFonts w:ascii="Trebuchet MS" w:hAnsi="Trebuchet MS"/>
              <w:b/>
            </w:rPr>
          </w:rPrChange>
        </w:rPr>
        <w:t>Example</w:t>
      </w:r>
      <w:r>
        <w:rPr>
          <w:rFonts w:ascii="Calibri" w:hAnsi="Calibri"/>
          <w:b/>
          <w:sz w:val="20"/>
          <w:szCs w:val="20"/>
          <w:lang w:val="en-US"/>
          <w:rPrChange w:id="24747"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4748" w:author="Author">
            <w:rPr>
              <w:rFonts w:ascii="Trebuchet MS" w:hAnsi="Trebuchet MS"/>
              <w:sz w:val="20"/>
              <w:szCs w:val="20"/>
            </w:rPr>
          </w:rPrChange>
        </w:rPr>
      </w:pPr>
      <w:r>
        <w:rPr>
          <w:rFonts w:ascii="Calibri" w:hAnsi="Calibri"/>
          <w:sz w:val="20"/>
          <w:szCs w:val="20"/>
          <w:rPrChange w:id="24749" w:author="Author">
            <w:rPr>
              <w:rFonts w:ascii="Trebuchet MS" w:hAnsi="Trebuchet MS"/>
              <w:sz w:val="20"/>
              <w:szCs w:val="20"/>
            </w:rPr>
          </w:rPrChange>
        </w:rPr>
        <w:t>Name of the status variable can be consistent across all modules, e.g.</w:t>
      </w:r>
    </w:p>
    <w:p w:rsidR="00743B33" w:rsidRPr="00743B33" w:rsidRDefault="00D20E06">
      <w:pPr>
        <w:ind w:left="540"/>
        <w:jc w:val="both"/>
        <w:rPr>
          <w:rFonts w:ascii="Calibri" w:hAnsi="Calibri"/>
          <w:sz w:val="20"/>
          <w:szCs w:val="20"/>
          <w:rPrChange w:id="24750" w:author="Author">
            <w:rPr>
              <w:rFonts w:ascii="Trebuchet MS" w:hAnsi="Trebuchet MS"/>
              <w:sz w:val="20"/>
              <w:szCs w:val="20"/>
            </w:rPr>
          </w:rPrChange>
        </w:rPr>
      </w:pPr>
      <w:r>
        <w:rPr>
          <w:rFonts w:ascii="Calibri" w:hAnsi="Calibri"/>
          <w:sz w:val="20"/>
          <w:szCs w:val="20"/>
          <w:rPrChange w:id="24751" w:author="Author">
            <w:rPr>
              <w:rFonts w:ascii="Trebuchet MS" w:hAnsi="Trebuchet MS"/>
              <w:sz w:val="20"/>
              <w:szCs w:val="20"/>
            </w:rPr>
          </w:rPrChange>
        </w:rPr>
        <w:t>- ADC module: ‘Adc</w:t>
      </w:r>
      <w:del w:id="24752" w:author="Author">
        <w:r>
          <w:rPr>
            <w:rFonts w:ascii="Calibri" w:hAnsi="Calibri"/>
            <w:sz w:val="20"/>
            <w:szCs w:val="20"/>
            <w:rPrChange w:id="24753" w:author="Author">
              <w:rPr>
                <w:rFonts w:ascii="Trebuchet MS" w:hAnsi="Trebuchet MS"/>
                <w:sz w:val="20"/>
                <w:szCs w:val="20"/>
              </w:rPr>
            </w:rPrChange>
          </w:rPr>
          <w:delText>_</w:delText>
        </w:r>
      </w:del>
      <w:r>
        <w:rPr>
          <w:rFonts w:ascii="Calibri" w:hAnsi="Calibri"/>
          <w:sz w:val="20"/>
          <w:szCs w:val="20"/>
          <w:rPrChange w:id="24754" w:author="Author">
            <w:rPr>
              <w:rFonts w:ascii="Trebuchet MS" w:hAnsi="Trebuchet MS"/>
              <w:sz w:val="20"/>
              <w:szCs w:val="20"/>
            </w:rPr>
          </w:rPrChange>
        </w:rPr>
        <w:t>GblDriverStatus’.</w:t>
      </w:r>
    </w:p>
    <w:p w:rsidR="00743B33" w:rsidRPr="00743B33" w:rsidRDefault="00D20E06">
      <w:pPr>
        <w:ind w:left="540"/>
        <w:jc w:val="both"/>
        <w:rPr>
          <w:rFonts w:ascii="Calibri" w:hAnsi="Calibri"/>
          <w:sz w:val="20"/>
          <w:szCs w:val="20"/>
          <w:rPrChange w:id="24755" w:author="Author">
            <w:rPr>
              <w:rFonts w:ascii="Trebuchet MS" w:hAnsi="Trebuchet MS"/>
              <w:sz w:val="20"/>
              <w:szCs w:val="20"/>
            </w:rPr>
          </w:rPrChange>
        </w:rPr>
      </w:pPr>
      <w:r>
        <w:rPr>
          <w:rFonts w:ascii="Calibri" w:hAnsi="Calibri"/>
          <w:sz w:val="20"/>
          <w:szCs w:val="20"/>
          <w:rPrChange w:id="24756" w:author="Author">
            <w:rPr>
              <w:rFonts w:ascii="Trebuchet MS" w:hAnsi="Trebuchet MS"/>
              <w:sz w:val="20"/>
              <w:szCs w:val="20"/>
            </w:rPr>
          </w:rPrChange>
        </w:rPr>
        <w:t>- GPT module: ‘Gpt</w:t>
      </w:r>
      <w:del w:id="24757" w:author="Author">
        <w:r>
          <w:rPr>
            <w:rFonts w:ascii="Calibri" w:hAnsi="Calibri"/>
            <w:sz w:val="20"/>
            <w:szCs w:val="20"/>
            <w:rPrChange w:id="24758" w:author="Author">
              <w:rPr>
                <w:rFonts w:ascii="Trebuchet MS" w:hAnsi="Trebuchet MS"/>
                <w:sz w:val="20"/>
                <w:szCs w:val="20"/>
              </w:rPr>
            </w:rPrChange>
          </w:rPr>
          <w:delText>_</w:delText>
        </w:r>
      </w:del>
      <w:r>
        <w:rPr>
          <w:rFonts w:ascii="Calibri" w:hAnsi="Calibri"/>
          <w:sz w:val="20"/>
          <w:szCs w:val="20"/>
          <w:rPrChange w:id="24759" w:author="Author">
            <w:rPr>
              <w:rFonts w:ascii="Trebuchet MS" w:hAnsi="Trebuchet MS"/>
              <w:sz w:val="20"/>
              <w:szCs w:val="20"/>
            </w:rPr>
          </w:rPrChange>
        </w:rPr>
        <w:t xml:space="preserve">GblDriverStatus’.  </w:t>
      </w:r>
    </w:p>
    <w:p w:rsidR="00743B33" w:rsidRPr="00743B33" w:rsidRDefault="00D20E06">
      <w:pPr>
        <w:ind w:left="540"/>
        <w:jc w:val="both"/>
        <w:rPr>
          <w:rFonts w:ascii="Calibri" w:hAnsi="Calibri"/>
          <w:sz w:val="20"/>
          <w:szCs w:val="20"/>
          <w:rPrChange w:id="24760" w:author="Author">
            <w:rPr>
              <w:rFonts w:ascii="Trebuchet MS" w:hAnsi="Trebuchet MS"/>
              <w:sz w:val="20"/>
              <w:szCs w:val="20"/>
            </w:rPr>
          </w:rPrChange>
        </w:rPr>
      </w:pPr>
      <w:r>
        <w:rPr>
          <w:rFonts w:ascii="Calibri" w:hAnsi="Calibri"/>
          <w:sz w:val="20"/>
          <w:szCs w:val="20"/>
          <w:rPrChange w:id="24761" w:author="Author">
            <w:rPr>
              <w:rFonts w:ascii="Trebuchet MS" w:hAnsi="Trebuchet MS"/>
              <w:sz w:val="20"/>
              <w:szCs w:val="20"/>
            </w:rPr>
          </w:rPrChange>
        </w:rPr>
        <w:t>- PWM module: ‘Pwm</w:t>
      </w:r>
      <w:del w:id="24762" w:author="Author">
        <w:r>
          <w:rPr>
            <w:rFonts w:ascii="Calibri" w:hAnsi="Calibri"/>
            <w:sz w:val="20"/>
            <w:szCs w:val="20"/>
            <w:rPrChange w:id="24763" w:author="Author">
              <w:rPr>
                <w:rFonts w:ascii="Trebuchet MS" w:hAnsi="Trebuchet MS"/>
                <w:sz w:val="20"/>
                <w:szCs w:val="20"/>
              </w:rPr>
            </w:rPrChange>
          </w:rPr>
          <w:delText>_</w:delText>
        </w:r>
      </w:del>
      <w:r>
        <w:rPr>
          <w:rFonts w:ascii="Calibri" w:hAnsi="Calibri"/>
          <w:sz w:val="20"/>
          <w:szCs w:val="20"/>
          <w:rPrChange w:id="24764" w:author="Author">
            <w:rPr>
              <w:rFonts w:ascii="Trebuchet MS" w:hAnsi="Trebuchet MS"/>
              <w:sz w:val="20"/>
              <w:szCs w:val="20"/>
            </w:rPr>
          </w:rPrChange>
        </w:rPr>
        <w:t>GblDriverStatus’.</w:t>
      </w:r>
    </w:p>
    <w:p w:rsidR="00743B33" w:rsidRPr="00743B33" w:rsidRDefault="00743B33">
      <w:pPr>
        <w:ind w:left="540"/>
        <w:jc w:val="both"/>
        <w:rPr>
          <w:rFonts w:ascii="Calibri" w:hAnsi="Calibri"/>
          <w:b/>
          <w:sz w:val="20"/>
          <w:szCs w:val="20"/>
          <w:lang w:val="en-US"/>
          <w:rPrChange w:id="24765" w:author="Author">
            <w:rPr>
              <w:rFonts w:ascii="Trebuchet MS" w:hAnsi="Trebuchet MS"/>
              <w:b/>
              <w:lang w:val="en-US"/>
            </w:rPr>
          </w:rPrChange>
        </w:rPr>
      </w:pPr>
    </w:p>
    <w:p w:rsidR="00743B33" w:rsidRPr="00743B33" w:rsidRDefault="00D20E06">
      <w:pPr>
        <w:ind w:left="540"/>
        <w:jc w:val="both"/>
        <w:rPr>
          <w:rFonts w:ascii="Calibri" w:hAnsi="Calibri"/>
          <w:sz w:val="20"/>
          <w:szCs w:val="20"/>
          <w:rPrChange w:id="24766" w:author="Author">
            <w:rPr>
              <w:rFonts w:ascii="Trebuchet MS" w:hAnsi="Trebuchet MS"/>
            </w:rPr>
          </w:rPrChange>
        </w:rPr>
      </w:pPr>
      <w:r>
        <w:rPr>
          <w:rFonts w:ascii="Calibri" w:hAnsi="Calibri"/>
          <w:b/>
          <w:sz w:val="20"/>
          <w:szCs w:val="20"/>
          <w:rPrChange w:id="24767" w:author="Author">
            <w:rPr>
              <w:rFonts w:ascii="Trebuchet MS" w:hAnsi="Trebuchet MS"/>
              <w:b/>
            </w:rPr>
          </w:rPrChange>
        </w:rPr>
        <w:t>Rationale</w:t>
      </w:r>
      <w:r>
        <w:rPr>
          <w:rFonts w:ascii="Calibri" w:hAnsi="Calibri"/>
          <w:b/>
          <w:sz w:val="20"/>
          <w:szCs w:val="20"/>
          <w:lang w:val="en-US"/>
          <w:rPrChange w:id="24768" w:author="Author">
            <w:rPr>
              <w:rFonts w:ascii="Trebuchet MS" w:hAnsi="Trebuchet MS"/>
              <w:b/>
              <w:lang w:val="en-US"/>
            </w:rPr>
          </w:rPrChange>
        </w:rPr>
        <w:t>:</w:t>
      </w:r>
      <w:r>
        <w:rPr>
          <w:rFonts w:ascii="Calibri" w:hAnsi="Calibri"/>
          <w:sz w:val="20"/>
          <w:szCs w:val="20"/>
          <w:rPrChange w:id="24769" w:author="Author">
            <w:rPr>
              <w:rFonts w:ascii="Trebuchet MS" w:hAnsi="Trebuchet MS"/>
            </w:rPr>
          </w:rPrChange>
        </w:rPr>
        <w:t xml:space="preserve"> </w:t>
      </w:r>
    </w:p>
    <w:p w:rsidR="00743B33" w:rsidRPr="00743B33" w:rsidRDefault="00D20E06">
      <w:pPr>
        <w:ind w:left="540"/>
        <w:jc w:val="both"/>
        <w:rPr>
          <w:rFonts w:ascii="Calibri" w:hAnsi="Calibri"/>
          <w:sz w:val="20"/>
          <w:szCs w:val="20"/>
          <w:rPrChange w:id="24770" w:author="Author">
            <w:rPr>
              <w:rFonts w:ascii="Trebuchet MS" w:hAnsi="Trebuchet MS"/>
              <w:sz w:val="20"/>
              <w:szCs w:val="20"/>
            </w:rPr>
          </w:rPrChange>
        </w:rPr>
      </w:pPr>
      <w:r>
        <w:rPr>
          <w:rFonts w:ascii="Calibri" w:hAnsi="Calibri"/>
          <w:sz w:val="20"/>
          <w:szCs w:val="20"/>
          <w:rPrChange w:id="24771" w:author="Author">
            <w:rPr>
              <w:rFonts w:ascii="Trebuchet MS" w:hAnsi="Trebuchet MS"/>
              <w:sz w:val="20"/>
              <w:szCs w:val="20"/>
            </w:rPr>
          </w:rPrChange>
        </w:rPr>
        <w:t xml:space="preserve">Uniformity and easy </w:t>
      </w:r>
      <w:r>
        <w:rPr>
          <w:rFonts w:ascii="Calibri" w:hAnsi="Calibri"/>
          <w:sz w:val="20"/>
          <w:szCs w:val="20"/>
          <w:rPrChange w:id="24772" w:author="Author">
            <w:rPr>
              <w:rFonts w:ascii="Trebuchet MS" w:hAnsi="Trebuchet MS"/>
              <w:sz w:val="20"/>
              <w:szCs w:val="20"/>
            </w:rPr>
          </w:rPrChange>
        </w:rPr>
        <w:t>understanding.</w:t>
      </w:r>
    </w:p>
    <w:p w:rsidR="00743B33" w:rsidRPr="00743B33" w:rsidRDefault="00743B33">
      <w:pPr>
        <w:ind w:left="540"/>
        <w:jc w:val="both"/>
        <w:rPr>
          <w:rFonts w:ascii="Calibri" w:hAnsi="Calibri"/>
          <w:sz w:val="20"/>
          <w:szCs w:val="20"/>
          <w:rPrChange w:id="24773" w:author="Author">
            <w:rPr>
              <w:rFonts w:ascii="Trebuchet MS" w:hAnsi="Trebuchet MS"/>
              <w:sz w:val="20"/>
              <w:szCs w:val="20"/>
            </w:rPr>
          </w:rPrChange>
        </w:rPr>
      </w:pPr>
    </w:p>
    <w:p w:rsidR="00743B33" w:rsidRDefault="00D20E06">
      <w:pPr>
        <w:pStyle w:val="Heading3"/>
      </w:pPr>
      <w:bookmarkStart w:id="24774" w:name="_Toc294795253"/>
      <w:bookmarkStart w:id="24775" w:name="_Toc301956952"/>
      <w:bookmarkStart w:id="24776" w:name="_Toc301960080"/>
      <w:bookmarkStart w:id="24777" w:name="_Toc301960554"/>
      <w:bookmarkStart w:id="24778" w:name="_Toc301960716"/>
      <w:bookmarkStart w:id="24779" w:name="_Toc409602521"/>
      <w:bookmarkStart w:id="24780" w:name="_Toc430267182"/>
      <w:bookmarkStart w:id="24781" w:name="_Toc491674376"/>
      <w:r>
        <w:t>Rules_Defn_Decl_0</w:t>
      </w:r>
      <w:bookmarkEnd w:id="24774"/>
      <w:bookmarkEnd w:id="24775"/>
      <w:bookmarkEnd w:id="24776"/>
      <w:bookmarkEnd w:id="24777"/>
      <w:bookmarkEnd w:id="24778"/>
      <w:bookmarkEnd w:id="24779"/>
      <w:r>
        <w:t>1</w:t>
      </w:r>
      <w:r>
        <w:rPr>
          <w:lang w:eastAsia="ja-JP"/>
        </w:rPr>
        <w:t>8</w:t>
      </w:r>
      <w:r>
        <w:t xml:space="preserve"> ([1] Clause 5.4.7 - table 1 - 1c)</w:t>
      </w:r>
      <w:bookmarkEnd w:id="24780"/>
      <w:bookmarkEnd w:id="24781"/>
    </w:p>
    <w:p w:rsidR="00743B33" w:rsidRPr="00743B33" w:rsidRDefault="00D20E06">
      <w:pPr>
        <w:ind w:left="540"/>
        <w:jc w:val="both"/>
        <w:rPr>
          <w:rFonts w:ascii="Calibri" w:hAnsi="Calibri"/>
          <w:b/>
          <w:sz w:val="20"/>
          <w:szCs w:val="20"/>
          <w:lang w:val="en-US"/>
          <w:rPrChange w:id="24782" w:author="Author">
            <w:rPr>
              <w:rFonts w:ascii="Trebuchet MS" w:hAnsi="Trebuchet MS"/>
              <w:b/>
              <w:lang w:val="en-US"/>
            </w:rPr>
          </w:rPrChange>
        </w:rPr>
      </w:pPr>
      <w:r>
        <w:rPr>
          <w:rFonts w:ascii="Calibri" w:hAnsi="Calibri"/>
          <w:b/>
          <w:sz w:val="20"/>
          <w:szCs w:val="20"/>
          <w:lang w:val="en-US"/>
          <w:rPrChange w:id="24783"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4784" w:author="Author">
            <w:rPr>
              <w:rFonts w:ascii="Trebuchet MS" w:hAnsi="Trebuchet MS"/>
              <w:sz w:val="20"/>
              <w:szCs w:val="20"/>
            </w:rPr>
          </w:rPrChange>
        </w:rPr>
      </w:pPr>
      <w:r>
        <w:rPr>
          <w:rFonts w:ascii="Calibri" w:hAnsi="Calibri"/>
          <w:sz w:val="20"/>
          <w:szCs w:val="20"/>
          <w:rPrChange w:id="24785" w:author="Author">
            <w:rPr>
              <w:rFonts w:ascii="Trebuchet MS" w:hAnsi="Trebuchet MS"/>
              <w:sz w:val="20"/>
              <w:szCs w:val="20"/>
            </w:rPr>
          </w:rPrChange>
        </w:rPr>
        <w:t xml:space="preserve">The type of variable should be appropriately selected depending on the values that the variable may hold. </w:t>
      </w:r>
    </w:p>
    <w:p w:rsidR="00743B33" w:rsidRPr="00743B33" w:rsidRDefault="00743B33">
      <w:pPr>
        <w:ind w:left="540"/>
        <w:jc w:val="both"/>
        <w:rPr>
          <w:rFonts w:ascii="Calibri" w:hAnsi="Calibri"/>
          <w:sz w:val="20"/>
          <w:szCs w:val="20"/>
          <w:rPrChange w:id="24786"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4787" w:author="Author">
            <w:rPr>
              <w:rFonts w:ascii="Trebuchet MS" w:hAnsi="Trebuchet MS"/>
              <w:b/>
              <w:lang w:val="en-US"/>
            </w:rPr>
          </w:rPrChange>
        </w:rPr>
      </w:pPr>
      <w:r>
        <w:rPr>
          <w:rFonts w:ascii="Calibri" w:hAnsi="Calibri"/>
          <w:b/>
          <w:sz w:val="20"/>
          <w:szCs w:val="20"/>
          <w:rPrChange w:id="24788" w:author="Author">
            <w:rPr>
              <w:rFonts w:ascii="Trebuchet MS" w:hAnsi="Trebuchet MS"/>
              <w:b/>
            </w:rPr>
          </w:rPrChange>
        </w:rPr>
        <w:t>Example</w:t>
      </w:r>
      <w:r>
        <w:rPr>
          <w:rFonts w:ascii="Calibri" w:hAnsi="Calibri"/>
          <w:b/>
          <w:sz w:val="20"/>
          <w:szCs w:val="20"/>
          <w:lang w:val="en-US"/>
          <w:rPrChange w:id="24789"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4790" w:author="Author">
            <w:rPr>
              <w:rFonts w:ascii="Trebuchet MS" w:hAnsi="Trebuchet MS"/>
              <w:sz w:val="20"/>
              <w:szCs w:val="20"/>
            </w:rPr>
          </w:rPrChange>
        </w:rPr>
      </w:pPr>
      <w:r>
        <w:rPr>
          <w:rFonts w:ascii="Calibri" w:hAnsi="Calibri"/>
          <w:sz w:val="20"/>
          <w:szCs w:val="20"/>
          <w:rPrChange w:id="24791" w:author="Author">
            <w:rPr>
              <w:rFonts w:ascii="Trebuchet MS" w:hAnsi="Trebuchet MS"/>
              <w:sz w:val="20"/>
              <w:szCs w:val="20"/>
            </w:rPr>
          </w:rPrChange>
        </w:rPr>
        <w:t>For example, if the variable can hold 'INIT', 'UNINIT' and 'BUS</w:t>
      </w:r>
      <w:r>
        <w:rPr>
          <w:rFonts w:ascii="Calibri" w:hAnsi="Calibri"/>
          <w:sz w:val="20"/>
          <w:szCs w:val="20"/>
          <w:rPrChange w:id="24792" w:author="Author">
            <w:rPr>
              <w:rFonts w:ascii="Trebuchet MS" w:hAnsi="Trebuchet MS"/>
              <w:sz w:val="20"/>
              <w:szCs w:val="20"/>
            </w:rPr>
          </w:rPrChange>
        </w:rPr>
        <w:t>Y', then enum or integer needs to be given as type instead of boolean.</w:t>
      </w:r>
    </w:p>
    <w:p w:rsidR="00743B33" w:rsidRPr="00743B33" w:rsidRDefault="00743B33">
      <w:pPr>
        <w:ind w:left="540"/>
        <w:jc w:val="both"/>
        <w:rPr>
          <w:rFonts w:ascii="Calibri" w:hAnsi="Calibri"/>
          <w:b/>
          <w:sz w:val="20"/>
          <w:szCs w:val="20"/>
          <w:lang w:val="en-US"/>
          <w:rPrChange w:id="24793" w:author="Author">
            <w:rPr>
              <w:rFonts w:ascii="Trebuchet MS" w:hAnsi="Trebuchet MS"/>
              <w:b/>
              <w:lang w:val="en-US"/>
            </w:rPr>
          </w:rPrChange>
        </w:rPr>
      </w:pPr>
    </w:p>
    <w:p w:rsidR="00743B33" w:rsidRPr="00743B33" w:rsidRDefault="00D20E06">
      <w:pPr>
        <w:ind w:left="540"/>
        <w:jc w:val="both"/>
        <w:rPr>
          <w:rFonts w:ascii="Calibri" w:hAnsi="Calibri"/>
          <w:sz w:val="20"/>
          <w:szCs w:val="20"/>
          <w:rPrChange w:id="24794" w:author="Author">
            <w:rPr>
              <w:rFonts w:ascii="Trebuchet MS" w:hAnsi="Trebuchet MS"/>
            </w:rPr>
          </w:rPrChange>
        </w:rPr>
      </w:pPr>
      <w:r>
        <w:rPr>
          <w:rFonts w:ascii="Calibri" w:hAnsi="Calibri"/>
          <w:b/>
          <w:sz w:val="20"/>
          <w:szCs w:val="20"/>
          <w:rPrChange w:id="24795" w:author="Author">
            <w:rPr>
              <w:rFonts w:ascii="Trebuchet MS" w:hAnsi="Trebuchet MS"/>
              <w:b/>
            </w:rPr>
          </w:rPrChange>
        </w:rPr>
        <w:t>Rationale</w:t>
      </w:r>
      <w:r>
        <w:rPr>
          <w:rFonts w:ascii="Calibri" w:hAnsi="Calibri"/>
          <w:b/>
          <w:sz w:val="20"/>
          <w:szCs w:val="20"/>
          <w:lang w:val="en-US"/>
          <w:rPrChange w:id="24796" w:author="Author">
            <w:rPr>
              <w:rFonts w:ascii="Trebuchet MS" w:hAnsi="Trebuchet MS"/>
              <w:b/>
              <w:lang w:val="en-US"/>
            </w:rPr>
          </w:rPrChange>
        </w:rPr>
        <w:t>:</w:t>
      </w:r>
      <w:r>
        <w:rPr>
          <w:rFonts w:ascii="Calibri" w:hAnsi="Calibri"/>
          <w:sz w:val="20"/>
          <w:szCs w:val="20"/>
          <w:rPrChange w:id="24797" w:author="Author">
            <w:rPr>
              <w:rFonts w:ascii="Trebuchet MS" w:hAnsi="Trebuchet MS"/>
            </w:rPr>
          </w:rPrChange>
        </w:rPr>
        <w:t xml:space="preserve"> </w:t>
      </w:r>
    </w:p>
    <w:p w:rsidR="00743B33" w:rsidRPr="00743B33" w:rsidRDefault="00D20E06">
      <w:pPr>
        <w:ind w:left="540"/>
        <w:jc w:val="both"/>
        <w:rPr>
          <w:rFonts w:ascii="Calibri" w:hAnsi="Calibri"/>
          <w:sz w:val="20"/>
          <w:szCs w:val="20"/>
          <w:rPrChange w:id="24798" w:author="Author">
            <w:rPr>
              <w:rFonts w:ascii="Trebuchet MS" w:hAnsi="Trebuchet MS"/>
              <w:sz w:val="20"/>
              <w:szCs w:val="20"/>
            </w:rPr>
          </w:rPrChange>
        </w:rPr>
      </w:pPr>
      <w:r>
        <w:rPr>
          <w:rFonts w:ascii="Calibri" w:hAnsi="Calibri"/>
          <w:sz w:val="20"/>
          <w:szCs w:val="20"/>
          <w:rPrChange w:id="24799" w:author="Author">
            <w:rPr>
              <w:rFonts w:ascii="Trebuchet MS" w:hAnsi="Trebuchet MS"/>
              <w:sz w:val="20"/>
              <w:szCs w:val="20"/>
            </w:rPr>
          </w:rPrChange>
        </w:rPr>
        <w:t>To avoid unexpected behaviour.</w:t>
      </w:r>
    </w:p>
    <w:p w:rsidR="00743B33" w:rsidRPr="00743B33" w:rsidRDefault="00743B33" w:rsidP="00743B33">
      <w:pPr>
        <w:pStyle w:val="Heading3"/>
        <w:rPr>
          <w:del w:id="24800" w:author="Author"/>
          <w:rPrChange w:id="24801" w:author="Author">
            <w:rPr>
              <w:del w:id="24802" w:author="Author"/>
              <w:rFonts w:ascii="Trebuchet MS" w:hAnsi="Trebuchet MS"/>
            </w:rPr>
          </w:rPrChange>
        </w:rPr>
        <w:pPrChange w:id="24803" w:author="Author">
          <w:pPr>
            <w:ind w:left="540"/>
            <w:jc w:val="both"/>
          </w:pPr>
        </w:pPrChange>
      </w:pPr>
      <w:bookmarkStart w:id="24804" w:name="_Toc488929691"/>
      <w:bookmarkStart w:id="24805" w:name="_Toc489941901"/>
      <w:bookmarkStart w:id="24806" w:name="_Toc489943059"/>
      <w:bookmarkStart w:id="24807" w:name="_Toc490207342"/>
      <w:bookmarkStart w:id="24808" w:name="_Toc490208507"/>
      <w:bookmarkStart w:id="24809" w:name="_Toc491674377"/>
      <w:bookmarkEnd w:id="24804"/>
      <w:bookmarkEnd w:id="24805"/>
      <w:bookmarkEnd w:id="24806"/>
      <w:bookmarkEnd w:id="24807"/>
      <w:bookmarkEnd w:id="24808"/>
      <w:bookmarkEnd w:id="24809"/>
    </w:p>
    <w:p w:rsidR="00743B33" w:rsidRDefault="00D20E06">
      <w:pPr>
        <w:pStyle w:val="Heading3"/>
      </w:pPr>
      <w:bookmarkStart w:id="24810" w:name="_Toc294795254"/>
      <w:bookmarkStart w:id="24811" w:name="_Toc301956953"/>
      <w:bookmarkStart w:id="24812" w:name="_Toc301960081"/>
      <w:bookmarkStart w:id="24813" w:name="_Toc301960555"/>
      <w:bookmarkStart w:id="24814" w:name="_Toc301960717"/>
      <w:bookmarkStart w:id="24815" w:name="_Toc409602522"/>
      <w:bookmarkStart w:id="24816" w:name="_Toc430267183"/>
      <w:bookmarkStart w:id="24817" w:name="_Toc491674378"/>
      <w:r>
        <w:t>Rules_Defn_Decl_0</w:t>
      </w:r>
      <w:bookmarkEnd w:id="24810"/>
      <w:bookmarkEnd w:id="24811"/>
      <w:bookmarkEnd w:id="24812"/>
      <w:bookmarkEnd w:id="24813"/>
      <w:bookmarkEnd w:id="24814"/>
      <w:bookmarkEnd w:id="24815"/>
      <w:r>
        <w:t>1</w:t>
      </w:r>
      <w:r>
        <w:rPr>
          <w:lang w:eastAsia="ja-JP"/>
        </w:rPr>
        <w:t>9</w:t>
      </w:r>
      <w:r>
        <w:t xml:space="preserve"> ([1] Clause 5.4.7 - table 1 - 1c)</w:t>
      </w:r>
      <w:bookmarkEnd w:id="24816"/>
      <w:bookmarkEnd w:id="24817"/>
    </w:p>
    <w:p w:rsidR="00743B33" w:rsidRPr="00743B33" w:rsidRDefault="00D20E06">
      <w:pPr>
        <w:ind w:left="540"/>
        <w:jc w:val="both"/>
        <w:rPr>
          <w:rFonts w:ascii="Calibri" w:hAnsi="Calibri"/>
          <w:b/>
          <w:sz w:val="20"/>
          <w:szCs w:val="20"/>
          <w:lang w:val="en-US"/>
          <w:rPrChange w:id="24818" w:author="Author">
            <w:rPr>
              <w:rFonts w:ascii="Trebuchet MS" w:hAnsi="Trebuchet MS"/>
              <w:b/>
              <w:lang w:val="en-US"/>
            </w:rPr>
          </w:rPrChange>
        </w:rPr>
      </w:pPr>
      <w:r>
        <w:rPr>
          <w:rFonts w:ascii="Calibri" w:hAnsi="Calibri"/>
          <w:b/>
          <w:sz w:val="20"/>
          <w:szCs w:val="20"/>
          <w:rPrChange w:id="24819" w:author="Author">
            <w:rPr>
              <w:rFonts w:ascii="Trebuchet MS" w:hAnsi="Trebuchet MS"/>
              <w:b/>
            </w:rPr>
          </w:rPrChange>
        </w:rPr>
        <w:t>Rule</w:t>
      </w:r>
      <w:r>
        <w:rPr>
          <w:rFonts w:ascii="Calibri" w:hAnsi="Calibri"/>
          <w:b/>
          <w:sz w:val="20"/>
          <w:szCs w:val="20"/>
          <w:lang w:val="en-US"/>
          <w:rPrChange w:id="24820"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4821" w:author="Author">
            <w:rPr>
              <w:rFonts w:ascii="Trebuchet MS" w:hAnsi="Trebuchet MS"/>
              <w:sz w:val="20"/>
              <w:szCs w:val="20"/>
            </w:rPr>
          </w:rPrChange>
        </w:rPr>
      </w:pPr>
      <w:r>
        <w:rPr>
          <w:rFonts w:ascii="Calibri" w:hAnsi="Calibri"/>
          <w:sz w:val="20"/>
          <w:szCs w:val="20"/>
          <w:rPrChange w:id="24822" w:author="Author">
            <w:rPr>
              <w:rFonts w:ascii="Trebuchet MS" w:hAnsi="Trebuchet MS"/>
              <w:sz w:val="20"/>
              <w:szCs w:val="20"/>
            </w:rPr>
          </w:rPrChange>
        </w:rPr>
        <w:t>Typecasts and the values assigned to variables</w:t>
      </w:r>
      <w:ins w:id="24823" w:author="Author">
        <w:r>
          <w:rPr>
            <w:rFonts w:ascii="Calibri" w:hAnsi="Calibri"/>
            <w:sz w:val="20"/>
            <w:szCs w:val="20"/>
          </w:rPr>
          <w:t xml:space="preserve"> </w:t>
        </w:r>
      </w:ins>
      <w:del w:id="24824" w:author="Author">
        <w:r>
          <w:rPr>
            <w:rFonts w:ascii="Calibri" w:hAnsi="Calibri"/>
            <w:sz w:val="20"/>
            <w:szCs w:val="20"/>
            <w:rPrChange w:id="24825" w:author="Author">
              <w:rPr>
                <w:rFonts w:ascii="Trebuchet MS" w:hAnsi="Trebuchet MS"/>
                <w:sz w:val="20"/>
                <w:szCs w:val="20"/>
              </w:rPr>
            </w:rPrChange>
          </w:rPr>
          <w:delText xml:space="preserve">, the compiler abstractions to it </w:delText>
        </w:r>
      </w:del>
      <w:r>
        <w:rPr>
          <w:rFonts w:ascii="Calibri" w:hAnsi="Calibri"/>
          <w:sz w:val="20"/>
          <w:szCs w:val="20"/>
          <w:rPrChange w:id="24826" w:author="Author">
            <w:rPr>
              <w:rFonts w:ascii="Trebuchet MS" w:hAnsi="Trebuchet MS"/>
              <w:sz w:val="20"/>
              <w:szCs w:val="20"/>
            </w:rPr>
          </w:rPrChange>
        </w:rPr>
        <w:t>shall be correctly defined and shall be consistent across the modules.</w:t>
      </w:r>
    </w:p>
    <w:p w:rsidR="00743B33" w:rsidRPr="00743B33" w:rsidRDefault="00743B33">
      <w:pPr>
        <w:ind w:left="540"/>
        <w:jc w:val="both"/>
        <w:rPr>
          <w:rFonts w:ascii="Calibri" w:hAnsi="Calibri"/>
          <w:sz w:val="20"/>
          <w:szCs w:val="20"/>
          <w:rPrChange w:id="24827"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4828" w:author="Author">
            <w:rPr>
              <w:rFonts w:ascii="Trebuchet MS" w:hAnsi="Trebuchet MS"/>
              <w:b/>
              <w:lang w:val="en-US"/>
            </w:rPr>
          </w:rPrChange>
        </w:rPr>
      </w:pPr>
      <w:r>
        <w:rPr>
          <w:rFonts w:ascii="Calibri" w:hAnsi="Calibri"/>
          <w:b/>
          <w:sz w:val="20"/>
          <w:szCs w:val="20"/>
          <w:rPrChange w:id="24829" w:author="Author">
            <w:rPr>
              <w:rFonts w:ascii="Trebuchet MS" w:hAnsi="Trebuchet MS"/>
              <w:b/>
            </w:rPr>
          </w:rPrChange>
        </w:rPr>
        <w:t>Example</w:t>
      </w:r>
      <w:r>
        <w:rPr>
          <w:rFonts w:ascii="Calibri" w:hAnsi="Calibri"/>
          <w:b/>
          <w:sz w:val="20"/>
          <w:szCs w:val="20"/>
          <w:lang w:val="en-US"/>
          <w:rPrChange w:id="24830"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4831" w:author="Author">
            <w:rPr>
              <w:rFonts w:ascii="Trebuchet MS" w:hAnsi="Trebuchet MS"/>
              <w:sz w:val="20"/>
              <w:szCs w:val="20"/>
            </w:rPr>
          </w:rPrChange>
        </w:rPr>
      </w:pPr>
      <w:r>
        <w:rPr>
          <w:rFonts w:ascii="Calibri" w:hAnsi="Calibri"/>
          <w:sz w:val="20"/>
          <w:szCs w:val="20"/>
          <w:rPrChange w:id="24832" w:author="Author">
            <w:rPr>
              <w:rFonts w:ascii="Trebuchet MS" w:hAnsi="Trebuchet MS"/>
              <w:sz w:val="20"/>
              <w:szCs w:val="20"/>
            </w:rPr>
          </w:rPrChange>
        </w:rPr>
        <w:t>Not required</w:t>
      </w:r>
    </w:p>
    <w:p w:rsidR="00743B33" w:rsidRPr="00743B33" w:rsidRDefault="00743B33">
      <w:pPr>
        <w:ind w:left="540"/>
        <w:jc w:val="both"/>
        <w:rPr>
          <w:rFonts w:ascii="Calibri" w:hAnsi="Calibri"/>
          <w:b/>
          <w:sz w:val="20"/>
          <w:szCs w:val="20"/>
          <w:lang w:val="en-US"/>
          <w:rPrChange w:id="24833" w:author="Author">
            <w:rPr>
              <w:rFonts w:ascii="Trebuchet MS" w:hAnsi="Trebuchet MS"/>
              <w:b/>
              <w:lang w:val="en-US"/>
            </w:rPr>
          </w:rPrChange>
        </w:rPr>
      </w:pPr>
    </w:p>
    <w:p w:rsidR="00743B33" w:rsidRPr="00743B33" w:rsidRDefault="00D20E06">
      <w:pPr>
        <w:ind w:left="540"/>
        <w:jc w:val="both"/>
        <w:rPr>
          <w:rFonts w:ascii="Calibri" w:hAnsi="Calibri"/>
          <w:sz w:val="20"/>
          <w:szCs w:val="20"/>
          <w:rPrChange w:id="24834" w:author="Author">
            <w:rPr>
              <w:rFonts w:ascii="Trebuchet MS" w:hAnsi="Trebuchet MS"/>
            </w:rPr>
          </w:rPrChange>
        </w:rPr>
      </w:pPr>
      <w:r>
        <w:rPr>
          <w:rFonts w:ascii="Calibri" w:hAnsi="Calibri"/>
          <w:b/>
          <w:sz w:val="20"/>
          <w:szCs w:val="20"/>
          <w:rPrChange w:id="24835" w:author="Author">
            <w:rPr>
              <w:rFonts w:ascii="Trebuchet MS" w:hAnsi="Trebuchet MS"/>
              <w:b/>
            </w:rPr>
          </w:rPrChange>
        </w:rPr>
        <w:t>Rationale</w:t>
      </w:r>
      <w:r>
        <w:rPr>
          <w:rFonts w:ascii="Calibri" w:hAnsi="Calibri"/>
          <w:b/>
          <w:sz w:val="20"/>
          <w:szCs w:val="20"/>
          <w:lang w:val="en-US"/>
          <w:rPrChange w:id="24836" w:author="Author">
            <w:rPr>
              <w:rFonts w:ascii="Trebuchet MS" w:hAnsi="Trebuchet MS"/>
              <w:b/>
              <w:lang w:val="en-US"/>
            </w:rPr>
          </w:rPrChange>
        </w:rPr>
        <w:t>:</w:t>
      </w:r>
      <w:r>
        <w:rPr>
          <w:rFonts w:ascii="Calibri" w:hAnsi="Calibri"/>
          <w:sz w:val="20"/>
          <w:szCs w:val="20"/>
          <w:rPrChange w:id="24837" w:author="Author">
            <w:rPr>
              <w:rFonts w:ascii="Trebuchet MS" w:hAnsi="Trebuchet MS"/>
            </w:rPr>
          </w:rPrChange>
        </w:rPr>
        <w:t xml:space="preserve"> </w:t>
      </w:r>
    </w:p>
    <w:p w:rsidR="00743B33" w:rsidRPr="00743B33" w:rsidRDefault="00D20E06">
      <w:pPr>
        <w:ind w:left="540"/>
        <w:jc w:val="both"/>
        <w:rPr>
          <w:rFonts w:ascii="Calibri" w:hAnsi="Calibri"/>
          <w:sz w:val="20"/>
          <w:szCs w:val="20"/>
          <w:rPrChange w:id="24838" w:author="Author">
            <w:rPr>
              <w:rFonts w:ascii="Trebuchet MS" w:hAnsi="Trebuchet MS"/>
              <w:sz w:val="20"/>
              <w:szCs w:val="20"/>
            </w:rPr>
          </w:rPrChange>
        </w:rPr>
      </w:pPr>
      <w:r>
        <w:rPr>
          <w:rFonts w:ascii="Calibri" w:hAnsi="Calibri"/>
          <w:sz w:val="20"/>
          <w:szCs w:val="20"/>
          <w:rPrChange w:id="24839" w:author="Author">
            <w:rPr>
              <w:rFonts w:ascii="Trebuchet MS" w:hAnsi="Trebuchet MS"/>
              <w:sz w:val="20"/>
              <w:szCs w:val="20"/>
            </w:rPr>
          </w:rPrChange>
        </w:rPr>
        <w:t>Uniformity</w:t>
      </w:r>
    </w:p>
    <w:p w:rsidR="00743B33" w:rsidRPr="00743B33" w:rsidRDefault="00743B33">
      <w:pPr>
        <w:ind w:left="540"/>
        <w:jc w:val="both"/>
        <w:rPr>
          <w:rFonts w:ascii="Calibri" w:hAnsi="Calibri"/>
          <w:sz w:val="20"/>
          <w:szCs w:val="20"/>
          <w:rPrChange w:id="24840" w:author="Author">
            <w:rPr>
              <w:rFonts w:ascii="Trebuchet MS" w:hAnsi="Trebuchet MS"/>
            </w:rPr>
          </w:rPrChange>
        </w:rPr>
      </w:pPr>
    </w:p>
    <w:p w:rsidR="00743B33" w:rsidRDefault="00D20E06">
      <w:pPr>
        <w:pStyle w:val="Heading3"/>
      </w:pPr>
      <w:bookmarkStart w:id="24841" w:name="_Toc491674379"/>
      <w:r>
        <w:t>Rules_Defn_Decl_020 ([1] Clause 8.4.4 - table 8 - 1d)</w:t>
      </w:r>
      <w:bookmarkEnd w:id="24841"/>
    </w:p>
    <w:p w:rsidR="00743B33" w:rsidRPr="00743B33" w:rsidRDefault="00D20E06">
      <w:pPr>
        <w:ind w:left="540"/>
        <w:jc w:val="both"/>
        <w:rPr>
          <w:rFonts w:ascii="Calibri" w:hAnsi="Calibri"/>
          <w:b/>
          <w:sz w:val="20"/>
          <w:szCs w:val="20"/>
          <w:lang w:val="en-US"/>
          <w:rPrChange w:id="24842" w:author="Author">
            <w:rPr>
              <w:rFonts w:ascii="Trebuchet MS" w:hAnsi="Trebuchet MS"/>
              <w:b/>
              <w:lang w:val="en-US"/>
            </w:rPr>
          </w:rPrChange>
        </w:rPr>
      </w:pPr>
      <w:r>
        <w:rPr>
          <w:rFonts w:ascii="Calibri" w:hAnsi="Calibri"/>
          <w:b/>
          <w:sz w:val="20"/>
          <w:szCs w:val="20"/>
          <w:lang w:val="en-US"/>
          <w:rPrChange w:id="24843"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4844" w:author="Author">
            <w:rPr>
              <w:rFonts w:ascii="Trebuchet MS" w:hAnsi="Trebuchet MS"/>
              <w:sz w:val="20"/>
              <w:szCs w:val="20"/>
            </w:rPr>
          </w:rPrChange>
        </w:rPr>
      </w:pPr>
      <w:r>
        <w:rPr>
          <w:rFonts w:ascii="Calibri" w:hAnsi="Calibri"/>
          <w:sz w:val="20"/>
          <w:szCs w:val="20"/>
          <w:rPrChange w:id="24845" w:author="Author">
            <w:rPr>
              <w:rFonts w:ascii="Trebuchet MS" w:hAnsi="Trebuchet MS"/>
              <w:sz w:val="20"/>
              <w:szCs w:val="20"/>
            </w:rPr>
          </w:rPrChange>
        </w:rPr>
        <w:t>No multiple uses of variable names</w:t>
      </w:r>
      <w:ins w:id="24846" w:author="Author">
        <w:r>
          <w:rPr>
            <w:rFonts w:ascii="Calibri" w:hAnsi="Calibri"/>
            <w:sz w:val="20"/>
            <w:szCs w:val="20"/>
          </w:rPr>
          <w:t xml:space="preserve"> or simil</w:t>
        </w:r>
        <w:r>
          <w:rPr>
            <w:rFonts w:ascii="Calibri" w:hAnsi="Calibri"/>
            <w:sz w:val="20"/>
            <w:szCs w:val="20"/>
          </w:rPr>
          <w:t>ar names but different purpose and usage.</w:t>
        </w:r>
      </w:ins>
      <w:del w:id="24847" w:author="Author">
        <w:r>
          <w:rPr>
            <w:rFonts w:ascii="Calibri" w:hAnsi="Calibri"/>
            <w:sz w:val="20"/>
            <w:szCs w:val="20"/>
            <w:rPrChange w:id="24848" w:author="Author">
              <w:rPr>
                <w:rFonts w:ascii="Trebuchet MS" w:hAnsi="Trebuchet MS"/>
                <w:sz w:val="20"/>
                <w:szCs w:val="20"/>
              </w:rPr>
            </w:rPrChange>
          </w:rPr>
          <w:delText>.</w:delText>
        </w:r>
      </w:del>
    </w:p>
    <w:p w:rsidR="00743B33" w:rsidRPr="00743B33" w:rsidRDefault="00743B33">
      <w:pPr>
        <w:ind w:left="540"/>
        <w:jc w:val="both"/>
        <w:rPr>
          <w:rFonts w:ascii="Calibri" w:hAnsi="Calibri"/>
          <w:sz w:val="20"/>
          <w:szCs w:val="20"/>
          <w:rPrChange w:id="24849"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4850" w:author="Author">
            <w:rPr>
              <w:rFonts w:ascii="Trebuchet MS" w:hAnsi="Trebuchet MS"/>
              <w:b/>
              <w:lang w:val="en-US"/>
            </w:rPr>
          </w:rPrChange>
        </w:rPr>
      </w:pPr>
      <w:r>
        <w:rPr>
          <w:rFonts w:ascii="Calibri" w:hAnsi="Calibri"/>
          <w:b/>
          <w:sz w:val="20"/>
          <w:szCs w:val="20"/>
          <w:lang w:val="en-US"/>
          <w:rPrChange w:id="24851" w:author="Author">
            <w:rPr>
              <w:rFonts w:ascii="Trebuchet MS" w:hAnsi="Trebuchet MS"/>
              <w:b/>
              <w:lang w:val="en-US"/>
            </w:rPr>
          </w:rPrChange>
        </w:rPr>
        <w:t>Example:</w:t>
      </w:r>
    </w:p>
    <w:p w:rsidR="00743B33" w:rsidRDefault="00D20E06">
      <w:pPr>
        <w:ind w:left="540"/>
        <w:jc w:val="both"/>
        <w:rPr>
          <w:ins w:id="24852" w:author="Author"/>
          <w:rFonts w:ascii="Calibri" w:hAnsi="Calibri"/>
          <w:sz w:val="20"/>
          <w:szCs w:val="20"/>
        </w:rPr>
      </w:pPr>
      <w:del w:id="24853" w:author="Author">
        <w:r>
          <w:rPr>
            <w:rFonts w:ascii="Calibri" w:hAnsi="Calibri"/>
            <w:sz w:val="20"/>
            <w:szCs w:val="20"/>
            <w:rPrChange w:id="24854" w:author="Author">
              <w:rPr>
                <w:rFonts w:ascii="Trebuchet MS" w:hAnsi="Trebuchet MS"/>
                <w:sz w:val="20"/>
                <w:szCs w:val="20"/>
              </w:rPr>
            </w:rPrChange>
          </w:rPr>
          <w:delText>/*</w:delText>
        </w:r>
      </w:del>
      <w:ins w:id="24855" w:author="Author">
        <w:r>
          <w:rPr>
            <w:rFonts w:ascii="Calibri" w:hAnsi="Calibri"/>
            <w:sz w:val="20"/>
            <w:szCs w:val="20"/>
          </w:rPr>
          <w:t>//</w:t>
        </w:r>
      </w:ins>
      <w:r>
        <w:rPr>
          <w:rFonts w:ascii="Calibri" w:hAnsi="Calibri"/>
          <w:sz w:val="20"/>
          <w:szCs w:val="20"/>
          <w:rPrChange w:id="24856" w:author="Author">
            <w:rPr>
              <w:rFonts w:ascii="Trebuchet MS" w:hAnsi="Trebuchet MS"/>
              <w:sz w:val="20"/>
              <w:szCs w:val="20"/>
            </w:rPr>
          </w:rPrChange>
        </w:rPr>
        <w:t xml:space="preserve"> Not compliant</w:t>
      </w:r>
    </w:p>
    <w:p w:rsidR="00743B33" w:rsidRPr="00743B33" w:rsidRDefault="00D20E06">
      <w:pPr>
        <w:ind w:left="540"/>
        <w:jc w:val="both"/>
        <w:rPr>
          <w:rFonts w:ascii="Calibri" w:hAnsi="Calibri"/>
          <w:sz w:val="20"/>
          <w:szCs w:val="20"/>
          <w:rPrChange w:id="24857" w:author="Author">
            <w:rPr>
              <w:rFonts w:ascii="Trebuchet MS" w:hAnsi="Trebuchet MS"/>
              <w:sz w:val="20"/>
              <w:szCs w:val="20"/>
            </w:rPr>
          </w:rPrChange>
        </w:rPr>
      </w:pPr>
      <w:ins w:id="24858" w:author="Author">
        <w:r>
          <w:rPr>
            <w:rFonts w:ascii="Calibri" w:hAnsi="Calibri"/>
            <w:sz w:val="20"/>
            <w:szCs w:val="20"/>
          </w:rPr>
          <w:t>// Use the “Counter” and “counter” for two variable but different usage.</w:t>
        </w:r>
      </w:ins>
      <w:del w:id="24859" w:author="Author">
        <w:r>
          <w:rPr>
            <w:rFonts w:ascii="Calibri" w:hAnsi="Calibri"/>
            <w:sz w:val="20"/>
            <w:szCs w:val="20"/>
            <w:rPrChange w:id="24860" w:author="Author">
              <w:rPr>
                <w:rFonts w:ascii="Trebuchet MS" w:hAnsi="Trebuchet MS"/>
                <w:sz w:val="20"/>
                <w:szCs w:val="20"/>
              </w:rPr>
            </w:rPrChange>
          </w:rPr>
          <w:delText xml:space="preserve"> */</w:delText>
        </w:r>
      </w:del>
    </w:p>
    <w:p w:rsidR="00743B33" w:rsidRDefault="00D20E06">
      <w:pPr>
        <w:ind w:left="540"/>
        <w:jc w:val="both"/>
        <w:rPr>
          <w:ins w:id="24861" w:author="Author"/>
          <w:del w:id="24862" w:author="Author"/>
          <w:rFonts w:ascii="Calibri" w:hAnsi="Calibri"/>
          <w:sz w:val="20"/>
          <w:szCs w:val="20"/>
          <w:lang w:val="en-US"/>
        </w:rPr>
      </w:pPr>
      <w:ins w:id="24863" w:author="Author">
        <w:del w:id="24864" w:author="Author">
          <w:r>
            <w:rPr>
              <w:rFonts w:ascii="Calibri" w:hAnsi="Calibri"/>
              <w:sz w:val="20"/>
              <w:szCs w:val="20"/>
              <w:lang w:val="en-US"/>
            </w:rPr>
            <w:delText>// Compliant</w:delText>
          </w:r>
        </w:del>
      </w:ins>
    </w:p>
    <w:p w:rsidR="00743B33" w:rsidRDefault="00D20E06">
      <w:pPr>
        <w:ind w:left="540"/>
        <w:jc w:val="both"/>
        <w:rPr>
          <w:ins w:id="24865" w:author="Author"/>
          <w:rFonts w:ascii="Calibri" w:hAnsi="Calibri"/>
          <w:sz w:val="20"/>
          <w:szCs w:val="20"/>
          <w:lang w:val="en-US"/>
        </w:rPr>
      </w:pPr>
      <w:ins w:id="24866" w:author="Author">
        <w:r>
          <w:rPr>
            <w:rFonts w:ascii="Calibri" w:hAnsi="Calibri"/>
            <w:sz w:val="20"/>
            <w:szCs w:val="20"/>
            <w:lang w:val="en-US"/>
          </w:rPr>
          <w:t>class Program</w:t>
        </w:r>
      </w:ins>
    </w:p>
    <w:p w:rsidR="00743B33" w:rsidRDefault="00D20E06">
      <w:pPr>
        <w:ind w:left="540"/>
        <w:jc w:val="both"/>
        <w:rPr>
          <w:ins w:id="24867" w:author="Author"/>
          <w:rFonts w:ascii="Calibri" w:hAnsi="Calibri"/>
          <w:sz w:val="20"/>
          <w:szCs w:val="20"/>
          <w:lang w:val="en-US"/>
        </w:rPr>
      </w:pPr>
      <w:ins w:id="24868" w:author="Author">
        <w:r>
          <w:rPr>
            <w:rFonts w:ascii="Calibri" w:hAnsi="Calibri"/>
            <w:sz w:val="20"/>
            <w:szCs w:val="20"/>
            <w:lang w:val="en-US"/>
          </w:rPr>
          <w:t>{</w:t>
        </w:r>
      </w:ins>
    </w:p>
    <w:p w:rsidR="00743B33" w:rsidRDefault="00D20E06">
      <w:pPr>
        <w:ind w:left="540"/>
        <w:jc w:val="both"/>
        <w:rPr>
          <w:ins w:id="24869" w:author="Author"/>
          <w:rFonts w:ascii="Calibri" w:hAnsi="Calibri"/>
          <w:sz w:val="20"/>
          <w:szCs w:val="20"/>
          <w:lang w:val="en-US"/>
        </w:rPr>
      </w:pPr>
      <w:ins w:id="24870" w:author="Author">
        <w:r>
          <w:rPr>
            <w:rFonts w:ascii="Calibri" w:hAnsi="Calibri"/>
            <w:sz w:val="20"/>
            <w:szCs w:val="20"/>
            <w:lang w:val="en-US"/>
          </w:rPr>
          <w:t xml:space="preserve">    </w:t>
        </w:r>
        <w:del w:id="24871" w:author="Author">
          <w:r>
            <w:rPr>
              <w:rFonts w:ascii="Calibri" w:hAnsi="Calibri"/>
              <w:sz w:val="20"/>
              <w:szCs w:val="20"/>
              <w:lang w:val="en-US"/>
            </w:rPr>
            <w:delText>public</w:delText>
          </w:r>
        </w:del>
        <w:r>
          <w:rPr>
            <w:rFonts w:ascii="Calibri" w:hAnsi="Calibri"/>
            <w:sz w:val="20"/>
            <w:szCs w:val="20"/>
            <w:lang w:val="en-US"/>
          </w:rPr>
          <w:t xml:space="preserve">private int </w:t>
        </w:r>
        <w:del w:id="24872" w:author="Author">
          <w:r>
            <w:rPr>
              <w:rFonts w:ascii="Calibri" w:hAnsi="Calibri"/>
              <w:sz w:val="20"/>
              <w:szCs w:val="20"/>
              <w:lang w:val="en-US"/>
            </w:rPr>
            <w:delText>ComparedValue</w:delText>
          </w:r>
        </w:del>
        <w:r>
          <w:rPr>
            <w:rFonts w:ascii="Calibri" w:hAnsi="Calibri"/>
            <w:sz w:val="20"/>
            <w:szCs w:val="20"/>
            <w:lang w:val="en-US"/>
          </w:rPr>
          <w:t>Counter;</w:t>
        </w:r>
      </w:ins>
    </w:p>
    <w:p w:rsidR="00743B33" w:rsidRDefault="00D20E06">
      <w:pPr>
        <w:ind w:left="540"/>
        <w:jc w:val="both"/>
        <w:rPr>
          <w:ins w:id="24873" w:author="Author"/>
          <w:rFonts w:ascii="Calibri" w:hAnsi="Calibri"/>
          <w:sz w:val="20"/>
          <w:szCs w:val="20"/>
          <w:lang w:val="en-US"/>
        </w:rPr>
      </w:pPr>
      <w:ins w:id="24874" w:author="Author">
        <w:r>
          <w:rPr>
            <w:rFonts w:ascii="Calibri" w:hAnsi="Calibri"/>
            <w:sz w:val="20"/>
            <w:szCs w:val="20"/>
            <w:lang w:val="en-US"/>
          </w:rPr>
          <w:lastRenderedPageBreak/>
          <w:t xml:space="preserve">    void DoSomething(</w:t>
        </w:r>
        <w:del w:id="24875" w:author="Author">
          <w:r>
            <w:rPr>
              <w:rFonts w:ascii="Calibri" w:hAnsi="Calibri"/>
              <w:sz w:val="20"/>
              <w:szCs w:val="20"/>
              <w:lang w:val="en-US"/>
            </w:rPr>
            <w:delText>int parameter</w:delText>
          </w:r>
        </w:del>
        <w:r>
          <w:rPr>
            <w:rFonts w:ascii="Calibri" w:hAnsi="Calibri"/>
            <w:sz w:val="20"/>
            <w:szCs w:val="20"/>
            <w:lang w:val="en-US"/>
          </w:rPr>
          <w:t>)</w:t>
        </w:r>
      </w:ins>
    </w:p>
    <w:p w:rsidR="00743B33" w:rsidRDefault="00D20E06">
      <w:pPr>
        <w:ind w:left="540"/>
        <w:jc w:val="both"/>
        <w:rPr>
          <w:ins w:id="24876" w:author="Author"/>
          <w:rFonts w:ascii="Calibri" w:hAnsi="Calibri"/>
          <w:sz w:val="20"/>
          <w:szCs w:val="20"/>
          <w:lang w:val="en-US"/>
        </w:rPr>
      </w:pPr>
      <w:ins w:id="24877" w:author="Author">
        <w:r>
          <w:rPr>
            <w:rFonts w:ascii="Calibri" w:hAnsi="Calibri"/>
            <w:sz w:val="20"/>
            <w:szCs w:val="20"/>
            <w:lang w:val="en-US"/>
          </w:rPr>
          <w:t xml:space="preserve">    {</w:t>
        </w:r>
      </w:ins>
    </w:p>
    <w:p w:rsidR="00743B33" w:rsidRDefault="00D20E06">
      <w:pPr>
        <w:ind w:left="540"/>
        <w:jc w:val="both"/>
        <w:rPr>
          <w:ins w:id="24878" w:author="Author"/>
          <w:rFonts w:ascii="Calibri" w:hAnsi="Calibri"/>
          <w:sz w:val="20"/>
          <w:szCs w:val="20"/>
          <w:lang w:val="en-US"/>
        </w:rPr>
      </w:pPr>
      <w:ins w:id="24879" w:author="Author">
        <w:r>
          <w:rPr>
            <w:rFonts w:ascii="Calibri" w:hAnsi="Calibri"/>
            <w:sz w:val="20"/>
            <w:szCs w:val="20"/>
            <w:lang w:val="en-US"/>
          </w:rPr>
          <w:t xml:space="preserve">        </w:t>
        </w:r>
        <w:del w:id="24880" w:author="Author">
          <w:r>
            <w:rPr>
              <w:rFonts w:ascii="Calibri" w:hAnsi="Calibri"/>
              <w:sz w:val="20"/>
              <w:szCs w:val="20"/>
              <w:lang w:val="en-US"/>
            </w:rPr>
            <w:delText xml:space="preserve"> </w:delText>
          </w:r>
        </w:del>
        <w:r>
          <w:rPr>
            <w:rFonts w:ascii="Calibri" w:hAnsi="Calibri"/>
            <w:sz w:val="20"/>
            <w:szCs w:val="20"/>
            <w:lang w:val="en-US"/>
          </w:rPr>
          <w:t>int counter = 0;</w:t>
        </w:r>
      </w:ins>
    </w:p>
    <w:p w:rsidR="00743B33" w:rsidRDefault="00D20E06">
      <w:pPr>
        <w:ind w:left="540"/>
        <w:jc w:val="both"/>
        <w:rPr>
          <w:ins w:id="24881" w:author="Author"/>
          <w:rFonts w:ascii="Calibri" w:hAnsi="Calibri"/>
          <w:sz w:val="20"/>
          <w:szCs w:val="20"/>
          <w:lang w:val="en-US"/>
        </w:rPr>
      </w:pPr>
      <w:ins w:id="24882" w:author="Author">
        <w:r>
          <w:rPr>
            <w:rFonts w:ascii="Calibri" w:hAnsi="Calibri"/>
            <w:sz w:val="20"/>
            <w:szCs w:val="20"/>
            <w:lang w:val="en-US"/>
          </w:rPr>
          <w:t xml:space="preserve">        …</w:t>
        </w:r>
      </w:ins>
    </w:p>
    <w:p w:rsidR="00743B33" w:rsidRDefault="00D20E06">
      <w:pPr>
        <w:ind w:left="540"/>
        <w:jc w:val="both"/>
        <w:rPr>
          <w:ins w:id="24883" w:author="Author"/>
          <w:del w:id="24884" w:author="Author"/>
          <w:rFonts w:ascii="Calibri" w:hAnsi="Calibri"/>
          <w:sz w:val="20"/>
          <w:szCs w:val="20"/>
          <w:lang w:val="en-US"/>
        </w:rPr>
      </w:pPr>
      <w:ins w:id="24885" w:author="Author">
        <w:r>
          <w:rPr>
            <w:rFonts w:ascii="Calibri" w:hAnsi="Calibri"/>
            <w:sz w:val="20"/>
            <w:szCs w:val="20"/>
            <w:lang w:val="en-US"/>
          </w:rPr>
          <w:t xml:space="preserve">        for (counter = 0; counter &lt; X; counter++)</w:t>
        </w:r>
        <w:del w:id="24886" w:author="Author">
          <w:r>
            <w:rPr>
              <w:rFonts w:ascii="Calibri" w:hAnsi="Calibri"/>
              <w:sz w:val="20"/>
              <w:szCs w:val="20"/>
              <w:lang w:val="en-US"/>
            </w:rPr>
            <w:delText xml:space="preserve">   // Set global integer.</w:delText>
          </w:r>
        </w:del>
      </w:ins>
    </w:p>
    <w:p w:rsidR="00743B33" w:rsidRDefault="00D20E06">
      <w:pPr>
        <w:ind w:left="540"/>
        <w:jc w:val="both"/>
        <w:rPr>
          <w:ins w:id="24887" w:author="Author"/>
          <w:rFonts w:ascii="Calibri" w:hAnsi="Calibri"/>
          <w:sz w:val="20"/>
          <w:szCs w:val="20"/>
          <w:lang w:val="en-US"/>
        </w:rPr>
      </w:pPr>
      <w:ins w:id="24888" w:author="Author">
        <w:del w:id="24889" w:author="Author">
          <w:r>
            <w:rPr>
              <w:rFonts w:ascii="Calibri" w:hAnsi="Calibri"/>
              <w:sz w:val="20"/>
              <w:szCs w:val="20"/>
              <w:lang w:val="en-US"/>
            </w:rPr>
            <w:delText xml:space="preserve">        GlobalVar.GlobalValue = parameter;</w:delText>
          </w:r>
        </w:del>
      </w:ins>
    </w:p>
    <w:p w:rsidR="00743B33" w:rsidRDefault="00D20E06">
      <w:pPr>
        <w:ind w:left="540"/>
        <w:jc w:val="both"/>
        <w:rPr>
          <w:ins w:id="24890" w:author="Author"/>
          <w:rFonts w:ascii="Calibri" w:hAnsi="Calibri"/>
          <w:sz w:val="20"/>
          <w:szCs w:val="20"/>
          <w:lang w:val="en-US"/>
        </w:rPr>
      </w:pPr>
      <w:ins w:id="24891" w:author="Author">
        <w:r>
          <w:rPr>
            <w:rFonts w:ascii="Calibri" w:hAnsi="Calibri"/>
            <w:sz w:val="20"/>
            <w:szCs w:val="20"/>
            <w:lang w:val="en-US"/>
          </w:rPr>
          <w:t xml:space="preserve">    }</w:t>
        </w:r>
      </w:ins>
    </w:p>
    <w:p w:rsidR="00743B33" w:rsidRPr="00743B33" w:rsidRDefault="00D20E06">
      <w:pPr>
        <w:ind w:left="540"/>
        <w:rPr>
          <w:del w:id="24892" w:author="Author"/>
          <w:rFonts w:ascii="Calibri" w:hAnsi="Calibri"/>
          <w:sz w:val="20"/>
          <w:szCs w:val="20"/>
          <w:rPrChange w:id="24893" w:author="Author">
            <w:rPr>
              <w:del w:id="24894" w:author="Author"/>
              <w:rFonts w:ascii="Trebuchet MS" w:hAnsi="Trebuchet MS"/>
              <w:sz w:val="20"/>
              <w:szCs w:val="20"/>
            </w:rPr>
          </w:rPrChange>
        </w:rPr>
      </w:pPr>
      <w:ins w:id="24895" w:author="Author">
        <w:r>
          <w:rPr>
            <w:rFonts w:ascii="Calibri" w:hAnsi="Calibri"/>
            <w:sz w:val="20"/>
            <w:szCs w:val="20"/>
            <w:lang w:val="en-US"/>
          </w:rPr>
          <w:t>}</w:t>
        </w:r>
      </w:ins>
      <w:del w:id="24896" w:author="Author">
        <w:r>
          <w:rPr>
            <w:rFonts w:ascii="Calibri" w:hAnsi="Calibri" w:cs="Courier New"/>
            <w:sz w:val="20"/>
            <w:szCs w:val="20"/>
            <w:rPrChange w:id="24897" w:author="Author">
              <w:rPr>
                <w:rFonts w:ascii="Courier New" w:hAnsi="Courier New" w:cs="Courier New"/>
                <w:sz w:val="20"/>
                <w:szCs w:val="20"/>
              </w:rPr>
            </w:rPrChange>
          </w:rPr>
          <w:delText>/*</w:delText>
        </w:r>
      </w:del>
      <w:ins w:id="24898" w:author="Author">
        <w:del w:id="24899" w:author="Author">
          <w:r>
            <w:rPr>
              <w:rFonts w:ascii="Calibri" w:hAnsi="Calibri" w:cs="Courier New"/>
              <w:sz w:val="20"/>
              <w:szCs w:val="20"/>
            </w:rPr>
            <w:delText>//</w:delText>
          </w:r>
        </w:del>
      </w:ins>
      <w:del w:id="24900" w:author="Author">
        <w:r>
          <w:rPr>
            <w:rFonts w:ascii="Calibri" w:hAnsi="Calibri" w:cs="Courier New"/>
            <w:sz w:val="20"/>
            <w:szCs w:val="20"/>
            <w:rPrChange w:id="24901" w:author="Author">
              <w:rPr>
                <w:rFonts w:ascii="Courier New" w:hAnsi="Courier New" w:cs="Courier New"/>
                <w:sz w:val="20"/>
                <w:szCs w:val="20"/>
              </w:rPr>
            </w:rPrChange>
          </w:rPr>
          <w:delText xml:space="preserve"> Using global variable and local variable with the same name */</w:delText>
        </w:r>
      </w:del>
    </w:p>
    <w:p w:rsidR="00743B33" w:rsidRPr="00743B33" w:rsidRDefault="00D20E06">
      <w:pPr>
        <w:ind w:left="540"/>
        <w:jc w:val="both"/>
        <w:rPr>
          <w:del w:id="24902" w:author="Author"/>
          <w:rFonts w:ascii="Calibri" w:hAnsi="Calibri" w:cs="Courier New"/>
          <w:sz w:val="20"/>
          <w:szCs w:val="20"/>
          <w:rPrChange w:id="24903" w:author="Author">
            <w:rPr>
              <w:del w:id="24904" w:author="Author"/>
              <w:rFonts w:ascii="Courier New" w:hAnsi="Courier New" w:cs="Courier New"/>
              <w:sz w:val="20"/>
              <w:szCs w:val="20"/>
            </w:rPr>
          </w:rPrChange>
        </w:rPr>
      </w:pPr>
      <w:del w:id="24905" w:author="Author">
        <w:r>
          <w:rPr>
            <w:rFonts w:ascii="Calibri" w:hAnsi="Calibri" w:cs="Courier New"/>
            <w:sz w:val="20"/>
            <w:szCs w:val="20"/>
            <w:rPrChange w:id="24906" w:author="Author">
              <w:rPr>
                <w:rFonts w:ascii="Courier New" w:hAnsi="Courier New" w:cs="Courier New"/>
                <w:sz w:val="20"/>
                <w:szCs w:val="20"/>
              </w:rPr>
            </w:rPrChange>
          </w:rPr>
          <w:delText xml:space="preserve">unsigned </w:delText>
        </w:r>
      </w:del>
      <w:ins w:id="24907" w:author="Author">
        <w:del w:id="24908" w:author="Author">
          <w:r>
            <w:rPr>
              <w:rFonts w:ascii="Calibri" w:hAnsi="Calibri" w:cs="Courier New"/>
              <w:sz w:val="20"/>
              <w:szCs w:val="20"/>
            </w:rPr>
            <w:delText>u</w:delText>
          </w:r>
        </w:del>
      </w:ins>
      <w:del w:id="24909" w:author="Author">
        <w:r>
          <w:rPr>
            <w:rFonts w:ascii="Calibri" w:hAnsi="Calibri" w:cs="Courier New"/>
            <w:sz w:val="20"/>
            <w:szCs w:val="20"/>
            <w:rPrChange w:id="24910" w:author="Author">
              <w:rPr>
                <w:rFonts w:ascii="Courier New" w:hAnsi="Courier New" w:cs="Courier New"/>
                <w:sz w:val="20"/>
                <w:szCs w:val="20"/>
              </w:rPr>
            </w:rPrChange>
          </w:rPr>
          <w:delText>int return</w:delText>
        </w:r>
        <w:r>
          <w:rPr>
            <w:rFonts w:ascii="Calibri" w:hAnsi="Calibri" w:cs="Courier New"/>
            <w:sz w:val="20"/>
            <w:szCs w:val="20"/>
            <w:rPrChange w:id="24911" w:author="Author">
              <w:rPr>
                <w:rFonts w:ascii="Courier New" w:hAnsi="Courier New" w:cs="Courier New"/>
                <w:sz w:val="20"/>
                <w:szCs w:val="20"/>
              </w:rPr>
            </w:rPrChange>
          </w:rPr>
          <w:delText>Value;</w:delText>
        </w:r>
      </w:del>
    </w:p>
    <w:p w:rsidR="00743B33" w:rsidRPr="00743B33" w:rsidRDefault="00743B33">
      <w:pPr>
        <w:ind w:left="540"/>
        <w:jc w:val="both"/>
        <w:rPr>
          <w:del w:id="24912" w:author="Author"/>
          <w:rFonts w:ascii="Calibri" w:hAnsi="Calibri" w:cs="Courier New"/>
          <w:sz w:val="20"/>
          <w:szCs w:val="20"/>
          <w:rPrChange w:id="24913" w:author="Author">
            <w:rPr>
              <w:del w:id="24914" w:author="Author"/>
              <w:rFonts w:ascii="Courier New" w:hAnsi="Courier New" w:cs="Courier New"/>
              <w:sz w:val="20"/>
              <w:szCs w:val="20"/>
            </w:rPr>
          </w:rPrChange>
        </w:rPr>
      </w:pPr>
    </w:p>
    <w:p w:rsidR="00743B33" w:rsidRPr="00743B33" w:rsidRDefault="00D20E06">
      <w:pPr>
        <w:ind w:left="540"/>
        <w:jc w:val="both"/>
        <w:rPr>
          <w:del w:id="24915" w:author="Author"/>
          <w:rFonts w:ascii="Calibri" w:hAnsi="Calibri" w:cs="Courier New"/>
          <w:sz w:val="20"/>
          <w:szCs w:val="20"/>
          <w:rPrChange w:id="24916" w:author="Author">
            <w:rPr>
              <w:del w:id="24917" w:author="Author"/>
              <w:rFonts w:ascii="Courier New" w:hAnsi="Courier New" w:cs="Courier New"/>
              <w:sz w:val="20"/>
              <w:szCs w:val="20"/>
            </w:rPr>
          </w:rPrChange>
        </w:rPr>
      </w:pPr>
      <w:del w:id="24918" w:author="Author">
        <w:r>
          <w:rPr>
            <w:rFonts w:ascii="Calibri" w:hAnsi="Calibri" w:cs="Courier New"/>
            <w:sz w:val="20"/>
            <w:szCs w:val="20"/>
            <w:rPrChange w:id="24919" w:author="Author">
              <w:rPr>
                <w:rFonts w:ascii="Courier New" w:hAnsi="Courier New" w:cs="Courier New"/>
                <w:sz w:val="20"/>
                <w:szCs w:val="20"/>
              </w:rPr>
            </w:rPrChange>
          </w:rPr>
          <w:delText xml:space="preserve">unsigned </w:delText>
        </w:r>
      </w:del>
      <w:ins w:id="24920" w:author="Author">
        <w:del w:id="24921" w:author="Author">
          <w:r>
            <w:rPr>
              <w:rFonts w:ascii="Calibri" w:hAnsi="Calibri" w:cs="Courier New"/>
              <w:sz w:val="20"/>
              <w:szCs w:val="20"/>
            </w:rPr>
            <w:delText>u</w:delText>
          </w:r>
        </w:del>
      </w:ins>
      <w:del w:id="24922" w:author="Author">
        <w:r>
          <w:rPr>
            <w:rFonts w:ascii="Calibri" w:hAnsi="Calibri" w:cs="Courier New"/>
            <w:sz w:val="20"/>
            <w:szCs w:val="20"/>
            <w:rPrChange w:id="24923" w:author="Author">
              <w:rPr>
                <w:rFonts w:ascii="Courier New" w:hAnsi="Courier New" w:cs="Courier New"/>
                <w:sz w:val="20"/>
                <w:szCs w:val="20"/>
              </w:rPr>
            </w:rPrChange>
          </w:rPr>
          <w:delText xml:space="preserve">int Compare(unsigned </w:delText>
        </w:r>
      </w:del>
      <w:ins w:id="24924" w:author="Author">
        <w:del w:id="24925" w:author="Author">
          <w:r>
            <w:rPr>
              <w:rFonts w:ascii="Calibri" w:hAnsi="Calibri" w:cs="Courier New"/>
              <w:sz w:val="20"/>
              <w:szCs w:val="20"/>
            </w:rPr>
            <w:delText>u</w:delText>
          </w:r>
        </w:del>
      </w:ins>
      <w:del w:id="24926" w:author="Author">
        <w:r>
          <w:rPr>
            <w:rFonts w:ascii="Calibri" w:hAnsi="Calibri" w:cs="Courier New"/>
            <w:sz w:val="20"/>
            <w:szCs w:val="20"/>
            <w:rPrChange w:id="24927" w:author="Author">
              <w:rPr>
                <w:rFonts w:ascii="Courier New" w:hAnsi="Courier New" w:cs="Courier New"/>
                <w:sz w:val="20"/>
                <w:szCs w:val="20"/>
              </w:rPr>
            </w:rPrChange>
          </w:rPr>
          <w:delText xml:space="preserve">int LuiVal1, unsigned </w:delText>
        </w:r>
      </w:del>
      <w:ins w:id="24928" w:author="Author">
        <w:del w:id="24929" w:author="Author">
          <w:r>
            <w:rPr>
              <w:rFonts w:ascii="Calibri" w:hAnsi="Calibri" w:cs="Courier New"/>
              <w:sz w:val="20"/>
              <w:szCs w:val="20"/>
            </w:rPr>
            <w:delText>u</w:delText>
          </w:r>
        </w:del>
      </w:ins>
      <w:del w:id="24930" w:author="Author">
        <w:r>
          <w:rPr>
            <w:rFonts w:ascii="Calibri" w:hAnsi="Calibri" w:cs="Courier New"/>
            <w:sz w:val="20"/>
            <w:szCs w:val="20"/>
            <w:rPrChange w:id="24931" w:author="Author">
              <w:rPr>
                <w:rFonts w:ascii="Courier New" w:hAnsi="Courier New" w:cs="Courier New"/>
                <w:sz w:val="20"/>
                <w:szCs w:val="20"/>
              </w:rPr>
            </w:rPrChange>
          </w:rPr>
          <w:delText>int LuiVal2)</w:delText>
        </w:r>
      </w:del>
    </w:p>
    <w:p w:rsidR="00743B33" w:rsidRPr="00743B33" w:rsidRDefault="00D20E06">
      <w:pPr>
        <w:ind w:left="540"/>
        <w:jc w:val="both"/>
        <w:rPr>
          <w:del w:id="24932" w:author="Author"/>
          <w:rFonts w:ascii="Calibri" w:hAnsi="Calibri" w:cs="Courier New"/>
          <w:sz w:val="20"/>
          <w:szCs w:val="20"/>
          <w:rPrChange w:id="24933" w:author="Author">
            <w:rPr>
              <w:del w:id="24934" w:author="Author"/>
              <w:rFonts w:ascii="Courier New" w:hAnsi="Courier New" w:cs="Courier New"/>
              <w:sz w:val="20"/>
              <w:szCs w:val="20"/>
            </w:rPr>
          </w:rPrChange>
        </w:rPr>
      </w:pPr>
      <w:del w:id="24935" w:author="Author">
        <w:r>
          <w:rPr>
            <w:rFonts w:ascii="Calibri" w:hAnsi="Calibri" w:cs="Courier New"/>
            <w:sz w:val="20"/>
            <w:szCs w:val="20"/>
            <w:rPrChange w:id="24936" w:author="Author">
              <w:rPr>
                <w:rFonts w:ascii="Courier New" w:hAnsi="Courier New" w:cs="Courier New"/>
                <w:sz w:val="20"/>
                <w:szCs w:val="20"/>
              </w:rPr>
            </w:rPrChange>
          </w:rPr>
          <w:delText>{</w:delText>
        </w:r>
      </w:del>
    </w:p>
    <w:p w:rsidR="00743B33" w:rsidRPr="00743B33" w:rsidRDefault="00D20E06">
      <w:pPr>
        <w:ind w:left="540"/>
        <w:jc w:val="both"/>
        <w:rPr>
          <w:del w:id="24937" w:author="Author"/>
          <w:rFonts w:ascii="Calibri" w:hAnsi="Calibri" w:cs="Courier New"/>
          <w:sz w:val="20"/>
          <w:szCs w:val="20"/>
          <w:rPrChange w:id="24938" w:author="Author">
            <w:rPr>
              <w:del w:id="24939" w:author="Author"/>
              <w:rFonts w:ascii="Courier New" w:hAnsi="Courier New" w:cs="Courier New"/>
              <w:sz w:val="20"/>
              <w:szCs w:val="20"/>
            </w:rPr>
          </w:rPrChange>
        </w:rPr>
      </w:pPr>
      <w:del w:id="24940" w:author="Author">
        <w:r>
          <w:rPr>
            <w:rFonts w:ascii="Calibri" w:hAnsi="Calibri" w:cs="Courier New"/>
            <w:sz w:val="20"/>
            <w:szCs w:val="20"/>
            <w:rPrChange w:id="24941" w:author="Author">
              <w:rPr>
                <w:rFonts w:ascii="Courier New" w:hAnsi="Courier New" w:cs="Courier New"/>
                <w:sz w:val="20"/>
                <w:szCs w:val="20"/>
              </w:rPr>
            </w:rPrChange>
          </w:rPr>
          <w:delText xml:space="preserve">  unsigned int returnValue = 0;</w:delText>
        </w:r>
      </w:del>
    </w:p>
    <w:p w:rsidR="00743B33" w:rsidRPr="00743B33" w:rsidRDefault="00D20E06">
      <w:pPr>
        <w:ind w:left="540"/>
        <w:jc w:val="both"/>
        <w:rPr>
          <w:del w:id="24942" w:author="Author"/>
          <w:rFonts w:ascii="Calibri" w:hAnsi="Calibri" w:cs="Courier New"/>
          <w:sz w:val="20"/>
          <w:szCs w:val="20"/>
          <w:rPrChange w:id="24943" w:author="Author">
            <w:rPr>
              <w:del w:id="24944" w:author="Author"/>
              <w:rFonts w:ascii="Courier New" w:hAnsi="Courier New" w:cs="Courier New"/>
              <w:sz w:val="20"/>
              <w:szCs w:val="20"/>
            </w:rPr>
          </w:rPrChange>
        </w:rPr>
      </w:pPr>
      <w:del w:id="24945" w:author="Author">
        <w:r>
          <w:rPr>
            <w:rFonts w:ascii="Calibri" w:hAnsi="Calibri" w:cs="Courier New"/>
            <w:sz w:val="20"/>
            <w:szCs w:val="20"/>
            <w:rPrChange w:id="24946" w:author="Author">
              <w:rPr>
                <w:rFonts w:ascii="Courier New" w:hAnsi="Courier New" w:cs="Courier New"/>
                <w:sz w:val="20"/>
                <w:szCs w:val="20"/>
              </w:rPr>
            </w:rPrChange>
          </w:rPr>
          <w:delText xml:space="preserve">  if(LuiVal1 &gt; LuiVal2)</w:delText>
        </w:r>
      </w:del>
    </w:p>
    <w:p w:rsidR="00743B33" w:rsidRPr="00743B33" w:rsidRDefault="00D20E06">
      <w:pPr>
        <w:ind w:left="540"/>
        <w:jc w:val="both"/>
        <w:rPr>
          <w:del w:id="24947" w:author="Author"/>
          <w:rFonts w:ascii="Calibri" w:hAnsi="Calibri" w:cs="Courier New"/>
          <w:sz w:val="20"/>
          <w:szCs w:val="20"/>
          <w:rPrChange w:id="24948" w:author="Author">
            <w:rPr>
              <w:del w:id="24949" w:author="Author"/>
              <w:rFonts w:ascii="Courier New" w:hAnsi="Courier New" w:cs="Courier New"/>
              <w:sz w:val="20"/>
              <w:szCs w:val="20"/>
            </w:rPr>
          </w:rPrChange>
        </w:rPr>
      </w:pPr>
      <w:del w:id="24950" w:author="Author">
        <w:r>
          <w:rPr>
            <w:rFonts w:ascii="Calibri" w:hAnsi="Calibri" w:cs="Courier New"/>
            <w:sz w:val="20"/>
            <w:szCs w:val="20"/>
            <w:rPrChange w:id="24951" w:author="Author">
              <w:rPr>
                <w:rFonts w:ascii="Courier New" w:hAnsi="Courier New" w:cs="Courier New"/>
                <w:sz w:val="20"/>
                <w:szCs w:val="20"/>
              </w:rPr>
            </w:rPrChange>
          </w:rPr>
          <w:delText xml:space="preserve">  {</w:delText>
        </w:r>
      </w:del>
    </w:p>
    <w:p w:rsidR="00743B33" w:rsidRPr="00743B33" w:rsidRDefault="00D20E06">
      <w:pPr>
        <w:ind w:left="540"/>
        <w:jc w:val="both"/>
        <w:rPr>
          <w:del w:id="24952" w:author="Author"/>
          <w:rFonts w:ascii="Calibri" w:hAnsi="Calibri" w:cs="Courier New"/>
          <w:sz w:val="20"/>
          <w:szCs w:val="20"/>
          <w:rPrChange w:id="24953" w:author="Author">
            <w:rPr>
              <w:del w:id="24954" w:author="Author"/>
              <w:rFonts w:ascii="Courier New" w:hAnsi="Courier New" w:cs="Courier New"/>
              <w:sz w:val="20"/>
              <w:szCs w:val="20"/>
            </w:rPr>
          </w:rPrChange>
        </w:rPr>
      </w:pPr>
      <w:del w:id="24955" w:author="Author">
        <w:r>
          <w:rPr>
            <w:rFonts w:ascii="Calibri" w:hAnsi="Calibri" w:cs="Courier New"/>
            <w:sz w:val="20"/>
            <w:szCs w:val="20"/>
            <w:rPrChange w:id="24956" w:author="Author">
              <w:rPr>
                <w:rFonts w:ascii="Courier New" w:hAnsi="Courier New" w:cs="Courier New"/>
                <w:sz w:val="20"/>
                <w:szCs w:val="20"/>
              </w:rPr>
            </w:rPrChange>
          </w:rPr>
          <w:delText xml:space="preserve">    returnValue = LuiVal1;</w:delText>
        </w:r>
      </w:del>
    </w:p>
    <w:p w:rsidR="00743B33" w:rsidRPr="00743B33" w:rsidRDefault="00D20E06">
      <w:pPr>
        <w:ind w:left="540"/>
        <w:jc w:val="both"/>
        <w:rPr>
          <w:del w:id="24957" w:author="Author"/>
          <w:rFonts w:ascii="Calibri" w:hAnsi="Calibri" w:cs="Courier New"/>
          <w:sz w:val="20"/>
          <w:szCs w:val="20"/>
          <w:rPrChange w:id="24958" w:author="Author">
            <w:rPr>
              <w:del w:id="24959" w:author="Author"/>
              <w:rFonts w:ascii="Courier New" w:hAnsi="Courier New" w:cs="Courier New"/>
              <w:sz w:val="20"/>
              <w:szCs w:val="20"/>
            </w:rPr>
          </w:rPrChange>
        </w:rPr>
      </w:pPr>
      <w:del w:id="24960" w:author="Author">
        <w:r>
          <w:rPr>
            <w:rFonts w:ascii="Calibri" w:hAnsi="Calibri" w:cs="Courier New"/>
            <w:sz w:val="20"/>
            <w:szCs w:val="20"/>
            <w:rPrChange w:id="24961" w:author="Author">
              <w:rPr>
                <w:rFonts w:ascii="Courier New" w:hAnsi="Courier New" w:cs="Courier New"/>
                <w:sz w:val="20"/>
                <w:szCs w:val="20"/>
              </w:rPr>
            </w:rPrChange>
          </w:rPr>
          <w:delText xml:space="preserve">  }</w:delText>
        </w:r>
      </w:del>
    </w:p>
    <w:p w:rsidR="00743B33" w:rsidRPr="00743B33" w:rsidRDefault="00D20E06">
      <w:pPr>
        <w:ind w:left="540"/>
        <w:jc w:val="both"/>
        <w:rPr>
          <w:del w:id="24962" w:author="Author"/>
          <w:rFonts w:ascii="Calibri" w:hAnsi="Calibri" w:cs="Courier New"/>
          <w:sz w:val="20"/>
          <w:szCs w:val="20"/>
          <w:rPrChange w:id="24963" w:author="Author">
            <w:rPr>
              <w:del w:id="24964" w:author="Author"/>
              <w:rFonts w:ascii="Courier New" w:hAnsi="Courier New" w:cs="Courier New"/>
              <w:sz w:val="20"/>
              <w:szCs w:val="20"/>
            </w:rPr>
          </w:rPrChange>
        </w:rPr>
      </w:pPr>
      <w:del w:id="24965" w:author="Author">
        <w:r>
          <w:rPr>
            <w:rFonts w:ascii="Calibri" w:hAnsi="Calibri" w:cs="Courier New"/>
            <w:sz w:val="20"/>
            <w:szCs w:val="20"/>
            <w:rPrChange w:id="24966" w:author="Author">
              <w:rPr>
                <w:rFonts w:ascii="Courier New" w:hAnsi="Courier New" w:cs="Courier New"/>
                <w:sz w:val="20"/>
                <w:szCs w:val="20"/>
              </w:rPr>
            </w:rPrChange>
          </w:rPr>
          <w:delText xml:space="preserve">  else </w:delText>
        </w:r>
      </w:del>
    </w:p>
    <w:p w:rsidR="00743B33" w:rsidRPr="00743B33" w:rsidRDefault="00D20E06">
      <w:pPr>
        <w:ind w:left="540"/>
        <w:jc w:val="both"/>
        <w:rPr>
          <w:del w:id="24967" w:author="Author"/>
          <w:rFonts w:ascii="Calibri" w:hAnsi="Calibri" w:cs="Courier New"/>
          <w:sz w:val="20"/>
          <w:szCs w:val="20"/>
          <w:rPrChange w:id="24968" w:author="Author">
            <w:rPr>
              <w:del w:id="24969" w:author="Author"/>
              <w:rFonts w:ascii="Courier New" w:hAnsi="Courier New" w:cs="Courier New"/>
              <w:sz w:val="20"/>
              <w:szCs w:val="20"/>
            </w:rPr>
          </w:rPrChange>
        </w:rPr>
      </w:pPr>
      <w:del w:id="24970" w:author="Author">
        <w:r>
          <w:rPr>
            <w:rFonts w:ascii="Calibri" w:hAnsi="Calibri" w:cs="Courier New"/>
            <w:sz w:val="20"/>
            <w:szCs w:val="20"/>
            <w:rPrChange w:id="24971" w:author="Author">
              <w:rPr>
                <w:rFonts w:ascii="Courier New" w:hAnsi="Courier New" w:cs="Courier New"/>
                <w:sz w:val="20"/>
                <w:szCs w:val="20"/>
              </w:rPr>
            </w:rPrChange>
          </w:rPr>
          <w:delText xml:space="preserve">  {</w:delText>
        </w:r>
      </w:del>
    </w:p>
    <w:p w:rsidR="00743B33" w:rsidRPr="00743B33" w:rsidRDefault="00D20E06">
      <w:pPr>
        <w:ind w:left="540"/>
        <w:jc w:val="both"/>
        <w:rPr>
          <w:del w:id="24972" w:author="Author"/>
          <w:rFonts w:ascii="Calibri" w:hAnsi="Calibri" w:cs="Courier New"/>
          <w:sz w:val="20"/>
          <w:szCs w:val="20"/>
          <w:rPrChange w:id="24973" w:author="Author">
            <w:rPr>
              <w:del w:id="24974" w:author="Author"/>
              <w:rFonts w:ascii="Courier New" w:hAnsi="Courier New" w:cs="Courier New"/>
              <w:sz w:val="20"/>
              <w:szCs w:val="20"/>
            </w:rPr>
          </w:rPrChange>
        </w:rPr>
      </w:pPr>
      <w:del w:id="24975" w:author="Author">
        <w:r>
          <w:rPr>
            <w:rFonts w:ascii="Calibri" w:hAnsi="Calibri" w:cs="Courier New"/>
            <w:sz w:val="20"/>
            <w:szCs w:val="20"/>
            <w:rPrChange w:id="24976" w:author="Author">
              <w:rPr>
                <w:rFonts w:ascii="Courier New" w:hAnsi="Courier New" w:cs="Courier New"/>
                <w:sz w:val="20"/>
                <w:szCs w:val="20"/>
              </w:rPr>
            </w:rPrChange>
          </w:rPr>
          <w:delText xml:space="preserve">    returnValue = LuiVal2;</w:delText>
        </w:r>
      </w:del>
    </w:p>
    <w:p w:rsidR="00743B33" w:rsidRPr="00743B33" w:rsidRDefault="00D20E06">
      <w:pPr>
        <w:ind w:left="540"/>
        <w:jc w:val="both"/>
        <w:rPr>
          <w:del w:id="24977" w:author="Author"/>
          <w:rFonts w:ascii="Calibri" w:hAnsi="Calibri" w:cs="Courier New"/>
          <w:sz w:val="20"/>
          <w:szCs w:val="20"/>
          <w:rPrChange w:id="24978" w:author="Author">
            <w:rPr>
              <w:del w:id="24979" w:author="Author"/>
              <w:rFonts w:ascii="Courier New" w:hAnsi="Courier New" w:cs="Courier New"/>
              <w:sz w:val="20"/>
              <w:szCs w:val="20"/>
            </w:rPr>
          </w:rPrChange>
        </w:rPr>
      </w:pPr>
      <w:del w:id="24980" w:author="Author">
        <w:r>
          <w:rPr>
            <w:rFonts w:ascii="Calibri" w:hAnsi="Calibri" w:cs="Courier New"/>
            <w:sz w:val="20"/>
            <w:szCs w:val="20"/>
            <w:rPrChange w:id="24981" w:author="Author">
              <w:rPr>
                <w:rFonts w:ascii="Courier New" w:hAnsi="Courier New" w:cs="Courier New"/>
                <w:sz w:val="20"/>
                <w:szCs w:val="20"/>
              </w:rPr>
            </w:rPrChange>
          </w:rPr>
          <w:delText xml:space="preserve">  }        </w:delText>
        </w:r>
      </w:del>
    </w:p>
    <w:p w:rsidR="00743B33" w:rsidRPr="00743B33" w:rsidRDefault="00D20E06">
      <w:pPr>
        <w:ind w:left="540"/>
        <w:jc w:val="both"/>
        <w:rPr>
          <w:del w:id="24982" w:author="Author"/>
          <w:rFonts w:ascii="Calibri" w:hAnsi="Calibri" w:cs="Courier New"/>
          <w:sz w:val="20"/>
          <w:szCs w:val="20"/>
          <w:rPrChange w:id="24983" w:author="Author">
            <w:rPr>
              <w:del w:id="24984" w:author="Author"/>
              <w:rFonts w:ascii="Courier New" w:hAnsi="Courier New" w:cs="Courier New"/>
              <w:sz w:val="20"/>
              <w:szCs w:val="20"/>
            </w:rPr>
          </w:rPrChange>
        </w:rPr>
      </w:pPr>
      <w:del w:id="24985" w:author="Author">
        <w:r>
          <w:rPr>
            <w:rFonts w:ascii="Calibri" w:hAnsi="Calibri" w:cs="Courier New"/>
            <w:sz w:val="20"/>
            <w:szCs w:val="20"/>
            <w:rPrChange w:id="24986" w:author="Author">
              <w:rPr>
                <w:rFonts w:ascii="Courier New" w:hAnsi="Courier New" w:cs="Courier New"/>
                <w:sz w:val="20"/>
                <w:szCs w:val="20"/>
              </w:rPr>
            </w:rPrChange>
          </w:rPr>
          <w:delText xml:space="preserve">  return returnValue;</w:delText>
        </w:r>
      </w:del>
    </w:p>
    <w:p w:rsidR="00743B33" w:rsidRPr="00743B33" w:rsidRDefault="00D20E06">
      <w:pPr>
        <w:ind w:left="540"/>
        <w:jc w:val="both"/>
        <w:rPr>
          <w:del w:id="24987" w:author="Author"/>
          <w:rFonts w:ascii="Calibri" w:hAnsi="Calibri" w:cs="Courier New"/>
          <w:sz w:val="20"/>
          <w:szCs w:val="20"/>
          <w:rPrChange w:id="24988" w:author="Author">
            <w:rPr>
              <w:del w:id="24989" w:author="Author"/>
              <w:rFonts w:ascii="Courier New" w:hAnsi="Courier New" w:cs="Courier New"/>
              <w:sz w:val="20"/>
              <w:szCs w:val="20"/>
            </w:rPr>
          </w:rPrChange>
        </w:rPr>
      </w:pPr>
      <w:del w:id="24990" w:author="Author">
        <w:r>
          <w:rPr>
            <w:rFonts w:ascii="Calibri" w:hAnsi="Calibri" w:cs="Courier New"/>
            <w:sz w:val="20"/>
            <w:szCs w:val="20"/>
            <w:rPrChange w:id="24991" w:author="Author">
              <w:rPr>
                <w:rFonts w:ascii="Courier New" w:hAnsi="Courier New" w:cs="Courier New"/>
                <w:sz w:val="20"/>
                <w:szCs w:val="20"/>
              </w:rPr>
            </w:rPrChange>
          </w:rPr>
          <w:delText>}</w:delText>
        </w:r>
      </w:del>
    </w:p>
    <w:p w:rsidR="00743B33" w:rsidRPr="00743B33" w:rsidRDefault="00743B33">
      <w:pPr>
        <w:ind w:left="540"/>
        <w:jc w:val="both"/>
        <w:rPr>
          <w:del w:id="24992" w:author="Author"/>
          <w:rFonts w:ascii="Calibri" w:hAnsi="Calibri"/>
          <w:sz w:val="20"/>
          <w:szCs w:val="20"/>
          <w:rPrChange w:id="24993" w:author="Author">
            <w:rPr>
              <w:del w:id="24994" w:author="Author"/>
              <w:rFonts w:ascii="Trebuchet MS" w:hAnsi="Trebuchet MS"/>
              <w:sz w:val="20"/>
              <w:szCs w:val="20"/>
            </w:rPr>
          </w:rPrChange>
        </w:rPr>
      </w:pPr>
    </w:p>
    <w:p w:rsidR="00743B33" w:rsidRPr="00743B33" w:rsidRDefault="00D20E06">
      <w:pPr>
        <w:ind w:left="540"/>
        <w:jc w:val="both"/>
        <w:rPr>
          <w:del w:id="24995" w:author="Author"/>
          <w:rFonts w:ascii="Calibri" w:hAnsi="Calibri"/>
          <w:sz w:val="20"/>
          <w:szCs w:val="20"/>
          <w:rPrChange w:id="24996" w:author="Author">
            <w:rPr>
              <w:del w:id="24997" w:author="Author"/>
              <w:rFonts w:ascii="Trebuchet MS" w:hAnsi="Trebuchet MS"/>
              <w:sz w:val="20"/>
              <w:szCs w:val="20"/>
            </w:rPr>
          </w:rPrChange>
        </w:rPr>
      </w:pPr>
      <w:del w:id="24998" w:author="Author">
        <w:r>
          <w:rPr>
            <w:rFonts w:ascii="Calibri" w:hAnsi="Calibri"/>
            <w:sz w:val="20"/>
            <w:szCs w:val="20"/>
            <w:rPrChange w:id="24999" w:author="Author">
              <w:rPr>
                <w:rFonts w:ascii="Trebuchet MS" w:hAnsi="Trebuchet MS"/>
                <w:sz w:val="20"/>
                <w:szCs w:val="20"/>
              </w:rPr>
            </w:rPrChange>
          </w:rPr>
          <w:delText>/*</w:delText>
        </w:r>
      </w:del>
      <w:ins w:id="25000" w:author="Author">
        <w:del w:id="25001" w:author="Author">
          <w:r>
            <w:rPr>
              <w:rFonts w:ascii="Calibri" w:hAnsi="Calibri"/>
              <w:sz w:val="20"/>
              <w:szCs w:val="20"/>
            </w:rPr>
            <w:delText>//</w:delText>
          </w:r>
        </w:del>
      </w:ins>
      <w:del w:id="25002" w:author="Author">
        <w:r>
          <w:rPr>
            <w:rFonts w:ascii="Calibri" w:hAnsi="Calibri"/>
            <w:sz w:val="20"/>
            <w:szCs w:val="20"/>
            <w:rPrChange w:id="25003" w:author="Author">
              <w:rPr>
                <w:rFonts w:ascii="Trebuchet MS" w:hAnsi="Trebuchet MS"/>
                <w:sz w:val="20"/>
                <w:szCs w:val="20"/>
              </w:rPr>
            </w:rPrChange>
          </w:rPr>
          <w:delText xml:space="preserve"> Compliant */</w:delText>
        </w:r>
      </w:del>
    </w:p>
    <w:p w:rsidR="00743B33" w:rsidRPr="00743B33" w:rsidRDefault="00D20E06">
      <w:pPr>
        <w:ind w:left="540"/>
        <w:rPr>
          <w:del w:id="25004" w:author="Author"/>
          <w:rFonts w:ascii="Calibri" w:hAnsi="Calibri" w:cs="Courier New"/>
          <w:sz w:val="20"/>
          <w:szCs w:val="20"/>
          <w:rPrChange w:id="25005" w:author="Author">
            <w:rPr>
              <w:del w:id="25006" w:author="Author"/>
              <w:rFonts w:ascii="Courier New" w:hAnsi="Courier New" w:cs="Courier New"/>
              <w:sz w:val="20"/>
              <w:szCs w:val="20"/>
            </w:rPr>
          </w:rPrChange>
        </w:rPr>
      </w:pPr>
      <w:del w:id="25007" w:author="Author">
        <w:r>
          <w:rPr>
            <w:rFonts w:ascii="Calibri" w:hAnsi="Calibri" w:cs="Courier New"/>
            <w:sz w:val="20"/>
            <w:szCs w:val="20"/>
            <w:rPrChange w:id="25008" w:author="Author">
              <w:rPr>
                <w:rFonts w:ascii="Courier New" w:hAnsi="Courier New" w:cs="Courier New"/>
                <w:sz w:val="20"/>
                <w:szCs w:val="20"/>
              </w:rPr>
            </w:rPrChange>
          </w:rPr>
          <w:delText>/*</w:delText>
        </w:r>
      </w:del>
      <w:ins w:id="25009" w:author="Author">
        <w:del w:id="25010" w:author="Author">
          <w:r>
            <w:rPr>
              <w:rFonts w:ascii="Calibri" w:hAnsi="Calibri" w:cs="Courier New"/>
              <w:sz w:val="20"/>
              <w:szCs w:val="20"/>
            </w:rPr>
            <w:delText>//</w:delText>
          </w:r>
        </w:del>
      </w:ins>
      <w:del w:id="25011" w:author="Author">
        <w:r>
          <w:rPr>
            <w:rFonts w:ascii="Calibri" w:hAnsi="Calibri" w:cs="Courier New"/>
            <w:sz w:val="20"/>
            <w:szCs w:val="20"/>
            <w:rPrChange w:id="25012" w:author="Author">
              <w:rPr>
                <w:rFonts w:ascii="Courier New" w:hAnsi="Courier New" w:cs="Courier New"/>
                <w:sz w:val="20"/>
                <w:szCs w:val="20"/>
              </w:rPr>
            </w:rPrChange>
          </w:rPr>
          <w:delText xml:space="preserve"> No using global variable and local variable with the same name */</w:delText>
        </w:r>
      </w:del>
    </w:p>
    <w:p w:rsidR="00743B33" w:rsidRPr="00743B33" w:rsidRDefault="00D20E06">
      <w:pPr>
        <w:ind w:left="540"/>
        <w:jc w:val="both"/>
        <w:rPr>
          <w:del w:id="25013" w:author="Author"/>
          <w:rFonts w:ascii="Calibri" w:hAnsi="Calibri" w:cs="Courier New"/>
          <w:sz w:val="20"/>
          <w:szCs w:val="20"/>
          <w:rPrChange w:id="25014" w:author="Author">
            <w:rPr>
              <w:del w:id="25015" w:author="Author"/>
              <w:rFonts w:ascii="Courier New" w:hAnsi="Courier New" w:cs="Courier New"/>
              <w:sz w:val="20"/>
              <w:szCs w:val="20"/>
            </w:rPr>
          </w:rPrChange>
        </w:rPr>
      </w:pPr>
      <w:del w:id="25016" w:author="Author">
        <w:r>
          <w:rPr>
            <w:rFonts w:ascii="Calibri" w:hAnsi="Calibri" w:cs="Courier New"/>
            <w:sz w:val="20"/>
            <w:szCs w:val="20"/>
            <w:rPrChange w:id="25017" w:author="Author">
              <w:rPr>
                <w:rFonts w:ascii="Courier New" w:hAnsi="Courier New" w:cs="Courier New"/>
                <w:sz w:val="20"/>
                <w:szCs w:val="20"/>
              </w:rPr>
            </w:rPrChange>
          </w:rPr>
          <w:delText xml:space="preserve">unsigned </w:delText>
        </w:r>
      </w:del>
      <w:ins w:id="25018" w:author="Author">
        <w:del w:id="25019" w:author="Author">
          <w:r>
            <w:rPr>
              <w:rFonts w:ascii="Calibri" w:hAnsi="Calibri" w:cs="Courier New"/>
              <w:sz w:val="20"/>
              <w:szCs w:val="20"/>
            </w:rPr>
            <w:delText>u</w:delText>
          </w:r>
        </w:del>
      </w:ins>
      <w:del w:id="25020" w:author="Author">
        <w:r>
          <w:rPr>
            <w:rFonts w:ascii="Calibri" w:hAnsi="Calibri" w:cs="Courier New"/>
            <w:sz w:val="20"/>
            <w:szCs w:val="20"/>
            <w:rPrChange w:id="25021" w:author="Author">
              <w:rPr>
                <w:rFonts w:ascii="Courier New" w:hAnsi="Courier New" w:cs="Courier New"/>
                <w:sz w:val="20"/>
                <w:szCs w:val="20"/>
              </w:rPr>
            </w:rPrChange>
          </w:rPr>
          <w:delText>int Adc_GuiReturnValue;</w:delText>
        </w:r>
      </w:del>
    </w:p>
    <w:p w:rsidR="00743B33" w:rsidRPr="00743B33" w:rsidRDefault="00743B33">
      <w:pPr>
        <w:ind w:left="540"/>
        <w:jc w:val="both"/>
        <w:rPr>
          <w:del w:id="25022" w:author="Author"/>
          <w:rFonts w:ascii="Calibri" w:hAnsi="Calibri" w:cs="Courier New"/>
          <w:sz w:val="20"/>
          <w:szCs w:val="20"/>
          <w:rPrChange w:id="25023" w:author="Author">
            <w:rPr>
              <w:del w:id="25024" w:author="Author"/>
              <w:rFonts w:ascii="Courier New" w:hAnsi="Courier New" w:cs="Courier New"/>
              <w:sz w:val="20"/>
              <w:szCs w:val="20"/>
            </w:rPr>
          </w:rPrChange>
        </w:rPr>
      </w:pPr>
    </w:p>
    <w:p w:rsidR="00743B33" w:rsidRPr="00743B33" w:rsidRDefault="00D20E06">
      <w:pPr>
        <w:ind w:left="540"/>
        <w:jc w:val="both"/>
        <w:rPr>
          <w:del w:id="25025" w:author="Author"/>
          <w:rFonts w:ascii="Calibri" w:hAnsi="Calibri" w:cs="Courier New"/>
          <w:sz w:val="20"/>
          <w:szCs w:val="20"/>
          <w:rPrChange w:id="25026" w:author="Author">
            <w:rPr>
              <w:del w:id="25027" w:author="Author"/>
              <w:rFonts w:ascii="Courier New" w:hAnsi="Courier New" w:cs="Courier New"/>
              <w:sz w:val="20"/>
              <w:szCs w:val="20"/>
            </w:rPr>
          </w:rPrChange>
        </w:rPr>
      </w:pPr>
      <w:del w:id="25028" w:author="Author">
        <w:r>
          <w:rPr>
            <w:rFonts w:ascii="Calibri" w:hAnsi="Calibri" w:cs="Courier New"/>
            <w:sz w:val="20"/>
            <w:szCs w:val="20"/>
            <w:rPrChange w:id="25029" w:author="Author">
              <w:rPr>
                <w:rFonts w:ascii="Courier New" w:hAnsi="Courier New" w:cs="Courier New"/>
                <w:sz w:val="20"/>
                <w:szCs w:val="20"/>
              </w:rPr>
            </w:rPrChange>
          </w:rPr>
          <w:delText xml:space="preserve">unsigned </w:delText>
        </w:r>
      </w:del>
      <w:ins w:id="25030" w:author="Author">
        <w:del w:id="25031" w:author="Author">
          <w:r>
            <w:rPr>
              <w:rFonts w:ascii="Calibri" w:hAnsi="Calibri" w:cs="Courier New"/>
              <w:sz w:val="20"/>
              <w:szCs w:val="20"/>
            </w:rPr>
            <w:delText>u</w:delText>
          </w:r>
        </w:del>
      </w:ins>
      <w:del w:id="25032" w:author="Author">
        <w:r>
          <w:rPr>
            <w:rFonts w:ascii="Calibri" w:hAnsi="Calibri" w:cs="Courier New"/>
            <w:sz w:val="20"/>
            <w:szCs w:val="20"/>
            <w:rPrChange w:id="25033" w:author="Author">
              <w:rPr>
                <w:rFonts w:ascii="Courier New" w:hAnsi="Courier New" w:cs="Courier New"/>
                <w:sz w:val="20"/>
                <w:szCs w:val="20"/>
              </w:rPr>
            </w:rPrChange>
          </w:rPr>
          <w:delText xml:space="preserve">int Compare(unsigned </w:delText>
        </w:r>
      </w:del>
      <w:ins w:id="25034" w:author="Author">
        <w:del w:id="25035" w:author="Author">
          <w:r>
            <w:rPr>
              <w:rFonts w:ascii="Calibri" w:hAnsi="Calibri" w:cs="Courier New"/>
              <w:sz w:val="20"/>
              <w:szCs w:val="20"/>
            </w:rPr>
            <w:delText>u</w:delText>
          </w:r>
        </w:del>
      </w:ins>
      <w:del w:id="25036" w:author="Author">
        <w:r>
          <w:rPr>
            <w:rFonts w:ascii="Calibri" w:hAnsi="Calibri" w:cs="Courier New"/>
            <w:sz w:val="20"/>
            <w:szCs w:val="20"/>
            <w:rPrChange w:id="25037" w:author="Author">
              <w:rPr>
                <w:rFonts w:ascii="Courier New" w:hAnsi="Courier New" w:cs="Courier New"/>
                <w:sz w:val="20"/>
                <w:szCs w:val="20"/>
              </w:rPr>
            </w:rPrChange>
          </w:rPr>
          <w:delText>int LuiVal1, unsigned i</w:delText>
        </w:r>
      </w:del>
      <w:ins w:id="25038" w:author="Author">
        <w:del w:id="25039" w:author="Author">
          <w:r>
            <w:rPr>
              <w:rFonts w:ascii="Calibri" w:hAnsi="Calibri" w:cs="Courier New"/>
              <w:sz w:val="20"/>
              <w:szCs w:val="20"/>
            </w:rPr>
            <w:delText>ui</w:delText>
          </w:r>
        </w:del>
      </w:ins>
      <w:del w:id="25040" w:author="Author">
        <w:r>
          <w:rPr>
            <w:rFonts w:ascii="Calibri" w:hAnsi="Calibri" w:cs="Courier New"/>
            <w:sz w:val="20"/>
            <w:szCs w:val="20"/>
            <w:rPrChange w:id="25041" w:author="Author">
              <w:rPr>
                <w:rFonts w:ascii="Courier New" w:hAnsi="Courier New" w:cs="Courier New"/>
                <w:sz w:val="20"/>
                <w:szCs w:val="20"/>
              </w:rPr>
            </w:rPrChange>
          </w:rPr>
          <w:delText>nt LuiVal2)</w:delText>
        </w:r>
      </w:del>
    </w:p>
    <w:p w:rsidR="00743B33" w:rsidRPr="00743B33" w:rsidRDefault="00D20E06">
      <w:pPr>
        <w:ind w:left="540"/>
        <w:jc w:val="both"/>
        <w:rPr>
          <w:del w:id="25042" w:author="Author"/>
          <w:rFonts w:ascii="Calibri" w:hAnsi="Calibri" w:cs="Courier New"/>
          <w:sz w:val="20"/>
          <w:szCs w:val="20"/>
          <w:rPrChange w:id="25043" w:author="Author">
            <w:rPr>
              <w:del w:id="25044" w:author="Author"/>
              <w:rFonts w:ascii="Courier New" w:hAnsi="Courier New" w:cs="Courier New"/>
              <w:sz w:val="20"/>
              <w:szCs w:val="20"/>
            </w:rPr>
          </w:rPrChange>
        </w:rPr>
      </w:pPr>
      <w:del w:id="25045" w:author="Author">
        <w:r>
          <w:rPr>
            <w:rFonts w:ascii="Calibri" w:hAnsi="Calibri" w:cs="Courier New"/>
            <w:sz w:val="20"/>
            <w:szCs w:val="20"/>
            <w:rPrChange w:id="25046" w:author="Author">
              <w:rPr>
                <w:rFonts w:ascii="Courier New" w:hAnsi="Courier New" w:cs="Courier New"/>
                <w:sz w:val="20"/>
                <w:szCs w:val="20"/>
              </w:rPr>
            </w:rPrChange>
          </w:rPr>
          <w:delText>{</w:delText>
        </w:r>
      </w:del>
    </w:p>
    <w:p w:rsidR="00743B33" w:rsidRPr="00743B33" w:rsidRDefault="00D20E06">
      <w:pPr>
        <w:ind w:left="540"/>
        <w:jc w:val="both"/>
        <w:rPr>
          <w:del w:id="25047" w:author="Author"/>
          <w:rFonts w:ascii="Calibri" w:hAnsi="Calibri" w:cs="Courier New"/>
          <w:sz w:val="20"/>
          <w:szCs w:val="20"/>
          <w:rPrChange w:id="25048" w:author="Author">
            <w:rPr>
              <w:del w:id="25049" w:author="Author"/>
              <w:rFonts w:ascii="Courier New" w:hAnsi="Courier New" w:cs="Courier New"/>
              <w:sz w:val="20"/>
              <w:szCs w:val="20"/>
            </w:rPr>
          </w:rPrChange>
        </w:rPr>
      </w:pPr>
      <w:del w:id="25050" w:author="Author">
        <w:r>
          <w:rPr>
            <w:rFonts w:ascii="Calibri" w:hAnsi="Calibri" w:cs="Courier New"/>
            <w:sz w:val="20"/>
            <w:szCs w:val="20"/>
            <w:rPrChange w:id="25051" w:author="Author">
              <w:rPr>
                <w:rFonts w:ascii="Courier New" w:hAnsi="Courier New" w:cs="Courier New"/>
                <w:sz w:val="20"/>
                <w:szCs w:val="20"/>
              </w:rPr>
            </w:rPrChange>
          </w:rPr>
          <w:delText xml:space="preserve">  unsigned </w:delText>
        </w:r>
      </w:del>
      <w:ins w:id="25052" w:author="Author">
        <w:del w:id="25053" w:author="Author">
          <w:r>
            <w:rPr>
              <w:rFonts w:ascii="Calibri" w:hAnsi="Calibri" w:cs="Courier New"/>
              <w:sz w:val="20"/>
              <w:szCs w:val="20"/>
            </w:rPr>
            <w:delText>u</w:delText>
          </w:r>
        </w:del>
      </w:ins>
      <w:del w:id="25054" w:author="Author">
        <w:r>
          <w:rPr>
            <w:rFonts w:ascii="Calibri" w:hAnsi="Calibri" w:cs="Courier New"/>
            <w:sz w:val="20"/>
            <w:szCs w:val="20"/>
            <w:rPrChange w:id="25055" w:author="Author">
              <w:rPr>
                <w:rFonts w:ascii="Courier New" w:hAnsi="Courier New" w:cs="Courier New"/>
                <w:sz w:val="20"/>
                <w:szCs w:val="20"/>
              </w:rPr>
            </w:rPrChange>
          </w:rPr>
          <w:delText>int LuiReturnValue = 0;</w:delText>
        </w:r>
      </w:del>
    </w:p>
    <w:p w:rsidR="00743B33" w:rsidRPr="00743B33" w:rsidRDefault="00D20E06">
      <w:pPr>
        <w:ind w:left="540"/>
        <w:jc w:val="both"/>
        <w:rPr>
          <w:del w:id="25056" w:author="Author"/>
          <w:rFonts w:ascii="Calibri" w:hAnsi="Calibri" w:cs="Courier New"/>
          <w:sz w:val="20"/>
          <w:szCs w:val="20"/>
          <w:rPrChange w:id="25057" w:author="Author">
            <w:rPr>
              <w:del w:id="25058" w:author="Author"/>
              <w:rFonts w:ascii="Courier New" w:hAnsi="Courier New" w:cs="Courier New"/>
              <w:sz w:val="20"/>
              <w:szCs w:val="20"/>
            </w:rPr>
          </w:rPrChange>
        </w:rPr>
      </w:pPr>
      <w:del w:id="25059" w:author="Author">
        <w:r>
          <w:rPr>
            <w:rFonts w:ascii="Calibri" w:hAnsi="Calibri" w:cs="Courier New"/>
            <w:sz w:val="20"/>
            <w:szCs w:val="20"/>
            <w:rPrChange w:id="25060" w:author="Author">
              <w:rPr>
                <w:rFonts w:ascii="Courier New" w:hAnsi="Courier New" w:cs="Courier New"/>
                <w:sz w:val="20"/>
                <w:szCs w:val="20"/>
              </w:rPr>
            </w:rPrChange>
          </w:rPr>
          <w:delText xml:space="preserve">  if(LuiVal1 &gt; LuiVal2)</w:delText>
        </w:r>
      </w:del>
    </w:p>
    <w:p w:rsidR="00743B33" w:rsidRPr="00743B33" w:rsidRDefault="00D20E06">
      <w:pPr>
        <w:ind w:left="540"/>
        <w:jc w:val="both"/>
        <w:rPr>
          <w:del w:id="25061" w:author="Author"/>
          <w:rFonts w:ascii="Calibri" w:hAnsi="Calibri" w:cs="Courier New"/>
          <w:sz w:val="20"/>
          <w:szCs w:val="20"/>
          <w:rPrChange w:id="25062" w:author="Author">
            <w:rPr>
              <w:del w:id="25063" w:author="Author"/>
              <w:rFonts w:ascii="Courier New" w:hAnsi="Courier New" w:cs="Courier New"/>
              <w:sz w:val="20"/>
              <w:szCs w:val="20"/>
            </w:rPr>
          </w:rPrChange>
        </w:rPr>
      </w:pPr>
      <w:del w:id="25064" w:author="Author">
        <w:r>
          <w:rPr>
            <w:rFonts w:ascii="Calibri" w:hAnsi="Calibri" w:cs="Courier New"/>
            <w:sz w:val="20"/>
            <w:szCs w:val="20"/>
            <w:rPrChange w:id="25065" w:author="Author">
              <w:rPr>
                <w:rFonts w:ascii="Courier New" w:hAnsi="Courier New" w:cs="Courier New"/>
                <w:sz w:val="20"/>
                <w:szCs w:val="20"/>
              </w:rPr>
            </w:rPrChange>
          </w:rPr>
          <w:delText xml:space="preserve">  {</w:delText>
        </w:r>
      </w:del>
    </w:p>
    <w:p w:rsidR="00743B33" w:rsidRPr="00743B33" w:rsidRDefault="00D20E06">
      <w:pPr>
        <w:ind w:left="540"/>
        <w:jc w:val="both"/>
        <w:rPr>
          <w:del w:id="25066" w:author="Author"/>
          <w:rFonts w:ascii="Calibri" w:hAnsi="Calibri" w:cs="Courier New"/>
          <w:sz w:val="20"/>
          <w:szCs w:val="20"/>
          <w:rPrChange w:id="25067" w:author="Author">
            <w:rPr>
              <w:del w:id="25068" w:author="Author"/>
              <w:rFonts w:ascii="Courier New" w:hAnsi="Courier New" w:cs="Courier New"/>
              <w:sz w:val="20"/>
              <w:szCs w:val="20"/>
            </w:rPr>
          </w:rPrChange>
        </w:rPr>
      </w:pPr>
      <w:del w:id="25069" w:author="Author">
        <w:r>
          <w:rPr>
            <w:rFonts w:ascii="Calibri" w:hAnsi="Calibri" w:cs="Courier New"/>
            <w:sz w:val="20"/>
            <w:szCs w:val="20"/>
            <w:rPrChange w:id="25070" w:author="Author">
              <w:rPr>
                <w:rFonts w:ascii="Courier New" w:hAnsi="Courier New" w:cs="Courier New"/>
                <w:sz w:val="20"/>
                <w:szCs w:val="20"/>
              </w:rPr>
            </w:rPrChange>
          </w:rPr>
          <w:delText xml:space="preserve">    LuiReturnValue = LuiVal1;</w:delText>
        </w:r>
      </w:del>
    </w:p>
    <w:p w:rsidR="00743B33" w:rsidRPr="00743B33" w:rsidRDefault="00D20E06">
      <w:pPr>
        <w:ind w:left="540"/>
        <w:jc w:val="both"/>
        <w:rPr>
          <w:del w:id="25071" w:author="Author"/>
          <w:rFonts w:ascii="Calibri" w:hAnsi="Calibri" w:cs="Courier New"/>
          <w:sz w:val="20"/>
          <w:szCs w:val="20"/>
          <w:rPrChange w:id="25072" w:author="Author">
            <w:rPr>
              <w:del w:id="25073" w:author="Author"/>
              <w:rFonts w:ascii="Courier New" w:hAnsi="Courier New" w:cs="Courier New"/>
              <w:sz w:val="20"/>
              <w:szCs w:val="20"/>
            </w:rPr>
          </w:rPrChange>
        </w:rPr>
      </w:pPr>
      <w:del w:id="25074" w:author="Author">
        <w:r>
          <w:rPr>
            <w:rFonts w:ascii="Calibri" w:hAnsi="Calibri" w:cs="Courier New"/>
            <w:sz w:val="20"/>
            <w:szCs w:val="20"/>
            <w:rPrChange w:id="25075" w:author="Author">
              <w:rPr>
                <w:rFonts w:ascii="Courier New" w:hAnsi="Courier New" w:cs="Courier New"/>
                <w:sz w:val="20"/>
                <w:szCs w:val="20"/>
              </w:rPr>
            </w:rPrChange>
          </w:rPr>
          <w:delText xml:space="preserve">  }</w:delText>
        </w:r>
      </w:del>
    </w:p>
    <w:p w:rsidR="00743B33" w:rsidRPr="00743B33" w:rsidRDefault="00D20E06">
      <w:pPr>
        <w:ind w:left="540"/>
        <w:jc w:val="both"/>
        <w:rPr>
          <w:del w:id="25076" w:author="Author"/>
          <w:rFonts w:ascii="Calibri" w:hAnsi="Calibri" w:cs="Courier New"/>
          <w:sz w:val="20"/>
          <w:szCs w:val="20"/>
          <w:rPrChange w:id="25077" w:author="Author">
            <w:rPr>
              <w:del w:id="25078" w:author="Author"/>
              <w:rFonts w:ascii="Courier New" w:hAnsi="Courier New" w:cs="Courier New"/>
              <w:sz w:val="20"/>
              <w:szCs w:val="20"/>
            </w:rPr>
          </w:rPrChange>
        </w:rPr>
      </w:pPr>
      <w:del w:id="25079" w:author="Author">
        <w:r>
          <w:rPr>
            <w:rFonts w:ascii="Calibri" w:hAnsi="Calibri" w:cs="Courier New"/>
            <w:sz w:val="20"/>
            <w:szCs w:val="20"/>
            <w:rPrChange w:id="25080" w:author="Author">
              <w:rPr>
                <w:rFonts w:ascii="Courier New" w:hAnsi="Courier New" w:cs="Courier New"/>
                <w:sz w:val="20"/>
                <w:szCs w:val="20"/>
              </w:rPr>
            </w:rPrChange>
          </w:rPr>
          <w:delText xml:space="preserve">  else </w:delText>
        </w:r>
      </w:del>
    </w:p>
    <w:p w:rsidR="00743B33" w:rsidRPr="00743B33" w:rsidRDefault="00D20E06">
      <w:pPr>
        <w:ind w:left="540"/>
        <w:jc w:val="both"/>
        <w:rPr>
          <w:del w:id="25081" w:author="Author"/>
          <w:rFonts w:ascii="Calibri" w:hAnsi="Calibri" w:cs="Courier New"/>
          <w:sz w:val="20"/>
          <w:szCs w:val="20"/>
          <w:rPrChange w:id="25082" w:author="Author">
            <w:rPr>
              <w:del w:id="25083" w:author="Author"/>
              <w:rFonts w:ascii="Courier New" w:hAnsi="Courier New" w:cs="Courier New"/>
              <w:sz w:val="20"/>
              <w:szCs w:val="20"/>
            </w:rPr>
          </w:rPrChange>
        </w:rPr>
      </w:pPr>
      <w:del w:id="25084" w:author="Author">
        <w:r>
          <w:rPr>
            <w:rFonts w:ascii="Calibri" w:hAnsi="Calibri" w:cs="Courier New"/>
            <w:sz w:val="20"/>
            <w:szCs w:val="20"/>
            <w:rPrChange w:id="25085" w:author="Author">
              <w:rPr>
                <w:rFonts w:ascii="Courier New" w:hAnsi="Courier New" w:cs="Courier New"/>
                <w:sz w:val="20"/>
                <w:szCs w:val="20"/>
              </w:rPr>
            </w:rPrChange>
          </w:rPr>
          <w:delText xml:space="preserve">  {</w:delText>
        </w:r>
      </w:del>
    </w:p>
    <w:p w:rsidR="00743B33" w:rsidRPr="00743B33" w:rsidRDefault="00D20E06">
      <w:pPr>
        <w:ind w:left="540"/>
        <w:jc w:val="both"/>
        <w:rPr>
          <w:del w:id="25086" w:author="Author"/>
          <w:rFonts w:ascii="Calibri" w:hAnsi="Calibri" w:cs="Courier New"/>
          <w:sz w:val="20"/>
          <w:szCs w:val="20"/>
          <w:rPrChange w:id="25087" w:author="Author">
            <w:rPr>
              <w:del w:id="25088" w:author="Author"/>
              <w:rFonts w:ascii="Courier New" w:hAnsi="Courier New" w:cs="Courier New"/>
              <w:sz w:val="20"/>
              <w:szCs w:val="20"/>
            </w:rPr>
          </w:rPrChange>
        </w:rPr>
      </w:pPr>
      <w:del w:id="25089" w:author="Author">
        <w:r>
          <w:rPr>
            <w:rFonts w:ascii="Calibri" w:hAnsi="Calibri" w:cs="Courier New"/>
            <w:sz w:val="20"/>
            <w:szCs w:val="20"/>
            <w:rPrChange w:id="25090" w:author="Author">
              <w:rPr>
                <w:rFonts w:ascii="Courier New" w:hAnsi="Courier New" w:cs="Courier New"/>
                <w:sz w:val="20"/>
                <w:szCs w:val="20"/>
              </w:rPr>
            </w:rPrChange>
          </w:rPr>
          <w:delText xml:space="preserve">    LuiReturnValue = LuiVal2;</w:delText>
        </w:r>
      </w:del>
    </w:p>
    <w:p w:rsidR="00743B33" w:rsidRPr="00743B33" w:rsidRDefault="00D20E06">
      <w:pPr>
        <w:ind w:left="540"/>
        <w:jc w:val="both"/>
        <w:rPr>
          <w:del w:id="25091" w:author="Author"/>
          <w:rFonts w:ascii="Calibri" w:hAnsi="Calibri" w:cs="Courier New"/>
          <w:sz w:val="20"/>
          <w:szCs w:val="20"/>
          <w:rPrChange w:id="25092" w:author="Author">
            <w:rPr>
              <w:del w:id="25093" w:author="Author"/>
              <w:rFonts w:ascii="Courier New" w:hAnsi="Courier New" w:cs="Courier New"/>
              <w:sz w:val="20"/>
              <w:szCs w:val="20"/>
            </w:rPr>
          </w:rPrChange>
        </w:rPr>
      </w:pPr>
      <w:del w:id="25094" w:author="Author">
        <w:r>
          <w:rPr>
            <w:rFonts w:ascii="Calibri" w:hAnsi="Calibri" w:cs="Courier New"/>
            <w:sz w:val="20"/>
            <w:szCs w:val="20"/>
            <w:rPrChange w:id="25095" w:author="Author">
              <w:rPr>
                <w:rFonts w:ascii="Courier New" w:hAnsi="Courier New" w:cs="Courier New"/>
                <w:sz w:val="20"/>
                <w:szCs w:val="20"/>
              </w:rPr>
            </w:rPrChange>
          </w:rPr>
          <w:delText xml:space="preserve">  }        </w:delText>
        </w:r>
      </w:del>
    </w:p>
    <w:p w:rsidR="00743B33" w:rsidRPr="00743B33" w:rsidRDefault="00D20E06">
      <w:pPr>
        <w:ind w:left="540"/>
        <w:jc w:val="both"/>
        <w:rPr>
          <w:del w:id="25096" w:author="Author"/>
          <w:rFonts w:ascii="Calibri" w:hAnsi="Calibri" w:cs="Courier New"/>
          <w:sz w:val="20"/>
          <w:szCs w:val="20"/>
          <w:rPrChange w:id="25097" w:author="Author">
            <w:rPr>
              <w:del w:id="25098" w:author="Author"/>
              <w:rFonts w:ascii="Courier New" w:hAnsi="Courier New" w:cs="Courier New"/>
              <w:sz w:val="20"/>
              <w:szCs w:val="20"/>
            </w:rPr>
          </w:rPrChange>
        </w:rPr>
      </w:pPr>
      <w:del w:id="25099" w:author="Author">
        <w:r>
          <w:rPr>
            <w:rFonts w:ascii="Calibri" w:hAnsi="Calibri" w:cs="Courier New"/>
            <w:sz w:val="20"/>
            <w:szCs w:val="20"/>
            <w:rPrChange w:id="25100" w:author="Author">
              <w:rPr>
                <w:rFonts w:ascii="Courier New" w:hAnsi="Courier New" w:cs="Courier New"/>
                <w:sz w:val="20"/>
                <w:szCs w:val="20"/>
              </w:rPr>
            </w:rPrChange>
          </w:rPr>
          <w:delText xml:space="preserve">  return LuiReturnValue;</w:delText>
        </w:r>
      </w:del>
    </w:p>
    <w:p w:rsidR="00743B33" w:rsidRPr="00743B33" w:rsidRDefault="00D20E06">
      <w:pPr>
        <w:ind w:left="540"/>
        <w:jc w:val="both"/>
        <w:rPr>
          <w:rFonts w:ascii="Calibri" w:hAnsi="Calibri" w:cs="Courier New"/>
          <w:sz w:val="20"/>
          <w:szCs w:val="20"/>
          <w:rPrChange w:id="25101" w:author="Author">
            <w:rPr>
              <w:rFonts w:ascii="Courier New" w:hAnsi="Courier New" w:cs="Courier New"/>
              <w:sz w:val="20"/>
              <w:szCs w:val="20"/>
            </w:rPr>
          </w:rPrChange>
        </w:rPr>
      </w:pPr>
      <w:del w:id="25102" w:author="Author">
        <w:r>
          <w:rPr>
            <w:rFonts w:ascii="Calibri" w:hAnsi="Calibri" w:cs="Courier New"/>
            <w:sz w:val="20"/>
            <w:szCs w:val="20"/>
            <w:rPrChange w:id="25103" w:author="Author">
              <w:rPr>
                <w:rFonts w:ascii="Courier New" w:hAnsi="Courier New" w:cs="Courier New"/>
                <w:sz w:val="20"/>
                <w:szCs w:val="20"/>
              </w:rPr>
            </w:rPrChange>
          </w:rPr>
          <w:delText>}</w:delText>
        </w:r>
      </w:del>
    </w:p>
    <w:p w:rsidR="00743B33" w:rsidRPr="00743B33" w:rsidRDefault="00743B33">
      <w:pPr>
        <w:ind w:left="540"/>
        <w:jc w:val="both"/>
        <w:rPr>
          <w:rFonts w:ascii="Calibri" w:hAnsi="Calibri"/>
          <w:b/>
          <w:sz w:val="20"/>
          <w:szCs w:val="20"/>
          <w:lang w:val="en-US"/>
          <w:rPrChange w:id="25104"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5105" w:author="Author">
            <w:rPr>
              <w:rFonts w:ascii="Trebuchet MS" w:hAnsi="Trebuchet MS"/>
              <w:b/>
              <w:lang w:val="en-US"/>
            </w:rPr>
          </w:rPrChange>
        </w:rPr>
      </w:pPr>
      <w:r>
        <w:rPr>
          <w:rFonts w:ascii="Calibri" w:hAnsi="Calibri"/>
          <w:b/>
          <w:sz w:val="20"/>
          <w:szCs w:val="20"/>
          <w:lang w:val="en-US"/>
          <w:rPrChange w:id="25106" w:author="Author">
            <w:rPr>
              <w:rFonts w:ascii="Trebuchet MS" w:hAnsi="Trebuchet MS"/>
              <w:b/>
              <w:lang w:val="en-US"/>
            </w:rPr>
          </w:rPrChange>
        </w:rPr>
        <w:t>Rationale:</w:t>
      </w:r>
    </w:p>
    <w:p w:rsidR="00743B33" w:rsidRPr="00743B33" w:rsidRDefault="00D20E06">
      <w:pPr>
        <w:ind w:left="540"/>
        <w:rPr>
          <w:rFonts w:ascii="Calibri" w:hAnsi="Calibri" w:cs="Arial"/>
          <w:color w:val="FF0000"/>
          <w:sz w:val="20"/>
          <w:szCs w:val="20"/>
          <w:rPrChange w:id="25107" w:author="Author">
            <w:rPr>
              <w:rFonts w:ascii="Trebuchet MS" w:hAnsi="Trebuchet MS" w:cs="Arial"/>
              <w:color w:val="FF0000"/>
              <w:sz w:val="20"/>
              <w:szCs w:val="20"/>
            </w:rPr>
          </w:rPrChange>
        </w:rPr>
      </w:pPr>
      <w:r>
        <w:rPr>
          <w:rFonts w:ascii="Calibri" w:hAnsi="Calibri" w:cs="Arial"/>
          <w:sz w:val="20"/>
          <w:szCs w:val="20"/>
          <w:rPrChange w:id="25108" w:author="Author">
            <w:rPr>
              <w:rFonts w:ascii="Trebuchet MS" w:hAnsi="Trebuchet MS" w:cs="Arial"/>
              <w:sz w:val="20"/>
              <w:szCs w:val="20"/>
            </w:rPr>
          </w:rPrChange>
        </w:rPr>
        <w:t>To avoid errors in implementation.</w:t>
      </w:r>
    </w:p>
    <w:p w:rsidR="00743B33" w:rsidRPr="00743B33" w:rsidRDefault="00743B33">
      <w:pPr>
        <w:ind w:left="540"/>
        <w:jc w:val="both"/>
        <w:rPr>
          <w:rFonts w:ascii="Calibri" w:hAnsi="Calibri"/>
          <w:sz w:val="20"/>
          <w:szCs w:val="20"/>
          <w:rPrChange w:id="25109" w:author="Author">
            <w:rPr>
              <w:rFonts w:ascii="Trebuchet MS" w:hAnsi="Trebuchet MS"/>
            </w:rPr>
          </w:rPrChange>
        </w:rPr>
      </w:pPr>
    </w:p>
    <w:p w:rsidR="00743B33" w:rsidRDefault="00D20E06" w:rsidP="00743B33">
      <w:pPr>
        <w:pStyle w:val="Heading3"/>
        <w:pPrChange w:id="25110" w:author="Author">
          <w:pPr>
            <w:pStyle w:val="Heading3"/>
            <w:jc w:val="left"/>
          </w:pPr>
        </w:pPrChange>
      </w:pPr>
      <w:bookmarkStart w:id="25111" w:name="_Toc443662963"/>
      <w:bookmarkStart w:id="25112" w:name="_Toc447291368"/>
      <w:bookmarkStart w:id="25113" w:name="_Toc491674380"/>
      <w:bookmarkStart w:id="25114" w:name="_Toc447557751"/>
      <w:bookmarkStart w:id="25115" w:name="_Toc294795256"/>
      <w:bookmarkStart w:id="25116" w:name="_Toc301956955"/>
      <w:bookmarkStart w:id="25117" w:name="_Toc301960083"/>
      <w:bookmarkStart w:id="25118" w:name="_Toc301960557"/>
      <w:bookmarkStart w:id="25119" w:name="_Toc301960719"/>
      <w:bookmarkStart w:id="25120" w:name="_Toc409602524"/>
      <w:bookmarkStart w:id="25121" w:name="_Toc430267185"/>
      <w:r>
        <w:t>Rules_Defn_Decl_0</w:t>
      </w:r>
      <w:bookmarkEnd w:id="25111"/>
      <w:r>
        <w:t>2</w:t>
      </w:r>
      <w:bookmarkEnd w:id="25112"/>
      <w:r>
        <w:t>1</w:t>
      </w:r>
      <w:bookmarkEnd w:id="25113"/>
    </w:p>
    <w:p w:rsidR="00743B33" w:rsidRPr="00743B33" w:rsidRDefault="00D20E06">
      <w:pPr>
        <w:ind w:left="540"/>
        <w:rPr>
          <w:del w:id="25122" w:author="Author"/>
          <w:rFonts w:ascii="Calibri" w:hAnsi="Calibri"/>
          <w:sz w:val="20"/>
          <w:szCs w:val="20"/>
          <w:lang w:val="en-US"/>
          <w:rPrChange w:id="25123" w:author="Author">
            <w:rPr>
              <w:del w:id="25124" w:author="Author"/>
              <w:rFonts w:ascii="Trebuchet MS" w:hAnsi="Trebuchet MS"/>
              <w:b/>
              <w:lang w:val="en-US"/>
            </w:rPr>
          </w:rPrChange>
        </w:rPr>
      </w:pPr>
      <w:del w:id="25125" w:author="Author">
        <w:r>
          <w:rPr>
            <w:rFonts w:ascii="Calibri" w:hAnsi="Calibri"/>
            <w:sz w:val="20"/>
            <w:szCs w:val="20"/>
            <w:rPrChange w:id="25126" w:author="Author">
              <w:rPr>
                <w:rFonts w:ascii="Trebuchet MS" w:hAnsi="Trebuchet MS"/>
                <w:b/>
              </w:rPr>
            </w:rPrChange>
          </w:rPr>
          <w:delText>Rule</w:delText>
        </w:r>
        <w:r>
          <w:rPr>
            <w:rFonts w:ascii="Calibri" w:hAnsi="Calibri"/>
            <w:sz w:val="20"/>
            <w:szCs w:val="20"/>
            <w:lang w:val="en-US"/>
            <w:rPrChange w:id="25127" w:author="Author">
              <w:rPr>
                <w:rFonts w:ascii="Trebuchet MS" w:hAnsi="Trebuchet MS"/>
                <w:b/>
                <w:lang w:val="en-US"/>
              </w:rPr>
            </w:rPrChange>
          </w:rPr>
          <w:delText>:</w:delText>
        </w:r>
      </w:del>
    </w:p>
    <w:p w:rsidR="00743B33" w:rsidRPr="00743B33" w:rsidRDefault="00D20E06">
      <w:pPr>
        <w:ind w:left="540"/>
        <w:rPr>
          <w:del w:id="25128" w:author="Author"/>
          <w:rFonts w:ascii="Calibri" w:hAnsi="Calibri"/>
          <w:sz w:val="20"/>
          <w:szCs w:val="20"/>
          <w:rPrChange w:id="25129" w:author="Author">
            <w:rPr>
              <w:del w:id="25130" w:author="Author"/>
              <w:rFonts w:ascii="Trebuchet MS" w:hAnsi="Trebuchet MS"/>
              <w:sz w:val="20"/>
              <w:szCs w:val="20"/>
            </w:rPr>
          </w:rPrChange>
        </w:rPr>
      </w:pPr>
      <w:del w:id="25131" w:author="Author">
        <w:r>
          <w:rPr>
            <w:rFonts w:ascii="Calibri" w:hAnsi="Calibri"/>
            <w:sz w:val="20"/>
            <w:szCs w:val="20"/>
            <w:rPrChange w:id="25132" w:author="Author">
              <w:rPr>
                <w:rFonts w:ascii="Trebuchet MS" w:hAnsi="Trebuchet MS"/>
                <w:sz w:val="20"/>
                <w:szCs w:val="20"/>
              </w:rPr>
            </w:rPrChange>
          </w:rPr>
          <w:delText>Bit-fields shall not be defined within signed integer types.</w:delText>
        </w:r>
      </w:del>
    </w:p>
    <w:p w:rsidR="00743B33" w:rsidRPr="00743B33" w:rsidRDefault="00743B33">
      <w:pPr>
        <w:ind w:left="540"/>
        <w:rPr>
          <w:del w:id="25133" w:author="Author"/>
          <w:rFonts w:ascii="Calibri" w:hAnsi="Calibri"/>
          <w:sz w:val="20"/>
          <w:szCs w:val="20"/>
          <w:rPrChange w:id="25134" w:author="Author">
            <w:rPr>
              <w:del w:id="25135" w:author="Author"/>
              <w:rFonts w:ascii="Trebuchet MS" w:hAnsi="Trebuchet MS"/>
            </w:rPr>
          </w:rPrChange>
        </w:rPr>
      </w:pPr>
    </w:p>
    <w:p w:rsidR="00743B33" w:rsidRPr="00743B33" w:rsidRDefault="00D20E06">
      <w:pPr>
        <w:ind w:left="540"/>
        <w:rPr>
          <w:del w:id="25136" w:author="Author"/>
          <w:rFonts w:ascii="Calibri" w:hAnsi="Calibri"/>
          <w:sz w:val="20"/>
          <w:szCs w:val="20"/>
          <w:lang w:val="en-US"/>
          <w:rPrChange w:id="25137" w:author="Author">
            <w:rPr>
              <w:del w:id="25138" w:author="Author"/>
              <w:rFonts w:ascii="Trebuchet MS" w:hAnsi="Trebuchet MS"/>
              <w:b/>
              <w:lang w:val="en-US"/>
            </w:rPr>
          </w:rPrChange>
        </w:rPr>
      </w:pPr>
      <w:del w:id="25139" w:author="Author">
        <w:r>
          <w:rPr>
            <w:rFonts w:ascii="Calibri" w:hAnsi="Calibri"/>
            <w:sz w:val="20"/>
            <w:szCs w:val="20"/>
            <w:rPrChange w:id="25140" w:author="Author">
              <w:rPr>
                <w:rFonts w:ascii="Trebuchet MS" w:hAnsi="Trebuchet MS"/>
                <w:b/>
              </w:rPr>
            </w:rPrChange>
          </w:rPr>
          <w:delText>Example</w:delText>
        </w:r>
        <w:r>
          <w:rPr>
            <w:rFonts w:ascii="Calibri" w:hAnsi="Calibri"/>
            <w:sz w:val="20"/>
            <w:szCs w:val="20"/>
            <w:lang w:val="en-US"/>
            <w:rPrChange w:id="25141" w:author="Author">
              <w:rPr>
                <w:rFonts w:ascii="Trebuchet MS" w:hAnsi="Trebuchet MS"/>
                <w:b/>
                <w:lang w:val="en-US"/>
              </w:rPr>
            </w:rPrChange>
          </w:rPr>
          <w:delText>:</w:delText>
        </w:r>
      </w:del>
    </w:p>
    <w:p w:rsidR="00743B33" w:rsidRPr="00743B33" w:rsidRDefault="00D20E06">
      <w:pPr>
        <w:ind w:left="540"/>
        <w:rPr>
          <w:del w:id="25142" w:author="Author"/>
          <w:rFonts w:ascii="Calibri" w:hAnsi="Calibri" w:cs="Courier New"/>
          <w:sz w:val="20"/>
          <w:szCs w:val="20"/>
          <w:rPrChange w:id="25143" w:author="Author">
            <w:rPr>
              <w:del w:id="25144" w:author="Author"/>
              <w:rFonts w:ascii="Courier New" w:hAnsi="Courier New" w:cs="Courier New"/>
              <w:sz w:val="20"/>
              <w:szCs w:val="20"/>
            </w:rPr>
          </w:rPrChange>
        </w:rPr>
      </w:pPr>
      <w:del w:id="25145" w:author="Author">
        <w:r>
          <w:rPr>
            <w:rFonts w:ascii="Calibri" w:hAnsi="Calibri"/>
            <w:sz w:val="20"/>
            <w:szCs w:val="20"/>
            <w:lang w:val="en-US"/>
            <w:rPrChange w:id="25146" w:author="Author">
              <w:rPr>
                <w:rFonts w:ascii="Trebuchet MS" w:hAnsi="Trebuchet MS"/>
                <w:sz w:val="20"/>
                <w:lang w:val="en-US"/>
              </w:rPr>
            </w:rPrChange>
          </w:rPr>
          <w:delText>Not required</w:delText>
        </w:r>
      </w:del>
    </w:p>
    <w:p w:rsidR="00743B33" w:rsidRPr="00743B33" w:rsidRDefault="00743B33">
      <w:pPr>
        <w:ind w:left="540"/>
        <w:rPr>
          <w:del w:id="25147" w:author="Author"/>
          <w:rFonts w:ascii="Calibri" w:hAnsi="Calibri"/>
          <w:sz w:val="20"/>
          <w:szCs w:val="20"/>
          <w:lang w:val="en-US"/>
          <w:rPrChange w:id="25148" w:author="Author">
            <w:rPr>
              <w:del w:id="25149" w:author="Author"/>
              <w:rFonts w:ascii="Trebuchet MS" w:hAnsi="Trebuchet MS"/>
              <w:b/>
              <w:lang w:val="en-US"/>
            </w:rPr>
          </w:rPrChange>
        </w:rPr>
      </w:pPr>
    </w:p>
    <w:p w:rsidR="00743B33" w:rsidRPr="00743B33" w:rsidRDefault="00D20E06">
      <w:pPr>
        <w:ind w:left="540"/>
        <w:rPr>
          <w:del w:id="25150" w:author="Author"/>
          <w:rFonts w:ascii="Calibri" w:hAnsi="Calibri"/>
          <w:sz w:val="20"/>
          <w:szCs w:val="20"/>
          <w:rPrChange w:id="25151" w:author="Author">
            <w:rPr>
              <w:del w:id="25152" w:author="Author"/>
              <w:rFonts w:ascii="Trebuchet MS" w:hAnsi="Trebuchet MS"/>
            </w:rPr>
          </w:rPrChange>
        </w:rPr>
      </w:pPr>
      <w:del w:id="25153" w:author="Author">
        <w:r>
          <w:rPr>
            <w:rFonts w:ascii="Calibri" w:hAnsi="Calibri"/>
            <w:sz w:val="20"/>
            <w:szCs w:val="20"/>
            <w:rPrChange w:id="25154" w:author="Author">
              <w:rPr>
                <w:rFonts w:ascii="Trebuchet MS" w:hAnsi="Trebuchet MS"/>
                <w:b/>
              </w:rPr>
            </w:rPrChange>
          </w:rPr>
          <w:delText>Rationale</w:delText>
        </w:r>
        <w:r>
          <w:rPr>
            <w:rFonts w:ascii="Calibri" w:hAnsi="Calibri"/>
            <w:sz w:val="20"/>
            <w:szCs w:val="20"/>
            <w:lang w:val="en-US"/>
            <w:rPrChange w:id="25155" w:author="Author">
              <w:rPr>
                <w:rFonts w:ascii="Trebuchet MS" w:hAnsi="Trebuchet MS"/>
                <w:b/>
                <w:lang w:val="en-US"/>
              </w:rPr>
            </w:rPrChange>
          </w:rPr>
          <w:delText>:</w:delText>
        </w:r>
        <w:r>
          <w:rPr>
            <w:rFonts w:ascii="Calibri" w:hAnsi="Calibri"/>
            <w:sz w:val="20"/>
            <w:szCs w:val="20"/>
            <w:rPrChange w:id="25156" w:author="Author">
              <w:rPr>
                <w:rFonts w:ascii="Trebuchet MS" w:hAnsi="Trebuchet MS"/>
              </w:rPr>
            </w:rPrChange>
          </w:rPr>
          <w:delText xml:space="preserve"> </w:delText>
        </w:r>
      </w:del>
    </w:p>
    <w:p w:rsidR="00743B33" w:rsidRPr="00743B33" w:rsidRDefault="00D20E06">
      <w:pPr>
        <w:ind w:left="540"/>
        <w:rPr>
          <w:rFonts w:ascii="Calibri" w:hAnsi="Calibri"/>
          <w:sz w:val="20"/>
          <w:szCs w:val="20"/>
          <w:rPrChange w:id="25157" w:author="Author">
            <w:rPr>
              <w:rFonts w:ascii="Trebuchet MS" w:hAnsi="Trebuchet MS"/>
              <w:sz w:val="20"/>
              <w:szCs w:val="20"/>
            </w:rPr>
          </w:rPrChange>
        </w:rPr>
      </w:pPr>
      <w:del w:id="25158" w:author="Author">
        <w:r>
          <w:rPr>
            <w:rFonts w:ascii="Calibri" w:hAnsi="Calibri"/>
            <w:sz w:val="20"/>
            <w:szCs w:val="20"/>
            <w:rPrChange w:id="25159" w:author="Author">
              <w:rPr>
                <w:rFonts w:ascii="Trebuchet MS" w:hAnsi="Trebuchet MS"/>
                <w:sz w:val="20"/>
                <w:szCs w:val="20"/>
              </w:rPr>
            </w:rPrChange>
          </w:rPr>
          <w:delText>Several details of the manipulation of binary data within signed integer containers are implementation-defined behaviours of the C standard.</w:delText>
        </w:r>
      </w:del>
      <w:ins w:id="25160" w:author="Author">
        <w:del w:id="25161" w:author="Author">
          <w:r>
            <w:rPr>
              <w:rFonts w:ascii="Calibri" w:hAnsi="Calibri"/>
              <w:sz w:val="20"/>
              <w:szCs w:val="20"/>
              <w:rPrChange w:id="25162" w:author="Author">
                <w:rPr>
                  <w:rFonts w:ascii="Calibri" w:hAnsi="Calibri"/>
                  <w:b/>
                  <w:sz w:val="20"/>
                  <w:szCs w:val="20"/>
                </w:rPr>
              </w:rPrChange>
            </w:rPr>
            <w:delText>No need</w:delText>
          </w:r>
        </w:del>
        <w:r>
          <w:rPr>
            <w:rFonts w:ascii="Calibri" w:hAnsi="Calibri"/>
            <w:sz w:val="20"/>
            <w:szCs w:val="20"/>
          </w:rPr>
          <w:t>Not applicable</w:t>
        </w:r>
        <w:r>
          <w:rPr>
            <w:rFonts w:ascii="Calibri" w:hAnsi="Calibri"/>
            <w:sz w:val="20"/>
            <w:szCs w:val="20"/>
            <w:rPrChange w:id="25163" w:author="Author">
              <w:rPr>
                <w:rFonts w:ascii="Calibri" w:hAnsi="Calibri"/>
                <w:b/>
                <w:sz w:val="20"/>
                <w:szCs w:val="20"/>
              </w:rPr>
            </w:rPrChange>
          </w:rPr>
          <w:t>.</w:t>
        </w:r>
      </w:ins>
    </w:p>
    <w:p w:rsidR="00743B33" w:rsidRPr="00743B33" w:rsidRDefault="00743B33" w:rsidP="00743B33">
      <w:pPr>
        <w:pStyle w:val="Heading3"/>
        <w:rPr>
          <w:del w:id="25164" w:author="Author"/>
          <w:rPrChange w:id="25165" w:author="Author">
            <w:rPr>
              <w:del w:id="25166" w:author="Author"/>
              <w:rFonts w:ascii="Trebuchet MS" w:hAnsi="Trebuchet MS"/>
            </w:rPr>
          </w:rPrChange>
        </w:rPr>
        <w:pPrChange w:id="25167" w:author="Author">
          <w:pPr>
            <w:ind w:left="540"/>
          </w:pPr>
        </w:pPrChange>
      </w:pPr>
      <w:bookmarkStart w:id="25168" w:name="_Toc488929695"/>
      <w:bookmarkStart w:id="25169" w:name="_Toc489941905"/>
      <w:bookmarkStart w:id="25170" w:name="_Toc489943063"/>
      <w:bookmarkStart w:id="25171" w:name="_Toc490207346"/>
      <w:bookmarkStart w:id="25172" w:name="_Toc490208511"/>
      <w:bookmarkStart w:id="25173" w:name="_Toc491674381"/>
      <w:bookmarkEnd w:id="25168"/>
      <w:bookmarkEnd w:id="25169"/>
      <w:bookmarkEnd w:id="25170"/>
      <w:bookmarkEnd w:id="25171"/>
      <w:bookmarkEnd w:id="25172"/>
      <w:bookmarkEnd w:id="25173"/>
    </w:p>
    <w:p w:rsidR="00743B33" w:rsidRDefault="00D20E06" w:rsidP="00743B33">
      <w:pPr>
        <w:pStyle w:val="Heading3"/>
        <w:pPrChange w:id="25174" w:author="Author">
          <w:pPr>
            <w:pStyle w:val="Heading3"/>
            <w:jc w:val="left"/>
          </w:pPr>
        </w:pPrChange>
      </w:pPr>
      <w:bookmarkStart w:id="25175" w:name="_Toc491674382"/>
      <w:r>
        <w:t>Rules_Defn_Decl_02</w:t>
      </w:r>
      <w:bookmarkEnd w:id="25114"/>
      <w:r>
        <w:t>2</w:t>
      </w:r>
      <w:bookmarkEnd w:id="25175"/>
    </w:p>
    <w:p w:rsidR="00743B33" w:rsidRPr="00743B33" w:rsidRDefault="00D20E06">
      <w:pPr>
        <w:ind w:left="540"/>
        <w:rPr>
          <w:del w:id="25176" w:author="Author"/>
          <w:rFonts w:ascii="Calibri" w:hAnsi="Calibri"/>
          <w:b/>
          <w:sz w:val="20"/>
          <w:szCs w:val="20"/>
          <w:lang w:val="en-US"/>
          <w:rPrChange w:id="25177" w:author="Author">
            <w:rPr>
              <w:del w:id="25178" w:author="Author"/>
              <w:rFonts w:ascii="Trebuchet MS" w:hAnsi="Trebuchet MS"/>
              <w:b/>
              <w:lang w:val="en-US"/>
            </w:rPr>
          </w:rPrChange>
        </w:rPr>
      </w:pPr>
      <w:del w:id="25179" w:author="Author">
        <w:r>
          <w:rPr>
            <w:rFonts w:ascii="Calibri" w:hAnsi="Calibri"/>
            <w:b/>
            <w:sz w:val="20"/>
            <w:szCs w:val="20"/>
            <w:rPrChange w:id="25180" w:author="Author">
              <w:rPr>
                <w:rFonts w:ascii="Trebuchet MS" w:hAnsi="Trebuchet MS"/>
                <w:b/>
              </w:rPr>
            </w:rPrChange>
          </w:rPr>
          <w:delText>Rule</w:delText>
        </w:r>
        <w:r>
          <w:rPr>
            <w:rFonts w:ascii="Calibri" w:hAnsi="Calibri"/>
            <w:b/>
            <w:sz w:val="20"/>
            <w:szCs w:val="20"/>
            <w:lang w:val="en-US"/>
            <w:rPrChange w:id="25181" w:author="Author">
              <w:rPr>
                <w:rFonts w:ascii="Trebuchet MS" w:hAnsi="Trebuchet MS"/>
                <w:b/>
                <w:lang w:val="en-US"/>
              </w:rPr>
            </w:rPrChange>
          </w:rPr>
          <w:delText>:</w:delText>
        </w:r>
      </w:del>
    </w:p>
    <w:p w:rsidR="00743B33" w:rsidRPr="00743B33" w:rsidRDefault="00D20E06">
      <w:pPr>
        <w:ind w:left="540"/>
        <w:rPr>
          <w:del w:id="25182" w:author="Author"/>
          <w:rFonts w:ascii="Calibri" w:hAnsi="Calibri"/>
          <w:sz w:val="20"/>
          <w:szCs w:val="20"/>
          <w:rPrChange w:id="25183" w:author="Author">
            <w:rPr>
              <w:del w:id="25184" w:author="Author"/>
              <w:rFonts w:ascii="Trebuchet MS" w:hAnsi="Trebuchet MS"/>
              <w:sz w:val="20"/>
              <w:szCs w:val="20"/>
            </w:rPr>
          </w:rPrChange>
        </w:rPr>
      </w:pPr>
      <w:ins w:id="25185" w:author="Author">
        <w:r>
          <w:rPr>
            <w:rFonts w:ascii="Calibri" w:hAnsi="Calibri"/>
            <w:sz w:val="20"/>
            <w:szCs w:val="20"/>
          </w:rPr>
          <w:t>Not applicable.</w:t>
        </w:r>
      </w:ins>
      <w:del w:id="25186" w:author="Author">
        <w:r>
          <w:rPr>
            <w:rFonts w:ascii="Calibri" w:hAnsi="Calibri"/>
            <w:sz w:val="20"/>
            <w:szCs w:val="20"/>
            <w:rPrChange w:id="25187" w:author="Author">
              <w:rPr>
                <w:rFonts w:ascii="Trebuchet MS" w:hAnsi="Trebuchet MS"/>
                <w:sz w:val="20"/>
                <w:szCs w:val="20"/>
              </w:rPr>
            </w:rPrChange>
          </w:rPr>
          <w:delText>If a function pa</w:delText>
        </w:r>
        <w:r>
          <w:rPr>
            <w:rFonts w:ascii="Calibri" w:hAnsi="Calibri"/>
            <w:sz w:val="20"/>
            <w:szCs w:val="20"/>
            <w:rPrChange w:id="25188" w:author="Author">
              <w:rPr>
                <w:rFonts w:ascii="Trebuchet MS" w:hAnsi="Trebuchet MS"/>
                <w:sz w:val="20"/>
                <w:szCs w:val="20"/>
              </w:rPr>
            </w:rPrChange>
          </w:rPr>
          <w:delText>rameter is not going to be changed inside the function then it should be made a constant parameter.</w:delText>
        </w:r>
      </w:del>
    </w:p>
    <w:p w:rsidR="00743B33" w:rsidRPr="00743B33" w:rsidRDefault="00743B33">
      <w:pPr>
        <w:ind w:left="540"/>
        <w:rPr>
          <w:del w:id="25189" w:author="Author"/>
          <w:rFonts w:ascii="Calibri" w:hAnsi="Calibri"/>
          <w:sz w:val="20"/>
          <w:szCs w:val="20"/>
          <w:rPrChange w:id="25190" w:author="Author">
            <w:rPr>
              <w:del w:id="25191" w:author="Author"/>
              <w:rFonts w:ascii="Trebuchet MS" w:hAnsi="Trebuchet MS"/>
            </w:rPr>
          </w:rPrChange>
        </w:rPr>
      </w:pPr>
    </w:p>
    <w:p w:rsidR="00743B33" w:rsidRPr="00743B33" w:rsidRDefault="00D20E06">
      <w:pPr>
        <w:ind w:left="540"/>
        <w:rPr>
          <w:del w:id="25192" w:author="Author"/>
          <w:rFonts w:ascii="Calibri" w:hAnsi="Calibri"/>
          <w:b/>
          <w:sz w:val="20"/>
          <w:szCs w:val="20"/>
          <w:lang w:val="en-US"/>
          <w:rPrChange w:id="25193" w:author="Author">
            <w:rPr>
              <w:del w:id="25194" w:author="Author"/>
              <w:rFonts w:ascii="Trebuchet MS" w:hAnsi="Trebuchet MS"/>
              <w:b/>
              <w:lang w:val="en-US"/>
            </w:rPr>
          </w:rPrChange>
        </w:rPr>
      </w:pPr>
      <w:del w:id="25195" w:author="Author">
        <w:r>
          <w:rPr>
            <w:rFonts w:ascii="Calibri" w:hAnsi="Calibri"/>
            <w:b/>
            <w:sz w:val="20"/>
            <w:szCs w:val="20"/>
            <w:rPrChange w:id="25196" w:author="Author">
              <w:rPr>
                <w:rFonts w:ascii="Trebuchet MS" w:hAnsi="Trebuchet MS"/>
                <w:b/>
              </w:rPr>
            </w:rPrChange>
          </w:rPr>
          <w:delText>Example</w:delText>
        </w:r>
        <w:r>
          <w:rPr>
            <w:rFonts w:ascii="Calibri" w:hAnsi="Calibri"/>
            <w:b/>
            <w:sz w:val="20"/>
            <w:szCs w:val="20"/>
            <w:lang w:val="en-US"/>
            <w:rPrChange w:id="25197" w:author="Author">
              <w:rPr>
                <w:rFonts w:ascii="Trebuchet MS" w:hAnsi="Trebuchet MS"/>
                <w:b/>
                <w:lang w:val="en-US"/>
              </w:rPr>
            </w:rPrChange>
          </w:rPr>
          <w:delText>:</w:delText>
        </w:r>
      </w:del>
    </w:p>
    <w:p w:rsidR="00743B33" w:rsidRPr="00743B33" w:rsidRDefault="00D20E06">
      <w:pPr>
        <w:ind w:left="540"/>
        <w:rPr>
          <w:del w:id="25198" w:author="Author"/>
          <w:rFonts w:ascii="Calibri" w:hAnsi="Calibri" w:cs="Courier New"/>
          <w:sz w:val="20"/>
          <w:szCs w:val="20"/>
          <w:rPrChange w:id="25199" w:author="Author">
            <w:rPr>
              <w:del w:id="25200" w:author="Author"/>
              <w:rFonts w:ascii="Courier New" w:hAnsi="Courier New" w:cs="Courier New"/>
              <w:sz w:val="20"/>
              <w:szCs w:val="20"/>
            </w:rPr>
          </w:rPrChange>
        </w:rPr>
      </w:pPr>
      <w:del w:id="25201" w:author="Author">
        <w:r>
          <w:rPr>
            <w:rFonts w:ascii="Calibri" w:hAnsi="Calibri" w:cs="Courier New"/>
            <w:sz w:val="20"/>
            <w:szCs w:val="20"/>
            <w:rPrChange w:id="25202" w:author="Author">
              <w:rPr>
                <w:rFonts w:ascii="Courier New" w:hAnsi="Courier New" w:cs="Courier New"/>
                <w:sz w:val="20"/>
                <w:szCs w:val="20"/>
              </w:rPr>
            </w:rPrChange>
          </w:rPr>
          <w:delText>void func(const int nFirstNumber, const int nSecondNumber)</w:delText>
        </w:r>
      </w:del>
    </w:p>
    <w:p w:rsidR="00743B33" w:rsidRPr="00743B33" w:rsidRDefault="00743B33">
      <w:pPr>
        <w:ind w:left="540"/>
        <w:rPr>
          <w:del w:id="25203" w:author="Author"/>
          <w:rFonts w:ascii="Calibri" w:hAnsi="Calibri"/>
          <w:b/>
          <w:sz w:val="20"/>
          <w:szCs w:val="20"/>
          <w:lang w:val="en-US"/>
          <w:rPrChange w:id="25204" w:author="Author">
            <w:rPr>
              <w:del w:id="25205" w:author="Author"/>
              <w:rFonts w:ascii="Trebuchet MS" w:hAnsi="Trebuchet MS"/>
              <w:b/>
              <w:lang w:val="en-US"/>
            </w:rPr>
          </w:rPrChange>
        </w:rPr>
      </w:pPr>
    </w:p>
    <w:p w:rsidR="00743B33" w:rsidRPr="00743B33" w:rsidRDefault="00D20E06">
      <w:pPr>
        <w:ind w:left="540"/>
        <w:rPr>
          <w:del w:id="25206" w:author="Author"/>
          <w:rFonts w:ascii="Calibri" w:hAnsi="Calibri"/>
          <w:sz w:val="20"/>
          <w:szCs w:val="20"/>
          <w:rPrChange w:id="25207" w:author="Author">
            <w:rPr>
              <w:del w:id="25208" w:author="Author"/>
              <w:rFonts w:ascii="Trebuchet MS" w:hAnsi="Trebuchet MS"/>
            </w:rPr>
          </w:rPrChange>
        </w:rPr>
      </w:pPr>
      <w:del w:id="25209" w:author="Author">
        <w:r>
          <w:rPr>
            <w:rFonts w:ascii="Calibri" w:hAnsi="Calibri"/>
            <w:b/>
            <w:sz w:val="20"/>
            <w:szCs w:val="20"/>
            <w:rPrChange w:id="25210" w:author="Author">
              <w:rPr>
                <w:rFonts w:ascii="Trebuchet MS" w:hAnsi="Trebuchet MS"/>
                <w:b/>
              </w:rPr>
            </w:rPrChange>
          </w:rPr>
          <w:delText>Rationale</w:delText>
        </w:r>
        <w:r>
          <w:rPr>
            <w:rFonts w:ascii="Calibri" w:hAnsi="Calibri"/>
            <w:b/>
            <w:sz w:val="20"/>
            <w:szCs w:val="20"/>
            <w:lang w:val="en-US"/>
            <w:rPrChange w:id="25211" w:author="Author">
              <w:rPr>
                <w:rFonts w:ascii="Trebuchet MS" w:hAnsi="Trebuchet MS"/>
                <w:b/>
                <w:lang w:val="en-US"/>
              </w:rPr>
            </w:rPrChange>
          </w:rPr>
          <w:delText>:</w:delText>
        </w:r>
        <w:r>
          <w:rPr>
            <w:rFonts w:ascii="Calibri" w:hAnsi="Calibri"/>
            <w:sz w:val="20"/>
            <w:szCs w:val="20"/>
            <w:rPrChange w:id="25212" w:author="Author">
              <w:rPr>
                <w:rFonts w:ascii="Trebuchet MS" w:hAnsi="Trebuchet MS"/>
              </w:rPr>
            </w:rPrChange>
          </w:rPr>
          <w:delText xml:space="preserve"> </w:delText>
        </w:r>
      </w:del>
    </w:p>
    <w:p w:rsidR="00743B33" w:rsidRPr="00743B33" w:rsidRDefault="00D20E06">
      <w:pPr>
        <w:ind w:left="540"/>
        <w:rPr>
          <w:rFonts w:ascii="Calibri" w:hAnsi="Calibri"/>
          <w:sz w:val="20"/>
          <w:szCs w:val="20"/>
          <w:rPrChange w:id="25213" w:author="Author">
            <w:rPr>
              <w:rFonts w:ascii="Trebuchet MS" w:hAnsi="Trebuchet MS"/>
              <w:sz w:val="20"/>
              <w:szCs w:val="20"/>
            </w:rPr>
          </w:rPrChange>
        </w:rPr>
      </w:pPr>
      <w:del w:id="25214" w:author="Author">
        <w:r>
          <w:rPr>
            <w:rFonts w:ascii="Calibri" w:hAnsi="Calibri"/>
            <w:sz w:val="20"/>
            <w:szCs w:val="20"/>
            <w:rPrChange w:id="25215" w:author="Author">
              <w:rPr>
                <w:rFonts w:ascii="Trebuchet MS" w:hAnsi="Trebuchet MS"/>
                <w:sz w:val="20"/>
                <w:szCs w:val="20"/>
              </w:rPr>
            </w:rPrChange>
          </w:rPr>
          <w:delText>Readability</w:delText>
        </w:r>
      </w:del>
    </w:p>
    <w:p w:rsidR="00743B33" w:rsidRPr="00743B33" w:rsidRDefault="00743B33">
      <w:pPr>
        <w:ind w:left="540"/>
        <w:rPr>
          <w:rFonts w:ascii="Calibri" w:hAnsi="Calibri"/>
          <w:sz w:val="20"/>
          <w:szCs w:val="20"/>
          <w:rPrChange w:id="25216" w:author="Author">
            <w:rPr>
              <w:rFonts w:ascii="Trebuchet MS" w:hAnsi="Trebuchet MS"/>
              <w:sz w:val="20"/>
              <w:szCs w:val="20"/>
            </w:rPr>
          </w:rPrChange>
        </w:rPr>
      </w:pPr>
    </w:p>
    <w:p w:rsidR="00743B33" w:rsidRDefault="00D20E06" w:rsidP="00743B33">
      <w:pPr>
        <w:pStyle w:val="Heading3"/>
        <w:pPrChange w:id="25217" w:author="Author">
          <w:pPr>
            <w:pStyle w:val="Heading3"/>
            <w:jc w:val="left"/>
          </w:pPr>
        </w:pPrChange>
      </w:pPr>
      <w:bookmarkStart w:id="25218" w:name="_Toc491674383"/>
      <w:r>
        <w:t>Rules_Defn_Decl_023</w:t>
      </w:r>
      <w:bookmarkEnd w:id="25218"/>
    </w:p>
    <w:p w:rsidR="00743B33" w:rsidRPr="00743B33" w:rsidRDefault="00D20E06">
      <w:pPr>
        <w:ind w:left="540"/>
        <w:rPr>
          <w:del w:id="25219" w:author="Author"/>
          <w:rFonts w:ascii="Calibri" w:hAnsi="Calibri"/>
          <w:sz w:val="20"/>
          <w:szCs w:val="20"/>
          <w:lang w:val="en-US"/>
          <w:rPrChange w:id="25220" w:author="Author">
            <w:rPr>
              <w:del w:id="25221" w:author="Author"/>
              <w:rFonts w:ascii="Trebuchet MS" w:hAnsi="Trebuchet MS"/>
              <w:b/>
              <w:lang w:val="en-US"/>
            </w:rPr>
          </w:rPrChange>
        </w:rPr>
      </w:pPr>
      <w:del w:id="25222" w:author="Author">
        <w:r>
          <w:rPr>
            <w:rFonts w:ascii="Calibri" w:hAnsi="Calibri"/>
            <w:sz w:val="20"/>
            <w:szCs w:val="20"/>
            <w:lang w:val="en-US"/>
            <w:rPrChange w:id="25223" w:author="Author">
              <w:rPr>
                <w:rFonts w:ascii="Trebuchet MS" w:hAnsi="Trebuchet MS"/>
                <w:b/>
                <w:lang w:val="en-US"/>
              </w:rPr>
            </w:rPrChange>
          </w:rPr>
          <w:delText>Rule:</w:delText>
        </w:r>
      </w:del>
    </w:p>
    <w:p w:rsidR="00743B33" w:rsidRPr="00743B33" w:rsidRDefault="00D20E06">
      <w:pPr>
        <w:ind w:left="540"/>
        <w:rPr>
          <w:del w:id="25224" w:author="Author"/>
          <w:rFonts w:ascii="Calibri" w:hAnsi="Calibri"/>
          <w:sz w:val="20"/>
          <w:szCs w:val="20"/>
          <w:rPrChange w:id="25225" w:author="Author">
            <w:rPr>
              <w:del w:id="25226" w:author="Author"/>
              <w:rFonts w:ascii="Trebuchet MS" w:hAnsi="Trebuchet MS"/>
              <w:sz w:val="20"/>
              <w:szCs w:val="20"/>
            </w:rPr>
          </w:rPrChange>
        </w:rPr>
      </w:pPr>
      <w:del w:id="25227" w:author="Author">
        <w:r>
          <w:rPr>
            <w:rFonts w:ascii="Calibri" w:hAnsi="Calibri"/>
            <w:sz w:val="20"/>
            <w:szCs w:val="20"/>
            <w:rPrChange w:id="25228" w:author="Author">
              <w:rPr>
                <w:rFonts w:ascii="Trebuchet MS" w:hAnsi="Trebuchet MS"/>
                <w:sz w:val="20"/>
                <w:szCs w:val="20"/>
              </w:rPr>
            </w:rPrChange>
          </w:rPr>
          <w:delText xml:space="preserve">The keyword </w:delText>
        </w:r>
        <w:r>
          <w:rPr>
            <w:rFonts w:ascii="Calibri" w:hAnsi="Calibri"/>
            <w:i/>
            <w:sz w:val="20"/>
            <w:szCs w:val="20"/>
            <w:rPrChange w:id="25229" w:author="Author">
              <w:rPr>
                <w:rFonts w:ascii="Trebuchet MS" w:hAnsi="Trebuchet MS"/>
                <w:i/>
                <w:sz w:val="20"/>
                <w:szCs w:val="20"/>
              </w:rPr>
            </w:rPrChange>
          </w:rPr>
          <w:delText>‘auto’</w:delText>
        </w:r>
        <w:r>
          <w:rPr>
            <w:rFonts w:ascii="Calibri" w:hAnsi="Calibri"/>
            <w:sz w:val="20"/>
            <w:szCs w:val="20"/>
            <w:rPrChange w:id="25230" w:author="Author">
              <w:rPr>
                <w:rFonts w:ascii="Trebuchet MS" w:hAnsi="Trebuchet MS"/>
                <w:sz w:val="20"/>
                <w:szCs w:val="20"/>
              </w:rPr>
            </w:rPrChange>
          </w:rPr>
          <w:delText xml:space="preserve"> shall not be used (</w:delText>
        </w:r>
        <w:r>
          <w:rPr>
            <w:rFonts w:ascii="Calibri" w:hAnsi="Calibri"/>
            <w:i/>
            <w:sz w:val="20"/>
            <w:szCs w:val="20"/>
            <w:rPrChange w:id="25231" w:author="Author">
              <w:rPr>
                <w:rFonts w:ascii="Trebuchet MS" w:hAnsi="Trebuchet MS"/>
                <w:i/>
                <w:sz w:val="20"/>
                <w:szCs w:val="20"/>
              </w:rPr>
            </w:rPrChange>
          </w:rPr>
          <w:delText>‘auto’</w:delText>
        </w:r>
        <w:r>
          <w:rPr>
            <w:rFonts w:ascii="Calibri" w:hAnsi="Calibri"/>
            <w:sz w:val="20"/>
            <w:szCs w:val="20"/>
            <w:rPrChange w:id="25232" w:author="Author">
              <w:rPr>
                <w:rFonts w:ascii="Trebuchet MS" w:hAnsi="Trebuchet MS"/>
                <w:sz w:val="20"/>
                <w:szCs w:val="20"/>
              </w:rPr>
            </w:rPrChange>
          </w:rPr>
          <w:delText xml:space="preserve"> is the default storage class for local variables).</w:delText>
        </w:r>
      </w:del>
    </w:p>
    <w:p w:rsidR="00743B33" w:rsidRPr="00743B33" w:rsidRDefault="00743B33">
      <w:pPr>
        <w:ind w:left="540"/>
        <w:rPr>
          <w:del w:id="25233" w:author="Author"/>
          <w:rFonts w:ascii="Calibri" w:hAnsi="Calibri"/>
          <w:sz w:val="20"/>
          <w:szCs w:val="20"/>
          <w:rPrChange w:id="25234" w:author="Author">
            <w:rPr>
              <w:del w:id="25235" w:author="Author"/>
              <w:rFonts w:ascii="Trebuchet MS" w:hAnsi="Trebuchet MS"/>
            </w:rPr>
          </w:rPrChange>
        </w:rPr>
      </w:pPr>
    </w:p>
    <w:p w:rsidR="00743B33" w:rsidRPr="00743B33" w:rsidRDefault="00D20E06">
      <w:pPr>
        <w:ind w:left="540"/>
        <w:rPr>
          <w:del w:id="25236" w:author="Author"/>
          <w:rFonts w:ascii="Calibri" w:hAnsi="Calibri"/>
          <w:sz w:val="20"/>
          <w:szCs w:val="20"/>
          <w:lang w:val="en-US"/>
          <w:rPrChange w:id="25237" w:author="Author">
            <w:rPr>
              <w:del w:id="25238" w:author="Author"/>
              <w:rFonts w:ascii="Trebuchet MS" w:hAnsi="Trebuchet MS"/>
              <w:b/>
              <w:lang w:val="en-US"/>
            </w:rPr>
          </w:rPrChange>
        </w:rPr>
      </w:pPr>
      <w:del w:id="25239" w:author="Author">
        <w:r>
          <w:rPr>
            <w:rFonts w:ascii="Calibri" w:hAnsi="Calibri"/>
            <w:sz w:val="20"/>
            <w:szCs w:val="20"/>
            <w:rPrChange w:id="25240" w:author="Author">
              <w:rPr>
                <w:rFonts w:ascii="Trebuchet MS" w:hAnsi="Trebuchet MS"/>
                <w:b/>
              </w:rPr>
            </w:rPrChange>
          </w:rPr>
          <w:delText>Example</w:delText>
        </w:r>
        <w:r>
          <w:rPr>
            <w:rFonts w:ascii="Calibri" w:hAnsi="Calibri"/>
            <w:sz w:val="20"/>
            <w:szCs w:val="20"/>
            <w:lang w:val="en-US"/>
            <w:rPrChange w:id="25241" w:author="Author">
              <w:rPr>
                <w:rFonts w:ascii="Trebuchet MS" w:hAnsi="Trebuchet MS"/>
                <w:b/>
                <w:lang w:val="en-US"/>
              </w:rPr>
            </w:rPrChange>
          </w:rPr>
          <w:delText>:</w:delText>
        </w:r>
      </w:del>
    </w:p>
    <w:p w:rsidR="00743B33" w:rsidRPr="00743B33" w:rsidRDefault="00D20E06">
      <w:pPr>
        <w:ind w:left="540"/>
        <w:rPr>
          <w:del w:id="25242" w:author="Author"/>
          <w:rFonts w:ascii="Calibri" w:hAnsi="Calibri"/>
          <w:sz w:val="20"/>
          <w:szCs w:val="20"/>
          <w:rPrChange w:id="25243" w:author="Author">
            <w:rPr>
              <w:del w:id="25244" w:author="Author"/>
              <w:rFonts w:ascii="Trebuchet MS" w:hAnsi="Trebuchet MS"/>
              <w:sz w:val="20"/>
              <w:szCs w:val="20"/>
            </w:rPr>
          </w:rPrChange>
        </w:rPr>
      </w:pPr>
      <w:del w:id="25245" w:author="Author">
        <w:r>
          <w:rPr>
            <w:rFonts w:ascii="Calibri" w:hAnsi="Calibri"/>
            <w:sz w:val="20"/>
            <w:szCs w:val="20"/>
            <w:rPrChange w:id="25246" w:author="Author">
              <w:rPr>
                <w:rFonts w:ascii="Trebuchet MS" w:hAnsi="Trebuchet MS"/>
                <w:sz w:val="20"/>
                <w:szCs w:val="20"/>
              </w:rPr>
            </w:rPrChange>
          </w:rPr>
          <w:delText>Not required.</w:delText>
        </w:r>
      </w:del>
    </w:p>
    <w:p w:rsidR="00743B33" w:rsidRPr="00743B33" w:rsidRDefault="00743B33">
      <w:pPr>
        <w:ind w:left="540"/>
        <w:rPr>
          <w:del w:id="25247" w:author="Author"/>
          <w:rFonts w:ascii="Calibri" w:hAnsi="Calibri"/>
          <w:sz w:val="20"/>
          <w:szCs w:val="20"/>
          <w:lang w:val="en-US"/>
          <w:rPrChange w:id="25248" w:author="Author">
            <w:rPr>
              <w:del w:id="25249" w:author="Author"/>
              <w:rFonts w:ascii="Trebuchet MS" w:hAnsi="Trebuchet MS"/>
              <w:b/>
              <w:lang w:val="en-US"/>
            </w:rPr>
          </w:rPrChange>
        </w:rPr>
      </w:pPr>
    </w:p>
    <w:p w:rsidR="00743B33" w:rsidRPr="00743B33" w:rsidRDefault="00D20E06">
      <w:pPr>
        <w:ind w:left="540"/>
        <w:rPr>
          <w:del w:id="25250" w:author="Author"/>
          <w:rFonts w:ascii="Calibri" w:hAnsi="Calibri"/>
          <w:sz w:val="20"/>
          <w:szCs w:val="20"/>
          <w:rPrChange w:id="25251" w:author="Author">
            <w:rPr>
              <w:del w:id="25252" w:author="Author"/>
              <w:rFonts w:ascii="Trebuchet MS" w:hAnsi="Trebuchet MS"/>
            </w:rPr>
          </w:rPrChange>
        </w:rPr>
      </w:pPr>
      <w:del w:id="25253" w:author="Author">
        <w:r>
          <w:rPr>
            <w:rFonts w:ascii="Calibri" w:hAnsi="Calibri"/>
            <w:sz w:val="20"/>
            <w:szCs w:val="20"/>
            <w:lang w:val="en-US"/>
            <w:rPrChange w:id="25254" w:author="Author">
              <w:rPr>
                <w:rFonts w:ascii="Trebuchet MS" w:hAnsi="Trebuchet MS"/>
                <w:b/>
                <w:lang w:val="en-US"/>
              </w:rPr>
            </w:rPrChange>
          </w:rPr>
          <w:delText>Rationale:</w:delText>
        </w:r>
        <w:r>
          <w:rPr>
            <w:rFonts w:ascii="Calibri" w:hAnsi="Calibri"/>
            <w:sz w:val="20"/>
            <w:szCs w:val="20"/>
            <w:rPrChange w:id="25255" w:author="Author">
              <w:rPr>
                <w:rFonts w:ascii="Trebuchet MS" w:hAnsi="Trebuchet MS"/>
              </w:rPr>
            </w:rPrChange>
          </w:rPr>
          <w:delText xml:space="preserve"> </w:delText>
        </w:r>
      </w:del>
    </w:p>
    <w:p w:rsidR="00743B33" w:rsidRPr="00743B33" w:rsidRDefault="00D20E06">
      <w:pPr>
        <w:ind w:left="540"/>
        <w:rPr>
          <w:del w:id="25256" w:author="Author"/>
          <w:rFonts w:ascii="Calibri" w:hAnsi="Calibri"/>
          <w:sz w:val="20"/>
          <w:szCs w:val="20"/>
          <w:rPrChange w:id="25257" w:author="Author">
            <w:rPr>
              <w:del w:id="25258" w:author="Author"/>
              <w:rFonts w:ascii="Trebuchet MS" w:hAnsi="Trebuchet MS"/>
              <w:sz w:val="20"/>
              <w:szCs w:val="20"/>
            </w:rPr>
          </w:rPrChange>
        </w:rPr>
      </w:pPr>
      <w:del w:id="25259" w:author="Author">
        <w:r>
          <w:rPr>
            <w:rFonts w:ascii="Calibri" w:hAnsi="Calibri"/>
            <w:sz w:val="20"/>
            <w:szCs w:val="20"/>
            <w:rPrChange w:id="25260" w:author="Author">
              <w:rPr>
                <w:rFonts w:ascii="Trebuchet MS" w:hAnsi="Trebuchet MS"/>
                <w:sz w:val="20"/>
                <w:szCs w:val="20"/>
              </w:rPr>
            </w:rPrChange>
          </w:rPr>
          <w:delText xml:space="preserve">The </w:delText>
        </w:r>
        <w:r>
          <w:rPr>
            <w:rFonts w:ascii="Calibri" w:hAnsi="Calibri"/>
            <w:i/>
            <w:sz w:val="20"/>
            <w:szCs w:val="20"/>
            <w:rPrChange w:id="25261" w:author="Author">
              <w:rPr>
                <w:rFonts w:ascii="Trebuchet MS" w:hAnsi="Trebuchet MS"/>
                <w:i/>
                <w:sz w:val="20"/>
                <w:szCs w:val="20"/>
              </w:rPr>
            </w:rPrChange>
          </w:rPr>
          <w:delText>‘auto’</w:delText>
        </w:r>
        <w:r>
          <w:rPr>
            <w:rFonts w:ascii="Calibri" w:hAnsi="Calibri"/>
            <w:sz w:val="20"/>
            <w:szCs w:val="20"/>
            <w:rPrChange w:id="25262" w:author="Author">
              <w:rPr>
                <w:rFonts w:ascii="Trebuchet MS" w:hAnsi="Trebuchet MS"/>
                <w:sz w:val="20"/>
                <w:szCs w:val="20"/>
              </w:rPr>
            </w:rPrChange>
          </w:rPr>
          <w:delText xml:space="preserve"> keyword is an unnecessary historical feature of the language.</w:delText>
        </w:r>
      </w:del>
      <w:ins w:id="25263" w:author="Author">
        <w:del w:id="25264" w:author="Author">
          <w:r>
            <w:rPr>
              <w:rFonts w:ascii="Calibri" w:hAnsi="Calibri"/>
              <w:sz w:val="20"/>
              <w:szCs w:val="20"/>
              <w:lang w:val="en-US"/>
              <w:rPrChange w:id="25265"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5266" w:author="Author">
              <w:rPr>
                <w:rFonts w:ascii="Calibri" w:hAnsi="Calibri"/>
                <w:b/>
                <w:sz w:val="20"/>
                <w:szCs w:val="20"/>
                <w:lang w:val="en-US"/>
              </w:rPr>
            </w:rPrChange>
          </w:rPr>
          <w:t>.</w:t>
        </w:r>
      </w:ins>
    </w:p>
    <w:p w:rsidR="00743B33" w:rsidRPr="00743B33" w:rsidRDefault="00743B33">
      <w:pPr>
        <w:ind w:left="540"/>
        <w:rPr>
          <w:rFonts w:ascii="Calibri" w:hAnsi="Calibri"/>
          <w:sz w:val="20"/>
          <w:szCs w:val="20"/>
          <w:lang w:val="en-US"/>
          <w:rPrChange w:id="25267" w:author="Author">
            <w:rPr>
              <w:rFonts w:ascii="Trebuchet MS" w:hAnsi="Trebuchet MS"/>
              <w:lang w:val="en-US"/>
            </w:rPr>
          </w:rPrChange>
        </w:rPr>
      </w:pPr>
    </w:p>
    <w:p w:rsidR="00743B33" w:rsidRPr="00743B33" w:rsidRDefault="00D20E06" w:rsidP="00743B33">
      <w:pPr>
        <w:pStyle w:val="Heading3"/>
        <w:rPr>
          <w:rPrChange w:id="25268" w:author="Author">
            <w:rPr>
              <w:color w:val="FF0000"/>
            </w:rPr>
          </w:rPrChange>
        </w:rPr>
        <w:pPrChange w:id="25269" w:author="Author">
          <w:pPr>
            <w:pStyle w:val="Heading3"/>
            <w:jc w:val="left"/>
          </w:pPr>
        </w:pPrChange>
      </w:pPr>
      <w:bookmarkStart w:id="25270" w:name="_Toc465155428"/>
      <w:bookmarkStart w:id="25271" w:name="_Toc491674384"/>
      <w:r>
        <w:rPr>
          <w:rPrChange w:id="25272" w:author="Author">
            <w:rPr>
              <w:color w:val="FF0000"/>
            </w:rPr>
          </w:rPrChange>
        </w:rPr>
        <w:t>Rules_Defn_Decl_02</w:t>
      </w:r>
      <w:bookmarkEnd w:id="25270"/>
      <w:r>
        <w:rPr>
          <w:lang w:eastAsia="ja-JP"/>
          <w:rPrChange w:id="25273" w:author="Author">
            <w:rPr>
              <w:color w:val="FF0000"/>
              <w:lang w:eastAsia="ja-JP"/>
            </w:rPr>
          </w:rPrChange>
        </w:rPr>
        <w:t>4</w:t>
      </w:r>
      <w:bookmarkEnd w:id="25271"/>
    </w:p>
    <w:p w:rsidR="00743B33" w:rsidRPr="00743B33" w:rsidRDefault="00D20E06">
      <w:pPr>
        <w:ind w:left="540"/>
        <w:rPr>
          <w:rFonts w:ascii="Calibri" w:hAnsi="Calibri"/>
          <w:b/>
          <w:sz w:val="20"/>
          <w:szCs w:val="20"/>
          <w:lang w:val="en-US"/>
          <w:rPrChange w:id="25274" w:author="Author">
            <w:rPr>
              <w:rFonts w:ascii="Trebuchet MS" w:hAnsi="Trebuchet MS"/>
              <w:b/>
              <w:lang w:val="en-US"/>
            </w:rPr>
          </w:rPrChange>
        </w:rPr>
      </w:pPr>
      <w:r>
        <w:rPr>
          <w:rFonts w:ascii="Calibri" w:hAnsi="Calibri"/>
          <w:b/>
          <w:sz w:val="20"/>
          <w:szCs w:val="20"/>
          <w:lang w:val="en-US"/>
          <w:rPrChange w:id="25275" w:author="Author">
            <w:rPr>
              <w:rFonts w:ascii="Trebuchet MS" w:hAnsi="Trebuchet MS"/>
              <w:b/>
              <w:lang w:val="en-US"/>
            </w:rPr>
          </w:rPrChange>
        </w:rPr>
        <w:t>Rule:</w:t>
      </w:r>
    </w:p>
    <w:p w:rsidR="00743B33" w:rsidRDefault="00D20E06">
      <w:pPr>
        <w:ind w:left="540"/>
        <w:rPr>
          <w:ins w:id="25276" w:author="Author"/>
          <w:rFonts w:ascii="Calibri" w:hAnsi="Calibri"/>
          <w:sz w:val="20"/>
          <w:szCs w:val="20"/>
        </w:rPr>
      </w:pPr>
      <w:del w:id="25277" w:author="Author">
        <w:r>
          <w:rPr>
            <w:rFonts w:ascii="Calibri" w:hAnsi="Calibri"/>
            <w:sz w:val="20"/>
            <w:szCs w:val="20"/>
            <w:rPrChange w:id="25278" w:author="Author">
              <w:rPr>
                <w:rFonts w:ascii="Trebuchet MS" w:hAnsi="Trebuchet MS"/>
                <w:sz w:val="20"/>
                <w:szCs w:val="20"/>
              </w:rPr>
            </w:rPrChange>
          </w:rPr>
          <w:delText>v</w:delText>
        </w:r>
      </w:del>
      <w:ins w:id="25279" w:author="Author">
        <w:r>
          <w:rPr>
            <w:rFonts w:ascii="Calibri" w:hAnsi="Calibri"/>
            <w:sz w:val="20"/>
            <w:szCs w:val="20"/>
          </w:rPr>
          <w:t>V</w:t>
        </w:r>
      </w:ins>
      <w:r>
        <w:rPr>
          <w:rFonts w:ascii="Calibri" w:hAnsi="Calibri"/>
          <w:sz w:val="20"/>
          <w:szCs w:val="20"/>
          <w:rPrChange w:id="25280" w:author="Author">
            <w:rPr>
              <w:rFonts w:ascii="Trebuchet MS" w:hAnsi="Trebuchet MS"/>
              <w:sz w:val="20"/>
              <w:szCs w:val="20"/>
            </w:rPr>
          </w:rPrChange>
        </w:rPr>
        <w:t xml:space="preserve">ariables have been defined in </w:t>
      </w:r>
      <w:del w:id="25281" w:author="Author">
        <w:r>
          <w:rPr>
            <w:rFonts w:ascii="Calibri" w:hAnsi="Calibri"/>
            <w:sz w:val="20"/>
            <w:szCs w:val="20"/>
            <w:rPrChange w:id="25282" w:author="Author">
              <w:rPr>
                <w:rFonts w:ascii="Trebuchet MS" w:hAnsi="Trebuchet MS"/>
                <w:sz w:val="20"/>
                <w:szCs w:val="20"/>
              </w:rPr>
            </w:rPrChange>
          </w:rPr>
          <w:delText xml:space="preserve">the appropriate </w:delText>
        </w:r>
      </w:del>
      <w:ins w:id="25283" w:author="Author">
        <w:r>
          <w:rPr>
            <w:rFonts w:ascii="Calibri" w:hAnsi="Calibri"/>
            <w:sz w:val="20"/>
            <w:szCs w:val="20"/>
          </w:rPr>
          <w:t>as small</w:t>
        </w:r>
        <w:r>
          <w:rPr>
            <w:rFonts w:ascii="Calibri" w:hAnsi="Calibri"/>
            <w:sz w:val="20"/>
            <w:szCs w:val="20"/>
            <w:rPrChange w:id="25284" w:author="Author">
              <w:rPr>
                <w:rFonts w:ascii="Trebuchet MS" w:hAnsi="Trebuchet MS"/>
                <w:sz w:val="20"/>
                <w:szCs w:val="20"/>
              </w:rPr>
            </w:rPrChange>
          </w:rPr>
          <w:t xml:space="preserve"> </w:t>
        </w:r>
      </w:ins>
      <w:r>
        <w:rPr>
          <w:rFonts w:ascii="Calibri" w:hAnsi="Calibri"/>
          <w:sz w:val="20"/>
          <w:szCs w:val="20"/>
          <w:rPrChange w:id="25285" w:author="Author">
            <w:rPr>
              <w:rFonts w:ascii="Trebuchet MS" w:hAnsi="Trebuchet MS"/>
              <w:sz w:val="20"/>
              <w:szCs w:val="20"/>
            </w:rPr>
          </w:rPrChange>
        </w:rPr>
        <w:t>scope</w:t>
      </w:r>
      <w:ins w:id="25286" w:author="Author">
        <w:r>
          <w:rPr>
            <w:rFonts w:ascii="Calibri" w:hAnsi="Calibri"/>
            <w:sz w:val="20"/>
            <w:szCs w:val="20"/>
          </w:rPr>
          <w:t xml:space="preserve"> as possible</w:t>
        </w:r>
      </w:ins>
      <w:del w:id="25287" w:author="Author">
        <w:r>
          <w:rPr>
            <w:rFonts w:ascii="Calibri" w:hAnsi="Calibri"/>
            <w:sz w:val="20"/>
            <w:szCs w:val="20"/>
            <w:rPrChange w:id="25288" w:author="Author">
              <w:rPr>
                <w:rFonts w:ascii="Trebuchet MS" w:hAnsi="Trebuchet MS"/>
                <w:sz w:val="20"/>
                <w:szCs w:val="20"/>
              </w:rPr>
            </w:rPrChange>
          </w:rPr>
          <w:delText>. for example, the variable that is defined in the same file and is accessed from multiple functions, thie variables declared as static at file scope</w:delText>
        </w:r>
      </w:del>
      <w:r>
        <w:rPr>
          <w:rFonts w:ascii="Calibri" w:hAnsi="Calibri"/>
          <w:sz w:val="20"/>
          <w:szCs w:val="20"/>
          <w:rPrChange w:id="25289" w:author="Author">
            <w:rPr>
              <w:rFonts w:ascii="Trebuchet MS" w:hAnsi="Trebuchet MS"/>
              <w:sz w:val="20"/>
              <w:szCs w:val="20"/>
            </w:rPr>
          </w:rPrChange>
        </w:rPr>
        <w:t>.</w:t>
      </w:r>
    </w:p>
    <w:p w:rsidR="00743B33" w:rsidRDefault="00D20E06">
      <w:pPr>
        <w:ind w:left="540"/>
        <w:rPr>
          <w:ins w:id="25290" w:author="Author"/>
          <w:rFonts w:ascii="Calibri" w:hAnsi="Calibri"/>
          <w:sz w:val="20"/>
          <w:szCs w:val="20"/>
        </w:rPr>
      </w:pPr>
      <w:ins w:id="25291" w:author="Author">
        <w:r>
          <w:rPr>
            <w:rFonts w:ascii="Calibri" w:hAnsi="Calibri"/>
            <w:sz w:val="20"/>
            <w:szCs w:val="20"/>
          </w:rPr>
          <w:t>If it can be defined locally in a</w:t>
        </w:r>
        <w:r>
          <w:rPr>
            <w:rFonts w:ascii="Calibri" w:hAnsi="Calibri"/>
            <w:sz w:val="20"/>
            <w:szCs w:val="20"/>
          </w:rPr>
          <w:t xml:space="preserve"> method, shouldn’t define it as a field of class.</w:t>
        </w:r>
      </w:ins>
    </w:p>
    <w:p w:rsidR="00743B33" w:rsidRPr="00743B33" w:rsidRDefault="00D20E06">
      <w:pPr>
        <w:ind w:left="540"/>
        <w:rPr>
          <w:rFonts w:ascii="Calibri" w:hAnsi="Calibri"/>
          <w:sz w:val="20"/>
          <w:szCs w:val="20"/>
          <w:rPrChange w:id="25292" w:author="Author">
            <w:rPr>
              <w:rFonts w:ascii="Trebuchet MS" w:hAnsi="Trebuchet MS"/>
              <w:sz w:val="20"/>
              <w:szCs w:val="20"/>
            </w:rPr>
          </w:rPrChange>
        </w:rPr>
      </w:pPr>
      <w:ins w:id="25293" w:author="Author">
        <w:r>
          <w:rPr>
            <w:rFonts w:ascii="Calibri" w:hAnsi="Calibri"/>
            <w:sz w:val="20"/>
            <w:szCs w:val="20"/>
          </w:rPr>
          <w:t>If it can be defined as a private field of class, shouldn’t define it as a public field.</w:t>
        </w:r>
      </w:ins>
    </w:p>
    <w:p w:rsidR="00743B33" w:rsidRPr="00743B33" w:rsidRDefault="00743B33">
      <w:pPr>
        <w:ind w:left="540"/>
        <w:rPr>
          <w:rFonts w:ascii="Calibri" w:hAnsi="Calibri"/>
          <w:sz w:val="20"/>
          <w:szCs w:val="20"/>
          <w:rPrChange w:id="25294" w:author="Author">
            <w:rPr>
              <w:rFonts w:ascii="Trebuchet MS" w:hAnsi="Trebuchet MS"/>
            </w:rPr>
          </w:rPrChange>
        </w:rPr>
      </w:pPr>
    </w:p>
    <w:p w:rsidR="00743B33" w:rsidRPr="00743B33" w:rsidRDefault="00D20E06">
      <w:pPr>
        <w:ind w:left="540"/>
        <w:rPr>
          <w:rFonts w:ascii="Calibri" w:hAnsi="Calibri"/>
          <w:b/>
          <w:sz w:val="20"/>
          <w:szCs w:val="20"/>
          <w:lang w:val="en-US"/>
          <w:rPrChange w:id="25295" w:author="Author">
            <w:rPr>
              <w:rFonts w:ascii="Trebuchet MS" w:hAnsi="Trebuchet MS"/>
              <w:b/>
              <w:lang w:val="en-US"/>
            </w:rPr>
          </w:rPrChange>
        </w:rPr>
      </w:pPr>
      <w:r>
        <w:rPr>
          <w:rFonts w:ascii="Calibri" w:hAnsi="Calibri"/>
          <w:b/>
          <w:sz w:val="20"/>
          <w:szCs w:val="20"/>
          <w:rPrChange w:id="25296" w:author="Author">
            <w:rPr>
              <w:rFonts w:ascii="Trebuchet MS" w:hAnsi="Trebuchet MS"/>
              <w:b/>
            </w:rPr>
          </w:rPrChange>
        </w:rPr>
        <w:t>Example</w:t>
      </w:r>
      <w:r>
        <w:rPr>
          <w:rFonts w:ascii="Calibri" w:hAnsi="Calibri"/>
          <w:b/>
          <w:sz w:val="20"/>
          <w:szCs w:val="20"/>
          <w:lang w:val="en-US"/>
          <w:rPrChange w:id="25297" w:author="Author">
            <w:rPr>
              <w:rFonts w:ascii="Trebuchet MS" w:hAnsi="Trebuchet MS"/>
              <w:b/>
              <w:lang w:val="en-US"/>
            </w:rPr>
          </w:rPrChange>
        </w:rPr>
        <w:t>:</w:t>
      </w:r>
    </w:p>
    <w:p w:rsidR="00743B33" w:rsidRDefault="00D20E06">
      <w:pPr>
        <w:ind w:left="540"/>
        <w:rPr>
          <w:ins w:id="25298" w:author="Author"/>
          <w:rFonts w:ascii="Calibri" w:hAnsi="Calibri"/>
          <w:sz w:val="20"/>
          <w:szCs w:val="20"/>
        </w:rPr>
      </w:pPr>
      <w:del w:id="25299" w:author="Author">
        <w:r>
          <w:rPr>
            <w:rFonts w:ascii="Calibri" w:hAnsi="Calibri"/>
            <w:sz w:val="20"/>
            <w:szCs w:val="20"/>
            <w:rPrChange w:id="25300" w:author="Author">
              <w:rPr>
                <w:rFonts w:ascii="Trebuchet MS" w:hAnsi="Trebuchet MS"/>
                <w:sz w:val="20"/>
                <w:szCs w:val="20"/>
              </w:rPr>
            </w:rPrChange>
          </w:rPr>
          <w:delText>Not required.</w:delText>
        </w:r>
      </w:del>
      <w:ins w:id="25301" w:author="Author">
        <w:r>
          <w:rPr>
            <w:rFonts w:ascii="Calibri" w:hAnsi="Calibri"/>
            <w:sz w:val="20"/>
            <w:szCs w:val="20"/>
          </w:rPr>
          <w:t>// Compliant</w:t>
        </w:r>
      </w:ins>
    </w:p>
    <w:p w:rsidR="00743B33" w:rsidRPr="00743B33" w:rsidRDefault="00D20E06">
      <w:pPr>
        <w:ind w:left="540"/>
        <w:rPr>
          <w:rFonts w:ascii="Calibri" w:hAnsi="Calibri"/>
          <w:sz w:val="20"/>
          <w:szCs w:val="20"/>
          <w:rPrChange w:id="25302" w:author="Author">
            <w:rPr>
              <w:rFonts w:ascii="Trebuchet MS" w:hAnsi="Trebuchet MS"/>
              <w:sz w:val="20"/>
              <w:szCs w:val="20"/>
            </w:rPr>
          </w:rPrChange>
        </w:rPr>
      </w:pPr>
      <w:ins w:id="25303" w:author="Author">
        <w:r>
          <w:rPr>
            <w:rFonts w:ascii="Calibri" w:hAnsi="Calibri"/>
            <w:sz w:val="20"/>
            <w:szCs w:val="20"/>
          </w:rPr>
          <w:t>// variable “comparedValue” is used in DoSometing() only.</w:t>
        </w:r>
      </w:ins>
    </w:p>
    <w:p w:rsidR="00743B33" w:rsidRDefault="00D20E06">
      <w:pPr>
        <w:ind w:left="540"/>
        <w:jc w:val="both"/>
        <w:rPr>
          <w:ins w:id="25304" w:author="Author"/>
          <w:rFonts w:ascii="Calibri" w:hAnsi="Calibri"/>
          <w:sz w:val="20"/>
          <w:szCs w:val="20"/>
          <w:lang w:val="en-US"/>
        </w:rPr>
      </w:pPr>
      <w:ins w:id="25305" w:author="Author">
        <w:r>
          <w:rPr>
            <w:rFonts w:ascii="Calibri" w:hAnsi="Calibri"/>
            <w:sz w:val="20"/>
            <w:szCs w:val="20"/>
            <w:lang w:val="en-US"/>
          </w:rPr>
          <w:t>class Program</w:t>
        </w:r>
      </w:ins>
    </w:p>
    <w:p w:rsidR="00743B33" w:rsidRDefault="00D20E06">
      <w:pPr>
        <w:ind w:left="540"/>
        <w:jc w:val="both"/>
        <w:rPr>
          <w:ins w:id="25306" w:author="Author"/>
          <w:rFonts w:ascii="Calibri" w:hAnsi="Calibri"/>
          <w:sz w:val="20"/>
          <w:szCs w:val="20"/>
          <w:lang w:val="en-US"/>
        </w:rPr>
      </w:pPr>
      <w:ins w:id="25307" w:author="Author">
        <w:r>
          <w:rPr>
            <w:rFonts w:ascii="Calibri" w:hAnsi="Calibri"/>
            <w:sz w:val="20"/>
            <w:szCs w:val="20"/>
            <w:lang w:val="en-US"/>
          </w:rPr>
          <w:t>{</w:t>
        </w:r>
      </w:ins>
    </w:p>
    <w:p w:rsidR="00743B33" w:rsidRDefault="00D20E06">
      <w:pPr>
        <w:ind w:left="540"/>
        <w:jc w:val="both"/>
        <w:rPr>
          <w:ins w:id="25308" w:author="Author"/>
          <w:rFonts w:ascii="Calibri" w:hAnsi="Calibri"/>
          <w:sz w:val="20"/>
          <w:szCs w:val="20"/>
          <w:lang w:val="en-US"/>
        </w:rPr>
      </w:pPr>
      <w:ins w:id="25309" w:author="Author">
        <w:r>
          <w:rPr>
            <w:rFonts w:ascii="Calibri" w:hAnsi="Calibri"/>
            <w:sz w:val="20"/>
            <w:szCs w:val="20"/>
            <w:lang w:val="en-US"/>
          </w:rPr>
          <w:t xml:space="preserve">    void DoSomething()</w:t>
        </w:r>
      </w:ins>
    </w:p>
    <w:p w:rsidR="00743B33" w:rsidRDefault="00D20E06">
      <w:pPr>
        <w:ind w:left="540"/>
        <w:jc w:val="both"/>
        <w:rPr>
          <w:ins w:id="25310" w:author="Author"/>
          <w:rFonts w:ascii="Calibri" w:hAnsi="Calibri"/>
          <w:sz w:val="20"/>
          <w:szCs w:val="20"/>
          <w:lang w:val="en-US"/>
        </w:rPr>
      </w:pPr>
      <w:ins w:id="25311" w:author="Author">
        <w:r>
          <w:rPr>
            <w:rFonts w:ascii="Calibri" w:hAnsi="Calibri"/>
            <w:sz w:val="20"/>
            <w:szCs w:val="20"/>
            <w:lang w:val="en-US"/>
          </w:rPr>
          <w:t xml:space="preserve">    {</w:t>
        </w:r>
      </w:ins>
    </w:p>
    <w:p w:rsidR="00743B33" w:rsidRDefault="00D20E06">
      <w:pPr>
        <w:ind w:left="540"/>
        <w:jc w:val="both"/>
        <w:rPr>
          <w:ins w:id="25312" w:author="Author"/>
          <w:rFonts w:ascii="Calibri" w:hAnsi="Calibri"/>
          <w:sz w:val="20"/>
          <w:szCs w:val="20"/>
          <w:lang w:val="en-US"/>
        </w:rPr>
      </w:pPr>
      <w:ins w:id="25313" w:author="Author">
        <w:r>
          <w:rPr>
            <w:rFonts w:ascii="Calibri" w:hAnsi="Calibri"/>
            <w:sz w:val="20"/>
            <w:szCs w:val="20"/>
            <w:lang w:val="en-US"/>
          </w:rPr>
          <w:t xml:space="preserve">        int comparedValue = 0;</w:t>
        </w:r>
      </w:ins>
    </w:p>
    <w:p w:rsidR="00743B33" w:rsidRDefault="00D20E06">
      <w:pPr>
        <w:ind w:left="540"/>
        <w:jc w:val="both"/>
        <w:rPr>
          <w:ins w:id="25314" w:author="Author"/>
          <w:rFonts w:ascii="Calibri" w:hAnsi="Calibri"/>
          <w:sz w:val="20"/>
          <w:szCs w:val="20"/>
          <w:lang w:val="en-US"/>
        </w:rPr>
      </w:pPr>
      <w:ins w:id="25315" w:author="Author">
        <w:r>
          <w:rPr>
            <w:rFonts w:ascii="Calibri" w:hAnsi="Calibri"/>
            <w:sz w:val="20"/>
            <w:szCs w:val="20"/>
            <w:lang w:val="en-US"/>
          </w:rPr>
          <w:t xml:space="preserve">        … </w:t>
        </w:r>
      </w:ins>
    </w:p>
    <w:p w:rsidR="00743B33" w:rsidRDefault="00D20E06">
      <w:pPr>
        <w:ind w:left="540"/>
        <w:jc w:val="both"/>
        <w:rPr>
          <w:ins w:id="25316" w:author="Author"/>
          <w:rFonts w:ascii="Calibri" w:hAnsi="Calibri"/>
          <w:sz w:val="20"/>
          <w:szCs w:val="20"/>
          <w:lang w:val="en-US"/>
        </w:rPr>
      </w:pPr>
      <w:ins w:id="25317" w:author="Author">
        <w:r>
          <w:rPr>
            <w:rFonts w:ascii="Calibri" w:hAnsi="Calibri"/>
            <w:sz w:val="20"/>
            <w:szCs w:val="20"/>
            <w:lang w:val="en-US"/>
          </w:rPr>
          <w:t xml:space="preserve">    }</w:t>
        </w:r>
      </w:ins>
    </w:p>
    <w:p w:rsidR="00743B33" w:rsidRDefault="00D20E06">
      <w:pPr>
        <w:ind w:left="540"/>
        <w:rPr>
          <w:ins w:id="25318" w:author="Author"/>
          <w:rFonts w:ascii="Calibri" w:hAnsi="Calibri"/>
          <w:sz w:val="20"/>
          <w:szCs w:val="20"/>
          <w:lang w:val="en-US"/>
        </w:rPr>
      </w:pPr>
      <w:ins w:id="25319" w:author="Author">
        <w:r>
          <w:rPr>
            <w:rFonts w:ascii="Calibri" w:hAnsi="Calibri"/>
            <w:sz w:val="20"/>
            <w:szCs w:val="20"/>
            <w:lang w:val="en-US"/>
          </w:rPr>
          <w:t>}</w:t>
        </w:r>
      </w:ins>
    </w:p>
    <w:p w:rsidR="00743B33" w:rsidRDefault="00743B33">
      <w:pPr>
        <w:ind w:left="540"/>
        <w:rPr>
          <w:ins w:id="25320" w:author="Author"/>
          <w:rFonts w:ascii="Calibri" w:hAnsi="Calibri"/>
          <w:sz w:val="20"/>
          <w:szCs w:val="20"/>
          <w:lang w:val="en-US"/>
        </w:rPr>
      </w:pPr>
    </w:p>
    <w:p w:rsidR="00743B33" w:rsidRDefault="00D20E06">
      <w:pPr>
        <w:ind w:left="540"/>
        <w:rPr>
          <w:ins w:id="25321" w:author="Author"/>
          <w:rFonts w:ascii="Calibri" w:hAnsi="Calibri"/>
          <w:sz w:val="20"/>
          <w:szCs w:val="20"/>
        </w:rPr>
      </w:pPr>
      <w:ins w:id="25322" w:author="Author">
        <w:r>
          <w:rPr>
            <w:rFonts w:ascii="Calibri" w:hAnsi="Calibri"/>
            <w:sz w:val="20"/>
            <w:szCs w:val="20"/>
          </w:rPr>
          <w:t>// Not Compliant</w:t>
        </w:r>
      </w:ins>
    </w:p>
    <w:p w:rsidR="00743B33" w:rsidRDefault="00D20E06">
      <w:pPr>
        <w:ind w:left="540"/>
        <w:rPr>
          <w:ins w:id="25323" w:author="Author"/>
          <w:rFonts w:ascii="Calibri" w:hAnsi="Calibri"/>
          <w:sz w:val="20"/>
          <w:szCs w:val="20"/>
        </w:rPr>
      </w:pPr>
      <w:ins w:id="25324" w:author="Author">
        <w:r>
          <w:rPr>
            <w:rFonts w:ascii="Calibri" w:hAnsi="Calibri"/>
            <w:sz w:val="20"/>
            <w:szCs w:val="20"/>
          </w:rPr>
          <w:t>// variable “ComparedValue” is used in DoSometing() only.</w:t>
        </w:r>
      </w:ins>
    </w:p>
    <w:p w:rsidR="00743B33" w:rsidRDefault="00D20E06">
      <w:pPr>
        <w:ind w:left="540"/>
        <w:jc w:val="both"/>
        <w:rPr>
          <w:ins w:id="25325" w:author="Author"/>
          <w:rFonts w:ascii="Calibri" w:hAnsi="Calibri"/>
          <w:sz w:val="20"/>
          <w:szCs w:val="20"/>
          <w:lang w:val="en-US"/>
        </w:rPr>
      </w:pPr>
      <w:ins w:id="25326" w:author="Author">
        <w:r>
          <w:rPr>
            <w:rFonts w:ascii="Calibri" w:hAnsi="Calibri"/>
            <w:sz w:val="20"/>
            <w:szCs w:val="20"/>
            <w:lang w:val="en-US"/>
          </w:rPr>
          <w:t>class Program</w:t>
        </w:r>
      </w:ins>
    </w:p>
    <w:p w:rsidR="00743B33" w:rsidRDefault="00D20E06">
      <w:pPr>
        <w:ind w:left="540"/>
        <w:jc w:val="both"/>
        <w:rPr>
          <w:ins w:id="25327" w:author="Author"/>
          <w:rFonts w:ascii="Calibri" w:hAnsi="Calibri"/>
          <w:sz w:val="20"/>
          <w:szCs w:val="20"/>
          <w:lang w:val="en-US"/>
        </w:rPr>
      </w:pPr>
      <w:ins w:id="25328" w:author="Author">
        <w:r>
          <w:rPr>
            <w:rFonts w:ascii="Calibri" w:hAnsi="Calibri"/>
            <w:sz w:val="20"/>
            <w:szCs w:val="20"/>
            <w:lang w:val="en-US"/>
          </w:rPr>
          <w:t>{</w:t>
        </w:r>
      </w:ins>
    </w:p>
    <w:p w:rsidR="00743B33" w:rsidRDefault="00D20E06">
      <w:pPr>
        <w:ind w:left="540"/>
        <w:jc w:val="both"/>
        <w:rPr>
          <w:ins w:id="25329" w:author="Author"/>
          <w:rFonts w:ascii="Calibri" w:hAnsi="Calibri"/>
          <w:sz w:val="20"/>
          <w:szCs w:val="20"/>
          <w:lang w:val="en-US"/>
        </w:rPr>
      </w:pPr>
      <w:ins w:id="25330" w:author="Author">
        <w:r>
          <w:rPr>
            <w:rFonts w:ascii="Calibri" w:hAnsi="Calibri"/>
            <w:sz w:val="20"/>
            <w:szCs w:val="20"/>
            <w:lang w:val="en-US"/>
          </w:rPr>
          <w:t xml:space="preserve">    private int ComparedValue;</w:t>
        </w:r>
      </w:ins>
    </w:p>
    <w:p w:rsidR="00743B33" w:rsidRDefault="00D20E06">
      <w:pPr>
        <w:ind w:left="540"/>
        <w:jc w:val="both"/>
        <w:rPr>
          <w:ins w:id="25331" w:author="Author"/>
          <w:rFonts w:ascii="Calibri" w:hAnsi="Calibri"/>
          <w:sz w:val="20"/>
          <w:szCs w:val="20"/>
          <w:lang w:val="en-US"/>
        </w:rPr>
      </w:pPr>
      <w:ins w:id="25332" w:author="Author">
        <w:r>
          <w:rPr>
            <w:rFonts w:ascii="Calibri" w:hAnsi="Calibri"/>
            <w:sz w:val="20"/>
            <w:szCs w:val="20"/>
            <w:lang w:val="en-US"/>
          </w:rPr>
          <w:t xml:space="preserve">    void DoSomething()</w:t>
        </w:r>
      </w:ins>
    </w:p>
    <w:p w:rsidR="00743B33" w:rsidRDefault="00D20E06">
      <w:pPr>
        <w:ind w:left="540"/>
        <w:jc w:val="both"/>
        <w:rPr>
          <w:ins w:id="25333" w:author="Author"/>
          <w:rFonts w:ascii="Calibri" w:hAnsi="Calibri"/>
          <w:sz w:val="20"/>
          <w:szCs w:val="20"/>
          <w:lang w:val="en-US"/>
        </w:rPr>
      </w:pPr>
      <w:ins w:id="25334" w:author="Author">
        <w:r>
          <w:rPr>
            <w:rFonts w:ascii="Calibri" w:hAnsi="Calibri"/>
            <w:sz w:val="20"/>
            <w:szCs w:val="20"/>
            <w:lang w:val="en-US"/>
          </w:rPr>
          <w:t xml:space="preserve">    {</w:t>
        </w:r>
      </w:ins>
    </w:p>
    <w:p w:rsidR="00743B33" w:rsidRDefault="00D20E06">
      <w:pPr>
        <w:ind w:left="540"/>
        <w:jc w:val="both"/>
        <w:rPr>
          <w:ins w:id="25335" w:author="Author"/>
          <w:rFonts w:ascii="Calibri" w:hAnsi="Calibri"/>
          <w:sz w:val="20"/>
          <w:szCs w:val="20"/>
          <w:lang w:val="en-US"/>
        </w:rPr>
      </w:pPr>
      <w:ins w:id="25336" w:author="Author">
        <w:r>
          <w:rPr>
            <w:rFonts w:ascii="Calibri" w:hAnsi="Calibri"/>
            <w:sz w:val="20"/>
            <w:szCs w:val="20"/>
            <w:lang w:val="en-US"/>
          </w:rPr>
          <w:t xml:space="preserve">        …</w:t>
        </w:r>
      </w:ins>
    </w:p>
    <w:p w:rsidR="00743B33" w:rsidRDefault="00D20E06">
      <w:pPr>
        <w:ind w:left="540"/>
        <w:jc w:val="both"/>
        <w:rPr>
          <w:ins w:id="25337" w:author="Author"/>
          <w:rFonts w:ascii="Calibri" w:hAnsi="Calibri"/>
          <w:sz w:val="20"/>
          <w:szCs w:val="20"/>
          <w:lang w:val="en-US"/>
        </w:rPr>
      </w:pPr>
      <w:ins w:id="25338" w:author="Author">
        <w:r>
          <w:rPr>
            <w:rFonts w:ascii="Calibri" w:hAnsi="Calibri"/>
            <w:sz w:val="20"/>
            <w:szCs w:val="20"/>
            <w:lang w:val="en-US"/>
          </w:rPr>
          <w:lastRenderedPageBreak/>
          <w:t xml:space="preserve">    }</w:t>
        </w:r>
      </w:ins>
    </w:p>
    <w:p w:rsidR="00743B33" w:rsidRDefault="00D20E06">
      <w:pPr>
        <w:ind w:left="540"/>
        <w:rPr>
          <w:ins w:id="25339" w:author="Author"/>
          <w:rFonts w:ascii="Calibri" w:hAnsi="Calibri"/>
          <w:sz w:val="20"/>
          <w:szCs w:val="20"/>
          <w:lang w:val="en-US"/>
        </w:rPr>
      </w:pPr>
      <w:ins w:id="25340" w:author="Author">
        <w:r>
          <w:rPr>
            <w:rFonts w:ascii="Calibri" w:hAnsi="Calibri"/>
            <w:sz w:val="20"/>
            <w:szCs w:val="20"/>
            <w:lang w:val="en-US"/>
          </w:rPr>
          <w:t>}</w:t>
        </w:r>
      </w:ins>
    </w:p>
    <w:p w:rsidR="00743B33" w:rsidRPr="00743B33" w:rsidRDefault="00743B33">
      <w:pPr>
        <w:ind w:left="540"/>
        <w:rPr>
          <w:rFonts w:ascii="Calibri" w:hAnsi="Calibri"/>
          <w:b/>
          <w:sz w:val="20"/>
          <w:szCs w:val="20"/>
          <w:lang w:val="en-US"/>
          <w:rPrChange w:id="25341" w:author="Author">
            <w:rPr>
              <w:rFonts w:ascii="Trebuchet MS" w:hAnsi="Trebuchet MS"/>
              <w:b/>
              <w:lang w:val="en-US"/>
            </w:rPr>
          </w:rPrChange>
        </w:rPr>
      </w:pPr>
    </w:p>
    <w:p w:rsidR="00743B33" w:rsidRPr="00743B33" w:rsidRDefault="00D20E06">
      <w:pPr>
        <w:ind w:left="540"/>
        <w:rPr>
          <w:rFonts w:ascii="Calibri" w:hAnsi="Calibri"/>
          <w:sz w:val="20"/>
          <w:szCs w:val="20"/>
          <w:rPrChange w:id="25342" w:author="Author">
            <w:rPr>
              <w:rFonts w:ascii="Trebuchet MS" w:hAnsi="Trebuchet MS"/>
            </w:rPr>
          </w:rPrChange>
        </w:rPr>
      </w:pPr>
      <w:r>
        <w:rPr>
          <w:rFonts w:ascii="Calibri" w:hAnsi="Calibri"/>
          <w:b/>
          <w:sz w:val="20"/>
          <w:szCs w:val="20"/>
          <w:lang w:val="en-US"/>
          <w:rPrChange w:id="25343" w:author="Author">
            <w:rPr>
              <w:rFonts w:ascii="Trebuchet MS" w:hAnsi="Trebuchet MS"/>
              <w:b/>
              <w:lang w:val="en-US"/>
            </w:rPr>
          </w:rPrChange>
        </w:rPr>
        <w:t>Rationale:</w:t>
      </w:r>
      <w:r>
        <w:rPr>
          <w:rFonts w:ascii="Calibri" w:hAnsi="Calibri"/>
          <w:sz w:val="20"/>
          <w:szCs w:val="20"/>
          <w:rPrChange w:id="25344" w:author="Author">
            <w:rPr>
              <w:rFonts w:ascii="Trebuchet MS" w:hAnsi="Trebuchet MS"/>
            </w:rPr>
          </w:rPrChange>
        </w:rPr>
        <w:t xml:space="preserve"> </w:t>
      </w:r>
    </w:p>
    <w:p w:rsidR="00743B33" w:rsidRPr="00743B33" w:rsidRDefault="00D20E06">
      <w:pPr>
        <w:ind w:left="540"/>
        <w:jc w:val="both"/>
        <w:rPr>
          <w:rFonts w:ascii="Calibri" w:hAnsi="Calibri"/>
          <w:sz w:val="20"/>
          <w:szCs w:val="20"/>
          <w:rPrChange w:id="25345" w:author="Author">
            <w:rPr>
              <w:rFonts w:ascii="Trebuchet MS" w:hAnsi="Trebuchet MS"/>
              <w:sz w:val="20"/>
              <w:szCs w:val="20"/>
            </w:rPr>
          </w:rPrChange>
        </w:rPr>
      </w:pPr>
      <w:r>
        <w:rPr>
          <w:rFonts w:ascii="Calibri" w:hAnsi="Calibri"/>
          <w:sz w:val="20"/>
          <w:szCs w:val="20"/>
          <w:rPrChange w:id="25346" w:author="Author">
            <w:rPr>
              <w:rFonts w:ascii="Trebuchet MS" w:hAnsi="Trebuchet MS"/>
              <w:sz w:val="20"/>
              <w:szCs w:val="20"/>
            </w:rPr>
          </w:rPrChange>
        </w:rPr>
        <w:t>Performance and to avoid illegal access.</w:t>
      </w:r>
    </w:p>
    <w:p w:rsidR="00743B33" w:rsidRPr="00743B33" w:rsidRDefault="00D20E06">
      <w:pPr>
        <w:rPr>
          <w:del w:id="25347" w:author="Author"/>
          <w:rFonts w:ascii="Calibri" w:hAnsi="Calibri"/>
          <w:sz w:val="20"/>
          <w:szCs w:val="20"/>
          <w:rPrChange w:id="25348" w:author="Author">
            <w:rPr>
              <w:del w:id="25349" w:author="Author"/>
              <w:rFonts w:ascii="Trebuchet MS" w:hAnsi="Trebuchet MS"/>
            </w:rPr>
          </w:rPrChange>
        </w:rPr>
      </w:pPr>
      <w:del w:id="25350" w:author="Author">
        <w:r>
          <w:rPr>
            <w:rFonts w:ascii="Calibri" w:hAnsi="Calibri"/>
            <w:sz w:val="20"/>
            <w:szCs w:val="20"/>
            <w:rPrChange w:id="25351" w:author="Author">
              <w:rPr>
                <w:rFonts w:ascii="Trebuchet MS" w:hAnsi="Trebuchet MS"/>
              </w:rPr>
            </w:rPrChange>
          </w:rPr>
          <w:br w:type="page"/>
        </w:r>
      </w:del>
    </w:p>
    <w:p w:rsidR="00743B33" w:rsidRPr="00743B33" w:rsidRDefault="00743B33" w:rsidP="00743B33">
      <w:pPr>
        <w:rPr>
          <w:rFonts w:ascii="Calibri" w:hAnsi="Calibri"/>
          <w:sz w:val="20"/>
          <w:szCs w:val="20"/>
          <w:rPrChange w:id="25352" w:author="Author">
            <w:rPr>
              <w:rFonts w:ascii="Trebuchet MS" w:hAnsi="Trebuchet MS"/>
            </w:rPr>
          </w:rPrChange>
        </w:rPr>
        <w:pPrChange w:id="25353" w:author="Author">
          <w:pPr>
            <w:ind w:left="540"/>
          </w:pPr>
        </w:pPrChange>
      </w:pPr>
    </w:p>
    <w:p w:rsidR="00743B33" w:rsidRPr="00743B33" w:rsidRDefault="00D20E06" w:rsidP="00743B33">
      <w:pPr>
        <w:pStyle w:val="Heading3"/>
        <w:rPr>
          <w:rPrChange w:id="25354" w:author="Author">
            <w:rPr>
              <w:color w:val="FF0000"/>
            </w:rPr>
          </w:rPrChange>
        </w:rPr>
        <w:pPrChange w:id="25355" w:author="Author">
          <w:pPr>
            <w:pStyle w:val="Heading3"/>
            <w:jc w:val="left"/>
          </w:pPr>
        </w:pPrChange>
      </w:pPr>
      <w:bookmarkStart w:id="25356" w:name="_Toc465155429"/>
      <w:bookmarkStart w:id="25357" w:name="_Toc491674385"/>
      <w:r>
        <w:rPr>
          <w:rPrChange w:id="25358" w:author="Author">
            <w:rPr>
              <w:color w:val="FF0000"/>
            </w:rPr>
          </w:rPrChange>
        </w:rPr>
        <w:t>Rules_Defn_Decl_02</w:t>
      </w:r>
      <w:r>
        <w:rPr>
          <w:lang w:eastAsia="ja-JP"/>
          <w:rPrChange w:id="25359" w:author="Author">
            <w:rPr>
              <w:color w:val="FF0000"/>
              <w:lang w:eastAsia="ja-JP"/>
            </w:rPr>
          </w:rPrChange>
        </w:rPr>
        <w:t>5</w:t>
      </w:r>
      <w:bookmarkEnd w:id="25356"/>
      <w:bookmarkEnd w:id="25357"/>
    </w:p>
    <w:p w:rsidR="00743B33" w:rsidRPr="00743B33" w:rsidRDefault="00D20E06">
      <w:pPr>
        <w:ind w:left="540"/>
        <w:rPr>
          <w:rFonts w:ascii="Calibri" w:hAnsi="Calibri"/>
          <w:b/>
          <w:sz w:val="20"/>
          <w:szCs w:val="20"/>
          <w:lang w:val="en-US"/>
          <w:rPrChange w:id="25360" w:author="Author">
            <w:rPr>
              <w:rFonts w:ascii="Trebuchet MS" w:hAnsi="Trebuchet MS"/>
              <w:b/>
              <w:lang w:val="en-US"/>
            </w:rPr>
          </w:rPrChange>
        </w:rPr>
      </w:pPr>
      <w:r>
        <w:rPr>
          <w:rFonts w:ascii="Calibri" w:hAnsi="Calibri"/>
          <w:b/>
          <w:sz w:val="20"/>
          <w:szCs w:val="20"/>
          <w:lang w:val="en-US"/>
          <w:rPrChange w:id="25361" w:author="Author">
            <w:rPr>
              <w:rFonts w:ascii="Trebuchet MS" w:hAnsi="Trebuchet MS"/>
              <w:b/>
              <w:lang w:val="en-US"/>
            </w:rPr>
          </w:rPrChange>
        </w:rPr>
        <w:t>Rule:</w:t>
      </w:r>
    </w:p>
    <w:p w:rsidR="00743B33" w:rsidRPr="00743B33" w:rsidRDefault="00D20E06">
      <w:pPr>
        <w:ind w:left="540"/>
        <w:rPr>
          <w:rFonts w:ascii="Calibri" w:hAnsi="Calibri"/>
          <w:sz w:val="20"/>
          <w:szCs w:val="20"/>
          <w:rPrChange w:id="25362" w:author="Author">
            <w:rPr>
              <w:rFonts w:ascii="Trebuchet MS" w:hAnsi="Trebuchet MS"/>
              <w:sz w:val="20"/>
              <w:szCs w:val="20"/>
            </w:rPr>
          </w:rPrChange>
        </w:rPr>
      </w:pPr>
      <w:del w:id="25363" w:author="Author">
        <w:r>
          <w:rPr>
            <w:rFonts w:ascii="Calibri" w:hAnsi="Calibri"/>
            <w:sz w:val="20"/>
            <w:szCs w:val="20"/>
            <w:rPrChange w:id="25364" w:author="Author">
              <w:rPr>
                <w:rFonts w:ascii="Trebuchet MS" w:hAnsi="Trebuchet MS"/>
                <w:sz w:val="20"/>
                <w:szCs w:val="20"/>
              </w:rPr>
            </w:rPrChange>
          </w:rPr>
          <w:delText>t</w:delText>
        </w:r>
      </w:del>
      <w:ins w:id="25365" w:author="Author">
        <w:r>
          <w:rPr>
            <w:rFonts w:ascii="Calibri" w:hAnsi="Calibri"/>
            <w:sz w:val="20"/>
            <w:szCs w:val="20"/>
          </w:rPr>
          <w:t>T</w:t>
        </w:r>
      </w:ins>
      <w:r>
        <w:rPr>
          <w:rFonts w:ascii="Calibri" w:hAnsi="Calibri"/>
          <w:sz w:val="20"/>
          <w:szCs w:val="20"/>
          <w:rPrChange w:id="25366" w:author="Author">
            <w:rPr>
              <w:rFonts w:ascii="Trebuchet MS" w:hAnsi="Trebuchet MS"/>
              <w:sz w:val="20"/>
              <w:szCs w:val="20"/>
            </w:rPr>
          </w:rPrChange>
        </w:rPr>
        <w:t xml:space="preserve">he variables should have only one purpose. </w:t>
      </w:r>
      <w:del w:id="25367" w:author="Author">
        <w:r>
          <w:rPr>
            <w:rFonts w:ascii="Calibri" w:hAnsi="Calibri"/>
            <w:sz w:val="20"/>
            <w:szCs w:val="20"/>
            <w:rPrChange w:id="25368" w:author="Author">
              <w:rPr>
                <w:rFonts w:ascii="Trebuchet MS" w:hAnsi="Trebuchet MS"/>
                <w:sz w:val="20"/>
                <w:szCs w:val="20"/>
              </w:rPr>
            </w:rPrChange>
          </w:rPr>
          <w:delText>s</w:delText>
        </w:r>
      </w:del>
      <w:ins w:id="25369" w:author="Author">
        <w:r>
          <w:rPr>
            <w:rFonts w:ascii="Calibri" w:hAnsi="Calibri"/>
            <w:sz w:val="20"/>
            <w:szCs w:val="20"/>
          </w:rPr>
          <w:t>S</w:t>
        </w:r>
      </w:ins>
      <w:r>
        <w:rPr>
          <w:rFonts w:ascii="Calibri" w:hAnsi="Calibri"/>
          <w:sz w:val="20"/>
          <w:szCs w:val="20"/>
          <w:rPrChange w:id="25370" w:author="Author">
            <w:rPr>
              <w:rFonts w:ascii="Trebuchet MS" w:hAnsi="Trebuchet MS"/>
              <w:sz w:val="20"/>
              <w:szCs w:val="20"/>
            </w:rPr>
          </w:rPrChange>
        </w:rPr>
        <w:t xml:space="preserve">hould not have multiple purpose. </w:t>
      </w:r>
    </w:p>
    <w:p w:rsidR="00743B33" w:rsidRPr="00743B33" w:rsidRDefault="00743B33">
      <w:pPr>
        <w:ind w:left="540"/>
        <w:rPr>
          <w:rFonts w:ascii="Calibri" w:hAnsi="Calibri"/>
          <w:sz w:val="20"/>
          <w:szCs w:val="20"/>
          <w:rPrChange w:id="25371" w:author="Author">
            <w:rPr>
              <w:rFonts w:ascii="Trebuchet MS" w:hAnsi="Trebuchet MS"/>
            </w:rPr>
          </w:rPrChange>
        </w:rPr>
      </w:pPr>
    </w:p>
    <w:p w:rsidR="00743B33" w:rsidRPr="00743B33" w:rsidRDefault="00D20E06">
      <w:pPr>
        <w:ind w:left="540"/>
        <w:rPr>
          <w:rFonts w:ascii="Calibri" w:hAnsi="Calibri"/>
          <w:b/>
          <w:sz w:val="20"/>
          <w:szCs w:val="20"/>
          <w:lang w:val="en-US"/>
          <w:rPrChange w:id="25372" w:author="Author">
            <w:rPr>
              <w:rFonts w:ascii="Trebuchet MS" w:hAnsi="Trebuchet MS"/>
              <w:b/>
              <w:lang w:val="en-US"/>
            </w:rPr>
          </w:rPrChange>
        </w:rPr>
      </w:pPr>
      <w:r>
        <w:rPr>
          <w:rFonts w:ascii="Calibri" w:hAnsi="Calibri"/>
          <w:b/>
          <w:sz w:val="20"/>
          <w:szCs w:val="20"/>
          <w:rPrChange w:id="25373" w:author="Author">
            <w:rPr>
              <w:rFonts w:ascii="Trebuchet MS" w:hAnsi="Trebuchet MS"/>
              <w:b/>
            </w:rPr>
          </w:rPrChange>
        </w:rPr>
        <w:t>Example</w:t>
      </w:r>
      <w:r>
        <w:rPr>
          <w:rFonts w:ascii="Calibri" w:hAnsi="Calibri"/>
          <w:b/>
          <w:sz w:val="20"/>
          <w:szCs w:val="20"/>
          <w:lang w:val="en-US"/>
          <w:rPrChange w:id="25374" w:author="Author">
            <w:rPr>
              <w:rFonts w:ascii="Trebuchet MS" w:hAnsi="Trebuchet MS"/>
              <w:b/>
              <w:lang w:val="en-US"/>
            </w:rPr>
          </w:rPrChange>
        </w:rPr>
        <w:t>:</w:t>
      </w:r>
    </w:p>
    <w:p w:rsidR="00743B33" w:rsidRDefault="00D20E06">
      <w:pPr>
        <w:ind w:left="540"/>
        <w:rPr>
          <w:ins w:id="25375" w:author="Author"/>
          <w:rFonts w:ascii="Calibri" w:hAnsi="Calibri"/>
          <w:sz w:val="20"/>
          <w:szCs w:val="20"/>
        </w:rPr>
      </w:pPr>
      <w:del w:id="25376" w:author="Author">
        <w:r>
          <w:rPr>
            <w:rFonts w:ascii="Calibri" w:hAnsi="Calibri"/>
            <w:sz w:val="20"/>
            <w:szCs w:val="20"/>
            <w:rPrChange w:id="25377" w:author="Author">
              <w:rPr>
                <w:rFonts w:ascii="Trebuchet MS" w:hAnsi="Trebuchet MS"/>
                <w:sz w:val="20"/>
                <w:szCs w:val="20"/>
              </w:rPr>
            </w:rPrChange>
          </w:rPr>
          <w:delText>Not required.</w:delText>
        </w:r>
      </w:del>
      <w:ins w:id="25378" w:author="Author">
        <w:r>
          <w:rPr>
            <w:rFonts w:ascii="Calibri" w:hAnsi="Calibri"/>
            <w:sz w:val="20"/>
            <w:szCs w:val="20"/>
          </w:rPr>
          <w:t>// Not compliant</w:t>
        </w:r>
      </w:ins>
    </w:p>
    <w:p w:rsidR="00743B33" w:rsidRDefault="00D20E06">
      <w:pPr>
        <w:ind w:left="540"/>
        <w:jc w:val="both"/>
        <w:rPr>
          <w:ins w:id="25379" w:author="Author"/>
          <w:rFonts w:ascii="Calibri" w:hAnsi="Calibri"/>
          <w:sz w:val="20"/>
          <w:szCs w:val="20"/>
          <w:lang w:val="en-US"/>
        </w:rPr>
      </w:pPr>
      <w:ins w:id="25380" w:author="Author">
        <w:r>
          <w:rPr>
            <w:rFonts w:ascii="Calibri" w:hAnsi="Calibri"/>
            <w:sz w:val="20"/>
            <w:szCs w:val="20"/>
            <w:lang w:val="en-US"/>
          </w:rPr>
          <w:t>void DoSomething(int a, int b)</w:t>
        </w:r>
      </w:ins>
    </w:p>
    <w:p w:rsidR="00743B33" w:rsidRDefault="00D20E06">
      <w:pPr>
        <w:ind w:left="540"/>
        <w:jc w:val="both"/>
        <w:rPr>
          <w:ins w:id="25381" w:author="Author"/>
          <w:rFonts w:ascii="Calibri" w:hAnsi="Calibri"/>
          <w:sz w:val="20"/>
          <w:szCs w:val="20"/>
          <w:lang w:val="en-US"/>
        </w:rPr>
      </w:pPr>
      <w:ins w:id="25382" w:author="Author">
        <w:r>
          <w:rPr>
            <w:rFonts w:ascii="Calibri" w:hAnsi="Calibri"/>
            <w:sz w:val="20"/>
            <w:szCs w:val="20"/>
            <w:lang w:val="en-US"/>
          </w:rPr>
          <w:t>{</w:t>
        </w:r>
      </w:ins>
    </w:p>
    <w:p w:rsidR="00743B33" w:rsidRDefault="00D20E06">
      <w:pPr>
        <w:ind w:left="540"/>
        <w:jc w:val="both"/>
        <w:rPr>
          <w:ins w:id="25383" w:author="Author"/>
          <w:rFonts w:ascii="Calibri" w:hAnsi="Calibri"/>
          <w:sz w:val="20"/>
          <w:szCs w:val="20"/>
          <w:lang w:val="en-US"/>
        </w:rPr>
      </w:pPr>
      <w:ins w:id="25384" w:author="Author">
        <w:r>
          <w:rPr>
            <w:rFonts w:ascii="Calibri" w:hAnsi="Calibri"/>
            <w:sz w:val="20"/>
            <w:szCs w:val="20"/>
            <w:lang w:val="en-US"/>
          </w:rPr>
          <w:t xml:space="preserve">    int sumValue = a + b;</w:t>
        </w:r>
      </w:ins>
    </w:p>
    <w:p w:rsidR="00743B33" w:rsidRDefault="00D20E06">
      <w:pPr>
        <w:ind w:left="540"/>
        <w:jc w:val="both"/>
        <w:rPr>
          <w:ins w:id="25385" w:author="Author"/>
          <w:rFonts w:ascii="Calibri" w:hAnsi="Calibri"/>
          <w:sz w:val="20"/>
          <w:szCs w:val="20"/>
          <w:lang w:val="en-US"/>
        </w:rPr>
      </w:pPr>
      <w:ins w:id="25386" w:author="Author">
        <w:r>
          <w:rPr>
            <w:rFonts w:ascii="Calibri" w:hAnsi="Calibri"/>
            <w:sz w:val="20"/>
            <w:szCs w:val="20"/>
            <w:lang w:val="en-US"/>
          </w:rPr>
          <w:t xml:space="preserve">    // “sumValue” is used for a second purpose</w:t>
        </w:r>
      </w:ins>
    </w:p>
    <w:p w:rsidR="00743B33" w:rsidRDefault="00D20E06">
      <w:pPr>
        <w:ind w:left="540"/>
        <w:jc w:val="both"/>
        <w:rPr>
          <w:ins w:id="25387" w:author="Author"/>
          <w:rFonts w:ascii="Calibri" w:hAnsi="Calibri"/>
          <w:sz w:val="20"/>
          <w:szCs w:val="20"/>
          <w:lang w:val="en-US"/>
        </w:rPr>
      </w:pPr>
      <w:ins w:id="25388" w:author="Author">
        <w:r>
          <w:rPr>
            <w:rFonts w:ascii="Calibri" w:hAnsi="Calibri"/>
            <w:sz w:val="20"/>
            <w:szCs w:val="20"/>
            <w:lang w:val="en-US"/>
          </w:rPr>
          <w:t xml:space="preserve">    sumValue = GetCurrentIndex();</w:t>
        </w:r>
      </w:ins>
    </w:p>
    <w:p w:rsidR="00743B33" w:rsidRDefault="00D20E06">
      <w:pPr>
        <w:ind w:left="540"/>
        <w:jc w:val="both"/>
        <w:rPr>
          <w:ins w:id="25389" w:author="Author"/>
          <w:rFonts w:ascii="Calibri" w:hAnsi="Calibri"/>
          <w:sz w:val="20"/>
          <w:szCs w:val="20"/>
          <w:lang w:val="en-US"/>
        </w:rPr>
      </w:pPr>
      <w:ins w:id="25390" w:author="Author">
        <w:r>
          <w:rPr>
            <w:rFonts w:ascii="Calibri" w:hAnsi="Calibri"/>
            <w:sz w:val="20"/>
            <w:szCs w:val="20"/>
            <w:lang w:val="en-US"/>
          </w:rPr>
          <w:t>}</w:t>
        </w:r>
      </w:ins>
    </w:p>
    <w:p w:rsidR="00743B33" w:rsidRPr="00743B33" w:rsidRDefault="00743B33">
      <w:pPr>
        <w:ind w:left="540"/>
        <w:rPr>
          <w:del w:id="25391" w:author="Author"/>
          <w:rFonts w:ascii="Calibri" w:hAnsi="Calibri"/>
          <w:sz w:val="20"/>
          <w:szCs w:val="20"/>
          <w:rPrChange w:id="25392" w:author="Author">
            <w:rPr>
              <w:del w:id="25393" w:author="Author"/>
              <w:rFonts w:ascii="Trebuchet MS" w:hAnsi="Trebuchet MS"/>
              <w:sz w:val="20"/>
              <w:szCs w:val="20"/>
            </w:rPr>
          </w:rPrChange>
        </w:rPr>
      </w:pPr>
    </w:p>
    <w:p w:rsidR="00743B33" w:rsidRPr="00743B33" w:rsidRDefault="00743B33">
      <w:pPr>
        <w:ind w:left="540"/>
        <w:rPr>
          <w:rFonts w:ascii="Calibri" w:hAnsi="Calibri"/>
          <w:b/>
          <w:sz w:val="20"/>
          <w:szCs w:val="20"/>
          <w:lang w:val="en-US"/>
          <w:rPrChange w:id="25394" w:author="Author">
            <w:rPr>
              <w:rFonts w:ascii="Trebuchet MS" w:hAnsi="Trebuchet MS"/>
              <w:b/>
              <w:lang w:val="en-US"/>
            </w:rPr>
          </w:rPrChange>
        </w:rPr>
      </w:pPr>
    </w:p>
    <w:p w:rsidR="00743B33" w:rsidRPr="00743B33" w:rsidRDefault="00D20E06">
      <w:pPr>
        <w:ind w:left="540"/>
        <w:rPr>
          <w:rFonts w:ascii="Calibri" w:hAnsi="Calibri"/>
          <w:sz w:val="20"/>
          <w:szCs w:val="20"/>
          <w:rPrChange w:id="25395" w:author="Author">
            <w:rPr>
              <w:rFonts w:ascii="Trebuchet MS" w:hAnsi="Trebuchet MS"/>
            </w:rPr>
          </w:rPrChange>
        </w:rPr>
      </w:pPr>
      <w:r>
        <w:rPr>
          <w:rFonts w:ascii="Calibri" w:hAnsi="Calibri"/>
          <w:b/>
          <w:sz w:val="20"/>
          <w:szCs w:val="20"/>
          <w:lang w:val="en-US"/>
          <w:rPrChange w:id="25396" w:author="Author">
            <w:rPr>
              <w:rFonts w:ascii="Trebuchet MS" w:hAnsi="Trebuchet MS"/>
              <w:b/>
              <w:lang w:val="en-US"/>
            </w:rPr>
          </w:rPrChange>
        </w:rPr>
        <w:t>Rationale:</w:t>
      </w:r>
      <w:r>
        <w:rPr>
          <w:rFonts w:ascii="Calibri" w:hAnsi="Calibri"/>
          <w:sz w:val="20"/>
          <w:szCs w:val="20"/>
          <w:rPrChange w:id="25397" w:author="Author">
            <w:rPr>
              <w:rFonts w:ascii="Trebuchet MS" w:hAnsi="Trebuchet MS"/>
            </w:rPr>
          </w:rPrChange>
        </w:rPr>
        <w:t xml:space="preserve"> </w:t>
      </w:r>
    </w:p>
    <w:p w:rsidR="00743B33" w:rsidRPr="00743B33" w:rsidRDefault="00D20E06">
      <w:pPr>
        <w:ind w:left="540"/>
        <w:jc w:val="both"/>
        <w:rPr>
          <w:rFonts w:ascii="Calibri" w:hAnsi="Calibri"/>
          <w:sz w:val="20"/>
          <w:szCs w:val="20"/>
          <w:rPrChange w:id="25398" w:author="Author">
            <w:rPr>
              <w:rFonts w:ascii="Trebuchet MS" w:hAnsi="Trebuchet MS"/>
              <w:sz w:val="20"/>
              <w:szCs w:val="20"/>
            </w:rPr>
          </w:rPrChange>
        </w:rPr>
      </w:pPr>
      <w:r>
        <w:rPr>
          <w:rFonts w:ascii="Calibri" w:hAnsi="Calibri"/>
          <w:sz w:val="20"/>
          <w:szCs w:val="20"/>
          <w:rPrChange w:id="25399" w:author="Author">
            <w:rPr>
              <w:rFonts w:ascii="Trebuchet MS" w:hAnsi="Trebuchet MS"/>
              <w:sz w:val="20"/>
              <w:szCs w:val="20"/>
            </w:rPr>
          </w:rPrChange>
        </w:rPr>
        <w:t>Readability and to avoid illegal access.</w:t>
      </w:r>
    </w:p>
    <w:p w:rsidR="00743B33" w:rsidRPr="00743B33" w:rsidRDefault="00743B33">
      <w:pPr>
        <w:rPr>
          <w:rFonts w:ascii="Calibri" w:hAnsi="Calibri"/>
          <w:sz w:val="20"/>
          <w:szCs w:val="20"/>
          <w:rPrChange w:id="25400" w:author="Author">
            <w:rPr>
              <w:rFonts w:ascii="Trebuchet MS" w:hAnsi="Trebuchet MS"/>
            </w:rPr>
          </w:rPrChange>
        </w:rPr>
      </w:pPr>
    </w:p>
    <w:p w:rsidR="00743B33" w:rsidRPr="00743B33" w:rsidRDefault="00D20E06" w:rsidP="00743B33">
      <w:pPr>
        <w:pStyle w:val="Heading3"/>
        <w:rPr>
          <w:rPrChange w:id="25401" w:author="Author">
            <w:rPr>
              <w:color w:val="FF0000"/>
            </w:rPr>
          </w:rPrChange>
        </w:rPr>
        <w:pPrChange w:id="25402" w:author="Author">
          <w:pPr>
            <w:pStyle w:val="Heading3"/>
            <w:jc w:val="left"/>
          </w:pPr>
        </w:pPrChange>
      </w:pPr>
      <w:bookmarkStart w:id="25403" w:name="_Toc465155430"/>
      <w:bookmarkStart w:id="25404" w:name="_Toc491674386"/>
      <w:r>
        <w:rPr>
          <w:rPrChange w:id="25405" w:author="Author">
            <w:rPr>
              <w:color w:val="FF0000"/>
            </w:rPr>
          </w:rPrChange>
        </w:rPr>
        <w:t>Rules_Defn_Decl_02</w:t>
      </w:r>
      <w:bookmarkEnd w:id="25403"/>
      <w:r>
        <w:rPr>
          <w:lang w:eastAsia="ja-JP"/>
          <w:rPrChange w:id="25406" w:author="Author">
            <w:rPr>
              <w:color w:val="FF0000"/>
              <w:lang w:eastAsia="ja-JP"/>
            </w:rPr>
          </w:rPrChange>
        </w:rPr>
        <w:t>6</w:t>
      </w:r>
      <w:bookmarkEnd w:id="25404"/>
    </w:p>
    <w:p w:rsidR="00743B33" w:rsidRPr="00743B33" w:rsidRDefault="00D20E06">
      <w:pPr>
        <w:ind w:left="540"/>
        <w:rPr>
          <w:rFonts w:ascii="Calibri" w:hAnsi="Calibri"/>
          <w:b/>
          <w:sz w:val="20"/>
          <w:szCs w:val="20"/>
          <w:lang w:val="en-US"/>
          <w:rPrChange w:id="25407" w:author="Author">
            <w:rPr>
              <w:rFonts w:ascii="Trebuchet MS" w:hAnsi="Trebuchet MS"/>
              <w:b/>
              <w:lang w:val="en-US"/>
            </w:rPr>
          </w:rPrChange>
        </w:rPr>
      </w:pPr>
      <w:r>
        <w:rPr>
          <w:rFonts w:ascii="Calibri" w:hAnsi="Calibri"/>
          <w:b/>
          <w:sz w:val="20"/>
          <w:szCs w:val="20"/>
          <w:lang w:val="en-US"/>
          <w:rPrChange w:id="25408" w:author="Author">
            <w:rPr>
              <w:rFonts w:ascii="Trebuchet MS" w:hAnsi="Trebuchet MS"/>
              <w:b/>
              <w:lang w:val="en-US"/>
            </w:rPr>
          </w:rPrChange>
        </w:rPr>
        <w:t>Rule:</w:t>
      </w:r>
    </w:p>
    <w:p w:rsidR="00743B33" w:rsidRPr="00743B33" w:rsidRDefault="00D20E06">
      <w:pPr>
        <w:ind w:left="540"/>
        <w:rPr>
          <w:rFonts w:ascii="Calibri" w:hAnsi="Calibri"/>
          <w:sz w:val="20"/>
          <w:szCs w:val="20"/>
          <w:rPrChange w:id="25409" w:author="Author">
            <w:rPr>
              <w:rFonts w:ascii="Trebuchet MS" w:hAnsi="Trebuchet MS"/>
              <w:sz w:val="20"/>
              <w:szCs w:val="20"/>
            </w:rPr>
          </w:rPrChange>
        </w:rPr>
      </w:pPr>
      <w:r>
        <w:rPr>
          <w:rFonts w:ascii="Calibri" w:hAnsi="Calibri"/>
          <w:sz w:val="20"/>
          <w:szCs w:val="20"/>
          <w:rPrChange w:id="25410" w:author="Author">
            <w:rPr>
              <w:rFonts w:ascii="Trebuchet MS" w:hAnsi="Trebuchet MS"/>
              <w:sz w:val="20"/>
              <w:szCs w:val="20"/>
            </w:rPr>
          </w:rPrChange>
        </w:rPr>
        <w:t>The Type and size of the variables are suited to its intended use</w:t>
      </w:r>
      <w:r>
        <w:rPr>
          <w:rFonts w:ascii="Calibri" w:hAnsi="Calibri"/>
          <w:sz w:val="20"/>
          <w:szCs w:val="20"/>
          <w:rPrChange w:id="25411" w:author="Author">
            <w:rPr>
              <w:rFonts w:ascii="Trebuchet MS" w:hAnsi="Trebuchet MS"/>
              <w:sz w:val="20"/>
              <w:szCs w:val="20"/>
            </w:rPr>
          </w:rPrChange>
        </w:rPr>
        <w:t>.</w:t>
      </w:r>
    </w:p>
    <w:p w:rsidR="00743B33" w:rsidRPr="00743B33" w:rsidRDefault="00D20E06">
      <w:pPr>
        <w:ind w:left="540"/>
        <w:rPr>
          <w:del w:id="25412" w:author="Author"/>
          <w:rFonts w:ascii="Calibri" w:hAnsi="Calibri"/>
          <w:sz w:val="20"/>
          <w:szCs w:val="20"/>
          <w:rPrChange w:id="25413" w:author="Author">
            <w:rPr>
              <w:del w:id="25414" w:author="Author"/>
              <w:rFonts w:ascii="Trebuchet MS" w:hAnsi="Trebuchet MS"/>
              <w:sz w:val="20"/>
              <w:szCs w:val="20"/>
            </w:rPr>
          </w:rPrChange>
        </w:rPr>
      </w:pPr>
      <w:del w:id="25415" w:author="Author">
        <w:r>
          <w:rPr>
            <w:rFonts w:ascii="Calibri" w:hAnsi="Calibri"/>
            <w:sz w:val="20"/>
            <w:szCs w:val="20"/>
            <w:rPrChange w:id="25416" w:author="Author">
              <w:rPr>
                <w:rFonts w:ascii="Trebuchet MS" w:hAnsi="Trebuchet MS"/>
                <w:sz w:val="20"/>
                <w:szCs w:val="20"/>
              </w:rPr>
            </w:rPrChange>
          </w:rPr>
          <w:delText>e.g. Do not increase the occupied size by taking on extra the size of the variable.</w:delText>
        </w:r>
      </w:del>
    </w:p>
    <w:p w:rsidR="00743B33" w:rsidRPr="00743B33" w:rsidRDefault="00743B33">
      <w:pPr>
        <w:rPr>
          <w:rFonts w:ascii="Calibri" w:hAnsi="Calibri"/>
          <w:sz w:val="20"/>
          <w:szCs w:val="20"/>
          <w:rPrChange w:id="25417" w:author="Author">
            <w:rPr>
              <w:rFonts w:ascii="Trebuchet MS" w:hAnsi="Trebuchet MS"/>
            </w:rPr>
          </w:rPrChange>
        </w:rPr>
      </w:pPr>
    </w:p>
    <w:p w:rsidR="00743B33" w:rsidRPr="00743B33" w:rsidRDefault="00D20E06">
      <w:pPr>
        <w:ind w:left="540"/>
        <w:rPr>
          <w:rFonts w:ascii="Calibri" w:hAnsi="Calibri"/>
          <w:b/>
          <w:sz w:val="20"/>
          <w:szCs w:val="20"/>
          <w:lang w:val="en-US"/>
          <w:rPrChange w:id="25418" w:author="Author">
            <w:rPr>
              <w:rFonts w:ascii="Trebuchet MS" w:hAnsi="Trebuchet MS"/>
              <w:b/>
              <w:lang w:val="en-US"/>
            </w:rPr>
          </w:rPrChange>
        </w:rPr>
      </w:pPr>
      <w:r>
        <w:rPr>
          <w:rFonts w:ascii="Calibri" w:hAnsi="Calibri"/>
          <w:b/>
          <w:sz w:val="20"/>
          <w:szCs w:val="20"/>
          <w:rPrChange w:id="25419" w:author="Author">
            <w:rPr>
              <w:rFonts w:ascii="Trebuchet MS" w:hAnsi="Trebuchet MS"/>
              <w:b/>
            </w:rPr>
          </w:rPrChange>
        </w:rPr>
        <w:t>Example</w:t>
      </w:r>
      <w:r>
        <w:rPr>
          <w:rFonts w:ascii="Calibri" w:hAnsi="Calibri"/>
          <w:b/>
          <w:sz w:val="20"/>
          <w:szCs w:val="20"/>
          <w:lang w:val="en-US"/>
          <w:rPrChange w:id="25420"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5421" w:author="Author">
            <w:rPr>
              <w:rFonts w:ascii="Trebuchet MS" w:hAnsi="Trebuchet MS"/>
              <w:sz w:val="20"/>
              <w:szCs w:val="20"/>
            </w:rPr>
          </w:rPrChange>
        </w:rPr>
      </w:pPr>
      <w:del w:id="25422" w:author="Author">
        <w:r>
          <w:rPr>
            <w:rFonts w:ascii="Calibri" w:hAnsi="Calibri"/>
            <w:sz w:val="20"/>
            <w:szCs w:val="20"/>
            <w:rPrChange w:id="25423" w:author="Author">
              <w:rPr>
                <w:rFonts w:ascii="Trebuchet MS" w:hAnsi="Trebuchet MS"/>
                <w:sz w:val="20"/>
                <w:szCs w:val="20"/>
              </w:rPr>
            </w:rPrChange>
          </w:rPr>
          <w:delText>/*</w:delText>
        </w:r>
      </w:del>
      <w:ins w:id="25424" w:author="Author">
        <w:r>
          <w:rPr>
            <w:rFonts w:ascii="Calibri" w:hAnsi="Calibri"/>
            <w:sz w:val="20"/>
            <w:szCs w:val="20"/>
          </w:rPr>
          <w:t>//</w:t>
        </w:r>
      </w:ins>
      <w:r>
        <w:rPr>
          <w:rFonts w:ascii="Calibri" w:hAnsi="Calibri"/>
          <w:sz w:val="20"/>
          <w:szCs w:val="20"/>
          <w:rPrChange w:id="25425" w:author="Author">
            <w:rPr>
              <w:rFonts w:ascii="Trebuchet MS" w:hAnsi="Trebuchet MS"/>
              <w:sz w:val="20"/>
              <w:szCs w:val="20"/>
            </w:rPr>
          </w:rPrChange>
        </w:rPr>
        <w:t xml:space="preserve"> Not compliant</w:t>
      </w:r>
      <w:del w:id="25426" w:author="Author">
        <w:r>
          <w:rPr>
            <w:rFonts w:ascii="Calibri" w:hAnsi="Calibri"/>
            <w:sz w:val="20"/>
            <w:szCs w:val="20"/>
            <w:rPrChange w:id="25427"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5428" w:author="Author">
            <w:rPr>
              <w:rFonts w:ascii="Courier New" w:hAnsi="Courier New" w:cs="Courier New"/>
              <w:sz w:val="20"/>
              <w:szCs w:val="20"/>
            </w:rPr>
          </w:rPrChange>
        </w:rPr>
      </w:pPr>
      <w:del w:id="25429" w:author="Author">
        <w:r>
          <w:rPr>
            <w:rFonts w:ascii="Calibri" w:hAnsi="Calibri" w:cs="Courier New"/>
            <w:sz w:val="20"/>
            <w:szCs w:val="20"/>
            <w:rPrChange w:id="25430" w:author="Author">
              <w:rPr>
                <w:rFonts w:ascii="Courier New" w:hAnsi="Courier New" w:cs="Courier New"/>
                <w:sz w:val="20"/>
                <w:szCs w:val="20"/>
              </w:rPr>
            </w:rPrChange>
          </w:rPr>
          <w:delText xml:space="preserve">unsigned </w:delText>
        </w:r>
      </w:del>
      <w:ins w:id="25431" w:author="Author">
        <w:del w:id="25432" w:author="Author">
          <w:r>
            <w:rPr>
              <w:rFonts w:ascii="Calibri" w:hAnsi="Calibri" w:cs="Courier New"/>
              <w:sz w:val="20"/>
              <w:szCs w:val="20"/>
            </w:rPr>
            <w:delText>u</w:delText>
          </w:r>
        </w:del>
      </w:ins>
      <w:del w:id="25433" w:author="Author">
        <w:r>
          <w:rPr>
            <w:rFonts w:ascii="Calibri" w:hAnsi="Calibri" w:cs="Courier New"/>
            <w:sz w:val="20"/>
            <w:szCs w:val="20"/>
            <w:rPrChange w:id="25434" w:author="Author">
              <w:rPr>
                <w:rFonts w:ascii="Courier New" w:hAnsi="Courier New" w:cs="Courier New"/>
                <w:sz w:val="20"/>
                <w:szCs w:val="20"/>
              </w:rPr>
            </w:rPrChange>
          </w:rPr>
          <w:delText>int</w:delText>
        </w:r>
      </w:del>
      <w:ins w:id="25435" w:author="Author">
        <w:r>
          <w:rPr>
            <w:rFonts w:ascii="Calibri" w:hAnsi="Calibri" w:cs="Courier New"/>
            <w:sz w:val="20"/>
            <w:szCs w:val="20"/>
          </w:rPr>
          <w:t>double</w:t>
        </w:r>
      </w:ins>
      <w:r>
        <w:rPr>
          <w:rFonts w:ascii="Calibri" w:hAnsi="Calibri" w:cs="Courier New"/>
          <w:sz w:val="20"/>
          <w:szCs w:val="20"/>
          <w:rPrChange w:id="25436" w:author="Author">
            <w:rPr>
              <w:rFonts w:ascii="Courier New" w:hAnsi="Courier New" w:cs="Courier New"/>
              <w:sz w:val="20"/>
              <w:szCs w:val="20"/>
            </w:rPr>
          </w:rPrChange>
        </w:rPr>
        <w:t xml:space="preserve"> </w:t>
      </w:r>
      <w:ins w:id="25437" w:author="Author">
        <w:r>
          <w:rPr>
            <w:rFonts w:ascii="Calibri" w:hAnsi="Calibri" w:cs="Courier New"/>
            <w:sz w:val="20"/>
            <w:szCs w:val="20"/>
          </w:rPr>
          <w:t>Mili</w:t>
        </w:r>
      </w:ins>
      <w:del w:id="25438" w:author="Author">
        <w:r>
          <w:rPr>
            <w:rFonts w:ascii="Calibri" w:hAnsi="Calibri" w:cs="Courier New"/>
            <w:sz w:val="20"/>
            <w:szCs w:val="20"/>
            <w:rPrChange w:id="25439" w:author="Author">
              <w:rPr>
                <w:rFonts w:ascii="Courier New" w:hAnsi="Courier New" w:cs="Courier New"/>
                <w:sz w:val="20"/>
                <w:szCs w:val="20"/>
              </w:rPr>
            </w:rPrChange>
          </w:rPr>
          <w:delText>Adc_GuiReturnValue</w:delText>
        </w:r>
      </w:del>
      <w:ins w:id="25440" w:author="Author">
        <w:r>
          <w:rPr>
            <w:rFonts w:ascii="Calibri" w:hAnsi="Calibri" w:cs="Courier New"/>
            <w:sz w:val="20"/>
            <w:szCs w:val="20"/>
          </w:rPr>
          <w:t>Second</w:t>
        </w:r>
      </w:ins>
      <w:r>
        <w:rPr>
          <w:rFonts w:ascii="Calibri" w:hAnsi="Calibri" w:cs="Courier New"/>
          <w:sz w:val="20"/>
          <w:szCs w:val="20"/>
          <w:rPrChange w:id="25441" w:author="Author">
            <w:rPr>
              <w:rFonts w:ascii="Courier New" w:hAnsi="Courier New" w:cs="Courier New"/>
              <w:sz w:val="20"/>
              <w:szCs w:val="20"/>
            </w:rPr>
          </w:rPrChange>
        </w:rPr>
        <w:t>;</w:t>
      </w:r>
    </w:p>
    <w:p w:rsidR="00743B33" w:rsidRPr="00743B33" w:rsidRDefault="00743B33">
      <w:pPr>
        <w:ind w:left="540"/>
        <w:jc w:val="both"/>
        <w:rPr>
          <w:del w:id="25442" w:author="Author"/>
          <w:rFonts w:ascii="Calibri" w:hAnsi="Calibri" w:cs="Courier New"/>
          <w:sz w:val="20"/>
          <w:szCs w:val="20"/>
          <w:rPrChange w:id="25443" w:author="Author">
            <w:rPr>
              <w:del w:id="25444" w:author="Author"/>
              <w:rFonts w:ascii="Courier New" w:hAnsi="Courier New" w:cs="Courier New"/>
              <w:sz w:val="20"/>
              <w:szCs w:val="20"/>
            </w:rPr>
          </w:rPrChange>
        </w:rPr>
      </w:pPr>
    </w:p>
    <w:p w:rsidR="00743B33" w:rsidRPr="00743B33" w:rsidRDefault="00D20E06" w:rsidP="00743B33">
      <w:pPr>
        <w:jc w:val="both"/>
        <w:rPr>
          <w:del w:id="25445" w:author="Author"/>
          <w:rFonts w:ascii="Calibri" w:hAnsi="Calibri" w:cs="Courier New"/>
          <w:sz w:val="20"/>
          <w:szCs w:val="20"/>
          <w:rPrChange w:id="25446" w:author="Author">
            <w:rPr>
              <w:del w:id="25447" w:author="Author"/>
              <w:rFonts w:ascii="Courier New" w:hAnsi="Courier New" w:cs="Courier New"/>
              <w:sz w:val="20"/>
              <w:szCs w:val="20"/>
            </w:rPr>
          </w:rPrChange>
        </w:rPr>
        <w:pPrChange w:id="25448" w:author="Author">
          <w:pPr>
            <w:ind w:left="540"/>
            <w:jc w:val="both"/>
          </w:pPr>
        </w:pPrChange>
      </w:pPr>
      <w:del w:id="25449" w:author="Author">
        <w:r>
          <w:rPr>
            <w:rFonts w:ascii="Calibri" w:hAnsi="Calibri" w:cs="Courier New"/>
            <w:sz w:val="20"/>
            <w:szCs w:val="20"/>
            <w:rPrChange w:id="25450" w:author="Author">
              <w:rPr>
                <w:rFonts w:ascii="Courier New" w:hAnsi="Courier New" w:cs="Courier New"/>
                <w:sz w:val="20"/>
                <w:szCs w:val="20"/>
              </w:rPr>
            </w:rPrChange>
          </w:rPr>
          <w:delText xml:space="preserve">unsigned </w:delText>
        </w:r>
      </w:del>
      <w:ins w:id="25451" w:author="Author">
        <w:del w:id="25452" w:author="Author">
          <w:r>
            <w:rPr>
              <w:rFonts w:ascii="Calibri" w:hAnsi="Calibri" w:cs="Courier New"/>
              <w:sz w:val="20"/>
              <w:szCs w:val="20"/>
            </w:rPr>
            <w:delText>u</w:delText>
          </w:r>
        </w:del>
      </w:ins>
      <w:del w:id="25453" w:author="Author">
        <w:r>
          <w:rPr>
            <w:rFonts w:ascii="Calibri" w:hAnsi="Calibri" w:cs="Courier New"/>
            <w:sz w:val="20"/>
            <w:szCs w:val="20"/>
            <w:rPrChange w:id="25454" w:author="Author">
              <w:rPr>
                <w:rFonts w:ascii="Courier New" w:hAnsi="Courier New" w:cs="Courier New"/>
                <w:sz w:val="20"/>
                <w:szCs w:val="20"/>
              </w:rPr>
            </w:rPrChange>
          </w:rPr>
          <w:delText xml:space="preserve">int Compare(unsigned </w:delText>
        </w:r>
      </w:del>
      <w:ins w:id="25455" w:author="Author">
        <w:del w:id="25456" w:author="Author">
          <w:r>
            <w:rPr>
              <w:rFonts w:ascii="Calibri" w:hAnsi="Calibri" w:cs="Courier New"/>
              <w:sz w:val="20"/>
              <w:szCs w:val="20"/>
            </w:rPr>
            <w:delText>u</w:delText>
          </w:r>
        </w:del>
      </w:ins>
      <w:del w:id="25457" w:author="Author">
        <w:r>
          <w:rPr>
            <w:rFonts w:ascii="Calibri" w:hAnsi="Calibri" w:cs="Courier New"/>
            <w:sz w:val="20"/>
            <w:szCs w:val="20"/>
            <w:rPrChange w:id="25458" w:author="Author">
              <w:rPr>
                <w:rFonts w:ascii="Courier New" w:hAnsi="Courier New" w:cs="Courier New"/>
                <w:sz w:val="20"/>
                <w:szCs w:val="20"/>
              </w:rPr>
            </w:rPrChange>
          </w:rPr>
          <w:delText xml:space="preserve">int LuiVal1, unsigned </w:delText>
        </w:r>
      </w:del>
      <w:ins w:id="25459" w:author="Author">
        <w:del w:id="25460" w:author="Author">
          <w:r>
            <w:rPr>
              <w:rFonts w:ascii="Calibri" w:hAnsi="Calibri" w:cs="Courier New"/>
              <w:sz w:val="20"/>
              <w:szCs w:val="20"/>
            </w:rPr>
            <w:delText>u</w:delText>
          </w:r>
        </w:del>
      </w:ins>
      <w:del w:id="25461" w:author="Author">
        <w:r>
          <w:rPr>
            <w:rFonts w:ascii="Calibri" w:hAnsi="Calibri" w:cs="Courier New"/>
            <w:sz w:val="20"/>
            <w:szCs w:val="20"/>
            <w:rPrChange w:id="25462" w:author="Author">
              <w:rPr>
                <w:rFonts w:ascii="Courier New" w:hAnsi="Courier New" w:cs="Courier New"/>
                <w:sz w:val="20"/>
                <w:szCs w:val="20"/>
              </w:rPr>
            </w:rPrChange>
          </w:rPr>
          <w:delText>int LuiVal2)</w:delText>
        </w:r>
      </w:del>
    </w:p>
    <w:p w:rsidR="00743B33" w:rsidRPr="00743B33" w:rsidRDefault="00D20E06" w:rsidP="00743B33">
      <w:pPr>
        <w:jc w:val="both"/>
        <w:rPr>
          <w:del w:id="25463" w:author="Author"/>
          <w:rFonts w:ascii="Calibri" w:hAnsi="Calibri" w:cs="Courier New"/>
          <w:sz w:val="20"/>
          <w:szCs w:val="20"/>
          <w:rPrChange w:id="25464" w:author="Author">
            <w:rPr>
              <w:del w:id="25465" w:author="Author"/>
              <w:rFonts w:ascii="Courier New" w:hAnsi="Courier New" w:cs="Courier New"/>
              <w:sz w:val="20"/>
              <w:szCs w:val="20"/>
            </w:rPr>
          </w:rPrChange>
        </w:rPr>
        <w:pPrChange w:id="25466" w:author="Author">
          <w:pPr>
            <w:ind w:left="540"/>
            <w:jc w:val="both"/>
          </w:pPr>
        </w:pPrChange>
      </w:pPr>
      <w:del w:id="25467" w:author="Author">
        <w:r>
          <w:rPr>
            <w:rFonts w:ascii="Calibri" w:hAnsi="Calibri" w:cs="Courier New"/>
            <w:sz w:val="20"/>
            <w:szCs w:val="20"/>
            <w:rPrChange w:id="25468" w:author="Author">
              <w:rPr>
                <w:rFonts w:ascii="Courier New" w:hAnsi="Courier New" w:cs="Courier New"/>
                <w:sz w:val="20"/>
                <w:szCs w:val="20"/>
              </w:rPr>
            </w:rPrChange>
          </w:rPr>
          <w:delText>{</w:delText>
        </w:r>
      </w:del>
    </w:p>
    <w:p w:rsidR="00743B33" w:rsidRPr="00743B33" w:rsidRDefault="00D20E06" w:rsidP="00743B33">
      <w:pPr>
        <w:jc w:val="both"/>
        <w:rPr>
          <w:del w:id="25469" w:author="Author"/>
          <w:rFonts w:ascii="Calibri" w:hAnsi="Calibri" w:cs="Courier New"/>
          <w:sz w:val="20"/>
          <w:szCs w:val="20"/>
          <w:rPrChange w:id="25470" w:author="Author">
            <w:rPr>
              <w:del w:id="25471" w:author="Author"/>
              <w:rFonts w:ascii="Courier New" w:hAnsi="Courier New" w:cs="Courier New"/>
              <w:sz w:val="20"/>
              <w:szCs w:val="20"/>
            </w:rPr>
          </w:rPrChange>
        </w:rPr>
        <w:pPrChange w:id="25472" w:author="Author">
          <w:pPr>
            <w:ind w:left="540"/>
            <w:jc w:val="both"/>
          </w:pPr>
        </w:pPrChange>
      </w:pPr>
      <w:del w:id="25473" w:author="Author">
        <w:r>
          <w:rPr>
            <w:rFonts w:ascii="Calibri" w:hAnsi="Calibri" w:cs="Courier New"/>
            <w:sz w:val="20"/>
            <w:szCs w:val="20"/>
            <w:rPrChange w:id="25474" w:author="Author">
              <w:rPr>
                <w:rFonts w:ascii="Courier New" w:hAnsi="Courier New" w:cs="Courier New"/>
                <w:sz w:val="20"/>
                <w:szCs w:val="20"/>
              </w:rPr>
            </w:rPrChange>
          </w:rPr>
          <w:delText xml:space="preserve">  </w:delText>
        </w:r>
      </w:del>
      <w:ins w:id="25475" w:author="Author">
        <w:del w:id="25476" w:author="Author">
          <w:r>
            <w:rPr>
              <w:rFonts w:ascii="Calibri" w:hAnsi="Calibri" w:cs="Courier New"/>
              <w:sz w:val="20"/>
              <w:szCs w:val="20"/>
            </w:rPr>
            <w:delText xml:space="preserve">AdcGuiReturnValue </w:delText>
          </w:r>
        </w:del>
      </w:ins>
      <w:del w:id="25477" w:author="Author">
        <w:r>
          <w:rPr>
            <w:rFonts w:ascii="Calibri" w:hAnsi="Calibri" w:cs="Courier New"/>
            <w:sz w:val="20"/>
            <w:szCs w:val="20"/>
            <w:rPrChange w:id="25478" w:author="Author">
              <w:rPr>
                <w:rFonts w:ascii="Courier New" w:hAnsi="Courier New" w:cs="Courier New"/>
                <w:sz w:val="20"/>
                <w:szCs w:val="20"/>
              </w:rPr>
            </w:rPrChange>
          </w:rPr>
          <w:delText>GuiReturnValue = 0x04U;</w:delText>
        </w:r>
      </w:del>
    </w:p>
    <w:p w:rsidR="00743B33" w:rsidRPr="00743B33" w:rsidRDefault="00D20E06" w:rsidP="00743B33">
      <w:pPr>
        <w:jc w:val="both"/>
        <w:rPr>
          <w:del w:id="25479" w:author="Author"/>
          <w:rFonts w:ascii="Calibri" w:hAnsi="Calibri" w:cs="Courier New"/>
          <w:sz w:val="20"/>
          <w:szCs w:val="20"/>
          <w:rPrChange w:id="25480" w:author="Author">
            <w:rPr>
              <w:del w:id="25481" w:author="Author"/>
              <w:rFonts w:ascii="Courier New" w:hAnsi="Courier New" w:cs="Courier New"/>
              <w:sz w:val="20"/>
              <w:szCs w:val="20"/>
            </w:rPr>
          </w:rPrChange>
        </w:rPr>
        <w:pPrChange w:id="25482" w:author="Author">
          <w:pPr>
            <w:ind w:left="540"/>
            <w:jc w:val="both"/>
          </w:pPr>
        </w:pPrChange>
      </w:pPr>
      <w:del w:id="25483" w:author="Author">
        <w:r>
          <w:rPr>
            <w:rFonts w:ascii="Calibri" w:hAnsi="Calibri" w:cs="Courier New"/>
            <w:sz w:val="20"/>
            <w:szCs w:val="20"/>
            <w:rPrChange w:id="25484" w:author="Author">
              <w:rPr>
                <w:rFonts w:ascii="Courier New" w:hAnsi="Courier New" w:cs="Courier New"/>
                <w:sz w:val="20"/>
                <w:szCs w:val="20"/>
              </w:rPr>
            </w:rPrChange>
          </w:rPr>
          <w:delText>}</w:delText>
        </w:r>
      </w:del>
    </w:p>
    <w:p w:rsidR="00743B33" w:rsidRPr="00743B33" w:rsidRDefault="00743B33" w:rsidP="00743B33">
      <w:pPr>
        <w:rPr>
          <w:rFonts w:ascii="Calibri" w:hAnsi="Calibri"/>
          <w:b/>
          <w:sz w:val="20"/>
          <w:szCs w:val="20"/>
          <w:lang w:val="en-US"/>
          <w:rPrChange w:id="25485" w:author="Author">
            <w:rPr>
              <w:rFonts w:ascii="Trebuchet MS" w:hAnsi="Trebuchet MS"/>
              <w:b/>
              <w:lang w:val="en-US"/>
            </w:rPr>
          </w:rPrChange>
        </w:rPr>
        <w:pPrChange w:id="25486" w:author="Author">
          <w:pPr>
            <w:ind w:left="540"/>
          </w:pPr>
        </w:pPrChange>
      </w:pPr>
    </w:p>
    <w:p w:rsidR="00743B33" w:rsidRPr="00743B33" w:rsidRDefault="00D20E06">
      <w:pPr>
        <w:ind w:left="540"/>
        <w:jc w:val="both"/>
        <w:rPr>
          <w:rFonts w:ascii="Calibri" w:hAnsi="Calibri"/>
          <w:sz w:val="20"/>
          <w:szCs w:val="20"/>
          <w:rPrChange w:id="25487" w:author="Author">
            <w:rPr>
              <w:rFonts w:ascii="Trebuchet MS" w:hAnsi="Trebuchet MS"/>
              <w:sz w:val="20"/>
              <w:szCs w:val="20"/>
            </w:rPr>
          </w:rPrChange>
        </w:rPr>
      </w:pPr>
      <w:del w:id="25488" w:author="Author">
        <w:r>
          <w:rPr>
            <w:rFonts w:ascii="Calibri" w:hAnsi="Calibri"/>
            <w:sz w:val="20"/>
            <w:szCs w:val="20"/>
            <w:rPrChange w:id="25489" w:author="Author">
              <w:rPr>
                <w:rFonts w:ascii="Trebuchet MS" w:hAnsi="Trebuchet MS"/>
                <w:sz w:val="20"/>
                <w:szCs w:val="20"/>
              </w:rPr>
            </w:rPrChange>
          </w:rPr>
          <w:delText>/*</w:delText>
        </w:r>
      </w:del>
      <w:ins w:id="25490" w:author="Author">
        <w:r>
          <w:rPr>
            <w:rFonts w:ascii="Calibri" w:hAnsi="Calibri"/>
            <w:sz w:val="20"/>
            <w:szCs w:val="20"/>
          </w:rPr>
          <w:t>//</w:t>
        </w:r>
      </w:ins>
      <w:r>
        <w:rPr>
          <w:rFonts w:ascii="Calibri" w:hAnsi="Calibri"/>
          <w:sz w:val="20"/>
          <w:szCs w:val="20"/>
          <w:rPrChange w:id="25491" w:author="Author">
            <w:rPr>
              <w:rFonts w:ascii="Trebuchet MS" w:hAnsi="Trebuchet MS"/>
              <w:sz w:val="20"/>
              <w:szCs w:val="20"/>
            </w:rPr>
          </w:rPrChange>
        </w:rPr>
        <w:t xml:space="preserve"> Compliant</w:t>
      </w:r>
      <w:del w:id="25492" w:author="Author">
        <w:r>
          <w:rPr>
            <w:rFonts w:ascii="Calibri" w:hAnsi="Calibri"/>
            <w:sz w:val="20"/>
            <w:szCs w:val="20"/>
            <w:rPrChange w:id="25493"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5494" w:author="Author">
            <w:rPr>
              <w:rFonts w:ascii="Courier New" w:hAnsi="Courier New" w:cs="Courier New"/>
              <w:sz w:val="20"/>
              <w:szCs w:val="20"/>
            </w:rPr>
          </w:rPrChange>
        </w:rPr>
      </w:pPr>
      <w:del w:id="25495" w:author="Author">
        <w:r>
          <w:rPr>
            <w:rFonts w:ascii="Calibri" w:hAnsi="Calibri" w:cs="Courier New"/>
            <w:sz w:val="20"/>
            <w:szCs w:val="20"/>
            <w:rPrChange w:id="25496" w:author="Author">
              <w:rPr>
                <w:rFonts w:ascii="Courier New" w:hAnsi="Courier New" w:cs="Courier New"/>
                <w:sz w:val="20"/>
                <w:szCs w:val="20"/>
              </w:rPr>
            </w:rPrChange>
          </w:rPr>
          <w:delText>unsigned char</w:delText>
        </w:r>
      </w:del>
      <w:ins w:id="25497" w:author="Author">
        <w:r>
          <w:rPr>
            <w:rFonts w:ascii="Calibri" w:hAnsi="Calibri" w:cs="Courier New"/>
            <w:sz w:val="20"/>
            <w:szCs w:val="20"/>
          </w:rPr>
          <w:t>ulong</w:t>
        </w:r>
      </w:ins>
      <w:r>
        <w:rPr>
          <w:rFonts w:ascii="Calibri" w:hAnsi="Calibri" w:cs="Courier New"/>
          <w:sz w:val="20"/>
          <w:szCs w:val="20"/>
          <w:rPrChange w:id="25498" w:author="Author">
            <w:rPr>
              <w:rFonts w:ascii="Courier New" w:hAnsi="Courier New" w:cs="Courier New"/>
              <w:sz w:val="20"/>
              <w:szCs w:val="20"/>
            </w:rPr>
          </w:rPrChange>
        </w:rPr>
        <w:t xml:space="preserve"> </w:t>
      </w:r>
      <w:ins w:id="25499" w:author="Author">
        <w:r>
          <w:rPr>
            <w:rFonts w:ascii="Calibri" w:hAnsi="Calibri" w:cs="Courier New"/>
            <w:sz w:val="20"/>
            <w:szCs w:val="20"/>
          </w:rPr>
          <w:t>Mili</w:t>
        </w:r>
      </w:ins>
      <w:del w:id="25500" w:author="Author">
        <w:r>
          <w:rPr>
            <w:rFonts w:ascii="Calibri" w:hAnsi="Calibri" w:cs="Courier New"/>
            <w:sz w:val="20"/>
            <w:szCs w:val="20"/>
            <w:rPrChange w:id="25501" w:author="Author">
              <w:rPr>
                <w:rFonts w:ascii="Courier New" w:hAnsi="Courier New" w:cs="Courier New"/>
                <w:sz w:val="20"/>
                <w:szCs w:val="20"/>
              </w:rPr>
            </w:rPrChange>
          </w:rPr>
          <w:delText>Adc_GuiReturnValue</w:delText>
        </w:r>
      </w:del>
      <w:ins w:id="25502" w:author="Author">
        <w:r>
          <w:rPr>
            <w:rFonts w:ascii="Calibri" w:hAnsi="Calibri" w:cs="Courier New"/>
            <w:sz w:val="20"/>
            <w:szCs w:val="20"/>
          </w:rPr>
          <w:t>Second</w:t>
        </w:r>
      </w:ins>
      <w:r>
        <w:rPr>
          <w:rFonts w:ascii="Calibri" w:hAnsi="Calibri" w:cs="Courier New"/>
          <w:sz w:val="20"/>
          <w:szCs w:val="20"/>
          <w:rPrChange w:id="25503" w:author="Author">
            <w:rPr>
              <w:rFonts w:ascii="Courier New" w:hAnsi="Courier New" w:cs="Courier New"/>
              <w:sz w:val="20"/>
              <w:szCs w:val="20"/>
            </w:rPr>
          </w:rPrChange>
        </w:rPr>
        <w:t>;</w:t>
      </w:r>
    </w:p>
    <w:p w:rsidR="00743B33" w:rsidRPr="00743B33" w:rsidRDefault="00743B33">
      <w:pPr>
        <w:ind w:left="540"/>
        <w:jc w:val="both"/>
        <w:rPr>
          <w:del w:id="25504" w:author="Author"/>
          <w:rFonts w:ascii="Calibri" w:hAnsi="Calibri" w:cs="Courier New"/>
          <w:sz w:val="20"/>
          <w:szCs w:val="20"/>
          <w:rPrChange w:id="25505" w:author="Author">
            <w:rPr>
              <w:del w:id="25506" w:author="Author"/>
              <w:rFonts w:ascii="Courier New" w:hAnsi="Courier New" w:cs="Courier New"/>
              <w:sz w:val="20"/>
              <w:szCs w:val="20"/>
            </w:rPr>
          </w:rPrChange>
        </w:rPr>
      </w:pPr>
    </w:p>
    <w:p w:rsidR="00743B33" w:rsidRPr="00743B33" w:rsidRDefault="00D20E06" w:rsidP="00743B33">
      <w:pPr>
        <w:jc w:val="both"/>
        <w:rPr>
          <w:del w:id="25507" w:author="Author"/>
          <w:rFonts w:ascii="Calibri" w:hAnsi="Calibri" w:cs="Courier New"/>
          <w:sz w:val="20"/>
          <w:szCs w:val="20"/>
          <w:rPrChange w:id="25508" w:author="Author">
            <w:rPr>
              <w:del w:id="25509" w:author="Author"/>
              <w:rFonts w:ascii="Courier New" w:hAnsi="Courier New" w:cs="Courier New"/>
              <w:sz w:val="20"/>
              <w:szCs w:val="20"/>
            </w:rPr>
          </w:rPrChange>
        </w:rPr>
        <w:pPrChange w:id="25510" w:author="Author">
          <w:pPr>
            <w:ind w:left="540"/>
            <w:jc w:val="both"/>
          </w:pPr>
        </w:pPrChange>
      </w:pPr>
      <w:del w:id="25511" w:author="Author">
        <w:r>
          <w:rPr>
            <w:rFonts w:ascii="Calibri" w:hAnsi="Calibri" w:cs="Courier New"/>
            <w:sz w:val="20"/>
            <w:szCs w:val="20"/>
            <w:rPrChange w:id="25512" w:author="Author">
              <w:rPr>
                <w:rFonts w:ascii="Courier New" w:hAnsi="Courier New" w:cs="Courier New"/>
                <w:sz w:val="20"/>
                <w:szCs w:val="20"/>
              </w:rPr>
            </w:rPrChange>
          </w:rPr>
          <w:delText xml:space="preserve">unsigned </w:delText>
        </w:r>
      </w:del>
      <w:ins w:id="25513" w:author="Author">
        <w:del w:id="25514" w:author="Author">
          <w:r>
            <w:rPr>
              <w:rFonts w:ascii="Calibri" w:hAnsi="Calibri" w:cs="Courier New"/>
              <w:sz w:val="20"/>
              <w:szCs w:val="20"/>
            </w:rPr>
            <w:delText>u</w:delText>
          </w:r>
        </w:del>
      </w:ins>
      <w:del w:id="25515" w:author="Author">
        <w:r>
          <w:rPr>
            <w:rFonts w:ascii="Calibri" w:hAnsi="Calibri" w:cs="Courier New"/>
            <w:sz w:val="20"/>
            <w:szCs w:val="20"/>
            <w:rPrChange w:id="25516" w:author="Author">
              <w:rPr>
                <w:rFonts w:ascii="Courier New" w:hAnsi="Courier New" w:cs="Courier New"/>
                <w:sz w:val="20"/>
                <w:szCs w:val="20"/>
              </w:rPr>
            </w:rPrChange>
          </w:rPr>
          <w:delText xml:space="preserve">int Compare(unsigned </w:delText>
        </w:r>
      </w:del>
      <w:ins w:id="25517" w:author="Author">
        <w:del w:id="25518" w:author="Author">
          <w:r>
            <w:rPr>
              <w:rFonts w:ascii="Calibri" w:hAnsi="Calibri" w:cs="Courier New"/>
              <w:sz w:val="20"/>
              <w:szCs w:val="20"/>
            </w:rPr>
            <w:delText>u</w:delText>
          </w:r>
        </w:del>
      </w:ins>
      <w:del w:id="25519" w:author="Author">
        <w:r>
          <w:rPr>
            <w:rFonts w:ascii="Calibri" w:hAnsi="Calibri" w:cs="Courier New"/>
            <w:sz w:val="20"/>
            <w:szCs w:val="20"/>
            <w:rPrChange w:id="25520" w:author="Author">
              <w:rPr>
                <w:rFonts w:ascii="Courier New" w:hAnsi="Courier New" w:cs="Courier New"/>
                <w:sz w:val="20"/>
                <w:szCs w:val="20"/>
              </w:rPr>
            </w:rPrChange>
          </w:rPr>
          <w:delText xml:space="preserve">int LuiVal1, unsigned </w:delText>
        </w:r>
      </w:del>
      <w:ins w:id="25521" w:author="Author">
        <w:del w:id="25522" w:author="Author">
          <w:r>
            <w:rPr>
              <w:rFonts w:ascii="Calibri" w:hAnsi="Calibri" w:cs="Courier New"/>
              <w:sz w:val="20"/>
              <w:szCs w:val="20"/>
            </w:rPr>
            <w:delText>u</w:delText>
          </w:r>
        </w:del>
      </w:ins>
      <w:del w:id="25523" w:author="Author">
        <w:r>
          <w:rPr>
            <w:rFonts w:ascii="Calibri" w:hAnsi="Calibri" w:cs="Courier New"/>
            <w:sz w:val="20"/>
            <w:szCs w:val="20"/>
            <w:rPrChange w:id="25524" w:author="Author">
              <w:rPr>
                <w:rFonts w:ascii="Courier New" w:hAnsi="Courier New" w:cs="Courier New"/>
                <w:sz w:val="20"/>
                <w:szCs w:val="20"/>
              </w:rPr>
            </w:rPrChange>
          </w:rPr>
          <w:delText>int LuiVal2)</w:delText>
        </w:r>
      </w:del>
    </w:p>
    <w:p w:rsidR="00743B33" w:rsidRPr="00743B33" w:rsidRDefault="00D20E06" w:rsidP="00743B33">
      <w:pPr>
        <w:jc w:val="both"/>
        <w:rPr>
          <w:del w:id="25525" w:author="Author"/>
          <w:rFonts w:ascii="Calibri" w:hAnsi="Calibri" w:cs="Courier New"/>
          <w:sz w:val="20"/>
          <w:szCs w:val="20"/>
          <w:rPrChange w:id="25526" w:author="Author">
            <w:rPr>
              <w:del w:id="25527" w:author="Author"/>
              <w:rFonts w:ascii="Courier New" w:hAnsi="Courier New" w:cs="Courier New"/>
              <w:sz w:val="20"/>
              <w:szCs w:val="20"/>
            </w:rPr>
          </w:rPrChange>
        </w:rPr>
        <w:pPrChange w:id="25528" w:author="Author">
          <w:pPr>
            <w:ind w:left="540"/>
            <w:jc w:val="both"/>
          </w:pPr>
        </w:pPrChange>
      </w:pPr>
      <w:del w:id="25529" w:author="Author">
        <w:r>
          <w:rPr>
            <w:rFonts w:ascii="Calibri" w:hAnsi="Calibri" w:cs="Courier New"/>
            <w:sz w:val="20"/>
            <w:szCs w:val="20"/>
            <w:rPrChange w:id="25530" w:author="Author">
              <w:rPr>
                <w:rFonts w:ascii="Courier New" w:hAnsi="Courier New" w:cs="Courier New"/>
                <w:sz w:val="20"/>
                <w:szCs w:val="20"/>
              </w:rPr>
            </w:rPrChange>
          </w:rPr>
          <w:delText>{</w:delText>
        </w:r>
      </w:del>
    </w:p>
    <w:p w:rsidR="00743B33" w:rsidRPr="00743B33" w:rsidRDefault="00D20E06" w:rsidP="00743B33">
      <w:pPr>
        <w:jc w:val="both"/>
        <w:rPr>
          <w:del w:id="25531" w:author="Author"/>
          <w:rFonts w:ascii="Calibri" w:hAnsi="Calibri" w:cs="Courier New"/>
          <w:sz w:val="20"/>
          <w:szCs w:val="20"/>
          <w:rPrChange w:id="25532" w:author="Author">
            <w:rPr>
              <w:del w:id="25533" w:author="Author"/>
              <w:rFonts w:ascii="Courier New" w:hAnsi="Courier New" w:cs="Courier New"/>
              <w:sz w:val="20"/>
              <w:szCs w:val="20"/>
            </w:rPr>
          </w:rPrChange>
        </w:rPr>
        <w:pPrChange w:id="25534" w:author="Author">
          <w:pPr>
            <w:ind w:left="540"/>
            <w:jc w:val="both"/>
          </w:pPr>
        </w:pPrChange>
      </w:pPr>
      <w:del w:id="25535" w:author="Author">
        <w:r>
          <w:rPr>
            <w:rFonts w:ascii="Calibri" w:hAnsi="Calibri" w:cs="Courier New"/>
            <w:sz w:val="20"/>
            <w:szCs w:val="20"/>
            <w:rPrChange w:id="25536" w:author="Author">
              <w:rPr>
                <w:rFonts w:ascii="Courier New" w:hAnsi="Courier New" w:cs="Courier New"/>
                <w:sz w:val="20"/>
                <w:szCs w:val="20"/>
              </w:rPr>
            </w:rPrChange>
          </w:rPr>
          <w:delText xml:space="preserve">  </w:delText>
        </w:r>
      </w:del>
      <w:ins w:id="25537" w:author="Author">
        <w:del w:id="25538" w:author="Author">
          <w:r>
            <w:rPr>
              <w:rFonts w:ascii="Calibri" w:hAnsi="Calibri" w:cs="Courier New"/>
              <w:sz w:val="20"/>
              <w:szCs w:val="20"/>
            </w:rPr>
            <w:delText xml:space="preserve">AdcGuiReturnValue </w:delText>
          </w:r>
        </w:del>
      </w:ins>
      <w:del w:id="25539" w:author="Author">
        <w:r>
          <w:rPr>
            <w:rFonts w:ascii="Calibri" w:hAnsi="Calibri" w:cs="Courier New"/>
            <w:sz w:val="20"/>
            <w:szCs w:val="20"/>
            <w:rPrChange w:id="25540" w:author="Author">
              <w:rPr>
                <w:rFonts w:ascii="Courier New" w:hAnsi="Courier New" w:cs="Courier New"/>
                <w:sz w:val="20"/>
                <w:szCs w:val="20"/>
              </w:rPr>
            </w:rPrChange>
          </w:rPr>
          <w:delText>GuiReturnValue = 0x04U;</w:delText>
        </w:r>
      </w:del>
    </w:p>
    <w:p w:rsidR="00743B33" w:rsidRPr="00743B33" w:rsidRDefault="00D20E06" w:rsidP="00743B33">
      <w:pPr>
        <w:jc w:val="both"/>
        <w:rPr>
          <w:del w:id="25541" w:author="Author"/>
          <w:rFonts w:ascii="Calibri" w:hAnsi="Calibri" w:cs="Courier New"/>
          <w:sz w:val="20"/>
          <w:szCs w:val="20"/>
          <w:rPrChange w:id="25542" w:author="Author">
            <w:rPr>
              <w:del w:id="25543" w:author="Author"/>
              <w:rFonts w:ascii="Courier New" w:hAnsi="Courier New" w:cs="Courier New"/>
              <w:sz w:val="20"/>
              <w:szCs w:val="20"/>
            </w:rPr>
          </w:rPrChange>
        </w:rPr>
        <w:pPrChange w:id="25544" w:author="Author">
          <w:pPr>
            <w:ind w:left="540"/>
            <w:jc w:val="both"/>
          </w:pPr>
        </w:pPrChange>
      </w:pPr>
      <w:del w:id="25545" w:author="Author">
        <w:r>
          <w:rPr>
            <w:rFonts w:ascii="Calibri" w:hAnsi="Calibri" w:cs="Courier New"/>
            <w:sz w:val="20"/>
            <w:szCs w:val="20"/>
            <w:rPrChange w:id="25546" w:author="Author">
              <w:rPr>
                <w:rFonts w:ascii="Courier New" w:hAnsi="Courier New" w:cs="Courier New"/>
                <w:sz w:val="20"/>
                <w:szCs w:val="20"/>
              </w:rPr>
            </w:rPrChange>
          </w:rPr>
          <w:delText>}</w:delText>
        </w:r>
      </w:del>
    </w:p>
    <w:p w:rsidR="00743B33" w:rsidRPr="00743B33" w:rsidRDefault="00743B33" w:rsidP="00743B33">
      <w:pPr>
        <w:rPr>
          <w:rFonts w:ascii="Calibri" w:hAnsi="Calibri"/>
          <w:b/>
          <w:sz w:val="20"/>
          <w:szCs w:val="20"/>
          <w:lang w:val="en-US"/>
          <w:rPrChange w:id="25547" w:author="Author">
            <w:rPr>
              <w:rFonts w:ascii="Trebuchet MS" w:hAnsi="Trebuchet MS"/>
              <w:b/>
              <w:lang w:val="en-US"/>
            </w:rPr>
          </w:rPrChange>
        </w:rPr>
        <w:pPrChange w:id="25548" w:author="Author">
          <w:pPr>
            <w:ind w:left="540"/>
          </w:pPr>
        </w:pPrChange>
      </w:pPr>
    </w:p>
    <w:p w:rsidR="00743B33" w:rsidRPr="00743B33" w:rsidRDefault="00D20E06">
      <w:pPr>
        <w:ind w:left="540"/>
        <w:rPr>
          <w:rFonts w:ascii="Calibri" w:hAnsi="Calibri"/>
          <w:sz w:val="20"/>
          <w:szCs w:val="20"/>
          <w:rPrChange w:id="25549" w:author="Author">
            <w:rPr>
              <w:rFonts w:ascii="Trebuchet MS" w:hAnsi="Trebuchet MS"/>
            </w:rPr>
          </w:rPrChange>
        </w:rPr>
      </w:pPr>
      <w:r>
        <w:rPr>
          <w:rFonts w:ascii="Calibri" w:hAnsi="Calibri"/>
          <w:b/>
          <w:sz w:val="20"/>
          <w:szCs w:val="20"/>
          <w:lang w:val="en-US"/>
          <w:rPrChange w:id="25550" w:author="Author">
            <w:rPr>
              <w:rFonts w:ascii="Trebuchet MS" w:hAnsi="Trebuchet MS"/>
              <w:b/>
              <w:lang w:val="en-US"/>
            </w:rPr>
          </w:rPrChange>
        </w:rPr>
        <w:t>Rationale:</w:t>
      </w:r>
      <w:r>
        <w:rPr>
          <w:rFonts w:ascii="Calibri" w:hAnsi="Calibri"/>
          <w:sz w:val="20"/>
          <w:szCs w:val="20"/>
          <w:rPrChange w:id="25551" w:author="Author">
            <w:rPr>
              <w:rFonts w:ascii="Trebuchet MS" w:hAnsi="Trebuchet MS"/>
            </w:rPr>
          </w:rPrChange>
        </w:rPr>
        <w:t xml:space="preserve"> </w:t>
      </w:r>
    </w:p>
    <w:p w:rsidR="00743B33" w:rsidRPr="00743B33" w:rsidRDefault="00D20E06">
      <w:pPr>
        <w:ind w:left="540"/>
        <w:jc w:val="both"/>
        <w:rPr>
          <w:rFonts w:ascii="Calibri" w:hAnsi="Calibri"/>
          <w:sz w:val="20"/>
          <w:szCs w:val="20"/>
          <w:rPrChange w:id="25552" w:author="Author">
            <w:rPr>
              <w:rFonts w:ascii="Trebuchet MS" w:hAnsi="Trebuchet MS"/>
              <w:sz w:val="20"/>
              <w:szCs w:val="20"/>
            </w:rPr>
          </w:rPrChange>
        </w:rPr>
      </w:pPr>
      <w:r>
        <w:rPr>
          <w:rFonts w:ascii="Calibri" w:hAnsi="Calibri"/>
          <w:sz w:val="20"/>
          <w:szCs w:val="20"/>
          <w:rPrChange w:id="25553" w:author="Author">
            <w:rPr>
              <w:rFonts w:ascii="Trebuchet MS" w:hAnsi="Trebuchet MS"/>
              <w:sz w:val="20"/>
              <w:szCs w:val="20"/>
            </w:rPr>
          </w:rPrChange>
        </w:rPr>
        <w:t xml:space="preserve">Readability and to avoid </w:t>
      </w:r>
      <w:ins w:id="25554" w:author="Author">
        <w:r>
          <w:rPr>
            <w:rFonts w:ascii="Calibri" w:hAnsi="Calibri"/>
            <w:sz w:val="20"/>
            <w:szCs w:val="20"/>
          </w:rPr>
          <w:t>data casting, invalid values</w:t>
        </w:r>
        <w:del w:id="25555" w:author="Author">
          <w:r>
            <w:rPr>
              <w:rFonts w:ascii="Calibri" w:hAnsi="Calibri"/>
              <w:sz w:val="20"/>
              <w:szCs w:val="20"/>
            </w:rPr>
            <w:delText>data cast or lost</w:delText>
          </w:r>
        </w:del>
      </w:ins>
      <w:del w:id="25556" w:author="Author">
        <w:r>
          <w:rPr>
            <w:rFonts w:ascii="Calibri" w:hAnsi="Calibri"/>
            <w:sz w:val="20"/>
            <w:szCs w:val="20"/>
            <w:rPrChange w:id="25557" w:author="Author">
              <w:rPr>
                <w:rFonts w:ascii="Trebuchet MS" w:hAnsi="Trebuchet MS"/>
                <w:sz w:val="20"/>
                <w:szCs w:val="20"/>
              </w:rPr>
            </w:rPrChange>
          </w:rPr>
          <w:delText>illegal access</w:delText>
        </w:r>
      </w:del>
      <w:r>
        <w:rPr>
          <w:rFonts w:ascii="Calibri" w:hAnsi="Calibri"/>
          <w:sz w:val="20"/>
          <w:szCs w:val="20"/>
          <w:rPrChange w:id="25558" w:author="Author">
            <w:rPr>
              <w:rFonts w:ascii="Trebuchet MS" w:hAnsi="Trebuchet MS"/>
              <w:sz w:val="20"/>
              <w:szCs w:val="20"/>
            </w:rPr>
          </w:rPrChange>
        </w:rPr>
        <w:t>.</w:t>
      </w:r>
    </w:p>
    <w:p w:rsidR="00743B33" w:rsidRPr="00743B33" w:rsidRDefault="00743B33">
      <w:pPr>
        <w:rPr>
          <w:rFonts w:ascii="Calibri" w:hAnsi="Calibri"/>
          <w:sz w:val="20"/>
          <w:szCs w:val="20"/>
          <w:rPrChange w:id="25559" w:author="Author">
            <w:rPr>
              <w:rFonts w:ascii="Trebuchet MS" w:hAnsi="Trebuchet MS"/>
            </w:rPr>
          </w:rPrChange>
        </w:rPr>
      </w:pPr>
    </w:p>
    <w:p w:rsidR="00743B33" w:rsidRDefault="00D20E06">
      <w:pPr>
        <w:pStyle w:val="Heading3"/>
        <w:rPr>
          <w:ins w:id="25560" w:author="Author"/>
        </w:rPr>
      </w:pPr>
      <w:bookmarkStart w:id="25561" w:name="_Toc491674387"/>
      <w:ins w:id="25562" w:author="Author">
        <w:r>
          <w:t>Rules_Defn_Decl_027</w:t>
        </w:r>
        <w:bookmarkEnd w:id="25561"/>
        <w:del w:id="25563" w:author="Author">
          <w:r>
            <w:delText>6</w:delText>
          </w:r>
        </w:del>
      </w:ins>
    </w:p>
    <w:p w:rsidR="00743B33" w:rsidRDefault="00D20E06">
      <w:pPr>
        <w:ind w:left="540"/>
        <w:jc w:val="both"/>
        <w:rPr>
          <w:ins w:id="25564" w:author="Author"/>
          <w:rFonts w:ascii="Calibri" w:hAnsi="Calibri"/>
          <w:b/>
          <w:sz w:val="20"/>
          <w:szCs w:val="20"/>
          <w:lang w:val="en-US"/>
        </w:rPr>
      </w:pPr>
      <w:ins w:id="25565" w:author="Author">
        <w:r>
          <w:rPr>
            <w:rFonts w:ascii="Calibri" w:hAnsi="Calibri"/>
            <w:b/>
            <w:sz w:val="20"/>
            <w:szCs w:val="20"/>
          </w:rPr>
          <w:t>Rule</w:t>
        </w:r>
        <w:r>
          <w:rPr>
            <w:rFonts w:ascii="Calibri" w:hAnsi="Calibri"/>
            <w:b/>
            <w:sz w:val="20"/>
            <w:szCs w:val="20"/>
            <w:lang w:val="en-US"/>
          </w:rPr>
          <w:t>:</w:t>
        </w:r>
      </w:ins>
    </w:p>
    <w:p w:rsidR="00743B33" w:rsidRDefault="00D20E06">
      <w:pPr>
        <w:ind w:left="540"/>
        <w:jc w:val="both"/>
        <w:rPr>
          <w:ins w:id="25566" w:author="Author"/>
          <w:rFonts w:ascii="Calibri" w:hAnsi="Calibri"/>
          <w:sz w:val="20"/>
          <w:szCs w:val="20"/>
        </w:rPr>
      </w:pPr>
      <w:ins w:id="25567" w:author="Author">
        <w:r>
          <w:rPr>
            <w:rFonts w:ascii="Calibri" w:hAnsi="Calibri"/>
            <w:sz w:val="20"/>
            <w:szCs w:val="20"/>
          </w:rPr>
          <w:t xml:space="preserve">Put declarations only at the beginning of blocks. (A block is any code surrounded by curly braces "{" and "}".) Don't wait to declare </w:t>
        </w:r>
        <w:r>
          <w:rPr>
            <w:rFonts w:ascii="Calibri" w:hAnsi="Calibri"/>
            <w:sz w:val="20"/>
            <w:szCs w:val="20"/>
          </w:rPr>
          <w:t>variables until their first use.</w:t>
        </w:r>
      </w:ins>
    </w:p>
    <w:p w:rsidR="00743B33" w:rsidRDefault="00743B33">
      <w:pPr>
        <w:ind w:left="540"/>
        <w:jc w:val="both"/>
        <w:rPr>
          <w:ins w:id="25568" w:author="Author"/>
          <w:rFonts w:ascii="Calibri" w:hAnsi="Calibri"/>
          <w:sz w:val="20"/>
          <w:szCs w:val="20"/>
        </w:rPr>
      </w:pPr>
    </w:p>
    <w:p w:rsidR="00743B33" w:rsidRDefault="00D20E06">
      <w:pPr>
        <w:ind w:left="540"/>
        <w:jc w:val="both"/>
        <w:rPr>
          <w:ins w:id="25569" w:author="Author"/>
          <w:rFonts w:ascii="Calibri" w:hAnsi="Calibri"/>
          <w:b/>
          <w:sz w:val="20"/>
          <w:szCs w:val="20"/>
          <w:lang w:val="en-US"/>
        </w:rPr>
      </w:pPr>
      <w:ins w:id="25570" w:author="Author">
        <w:r>
          <w:rPr>
            <w:rFonts w:ascii="Calibri" w:hAnsi="Calibri"/>
            <w:b/>
            <w:sz w:val="20"/>
            <w:szCs w:val="20"/>
          </w:rPr>
          <w:t>Example</w:t>
        </w:r>
        <w:r>
          <w:rPr>
            <w:rFonts w:ascii="Calibri" w:hAnsi="Calibri"/>
            <w:b/>
            <w:sz w:val="20"/>
            <w:szCs w:val="20"/>
            <w:lang w:val="en-US"/>
          </w:rPr>
          <w:t>:</w:t>
        </w:r>
      </w:ins>
    </w:p>
    <w:p w:rsidR="00743B33" w:rsidRDefault="00D20E06">
      <w:pPr>
        <w:ind w:left="540"/>
        <w:jc w:val="both"/>
        <w:rPr>
          <w:ins w:id="25571" w:author="Author"/>
          <w:rFonts w:ascii="Calibri" w:hAnsi="Calibri"/>
          <w:sz w:val="20"/>
          <w:szCs w:val="20"/>
        </w:rPr>
      </w:pPr>
      <w:ins w:id="25572" w:author="Author">
        <w:del w:id="25573" w:author="Author">
          <w:r>
            <w:rPr>
              <w:rFonts w:ascii="Calibri" w:hAnsi="Calibri"/>
              <w:sz w:val="20"/>
              <w:szCs w:val="20"/>
            </w:rPr>
            <w:delText>Not required.</w:delText>
          </w:r>
        </w:del>
        <w:r>
          <w:rPr>
            <w:rFonts w:ascii="Calibri" w:hAnsi="Calibri"/>
            <w:sz w:val="20"/>
            <w:szCs w:val="20"/>
          </w:rPr>
          <w:t>// Compliant</w:t>
        </w:r>
      </w:ins>
    </w:p>
    <w:p w:rsidR="00743B33" w:rsidRDefault="00D20E06">
      <w:pPr>
        <w:ind w:left="540"/>
        <w:jc w:val="both"/>
        <w:rPr>
          <w:ins w:id="25574" w:author="Author"/>
          <w:rFonts w:ascii="Calibri" w:hAnsi="Calibri" w:cs="Courier New"/>
          <w:sz w:val="20"/>
          <w:szCs w:val="20"/>
        </w:rPr>
      </w:pPr>
      <w:ins w:id="25575" w:author="Author">
        <w:r>
          <w:rPr>
            <w:rFonts w:ascii="Calibri" w:hAnsi="Calibri" w:cs="Courier New"/>
            <w:sz w:val="20"/>
            <w:szCs w:val="20"/>
          </w:rPr>
          <w:t>public void SomeMethod()</w:t>
        </w:r>
      </w:ins>
    </w:p>
    <w:p w:rsidR="00743B33" w:rsidRDefault="00D20E06">
      <w:pPr>
        <w:ind w:left="540"/>
        <w:jc w:val="both"/>
        <w:rPr>
          <w:ins w:id="25576" w:author="Author"/>
          <w:rFonts w:ascii="Calibri" w:hAnsi="Calibri" w:cs="Courier New"/>
          <w:sz w:val="20"/>
          <w:szCs w:val="20"/>
        </w:rPr>
      </w:pPr>
      <w:ins w:id="25577" w:author="Author">
        <w:r>
          <w:rPr>
            <w:rFonts w:ascii="Calibri" w:hAnsi="Calibri" w:cs="Courier New"/>
            <w:sz w:val="20"/>
            <w:szCs w:val="20"/>
          </w:rPr>
          <w:t>{</w:t>
        </w:r>
      </w:ins>
    </w:p>
    <w:p w:rsidR="00743B33" w:rsidRDefault="00D20E06">
      <w:pPr>
        <w:ind w:left="540"/>
        <w:jc w:val="both"/>
        <w:rPr>
          <w:ins w:id="25578" w:author="Author"/>
          <w:rFonts w:ascii="Calibri" w:hAnsi="Calibri" w:cs="Courier New"/>
          <w:sz w:val="20"/>
          <w:szCs w:val="20"/>
        </w:rPr>
      </w:pPr>
      <w:ins w:id="25579" w:author="Author">
        <w:r>
          <w:rPr>
            <w:rFonts w:ascii="Calibri" w:hAnsi="Calibri" w:cs="Courier New"/>
            <w:sz w:val="20"/>
            <w:szCs w:val="20"/>
          </w:rPr>
          <w:lastRenderedPageBreak/>
          <w:t xml:space="preserve">    // Beginning of method block.</w:t>
        </w:r>
      </w:ins>
    </w:p>
    <w:p w:rsidR="00743B33" w:rsidRDefault="00D20E06">
      <w:pPr>
        <w:ind w:left="540"/>
        <w:jc w:val="both"/>
        <w:rPr>
          <w:ins w:id="25580" w:author="Author"/>
          <w:rFonts w:ascii="Calibri" w:hAnsi="Calibri" w:cs="Courier New"/>
          <w:sz w:val="20"/>
          <w:szCs w:val="20"/>
        </w:rPr>
      </w:pPr>
      <w:ins w:id="25581" w:author="Author">
        <w:r>
          <w:rPr>
            <w:rFonts w:ascii="Calibri" w:hAnsi="Calibri" w:cs="Courier New"/>
            <w:sz w:val="20"/>
            <w:szCs w:val="20"/>
          </w:rPr>
          <w:t xml:space="preserve">    int int1 = 0;</w:t>
        </w:r>
      </w:ins>
    </w:p>
    <w:p w:rsidR="00743B33" w:rsidRDefault="00D20E06">
      <w:pPr>
        <w:ind w:left="540"/>
        <w:jc w:val="both"/>
        <w:rPr>
          <w:ins w:id="25582" w:author="Author"/>
          <w:rFonts w:ascii="Calibri" w:hAnsi="Calibri" w:cs="Courier New"/>
          <w:sz w:val="20"/>
          <w:szCs w:val="20"/>
        </w:rPr>
      </w:pPr>
      <w:ins w:id="25583" w:author="Author">
        <w:r>
          <w:rPr>
            <w:rFonts w:ascii="Calibri" w:hAnsi="Calibri" w:cs="Courier New"/>
            <w:sz w:val="20"/>
            <w:szCs w:val="20"/>
          </w:rPr>
          <w:t xml:space="preserve">    …</w:t>
        </w:r>
      </w:ins>
    </w:p>
    <w:p w:rsidR="00743B33" w:rsidRDefault="00D20E06">
      <w:pPr>
        <w:ind w:left="540"/>
        <w:jc w:val="both"/>
        <w:rPr>
          <w:ins w:id="25584" w:author="Author"/>
          <w:rFonts w:ascii="Calibri" w:hAnsi="Calibri" w:cs="Courier New"/>
          <w:sz w:val="20"/>
          <w:szCs w:val="20"/>
        </w:rPr>
      </w:pPr>
      <w:ins w:id="25585" w:author="Author">
        <w:r>
          <w:rPr>
            <w:rFonts w:ascii="Calibri" w:hAnsi="Calibri" w:cs="Courier New"/>
            <w:sz w:val="20"/>
            <w:szCs w:val="20"/>
          </w:rPr>
          <w:t xml:space="preserve">    if (condition)</w:t>
        </w:r>
      </w:ins>
    </w:p>
    <w:p w:rsidR="00743B33" w:rsidRDefault="00D20E06">
      <w:pPr>
        <w:ind w:left="540"/>
        <w:jc w:val="both"/>
        <w:rPr>
          <w:ins w:id="25586" w:author="Author"/>
          <w:rFonts w:ascii="Calibri" w:hAnsi="Calibri" w:cs="Courier New"/>
          <w:sz w:val="20"/>
          <w:szCs w:val="20"/>
        </w:rPr>
      </w:pPr>
      <w:ins w:id="25587" w:author="Author">
        <w:r>
          <w:rPr>
            <w:rFonts w:ascii="Calibri" w:hAnsi="Calibri" w:cs="Courier New"/>
            <w:sz w:val="20"/>
            <w:szCs w:val="20"/>
          </w:rPr>
          <w:t xml:space="preserve">    {</w:t>
        </w:r>
      </w:ins>
    </w:p>
    <w:p w:rsidR="00743B33" w:rsidRPr="00743B33" w:rsidRDefault="00D20E06">
      <w:pPr>
        <w:ind w:left="540"/>
        <w:jc w:val="both"/>
        <w:rPr>
          <w:ins w:id="25588" w:author="Author"/>
          <w:rFonts w:ascii="Calibri" w:hAnsi="Calibri" w:cs="Courier New"/>
          <w:b/>
          <w:sz w:val="20"/>
          <w:szCs w:val="20"/>
          <w:rPrChange w:id="25589" w:author="Author">
            <w:rPr>
              <w:ins w:id="25590" w:author="Author"/>
              <w:rFonts w:ascii="Calibri" w:hAnsi="Calibri" w:cs="Courier New"/>
              <w:sz w:val="20"/>
              <w:szCs w:val="20"/>
            </w:rPr>
          </w:rPrChange>
        </w:rPr>
      </w:pPr>
      <w:ins w:id="25591" w:author="Author">
        <w:r>
          <w:rPr>
            <w:rFonts w:ascii="Calibri" w:hAnsi="Calibri" w:cs="Courier New"/>
            <w:sz w:val="20"/>
            <w:szCs w:val="20"/>
          </w:rPr>
          <w:t xml:space="preserve">        // Beginning of "if" block.</w:t>
        </w:r>
      </w:ins>
    </w:p>
    <w:p w:rsidR="00743B33" w:rsidRDefault="00D20E06">
      <w:pPr>
        <w:ind w:left="540"/>
        <w:jc w:val="both"/>
        <w:rPr>
          <w:ins w:id="25592" w:author="Author"/>
          <w:rFonts w:ascii="Calibri" w:hAnsi="Calibri" w:cs="Courier New"/>
          <w:sz w:val="20"/>
          <w:szCs w:val="20"/>
        </w:rPr>
      </w:pPr>
      <w:ins w:id="25593" w:author="Author">
        <w:r>
          <w:rPr>
            <w:rFonts w:ascii="Calibri" w:hAnsi="Calibri" w:cs="Courier New"/>
            <w:sz w:val="20"/>
            <w:szCs w:val="20"/>
          </w:rPr>
          <w:t xml:space="preserve">        int int2 = 0;</w:t>
        </w:r>
      </w:ins>
    </w:p>
    <w:p w:rsidR="00743B33" w:rsidRDefault="00D20E06">
      <w:pPr>
        <w:ind w:left="540"/>
        <w:jc w:val="both"/>
        <w:rPr>
          <w:ins w:id="25594" w:author="Author"/>
          <w:rFonts w:ascii="Calibri" w:hAnsi="Calibri" w:cs="Courier New"/>
          <w:sz w:val="20"/>
          <w:szCs w:val="20"/>
        </w:rPr>
      </w:pPr>
      <w:ins w:id="25595" w:author="Author">
        <w:r>
          <w:rPr>
            <w:rFonts w:ascii="Calibri" w:hAnsi="Calibri" w:cs="Courier New"/>
            <w:sz w:val="20"/>
            <w:szCs w:val="20"/>
          </w:rPr>
          <w:t xml:space="preserve">    }</w:t>
        </w:r>
      </w:ins>
    </w:p>
    <w:p w:rsidR="00743B33" w:rsidRDefault="00D20E06">
      <w:pPr>
        <w:ind w:left="540"/>
        <w:jc w:val="both"/>
        <w:rPr>
          <w:ins w:id="25596" w:author="Author"/>
          <w:rFonts w:ascii="Calibri" w:hAnsi="Calibri" w:cs="Courier New"/>
          <w:sz w:val="20"/>
          <w:szCs w:val="20"/>
        </w:rPr>
      </w:pPr>
      <w:ins w:id="25597" w:author="Author">
        <w:r>
          <w:rPr>
            <w:rFonts w:ascii="Calibri" w:hAnsi="Calibri" w:cs="Courier New"/>
            <w:sz w:val="20"/>
            <w:szCs w:val="20"/>
          </w:rPr>
          <w:t>}</w:t>
        </w:r>
      </w:ins>
    </w:p>
    <w:p w:rsidR="00743B33" w:rsidRDefault="00743B33">
      <w:pPr>
        <w:ind w:left="540"/>
        <w:jc w:val="both"/>
        <w:rPr>
          <w:ins w:id="25598" w:author="Author"/>
          <w:rFonts w:ascii="Calibri" w:hAnsi="Calibri"/>
          <w:b/>
          <w:sz w:val="20"/>
          <w:szCs w:val="20"/>
          <w:lang w:val="en-US"/>
        </w:rPr>
      </w:pPr>
    </w:p>
    <w:p w:rsidR="00743B33" w:rsidRDefault="00D20E06">
      <w:pPr>
        <w:ind w:left="540"/>
        <w:jc w:val="both"/>
        <w:rPr>
          <w:ins w:id="25599" w:author="Author"/>
          <w:rFonts w:ascii="Calibri" w:hAnsi="Calibri"/>
          <w:sz w:val="20"/>
          <w:szCs w:val="20"/>
        </w:rPr>
      </w:pPr>
      <w:ins w:id="25600" w:author="Author">
        <w:r>
          <w:rPr>
            <w:rFonts w:ascii="Calibri" w:hAnsi="Calibri"/>
            <w:b/>
            <w:sz w:val="20"/>
            <w:szCs w:val="20"/>
          </w:rPr>
          <w:t>Rationale</w:t>
        </w:r>
        <w:r>
          <w:rPr>
            <w:rFonts w:ascii="Calibri" w:hAnsi="Calibri"/>
            <w:b/>
            <w:sz w:val="20"/>
            <w:szCs w:val="20"/>
            <w:lang w:val="en-US"/>
          </w:rPr>
          <w:t>:</w:t>
        </w:r>
        <w:r>
          <w:rPr>
            <w:rFonts w:ascii="Calibri" w:hAnsi="Calibri"/>
            <w:sz w:val="20"/>
            <w:szCs w:val="20"/>
          </w:rPr>
          <w:t xml:space="preserve"> </w:t>
        </w:r>
      </w:ins>
    </w:p>
    <w:p w:rsidR="00743B33" w:rsidRDefault="00D20E06">
      <w:pPr>
        <w:ind w:left="540"/>
        <w:jc w:val="both"/>
        <w:rPr>
          <w:ins w:id="25601" w:author="Author"/>
          <w:rFonts w:ascii="Calibri" w:hAnsi="Calibri"/>
          <w:sz w:val="20"/>
          <w:szCs w:val="20"/>
        </w:rPr>
      </w:pPr>
      <w:ins w:id="25602" w:author="Author">
        <w:r>
          <w:rPr>
            <w:rFonts w:ascii="Calibri" w:hAnsi="Calibri"/>
            <w:sz w:val="20"/>
            <w:szCs w:val="20"/>
          </w:rPr>
          <w:t>To avoid confusing the unwary programmer and hamper code portability within the scope.</w:t>
        </w:r>
      </w:ins>
    </w:p>
    <w:p w:rsidR="00743B33" w:rsidRDefault="00743B33">
      <w:pPr>
        <w:ind w:left="540"/>
        <w:jc w:val="both"/>
        <w:rPr>
          <w:ins w:id="25603" w:author="Author"/>
          <w:rFonts w:ascii="Calibri" w:hAnsi="Calibri"/>
          <w:sz w:val="20"/>
          <w:szCs w:val="20"/>
        </w:rPr>
      </w:pPr>
    </w:p>
    <w:p w:rsidR="00743B33" w:rsidRDefault="00743B33">
      <w:pPr>
        <w:pStyle w:val="Heading3"/>
        <w:rPr>
          <w:del w:id="25604" w:author="Author"/>
        </w:rPr>
      </w:pPr>
      <w:bookmarkStart w:id="25605" w:name="_Toc488929702"/>
      <w:bookmarkStart w:id="25606" w:name="_Toc489941912"/>
      <w:bookmarkStart w:id="25607" w:name="_Toc489943070"/>
      <w:bookmarkStart w:id="25608" w:name="_Toc490207353"/>
      <w:bookmarkStart w:id="25609" w:name="_Toc490208518"/>
      <w:bookmarkStart w:id="25610" w:name="_Toc491674388"/>
      <w:bookmarkEnd w:id="25605"/>
      <w:bookmarkEnd w:id="25606"/>
      <w:bookmarkEnd w:id="25607"/>
      <w:bookmarkEnd w:id="25608"/>
      <w:bookmarkEnd w:id="25609"/>
      <w:bookmarkEnd w:id="25610"/>
    </w:p>
    <w:p w:rsidR="00743B33" w:rsidRDefault="00D20E06">
      <w:pPr>
        <w:pStyle w:val="Heading3"/>
        <w:rPr>
          <w:ins w:id="25611" w:author="Author"/>
        </w:rPr>
      </w:pPr>
      <w:bookmarkStart w:id="25612" w:name="_Toc491674389"/>
      <w:ins w:id="25613" w:author="Author">
        <w:r>
          <w:t>Rules_Defn_Decl_027</w:t>
        </w:r>
        <w:bookmarkEnd w:id="25612"/>
        <w:r>
          <w:t xml:space="preserve"> </w:t>
        </w:r>
      </w:ins>
    </w:p>
    <w:p w:rsidR="00743B33" w:rsidRDefault="00D20E06">
      <w:pPr>
        <w:ind w:left="540"/>
        <w:jc w:val="both"/>
        <w:rPr>
          <w:ins w:id="25614" w:author="Author"/>
          <w:rFonts w:ascii="Calibri" w:hAnsi="Calibri"/>
          <w:b/>
          <w:sz w:val="20"/>
          <w:szCs w:val="20"/>
          <w:lang w:val="en-US"/>
        </w:rPr>
      </w:pPr>
      <w:ins w:id="25615" w:author="Author">
        <w:r>
          <w:rPr>
            <w:rFonts w:ascii="Calibri" w:hAnsi="Calibri"/>
            <w:b/>
            <w:sz w:val="20"/>
            <w:szCs w:val="20"/>
          </w:rPr>
          <w:t>Rule</w:t>
        </w:r>
        <w:r>
          <w:rPr>
            <w:rFonts w:ascii="Calibri" w:hAnsi="Calibri"/>
            <w:b/>
            <w:sz w:val="20"/>
            <w:szCs w:val="20"/>
            <w:lang w:val="en-US"/>
          </w:rPr>
          <w:t>:</w:t>
        </w:r>
      </w:ins>
    </w:p>
    <w:p w:rsidR="00743B33" w:rsidRDefault="00D20E06">
      <w:pPr>
        <w:ind w:left="540"/>
        <w:jc w:val="both"/>
        <w:rPr>
          <w:ins w:id="25616" w:author="Author"/>
          <w:rFonts w:ascii="Calibri" w:hAnsi="Calibri"/>
          <w:sz w:val="20"/>
          <w:szCs w:val="20"/>
        </w:rPr>
      </w:pPr>
      <w:ins w:id="25617" w:author="Author">
        <w:r>
          <w:rPr>
            <w:rFonts w:ascii="Calibri" w:hAnsi="Calibri"/>
            <w:sz w:val="20"/>
            <w:szCs w:val="20"/>
          </w:rPr>
          <w:t>Use a public static read-only field to define predefined object instances.</w:t>
        </w:r>
      </w:ins>
    </w:p>
    <w:p w:rsidR="00743B33" w:rsidRDefault="00743B33">
      <w:pPr>
        <w:ind w:left="540"/>
        <w:jc w:val="both"/>
        <w:rPr>
          <w:ins w:id="25618" w:author="Author"/>
          <w:rFonts w:ascii="Calibri" w:hAnsi="Calibri"/>
          <w:sz w:val="20"/>
          <w:szCs w:val="20"/>
        </w:rPr>
      </w:pPr>
    </w:p>
    <w:p w:rsidR="00743B33" w:rsidRDefault="00D20E06">
      <w:pPr>
        <w:ind w:left="540"/>
        <w:jc w:val="both"/>
        <w:rPr>
          <w:ins w:id="25619" w:author="Author"/>
          <w:rFonts w:ascii="Calibri" w:hAnsi="Calibri"/>
          <w:b/>
          <w:sz w:val="20"/>
          <w:szCs w:val="20"/>
          <w:lang w:val="en-US"/>
        </w:rPr>
      </w:pPr>
      <w:ins w:id="25620" w:author="Author">
        <w:r>
          <w:rPr>
            <w:rFonts w:ascii="Calibri" w:hAnsi="Calibri"/>
            <w:b/>
            <w:sz w:val="20"/>
            <w:szCs w:val="20"/>
          </w:rPr>
          <w:t>Example</w:t>
        </w:r>
        <w:r>
          <w:rPr>
            <w:rFonts w:ascii="Calibri" w:hAnsi="Calibri"/>
            <w:b/>
            <w:sz w:val="20"/>
            <w:szCs w:val="20"/>
            <w:lang w:val="en-US"/>
          </w:rPr>
          <w:t>:</w:t>
        </w:r>
      </w:ins>
    </w:p>
    <w:p w:rsidR="00743B33" w:rsidRDefault="00D20E06">
      <w:pPr>
        <w:ind w:left="540"/>
        <w:jc w:val="both"/>
        <w:rPr>
          <w:ins w:id="25621" w:author="Author"/>
          <w:rFonts w:ascii="Calibri" w:hAnsi="Calibri"/>
          <w:sz w:val="20"/>
          <w:szCs w:val="20"/>
        </w:rPr>
      </w:pPr>
      <w:ins w:id="25622" w:author="Author">
        <w:r>
          <w:rPr>
            <w:rFonts w:ascii="Calibri" w:hAnsi="Calibri"/>
            <w:sz w:val="20"/>
            <w:szCs w:val="20"/>
          </w:rPr>
          <w:t>public struct Color</w:t>
        </w:r>
      </w:ins>
    </w:p>
    <w:p w:rsidR="00743B33" w:rsidRDefault="00D20E06">
      <w:pPr>
        <w:ind w:left="540"/>
        <w:jc w:val="both"/>
        <w:rPr>
          <w:ins w:id="25623" w:author="Author"/>
          <w:rFonts w:ascii="Calibri" w:hAnsi="Calibri"/>
          <w:sz w:val="20"/>
          <w:szCs w:val="20"/>
        </w:rPr>
      </w:pPr>
      <w:ins w:id="25624" w:author="Author">
        <w:r>
          <w:rPr>
            <w:rFonts w:ascii="Calibri" w:hAnsi="Calibri"/>
            <w:sz w:val="20"/>
            <w:szCs w:val="20"/>
          </w:rPr>
          <w:t>{</w:t>
        </w:r>
      </w:ins>
    </w:p>
    <w:p w:rsidR="00743B33" w:rsidRDefault="00D20E06">
      <w:pPr>
        <w:ind w:left="540"/>
        <w:jc w:val="both"/>
        <w:rPr>
          <w:ins w:id="25625" w:author="Author"/>
          <w:rFonts w:ascii="Calibri" w:hAnsi="Calibri"/>
          <w:sz w:val="20"/>
          <w:szCs w:val="20"/>
        </w:rPr>
      </w:pPr>
      <w:ins w:id="25626" w:author="Author">
        <w:r>
          <w:rPr>
            <w:rFonts w:ascii="Calibri" w:hAnsi="Calibri"/>
            <w:sz w:val="20"/>
            <w:szCs w:val="20"/>
          </w:rPr>
          <w:t xml:space="preserve">    public static readonly Colo</w:t>
        </w:r>
        <w:r>
          <w:rPr>
            <w:rFonts w:ascii="Calibri" w:hAnsi="Calibri"/>
            <w:sz w:val="20"/>
            <w:szCs w:val="20"/>
          </w:rPr>
          <w:t>r Red = new Color(0xFF0000);</w:t>
        </w:r>
      </w:ins>
    </w:p>
    <w:p w:rsidR="00743B33" w:rsidRDefault="00D20E06">
      <w:pPr>
        <w:ind w:left="540"/>
        <w:jc w:val="both"/>
        <w:rPr>
          <w:ins w:id="25627" w:author="Author"/>
          <w:rFonts w:ascii="Calibri" w:hAnsi="Calibri"/>
          <w:sz w:val="20"/>
          <w:szCs w:val="20"/>
        </w:rPr>
      </w:pPr>
      <w:ins w:id="25628" w:author="Author">
        <w:r>
          <w:rPr>
            <w:rFonts w:ascii="Calibri" w:hAnsi="Calibri"/>
            <w:sz w:val="20"/>
            <w:szCs w:val="20"/>
          </w:rPr>
          <w:t xml:space="preserve">    public Color(int rgb)</w:t>
        </w:r>
      </w:ins>
    </w:p>
    <w:p w:rsidR="00743B33" w:rsidRDefault="00D20E06">
      <w:pPr>
        <w:ind w:left="540"/>
        <w:jc w:val="both"/>
        <w:rPr>
          <w:ins w:id="25629" w:author="Author"/>
          <w:rFonts w:ascii="Calibri" w:hAnsi="Calibri"/>
          <w:sz w:val="20"/>
          <w:szCs w:val="20"/>
        </w:rPr>
      </w:pPr>
      <w:ins w:id="25630" w:author="Author">
        <w:r>
          <w:rPr>
            <w:rFonts w:ascii="Calibri" w:hAnsi="Calibri"/>
            <w:sz w:val="20"/>
            <w:szCs w:val="20"/>
          </w:rPr>
          <w:t xml:space="preserve">    {</w:t>
        </w:r>
      </w:ins>
    </w:p>
    <w:p w:rsidR="00743B33" w:rsidRDefault="00D20E06">
      <w:pPr>
        <w:ind w:left="540"/>
        <w:jc w:val="both"/>
        <w:rPr>
          <w:ins w:id="25631" w:author="Author"/>
          <w:rFonts w:ascii="Calibri" w:hAnsi="Calibri"/>
          <w:sz w:val="20"/>
          <w:szCs w:val="20"/>
        </w:rPr>
      </w:pPr>
      <w:ins w:id="25632" w:author="Author">
        <w:r>
          <w:rPr>
            <w:rFonts w:ascii="Calibri" w:hAnsi="Calibri"/>
            <w:sz w:val="20"/>
            <w:szCs w:val="20"/>
          </w:rPr>
          <w:t xml:space="preserve">         // implementation</w:t>
        </w:r>
      </w:ins>
    </w:p>
    <w:p w:rsidR="00743B33" w:rsidRDefault="00D20E06">
      <w:pPr>
        <w:ind w:left="540"/>
        <w:jc w:val="both"/>
        <w:rPr>
          <w:ins w:id="25633" w:author="Author"/>
          <w:rFonts w:ascii="Calibri" w:hAnsi="Calibri"/>
          <w:sz w:val="20"/>
          <w:szCs w:val="20"/>
        </w:rPr>
      </w:pPr>
      <w:ins w:id="25634" w:author="Author">
        <w:r>
          <w:rPr>
            <w:rFonts w:ascii="Calibri" w:hAnsi="Calibri"/>
            <w:sz w:val="20"/>
            <w:szCs w:val="20"/>
          </w:rPr>
          <w:t xml:space="preserve">    }</w:t>
        </w:r>
      </w:ins>
    </w:p>
    <w:p w:rsidR="00743B33" w:rsidRDefault="00D20E06">
      <w:pPr>
        <w:ind w:left="540"/>
        <w:jc w:val="both"/>
        <w:rPr>
          <w:ins w:id="25635" w:author="Author"/>
          <w:rFonts w:ascii="Calibri" w:hAnsi="Calibri" w:cs="Courier New"/>
          <w:sz w:val="20"/>
          <w:szCs w:val="20"/>
        </w:rPr>
      </w:pPr>
      <w:ins w:id="25636" w:author="Author">
        <w:r>
          <w:rPr>
            <w:rFonts w:ascii="Calibri" w:hAnsi="Calibri"/>
            <w:sz w:val="20"/>
            <w:szCs w:val="20"/>
          </w:rPr>
          <w:t>}</w:t>
        </w:r>
      </w:ins>
    </w:p>
    <w:p w:rsidR="00743B33" w:rsidRDefault="00743B33">
      <w:pPr>
        <w:ind w:left="540"/>
        <w:jc w:val="both"/>
        <w:rPr>
          <w:ins w:id="25637" w:author="Author"/>
          <w:rFonts w:ascii="Calibri" w:hAnsi="Calibri"/>
          <w:b/>
          <w:sz w:val="20"/>
          <w:szCs w:val="20"/>
          <w:lang w:val="en-US"/>
        </w:rPr>
      </w:pPr>
    </w:p>
    <w:p w:rsidR="00743B33" w:rsidRDefault="00D20E06">
      <w:pPr>
        <w:ind w:left="540"/>
        <w:jc w:val="both"/>
        <w:rPr>
          <w:ins w:id="25638" w:author="Author"/>
          <w:rFonts w:ascii="Calibri" w:hAnsi="Calibri"/>
          <w:sz w:val="20"/>
          <w:szCs w:val="20"/>
        </w:rPr>
      </w:pPr>
      <w:ins w:id="25639" w:author="Author">
        <w:r>
          <w:rPr>
            <w:rFonts w:ascii="Calibri" w:hAnsi="Calibri"/>
            <w:b/>
            <w:sz w:val="20"/>
            <w:szCs w:val="20"/>
          </w:rPr>
          <w:t>Rationale</w:t>
        </w:r>
        <w:r>
          <w:rPr>
            <w:rFonts w:ascii="Calibri" w:hAnsi="Calibri"/>
            <w:b/>
            <w:sz w:val="20"/>
            <w:szCs w:val="20"/>
            <w:lang w:val="en-US"/>
          </w:rPr>
          <w:t>:</w:t>
        </w:r>
        <w:r>
          <w:rPr>
            <w:rFonts w:ascii="Calibri" w:hAnsi="Calibri"/>
            <w:sz w:val="20"/>
            <w:szCs w:val="20"/>
          </w:rPr>
          <w:t xml:space="preserve"> </w:t>
        </w:r>
      </w:ins>
    </w:p>
    <w:p w:rsidR="00743B33" w:rsidRDefault="00D20E06" w:rsidP="00743B33">
      <w:pPr>
        <w:ind w:left="540"/>
        <w:jc w:val="both"/>
        <w:rPr>
          <w:ins w:id="25640" w:author="Author"/>
        </w:rPr>
        <w:pPrChange w:id="25641" w:author="Author">
          <w:pPr>
            <w:pStyle w:val="Heading3"/>
          </w:pPr>
        </w:pPrChange>
      </w:pPr>
      <w:ins w:id="25642" w:author="Author">
        <w:r>
          <w:rPr>
            <w:rFonts w:ascii="Calibri" w:hAnsi="Calibri"/>
            <w:sz w:val="20"/>
            <w:szCs w:val="20"/>
          </w:rPr>
          <w:t>To avoid confusing the unwary programmer and hamper code portability within the scope.</w:t>
        </w:r>
      </w:ins>
    </w:p>
    <w:p w:rsidR="00743B33" w:rsidRDefault="00743B33" w:rsidP="00743B33">
      <w:pPr>
        <w:rPr>
          <w:ins w:id="25643" w:author="Author"/>
        </w:rPr>
        <w:pPrChange w:id="25644" w:author="Author">
          <w:pPr>
            <w:pStyle w:val="Heading3"/>
          </w:pPr>
        </w:pPrChange>
      </w:pPr>
    </w:p>
    <w:p w:rsidR="00743B33" w:rsidRDefault="00D20E06">
      <w:pPr>
        <w:pStyle w:val="Heading2"/>
      </w:pPr>
      <w:bookmarkStart w:id="25645" w:name="_Toc491674390"/>
      <w:r>
        <w:t>Initialization</w:t>
      </w:r>
      <w:bookmarkEnd w:id="25115"/>
      <w:bookmarkEnd w:id="25116"/>
      <w:bookmarkEnd w:id="25117"/>
      <w:bookmarkEnd w:id="25118"/>
      <w:bookmarkEnd w:id="25119"/>
      <w:bookmarkEnd w:id="25120"/>
      <w:bookmarkEnd w:id="25121"/>
      <w:bookmarkEnd w:id="25645"/>
    </w:p>
    <w:p w:rsidR="00743B33" w:rsidRDefault="00D20E06">
      <w:pPr>
        <w:pStyle w:val="Heading3"/>
      </w:pPr>
      <w:bookmarkStart w:id="25646" w:name="_Toc294795257"/>
      <w:bookmarkStart w:id="25647" w:name="_Toc301956956"/>
      <w:bookmarkStart w:id="25648" w:name="_Toc301960084"/>
      <w:bookmarkStart w:id="25649" w:name="_Toc301960558"/>
      <w:bookmarkStart w:id="25650" w:name="_Toc301960720"/>
      <w:bookmarkStart w:id="25651" w:name="_Toc409602525"/>
      <w:bookmarkStart w:id="25652" w:name="_Toc430267186"/>
      <w:bookmarkStart w:id="25653" w:name="_Toc491674391"/>
      <w:r>
        <w:t>Rules_Init_001</w:t>
      </w:r>
      <w:bookmarkEnd w:id="25646"/>
      <w:bookmarkEnd w:id="25647"/>
      <w:bookmarkEnd w:id="25648"/>
      <w:bookmarkEnd w:id="25649"/>
      <w:bookmarkEnd w:id="25650"/>
      <w:bookmarkEnd w:id="25651"/>
      <w:r>
        <w:t xml:space="preserve"> ([1] Clause 8.4.4 - table 8 - 1c)</w:t>
      </w:r>
      <w:bookmarkEnd w:id="25652"/>
      <w:bookmarkEnd w:id="25653"/>
    </w:p>
    <w:p w:rsidR="00743B33" w:rsidRPr="00743B33" w:rsidRDefault="00D20E06">
      <w:pPr>
        <w:ind w:left="540"/>
        <w:jc w:val="both"/>
        <w:rPr>
          <w:del w:id="25654" w:author="Author"/>
          <w:rFonts w:ascii="Calibri" w:hAnsi="Calibri"/>
          <w:b/>
          <w:sz w:val="20"/>
          <w:szCs w:val="20"/>
          <w:lang w:val="en-US"/>
          <w:rPrChange w:id="25655" w:author="Author">
            <w:rPr>
              <w:del w:id="25656" w:author="Author"/>
              <w:rFonts w:ascii="Trebuchet MS" w:hAnsi="Trebuchet MS"/>
              <w:b/>
              <w:lang w:val="en-US"/>
            </w:rPr>
          </w:rPrChange>
        </w:rPr>
      </w:pPr>
      <w:del w:id="25657" w:author="Author">
        <w:r>
          <w:rPr>
            <w:rFonts w:ascii="Calibri" w:hAnsi="Calibri"/>
            <w:b/>
            <w:sz w:val="20"/>
            <w:szCs w:val="20"/>
            <w:rPrChange w:id="25658" w:author="Author">
              <w:rPr>
                <w:rFonts w:ascii="Trebuchet MS" w:hAnsi="Trebuchet MS"/>
                <w:b/>
              </w:rPr>
            </w:rPrChange>
          </w:rPr>
          <w:delText>Rule</w:delText>
        </w:r>
        <w:r>
          <w:rPr>
            <w:rFonts w:ascii="Calibri" w:hAnsi="Calibri"/>
            <w:b/>
            <w:sz w:val="20"/>
            <w:szCs w:val="20"/>
            <w:lang w:val="en-US"/>
            <w:rPrChange w:id="25659" w:author="Author">
              <w:rPr>
                <w:rFonts w:ascii="Trebuchet MS" w:hAnsi="Trebuchet MS"/>
                <w:b/>
                <w:lang w:val="en-US"/>
              </w:rPr>
            </w:rPrChange>
          </w:rPr>
          <w:delText>:</w:delText>
        </w:r>
      </w:del>
    </w:p>
    <w:p w:rsidR="00743B33" w:rsidRPr="00743B33" w:rsidRDefault="00D20E06">
      <w:pPr>
        <w:ind w:left="540"/>
        <w:jc w:val="both"/>
        <w:rPr>
          <w:rFonts w:ascii="Calibri" w:hAnsi="Calibri"/>
          <w:sz w:val="20"/>
          <w:szCs w:val="20"/>
          <w:rPrChange w:id="25660" w:author="Author">
            <w:rPr>
              <w:rFonts w:ascii="Trebuchet MS" w:hAnsi="Trebuchet MS"/>
              <w:sz w:val="20"/>
              <w:szCs w:val="20"/>
            </w:rPr>
          </w:rPrChange>
        </w:rPr>
      </w:pPr>
      <w:del w:id="25661" w:author="Author">
        <w:r>
          <w:rPr>
            <w:rFonts w:ascii="Calibri" w:hAnsi="Calibri"/>
            <w:sz w:val="20"/>
            <w:szCs w:val="20"/>
            <w:rPrChange w:id="25662" w:author="Author">
              <w:rPr>
                <w:rFonts w:ascii="Trebuchet MS" w:hAnsi="Trebuchet MS"/>
                <w:sz w:val="20"/>
                <w:szCs w:val="20"/>
              </w:rPr>
            </w:rPrChange>
          </w:rPr>
          <w:delText xml:space="preserve">All variables and pointers </w:delText>
        </w:r>
      </w:del>
      <w:ins w:id="25663" w:author="Author">
        <w:del w:id="25664" w:author="Author">
          <w:r>
            <w:rPr>
              <w:rFonts w:ascii="Calibri" w:hAnsi="Calibri"/>
              <w:sz w:val="20"/>
              <w:szCs w:val="20"/>
            </w:rPr>
            <w:delText>references</w:delText>
          </w:r>
          <w:r>
            <w:rPr>
              <w:rFonts w:ascii="Calibri" w:hAnsi="Calibri"/>
              <w:sz w:val="20"/>
              <w:szCs w:val="20"/>
              <w:rPrChange w:id="25665" w:author="Author">
                <w:rPr>
                  <w:rFonts w:ascii="Trebuchet MS" w:hAnsi="Trebuchet MS"/>
                  <w:sz w:val="20"/>
                  <w:szCs w:val="20"/>
                </w:rPr>
              </w:rPrChange>
            </w:rPr>
            <w:delText xml:space="preserve"> </w:delText>
          </w:r>
        </w:del>
      </w:ins>
      <w:del w:id="25666" w:author="Author">
        <w:r>
          <w:rPr>
            <w:rFonts w:ascii="Calibri" w:hAnsi="Calibri"/>
            <w:sz w:val="20"/>
            <w:szCs w:val="20"/>
            <w:rPrChange w:id="25667" w:author="Author">
              <w:rPr>
                <w:rFonts w:ascii="Trebuchet MS" w:hAnsi="Trebuchet MS"/>
                <w:sz w:val="20"/>
                <w:szCs w:val="20"/>
              </w:rPr>
            </w:rPrChange>
          </w:rPr>
          <w:delText>shall be initialized to its default value before its usage. The declaration and initialization shall be in different lines</w:delText>
        </w:r>
      </w:del>
      <w:ins w:id="25668" w:author="Author">
        <w:r>
          <w:rPr>
            <w:rFonts w:ascii="Calibri" w:hAnsi="Calibri"/>
            <w:sz w:val="20"/>
            <w:szCs w:val="20"/>
          </w:rPr>
          <w:t>Not applicable</w:t>
        </w:r>
      </w:ins>
      <w:r>
        <w:rPr>
          <w:rFonts w:ascii="Calibri" w:hAnsi="Calibri"/>
          <w:sz w:val="20"/>
          <w:szCs w:val="20"/>
          <w:rPrChange w:id="25669" w:author="Author">
            <w:rPr>
              <w:rFonts w:ascii="Trebuchet MS" w:hAnsi="Trebuchet MS"/>
              <w:sz w:val="20"/>
              <w:szCs w:val="20"/>
            </w:rPr>
          </w:rPrChange>
        </w:rPr>
        <w:t>.</w:t>
      </w:r>
    </w:p>
    <w:p w:rsidR="00743B33" w:rsidRPr="00743B33" w:rsidRDefault="00743B33">
      <w:pPr>
        <w:ind w:left="540"/>
        <w:jc w:val="both"/>
        <w:rPr>
          <w:del w:id="25670" w:author="Author"/>
          <w:rFonts w:ascii="Calibri" w:hAnsi="Calibri"/>
          <w:sz w:val="20"/>
          <w:szCs w:val="20"/>
          <w:rPrChange w:id="25671" w:author="Author">
            <w:rPr>
              <w:del w:id="25672" w:author="Author"/>
              <w:rFonts w:ascii="Trebuchet MS" w:hAnsi="Trebuchet MS"/>
            </w:rPr>
          </w:rPrChange>
        </w:rPr>
      </w:pPr>
    </w:p>
    <w:p w:rsidR="00743B33" w:rsidRPr="00743B33" w:rsidRDefault="00D20E06">
      <w:pPr>
        <w:ind w:left="540"/>
        <w:jc w:val="both"/>
        <w:rPr>
          <w:del w:id="25673" w:author="Author"/>
          <w:rFonts w:ascii="Calibri" w:hAnsi="Calibri"/>
          <w:b/>
          <w:sz w:val="20"/>
          <w:szCs w:val="20"/>
          <w:lang w:val="en-US"/>
          <w:rPrChange w:id="25674" w:author="Author">
            <w:rPr>
              <w:del w:id="25675" w:author="Author"/>
              <w:rFonts w:ascii="Trebuchet MS" w:hAnsi="Trebuchet MS"/>
              <w:b/>
              <w:lang w:val="en-US"/>
            </w:rPr>
          </w:rPrChange>
        </w:rPr>
      </w:pPr>
      <w:del w:id="25676" w:author="Author">
        <w:r>
          <w:rPr>
            <w:rFonts w:ascii="Calibri" w:hAnsi="Calibri"/>
            <w:b/>
            <w:sz w:val="20"/>
            <w:szCs w:val="20"/>
            <w:rPrChange w:id="25677" w:author="Author">
              <w:rPr>
                <w:rFonts w:ascii="Trebuchet MS" w:hAnsi="Trebuchet MS"/>
                <w:b/>
              </w:rPr>
            </w:rPrChange>
          </w:rPr>
          <w:delText>Example</w:delText>
        </w:r>
        <w:r>
          <w:rPr>
            <w:rFonts w:ascii="Calibri" w:hAnsi="Calibri"/>
            <w:b/>
            <w:sz w:val="20"/>
            <w:szCs w:val="20"/>
            <w:lang w:val="en-US"/>
            <w:rPrChange w:id="25678" w:author="Author">
              <w:rPr>
                <w:rFonts w:ascii="Trebuchet MS" w:hAnsi="Trebuchet MS"/>
                <w:b/>
                <w:lang w:val="en-US"/>
              </w:rPr>
            </w:rPrChange>
          </w:rPr>
          <w:delText>:</w:delText>
        </w:r>
      </w:del>
    </w:p>
    <w:p w:rsidR="00743B33" w:rsidRPr="00743B33" w:rsidRDefault="00D20E06">
      <w:pPr>
        <w:ind w:left="540"/>
        <w:jc w:val="both"/>
        <w:rPr>
          <w:del w:id="25679" w:author="Author"/>
          <w:rFonts w:ascii="Calibri" w:hAnsi="Calibri"/>
          <w:sz w:val="20"/>
          <w:szCs w:val="20"/>
          <w:rPrChange w:id="25680" w:author="Author">
            <w:rPr>
              <w:del w:id="25681" w:author="Author"/>
              <w:rFonts w:ascii="Trebuchet MS" w:hAnsi="Trebuchet MS"/>
              <w:sz w:val="20"/>
              <w:szCs w:val="20"/>
            </w:rPr>
          </w:rPrChange>
        </w:rPr>
      </w:pPr>
      <w:del w:id="25682" w:author="Author">
        <w:r>
          <w:rPr>
            <w:rFonts w:ascii="Calibri" w:hAnsi="Calibri"/>
            <w:sz w:val="20"/>
            <w:szCs w:val="20"/>
            <w:rPrChange w:id="25683" w:author="Author">
              <w:rPr>
                <w:rFonts w:ascii="Trebuchet MS" w:hAnsi="Trebuchet MS"/>
                <w:sz w:val="20"/>
                <w:szCs w:val="20"/>
              </w:rPr>
            </w:rPrChange>
          </w:rPr>
          <w:delText>/*</w:delText>
        </w:r>
      </w:del>
      <w:ins w:id="25684" w:author="Author">
        <w:del w:id="25685" w:author="Author">
          <w:r>
            <w:rPr>
              <w:rFonts w:ascii="Calibri" w:hAnsi="Calibri"/>
              <w:sz w:val="20"/>
              <w:szCs w:val="20"/>
            </w:rPr>
            <w:delText>//</w:delText>
          </w:r>
        </w:del>
      </w:ins>
      <w:del w:id="25686" w:author="Author">
        <w:r>
          <w:rPr>
            <w:rFonts w:ascii="Calibri" w:hAnsi="Calibri"/>
            <w:sz w:val="20"/>
            <w:szCs w:val="20"/>
            <w:rPrChange w:id="25687" w:author="Author">
              <w:rPr>
                <w:rFonts w:ascii="Trebuchet MS" w:hAnsi="Trebuchet MS"/>
                <w:sz w:val="20"/>
                <w:szCs w:val="20"/>
              </w:rPr>
            </w:rPrChange>
          </w:rPr>
          <w:delText xml:space="preserve"> Compliant */</w:delText>
        </w:r>
      </w:del>
    </w:p>
    <w:p w:rsidR="00743B33" w:rsidRPr="00743B33" w:rsidRDefault="00D20E06">
      <w:pPr>
        <w:ind w:left="540"/>
        <w:jc w:val="both"/>
        <w:rPr>
          <w:del w:id="25688" w:author="Author"/>
          <w:rFonts w:ascii="Calibri" w:hAnsi="Calibri" w:cs="Courier New"/>
          <w:sz w:val="20"/>
          <w:szCs w:val="20"/>
          <w:rPrChange w:id="25689" w:author="Author">
            <w:rPr>
              <w:del w:id="25690" w:author="Author"/>
              <w:rFonts w:ascii="Courier New" w:hAnsi="Courier New" w:cs="Courier New"/>
              <w:sz w:val="20"/>
              <w:szCs w:val="20"/>
            </w:rPr>
          </w:rPrChange>
        </w:rPr>
      </w:pPr>
      <w:del w:id="25691" w:author="Author">
        <w:r>
          <w:rPr>
            <w:rFonts w:ascii="Calibri" w:hAnsi="Calibri" w:cs="Courier New"/>
            <w:sz w:val="20"/>
            <w:szCs w:val="20"/>
            <w:rPrChange w:id="25692" w:author="Author">
              <w:rPr>
                <w:rFonts w:ascii="Courier New" w:hAnsi="Courier New" w:cs="Courier New"/>
                <w:sz w:val="20"/>
                <w:szCs w:val="20"/>
              </w:rPr>
            </w:rPrChange>
          </w:rPr>
          <w:delText xml:space="preserve">uint8 </w:delText>
        </w:r>
        <w:r>
          <w:rPr>
            <w:rFonts w:ascii="Calibri" w:hAnsi="Calibri" w:cs="Courier New"/>
            <w:sz w:val="20"/>
            <w:szCs w:val="20"/>
            <w:rPrChange w:id="25693" w:author="Author">
              <w:rPr>
                <w:rFonts w:ascii="Courier New" w:hAnsi="Courier New" w:cs="Courier New"/>
                <w:sz w:val="20"/>
                <w:szCs w:val="20"/>
              </w:rPr>
            </w:rPrChange>
          </w:rPr>
          <w:delText>LucCount;</w:delText>
        </w:r>
      </w:del>
    </w:p>
    <w:p w:rsidR="00743B33" w:rsidRPr="00743B33" w:rsidRDefault="00D20E06">
      <w:pPr>
        <w:ind w:left="540"/>
        <w:jc w:val="both"/>
        <w:rPr>
          <w:del w:id="25694" w:author="Author"/>
          <w:rFonts w:ascii="Calibri" w:hAnsi="Calibri" w:cs="Courier New"/>
          <w:sz w:val="20"/>
          <w:szCs w:val="20"/>
          <w:rPrChange w:id="25695" w:author="Author">
            <w:rPr>
              <w:del w:id="25696" w:author="Author"/>
              <w:rFonts w:ascii="Courier New" w:hAnsi="Courier New" w:cs="Courier New"/>
              <w:sz w:val="20"/>
              <w:szCs w:val="20"/>
            </w:rPr>
          </w:rPrChange>
        </w:rPr>
      </w:pPr>
      <w:del w:id="25697" w:author="Author">
        <w:r>
          <w:rPr>
            <w:rFonts w:ascii="Calibri" w:hAnsi="Calibri" w:cs="Courier New"/>
            <w:sz w:val="20"/>
            <w:szCs w:val="20"/>
            <w:rPrChange w:id="25698" w:author="Author">
              <w:rPr>
                <w:rFonts w:ascii="Courier New" w:hAnsi="Courier New" w:cs="Courier New"/>
                <w:sz w:val="20"/>
                <w:szCs w:val="20"/>
              </w:rPr>
            </w:rPrChange>
          </w:rPr>
          <w:delText>LucCount =</w:delText>
        </w:r>
      </w:del>
      <w:ins w:id="25699" w:author="Author">
        <w:del w:id="25700" w:author="Author">
          <w:r>
            <w:rPr>
              <w:rFonts w:ascii="Calibri" w:hAnsi="Calibri" w:cs="Courier New"/>
              <w:sz w:val="20"/>
              <w:szCs w:val="20"/>
            </w:rPr>
            <w:delText xml:space="preserve"> </w:delText>
          </w:r>
        </w:del>
      </w:ins>
      <w:del w:id="25701" w:author="Author">
        <w:r>
          <w:rPr>
            <w:rFonts w:ascii="Calibri" w:hAnsi="Calibri" w:cs="Courier New"/>
            <w:sz w:val="20"/>
            <w:szCs w:val="20"/>
            <w:rPrChange w:id="25702" w:author="Author">
              <w:rPr>
                <w:rFonts w:ascii="Courier New" w:hAnsi="Courier New" w:cs="Courier New"/>
                <w:sz w:val="20"/>
                <w:szCs w:val="20"/>
              </w:rPr>
            </w:rPrChange>
          </w:rPr>
          <w:delText xml:space="preserve"> CAN_ZERO;</w:delText>
        </w:r>
      </w:del>
    </w:p>
    <w:p w:rsidR="00743B33" w:rsidRPr="00743B33" w:rsidRDefault="00743B33">
      <w:pPr>
        <w:ind w:left="540"/>
        <w:jc w:val="both"/>
        <w:rPr>
          <w:del w:id="25703" w:author="Author"/>
          <w:rFonts w:ascii="Calibri" w:hAnsi="Calibri" w:cs="Courier New"/>
          <w:sz w:val="20"/>
          <w:szCs w:val="20"/>
          <w:rPrChange w:id="25704" w:author="Author">
            <w:rPr>
              <w:del w:id="25705" w:author="Author"/>
              <w:rFonts w:ascii="Courier New" w:hAnsi="Courier New" w:cs="Courier New"/>
              <w:sz w:val="20"/>
              <w:szCs w:val="20"/>
            </w:rPr>
          </w:rPrChange>
        </w:rPr>
      </w:pPr>
    </w:p>
    <w:p w:rsidR="00743B33" w:rsidRPr="00743B33" w:rsidRDefault="00D20E06">
      <w:pPr>
        <w:ind w:left="540"/>
        <w:jc w:val="both"/>
        <w:rPr>
          <w:del w:id="25706" w:author="Author"/>
          <w:rFonts w:ascii="Calibri" w:hAnsi="Calibri"/>
          <w:sz w:val="20"/>
          <w:szCs w:val="20"/>
          <w:rPrChange w:id="25707" w:author="Author">
            <w:rPr>
              <w:del w:id="25708" w:author="Author"/>
              <w:rFonts w:ascii="Trebuchet MS" w:hAnsi="Trebuchet MS"/>
              <w:sz w:val="20"/>
              <w:szCs w:val="20"/>
            </w:rPr>
          </w:rPrChange>
        </w:rPr>
      </w:pPr>
      <w:del w:id="25709" w:author="Author">
        <w:r>
          <w:rPr>
            <w:rFonts w:ascii="Calibri" w:hAnsi="Calibri"/>
            <w:sz w:val="20"/>
            <w:szCs w:val="20"/>
            <w:rPrChange w:id="25710" w:author="Author">
              <w:rPr>
                <w:rFonts w:ascii="Trebuchet MS" w:hAnsi="Trebuchet MS"/>
                <w:sz w:val="20"/>
                <w:szCs w:val="20"/>
              </w:rPr>
            </w:rPrChange>
          </w:rPr>
          <w:delText>/*</w:delText>
        </w:r>
      </w:del>
      <w:ins w:id="25711" w:author="Author">
        <w:del w:id="25712" w:author="Author">
          <w:r>
            <w:rPr>
              <w:rFonts w:ascii="Calibri" w:hAnsi="Calibri"/>
              <w:sz w:val="20"/>
              <w:szCs w:val="20"/>
            </w:rPr>
            <w:delText>//</w:delText>
          </w:r>
        </w:del>
      </w:ins>
      <w:del w:id="25713" w:author="Author">
        <w:r>
          <w:rPr>
            <w:rFonts w:ascii="Calibri" w:hAnsi="Calibri"/>
            <w:sz w:val="20"/>
            <w:szCs w:val="20"/>
            <w:rPrChange w:id="25714" w:author="Author">
              <w:rPr>
                <w:rFonts w:ascii="Trebuchet MS" w:hAnsi="Trebuchet MS"/>
                <w:sz w:val="20"/>
                <w:szCs w:val="20"/>
              </w:rPr>
            </w:rPrChange>
          </w:rPr>
          <w:delText xml:space="preserve"> Not compliant */</w:delText>
        </w:r>
      </w:del>
    </w:p>
    <w:p w:rsidR="00743B33" w:rsidRPr="00743B33" w:rsidRDefault="00D20E06">
      <w:pPr>
        <w:ind w:left="540"/>
        <w:jc w:val="both"/>
        <w:rPr>
          <w:del w:id="25715" w:author="Author"/>
          <w:rFonts w:ascii="Calibri" w:hAnsi="Calibri" w:cs="Courier New"/>
          <w:sz w:val="20"/>
          <w:szCs w:val="20"/>
          <w:rPrChange w:id="25716" w:author="Author">
            <w:rPr>
              <w:del w:id="25717" w:author="Author"/>
              <w:rFonts w:ascii="Courier New" w:hAnsi="Courier New" w:cs="Courier New"/>
              <w:sz w:val="20"/>
              <w:szCs w:val="20"/>
            </w:rPr>
          </w:rPrChange>
        </w:rPr>
      </w:pPr>
      <w:del w:id="25718" w:author="Author">
        <w:r>
          <w:rPr>
            <w:rFonts w:ascii="Calibri" w:hAnsi="Calibri" w:cs="Courier New"/>
            <w:sz w:val="20"/>
            <w:szCs w:val="20"/>
            <w:rPrChange w:id="25719" w:author="Author">
              <w:rPr>
                <w:rFonts w:ascii="Courier New" w:hAnsi="Courier New" w:cs="Courier New"/>
                <w:sz w:val="20"/>
                <w:szCs w:val="20"/>
              </w:rPr>
            </w:rPrChange>
          </w:rPr>
          <w:delText xml:space="preserve">uint8 LucCount = CAN_ZERO; </w:delText>
        </w:r>
      </w:del>
    </w:p>
    <w:p w:rsidR="00743B33" w:rsidRPr="00743B33" w:rsidRDefault="00743B33">
      <w:pPr>
        <w:ind w:left="540"/>
        <w:jc w:val="both"/>
        <w:rPr>
          <w:del w:id="25720" w:author="Author"/>
          <w:rFonts w:ascii="Calibri" w:hAnsi="Calibri"/>
          <w:b/>
          <w:sz w:val="20"/>
          <w:szCs w:val="20"/>
          <w:lang w:val="en-US"/>
          <w:rPrChange w:id="25721" w:author="Author">
            <w:rPr>
              <w:del w:id="25722" w:author="Author"/>
              <w:rFonts w:ascii="Trebuchet MS" w:hAnsi="Trebuchet MS"/>
              <w:b/>
              <w:lang w:val="en-US"/>
            </w:rPr>
          </w:rPrChange>
        </w:rPr>
      </w:pPr>
    </w:p>
    <w:p w:rsidR="00743B33" w:rsidRPr="00743B33" w:rsidRDefault="00D20E06">
      <w:pPr>
        <w:ind w:left="540"/>
        <w:jc w:val="both"/>
        <w:rPr>
          <w:del w:id="25723" w:author="Author"/>
          <w:rFonts w:ascii="Calibri" w:hAnsi="Calibri"/>
          <w:sz w:val="20"/>
          <w:szCs w:val="20"/>
          <w:rPrChange w:id="25724" w:author="Author">
            <w:rPr>
              <w:del w:id="25725" w:author="Author"/>
              <w:rFonts w:ascii="Trebuchet MS" w:hAnsi="Trebuchet MS"/>
            </w:rPr>
          </w:rPrChange>
        </w:rPr>
      </w:pPr>
      <w:del w:id="25726" w:author="Author">
        <w:r>
          <w:rPr>
            <w:rFonts w:ascii="Calibri" w:hAnsi="Calibri"/>
            <w:b/>
            <w:sz w:val="20"/>
            <w:szCs w:val="20"/>
            <w:rPrChange w:id="25727" w:author="Author">
              <w:rPr>
                <w:rFonts w:ascii="Trebuchet MS" w:hAnsi="Trebuchet MS"/>
                <w:b/>
              </w:rPr>
            </w:rPrChange>
          </w:rPr>
          <w:delText>Rationale</w:delText>
        </w:r>
        <w:r>
          <w:rPr>
            <w:rFonts w:ascii="Calibri" w:hAnsi="Calibri"/>
            <w:b/>
            <w:sz w:val="20"/>
            <w:szCs w:val="20"/>
            <w:lang w:val="en-US"/>
            <w:rPrChange w:id="25728" w:author="Author">
              <w:rPr>
                <w:rFonts w:ascii="Trebuchet MS" w:hAnsi="Trebuchet MS"/>
                <w:b/>
                <w:lang w:val="en-US"/>
              </w:rPr>
            </w:rPrChange>
          </w:rPr>
          <w:delText>:</w:delText>
        </w:r>
        <w:r>
          <w:rPr>
            <w:rFonts w:ascii="Calibri" w:hAnsi="Calibri"/>
            <w:sz w:val="20"/>
            <w:szCs w:val="20"/>
            <w:rPrChange w:id="25729" w:author="Author">
              <w:rPr>
                <w:rFonts w:ascii="Trebuchet MS" w:hAnsi="Trebuchet MS"/>
              </w:rPr>
            </w:rPrChange>
          </w:rPr>
          <w:delText xml:space="preserve"> </w:delText>
        </w:r>
      </w:del>
    </w:p>
    <w:p w:rsidR="00743B33" w:rsidRPr="00743B33" w:rsidRDefault="00D20E06">
      <w:pPr>
        <w:ind w:left="540"/>
        <w:jc w:val="both"/>
        <w:rPr>
          <w:del w:id="25730" w:author="Author"/>
          <w:rFonts w:ascii="Calibri" w:hAnsi="Calibri"/>
          <w:sz w:val="20"/>
          <w:szCs w:val="20"/>
          <w:rPrChange w:id="25731" w:author="Author">
            <w:rPr>
              <w:del w:id="25732" w:author="Author"/>
              <w:rFonts w:ascii="Trebuchet MS" w:hAnsi="Trebuchet MS"/>
              <w:sz w:val="20"/>
              <w:szCs w:val="20"/>
            </w:rPr>
          </w:rPrChange>
        </w:rPr>
      </w:pPr>
      <w:del w:id="25733" w:author="Author">
        <w:r>
          <w:rPr>
            <w:rFonts w:ascii="Calibri" w:hAnsi="Calibri"/>
            <w:sz w:val="20"/>
            <w:szCs w:val="20"/>
            <w:rPrChange w:id="25734" w:author="Author">
              <w:rPr>
                <w:rFonts w:ascii="Trebuchet MS" w:hAnsi="Trebuchet MS"/>
                <w:sz w:val="20"/>
                <w:szCs w:val="20"/>
              </w:rPr>
            </w:rPrChange>
          </w:rPr>
          <w:delText>To avoid initialisation of variables with garbage values and for readability.</w:delText>
        </w:r>
      </w:del>
    </w:p>
    <w:p w:rsidR="00743B33" w:rsidRPr="00743B33" w:rsidRDefault="00743B33">
      <w:pPr>
        <w:ind w:left="540"/>
        <w:jc w:val="both"/>
        <w:rPr>
          <w:rFonts w:ascii="Calibri" w:hAnsi="Calibri"/>
          <w:sz w:val="20"/>
          <w:szCs w:val="20"/>
          <w:rPrChange w:id="25735" w:author="Author">
            <w:rPr>
              <w:rFonts w:ascii="Trebuchet MS" w:hAnsi="Trebuchet MS"/>
            </w:rPr>
          </w:rPrChange>
        </w:rPr>
      </w:pPr>
    </w:p>
    <w:p w:rsidR="00743B33" w:rsidRDefault="00D20E06">
      <w:pPr>
        <w:pStyle w:val="Heading3"/>
        <w:rPr>
          <w:ins w:id="25736" w:author="Author"/>
        </w:rPr>
      </w:pPr>
      <w:bookmarkStart w:id="25737" w:name="_Toc267251521"/>
      <w:bookmarkStart w:id="25738" w:name="_Toc267163570"/>
      <w:bookmarkStart w:id="25739" w:name="_Toc267163930"/>
      <w:bookmarkStart w:id="25740" w:name="_Toc267251524"/>
      <w:bookmarkStart w:id="25741" w:name="_Toc267163571"/>
      <w:bookmarkStart w:id="25742" w:name="_Toc267163931"/>
      <w:bookmarkStart w:id="25743" w:name="_Toc267251525"/>
      <w:bookmarkStart w:id="25744" w:name="_Toc267163575"/>
      <w:bookmarkStart w:id="25745" w:name="_Toc267163935"/>
      <w:bookmarkStart w:id="25746" w:name="_Toc267251529"/>
      <w:bookmarkStart w:id="25747" w:name="_Toc267163579"/>
      <w:bookmarkStart w:id="25748" w:name="_Toc267163939"/>
      <w:bookmarkStart w:id="25749" w:name="_Toc267251533"/>
      <w:bookmarkStart w:id="25750" w:name="_Toc267163581"/>
      <w:bookmarkStart w:id="25751" w:name="_Toc267163941"/>
      <w:bookmarkStart w:id="25752" w:name="_Toc267251535"/>
      <w:bookmarkStart w:id="25753" w:name="_Toc267163583"/>
      <w:bookmarkStart w:id="25754" w:name="_Toc267163943"/>
      <w:bookmarkStart w:id="25755" w:name="_Toc267251537"/>
      <w:bookmarkStart w:id="25756" w:name="_Toc267163591"/>
      <w:bookmarkStart w:id="25757" w:name="_Toc267163951"/>
      <w:bookmarkStart w:id="25758" w:name="_Toc267251545"/>
      <w:bookmarkStart w:id="25759" w:name="_Toc267163594"/>
      <w:bookmarkStart w:id="25760" w:name="_Toc267163954"/>
      <w:bookmarkStart w:id="25761" w:name="_Toc267251548"/>
      <w:bookmarkStart w:id="25762" w:name="_Toc267163597"/>
      <w:bookmarkStart w:id="25763" w:name="_Toc267163957"/>
      <w:bookmarkStart w:id="25764" w:name="_Toc267251551"/>
      <w:bookmarkStart w:id="25765" w:name="_Toc267163599"/>
      <w:bookmarkStart w:id="25766" w:name="_Toc267163959"/>
      <w:bookmarkStart w:id="25767" w:name="_Toc267251553"/>
      <w:bookmarkStart w:id="25768" w:name="_Toc267163601"/>
      <w:bookmarkStart w:id="25769" w:name="_Toc267163961"/>
      <w:bookmarkStart w:id="25770" w:name="_Toc267251555"/>
      <w:bookmarkStart w:id="25771" w:name="_Toc267163603"/>
      <w:bookmarkStart w:id="25772" w:name="_Toc267163963"/>
      <w:bookmarkStart w:id="25773" w:name="_Toc267251557"/>
      <w:bookmarkStart w:id="25774" w:name="_Toc267163606"/>
      <w:bookmarkStart w:id="25775" w:name="_Toc267163966"/>
      <w:bookmarkStart w:id="25776" w:name="_Toc267251560"/>
      <w:bookmarkStart w:id="25777" w:name="_Toc267163607"/>
      <w:bookmarkStart w:id="25778" w:name="_Toc267163967"/>
      <w:bookmarkStart w:id="25779" w:name="_Toc267251561"/>
      <w:bookmarkStart w:id="25780" w:name="_Toc267163616"/>
      <w:bookmarkStart w:id="25781" w:name="_Toc267163976"/>
      <w:bookmarkStart w:id="25782" w:name="_Toc267251570"/>
      <w:bookmarkStart w:id="25783" w:name="_Toc267163618"/>
      <w:bookmarkStart w:id="25784" w:name="_Toc267163978"/>
      <w:bookmarkStart w:id="25785" w:name="_Toc267251572"/>
      <w:bookmarkStart w:id="25786" w:name="_Toc267163620"/>
      <w:bookmarkStart w:id="25787" w:name="_Toc267163980"/>
      <w:bookmarkStart w:id="25788" w:name="_Toc267251574"/>
      <w:bookmarkStart w:id="25789" w:name="_Toc267163622"/>
      <w:bookmarkStart w:id="25790" w:name="_Toc267163982"/>
      <w:bookmarkStart w:id="25791" w:name="_Toc267251576"/>
      <w:bookmarkStart w:id="25792" w:name="_Toc267163623"/>
      <w:bookmarkStart w:id="25793" w:name="_Toc267163983"/>
      <w:bookmarkStart w:id="25794" w:name="_Toc267251577"/>
      <w:bookmarkStart w:id="25795" w:name="_Toc267163624"/>
      <w:bookmarkStart w:id="25796" w:name="_Toc267163984"/>
      <w:bookmarkStart w:id="25797" w:name="_Toc267251578"/>
      <w:bookmarkStart w:id="25798" w:name="_Toc267163625"/>
      <w:bookmarkStart w:id="25799" w:name="_Toc267163985"/>
      <w:bookmarkStart w:id="25800" w:name="_Toc267251579"/>
      <w:bookmarkStart w:id="25801" w:name="_Toc267163628"/>
      <w:bookmarkStart w:id="25802" w:name="_Toc267163988"/>
      <w:bookmarkStart w:id="25803" w:name="_Toc267251582"/>
      <w:bookmarkStart w:id="25804" w:name="_Toc267163636"/>
      <w:bookmarkStart w:id="25805" w:name="_Toc267163996"/>
      <w:bookmarkStart w:id="25806" w:name="_Toc267251590"/>
      <w:bookmarkStart w:id="25807" w:name="_Toc267163638"/>
      <w:bookmarkStart w:id="25808" w:name="_Toc267163998"/>
      <w:bookmarkStart w:id="25809" w:name="_Toc267251592"/>
      <w:bookmarkStart w:id="25810" w:name="_Toc267163640"/>
      <w:bookmarkStart w:id="25811" w:name="_Toc267164000"/>
      <w:bookmarkStart w:id="25812" w:name="_Toc267251594"/>
      <w:bookmarkStart w:id="25813" w:name="_Toc267163641"/>
      <w:bookmarkStart w:id="25814" w:name="_Toc267164001"/>
      <w:bookmarkStart w:id="25815" w:name="_Toc267251595"/>
      <w:bookmarkStart w:id="25816" w:name="_Toc267163642"/>
      <w:bookmarkStart w:id="25817" w:name="_Toc267164002"/>
      <w:bookmarkStart w:id="25818" w:name="_Toc267251596"/>
      <w:bookmarkStart w:id="25819" w:name="_Toc267163647"/>
      <w:bookmarkStart w:id="25820" w:name="_Toc267164007"/>
      <w:bookmarkStart w:id="25821" w:name="_Toc267251601"/>
      <w:bookmarkStart w:id="25822" w:name="_Toc267163657"/>
      <w:bookmarkStart w:id="25823" w:name="_Toc267164017"/>
      <w:bookmarkStart w:id="25824" w:name="_Toc267251611"/>
      <w:bookmarkStart w:id="25825" w:name="_Toc267163660"/>
      <w:bookmarkStart w:id="25826" w:name="_Toc267164020"/>
      <w:bookmarkStart w:id="25827" w:name="_Toc267251614"/>
      <w:bookmarkStart w:id="25828" w:name="_Toc267163662"/>
      <w:bookmarkStart w:id="25829" w:name="_Toc267164022"/>
      <w:bookmarkStart w:id="25830" w:name="_Toc267251616"/>
      <w:bookmarkStart w:id="25831" w:name="_Toc267163664"/>
      <w:bookmarkStart w:id="25832" w:name="_Toc267164024"/>
      <w:bookmarkStart w:id="25833" w:name="_Toc267251618"/>
      <w:bookmarkStart w:id="25834" w:name="_Toc267163667"/>
      <w:bookmarkStart w:id="25835" w:name="_Toc267164027"/>
      <w:bookmarkStart w:id="25836" w:name="_Toc267251621"/>
      <w:bookmarkStart w:id="25837" w:name="_Toc267163668"/>
      <w:bookmarkStart w:id="25838" w:name="_Toc267164028"/>
      <w:bookmarkStart w:id="25839" w:name="_Toc267251622"/>
      <w:bookmarkStart w:id="25840" w:name="_Toc267163669"/>
      <w:bookmarkStart w:id="25841" w:name="_Toc267164029"/>
      <w:bookmarkStart w:id="25842" w:name="_Toc267251623"/>
      <w:bookmarkStart w:id="25843" w:name="_Toc267163678"/>
      <w:bookmarkStart w:id="25844" w:name="_Toc267164038"/>
      <w:bookmarkStart w:id="25845" w:name="_Toc267251632"/>
      <w:bookmarkStart w:id="25846" w:name="_Toc267163687"/>
      <w:bookmarkStart w:id="25847" w:name="_Toc267164047"/>
      <w:bookmarkStart w:id="25848" w:name="_Toc267251641"/>
      <w:bookmarkStart w:id="25849" w:name="_Toc267163690"/>
      <w:bookmarkStart w:id="25850" w:name="_Toc267164050"/>
      <w:bookmarkStart w:id="25851" w:name="_Toc267251644"/>
      <w:bookmarkStart w:id="25852" w:name="_Toc267163691"/>
      <w:bookmarkStart w:id="25853" w:name="_Toc267164051"/>
      <w:bookmarkStart w:id="25854" w:name="_Toc267251645"/>
      <w:bookmarkStart w:id="25855" w:name="_Toc267163692"/>
      <w:bookmarkStart w:id="25856" w:name="_Toc267164052"/>
      <w:bookmarkStart w:id="25857" w:name="_Toc267251646"/>
      <w:bookmarkStart w:id="25858" w:name="_Toc267163694"/>
      <w:bookmarkStart w:id="25859" w:name="_Toc267164054"/>
      <w:bookmarkStart w:id="25860" w:name="_Toc267251648"/>
      <w:bookmarkStart w:id="25861" w:name="_Toc267163696"/>
      <w:bookmarkStart w:id="25862" w:name="_Toc267164056"/>
      <w:bookmarkStart w:id="25863" w:name="_Toc267251650"/>
      <w:bookmarkStart w:id="25864" w:name="_Toc267163698"/>
      <w:bookmarkStart w:id="25865" w:name="_Toc267164058"/>
      <w:bookmarkStart w:id="25866" w:name="_Toc267251652"/>
      <w:bookmarkStart w:id="25867" w:name="_Toc267163699"/>
      <w:bookmarkStart w:id="25868" w:name="_Toc267164059"/>
      <w:bookmarkStart w:id="25869" w:name="_Toc267251653"/>
      <w:bookmarkStart w:id="25870" w:name="_Toc267163700"/>
      <w:bookmarkStart w:id="25871" w:name="_Toc267164060"/>
      <w:bookmarkStart w:id="25872" w:name="_Toc267251654"/>
      <w:bookmarkStart w:id="25873" w:name="_Toc267163702"/>
      <w:bookmarkStart w:id="25874" w:name="_Toc267164062"/>
      <w:bookmarkStart w:id="25875" w:name="_Toc267251656"/>
      <w:bookmarkStart w:id="25876" w:name="_Toc267163703"/>
      <w:bookmarkStart w:id="25877" w:name="_Toc267164063"/>
      <w:bookmarkStart w:id="25878" w:name="_Toc267251657"/>
      <w:bookmarkStart w:id="25879" w:name="_Toc267163704"/>
      <w:bookmarkStart w:id="25880" w:name="_Toc267164064"/>
      <w:bookmarkStart w:id="25881" w:name="_Toc267251658"/>
      <w:bookmarkStart w:id="25882" w:name="_Toc267163705"/>
      <w:bookmarkStart w:id="25883" w:name="_Toc267164065"/>
      <w:bookmarkStart w:id="25884" w:name="_Toc267251659"/>
      <w:bookmarkStart w:id="25885" w:name="_Toc267163707"/>
      <w:bookmarkStart w:id="25886" w:name="_Toc267164067"/>
      <w:bookmarkStart w:id="25887" w:name="_Toc267251661"/>
      <w:bookmarkStart w:id="25888" w:name="_Toc267163709"/>
      <w:bookmarkStart w:id="25889" w:name="_Toc267164069"/>
      <w:bookmarkStart w:id="25890" w:name="_Toc267251663"/>
      <w:bookmarkStart w:id="25891" w:name="_Toc267163713"/>
      <w:bookmarkStart w:id="25892" w:name="_Toc267164073"/>
      <w:bookmarkStart w:id="25893" w:name="_Toc267251667"/>
      <w:bookmarkStart w:id="25894" w:name="_Toc267163717"/>
      <w:bookmarkStart w:id="25895" w:name="_Toc267164077"/>
      <w:bookmarkStart w:id="25896" w:name="_Toc267251671"/>
      <w:bookmarkStart w:id="25897" w:name="_Toc267163720"/>
      <w:bookmarkStart w:id="25898" w:name="_Toc267164080"/>
      <w:bookmarkStart w:id="25899" w:name="_Toc267251674"/>
      <w:bookmarkStart w:id="25900" w:name="_Toc267163723"/>
      <w:bookmarkStart w:id="25901" w:name="_Toc267164083"/>
      <w:bookmarkStart w:id="25902" w:name="_Toc267251677"/>
      <w:bookmarkStart w:id="25903" w:name="_Toc267163725"/>
      <w:bookmarkStart w:id="25904" w:name="_Toc267164085"/>
      <w:bookmarkStart w:id="25905" w:name="_Toc267251679"/>
      <w:bookmarkStart w:id="25906" w:name="_Toc267163727"/>
      <w:bookmarkStart w:id="25907" w:name="_Toc267164087"/>
      <w:bookmarkStart w:id="25908" w:name="_Toc267251681"/>
      <w:bookmarkStart w:id="25909" w:name="_Toc267163729"/>
      <w:bookmarkStart w:id="25910" w:name="_Toc267164089"/>
      <w:bookmarkStart w:id="25911" w:name="_Toc267251683"/>
      <w:bookmarkStart w:id="25912" w:name="_Toc267163732"/>
      <w:bookmarkStart w:id="25913" w:name="_Toc267164092"/>
      <w:bookmarkStart w:id="25914" w:name="_Toc267251686"/>
      <w:bookmarkStart w:id="25915" w:name="_Toc267163733"/>
      <w:bookmarkStart w:id="25916" w:name="_Toc267164093"/>
      <w:bookmarkStart w:id="25917" w:name="_Toc267251687"/>
      <w:bookmarkStart w:id="25918" w:name="_Toc267163737"/>
      <w:bookmarkStart w:id="25919" w:name="_Toc267164097"/>
      <w:bookmarkStart w:id="25920" w:name="_Toc267251691"/>
      <w:bookmarkStart w:id="25921" w:name="_Toc267163744"/>
      <w:bookmarkStart w:id="25922" w:name="_Toc267164104"/>
      <w:bookmarkStart w:id="25923" w:name="_Toc267251698"/>
      <w:bookmarkStart w:id="25924" w:name="_Toc267163746"/>
      <w:bookmarkStart w:id="25925" w:name="_Toc267164106"/>
      <w:bookmarkStart w:id="25926" w:name="_Toc267251700"/>
      <w:bookmarkStart w:id="25927" w:name="_Toc267163747"/>
      <w:bookmarkStart w:id="25928" w:name="_Toc267164107"/>
      <w:bookmarkStart w:id="25929" w:name="_Toc267251701"/>
      <w:bookmarkStart w:id="25930" w:name="_Toc267163749"/>
      <w:bookmarkStart w:id="25931" w:name="_Toc267164109"/>
      <w:bookmarkStart w:id="25932" w:name="_Toc267251703"/>
      <w:bookmarkStart w:id="25933" w:name="_Toc267163751"/>
      <w:bookmarkStart w:id="25934" w:name="_Toc267164111"/>
      <w:bookmarkStart w:id="25935" w:name="_Toc267251705"/>
      <w:bookmarkStart w:id="25936" w:name="_Toc267163753"/>
      <w:bookmarkStart w:id="25937" w:name="_Toc267164113"/>
      <w:bookmarkStart w:id="25938" w:name="_Toc267251707"/>
      <w:bookmarkStart w:id="25939" w:name="_Toc491674392"/>
      <w:bookmarkStart w:id="25940" w:name="_Toc294795258"/>
      <w:bookmarkStart w:id="25941" w:name="_Toc301956957"/>
      <w:bookmarkStart w:id="25942" w:name="_Toc301960085"/>
      <w:bookmarkStart w:id="25943" w:name="_Toc301960559"/>
      <w:bookmarkStart w:id="25944" w:name="_Toc301960721"/>
      <w:bookmarkStart w:id="25945" w:name="_Toc409602526"/>
      <w:bookmarkStart w:id="25946" w:name="_Toc430267187"/>
      <w:bookmarkEnd w:id="25737"/>
      <w:bookmarkEnd w:id="25738"/>
      <w:bookmarkEnd w:id="25739"/>
      <w:bookmarkEnd w:id="25740"/>
      <w:bookmarkEnd w:id="25741"/>
      <w:bookmarkEnd w:id="25742"/>
      <w:bookmarkEnd w:id="25743"/>
      <w:bookmarkEnd w:id="25744"/>
      <w:bookmarkEnd w:id="25745"/>
      <w:bookmarkEnd w:id="25746"/>
      <w:bookmarkEnd w:id="25747"/>
      <w:bookmarkEnd w:id="25748"/>
      <w:bookmarkEnd w:id="25749"/>
      <w:bookmarkEnd w:id="25750"/>
      <w:bookmarkEnd w:id="25751"/>
      <w:bookmarkEnd w:id="25752"/>
      <w:bookmarkEnd w:id="25753"/>
      <w:bookmarkEnd w:id="25754"/>
      <w:bookmarkEnd w:id="25755"/>
      <w:bookmarkEnd w:id="25756"/>
      <w:bookmarkEnd w:id="25757"/>
      <w:bookmarkEnd w:id="25758"/>
      <w:bookmarkEnd w:id="25759"/>
      <w:bookmarkEnd w:id="25760"/>
      <w:bookmarkEnd w:id="25761"/>
      <w:bookmarkEnd w:id="25762"/>
      <w:bookmarkEnd w:id="25763"/>
      <w:bookmarkEnd w:id="25764"/>
      <w:bookmarkEnd w:id="25765"/>
      <w:bookmarkEnd w:id="25766"/>
      <w:bookmarkEnd w:id="25767"/>
      <w:bookmarkEnd w:id="25768"/>
      <w:bookmarkEnd w:id="25769"/>
      <w:bookmarkEnd w:id="25770"/>
      <w:bookmarkEnd w:id="25771"/>
      <w:bookmarkEnd w:id="25772"/>
      <w:bookmarkEnd w:id="25773"/>
      <w:bookmarkEnd w:id="25774"/>
      <w:bookmarkEnd w:id="25775"/>
      <w:bookmarkEnd w:id="25776"/>
      <w:bookmarkEnd w:id="25777"/>
      <w:bookmarkEnd w:id="25778"/>
      <w:bookmarkEnd w:id="25779"/>
      <w:bookmarkEnd w:id="25780"/>
      <w:bookmarkEnd w:id="25781"/>
      <w:bookmarkEnd w:id="25782"/>
      <w:bookmarkEnd w:id="25783"/>
      <w:bookmarkEnd w:id="25784"/>
      <w:bookmarkEnd w:id="25785"/>
      <w:bookmarkEnd w:id="25786"/>
      <w:bookmarkEnd w:id="25787"/>
      <w:bookmarkEnd w:id="25788"/>
      <w:bookmarkEnd w:id="25789"/>
      <w:bookmarkEnd w:id="25790"/>
      <w:bookmarkEnd w:id="25791"/>
      <w:bookmarkEnd w:id="25792"/>
      <w:bookmarkEnd w:id="25793"/>
      <w:bookmarkEnd w:id="25794"/>
      <w:bookmarkEnd w:id="25795"/>
      <w:bookmarkEnd w:id="25796"/>
      <w:bookmarkEnd w:id="25797"/>
      <w:bookmarkEnd w:id="25798"/>
      <w:bookmarkEnd w:id="25799"/>
      <w:bookmarkEnd w:id="25800"/>
      <w:bookmarkEnd w:id="25801"/>
      <w:bookmarkEnd w:id="25802"/>
      <w:bookmarkEnd w:id="25803"/>
      <w:bookmarkEnd w:id="25804"/>
      <w:bookmarkEnd w:id="25805"/>
      <w:bookmarkEnd w:id="25806"/>
      <w:bookmarkEnd w:id="25807"/>
      <w:bookmarkEnd w:id="25808"/>
      <w:bookmarkEnd w:id="25809"/>
      <w:bookmarkEnd w:id="25810"/>
      <w:bookmarkEnd w:id="25811"/>
      <w:bookmarkEnd w:id="25812"/>
      <w:bookmarkEnd w:id="25813"/>
      <w:bookmarkEnd w:id="25814"/>
      <w:bookmarkEnd w:id="25815"/>
      <w:bookmarkEnd w:id="25816"/>
      <w:bookmarkEnd w:id="25817"/>
      <w:bookmarkEnd w:id="25818"/>
      <w:bookmarkEnd w:id="25819"/>
      <w:bookmarkEnd w:id="25820"/>
      <w:bookmarkEnd w:id="25821"/>
      <w:bookmarkEnd w:id="25822"/>
      <w:bookmarkEnd w:id="25823"/>
      <w:bookmarkEnd w:id="25824"/>
      <w:bookmarkEnd w:id="25825"/>
      <w:bookmarkEnd w:id="25826"/>
      <w:bookmarkEnd w:id="25827"/>
      <w:bookmarkEnd w:id="25828"/>
      <w:bookmarkEnd w:id="25829"/>
      <w:bookmarkEnd w:id="25830"/>
      <w:bookmarkEnd w:id="25831"/>
      <w:bookmarkEnd w:id="25832"/>
      <w:bookmarkEnd w:id="25833"/>
      <w:bookmarkEnd w:id="25834"/>
      <w:bookmarkEnd w:id="25835"/>
      <w:bookmarkEnd w:id="25836"/>
      <w:bookmarkEnd w:id="25837"/>
      <w:bookmarkEnd w:id="25838"/>
      <w:bookmarkEnd w:id="25839"/>
      <w:bookmarkEnd w:id="25840"/>
      <w:bookmarkEnd w:id="25841"/>
      <w:bookmarkEnd w:id="25842"/>
      <w:bookmarkEnd w:id="25843"/>
      <w:bookmarkEnd w:id="25844"/>
      <w:bookmarkEnd w:id="25845"/>
      <w:bookmarkEnd w:id="25846"/>
      <w:bookmarkEnd w:id="25847"/>
      <w:bookmarkEnd w:id="25848"/>
      <w:bookmarkEnd w:id="25849"/>
      <w:bookmarkEnd w:id="25850"/>
      <w:bookmarkEnd w:id="25851"/>
      <w:bookmarkEnd w:id="25852"/>
      <w:bookmarkEnd w:id="25853"/>
      <w:bookmarkEnd w:id="25854"/>
      <w:bookmarkEnd w:id="25855"/>
      <w:bookmarkEnd w:id="25856"/>
      <w:bookmarkEnd w:id="25857"/>
      <w:bookmarkEnd w:id="25858"/>
      <w:bookmarkEnd w:id="25859"/>
      <w:bookmarkEnd w:id="25860"/>
      <w:bookmarkEnd w:id="25861"/>
      <w:bookmarkEnd w:id="25862"/>
      <w:bookmarkEnd w:id="25863"/>
      <w:bookmarkEnd w:id="25864"/>
      <w:bookmarkEnd w:id="25865"/>
      <w:bookmarkEnd w:id="25866"/>
      <w:bookmarkEnd w:id="25867"/>
      <w:bookmarkEnd w:id="25868"/>
      <w:bookmarkEnd w:id="25869"/>
      <w:bookmarkEnd w:id="25870"/>
      <w:bookmarkEnd w:id="25871"/>
      <w:bookmarkEnd w:id="25872"/>
      <w:bookmarkEnd w:id="25873"/>
      <w:bookmarkEnd w:id="25874"/>
      <w:bookmarkEnd w:id="25875"/>
      <w:bookmarkEnd w:id="25876"/>
      <w:bookmarkEnd w:id="25877"/>
      <w:bookmarkEnd w:id="25878"/>
      <w:bookmarkEnd w:id="25879"/>
      <w:bookmarkEnd w:id="25880"/>
      <w:bookmarkEnd w:id="25881"/>
      <w:bookmarkEnd w:id="25882"/>
      <w:bookmarkEnd w:id="25883"/>
      <w:bookmarkEnd w:id="25884"/>
      <w:bookmarkEnd w:id="25885"/>
      <w:bookmarkEnd w:id="25886"/>
      <w:bookmarkEnd w:id="25887"/>
      <w:bookmarkEnd w:id="25888"/>
      <w:bookmarkEnd w:id="25889"/>
      <w:bookmarkEnd w:id="25890"/>
      <w:bookmarkEnd w:id="25891"/>
      <w:bookmarkEnd w:id="25892"/>
      <w:bookmarkEnd w:id="25893"/>
      <w:bookmarkEnd w:id="25894"/>
      <w:bookmarkEnd w:id="25895"/>
      <w:bookmarkEnd w:id="25896"/>
      <w:bookmarkEnd w:id="25897"/>
      <w:bookmarkEnd w:id="25898"/>
      <w:bookmarkEnd w:id="25899"/>
      <w:bookmarkEnd w:id="25900"/>
      <w:bookmarkEnd w:id="25901"/>
      <w:bookmarkEnd w:id="25902"/>
      <w:bookmarkEnd w:id="25903"/>
      <w:bookmarkEnd w:id="25904"/>
      <w:bookmarkEnd w:id="25905"/>
      <w:bookmarkEnd w:id="25906"/>
      <w:bookmarkEnd w:id="25907"/>
      <w:bookmarkEnd w:id="25908"/>
      <w:bookmarkEnd w:id="25909"/>
      <w:bookmarkEnd w:id="25910"/>
      <w:bookmarkEnd w:id="25911"/>
      <w:bookmarkEnd w:id="25912"/>
      <w:bookmarkEnd w:id="25913"/>
      <w:bookmarkEnd w:id="25914"/>
      <w:bookmarkEnd w:id="25915"/>
      <w:bookmarkEnd w:id="25916"/>
      <w:bookmarkEnd w:id="25917"/>
      <w:bookmarkEnd w:id="25918"/>
      <w:bookmarkEnd w:id="25919"/>
      <w:bookmarkEnd w:id="25920"/>
      <w:bookmarkEnd w:id="25921"/>
      <w:bookmarkEnd w:id="25922"/>
      <w:bookmarkEnd w:id="25923"/>
      <w:bookmarkEnd w:id="25924"/>
      <w:bookmarkEnd w:id="25925"/>
      <w:bookmarkEnd w:id="25926"/>
      <w:bookmarkEnd w:id="25927"/>
      <w:bookmarkEnd w:id="25928"/>
      <w:bookmarkEnd w:id="25929"/>
      <w:bookmarkEnd w:id="25930"/>
      <w:bookmarkEnd w:id="25931"/>
      <w:bookmarkEnd w:id="25932"/>
      <w:bookmarkEnd w:id="25933"/>
      <w:bookmarkEnd w:id="25934"/>
      <w:bookmarkEnd w:id="25935"/>
      <w:bookmarkEnd w:id="25936"/>
      <w:bookmarkEnd w:id="25937"/>
      <w:bookmarkEnd w:id="25938"/>
      <w:ins w:id="25947" w:author="Author">
        <w:r>
          <w:t>Rules_Init_002</w:t>
        </w:r>
        <w:bookmarkEnd w:id="25939"/>
      </w:ins>
    </w:p>
    <w:p w:rsidR="00743B33" w:rsidRDefault="00D20E06">
      <w:pPr>
        <w:ind w:left="540"/>
        <w:jc w:val="both"/>
        <w:rPr>
          <w:ins w:id="25948" w:author="Author"/>
          <w:rFonts w:ascii="Calibri" w:hAnsi="Calibri"/>
          <w:b/>
          <w:sz w:val="20"/>
          <w:szCs w:val="20"/>
          <w:lang w:val="en-US"/>
        </w:rPr>
      </w:pPr>
      <w:ins w:id="25949" w:author="Author">
        <w:r>
          <w:rPr>
            <w:rFonts w:ascii="Calibri" w:hAnsi="Calibri"/>
            <w:b/>
            <w:sz w:val="20"/>
            <w:szCs w:val="20"/>
          </w:rPr>
          <w:t>Rule</w:t>
        </w:r>
        <w:r>
          <w:rPr>
            <w:rFonts w:ascii="Calibri" w:hAnsi="Calibri"/>
            <w:b/>
            <w:sz w:val="20"/>
            <w:szCs w:val="20"/>
            <w:lang w:val="en-US"/>
          </w:rPr>
          <w:t>:</w:t>
        </w:r>
      </w:ins>
    </w:p>
    <w:p w:rsidR="00743B33" w:rsidRDefault="00D20E06">
      <w:pPr>
        <w:ind w:left="540"/>
        <w:jc w:val="both"/>
        <w:rPr>
          <w:ins w:id="25950" w:author="Author"/>
          <w:rFonts w:ascii="Calibri" w:hAnsi="Calibri"/>
          <w:sz w:val="20"/>
          <w:szCs w:val="20"/>
        </w:rPr>
      </w:pPr>
      <w:ins w:id="25951" w:author="Author">
        <w:r>
          <w:rPr>
            <w:rFonts w:ascii="Calibri" w:hAnsi="Calibri"/>
            <w:sz w:val="20"/>
            <w:szCs w:val="20"/>
          </w:rPr>
          <w:t xml:space="preserve">Try to initialize local variables where they're declared. </w:t>
        </w:r>
        <w:r>
          <w:rPr>
            <w:rFonts w:ascii="Calibri" w:hAnsi="Calibri"/>
            <w:sz w:val="20"/>
            <w:szCs w:val="20"/>
          </w:rPr>
          <w:t>The only reason not to initialize a variable where it's declared is if the initial value depends on some computation occurring first.</w:t>
        </w:r>
      </w:ins>
    </w:p>
    <w:p w:rsidR="00743B33" w:rsidRDefault="00743B33">
      <w:pPr>
        <w:ind w:left="540"/>
        <w:jc w:val="both"/>
        <w:rPr>
          <w:ins w:id="25952" w:author="Author"/>
          <w:rFonts w:ascii="Calibri" w:hAnsi="Calibri"/>
          <w:sz w:val="20"/>
          <w:szCs w:val="20"/>
        </w:rPr>
      </w:pPr>
    </w:p>
    <w:p w:rsidR="00743B33" w:rsidRDefault="00D20E06">
      <w:pPr>
        <w:ind w:left="540"/>
        <w:jc w:val="both"/>
        <w:rPr>
          <w:ins w:id="25953" w:author="Author"/>
          <w:rFonts w:ascii="Calibri" w:hAnsi="Calibri"/>
          <w:b/>
          <w:sz w:val="20"/>
          <w:szCs w:val="20"/>
          <w:lang w:val="en-US"/>
        </w:rPr>
      </w:pPr>
      <w:ins w:id="25954" w:author="Author">
        <w:r>
          <w:rPr>
            <w:rFonts w:ascii="Calibri" w:hAnsi="Calibri"/>
            <w:b/>
            <w:sz w:val="20"/>
            <w:szCs w:val="20"/>
          </w:rPr>
          <w:t>Example</w:t>
        </w:r>
        <w:r>
          <w:rPr>
            <w:rFonts w:ascii="Calibri" w:hAnsi="Calibri"/>
            <w:b/>
            <w:sz w:val="20"/>
            <w:szCs w:val="20"/>
            <w:lang w:val="en-US"/>
          </w:rPr>
          <w:t>:</w:t>
        </w:r>
      </w:ins>
    </w:p>
    <w:p w:rsidR="00743B33" w:rsidRDefault="00D20E06">
      <w:pPr>
        <w:ind w:left="540"/>
        <w:jc w:val="both"/>
        <w:rPr>
          <w:ins w:id="25955" w:author="Author"/>
          <w:rFonts w:ascii="Calibri" w:hAnsi="Calibri"/>
          <w:sz w:val="20"/>
          <w:szCs w:val="20"/>
        </w:rPr>
      </w:pPr>
      <w:ins w:id="25956" w:author="Author">
        <w:del w:id="25957" w:author="Author">
          <w:r>
            <w:rPr>
              <w:rFonts w:ascii="Calibri" w:hAnsi="Calibri"/>
              <w:sz w:val="20"/>
              <w:szCs w:val="20"/>
            </w:rPr>
            <w:delText>Not required</w:delText>
          </w:r>
        </w:del>
        <w:r>
          <w:rPr>
            <w:rFonts w:ascii="Calibri" w:hAnsi="Calibri"/>
            <w:sz w:val="20"/>
            <w:szCs w:val="20"/>
          </w:rPr>
          <w:t>// Compliant</w:t>
        </w:r>
        <w:del w:id="25958" w:author="Author">
          <w:r>
            <w:rPr>
              <w:rFonts w:ascii="Calibri" w:hAnsi="Calibri"/>
              <w:sz w:val="20"/>
              <w:szCs w:val="20"/>
            </w:rPr>
            <w:delText>.</w:delText>
          </w:r>
        </w:del>
      </w:ins>
    </w:p>
    <w:p w:rsidR="00743B33" w:rsidRDefault="00D20E06">
      <w:pPr>
        <w:ind w:left="540"/>
        <w:jc w:val="both"/>
        <w:rPr>
          <w:ins w:id="25959" w:author="Author"/>
          <w:rFonts w:ascii="Calibri" w:hAnsi="Calibri" w:cs="Courier New"/>
          <w:sz w:val="20"/>
          <w:szCs w:val="20"/>
        </w:rPr>
      </w:pPr>
      <w:ins w:id="25960" w:author="Author">
        <w:r>
          <w:rPr>
            <w:rFonts w:ascii="Calibri" w:hAnsi="Calibri" w:cs="Courier New"/>
            <w:sz w:val="20"/>
            <w:szCs w:val="20"/>
          </w:rPr>
          <w:t>int int1 = 0;</w:t>
        </w:r>
      </w:ins>
    </w:p>
    <w:p w:rsidR="00743B33" w:rsidRDefault="00D20E06">
      <w:pPr>
        <w:ind w:left="540"/>
        <w:jc w:val="both"/>
        <w:rPr>
          <w:ins w:id="25961" w:author="Author"/>
          <w:rFonts w:ascii="Calibri" w:hAnsi="Calibri" w:cs="Courier New"/>
          <w:sz w:val="20"/>
          <w:szCs w:val="20"/>
        </w:rPr>
      </w:pPr>
      <w:ins w:id="25962" w:author="Author">
        <w:r>
          <w:rPr>
            <w:rFonts w:ascii="Calibri" w:hAnsi="Calibri" w:cs="Courier New"/>
            <w:sz w:val="20"/>
            <w:szCs w:val="20"/>
          </w:rPr>
          <w:t>string EmployeeName = string.Empty;</w:t>
        </w:r>
      </w:ins>
    </w:p>
    <w:p w:rsidR="00743B33" w:rsidRDefault="00743B33">
      <w:pPr>
        <w:ind w:left="540"/>
        <w:jc w:val="both"/>
        <w:rPr>
          <w:ins w:id="25963" w:author="Author"/>
          <w:rFonts w:ascii="Calibri" w:hAnsi="Calibri"/>
          <w:b/>
          <w:sz w:val="20"/>
          <w:szCs w:val="20"/>
          <w:lang w:val="en-US"/>
        </w:rPr>
      </w:pPr>
    </w:p>
    <w:p w:rsidR="00743B33" w:rsidRDefault="00D20E06">
      <w:pPr>
        <w:ind w:left="540"/>
        <w:jc w:val="both"/>
        <w:rPr>
          <w:ins w:id="25964" w:author="Author"/>
          <w:rFonts w:ascii="Calibri" w:hAnsi="Calibri"/>
          <w:sz w:val="20"/>
          <w:szCs w:val="20"/>
        </w:rPr>
      </w:pPr>
      <w:ins w:id="25965" w:author="Author">
        <w:r>
          <w:rPr>
            <w:rFonts w:ascii="Calibri" w:hAnsi="Calibri"/>
            <w:b/>
            <w:sz w:val="20"/>
            <w:szCs w:val="20"/>
          </w:rPr>
          <w:lastRenderedPageBreak/>
          <w:t>Rationale</w:t>
        </w:r>
        <w:r>
          <w:rPr>
            <w:rFonts w:ascii="Calibri" w:hAnsi="Calibri"/>
            <w:b/>
            <w:sz w:val="20"/>
            <w:szCs w:val="20"/>
            <w:lang w:val="en-US"/>
          </w:rPr>
          <w:t>:</w:t>
        </w:r>
        <w:r>
          <w:rPr>
            <w:rFonts w:ascii="Calibri" w:hAnsi="Calibri"/>
            <w:sz w:val="20"/>
            <w:szCs w:val="20"/>
          </w:rPr>
          <w:t xml:space="preserve"> </w:t>
        </w:r>
      </w:ins>
    </w:p>
    <w:p w:rsidR="00743B33" w:rsidRDefault="00D20E06">
      <w:pPr>
        <w:ind w:left="540"/>
        <w:jc w:val="both"/>
        <w:rPr>
          <w:ins w:id="25966" w:author="Author"/>
          <w:rFonts w:ascii="Calibri" w:hAnsi="Calibri"/>
          <w:sz w:val="20"/>
          <w:szCs w:val="20"/>
        </w:rPr>
      </w:pPr>
      <w:ins w:id="25967" w:author="Author">
        <w:r>
          <w:rPr>
            <w:rFonts w:ascii="Calibri" w:hAnsi="Calibri"/>
            <w:sz w:val="20"/>
            <w:szCs w:val="20"/>
          </w:rPr>
          <w:t>To avoid initialisation</w:t>
        </w:r>
        <w:r>
          <w:rPr>
            <w:rFonts w:ascii="Calibri" w:hAnsi="Calibri"/>
            <w:sz w:val="20"/>
            <w:szCs w:val="20"/>
          </w:rPr>
          <w:t xml:space="preserve"> of variables with garbage values and for readability.</w:t>
        </w:r>
      </w:ins>
    </w:p>
    <w:p w:rsidR="00743B33" w:rsidRDefault="00743B33" w:rsidP="00743B33">
      <w:pPr>
        <w:pStyle w:val="Heading2"/>
        <w:rPr>
          <w:ins w:id="25968" w:author="Author"/>
          <w:del w:id="25969" w:author="Author"/>
        </w:rPr>
        <w:pPrChange w:id="25970" w:author="Author">
          <w:pPr>
            <w:pStyle w:val="Heading3"/>
          </w:pPr>
        </w:pPrChange>
      </w:pPr>
      <w:bookmarkStart w:id="25971" w:name="_Toc488929707"/>
      <w:bookmarkStart w:id="25972" w:name="_Toc489941917"/>
      <w:bookmarkStart w:id="25973" w:name="_Toc489943075"/>
      <w:bookmarkStart w:id="25974" w:name="_Toc490207358"/>
      <w:bookmarkStart w:id="25975" w:name="_Toc490208523"/>
      <w:bookmarkStart w:id="25976" w:name="_Toc491674393"/>
      <w:bookmarkEnd w:id="25971"/>
      <w:bookmarkEnd w:id="25972"/>
      <w:bookmarkEnd w:id="25973"/>
      <w:bookmarkEnd w:id="25974"/>
      <w:bookmarkEnd w:id="25975"/>
      <w:bookmarkEnd w:id="25976"/>
    </w:p>
    <w:p w:rsidR="00743B33" w:rsidRDefault="00D20E06">
      <w:pPr>
        <w:pStyle w:val="Heading2"/>
      </w:pPr>
      <w:bookmarkStart w:id="25977" w:name="_Toc491674394"/>
      <w:r>
        <w:t>Control Statement Expressions</w:t>
      </w:r>
      <w:bookmarkEnd w:id="25940"/>
      <w:bookmarkEnd w:id="25941"/>
      <w:bookmarkEnd w:id="25942"/>
      <w:bookmarkEnd w:id="25943"/>
      <w:bookmarkEnd w:id="25944"/>
      <w:bookmarkEnd w:id="25945"/>
      <w:bookmarkEnd w:id="25946"/>
      <w:bookmarkEnd w:id="25977"/>
    </w:p>
    <w:p w:rsidR="00743B33" w:rsidRDefault="00D20E06">
      <w:pPr>
        <w:pStyle w:val="Heading3"/>
      </w:pPr>
      <w:bookmarkStart w:id="25978" w:name="_Toc294795259"/>
      <w:bookmarkStart w:id="25979" w:name="_Toc301956958"/>
      <w:bookmarkStart w:id="25980" w:name="_Toc301960086"/>
      <w:bookmarkStart w:id="25981" w:name="_Toc301960560"/>
      <w:bookmarkStart w:id="25982" w:name="_Toc301960722"/>
      <w:bookmarkStart w:id="25983" w:name="_Toc409602527"/>
      <w:bookmarkStart w:id="25984" w:name="_Toc430267188"/>
      <w:bookmarkStart w:id="25985" w:name="_Toc491674395"/>
      <w:r>
        <w:t>Rules_Expr_001</w:t>
      </w:r>
      <w:bookmarkEnd w:id="25978"/>
      <w:bookmarkEnd w:id="25979"/>
      <w:bookmarkEnd w:id="25980"/>
      <w:bookmarkEnd w:id="25981"/>
      <w:bookmarkEnd w:id="25982"/>
      <w:bookmarkEnd w:id="25983"/>
      <w:bookmarkEnd w:id="25984"/>
      <w:r>
        <w:t xml:space="preserve"> ([1] Clause 5.4.7 - table 1 – 1d)</w:t>
      </w:r>
      <w:bookmarkEnd w:id="25985"/>
    </w:p>
    <w:p w:rsidR="00743B33" w:rsidRPr="00743B33" w:rsidRDefault="00D20E06">
      <w:pPr>
        <w:ind w:left="540"/>
        <w:jc w:val="both"/>
        <w:rPr>
          <w:rFonts w:ascii="Calibri" w:hAnsi="Calibri"/>
          <w:b/>
          <w:sz w:val="20"/>
          <w:szCs w:val="20"/>
          <w:lang w:val="en-US"/>
          <w:rPrChange w:id="25986" w:author="Author">
            <w:rPr>
              <w:rFonts w:ascii="Trebuchet MS" w:hAnsi="Trebuchet MS"/>
              <w:b/>
              <w:lang w:val="en-US"/>
            </w:rPr>
          </w:rPrChange>
        </w:rPr>
      </w:pPr>
      <w:r>
        <w:rPr>
          <w:rFonts w:ascii="Calibri" w:hAnsi="Calibri"/>
          <w:b/>
          <w:sz w:val="20"/>
          <w:szCs w:val="20"/>
          <w:rPrChange w:id="25987" w:author="Author">
            <w:rPr>
              <w:rFonts w:ascii="Trebuchet MS" w:hAnsi="Trebuchet MS"/>
              <w:b/>
            </w:rPr>
          </w:rPrChange>
        </w:rPr>
        <w:t>Rule</w:t>
      </w:r>
      <w:r>
        <w:rPr>
          <w:rFonts w:ascii="Calibri" w:hAnsi="Calibri"/>
          <w:b/>
          <w:sz w:val="20"/>
          <w:szCs w:val="20"/>
          <w:lang w:val="en-US"/>
          <w:rPrChange w:id="25988"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5989" w:author="Author">
            <w:rPr>
              <w:rFonts w:ascii="Trebuchet MS" w:hAnsi="Trebuchet MS"/>
              <w:sz w:val="20"/>
              <w:szCs w:val="20"/>
            </w:rPr>
          </w:rPrChange>
        </w:rPr>
      </w:pPr>
      <w:r>
        <w:rPr>
          <w:rFonts w:ascii="Calibri" w:hAnsi="Calibri"/>
          <w:sz w:val="20"/>
          <w:szCs w:val="20"/>
          <w:rPrChange w:id="25990" w:author="Author">
            <w:rPr>
              <w:rFonts w:ascii="Trebuchet MS" w:hAnsi="Trebuchet MS"/>
              <w:sz w:val="20"/>
              <w:szCs w:val="20"/>
            </w:rPr>
          </w:rPrChange>
        </w:rPr>
        <w:t>Brackets shall always be used in complex expressions even if the C</w:t>
      </w:r>
      <w:ins w:id="25991" w:author="Author">
        <w:r>
          <w:rPr>
            <w:rFonts w:ascii="Calibri" w:hAnsi="Calibri"/>
            <w:sz w:val="20"/>
            <w:szCs w:val="20"/>
          </w:rPr>
          <w:t xml:space="preserve"> Sharp</w:t>
        </w:r>
      </w:ins>
      <w:r>
        <w:rPr>
          <w:rFonts w:ascii="Calibri" w:hAnsi="Calibri"/>
          <w:sz w:val="20"/>
          <w:szCs w:val="20"/>
          <w:rPrChange w:id="25992" w:author="Author">
            <w:rPr>
              <w:rFonts w:ascii="Trebuchet MS" w:hAnsi="Trebuchet MS"/>
              <w:sz w:val="20"/>
              <w:szCs w:val="20"/>
            </w:rPr>
          </w:rPrChange>
        </w:rPr>
        <w:t xml:space="preserve"> priority rules do not necessarily demand this for operators. This also applies to expressions evaluated by the pre-processor.</w:t>
      </w:r>
    </w:p>
    <w:p w:rsidR="00743B33" w:rsidRPr="00743B33" w:rsidRDefault="00743B33">
      <w:pPr>
        <w:ind w:left="540"/>
        <w:jc w:val="both"/>
        <w:rPr>
          <w:rFonts w:ascii="Calibri" w:hAnsi="Calibri"/>
          <w:sz w:val="20"/>
          <w:szCs w:val="20"/>
          <w:rPrChange w:id="25993" w:author="Author">
            <w:rPr>
              <w:rFonts w:ascii="Trebuchet MS" w:hAnsi="Trebuchet MS"/>
              <w:sz w:val="20"/>
              <w:szCs w:val="20"/>
            </w:rPr>
          </w:rPrChange>
        </w:rPr>
      </w:pPr>
    </w:p>
    <w:p w:rsidR="00743B33" w:rsidRPr="00743B33" w:rsidRDefault="00D20E06">
      <w:pPr>
        <w:ind w:left="540"/>
        <w:jc w:val="both"/>
        <w:rPr>
          <w:rFonts w:ascii="Calibri" w:hAnsi="Calibri"/>
          <w:b/>
          <w:sz w:val="20"/>
          <w:szCs w:val="20"/>
          <w:rPrChange w:id="25994" w:author="Author">
            <w:rPr>
              <w:rFonts w:ascii="Trebuchet MS" w:hAnsi="Trebuchet MS"/>
              <w:b/>
              <w:szCs w:val="22"/>
            </w:rPr>
          </w:rPrChange>
        </w:rPr>
      </w:pPr>
      <w:r>
        <w:rPr>
          <w:rFonts w:ascii="Calibri" w:hAnsi="Calibri"/>
          <w:b/>
          <w:sz w:val="20"/>
          <w:szCs w:val="20"/>
          <w:rPrChange w:id="25995" w:author="Author">
            <w:rPr>
              <w:rFonts w:ascii="Trebuchet MS" w:hAnsi="Trebuchet MS"/>
              <w:b/>
              <w:szCs w:val="22"/>
            </w:rPr>
          </w:rPrChange>
        </w:rPr>
        <w:t>Example:</w:t>
      </w:r>
    </w:p>
    <w:p w:rsidR="00743B33" w:rsidRPr="00743B33" w:rsidRDefault="00D20E06">
      <w:pPr>
        <w:ind w:left="540"/>
        <w:rPr>
          <w:rFonts w:ascii="Calibri" w:hAnsi="Calibri"/>
          <w:sz w:val="20"/>
          <w:szCs w:val="20"/>
          <w:rPrChange w:id="25996" w:author="Author">
            <w:rPr>
              <w:rFonts w:ascii="Trebuchet MS" w:hAnsi="Trebuchet MS"/>
              <w:sz w:val="20"/>
              <w:szCs w:val="22"/>
            </w:rPr>
          </w:rPrChange>
        </w:rPr>
      </w:pPr>
      <w:del w:id="25997" w:author="Author">
        <w:r>
          <w:rPr>
            <w:rFonts w:ascii="Calibri" w:hAnsi="Calibri"/>
            <w:sz w:val="20"/>
            <w:szCs w:val="20"/>
            <w:rPrChange w:id="25998" w:author="Author">
              <w:rPr>
                <w:rFonts w:ascii="Trebuchet MS" w:hAnsi="Trebuchet MS"/>
                <w:sz w:val="20"/>
                <w:szCs w:val="22"/>
              </w:rPr>
            </w:rPrChange>
          </w:rPr>
          <w:delText>/*</w:delText>
        </w:r>
      </w:del>
      <w:ins w:id="25999" w:author="Author">
        <w:r>
          <w:rPr>
            <w:rFonts w:ascii="Calibri" w:hAnsi="Calibri"/>
            <w:sz w:val="20"/>
            <w:szCs w:val="20"/>
          </w:rPr>
          <w:t>//</w:t>
        </w:r>
      </w:ins>
      <w:r>
        <w:rPr>
          <w:rFonts w:ascii="Calibri" w:hAnsi="Calibri"/>
          <w:sz w:val="20"/>
          <w:szCs w:val="20"/>
          <w:rPrChange w:id="26000" w:author="Author">
            <w:rPr>
              <w:rFonts w:ascii="Trebuchet MS" w:hAnsi="Trebuchet MS"/>
              <w:sz w:val="20"/>
              <w:szCs w:val="22"/>
            </w:rPr>
          </w:rPrChange>
        </w:rPr>
        <w:t xml:space="preserve"> Compliant</w:t>
      </w:r>
      <w:del w:id="26001" w:author="Author">
        <w:r>
          <w:rPr>
            <w:rFonts w:ascii="Calibri" w:hAnsi="Calibri"/>
            <w:sz w:val="20"/>
            <w:szCs w:val="20"/>
            <w:rPrChange w:id="26002" w:author="Author">
              <w:rPr>
                <w:rFonts w:ascii="Trebuchet MS" w:hAnsi="Trebuchet MS"/>
                <w:sz w:val="20"/>
                <w:szCs w:val="22"/>
              </w:rPr>
            </w:rPrChange>
          </w:rPr>
          <w:delText xml:space="preserve"> */</w:delText>
        </w:r>
      </w:del>
    </w:p>
    <w:p w:rsidR="00743B33" w:rsidRPr="00743B33" w:rsidRDefault="00D20E06">
      <w:pPr>
        <w:ind w:left="540"/>
        <w:jc w:val="both"/>
        <w:rPr>
          <w:rFonts w:ascii="Calibri" w:hAnsi="Calibri" w:cs="Courier New"/>
          <w:sz w:val="20"/>
          <w:szCs w:val="20"/>
          <w:rPrChange w:id="26003" w:author="Author">
            <w:rPr>
              <w:rFonts w:ascii="Courier New" w:hAnsi="Courier New" w:cs="Courier New"/>
              <w:sz w:val="20"/>
              <w:szCs w:val="20"/>
            </w:rPr>
          </w:rPrChange>
        </w:rPr>
      </w:pPr>
      <w:r>
        <w:rPr>
          <w:rFonts w:ascii="Calibri" w:hAnsi="Calibri" w:cs="Courier New"/>
          <w:sz w:val="20"/>
          <w:szCs w:val="20"/>
          <w:rPrChange w:id="26004" w:author="Author">
            <w:rPr>
              <w:rFonts w:ascii="Courier New" w:hAnsi="Courier New" w:cs="Courier New"/>
              <w:sz w:val="20"/>
              <w:szCs w:val="20"/>
            </w:rPr>
          </w:rPrChange>
        </w:rPr>
        <w:t>if ((counter1 &gt; 0) || (counter2 &lt; 0))</w:t>
      </w:r>
    </w:p>
    <w:p w:rsidR="00743B33" w:rsidRPr="00743B33" w:rsidRDefault="00D20E06">
      <w:pPr>
        <w:ind w:left="540"/>
        <w:jc w:val="both"/>
        <w:rPr>
          <w:rFonts w:ascii="Calibri" w:hAnsi="Calibri" w:cs="Courier New"/>
          <w:sz w:val="20"/>
          <w:szCs w:val="20"/>
          <w:rPrChange w:id="26005" w:author="Author">
            <w:rPr>
              <w:rFonts w:ascii="Courier New" w:hAnsi="Courier New" w:cs="Courier New"/>
              <w:sz w:val="20"/>
              <w:szCs w:val="20"/>
            </w:rPr>
          </w:rPrChange>
        </w:rPr>
      </w:pPr>
      <w:r>
        <w:rPr>
          <w:rFonts w:ascii="Calibri" w:hAnsi="Calibri" w:cs="Courier New"/>
          <w:sz w:val="20"/>
          <w:szCs w:val="20"/>
          <w:rPrChange w:id="26006" w:author="Author">
            <w:rPr>
              <w:rFonts w:ascii="Courier New" w:hAnsi="Courier New" w:cs="Courier New"/>
              <w:sz w:val="20"/>
              <w:szCs w:val="20"/>
            </w:rPr>
          </w:rPrChange>
        </w:rPr>
        <w:t>#if ((</w:t>
      </w:r>
      <w:del w:id="26007" w:author="Author">
        <w:r>
          <w:rPr>
            <w:rFonts w:ascii="Calibri" w:hAnsi="Calibri" w:cs="Courier New"/>
            <w:sz w:val="20"/>
            <w:szCs w:val="20"/>
            <w:rPrChange w:id="26008" w:author="Author">
              <w:rPr>
                <w:rFonts w:ascii="Courier New" w:hAnsi="Courier New" w:cs="Courier New"/>
                <w:sz w:val="20"/>
                <w:szCs w:val="20"/>
              </w:rPr>
            </w:rPrChange>
          </w:rPr>
          <w:delText>SEC</w:delText>
        </w:r>
      </w:del>
      <w:ins w:id="26009" w:author="Author">
        <w:del w:id="26010" w:author="Author">
          <w:r>
            <w:rPr>
              <w:rFonts w:ascii="Calibri" w:hAnsi="Calibri" w:cs="Courier New"/>
              <w:sz w:val="20"/>
              <w:szCs w:val="20"/>
            </w:rPr>
            <w:delText>_</w:delText>
          </w:r>
        </w:del>
      </w:ins>
      <w:del w:id="26011" w:author="Author">
        <w:r>
          <w:rPr>
            <w:rFonts w:ascii="Calibri" w:hAnsi="Calibri" w:cs="Courier New"/>
            <w:sz w:val="20"/>
            <w:szCs w:val="20"/>
            <w:rPrChange w:id="26012" w:author="Author">
              <w:rPr>
                <w:rFonts w:ascii="Courier New" w:hAnsi="Courier New" w:cs="Courier New"/>
                <w:sz w:val="20"/>
                <w:szCs w:val="20"/>
              </w:rPr>
            </w:rPrChange>
          </w:rPr>
          <w:delText>_SECURITY</w:delText>
        </w:r>
      </w:del>
      <w:ins w:id="26013" w:author="Author">
        <w:r>
          <w:rPr>
            <w:rFonts w:ascii="Calibri" w:hAnsi="Calibri" w:cs="Courier New"/>
            <w:sz w:val="20"/>
            <w:szCs w:val="20"/>
          </w:rPr>
          <w:t>SecSecurity</w:t>
        </w:r>
      </w:ins>
      <w:r>
        <w:rPr>
          <w:rFonts w:ascii="Calibri" w:hAnsi="Calibri" w:cs="Courier New"/>
          <w:sz w:val="20"/>
          <w:szCs w:val="20"/>
          <w:rPrChange w:id="26014" w:author="Author">
            <w:rPr>
              <w:rFonts w:ascii="Courier New" w:hAnsi="Courier New" w:cs="Courier New"/>
              <w:sz w:val="20"/>
              <w:szCs w:val="20"/>
            </w:rPr>
          </w:rPrChange>
        </w:rPr>
        <w:t xml:space="preserve"> == C) || (</w:t>
      </w:r>
      <w:del w:id="26015" w:author="Author">
        <w:r>
          <w:rPr>
            <w:rFonts w:ascii="Calibri" w:hAnsi="Calibri" w:cs="Courier New"/>
            <w:sz w:val="20"/>
            <w:szCs w:val="20"/>
            <w:rPrChange w:id="26016" w:author="Author">
              <w:rPr>
                <w:rFonts w:ascii="Courier New" w:hAnsi="Courier New" w:cs="Courier New"/>
                <w:sz w:val="20"/>
                <w:szCs w:val="20"/>
              </w:rPr>
            </w:rPrChange>
          </w:rPr>
          <w:delText>SEC_</w:delText>
        </w:r>
      </w:del>
      <w:ins w:id="26017" w:author="Author">
        <w:r>
          <w:rPr>
            <w:rFonts w:ascii="Calibri" w:hAnsi="Calibri" w:cs="Courier New"/>
            <w:sz w:val="20"/>
            <w:szCs w:val="20"/>
          </w:rPr>
          <w:t>SecSecurity Class</w:t>
        </w:r>
      </w:ins>
      <w:del w:id="26018" w:author="Author">
        <w:r>
          <w:rPr>
            <w:rFonts w:ascii="Calibri" w:hAnsi="Calibri" w:cs="Courier New"/>
            <w:sz w:val="20"/>
            <w:szCs w:val="20"/>
            <w:rPrChange w:id="26019" w:author="Author">
              <w:rPr>
                <w:rFonts w:ascii="Courier New" w:hAnsi="Courier New" w:cs="Courier New"/>
                <w:sz w:val="20"/>
                <w:szCs w:val="20"/>
              </w:rPr>
            </w:rPrChange>
          </w:rPr>
          <w:delText>S</w:delText>
        </w:r>
        <w:r>
          <w:rPr>
            <w:rFonts w:ascii="Calibri" w:hAnsi="Calibri" w:cs="Courier New"/>
            <w:sz w:val="20"/>
            <w:szCs w:val="20"/>
            <w:rPrChange w:id="26020" w:author="Author">
              <w:rPr>
                <w:rFonts w:ascii="Courier New" w:hAnsi="Courier New" w:cs="Courier New"/>
                <w:sz w:val="20"/>
                <w:szCs w:val="20"/>
              </w:rPr>
            </w:rPrChange>
          </w:rPr>
          <w:delText xml:space="preserve">ECURITY_CLASS </w:delText>
        </w:r>
      </w:del>
      <w:r>
        <w:rPr>
          <w:rFonts w:ascii="Calibri" w:hAnsi="Calibri" w:cs="Courier New"/>
          <w:sz w:val="20"/>
          <w:szCs w:val="20"/>
          <w:rPrChange w:id="26021" w:author="Author">
            <w:rPr>
              <w:rFonts w:ascii="Courier New" w:hAnsi="Courier New" w:cs="Courier New"/>
              <w:sz w:val="20"/>
              <w:szCs w:val="20"/>
            </w:rPr>
          </w:rPrChange>
        </w:rPr>
        <w:t>== CCC))</w:t>
      </w:r>
    </w:p>
    <w:p w:rsidR="00743B33" w:rsidRPr="00743B33" w:rsidRDefault="00743B33">
      <w:pPr>
        <w:ind w:left="540"/>
        <w:jc w:val="both"/>
        <w:rPr>
          <w:rFonts w:ascii="Calibri" w:hAnsi="Calibri"/>
          <w:b/>
          <w:sz w:val="20"/>
          <w:szCs w:val="20"/>
          <w:lang w:val="en-US"/>
          <w:rPrChange w:id="26022" w:author="Author">
            <w:rPr>
              <w:rFonts w:ascii="Trebuchet MS" w:hAnsi="Trebuchet MS"/>
              <w:b/>
              <w:lang w:val="en-US"/>
            </w:rPr>
          </w:rPrChange>
        </w:rPr>
      </w:pPr>
    </w:p>
    <w:p w:rsidR="00743B33" w:rsidRPr="00743B33" w:rsidRDefault="00D20E06">
      <w:pPr>
        <w:ind w:left="540"/>
        <w:jc w:val="both"/>
        <w:rPr>
          <w:rFonts w:ascii="Calibri" w:hAnsi="Calibri"/>
          <w:sz w:val="20"/>
          <w:szCs w:val="20"/>
          <w:rPrChange w:id="26023" w:author="Author">
            <w:rPr>
              <w:rFonts w:ascii="Trebuchet MS" w:hAnsi="Trebuchet MS"/>
            </w:rPr>
          </w:rPrChange>
        </w:rPr>
      </w:pPr>
      <w:r>
        <w:rPr>
          <w:rFonts w:ascii="Calibri" w:hAnsi="Calibri"/>
          <w:b/>
          <w:sz w:val="20"/>
          <w:szCs w:val="20"/>
          <w:rPrChange w:id="26024" w:author="Author">
            <w:rPr>
              <w:rFonts w:ascii="Trebuchet MS" w:hAnsi="Trebuchet MS"/>
              <w:b/>
            </w:rPr>
          </w:rPrChange>
        </w:rPr>
        <w:t>Rationale</w:t>
      </w:r>
      <w:r>
        <w:rPr>
          <w:rFonts w:ascii="Calibri" w:hAnsi="Calibri"/>
          <w:b/>
          <w:sz w:val="20"/>
          <w:szCs w:val="20"/>
          <w:lang w:val="en-US"/>
          <w:rPrChange w:id="26025"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6026" w:author="Author">
            <w:rPr>
              <w:rFonts w:ascii="Trebuchet MS" w:hAnsi="Trebuchet MS"/>
              <w:sz w:val="20"/>
              <w:szCs w:val="20"/>
            </w:rPr>
          </w:rPrChange>
        </w:rPr>
      </w:pPr>
      <w:r>
        <w:rPr>
          <w:rFonts w:ascii="Calibri" w:hAnsi="Calibri"/>
          <w:sz w:val="20"/>
          <w:szCs w:val="20"/>
          <w:rPrChange w:id="26027" w:author="Author">
            <w:rPr>
              <w:rFonts w:ascii="Trebuchet MS" w:hAnsi="Trebuchet MS"/>
              <w:sz w:val="20"/>
              <w:szCs w:val="20"/>
            </w:rPr>
          </w:rPrChange>
        </w:rPr>
        <w:t>Readability</w:t>
      </w:r>
    </w:p>
    <w:p w:rsidR="00743B33" w:rsidRPr="00743B33" w:rsidRDefault="00743B33" w:rsidP="00743B33">
      <w:pPr>
        <w:pStyle w:val="Heading3"/>
        <w:rPr>
          <w:del w:id="26028" w:author="Author"/>
          <w:rPrChange w:id="26029" w:author="Author">
            <w:rPr>
              <w:del w:id="26030" w:author="Author"/>
              <w:rFonts w:ascii="Trebuchet MS" w:hAnsi="Trebuchet MS"/>
            </w:rPr>
          </w:rPrChange>
        </w:rPr>
        <w:pPrChange w:id="26031" w:author="Author">
          <w:pPr>
            <w:ind w:left="540"/>
            <w:jc w:val="both"/>
          </w:pPr>
        </w:pPrChange>
      </w:pPr>
      <w:bookmarkStart w:id="26032" w:name="_Toc488929710"/>
      <w:bookmarkStart w:id="26033" w:name="_Toc489941920"/>
      <w:bookmarkStart w:id="26034" w:name="_Toc489943078"/>
      <w:bookmarkStart w:id="26035" w:name="_Toc490207361"/>
      <w:bookmarkStart w:id="26036" w:name="_Toc490208526"/>
      <w:bookmarkStart w:id="26037" w:name="_Toc491674396"/>
      <w:bookmarkEnd w:id="26032"/>
      <w:bookmarkEnd w:id="26033"/>
      <w:bookmarkEnd w:id="26034"/>
      <w:bookmarkEnd w:id="26035"/>
      <w:bookmarkEnd w:id="26036"/>
      <w:bookmarkEnd w:id="26037"/>
    </w:p>
    <w:p w:rsidR="00743B33" w:rsidRDefault="00D20E06">
      <w:pPr>
        <w:pStyle w:val="Heading3"/>
      </w:pPr>
      <w:bookmarkStart w:id="26038" w:name="_Toc294795260"/>
      <w:bookmarkStart w:id="26039" w:name="_Toc301956959"/>
      <w:bookmarkStart w:id="26040" w:name="_Toc301960087"/>
      <w:bookmarkStart w:id="26041" w:name="_Toc301960561"/>
      <w:bookmarkStart w:id="26042" w:name="_Toc301960723"/>
      <w:bookmarkStart w:id="26043" w:name="_Toc409602528"/>
      <w:bookmarkStart w:id="26044" w:name="_Toc430267189"/>
      <w:bookmarkStart w:id="26045" w:name="_Toc491674397"/>
      <w:r>
        <w:t>Rules_Expr_002</w:t>
      </w:r>
      <w:bookmarkEnd w:id="26038"/>
      <w:bookmarkEnd w:id="26039"/>
      <w:bookmarkEnd w:id="26040"/>
      <w:bookmarkEnd w:id="26041"/>
      <w:bookmarkEnd w:id="26042"/>
      <w:bookmarkEnd w:id="26043"/>
      <w:bookmarkEnd w:id="26044"/>
      <w:r>
        <w:t xml:space="preserve"> ([1] Clause 5.4.7 - table 1 – 1a)</w:t>
      </w:r>
      <w:bookmarkEnd w:id="26045"/>
    </w:p>
    <w:p w:rsidR="00743B33" w:rsidRPr="00743B33" w:rsidRDefault="00D20E06">
      <w:pPr>
        <w:ind w:left="540"/>
        <w:jc w:val="both"/>
        <w:rPr>
          <w:rFonts w:ascii="Calibri" w:hAnsi="Calibri"/>
          <w:b/>
          <w:sz w:val="20"/>
          <w:szCs w:val="20"/>
          <w:lang w:val="en-US"/>
          <w:rPrChange w:id="26046" w:author="Author">
            <w:rPr>
              <w:rFonts w:ascii="Trebuchet MS" w:hAnsi="Trebuchet MS"/>
              <w:b/>
              <w:lang w:val="en-US"/>
            </w:rPr>
          </w:rPrChange>
        </w:rPr>
      </w:pPr>
      <w:r>
        <w:rPr>
          <w:rFonts w:ascii="Calibri" w:hAnsi="Calibri"/>
          <w:b/>
          <w:sz w:val="20"/>
          <w:szCs w:val="20"/>
          <w:rPrChange w:id="26047" w:author="Author">
            <w:rPr>
              <w:rFonts w:ascii="Trebuchet MS" w:hAnsi="Trebuchet MS"/>
              <w:b/>
            </w:rPr>
          </w:rPrChange>
        </w:rPr>
        <w:t>Rule</w:t>
      </w:r>
      <w:r>
        <w:rPr>
          <w:rFonts w:ascii="Calibri" w:hAnsi="Calibri"/>
          <w:b/>
          <w:sz w:val="20"/>
          <w:szCs w:val="20"/>
          <w:lang w:val="en-US"/>
          <w:rPrChange w:id="26048"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6049" w:author="Author">
            <w:rPr>
              <w:rFonts w:ascii="Trebuchet MS" w:hAnsi="Trebuchet MS"/>
              <w:sz w:val="20"/>
              <w:szCs w:val="20"/>
            </w:rPr>
          </w:rPrChange>
        </w:rPr>
      </w:pPr>
      <w:r>
        <w:rPr>
          <w:rFonts w:ascii="Calibri" w:hAnsi="Calibri"/>
          <w:sz w:val="20"/>
          <w:szCs w:val="20"/>
          <w:rPrChange w:id="26050" w:author="Author">
            <w:rPr>
              <w:rFonts w:ascii="Trebuchet MS" w:hAnsi="Trebuchet MS"/>
              <w:sz w:val="20"/>
              <w:szCs w:val="20"/>
            </w:rPr>
          </w:rPrChange>
        </w:rPr>
        <w:t xml:space="preserve">Control structure nesting should be minimized and not exceed 6 levels. The number of levels shall be customizable. That means that it shall be possible </w:t>
      </w:r>
      <w:r>
        <w:rPr>
          <w:rFonts w:ascii="Calibri" w:hAnsi="Calibri"/>
          <w:sz w:val="20"/>
          <w:szCs w:val="20"/>
          <w:rPrChange w:id="26051" w:author="Author">
            <w:rPr>
              <w:rFonts w:ascii="Trebuchet MS" w:hAnsi="Trebuchet MS"/>
              <w:sz w:val="20"/>
              <w:szCs w:val="20"/>
            </w:rPr>
          </w:rPrChange>
        </w:rPr>
        <w:t>to reduce the allowed number of levels per file.</w:t>
      </w:r>
    </w:p>
    <w:p w:rsidR="00743B33" w:rsidRPr="00743B33" w:rsidRDefault="00743B33">
      <w:pPr>
        <w:ind w:left="540"/>
        <w:jc w:val="both"/>
        <w:rPr>
          <w:rFonts w:ascii="Calibri" w:hAnsi="Calibri"/>
          <w:sz w:val="20"/>
          <w:szCs w:val="20"/>
          <w:lang w:val="en-US"/>
          <w:rPrChange w:id="26052"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6053" w:author="Author">
            <w:rPr>
              <w:rFonts w:ascii="Trebuchet MS" w:hAnsi="Trebuchet MS"/>
              <w:b/>
              <w:lang w:val="en-US"/>
            </w:rPr>
          </w:rPrChange>
        </w:rPr>
      </w:pPr>
      <w:r>
        <w:rPr>
          <w:rFonts w:ascii="Calibri" w:hAnsi="Calibri"/>
          <w:b/>
          <w:sz w:val="20"/>
          <w:szCs w:val="20"/>
          <w:rPrChange w:id="26054" w:author="Author">
            <w:rPr>
              <w:rFonts w:ascii="Trebuchet MS" w:hAnsi="Trebuchet MS"/>
              <w:b/>
            </w:rPr>
          </w:rPrChange>
        </w:rPr>
        <w:t>Example</w:t>
      </w:r>
      <w:r>
        <w:rPr>
          <w:rFonts w:ascii="Calibri" w:hAnsi="Calibri"/>
          <w:b/>
          <w:sz w:val="20"/>
          <w:szCs w:val="20"/>
          <w:lang w:val="en-US"/>
          <w:rPrChange w:id="26055" w:author="Author">
            <w:rPr>
              <w:rFonts w:ascii="Trebuchet MS" w:hAnsi="Trebuchet MS"/>
              <w:b/>
              <w:lang w:val="en-US"/>
            </w:rPr>
          </w:rPrChange>
        </w:rPr>
        <w:t xml:space="preserve">: </w:t>
      </w:r>
    </w:p>
    <w:p w:rsidR="00743B33" w:rsidRPr="00743B33" w:rsidRDefault="00D20E06">
      <w:pPr>
        <w:ind w:left="540"/>
        <w:jc w:val="both"/>
        <w:rPr>
          <w:rFonts w:ascii="Calibri" w:hAnsi="Calibri"/>
          <w:sz w:val="20"/>
          <w:szCs w:val="20"/>
          <w:rPrChange w:id="26056" w:author="Author">
            <w:rPr>
              <w:rFonts w:ascii="Trebuchet MS" w:hAnsi="Trebuchet MS"/>
              <w:sz w:val="20"/>
              <w:szCs w:val="20"/>
            </w:rPr>
          </w:rPrChange>
        </w:rPr>
      </w:pPr>
      <w:r>
        <w:rPr>
          <w:rFonts w:ascii="Calibri" w:hAnsi="Calibri"/>
          <w:sz w:val="20"/>
          <w:szCs w:val="20"/>
          <w:rPrChange w:id="26057" w:author="Author">
            <w:rPr>
              <w:rFonts w:ascii="Trebuchet MS" w:hAnsi="Trebuchet MS"/>
              <w:sz w:val="20"/>
              <w:szCs w:val="20"/>
            </w:rPr>
          </w:rPrChange>
        </w:rPr>
        <w:t>Not required</w:t>
      </w:r>
    </w:p>
    <w:p w:rsidR="00743B33" w:rsidRPr="00743B33" w:rsidRDefault="00743B33">
      <w:pPr>
        <w:ind w:left="540"/>
        <w:jc w:val="both"/>
        <w:rPr>
          <w:rFonts w:ascii="Calibri" w:hAnsi="Calibri"/>
          <w:sz w:val="20"/>
          <w:szCs w:val="20"/>
          <w:lang w:val="en-US"/>
          <w:rPrChange w:id="26058"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6059" w:author="Author">
            <w:rPr>
              <w:rFonts w:ascii="Trebuchet MS" w:hAnsi="Trebuchet MS"/>
              <w:b/>
              <w:lang w:val="en-US"/>
            </w:rPr>
          </w:rPrChange>
        </w:rPr>
      </w:pPr>
      <w:r>
        <w:rPr>
          <w:rFonts w:ascii="Calibri" w:hAnsi="Calibri"/>
          <w:b/>
          <w:sz w:val="20"/>
          <w:szCs w:val="20"/>
          <w:rPrChange w:id="26060" w:author="Author">
            <w:rPr>
              <w:rFonts w:ascii="Trebuchet MS" w:hAnsi="Trebuchet MS"/>
              <w:b/>
            </w:rPr>
          </w:rPrChange>
        </w:rPr>
        <w:t>Rationale</w:t>
      </w:r>
      <w:r>
        <w:rPr>
          <w:rFonts w:ascii="Calibri" w:hAnsi="Calibri"/>
          <w:b/>
          <w:sz w:val="20"/>
          <w:szCs w:val="20"/>
          <w:lang w:val="en-US"/>
          <w:rPrChange w:id="26061"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6062" w:author="Author">
            <w:rPr>
              <w:rFonts w:ascii="Trebuchet MS" w:hAnsi="Trebuchet MS"/>
              <w:sz w:val="20"/>
              <w:szCs w:val="20"/>
            </w:rPr>
          </w:rPrChange>
        </w:rPr>
      </w:pPr>
      <w:r>
        <w:rPr>
          <w:rFonts w:ascii="Calibri" w:hAnsi="Calibri"/>
          <w:sz w:val="20"/>
          <w:szCs w:val="20"/>
          <w:rPrChange w:id="26063" w:author="Author">
            <w:rPr>
              <w:rFonts w:ascii="Trebuchet MS" w:hAnsi="Trebuchet MS"/>
              <w:sz w:val="20"/>
              <w:szCs w:val="20"/>
            </w:rPr>
          </w:rPrChange>
        </w:rPr>
        <w:t>Less complex and easy understanding.</w:t>
      </w:r>
    </w:p>
    <w:p w:rsidR="00743B33" w:rsidRPr="00743B33" w:rsidRDefault="00743B33">
      <w:pPr>
        <w:ind w:left="540"/>
        <w:jc w:val="both"/>
        <w:rPr>
          <w:rFonts w:ascii="Calibri" w:hAnsi="Calibri"/>
          <w:sz w:val="20"/>
          <w:szCs w:val="20"/>
          <w:lang w:val="en-US"/>
          <w:rPrChange w:id="26064" w:author="Author">
            <w:rPr>
              <w:rFonts w:ascii="Trebuchet MS" w:hAnsi="Trebuchet MS"/>
              <w:lang w:val="en-US"/>
            </w:rPr>
          </w:rPrChange>
        </w:rPr>
      </w:pPr>
    </w:p>
    <w:p w:rsidR="00743B33" w:rsidRDefault="00D20E06">
      <w:pPr>
        <w:pStyle w:val="Heading3"/>
      </w:pPr>
      <w:bookmarkStart w:id="26065" w:name="_Toc294795261"/>
      <w:bookmarkStart w:id="26066" w:name="_Toc301956960"/>
      <w:bookmarkStart w:id="26067" w:name="_Toc301960088"/>
      <w:bookmarkStart w:id="26068" w:name="_Toc301960562"/>
      <w:bookmarkStart w:id="26069" w:name="_Toc301960724"/>
      <w:bookmarkStart w:id="26070" w:name="_Toc409602529"/>
      <w:bookmarkStart w:id="26071" w:name="_Toc430267190"/>
      <w:bookmarkStart w:id="26072" w:name="_Toc491674398"/>
      <w:r>
        <w:t>Rules_Expr_003</w:t>
      </w:r>
      <w:bookmarkEnd w:id="26065"/>
      <w:bookmarkEnd w:id="26066"/>
      <w:bookmarkEnd w:id="26067"/>
      <w:bookmarkEnd w:id="26068"/>
      <w:bookmarkEnd w:id="26069"/>
      <w:bookmarkEnd w:id="26070"/>
      <w:bookmarkEnd w:id="26071"/>
      <w:r>
        <w:t xml:space="preserve"> ([1] Clause 5.4.7 - table 1 – 1d)</w:t>
      </w:r>
      <w:bookmarkEnd w:id="26072"/>
    </w:p>
    <w:p w:rsidR="00743B33" w:rsidRPr="00743B33" w:rsidRDefault="00D20E06">
      <w:pPr>
        <w:ind w:left="540"/>
        <w:jc w:val="both"/>
        <w:rPr>
          <w:rFonts w:ascii="Calibri" w:hAnsi="Calibri"/>
          <w:b/>
          <w:sz w:val="20"/>
          <w:szCs w:val="20"/>
          <w:lang w:val="en-US"/>
          <w:rPrChange w:id="26073" w:author="Author">
            <w:rPr>
              <w:rFonts w:ascii="Trebuchet MS" w:hAnsi="Trebuchet MS"/>
              <w:b/>
              <w:lang w:val="en-US"/>
            </w:rPr>
          </w:rPrChange>
        </w:rPr>
      </w:pPr>
      <w:r>
        <w:rPr>
          <w:rFonts w:ascii="Calibri" w:hAnsi="Calibri"/>
          <w:b/>
          <w:sz w:val="20"/>
          <w:szCs w:val="20"/>
          <w:rPrChange w:id="26074" w:author="Author">
            <w:rPr>
              <w:rFonts w:ascii="Trebuchet MS" w:hAnsi="Trebuchet MS"/>
              <w:b/>
            </w:rPr>
          </w:rPrChange>
        </w:rPr>
        <w:t>Rule</w:t>
      </w:r>
      <w:r>
        <w:rPr>
          <w:rFonts w:ascii="Calibri" w:hAnsi="Calibri"/>
          <w:b/>
          <w:sz w:val="20"/>
          <w:szCs w:val="20"/>
          <w:lang w:val="en-US"/>
          <w:rPrChange w:id="26075"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6076" w:author="Author">
            <w:rPr>
              <w:rFonts w:ascii="Trebuchet MS" w:hAnsi="Trebuchet MS"/>
              <w:sz w:val="20"/>
              <w:szCs w:val="20"/>
            </w:rPr>
          </w:rPrChange>
        </w:rPr>
      </w:pPr>
      <w:r>
        <w:rPr>
          <w:rFonts w:ascii="Calibri" w:hAnsi="Calibri"/>
          <w:sz w:val="20"/>
          <w:szCs w:val="20"/>
          <w:rPrChange w:id="26077" w:author="Author">
            <w:rPr>
              <w:rFonts w:ascii="Trebuchet MS" w:hAnsi="Trebuchet MS"/>
              <w:sz w:val="20"/>
              <w:szCs w:val="20"/>
            </w:rPr>
          </w:rPrChange>
        </w:rPr>
        <w:t>Multiple assignments shall not be done.</w:t>
      </w:r>
    </w:p>
    <w:p w:rsidR="00743B33" w:rsidRPr="00743B33" w:rsidRDefault="00743B33">
      <w:pPr>
        <w:ind w:left="540"/>
        <w:jc w:val="both"/>
        <w:rPr>
          <w:rFonts w:ascii="Calibri" w:hAnsi="Calibri"/>
          <w:sz w:val="20"/>
          <w:szCs w:val="20"/>
          <w:lang w:val="en-US"/>
          <w:rPrChange w:id="26078"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6079" w:author="Author">
            <w:rPr>
              <w:rFonts w:ascii="Trebuchet MS" w:hAnsi="Trebuchet MS"/>
              <w:b/>
              <w:lang w:val="en-US"/>
            </w:rPr>
          </w:rPrChange>
        </w:rPr>
      </w:pPr>
      <w:r>
        <w:rPr>
          <w:rFonts w:ascii="Calibri" w:hAnsi="Calibri"/>
          <w:b/>
          <w:sz w:val="20"/>
          <w:szCs w:val="20"/>
          <w:rPrChange w:id="26080" w:author="Author">
            <w:rPr>
              <w:rFonts w:ascii="Trebuchet MS" w:hAnsi="Trebuchet MS"/>
              <w:b/>
            </w:rPr>
          </w:rPrChange>
        </w:rPr>
        <w:t>Example</w:t>
      </w:r>
      <w:r>
        <w:rPr>
          <w:rFonts w:ascii="Calibri" w:hAnsi="Calibri"/>
          <w:b/>
          <w:sz w:val="20"/>
          <w:szCs w:val="20"/>
          <w:lang w:val="en-US"/>
          <w:rPrChange w:id="26081" w:author="Author">
            <w:rPr>
              <w:rFonts w:ascii="Trebuchet MS" w:hAnsi="Trebuchet MS"/>
              <w:b/>
              <w:lang w:val="en-US"/>
            </w:rPr>
          </w:rPrChange>
        </w:rPr>
        <w:t xml:space="preserve">: </w:t>
      </w:r>
    </w:p>
    <w:p w:rsidR="00743B33" w:rsidRPr="00743B33" w:rsidRDefault="00D20E06">
      <w:pPr>
        <w:ind w:left="540"/>
        <w:jc w:val="both"/>
        <w:rPr>
          <w:rFonts w:ascii="Calibri" w:hAnsi="Calibri"/>
          <w:sz w:val="20"/>
          <w:szCs w:val="20"/>
          <w:rPrChange w:id="26082" w:author="Author">
            <w:rPr>
              <w:rFonts w:ascii="Trebuchet MS" w:hAnsi="Trebuchet MS"/>
              <w:sz w:val="20"/>
              <w:szCs w:val="20"/>
            </w:rPr>
          </w:rPrChange>
        </w:rPr>
      </w:pPr>
      <w:del w:id="26083" w:author="Author">
        <w:r>
          <w:rPr>
            <w:rFonts w:ascii="Calibri" w:hAnsi="Calibri"/>
            <w:sz w:val="20"/>
            <w:szCs w:val="20"/>
            <w:rPrChange w:id="26084" w:author="Author">
              <w:rPr>
                <w:rFonts w:ascii="Trebuchet MS" w:hAnsi="Trebuchet MS"/>
                <w:sz w:val="20"/>
                <w:szCs w:val="20"/>
              </w:rPr>
            </w:rPrChange>
          </w:rPr>
          <w:delText>/*</w:delText>
        </w:r>
      </w:del>
      <w:ins w:id="26085" w:author="Author">
        <w:r>
          <w:rPr>
            <w:rFonts w:ascii="Calibri" w:hAnsi="Calibri"/>
            <w:sz w:val="20"/>
            <w:szCs w:val="20"/>
          </w:rPr>
          <w:t>//</w:t>
        </w:r>
      </w:ins>
      <w:r>
        <w:rPr>
          <w:rFonts w:ascii="Calibri" w:hAnsi="Calibri"/>
          <w:sz w:val="20"/>
          <w:szCs w:val="20"/>
          <w:rPrChange w:id="26086" w:author="Author">
            <w:rPr>
              <w:rFonts w:ascii="Trebuchet MS" w:hAnsi="Trebuchet MS"/>
              <w:sz w:val="20"/>
              <w:szCs w:val="20"/>
            </w:rPr>
          </w:rPrChange>
        </w:rPr>
        <w:t xml:space="preserve"> </w:t>
      </w:r>
      <w:del w:id="26087" w:author="Author">
        <w:r>
          <w:rPr>
            <w:rFonts w:ascii="Calibri" w:hAnsi="Calibri"/>
            <w:sz w:val="20"/>
            <w:szCs w:val="20"/>
            <w:rPrChange w:id="26088" w:author="Author">
              <w:rPr>
                <w:rFonts w:ascii="Trebuchet MS" w:hAnsi="Trebuchet MS"/>
                <w:sz w:val="20"/>
                <w:szCs w:val="20"/>
              </w:rPr>
            </w:rPrChange>
          </w:rPr>
          <w:delText xml:space="preserve">Local/static variable </w:delText>
        </w:r>
        <w:r>
          <w:rPr>
            <w:rFonts w:ascii="Calibri" w:hAnsi="Calibri"/>
            <w:sz w:val="20"/>
            <w:szCs w:val="20"/>
            <w:rPrChange w:id="26089" w:author="Author">
              <w:rPr>
                <w:rFonts w:ascii="Trebuchet MS" w:hAnsi="Trebuchet MS"/>
                <w:sz w:val="20"/>
                <w:szCs w:val="20"/>
              </w:rPr>
            </w:rPrChange>
          </w:rPr>
          <w:delText>of type ‘sint16’</w:delText>
        </w:r>
      </w:del>
      <w:ins w:id="26090" w:author="Author">
        <w:r>
          <w:rPr>
            <w:rFonts w:ascii="Calibri" w:hAnsi="Calibri"/>
            <w:sz w:val="20"/>
            <w:szCs w:val="20"/>
          </w:rPr>
          <w:t>Declarations</w:t>
        </w:r>
      </w:ins>
      <w:del w:id="26091" w:author="Author">
        <w:r>
          <w:rPr>
            <w:rFonts w:ascii="Calibri" w:hAnsi="Calibri"/>
            <w:sz w:val="20"/>
            <w:szCs w:val="20"/>
            <w:rPrChange w:id="26092"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6093" w:author="Author">
            <w:rPr>
              <w:rFonts w:ascii="Courier New" w:hAnsi="Courier New" w:cs="Courier New"/>
              <w:sz w:val="20"/>
              <w:szCs w:val="20"/>
            </w:rPr>
          </w:rPrChange>
        </w:rPr>
      </w:pPr>
      <w:del w:id="26094" w:author="Author">
        <w:r>
          <w:rPr>
            <w:rFonts w:ascii="Calibri" w:hAnsi="Calibri" w:cs="Courier New"/>
            <w:sz w:val="20"/>
            <w:szCs w:val="20"/>
            <w:rPrChange w:id="26095" w:author="Author">
              <w:rPr>
                <w:rFonts w:ascii="Courier New" w:hAnsi="Courier New" w:cs="Courier New"/>
                <w:sz w:val="20"/>
                <w:szCs w:val="20"/>
              </w:rPr>
            </w:rPrChange>
          </w:rPr>
          <w:delText xml:space="preserve">static sint16 </w:delText>
        </w:r>
      </w:del>
      <w:ins w:id="26096" w:author="Author">
        <w:r>
          <w:rPr>
            <w:rFonts w:ascii="Calibri" w:hAnsi="Calibri" w:cs="Courier New"/>
            <w:sz w:val="20"/>
            <w:szCs w:val="20"/>
          </w:rPr>
          <w:t>int</w:t>
        </w:r>
        <w:r>
          <w:rPr>
            <w:rFonts w:ascii="Calibri" w:hAnsi="Calibri" w:cs="Courier New"/>
            <w:sz w:val="20"/>
            <w:szCs w:val="20"/>
            <w:rPrChange w:id="26097" w:author="Author">
              <w:rPr>
                <w:rFonts w:ascii="Courier New" w:hAnsi="Courier New" w:cs="Courier New"/>
                <w:sz w:val="20"/>
                <w:szCs w:val="20"/>
              </w:rPr>
            </w:rPrChange>
          </w:rPr>
          <w:t xml:space="preserve"> </w:t>
        </w:r>
      </w:ins>
      <w:r>
        <w:rPr>
          <w:rFonts w:ascii="Calibri" w:hAnsi="Calibri" w:cs="Courier New"/>
          <w:sz w:val="20"/>
          <w:szCs w:val="20"/>
          <w:rPrChange w:id="26098" w:author="Author">
            <w:rPr>
              <w:rFonts w:ascii="Courier New" w:hAnsi="Courier New" w:cs="Courier New"/>
              <w:sz w:val="20"/>
              <w:szCs w:val="20"/>
            </w:rPr>
          </w:rPrChange>
        </w:rPr>
        <w:t>Adc</w:t>
      </w:r>
      <w:del w:id="26099" w:author="Author">
        <w:r>
          <w:rPr>
            <w:rFonts w:ascii="Calibri" w:hAnsi="Calibri" w:cs="Courier New"/>
            <w:sz w:val="20"/>
            <w:szCs w:val="20"/>
            <w:rPrChange w:id="26100" w:author="Author">
              <w:rPr>
                <w:rFonts w:ascii="Courier New" w:hAnsi="Courier New" w:cs="Courier New"/>
                <w:sz w:val="20"/>
                <w:szCs w:val="20"/>
              </w:rPr>
            </w:rPrChange>
          </w:rPr>
          <w:delText>_</w:delText>
        </w:r>
      </w:del>
      <w:r>
        <w:rPr>
          <w:rFonts w:ascii="Calibri" w:hAnsi="Calibri" w:cs="Courier New"/>
          <w:sz w:val="20"/>
          <w:szCs w:val="20"/>
          <w:rPrChange w:id="26101" w:author="Author">
            <w:rPr>
              <w:rFonts w:ascii="Courier New" w:hAnsi="Courier New" w:cs="Courier New"/>
              <w:sz w:val="20"/>
              <w:szCs w:val="20"/>
            </w:rPr>
          </w:rPrChange>
        </w:rPr>
        <w:t>VarX;</w:t>
      </w:r>
    </w:p>
    <w:p w:rsidR="00743B33" w:rsidRPr="00743B33" w:rsidRDefault="00D20E06">
      <w:pPr>
        <w:ind w:left="540"/>
        <w:jc w:val="both"/>
        <w:rPr>
          <w:rFonts w:ascii="Calibri" w:hAnsi="Calibri" w:cs="Courier New"/>
          <w:sz w:val="20"/>
          <w:szCs w:val="20"/>
          <w:rPrChange w:id="26102" w:author="Author">
            <w:rPr>
              <w:rFonts w:ascii="Courier New" w:hAnsi="Courier New" w:cs="Courier New"/>
              <w:sz w:val="20"/>
              <w:szCs w:val="20"/>
            </w:rPr>
          </w:rPrChange>
        </w:rPr>
      </w:pPr>
      <w:del w:id="26103" w:author="Author">
        <w:r>
          <w:rPr>
            <w:rFonts w:ascii="Calibri" w:hAnsi="Calibri" w:cs="Courier New"/>
            <w:sz w:val="20"/>
            <w:szCs w:val="20"/>
            <w:rPrChange w:id="26104" w:author="Author">
              <w:rPr>
                <w:rFonts w:ascii="Courier New" w:hAnsi="Courier New" w:cs="Courier New"/>
                <w:sz w:val="20"/>
                <w:szCs w:val="20"/>
              </w:rPr>
            </w:rPrChange>
          </w:rPr>
          <w:delText xml:space="preserve">static </w:delText>
        </w:r>
      </w:del>
      <w:ins w:id="26105" w:author="Author">
        <w:r>
          <w:rPr>
            <w:rFonts w:ascii="Calibri" w:hAnsi="Calibri" w:cs="Courier New"/>
            <w:sz w:val="20"/>
            <w:szCs w:val="20"/>
          </w:rPr>
          <w:t xml:space="preserve">int </w:t>
        </w:r>
      </w:ins>
      <w:del w:id="26106" w:author="Author">
        <w:r>
          <w:rPr>
            <w:rFonts w:ascii="Calibri" w:hAnsi="Calibri" w:cs="Courier New"/>
            <w:sz w:val="20"/>
            <w:szCs w:val="20"/>
            <w:rPrChange w:id="26107" w:author="Author">
              <w:rPr>
                <w:rFonts w:ascii="Courier New" w:hAnsi="Courier New" w:cs="Courier New"/>
                <w:sz w:val="20"/>
                <w:szCs w:val="20"/>
              </w:rPr>
            </w:rPrChange>
          </w:rPr>
          <w:delText xml:space="preserve">sint16 </w:delText>
        </w:r>
      </w:del>
      <w:r>
        <w:rPr>
          <w:rFonts w:ascii="Calibri" w:hAnsi="Calibri" w:cs="Courier New"/>
          <w:sz w:val="20"/>
          <w:szCs w:val="20"/>
          <w:rPrChange w:id="26108" w:author="Author">
            <w:rPr>
              <w:rFonts w:ascii="Courier New" w:hAnsi="Courier New" w:cs="Courier New"/>
              <w:sz w:val="20"/>
              <w:szCs w:val="20"/>
            </w:rPr>
          </w:rPrChange>
        </w:rPr>
        <w:t>Adc</w:t>
      </w:r>
      <w:del w:id="26109" w:author="Author">
        <w:r>
          <w:rPr>
            <w:rFonts w:ascii="Calibri" w:hAnsi="Calibri" w:cs="Courier New"/>
            <w:sz w:val="20"/>
            <w:szCs w:val="20"/>
            <w:rPrChange w:id="26110" w:author="Author">
              <w:rPr>
                <w:rFonts w:ascii="Courier New" w:hAnsi="Courier New" w:cs="Courier New"/>
                <w:sz w:val="20"/>
                <w:szCs w:val="20"/>
              </w:rPr>
            </w:rPrChange>
          </w:rPr>
          <w:delText>_</w:delText>
        </w:r>
      </w:del>
      <w:r>
        <w:rPr>
          <w:rFonts w:ascii="Calibri" w:hAnsi="Calibri" w:cs="Courier New"/>
          <w:sz w:val="20"/>
          <w:szCs w:val="20"/>
          <w:rPrChange w:id="26111" w:author="Author">
            <w:rPr>
              <w:rFonts w:ascii="Courier New" w:hAnsi="Courier New" w:cs="Courier New"/>
              <w:sz w:val="20"/>
              <w:szCs w:val="20"/>
            </w:rPr>
          </w:rPrChange>
        </w:rPr>
        <w:t>VarY;</w:t>
      </w:r>
    </w:p>
    <w:p w:rsidR="00743B33" w:rsidRPr="00743B33" w:rsidRDefault="00D20E06">
      <w:pPr>
        <w:ind w:left="540"/>
        <w:jc w:val="both"/>
        <w:rPr>
          <w:rFonts w:ascii="Calibri" w:hAnsi="Calibri" w:cs="Courier New"/>
          <w:sz w:val="20"/>
          <w:szCs w:val="20"/>
          <w:rPrChange w:id="26112" w:author="Author">
            <w:rPr>
              <w:rFonts w:ascii="Courier New" w:hAnsi="Courier New" w:cs="Courier New"/>
              <w:sz w:val="20"/>
              <w:szCs w:val="20"/>
            </w:rPr>
          </w:rPrChange>
        </w:rPr>
      </w:pPr>
      <w:del w:id="26113" w:author="Author">
        <w:r>
          <w:rPr>
            <w:rFonts w:ascii="Calibri" w:hAnsi="Calibri" w:cs="Courier New"/>
            <w:sz w:val="20"/>
            <w:szCs w:val="20"/>
            <w:rPrChange w:id="26114" w:author="Author">
              <w:rPr>
                <w:rFonts w:ascii="Courier New" w:hAnsi="Courier New" w:cs="Courier New"/>
                <w:sz w:val="20"/>
                <w:szCs w:val="20"/>
              </w:rPr>
            </w:rPrChange>
          </w:rPr>
          <w:delText xml:space="preserve">static </w:delText>
        </w:r>
      </w:del>
      <w:ins w:id="26115" w:author="Author">
        <w:r>
          <w:rPr>
            <w:rFonts w:ascii="Calibri" w:hAnsi="Calibri" w:cs="Courier New"/>
            <w:sz w:val="20"/>
            <w:szCs w:val="20"/>
          </w:rPr>
          <w:t xml:space="preserve">int </w:t>
        </w:r>
      </w:ins>
      <w:del w:id="26116" w:author="Author">
        <w:r>
          <w:rPr>
            <w:rFonts w:ascii="Calibri" w:hAnsi="Calibri" w:cs="Courier New"/>
            <w:sz w:val="20"/>
            <w:szCs w:val="20"/>
            <w:rPrChange w:id="26117" w:author="Author">
              <w:rPr>
                <w:rFonts w:ascii="Courier New" w:hAnsi="Courier New" w:cs="Courier New"/>
                <w:sz w:val="20"/>
                <w:szCs w:val="20"/>
              </w:rPr>
            </w:rPrChange>
          </w:rPr>
          <w:delText xml:space="preserve">sint16 </w:delText>
        </w:r>
      </w:del>
      <w:r>
        <w:rPr>
          <w:rFonts w:ascii="Calibri" w:hAnsi="Calibri" w:cs="Courier New"/>
          <w:sz w:val="20"/>
          <w:szCs w:val="20"/>
          <w:rPrChange w:id="26118" w:author="Author">
            <w:rPr>
              <w:rFonts w:ascii="Courier New" w:hAnsi="Courier New" w:cs="Courier New"/>
              <w:sz w:val="20"/>
              <w:szCs w:val="20"/>
            </w:rPr>
          </w:rPrChange>
        </w:rPr>
        <w:t>Adc</w:t>
      </w:r>
      <w:del w:id="26119" w:author="Author">
        <w:r>
          <w:rPr>
            <w:rFonts w:ascii="Calibri" w:hAnsi="Calibri" w:cs="Courier New"/>
            <w:sz w:val="20"/>
            <w:szCs w:val="20"/>
            <w:rPrChange w:id="26120" w:author="Author">
              <w:rPr>
                <w:rFonts w:ascii="Courier New" w:hAnsi="Courier New" w:cs="Courier New"/>
                <w:sz w:val="20"/>
                <w:szCs w:val="20"/>
              </w:rPr>
            </w:rPrChange>
          </w:rPr>
          <w:delText>_</w:delText>
        </w:r>
      </w:del>
      <w:r>
        <w:rPr>
          <w:rFonts w:ascii="Calibri" w:hAnsi="Calibri" w:cs="Courier New"/>
          <w:sz w:val="20"/>
          <w:szCs w:val="20"/>
          <w:rPrChange w:id="26121" w:author="Author">
            <w:rPr>
              <w:rFonts w:ascii="Courier New" w:hAnsi="Courier New" w:cs="Courier New"/>
              <w:sz w:val="20"/>
              <w:szCs w:val="20"/>
            </w:rPr>
          </w:rPrChange>
        </w:rPr>
        <w:t>VarZ;</w:t>
      </w:r>
    </w:p>
    <w:p w:rsidR="00743B33" w:rsidRPr="00743B33" w:rsidRDefault="00743B33">
      <w:pPr>
        <w:ind w:left="540"/>
        <w:jc w:val="both"/>
        <w:rPr>
          <w:rFonts w:ascii="Calibri" w:hAnsi="Calibri" w:cs="Courier New"/>
          <w:sz w:val="20"/>
          <w:szCs w:val="20"/>
          <w:rPrChange w:id="26122" w:author="Author">
            <w:rPr>
              <w:rFonts w:ascii="Courier New" w:hAnsi="Courier New" w:cs="Courier New"/>
              <w:sz w:val="20"/>
              <w:szCs w:val="20"/>
            </w:rPr>
          </w:rPrChange>
        </w:rPr>
      </w:pPr>
    </w:p>
    <w:p w:rsidR="00743B33" w:rsidRPr="00743B33" w:rsidRDefault="00D20E06">
      <w:pPr>
        <w:ind w:left="540"/>
        <w:jc w:val="both"/>
        <w:rPr>
          <w:rFonts w:ascii="Calibri" w:hAnsi="Calibri"/>
          <w:sz w:val="20"/>
          <w:szCs w:val="20"/>
          <w:rPrChange w:id="26123" w:author="Author">
            <w:rPr>
              <w:rFonts w:ascii="Trebuchet MS" w:hAnsi="Trebuchet MS"/>
              <w:sz w:val="20"/>
              <w:szCs w:val="20"/>
            </w:rPr>
          </w:rPrChange>
        </w:rPr>
      </w:pPr>
      <w:del w:id="26124" w:author="Author">
        <w:r>
          <w:rPr>
            <w:rFonts w:ascii="Calibri" w:hAnsi="Calibri"/>
            <w:sz w:val="20"/>
            <w:szCs w:val="20"/>
            <w:rPrChange w:id="26125" w:author="Author">
              <w:rPr>
                <w:rFonts w:ascii="Trebuchet MS" w:hAnsi="Trebuchet MS"/>
                <w:sz w:val="20"/>
                <w:szCs w:val="20"/>
              </w:rPr>
            </w:rPrChange>
          </w:rPr>
          <w:delText>/*</w:delText>
        </w:r>
      </w:del>
      <w:ins w:id="26126" w:author="Author">
        <w:r>
          <w:rPr>
            <w:rFonts w:ascii="Calibri" w:hAnsi="Calibri"/>
            <w:sz w:val="20"/>
            <w:szCs w:val="20"/>
          </w:rPr>
          <w:t>//</w:t>
        </w:r>
      </w:ins>
      <w:r>
        <w:rPr>
          <w:rFonts w:ascii="Calibri" w:hAnsi="Calibri"/>
          <w:sz w:val="20"/>
          <w:szCs w:val="20"/>
          <w:rPrChange w:id="26127" w:author="Author">
            <w:rPr>
              <w:rFonts w:ascii="Trebuchet MS" w:hAnsi="Trebuchet MS"/>
              <w:sz w:val="20"/>
              <w:szCs w:val="20"/>
            </w:rPr>
          </w:rPrChange>
        </w:rPr>
        <w:t xml:space="preserve"> Compliant</w:t>
      </w:r>
      <w:del w:id="26128" w:author="Author">
        <w:r>
          <w:rPr>
            <w:rFonts w:ascii="Calibri" w:hAnsi="Calibri"/>
            <w:sz w:val="20"/>
            <w:szCs w:val="20"/>
            <w:rPrChange w:id="26129"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6130" w:author="Author">
            <w:rPr>
              <w:rFonts w:ascii="Courier New" w:hAnsi="Courier New" w:cs="Courier New"/>
              <w:sz w:val="20"/>
              <w:szCs w:val="20"/>
            </w:rPr>
          </w:rPrChange>
        </w:rPr>
      </w:pPr>
      <w:r>
        <w:rPr>
          <w:rFonts w:ascii="Calibri" w:hAnsi="Calibri" w:cs="Courier New"/>
          <w:sz w:val="20"/>
          <w:szCs w:val="20"/>
          <w:rPrChange w:id="26131" w:author="Author">
            <w:rPr>
              <w:rFonts w:ascii="Courier New" w:hAnsi="Courier New" w:cs="Courier New"/>
              <w:sz w:val="20"/>
              <w:szCs w:val="20"/>
            </w:rPr>
          </w:rPrChange>
        </w:rPr>
        <w:t>Adc</w:t>
      </w:r>
      <w:del w:id="26132" w:author="Author">
        <w:r>
          <w:rPr>
            <w:rFonts w:ascii="Calibri" w:hAnsi="Calibri" w:cs="Courier New"/>
            <w:sz w:val="20"/>
            <w:szCs w:val="20"/>
            <w:rPrChange w:id="26133" w:author="Author">
              <w:rPr>
                <w:rFonts w:ascii="Courier New" w:hAnsi="Courier New" w:cs="Courier New"/>
                <w:sz w:val="20"/>
                <w:szCs w:val="20"/>
              </w:rPr>
            </w:rPrChange>
          </w:rPr>
          <w:delText>_</w:delText>
        </w:r>
      </w:del>
      <w:r>
        <w:rPr>
          <w:rFonts w:ascii="Calibri" w:hAnsi="Calibri" w:cs="Courier New"/>
          <w:sz w:val="20"/>
          <w:szCs w:val="20"/>
          <w:rPrChange w:id="26134" w:author="Author">
            <w:rPr>
              <w:rFonts w:ascii="Courier New" w:hAnsi="Courier New" w:cs="Courier New"/>
              <w:sz w:val="20"/>
              <w:szCs w:val="20"/>
            </w:rPr>
          </w:rPrChange>
        </w:rPr>
        <w:t>VarX = Adc</w:t>
      </w:r>
      <w:del w:id="26135" w:author="Author">
        <w:r>
          <w:rPr>
            <w:rFonts w:ascii="Calibri" w:hAnsi="Calibri" w:cs="Courier New"/>
            <w:sz w:val="20"/>
            <w:szCs w:val="20"/>
            <w:rPrChange w:id="26136" w:author="Author">
              <w:rPr>
                <w:rFonts w:ascii="Courier New" w:hAnsi="Courier New" w:cs="Courier New"/>
                <w:sz w:val="20"/>
                <w:szCs w:val="20"/>
              </w:rPr>
            </w:rPrChange>
          </w:rPr>
          <w:delText>_</w:delText>
        </w:r>
      </w:del>
      <w:r>
        <w:rPr>
          <w:rFonts w:ascii="Calibri" w:hAnsi="Calibri" w:cs="Courier New"/>
          <w:sz w:val="20"/>
          <w:szCs w:val="20"/>
          <w:rPrChange w:id="26137" w:author="Author">
            <w:rPr>
              <w:rFonts w:ascii="Courier New" w:hAnsi="Courier New" w:cs="Courier New"/>
              <w:sz w:val="20"/>
              <w:szCs w:val="20"/>
            </w:rPr>
          </w:rPrChange>
        </w:rPr>
        <w:t>VarY;</w:t>
      </w:r>
    </w:p>
    <w:p w:rsidR="00743B33" w:rsidRPr="00743B33" w:rsidRDefault="00D20E06">
      <w:pPr>
        <w:ind w:left="540"/>
        <w:jc w:val="both"/>
        <w:rPr>
          <w:rFonts w:ascii="Calibri" w:hAnsi="Calibri" w:cs="Courier New"/>
          <w:sz w:val="20"/>
          <w:szCs w:val="20"/>
          <w:rPrChange w:id="26138" w:author="Author">
            <w:rPr>
              <w:rFonts w:ascii="Courier New" w:hAnsi="Courier New" w:cs="Courier New"/>
              <w:sz w:val="20"/>
              <w:szCs w:val="20"/>
            </w:rPr>
          </w:rPrChange>
        </w:rPr>
      </w:pPr>
      <w:r>
        <w:rPr>
          <w:rFonts w:ascii="Calibri" w:hAnsi="Calibri" w:cs="Courier New"/>
          <w:sz w:val="20"/>
          <w:szCs w:val="20"/>
          <w:rPrChange w:id="26139" w:author="Author">
            <w:rPr>
              <w:rFonts w:ascii="Courier New" w:hAnsi="Courier New" w:cs="Courier New"/>
              <w:sz w:val="20"/>
              <w:szCs w:val="20"/>
            </w:rPr>
          </w:rPrChange>
        </w:rPr>
        <w:t>Adc</w:t>
      </w:r>
      <w:del w:id="26140" w:author="Author">
        <w:r>
          <w:rPr>
            <w:rFonts w:ascii="Calibri" w:hAnsi="Calibri" w:cs="Courier New"/>
            <w:sz w:val="20"/>
            <w:szCs w:val="20"/>
            <w:rPrChange w:id="26141" w:author="Author">
              <w:rPr>
                <w:rFonts w:ascii="Courier New" w:hAnsi="Courier New" w:cs="Courier New"/>
                <w:sz w:val="20"/>
                <w:szCs w:val="20"/>
              </w:rPr>
            </w:rPrChange>
          </w:rPr>
          <w:delText>_</w:delText>
        </w:r>
      </w:del>
      <w:r>
        <w:rPr>
          <w:rFonts w:ascii="Calibri" w:hAnsi="Calibri" w:cs="Courier New"/>
          <w:sz w:val="20"/>
          <w:szCs w:val="20"/>
          <w:rPrChange w:id="26142" w:author="Author">
            <w:rPr>
              <w:rFonts w:ascii="Courier New" w:hAnsi="Courier New" w:cs="Courier New"/>
              <w:sz w:val="20"/>
              <w:szCs w:val="20"/>
            </w:rPr>
          </w:rPrChange>
        </w:rPr>
        <w:t>VarY = Adc</w:t>
      </w:r>
      <w:del w:id="26143" w:author="Author">
        <w:r>
          <w:rPr>
            <w:rFonts w:ascii="Calibri" w:hAnsi="Calibri" w:cs="Courier New"/>
            <w:sz w:val="20"/>
            <w:szCs w:val="20"/>
            <w:rPrChange w:id="26144" w:author="Author">
              <w:rPr>
                <w:rFonts w:ascii="Courier New" w:hAnsi="Courier New" w:cs="Courier New"/>
                <w:sz w:val="20"/>
                <w:szCs w:val="20"/>
              </w:rPr>
            </w:rPrChange>
          </w:rPr>
          <w:delText>_</w:delText>
        </w:r>
      </w:del>
      <w:r>
        <w:rPr>
          <w:rFonts w:ascii="Calibri" w:hAnsi="Calibri" w:cs="Courier New"/>
          <w:sz w:val="20"/>
          <w:szCs w:val="20"/>
          <w:rPrChange w:id="26145" w:author="Author">
            <w:rPr>
              <w:rFonts w:ascii="Courier New" w:hAnsi="Courier New" w:cs="Courier New"/>
              <w:sz w:val="20"/>
              <w:szCs w:val="20"/>
            </w:rPr>
          </w:rPrChange>
        </w:rPr>
        <w:t xml:space="preserve">VarZ; </w:t>
      </w:r>
    </w:p>
    <w:p w:rsidR="00743B33" w:rsidRPr="00743B33" w:rsidRDefault="00743B33">
      <w:pPr>
        <w:ind w:left="540"/>
        <w:jc w:val="both"/>
        <w:rPr>
          <w:rFonts w:ascii="Calibri" w:hAnsi="Calibri" w:cs="Courier New"/>
          <w:sz w:val="20"/>
          <w:szCs w:val="20"/>
          <w:rPrChange w:id="26146" w:author="Author">
            <w:rPr>
              <w:rFonts w:ascii="Courier New" w:hAnsi="Courier New" w:cs="Courier New"/>
              <w:sz w:val="20"/>
              <w:szCs w:val="20"/>
            </w:rPr>
          </w:rPrChange>
        </w:rPr>
      </w:pPr>
    </w:p>
    <w:p w:rsidR="00743B33" w:rsidRPr="00743B33" w:rsidRDefault="00D20E06">
      <w:pPr>
        <w:ind w:left="540"/>
        <w:jc w:val="both"/>
        <w:rPr>
          <w:rFonts w:ascii="Calibri" w:hAnsi="Calibri"/>
          <w:sz w:val="20"/>
          <w:szCs w:val="20"/>
          <w:rPrChange w:id="26147" w:author="Author">
            <w:rPr>
              <w:rFonts w:ascii="Trebuchet MS" w:hAnsi="Trebuchet MS"/>
              <w:sz w:val="20"/>
              <w:szCs w:val="20"/>
            </w:rPr>
          </w:rPrChange>
        </w:rPr>
      </w:pPr>
      <w:del w:id="26148" w:author="Author">
        <w:r>
          <w:rPr>
            <w:rFonts w:ascii="Calibri" w:hAnsi="Calibri"/>
            <w:sz w:val="20"/>
            <w:szCs w:val="20"/>
            <w:rPrChange w:id="26149" w:author="Author">
              <w:rPr>
                <w:rFonts w:ascii="Trebuchet MS" w:hAnsi="Trebuchet MS"/>
                <w:sz w:val="20"/>
                <w:szCs w:val="20"/>
              </w:rPr>
            </w:rPrChange>
          </w:rPr>
          <w:delText>/*</w:delText>
        </w:r>
      </w:del>
      <w:ins w:id="26150" w:author="Author">
        <w:r>
          <w:rPr>
            <w:rFonts w:ascii="Calibri" w:hAnsi="Calibri"/>
            <w:sz w:val="20"/>
            <w:szCs w:val="20"/>
          </w:rPr>
          <w:t>//</w:t>
        </w:r>
      </w:ins>
      <w:r>
        <w:rPr>
          <w:rFonts w:ascii="Calibri" w:hAnsi="Calibri"/>
          <w:sz w:val="20"/>
          <w:szCs w:val="20"/>
          <w:rPrChange w:id="26151" w:author="Author">
            <w:rPr>
              <w:rFonts w:ascii="Trebuchet MS" w:hAnsi="Trebuchet MS"/>
              <w:sz w:val="20"/>
              <w:szCs w:val="20"/>
            </w:rPr>
          </w:rPrChange>
        </w:rPr>
        <w:t xml:space="preserve"> Not compliant</w:t>
      </w:r>
      <w:del w:id="26152" w:author="Author">
        <w:r>
          <w:rPr>
            <w:rFonts w:ascii="Calibri" w:hAnsi="Calibri"/>
            <w:sz w:val="20"/>
            <w:szCs w:val="20"/>
            <w:rPrChange w:id="26153"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6154" w:author="Author">
            <w:rPr>
              <w:rFonts w:ascii="Courier New" w:hAnsi="Courier New" w:cs="Courier New"/>
              <w:sz w:val="20"/>
              <w:szCs w:val="20"/>
            </w:rPr>
          </w:rPrChange>
        </w:rPr>
      </w:pPr>
      <w:r>
        <w:rPr>
          <w:rFonts w:ascii="Calibri" w:hAnsi="Calibri" w:cs="Courier New"/>
          <w:sz w:val="20"/>
          <w:szCs w:val="20"/>
          <w:rPrChange w:id="26155" w:author="Author">
            <w:rPr>
              <w:rFonts w:ascii="Courier New" w:hAnsi="Courier New" w:cs="Courier New"/>
              <w:sz w:val="20"/>
              <w:szCs w:val="20"/>
            </w:rPr>
          </w:rPrChange>
        </w:rPr>
        <w:t>Adc</w:t>
      </w:r>
      <w:del w:id="26156" w:author="Author">
        <w:r>
          <w:rPr>
            <w:rFonts w:ascii="Calibri" w:hAnsi="Calibri" w:cs="Courier New"/>
            <w:sz w:val="20"/>
            <w:szCs w:val="20"/>
            <w:rPrChange w:id="26157" w:author="Author">
              <w:rPr>
                <w:rFonts w:ascii="Courier New" w:hAnsi="Courier New" w:cs="Courier New"/>
                <w:sz w:val="20"/>
                <w:szCs w:val="20"/>
              </w:rPr>
            </w:rPrChange>
          </w:rPr>
          <w:delText>_</w:delText>
        </w:r>
      </w:del>
      <w:r>
        <w:rPr>
          <w:rFonts w:ascii="Calibri" w:hAnsi="Calibri" w:cs="Courier New"/>
          <w:sz w:val="20"/>
          <w:szCs w:val="20"/>
          <w:rPrChange w:id="26158" w:author="Author">
            <w:rPr>
              <w:rFonts w:ascii="Courier New" w:hAnsi="Courier New" w:cs="Courier New"/>
              <w:sz w:val="20"/>
              <w:szCs w:val="20"/>
            </w:rPr>
          </w:rPrChange>
        </w:rPr>
        <w:t>VarX = Adc</w:t>
      </w:r>
      <w:del w:id="26159" w:author="Author">
        <w:r>
          <w:rPr>
            <w:rFonts w:ascii="Calibri" w:hAnsi="Calibri" w:cs="Courier New"/>
            <w:sz w:val="20"/>
            <w:szCs w:val="20"/>
            <w:rPrChange w:id="26160" w:author="Author">
              <w:rPr>
                <w:rFonts w:ascii="Courier New" w:hAnsi="Courier New" w:cs="Courier New"/>
                <w:sz w:val="20"/>
                <w:szCs w:val="20"/>
              </w:rPr>
            </w:rPrChange>
          </w:rPr>
          <w:delText>_</w:delText>
        </w:r>
      </w:del>
      <w:r>
        <w:rPr>
          <w:rFonts w:ascii="Calibri" w:hAnsi="Calibri" w:cs="Courier New"/>
          <w:sz w:val="20"/>
          <w:szCs w:val="20"/>
          <w:rPrChange w:id="26161" w:author="Author">
            <w:rPr>
              <w:rFonts w:ascii="Courier New" w:hAnsi="Courier New" w:cs="Courier New"/>
              <w:sz w:val="20"/>
              <w:szCs w:val="20"/>
            </w:rPr>
          </w:rPrChange>
        </w:rPr>
        <w:t>VarY = Adc</w:t>
      </w:r>
      <w:del w:id="26162" w:author="Author">
        <w:r>
          <w:rPr>
            <w:rFonts w:ascii="Calibri" w:hAnsi="Calibri" w:cs="Courier New"/>
            <w:sz w:val="20"/>
            <w:szCs w:val="20"/>
            <w:rPrChange w:id="26163" w:author="Author">
              <w:rPr>
                <w:rFonts w:ascii="Courier New" w:hAnsi="Courier New" w:cs="Courier New"/>
                <w:sz w:val="20"/>
                <w:szCs w:val="20"/>
              </w:rPr>
            </w:rPrChange>
          </w:rPr>
          <w:delText>_</w:delText>
        </w:r>
      </w:del>
      <w:r>
        <w:rPr>
          <w:rFonts w:ascii="Calibri" w:hAnsi="Calibri" w:cs="Courier New"/>
          <w:sz w:val="20"/>
          <w:szCs w:val="20"/>
          <w:rPrChange w:id="26164" w:author="Author">
            <w:rPr>
              <w:rFonts w:ascii="Courier New" w:hAnsi="Courier New" w:cs="Courier New"/>
              <w:sz w:val="20"/>
              <w:szCs w:val="20"/>
            </w:rPr>
          </w:rPrChange>
        </w:rPr>
        <w:t>VarZ;</w:t>
      </w:r>
    </w:p>
    <w:p w:rsidR="00743B33" w:rsidRPr="00743B33" w:rsidRDefault="00743B33">
      <w:pPr>
        <w:ind w:left="540"/>
        <w:jc w:val="both"/>
        <w:rPr>
          <w:rFonts w:ascii="Calibri" w:hAnsi="Calibri"/>
          <w:sz w:val="20"/>
          <w:szCs w:val="20"/>
          <w:lang w:val="en-US"/>
          <w:rPrChange w:id="26165"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6166" w:author="Author">
            <w:rPr>
              <w:rFonts w:ascii="Trebuchet MS" w:hAnsi="Trebuchet MS"/>
              <w:b/>
              <w:lang w:val="en-US"/>
            </w:rPr>
          </w:rPrChange>
        </w:rPr>
      </w:pPr>
      <w:r>
        <w:rPr>
          <w:rFonts w:ascii="Calibri" w:hAnsi="Calibri"/>
          <w:b/>
          <w:sz w:val="20"/>
          <w:szCs w:val="20"/>
          <w:rPrChange w:id="26167" w:author="Author">
            <w:rPr>
              <w:rFonts w:ascii="Trebuchet MS" w:hAnsi="Trebuchet MS"/>
              <w:b/>
            </w:rPr>
          </w:rPrChange>
        </w:rPr>
        <w:t>Rationale</w:t>
      </w:r>
      <w:r>
        <w:rPr>
          <w:rFonts w:ascii="Calibri" w:hAnsi="Calibri"/>
          <w:b/>
          <w:sz w:val="20"/>
          <w:szCs w:val="20"/>
          <w:lang w:val="en-US"/>
          <w:rPrChange w:id="26168"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6169" w:author="Author">
            <w:rPr>
              <w:rFonts w:ascii="Trebuchet MS" w:hAnsi="Trebuchet MS"/>
              <w:sz w:val="20"/>
              <w:szCs w:val="20"/>
            </w:rPr>
          </w:rPrChange>
        </w:rPr>
      </w:pPr>
      <w:r>
        <w:rPr>
          <w:rFonts w:ascii="Calibri" w:hAnsi="Calibri"/>
          <w:sz w:val="20"/>
          <w:szCs w:val="20"/>
          <w:rPrChange w:id="26170" w:author="Author">
            <w:rPr>
              <w:rFonts w:ascii="Trebuchet MS" w:hAnsi="Trebuchet MS"/>
              <w:sz w:val="20"/>
              <w:szCs w:val="20"/>
            </w:rPr>
          </w:rPrChange>
        </w:rPr>
        <w:lastRenderedPageBreak/>
        <w:t>Readability</w:t>
      </w:r>
    </w:p>
    <w:p w:rsidR="00743B33" w:rsidRPr="00743B33" w:rsidRDefault="00743B33">
      <w:pPr>
        <w:ind w:left="540"/>
        <w:jc w:val="both"/>
        <w:rPr>
          <w:rFonts w:ascii="Calibri" w:hAnsi="Calibri"/>
          <w:sz w:val="20"/>
          <w:szCs w:val="20"/>
          <w:lang w:val="en-US"/>
          <w:rPrChange w:id="26171" w:author="Author">
            <w:rPr>
              <w:rFonts w:ascii="Trebuchet MS" w:hAnsi="Trebuchet MS"/>
              <w:lang w:val="en-US"/>
            </w:rPr>
          </w:rPrChange>
        </w:rPr>
      </w:pPr>
    </w:p>
    <w:p w:rsidR="00743B33" w:rsidRDefault="00D20E06">
      <w:pPr>
        <w:pStyle w:val="Heading3"/>
      </w:pPr>
      <w:bookmarkStart w:id="26172" w:name="_Toc294795262"/>
      <w:bookmarkStart w:id="26173" w:name="_Toc301956961"/>
      <w:bookmarkStart w:id="26174" w:name="_Toc301960089"/>
      <w:bookmarkStart w:id="26175" w:name="_Toc301960563"/>
      <w:bookmarkStart w:id="26176" w:name="_Toc301960725"/>
      <w:bookmarkStart w:id="26177" w:name="_Toc409602530"/>
      <w:bookmarkStart w:id="26178" w:name="_Toc430267191"/>
      <w:bookmarkStart w:id="26179" w:name="_Toc491674399"/>
      <w:r>
        <w:t>Rules_Expr_004</w:t>
      </w:r>
      <w:bookmarkEnd w:id="26172"/>
      <w:bookmarkEnd w:id="26173"/>
      <w:bookmarkEnd w:id="26174"/>
      <w:bookmarkEnd w:id="26175"/>
      <w:bookmarkEnd w:id="26176"/>
      <w:bookmarkEnd w:id="26177"/>
      <w:r>
        <w:t xml:space="preserve"> ([1] Clause 5.4.7 - table 1 - 1d)</w:t>
      </w:r>
      <w:bookmarkEnd w:id="26178"/>
      <w:bookmarkEnd w:id="26179"/>
    </w:p>
    <w:p w:rsidR="00743B33" w:rsidRPr="00743B33" w:rsidRDefault="00D20E06">
      <w:pPr>
        <w:ind w:left="540"/>
        <w:jc w:val="both"/>
        <w:rPr>
          <w:rFonts w:ascii="Calibri" w:hAnsi="Calibri"/>
          <w:b/>
          <w:sz w:val="20"/>
          <w:szCs w:val="20"/>
          <w:lang w:val="en-US"/>
          <w:rPrChange w:id="26180" w:author="Author">
            <w:rPr>
              <w:rFonts w:ascii="Trebuchet MS" w:hAnsi="Trebuchet MS"/>
              <w:b/>
              <w:lang w:val="en-US"/>
            </w:rPr>
          </w:rPrChange>
        </w:rPr>
      </w:pPr>
      <w:r>
        <w:rPr>
          <w:rFonts w:ascii="Calibri" w:hAnsi="Calibri"/>
          <w:b/>
          <w:sz w:val="20"/>
          <w:szCs w:val="20"/>
          <w:rPrChange w:id="26181" w:author="Author">
            <w:rPr>
              <w:rFonts w:ascii="Trebuchet MS" w:hAnsi="Trebuchet MS"/>
              <w:b/>
            </w:rPr>
          </w:rPrChange>
        </w:rPr>
        <w:t>Rule</w:t>
      </w:r>
      <w:r>
        <w:rPr>
          <w:rFonts w:ascii="Calibri" w:hAnsi="Calibri"/>
          <w:b/>
          <w:sz w:val="20"/>
          <w:szCs w:val="20"/>
          <w:lang w:val="en-US"/>
          <w:rPrChange w:id="26182"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6183" w:author="Author">
            <w:rPr>
              <w:rFonts w:ascii="Trebuchet MS" w:hAnsi="Trebuchet MS"/>
              <w:sz w:val="20"/>
              <w:szCs w:val="20"/>
            </w:rPr>
          </w:rPrChange>
        </w:rPr>
      </w:pPr>
      <w:r>
        <w:rPr>
          <w:rFonts w:ascii="Calibri" w:hAnsi="Calibri"/>
          <w:sz w:val="20"/>
          <w:szCs w:val="20"/>
          <w:rPrChange w:id="26184" w:author="Author">
            <w:rPr>
              <w:rFonts w:ascii="Trebuchet MS" w:hAnsi="Trebuchet MS"/>
              <w:sz w:val="20"/>
              <w:szCs w:val="20"/>
            </w:rPr>
          </w:rPrChange>
        </w:rPr>
        <w:t>The use of ‘++’ and ‘--‘ should be limited to simple cases. They shall not be used in statements where other operators occur. The prefix use is always forbidden.</w:t>
      </w:r>
    </w:p>
    <w:p w:rsidR="00743B33" w:rsidRPr="00743B33" w:rsidRDefault="00743B33">
      <w:pPr>
        <w:ind w:left="540"/>
        <w:jc w:val="both"/>
        <w:rPr>
          <w:rFonts w:ascii="Calibri" w:hAnsi="Calibri"/>
          <w:sz w:val="20"/>
          <w:szCs w:val="20"/>
          <w:lang w:val="en-US"/>
          <w:rPrChange w:id="26185"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6186" w:author="Author">
            <w:rPr>
              <w:rFonts w:ascii="Trebuchet MS" w:hAnsi="Trebuchet MS"/>
              <w:b/>
              <w:lang w:val="en-US"/>
            </w:rPr>
          </w:rPrChange>
        </w:rPr>
      </w:pPr>
      <w:r>
        <w:rPr>
          <w:rFonts w:ascii="Calibri" w:hAnsi="Calibri"/>
          <w:b/>
          <w:sz w:val="20"/>
          <w:szCs w:val="20"/>
          <w:rPrChange w:id="26187" w:author="Author">
            <w:rPr>
              <w:rFonts w:ascii="Trebuchet MS" w:hAnsi="Trebuchet MS"/>
              <w:b/>
            </w:rPr>
          </w:rPrChange>
        </w:rPr>
        <w:t>Example</w:t>
      </w:r>
      <w:r>
        <w:rPr>
          <w:rFonts w:ascii="Calibri" w:hAnsi="Calibri"/>
          <w:b/>
          <w:sz w:val="20"/>
          <w:szCs w:val="20"/>
          <w:lang w:val="en-US"/>
          <w:rPrChange w:id="26188" w:author="Author">
            <w:rPr>
              <w:rFonts w:ascii="Trebuchet MS" w:hAnsi="Trebuchet MS"/>
              <w:b/>
              <w:lang w:val="en-US"/>
            </w:rPr>
          </w:rPrChange>
        </w:rPr>
        <w:t xml:space="preserve">: </w:t>
      </w:r>
    </w:p>
    <w:p w:rsidR="00743B33" w:rsidRPr="00743B33" w:rsidRDefault="00D20E06">
      <w:pPr>
        <w:ind w:left="540"/>
        <w:jc w:val="both"/>
        <w:rPr>
          <w:rFonts w:ascii="Calibri" w:hAnsi="Calibri"/>
          <w:sz w:val="20"/>
          <w:szCs w:val="20"/>
          <w:rPrChange w:id="26189" w:author="Author">
            <w:rPr>
              <w:rFonts w:ascii="Trebuchet MS" w:hAnsi="Trebuchet MS"/>
              <w:sz w:val="20"/>
              <w:szCs w:val="20"/>
            </w:rPr>
          </w:rPrChange>
        </w:rPr>
      </w:pPr>
      <w:del w:id="26190" w:author="Author">
        <w:r>
          <w:rPr>
            <w:rFonts w:ascii="Calibri" w:hAnsi="Calibri"/>
            <w:sz w:val="20"/>
            <w:szCs w:val="20"/>
            <w:rPrChange w:id="26191" w:author="Author">
              <w:rPr>
                <w:rFonts w:ascii="Trebuchet MS" w:hAnsi="Trebuchet MS"/>
                <w:sz w:val="20"/>
                <w:szCs w:val="20"/>
              </w:rPr>
            </w:rPrChange>
          </w:rPr>
          <w:delText>/*</w:delText>
        </w:r>
      </w:del>
      <w:ins w:id="26192" w:author="Author">
        <w:r>
          <w:rPr>
            <w:rFonts w:ascii="Calibri" w:hAnsi="Calibri"/>
            <w:sz w:val="20"/>
            <w:szCs w:val="20"/>
          </w:rPr>
          <w:t>//</w:t>
        </w:r>
      </w:ins>
      <w:r>
        <w:rPr>
          <w:rFonts w:ascii="Calibri" w:hAnsi="Calibri"/>
          <w:sz w:val="20"/>
          <w:szCs w:val="20"/>
          <w:rPrChange w:id="26193" w:author="Author">
            <w:rPr>
              <w:rFonts w:ascii="Trebuchet MS" w:hAnsi="Trebuchet MS"/>
              <w:sz w:val="20"/>
              <w:szCs w:val="20"/>
            </w:rPr>
          </w:rPrChange>
        </w:rPr>
        <w:t xml:space="preserve"> </w:t>
      </w:r>
      <w:del w:id="26194" w:author="Author">
        <w:r>
          <w:rPr>
            <w:rFonts w:ascii="Calibri" w:hAnsi="Calibri"/>
            <w:sz w:val="20"/>
            <w:szCs w:val="20"/>
            <w:rPrChange w:id="26195" w:author="Author">
              <w:rPr>
                <w:rFonts w:ascii="Trebuchet MS" w:hAnsi="Trebuchet MS"/>
                <w:sz w:val="20"/>
                <w:szCs w:val="20"/>
              </w:rPr>
            </w:rPrChange>
          </w:rPr>
          <w:delText>Local/static variable</w:delText>
        </w:r>
        <w:r>
          <w:rPr>
            <w:rFonts w:ascii="Calibri" w:hAnsi="Calibri"/>
            <w:sz w:val="20"/>
            <w:szCs w:val="20"/>
            <w:rPrChange w:id="26196" w:author="Author">
              <w:rPr>
                <w:rFonts w:ascii="Trebuchet MS" w:hAnsi="Trebuchet MS"/>
                <w:sz w:val="20"/>
                <w:szCs w:val="20"/>
              </w:rPr>
            </w:rPrChange>
          </w:rPr>
          <w:delText xml:space="preserve"> of type ‘uint16’</w:delText>
        </w:r>
      </w:del>
      <w:ins w:id="26197" w:author="Author">
        <w:r>
          <w:rPr>
            <w:rFonts w:ascii="Calibri" w:hAnsi="Calibri"/>
            <w:sz w:val="20"/>
            <w:szCs w:val="20"/>
          </w:rPr>
          <w:t>Variable declaration</w:t>
        </w:r>
      </w:ins>
      <w:del w:id="26198" w:author="Author">
        <w:r>
          <w:rPr>
            <w:rFonts w:ascii="Calibri" w:hAnsi="Calibri"/>
            <w:sz w:val="20"/>
            <w:szCs w:val="20"/>
            <w:rPrChange w:id="26199"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6200" w:author="Author">
            <w:rPr>
              <w:rFonts w:ascii="Courier New" w:hAnsi="Courier New" w:cs="Courier New"/>
              <w:sz w:val="20"/>
              <w:szCs w:val="20"/>
            </w:rPr>
          </w:rPrChange>
        </w:rPr>
      </w:pPr>
      <w:del w:id="26201" w:author="Author">
        <w:r>
          <w:rPr>
            <w:rFonts w:ascii="Calibri" w:hAnsi="Calibri" w:cs="Courier New"/>
            <w:sz w:val="20"/>
            <w:szCs w:val="20"/>
            <w:rPrChange w:id="26202" w:author="Author">
              <w:rPr>
                <w:rFonts w:ascii="Courier New" w:hAnsi="Courier New" w:cs="Courier New"/>
                <w:sz w:val="20"/>
                <w:szCs w:val="20"/>
              </w:rPr>
            </w:rPrChange>
          </w:rPr>
          <w:delText>static uint16</w:delText>
        </w:r>
      </w:del>
      <w:ins w:id="26203" w:author="Author">
        <w:r>
          <w:rPr>
            <w:rFonts w:ascii="Calibri" w:hAnsi="Calibri" w:cs="Courier New"/>
            <w:sz w:val="20"/>
            <w:szCs w:val="20"/>
          </w:rPr>
          <w:t>int</w:t>
        </w:r>
      </w:ins>
      <w:r>
        <w:rPr>
          <w:rFonts w:ascii="Calibri" w:hAnsi="Calibri" w:cs="Courier New"/>
          <w:sz w:val="20"/>
          <w:szCs w:val="20"/>
          <w:rPrChange w:id="26204" w:author="Author">
            <w:rPr>
              <w:rFonts w:ascii="Courier New" w:hAnsi="Courier New" w:cs="Courier New"/>
              <w:sz w:val="20"/>
              <w:szCs w:val="20"/>
            </w:rPr>
          </w:rPrChange>
        </w:rPr>
        <w:t xml:space="preserve"> LusVarX;</w:t>
      </w:r>
    </w:p>
    <w:p w:rsidR="00743B33" w:rsidRPr="00743B33" w:rsidRDefault="00D20E06">
      <w:pPr>
        <w:ind w:left="540"/>
        <w:jc w:val="both"/>
        <w:rPr>
          <w:rFonts w:ascii="Calibri" w:hAnsi="Calibri" w:cs="Courier New"/>
          <w:sz w:val="20"/>
          <w:szCs w:val="20"/>
          <w:rPrChange w:id="26205" w:author="Author">
            <w:rPr>
              <w:rFonts w:ascii="Courier New" w:hAnsi="Courier New" w:cs="Courier New"/>
              <w:sz w:val="20"/>
              <w:szCs w:val="20"/>
            </w:rPr>
          </w:rPrChange>
        </w:rPr>
      </w:pPr>
      <w:del w:id="26206" w:author="Author">
        <w:r>
          <w:rPr>
            <w:rFonts w:ascii="Calibri" w:hAnsi="Calibri" w:cs="Courier New"/>
            <w:sz w:val="20"/>
            <w:szCs w:val="20"/>
            <w:rPrChange w:id="26207" w:author="Author">
              <w:rPr>
                <w:rFonts w:ascii="Courier New" w:hAnsi="Courier New" w:cs="Courier New"/>
                <w:sz w:val="20"/>
                <w:szCs w:val="20"/>
              </w:rPr>
            </w:rPrChange>
          </w:rPr>
          <w:delText>static uint16</w:delText>
        </w:r>
      </w:del>
      <w:ins w:id="26208" w:author="Author">
        <w:r>
          <w:rPr>
            <w:rFonts w:ascii="Calibri" w:hAnsi="Calibri" w:cs="Courier New"/>
            <w:sz w:val="20"/>
            <w:szCs w:val="20"/>
          </w:rPr>
          <w:t>int</w:t>
        </w:r>
      </w:ins>
      <w:r>
        <w:rPr>
          <w:rFonts w:ascii="Calibri" w:hAnsi="Calibri" w:cs="Courier New"/>
          <w:sz w:val="20"/>
          <w:szCs w:val="20"/>
          <w:rPrChange w:id="26209" w:author="Author">
            <w:rPr>
              <w:rFonts w:ascii="Courier New" w:hAnsi="Courier New" w:cs="Courier New"/>
              <w:sz w:val="20"/>
              <w:szCs w:val="20"/>
            </w:rPr>
          </w:rPrChange>
        </w:rPr>
        <w:t xml:space="preserve"> Adc</w:t>
      </w:r>
      <w:del w:id="26210" w:author="Author">
        <w:r>
          <w:rPr>
            <w:rFonts w:ascii="Calibri" w:hAnsi="Calibri" w:cs="Courier New"/>
            <w:sz w:val="20"/>
            <w:szCs w:val="20"/>
            <w:rPrChange w:id="26211" w:author="Author">
              <w:rPr>
                <w:rFonts w:ascii="Courier New" w:hAnsi="Courier New" w:cs="Courier New"/>
                <w:sz w:val="20"/>
                <w:szCs w:val="20"/>
              </w:rPr>
            </w:rPrChange>
          </w:rPr>
          <w:delText>_</w:delText>
        </w:r>
      </w:del>
      <w:r>
        <w:rPr>
          <w:rFonts w:ascii="Calibri" w:hAnsi="Calibri" w:cs="Courier New"/>
          <w:sz w:val="20"/>
          <w:szCs w:val="20"/>
          <w:rPrChange w:id="26212" w:author="Author">
            <w:rPr>
              <w:rFonts w:ascii="Courier New" w:hAnsi="Courier New" w:cs="Courier New"/>
              <w:sz w:val="20"/>
              <w:szCs w:val="20"/>
            </w:rPr>
          </w:rPrChange>
        </w:rPr>
        <w:t>GusVarY;</w:t>
      </w:r>
    </w:p>
    <w:p w:rsidR="00743B33" w:rsidRPr="00743B33" w:rsidRDefault="00743B33">
      <w:pPr>
        <w:ind w:left="540"/>
        <w:jc w:val="both"/>
        <w:rPr>
          <w:rFonts w:ascii="Calibri" w:hAnsi="Calibri" w:cs="Courier New"/>
          <w:sz w:val="20"/>
          <w:szCs w:val="20"/>
          <w:rPrChange w:id="26213" w:author="Author">
            <w:rPr>
              <w:rFonts w:ascii="Courier New" w:hAnsi="Courier New" w:cs="Courier New"/>
              <w:sz w:val="20"/>
              <w:szCs w:val="20"/>
            </w:rPr>
          </w:rPrChange>
        </w:rPr>
      </w:pPr>
    </w:p>
    <w:p w:rsidR="00743B33" w:rsidRPr="00743B33" w:rsidRDefault="00D20E06">
      <w:pPr>
        <w:ind w:left="540"/>
        <w:jc w:val="both"/>
        <w:rPr>
          <w:rFonts w:ascii="Calibri" w:hAnsi="Calibri"/>
          <w:sz w:val="20"/>
          <w:szCs w:val="20"/>
          <w:rPrChange w:id="26214" w:author="Author">
            <w:rPr>
              <w:rFonts w:ascii="Trebuchet MS" w:hAnsi="Trebuchet MS"/>
              <w:sz w:val="20"/>
              <w:szCs w:val="20"/>
            </w:rPr>
          </w:rPrChange>
        </w:rPr>
      </w:pPr>
      <w:del w:id="26215" w:author="Author">
        <w:r>
          <w:rPr>
            <w:rFonts w:ascii="Calibri" w:hAnsi="Calibri"/>
            <w:sz w:val="20"/>
            <w:szCs w:val="20"/>
            <w:rPrChange w:id="26216" w:author="Author">
              <w:rPr>
                <w:rFonts w:ascii="Trebuchet MS" w:hAnsi="Trebuchet MS"/>
                <w:sz w:val="20"/>
                <w:szCs w:val="20"/>
              </w:rPr>
            </w:rPrChange>
          </w:rPr>
          <w:delText>/*</w:delText>
        </w:r>
      </w:del>
      <w:ins w:id="26217" w:author="Author">
        <w:r>
          <w:rPr>
            <w:rFonts w:ascii="Calibri" w:hAnsi="Calibri"/>
            <w:sz w:val="20"/>
            <w:szCs w:val="20"/>
          </w:rPr>
          <w:t>//</w:t>
        </w:r>
      </w:ins>
      <w:r>
        <w:rPr>
          <w:rFonts w:ascii="Calibri" w:hAnsi="Calibri"/>
          <w:sz w:val="20"/>
          <w:szCs w:val="20"/>
          <w:rPrChange w:id="26218" w:author="Author">
            <w:rPr>
              <w:rFonts w:ascii="Trebuchet MS" w:hAnsi="Trebuchet MS"/>
              <w:sz w:val="20"/>
              <w:szCs w:val="20"/>
            </w:rPr>
          </w:rPrChange>
        </w:rPr>
        <w:t xml:space="preserve"> Not compliant</w:t>
      </w:r>
      <w:del w:id="26219" w:author="Author">
        <w:r>
          <w:rPr>
            <w:rFonts w:ascii="Calibri" w:hAnsi="Calibri"/>
            <w:sz w:val="20"/>
            <w:szCs w:val="20"/>
            <w:rPrChange w:id="26220"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6221" w:author="Author">
            <w:rPr>
              <w:rFonts w:ascii="Courier New" w:hAnsi="Courier New" w:cs="Courier New"/>
              <w:sz w:val="20"/>
              <w:szCs w:val="20"/>
            </w:rPr>
          </w:rPrChange>
        </w:rPr>
      </w:pPr>
      <w:del w:id="26222" w:author="Author">
        <w:r>
          <w:rPr>
            <w:rFonts w:ascii="Calibri" w:hAnsi="Calibri" w:cs="Courier New"/>
            <w:sz w:val="20"/>
            <w:szCs w:val="20"/>
            <w:rPrChange w:id="26223" w:author="Author">
              <w:rPr>
                <w:rFonts w:ascii="Courier New" w:hAnsi="Courier New" w:cs="Courier New"/>
                <w:sz w:val="20"/>
                <w:szCs w:val="20"/>
              </w:rPr>
            </w:rPrChange>
          </w:rPr>
          <w:delText xml:space="preserve">uint16 </w:delText>
        </w:r>
      </w:del>
      <w:r>
        <w:rPr>
          <w:rFonts w:ascii="Calibri" w:hAnsi="Calibri" w:cs="Courier New"/>
          <w:sz w:val="20"/>
          <w:szCs w:val="20"/>
          <w:rPrChange w:id="26224" w:author="Author">
            <w:rPr>
              <w:rFonts w:ascii="Courier New" w:hAnsi="Courier New" w:cs="Courier New"/>
              <w:sz w:val="20"/>
              <w:szCs w:val="20"/>
            </w:rPr>
          </w:rPrChange>
        </w:rPr>
        <w:t>LusVarX -= Adc</w:t>
      </w:r>
      <w:del w:id="26225" w:author="Author">
        <w:r>
          <w:rPr>
            <w:rFonts w:ascii="Calibri" w:hAnsi="Calibri" w:cs="Courier New"/>
            <w:sz w:val="20"/>
            <w:szCs w:val="20"/>
            <w:rPrChange w:id="26226" w:author="Author">
              <w:rPr>
                <w:rFonts w:ascii="Courier New" w:hAnsi="Courier New" w:cs="Courier New"/>
                <w:sz w:val="20"/>
                <w:szCs w:val="20"/>
              </w:rPr>
            </w:rPrChange>
          </w:rPr>
          <w:delText>_</w:delText>
        </w:r>
      </w:del>
      <w:r>
        <w:rPr>
          <w:rFonts w:ascii="Calibri" w:hAnsi="Calibri" w:cs="Courier New"/>
          <w:sz w:val="20"/>
          <w:szCs w:val="20"/>
          <w:rPrChange w:id="26227" w:author="Author">
            <w:rPr>
              <w:rFonts w:ascii="Courier New" w:hAnsi="Courier New" w:cs="Courier New"/>
              <w:sz w:val="20"/>
              <w:szCs w:val="20"/>
            </w:rPr>
          </w:rPrChange>
        </w:rPr>
        <w:t>GusVarY++;</w:t>
      </w:r>
    </w:p>
    <w:p w:rsidR="00743B33" w:rsidRPr="00743B33" w:rsidRDefault="00743B33">
      <w:pPr>
        <w:ind w:left="540"/>
        <w:jc w:val="both"/>
        <w:rPr>
          <w:rFonts w:ascii="Calibri" w:hAnsi="Calibri"/>
          <w:sz w:val="20"/>
          <w:szCs w:val="20"/>
          <w:lang w:val="en-US"/>
          <w:rPrChange w:id="26228"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6229" w:author="Author">
            <w:rPr>
              <w:rFonts w:ascii="Trebuchet MS" w:hAnsi="Trebuchet MS"/>
              <w:b/>
              <w:lang w:val="en-US"/>
            </w:rPr>
          </w:rPrChange>
        </w:rPr>
      </w:pPr>
      <w:r>
        <w:rPr>
          <w:rFonts w:ascii="Calibri" w:hAnsi="Calibri"/>
          <w:b/>
          <w:sz w:val="20"/>
          <w:szCs w:val="20"/>
          <w:rPrChange w:id="26230" w:author="Author">
            <w:rPr>
              <w:rFonts w:ascii="Trebuchet MS" w:hAnsi="Trebuchet MS"/>
              <w:b/>
            </w:rPr>
          </w:rPrChange>
        </w:rPr>
        <w:t>Rationale</w:t>
      </w:r>
      <w:r>
        <w:rPr>
          <w:rFonts w:ascii="Calibri" w:hAnsi="Calibri"/>
          <w:b/>
          <w:sz w:val="20"/>
          <w:szCs w:val="20"/>
          <w:lang w:val="en-US"/>
          <w:rPrChange w:id="26231" w:author="Author">
            <w:rPr>
              <w:rFonts w:ascii="Trebuchet MS" w:hAnsi="Trebuchet MS"/>
              <w:b/>
              <w:lang w:val="en-US"/>
            </w:rPr>
          </w:rPrChange>
        </w:rPr>
        <w:t xml:space="preserve">: </w:t>
      </w:r>
    </w:p>
    <w:p w:rsidR="00743B33" w:rsidRPr="00743B33" w:rsidRDefault="00D20E06">
      <w:pPr>
        <w:ind w:left="540"/>
        <w:jc w:val="both"/>
        <w:rPr>
          <w:rFonts w:ascii="Calibri" w:hAnsi="Calibri"/>
          <w:sz w:val="20"/>
          <w:szCs w:val="20"/>
          <w:rPrChange w:id="26232" w:author="Author">
            <w:rPr>
              <w:rFonts w:ascii="Trebuchet MS" w:hAnsi="Trebuchet MS"/>
              <w:sz w:val="20"/>
              <w:szCs w:val="20"/>
            </w:rPr>
          </w:rPrChange>
        </w:rPr>
      </w:pPr>
      <w:r>
        <w:rPr>
          <w:rFonts w:ascii="Calibri" w:hAnsi="Calibri"/>
          <w:sz w:val="20"/>
          <w:szCs w:val="20"/>
          <w:rPrChange w:id="26233" w:author="Author">
            <w:rPr>
              <w:rFonts w:ascii="Trebuchet MS" w:hAnsi="Trebuchet MS"/>
              <w:sz w:val="20"/>
              <w:szCs w:val="20"/>
            </w:rPr>
          </w:rPrChange>
        </w:rPr>
        <w:t>Readability and maintenance</w:t>
      </w:r>
    </w:p>
    <w:p w:rsidR="00743B33" w:rsidRPr="00743B33" w:rsidRDefault="00743B33">
      <w:pPr>
        <w:ind w:left="540"/>
        <w:jc w:val="both"/>
        <w:rPr>
          <w:rFonts w:ascii="Calibri" w:hAnsi="Calibri"/>
          <w:sz w:val="20"/>
          <w:szCs w:val="20"/>
          <w:lang w:val="en-US"/>
          <w:rPrChange w:id="26234" w:author="Author">
            <w:rPr>
              <w:rFonts w:ascii="Trebuchet MS" w:hAnsi="Trebuchet MS"/>
              <w:lang w:val="en-US"/>
            </w:rPr>
          </w:rPrChange>
        </w:rPr>
      </w:pPr>
    </w:p>
    <w:p w:rsidR="00743B33" w:rsidRDefault="00D20E06">
      <w:pPr>
        <w:pStyle w:val="Heading3"/>
      </w:pPr>
      <w:bookmarkStart w:id="26235" w:name="_Toc294795264"/>
      <w:bookmarkStart w:id="26236" w:name="_Toc301956962"/>
      <w:bookmarkStart w:id="26237" w:name="_Toc301960090"/>
      <w:bookmarkStart w:id="26238" w:name="_Toc301960564"/>
      <w:bookmarkStart w:id="26239" w:name="_Toc301960726"/>
      <w:bookmarkStart w:id="26240" w:name="_Toc409602531"/>
      <w:bookmarkStart w:id="26241" w:name="_Toc430267192"/>
      <w:bookmarkStart w:id="26242" w:name="_Toc491674400"/>
      <w:r>
        <w:t>Rules_Expr_00</w:t>
      </w:r>
      <w:bookmarkEnd w:id="26235"/>
      <w:bookmarkEnd w:id="26236"/>
      <w:bookmarkEnd w:id="26237"/>
      <w:bookmarkEnd w:id="26238"/>
      <w:bookmarkEnd w:id="26239"/>
      <w:bookmarkEnd w:id="26240"/>
      <w:r>
        <w:t>5 ([1] Clause 5.4.7 - table 1 - 1e)</w:t>
      </w:r>
      <w:bookmarkEnd w:id="26241"/>
      <w:bookmarkEnd w:id="26242"/>
    </w:p>
    <w:p w:rsidR="00743B33" w:rsidRPr="00743B33" w:rsidRDefault="00D20E06">
      <w:pPr>
        <w:ind w:left="540"/>
        <w:jc w:val="both"/>
        <w:rPr>
          <w:rFonts w:ascii="Calibri" w:hAnsi="Calibri"/>
          <w:b/>
          <w:sz w:val="20"/>
          <w:szCs w:val="20"/>
          <w:lang w:val="en-US"/>
          <w:rPrChange w:id="26243" w:author="Author">
            <w:rPr>
              <w:rFonts w:ascii="Trebuchet MS" w:hAnsi="Trebuchet MS"/>
              <w:b/>
              <w:lang w:val="en-US"/>
            </w:rPr>
          </w:rPrChange>
        </w:rPr>
      </w:pPr>
      <w:r>
        <w:rPr>
          <w:rFonts w:ascii="Calibri" w:hAnsi="Calibri"/>
          <w:b/>
          <w:sz w:val="20"/>
          <w:szCs w:val="20"/>
          <w:rPrChange w:id="26244" w:author="Author">
            <w:rPr>
              <w:rFonts w:ascii="Trebuchet MS" w:hAnsi="Trebuchet MS"/>
              <w:b/>
            </w:rPr>
          </w:rPrChange>
        </w:rPr>
        <w:t>Rule</w:t>
      </w:r>
      <w:r>
        <w:rPr>
          <w:rFonts w:ascii="Calibri" w:hAnsi="Calibri"/>
          <w:b/>
          <w:sz w:val="20"/>
          <w:szCs w:val="20"/>
          <w:lang w:val="en-US"/>
          <w:rPrChange w:id="26245"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6246" w:author="Author">
            <w:rPr>
              <w:rFonts w:ascii="Trebuchet MS" w:hAnsi="Trebuchet MS"/>
              <w:sz w:val="20"/>
              <w:szCs w:val="20"/>
            </w:rPr>
          </w:rPrChange>
        </w:rPr>
      </w:pPr>
      <w:r>
        <w:rPr>
          <w:rFonts w:ascii="Calibri" w:hAnsi="Calibri"/>
          <w:sz w:val="20"/>
          <w:szCs w:val="20"/>
          <w:rPrChange w:id="26247" w:author="Author">
            <w:rPr>
              <w:rFonts w:ascii="Trebuchet MS" w:hAnsi="Trebuchet MS"/>
              <w:sz w:val="20"/>
              <w:szCs w:val="20"/>
            </w:rPr>
          </w:rPrChange>
        </w:rPr>
        <w:t xml:space="preserve">While performing masking operation, </w:t>
      </w:r>
      <w:del w:id="26248" w:author="Author">
        <w:r>
          <w:rPr>
            <w:rFonts w:ascii="Calibri" w:hAnsi="Calibri"/>
            <w:sz w:val="20"/>
            <w:szCs w:val="20"/>
            <w:rPrChange w:id="26249" w:author="Author">
              <w:rPr>
                <w:rFonts w:ascii="Trebuchet MS" w:hAnsi="Trebuchet MS"/>
                <w:sz w:val="20"/>
                <w:szCs w:val="20"/>
              </w:rPr>
            </w:rPrChange>
          </w:rPr>
          <w:delText>make sure of</w:delText>
        </w:r>
      </w:del>
      <w:ins w:id="26250" w:author="Author">
        <w:r>
          <w:rPr>
            <w:rFonts w:ascii="Calibri" w:hAnsi="Calibri"/>
            <w:sz w:val="20"/>
            <w:szCs w:val="20"/>
          </w:rPr>
          <w:t>double check</w:t>
        </w:r>
      </w:ins>
      <w:r>
        <w:rPr>
          <w:rFonts w:ascii="Calibri" w:hAnsi="Calibri"/>
          <w:sz w:val="20"/>
          <w:szCs w:val="20"/>
          <w:rPrChange w:id="26251" w:author="Author">
            <w:rPr>
              <w:rFonts w:ascii="Trebuchet MS" w:hAnsi="Trebuchet MS"/>
              <w:sz w:val="20"/>
              <w:szCs w:val="20"/>
            </w:rPr>
          </w:rPrChange>
        </w:rPr>
        <w:t xml:space="preserve"> the mask value to be used and its impact for other functionalities.</w:t>
      </w:r>
    </w:p>
    <w:p w:rsidR="00743B33" w:rsidRPr="00743B33" w:rsidRDefault="00743B33">
      <w:pPr>
        <w:ind w:left="540"/>
        <w:jc w:val="both"/>
        <w:rPr>
          <w:rFonts w:ascii="Calibri" w:hAnsi="Calibri"/>
          <w:sz w:val="20"/>
          <w:szCs w:val="20"/>
          <w:lang w:val="en-US"/>
          <w:rPrChange w:id="26252"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6253" w:author="Author">
            <w:rPr>
              <w:rFonts w:ascii="Trebuchet MS" w:hAnsi="Trebuchet MS"/>
              <w:b/>
              <w:lang w:val="en-US"/>
            </w:rPr>
          </w:rPrChange>
        </w:rPr>
      </w:pPr>
      <w:r>
        <w:rPr>
          <w:rFonts w:ascii="Calibri" w:hAnsi="Calibri"/>
          <w:b/>
          <w:sz w:val="20"/>
          <w:szCs w:val="20"/>
          <w:rPrChange w:id="26254" w:author="Author">
            <w:rPr>
              <w:rFonts w:ascii="Trebuchet MS" w:hAnsi="Trebuchet MS"/>
              <w:b/>
            </w:rPr>
          </w:rPrChange>
        </w:rPr>
        <w:t>Example</w:t>
      </w:r>
      <w:r>
        <w:rPr>
          <w:rFonts w:ascii="Calibri" w:hAnsi="Calibri"/>
          <w:b/>
          <w:sz w:val="20"/>
          <w:szCs w:val="20"/>
          <w:lang w:val="en-US"/>
          <w:rPrChange w:id="26255" w:author="Author">
            <w:rPr>
              <w:rFonts w:ascii="Trebuchet MS" w:hAnsi="Trebuchet MS"/>
              <w:b/>
              <w:lang w:val="en-US"/>
            </w:rPr>
          </w:rPrChange>
        </w:rPr>
        <w:t xml:space="preserve">: </w:t>
      </w:r>
    </w:p>
    <w:p w:rsidR="00743B33" w:rsidRPr="00743B33" w:rsidRDefault="00D20E06">
      <w:pPr>
        <w:ind w:left="540"/>
        <w:jc w:val="both"/>
        <w:rPr>
          <w:rFonts w:ascii="Calibri" w:hAnsi="Calibri"/>
          <w:sz w:val="20"/>
          <w:szCs w:val="20"/>
          <w:rPrChange w:id="26256" w:author="Author">
            <w:rPr>
              <w:rFonts w:ascii="Trebuchet MS" w:hAnsi="Trebuchet MS"/>
              <w:sz w:val="20"/>
              <w:szCs w:val="20"/>
            </w:rPr>
          </w:rPrChange>
        </w:rPr>
      </w:pPr>
      <w:r>
        <w:rPr>
          <w:rFonts w:ascii="Calibri" w:hAnsi="Calibri"/>
          <w:sz w:val="20"/>
          <w:szCs w:val="20"/>
          <w:rPrChange w:id="26257" w:author="Author">
            <w:rPr>
              <w:rFonts w:ascii="Trebuchet MS" w:hAnsi="Trebuchet MS"/>
              <w:sz w:val="20"/>
              <w:szCs w:val="20"/>
            </w:rPr>
          </w:rPrChange>
        </w:rPr>
        <w:t>Not required</w:t>
      </w:r>
    </w:p>
    <w:p w:rsidR="00743B33" w:rsidRPr="00743B33" w:rsidRDefault="00743B33">
      <w:pPr>
        <w:ind w:left="540"/>
        <w:jc w:val="both"/>
        <w:rPr>
          <w:rFonts w:ascii="Calibri" w:hAnsi="Calibri"/>
          <w:sz w:val="20"/>
          <w:szCs w:val="20"/>
          <w:lang w:val="en-US"/>
          <w:rPrChange w:id="26258"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6259" w:author="Author">
            <w:rPr>
              <w:rFonts w:ascii="Trebuchet MS" w:hAnsi="Trebuchet MS"/>
              <w:b/>
              <w:lang w:val="en-US"/>
            </w:rPr>
          </w:rPrChange>
        </w:rPr>
      </w:pPr>
      <w:r>
        <w:rPr>
          <w:rFonts w:ascii="Calibri" w:hAnsi="Calibri"/>
          <w:b/>
          <w:sz w:val="20"/>
          <w:szCs w:val="20"/>
          <w:rPrChange w:id="26260" w:author="Author">
            <w:rPr>
              <w:rFonts w:ascii="Trebuchet MS" w:hAnsi="Trebuchet MS"/>
              <w:b/>
            </w:rPr>
          </w:rPrChange>
        </w:rPr>
        <w:t>Rationale</w:t>
      </w:r>
      <w:r>
        <w:rPr>
          <w:rFonts w:ascii="Calibri" w:hAnsi="Calibri"/>
          <w:b/>
          <w:sz w:val="20"/>
          <w:szCs w:val="20"/>
          <w:lang w:val="en-US"/>
          <w:rPrChange w:id="26261"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6262" w:author="Author">
            <w:rPr>
              <w:rFonts w:ascii="Trebuchet MS" w:hAnsi="Trebuchet MS"/>
              <w:sz w:val="20"/>
              <w:szCs w:val="20"/>
            </w:rPr>
          </w:rPrChange>
        </w:rPr>
      </w:pPr>
      <w:r>
        <w:rPr>
          <w:rFonts w:ascii="Calibri" w:hAnsi="Calibri"/>
          <w:sz w:val="20"/>
          <w:szCs w:val="20"/>
          <w:rPrChange w:id="26263" w:author="Author">
            <w:rPr>
              <w:rFonts w:ascii="Trebuchet MS" w:hAnsi="Trebuchet MS"/>
              <w:sz w:val="20"/>
              <w:szCs w:val="20"/>
            </w:rPr>
          </w:rPrChange>
        </w:rPr>
        <w:t>To avoid bugs in implementation.</w:t>
      </w:r>
    </w:p>
    <w:p w:rsidR="00743B33" w:rsidRPr="00743B33" w:rsidRDefault="00743B33">
      <w:pPr>
        <w:ind w:left="540"/>
        <w:jc w:val="both"/>
        <w:rPr>
          <w:rFonts w:ascii="Calibri" w:hAnsi="Calibri"/>
          <w:sz w:val="20"/>
          <w:szCs w:val="20"/>
          <w:lang w:val="en-US"/>
          <w:rPrChange w:id="26264" w:author="Author">
            <w:rPr>
              <w:rFonts w:ascii="Trebuchet MS" w:hAnsi="Trebuchet MS"/>
              <w:lang w:val="en-US"/>
            </w:rPr>
          </w:rPrChange>
        </w:rPr>
      </w:pPr>
    </w:p>
    <w:p w:rsidR="00743B33" w:rsidRDefault="00D20E06">
      <w:pPr>
        <w:pStyle w:val="Heading3"/>
      </w:pPr>
      <w:bookmarkStart w:id="26265" w:name="_Toc294795265"/>
      <w:bookmarkStart w:id="26266" w:name="_Toc301956963"/>
      <w:bookmarkStart w:id="26267" w:name="_Toc301960091"/>
      <w:bookmarkStart w:id="26268" w:name="_Toc301960565"/>
      <w:bookmarkStart w:id="26269" w:name="_Toc301960727"/>
      <w:bookmarkStart w:id="26270" w:name="_Toc409602532"/>
      <w:bookmarkStart w:id="26271" w:name="_Toc430267193"/>
      <w:bookmarkStart w:id="26272" w:name="_Toc491674401"/>
      <w:r>
        <w:t>Rules_Expr_00</w:t>
      </w:r>
      <w:bookmarkEnd w:id="26265"/>
      <w:bookmarkEnd w:id="26266"/>
      <w:bookmarkEnd w:id="26267"/>
      <w:bookmarkEnd w:id="26268"/>
      <w:bookmarkEnd w:id="26269"/>
      <w:bookmarkEnd w:id="26270"/>
      <w:bookmarkEnd w:id="26271"/>
      <w:r>
        <w:t>6</w:t>
      </w:r>
      <w:bookmarkEnd w:id="26272"/>
    </w:p>
    <w:p w:rsidR="00743B33" w:rsidRPr="00743B33" w:rsidRDefault="00D20E06">
      <w:pPr>
        <w:ind w:left="540"/>
        <w:jc w:val="both"/>
        <w:rPr>
          <w:rFonts w:ascii="Calibri" w:hAnsi="Calibri"/>
          <w:b/>
          <w:sz w:val="20"/>
          <w:szCs w:val="20"/>
          <w:lang w:val="en-US"/>
          <w:rPrChange w:id="26273" w:author="Author">
            <w:rPr>
              <w:rFonts w:ascii="Trebuchet MS" w:hAnsi="Trebuchet MS"/>
              <w:b/>
              <w:lang w:val="en-US"/>
            </w:rPr>
          </w:rPrChange>
        </w:rPr>
      </w:pPr>
      <w:r>
        <w:rPr>
          <w:rFonts w:ascii="Calibri" w:hAnsi="Calibri"/>
          <w:b/>
          <w:sz w:val="20"/>
          <w:szCs w:val="20"/>
          <w:rPrChange w:id="26274" w:author="Author">
            <w:rPr>
              <w:rFonts w:ascii="Trebuchet MS" w:hAnsi="Trebuchet MS"/>
              <w:b/>
            </w:rPr>
          </w:rPrChange>
        </w:rPr>
        <w:t>Rule</w:t>
      </w:r>
      <w:r>
        <w:rPr>
          <w:rFonts w:ascii="Calibri" w:hAnsi="Calibri"/>
          <w:b/>
          <w:sz w:val="20"/>
          <w:szCs w:val="20"/>
          <w:lang w:val="en-US"/>
          <w:rPrChange w:id="26275"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6276" w:author="Author">
            <w:rPr>
              <w:rFonts w:ascii="Trebuchet MS" w:hAnsi="Trebuchet MS"/>
              <w:sz w:val="20"/>
              <w:szCs w:val="20"/>
            </w:rPr>
          </w:rPrChange>
        </w:rPr>
      </w:pPr>
      <w:r>
        <w:rPr>
          <w:rFonts w:ascii="Calibri" w:hAnsi="Calibri"/>
          <w:sz w:val="20"/>
          <w:szCs w:val="20"/>
          <w:rPrChange w:id="26277" w:author="Author">
            <w:rPr>
              <w:rFonts w:ascii="Trebuchet MS" w:hAnsi="Trebuchet MS"/>
              <w:sz w:val="20"/>
              <w:szCs w:val="20"/>
            </w:rPr>
          </w:rPrChange>
        </w:rPr>
        <w:t xml:space="preserve">Check for wrong usage of “&amp;&amp;", "||" </w:t>
      </w:r>
      <w:r>
        <w:rPr>
          <w:rFonts w:ascii="Calibri" w:hAnsi="Calibri"/>
          <w:sz w:val="20"/>
          <w:szCs w:val="20"/>
          <w:rPrChange w:id="26278" w:author="Author">
            <w:rPr>
              <w:rFonts w:ascii="Trebuchet MS" w:hAnsi="Trebuchet MS"/>
              <w:sz w:val="20"/>
              <w:szCs w:val="20"/>
            </w:rPr>
          </w:rPrChange>
        </w:rPr>
        <w:t>while performing mask operations in the CODE.</w:t>
      </w:r>
    </w:p>
    <w:p w:rsidR="00743B33" w:rsidRPr="00743B33" w:rsidRDefault="00743B33">
      <w:pPr>
        <w:ind w:left="540"/>
        <w:jc w:val="both"/>
        <w:rPr>
          <w:rFonts w:ascii="Calibri" w:hAnsi="Calibri"/>
          <w:sz w:val="20"/>
          <w:szCs w:val="20"/>
          <w:lang w:val="en-US"/>
          <w:rPrChange w:id="26279"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6280" w:author="Author">
            <w:rPr>
              <w:rFonts w:ascii="Trebuchet MS" w:hAnsi="Trebuchet MS"/>
              <w:b/>
              <w:lang w:val="en-US"/>
            </w:rPr>
          </w:rPrChange>
        </w:rPr>
      </w:pPr>
      <w:r>
        <w:rPr>
          <w:rFonts w:ascii="Calibri" w:hAnsi="Calibri"/>
          <w:b/>
          <w:sz w:val="20"/>
          <w:szCs w:val="20"/>
          <w:rPrChange w:id="26281" w:author="Author">
            <w:rPr>
              <w:rFonts w:ascii="Trebuchet MS" w:hAnsi="Trebuchet MS"/>
              <w:b/>
            </w:rPr>
          </w:rPrChange>
        </w:rPr>
        <w:t>Example</w:t>
      </w:r>
      <w:r>
        <w:rPr>
          <w:rFonts w:ascii="Calibri" w:hAnsi="Calibri"/>
          <w:b/>
          <w:sz w:val="20"/>
          <w:szCs w:val="20"/>
          <w:lang w:val="en-US"/>
          <w:rPrChange w:id="26282" w:author="Author">
            <w:rPr>
              <w:rFonts w:ascii="Trebuchet MS" w:hAnsi="Trebuchet MS"/>
              <w:b/>
              <w:lang w:val="en-US"/>
            </w:rPr>
          </w:rPrChange>
        </w:rPr>
        <w:t xml:space="preserve">: </w:t>
      </w:r>
    </w:p>
    <w:p w:rsidR="00743B33" w:rsidRPr="00743B33" w:rsidRDefault="00D20E06">
      <w:pPr>
        <w:ind w:left="540"/>
        <w:jc w:val="both"/>
        <w:rPr>
          <w:rFonts w:ascii="Calibri" w:hAnsi="Calibri"/>
          <w:sz w:val="20"/>
          <w:szCs w:val="20"/>
          <w:rPrChange w:id="26283" w:author="Author">
            <w:rPr>
              <w:rFonts w:ascii="Trebuchet MS" w:hAnsi="Trebuchet MS"/>
              <w:sz w:val="20"/>
              <w:szCs w:val="20"/>
            </w:rPr>
          </w:rPrChange>
        </w:rPr>
      </w:pPr>
      <w:r>
        <w:rPr>
          <w:rFonts w:ascii="Calibri" w:hAnsi="Calibri"/>
          <w:sz w:val="20"/>
          <w:szCs w:val="20"/>
          <w:rPrChange w:id="26284" w:author="Author">
            <w:rPr>
              <w:rFonts w:ascii="Trebuchet MS" w:hAnsi="Trebuchet MS"/>
              <w:sz w:val="20"/>
              <w:szCs w:val="20"/>
            </w:rPr>
          </w:rPrChange>
        </w:rPr>
        <w:t>Not required</w:t>
      </w:r>
    </w:p>
    <w:p w:rsidR="00743B33" w:rsidRPr="00743B33" w:rsidRDefault="00743B33">
      <w:pPr>
        <w:ind w:left="540"/>
        <w:jc w:val="both"/>
        <w:rPr>
          <w:rFonts w:ascii="Calibri" w:hAnsi="Calibri"/>
          <w:sz w:val="20"/>
          <w:szCs w:val="20"/>
          <w:lang w:val="en-US"/>
          <w:rPrChange w:id="26285"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6286" w:author="Author">
            <w:rPr>
              <w:rFonts w:ascii="Trebuchet MS" w:hAnsi="Trebuchet MS"/>
              <w:b/>
              <w:lang w:val="en-US"/>
            </w:rPr>
          </w:rPrChange>
        </w:rPr>
      </w:pPr>
      <w:r>
        <w:rPr>
          <w:rFonts w:ascii="Calibri" w:hAnsi="Calibri"/>
          <w:b/>
          <w:sz w:val="20"/>
          <w:szCs w:val="20"/>
          <w:rPrChange w:id="26287" w:author="Author">
            <w:rPr>
              <w:rFonts w:ascii="Trebuchet MS" w:hAnsi="Trebuchet MS"/>
              <w:b/>
            </w:rPr>
          </w:rPrChange>
        </w:rPr>
        <w:t>Rationale</w:t>
      </w:r>
      <w:r>
        <w:rPr>
          <w:rFonts w:ascii="Calibri" w:hAnsi="Calibri"/>
          <w:b/>
          <w:sz w:val="20"/>
          <w:szCs w:val="20"/>
          <w:lang w:val="en-US"/>
          <w:rPrChange w:id="26288"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6289" w:author="Author">
            <w:rPr>
              <w:rFonts w:ascii="Trebuchet MS" w:hAnsi="Trebuchet MS"/>
              <w:sz w:val="20"/>
              <w:szCs w:val="20"/>
            </w:rPr>
          </w:rPrChange>
        </w:rPr>
      </w:pPr>
      <w:r>
        <w:rPr>
          <w:rFonts w:ascii="Calibri" w:hAnsi="Calibri"/>
          <w:sz w:val="20"/>
          <w:szCs w:val="20"/>
          <w:rPrChange w:id="26290" w:author="Author">
            <w:rPr>
              <w:rFonts w:ascii="Trebuchet MS" w:hAnsi="Trebuchet MS"/>
              <w:sz w:val="20"/>
              <w:szCs w:val="20"/>
            </w:rPr>
          </w:rPrChange>
        </w:rPr>
        <w:t>To avoid bugs in implementation.</w:t>
      </w:r>
    </w:p>
    <w:p w:rsidR="00743B33" w:rsidRPr="00743B33" w:rsidRDefault="00743B33">
      <w:pPr>
        <w:ind w:left="540"/>
        <w:jc w:val="both"/>
        <w:rPr>
          <w:rFonts w:ascii="Calibri" w:hAnsi="Calibri"/>
          <w:sz w:val="20"/>
          <w:szCs w:val="20"/>
          <w:lang w:val="en-US"/>
          <w:rPrChange w:id="26291" w:author="Author">
            <w:rPr>
              <w:rFonts w:ascii="Trebuchet MS" w:hAnsi="Trebuchet MS"/>
              <w:lang w:val="en-US"/>
            </w:rPr>
          </w:rPrChange>
        </w:rPr>
      </w:pPr>
    </w:p>
    <w:p w:rsidR="00743B33" w:rsidRDefault="00D20E06">
      <w:pPr>
        <w:pStyle w:val="Heading3"/>
      </w:pPr>
      <w:bookmarkStart w:id="26292" w:name="_Toc442539151"/>
      <w:bookmarkStart w:id="26293" w:name="_Toc442769739"/>
      <w:bookmarkStart w:id="26294" w:name="_Toc443061180"/>
      <w:bookmarkStart w:id="26295" w:name="_Toc442539154"/>
      <w:bookmarkStart w:id="26296" w:name="_Toc442769742"/>
      <w:bookmarkStart w:id="26297" w:name="_Toc443061183"/>
      <w:bookmarkStart w:id="26298" w:name="_Toc442539156"/>
      <w:bookmarkStart w:id="26299" w:name="_Toc442769744"/>
      <w:bookmarkStart w:id="26300" w:name="_Toc443061185"/>
      <w:bookmarkStart w:id="26301" w:name="_Toc442539157"/>
      <w:bookmarkStart w:id="26302" w:name="_Toc442769745"/>
      <w:bookmarkStart w:id="26303" w:name="_Toc443061186"/>
      <w:bookmarkStart w:id="26304" w:name="_Toc442539159"/>
      <w:bookmarkStart w:id="26305" w:name="_Toc442769747"/>
      <w:bookmarkStart w:id="26306" w:name="_Toc443061188"/>
      <w:bookmarkStart w:id="26307" w:name="_Toc442539160"/>
      <w:bookmarkStart w:id="26308" w:name="_Toc442769748"/>
      <w:bookmarkStart w:id="26309" w:name="_Toc443061189"/>
      <w:bookmarkStart w:id="26310" w:name="_Toc294795267"/>
      <w:bookmarkStart w:id="26311" w:name="_Toc301956965"/>
      <w:bookmarkStart w:id="26312" w:name="_Toc301960093"/>
      <w:bookmarkStart w:id="26313" w:name="_Toc301960567"/>
      <w:bookmarkStart w:id="26314" w:name="_Toc301960729"/>
      <w:bookmarkStart w:id="26315" w:name="_Toc409602534"/>
      <w:bookmarkStart w:id="26316" w:name="_Toc430267195"/>
      <w:bookmarkStart w:id="26317" w:name="_Toc491674402"/>
      <w:bookmarkEnd w:id="26292"/>
      <w:bookmarkEnd w:id="26293"/>
      <w:bookmarkEnd w:id="26294"/>
      <w:bookmarkEnd w:id="26295"/>
      <w:bookmarkEnd w:id="26296"/>
      <w:bookmarkEnd w:id="26297"/>
      <w:bookmarkEnd w:id="26298"/>
      <w:bookmarkEnd w:id="26299"/>
      <w:bookmarkEnd w:id="26300"/>
      <w:bookmarkEnd w:id="26301"/>
      <w:bookmarkEnd w:id="26302"/>
      <w:bookmarkEnd w:id="26303"/>
      <w:bookmarkEnd w:id="26304"/>
      <w:bookmarkEnd w:id="26305"/>
      <w:bookmarkEnd w:id="26306"/>
      <w:bookmarkEnd w:id="26307"/>
      <w:bookmarkEnd w:id="26308"/>
      <w:bookmarkEnd w:id="26309"/>
      <w:r>
        <w:t>Rules_Expr_00</w:t>
      </w:r>
      <w:bookmarkEnd w:id="26310"/>
      <w:bookmarkEnd w:id="26311"/>
      <w:bookmarkEnd w:id="26312"/>
      <w:bookmarkEnd w:id="26313"/>
      <w:bookmarkEnd w:id="26314"/>
      <w:bookmarkEnd w:id="26315"/>
      <w:r>
        <w:rPr>
          <w:lang w:eastAsia="ja-JP"/>
        </w:rPr>
        <w:t>7</w:t>
      </w:r>
      <w:r>
        <w:t xml:space="preserve"> ([1] Clause 5.4.7 - table 1 - 1d)</w:t>
      </w:r>
      <w:bookmarkEnd w:id="26316"/>
      <w:bookmarkEnd w:id="26317"/>
    </w:p>
    <w:p w:rsidR="00743B33" w:rsidRPr="00743B33" w:rsidRDefault="00D20E06">
      <w:pPr>
        <w:ind w:left="540"/>
        <w:jc w:val="both"/>
        <w:rPr>
          <w:rFonts w:ascii="Calibri" w:hAnsi="Calibri"/>
          <w:b/>
          <w:sz w:val="20"/>
          <w:szCs w:val="20"/>
          <w:lang w:val="en-US"/>
          <w:rPrChange w:id="26318" w:author="Author">
            <w:rPr>
              <w:rFonts w:ascii="Trebuchet MS" w:hAnsi="Trebuchet MS"/>
              <w:b/>
              <w:lang w:val="en-US"/>
            </w:rPr>
          </w:rPrChange>
        </w:rPr>
      </w:pPr>
      <w:r>
        <w:rPr>
          <w:rFonts w:ascii="Calibri" w:hAnsi="Calibri"/>
          <w:b/>
          <w:sz w:val="20"/>
          <w:szCs w:val="20"/>
          <w:rPrChange w:id="26319" w:author="Author">
            <w:rPr>
              <w:rFonts w:ascii="Trebuchet MS" w:hAnsi="Trebuchet MS"/>
              <w:b/>
            </w:rPr>
          </w:rPrChange>
        </w:rPr>
        <w:t>Rule</w:t>
      </w:r>
      <w:r>
        <w:rPr>
          <w:rFonts w:ascii="Calibri" w:hAnsi="Calibri"/>
          <w:b/>
          <w:sz w:val="20"/>
          <w:szCs w:val="20"/>
          <w:lang w:val="en-US"/>
          <w:rPrChange w:id="26320"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6321" w:author="Author">
            <w:rPr>
              <w:rFonts w:ascii="Trebuchet MS" w:hAnsi="Trebuchet MS"/>
              <w:sz w:val="20"/>
              <w:szCs w:val="20"/>
            </w:rPr>
          </w:rPrChange>
        </w:rPr>
      </w:pPr>
      <w:r>
        <w:rPr>
          <w:rFonts w:ascii="Calibri" w:hAnsi="Calibri"/>
          <w:sz w:val="20"/>
          <w:szCs w:val="20"/>
          <w:rPrChange w:id="26322" w:author="Author">
            <w:rPr>
              <w:rFonts w:ascii="Trebuchet MS" w:hAnsi="Trebuchet MS"/>
              <w:sz w:val="20"/>
              <w:szCs w:val="20"/>
            </w:rPr>
          </w:rPrChange>
        </w:rPr>
        <w:t xml:space="preserve">If the division operation is being performed in the embedded code then make sure to </w:t>
      </w:r>
      <w:r>
        <w:rPr>
          <w:rFonts w:ascii="Calibri" w:hAnsi="Calibri"/>
          <w:sz w:val="20"/>
          <w:szCs w:val="20"/>
          <w:rPrChange w:id="26323" w:author="Author">
            <w:rPr>
              <w:rFonts w:ascii="Trebuchet MS" w:hAnsi="Trebuchet MS"/>
              <w:sz w:val="20"/>
              <w:szCs w:val="20"/>
            </w:rPr>
          </w:rPrChange>
        </w:rPr>
        <w:t>avoid condition of illegal division by zero.</w:t>
      </w:r>
    </w:p>
    <w:p w:rsidR="00743B33" w:rsidRPr="00743B33" w:rsidRDefault="00743B33">
      <w:pPr>
        <w:ind w:left="540"/>
        <w:jc w:val="both"/>
        <w:rPr>
          <w:rFonts w:ascii="Calibri" w:hAnsi="Calibri"/>
          <w:sz w:val="20"/>
          <w:szCs w:val="20"/>
          <w:lang w:val="en-US"/>
          <w:rPrChange w:id="26324"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6325" w:author="Author">
            <w:rPr>
              <w:rFonts w:ascii="Trebuchet MS" w:hAnsi="Trebuchet MS"/>
              <w:b/>
              <w:lang w:val="en-US"/>
            </w:rPr>
          </w:rPrChange>
        </w:rPr>
      </w:pPr>
      <w:r>
        <w:rPr>
          <w:rFonts w:ascii="Calibri" w:hAnsi="Calibri"/>
          <w:b/>
          <w:sz w:val="20"/>
          <w:szCs w:val="20"/>
          <w:rPrChange w:id="26326" w:author="Author">
            <w:rPr>
              <w:rFonts w:ascii="Trebuchet MS" w:hAnsi="Trebuchet MS"/>
              <w:b/>
            </w:rPr>
          </w:rPrChange>
        </w:rPr>
        <w:lastRenderedPageBreak/>
        <w:t>Example</w:t>
      </w:r>
      <w:r>
        <w:rPr>
          <w:rFonts w:ascii="Calibri" w:hAnsi="Calibri"/>
          <w:b/>
          <w:sz w:val="20"/>
          <w:szCs w:val="20"/>
          <w:lang w:val="en-US"/>
          <w:rPrChange w:id="26327" w:author="Author">
            <w:rPr>
              <w:rFonts w:ascii="Trebuchet MS" w:hAnsi="Trebuchet MS"/>
              <w:b/>
              <w:lang w:val="en-US"/>
            </w:rPr>
          </w:rPrChange>
        </w:rPr>
        <w:t xml:space="preserve">: </w:t>
      </w:r>
    </w:p>
    <w:p w:rsidR="00743B33" w:rsidRPr="00743B33" w:rsidRDefault="00D20E06">
      <w:pPr>
        <w:ind w:left="540"/>
        <w:rPr>
          <w:rFonts w:ascii="Calibri" w:hAnsi="Calibri"/>
          <w:b/>
          <w:sz w:val="20"/>
          <w:szCs w:val="20"/>
          <w:lang w:val="en-US"/>
          <w:rPrChange w:id="26328" w:author="Author">
            <w:rPr>
              <w:rFonts w:ascii="Trebuchet MS" w:hAnsi="Trebuchet MS"/>
              <w:b/>
              <w:lang w:val="en-US"/>
            </w:rPr>
          </w:rPrChange>
        </w:rPr>
      </w:pPr>
      <w:del w:id="26329" w:author="Author">
        <w:r>
          <w:rPr>
            <w:rFonts w:ascii="Calibri" w:hAnsi="Calibri"/>
            <w:sz w:val="20"/>
            <w:szCs w:val="20"/>
            <w:lang w:val="en-US"/>
            <w:rPrChange w:id="26330" w:author="Author">
              <w:rPr>
                <w:rFonts w:ascii="Trebuchet MS" w:hAnsi="Trebuchet MS"/>
                <w:sz w:val="20"/>
                <w:lang w:val="en-US"/>
              </w:rPr>
            </w:rPrChange>
          </w:rPr>
          <w:delText>/*</w:delText>
        </w:r>
      </w:del>
      <w:ins w:id="26331" w:author="Author">
        <w:r>
          <w:rPr>
            <w:rFonts w:ascii="Calibri" w:hAnsi="Calibri"/>
            <w:sz w:val="20"/>
            <w:szCs w:val="20"/>
            <w:lang w:val="en-US"/>
          </w:rPr>
          <w:t>//</w:t>
        </w:r>
      </w:ins>
      <w:r>
        <w:rPr>
          <w:rFonts w:ascii="Calibri" w:hAnsi="Calibri"/>
          <w:sz w:val="20"/>
          <w:szCs w:val="20"/>
          <w:lang w:val="en-US"/>
          <w:rPrChange w:id="26332" w:author="Author">
            <w:rPr>
              <w:rFonts w:ascii="Trebuchet MS" w:hAnsi="Trebuchet MS"/>
              <w:sz w:val="20"/>
              <w:lang w:val="en-US"/>
            </w:rPr>
          </w:rPrChange>
        </w:rPr>
        <w:t xml:space="preserve"> Compliant</w:t>
      </w:r>
      <w:del w:id="26333" w:author="Author">
        <w:r>
          <w:rPr>
            <w:rFonts w:ascii="Calibri" w:hAnsi="Calibri"/>
            <w:sz w:val="20"/>
            <w:szCs w:val="20"/>
            <w:lang w:val="en-US"/>
            <w:rPrChange w:id="26334" w:author="Author">
              <w:rPr>
                <w:rFonts w:ascii="Trebuchet MS" w:hAnsi="Trebuchet MS"/>
                <w:sz w:val="20"/>
                <w:lang w:val="en-US"/>
              </w:rPr>
            </w:rPrChange>
          </w:rPr>
          <w:delText xml:space="preserve"> */</w:delText>
        </w:r>
      </w:del>
    </w:p>
    <w:p w:rsidR="00743B33" w:rsidRPr="00743B33" w:rsidRDefault="00D20E06">
      <w:pPr>
        <w:ind w:left="540"/>
        <w:jc w:val="both"/>
        <w:rPr>
          <w:rFonts w:ascii="Calibri" w:hAnsi="Calibri" w:cs="Courier New"/>
          <w:sz w:val="20"/>
          <w:szCs w:val="20"/>
          <w:rPrChange w:id="26335" w:author="Author">
            <w:rPr>
              <w:rFonts w:ascii="Courier New" w:hAnsi="Courier New" w:cs="Courier New"/>
              <w:sz w:val="20"/>
              <w:szCs w:val="20"/>
            </w:rPr>
          </w:rPrChange>
        </w:rPr>
      </w:pPr>
      <w:r>
        <w:rPr>
          <w:rFonts w:ascii="Calibri" w:hAnsi="Calibri" w:cs="Courier New"/>
          <w:sz w:val="20"/>
          <w:szCs w:val="20"/>
          <w:rPrChange w:id="26336" w:author="Author">
            <w:rPr>
              <w:rFonts w:ascii="Courier New" w:hAnsi="Courier New" w:cs="Courier New"/>
              <w:sz w:val="20"/>
              <w:szCs w:val="20"/>
            </w:rPr>
          </w:rPrChange>
        </w:rPr>
        <w:t>if (c != 0)</w:t>
      </w:r>
    </w:p>
    <w:p w:rsidR="00743B33" w:rsidRPr="00743B33" w:rsidRDefault="00D20E06">
      <w:pPr>
        <w:ind w:left="540"/>
        <w:jc w:val="both"/>
        <w:rPr>
          <w:rFonts w:ascii="Calibri" w:hAnsi="Calibri" w:cs="Courier New"/>
          <w:sz w:val="20"/>
          <w:szCs w:val="20"/>
          <w:rPrChange w:id="26337" w:author="Author">
            <w:rPr>
              <w:rFonts w:ascii="Courier New" w:hAnsi="Courier New" w:cs="Courier New"/>
              <w:sz w:val="20"/>
              <w:szCs w:val="20"/>
            </w:rPr>
          </w:rPrChange>
        </w:rPr>
      </w:pPr>
      <w:r>
        <w:rPr>
          <w:rFonts w:ascii="Calibri" w:hAnsi="Calibri" w:cs="Courier New"/>
          <w:sz w:val="20"/>
          <w:szCs w:val="20"/>
          <w:rPrChange w:id="26338"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6339" w:author="Author">
            <w:rPr>
              <w:rFonts w:ascii="Courier New" w:hAnsi="Courier New" w:cs="Courier New"/>
              <w:sz w:val="20"/>
              <w:szCs w:val="20"/>
            </w:rPr>
          </w:rPrChange>
        </w:rPr>
      </w:pPr>
      <w:r>
        <w:rPr>
          <w:rFonts w:ascii="Calibri" w:hAnsi="Calibri" w:cs="Courier New"/>
          <w:sz w:val="20"/>
          <w:szCs w:val="20"/>
          <w:rPrChange w:id="26340" w:author="Author">
            <w:rPr>
              <w:rFonts w:ascii="Courier New" w:hAnsi="Courier New" w:cs="Courier New"/>
              <w:sz w:val="20"/>
              <w:szCs w:val="20"/>
            </w:rPr>
          </w:rPrChange>
        </w:rPr>
        <w:t xml:space="preserve">  </w:t>
      </w:r>
      <w:ins w:id="26341" w:author="Author">
        <w:r>
          <w:rPr>
            <w:rFonts w:ascii="Calibri" w:hAnsi="Calibri" w:cs="Courier New"/>
            <w:sz w:val="20"/>
            <w:szCs w:val="20"/>
          </w:rPr>
          <w:t xml:space="preserve">  </w:t>
        </w:r>
      </w:ins>
      <w:r>
        <w:rPr>
          <w:rFonts w:ascii="Calibri" w:hAnsi="Calibri" w:cs="Courier New"/>
          <w:sz w:val="20"/>
          <w:szCs w:val="20"/>
          <w:rPrChange w:id="26342" w:author="Author">
            <w:rPr>
              <w:rFonts w:ascii="Courier New" w:hAnsi="Courier New" w:cs="Courier New"/>
              <w:sz w:val="20"/>
              <w:szCs w:val="20"/>
            </w:rPr>
          </w:rPrChange>
        </w:rPr>
        <w:t>a = b / c;</w:t>
      </w:r>
    </w:p>
    <w:p w:rsidR="00743B33" w:rsidRPr="00743B33" w:rsidRDefault="00D20E06">
      <w:pPr>
        <w:ind w:left="540"/>
        <w:jc w:val="both"/>
        <w:rPr>
          <w:rFonts w:ascii="Calibri" w:hAnsi="Calibri" w:cs="Courier New"/>
          <w:sz w:val="20"/>
          <w:szCs w:val="20"/>
          <w:rPrChange w:id="26343" w:author="Author">
            <w:rPr>
              <w:rFonts w:ascii="Courier New" w:hAnsi="Courier New" w:cs="Courier New"/>
              <w:sz w:val="20"/>
              <w:szCs w:val="20"/>
            </w:rPr>
          </w:rPrChange>
        </w:rPr>
      </w:pPr>
      <w:r>
        <w:rPr>
          <w:rFonts w:ascii="Calibri" w:hAnsi="Calibri" w:cs="Courier New"/>
          <w:sz w:val="20"/>
          <w:szCs w:val="20"/>
          <w:rPrChange w:id="26344" w:author="Author">
            <w:rPr>
              <w:rFonts w:ascii="Courier New" w:hAnsi="Courier New" w:cs="Courier New"/>
              <w:sz w:val="20"/>
              <w:szCs w:val="20"/>
            </w:rPr>
          </w:rPrChange>
        </w:rPr>
        <w:t>}</w:t>
      </w:r>
    </w:p>
    <w:p w:rsidR="00743B33" w:rsidRPr="00743B33" w:rsidRDefault="00743B33">
      <w:pPr>
        <w:ind w:left="540"/>
        <w:jc w:val="both"/>
        <w:rPr>
          <w:rFonts w:ascii="Calibri" w:hAnsi="Calibri"/>
          <w:sz w:val="20"/>
          <w:szCs w:val="20"/>
          <w:lang w:val="en-US"/>
          <w:rPrChange w:id="26345"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6346" w:author="Author">
            <w:rPr>
              <w:rFonts w:ascii="Trebuchet MS" w:hAnsi="Trebuchet MS"/>
              <w:b/>
              <w:lang w:val="en-US"/>
            </w:rPr>
          </w:rPrChange>
        </w:rPr>
      </w:pPr>
      <w:r>
        <w:rPr>
          <w:rFonts w:ascii="Calibri" w:hAnsi="Calibri"/>
          <w:b/>
          <w:sz w:val="20"/>
          <w:szCs w:val="20"/>
          <w:rPrChange w:id="26347" w:author="Author">
            <w:rPr>
              <w:rFonts w:ascii="Trebuchet MS" w:hAnsi="Trebuchet MS"/>
              <w:b/>
            </w:rPr>
          </w:rPrChange>
        </w:rPr>
        <w:t>Rationale</w:t>
      </w:r>
      <w:r>
        <w:rPr>
          <w:rFonts w:ascii="Calibri" w:hAnsi="Calibri"/>
          <w:b/>
          <w:sz w:val="20"/>
          <w:szCs w:val="20"/>
          <w:lang w:val="en-US"/>
          <w:rPrChange w:id="26348"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6349" w:author="Author">
            <w:rPr>
              <w:rFonts w:ascii="Trebuchet MS" w:hAnsi="Trebuchet MS"/>
              <w:sz w:val="20"/>
              <w:szCs w:val="20"/>
            </w:rPr>
          </w:rPrChange>
        </w:rPr>
      </w:pPr>
      <w:r>
        <w:rPr>
          <w:rFonts w:ascii="Calibri" w:hAnsi="Calibri"/>
          <w:sz w:val="20"/>
          <w:szCs w:val="20"/>
          <w:rPrChange w:id="26350" w:author="Author">
            <w:rPr>
              <w:rFonts w:ascii="Trebuchet MS" w:hAnsi="Trebuchet MS"/>
              <w:sz w:val="20"/>
              <w:szCs w:val="20"/>
            </w:rPr>
          </w:rPrChange>
        </w:rPr>
        <w:t>To avoid hanging of code while execution.</w:t>
      </w:r>
    </w:p>
    <w:p w:rsidR="00743B33" w:rsidRPr="00743B33" w:rsidRDefault="00743B33">
      <w:pPr>
        <w:ind w:left="540"/>
        <w:jc w:val="both"/>
        <w:rPr>
          <w:rFonts w:ascii="Calibri" w:hAnsi="Calibri"/>
          <w:sz w:val="20"/>
          <w:szCs w:val="20"/>
          <w:lang w:val="en-US"/>
          <w:rPrChange w:id="26351" w:author="Author">
            <w:rPr>
              <w:rFonts w:ascii="Trebuchet MS" w:hAnsi="Trebuchet MS"/>
              <w:lang w:val="en-US"/>
            </w:rPr>
          </w:rPrChange>
        </w:rPr>
      </w:pPr>
    </w:p>
    <w:p w:rsidR="00743B33" w:rsidRDefault="00D20E06" w:rsidP="00743B33">
      <w:pPr>
        <w:pStyle w:val="Heading3"/>
        <w:pPrChange w:id="26352" w:author="Author">
          <w:pPr>
            <w:pStyle w:val="Heading3"/>
            <w:jc w:val="left"/>
          </w:pPr>
        </w:pPrChange>
      </w:pPr>
      <w:bookmarkStart w:id="26353" w:name="_Toc294795266"/>
      <w:bookmarkStart w:id="26354" w:name="_Toc301956964"/>
      <w:bookmarkStart w:id="26355" w:name="_Toc301960092"/>
      <w:bookmarkStart w:id="26356" w:name="_Toc301960566"/>
      <w:bookmarkStart w:id="26357" w:name="_Toc301960728"/>
      <w:bookmarkStart w:id="26358" w:name="_Toc409602533"/>
      <w:bookmarkStart w:id="26359" w:name="_Toc430267194"/>
      <w:bookmarkStart w:id="26360" w:name="_Toc447557761"/>
      <w:bookmarkStart w:id="26361" w:name="_Toc491674403"/>
      <w:bookmarkStart w:id="26362" w:name="_Toc301956966"/>
      <w:bookmarkStart w:id="26363" w:name="_Toc301960094"/>
      <w:bookmarkStart w:id="26364" w:name="_Toc301960568"/>
      <w:bookmarkStart w:id="26365" w:name="_Toc301960730"/>
      <w:bookmarkStart w:id="26366" w:name="_Toc409602535"/>
      <w:bookmarkStart w:id="26367" w:name="_Toc430267196"/>
      <w:r>
        <w:t>Rules_Expr_00</w:t>
      </w:r>
      <w:bookmarkEnd w:id="26353"/>
      <w:bookmarkEnd w:id="26354"/>
      <w:bookmarkEnd w:id="26355"/>
      <w:bookmarkEnd w:id="26356"/>
      <w:bookmarkEnd w:id="26357"/>
      <w:bookmarkEnd w:id="26358"/>
      <w:bookmarkEnd w:id="26359"/>
      <w:bookmarkEnd w:id="26360"/>
      <w:r>
        <w:t>8</w:t>
      </w:r>
      <w:bookmarkEnd w:id="26361"/>
    </w:p>
    <w:p w:rsidR="00743B33" w:rsidRPr="00743B33" w:rsidRDefault="00D20E06">
      <w:pPr>
        <w:ind w:left="540"/>
        <w:rPr>
          <w:rFonts w:ascii="Calibri" w:hAnsi="Calibri"/>
          <w:b/>
          <w:sz w:val="20"/>
          <w:szCs w:val="20"/>
          <w:lang w:val="en-US"/>
          <w:rPrChange w:id="26368" w:author="Author">
            <w:rPr>
              <w:rFonts w:ascii="Trebuchet MS" w:hAnsi="Trebuchet MS"/>
              <w:b/>
              <w:lang w:val="en-US"/>
            </w:rPr>
          </w:rPrChange>
        </w:rPr>
      </w:pPr>
      <w:r>
        <w:rPr>
          <w:rFonts w:ascii="Calibri" w:hAnsi="Calibri"/>
          <w:b/>
          <w:sz w:val="20"/>
          <w:szCs w:val="20"/>
          <w:rPrChange w:id="26369" w:author="Author">
            <w:rPr>
              <w:rFonts w:ascii="Trebuchet MS" w:hAnsi="Trebuchet MS"/>
              <w:b/>
            </w:rPr>
          </w:rPrChange>
        </w:rPr>
        <w:t>Rule</w:t>
      </w:r>
      <w:r>
        <w:rPr>
          <w:rFonts w:ascii="Calibri" w:hAnsi="Calibri"/>
          <w:b/>
          <w:sz w:val="20"/>
          <w:szCs w:val="20"/>
          <w:lang w:val="en-US"/>
          <w:rPrChange w:id="26370" w:author="Author">
            <w:rPr>
              <w:rFonts w:ascii="Trebuchet MS" w:hAnsi="Trebuchet MS"/>
              <w:b/>
              <w:lang w:val="en-US"/>
            </w:rPr>
          </w:rPrChange>
        </w:rPr>
        <w:t>:</w:t>
      </w:r>
    </w:p>
    <w:p w:rsidR="00743B33" w:rsidRPr="00743B33" w:rsidRDefault="00D20E06">
      <w:pPr>
        <w:ind w:left="540"/>
        <w:rPr>
          <w:rFonts w:ascii="Calibri" w:hAnsi="Calibri"/>
          <w:sz w:val="20"/>
          <w:szCs w:val="20"/>
          <w:rPrChange w:id="26371" w:author="Author">
            <w:rPr>
              <w:rFonts w:ascii="Trebuchet MS" w:hAnsi="Trebuchet MS"/>
              <w:sz w:val="20"/>
              <w:szCs w:val="20"/>
            </w:rPr>
          </w:rPrChange>
        </w:rPr>
      </w:pPr>
      <w:r>
        <w:rPr>
          <w:rFonts w:ascii="Calibri" w:hAnsi="Calibri"/>
          <w:sz w:val="20"/>
          <w:szCs w:val="20"/>
          <w:rPrChange w:id="26372" w:author="Author">
            <w:rPr>
              <w:rFonts w:ascii="Trebuchet MS" w:hAnsi="Trebuchet MS"/>
              <w:sz w:val="20"/>
              <w:szCs w:val="20"/>
            </w:rPr>
          </w:rPrChange>
        </w:rPr>
        <w:t>During updating for similar part of code (e.g. timer unit/channel interrupt</w:t>
      </w:r>
      <w:r>
        <w:rPr>
          <w:rFonts w:ascii="Calibri" w:hAnsi="Calibri"/>
          <w:sz w:val="20"/>
          <w:szCs w:val="20"/>
          <w:rPrChange w:id="26373" w:author="Author">
            <w:rPr>
              <w:rFonts w:ascii="Trebuchet MS" w:hAnsi="Trebuchet MS"/>
              <w:sz w:val="20"/>
              <w:szCs w:val="20"/>
            </w:rPr>
          </w:rPrChange>
        </w:rPr>
        <w:t xml:space="preserve"> handlers), check the code (e.g. unit/channel numbers) carefully, because there can be typo mistakes in updating correct values of those numbers.</w:t>
      </w:r>
    </w:p>
    <w:p w:rsidR="00743B33" w:rsidRPr="00743B33" w:rsidRDefault="00743B33">
      <w:pPr>
        <w:ind w:left="540"/>
        <w:rPr>
          <w:rFonts w:ascii="Calibri" w:hAnsi="Calibri"/>
          <w:sz w:val="20"/>
          <w:szCs w:val="20"/>
          <w:lang w:val="en-US"/>
          <w:rPrChange w:id="26374" w:author="Author">
            <w:rPr>
              <w:rFonts w:ascii="Trebuchet MS" w:hAnsi="Trebuchet MS"/>
              <w:lang w:val="en-US"/>
            </w:rPr>
          </w:rPrChange>
        </w:rPr>
      </w:pPr>
    </w:p>
    <w:p w:rsidR="00743B33" w:rsidRPr="00743B33" w:rsidRDefault="00D20E06">
      <w:pPr>
        <w:ind w:left="540"/>
        <w:rPr>
          <w:rFonts w:ascii="Calibri" w:hAnsi="Calibri"/>
          <w:b/>
          <w:sz w:val="20"/>
          <w:szCs w:val="20"/>
          <w:lang w:val="en-US"/>
          <w:rPrChange w:id="26375" w:author="Author">
            <w:rPr>
              <w:rFonts w:ascii="Trebuchet MS" w:hAnsi="Trebuchet MS"/>
              <w:b/>
              <w:lang w:val="en-US"/>
            </w:rPr>
          </w:rPrChange>
        </w:rPr>
      </w:pPr>
      <w:r>
        <w:rPr>
          <w:rFonts w:ascii="Calibri" w:hAnsi="Calibri"/>
          <w:b/>
          <w:sz w:val="20"/>
          <w:szCs w:val="20"/>
          <w:rPrChange w:id="26376" w:author="Author">
            <w:rPr>
              <w:rFonts w:ascii="Trebuchet MS" w:hAnsi="Trebuchet MS"/>
              <w:b/>
            </w:rPr>
          </w:rPrChange>
        </w:rPr>
        <w:t>Example</w:t>
      </w:r>
      <w:r>
        <w:rPr>
          <w:rFonts w:ascii="Calibri" w:hAnsi="Calibri"/>
          <w:b/>
          <w:sz w:val="20"/>
          <w:szCs w:val="20"/>
          <w:lang w:val="en-US"/>
          <w:rPrChange w:id="26377" w:author="Author">
            <w:rPr>
              <w:rFonts w:ascii="Trebuchet MS" w:hAnsi="Trebuchet MS"/>
              <w:b/>
              <w:lang w:val="en-US"/>
            </w:rPr>
          </w:rPrChange>
        </w:rPr>
        <w:t xml:space="preserve">: </w:t>
      </w:r>
    </w:p>
    <w:p w:rsidR="00743B33" w:rsidRPr="00743B33" w:rsidRDefault="00D20E06">
      <w:pPr>
        <w:ind w:left="540"/>
        <w:rPr>
          <w:rFonts w:ascii="Calibri" w:hAnsi="Calibri"/>
          <w:sz w:val="20"/>
          <w:szCs w:val="20"/>
          <w:rPrChange w:id="26378" w:author="Author">
            <w:rPr>
              <w:rFonts w:ascii="Trebuchet MS" w:hAnsi="Trebuchet MS"/>
              <w:sz w:val="20"/>
              <w:szCs w:val="20"/>
            </w:rPr>
          </w:rPrChange>
        </w:rPr>
      </w:pPr>
      <w:r>
        <w:rPr>
          <w:rFonts w:ascii="Calibri" w:hAnsi="Calibri"/>
          <w:sz w:val="20"/>
          <w:szCs w:val="20"/>
          <w:rPrChange w:id="26379" w:author="Author">
            <w:rPr>
              <w:rFonts w:ascii="Trebuchet MS" w:hAnsi="Trebuchet MS"/>
              <w:sz w:val="20"/>
              <w:szCs w:val="20"/>
            </w:rPr>
          </w:rPrChange>
        </w:rPr>
        <w:t>Not required</w:t>
      </w:r>
    </w:p>
    <w:p w:rsidR="00743B33" w:rsidRPr="00743B33" w:rsidRDefault="00743B33">
      <w:pPr>
        <w:ind w:left="540"/>
        <w:rPr>
          <w:rFonts w:ascii="Calibri" w:hAnsi="Calibri"/>
          <w:sz w:val="20"/>
          <w:szCs w:val="20"/>
          <w:lang w:val="en-US"/>
          <w:rPrChange w:id="26380" w:author="Author">
            <w:rPr>
              <w:rFonts w:ascii="Trebuchet MS" w:hAnsi="Trebuchet MS"/>
              <w:lang w:val="en-US"/>
            </w:rPr>
          </w:rPrChange>
        </w:rPr>
      </w:pPr>
    </w:p>
    <w:p w:rsidR="00743B33" w:rsidRPr="00743B33" w:rsidRDefault="00D20E06">
      <w:pPr>
        <w:ind w:left="540"/>
        <w:rPr>
          <w:rFonts w:ascii="Calibri" w:hAnsi="Calibri"/>
          <w:b/>
          <w:sz w:val="20"/>
          <w:szCs w:val="20"/>
          <w:lang w:val="en-US"/>
          <w:rPrChange w:id="26381" w:author="Author">
            <w:rPr>
              <w:rFonts w:ascii="Trebuchet MS" w:hAnsi="Trebuchet MS"/>
              <w:b/>
              <w:lang w:val="en-US"/>
            </w:rPr>
          </w:rPrChange>
        </w:rPr>
      </w:pPr>
      <w:r>
        <w:rPr>
          <w:rFonts w:ascii="Calibri" w:hAnsi="Calibri"/>
          <w:b/>
          <w:sz w:val="20"/>
          <w:szCs w:val="20"/>
          <w:rPrChange w:id="26382" w:author="Author">
            <w:rPr>
              <w:rFonts w:ascii="Trebuchet MS" w:hAnsi="Trebuchet MS"/>
              <w:b/>
            </w:rPr>
          </w:rPrChange>
        </w:rPr>
        <w:t>Rationale</w:t>
      </w:r>
      <w:r>
        <w:rPr>
          <w:rFonts w:ascii="Calibri" w:hAnsi="Calibri"/>
          <w:b/>
          <w:sz w:val="20"/>
          <w:szCs w:val="20"/>
          <w:lang w:val="en-US"/>
          <w:rPrChange w:id="26383" w:author="Author">
            <w:rPr>
              <w:rFonts w:ascii="Trebuchet MS" w:hAnsi="Trebuchet MS"/>
              <w:b/>
              <w:lang w:val="en-US"/>
            </w:rPr>
          </w:rPrChange>
        </w:rPr>
        <w:t>:</w:t>
      </w:r>
    </w:p>
    <w:p w:rsidR="00743B33" w:rsidRPr="00743B33" w:rsidRDefault="00D20E06">
      <w:pPr>
        <w:ind w:left="540"/>
        <w:rPr>
          <w:rFonts w:ascii="Calibri" w:hAnsi="Calibri"/>
          <w:sz w:val="20"/>
          <w:szCs w:val="20"/>
          <w:rPrChange w:id="26384" w:author="Author">
            <w:rPr>
              <w:rFonts w:ascii="Trebuchet MS" w:hAnsi="Trebuchet MS"/>
              <w:sz w:val="20"/>
              <w:szCs w:val="20"/>
            </w:rPr>
          </w:rPrChange>
        </w:rPr>
      </w:pPr>
      <w:r>
        <w:rPr>
          <w:rFonts w:ascii="Calibri" w:hAnsi="Calibri"/>
          <w:sz w:val="20"/>
          <w:szCs w:val="20"/>
          <w:rPrChange w:id="26385" w:author="Author">
            <w:rPr>
              <w:rFonts w:ascii="Trebuchet MS" w:hAnsi="Trebuchet MS"/>
              <w:sz w:val="20"/>
              <w:szCs w:val="20"/>
            </w:rPr>
          </w:rPrChange>
        </w:rPr>
        <w:t>To avoid bug in implementation.</w:t>
      </w:r>
    </w:p>
    <w:p w:rsidR="00743B33" w:rsidRPr="00743B33" w:rsidRDefault="00743B33">
      <w:pPr>
        <w:ind w:left="540"/>
        <w:rPr>
          <w:rFonts w:ascii="Calibri" w:hAnsi="Calibri"/>
          <w:sz w:val="20"/>
          <w:szCs w:val="20"/>
          <w:lang w:val="en-US"/>
          <w:rPrChange w:id="26386" w:author="Author">
            <w:rPr>
              <w:rFonts w:ascii="Trebuchet MS" w:hAnsi="Trebuchet MS"/>
              <w:lang w:val="en-US"/>
            </w:rPr>
          </w:rPrChange>
        </w:rPr>
      </w:pPr>
    </w:p>
    <w:p w:rsidR="00743B33" w:rsidRDefault="00D20E06">
      <w:pPr>
        <w:pStyle w:val="Heading3"/>
      </w:pPr>
      <w:bookmarkStart w:id="26387" w:name="_Toc491674404"/>
      <w:r>
        <w:t>Rules_Expr_00</w:t>
      </w:r>
      <w:bookmarkEnd w:id="26362"/>
      <w:bookmarkEnd w:id="26363"/>
      <w:bookmarkEnd w:id="26364"/>
      <w:bookmarkEnd w:id="26365"/>
      <w:bookmarkEnd w:id="26366"/>
      <w:bookmarkEnd w:id="26367"/>
      <w:r>
        <w:rPr>
          <w:lang w:eastAsia="ja-JP"/>
        </w:rPr>
        <w:t>9</w:t>
      </w:r>
      <w:bookmarkEnd w:id="26387"/>
    </w:p>
    <w:p w:rsidR="00743B33" w:rsidRPr="00743B33" w:rsidRDefault="00D20E06">
      <w:pPr>
        <w:ind w:left="540"/>
        <w:jc w:val="both"/>
        <w:rPr>
          <w:rFonts w:ascii="Calibri" w:hAnsi="Calibri"/>
          <w:b/>
          <w:sz w:val="20"/>
          <w:szCs w:val="20"/>
          <w:lang w:val="en-US"/>
          <w:rPrChange w:id="26388" w:author="Author">
            <w:rPr>
              <w:rFonts w:ascii="Trebuchet MS" w:hAnsi="Trebuchet MS"/>
              <w:b/>
              <w:lang w:val="en-US"/>
            </w:rPr>
          </w:rPrChange>
        </w:rPr>
      </w:pPr>
      <w:r>
        <w:rPr>
          <w:rFonts w:ascii="Calibri" w:hAnsi="Calibri"/>
          <w:b/>
          <w:sz w:val="20"/>
          <w:szCs w:val="20"/>
          <w:rPrChange w:id="26389" w:author="Author">
            <w:rPr>
              <w:rFonts w:ascii="Trebuchet MS" w:hAnsi="Trebuchet MS"/>
              <w:b/>
            </w:rPr>
          </w:rPrChange>
        </w:rPr>
        <w:t>Rule</w:t>
      </w:r>
      <w:r>
        <w:rPr>
          <w:rFonts w:ascii="Calibri" w:hAnsi="Calibri"/>
          <w:b/>
          <w:sz w:val="20"/>
          <w:szCs w:val="20"/>
          <w:lang w:val="en-US"/>
          <w:rPrChange w:id="26390"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6391" w:author="Author">
            <w:rPr>
              <w:rFonts w:ascii="Trebuchet MS" w:hAnsi="Trebuchet MS"/>
              <w:sz w:val="20"/>
              <w:szCs w:val="20"/>
            </w:rPr>
          </w:rPrChange>
        </w:rPr>
      </w:pPr>
      <w:r>
        <w:rPr>
          <w:rFonts w:ascii="Calibri" w:hAnsi="Calibri"/>
          <w:sz w:val="20"/>
          <w:szCs w:val="20"/>
          <w:rPrChange w:id="26392" w:author="Author">
            <w:rPr>
              <w:rFonts w:ascii="Trebuchet MS" w:hAnsi="Trebuchet MS"/>
              <w:sz w:val="20"/>
              <w:szCs w:val="20"/>
            </w:rPr>
          </w:rPrChange>
        </w:rPr>
        <w:t>Try to avoid compari</w:t>
      </w:r>
      <w:r>
        <w:rPr>
          <w:rFonts w:ascii="Calibri" w:hAnsi="Calibri"/>
          <w:sz w:val="20"/>
          <w:szCs w:val="20"/>
          <w:rPrChange w:id="26393" w:author="Author">
            <w:rPr>
              <w:rFonts w:ascii="Trebuchet MS" w:hAnsi="Trebuchet MS"/>
              <w:sz w:val="20"/>
              <w:szCs w:val="20"/>
            </w:rPr>
          </w:rPrChange>
        </w:rPr>
        <w:t>son of RAM variable in the loops to reduce the CPU load.</w:t>
      </w:r>
    </w:p>
    <w:p w:rsidR="00743B33" w:rsidRPr="00743B33" w:rsidRDefault="00743B33">
      <w:pPr>
        <w:ind w:left="540"/>
        <w:jc w:val="both"/>
        <w:rPr>
          <w:rFonts w:ascii="Calibri" w:hAnsi="Calibri"/>
          <w:sz w:val="20"/>
          <w:szCs w:val="20"/>
          <w:lang w:val="en-US"/>
          <w:rPrChange w:id="26394" w:author="Author">
            <w:rPr>
              <w:rFonts w:ascii="Trebuchet MS" w:hAnsi="Trebuchet MS"/>
              <w:lang w:val="en-US"/>
            </w:rPr>
          </w:rPrChange>
        </w:rPr>
      </w:pPr>
    </w:p>
    <w:p w:rsidR="00743B33" w:rsidRDefault="00D20E06">
      <w:pPr>
        <w:ind w:left="540"/>
        <w:jc w:val="both"/>
        <w:rPr>
          <w:ins w:id="26395" w:author="Author"/>
          <w:rFonts w:ascii="Calibri" w:hAnsi="Calibri"/>
          <w:b/>
          <w:sz w:val="20"/>
          <w:szCs w:val="20"/>
          <w:lang w:val="en-US"/>
        </w:rPr>
      </w:pPr>
      <w:r>
        <w:rPr>
          <w:rFonts w:ascii="Calibri" w:hAnsi="Calibri"/>
          <w:b/>
          <w:sz w:val="20"/>
          <w:szCs w:val="20"/>
          <w:rPrChange w:id="26396" w:author="Author">
            <w:rPr>
              <w:rFonts w:ascii="Trebuchet MS" w:hAnsi="Trebuchet MS"/>
              <w:b/>
            </w:rPr>
          </w:rPrChange>
        </w:rPr>
        <w:t>Example</w:t>
      </w:r>
      <w:r>
        <w:rPr>
          <w:rFonts w:ascii="Calibri" w:hAnsi="Calibri"/>
          <w:b/>
          <w:sz w:val="20"/>
          <w:szCs w:val="20"/>
          <w:lang w:val="en-US"/>
          <w:rPrChange w:id="26397" w:author="Author">
            <w:rPr>
              <w:rFonts w:ascii="Trebuchet MS" w:hAnsi="Trebuchet MS"/>
              <w:b/>
              <w:lang w:val="en-US"/>
            </w:rPr>
          </w:rPrChange>
        </w:rPr>
        <w:t>:</w:t>
      </w:r>
    </w:p>
    <w:p w:rsidR="00743B33" w:rsidRPr="00743B33" w:rsidRDefault="00D20E06">
      <w:pPr>
        <w:ind w:left="540"/>
        <w:jc w:val="both"/>
        <w:rPr>
          <w:rFonts w:ascii="Calibri" w:hAnsi="Calibri"/>
          <w:sz w:val="20"/>
          <w:szCs w:val="20"/>
          <w:lang w:val="en-US"/>
          <w:rPrChange w:id="26398" w:author="Author">
            <w:rPr>
              <w:rFonts w:ascii="Trebuchet MS" w:hAnsi="Trebuchet MS"/>
              <w:b/>
              <w:lang w:val="en-US"/>
            </w:rPr>
          </w:rPrChange>
        </w:rPr>
      </w:pPr>
      <w:ins w:id="26399" w:author="Author">
        <w:r>
          <w:rPr>
            <w:rFonts w:ascii="Calibri" w:hAnsi="Calibri"/>
            <w:sz w:val="20"/>
            <w:szCs w:val="20"/>
            <w:lang w:val="en-US"/>
            <w:rPrChange w:id="26400" w:author="Author">
              <w:rPr>
                <w:rFonts w:ascii="Calibri" w:hAnsi="Calibri"/>
                <w:b/>
                <w:sz w:val="20"/>
                <w:szCs w:val="20"/>
                <w:lang w:val="en-US"/>
              </w:rPr>
            </w:rPrChange>
          </w:rPr>
          <w:t>// Not compliant</w:t>
        </w:r>
      </w:ins>
      <w:del w:id="26401" w:author="Author">
        <w:r>
          <w:rPr>
            <w:rFonts w:ascii="Calibri" w:hAnsi="Calibri"/>
            <w:sz w:val="20"/>
            <w:szCs w:val="20"/>
            <w:lang w:val="en-US"/>
            <w:rPrChange w:id="26402" w:author="Author">
              <w:rPr>
                <w:rFonts w:ascii="Trebuchet MS" w:hAnsi="Trebuchet MS"/>
                <w:b/>
                <w:lang w:val="en-US"/>
              </w:rPr>
            </w:rPrChange>
          </w:rPr>
          <w:delText xml:space="preserve"> </w:delText>
        </w:r>
      </w:del>
    </w:p>
    <w:p w:rsidR="00743B33" w:rsidRPr="00743B33" w:rsidRDefault="00D20E06">
      <w:pPr>
        <w:ind w:left="540"/>
        <w:jc w:val="both"/>
        <w:rPr>
          <w:rFonts w:ascii="Calibri" w:hAnsi="Calibri" w:cs="Courier New"/>
          <w:sz w:val="20"/>
          <w:szCs w:val="20"/>
          <w:lang w:val="en-US" w:eastAsia="en-US"/>
          <w:rPrChange w:id="26403" w:author="Author">
            <w:rPr>
              <w:rFonts w:ascii="Courier New" w:hAnsi="Courier New" w:cs="Courier New"/>
              <w:sz w:val="19"/>
              <w:szCs w:val="19"/>
              <w:lang w:val="en-US" w:eastAsia="en-US"/>
            </w:rPr>
          </w:rPrChange>
        </w:rPr>
      </w:pPr>
      <w:del w:id="26404" w:author="Author">
        <w:r>
          <w:rPr>
            <w:rFonts w:ascii="Calibri" w:hAnsi="Calibri" w:cs="Courier New"/>
            <w:sz w:val="20"/>
            <w:szCs w:val="20"/>
            <w:lang w:val="en-US" w:eastAsia="en-US"/>
            <w:rPrChange w:id="26405" w:author="Author">
              <w:rPr>
                <w:rFonts w:ascii="Courier New" w:hAnsi="Courier New" w:cs="Courier New"/>
                <w:sz w:val="19"/>
                <w:szCs w:val="19"/>
                <w:lang w:val="en-US" w:eastAsia="en-US"/>
              </w:rPr>
            </w:rPrChange>
          </w:rPr>
          <w:delText>(</w:delText>
        </w:r>
      </w:del>
      <w:ins w:id="26406" w:author="Author">
        <w:r>
          <w:rPr>
            <w:rFonts w:ascii="Calibri" w:hAnsi="Calibri" w:cs="Courier New"/>
            <w:sz w:val="20"/>
            <w:szCs w:val="20"/>
            <w:lang w:val="en-US" w:eastAsia="en-US"/>
          </w:rPr>
          <w:t xml:space="preserve">for (int </w:t>
        </w:r>
      </w:ins>
      <w:del w:id="26407" w:author="Author">
        <w:r>
          <w:rPr>
            <w:rFonts w:ascii="Calibri" w:hAnsi="Calibri" w:cs="Courier New"/>
            <w:sz w:val="20"/>
            <w:szCs w:val="20"/>
            <w:lang w:val="en-US" w:eastAsia="en-US"/>
            <w:rPrChange w:id="26408" w:author="Author">
              <w:rPr>
                <w:rFonts w:ascii="Courier New" w:hAnsi="Courier New" w:cs="Courier New"/>
                <w:sz w:val="19"/>
                <w:szCs w:val="19"/>
                <w:lang w:val="en-US" w:eastAsia="en-US"/>
              </w:rPr>
            </w:rPrChange>
          </w:rPr>
          <w:delText>LucL</w:delText>
        </w:r>
      </w:del>
      <w:ins w:id="26409" w:author="Author">
        <w:r>
          <w:rPr>
            <w:rFonts w:ascii="Calibri" w:hAnsi="Calibri" w:cs="Courier New"/>
            <w:sz w:val="20"/>
            <w:szCs w:val="20"/>
            <w:lang w:val="en-US" w:eastAsia="en-US"/>
          </w:rPr>
          <w:t>loopCounter = 0; loopCounter</w:t>
        </w:r>
      </w:ins>
      <w:del w:id="26410" w:author="Author">
        <w:r>
          <w:rPr>
            <w:rFonts w:ascii="Calibri" w:hAnsi="Calibri" w:cs="Courier New"/>
            <w:sz w:val="20"/>
            <w:szCs w:val="20"/>
            <w:lang w:val="en-US" w:eastAsia="en-US"/>
            <w:rPrChange w:id="26411" w:author="Author">
              <w:rPr>
                <w:rFonts w:ascii="Courier New" w:hAnsi="Courier New" w:cs="Courier New"/>
                <w:sz w:val="19"/>
                <w:szCs w:val="19"/>
                <w:lang w:val="en-US" w:eastAsia="en-US"/>
              </w:rPr>
            </w:rPrChange>
          </w:rPr>
          <w:delText>oop</w:delText>
        </w:r>
      </w:del>
      <w:r>
        <w:rPr>
          <w:rFonts w:ascii="Calibri" w:hAnsi="Calibri" w:cs="Courier New"/>
          <w:sz w:val="20"/>
          <w:szCs w:val="20"/>
          <w:lang w:val="en-US" w:eastAsia="en-US"/>
          <w:rPrChange w:id="26412" w:author="Author">
            <w:rPr>
              <w:rFonts w:ascii="Courier New" w:hAnsi="Courier New" w:cs="Courier New"/>
              <w:sz w:val="19"/>
              <w:szCs w:val="19"/>
              <w:lang w:val="en-US" w:eastAsia="en-US"/>
            </w:rPr>
          </w:rPrChange>
        </w:rPr>
        <w:t xml:space="preserve"> &lt; (uint8_least)LpRunTimeData-&gt;ucChannelCount</w:t>
      </w:r>
      <w:ins w:id="26413" w:author="Author">
        <w:r>
          <w:rPr>
            <w:rFonts w:ascii="Calibri" w:hAnsi="Calibri" w:cs="Courier New"/>
            <w:sz w:val="20"/>
            <w:szCs w:val="20"/>
            <w:lang w:val="en-US" w:eastAsia="en-US"/>
          </w:rPr>
          <w:t>; loopCounter++</w:t>
        </w:r>
      </w:ins>
      <w:r>
        <w:rPr>
          <w:rFonts w:ascii="Calibri" w:hAnsi="Calibri" w:cs="Courier New"/>
          <w:sz w:val="20"/>
          <w:szCs w:val="20"/>
          <w:lang w:val="en-US" w:eastAsia="en-US"/>
          <w:rPrChange w:id="26414" w:author="Author">
            <w:rPr>
              <w:rFonts w:ascii="Courier New" w:hAnsi="Courier New" w:cs="Courier New"/>
              <w:sz w:val="19"/>
              <w:szCs w:val="19"/>
              <w:lang w:val="en-US" w:eastAsia="en-US"/>
            </w:rPr>
          </w:rPrChange>
        </w:rPr>
        <w:t>)</w:t>
      </w:r>
    </w:p>
    <w:p w:rsidR="00743B33" w:rsidRDefault="00D20E06">
      <w:pPr>
        <w:ind w:left="540"/>
        <w:jc w:val="both"/>
        <w:rPr>
          <w:ins w:id="26415" w:author="Author"/>
          <w:rFonts w:ascii="Calibri" w:hAnsi="Calibri" w:cs="Arial"/>
          <w:sz w:val="20"/>
          <w:szCs w:val="20"/>
          <w:lang w:val="en-US" w:eastAsia="en-US"/>
        </w:rPr>
      </w:pPr>
      <w:ins w:id="26416" w:author="Author">
        <w:r>
          <w:rPr>
            <w:rFonts w:ascii="Calibri" w:hAnsi="Calibri" w:cs="Arial"/>
            <w:sz w:val="20"/>
            <w:szCs w:val="20"/>
            <w:lang w:val="en-US" w:eastAsia="en-US"/>
          </w:rPr>
          <w:t>{</w:t>
        </w:r>
      </w:ins>
    </w:p>
    <w:p w:rsidR="00743B33" w:rsidRPr="00743B33" w:rsidRDefault="00D20E06">
      <w:pPr>
        <w:ind w:left="540"/>
        <w:jc w:val="both"/>
        <w:rPr>
          <w:rFonts w:ascii="Calibri" w:hAnsi="Calibri" w:cs="Arial"/>
          <w:sz w:val="20"/>
          <w:szCs w:val="20"/>
          <w:lang w:val="en-US" w:eastAsia="en-US"/>
          <w:rPrChange w:id="26417" w:author="Author">
            <w:rPr>
              <w:rFonts w:ascii="Trebuchet MS" w:hAnsi="Trebuchet MS" w:cs="Arial"/>
              <w:sz w:val="20"/>
              <w:szCs w:val="20"/>
              <w:lang w:val="en-US" w:eastAsia="en-US"/>
            </w:rPr>
          </w:rPrChange>
        </w:rPr>
      </w:pPr>
      <w:ins w:id="26418" w:author="Author">
        <w:r>
          <w:rPr>
            <w:rFonts w:ascii="Calibri" w:hAnsi="Calibri" w:cs="Arial"/>
            <w:sz w:val="20"/>
            <w:szCs w:val="20"/>
            <w:lang w:val="en-US" w:eastAsia="en-US"/>
          </w:rPr>
          <w:t>}</w:t>
        </w:r>
      </w:ins>
    </w:p>
    <w:p w:rsidR="00743B33" w:rsidRDefault="00D20E06">
      <w:pPr>
        <w:autoSpaceDE w:val="0"/>
        <w:autoSpaceDN w:val="0"/>
        <w:adjustRightInd w:val="0"/>
        <w:ind w:left="540"/>
        <w:jc w:val="both"/>
        <w:rPr>
          <w:ins w:id="26419" w:author="Author"/>
          <w:rFonts w:ascii="Calibri" w:hAnsi="Calibri" w:cs="Arial"/>
          <w:sz w:val="20"/>
          <w:szCs w:val="20"/>
          <w:lang w:val="en-US" w:eastAsia="en-US"/>
        </w:rPr>
      </w:pPr>
      <w:r>
        <w:rPr>
          <w:rFonts w:ascii="Calibri" w:hAnsi="Calibri" w:cs="Arial"/>
          <w:sz w:val="20"/>
          <w:szCs w:val="20"/>
          <w:lang w:val="en-US" w:eastAsia="en-US"/>
          <w:rPrChange w:id="26420" w:author="Author">
            <w:rPr>
              <w:rFonts w:ascii="Trebuchet MS" w:hAnsi="Trebuchet MS" w:cs="Arial"/>
              <w:sz w:val="20"/>
              <w:szCs w:val="20"/>
              <w:lang w:val="en-US" w:eastAsia="en-US"/>
            </w:rPr>
          </w:rPrChange>
        </w:rPr>
        <w:t>In the above example, the comparison is made exactly the same number of time as there are channels configured. But RAM access is slower than register access, so use a local variable that should hold the channel count. Channel count should be read once befo</w:t>
      </w:r>
      <w:r>
        <w:rPr>
          <w:rFonts w:ascii="Calibri" w:hAnsi="Calibri" w:cs="Arial"/>
          <w:sz w:val="20"/>
          <w:szCs w:val="20"/>
          <w:lang w:val="en-US" w:eastAsia="en-US"/>
          <w:rPrChange w:id="26421" w:author="Author">
            <w:rPr>
              <w:rFonts w:ascii="Trebuchet MS" w:hAnsi="Trebuchet MS" w:cs="Arial"/>
              <w:sz w:val="20"/>
              <w:szCs w:val="20"/>
              <w:lang w:val="en-US" w:eastAsia="en-US"/>
            </w:rPr>
          </w:rPrChange>
        </w:rPr>
        <w:t xml:space="preserve">re loop execution (a single memory access). Using a local variable the compiler will assign an internal register to the variable. This way the </w:t>
      </w:r>
      <w:r>
        <w:rPr>
          <w:rFonts w:ascii="Calibri" w:hAnsi="Calibri" w:cs="Arial"/>
          <w:i/>
          <w:sz w:val="20"/>
          <w:szCs w:val="20"/>
          <w:lang w:val="en-US" w:eastAsia="en-US"/>
          <w:rPrChange w:id="26422" w:author="Author">
            <w:rPr>
              <w:rFonts w:ascii="Trebuchet MS" w:hAnsi="Trebuchet MS" w:cs="Arial"/>
              <w:i/>
              <w:sz w:val="20"/>
              <w:szCs w:val="20"/>
              <w:lang w:val="en-US" w:eastAsia="en-US"/>
            </w:rPr>
          </w:rPrChange>
        </w:rPr>
        <w:t>‘for’</w:t>
      </w:r>
      <w:r>
        <w:rPr>
          <w:rFonts w:ascii="Calibri" w:hAnsi="Calibri" w:cs="Arial"/>
          <w:sz w:val="20"/>
          <w:szCs w:val="20"/>
          <w:lang w:val="en-US" w:eastAsia="en-US"/>
          <w:rPrChange w:id="26423" w:author="Author">
            <w:rPr>
              <w:rFonts w:ascii="Trebuchet MS" w:hAnsi="Trebuchet MS" w:cs="Arial"/>
              <w:sz w:val="20"/>
              <w:szCs w:val="20"/>
              <w:lang w:val="en-US" w:eastAsia="en-US"/>
            </w:rPr>
          </w:rPrChange>
        </w:rPr>
        <w:t xml:space="preserve"> loop comparison operator will be translated as a register to register comparison - avoiding undesired and s</w:t>
      </w:r>
      <w:r>
        <w:rPr>
          <w:rFonts w:ascii="Calibri" w:hAnsi="Calibri" w:cs="Arial"/>
          <w:sz w:val="20"/>
          <w:szCs w:val="20"/>
          <w:lang w:val="en-US" w:eastAsia="en-US"/>
          <w:rPrChange w:id="26424" w:author="Author">
            <w:rPr>
              <w:rFonts w:ascii="Trebuchet MS" w:hAnsi="Trebuchet MS" w:cs="Arial"/>
              <w:sz w:val="20"/>
              <w:szCs w:val="20"/>
              <w:lang w:val="en-US" w:eastAsia="en-US"/>
            </w:rPr>
          </w:rPrChange>
        </w:rPr>
        <w:t>low RAM access.</w:t>
      </w:r>
    </w:p>
    <w:p w:rsidR="00743B33" w:rsidRPr="00743B33" w:rsidRDefault="00743B33">
      <w:pPr>
        <w:autoSpaceDE w:val="0"/>
        <w:autoSpaceDN w:val="0"/>
        <w:adjustRightInd w:val="0"/>
        <w:ind w:left="540"/>
        <w:jc w:val="both"/>
        <w:rPr>
          <w:rFonts w:ascii="Calibri" w:hAnsi="Calibri"/>
          <w:sz w:val="20"/>
          <w:szCs w:val="20"/>
          <w:rPrChange w:id="26425" w:author="Author">
            <w:rPr>
              <w:rFonts w:ascii="Trebuchet MS" w:hAnsi="Trebuchet MS"/>
              <w:sz w:val="20"/>
              <w:szCs w:val="20"/>
            </w:rPr>
          </w:rPrChange>
        </w:rPr>
      </w:pPr>
    </w:p>
    <w:p w:rsidR="00743B33" w:rsidRDefault="00D20E06">
      <w:pPr>
        <w:ind w:left="540"/>
        <w:jc w:val="both"/>
        <w:rPr>
          <w:ins w:id="26426" w:author="Author"/>
          <w:rFonts w:ascii="Calibri" w:hAnsi="Calibri"/>
          <w:sz w:val="20"/>
          <w:szCs w:val="20"/>
          <w:lang w:val="en-US"/>
        </w:rPr>
      </w:pPr>
      <w:ins w:id="26427" w:author="Author">
        <w:r>
          <w:rPr>
            <w:rFonts w:ascii="Calibri" w:hAnsi="Calibri"/>
            <w:sz w:val="20"/>
            <w:szCs w:val="20"/>
            <w:lang w:val="en-US"/>
          </w:rPr>
          <w:t>// Compliant</w:t>
        </w:r>
      </w:ins>
    </w:p>
    <w:p w:rsidR="00743B33" w:rsidRDefault="00D20E06">
      <w:pPr>
        <w:ind w:left="540"/>
        <w:jc w:val="both"/>
        <w:rPr>
          <w:ins w:id="26428" w:author="Author"/>
          <w:rFonts w:ascii="Calibri" w:hAnsi="Calibri"/>
          <w:sz w:val="20"/>
          <w:szCs w:val="20"/>
          <w:lang w:val="en-US"/>
        </w:rPr>
      </w:pPr>
      <w:ins w:id="26429" w:author="Author">
        <w:r>
          <w:rPr>
            <w:rFonts w:ascii="Calibri" w:hAnsi="Calibri"/>
            <w:sz w:val="20"/>
            <w:szCs w:val="20"/>
            <w:lang w:val="en-US"/>
          </w:rPr>
          <w:t xml:space="preserve">int maxLoop = </w:t>
        </w:r>
        <w:r>
          <w:rPr>
            <w:rFonts w:ascii="Calibri" w:hAnsi="Calibri" w:cs="Courier New"/>
            <w:sz w:val="20"/>
            <w:szCs w:val="20"/>
            <w:lang w:val="en-US" w:eastAsia="en-US"/>
          </w:rPr>
          <w:t>LpRunTimeData-&gt;ucChannelCount;</w:t>
        </w:r>
      </w:ins>
    </w:p>
    <w:p w:rsidR="00743B33" w:rsidRDefault="00D20E06">
      <w:pPr>
        <w:ind w:left="540"/>
        <w:jc w:val="both"/>
        <w:rPr>
          <w:ins w:id="26430" w:author="Author"/>
          <w:rFonts w:ascii="Calibri" w:hAnsi="Calibri" w:cs="Courier New"/>
          <w:sz w:val="20"/>
          <w:szCs w:val="20"/>
          <w:lang w:val="en-US" w:eastAsia="en-US"/>
        </w:rPr>
      </w:pPr>
      <w:ins w:id="26431" w:author="Author">
        <w:r>
          <w:rPr>
            <w:rFonts w:ascii="Calibri" w:hAnsi="Calibri" w:cs="Courier New"/>
            <w:sz w:val="20"/>
            <w:szCs w:val="20"/>
            <w:lang w:val="en-US" w:eastAsia="en-US"/>
          </w:rPr>
          <w:t xml:space="preserve">for (int loopCounter = 0; loopCounter &lt; </w:t>
        </w:r>
        <w:r>
          <w:rPr>
            <w:rFonts w:ascii="Calibri" w:hAnsi="Calibri"/>
            <w:sz w:val="20"/>
            <w:szCs w:val="20"/>
            <w:lang w:val="en-US"/>
          </w:rPr>
          <w:t>maxLoop</w:t>
        </w:r>
        <w:r>
          <w:rPr>
            <w:rFonts w:ascii="Calibri" w:hAnsi="Calibri" w:cs="Courier New"/>
            <w:sz w:val="20"/>
            <w:szCs w:val="20"/>
            <w:lang w:val="en-US" w:eastAsia="en-US"/>
          </w:rPr>
          <w:t>; loopCounter++)</w:t>
        </w:r>
      </w:ins>
    </w:p>
    <w:p w:rsidR="00743B33" w:rsidRDefault="00D20E06">
      <w:pPr>
        <w:ind w:left="540"/>
        <w:jc w:val="both"/>
        <w:rPr>
          <w:ins w:id="26432" w:author="Author"/>
          <w:rFonts w:ascii="Calibri" w:hAnsi="Calibri" w:cs="Arial"/>
          <w:sz w:val="20"/>
          <w:szCs w:val="20"/>
          <w:lang w:val="en-US" w:eastAsia="en-US"/>
        </w:rPr>
      </w:pPr>
      <w:ins w:id="26433" w:author="Author">
        <w:r>
          <w:rPr>
            <w:rFonts w:ascii="Calibri" w:hAnsi="Calibri" w:cs="Arial"/>
            <w:sz w:val="20"/>
            <w:szCs w:val="20"/>
            <w:lang w:val="en-US" w:eastAsia="en-US"/>
          </w:rPr>
          <w:t>{</w:t>
        </w:r>
      </w:ins>
    </w:p>
    <w:p w:rsidR="00743B33" w:rsidRDefault="00D20E06">
      <w:pPr>
        <w:ind w:left="540"/>
        <w:jc w:val="both"/>
        <w:rPr>
          <w:ins w:id="26434" w:author="Author"/>
          <w:rFonts w:ascii="Calibri" w:hAnsi="Calibri" w:cs="Arial"/>
          <w:sz w:val="20"/>
          <w:szCs w:val="20"/>
          <w:lang w:val="en-US" w:eastAsia="en-US"/>
        </w:rPr>
      </w:pPr>
      <w:ins w:id="26435" w:author="Author">
        <w:r>
          <w:rPr>
            <w:rFonts w:ascii="Calibri" w:hAnsi="Calibri" w:cs="Arial"/>
            <w:sz w:val="20"/>
            <w:szCs w:val="20"/>
            <w:lang w:val="en-US" w:eastAsia="en-US"/>
          </w:rPr>
          <w:t>}</w:t>
        </w:r>
      </w:ins>
    </w:p>
    <w:p w:rsidR="00743B33" w:rsidRPr="00743B33" w:rsidRDefault="00743B33">
      <w:pPr>
        <w:ind w:left="540"/>
        <w:jc w:val="both"/>
        <w:rPr>
          <w:rFonts w:ascii="Calibri" w:hAnsi="Calibri"/>
          <w:sz w:val="20"/>
          <w:szCs w:val="20"/>
          <w:lang w:val="en-US"/>
          <w:rPrChange w:id="26436" w:author="Author">
            <w:rPr>
              <w:rFonts w:ascii="Trebuchet MS" w:hAnsi="Trebuchet MS"/>
              <w:lang w:val="en-US"/>
            </w:rPr>
          </w:rPrChange>
        </w:rPr>
      </w:pPr>
    </w:p>
    <w:p w:rsidR="00743B33" w:rsidRPr="00743B33" w:rsidRDefault="00D20E06">
      <w:pPr>
        <w:ind w:left="540"/>
        <w:jc w:val="both"/>
        <w:rPr>
          <w:rFonts w:ascii="Calibri" w:hAnsi="Calibri"/>
          <w:b/>
          <w:sz w:val="20"/>
          <w:szCs w:val="20"/>
          <w:lang w:val="en-US"/>
          <w:rPrChange w:id="26437" w:author="Author">
            <w:rPr>
              <w:rFonts w:ascii="Trebuchet MS" w:hAnsi="Trebuchet MS"/>
              <w:b/>
              <w:lang w:val="en-US"/>
            </w:rPr>
          </w:rPrChange>
        </w:rPr>
      </w:pPr>
      <w:r>
        <w:rPr>
          <w:rFonts w:ascii="Calibri" w:hAnsi="Calibri"/>
          <w:b/>
          <w:sz w:val="20"/>
          <w:szCs w:val="20"/>
          <w:rPrChange w:id="26438" w:author="Author">
            <w:rPr>
              <w:rFonts w:ascii="Trebuchet MS" w:hAnsi="Trebuchet MS"/>
              <w:b/>
            </w:rPr>
          </w:rPrChange>
        </w:rPr>
        <w:t>Rationale</w:t>
      </w:r>
      <w:r>
        <w:rPr>
          <w:rFonts w:ascii="Calibri" w:hAnsi="Calibri"/>
          <w:b/>
          <w:sz w:val="20"/>
          <w:szCs w:val="20"/>
          <w:lang w:val="en-US"/>
          <w:rPrChange w:id="26439"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6440" w:author="Author">
            <w:rPr>
              <w:rFonts w:ascii="Trebuchet MS" w:hAnsi="Trebuchet MS"/>
              <w:sz w:val="20"/>
              <w:szCs w:val="20"/>
            </w:rPr>
          </w:rPrChange>
        </w:rPr>
      </w:pPr>
      <w:r>
        <w:rPr>
          <w:rFonts w:ascii="Calibri" w:hAnsi="Calibri"/>
          <w:sz w:val="20"/>
          <w:szCs w:val="20"/>
          <w:rPrChange w:id="26441" w:author="Author">
            <w:rPr>
              <w:rFonts w:ascii="Trebuchet MS" w:hAnsi="Trebuchet MS"/>
              <w:sz w:val="20"/>
              <w:szCs w:val="20"/>
            </w:rPr>
          </w:rPrChange>
        </w:rPr>
        <w:t>To reduce the execution time.</w:t>
      </w:r>
    </w:p>
    <w:p w:rsidR="00743B33" w:rsidRPr="00743B33" w:rsidRDefault="00743B33">
      <w:pPr>
        <w:ind w:left="540"/>
        <w:jc w:val="both"/>
        <w:rPr>
          <w:rFonts w:ascii="Calibri" w:hAnsi="Calibri"/>
          <w:sz w:val="20"/>
          <w:szCs w:val="20"/>
          <w:lang w:val="en-US"/>
          <w:rPrChange w:id="26442" w:author="Author">
            <w:rPr>
              <w:rFonts w:ascii="Trebuchet MS" w:hAnsi="Trebuchet MS"/>
              <w:lang w:val="en-US"/>
            </w:rPr>
          </w:rPrChange>
        </w:rPr>
      </w:pPr>
    </w:p>
    <w:p w:rsidR="00743B33" w:rsidRDefault="00D20E06">
      <w:pPr>
        <w:pStyle w:val="Heading3"/>
      </w:pPr>
      <w:bookmarkStart w:id="26443" w:name="_Toc409602536"/>
      <w:bookmarkStart w:id="26444" w:name="_Toc430267197"/>
      <w:bookmarkStart w:id="26445" w:name="_Toc433959672"/>
      <w:bookmarkStart w:id="26446" w:name="_Toc491674405"/>
      <w:r>
        <w:lastRenderedPageBreak/>
        <w:t>Rules_Expr_0</w:t>
      </w:r>
      <w:bookmarkEnd w:id="26443"/>
      <w:bookmarkEnd w:id="26444"/>
      <w:bookmarkEnd w:id="26445"/>
      <w:r>
        <w:rPr>
          <w:lang w:eastAsia="ja-JP"/>
        </w:rPr>
        <w:t>10</w:t>
      </w:r>
      <w:bookmarkEnd w:id="26446"/>
    </w:p>
    <w:p w:rsidR="00743B33" w:rsidRPr="00743B33" w:rsidRDefault="00D20E06">
      <w:pPr>
        <w:ind w:left="540"/>
        <w:jc w:val="both"/>
        <w:rPr>
          <w:rFonts w:ascii="Calibri" w:hAnsi="Calibri"/>
          <w:b/>
          <w:sz w:val="20"/>
          <w:szCs w:val="20"/>
          <w:rPrChange w:id="26447" w:author="Author">
            <w:rPr>
              <w:rFonts w:ascii="Trebuchet MS" w:hAnsi="Trebuchet MS"/>
              <w:b/>
            </w:rPr>
          </w:rPrChange>
        </w:rPr>
      </w:pPr>
      <w:r>
        <w:rPr>
          <w:rFonts w:ascii="Calibri" w:hAnsi="Calibri"/>
          <w:b/>
          <w:sz w:val="20"/>
          <w:szCs w:val="20"/>
          <w:rPrChange w:id="26448" w:author="Author">
            <w:rPr>
              <w:rFonts w:ascii="Trebuchet MS" w:hAnsi="Trebuchet MS"/>
              <w:b/>
            </w:rPr>
          </w:rPrChange>
        </w:rPr>
        <w:t>Rule:</w:t>
      </w:r>
    </w:p>
    <w:p w:rsidR="00743B33" w:rsidRPr="00743B33" w:rsidRDefault="00D20E06">
      <w:pPr>
        <w:ind w:left="540"/>
        <w:jc w:val="both"/>
        <w:rPr>
          <w:rFonts w:ascii="Calibri" w:hAnsi="Calibri" w:cs="Arial"/>
          <w:sz w:val="20"/>
          <w:szCs w:val="20"/>
          <w:lang w:val="en-US" w:eastAsia="en-US"/>
          <w:rPrChange w:id="26449" w:author="Author">
            <w:rPr>
              <w:rFonts w:ascii="Trebuchet MS" w:hAnsi="Trebuchet MS" w:cs="Arial"/>
              <w:sz w:val="20"/>
              <w:szCs w:val="20"/>
              <w:lang w:val="en-US" w:eastAsia="en-US"/>
            </w:rPr>
          </w:rPrChange>
        </w:rPr>
      </w:pPr>
      <w:r>
        <w:rPr>
          <w:rFonts w:ascii="Calibri" w:hAnsi="Calibri" w:cs="Arial"/>
          <w:sz w:val="20"/>
          <w:szCs w:val="20"/>
          <w:lang w:val="en-US" w:eastAsia="en-US"/>
          <w:rPrChange w:id="26450" w:author="Author">
            <w:rPr>
              <w:rFonts w:ascii="Trebuchet MS" w:hAnsi="Trebuchet MS" w:cs="Arial"/>
              <w:sz w:val="20"/>
              <w:szCs w:val="20"/>
              <w:lang w:val="en-US" w:eastAsia="en-US"/>
            </w:rPr>
          </w:rPrChange>
        </w:rPr>
        <w:t xml:space="preserve">Considering integer boundaries (overflows &amp; </w:t>
      </w:r>
      <w:r>
        <w:rPr>
          <w:rFonts w:ascii="Calibri" w:hAnsi="Calibri" w:cs="Arial"/>
          <w:sz w:val="20"/>
          <w:szCs w:val="20"/>
          <w:lang w:val="en-US" w:eastAsia="en-US"/>
          <w:rPrChange w:id="26451" w:author="Author">
            <w:rPr>
              <w:rFonts w:ascii="Trebuchet MS" w:hAnsi="Trebuchet MS" w:cs="Arial"/>
              <w:sz w:val="20"/>
              <w:szCs w:val="20"/>
              <w:lang w:val="en-US" w:eastAsia="en-US"/>
            </w:rPr>
          </w:rPrChange>
        </w:rPr>
        <w:t>underflows) while handling arithmetic operation.</w:t>
      </w:r>
    </w:p>
    <w:p w:rsidR="00743B33" w:rsidRPr="00743B33" w:rsidRDefault="00743B33">
      <w:pPr>
        <w:ind w:left="540"/>
        <w:jc w:val="both"/>
        <w:rPr>
          <w:rFonts w:ascii="Calibri" w:hAnsi="Calibri"/>
          <w:b/>
          <w:sz w:val="20"/>
          <w:szCs w:val="20"/>
          <w:rPrChange w:id="26452" w:author="Author">
            <w:rPr>
              <w:rFonts w:ascii="Trebuchet MS" w:hAnsi="Trebuchet MS"/>
              <w:b/>
            </w:rPr>
          </w:rPrChange>
        </w:rPr>
      </w:pPr>
    </w:p>
    <w:p w:rsidR="00743B33" w:rsidRPr="00743B33" w:rsidRDefault="00D20E06">
      <w:pPr>
        <w:ind w:left="540"/>
        <w:jc w:val="both"/>
        <w:rPr>
          <w:rFonts w:ascii="Calibri" w:hAnsi="Calibri"/>
          <w:b/>
          <w:sz w:val="20"/>
          <w:szCs w:val="20"/>
          <w:rPrChange w:id="26453" w:author="Author">
            <w:rPr>
              <w:rFonts w:ascii="Trebuchet MS" w:hAnsi="Trebuchet MS"/>
              <w:b/>
            </w:rPr>
          </w:rPrChange>
        </w:rPr>
      </w:pPr>
      <w:r>
        <w:rPr>
          <w:rFonts w:ascii="Calibri" w:hAnsi="Calibri"/>
          <w:b/>
          <w:sz w:val="20"/>
          <w:szCs w:val="20"/>
          <w:rPrChange w:id="26454" w:author="Author">
            <w:rPr>
              <w:rFonts w:ascii="Trebuchet MS" w:hAnsi="Trebuchet MS"/>
              <w:b/>
            </w:rPr>
          </w:rPrChange>
        </w:rPr>
        <w:t>Example:</w:t>
      </w:r>
    </w:p>
    <w:p w:rsidR="00743B33" w:rsidRPr="00743B33" w:rsidRDefault="00D20E06">
      <w:pPr>
        <w:autoSpaceDE w:val="0"/>
        <w:autoSpaceDN w:val="0"/>
        <w:adjustRightInd w:val="0"/>
        <w:ind w:left="540"/>
        <w:jc w:val="both"/>
        <w:rPr>
          <w:rFonts w:ascii="Calibri" w:hAnsi="Calibri" w:cs="Arial"/>
          <w:sz w:val="20"/>
          <w:szCs w:val="20"/>
          <w:lang w:val="en-US" w:eastAsia="en-US"/>
          <w:rPrChange w:id="26455" w:author="Author">
            <w:rPr>
              <w:rFonts w:ascii="Trebuchet MS" w:hAnsi="Trebuchet MS" w:cs="Arial"/>
              <w:sz w:val="20"/>
              <w:szCs w:val="20"/>
              <w:lang w:val="en-US" w:eastAsia="en-US"/>
            </w:rPr>
          </w:rPrChange>
        </w:rPr>
      </w:pPr>
      <w:r>
        <w:rPr>
          <w:rFonts w:ascii="Calibri" w:hAnsi="Calibri" w:cs="Arial"/>
          <w:sz w:val="20"/>
          <w:szCs w:val="20"/>
          <w:lang w:val="en-US" w:eastAsia="en-US"/>
          <w:rPrChange w:id="26456" w:author="Author">
            <w:rPr>
              <w:rFonts w:ascii="Trebuchet MS" w:hAnsi="Trebuchet MS" w:cs="Arial"/>
              <w:sz w:val="20"/>
              <w:szCs w:val="20"/>
              <w:lang w:val="en-US" w:eastAsia="en-US"/>
            </w:rPr>
          </w:rPrChange>
        </w:rPr>
        <w:t xml:space="preserve">- </w:t>
      </w:r>
      <w:r>
        <w:rPr>
          <w:rFonts w:ascii="Calibri" w:hAnsi="Calibri" w:cs="Arial"/>
          <w:sz w:val="20"/>
          <w:szCs w:val="20"/>
          <w:u w:val="single"/>
          <w:lang w:val="en-US" w:eastAsia="en-US"/>
          <w:rPrChange w:id="26457" w:author="Author">
            <w:rPr>
              <w:rFonts w:ascii="Trebuchet MS" w:hAnsi="Trebuchet MS" w:cs="Arial"/>
              <w:sz w:val="20"/>
              <w:szCs w:val="20"/>
              <w:u w:val="single"/>
              <w:lang w:val="en-US" w:eastAsia="en-US"/>
            </w:rPr>
          </w:rPrChange>
        </w:rPr>
        <w:t>Overflow of unsigned integers:</w:t>
      </w:r>
    </w:p>
    <w:p w:rsidR="00743B33" w:rsidRPr="00743B33" w:rsidRDefault="00D20E06">
      <w:pPr>
        <w:autoSpaceDE w:val="0"/>
        <w:autoSpaceDN w:val="0"/>
        <w:adjustRightInd w:val="0"/>
        <w:ind w:left="720"/>
        <w:jc w:val="both"/>
        <w:rPr>
          <w:rFonts w:ascii="Calibri" w:hAnsi="Calibri" w:cs="Arial"/>
          <w:sz w:val="20"/>
          <w:szCs w:val="20"/>
          <w:lang w:val="en-US" w:eastAsia="en-US"/>
          <w:rPrChange w:id="26458" w:author="Author">
            <w:rPr>
              <w:rFonts w:ascii="Trebuchet MS" w:hAnsi="Trebuchet MS" w:cs="Arial"/>
              <w:sz w:val="20"/>
              <w:szCs w:val="20"/>
              <w:lang w:val="en-US" w:eastAsia="en-US"/>
            </w:rPr>
          </w:rPrChange>
        </w:rPr>
      </w:pPr>
      <w:r>
        <w:rPr>
          <w:rFonts w:ascii="Calibri" w:hAnsi="Calibri" w:cs="Arial"/>
          <w:sz w:val="20"/>
          <w:szCs w:val="20"/>
          <w:lang w:val="en-US" w:eastAsia="en-US"/>
          <w:rPrChange w:id="26459" w:author="Author">
            <w:rPr>
              <w:rFonts w:ascii="Trebuchet MS" w:hAnsi="Trebuchet MS" w:cs="Arial"/>
              <w:sz w:val="20"/>
              <w:szCs w:val="20"/>
              <w:lang w:val="en-US" w:eastAsia="en-US"/>
            </w:rPr>
          </w:rPrChange>
        </w:rPr>
        <w:t xml:space="preserve">32 bits integer types can hold certain ranges of values. </w:t>
      </w:r>
    </w:p>
    <w:p w:rsidR="00743B33" w:rsidRPr="00743B33" w:rsidRDefault="00743B33">
      <w:pPr>
        <w:autoSpaceDE w:val="0"/>
        <w:autoSpaceDN w:val="0"/>
        <w:adjustRightInd w:val="0"/>
        <w:ind w:left="720"/>
        <w:jc w:val="both"/>
        <w:rPr>
          <w:rFonts w:ascii="Calibri" w:hAnsi="Calibri" w:cs="Arial"/>
          <w:sz w:val="20"/>
          <w:szCs w:val="20"/>
          <w:lang w:val="en-US" w:eastAsia="en-US"/>
          <w:rPrChange w:id="26460" w:author="Author">
            <w:rPr>
              <w:rFonts w:ascii="Trebuchet MS" w:hAnsi="Trebuchet MS" w:cs="Arial"/>
              <w:sz w:val="20"/>
              <w:szCs w:val="20"/>
              <w:lang w:val="en-US" w:eastAsia="en-US"/>
            </w:rPr>
          </w:rPrChange>
        </w:rPr>
      </w:pPr>
    </w:p>
    <w:p w:rsidR="00743B33" w:rsidRPr="00743B33" w:rsidRDefault="00D20E06">
      <w:pPr>
        <w:autoSpaceDE w:val="0"/>
        <w:autoSpaceDN w:val="0"/>
        <w:adjustRightInd w:val="0"/>
        <w:ind w:left="720"/>
        <w:jc w:val="both"/>
        <w:rPr>
          <w:rFonts w:ascii="Calibri" w:hAnsi="Calibri" w:cs="Arial"/>
          <w:sz w:val="20"/>
          <w:szCs w:val="20"/>
          <w:lang w:val="en-US" w:eastAsia="en-US"/>
          <w:rPrChange w:id="26461" w:author="Author">
            <w:rPr>
              <w:rFonts w:ascii="Trebuchet MS" w:hAnsi="Trebuchet MS" w:cs="Arial"/>
              <w:sz w:val="20"/>
              <w:szCs w:val="20"/>
              <w:lang w:val="en-US" w:eastAsia="en-US"/>
            </w:rPr>
          </w:rPrChange>
        </w:rPr>
      </w:pPr>
      <w:r>
        <w:rPr>
          <w:rFonts w:ascii="Calibri" w:hAnsi="Calibri" w:cs="Arial"/>
          <w:sz w:val="20"/>
          <w:szCs w:val="20"/>
          <w:lang w:val="en-US" w:eastAsia="en-US"/>
          <w:rPrChange w:id="26462" w:author="Author">
            <w:rPr>
              <w:rFonts w:ascii="Trebuchet MS" w:hAnsi="Trebuchet MS" w:cs="Arial"/>
              <w:sz w:val="20"/>
              <w:szCs w:val="20"/>
              <w:lang w:val="en-US" w:eastAsia="en-US"/>
            </w:rPr>
          </w:rPrChange>
        </w:rPr>
        <w:t>So if we have two unsigned integer types each with the value of 2147483648 (a &amp; b):</w:t>
      </w:r>
    </w:p>
    <w:p w:rsidR="00743B33" w:rsidRPr="00743B33" w:rsidRDefault="00D20E06">
      <w:pPr>
        <w:autoSpaceDE w:val="0"/>
        <w:autoSpaceDN w:val="0"/>
        <w:adjustRightInd w:val="0"/>
        <w:ind w:left="720"/>
        <w:jc w:val="both"/>
        <w:rPr>
          <w:rFonts w:ascii="Calibri" w:hAnsi="Calibri" w:cs="Courier New"/>
          <w:sz w:val="20"/>
          <w:szCs w:val="20"/>
          <w:lang w:val="en-US" w:eastAsia="en-US"/>
          <w:rPrChange w:id="26463" w:author="Author">
            <w:rPr>
              <w:rFonts w:ascii="Courier New" w:hAnsi="Courier New" w:cs="Courier New"/>
              <w:sz w:val="20"/>
              <w:szCs w:val="20"/>
              <w:lang w:val="en-US" w:eastAsia="en-US"/>
            </w:rPr>
          </w:rPrChange>
        </w:rPr>
      </w:pPr>
      <w:r>
        <w:rPr>
          <w:rFonts w:ascii="Calibri" w:hAnsi="Calibri" w:cs="Courier New"/>
          <w:sz w:val="20"/>
          <w:szCs w:val="20"/>
          <w:lang w:val="en-US" w:eastAsia="en-US"/>
          <w:rPrChange w:id="26464" w:author="Author">
            <w:rPr>
              <w:rFonts w:ascii="Courier New" w:hAnsi="Courier New" w:cs="Courier New"/>
              <w:sz w:val="20"/>
              <w:szCs w:val="20"/>
              <w:lang w:val="en-US" w:eastAsia="en-US"/>
            </w:rPr>
          </w:rPrChange>
        </w:rPr>
        <w:t>a + b = 4294967296</w:t>
      </w:r>
    </w:p>
    <w:p w:rsidR="00743B33" w:rsidRPr="00743B33" w:rsidRDefault="00D20E06">
      <w:pPr>
        <w:autoSpaceDE w:val="0"/>
        <w:autoSpaceDN w:val="0"/>
        <w:adjustRightInd w:val="0"/>
        <w:ind w:left="720"/>
        <w:jc w:val="both"/>
        <w:rPr>
          <w:rFonts w:ascii="Calibri" w:hAnsi="Calibri" w:cs="Arial"/>
          <w:sz w:val="20"/>
          <w:szCs w:val="20"/>
          <w:lang w:val="en-US" w:eastAsia="en-US"/>
          <w:rPrChange w:id="26465" w:author="Author">
            <w:rPr>
              <w:rFonts w:ascii="Trebuchet MS" w:hAnsi="Trebuchet MS" w:cs="Arial"/>
              <w:sz w:val="20"/>
              <w:szCs w:val="20"/>
              <w:lang w:val="en-US" w:eastAsia="en-US"/>
            </w:rPr>
          </w:rPrChange>
        </w:rPr>
      </w:pPr>
      <w:r>
        <w:rPr>
          <w:rFonts w:ascii="Calibri" w:hAnsi="Calibri" w:cs="Arial"/>
          <w:sz w:val="20"/>
          <w:szCs w:val="20"/>
          <w:lang w:val="en-US" w:eastAsia="en-US"/>
          <w:rPrChange w:id="26466" w:author="Author">
            <w:rPr>
              <w:rFonts w:ascii="Trebuchet MS" w:hAnsi="Trebuchet MS" w:cs="Arial"/>
              <w:sz w:val="20"/>
              <w:szCs w:val="20"/>
              <w:lang w:val="en-US" w:eastAsia="en-US"/>
            </w:rPr>
          </w:rPrChange>
        </w:rPr>
        <w:t>which is larger than the maximum value that can be represented in an unsigned integer type. This is called an integer overflow.</w:t>
      </w:r>
    </w:p>
    <w:p w:rsidR="00743B33" w:rsidRPr="00743B33" w:rsidRDefault="00743B33">
      <w:pPr>
        <w:autoSpaceDE w:val="0"/>
        <w:autoSpaceDN w:val="0"/>
        <w:adjustRightInd w:val="0"/>
        <w:ind w:left="540"/>
        <w:jc w:val="both"/>
        <w:rPr>
          <w:rFonts w:ascii="Calibri" w:hAnsi="Calibri" w:cs="Arial"/>
          <w:sz w:val="20"/>
          <w:szCs w:val="20"/>
          <w:lang w:val="en-US" w:eastAsia="en-US"/>
          <w:rPrChange w:id="26467" w:author="Author">
            <w:rPr>
              <w:rFonts w:ascii="Trebuchet MS" w:hAnsi="Trebuchet MS" w:cs="Arial"/>
              <w:sz w:val="20"/>
              <w:szCs w:val="20"/>
              <w:lang w:val="en-US" w:eastAsia="en-US"/>
            </w:rPr>
          </w:rPrChange>
        </w:rPr>
      </w:pPr>
    </w:p>
    <w:p w:rsidR="00743B33" w:rsidRPr="00743B33" w:rsidRDefault="00D20E06">
      <w:pPr>
        <w:autoSpaceDE w:val="0"/>
        <w:autoSpaceDN w:val="0"/>
        <w:adjustRightInd w:val="0"/>
        <w:ind w:left="540"/>
        <w:jc w:val="both"/>
        <w:rPr>
          <w:rFonts w:ascii="Calibri" w:hAnsi="Calibri" w:cs="Arial"/>
          <w:sz w:val="20"/>
          <w:szCs w:val="20"/>
          <w:lang w:val="en-US" w:eastAsia="en-US"/>
          <w:rPrChange w:id="26468" w:author="Author">
            <w:rPr>
              <w:rFonts w:ascii="Trebuchet MS" w:hAnsi="Trebuchet MS" w:cs="Arial"/>
              <w:sz w:val="20"/>
              <w:szCs w:val="20"/>
              <w:lang w:val="en-US" w:eastAsia="en-US"/>
            </w:rPr>
          </w:rPrChange>
        </w:rPr>
      </w:pPr>
      <w:r>
        <w:rPr>
          <w:rFonts w:ascii="Calibri" w:hAnsi="Calibri" w:cs="Arial"/>
          <w:sz w:val="20"/>
          <w:szCs w:val="20"/>
          <w:lang w:val="en-US" w:eastAsia="en-US"/>
          <w:rPrChange w:id="26469" w:author="Author">
            <w:rPr>
              <w:rFonts w:ascii="Trebuchet MS" w:hAnsi="Trebuchet MS" w:cs="Arial"/>
              <w:sz w:val="20"/>
              <w:szCs w:val="20"/>
              <w:lang w:val="en-US" w:eastAsia="en-US"/>
            </w:rPr>
          </w:rPrChange>
        </w:rPr>
        <w:t xml:space="preserve">- </w:t>
      </w:r>
      <w:r>
        <w:rPr>
          <w:rFonts w:ascii="Calibri" w:hAnsi="Calibri" w:cs="Arial"/>
          <w:sz w:val="20"/>
          <w:szCs w:val="20"/>
          <w:u w:val="single"/>
          <w:lang w:val="en-US" w:eastAsia="en-US"/>
          <w:rPrChange w:id="26470" w:author="Author">
            <w:rPr>
              <w:rFonts w:ascii="Trebuchet MS" w:hAnsi="Trebuchet MS" w:cs="Arial"/>
              <w:sz w:val="20"/>
              <w:szCs w:val="20"/>
              <w:u w:val="single"/>
              <w:lang w:val="en-US" w:eastAsia="en-US"/>
            </w:rPr>
          </w:rPrChange>
        </w:rPr>
        <w:t>Underflow of unsigned integers:</w:t>
      </w:r>
    </w:p>
    <w:p w:rsidR="00743B33" w:rsidRPr="00743B33" w:rsidRDefault="00D20E06">
      <w:pPr>
        <w:autoSpaceDE w:val="0"/>
        <w:autoSpaceDN w:val="0"/>
        <w:adjustRightInd w:val="0"/>
        <w:ind w:left="720"/>
        <w:jc w:val="both"/>
        <w:rPr>
          <w:rFonts w:ascii="Calibri" w:hAnsi="Calibri" w:cs="Courier New"/>
          <w:sz w:val="20"/>
          <w:szCs w:val="20"/>
          <w:lang w:val="en-US" w:eastAsia="en-US"/>
          <w:rPrChange w:id="26471" w:author="Author">
            <w:rPr>
              <w:rFonts w:ascii="Courier New" w:hAnsi="Courier New" w:cs="Courier New"/>
              <w:sz w:val="20"/>
              <w:szCs w:val="20"/>
              <w:lang w:val="en-US" w:eastAsia="en-US"/>
            </w:rPr>
          </w:rPrChange>
        </w:rPr>
      </w:pPr>
      <w:r>
        <w:rPr>
          <w:rFonts w:ascii="Calibri" w:hAnsi="Calibri" w:cs="Courier New"/>
          <w:sz w:val="20"/>
          <w:szCs w:val="20"/>
          <w:lang w:val="en-US" w:eastAsia="en-US"/>
          <w:rPrChange w:id="26472" w:author="Author">
            <w:rPr>
              <w:rFonts w:ascii="Courier New" w:hAnsi="Courier New" w:cs="Courier New"/>
              <w:sz w:val="20"/>
              <w:szCs w:val="20"/>
              <w:lang w:val="en-US" w:eastAsia="en-US"/>
            </w:rPr>
          </w:rPrChange>
        </w:rPr>
        <w:t>unsigned int a, b;</w:t>
      </w:r>
    </w:p>
    <w:p w:rsidR="00743B33" w:rsidRPr="00743B33" w:rsidRDefault="00D20E06">
      <w:pPr>
        <w:autoSpaceDE w:val="0"/>
        <w:autoSpaceDN w:val="0"/>
        <w:adjustRightInd w:val="0"/>
        <w:ind w:left="720"/>
        <w:jc w:val="both"/>
        <w:rPr>
          <w:rFonts w:ascii="Calibri" w:hAnsi="Calibri" w:cs="Courier New"/>
          <w:sz w:val="20"/>
          <w:szCs w:val="20"/>
          <w:lang w:val="en-US" w:eastAsia="en-US"/>
          <w:rPrChange w:id="26473" w:author="Author">
            <w:rPr>
              <w:rFonts w:ascii="Courier New" w:hAnsi="Courier New" w:cs="Courier New"/>
              <w:sz w:val="20"/>
              <w:szCs w:val="20"/>
              <w:lang w:val="en-US" w:eastAsia="en-US"/>
            </w:rPr>
          </w:rPrChange>
        </w:rPr>
      </w:pPr>
      <w:r>
        <w:rPr>
          <w:rFonts w:ascii="Calibri" w:hAnsi="Calibri" w:cs="Courier New"/>
          <w:sz w:val="20"/>
          <w:szCs w:val="20"/>
          <w:lang w:val="en-US" w:eastAsia="en-US"/>
          <w:rPrChange w:id="26474" w:author="Author">
            <w:rPr>
              <w:rFonts w:ascii="Courier New" w:hAnsi="Courier New" w:cs="Courier New"/>
              <w:sz w:val="20"/>
              <w:szCs w:val="20"/>
              <w:lang w:val="en-US" w:eastAsia="en-US"/>
            </w:rPr>
          </w:rPrChange>
        </w:rPr>
        <w:t>a = 0</w:t>
      </w:r>
    </w:p>
    <w:p w:rsidR="00743B33" w:rsidRPr="00743B33" w:rsidRDefault="00D20E06">
      <w:pPr>
        <w:autoSpaceDE w:val="0"/>
        <w:autoSpaceDN w:val="0"/>
        <w:adjustRightInd w:val="0"/>
        <w:ind w:left="720"/>
        <w:jc w:val="both"/>
        <w:rPr>
          <w:rFonts w:ascii="Calibri" w:hAnsi="Calibri" w:cs="Arial"/>
          <w:sz w:val="20"/>
          <w:szCs w:val="20"/>
          <w:lang w:val="en-US" w:eastAsia="en-US"/>
          <w:rPrChange w:id="26475" w:author="Author">
            <w:rPr>
              <w:rFonts w:ascii="Trebuchet MS" w:hAnsi="Trebuchet MS" w:cs="Arial"/>
              <w:sz w:val="20"/>
              <w:szCs w:val="20"/>
              <w:lang w:val="en-US" w:eastAsia="en-US"/>
            </w:rPr>
          </w:rPrChange>
        </w:rPr>
      </w:pPr>
      <w:r>
        <w:rPr>
          <w:rFonts w:ascii="Calibri" w:hAnsi="Calibri" w:cs="Courier New"/>
          <w:sz w:val="20"/>
          <w:szCs w:val="20"/>
          <w:lang w:val="en-US" w:eastAsia="en-US"/>
          <w:rPrChange w:id="26476" w:author="Author">
            <w:rPr>
              <w:rFonts w:ascii="Courier New" w:hAnsi="Courier New" w:cs="Courier New"/>
              <w:sz w:val="20"/>
              <w:szCs w:val="20"/>
              <w:lang w:val="en-US" w:eastAsia="en-US"/>
            </w:rPr>
          </w:rPrChange>
        </w:rPr>
        <w:t>b = a - 1</w:t>
      </w:r>
    </w:p>
    <w:p w:rsidR="00743B33" w:rsidRPr="00743B33" w:rsidRDefault="00743B33">
      <w:pPr>
        <w:autoSpaceDE w:val="0"/>
        <w:autoSpaceDN w:val="0"/>
        <w:adjustRightInd w:val="0"/>
        <w:ind w:left="720"/>
        <w:jc w:val="both"/>
        <w:rPr>
          <w:rFonts w:ascii="Calibri" w:hAnsi="Calibri" w:cs="Arial"/>
          <w:sz w:val="20"/>
          <w:szCs w:val="20"/>
          <w:lang w:val="en-US" w:eastAsia="en-US"/>
          <w:rPrChange w:id="26477" w:author="Author">
            <w:rPr>
              <w:rFonts w:ascii="Trebuchet MS" w:hAnsi="Trebuchet MS" w:cs="Arial"/>
              <w:sz w:val="20"/>
              <w:szCs w:val="20"/>
              <w:lang w:val="en-US" w:eastAsia="en-US"/>
            </w:rPr>
          </w:rPrChange>
        </w:rPr>
      </w:pPr>
    </w:p>
    <w:p w:rsidR="00743B33" w:rsidRPr="00743B33" w:rsidRDefault="00D20E06">
      <w:pPr>
        <w:autoSpaceDE w:val="0"/>
        <w:autoSpaceDN w:val="0"/>
        <w:adjustRightInd w:val="0"/>
        <w:ind w:left="720"/>
        <w:jc w:val="both"/>
        <w:rPr>
          <w:rFonts w:ascii="Calibri" w:hAnsi="Calibri" w:cs="Arial"/>
          <w:sz w:val="20"/>
          <w:szCs w:val="20"/>
          <w:lang w:val="en-US" w:eastAsia="en-US"/>
          <w:rPrChange w:id="26478" w:author="Author">
            <w:rPr>
              <w:rFonts w:ascii="Trebuchet MS" w:hAnsi="Trebuchet MS" w:cs="Arial"/>
              <w:sz w:val="20"/>
              <w:szCs w:val="20"/>
              <w:lang w:val="en-US" w:eastAsia="en-US"/>
            </w:rPr>
          </w:rPrChange>
        </w:rPr>
      </w:pPr>
      <w:r>
        <w:rPr>
          <w:rFonts w:ascii="Calibri" w:hAnsi="Calibri" w:cs="Arial"/>
          <w:sz w:val="20"/>
          <w:szCs w:val="20"/>
          <w:lang w:val="en-US" w:eastAsia="en-US"/>
          <w:rPrChange w:id="26479" w:author="Author">
            <w:rPr>
              <w:rFonts w:ascii="Trebuchet MS" w:hAnsi="Trebuchet MS" w:cs="Arial"/>
              <w:sz w:val="20"/>
              <w:szCs w:val="20"/>
              <w:lang w:val="en-US" w:eastAsia="en-US"/>
            </w:rPr>
          </w:rPrChange>
        </w:rPr>
        <w:t>The value of b is -1, which is below than the minimum pos</w:t>
      </w:r>
      <w:r>
        <w:rPr>
          <w:rFonts w:ascii="Calibri" w:hAnsi="Calibri" w:cs="Arial"/>
          <w:sz w:val="20"/>
          <w:szCs w:val="20"/>
          <w:lang w:val="en-US" w:eastAsia="en-US"/>
          <w:rPrChange w:id="26480" w:author="Author">
            <w:rPr>
              <w:rFonts w:ascii="Trebuchet MS" w:hAnsi="Trebuchet MS" w:cs="Arial"/>
              <w:sz w:val="20"/>
              <w:szCs w:val="20"/>
              <w:lang w:val="en-US" w:eastAsia="en-US"/>
            </w:rPr>
          </w:rPrChange>
        </w:rPr>
        <w:t>sible value that can be stored this is called an integer underflow.</w:t>
      </w:r>
    </w:p>
    <w:p w:rsidR="00743B33" w:rsidRPr="00743B33" w:rsidRDefault="00743B33">
      <w:pPr>
        <w:autoSpaceDE w:val="0"/>
        <w:autoSpaceDN w:val="0"/>
        <w:adjustRightInd w:val="0"/>
        <w:ind w:left="540"/>
        <w:jc w:val="both"/>
        <w:rPr>
          <w:rFonts w:ascii="Calibri" w:hAnsi="Calibri" w:cs="Arial"/>
          <w:sz w:val="20"/>
          <w:szCs w:val="20"/>
          <w:lang w:val="en-US" w:eastAsia="en-US"/>
          <w:rPrChange w:id="26481" w:author="Author">
            <w:rPr>
              <w:rFonts w:ascii="Trebuchet MS" w:hAnsi="Trebuchet MS" w:cs="Arial"/>
              <w:sz w:val="20"/>
              <w:szCs w:val="20"/>
              <w:lang w:val="en-US" w:eastAsia="en-US"/>
            </w:rPr>
          </w:rPrChange>
        </w:rPr>
      </w:pPr>
    </w:p>
    <w:p w:rsidR="00743B33" w:rsidRPr="00743B33" w:rsidRDefault="00D20E06">
      <w:pPr>
        <w:autoSpaceDE w:val="0"/>
        <w:autoSpaceDN w:val="0"/>
        <w:adjustRightInd w:val="0"/>
        <w:ind w:left="540"/>
        <w:jc w:val="both"/>
        <w:rPr>
          <w:rFonts w:ascii="Calibri" w:hAnsi="Calibri" w:cs="Arial"/>
          <w:sz w:val="20"/>
          <w:szCs w:val="20"/>
          <w:lang w:val="en-US" w:eastAsia="en-US"/>
          <w:rPrChange w:id="26482" w:author="Author">
            <w:rPr>
              <w:rFonts w:ascii="Trebuchet MS" w:hAnsi="Trebuchet MS" w:cs="Arial"/>
              <w:sz w:val="20"/>
              <w:szCs w:val="20"/>
              <w:lang w:val="en-US" w:eastAsia="en-US"/>
            </w:rPr>
          </w:rPrChange>
        </w:rPr>
      </w:pPr>
      <w:r>
        <w:rPr>
          <w:rFonts w:ascii="Calibri" w:hAnsi="Calibri" w:cs="Arial"/>
          <w:sz w:val="20"/>
          <w:szCs w:val="20"/>
          <w:lang w:val="en-US" w:eastAsia="en-US"/>
          <w:rPrChange w:id="26483" w:author="Author">
            <w:rPr>
              <w:rFonts w:ascii="Trebuchet MS" w:hAnsi="Trebuchet MS" w:cs="Arial"/>
              <w:sz w:val="20"/>
              <w:szCs w:val="20"/>
              <w:lang w:val="en-US" w:eastAsia="en-US"/>
            </w:rPr>
          </w:rPrChange>
        </w:rPr>
        <w:t xml:space="preserve">- </w:t>
      </w:r>
      <w:r>
        <w:rPr>
          <w:rFonts w:ascii="Calibri" w:hAnsi="Calibri" w:cs="Arial"/>
          <w:sz w:val="20"/>
          <w:szCs w:val="20"/>
          <w:u w:val="single"/>
          <w:lang w:val="en-US" w:eastAsia="en-US"/>
          <w:rPrChange w:id="26484" w:author="Author">
            <w:rPr>
              <w:rFonts w:ascii="Trebuchet MS" w:hAnsi="Trebuchet MS" w:cs="Arial"/>
              <w:sz w:val="20"/>
              <w:szCs w:val="20"/>
              <w:u w:val="single"/>
              <w:lang w:val="en-US" w:eastAsia="en-US"/>
            </w:rPr>
          </w:rPrChange>
        </w:rPr>
        <w:t>Overflow/Underflow of Signed Integers</w:t>
      </w:r>
      <w:r>
        <w:rPr>
          <w:rFonts w:ascii="Calibri" w:hAnsi="Calibri" w:cs="Arial"/>
          <w:sz w:val="20"/>
          <w:szCs w:val="20"/>
          <w:lang w:val="en-US" w:eastAsia="en-US"/>
          <w:rPrChange w:id="26485" w:author="Author">
            <w:rPr>
              <w:rFonts w:ascii="Trebuchet MS" w:hAnsi="Trebuchet MS" w:cs="Arial"/>
              <w:sz w:val="20"/>
              <w:szCs w:val="20"/>
              <w:lang w:val="en-US" w:eastAsia="en-US"/>
            </w:rPr>
          </w:rPrChange>
        </w:rPr>
        <w:t>:</w:t>
      </w:r>
    </w:p>
    <w:p w:rsidR="00743B33" w:rsidRPr="00743B33" w:rsidRDefault="00D20E06">
      <w:pPr>
        <w:autoSpaceDE w:val="0"/>
        <w:autoSpaceDN w:val="0"/>
        <w:adjustRightInd w:val="0"/>
        <w:ind w:left="720"/>
        <w:jc w:val="both"/>
        <w:rPr>
          <w:rFonts w:ascii="Calibri" w:hAnsi="Calibri" w:cs="Arial"/>
          <w:sz w:val="20"/>
          <w:szCs w:val="20"/>
          <w:lang w:val="en-US" w:eastAsia="en-US"/>
          <w:rPrChange w:id="26486" w:author="Author">
            <w:rPr>
              <w:rFonts w:ascii="Trebuchet MS" w:hAnsi="Trebuchet MS" w:cs="Arial"/>
              <w:sz w:val="20"/>
              <w:szCs w:val="20"/>
              <w:lang w:val="en-US" w:eastAsia="en-US"/>
            </w:rPr>
          </w:rPrChange>
        </w:rPr>
      </w:pPr>
      <w:r>
        <w:rPr>
          <w:rFonts w:ascii="Calibri" w:hAnsi="Calibri" w:cs="Arial"/>
          <w:sz w:val="20"/>
          <w:szCs w:val="20"/>
          <w:lang w:val="en-US" w:eastAsia="en-US"/>
          <w:rPrChange w:id="26487" w:author="Author">
            <w:rPr>
              <w:rFonts w:ascii="Trebuchet MS" w:hAnsi="Trebuchet MS" w:cs="Arial"/>
              <w:sz w:val="20"/>
              <w:szCs w:val="20"/>
              <w:lang w:val="en-US" w:eastAsia="en-US"/>
            </w:rPr>
          </w:rPrChange>
        </w:rPr>
        <w:t>The signed integer two’s compliment representation in binary will have value, padding, &amp; sign bits. The sign bit represents the sign of the intege</w:t>
      </w:r>
      <w:r>
        <w:rPr>
          <w:rFonts w:ascii="Calibri" w:hAnsi="Calibri" w:cs="Arial"/>
          <w:sz w:val="20"/>
          <w:szCs w:val="20"/>
          <w:lang w:val="en-US" w:eastAsia="en-US"/>
          <w:rPrChange w:id="26488" w:author="Author">
            <w:rPr>
              <w:rFonts w:ascii="Trebuchet MS" w:hAnsi="Trebuchet MS" w:cs="Arial"/>
              <w:sz w:val="20"/>
              <w:szCs w:val="20"/>
              <w:lang w:val="en-US" w:eastAsia="en-US"/>
            </w:rPr>
          </w:rPrChange>
        </w:rPr>
        <w:t>r 0 for positive and 1 if the number is negative. When an overflow or underflow condition occurs on signed integers the result will wrap around the sign and causes a change in sign.</w:t>
      </w:r>
    </w:p>
    <w:p w:rsidR="00743B33" w:rsidRPr="00743B33" w:rsidRDefault="00743B33">
      <w:pPr>
        <w:autoSpaceDE w:val="0"/>
        <w:autoSpaceDN w:val="0"/>
        <w:adjustRightInd w:val="0"/>
        <w:ind w:left="720"/>
        <w:jc w:val="both"/>
        <w:rPr>
          <w:rFonts w:ascii="Calibri" w:hAnsi="Calibri" w:cs="Arial"/>
          <w:sz w:val="20"/>
          <w:szCs w:val="20"/>
          <w:lang w:val="en-US" w:eastAsia="en-US"/>
          <w:rPrChange w:id="26489" w:author="Author">
            <w:rPr>
              <w:rFonts w:ascii="Trebuchet MS" w:hAnsi="Trebuchet MS" w:cs="Arial"/>
              <w:sz w:val="20"/>
              <w:szCs w:val="20"/>
              <w:lang w:val="en-US" w:eastAsia="en-US"/>
            </w:rPr>
          </w:rPrChange>
        </w:rPr>
      </w:pPr>
    </w:p>
    <w:p w:rsidR="00743B33" w:rsidRPr="00743B33" w:rsidRDefault="00D20E06">
      <w:pPr>
        <w:autoSpaceDE w:val="0"/>
        <w:autoSpaceDN w:val="0"/>
        <w:adjustRightInd w:val="0"/>
        <w:ind w:left="720"/>
        <w:jc w:val="both"/>
        <w:rPr>
          <w:rFonts w:ascii="Calibri" w:hAnsi="Calibri" w:cs="Arial"/>
          <w:sz w:val="20"/>
          <w:szCs w:val="20"/>
          <w:lang w:val="en-US" w:eastAsia="en-US"/>
          <w:rPrChange w:id="26490" w:author="Author">
            <w:rPr>
              <w:rFonts w:ascii="Trebuchet MS" w:hAnsi="Trebuchet MS" w:cs="Arial"/>
              <w:sz w:val="20"/>
              <w:szCs w:val="20"/>
              <w:lang w:val="en-US" w:eastAsia="en-US"/>
            </w:rPr>
          </w:rPrChange>
        </w:rPr>
      </w:pPr>
      <w:r>
        <w:rPr>
          <w:rFonts w:ascii="Calibri" w:hAnsi="Calibri" w:cs="Arial"/>
          <w:sz w:val="20"/>
          <w:szCs w:val="20"/>
          <w:lang w:val="en-US" w:eastAsia="en-US"/>
          <w:rPrChange w:id="26491" w:author="Author">
            <w:rPr>
              <w:rFonts w:ascii="Trebuchet MS" w:hAnsi="Trebuchet MS" w:cs="Arial"/>
              <w:sz w:val="20"/>
              <w:szCs w:val="20"/>
              <w:lang w:val="en-US" w:eastAsia="en-US"/>
            </w:rPr>
          </w:rPrChange>
        </w:rPr>
        <w:t>For example:</w:t>
      </w:r>
    </w:p>
    <w:p w:rsidR="00743B33" w:rsidRPr="00743B33" w:rsidRDefault="00D20E06">
      <w:pPr>
        <w:autoSpaceDE w:val="0"/>
        <w:autoSpaceDN w:val="0"/>
        <w:adjustRightInd w:val="0"/>
        <w:ind w:left="720"/>
        <w:jc w:val="both"/>
        <w:rPr>
          <w:rFonts w:ascii="Calibri" w:hAnsi="Calibri" w:cs="Arial"/>
          <w:sz w:val="20"/>
          <w:szCs w:val="20"/>
          <w:lang w:val="en-US" w:eastAsia="en-US"/>
          <w:rPrChange w:id="26492" w:author="Author">
            <w:rPr>
              <w:rFonts w:ascii="Trebuchet MS" w:hAnsi="Trebuchet MS" w:cs="Arial"/>
              <w:sz w:val="20"/>
              <w:szCs w:val="20"/>
              <w:lang w:val="en-US" w:eastAsia="en-US"/>
            </w:rPr>
          </w:rPrChange>
        </w:rPr>
      </w:pPr>
      <w:r>
        <w:rPr>
          <w:rFonts w:ascii="Calibri" w:hAnsi="Calibri" w:cs="Arial"/>
          <w:sz w:val="20"/>
          <w:szCs w:val="20"/>
          <w:lang w:val="en-US" w:eastAsia="en-US"/>
          <w:rPrChange w:id="26493" w:author="Author">
            <w:rPr>
              <w:rFonts w:ascii="Trebuchet MS" w:hAnsi="Trebuchet MS" w:cs="Arial"/>
              <w:sz w:val="20"/>
              <w:szCs w:val="20"/>
              <w:lang w:val="en-US" w:eastAsia="en-US"/>
            </w:rPr>
          </w:rPrChange>
        </w:rPr>
        <w:t>A 32 bit number 2147483647 = 0x7FFFFFFF in hex.</w:t>
      </w:r>
    </w:p>
    <w:p w:rsidR="00743B33" w:rsidRPr="00743B33" w:rsidRDefault="00D20E06">
      <w:pPr>
        <w:autoSpaceDE w:val="0"/>
        <w:autoSpaceDN w:val="0"/>
        <w:adjustRightInd w:val="0"/>
        <w:ind w:left="720"/>
        <w:jc w:val="both"/>
        <w:rPr>
          <w:rFonts w:ascii="Calibri" w:hAnsi="Calibri" w:cs="Arial"/>
          <w:sz w:val="20"/>
          <w:szCs w:val="20"/>
          <w:lang w:val="en-US" w:eastAsia="en-US"/>
          <w:rPrChange w:id="26494" w:author="Author">
            <w:rPr>
              <w:rFonts w:ascii="Trebuchet MS" w:hAnsi="Trebuchet MS" w:cs="Arial"/>
              <w:sz w:val="20"/>
              <w:szCs w:val="20"/>
              <w:lang w:val="en-US" w:eastAsia="en-US"/>
            </w:rPr>
          </w:rPrChange>
        </w:rPr>
      </w:pPr>
      <w:r>
        <w:rPr>
          <w:rFonts w:ascii="Calibri" w:hAnsi="Calibri" w:cs="Arial"/>
          <w:sz w:val="20"/>
          <w:szCs w:val="20"/>
          <w:lang w:val="en-US" w:eastAsia="en-US"/>
          <w:rPrChange w:id="26495" w:author="Author">
            <w:rPr>
              <w:rFonts w:ascii="Trebuchet MS" w:hAnsi="Trebuchet MS" w:cs="Arial"/>
              <w:sz w:val="20"/>
              <w:szCs w:val="20"/>
              <w:lang w:val="en-US" w:eastAsia="en-US"/>
            </w:rPr>
          </w:rPrChange>
        </w:rPr>
        <w:t xml:space="preserve">If we add 1 </w:t>
      </w:r>
      <w:r>
        <w:rPr>
          <w:rFonts w:ascii="Calibri" w:hAnsi="Calibri" w:cs="Arial"/>
          <w:sz w:val="20"/>
          <w:szCs w:val="20"/>
          <w:lang w:val="en-US" w:eastAsia="en-US"/>
          <w:rPrChange w:id="26496" w:author="Author">
            <w:rPr>
              <w:rFonts w:ascii="Trebuchet MS" w:hAnsi="Trebuchet MS" w:cs="Arial"/>
              <w:sz w:val="20"/>
              <w:szCs w:val="20"/>
              <w:lang w:val="en-US" w:eastAsia="en-US"/>
            </w:rPr>
          </w:rPrChange>
        </w:rPr>
        <w:t>to this number it will be 0x80000000 which is equivalent to -2147483648 decimal.</w:t>
      </w:r>
    </w:p>
    <w:p w:rsidR="00743B33" w:rsidRPr="00743B33" w:rsidRDefault="00743B33">
      <w:pPr>
        <w:autoSpaceDE w:val="0"/>
        <w:autoSpaceDN w:val="0"/>
        <w:adjustRightInd w:val="0"/>
        <w:ind w:left="720"/>
        <w:jc w:val="both"/>
        <w:rPr>
          <w:rFonts w:ascii="Calibri" w:hAnsi="Calibri" w:cs="Arial"/>
          <w:sz w:val="20"/>
          <w:szCs w:val="20"/>
          <w:lang w:val="en-US" w:eastAsia="en-US"/>
          <w:rPrChange w:id="26497" w:author="Author">
            <w:rPr>
              <w:rFonts w:ascii="Trebuchet MS" w:hAnsi="Trebuchet MS" w:cs="Arial"/>
              <w:sz w:val="20"/>
              <w:szCs w:val="20"/>
              <w:lang w:val="en-US" w:eastAsia="en-US"/>
            </w:rPr>
          </w:rPrChange>
        </w:rPr>
      </w:pPr>
    </w:p>
    <w:p w:rsidR="00743B33" w:rsidRPr="00743B33" w:rsidRDefault="00D20E06">
      <w:pPr>
        <w:ind w:left="720"/>
        <w:jc w:val="both"/>
        <w:rPr>
          <w:rFonts w:ascii="Calibri" w:hAnsi="Calibri" w:cs="Arial"/>
          <w:sz w:val="20"/>
          <w:szCs w:val="20"/>
          <w:lang w:val="en-US" w:eastAsia="en-US"/>
          <w:rPrChange w:id="26498" w:author="Author">
            <w:rPr>
              <w:rFonts w:ascii="Trebuchet MS" w:hAnsi="Trebuchet MS" w:cs="Arial"/>
              <w:sz w:val="20"/>
              <w:szCs w:val="20"/>
              <w:lang w:val="en-US" w:eastAsia="en-US"/>
            </w:rPr>
          </w:rPrChange>
        </w:rPr>
      </w:pPr>
      <w:r>
        <w:rPr>
          <w:rFonts w:ascii="Calibri" w:hAnsi="Calibri" w:cs="Arial"/>
          <w:sz w:val="20"/>
          <w:szCs w:val="20"/>
          <w:lang w:val="en-US" w:eastAsia="en-US"/>
          <w:rPrChange w:id="26499" w:author="Author">
            <w:rPr>
              <w:rFonts w:ascii="Trebuchet MS" w:hAnsi="Trebuchet MS" w:cs="Arial"/>
              <w:sz w:val="20"/>
              <w:szCs w:val="20"/>
              <w:lang w:val="en-US" w:eastAsia="en-US"/>
            </w:rPr>
          </w:rPrChange>
        </w:rPr>
        <w:t>With signed addition or subtraction, you can overflow the sign boundary by causing a positive number to wrap around 0x80000000 and become a negative number. You can also unde</w:t>
      </w:r>
      <w:r>
        <w:rPr>
          <w:rFonts w:ascii="Calibri" w:hAnsi="Calibri" w:cs="Arial"/>
          <w:sz w:val="20"/>
          <w:szCs w:val="20"/>
          <w:lang w:val="en-US" w:eastAsia="en-US"/>
          <w:rPrChange w:id="26500" w:author="Author">
            <w:rPr>
              <w:rFonts w:ascii="Trebuchet MS" w:hAnsi="Trebuchet MS" w:cs="Arial"/>
              <w:sz w:val="20"/>
              <w:szCs w:val="20"/>
              <w:lang w:val="en-US" w:eastAsia="en-US"/>
            </w:rPr>
          </w:rPrChange>
        </w:rPr>
        <w:t>rflow the sign boundary by causing a negative number to wrap below 0x80000000 and become a positive number.</w:t>
      </w:r>
    </w:p>
    <w:p w:rsidR="00743B33" w:rsidRPr="00743B33" w:rsidRDefault="00743B33">
      <w:pPr>
        <w:ind w:left="540"/>
        <w:jc w:val="both"/>
        <w:rPr>
          <w:rFonts w:ascii="Calibri" w:hAnsi="Calibri" w:cs="Arial"/>
          <w:sz w:val="20"/>
          <w:szCs w:val="20"/>
          <w:lang w:val="en-US" w:eastAsia="en-US"/>
          <w:rPrChange w:id="26501" w:author="Author">
            <w:rPr>
              <w:rFonts w:ascii="Trebuchet MS" w:hAnsi="Trebuchet MS" w:cs="Arial"/>
              <w:sz w:val="20"/>
              <w:szCs w:val="20"/>
              <w:lang w:val="en-US" w:eastAsia="en-US"/>
            </w:rPr>
          </w:rPrChange>
        </w:rPr>
      </w:pPr>
    </w:p>
    <w:p w:rsidR="00743B33" w:rsidRPr="00743B33" w:rsidRDefault="00D20E06">
      <w:pPr>
        <w:ind w:left="540"/>
        <w:jc w:val="both"/>
        <w:rPr>
          <w:rFonts w:ascii="Calibri" w:hAnsi="Calibri" w:cs="Arial"/>
          <w:b/>
          <w:sz w:val="20"/>
          <w:szCs w:val="20"/>
          <w:lang w:val="en-US" w:eastAsia="en-US"/>
          <w:rPrChange w:id="26502" w:author="Author">
            <w:rPr>
              <w:rFonts w:ascii="Trebuchet MS" w:hAnsi="Trebuchet MS" w:cs="Arial"/>
              <w:b/>
              <w:sz w:val="20"/>
              <w:szCs w:val="20"/>
              <w:lang w:val="en-US" w:eastAsia="en-US"/>
            </w:rPr>
          </w:rPrChange>
        </w:rPr>
      </w:pPr>
      <w:r>
        <w:rPr>
          <w:rFonts w:ascii="Calibri" w:hAnsi="Calibri" w:cs="Arial"/>
          <w:b/>
          <w:sz w:val="20"/>
          <w:szCs w:val="20"/>
          <w:lang w:val="en-US" w:eastAsia="en-US"/>
          <w:rPrChange w:id="26503" w:author="Author">
            <w:rPr>
              <w:rFonts w:ascii="Trebuchet MS" w:hAnsi="Trebuchet MS" w:cs="Arial"/>
              <w:b/>
              <w:sz w:val="20"/>
              <w:szCs w:val="20"/>
              <w:lang w:val="en-US" w:eastAsia="en-US"/>
            </w:rPr>
          </w:rPrChange>
        </w:rPr>
        <w:t>Note: When result of arithmetic operation is stored in HW registers, the maximum value which register can hold to be considered before loading resu</w:t>
      </w:r>
      <w:r>
        <w:rPr>
          <w:rFonts w:ascii="Calibri" w:hAnsi="Calibri" w:cs="Arial"/>
          <w:b/>
          <w:sz w:val="20"/>
          <w:szCs w:val="20"/>
          <w:lang w:val="en-US" w:eastAsia="en-US"/>
          <w:rPrChange w:id="26504" w:author="Author">
            <w:rPr>
              <w:rFonts w:ascii="Trebuchet MS" w:hAnsi="Trebuchet MS" w:cs="Arial"/>
              <w:b/>
              <w:sz w:val="20"/>
              <w:szCs w:val="20"/>
              <w:lang w:val="en-US" w:eastAsia="en-US"/>
            </w:rPr>
          </w:rPrChange>
        </w:rPr>
        <w:t>lt of arithmetic operation into a register. If result value exceeds the limit which register can hold, work around to be carried out before loading result value into a register.</w:t>
      </w:r>
    </w:p>
    <w:p w:rsidR="00743B33" w:rsidRPr="00743B33" w:rsidRDefault="00743B33">
      <w:pPr>
        <w:ind w:left="540"/>
        <w:jc w:val="both"/>
        <w:rPr>
          <w:rFonts w:ascii="Calibri" w:hAnsi="Calibri"/>
          <w:b/>
          <w:sz w:val="20"/>
          <w:szCs w:val="20"/>
          <w:rPrChange w:id="26505" w:author="Author">
            <w:rPr>
              <w:rFonts w:ascii="Trebuchet MS" w:hAnsi="Trebuchet MS"/>
              <w:b/>
            </w:rPr>
          </w:rPrChange>
        </w:rPr>
      </w:pPr>
    </w:p>
    <w:p w:rsidR="00743B33" w:rsidRPr="00743B33" w:rsidRDefault="00D20E06">
      <w:pPr>
        <w:ind w:left="540"/>
        <w:jc w:val="both"/>
        <w:rPr>
          <w:rFonts w:ascii="Calibri" w:hAnsi="Calibri"/>
          <w:b/>
          <w:sz w:val="20"/>
          <w:szCs w:val="20"/>
          <w:rPrChange w:id="26506" w:author="Author">
            <w:rPr>
              <w:rFonts w:ascii="Trebuchet MS" w:hAnsi="Trebuchet MS"/>
              <w:b/>
            </w:rPr>
          </w:rPrChange>
        </w:rPr>
      </w:pPr>
      <w:r>
        <w:rPr>
          <w:rFonts w:ascii="Calibri" w:hAnsi="Calibri"/>
          <w:b/>
          <w:sz w:val="20"/>
          <w:szCs w:val="20"/>
          <w:rPrChange w:id="26507" w:author="Author">
            <w:rPr>
              <w:rFonts w:ascii="Trebuchet MS" w:hAnsi="Trebuchet MS"/>
              <w:b/>
            </w:rPr>
          </w:rPrChange>
        </w:rPr>
        <w:t>Rational:</w:t>
      </w:r>
    </w:p>
    <w:p w:rsidR="00743B33" w:rsidRPr="00743B33" w:rsidRDefault="00D20E06">
      <w:pPr>
        <w:ind w:left="540"/>
        <w:jc w:val="both"/>
        <w:rPr>
          <w:rFonts w:ascii="Calibri" w:hAnsi="Calibri" w:cs="Arial"/>
          <w:sz w:val="20"/>
          <w:szCs w:val="20"/>
          <w:lang w:val="en-US" w:eastAsia="en-US"/>
          <w:rPrChange w:id="26508" w:author="Author">
            <w:rPr>
              <w:rFonts w:ascii="Trebuchet MS" w:hAnsi="Trebuchet MS" w:cs="Arial"/>
              <w:sz w:val="20"/>
              <w:szCs w:val="20"/>
              <w:lang w:val="en-US" w:eastAsia="en-US"/>
            </w:rPr>
          </w:rPrChange>
        </w:rPr>
      </w:pPr>
      <w:r>
        <w:rPr>
          <w:rFonts w:ascii="Calibri" w:hAnsi="Calibri" w:cs="Arial"/>
          <w:sz w:val="20"/>
          <w:szCs w:val="20"/>
          <w:lang w:val="en-US" w:eastAsia="en-US"/>
          <w:rPrChange w:id="26509" w:author="Author">
            <w:rPr>
              <w:rFonts w:ascii="Trebuchet MS" w:hAnsi="Trebuchet MS" w:cs="Arial"/>
              <w:sz w:val="20"/>
              <w:szCs w:val="20"/>
              <w:lang w:val="en-US" w:eastAsia="en-US"/>
            </w:rPr>
          </w:rPrChange>
        </w:rPr>
        <w:t xml:space="preserve">A numeric overflow or underflow that occurs early in a block of </w:t>
      </w:r>
      <w:r>
        <w:rPr>
          <w:rFonts w:ascii="Calibri" w:hAnsi="Calibri" w:cs="Arial"/>
          <w:sz w:val="20"/>
          <w:szCs w:val="20"/>
          <w:lang w:val="en-US" w:eastAsia="en-US"/>
          <w:rPrChange w:id="26510" w:author="Author">
            <w:rPr>
              <w:rFonts w:ascii="Trebuchet MS" w:hAnsi="Trebuchet MS" w:cs="Arial"/>
              <w:sz w:val="20"/>
              <w:szCs w:val="20"/>
              <w:lang w:val="en-US" w:eastAsia="en-US"/>
            </w:rPr>
          </w:rPrChange>
        </w:rPr>
        <w:t>code can lead to a subtle series of cascading faults; not only is the result of a single arithmetic operation tainted, but every subsequent operation using that tainted result introduces a point where an attacker might have unexpected influence.</w:t>
      </w:r>
    </w:p>
    <w:p w:rsidR="00743B33" w:rsidRPr="00743B33" w:rsidRDefault="00743B33">
      <w:pPr>
        <w:ind w:left="540"/>
        <w:jc w:val="both"/>
        <w:rPr>
          <w:rFonts w:ascii="Calibri" w:hAnsi="Calibri"/>
          <w:sz w:val="20"/>
          <w:szCs w:val="20"/>
          <w:lang w:val="en-US"/>
          <w:rPrChange w:id="26511" w:author="Author">
            <w:rPr>
              <w:rFonts w:ascii="Trebuchet MS" w:hAnsi="Trebuchet MS"/>
              <w:lang w:val="en-US"/>
            </w:rPr>
          </w:rPrChange>
        </w:rPr>
      </w:pPr>
    </w:p>
    <w:p w:rsidR="00743B33" w:rsidRDefault="00D20E06">
      <w:pPr>
        <w:pStyle w:val="Heading3"/>
      </w:pPr>
      <w:bookmarkStart w:id="26512" w:name="_Toc442539164"/>
      <w:bookmarkStart w:id="26513" w:name="_Toc442769752"/>
      <w:bookmarkStart w:id="26514" w:name="_Toc443061193"/>
      <w:bookmarkStart w:id="26515" w:name="_Toc294795304"/>
      <w:bookmarkStart w:id="26516" w:name="_Toc301957004"/>
      <w:bookmarkStart w:id="26517" w:name="_Toc301960132"/>
      <w:bookmarkStart w:id="26518" w:name="_Toc301960606"/>
      <w:bookmarkStart w:id="26519" w:name="_Toc301960768"/>
      <w:bookmarkStart w:id="26520" w:name="_Toc409602574"/>
      <w:bookmarkStart w:id="26521" w:name="_Toc430267238"/>
      <w:bookmarkStart w:id="26522" w:name="_Toc491674406"/>
      <w:bookmarkEnd w:id="26512"/>
      <w:bookmarkEnd w:id="26513"/>
      <w:bookmarkEnd w:id="26514"/>
      <w:r>
        <w:t>Rules_Expr_0</w:t>
      </w:r>
      <w:bookmarkEnd w:id="26515"/>
      <w:bookmarkEnd w:id="26516"/>
      <w:bookmarkEnd w:id="26517"/>
      <w:bookmarkEnd w:id="26518"/>
      <w:bookmarkEnd w:id="26519"/>
      <w:r>
        <w:t>1</w:t>
      </w:r>
      <w:r>
        <w:rPr>
          <w:lang w:eastAsia="ja-JP"/>
        </w:rPr>
        <w:t>1</w:t>
      </w:r>
      <w:r>
        <w:t xml:space="preserve"> ([1] Clause 8.4.4 - table 8 – 1b)</w:t>
      </w:r>
      <w:bookmarkEnd w:id="26520"/>
      <w:bookmarkEnd w:id="26521"/>
      <w:bookmarkEnd w:id="26522"/>
    </w:p>
    <w:p w:rsidR="00743B33" w:rsidRPr="00743B33" w:rsidRDefault="00D20E06">
      <w:pPr>
        <w:ind w:left="540"/>
        <w:jc w:val="both"/>
        <w:rPr>
          <w:del w:id="26523" w:author="Author"/>
          <w:rFonts w:ascii="Calibri" w:hAnsi="Calibri"/>
          <w:b/>
          <w:sz w:val="20"/>
          <w:szCs w:val="20"/>
          <w:lang w:val="en-US"/>
          <w:rPrChange w:id="26524" w:author="Author">
            <w:rPr>
              <w:del w:id="26525" w:author="Author"/>
              <w:rFonts w:ascii="Trebuchet MS" w:hAnsi="Trebuchet MS"/>
              <w:b/>
              <w:lang w:val="en-US"/>
            </w:rPr>
          </w:rPrChange>
        </w:rPr>
      </w:pPr>
      <w:del w:id="26526" w:author="Author">
        <w:r>
          <w:rPr>
            <w:rFonts w:ascii="Calibri" w:hAnsi="Calibri"/>
            <w:b/>
            <w:sz w:val="20"/>
            <w:szCs w:val="20"/>
            <w:lang w:val="en-US"/>
            <w:rPrChange w:id="26527" w:author="Author">
              <w:rPr>
                <w:rFonts w:ascii="Trebuchet MS" w:hAnsi="Trebuchet MS"/>
                <w:b/>
                <w:lang w:val="en-US"/>
              </w:rPr>
            </w:rPrChange>
          </w:rPr>
          <w:delText>Rule:</w:delText>
        </w:r>
      </w:del>
    </w:p>
    <w:p w:rsidR="00743B33" w:rsidRPr="00743B33" w:rsidRDefault="00D20E06">
      <w:pPr>
        <w:ind w:left="540"/>
        <w:jc w:val="both"/>
        <w:rPr>
          <w:del w:id="26528" w:author="Author"/>
          <w:rFonts w:ascii="Calibri" w:hAnsi="Calibri"/>
          <w:sz w:val="20"/>
          <w:szCs w:val="20"/>
          <w:rPrChange w:id="26529" w:author="Author">
            <w:rPr>
              <w:del w:id="26530" w:author="Author"/>
              <w:rFonts w:ascii="Trebuchet MS" w:hAnsi="Trebuchet MS"/>
              <w:sz w:val="20"/>
              <w:szCs w:val="20"/>
            </w:rPr>
          </w:rPrChange>
        </w:rPr>
      </w:pPr>
      <w:del w:id="26531" w:author="Author">
        <w:r>
          <w:rPr>
            <w:rFonts w:ascii="Calibri" w:hAnsi="Calibri"/>
            <w:sz w:val="20"/>
            <w:szCs w:val="20"/>
            <w:rPrChange w:id="26532" w:author="Author">
              <w:rPr>
                <w:rFonts w:ascii="Trebuchet MS" w:hAnsi="Trebuchet MS"/>
                <w:sz w:val="20"/>
                <w:szCs w:val="20"/>
              </w:rPr>
            </w:rPrChange>
          </w:rPr>
          <w:delText>No dynamic objects or variables, or else online test during their creation.</w:delText>
        </w:r>
      </w:del>
    </w:p>
    <w:p w:rsidR="00743B33" w:rsidRPr="00743B33" w:rsidRDefault="00743B33">
      <w:pPr>
        <w:ind w:left="540"/>
        <w:jc w:val="both"/>
        <w:rPr>
          <w:del w:id="26533" w:author="Author"/>
          <w:rFonts w:ascii="Calibri" w:hAnsi="Calibri"/>
          <w:sz w:val="20"/>
          <w:szCs w:val="20"/>
          <w:rPrChange w:id="26534" w:author="Author">
            <w:rPr>
              <w:del w:id="26535" w:author="Author"/>
              <w:rFonts w:ascii="Trebuchet MS" w:hAnsi="Trebuchet MS"/>
            </w:rPr>
          </w:rPrChange>
        </w:rPr>
      </w:pPr>
    </w:p>
    <w:p w:rsidR="00743B33" w:rsidRPr="00743B33" w:rsidRDefault="00D20E06">
      <w:pPr>
        <w:ind w:left="540"/>
        <w:jc w:val="both"/>
        <w:rPr>
          <w:del w:id="26536" w:author="Author"/>
          <w:rFonts w:ascii="Calibri" w:hAnsi="Calibri"/>
          <w:b/>
          <w:sz w:val="20"/>
          <w:szCs w:val="20"/>
          <w:lang w:val="en-US"/>
          <w:rPrChange w:id="26537" w:author="Author">
            <w:rPr>
              <w:del w:id="26538" w:author="Author"/>
              <w:rFonts w:ascii="Trebuchet MS" w:hAnsi="Trebuchet MS"/>
              <w:b/>
              <w:lang w:val="en-US"/>
            </w:rPr>
          </w:rPrChange>
        </w:rPr>
      </w:pPr>
      <w:del w:id="26539" w:author="Author">
        <w:r>
          <w:rPr>
            <w:rFonts w:ascii="Calibri" w:hAnsi="Calibri"/>
            <w:b/>
            <w:sz w:val="20"/>
            <w:szCs w:val="20"/>
            <w:lang w:val="en-US"/>
            <w:rPrChange w:id="26540" w:author="Author">
              <w:rPr>
                <w:rFonts w:ascii="Trebuchet MS" w:hAnsi="Trebuchet MS"/>
                <w:b/>
                <w:lang w:val="en-US"/>
              </w:rPr>
            </w:rPrChange>
          </w:rPr>
          <w:delText>Example:</w:delText>
        </w:r>
      </w:del>
    </w:p>
    <w:p w:rsidR="00743B33" w:rsidRPr="00743B33" w:rsidRDefault="00D20E06">
      <w:pPr>
        <w:ind w:left="540"/>
        <w:jc w:val="both"/>
        <w:rPr>
          <w:del w:id="26541" w:author="Author"/>
          <w:rFonts w:ascii="Calibri" w:hAnsi="Calibri" w:cs="Arial"/>
          <w:sz w:val="20"/>
          <w:szCs w:val="20"/>
          <w:rPrChange w:id="26542" w:author="Author">
            <w:rPr>
              <w:del w:id="26543" w:author="Author"/>
              <w:rFonts w:ascii="Trebuchet MS" w:hAnsi="Trebuchet MS" w:cs="Arial"/>
              <w:sz w:val="20"/>
              <w:szCs w:val="20"/>
            </w:rPr>
          </w:rPrChange>
        </w:rPr>
      </w:pPr>
      <w:del w:id="26544" w:author="Author">
        <w:r>
          <w:rPr>
            <w:rFonts w:ascii="Calibri" w:hAnsi="Calibri"/>
            <w:sz w:val="20"/>
            <w:szCs w:val="20"/>
            <w:rPrChange w:id="26545" w:author="Author">
              <w:rPr>
                <w:rFonts w:ascii="Trebuchet MS" w:hAnsi="Trebuchet MS"/>
                <w:sz w:val="20"/>
                <w:szCs w:val="20"/>
              </w:rPr>
            </w:rPrChange>
          </w:rPr>
          <w:delText xml:space="preserve">Don’t use function </w:delText>
        </w:r>
        <w:r>
          <w:rPr>
            <w:rFonts w:ascii="Calibri" w:hAnsi="Calibri"/>
            <w:i/>
            <w:sz w:val="20"/>
            <w:szCs w:val="20"/>
            <w:rPrChange w:id="26546" w:author="Author">
              <w:rPr>
                <w:rFonts w:ascii="Trebuchet MS" w:hAnsi="Trebuchet MS"/>
                <w:i/>
                <w:sz w:val="20"/>
                <w:szCs w:val="20"/>
              </w:rPr>
            </w:rPrChange>
          </w:rPr>
          <w:delText>‘malloc()’</w:delText>
        </w:r>
        <w:r>
          <w:rPr>
            <w:rFonts w:ascii="Calibri" w:hAnsi="Calibri"/>
            <w:sz w:val="20"/>
            <w:szCs w:val="20"/>
            <w:rPrChange w:id="26547" w:author="Author">
              <w:rPr>
                <w:rFonts w:ascii="Trebuchet MS" w:hAnsi="Trebuchet MS"/>
                <w:sz w:val="20"/>
                <w:szCs w:val="20"/>
              </w:rPr>
            </w:rPrChange>
          </w:rPr>
          <w:delText xml:space="preserve"> to allocate memory</w:delText>
        </w:r>
        <w:r>
          <w:rPr>
            <w:rFonts w:ascii="Calibri" w:hAnsi="Calibri" w:cs="Arial"/>
            <w:sz w:val="20"/>
            <w:szCs w:val="20"/>
            <w:rPrChange w:id="26548" w:author="Author">
              <w:rPr>
                <w:rFonts w:ascii="Trebuchet MS" w:hAnsi="Trebuchet MS" w:cs="Arial"/>
                <w:sz w:val="20"/>
                <w:szCs w:val="20"/>
              </w:rPr>
            </w:rPrChange>
          </w:rPr>
          <w:delText xml:space="preserve"> in program.</w:delText>
        </w:r>
      </w:del>
    </w:p>
    <w:p w:rsidR="00743B33" w:rsidRPr="00743B33" w:rsidRDefault="00743B33">
      <w:pPr>
        <w:ind w:left="540"/>
        <w:jc w:val="both"/>
        <w:rPr>
          <w:del w:id="26549" w:author="Author"/>
          <w:rFonts w:ascii="Calibri" w:hAnsi="Calibri"/>
          <w:sz w:val="20"/>
          <w:szCs w:val="20"/>
          <w:rPrChange w:id="26550" w:author="Author">
            <w:rPr>
              <w:del w:id="26551" w:author="Author"/>
              <w:rFonts w:ascii="Trebuchet MS" w:hAnsi="Trebuchet MS"/>
              <w:sz w:val="20"/>
              <w:szCs w:val="20"/>
            </w:rPr>
          </w:rPrChange>
        </w:rPr>
      </w:pPr>
    </w:p>
    <w:p w:rsidR="00743B33" w:rsidRPr="00743B33" w:rsidRDefault="00D20E06">
      <w:pPr>
        <w:ind w:left="540"/>
        <w:jc w:val="both"/>
        <w:rPr>
          <w:del w:id="26552" w:author="Author"/>
          <w:rFonts w:ascii="Calibri" w:hAnsi="Calibri"/>
          <w:b/>
          <w:sz w:val="20"/>
          <w:szCs w:val="20"/>
          <w:lang w:val="en-US"/>
          <w:rPrChange w:id="26553" w:author="Author">
            <w:rPr>
              <w:del w:id="26554" w:author="Author"/>
              <w:rFonts w:ascii="Trebuchet MS" w:hAnsi="Trebuchet MS"/>
              <w:b/>
              <w:lang w:val="en-US"/>
            </w:rPr>
          </w:rPrChange>
        </w:rPr>
      </w:pPr>
      <w:del w:id="26555" w:author="Author">
        <w:r>
          <w:rPr>
            <w:rFonts w:ascii="Calibri" w:hAnsi="Calibri"/>
            <w:b/>
            <w:sz w:val="20"/>
            <w:szCs w:val="20"/>
            <w:lang w:val="en-US"/>
            <w:rPrChange w:id="26556" w:author="Author">
              <w:rPr>
                <w:rFonts w:ascii="Trebuchet MS" w:hAnsi="Trebuchet MS"/>
                <w:b/>
                <w:lang w:val="en-US"/>
              </w:rPr>
            </w:rPrChange>
          </w:rPr>
          <w:delText>Rationale:</w:delText>
        </w:r>
      </w:del>
    </w:p>
    <w:p w:rsidR="00743B33" w:rsidRPr="00743B33" w:rsidRDefault="00D20E06">
      <w:pPr>
        <w:ind w:left="540"/>
        <w:rPr>
          <w:rFonts w:ascii="Calibri" w:hAnsi="Calibri" w:cs="Arial"/>
          <w:sz w:val="20"/>
          <w:szCs w:val="20"/>
          <w:rPrChange w:id="26557" w:author="Author">
            <w:rPr>
              <w:rFonts w:ascii="Trebuchet MS" w:hAnsi="Trebuchet MS" w:cs="Arial"/>
              <w:sz w:val="20"/>
              <w:szCs w:val="20"/>
            </w:rPr>
          </w:rPrChange>
        </w:rPr>
      </w:pPr>
      <w:del w:id="26558" w:author="Author">
        <w:r>
          <w:rPr>
            <w:rFonts w:ascii="Calibri" w:hAnsi="Calibri" w:cs="Arial"/>
            <w:sz w:val="20"/>
            <w:szCs w:val="20"/>
            <w:rPrChange w:id="26559" w:author="Author">
              <w:rPr>
                <w:rFonts w:ascii="Trebuchet MS" w:hAnsi="Trebuchet MS" w:cs="Arial"/>
                <w:sz w:val="20"/>
                <w:szCs w:val="20"/>
              </w:rPr>
            </w:rPrChange>
          </w:rPr>
          <w:delText>It’s helpful for easily control memory</w:delText>
        </w:r>
      </w:del>
      <w:ins w:id="26560" w:author="Author">
        <w:r>
          <w:rPr>
            <w:rFonts w:ascii="Calibri" w:hAnsi="Calibri"/>
            <w:sz w:val="20"/>
            <w:szCs w:val="20"/>
          </w:rPr>
          <w:t xml:space="preserve">Not </w:t>
        </w:r>
        <w:r>
          <w:rPr>
            <w:rFonts w:ascii="Calibri" w:hAnsi="Calibri"/>
            <w:sz w:val="20"/>
            <w:szCs w:val="20"/>
          </w:rPr>
          <w:t>applicable</w:t>
        </w:r>
      </w:ins>
      <w:r>
        <w:rPr>
          <w:rFonts w:ascii="Calibri" w:hAnsi="Calibri" w:cs="Arial"/>
          <w:sz w:val="20"/>
          <w:szCs w:val="20"/>
          <w:rPrChange w:id="26561" w:author="Author">
            <w:rPr>
              <w:rFonts w:ascii="Trebuchet MS" w:hAnsi="Trebuchet MS" w:cs="Arial"/>
              <w:sz w:val="20"/>
              <w:szCs w:val="20"/>
            </w:rPr>
          </w:rPrChange>
        </w:rPr>
        <w:t>.</w:t>
      </w:r>
    </w:p>
    <w:p w:rsidR="00743B33" w:rsidRPr="00743B33" w:rsidRDefault="00743B33">
      <w:pPr>
        <w:ind w:left="540"/>
        <w:jc w:val="both"/>
        <w:rPr>
          <w:rFonts w:ascii="Calibri" w:hAnsi="Calibri"/>
          <w:sz w:val="20"/>
          <w:szCs w:val="20"/>
          <w:rPrChange w:id="26562" w:author="Author">
            <w:rPr>
              <w:rFonts w:ascii="Trebuchet MS" w:hAnsi="Trebuchet MS"/>
            </w:rPr>
          </w:rPrChange>
        </w:rPr>
      </w:pPr>
    </w:p>
    <w:p w:rsidR="00743B33" w:rsidRDefault="00D20E06">
      <w:pPr>
        <w:pStyle w:val="Heading3"/>
      </w:pPr>
      <w:bookmarkStart w:id="26563" w:name="_Toc491674407"/>
      <w:r>
        <w:lastRenderedPageBreak/>
        <w:t>Rules_Expr_01</w:t>
      </w:r>
      <w:r>
        <w:rPr>
          <w:lang w:eastAsia="ja-JP"/>
        </w:rPr>
        <w:t>2</w:t>
      </w:r>
      <w:r>
        <w:t xml:space="preserve"> ([1] Clause 5.4.7 - table 1 - 1c)</w:t>
      </w:r>
      <w:bookmarkEnd w:id="26563"/>
    </w:p>
    <w:p w:rsidR="00743B33" w:rsidRPr="00743B33" w:rsidRDefault="00D20E06">
      <w:pPr>
        <w:ind w:left="540"/>
        <w:jc w:val="both"/>
        <w:rPr>
          <w:rFonts w:ascii="Calibri" w:hAnsi="Calibri"/>
          <w:b/>
          <w:sz w:val="20"/>
          <w:szCs w:val="20"/>
          <w:lang w:val="en-US"/>
          <w:rPrChange w:id="26564" w:author="Author">
            <w:rPr>
              <w:rFonts w:ascii="Trebuchet MS" w:hAnsi="Trebuchet MS"/>
              <w:b/>
              <w:lang w:val="en-US"/>
            </w:rPr>
          </w:rPrChange>
        </w:rPr>
      </w:pPr>
      <w:r>
        <w:rPr>
          <w:rFonts w:ascii="Calibri" w:hAnsi="Calibri"/>
          <w:b/>
          <w:sz w:val="20"/>
          <w:szCs w:val="20"/>
          <w:lang w:val="en-US"/>
          <w:rPrChange w:id="26565"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6566" w:author="Author">
            <w:rPr>
              <w:rFonts w:ascii="Trebuchet MS" w:hAnsi="Trebuchet MS"/>
              <w:sz w:val="20"/>
              <w:szCs w:val="20"/>
            </w:rPr>
          </w:rPrChange>
        </w:rPr>
      </w:pPr>
      <w:r>
        <w:rPr>
          <w:rFonts w:ascii="Calibri" w:hAnsi="Calibri"/>
          <w:sz w:val="20"/>
          <w:szCs w:val="20"/>
          <w:rPrChange w:id="26567" w:author="Author">
            <w:rPr>
              <w:rFonts w:ascii="Trebuchet MS" w:hAnsi="Trebuchet MS"/>
              <w:sz w:val="20"/>
              <w:szCs w:val="20"/>
            </w:rPr>
          </w:rPrChange>
        </w:rPr>
        <w:t>Type conversions of the variables shall be done explicitly and correctly. It shall not be implicit.</w:t>
      </w:r>
    </w:p>
    <w:p w:rsidR="00743B33" w:rsidRPr="00743B33" w:rsidRDefault="00743B33">
      <w:pPr>
        <w:ind w:left="540"/>
        <w:jc w:val="both"/>
        <w:rPr>
          <w:rFonts w:ascii="Calibri" w:hAnsi="Calibri"/>
          <w:sz w:val="20"/>
          <w:szCs w:val="20"/>
          <w:rPrChange w:id="26568"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6569" w:author="Author">
            <w:rPr>
              <w:rFonts w:ascii="Trebuchet MS" w:hAnsi="Trebuchet MS"/>
              <w:b/>
              <w:lang w:val="en-US"/>
            </w:rPr>
          </w:rPrChange>
        </w:rPr>
      </w:pPr>
      <w:r>
        <w:rPr>
          <w:rFonts w:ascii="Calibri" w:hAnsi="Calibri"/>
          <w:b/>
          <w:sz w:val="20"/>
          <w:szCs w:val="20"/>
          <w:lang w:val="en-US"/>
          <w:rPrChange w:id="26570" w:author="Author">
            <w:rPr>
              <w:rFonts w:ascii="Trebuchet MS" w:hAnsi="Trebuchet MS"/>
              <w:b/>
              <w:lang w:val="en-US"/>
            </w:rPr>
          </w:rPrChange>
        </w:rPr>
        <w:t>Example:</w:t>
      </w:r>
    </w:p>
    <w:p w:rsidR="00743B33" w:rsidRDefault="00D20E06">
      <w:pPr>
        <w:ind w:left="540"/>
        <w:rPr>
          <w:ins w:id="26571" w:author="Author"/>
          <w:rFonts w:ascii="Calibri" w:hAnsi="Calibri"/>
          <w:sz w:val="20"/>
          <w:szCs w:val="20"/>
          <w:lang w:val="en-US"/>
        </w:rPr>
      </w:pPr>
      <w:r>
        <w:rPr>
          <w:rFonts w:ascii="Calibri" w:hAnsi="Calibri"/>
          <w:sz w:val="20"/>
          <w:szCs w:val="20"/>
          <w:lang w:val="en-US"/>
          <w:rPrChange w:id="26572" w:author="Author">
            <w:rPr>
              <w:rFonts w:ascii="Trebuchet MS" w:hAnsi="Trebuchet MS"/>
              <w:sz w:val="20"/>
              <w:szCs w:val="20"/>
              <w:lang w:val="en-US"/>
            </w:rPr>
          </w:rPrChange>
        </w:rPr>
        <w:t>1)</w:t>
      </w:r>
    </w:p>
    <w:p w:rsidR="00743B33" w:rsidRPr="00743B33" w:rsidRDefault="00D20E06">
      <w:pPr>
        <w:ind w:left="540"/>
        <w:rPr>
          <w:rFonts w:ascii="Calibri" w:hAnsi="Calibri"/>
          <w:sz w:val="20"/>
          <w:szCs w:val="20"/>
          <w:lang w:val="en-US"/>
          <w:rPrChange w:id="26573" w:author="Author">
            <w:rPr>
              <w:rFonts w:ascii="Trebuchet MS" w:hAnsi="Trebuchet MS"/>
              <w:sz w:val="20"/>
              <w:szCs w:val="20"/>
              <w:lang w:val="en-US"/>
            </w:rPr>
          </w:rPrChange>
        </w:rPr>
      </w:pPr>
      <w:ins w:id="26574" w:author="Author">
        <w:r>
          <w:rPr>
            <w:rFonts w:ascii="Calibri" w:hAnsi="Calibri"/>
            <w:sz w:val="20"/>
            <w:szCs w:val="20"/>
            <w:lang w:val="en-US"/>
          </w:rPr>
          <w:t>// Function definition of foo</w:t>
        </w:r>
      </w:ins>
    </w:p>
    <w:p w:rsidR="00743B33" w:rsidRPr="00743B33" w:rsidRDefault="00D20E06">
      <w:pPr>
        <w:ind w:left="540"/>
        <w:jc w:val="both"/>
        <w:rPr>
          <w:rFonts w:ascii="Calibri" w:hAnsi="Calibri" w:cs="Courier New"/>
          <w:sz w:val="20"/>
          <w:szCs w:val="20"/>
          <w:rPrChange w:id="26575" w:author="Author">
            <w:rPr>
              <w:rFonts w:ascii="Courier New" w:hAnsi="Courier New" w:cs="Courier New"/>
              <w:sz w:val="20"/>
              <w:szCs w:val="20"/>
            </w:rPr>
          </w:rPrChange>
        </w:rPr>
      </w:pPr>
      <w:del w:id="26576" w:author="Author">
        <w:r>
          <w:rPr>
            <w:rFonts w:ascii="Calibri" w:hAnsi="Calibri" w:cs="Courier New"/>
            <w:sz w:val="20"/>
            <w:szCs w:val="20"/>
            <w:rPrChange w:id="26577" w:author="Author">
              <w:rPr>
                <w:rFonts w:ascii="Courier New" w:hAnsi="Courier New" w:cs="Courier New"/>
                <w:sz w:val="20"/>
                <w:szCs w:val="20"/>
              </w:rPr>
            </w:rPrChange>
          </w:rPr>
          <w:delText xml:space="preserve">extern </w:delText>
        </w:r>
      </w:del>
      <w:ins w:id="26578" w:author="Author">
        <w:r>
          <w:rPr>
            <w:rFonts w:ascii="Calibri" w:hAnsi="Calibri" w:cs="Courier New"/>
            <w:sz w:val="20"/>
            <w:szCs w:val="20"/>
          </w:rPr>
          <w:t>public</w:t>
        </w:r>
        <w:r>
          <w:rPr>
            <w:rFonts w:ascii="Calibri" w:hAnsi="Calibri" w:cs="Courier New"/>
            <w:sz w:val="20"/>
            <w:szCs w:val="20"/>
            <w:rPrChange w:id="26579" w:author="Author">
              <w:rPr>
                <w:rFonts w:ascii="Courier New" w:hAnsi="Courier New" w:cs="Courier New"/>
                <w:sz w:val="20"/>
                <w:szCs w:val="20"/>
              </w:rPr>
            </w:rPrChange>
          </w:rPr>
          <w:t xml:space="preserve"> </w:t>
        </w:r>
      </w:ins>
      <w:r>
        <w:rPr>
          <w:rFonts w:ascii="Calibri" w:hAnsi="Calibri" w:cs="Courier New"/>
          <w:sz w:val="20"/>
          <w:szCs w:val="20"/>
          <w:rPrChange w:id="26580" w:author="Author">
            <w:rPr>
              <w:rFonts w:ascii="Courier New" w:hAnsi="Courier New" w:cs="Courier New"/>
              <w:sz w:val="20"/>
              <w:szCs w:val="20"/>
            </w:rPr>
          </w:rPrChange>
        </w:rPr>
        <w:t>void foo(</w:t>
      </w:r>
      <w:del w:id="26581" w:author="Author">
        <w:r>
          <w:rPr>
            <w:rFonts w:ascii="Calibri" w:hAnsi="Calibri" w:cs="Courier New"/>
            <w:sz w:val="20"/>
            <w:szCs w:val="20"/>
            <w:rPrChange w:id="26582" w:author="Author">
              <w:rPr>
                <w:rFonts w:ascii="Courier New" w:hAnsi="Courier New" w:cs="Courier New"/>
                <w:sz w:val="20"/>
                <w:szCs w:val="20"/>
              </w:rPr>
            </w:rPrChange>
          </w:rPr>
          <w:delText>uint8</w:delText>
        </w:r>
      </w:del>
      <w:ins w:id="26583" w:author="Author">
        <w:del w:id="26584" w:author="Author">
          <w:r>
            <w:rPr>
              <w:rFonts w:ascii="Calibri" w:hAnsi="Calibri" w:cs="Courier New"/>
              <w:sz w:val="20"/>
              <w:szCs w:val="20"/>
            </w:rPr>
            <w:delText xml:space="preserve"> </w:delText>
          </w:r>
        </w:del>
        <w:r>
          <w:rPr>
            <w:rFonts w:ascii="Calibri" w:hAnsi="Calibri" w:cs="Courier New"/>
            <w:sz w:val="20"/>
            <w:szCs w:val="20"/>
          </w:rPr>
          <w:t xml:space="preserve">uint </w:t>
        </w:r>
      </w:ins>
      <w:del w:id="26585" w:author="Author">
        <w:r>
          <w:rPr>
            <w:rFonts w:ascii="Calibri" w:hAnsi="Calibri" w:cs="Courier New"/>
            <w:sz w:val="20"/>
            <w:szCs w:val="20"/>
            <w:rPrChange w:id="26586" w:author="Author">
              <w:rPr>
                <w:rFonts w:ascii="Courier New" w:hAnsi="Courier New" w:cs="Courier New"/>
                <w:sz w:val="20"/>
                <w:szCs w:val="20"/>
              </w:rPr>
            </w:rPrChange>
          </w:rPr>
          <w:delText xml:space="preserve"> </w:delText>
        </w:r>
      </w:del>
      <w:ins w:id="26587" w:author="Author">
        <w:r>
          <w:rPr>
            <w:rFonts w:ascii="Calibri" w:hAnsi="Calibri" w:cs="Courier New"/>
            <w:sz w:val="20"/>
            <w:szCs w:val="20"/>
          </w:rPr>
          <w:t>v</w:t>
        </w:r>
      </w:ins>
      <w:del w:id="26588" w:author="Author">
        <w:r>
          <w:rPr>
            <w:rFonts w:ascii="Calibri" w:hAnsi="Calibri" w:cs="Courier New"/>
            <w:sz w:val="20"/>
            <w:szCs w:val="20"/>
            <w:rPrChange w:id="26589" w:author="Author">
              <w:rPr>
                <w:rFonts w:ascii="Courier New" w:hAnsi="Courier New" w:cs="Courier New"/>
                <w:sz w:val="20"/>
                <w:szCs w:val="20"/>
              </w:rPr>
            </w:rPrChange>
          </w:rPr>
          <w:delText>ucV</w:delText>
        </w:r>
      </w:del>
      <w:r>
        <w:rPr>
          <w:rFonts w:ascii="Calibri" w:hAnsi="Calibri" w:cs="Courier New"/>
          <w:sz w:val="20"/>
          <w:szCs w:val="20"/>
          <w:rPrChange w:id="26590" w:author="Author">
            <w:rPr>
              <w:rFonts w:ascii="Courier New" w:hAnsi="Courier New" w:cs="Courier New"/>
              <w:sz w:val="20"/>
              <w:szCs w:val="20"/>
            </w:rPr>
          </w:rPrChange>
        </w:rPr>
        <w:t>al);</w:t>
      </w:r>
    </w:p>
    <w:p w:rsidR="00743B33" w:rsidRPr="00743B33" w:rsidRDefault="00D20E06">
      <w:pPr>
        <w:ind w:left="540"/>
        <w:jc w:val="both"/>
        <w:rPr>
          <w:del w:id="26591" w:author="Author"/>
          <w:rFonts w:ascii="Calibri" w:hAnsi="Calibri" w:cs="Courier New"/>
          <w:sz w:val="20"/>
          <w:szCs w:val="20"/>
          <w:rPrChange w:id="26592" w:author="Author">
            <w:rPr>
              <w:del w:id="26593" w:author="Author"/>
              <w:rFonts w:ascii="Courier New" w:hAnsi="Courier New" w:cs="Courier New"/>
              <w:sz w:val="20"/>
              <w:szCs w:val="20"/>
            </w:rPr>
          </w:rPrChange>
        </w:rPr>
      </w:pPr>
      <w:del w:id="26594" w:author="Author">
        <w:r>
          <w:rPr>
            <w:rFonts w:ascii="Calibri" w:hAnsi="Calibri" w:cs="Courier New"/>
            <w:sz w:val="20"/>
            <w:szCs w:val="20"/>
            <w:rPrChange w:id="26595" w:author="Author">
              <w:rPr>
                <w:rFonts w:ascii="Courier New" w:hAnsi="Courier New" w:cs="Courier New"/>
                <w:sz w:val="20"/>
                <w:szCs w:val="20"/>
              </w:rPr>
            </w:rPrChange>
          </w:rPr>
          <w:delText xml:space="preserve">uint8 </w:delText>
        </w:r>
      </w:del>
      <w:ins w:id="26596" w:author="Author">
        <w:del w:id="26597" w:author="Author">
          <w:r>
            <w:rPr>
              <w:rFonts w:ascii="Calibri" w:hAnsi="Calibri" w:cs="Courier New"/>
              <w:sz w:val="20"/>
              <w:szCs w:val="20"/>
            </w:rPr>
            <w:delText>ui</w:delText>
          </w:r>
        </w:del>
      </w:ins>
      <w:del w:id="26598" w:author="Author">
        <w:r>
          <w:rPr>
            <w:rFonts w:ascii="Calibri" w:hAnsi="Calibri" w:cs="Courier New"/>
            <w:sz w:val="20"/>
            <w:szCs w:val="20"/>
            <w:rPrChange w:id="26599" w:author="Author">
              <w:rPr>
                <w:rFonts w:ascii="Courier New" w:hAnsi="Courier New" w:cs="Courier New"/>
                <w:sz w:val="20"/>
                <w:szCs w:val="20"/>
              </w:rPr>
            </w:rPrChange>
          </w:rPr>
          <w:delText>ucValue;</w:delText>
        </w:r>
      </w:del>
    </w:p>
    <w:p w:rsidR="00743B33" w:rsidRPr="00743B33" w:rsidRDefault="00D20E06">
      <w:pPr>
        <w:ind w:left="540"/>
        <w:jc w:val="both"/>
        <w:rPr>
          <w:del w:id="26600" w:author="Author"/>
          <w:rFonts w:ascii="Calibri" w:hAnsi="Calibri" w:cs="Courier New"/>
          <w:sz w:val="20"/>
          <w:szCs w:val="20"/>
          <w:rPrChange w:id="26601" w:author="Author">
            <w:rPr>
              <w:del w:id="26602" w:author="Author"/>
              <w:rFonts w:ascii="Courier New" w:hAnsi="Courier New" w:cs="Courier New"/>
              <w:sz w:val="20"/>
              <w:szCs w:val="20"/>
            </w:rPr>
          </w:rPrChange>
        </w:rPr>
      </w:pPr>
      <w:del w:id="26603" w:author="Author">
        <w:r>
          <w:rPr>
            <w:rFonts w:ascii="Calibri" w:hAnsi="Calibri" w:cs="Courier New"/>
            <w:sz w:val="20"/>
            <w:szCs w:val="20"/>
            <w:rPrChange w:id="26604" w:author="Author">
              <w:rPr>
                <w:rFonts w:ascii="Courier New" w:hAnsi="Courier New" w:cs="Courier New"/>
                <w:sz w:val="20"/>
                <w:szCs w:val="20"/>
              </w:rPr>
            </w:rPrChange>
          </w:rPr>
          <w:delText>sint16</w:delText>
        </w:r>
      </w:del>
      <w:ins w:id="26605" w:author="Author">
        <w:del w:id="26606" w:author="Author">
          <w:r>
            <w:rPr>
              <w:rFonts w:ascii="Calibri" w:hAnsi="Calibri" w:cs="Courier New"/>
              <w:sz w:val="20"/>
              <w:szCs w:val="20"/>
            </w:rPr>
            <w:delText>short</w:delText>
          </w:r>
        </w:del>
      </w:ins>
      <w:del w:id="26607" w:author="Author">
        <w:r>
          <w:rPr>
            <w:rFonts w:ascii="Calibri" w:hAnsi="Calibri" w:cs="Courier New"/>
            <w:sz w:val="20"/>
            <w:szCs w:val="20"/>
            <w:rPrChange w:id="26608" w:author="Author">
              <w:rPr>
                <w:rFonts w:ascii="Courier New" w:hAnsi="Courier New" w:cs="Courier New"/>
                <w:sz w:val="20"/>
                <w:szCs w:val="20"/>
              </w:rPr>
            </w:rPrChange>
          </w:rPr>
          <w:delText xml:space="preserve"> </w:delText>
        </w:r>
      </w:del>
      <w:ins w:id="26609" w:author="Author">
        <w:del w:id="26610" w:author="Author">
          <w:r>
            <w:rPr>
              <w:rFonts w:ascii="Calibri" w:hAnsi="Calibri" w:cs="Courier New"/>
              <w:sz w:val="20"/>
              <w:szCs w:val="20"/>
            </w:rPr>
            <w:delText>shrt</w:delText>
          </w:r>
        </w:del>
      </w:ins>
      <w:del w:id="26611" w:author="Author">
        <w:r>
          <w:rPr>
            <w:rFonts w:ascii="Calibri" w:hAnsi="Calibri" w:cs="Courier New"/>
            <w:sz w:val="20"/>
            <w:szCs w:val="20"/>
            <w:rPrChange w:id="26612" w:author="Author">
              <w:rPr>
                <w:rFonts w:ascii="Courier New" w:hAnsi="Courier New" w:cs="Courier New"/>
                <w:sz w:val="20"/>
                <w:szCs w:val="20"/>
              </w:rPr>
            </w:rPrChange>
          </w:rPr>
          <w:delText>ssValue;</w:delText>
        </w:r>
      </w:del>
    </w:p>
    <w:p w:rsidR="00743B33" w:rsidRPr="00743B33" w:rsidRDefault="00D20E06">
      <w:pPr>
        <w:ind w:left="540"/>
        <w:jc w:val="both"/>
        <w:rPr>
          <w:del w:id="26613" w:author="Author"/>
          <w:rFonts w:ascii="Calibri" w:hAnsi="Calibri" w:cs="Courier New"/>
          <w:sz w:val="20"/>
          <w:szCs w:val="20"/>
          <w:rPrChange w:id="26614" w:author="Author">
            <w:rPr>
              <w:del w:id="26615" w:author="Author"/>
              <w:rFonts w:ascii="Courier New" w:hAnsi="Courier New" w:cs="Courier New"/>
              <w:sz w:val="20"/>
              <w:szCs w:val="20"/>
            </w:rPr>
          </w:rPrChange>
        </w:rPr>
      </w:pPr>
      <w:del w:id="26616" w:author="Author">
        <w:r>
          <w:rPr>
            <w:rFonts w:ascii="Calibri" w:hAnsi="Calibri" w:cs="Courier New"/>
            <w:sz w:val="20"/>
            <w:szCs w:val="20"/>
            <w:rPrChange w:id="26617" w:author="Author">
              <w:rPr>
                <w:rFonts w:ascii="Courier New" w:hAnsi="Courier New" w:cs="Courier New"/>
                <w:sz w:val="20"/>
                <w:szCs w:val="20"/>
              </w:rPr>
            </w:rPrChange>
          </w:rPr>
          <w:delText xml:space="preserve">sint32 </w:delText>
        </w:r>
      </w:del>
      <w:ins w:id="26618" w:author="Author">
        <w:del w:id="26619" w:author="Author">
          <w:r>
            <w:rPr>
              <w:rFonts w:ascii="Calibri" w:hAnsi="Calibri" w:cs="Courier New"/>
              <w:sz w:val="20"/>
              <w:szCs w:val="20"/>
            </w:rPr>
            <w:delText>int</w:delText>
          </w:r>
          <w:r>
            <w:rPr>
              <w:rFonts w:ascii="Calibri" w:hAnsi="Calibri" w:cs="Courier New"/>
              <w:sz w:val="20"/>
              <w:szCs w:val="20"/>
              <w:rPrChange w:id="26620" w:author="Author">
                <w:rPr>
                  <w:rFonts w:ascii="Courier New" w:hAnsi="Courier New" w:cs="Courier New"/>
                  <w:sz w:val="20"/>
                  <w:szCs w:val="20"/>
                </w:rPr>
              </w:rPrChange>
            </w:rPr>
            <w:delText xml:space="preserve"> </w:delText>
          </w:r>
          <w:r>
            <w:rPr>
              <w:rFonts w:ascii="Calibri" w:hAnsi="Calibri" w:cs="Courier New"/>
              <w:sz w:val="20"/>
              <w:szCs w:val="20"/>
            </w:rPr>
            <w:delText>int</w:delText>
          </w:r>
        </w:del>
      </w:ins>
      <w:del w:id="26621" w:author="Author">
        <w:r>
          <w:rPr>
            <w:rFonts w:ascii="Calibri" w:hAnsi="Calibri" w:cs="Courier New"/>
            <w:sz w:val="20"/>
            <w:szCs w:val="20"/>
            <w:rPrChange w:id="26622" w:author="Author">
              <w:rPr>
                <w:rFonts w:ascii="Courier New" w:hAnsi="Courier New" w:cs="Courier New"/>
                <w:sz w:val="20"/>
                <w:szCs w:val="20"/>
              </w:rPr>
            </w:rPrChange>
          </w:rPr>
          <w:delText>slValue;</w:delText>
        </w:r>
      </w:del>
    </w:p>
    <w:p w:rsidR="00743B33" w:rsidRPr="00743B33" w:rsidRDefault="00D20E06">
      <w:pPr>
        <w:ind w:left="540"/>
        <w:jc w:val="both"/>
        <w:rPr>
          <w:rFonts w:ascii="Calibri" w:hAnsi="Calibri" w:cs="Courier New"/>
          <w:sz w:val="20"/>
          <w:szCs w:val="20"/>
          <w:rPrChange w:id="26623" w:author="Author">
            <w:rPr>
              <w:rFonts w:ascii="Courier New" w:hAnsi="Courier New" w:cs="Courier New"/>
              <w:sz w:val="20"/>
              <w:szCs w:val="20"/>
            </w:rPr>
          </w:rPrChange>
        </w:rPr>
      </w:pPr>
      <w:r>
        <w:rPr>
          <w:rFonts w:ascii="Calibri" w:hAnsi="Calibri" w:cs="Courier New"/>
          <w:sz w:val="20"/>
          <w:szCs w:val="20"/>
          <w:rPrChange w:id="26624" w:author="Author">
            <w:rPr>
              <w:rFonts w:ascii="Courier New" w:hAnsi="Courier New" w:cs="Courier New"/>
              <w:sz w:val="20"/>
              <w:szCs w:val="20"/>
            </w:rPr>
          </w:rPrChange>
        </w:rPr>
        <w:t>void func(void)</w:t>
      </w:r>
    </w:p>
    <w:p w:rsidR="00743B33" w:rsidRDefault="00D20E06">
      <w:pPr>
        <w:ind w:left="540"/>
        <w:jc w:val="both"/>
        <w:rPr>
          <w:ins w:id="26625" w:author="Author"/>
          <w:rFonts w:ascii="Calibri" w:hAnsi="Calibri" w:cs="Courier New"/>
          <w:sz w:val="20"/>
          <w:szCs w:val="20"/>
        </w:rPr>
      </w:pPr>
      <w:r>
        <w:rPr>
          <w:rFonts w:ascii="Calibri" w:hAnsi="Calibri" w:cs="Courier New"/>
          <w:sz w:val="20"/>
          <w:szCs w:val="20"/>
          <w:rPrChange w:id="26626" w:author="Author">
            <w:rPr>
              <w:rFonts w:ascii="Courier New" w:hAnsi="Courier New" w:cs="Courier New"/>
              <w:sz w:val="20"/>
              <w:szCs w:val="20"/>
            </w:rPr>
          </w:rPrChange>
        </w:rPr>
        <w:t>{</w:t>
      </w:r>
    </w:p>
    <w:p w:rsidR="00743B33" w:rsidRDefault="00D20E06">
      <w:pPr>
        <w:ind w:left="540"/>
        <w:jc w:val="both"/>
        <w:rPr>
          <w:ins w:id="26627" w:author="Author"/>
          <w:rFonts w:ascii="Calibri" w:hAnsi="Calibri" w:cs="Courier New"/>
          <w:sz w:val="20"/>
          <w:szCs w:val="20"/>
        </w:rPr>
      </w:pPr>
      <w:ins w:id="26628" w:author="Author">
        <w:r>
          <w:rPr>
            <w:rFonts w:ascii="Calibri" w:hAnsi="Calibri" w:cs="Courier New"/>
            <w:sz w:val="20"/>
            <w:szCs w:val="20"/>
          </w:rPr>
          <w:t xml:space="preserve">  uint uiValue;</w:t>
        </w:r>
      </w:ins>
    </w:p>
    <w:p w:rsidR="00743B33" w:rsidRDefault="00D20E06">
      <w:pPr>
        <w:ind w:left="540"/>
        <w:jc w:val="both"/>
        <w:rPr>
          <w:ins w:id="26629" w:author="Author"/>
          <w:rFonts w:ascii="Calibri" w:hAnsi="Calibri" w:cs="Courier New"/>
          <w:sz w:val="20"/>
          <w:szCs w:val="20"/>
        </w:rPr>
      </w:pPr>
      <w:ins w:id="26630" w:author="Author">
        <w:r>
          <w:rPr>
            <w:rFonts w:ascii="Calibri" w:hAnsi="Calibri" w:cs="Courier New"/>
            <w:sz w:val="20"/>
            <w:szCs w:val="20"/>
          </w:rPr>
          <w:t xml:space="preserve">  short shrtValue;</w:t>
        </w:r>
      </w:ins>
    </w:p>
    <w:p w:rsidR="00743B33" w:rsidRDefault="00D20E06">
      <w:pPr>
        <w:ind w:left="540"/>
        <w:jc w:val="both"/>
        <w:rPr>
          <w:ins w:id="26631" w:author="Author"/>
          <w:rFonts w:ascii="Calibri" w:hAnsi="Calibri" w:cs="Courier New"/>
          <w:sz w:val="20"/>
          <w:szCs w:val="20"/>
        </w:rPr>
      </w:pPr>
      <w:ins w:id="26632" w:author="Author">
        <w:r>
          <w:rPr>
            <w:rFonts w:ascii="Calibri" w:hAnsi="Calibri" w:cs="Courier New"/>
            <w:sz w:val="20"/>
            <w:szCs w:val="20"/>
          </w:rPr>
          <w:t xml:space="preserve">  int intValue;</w:t>
        </w:r>
      </w:ins>
    </w:p>
    <w:p w:rsidR="00743B33" w:rsidRPr="00743B33" w:rsidRDefault="00743B33">
      <w:pPr>
        <w:ind w:left="540"/>
        <w:jc w:val="both"/>
        <w:rPr>
          <w:rFonts w:ascii="Calibri" w:hAnsi="Calibri" w:cs="Courier New"/>
          <w:sz w:val="20"/>
          <w:szCs w:val="20"/>
          <w:rPrChange w:id="26633" w:author="Author">
            <w:rPr>
              <w:rFonts w:ascii="Courier New" w:hAnsi="Courier New" w:cs="Courier New"/>
              <w:sz w:val="20"/>
              <w:szCs w:val="20"/>
            </w:rPr>
          </w:rPrChange>
        </w:rPr>
      </w:pPr>
    </w:p>
    <w:p w:rsidR="00743B33" w:rsidRPr="00743B33" w:rsidRDefault="00D20E06">
      <w:pPr>
        <w:ind w:left="540"/>
        <w:jc w:val="both"/>
        <w:rPr>
          <w:rFonts w:ascii="Calibri" w:hAnsi="Calibri" w:cs="Arial"/>
          <w:sz w:val="20"/>
          <w:szCs w:val="20"/>
          <w:rPrChange w:id="26634" w:author="Author">
            <w:rPr>
              <w:rFonts w:ascii="Trebuchet MS" w:hAnsi="Trebuchet MS" w:cs="Arial"/>
              <w:sz w:val="20"/>
              <w:szCs w:val="20"/>
            </w:rPr>
          </w:rPrChange>
        </w:rPr>
      </w:pPr>
      <w:ins w:id="26635" w:author="Author">
        <w:r>
          <w:rPr>
            <w:rFonts w:ascii="Calibri" w:hAnsi="Calibri" w:cs="Arial"/>
            <w:sz w:val="20"/>
            <w:szCs w:val="20"/>
          </w:rPr>
          <w:t xml:space="preserve">  </w:t>
        </w:r>
      </w:ins>
      <w:del w:id="26636" w:author="Author">
        <w:r>
          <w:rPr>
            <w:rFonts w:ascii="Calibri" w:hAnsi="Calibri" w:cs="Arial"/>
            <w:sz w:val="20"/>
            <w:szCs w:val="20"/>
            <w:rPrChange w:id="26637" w:author="Author">
              <w:rPr>
                <w:rFonts w:ascii="Trebuchet MS" w:hAnsi="Trebuchet MS" w:cs="Arial"/>
                <w:sz w:val="20"/>
                <w:szCs w:val="20"/>
              </w:rPr>
            </w:rPrChange>
          </w:rPr>
          <w:delText>/*</w:delText>
        </w:r>
      </w:del>
      <w:ins w:id="26638" w:author="Author">
        <w:r>
          <w:rPr>
            <w:rFonts w:ascii="Calibri" w:hAnsi="Calibri" w:cs="Arial"/>
            <w:sz w:val="20"/>
            <w:szCs w:val="20"/>
          </w:rPr>
          <w:t>//</w:t>
        </w:r>
      </w:ins>
      <w:r>
        <w:rPr>
          <w:rFonts w:ascii="Calibri" w:hAnsi="Calibri" w:cs="Arial"/>
          <w:sz w:val="20"/>
          <w:szCs w:val="20"/>
          <w:rPrChange w:id="26639" w:author="Author">
            <w:rPr>
              <w:rFonts w:ascii="Trebuchet MS" w:hAnsi="Trebuchet MS" w:cs="Arial"/>
              <w:sz w:val="20"/>
              <w:szCs w:val="20"/>
            </w:rPr>
          </w:rPrChange>
        </w:rPr>
        <w:t xml:space="preserve"> Compilant</w:t>
      </w:r>
      <w:del w:id="26640" w:author="Author">
        <w:r>
          <w:rPr>
            <w:rFonts w:ascii="Calibri" w:hAnsi="Calibri" w:cs="Arial"/>
            <w:sz w:val="20"/>
            <w:szCs w:val="20"/>
            <w:rPrChange w:id="26641" w:author="Author">
              <w:rPr>
                <w:rFonts w:ascii="Trebuchet MS" w:hAnsi="Trebuchet MS" w:cs="Arial"/>
                <w:sz w:val="20"/>
                <w:szCs w:val="20"/>
              </w:rPr>
            </w:rPrChange>
          </w:rPr>
          <w:delText xml:space="preserve"> */</w:delText>
        </w:r>
      </w:del>
    </w:p>
    <w:p w:rsidR="00743B33" w:rsidRPr="00743B33" w:rsidRDefault="00D20E06">
      <w:pPr>
        <w:ind w:left="540"/>
        <w:jc w:val="both"/>
        <w:rPr>
          <w:rFonts w:ascii="Calibri" w:hAnsi="Calibri" w:cs="Courier New"/>
          <w:sz w:val="20"/>
          <w:szCs w:val="20"/>
          <w:rPrChange w:id="26642" w:author="Author">
            <w:rPr>
              <w:rFonts w:ascii="Courier New" w:hAnsi="Courier New" w:cs="Courier New"/>
              <w:sz w:val="20"/>
              <w:szCs w:val="20"/>
            </w:rPr>
          </w:rPrChange>
        </w:rPr>
      </w:pPr>
      <w:r>
        <w:rPr>
          <w:rFonts w:ascii="Calibri" w:hAnsi="Calibri" w:cs="Courier New"/>
          <w:sz w:val="20"/>
          <w:szCs w:val="20"/>
          <w:rPrChange w:id="26643" w:author="Author">
            <w:rPr>
              <w:rFonts w:ascii="Courier New" w:hAnsi="Courier New" w:cs="Courier New"/>
              <w:sz w:val="20"/>
              <w:szCs w:val="20"/>
            </w:rPr>
          </w:rPrChange>
        </w:rPr>
        <w:t xml:space="preserve">  foo(</w:t>
      </w:r>
      <w:ins w:id="26644" w:author="Author">
        <w:r>
          <w:rPr>
            <w:rFonts w:ascii="Calibri" w:hAnsi="Calibri" w:cs="Courier New"/>
            <w:sz w:val="20"/>
            <w:szCs w:val="20"/>
          </w:rPr>
          <w:t>ui</w:t>
        </w:r>
      </w:ins>
      <w:del w:id="26645" w:author="Author">
        <w:r>
          <w:rPr>
            <w:rFonts w:ascii="Calibri" w:hAnsi="Calibri" w:cs="Courier New"/>
            <w:sz w:val="20"/>
            <w:szCs w:val="20"/>
            <w:rPrChange w:id="26646" w:author="Author">
              <w:rPr>
                <w:rFonts w:ascii="Courier New" w:hAnsi="Courier New" w:cs="Courier New"/>
                <w:sz w:val="20"/>
                <w:szCs w:val="20"/>
              </w:rPr>
            </w:rPrChange>
          </w:rPr>
          <w:delText>uc</w:delText>
        </w:r>
      </w:del>
      <w:r>
        <w:rPr>
          <w:rFonts w:ascii="Calibri" w:hAnsi="Calibri" w:cs="Courier New"/>
          <w:sz w:val="20"/>
          <w:szCs w:val="20"/>
          <w:rPrChange w:id="26647" w:author="Author">
            <w:rPr>
              <w:rFonts w:ascii="Courier New" w:hAnsi="Courier New" w:cs="Courier New"/>
              <w:sz w:val="20"/>
              <w:szCs w:val="20"/>
            </w:rPr>
          </w:rPrChange>
        </w:rPr>
        <w:t xml:space="preserve">Value); </w:t>
      </w:r>
    </w:p>
    <w:p w:rsidR="00743B33" w:rsidRPr="00743B33" w:rsidRDefault="00743B33">
      <w:pPr>
        <w:ind w:left="540"/>
        <w:jc w:val="both"/>
        <w:rPr>
          <w:rFonts w:ascii="Calibri" w:hAnsi="Calibri" w:cs="Arial"/>
          <w:sz w:val="20"/>
          <w:szCs w:val="20"/>
          <w:rPrChange w:id="26648" w:author="Author">
            <w:rPr>
              <w:rFonts w:ascii="Trebuchet MS" w:hAnsi="Trebuchet MS" w:cs="Arial"/>
              <w:sz w:val="20"/>
              <w:szCs w:val="20"/>
            </w:rPr>
          </w:rPrChange>
        </w:rPr>
      </w:pPr>
    </w:p>
    <w:p w:rsidR="00743B33" w:rsidRPr="00743B33" w:rsidRDefault="00D20E06">
      <w:pPr>
        <w:ind w:left="540"/>
        <w:jc w:val="both"/>
        <w:rPr>
          <w:rFonts w:ascii="Calibri" w:hAnsi="Calibri" w:cs="Arial"/>
          <w:sz w:val="20"/>
          <w:szCs w:val="20"/>
          <w:rPrChange w:id="26649" w:author="Author">
            <w:rPr>
              <w:rFonts w:ascii="Trebuchet MS" w:hAnsi="Trebuchet MS" w:cs="Arial"/>
              <w:sz w:val="20"/>
              <w:szCs w:val="20"/>
            </w:rPr>
          </w:rPrChange>
        </w:rPr>
      </w:pPr>
      <w:ins w:id="26650" w:author="Author">
        <w:r>
          <w:rPr>
            <w:rFonts w:ascii="Calibri" w:hAnsi="Calibri" w:cs="Arial"/>
            <w:sz w:val="20"/>
            <w:szCs w:val="20"/>
          </w:rPr>
          <w:t xml:space="preserve">  </w:t>
        </w:r>
      </w:ins>
      <w:del w:id="26651" w:author="Author">
        <w:r>
          <w:rPr>
            <w:rFonts w:ascii="Calibri" w:hAnsi="Calibri" w:cs="Arial"/>
            <w:sz w:val="20"/>
            <w:szCs w:val="20"/>
            <w:rPrChange w:id="26652" w:author="Author">
              <w:rPr>
                <w:rFonts w:ascii="Trebuchet MS" w:hAnsi="Trebuchet MS" w:cs="Arial"/>
                <w:sz w:val="20"/>
                <w:szCs w:val="20"/>
              </w:rPr>
            </w:rPrChange>
          </w:rPr>
          <w:delText>/*</w:delText>
        </w:r>
      </w:del>
      <w:ins w:id="26653" w:author="Author">
        <w:r>
          <w:rPr>
            <w:rFonts w:ascii="Calibri" w:hAnsi="Calibri" w:cs="Arial"/>
            <w:sz w:val="20"/>
            <w:szCs w:val="20"/>
          </w:rPr>
          <w:t>//</w:t>
        </w:r>
      </w:ins>
      <w:r>
        <w:rPr>
          <w:rFonts w:ascii="Calibri" w:hAnsi="Calibri" w:cs="Arial"/>
          <w:sz w:val="20"/>
          <w:szCs w:val="20"/>
          <w:rPrChange w:id="26654" w:author="Author">
            <w:rPr>
              <w:rFonts w:ascii="Trebuchet MS" w:hAnsi="Trebuchet MS" w:cs="Arial"/>
              <w:sz w:val="20"/>
              <w:szCs w:val="20"/>
            </w:rPr>
          </w:rPrChange>
        </w:rPr>
        <w:t xml:space="preserve"> Not compliant</w:t>
      </w:r>
      <w:del w:id="26655" w:author="Author">
        <w:r>
          <w:rPr>
            <w:rFonts w:ascii="Calibri" w:hAnsi="Calibri" w:cs="Arial"/>
            <w:sz w:val="20"/>
            <w:szCs w:val="20"/>
            <w:rPrChange w:id="26656" w:author="Author">
              <w:rPr>
                <w:rFonts w:ascii="Trebuchet MS" w:hAnsi="Trebuchet MS" w:cs="Arial"/>
                <w:sz w:val="20"/>
                <w:szCs w:val="20"/>
              </w:rPr>
            </w:rPrChange>
          </w:rPr>
          <w:delText xml:space="preserve"> */</w:delText>
        </w:r>
      </w:del>
    </w:p>
    <w:p w:rsidR="00743B33" w:rsidRPr="00743B33" w:rsidRDefault="00D20E06">
      <w:pPr>
        <w:ind w:left="540"/>
        <w:jc w:val="both"/>
        <w:rPr>
          <w:rFonts w:ascii="Calibri" w:hAnsi="Calibri" w:cs="Courier New"/>
          <w:sz w:val="20"/>
          <w:szCs w:val="20"/>
          <w:rPrChange w:id="26657" w:author="Author">
            <w:rPr>
              <w:rFonts w:ascii="Courier New" w:hAnsi="Courier New" w:cs="Courier New"/>
              <w:sz w:val="20"/>
              <w:szCs w:val="20"/>
            </w:rPr>
          </w:rPrChange>
        </w:rPr>
      </w:pPr>
      <w:r>
        <w:rPr>
          <w:rFonts w:ascii="Calibri" w:hAnsi="Calibri" w:cs="Courier New"/>
          <w:sz w:val="20"/>
          <w:szCs w:val="20"/>
          <w:rPrChange w:id="26658" w:author="Author">
            <w:rPr>
              <w:rFonts w:ascii="Courier New" w:hAnsi="Courier New" w:cs="Courier New"/>
              <w:sz w:val="20"/>
              <w:szCs w:val="20"/>
            </w:rPr>
          </w:rPrChange>
        </w:rPr>
        <w:t xml:space="preserve">  foo(</w:t>
      </w:r>
      <w:ins w:id="26659" w:author="Author">
        <w:r>
          <w:rPr>
            <w:rFonts w:ascii="Calibri" w:hAnsi="Calibri" w:cs="Courier New"/>
            <w:sz w:val="20"/>
            <w:szCs w:val="20"/>
          </w:rPr>
          <w:t>shrt</w:t>
        </w:r>
      </w:ins>
      <w:del w:id="26660" w:author="Author">
        <w:r>
          <w:rPr>
            <w:rFonts w:ascii="Calibri" w:hAnsi="Calibri" w:cs="Courier New"/>
            <w:sz w:val="20"/>
            <w:szCs w:val="20"/>
            <w:rPrChange w:id="26661" w:author="Author">
              <w:rPr>
                <w:rFonts w:ascii="Courier New" w:hAnsi="Courier New" w:cs="Courier New"/>
                <w:sz w:val="20"/>
                <w:szCs w:val="20"/>
              </w:rPr>
            </w:rPrChange>
          </w:rPr>
          <w:delText>ss</w:delText>
        </w:r>
      </w:del>
      <w:r>
        <w:rPr>
          <w:rFonts w:ascii="Calibri" w:hAnsi="Calibri" w:cs="Courier New"/>
          <w:sz w:val="20"/>
          <w:szCs w:val="20"/>
          <w:rPrChange w:id="26662" w:author="Author">
            <w:rPr>
              <w:rFonts w:ascii="Courier New" w:hAnsi="Courier New" w:cs="Courier New"/>
              <w:sz w:val="20"/>
              <w:szCs w:val="20"/>
            </w:rPr>
          </w:rPrChange>
        </w:rPr>
        <w:t>Value);</w:t>
      </w:r>
    </w:p>
    <w:p w:rsidR="00743B33" w:rsidRPr="00743B33" w:rsidRDefault="00D20E06">
      <w:pPr>
        <w:ind w:left="540"/>
        <w:jc w:val="both"/>
        <w:rPr>
          <w:rFonts w:ascii="Calibri" w:hAnsi="Calibri" w:cs="Courier New"/>
          <w:sz w:val="20"/>
          <w:szCs w:val="20"/>
          <w:rPrChange w:id="26663" w:author="Author">
            <w:rPr>
              <w:rFonts w:ascii="Courier New" w:hAnsi="Courier New" w:cs="Courier New"/>
              <w:sz w:val="20"/>
              <w:szCs w:val="20"/>
            </w:rPr>
          </w:rPrChange>
        </w:rPr>
      </w:pPr>
      <w:r>
        <w:rPr>
          <w:rFonts w:ascii="Calibri" w:hAnsi="Calibri" w:cs="Courier New"/>
          <w:sz w:val="20"/>
          <w:szCs w:val="20"/>
          <w:rPrChange w:id="26664" w:author="Author">
            <w:rPr>
              <w:rFonts w:ascii="Courier New" w:hAnsi="Courier New" w:cs="Courier New"/>
              <w:sz w:val="20"/>
              <w:szCs w:val="20"/>
            </w:rPr>
          </w:rPrChange>
        </w:rPr>
        <w:t xml:space="preserve">  foo(</w:t>
      </w:r>
      <w:ins w:id="26665" w:author="Author">
        <w:r>
          <w:rPr>
            <w:rFonts w:ascii="Calibri" w:hAnsi="Calibri" w:cs="Courier New"/>
            <w:sz w:val="20"/>
            <w:szCs w:val="20"/>
          </w:rPr>
          <w:t>int</w:t>
        </w:r>
      </w:ins>
      <w:del w:id="26666" w:author="Author">
        <w:r>
          <w:rPr>
            <w:rFonts w:ascii="Calibri" w:hAnsi="Calibri" w:cs="Courier New"/>
            <w:sz w:val="20"/>
            <w:szCs w:val="20"/>
            <w:rPrChange w:id="26667" w:author="Author">
              <w:rPr>
                <w:rFonts w:ascii="Courier New" w:hAnsi="Courier New" w:cs="Courier New"/>
                <w:sz w:val="20"/>
                <w:szCs w:val="20"/>
              </w:rPr>
            </w:rPrChange>
          </w:rPr>
          <w:delText>sl</w:delText>
        </w:r>
      </w:del>
      <w:r>
        <w:rPr>
          <w:rFonts w:ascii="Calibri" w:hAnsi="Calibri" w:cs="Courier New"/>
          <w:sz w:val="20"/>
          <w:szCs w:val="20"/>
          <w:rPrChange w:id="26668" w:author="Author">
            <w:rPr>
              <w:rFonts w:ascii="Courier New" w:hAnsi="Courier New" w:cs="Courier New"/>
              <w:sz w:val="20"/>
              <w:szCs w:val="20"/>
            </w:rPr>
          </w:rPrChange>
        </w:rPr>
        <w:t>Value);</w:t>
      </w:r>
    </w:p>
    <w:p w:rsidR="00743B33" w:rsidRPr="00743B33" w:rsidRDefault="00D20E06">
      <w:pPr>
        <w:ind w:left="540"/>
        <w:jc w:val="both"/>
        <w:rPr>
          <w:rFonts w:ascii="Calibri" w:hAnsi="Calibri" w:cs="Courier New"/>
          <w:sz w:val="20"/>
          <w:szCs w:val="20"/>
          <w:rPrChange w:id="26669" w:author="Author">
            <w:rPr>
              <w:rFonts w:ascii="Courier New" w:hAnsi="Courier New" w:cs="Courier New"/>
              <w:sz w:val="20"/>
              <w:szCs w:val="20"/>
            </w:rPr>
          </w:rPrChange>
        </w:rPr>
      </w:pPr>
      <w:r>
        <w:rPr>
          <w:rFonts w:ascii="Calibri" w:hAnsi="Calibri" w:cs="Courier New"/>
          <w:sz w:val="20"/>
          <w:szCs w:val="20"/>
          <w:rPrChange w:id="26670" w:author="Author">
            <w:rPr>
              <w:rFonts w:ascii="Courier New" w:hAnsi="Courier New" w:cs="Courier New"/>
              <w:sz w:val="20"/>
              <w:szCs w:val="20"/>
            </w:rPr>
          </w:rPrChange>
        </w:rPr>
        <w:t>}</w:t>
      </w:r>
    </w:p>
    <w:p w:rsidR="00743B33" w:rsidRPr="00743B33" w:rsidRDefault="00743B33">
      <w:pPr>
        <w:ind w:left="540"/>
        <w:jc w:val="both"/>
        <w:rPr>
          <w:rFonts w:ascii="Calibri" w:hAnsi="Calibri"/>
          <w:b/>
          <w:sz w:val="20"/>
          <w:szCs w:val="20"/>
          <w:lang w:val="en-US"/>
          <w:rPrChange w:id="26671" w:author="Author">
            <w:rPr>
              <w:rFonts w:ascii="Trebuchet MS" w:hAnsi="Trebuchet MS"/>
              <w:b/>
              <w:lang w:val="en-US"/>
            </w:rPr>
          </w:rPrChange>
        </w:rPr>
      </w:pPr>
    </w:p>
    <w:p w:rsidR="00743B33" w:rsidRPr="00743B33" w:rsidRDefault="00D20E06">
      <w:pPr>
        <w:ind w:left="540"/>
        <w:rPr>
          <w:rFonts w:ascii="Calibri" w:hAnsi="Calibri"/>
          <w:sz w:val="20"/>
          <w:szCs w:val="20"/>
          <w:lang w:val="en-US"/>
          <w:rPrChange w:id="26672" w:author="Author">
            <w:rPr>
              <w:rFonts w:ascii="Trebuchet MS" w:hAnsi="Trebuchet MS"/>
              <w:sz w:val="20"/>
              <w:szCs w:val="20"/>
              <w:lang w:val="en-US"/>
            </w:rPr>
          </w:rPrChange>
        </w:rPr>
      </w:pPr>
      <w:r>
        <w:rPr>
          <w:rFonts w:ascii="Calibri" w:hAnsi="Calibri"/>
          <w:sz w:val="20"/>
          <w:szCs w:val="20"/>
          <w:lang w:val="en-US"/>
          <w:rPrChange w:id="26673" w:author="Author">
            <w:rPr>
              <w:rFonts w:ascii="Trebuchet MS" w:hAnsi="Trebuchet MS"/>
              <w:sz w:val="20"/>
              <w:szCs w:val="20"/>
              <w:lang w:val="en-US"/>
            </w:rPr>
          </w:rPrChange>
        </w:rPr>
        <w:t>2)</w:t>
      </w:r>
    </w:p>
    <w:p w:rsidR="00743B33" w:rsidRPr="00743B33" w:rsidRDefault="00D20E06">
      <w:pPr>
        <w:ind w:left="540"/>
        <w:rPr>
          <w:rFonts w:ascii="Calibri" w:hAnsi="Calibri"/>
          <w:sz w:val="20"/>
          <w:szCs w:val="20"/>
          <w:rPrChange w:id="26674" w:author="Author">
            <w:rPr>
              <w:rFonts w:ascii="Trebuchet MS" w:hAnsi="Trebuchet MS"/>
              <w:sz w:val="20"/>
              <w:szCs w:val="20"/>
            </w:rPr>
          </w:rPrChange>
        </w:rPr>
      </w:pPr>
      <w:del w:id="26675" w:author="Author">
        <w:r>
          <w:rPr>
            <w:rFonts w:ascii="Calibri" w:hAnsi="Calibri"/>
            <w:sz w:val="20"/>
            <w:szCs w:val="20"/>
            <w:rPrChange w:id="26676" w:author="Author">
              <w:rPr>
                <w:rFonts w:ascii="Trebuchet MS" w:hAnsi="Trebuchet MS"/>
                <w:sz w:val="20"/>
                <w:szCs w:val="20"/>
              </w:rPr>
            </w:rPrChange>
          </w:rPr>
          <w:delText>/*</w:delText>
        </w:r>
      </w:del>
      <w:ins w:id="26677" w:author="Author">
        <w:r>
          <w:rPr>
            <w:rFonts w:ascii="Calibri" w:hAnsi="Calibri"/>
            <w:sz w:val="20"/>
            <w:szCs w:val="20"/>
          </w:rPr>
          <w:t>//</w:t>
        </w:r>
      </w:ins>
      <w:r>
        <w:rPr>
          <w:rFonts w:ascii="Calibri" w:hAnsi="Calibri"/>
          <w:sz w:val="20"/>
          <w:szCs w:val="20"/>
          <w:rPrChange w:id="26678" w:author="Author">
            <w:rPr>
              <w:rFonts w:ascii="Trebuchet MS" w:hAnsi="Trebuchet MS"/>
              <w:sz w:val="20"/>
              <w:szCs w:val="20"/>
            </w:rPr>
          </w:rPrChange>
        </w:rPr>
        <w:t xml:space="preserve"> Compliant</w:t>
      </w:r>
      <w:del w:id="26679" w:author="Author">
        <w:r>
          <w:rPr>
            <w:rFonts w:ascii="Calibri" w:hAnsi="Calibri"/>
            <w:sz w:val="20"/>
            <w:szCs w:val="20"/>
            <w:rPrChange w:id="26680" w:author="Author">
              <w:rPr>
                <w:rFonts w:ascii="Trebuchet MS" w:hAnsi="Trebuchet MS"/>
                <w:sz w:val="20"/>
                <w:szCs w:val="20"/>
              </w:rPr>
            </w:rPrChange>
          </w:rPr>
          <w:delText xml:space="preserve"> */</w:delText>
        </w:r>
      </w:del>
    </w:p>
    <w:p w:rsidR="00743B33" w:rsidRPr="00743B33" w:rsidRDefault="00D20E06">
      <w:pPr>
        <w:ind w:left="540"/>
        <w:rPr>
          <w:rFonts w:ascii="Calibri" w:hAnsi="Calibri" w:cs="Courier New"/>
          <w:sz w:val="20"/>
          <w:szCs w:val="20"/>
          <w:rPrChange w:id="26681" w:author="Author">
            <w:rPr>
              <w:rFonts w:ascii="Courier New" w:hAnsi="Courier New" w:cs="Courier New"/>
              <w:sz w:val="20"/>
              <w:szCs w:val="20"/>
            </w:rPr>
          </w:rPrChange>
        </w:rPr>
      </w:pPr>
      <w:r>
        <w:rPr>
          <w:rFonts w:ascii="Calibri" w:hAnsi="Calibri" w:cs="Courier New"/>
          <w:sz w:val="20"/>
          <w:szCs w:val="20"/>
          <w:rPrChange w:id="26682" w:author="Author">
            <w:rPr>
              <w:rFonts w:ascii="Courier New" w:hAnsi="Courier New" w:cs="Courier New"/>
              <w:sz w:val="20"/>
              <w:szCs w:val="20"/>
            </w:rPr>
          </w:rPrChange>
        </w:rPr>
        <w:t>(</w:t>
      </w:r>
      <w:del w:id="26683" w:author="Author">
        <w:r>
          <w:rPr>
            <w:rFonts w:ascii="Calibri" w:hAnsi="Calibri" w:cs="Courier New"/>
            <w:sz w:val="20"/>
            <w:szCs w:val="20"/>
            <w:rPrChange w:id="26684" w:author="Author">
              <w:rPr>
                <w:rFonts w:ascii="Courier New" w:hAnsi="Courier New" w:cs="Courier New"/>
                <w:sz w:val="20"/>
                <w:szCs w:val="20"/>
              </w:rPr>
            </w:rPrChange>
          </w:rPr>
          <w:delText>uint16</w:delText>
        </w:r>
      </w:del>
      <w:ins w:id="26685" w:author="Author">
        <w:r>
          <w:rPr>
            <w:rFonts w:ascii="Calibri" w:hAnsi="Calibri" w:cs="Courier New"/>
            <w:sz w:val="20"/>
            <w:szCs w:val="20"/>
          </w:rPr>
          <w:t>short</w:t>
        </w:r>
      </w:ins>
      <w:r>
        <w:rPr>
          <w:rFonts w:ascii="Calibri" w:hAnsi="Calibri" w:cs="Courier New"/>
          <w:sz w:val="20"/>
          <w:szCs w:val="20"/>
          <w:rPrChange w:id="26686" w:author="Author">
            <w:rPr>
              <w:rFonts w:ascii="Courier New" w:hAnsi="Courier New" w:cs="Courier New"/>
              <w:sz w:val="20"/>
              <w:szCs w:val="20"/>
            </w:rPr>
          </w:rPrChange>
        </w:rPr>
        <w:t>)0xFFFF</w:t>
      </w:r>
    </w:p>
    <w:p w:rsidR="00743B33" w:rsidRPr="00743B33" w:rsidRDefault="00D20E06">
      <w:pPr>
        <w:ind w:left="540"/>
        <w:rPr>
          <w:rFonts w:ascii="Calibri" w:hAnsi="Calibri" w:cs="Courier New"/>
          <w:sz w:val="20"/>
          <w:szCs w:val="20"/>
          <w:rPrChange w:id="26687" w:author="Author">
            <w:rPr>
              <w:rFonts w:ascii="Courier New" w:hAnsi="Courier New" w:cs="Courier New"/>
              <w:sz w:val="20"/>
              <w:szCs w:val="20"/>
            </w:rPr>
          </w:rPrChange>
        </w:rPr>
      </w:pPr>
      <w:r>
        <w:rPr>
          <w:rFonts w:ascii="Calibri" w:hAnsi="Calibri" w:cs="Courier New"/>
          <w:sz w:val="20"/>
          <w:szCs w:val="20"/>
          <w:rPrChange w:id="26688" w:author="Author">
            <w:rPr>
              <w:rFonts w:ascii="Courier New" w:hAnsi="Courier New" w:cs="Courier New"/>
              <w:sz w:val="20"/>
              <w:szCs w:val="20"/>
            </w:rPr>
          </w:rPrChange>
        </w:rPr>
        <w:t>(</w:t>
      </w:r>
      <w:del w:id="26689" w:author="Author">
        <w:r>
          <w:rPr>
            <w:rFonts w:ascii="Calibri" w:hAnsi="Calibri" w:cs="Courier New"/>
            <w:sz w:val="20"/>
            <w:szCs w:val="20"/>
            <w:rPrChange w:id="26690" w:author="Author">
              <w:rPr>
                <w:rFonts w:ascii="Courier New" w:hAnsi="Courier New" w:cs="Courier New"/>
                <w:sz w:val="20"/>
                <w:szCs w:val="20"/>
              </w:rPr>
            </w:rPrChange>
          </w:rPr>
          <w:delText>uint32</w:delText>
        </w:r>
      </w:del>
      <w:ins w:id="26691" w:author="Author">
        <w:r>
          <w:rPr>
            <w:rFonts w:ascii="Calibri" w:hAnsi="Calibri" w:cs="Courier New"/>
            <w:sz w:val="20"/>
            <w:szCs w:val="20"/>
          </w:rPr>
          <w:t>int</w:t>
        </w:r>
      </w:ins>
      <w:r>
        <w:rPr>
          <w:rFonts w:ascii="Calibri" w:hAnsi="Calibri" w:cs="Courier New"/>
          <w:sz w:val="20"/>
          <w:szCs w:val="20"/>
          <w:rPrChange w:id="26692" w:author="Author">
            <w:rPr>
              <w:rFonts w:ascii="Courier New" w:hAnsi="Courier New" w:cs="Courier New"/>
              <w:sz w:val="20"/>
              <w:szCs w:val="20"/>
            </w:rPr>
          </w:rPrChange>
        </w:rPr>
        <w:t>)0x10000</w:t>
      </w:r>
    </w:p>
    <w:p w:rsidR="00743B33" w:rsidRPr="00743B33" w:rsidRDefault="00743B33">
      <w:pPr>
        <w:ind w:left="540"/>
        <w:rPr>
          <w:rFonts w:ascii="Calibri" w:hAnsi="Calibri" w:cs="Courier New"/>
          <w:sz w:val="20"/>
          <w:szCs w:val="20"/>
          <w:rPrChange w:id="26693" w:author="Author">
            <w:rPr>
              <w:rFonts w:ascii="Courier New" w:hAnsi="Courier New" w:cs="Courier New"/>
              <w:sz w:val="20"/>
              <w:szCs w:val="20"/>
            </w:rPr>
          </w:rPrChange>
        </w:rPr>
      </w:pPr>
    </w:p>
    <w:p w:rsidR="00743B33" w:rsidRPr="00743B33" w:rsidRDefault="00D20E06">
      <w:pPr>
        <w:ind w:left="540"/>
        <w:rPr>
          <w:rFonts w:ascii="Calibri" w:hAnsi="Calibri"/>
          <w:sz w:val="20"/>
          <w:szCs w:val="20"/>
          <w:lang w:val="en-US"/>
          <w:rPrChange w:id="26694" w:author="Author">
            <w:rPr>
              <w:rFonts w:ascii="Trebuchet MS" w:hAnsi="Trebuchet MS"/>
              <w:sz w:val="20"/>
              <w:lang w:val="en-US"/>
            </w:rPr>
          </w:rPrChange>
        </w:rPr>
      </w:pPr>
      <w:del w:id="26695" w:author="Author">
        <w:r>
          <w:rPr>
            <w:rFonts w:ascii="Calibri" w:hAnsi="Calibri"/>
            <w:sz w:val="20"/>
            <w:szCs w:val="20"/>
            <w:lang w:val="en-US"/>
            <w:rPrChange w:id="26696" w:author="Author">
              <w:rPr>
                <w:rFonts w:ascii="Trebuchet MS" w:hAnsi="Trebuchet MS"/>
                <w:sz w:val="20"/>
                <w:lang w:val="en-US"/>
              </w:rPr>
            </w:rPrChange>
          </w:rPr>
          <w:delText>/*</w:delText>
        </w:r>
      </w:del>
      <w:ins w:id="26697" w:author="Author">
        <w:r>
          <w:rPr>
            <w:rFonts w:ascii="Calibri" w:hAnsi="Calibri"/>
            <w:sz w:val="20"/>
            <w:szCs w:val="20"/>
            <w:lang w:val="en-US"/>
          </w:rPr>
          <w:t>//</w:t>
        </w:r>
      </w:ins>
      <w:r>
        <w:rPr>
          <w:rFonts w:ascii="Calibri" w:hAnsi="Calibri"/>
          <w:sz w:val="20"/>
          <w:szCs w:val="20"/>
          <w:lang w:val="en-US"/>
          <w:rPrChange w:id="26698" w:author="Author">
            <w:rPr>
              <w:rFonts w:ascii="Trebuchet MS" w:hAnsi="Trebuchet MS"/>
              <w:sz w:val="20"/>
              <w:lang w:val="en-US"/>
            </w:rPr>
          </w:rPrChange>
        </w:rPr>
        <w:t xml:space="preserve"> Not compliant</w:t>
      </w:r>
      <w:del w:id="26699" w:author="Author">
        <w:r>
          <w:rPr>
            <w:rFonts w:ascii="Calibri" w:hAnsi="Calibri"/>
            <w:sz w:val="20"/>
            <w:szCs w:val="20"/>
            <w:lang w:val="en-US"/>
            <w:rPrChange w:id="26700" w:author="Author">
              <w:rPr>
                <w:rFonts w:ascii="Trebuchet MS" w:hAnsi="Trebuchet MS"/>
                <w:sz w:val="20"/>
                <w:lang w:val="en-US"/>
              </w:rPr>
            </w:rPrChange>
          </w:rPr>
          <w:delText xml:space="preserve"> */</w:delText>
        </w:r>
      </w:del>
    </w:p>
    <w:p w:rsidR="00743B33" w:rsidRPr="00743B33" w:rsidRDefault="00D20E06">
      <w:pPr>
        <w:ind w:left="540"/>
        <w:rPr>
          <w:rFonts w:ascii="Calibri" w:hAnsi="Calibri" w:cs="Courier New"/>
          <w:sz w:val="20"/>
          <w:szCs w:val="20"/>
          <w:rPrChange w:id="26701" w:author="Author">
            <w:rPr>
              <w:rFonts w:ascii="Courier New" w:hAnsi="Courier New" w:cs="Courier New"/>
              <w:sz w:val="20"/>
              <w:szCs w:val="20"/>
            </w:rPr>
          </w:rPrChange>
        </w:rPr>
      </w:pPr>
      <w:r>
        <w:rPr>
          <w:rFonts w:ascii="Calibri" w:hAnsi="Calibri" w:cs="Courier New"/>
          <w:sz w:val="20"/>
          <w:szCs w:val="20"/>
          <w:rPrChange w:id="26702" w:author="Author">
            <w:rPr>
              <w:rFonts w:ascii="Courier New" w:hAnsi="Courier New" w:cs="Courier New"/>
              <w:sz w:val="20"/>
              <w:szCs w:val="20"/>
            </w:rPr>
          </w:rPrChange>
        </w:rPr>
        <w:t>(</w:t>
      </w:r>
      <w:del w:id="26703" w:author="Author">
        <w:r>
          <w:rPr>
            <w:rFonts w:ascii="Calibri" w:hAnsi="Calibri" w:cs="Courier New"/>
            <w:sz w:val="20"/>
            <w:szCs w:val="20"/>
            <w:rPrChange w:id="26704" w:author="Author">
              <w:rPr>
                <w:rFonts w:ascii="Courier New" w:hAnsi="Courier New" w:cs="Courier New"/>
                <w:sz w:val="20"/>
                <w:szCs w:val="20"/>
              </w:rPr>
            </w:rPrChange>
          </w:rPr>
          <w:delText>uint16</w:delText>
        </w:r>
      </w:del>
      <w:ins w:id="26705" w:author="Author">
        <w:r>
          <w:rPr>
            <w:rFonts w:ascii="Calibri" w:hAnsi="Calibri" w:cs="Courier New"/>
            <w:sz w:val="20"/>
            <w:szCs w:val="20"/>
          </w:rPr>
          <w:t>short</w:t>
        </w:r>
      </w:ins>
      <w:r>
        <w:rPr>
          <w:rFonts w:ascii="Calibri" w:hAnsi="Calibri" w:cs="Courier New"/>
          <w:sz w:val="20"/>
          <w:szCs w:val="20"/>
          <w:rPrChange w:id="26706" w:author="Author">
            <w:rPr>
              <w:rFonts w:ascii="Courier New" w:hAnsi="Courier New" w:cs="Courier New"/>
              <w:sz w:val="20"/>
              <w:szCs w:val="20"/>
            </w:rPr>
          </w:rPrChange>
        </w:rPr>
        <w:t>)0x10000</w:t>
      </w:r>
    </w:p>
    <w:p w:rsidR="00743B33" w:rsidRPr="00743B33" w:rsidRDefault="00743B33">
      <w:pPr>
        <w:ind w:left="540"/>
        <w:rPr>
          <w:rFonts w:ascii="Calibri" w:hAnsi="Calibri"/>
          <w:sz w:val="20"/>
          <w:szCs w:val="20"/>
          <w:lang w:val="en-US"/>
          <w:rPrChange w:id="26707" w:author="Author">
            <w:rPr>
              <w:rFonts w:ascii="Trebuchet MS" w:hAnsi="Trebuchet MS"/>
              <w:sz w:val="20"/>
              <w:szCs w:val="20"/>
              <w:lang w:val="en-US"/>
            </w:rPr>
          </w:rPrChange>
        </w:rPr>
      </w:pPr>
    </w:p>
    <w:p w:rsidR="00743B33" w:rsidRPr="00743B33" w:rsidRDefault="00D20E06">
      <w:pPr>
        <w:ind w:left="540"/>
        <w:jc w:val="both"/>
        <w:rPr>
          <w:rFonts w:ascii="Calibri" w:hAnsi="Calibri"/>
          <w:b/>
          <w:sz w:val="20"/>
          <w:szCs w:val="20"/>
          <w:lang w:val="en-US"/>
          <w:rPrChange w:id="26708" w:author="Author">
            <w:rPr>
              <w:rFonts w:ascii="Trebuchet MS" w:hAnsi="Trebuchet MS"/>
              <w:b/>
              <w:lang w:val="en-US"/>
            </w:rPr>
          </w:rPrChange>
        </w:rPr>
      </w:pPr>
      <w:r>
        <w:rPr>
          <w:rFonts w:ascii="Calibri" w:hAnsi="Calibri"/>
          <w:b/>
          <w:sz w:val="20"/>
          <w:szCs w:val="20"/>
          <w:lang w:val="en-US"/>
          <w:rPrChange w:id="26709" w:author="Author">
            <w:rPr>
              <w:rFonts w:ascii="Trebuchet MS" w:hAnsi="Trebuchet MS"/>
              <w:b/>
              <w:lang w:val="en-US"/>
            </w:rPr>
          </w:rPrChange>
        </w:rPr>
        <w:t>Rationale:</w:t>
      </w:r>
    </w:p>
    <w:p w:rsidR="00743B33" w:rsidRPr="00743B33" w:rsidRDefault="00D20E06">
      <w:pPr>
        <w:ind w:left="540"/>
        <w:jc w:val="both"/>
        <w:rPr>
          <w:rFonts w:ascii="Calibri" w:hAnsi="Calibri"/>
          <w:sz w:val="20"/>
          <w:szCs w:val="20"/>
          <w:rPrChange w:id="26710" w:author="Author">
            <w:rPr>
              <w:rFonts w:ascii="Trebuchet MS" w:hAnsi="Trebuchet MS"/>
              <w:sz w:val="20"/>
              <w:szCs w:val="20"/>
            </w:rPr>
          </w:rPrChange>
        </w:rPr>
      </w:pPr>
      <w:r>
        <w:rPr>
          <w:rFonts w:ascii="Calibri" w:hAnsi="Calibri"/>
          <w:sz w:val="20"/>
          <w:szCs w:val="20"/>
          <w:rPrChange w:id="26711" w:author="Author">
            <w:rPr>
              <w:rFonts w:ascii="Trebuchet MS" w:hAnsi="Trebuchet MS"/>
              <w:sz w:val="20"/>
              <w:szCs w:val="20"/>
            </w:rPr>
          </w:rPrChange>
        </w:rPr>
        <w:t>Implicit type conversion may lead to data loss and incorrect type casting of variables may cause bugs in implementation.</w:t>
      </w:r>
    </w:p>
    <w:p w:rsidR="00743B33" w:rsidRPr="00743B33" w:rsidRDefault="00743B33">
      <w:pPr>
        <w:ind w:left="540"/>
        <w:rPr>
          <w:rFonts w:ascii="Calibri" w:hAnsi="Calibri"/>
          <w:sz w:val="20"/>
          <w:szCs w:val="20"/>
          <w:rPrChange w:id="26712" w:author="Author">
            <w:rPr>
              <w:rFonts w:ascii="Trebuchet MS" w:hAnsi="Trebuchet MS"/>
              <w:sz w:val="20"/>
              <w:szCs w:val="20"/>
            </w:rPr>
          </w:rPrChange>
        </w:rPr>
      </w:pPr>
    </w:p>
    <w:p w:rsidR="00743B33" w:rsidRDefault="00D20E06" w:rsidP="00743B33">
      <w:pPr>
        <w:pStyle w:val="Heading3"/>
        <w:pPrChange w:id="26713" w:author="Author">
          <w:pPr>
            <w:pStyle w:val="Heading3"/>
            <w:jc w:val="left"/>
          </w:pPr>
        </w:pPrChange>
      </w:pPr>
      <w:bookmarkStart w:id="26714" w:name="_Toc447557765"/>
      <w:bookmarkStart w:id="26715" w:name="_Toc491674408"/>
      <w:r>
        <w:t>Rules_Expr_0</w:t>
      </w:r>
      <w:bookmarkEnd w:id="26714"/>
      <w:r>
        <w:t>13</w:t>
      </w:r>
      <w:bookmarkEnd w:id="26715"/>
    </w:p>
    <w:p w:rsidR="00743B33" w:rsidRPr="00743B33" w:rsidRDefault="00D20E06">
      <w:pPr>
        <w:ind w:left="540"/>
        <w:rPr>
          <w:del w:id="26716" w:author="Author"/>
          <w:rFonts w:ascii="Calibri" w:hAnsi="Calibri"/>
          <w:sz w:val="20"/>
          <w:szCs w:val="20"/>
          <w:lang w:val="en-US"/>
          <w:rPrChange w:id="26717" w:author="Author">
            <w:rPr>
              <w:del w:id="26718" w:author="Author"/>
              <w:rFonts w:ascii="Trebuchet MS" w:hAnsi="Trebuchet MS"/>
              <w:b/>
              <w:lang w:val="en-US"/>
            </w:rPr>
          </w:rPrChange>
        </w:rPr>
      </w:pPr>
      <w:del w:id="26719" w:author="Author">
        <w:r>
          <w:rPr>
            <w:rFonts w:ascii="Calibri" w:hAnsi="Calibri"/>
            <w:sz w:val="20"/>
            <w:szCs w:val="20"/>
            <w:lang w:val="en-US"/>
            <w:rPrChange w:id="26720" w:author="Author">
              <w:rPr>
                <w:rFonts w:ascii="Trebuchet MS" w:hAnsi="Trebuchet MS"/>
                <w:b/>
                <w:lang w:val="en-US"/>
              </w:rPr>
            </w:rPrChange>
          </w:rPr>
          <w:delText>Rule:</w:delText>
        </w:r>
      </w:del>
    </w:p>
    <w:p w:rsidR="00743B33" w:rsidRPr="00743B33" w:rsidRDefault="00D20E06">
      <w:pPr>
        <w:ind w:left="540"/>
        <w:rPr>
          <w:del w:id="26721" w:author="Author"/>
          <w:rFonts w:ascii="Calibri" w:hAnsi="Calibri"/>
          <w:sz w:val="20"/>
          <w:szCs w:val="20"/>
          <w:rPrChange w:id="26722" w:author="Author">
            <w:rPr>
              <w:del w:id="26723" w:author="Author"/>
              <w:rFonts w:ascii="Trebuchet MS" w:hAnsi="Trebuchet MS"/>
              <w:sz w:val="20"/>
              <w:szCs w:val="20"/>
            </w:rPr>
          </w:rPrChange>
        </w:rPr>
      </w:pPr>
      <w:del w:id="26724" w:author="Author">
        <w:r>
          <w:rPr>
            <w:rFonts w:ascii="Calibri" w:hAnsi="Calibri"/>
            <w:sz w:val="20"/>
            <w:szCs w:val="20"/>
            <w:rPrChange w:id="26725" w:author="Author">
              <w:rPr>
                <w:rFonts w:ascii="Trebuchet MS" w:hAnsi="Trebuchet MS"/>
                <w:sz w:val="20"/>
                <w:szCs w:val="20"/>
              </w:rPr>
            </w:rPrChange>
          </w:rPr>
          <w:delText>None</w:delText>
        </w:r>
        <w:r>
          <w:rPr>
            <w:rFonts w:ascii="Calibri" w:hAnsi="Calibri"/>
            <w:sz w:val="20"/>
            <w:szCs w:val="20"/>
            <w:rPrChange w:id="26726" w:author="Author">
              <w:rPr>
                <w:rFonts w:ascii="Trebuchet MS" w:hAnsi="Trebuchet MS"/>
                <w:sz w:val="20"/>
                <w:szCs w:val="20"/>
              </w:rPr>
            </w:rPrChange>
          </w:rPr>
          <w:delText xml:space="preserve"> of the bit-wise operators (i.e. ‘</w:delText>
        </w:r>
        <w:r>
          <w:rPr>
            <w:rFonts w:ascii="Calibri" w:hAnsi="Calibri"/>
            <w:i/>
            <w:sz w:val="20"/>
            <w:szCs w:val="20"/>
            <w:rPrChange w:id="26727" w:author="Author">
              <w:rPr>
                <w:rFonts w:ascii="Trebuchet MS" w:hAnsi="Trebuchet MS"/>
                <w:i/>
                <w:sz w:val="20"/>
                <w:szCs w:val="20"/>
              </w:rPr>
            </w:rPrChange>
          </w:rPr>
          <w:delText>&amp;, |, ~, ^, &lt;&lt;, &gt;&gt;’</w:delText>
        </w:r>
        <w:r>
          <w:rPr>
            <w:rFonts w:ascii="Calibri" w:hAnsi="Calibri"/>
            <w:sz w:val="20"/>
            <w:szCs w:val="20"/>
            <w:rPrChange w:id="26728" w:author="Author">
              <w:rPr>
                <w:rFonts w:ascii="Trebuchet MS" w:hAnsi="Trebuchet MS"/>
                <w:sz w:val="20"/>
                <w:szCs w:val="20"/>
              </w:rPr>
            </w:rPrChange>
          </w:rPr>
          <w:delText>) shall be used to manipulate signed integer data.</w:delText>
        </w:r>
      </w:del>
    </w:p>
    <w:p w:rsidR="00743B33" w:rsidRPr="00743B33" w:rsidRDefault="00743B33">
      <w:pPr>
        <w:ind w:left="540"/>
        <w:rPr>
          <w:del w:id="26729" w:author="Author"/>
          <w:rFonts w:ascii="Calibri" w:hAnsi="Calibri"/>
          <w:sz w:val="20"/>
          <w:szCs w:val="20"/>
          <w:rPrChange w:id="26730" w:author="Author">
            <w:rPr>
              <w:del w:id="26731" w:author="Author"/>
              <w:rFonts w:ascii="Trebuchet MS" w:hAnsi="Trebuchet MS"/>
            </w:rPr>
          </w:rPrChange>
        </w:rPr>
      </w:pPr>
    </w:p>
    <w:p w:rsidR="00743B33" w:rsidRPr="00743B33" w:rsidRDefault="00D20E06">
      <w:pPr>
        <w:ind w:left="540"/>
        <w:rPr>
          <w:del w:id="26732" w:author="Author"/>
          <w:rFonts w:ascii="Calibri" w:hAnsi="Calibri"/>
          <w:sz w:val="20"/>
          <w:szCs w:val="20"/>
          <w:lang w:val="en-US"/>
          <w:rPrChange w:id="26733" w:author="Author">
            <w:rPr>
              <w:del w:id="26734" w:author="Author"/>
              <w:rFonts w:ascii="Trebuchet MS" w:hAnsi="Trebuchet MS"/>
              <w:b/>
              <w:lang w:val="en-US"/>
            </w:rPr>
          </w:rPrChange>
        </w:rPr>
      </w:pPr>
      <w:del w:id="26735" w:author="Author">
        <w:r>
          <w:rPr>
            <w:rFonts w:ascii="Calibri" w:hAnsi="Calibri"/>
            <w:sz w:val="20"/>
            <w:szCs w:val="20"/>
            <w:lang w:val="en-US"/>
            <w:rPrChange w:id="26736" w:author="Author">
              <w:rPr>
                <w:rFonts w:ascii="Trebuchet MS" w:hAnsi="Trebuchet MS"/>
                <w:b/>
                <w:lang w:val="en-US"/>
              </w:rPr>
            </w:rPrChange>
          </w:rPr>
          <w:delText>Example:</w:delText>
        </w:r>
      </w:del>
    </w:p>
    <w:p w:rsidR="00743B33" w:rsidRPr="00743B33" w:rsidRDefault="00D20E06">
      <w:pPr>
        <w:ind w:left="540"/>
        <w:rPr>
          <w:del w:id="26737" w:author="Author"/>
          <w:rFonts w:ascii="Calibri" w:hAnsi="Calibri" w:cs="Courier New"/>
          <w:sz w:val="20"/>
          <w:szCs w:val="20"/>
          <w:rPrChange w:id="26738" w:author="Author">
            <w:rPr>
              <w:del w:id="26739" w:author="Author"/>
              <w:rFonts w:ascii="Courier New" w:hAnsi="Courier New" w:cs="Courier New"/>
              <w:sz w:val="20"/>
              <w:szCs w:val="20"/>
            </w:rPr>
          </w:rPrChange>
        </w:rPr>
      </w:pPr>
      <w:del w:id="26740" w:author="Author">
        <w:r>
          <w:rPr>
            <w:rFonts w:ascii="Calibri" w:hAnsi="Calibri"/>
            <w:sz w:val="20"/>
            <w:szCs w:val="20"/>
            <w:rPrChange w:id="26741" w:author="Author">
              <w:rPr>
                <w:rFonts w:ascii="Trebuchet MS" w:hAnsi="Trebuchet MS"/>
                <w:sz w:val="20"/>
                <w:szCs w:val="20"/>
              </w:rPr>
            </w:rPrChange>
          </w:rPr>
          <w:delText>Not required</w:delText>
        </w:r>
      </w:del>
    </w:p>
    <w:p w:rsidR="00743B33" w:rsidRPr="00743B33" w:rsidRDefault="00743B33">
      <w:pPr>
        <w:ind w:left="540"/>
        <w:rPr>
          <w:del w:id="26742" w:author="Author"/>
          <w:rFonts w:ascii="Calibri" w:hAnsi="Calibri"/>
          <w:sz w:val="20"/>
          <w:szCs w:val="20"/>
          <w:lang w:val="en-US"/>
          <w:rPrChange w:id="26743" w:author="Author">
            <w:rPr>
              <w:del w:id="26744" w:author="Author"/>
              <w:rFonts w:ascii="Trebuchet MS" w:hAnsi="Trebuchet MS"/>
              <w:b/>
              <w:lang w:val="en-US"/>
            </w:rPr>
          </w:rPrChange>
        </w:rPr>
      </w:pPr>
    </w:p>
    <w:p w:rsidR="00743B33" w:rsidRPr="00743B33" w:rsidRDefault="00D20E06">
      <w:pPr>
        <w:ind w:left="540"/>
        <w:rPr>
          <w:del w:id="26745" w:author="Author"/>
          <w:rFonts w:ascii="Calibri" w:hAnsi="Calibri"/>
          <w:sz w:val="20"/>
          <w:szCs w:val="20"/>
          <w:lang w:val="en-US"/>
          <w:rPrChange w:id="26746" w:author="Author">
            <w:rPr>
              <w:del w:id="26747" w:author="Author"/>
              <w:rFonts w:ascii="Trebuchet MS" w:hAnsi="Trebuchet MS"/>
              <w:b/>
              <w:lang w:val="en-US"/>
            </w:rPr>
          </w:rPrChange>
        </w:rPr>
      </w:pPr>
      <w:del w:id="26748" w:author="Author">
        <w:r>
          <w:rPr>
            <w:rFonts w:ascii="Calibri" w:hAnsi="Calibri"/>
            <w:sz w:val="20"/>
            <w:szCs w:val="20"/>
            <w:lang w:val="en-US"/>
            <w:rPrChange w:id="26749" w:author="Author">
              <w:rPr>
                <w:rFonts w:ascii="Trebuchet MS" w:hAnsi="Trebuchet MS"/>
                <w:b/>
                <w:lang w:val="en-US"/>
              </w:rPr>
            </w:rPrChange>
          </w:rPr>
          <w:delText>Rationale:</w:delText>
        </w:r>
      </w:del>
    </w:p>
    <w:p w:rsidR="00743B33" w:rsidRPr="00743B33" w:rsidRDefault="00D20E06">
      <w:pPr>
        <w:ind w:left="540"/>
        <w:rPr>
          <w:rFonts w:ascii="Calibri" w:hAnsi="Calibri"/>
          <w:sz w:val="20"/>
          <w:szCs w:val="20"/>
          <w:rPrChange w:id="26750" w:author="Author">
            <w:rPr>
              <w:rFonts w:ascii="Trebuchet MS" w:hAnsi="Trebuchet MS"/>
              <w:sz w:val="20"/>
              <w:szCs w:val="20"/>
            </w:rPr>
          </w:rPrChange>
        </w:rPr>
      </w:pPr>
      <w:del w:id="26751" w:author="Author">
        <w:r>
          <w:rPr>
            <w:rFonts w:ascii="Calibri" w:hAnsi="Calibri"/>
            <w:sz w:val="20"/>
            <w:szCs w:val="20"/>
            <w:rPrChange w:id="26752" w:author="Author">
              <w:rPr>
                <w:rFonts w:ascii="Trebuchet MS" w:hAnsi="Trebuchet MS"/>
                <w:sz w:val="20"/>
                <w:szCs w:val="20"/>
              </w:rPr>
            </w:rPrChange>
          </w:rPr>
          <w:delText xml:space="preserve">Several details of the manipulation of binary data within signed integer containers are implementation-defined </w:delText>
        </w:r>
        <w:r>
          <w:rPr>
            <w:rFonts w:ascii="Calibri" w:hAnsi="Calibri"/>
            <w:sz w:val="20"/>
            <w:szCs w:val="20"/>
            <w:rPrChange w:id="26753" w:author="Author">
              <w:rPr>
                <w:rFonts w:ascii="Trebuchet MS" w:hAnsi="Trebuchet MS"/>
                <w:sz w:val="20"/>
                <w:szCs w:val="20"/>
              </w:rPr>
            </w:rPrChange>
          </w:rPr>
          <w:delText>behaviours of the C standard.</w:delText>
        </w:r>
      </w:del>
      <w:ins w:id="26754" w:author="Author">
        <w:del w:id="26755" w:author="Author">
          <w:r>
            <w:rPr>
              <w:rFonts w:ascii="Calibri" w:hAnsi="Calibri"/>
              <w:sz w:val="20"/>
              <w:szCs w:val="20"/>
              <w:lang w:val="en-US"/>
              <w:rPrChange w:id="26756"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6757" w:author="Author">
              <w:rPr>
                <w:rFonts w:ascii="Calibri" w:hAnsi="Calibri"/>
                <w:b/>
                <w:sz w:val="20"/>
                <w:szCs w:val="20"/>
                <w:lang w:val="en-US"/>
              </w:rPr>
            </w:rPrChange>
          </w:rPr>
          <w:t>.</w:t>
        </w:r>
      </w:ins>
    </w:p>
    <w:p w:rsidR="00743B33" w:rsidRPr="00743B33" w:rsidRDefault="00743B33" w:rsidP="00743B33">
      <w:pPr>
        <w:pStyle w:val="Heading2"/>
        <w:rPr>
          <w:del w:id="26758" w:author="Author"/>
          <w:rPrChange w:id="26759" w:author="Author">
            <w:rPr>
              <w:del w:id="26760" w:author="Author"/>
              <w:rFonts w:ascii="Trebuchet MS" w:hAnsi="Trebuchet MS"/>
            </w:rPr>
          </w:rPrChange>
        </w:rPr>
        <w:pPrChange w:id="26761" w:author="Author">
          <w:pPr>
            <w:ind w:left="540"/>
            <w:jc w:val="both"/>
          </w:pPr>
        </w:pPrChange>
      </w:pPr>
      <w:bookmarkStart w:id="26762" w:name="_Toc488929723"/>
      <w:bookmarkStart w:id="26763" w:name="_Toc489941933"/>
      <w:bookmarkStart w:id="26764" w:name="_Toc489943091"/>
      <w:bookmarkStart w:id="26765" w:name="_Toc490207374"/>
      <w:bookmarkStart w:id="26766" w:name="_Toc490208539"/>
      <w:bookmarkStart w:id="26767" w:name="_Toc491674409"/>
      <w:bookmarkEnd w:id="26762"/>
      <w:bookmarkEnd w:id="26763"/>
      <w:bookmarkEnd w:id="26764"/>
      <w:bookmarkEnd w:id="26765"/>
      <w:bookmarkEnd w:id="26766"/>
      <w:bookmarkEnd w:id="26767"/>
    </w:p>
    <w:p w:rsidR="00743B33" w:rsidRDefault="00D20E06">
      <w:pPr>
        <w:pStyle w:val="Heading2"/>
      </w:pPr>
      <w:bookmarkStart w:id="26768" w:name="_Toc294795268"/>
      <w:bookmarkStart w:id="26769" w:name="_Toc301956967"/>
      <w:bookmarkStart w:id="26770" w:name="_Toc301960095"/>
      <w:bookmarkStart w:id="26771" w:name="_Toc301960569"/>
      <w:bookmarkStart w:id="26772" w:name="_Toc301960731"/>
      <w:bookmarkStart w:id="26773" w:name="_Toc409602537"/>
      <w:bookmarkStart w:id="26774" w:name="_Toc430267198"/>
      <w:bookmarkStart w:id="26775" w:name="_Toc491674410"/>
      <w:r>
        <w:t>Control Flow</w:t>
      </w:r>
      <w:bookmarkEnd w:id="26768"/>
      <w:bookmarkEnd w:id="26769"/>
      <w:bookmarkEnd w:id="26770"/>
      <w:bookmarkEnd w:id="26771"/>
      <w:bookmarkEnd w:id="26772"/>
      <w:bookmarkEnd w:id="26773"/>
      <w:bookmarkEnd w:id="26774"/>
      <w:bookmarkEnd w:id="26775"/>
    </w:p>
    <w:p w:rsidR="00743B33" w:rsidRDefault="00D20E06">
      <w:pPr>
        <w:pStyle w:val="Heading3"/>
      </w:pPr>
      <w:bookmarkStart w:id="26776" w:name="_Toc294795269"/>
      <w:bookmarkStart w:id="26777" w:name="_Toc301956968"/>
      <w:bookmarkStart w:id="26778" w:name="_Toc301960096"/>
      <w:bookmarkStart w:id="26779" w:name="_Toc301960570"/>
      <w:bookmarkStart w:id="26780" w:name="_Toc301960732"/>
      <w:bookmarkStart w:id="26781" w:name="_Toc409602538"/>
      <w:bookmarkStart w:id="26782" w:name="_Toc430267199"/>
      <w:bookmarkStart w:id="26783" w:name="_Toc491674411"/>
      <w:r>
        <w:t>Rules_CtrlFlow_001</w:t>
      </w:r>
      <w:bookmarkEnd w:id="26776"/>
      <w:bookmarkEnd w:id="26777"/>
      <w:bookmarkEnd w:id="26778"/>
      <w:bookmarkEnd w:id="26779"/>
      <w:bookmarkEnd w:id="26780"/>
      <w:bookmarkEnd w:id="26781"/>
      <w:r>
        <w:t xml:space="preserve"> ([1] Clause 5.4.7 - table 1 - 1d)</w:t>
      </w:r>
      <w:bookmarkEnd w:id="26782"/>
      <w:bookmarkEnd w:id="26783"/>
    </w:p>
    <w:p w:rsidR="00743B33" w:rsidRPr="00743B33" w:rsidRDefault="00D20E06">
      <w:pPr>
        <w:ind w:left="540"/>
        <w:jc w:val="both"/>
        <w:rPr>
          <w:del w:id="26784" w:author="Author"/>
          <w:rFonts w:ascii="Calibri" w:hAnsi="Calibri"/>
          <w:sz w:val="20"/>
          <w:szCs w:val="20"/>
          <w:lang w:val="en-US"/>
          <w:rPrChange w:id="26785" w:author="Author">
            <w:rPr>
              <w:del w:id="26786" w:author="Author"/>
              <w:rFonts w:ascii="Trebuchet MS" w:hAnsi="Trebuchet MS"/>
              <w:b/>
              <w:lang w:val="en-US"/>
            </w:rPr>
          </w:rPrChange>
        </w:rPr>
      </w:pPr>
      <w:del w:id="26787" w:author="Author">
        <w:r>
          <w:rPr>
            <w:rFonts w:ascii="Calibri" w:hAnsi="Calibri"/>
            <w:sz w:val="20"/>
            <w:szCs w:val="20"/>
            <w:rPrChange w:id="26788" w:author="Author">
              <w:rPr>
                <w:rFonts w:ascii="Trebuchet MS" w:hAnsi="Trebuchet MS"/>
                <w:b/>
              </w:rPr>
            </w:rPrChange>
          </w:rPr>
          <w:delText>Rule</w:delText>
        </w:r>
        <w:r>
          <w:rPr>
            <w:rFonts w:ascii="Calibri" w:hAnsi="Calibri"/>
            <w:sz w:val="20"/>
            <w:szCs w:val="20"/>
            <w:lang w:val="en-US"/>
            <w:rPrChange w:id="26789" w:author="Author">
              <w:rPr>
                <w:rFonts w:ascii="Trebuchet MS" w:hAnsi="Trebuchet MS"/>
                <w:b/>
                <w:lang w:val="en-US"/>
              </w:rPr>
            </w:rPrChange>
          </w:rPr>
          <w:delText>:</w:delText>
        </w:r>
      </w:del>
    </w:p>
    <w:p w:rsidR="00743B33" w:rsidRPr="00743B33" w:rsidRDefault="00D20E06">
      <w:pPr>
        <w:ind w:left="540"/>
        <w:rPr>
          <w:del w:id="26790" w:author="Author"/>
          <w:rFonts w:ascii="Calibri" w:hAnsi="Calibri"/>
          <w:sz w:val="20"/>
          <w:szCs w:val="20"/>
          <w:rPrChange w:id="26791" w:author="Author">
            <w:rPr>
              <w:del w:id="26792" w:author="Author"/>
              <w:rFonts w:ascii="Trebuchet MS" w:hAnsi="Trebuchet MS"/>
              <w:sz w:val="20"/>
              <w:szCs w:val="20"/>
            </w:rPr>
          </w:rPrChange>
        </w:rPr>
      </w:pPr>
      <w:del w:id="26793" w:author="Author">
        <w:r>
          <w:rPr>
            <w:rFonts w:ascii="Calibri" w:hAnsi="Calibri"/>
            <w:sz w:val="20"/>
            <w:szCs w:val="20"/>
            <w:rPrChange w:id="26794" w:author="Author">
              <w:rPr>
                <w:rFonts w:ascii="Trebuchet MS" w:hAnsi="Trebuchet MS"/>
                <w:sz w:val="20"/>
                <w:szCs w:val="20"/>
              </w:rPr>
            </w:rPrChange>
          </w:rPr>
          <w:delText>The controlling expressions shall not contain function call. The following list is examples of the controlling expressions:</w:delText>
        </w:r>
      </w:del>
    </w:p>
    <w:p w:rsidR="00743B33" w:rsidRPr="00743B33" w:rsidRDefault="00D20E06">
      <w:pPr>
        <w:ind w:left="540"/>
        <w:jc w:val="both"/>
        <w:rPr>
          <w:del w:id="26795" w:author="Author"/>
          <w:rFonts w:ascii="Calibri" w:hAnsi="Calibri"/>
          <w:sz w:val="20"/>
          <w:szCs w:val="20"/>
          <w:rPrChange w:id="26796" w:author="Author">
            <w:rPr>
              <w:del w:id="26797" w:author="Author"/>
              <w:rFonts w:ascii="Trebuchet MS" w:hAnsi="Trebuchet MS"/>
              <w:sz w:val="20"/>
              <w:szCs w:val="20"/>
            </w:rPr>
          </w:rPrChange>
        </w:rPr>
      </w:pPr>
      <w:del w:id="26798" w:author="Author">
        <w:r>
          <w:rPr>
            <w:rFonts w:ascii="Calibri" w:hAnsi="Calibri"/>
            <w:sz w:val="20"/>
            <w:szCs w:val="20"/>
            <w:rPrChange w:id="26799" w:author="Author">
              <w:rPr>
                <w:rFonts w:ascii="Trebuchet MS" w:hAnsi="Trebuchet MS"/>
                <w:sz w:val="20"/>
                <w:szCs w:val="20"/>
              </w:rPr>
            </w:rPrChange>
          </w:rPr>
          <w:delText xml:space="preserve">1. </w:delText>
        </w:r>
        <w:r>
          <w:rPr>
            <w:rFonts w:ascii="Calibri" w:hAnsi="Calibri"/>
            <w:i/>
            <w:sz w:val="20"/>
            <w:szCs w:val="20"/>
            <w:rPrChange w:id="26800" w:author="Author">
              <w:rPr>
                <w:rFonts w:ascii="Trebuchet MS" w:hAnsi="Trebuchet MS"/>
                <w:i/>
                <w:sz w:val="20"/>
                <w:szCs w:val="20"/>
              </w:rPr>
            </w:rPrChange>
          </w:rPr>
          <w:delText>‘if’</w:delText>
        </w:r>
        <w:r>
          <w:rPr>
            <w:rFonts w:ascii="Calibri" w:hAnsi="Calibri"/>
            <w:sz w:val="20"/>
            <w:szCs w:val="20"/>
            <w:rPrChange w:id="26801" w:author="Author">
              <w:rPr>
                <w:rFonts w:ascii="Trebuchet MS" w:hAnsi="Trebuchet MS"/>
                <w:sz w:val="20"/>
                <w:szCs w:val="20"/>
              </w:rPr>
            </w:rPrChange>
          </w:rPr>
          <w:delText xml:space="preserve"> statement.</w:delText>
        </w:r>
      </w:del>
    </w:p>
    <w:p w:rsidR="00743B33" w:rsidRPr="00743B33" w:rsidRDefault="00D20E06">
      <w:pPr>
        <w:ind w:left="540"/>
        <w:jc w:val="both"/>
        <w:rPr>
          <w:del w:id="26802" w:author="Author"/>
          <w:rFonts w:ascii="Calibri" w:hAnsi="Calibri"/>
          <w:sz w:val="20"/>
          <w:szCs w:val="20"/>
          <w:rPrChange w:id="26803" w:author="Author">
            <w:rPr>
              <w:del w:id="26804" w:author="Author"/>
              <w:rFonts w:ascii="Trebuchet MS" w:hAnsi="Trebuchet MS"/>
              <w:sz w:val="20"/>
              <w:szCs w:val="20"/>
            </w:rPr>
          </w:rPrChange>
        </w:rPr>
      </w:pPr>
      <w:del w:id="26805" w:author="Author">
        <w:r>
          <w:rPr>
            <w:rFonts w:ascii="Calibri" w:hAnsi="Calibri"/>
            <w:sz w:val="20"/>
            <w:szCs w:val="20"/>
            <w:rPrChange w:id="26806" w:author="Author">
              <w:rPr>
                <w:rFonts w:ascii="Trebuchet MS" w:hAnsi="Trebuchet MS"/>
                <w:sz w:val="20"/>
                <w:szCs w:val="20"/>
              </w:rPr>
            </w:rPrChange>
          </w:rPr>
          <w:delText xml:space="preserve">2. </w:delText>
        </w:r>
        <w:r>
          <w:rPr>
            <w:rFonts w:ascii="Calibri" w:hAnsi="Calibri"/>
            <w:i/>
            <w:sz w:val="20"/>
            <w:szCs w:val="20"/>
            <w:rPrChange w:id="26807" w:author="Author">
              <w:rPr>
                <w:rFonts w:ascii="Trebuchet MS" w:hAnsi="Trebuchet MS"/>
                <w:i/>
                <w:sz w:val="20"/>
                <w:szCs w:val="20"/>
              </w:rPr>
            </w:rPrChange>
          </w:rPr>
          <w:delText>‘for’</w:delText>
        </w:r>
        <w:r>
          <w:rPr>
            <w:rFonts w:ascii="Calibri" w:hAnsi="Calibri"/>
            <w:sz w:val="20"/>
            <w:szCs w:val="20"/>
            <w:rPrChange w:id="26808" w:author="Author">
              <w:rPr>
                <w:rFonts w:ascii="Trebuchet MS" w:hAnsi="Trebuchet MS"/>
                <w:sz w:val="20"/>
                <w:szCs w:val="20"/>
              </w:rPr>
            </w:rPrChange>
          </w:rPr>
          <w:delText xml:space="preserve"> statement.</w:delText>
        </w:r>
      </w:del>
    </w:p>
    <w:p w:rsidR="00743B33" w:rsidRPr="00743B33" w:rsidRDefault="00D20E06">
      <w:pPr>
        <w:ind w:left="540"/>
        <w:jc w:val="both"/>
        <w:rPr>
          <w:del w:id="26809" w:author="Author"/>
          <w:rFonts w:ascii="Calibri" w:hAnsi="Calibri"/>
          <w:sz w:val="20"/>
          <w:szCs w:val="20"/>
          <w:rPrChange w:id="26810" w:author="Author">
            <w:rPr>
              <w:del w:id="26811" w:author="Author"/>
              <w:rFonts w:ascii="Trebuchet MS" w:hAnsi="Trebuchet MS"/>
              <w:sz w:val="20"/>
              <w:szCs w:val="20"/>
            </w:rPr>
          </w:rPrChange>
        </w:rPr>
      </w:pPr>
      <w:del w:id="26812" w:author="Author">
        <w:r>
          <w:rPr>
            <w:rFonts w:ascii="Calibri" w:hAnsi="Calibri"/>
            <w:sz w:val="20"/>
            <w:szCs w:val="20"/>
            <w:rPrChange w:id="26813" w:author="Author">
              <w:rPr>
                <w:rFonts w:ascii="Trebuchet MS" w:hAnsi="Trebuchet MS"/>
                <w:sz w:val="20"/>
                <w:szCs w:val="20"/>
              </w:rPr>
            </w:rPrChange>
          </w:rPr>
          <w:delText xml:space="preserve">3. </w:delText>
        </w:r>
        <w:r>
          <w:rPr>
            <w:rFonts w:ascii="Calibri" w:hAnsi="Calibri"/>
            <w:i/>
            <w:sz w:val="20"/>
            <w:szCs w:val="20"/>
            <w:rPrChange w:id="26814" w:author="Author">
              <w:rPr>
                <w:rFonts w:ascii="Trebuchet MS" w:hAnsi="Trebuchet MS"/>
                <w:i/>
                <w:sz w:val="20"/>
                <w:szCs w:val="20"/>
              </w:rPr>
            </w:rPrChange>
          </w:rPr>
          <w:delText>‘while’</w:delText>
        </w:r>
        <w:r>
          <w:rPr>
            <w:rFonts w:ascii="Calibri" w:hAnsi="Calibri"/>
            <w:sz w:val="20"/>
            <w:szCs w:val="20"/>
            <w:rPrChange w:id="26815" w:author="Author">
              <w:rPr>
                <w:rFonts w:ascii="Trebuchet MS" w:hAnsi="Trebuchet MS"/>
                <w:sz w:val="20"/>
                <w:szCs w:val="20"/>
              </w:rPr>
            </w:rPrChange>
          </w:rPr>
          <w:delText xml:space="preserve"> statement.</w:delText>
        </w:r>
      </w:del>
    </w:p>
    <w:p w:rsidR="00743B33" w:rsidRPr="00743B33" w:rsidRDefault="00D20E06">
      <w:pPr>
        <w:ind w:left="540"/>
        <w:jc w:val="both"/>
        <w:rPr>
          <w:del w:id="26816" w:author="Author"/>
          <w:rFonts w:ascii="Calibri" w:hAnsi="Calibri"/>
          <w:sz w:val="20"/>
          <w:szCs w:val="20"/>
          <w:rPrChange w:id="26817" w:author="Author">
            <w:rPr>
              <w:del w:id="26818" w:author="Author"/>
              <w:rFonts w:ascii="Trebuchet MS" w:hAnsi="Trebuchet MS"/>
              <w:sz w:val="20"/>
              <w:szCs w:val="20"/>
            </w:rPr>
          </w:rPrChange>
        </w:rPr>
      </w:pPr>
      <w:del w:id="26819" w:author="Author">
        <w:r>
          <w:rPr>
            <w:rFonts w:ascii="Calibri" w:hAnsi="Calibri"/>
            <w:sz w:val="20"/>
            <w:szCs w:val="20"/>
            <w:rPrChange w:id="26820" w:author="Author">
              <w:rPr>
                <w:rFonts w:ascii="Trebuchet MS" w:hAnsi="Trebuchet MS"/>
                <w:sz w:val="20"/>
                <w:szCs w:val="20"/>
              </w:rPr>
            </w:rPrChange>
          </w:rPr>
          <w:delText xml:space="preserve">4. </w:delText>
        </w:r>
        <w:r>
          <w:rPr>
            <w:rFonts w:ascii="Calibri" w:hAnsi="Calibri"/>
            <w:i/>
            <w:sz w:val="20"/>
            <w:szCs w:val="20"/>
            <w:rPrChange w:id="26821" w:author="Author">
              <w:rPr>
                <w:rFonts w:ascii="Trebuchet MS" w:hAnsi="Trebuchet MS"/>
                <w:i/>
                <w:sz w:val="20"/>
                <w:szCs w:val="20"/>
              </w:rPr>
            </w:rPrChange>
          </w:rPr>
          <w:delText>‘do-while’</w:delText>
        </w:r>
        <w:r>
          <w:rPr>
            <w:rFonts w:ascii="Calibri" w:hAnsi="Calibri"/>
            <w:sz w:val="20"/>
            <w:szCs w:val="20"/>
            <w:rPrChange w:id="26822" w:author="Author">
              <w:rPr>
                <w:rFonts w:ascii="Trebuchet MS" w:hAnsi="Trebuchet MS"/>
                <w:sz w:val="20"/>
                <w:szCs w:val="20"/>
              </w:rPr>
            </w:rPrChange>
          </w:rPr>
          <w:delText xml:space="preserve"> statement.</w:delText>
        </w:r>
      </w:del>
    </w:p>
    <w:p w:rsidR="00743B33" w:rsidRPr="00743B33" w:rsidRDefault="00D20E06">
      <w:pPr>
        <w:ind w:left="540"/>
        <w:jc w:val="both"/>
        <w:rPr>
          <w:del w:id="26823" w:author="Author"/>
          <w:rFonts w:ascii="Calibri" w:hAnsi="Calibri"/>
          <w:sz w:val="20"/>
          <w:szCs w:val="20"/>
          <w:rPrChange w:id="26824" w:author="Author">
            <w:rPr>
              <w:del w:id="26825" w:author="Author"/>
              <w:rFonts w:ascii="Trebuchet MS" w:hAnsi="Trebuchet MS"/>
              <w:sz w:val="20"/>
              <w:szCs w:val="20"/>
            </w:rPr>
          </w:rPrChange>
        </w:rPr>
      </w:pPr>
      <w:del w:id="26826" w:author="Author">
        <w:r>
          <w:rPr>
            <w:rFonts w:ascii="Calibri" w:hAnsi="Calibri"/>
            <w:sz w:val="20"/>
            <w:szCs w:val="20"/>
            <w:rPrChange w:id="26827" w:author="Author">
              <w:rPr>
                <w:rFonts w:ascii="Trebuchet MS" w:hAnsi="Trebuchet MS"/>
                <w:sz w:val="20"/>
                <w:szCs w:val="20"/>
              </w:rPr>
            </w:rPrChange>
          </w:rPr>
          <w:delText xml:space="preserve">5. </w:delText>
        </w:r>
        <w:r>
          <w:rPr>
            <w:rFonts w:ascii="Calibri" w:hAnsi="Calibri"/>
            <w:i/>
            <w:sz w:val="20"/>
            <w:szCs w:val="20"/>
            <w:rPrChange w:id="26828" w:author="Author">
              <w:rPr>
                <w:rFonts w:ascii="Trebuchet MS" w:hAnsi="Trebuchet MS"/>
                <w:i/>
                <w:sz w:val="20"/>
                <w:szCs w:val="20"/>
              </w:rPr>
            </w:rPrChange>
          </w:rPr>
          <w:delText>‘switch’</w:delText>
        </w:r>
        <w:r>
          <w:rPr>
            <w:rFonts w:ascii="Calibri" w:hAnsi="Calibri"/>
            <w:sz w:val="20"/>
            <w:szCs w:val="20"/>
            <w:rPrChange w:id="26829" w:author="Author">
              <w:rPr>
                <w:rFonts w:ascii="Trebuchet MS" w:hAnsi="Trebuchet MS"/>
                <w:sz w:val="20"/>
                <w:szCs w:val="20"/>
              </w:rPr>
            </w:rPrChange>
          </w:rPr>
          <w:delText xml:space="preserve"> statement.</w:delText>
        </w:r>
      </w:del>
    </w:p>
    <w:p w:rsidR="00743B33" w:rsidRPr="00743B33" w:rsidRDefault="00743B33">
      <w:pPr>
        <w:ind w:left="540"/>
        <w:jc w:val="both"/>
        <w:rPr>
          <w:del w:id="26830" w:author="Author"/>
          <w:rFonts w:ascii="Calibri" w:hAnsi="Calibri"/>
          <w:sz w:val="20"/>
          <w:szCs w:val="20"/>
          <w:rPrChange w:id="26831" w:author="Author">
            <w:rPr>
              <w:del w:id="26832" w:author="Author"/>
              <w:rFonts w:ascii="Trebuchet MS" w:hAnsi="Trebuchet MS"/>
            </w:rPr>
          </w:rPrChange>
        </w:rPr>
      </w:pPr>
    </w:p>
    <w:p w:rsidR="00743B33" w:rsidRPr="00743B33" w:rsidRDefault="00D20E06">
      <w:pPr>
        <w:ind w:left="540"/>
        <w:jc w:val="both"/>
        <w:rPr>
          <w:del w:id="26833" w:author="Author"/>
          <w:rFonts w:ascii="Calibri" w:hAnsi="Calibri"/>
          <w:sz w:val="20"/>
          <w:szCs w:val="20"/>
          <w:rPrChange w:id="26834" w:author="Author">
            <w:rPr>
              <w:del w:id="26835" w:author="Author"/>
              <w:rFonts w:ascii="Trebuchet MS" w:hAnsi="Trebuchet MS"/>
            </w:rPr>
          </w:rPrChange>
        </w:rPr>
      </w:pPr>
      <w:del w:id="26836" w:author="Author">
        <w:r>
          <w:rPr>
            <w:rFonts w:ascii="Calibri" w:hAnsi="Calibri"/>
            <w:sz w:val="20"/>
            <w:szCs w:val="20"/>
            <w:rPrChange w:id="26837" w:author="Author">
              <w:rPr>
                <w:rFonts w:ascii="Trebuchet MS" w:hAnsi="Trebuchet MS"/>
                <w:b/>
              </w:rPr>
            </w:rPrChange>
          </w:rPr>
          <w:delText>Example</w:delText>
        </w:r>
        <w:r>
          <w:rPr>
            <w:rFonts w:ascii="Calibri" w:hAnsi="Calibri"/>
            <w:sz w:val="20"/>
            <w:szCs w:val="20"/>
            <w:lang w:val="en-US"/>
            <w:rPrChange w:id="26838" w:author="Author">
              <w:rPr>
                <w:rFonts w:ascii="Trebuchet MS" w:hAnsi="Trebuchet MS"/>
                <w:b/>
                <w:lang w:val="en-US"/>
              </w:rPr>
            </w:rPrChange>
          </w:rPr>
          <w:delText>:</w:delText>
        </w:r>
        <w:r>
          <w:rPr>
            <w:rFonts w:ascii="Calibri" w:hAnsi="Calibri"/>
            <w:sz w:val="20"/>
            <w:szCs w:val="20"/>
            <w:rPrChange w:id="26839" w:author="Author">
              <w:rPr>
                <w:rFonts w:ascii="Trebuchet MS" w:hAnsi="Trebuchet MS"/>
              </w:rPr>
            </w:rPrChange>
          </w:rPr>
          <w:delText xml:space="preserve"> </w:delText>
        </w:r>
      </w:del>
    </w:p>
    <w:p w:rsidR="00743B33" w:rsidRPr="00743B33" w:rsidRDefault="00D20E06">
      <w:pPr>
        <w:ind w:left="540"/>
        <w:jc w:val="both"/>
        <w:rPr>
          <w:del w:id="26840" w:author="Author"/>
          <w:rFonts w:ascii="Calibri" w:hAnsi="Calibri"/>
          <w:sz w:val="20"/>
          <w:szCs w:val="20"/>
          <w:rPrChange w:id="26841" w:author="Author">
            <w:rPr>
              <w:del w:id="26842" w:author="Author"/>
              <w:rFonts w:ascii="Trebuchet MS" w:hAnsi="Trebuchet MS"/>
              <w:sz w:val="20"/>
              <w:szCs w:val="20"/>
            </w:rPr>
          </w:rPrChange>
        </w:rPr>
      </w:pPr>
      <w:del w:id="26843" w:author="Author">
        <w:r>
          <w:rPr>
            <w:rFonts w:ascii="Calibri" w:hAnsi="Calibri"/>
            <w:sz w:val="20"/>
            <w:szCs w:val="20"/>
            <w:rPrChange w:id="26844" w:author="Author">
              <w:rPr>
                <w:rFonts w:ascii="Trebuchet MS" w:hAnsi="Trebuchet MS"/>
                <w:sz w:val="20"/>
                <w:szCs w:val="20"/>
              </w:rPr>
            </w:rPrChange>
          </w:rPr>
          <w:delText>/*</w:delText>
        </w:r>
      </w:del>
      <w:ins w:id="26845" w:author="Author">
        <w:del w:id="26846" w:author="Author">
          <w:r>
            <w:rPr>
              <w:rFonts w:ascii="Calibri" w:hAnsi="Calibri"/>
              <w:sz w:val="20"/>
              <w:szCs w:val="20"/>
            </w:rPr>
            <w:delText>//</w:delText>
          </w:r>
        </w:del>
      </w:ins>
      <w:del w:id="26847" w:author="Author">
        <w:r>
          <w:rPr>
            <w:rFonts w:ascii="Calibri" w:hAnsi="Calibri"/>
            <w:sz w:val="20"/>
            <w:szCs w:val="20"/>
            <w:rPrChange w:id="26848" w:author="Author">
              <w:rPr>
                <w:rFonts w:ascii="Trebuchet MS" w:hAnsi="Trebuchet MS"/>
                <w:sz w:val="20"/>
                <w:szCs w:val="20"/>
              </w:rPr>
            </w:rPrChange>
          </w:rPr>
          <w:delText xml:space="preserve"> Not compliant */</w:delText>
        </w:r>
      </w:del>
    </w:p>
    <w:p w:rsidR="00743B33" w:rsidRPr="00743B33" w:rsidRDefault="00D20E06">
      <w:pPr>
        <w:ind w:left="540"/>
        <w:jc w:val="both"/>
        <w:rPr>
          <w:del w:id="26849" w:author="Author"/>
          <w:rFonts w:ascii="Calibri" w:hAnsi="Calibri" w:cs="Courier New"/>
          <w:sz w:val="20"/>
          <w:szCs w:val="20"/>
          <w:rPrChange w:id="26850" w:author="Author">
            <w:rPr>
              <w:del w:id="26851" w:author="Author"/>
              <w:rFonts w:ascii="Courier New" w:hAnsi="Courier New" w:cs="Courier New"/>
              <w:sz w:val="20"/>
              <w:szCs w:val="20"/>
            </w:rPr>
          </w:rPrChange>
        </w:rPr>
      </w:pPr>
      <w:del w:id="26852" w:author="Author">
        <w:r>
          <w:rPr>
            <w:rFonts w:ascii="Calibri" w:hAnsi="Calibri" w:cs="Courier New"/>
            <w:sz w:val="20"/>
            <w:szCs w:val="20"/>
            <w:rPrChange w:id="26853" w:author="Author">
              <w:rPr>
                <w:rFonts w:ascii="Courier New" w:hAnsi="Courier New" w:cs="Courier New"/>
                <w:sz w:val="20"/>
                <w:szCs w:val="20"/>
              </w:rPr>
            </w:rPrChange>
          </w:rPr>
          <w:delText>while (Mod_GetIndex() &gt; 42u)</w:delText>
        </w:r>
      </w:del>
    </w:p>
    <w:p w:rsidR="00743B33" w:rsidRPr="00743B33" w:rsidRDefault="00743B33">
      <w:pPr>
        <w:ind w:left="540"/>
        <w:jc w:val="both"/>
        <w:rPr>
          <w:del w:id="26854" w:author="Author"/>
          <w:rFonts w:ascii="Calibri" w:hAnsi="Calibri"/>
          <w:sz w:val="20"/>
          <w:szCs w:val="20"/>
          <w:rPrChange w:id="26855" w:author="Author">
            <w:rPr>
              <w:del w:id="26856" w:author="Author"/>
              <w:rFonts w:ascii="Trebuchet MS" w:hAnsi="Trebuchet MS"/>
              <w:sz w:val="20"/>
              <w:szCs w:val="20"/>
            </w:rPr>
          </w:rPrChange>
        </w:rPr>
      </w:pPr>
    </w:p>
    <w:p w:rsidR="00743B33" w:rsidRPr="00743B33" w:rsidRDefault="00D20E06">
      <w:pPr>
        <w:ind w:left="540"/>
        <w:jc w:val="both"/>
        <w:rPr>
          <w:del w:id="26857" w:author="Author"/>
          <w:rFonts w:ascii="Calibri" w:hAnsi="Calibri"/>
          <w:sz w:val="20"/>
          <w:szCs w:val="20"/>
          <w:rPrChange w:id="26858" w:author="Author">
            <w:rPr>
              <w:del w:id="26859" w:author="Author"/>
              <w:rFonts w:ascii="Trebuchet MS" w:hAnsi="Trebuchet MS"/>
              <w:sz w:val="20"/>
              <w:szCs w:val="20"/>
            </w:rPr>
          </w:rPrChange>
        </w:rPr>
      </w:pPr>
      <w:del w:id="26860" w:author="Author">
        <w:r>
          <w:rPr>
            <w:rFonts w:ascii="Calibri" w:hAnsi="Calibri"/>
            <w:sz w:val="20"/>
            <w:szCs w:val="20"/>
            <w:rPrChange w:id="26861" w:author="Author">
              <w:rPr>
                <w:rFonts w:ascii="Trebuchet MS" w:hAnsi="Trebuchet MS"/>
                <w:sz w:val="20"/>
                <w:szCs w:val="20"/>
              </w:rPr>
            </w:rPrChange>
          </w:rPr>
          <w:delText>/*</w:delText>
        </w:r>
      </w:del>
      <w:ins w:id="26862" w:author="Author">
        <w:del w:id="26863" w:author="Author">
          <w:r>
            <w:rPr>
              <w:rFonts w:ascii="Calibri" w:hAnsi="Calibri"/>
              <w:sz w:val="20"/>
              <w:szCs w:val="20"/>
            </w:rPr>
            <w:delText>//</w:delText>
          </w:r>
        </w:del>
      </w:ins>
      <w:del w:id="26864" w:author="Author">
        <w:r>
          <w:rPr>
            <w:rFonts w:ascii="Calibri" w:hAnsi="Calibri"/>
            <w:sz w:val="20"/>
            <w:szCs w:val="20"/>
            <w:rPrChange w:id="26865" w:author="Author">
              <w:rPr>
                <w:rFonts w:ascii="Trebuchet MS" w:hAnsi="Trebuchet MS"/>
                <w:sz w:val="20"/>
                <w:szCs w:val="20"/>
              </w:rPr>
            </w:rPrChange>
          </w:rPr>
          <w:delText xml:space="preserve"> Not compliant */</w:delText>
        </w:r>
      </w:del>
    </w:p>
    <w:p w:rsidR="00743B33" w:rsidRPr="00743B33" w:rsidRDefault="00D20E06">
      <w:pPr>
        <w:ind w:left="540"/>
        <w:jc w:val="both"/>
        <w:rPr>
          <w:del w:id="26866" w:author="Author"/>
          <w:rFonts w:ascii="Calibri" w:hAnsi="Calibri" w:cs="Courier New"/>
          <w:sz w:val="20"/>
          <w:szCs w:val="20"/>
          <w:rPrChange w:id="26867" w:author="Author">
            <w:rPr>
              <w:del w:id="26868" w:author="Author"/>
              <w:rFonts w:ascii="Courier New" w:hAnsi="Courier New" w:cs="Courier New"/>
              <w:sz w:val="20"/>
              <w:szCs w:val="20"/>
            </w:rPr>
          </w:rPrChange>
        </w:rPr>
      </w:pPr>
      <w:del w:id="26869" w:author="Author">
        <w:r>
          <w:rPr>
            <w:rFonts w:ascii="Calibri" w:hAnsi="Calibri" w:cs="Courier New"/>
            <w:sz w:val="20"/>
            <w:szCs w:val="20"/>
            <w:rPrChange w:id="26870" w:author="Author">
              <w:rPr>
                <w:rFonts w:ascii="Courier New" w:hAnsi="Courier New" w:cs="Courier New"/>
                <w:sz w:val="20"/>
                <w:szCs w:val="20"/>
              </w:rPr>
            </w:rPrChange>
          </w:rPr>
          <w:delText>for (Luc_Index = Mod_GetIndex(); Luc_Index &lt; 10u; Luc_Index++)</w:delText>
        </w:r>
      </w:del>
    </w:p>
    <w:p w:rsidR="00743B33" w:rsidRPr="00743B33" w:rsidRDefault="00743B33">
      <w:pPr>
        <w:ind w:left="540"/>
        <w:jc w:val="both"/>
        <w:rPr>
          <w:del w:id="26871" w:author="Author"/>
          <w:rFonts w:ascii="Calibri" w:hAnsi="Calibri"/>
          <w:sz w:val="20"/>
          <w:szCs w:val="20"/>
          <w:rPrChange w:id="26872" w:author="Author">
            <w:rPr>
              <w:del w:id="26873" w:author="Author"/>
              <w:rFonts w:ascii="Trebuchet MS" w:hAnsi="Trebuchet MS"/>
            </w:rPr>
          </w:rPrChange>
        </w:rPr>
      </w:pPr>
    </w:p>
    <w:p w:rsidR="00743B33" w:rsidRPr="00743B33" w:rsidRDefault="00D20E06">
      <w:pPr>
        <w:ind w:left="540"/>
        <w:jc w:val="both"/>
        <w:rPr>
          <w:del w:id="26874" w:author="Author"/>
          <w:rFonts w:ascii="Calibri" w:hAnsi="Calibri"/>
          <w:sz w:val="20"/>
          <w:szCs w:val="20"/>
          <w:lang w:val="en-US"/>
          <w:rPrChange w:id="26875" w:author="Author">
            <w:rPr>
              <w:del w:id="26876" w:author="Author"/>
              <w:rFonts w:ascii="Trebuchet MS" w:hAnsi="Trebuchet MS"/>
              <w:b/>
              <w:lang w:val="en-US"/>
            </w:rPr>
          </w:rPrChange>
        </w:rPr>
      </w:pPr>
      <w:del w:id="26877" w:author="Author">
        <w:r>
          <w:rPr>
            <w:rFonts w:ascii="Calibri" w:hAnsi="Calibri"/>
            <w:sz w:val="20"/>
            <w:szCs w:val="20"/>
            <w:rPrChange w:id="26878" w:author="Author">
              <w:rPr>
                <w:rFonts w:ascii="Trebuchet MS" w:hAnsi="Trebuchet MS"/>
                <w:b/>
              </w:rPr>
            </w:rPrChange>
          </w:rPr>
          <w:delText>Rationale</w:delText>
        </w:r>
        <w:r>
          <w:rPr>
            <w:rFonts w:ascii="Calibri" w:hAnsi="Calibri"/>
            <w:sz w:val="20"/>
            <w:szCs w:val="20"/>
            <w:lang w:val="en-US"/>
            <w:rPrChange w:id="26879" w:author="Author">
              <w:rPr>
                <w:rFonts w:ascii="Trebuchet MS" w:hAnsi="Trebuchet MS"/>
                <w:b/>
                <w:lang w:val="en-US"/>
              </w:rPr>
            </w:rPrChange>
          </w:rPr>
          <w:delText>:</w:delText>
        </w:r>
      </w:del>
    </w:p>
    <w:p w:rsidR="00743B33" w:rsidRPr="00743B33" w:rsidRDefault="00D20E06">
      <w:pPr>
        <w:ind w:left="540"/>
        <w:jc w:val="both"/>
        <w:rPr>
          <w:ins w:id="26880" w:author="Author"/>
          <w:rFonts w:ascii="Calibri" w:hAnsi="Calibri"/>
          <w:sz w:val="20"/>
          <w:szCs w:val="20"/>
          <w:rPrChange w:id="26881" w:author="Author">
            <w:rPr>
              <w:ins w:id="26882" w:author="Author"/>
              <w:rFonts w:ascii="Calibri" w:hAnsi="Calibri"/>
              <w:b/>
              <w:sz w:val="20"/>
              <w:szCs w:val="20"/>
            </w:rPr>
          </w:rPrChange>
        </w:rPr>
      </w:pPr>
      <w:del w:id="26883" w:author="Author">
        <w:r>
          <w:rPr>
            <w:rFonts w:ascii="Calibri" w:hAnsi="Calibri"/>
            <w:sz w:val="20"/>
            <w:szCs w:val="20"/>
            <w:rPrChange w:id="26884" w:author="Author">
              <w:rPr>
                <w:rFonts w:ascii="Trebuchet MS" w:hAnsi="Trebuchet MS"/>
                <w:sz w:val="20"/>
                <w:szCs w:val="20"/>
              </w:rPr>
            </w:rPrChange>
          </w:rPr>
          <w:delText>Function may not get executed in some cases, if intended to execute.</w:delText>
        </w:r>
      </w:del>
      <w:ins w:id="26885" w:author="Author">
        <w:r>
          <w:rPr>
            <w:rFonts w:ascii="Calibri" w:hAnsi="Calibri"/>
            <w:sz w:val="20"/>
            <w:szCs w:val="20"/>
            <w:rPrChange w:id="26886" w:author="Author">
              <w:rPr>
                <w:rFonts w:ascii="Calibri" w:hAnsi="Calibri"/>
                <w:b/>
                <w:sz w:val="20"/>
                <w:szCs w:val="20"/>
              </w:rPr>
            </w:rPrChange>
          </w:rPr>
          <w:t>Not applicable</w:t>
        </w:r>
      </w:ins>
    </w:p>
    <w:p w:rsidR="00743B33" w:rsidRPr="00743B33" w:rsidRDefault="00743B33">
      <w:pPr>
        <w:ind w:left="540"/>
        <w:jc w:val="both"/>
        <w:rPr>
          <w:rFonts w:ascii="Calibri" w:hAnsi="Calibri"/>
          <w:sz w:val="20"/>
          <w:szCs w:val="20"/>
          <w:rPrChange w:id="26887" w:author="Author">
            <w:rPr>
              <w:rFonts w:ascii="Trebuchet MS" w:hAnsi="Trebuchet MS"/>
              <w:sz w:val="20"/>
              <w:szCs w:val="20"/>
            </w:rPr>
          </w:rPrChange>
        </w:rPr>
      </w:pPr>
    </w:p>
    <w:p w:rsidR="00743B33" w:rsidRPr="00743B33" w:rsidRDefault="00743B33" w:rsidP="00743B33">
      <w:pPr>
        <w:pStyle w:val="Heading3"/>
        <w:rPr>
          <w:del w:id="26888" w:author="Author"/>
          <w:rPrChange w:id="26889" w:author="Author">
            <w:rPr>
              <w:del w:id="26890" w:author="Author"/>
              <w:rFonts w:ascii="Trebuchet MS" w:hAnsi="Trebuchet MS"/>
            </w:rPr>
          </w:rPrChange>
        </w:rPr>
        <w:pPrChange w:id="26891" w:author="Author">
          <w:pPr>
            <w:ind w:left="540"/>
            <w:jc w:val="both"/>
          </w:pPr>
        </w:pPrChange>
      </w:pPr>
      <w:bookmarkStart w:id="26892" w:name="_Toc488929726"/>
      <w:bookmarkStart w:id="26893" w:name="_Toc489941936"/>
      <w:bookmarkStart w:id="26894" w:name="_Toc489943094"/>
      <w:bookmarkStart w:id="26895" w:name="_Toc490207377"/>
      <w:bookmarkStart w:id="26896" w:name="_Toc490208542"/>
      <w:bookmarkStart w:id="26897" w:name="_Toc491674412"/>
      <w:bookmarkEnd w:id="26892"/>
      <w:bookmarkEnd w:id="26893"/>
      <w:bookmarkEnd w:id="26894"/>
      <w:bookmarkEnd w:id="26895"/>
      <w:bookmarkEnd w:id="26896"/>
      <w:bookmarkEnd w:id="26897"/>
    </w:p>
    <w:p w:rsidR="00743B33" w:rsidRDefault="00D20E06" w:rsidP="00743B33">
      <w:pPr>
        <w:pStyle w:val="Heading3"/>
        <w:pPrChange w:id="26898" w:author="Author">
          <w:pPr>
            <w:pStyle w:val="Heading3"/>
            <w:jc w:val="left"/>
          </w:pPr>
        </w:pPrChange>
      </w:pPr>
      <w:bookmarkStart w:id="26899" w:name="_Toc430267200"/>
      <w:bookmarkStart w:id="26900" w:name="_Toc447291382"/>
      <w:bookmarkStart w:id="26901" w:name="_Toc491674413"/>
      <w:bookmarkStart w:id="26902" w:name="_Toc430267201"/>
      <w:r>
        <w:t>Rules_CtrlFlow_002 ([1] Clause 5.4.7 - table 1 - 1d)</w:t>
      </w:r>
      <w:bookmarkEnd w:id="26899"/>
      <w:bookmarkEnd w:id="26900"/>
      <w:bookmarkEnd w:id="26901"/>
    </w:p>
    <w:p w:rsidR="00743B33" w:rsidRPr="00743B33" w:rsidRDefault="00D20E06">
      <w:pPr>
        <w:ind w:left="540"/>
        <w:rPr>
          <w:rFonts w:ascii="Calibri" w:hAnsi="Calibri"/>
          <w:b/>
          <w:sz w:val="20"/>
          <w:szCs w:val="20"/>
          <w:lang w:val="en-US"/>
          <w:rPrChange w:id="26903" w:author="Author">
            <w:rPr>
              <w:rFonts w:ascii="Trebuchet MS" w:hAnsi="Trebuchet MS"/>
              <w:b/>
              <w:lang w:val="en-US"/>
            </w:rPr>
          </w:rPrChange>
        </w:rPr>
      </w:pPr>
      <w:r>
        <w:rPr>
          <w:rFonts w:ascii="Calibri" w:hAnsi="Calibri"/>
          <w:b/>
          <w:sz w:val="20"/>
          <w:szCs w:val="20"/>
          <w:rPrChange w:id="26904" w:author="Author">
            <w:rPr>
              <w:rFonts w:ascii="Trebuchet MS" w:hAnsi="Trebuchet MS"/>
              <w:b/>
            </w:rPr>
          </w:rPrChange>
        </w:rPr>
        <w:t>Rule</w:t>
      </w:r>
      <w:r>
        <w:rPr>
          <w:rFonts w:ascii="Calibri" w:hAnsi="Calibri"/>
          <w:b/>
          <w:sz w:val="20"/>
          <w:szCs w:val="20"/>
          <w:lang w:val="en-US"/>
          <w:rPrChange w:id="26905" w:author="Author">
            <w:rPr>
              <w:rFonts w:ascii="Trebuchet MS" w:hAnsi="Trebuchet MS"/>
              <w:b/>
              <w:lang w:val="en-US"/>
            </w:rPr>
          </w:rPrChange>
        </w:rPr>
        <w:t>:</w:t>
      </w:r>
    </w:p>
    <w:p w:rsidR="00743B33" w:rsidRPr="00743B33" w:rsidRDefault="00D20E06">
      <w:pPr>
        <w:ind w:left="540"/>
        <w:rPr>
          <w:rFonts w:ascii="Calibri" w:hAnsi="Calibri"/>
          <w:sz w:val="20"/>
          <w:szCs w:val="20"/>
          <w:rPrChange w:id="26906" w:author="Author">
            <w:rPr>
              <w:rFonts w:ascii="Trebuchet MS" w:hAnsi="Trebuchet MS"/>
              <w:sz w:val="20"/>
            </w:rPr>
          </w:rPrChange>
        </w:rPr>
      </w:pPr>
      <w:r>
        <w:rPr>
          <w:rFonts w:ascii="Calibri" w:hAnsi="Calibri"/>
          <w:sz w:val="20"/>
          <w:szCs w:val="20"/>
          <w:rPrChange w:id="26907" w:author="Author">
            <w:rPr>
              <w:rFonts w:ascii="Trebuchet MS" w:hAnsi="Trebuchet MS"/>
              <w:sz w:val="20"/>
            </w:rPr>
          </w:rPrChange>
        </w:rPr>
        <w:lastRenderedPageBreak/>
        <w:t xml:space="preserve">Assignments shall not be made within an </w:t>
      </w:r>
      <w:r>
        <w:rPr>
          <w:rFonts w:ascii="Calibri" w:hAnsi="Calibri"/>
          <w:i/>
          <w:sz w:val="20"/>
          <w:szCs w:val="20"/>
          <w:rPrChange w:id="26908" w:author="Author">
            <w:rPr>
              <w:rFonts w:ascii="Trebuchet MS" w:hAnsi="Trebuchet MS"/>
              <w:i/>
              <w:sz w:val="20"/>
            </w:rPr>
          </w:rPrChange>
        </w:rPr>
        <w:t>‘if’</w:t>
      </w:r>
      <w:r>
        <w:rPr>
          <w:rFonts w:ascii="Calibri" w:hAnsi="Calibri"/>
          <w:sz w:val="20"/>
          <w:szCs w:val="20"/>
          <w:rPrChange w:id="26909" w:author="Author">
            <w:rPr>
              <w:rFonts w:ascii="Trebuchet MS" w:hAnsi="Trebuchet MS"/>
              <w:sz w:val="20"/>
            </w:rPr>
          </w:rPrChange>
        </w:rPr>
        <w:t xml:space="preserve"> or </w:t>
      </w:r>
      <w:r>
        <w:rPr>
          <w:rFonts w:ascii="Calibri" w:hAnsi="Calibri"/>
          <w:i/>
          <w:sz w:val="20"/>
          <w:szCs w:val="20"/>
          <w:rPrChange w:id="26910" w:author="Author">
            <w:rPr>
              <w:rFonts w:ascii="Trebuchet MS" w:hAnsi="Trebuchet MS"/>
              <w:i/>
              <w:sz w:val="20"/>
            </w:rPr>
          </w:rPrChange>
        </w:rPr>
        <w:t>‘else if’</w:t>
      </w:r>
      <w:r>
        <w:rPr>
          <w:rFonts w:ascii="Calibri" w:hAnsi="Calibri"/>
          <w:sz w:val="20"/>
          <w:szCs w:val="20"/>
          <w:rPrChange w:id="26911" w:author="Author">
            <w:rPr>
              <w:rFonts w:ascii="Trebuchet MS" w:hAnsi="Trebuchet MS"/>
              <w:sz w:val="20"/>
            </w:rPr>
          </w:rPrChange>
        </w:rPr>
        <w:t xml:space="preserve"> or loop controlling expression (except for a single loop counter initialization in the first clause of a </w:t>
      </w:r>
      <w:r>
        <w:rPr>
          <w:rFonts w:ascii="Calibri" w:hAnsi="Calibri"/>
          <w:i/>
          <w:sz w:val="20"/>
          <w:szCs w:val="20"/>
          <w:rPrChange w:id="26912" w:author="Author">
            <w:rPr>
              <w:rFonts w:ascii="Trebuchet MS" w:hAnsi="Trebuchet MS"/>
              <w:i/>
              <w:sz w:val="20"/>
            </w:rPr>
          </w:rPrChange>
        </w:rPr>
        <w:t>‘for’</w:t>
      </w:r>
      <w:r>
        <w:rPr>
          <w:rFonts w:ascii="Calibri" w:hAnsi="Calibri"/>
          <w:sz w:val="20"/>
          <w:szCs w:val="20"/>
          <w:rPrChange w:id="26913" w:author="Author">
            <w:rPr>
              <w:rFonts w:ascii="Trebuchet MS" w:hAnsi="Trebuchet MS"/>
              <w:sz w:val="20"/>
            </w:rPr>
          </w:rPrChange>
        </w:rPr>
        <w:t xml:space="preserve"> statement).</w:t>
      </w:r>
    </w:p>
    <w:p w:rsidR="00743B33" w:rsidRPr="00743B33" w:rsidRDefault="00743B33">
      <w:pPr>
        <w:ind w:left="540"/>
        <w:rPr>
          <w:rFonts w:ascii="Calibri" w:hAnsi="Calibri"/>
          <w:sz w:val="20"/>
          <w:szCs w:val="20"/>
          <w:rPrChange w:id="26914" w:author="Author">
            <w:rPr>
              <w:rFonts w:ascii="Trebuchet MS" w:hAnsi="Trebuchet MS"/>
            </w:rPr>
          </w:rPrChange>
        </w:rPr>
      </w:pPr>
    </w:p>
    <w:p w:rsidR="00743B33" w:rsidRPr="00743B33" w:rsidRDefault="00D20E06">
      <w:pPr>
        <w:ind w:left="540"/>
        <w:rPr>
          <w:rFonts w:ascii="Calibri" w:hAnsi="Calibri"/>
          <w:b/>
          <w:sz w:val="20"/>
          <w:szCs w:val="20"/>
          <w:lang w:val="en-US"/>
          <w:rPrChange w:id="26915" w:author="Author">
            <w:rPr>
              <w:rFonts w:ascii="Trebuchet MS" w:hAnsi="Trebuchet MS"/>
              <w:b/>
              <w:lang w:val="en-US"/>
            </w:rPr>
          </w:rPrChange>
        </w:rPr>
      </w:pPr>
      <w:r>
        <w:rPr>
          <w:rFonts w:ascii="Calibri" w:hAnsi="Calibri"/>
          <w:b/>
          <w:sz w:val="20"/>
          <w:szCs w:val="20"/>
          <w:rPrChange w:id="26916" w:author="Author">
            <w:rPr>
              <w:rFonts w:ascii="Trebuchet MS" w:hAnsi="Trebuchet MS"/>
              <w:b/>
            </w:rPr>
          </w:rPrChange>
        </w:rPr>
        <w:t>Example</w:t>
      </w:r>
      <w:r>
        <w:rPr>
          <w:rFonts w:ascii="Calibri" w:hAnsi="Calibri"/>
          <w:b/>
          <w:sz w:val="20"/>
          <w:szCs w:val="20"/>
          <w:lang w:val="en-US"/>
          <w:rPrChange w:id="26917" w:author="Author">
            <w:rPr>
              <w:rFonts w:ascii="Trebuchet MS" w:hAnsi="Trebuchet MS"/>
              <w:b/>
              <w:lang w:val="en-US"/>
            </w:rPr>
          </w:rPrChange>
        </w:rPr>
        <w:t>:</w:t>
      </w:r>
    </w:p>
    <w:p w:rsidR="00743B33" w:rsidRPr="00743B33" w:rsidRDefault="00D20E06">
      <w:pPr>
        <w:ind w:left="540"/>
        <w:rPr>
          <w:rFonts w:ascii="Calibri" w:hAnsi="Calibri"/>
          <w:sz w:val="20"/>
          <w:szCs w:val="20"/>
          <w:rPrChange w:id="26918" w:author="Author">
            <w:rPr>
              <w:rFonts w:ascii="Trebuchet MS" w:hAnsi="Trebuchet MS"/>
              <w:sz w:val="20"/>
              <w:szCs w:val="20"/>
            </w:rPr>
          </w:rPrChange>
        </w:rPr>
      </w:pPr>
      <w:r>
        <w:rPr>
          <w:rFonts w:ascii="Calibri" w:hAnsi="Calibri"/>
          <w:sz w:val="20"/>
          <w:szCs w:val="20"/>
          <w:rPrChange w:id="26919" w:author="Author">
            <w:rPr>
              <w:rFonts w:ascii="Trebuchet MS" w:hAnsi="Trebuchet MS"/>
              <w:sz w:val="20"/>
              <w:szCs w:val="20"/>
            </w:rPr>
          </w:rPrChange>
        </w:rPr>
        <w:t>1)</w:t>
      </w:r>
    </w:p>
    <w:p w:rsidR="00743B33" w:rsidRPr="00743B33" w:rsidRDefault="00D20E06">
      <w:pPr>
        <w:ind w:left="540"/>
        <w:rPr>
          <w:rFonts w:ascii="Calibri" w:hAnsi="Calibri"/>
          <w:sz w:val="20"/>
          <w:szCs w:val="20"/>
          <w:rPrChange w:id="26920" w:author="Author">
            <w:rPr>
              <w:rFonts w:ascii="Trebuchet MS" w:hAnsi="Trebuchet MS"/>
              <w:sz w:val="20"/>
              <w:szCs w:val="20"/>
            </w:rPr>
          </w:rPrChange>
        </w:rPr>
      </w:pPr>
      <w:del w:id="26921" w:author="Author">
        <w:r>
          <w:rPr>
            <w:rFonts w:ascii="Calibri" w:hAnsi="Calibri"/>
            <w:sz w:val="20"/>
            <w:szCs w:val="20"/>
            <w:rPrChange w:id="26922" w:author="Author">
              <w:rPr>
                <w:rFonts w:ascii="Trebuchet MS" w:hAnsi="Trebuchet MS"/>
                <w:sz w:val="20"/>
                <w:szCs w:val="20"/>
              </w:rPr>
            </w:rPrChange>
          </w:rPr>
          <w:delText>/*</w:delText>
        </w:r>
      </w:del>
      <w:ins w:id="26923" w:author="Author">
        <w:r>
          <w:rPr>
            <w:rFonts w:ascii="Calibri" w:hAnsi="Calibri"/>
            <w:sz w:val="20"/>
            <w:szCs w:val="20"/>
          </w:rPr>
          <w:t>//</w:t>
        </w:r>
      </w:ins>
      <w:r>
        <w:rPr>
          <w:rFonts w:ascii="Calibri" w:hAnsi="Calibri"/>
          <w:sz w:val="20"/>
          <w:szCs w:val="20"/>
          <w:rPrChange w:id="26924" w:author="Author">
            <w:rPr>
              <w:rFonts w:ascii="Trebuchet MS" w:hAnsi="Trebuchet MS"/>
              <w:sz w:val="20"/>
              <w:szCs w:val="20"/>
            </w:rPr>
          </w:rPrChange>
        </w:rPr>
        <w:t xml:space="preserve"> Compliant</w:t>
      </w:r>
      <w:del w:id="26925" w:author="Author">
        <w:r>
          <w:rPr>
            <w:rFonts w:ascii="Calibri" w:hAnsi="Calibri"/>
            <w:sz w:val="20"/>
            <w:szCs w:val="20"/>
            <w:rPrChange w:id="26926" w:author="Author">
              <w:rPr>
                <w:rFonts w:ascii="Trebuchet MS" w:hAnsi="Trebuchet MS"/>
                <w:sz w:val="20"/>
                <w:szCs w:val="20"/>
              </w:rPr>
            </w:rPrChange>
          </w:rPr>
          <w:delText xml:space="preserve"> */</w:delText>
        </w:r>
      </w:del>
    </w:p>
    <w:p w:rsidR="00743B33" w:rsidRPr="00743B33" w:rsidRDefault="00D20E06">
      <w:pPr>
        <w:ind w:left="540"/>
        <w:rPr>
          <w:rFonts w:ascii="Calibri" w:hAnsi="Calibri"/>
          <w:sz w:val="20"/>
          <w:szCs w:val="20"/>
          <w:rPrChange w:id="26927" w:author="Author">
            <w:rPr>
              <w:rFonts w:ascii="Trebuchet MS" w:hAnsi="Trebuchet MS"/>
              <w:sz w:val="20"/>
              <w:szCs w:val="20"/>
            </w:rPr>
          </w:rPrChange>
        </w:rPr>
      </w:pPr>
      <w:r>
        <w:rPr>
          <w:rFonts w:ascii="Calibri" w:hAnsi="Calibri" w:cs="Courier New"/>
          <w:sz w:val="20"/>
          <w:szCs w:val="20"/>
          <w:rPrChange w:id="26928" w:author="Author">
            <w:rPr>
              <w:rFonts w:ascii="Courier New" w:hAnsi="Courier New" w:cs="Courier New"/>
              <w:sz w:val="20"/>
              <w:szCs w:val="20"/>
            </w:rPr>
          </w:rPrChange>
        </w:rPr>
        <w:t xml:space="preserve">ret = </w:t>
      </w:r>
      <w:del w:id="26929" w:author="Author">
        <w:r>
          <w:rPr>
            <w:rFonts w:ascii="Calibri" w:hAnsi="Calibri" w:cs="Courier New"/>
            <w:sz w:val="20"/>
            <w:szCs w:val="20"/>
            <w:rPrChange w:id="26930" w:author="Author">
              <w:rPr>
                <w:rFonts w:ascii="Courier New" w:hAnsi="Courier New" w:cs="Courier New"/>
                <w:sz w:val="20"/>
                <w:szCs w:val="20"/>
              </w:rPr>
            </w:rPrChange>
          </w:rPr>
          <w:delText>R_EXAMPLE_</w:delText>
        </w:r>
      </w:del>
      <w:r>
        <w:rPr>
          <w:rFonts w:ascii="Calibri" w:hAnsi="Calibri" w:cs="Courier New"/>
          <w:sz w:val="20"/>
          <w:szCs w:val="20"/>
          <w:rPrChange w:id="26931" w:author="Author">
            <w:rPr>
              <w:rFonts w:ascii="Courier New" w:hAnsi="Courier New" w:cs="Courier New"/>
              <w:sz w:val="20"/>
              <w:szCs w:val="20"/>
            </w:rPr>
          </w:rPrChange>
        </w:rPr>
        <w:t>FooBar(arg1);</w:t>
      </w:r>
    </w:p>
    <w:p w:rsidR="00743B33" w:rsidRPr="00743B33" w:rsidRDefault="00D20E06">
      <w:pPr>
        <w:ind w:left="540"/>
        <w:rPr>
          <w:rFonts w:ascii="Calibri" w:hAnsi="Calibri" w:cs="Courier New"/>
          <w:sz w:val="20"/>
          <w:szCs w:val="20"/>
          <w:rPrChange w:id="26932" w:author="Author">
            <w:rPr>
              <w:rFonts w:ascii="Courier New" w:hAnsi="Courier New" w:cs="Courier New"/>
              <w:sz w:val="20"/>
              <w:szCs w:val="20"/>
            </w:rPr>
          </w:rPrChange>
        </w:rPr>
      </w:pPr>
      <w:r>
        <w:rPr>
          <w:rFonts w:ascii="Calibri" w:hAnsi="Calibri" w:cs="Courier New"/>
          <w:sz w:val="20"/>
          <w:szCs w:val="20"/>
          <w:rPrChange w:id="26933" w:author="Author">
            <w:rPr>
              <w:rFonts w:ascii="Courier New" w:hAnsi="Courier New" w:cs="Courier New"/>
              <w:sz w:val="20"/>
              <w:szCs w:val="20"/>
            </w:rPr>
          </w:rPrChange>
        </w:rPr>
        <w:t>if (ZERO == ret)</w:t>
      </w:r>
    </w:p>
    <w:p w:rsidR="00743B33" w:rsidRPr="00743B33" w:rsidRDefault="00743B33">
      <w:pPr>
        <w:ind w:left="540"/>
        <w:rPr>
          <w:rFonts w:ascii="Calibri" w:hAnsi="Calibri"/>
          <w:sz w:val="20"/>
          <w:szCs w:val="20"/>
          <w:rPrChange w:id="26934" w:author="Author">
            <w:rPr>
              <w:rFonts w:ascii="Trebuchet MS" w:hAnsi="Trebuchet MS"/>
            </w:rPr>
          </w:rPrChange>
        </w:rPr>
      </w:pPr>
    </w:p>
    <w:p w:rsidR="00743B33" w:rsidRPr="00743B33" w:rsidRDefault="00D20E06">
      <w:pPr>
        <w:ind w:left="540"/>
        <w:rPr>
          <w:rFonts w:ascii="Calibri" w:hAnsi="Calibri"/>
          <w:sz w:val="20"/>
          <w:szCs w:val="20"/>
          <w:rPrChange w:id="26935" w:author="Author">
            <w:rPr>
              <w:rFonts w:ascii="Trebuchet MS" w:hAnsi="Trebuchet MS"/>
              <w:sz w:val="20"/>
              <w:szCs w:val="20"/>
            </w:rPr>
          </w:rPrChange>
        </w:rPr>
      </w:pPr>
      <w:del w:id="26936" w:author="Author">
        <w:r>
          <w:rPr>
            <w:rFonts w:ascii="Calibri" w:hAnsi="Calibri"/>
            <w:sz w:val="20"/>
            <w:szCs w:val="20"/>
            <w:rPrChange w:id="26937" w:author="Author">
              <w:rPr>
                <w:rFonts w:ascii="Trebuchet MS" w:hAnsi="Trebuchet MS"/>
                <w:sz w:val="20"/>
                <w:szCs w:val="20"/>
              </w:rPr>
            </w:rPrChange>
          </w:rPr>
          <w:delText>/*</w:delText>
        </w:r>
      </w:del>
      <w:ins w:id="26938" w:author="Author">
        <w:r>
          <w:rPr>
            <w:rFonts w:ascii="Calibri" w:hAnsi="Calibri"/>
            <w:sz w:val="20"/>
            <w:szCs w:val="20"/>
          </w:rPr>
          <w:t>//</w:t>
        </w:r>
      </w:ins>
      <w:r>
        <w:rPr>
          <w:rFonts w:ascii="Calibri" w:hAnsi="Calibri"/>
          <w:sz w:val="20"/>
          <w:szCs w:val="20"/>
          <w:rPrChange w:id="26939" w:author="Author">
            <w:rPr>
              <w:rFonts w:ascii="Trebuchet MS" w:hAnsi="Trebuchet MS"/>
              <w:sz w:val="20"/>
              <w:szCs w:val="20"/>
            </w:rPr>
          </w:rPrChange>
        </w:rPr>
        <w:t xml:space="preserve"> Not compliant</w:t>
      </w:r>
      <w:del w:id="26940" w:author="Author">
        <w:r>
          <w:rPr>
            <w:rFonts w:ascii="Calibri" w:hAnsi="Calibri"/>
            <w:sz w:val="20"/>
            <w:szCs w:val="20"/>
            <w:rPrChange w:id="26941" w:author="Author">
              <w:rPr>
                <w:rFonts w:ascii="Trebuchet MS" w:hAnsi="Trebuchet MS"/>
                <w:sz w:val="20"/>
                <w:szCs w:val="20"/>
              </w:rPr>
            </w:rPrChange>
          </w:rPr>
          <w:delText xml:space="preserve"> */</w:delText>
        </w:r>
      </w:del>
    </w:p>
    <w:p w:rsidR="00743B33" w:rsidRPr="00743B33" w:rsidRDefault="00D20E06">
      <w:pPr>
        <w:ind w:left="540"/>
        <w:rPr>
          <w:rFonts w:ascii="Calibri" w:hAnsi="Calibri" w:cs="Courier New"/>
          <w:sz w:val="20"/>
          <w:szCs w:val="20"/>
          <w:rPrChange w:id="26942" w:author="Author">
            <w:rPr>
              <w:rFonts w:ascii="Courier New" w:hAnsi="Courier New" w:cs="Courier New"/>
              <w:sz w:val="20"/>
              <w:szCs w:val="20"/>
            </w:rPr>
          </w:rPrChange>
        </w:rPr>
      </w:pPr>
      <w:r>
        <w:rPr>
          <w:rFonts w:ascii="Calibri" w:hAnsi="Calibri" w:cs="Courier New"/>
          <w:sz w:val="20"/>
          <w:szCs w:val="20"/>
          <w:rPrChange w:id="26943" w:author="Author">
            <w:rPr>
              <w:rFonts w:ascii="Courier New" w:hAnsi="Courier New" w:cs="Courier New"/>
              <w:sz w:val="20"/>
              <w:szCs w:val="20"/>
            </w:rPr>
          </w:rPrChange>
        </w:rPr>
        <w:t xml:space="preserve">if (ZERO == (ret = </w:t>
      </w:r>
      <w:del w:id="26944" w:author="Author">
        <w:r>
          <w:rPr>
            <w:rFonts w:ascii="Calibri" w:hAnsi="Calibri" w:cs="Courier New"/>
            <w:sz w:val="20"/>
            <w:szCs w:val="20"/>
            <w:rPrChange w:id="26945" w:author="Author">
              <w:rPr>
                <w:rFonts w:ascii="Courier New" w:hAnsi="Courier New" w:cs="Courier New"/>
                <w:sz w:val="20"/>
                <w:szCs w:val="20"/>
              </w:rPr>
            </w:rPrChange>
          </w:rPr>
          <w:delText>R_EXAMPLE_</w:delText>
        </w:r>
      </w:del>
      <w:r>
        <w:rPr>
          <w:rFonts w:ascii="Calibri" w:hAnsi="Calibri" w:cs="Courier New"/>
          <w:sz w:val="20"/>
          <w:szCs w:val="20"/>
          <w:rPrChange w:id="26946" w:author="Author">
            <w:rPr>
              <w:rFonts w:ascii="Courier New" w:hAnsi="Courier New" w:cs="Courier New"/>
              <w:sz w:val="20"/>
              <w:szCs w:val="20"/>
            </w:rPr>
          </w:rPrChange>
        </w:rPr>
        <w:t>Fo</w:t>
      </w:r>
      <w:r>
        <w:rPr>
          <w:rFonts w:ascii="Calibri" w:hAnsi="Calibri" w:cs="Courier New"/>
          <w:sz w:val="20"/>
          <w:szCs w:val="20"/>
          <w:rPrChange w:id="26947" w:author="Author">
            <w:rPr>
              <w:rFonts w:ascii="Courier New" w:hAnsi="Courier New" w:cs="Courier New"/>
              <w:sz w:val="20"/>
              <w:szCs w:val="20"/>
            </w:rPr>
          </w:rPrChange>
        </w:rPr>
        <w:t>oBar(arg1)))</w:t>
      </w:r>
    </w:p>
    <w:p w:rsidR="00743B33" w:rsidRPr="00743B33" w:rsidRDefault="00743B33">
      <w:pPr>
        <w:ind w:left="540"/>
        <w:rPr>
          <w:rFonts w:ascii="Calibri" w:hAnsi="Calibri" w:cs="Courier New"/>
          <w:sz w:val="20"/>
          <w:szCs w:val="20"/>
          <w:rPrChange w:id="26948" w:author="Author">
            <w:rPr>
              <w:rFonts w:ascii="Courier New" w:hAnsi="Courier New" w:cs="Courier New"/>
              <w:sz w:val="20"/>
              <w:szCs w:val="20"/>
            </w:rPr>
          </w:rPrChange>
        </w:rPr>
      </w:pPr>
    </w:p>
    <w:p w:rsidR="00743B33" w:rsidRPr="00743B33" w:rsidRDefault="00D20E06">
      <w:pPr>
        <w:ind w:left="540"/>
        <w:rPr>
          <w:rFonts w:ascii="Calibri" w:hAnsi="Calibri"/>
          <w:sz w:val="20"/>
          <w:szCs w:val="20"/>
          <w:rPrChange w:id="26949" w:author="Author">
            <w:rPr>
              <w:rFonts w:ascii="Trebuchet MS" w:hAnsi="Trebuchet MS"/>
              <w:sz w:val="20"/>
              <w:szCs w:val="20"/>
            </w:rPr>
          </w:rPrChange>
        </w:rPr>
      </w:pPr>
      <w:r>
        <w:rPr>
          <w:rFonts w:ascii="Calibri" w:hAnsi="Calibri"/>
          <w:sz w:val="20"/>
          <w:szCs w:val="20"/>
          <w:rPrChange w:id="26950" w:author="Author">
            <w:rPr>
              <w:rFonts w:ascii="Trebuchet MS" w:hAnsi="Trebuchet MS"/>
              <w:sz w:val="20"/>
              <w:szCs w:val="20"/>
            </w:rPr>
          </w:rPrChange>
        </w:rPr>
        <w:t>2)</w:t>
      </w:r>
    </w:p>
    <w:p w:rsidR="00743B33" w:rsidRPr="00743B33" w:rsidRDefault="00D20E06">
      <w:pPr>
        <w:ind w:left="540"/>
        <w:rPr>
          <w:rFonts w:ascii="Calibri" w:hAnsi="Calibri"/>
          <w:sz w:val="20"/>
          <w:szCs w:val="20"/>
          <w:rPrChange w:id="26951" w:author="Author">
            <w:rPr>
              <w:rFonts w:ascii="Trebuchet MS" w:hAnsi="Trebuchet MS"/>
              <w:sz w:val="20"/>
              <w:szCs w:val="20"/>
            </w:rPr>
          </w:rPrChange>
        </w:rPr>
      </w:pPr>
      <w:del w:id="26952" w:author="Author">
        <w:r>
          <w:rPr>
            <w:rFonts w:ascii="Calibri" w:hAnsi="Calibri"/>
            <w:sz w:val="20"/>
            <w:szCs w:val="20"/>
            <w:rPrChange w:id="26953" w:author="Author">
              <w:rPr>
                <w:rFonts w:ascii="Trebuchet MS" w:hAnsi="Trebuchet MS"/>
                <w:sz w:val="20"/>
                <w:szCs w:val="20"/>
              </w:rPr>
            </w:rPrChange>
          </w:rPr>
          <w:delText>/*</w:delText>
        </w:r>
      </w:del>
      <w:ins w:id="26954" w:author="Author">
        <w:r>
          <w:rPr>
            <w:rFonts w:ascii="Calibri" w:hAnsi="Calibri"/>
            <w:sz w:val="20"/>
            <w:szCs w:val="20"/>
          </w:rPr>
          <w:t>//</w:t>
        </w:r>
      </w:ins>
      <w:r>
        <w:rPr>
          <w:rFonts w:ascii="Calibri" w:hAnsi="Calibri"/>
          <w:sz w:val="20"/>
          <w:szCs w:val="20"/>
          <w:rPrChange w:id="26955" w:author="Author">
            <w:rPr>
              <w:rFonts w:ascii="Trebuchet MS" w:hAnsi="Trebuchet MS"/>
              <w:sz w:val="20"/>
              <w:szCs w:val="20"/>
            </w:rPr>
          </w:rPrChange>
        </w:rPr>
        <w:t xml:space="preserve"> Compliant</w:t>
      </w:r>
      <w:del w:id="26956" w:author="Author">
        <w:r>
          <w:rPr>
            <w:rFonts w:ascii="Calibri" w:hAnsi="Calibri"/>
            <w:sz w:val="20"/>
            <w:szCs w:val="20"/>
            <w:rPrChange w:id="26957" w:author="Author">
              <w:rPr>
                <w:rFonts w:ascii="Trebuchet MS" w:hAnsi="Trebuchet MS"/>
                <w:sz w:val="20"/>
                <w:szCs w:val="20"/>
              </w:rPr>
            </w:rPrChange>
          </w:rPr>
          <w:delText xml:space="preserve"> */</w:delText>
        </w:r>
      </w:del>
    </w:p>
    <w:p w:rsidR="00743B33" w:rsidRPr="00743B33" w:rsidRDefault="00D20E06">
      <w:pPr>
        <w:ind w:left="540"/>
        <w:rPr>
          <w:rFonts w:ascii="Calibri" w:hAnsi="Calibri" w:cs="Courier New"/>
          <w:sz w:val="20"/>
          <w:szCs w:val="20"/>
          <w:rPrChange w:id="26958" w:author="Author">
            <w:rPr>
              <w:rFonts w:ascii="Courier New" w:hAnsi="Courier New" w:cs="Courier New"/>
              <w:sz w:val="20"/>
              <w:szCs w:val="20"/>
            </w:rPr>
          </w:rPrChange>
        </w:rPr>
      </w:pPr>
      <w:del w:id="26959" w:author="Author">
        <w:r>
          <w:rPr>
            <w:rFonts w:ascii="Calibri" w:hAnsi="Calibri" w:cs="Courier New"/>
            <w:sz w:val="20"/>
            <w:szCs w:val="20"/>
            <w:rPrChange w:id="26960" w:author="Author">
              <w:rPr>
                <w:rFonts w:ascii="Courier New" w:hAnsi="Courier New" w:cs="Courier New"/>
                <w:sz w:val="20"/>
                <w:szCs w:val="20"/>
              </w:rPr>
            </w:rPrChange>
          </w:rPr>
          <w:delText>/*</w:delText>
        </w:r>
      </w:del>
      <w:ins w:id="26961" w:author="Author">
        <w:r>
          <w:rPr>
            <w:rFonts w:ascii="Calibri" w:hAnsi="Calibri" w:cs="Courier New"/>
            <w:sz w:val="20"/>
            <w:szCs w:val="20"/>
          </w:rPr>
          <w:t>//</w:t>
        </w:r>
      </w:ins>
      <w:r>
        <w:rPr>
          <w:rFonts w:ascii="Calibri" w:hAnsi="Calibri" w:cs="Courier New"/>
          <w:sz w:val="20"/>
          <w:szCs w:val="20"/>
          <w:rPrChange w:id="26962" w:author="Author">
            <w:rPr>
              <w:rFonts w:ascii="Courier New" w:hAnsi="Courier New" w:cs="Courier New"/>
              <w:sz w:val="20"/>
              <w:szCs w:val="20"/>
            </w:rPr>
          </w:rPrChange>
        </w:rPr>
        <w:t xml:space="preserve"> loop counter initialization for ‘for’ statement</w:t>
      </w:r>
      <w:del w:id="26963" w:author="Author">
        <w:r>
          <w:rPr>
            <w:rFonts w:ascii="Calibri" w:hAnsi="Calibri" w:cs="Courier New"/>
            <w:sz w:val="20"/>
            <w:szCs w:val="20"/>
            <w:rPrChange w:id="26964" w:author="Author">
              <w:rPr>
                <w:rFonts w:ascii="Courier New" w:hAnsi="Courier New" w:cs="Courier New"/>
                <w:sz w:val="20"/>
                <w:szCs w:val="20"/>
              </w:rPr>
            </w:rPrChange>
          </w:rPr>
          <w:delText xml:space="preserve"> */</w:delText>
        </w:r>
      </w:del>
    </w:p>
    <w:p w:rsidR="00743B33" w:rsidRPr="00743B33" w:rsidRDefault="00D20E06">
      <w:pPr>
        <w:ind w:left="540"/>
        <w:rPr>
          <w:rFonts w:ascii="Calibri" w:hAnsi="Calibri" w:cs="Courier New"/>
          <w:sz w:val="20"/>
          <w:szCs w:val="20"/>
          <w:rPrChange w:id="26965" w:author="Author">
            <w:rPr>
              <w:rFonts w:ascii="Courier New" w:hAnsi="Courier New" w:cs="Courier New"/>
              <w:sz w:val="20"/>
              <w:szCs w:val="20"/>
            </w:rPr>
          </w:rPrChange>
        </w:rPr>
      </w:pPr>
      <w:r>
        <w:rPr>
          <w:rFonts w:ascii="Calibri" w:hAnsi="Calibri" w:cs="Courier New"/>
          <w:sz w:val="20"/>
          <w:szCs w:val="20"/>
          <w:rPrChange w:id="26966" w:author="Author">
            <w:rPr>
              <w:rFonts w:ascii="Courier New" w:hAnsi="Courier New" w:cs="Courier New"/>
              <w:sz w:val="20"/>
              <w:szCs w:val="20"/>
            </w:rPr>
          </w:rPrChange>
        </w:rPr>
        <w:t>for (counter = 0; counter &lt; MAX_COUNT; counter++)</w:t>
      </w:r>
    </w:p>
    <w:p w:rsidR="00743B33" w:rsidRPr="00743B33" w:rsidRDefault="00743B33">
      <w:pPr>
        <w:ind w:left="540"/>
        <w:rPr>
          <w:rFonts w:ascii="Calibri" w:hAnsi="Calibri"/>
          <w:sz w:val="20"/>
          <w:szCs w:val="20"/>
          <w:rPrChange w:id="26967" w:author="Author">
            <w:rPr>
              <w:rFonts w:ascii="Trebuchet MS" w:hAnsi="Trebuchet MS"/>
            </w:rPr>
          </w:rPrChange>
        </w:rPr>
      </w:pPr>
    </w:p>
    <w:p w:rsidR="00743B33" w:rsidRPr="00743B33" w:rsidRDefault="00D20E06">
      <w:pPr>
        <w:ind w:left="540"/>
        <w:rPr>
          <w:rFonts w:ascii="Calibri" w:hAnsi="Calibri"/>
          <w:b/>
          <w:sz w:val="20"/>
          <w:szCs w:val="20"/>
          <w:lang w:val="en-US"/>
          <w:rPrChange w:id="26968" w:author="Author">
            <w:rPr>
              <w:rFonts w:ascii="Trebuchet MS" w:hAnsi="Trebuchet MS"/>
              <w:b/>
              <w:lang w:val="en-US"/>
            </w:rPr>
          </w:rPrChange>
        </w:rPr>
      </w:pPr>
      <w:r>
        <w:rPr>
          <w:rFonts w:ascii="Calibri" w:hAnsi="Calibri"/>
          <w:b/>
          <w:sz w:val="20"/>
          <w:szCs w:val="20"/>
          <w:rPrChange w:id="26969" w:author="Author">
            <w:rPr>
              <w:rFonts w:ascii="Trebuchet MS" w:hAnsi="Trebuchet MS"/>
              <w:b/>
            </w:rPr>
          </w:rPrChange>
        </w:rPr>
        <w:t>Rationale</w:t>
      </w:r>
      <w:r>
        <w:rPr>
          <w:rFonts w:ascii="Calibri" w:hAnsi="Calibri"/>
          <w:b/>
          <w:sz w:val="20"/>
          <w:szCs w:val="20"/>
          <w:lang w:val="en-US"/>
          <w:rPrChange w:id="26970" w:author="Author">
            <w:rPr>
              <w:rFonts w:ascii="Trebuchet MS" w:hAnsi="Trebuchet MS"/>
              <w:b/>
              <w:lang w:val="en-US"/>
            </w:rPr>
          </w:rPrChange>
        </w:rPr>
        <w:t>:</w:t>
      </w:r>
    </w:p>
    <w:p w:rsidR="00743B33" w:rsidRPr="00743B33" w:rsidRDefault="00D20E06">
      <w:pPr>
        <w:ind w:left="540"/>
        <w:rPr>
          <w:rFonts w:ascii="Calibri" w:hAnsi="Calibri"/>
          <w:sz w:val="20"/>
          <w:szCs w:val="20"/>
          <w:rPrChange w:id="26971" w:author="Author">
            <w:rPr>
              <w:rFonts w:ascii="Trebuchet MS" w:hAnsi="Trebuchet MS"/>
              <w:sz w:val="20"/>
              <w:szCs w:val="20"/>
            </w:rPr>
          </w:rPrChange>
        </w:rPr>
      </w:pPr>
      <w:r>
        <w:rPr>
          <w:rFonts w:ascii="Calibri" w:hAnsi="Calibri"/>
          <w:sz w:val="20"/>
          <w:szCs w:val="20"/>
          <w:rPrChange w:id="26972" w:author="Author">
            <w:rPr>
              <w:rFonts w:ascii="Trebuchet MS" w:hAnsi="Trebuchet MS"/>
              <w:sz w:val="20"/>
              <w:szCs w:val="20"/>
            </w:rPr>
          </w:rPrChange>
        </w:rPr>
        <w:t>To avoid unexpected control flows.</w:t>
      </w:r>
    </w:p>
    <w:p w:rsidR="00743B33" w:rsidRPr="00743B33" w:rsidRDefault="00743B33">
      <w:pPr>
        <w:ind w:left="540"/>
        <w:rPr>
          <w:rFonts w:ascii="Calibri" w:hAnsi="Calibri"/>
          <w:sz w:val="20"/>
          <w:szCs w:val="20"/>
          <w:rPrChange w:id="26973" w:author="Author">
            <w:rPr>
              <w:rFonts w:ascii="Trebuchet MS" w:hAnsi="Trebuchet MS"/>
            </w:rPr>
          </w:rPrChange>
        </w:rPr>
      </w:pPr>
    </w:p>
    <w:p w:rsidR="00743B33" w:rsidRDefault="00D20E06" w:rsidP="00743B33">
      <w:pPr>
        <w:pStyle w:val="Heading3"/>
        <w:pPrChange w:id="26974" w:author="Author">
          <w:pPr>
            <w:pStyle w:val="Heading3"/>
            <w:jc w:val="left"/>
          </w:pPr>
        </w:pPrChange>
      </w:pPr>
      <w:bookmarkStart w:id="26975" w:name="_Toc294795270"/>
      <w:bookmarkStart w:id="26976" w:name="_Toc301956969"/>
      <w:bookmarkStart w:id="26977" w:name="_Toc301960097"/>
      <w:bookmarkStart w:id="26978" w:name="_Toc301960571"/>
      <w:bookmarkStart w:id="26979" w:name="_Toc301960733"/>
      <w:bookmarkStart w:id="26980" w:name="_Toc409602539"/>
      <w:bookmarkStart w:id="26981" w:name="_Toc430267202"/>
      <w:bookmarkStart w:id="26982" w:name="_Toc447291383"/>
      <w:bookmarkStart w:id="26983" w:name="_Toc491674414"/>
      <w:r>
        <w:t>Rules_CtrlFlow_00</w:t>
      </w:r>
      <w:bookmarkEnd w:id="26975"/>
      <w:bookmarkEnd w:id="26976"/>
      <w:bookmarkEnd w:id="26977"/>
      <w:bookmarkEnd w:id="26978"/>
      <w:bookmarkEnd w:id="26979"/>
      <w:bookmarkEnd w:id="26980"/>
      <w:r>
        <w:t>3 ([1] Clause 5.4.7 - table 1 - 1a)</w:t>
      </w:r>
      <w:bookmarkEnd w:id="26981"/>
      <w:bookmarkEnd w:id="26982"/>
      <w:bookmarkEnd w:id="26983"/>
    </w:p>
    <w:p w:rsidR="00743B33" w:rsidRPr="00743B33" w:rsidRDefault="00D20E06">
      <w:pPr>
        <w:ind w:left="540"/>
        <w:rPr>
          <w:rFonts w:ascii="Calibri" w:hAnsi="Calibri"/>
          <w:b/>
          <w:sz w:val="20"/>
          <w:szCs w:val="20"/>
          <w:lang w:val="en-US"/>
          <w:rPrChange w:id="26984" w:author="Author">
            <w:rPr>
              <w:rFonts w:ascii="Trebuchet MS" w:hAnsi="Trebuchet MS"/>
              <w:b/>
              <w:lang w:val="en-US"/>
            </w:rPr>
          </w:rPrChange>
        </w:rPr>
      </w:pPr>
      <w:r>
        <w:rPr>
          <w:rFonts w:ascii="Calibri" w:hAnsi="Calibri"/>
          <w:b/>
          <w:sz w:val="20"/>
          <w:szCs w:val="20"/>
          <w:rPrChange w:id="26985" w:author="Author">
            <w:rPr>
              <w:rFonts w:ascii="Trebuchet MS" w:hAnsi="Trebuchet MS"/>
              <w:b/>
            </w:rPr>
          </w:rPrChange>
        </w:rPr>
        <w:t>Rule</w:t>
      </w:r>
      <w:r>
        <w:rPr>
          <w:rFonts w:ascii="Calibri" w:hAnsi="Calibri"/>
          <w:b/>
          <w:sz w:val="20"/>
          <w:szCs w:val="20"/>
          <w:lang w:val="en-US"/>
          <w:rPrChange w:id="26986" w:author="Author">
            <w:rPr>
              <w:rFonts w:ascii="Trebuchet MS" w:hAnsi="Trebuchet MS"/>
              <w:b/>
              <w:lang w:val="en-US"/>
            </w:rPr>
          </w:rPrChange>
        </w:rPr>
        <w:t>:</w:t>
      </w:r>
    </w:p>
    <w:p w:rsidR="00743B33" w:rsidRPr="00743B33" w:rsidRDefault="00D20E06">
      <w:pPr>
        <w:ind w:left="540"/>
        <w:rPr>
          <w:rFonts w:ascii="Calibri" w:hAnsi="Calibri"/>
          <w:sz w:val="20"/>
          <w:szCs w:val="20"/>
          <w:rPrChange w:id="26987" w:author="Author">
            <w:rPr>
              <w:rFonts w:ascii="Trebuchet MS" w:hAnsi="Trebuchet MS"/>
              <w:sz w:val="20"/>
              <w:szCs w:val="20"/>
            </w:rPr>
          </w:rPrChange>
        </w:rPr>
      </w:pPr>
      <w:r>
        <w:rPr>
          <w:rFonts w:ascii="Calibri" w:hAnsi="Calibri"/>
          <w:sz w:val="20"/>
          <w:szCs w:val="20"/>
          <w:rPrChange w:id="26988" w:author="Author">
            <w:rPr>
              <w:rFonts w:ascii="Trebuchet MS" w:hAnsi="Trebuchet MS"/>
              <w:sz w:val="20"/>
              <w:szCs w:val="20"/>
            </w:rPr>
          </w:rPrChange>
        </w:rPr>
        <w:t xml:space="preserve">Cyclomatic complexity numbers of all functions shall be minimized and be limited for each project (e.g. </w:t>
      </w:r>
      <w:ins w:id="26989" w:author="Author">
        <w:r>
          <w:rPr>
            <w:rFonts w:ascii="Calibri" w:hAnsi="Calibri"/>
            <w:sz w:val="20"/>
            <w:szCs w:val="20"/>
          </w:rPr>
          <w:t xml:space="preserve">according McCabe, the cyclomatic complexity shouldn’t be higher than  </w:t>
        </w:r>
      </w:ins>
      <w:r>
        <w:rPr>
          <w:rFonts w:ascii="Calibri" w:hAnsi="Calibri"/>
          <w:sz w:val="20"/>
          <w:szCs w:val="20"/>
          <w:rPrChange w:id="26990" w:author="Author">
            <w:rPr>
              <w:rFonts w:ascii="Trebuchet MS" w:hAnsi="Trebuchet MS"/>
              <w:sz w:val="20"/>
              <w:szCs w:val="20"/>
            </w:rPr>
          </w:rPrChange>
        </w:rPr>
        <w:t>1</w:t>
      </w:r>
      <w:ins w:id="26991" w:author="Author">
        <w:r>
          <w:rPr>
            <w:rFonts w:ascii="Calibri" w:hAnsi="Calibri"/>
            <w:sz w:val="20"/>
            <w:szCs w:val="20"/>
          </w:rPr>
          <w:t>5</w:t>
        </w:r>
      </w:ins>
      <w:del w:id="26992" w:author="Author">
        <w:r>
          <w:rPr>
            <w:rFonts w:ascii="Calibri" w:hAnsi="Calibri"/>
            <w:sz w:val="20"/>
            <w:szCs w:val="20"/>
            <w:rPrChange w:id="26993" w:author="Author">
              <w:rPr>
                <w:rFonts w:ascii="Trebuchet MS" w:hAnsi="Trebuchet MS"/>
                <w:sz w:val="20"/>
                <w:szCs w:val="20"/>
              </w:rPr>
            </w:rPrChange>
          </w:rPr>
          <w:delText>0 for each ASIL level</w:delText>
        </w:r>
      </w:del>
      <w:r>
        <w:rPr>
          <w:rFonts w:ascii="Calibri" w:hAnsi="Calibri"/>
          <w:sz w:val="20"/>
          <w:szCs w:val="20"/>
          <w:rPrChange w:id="26994" w:author="Author">
            <w:rPr>
              <w:rFonts w:ascii="Trebuchet MS" w:hAnsi="Trebuchet MS"/>
              <w:sz w:val="20"/>
              <w:szCs w:val="20"/>
            </w:rPr>
          </w:rPrChange>
        </w:rPr>
        <w:t>)</w:t>
      </w:r>
      <w:del w:id="26995" w:author="Author">
        <w:r>
          <w:rPr>
            <w:rFonts w:ascii="Calibri" w:hAnsi="Calibri"/>
            <w:sz w:val="20"/>
            <w:szCs w:val="20"/>
            <w:rPrChange w:id="26996" w:author="Author">
              <w:rPr>
                <w:rFonts w:ascii="Trebuchet MS" w:hAnsi="Trebuchet MS"/>
                <w:sz w:val="20"/>
                <w:szCs w:val="20"/>
              </w:rPr>
            </w:rPrChange>
          </w:rPr>
          <w:delText>, they shall be analysed and commented at the top of a fil</w:delText>
        </w:r>
        <w:r>
          <w:rPr>
            <w:rFonts w:ascii="Calibri" w:hAnsi="Calibri"/>
            <w:sz w:val="20"/>
            <w:szCs w:val="20"/>
            <w:rPrChange w:id="26997" w:author="Author">
              <w:rPr>
                <w:rFonts w:ascii="Trebuchet MS" w:hAnsi="Trebuchet MS"/>
                <w:sz w:val="20"/>
                <w:szCs w:val="20"/>
              </w:rPr>
            </w:rPrChange>
          </w:rPr>
          <w:delText>e. Exception: A function containing a switch statement with many case labels may exceed this limit</w:delText>
        </w:r>
      </w:del>
      <w:r>
        <w:rPr>
          <w:rFonts w:ascii="Calibri" w:hAnsi="Calibri"/>
          <w:sz w:val="20"/>
          <w:szCs w:val="20"/>
          <w:rPrChange w:id="26998" w:author="Author">
            <w:rPr>
              <w:rFonts w:ascii="Trebuchet MS" w:hAnsi="Trebuchet MS"/>
              <w:sz w:val="20"/>
              <w:szCs w:val="20"/>
            </w:rPr>
          </w:rPrChange>
        </w:rPr>
        <w:t>.</w:t>
      </w:r>
    </w:p>
    <w:p w:rsidR="00743B33" w:rsidRPr="00743B33" w:rsidRDefault="00743B33">
      <w:pPr>
        <w:ind w:left="540"/>
        <w:rPr>
          <w:rFonts w:ascii="Calibri" w:hAnsi="Calibri"/>
          <w:sz w:val="20"/>
          <w:szCs w:val="20"/>
          <w:rPrChange w:id="26999" w:author="Author">
            <w:rPr>
              <w:rFonts w:ascii="Trebuchet MS" w:hAnsi="Trebuchet MS"/>
            </w:rPr>
          </w:rPrChange>
        </w:rPr>
      </w:pPr>
    </w:p>
    <w:p w:rsidR="00743B33" w:rsidRPr="00743B33" w:rsidRDefault="00D20E06">
      <w:pPr>
        <w:ind w:left="540"/>
        <w:rPr>
          <w:rFonts w:ascii="Calibri" w:hAnsi="Calibri"/>
          <w:b/>
          <w:sz w:val="20"/>
          <w:szCs w:val="20"/>
          <w:lang w:val="en-US"/>
          <w:rPrChange w:id="27000" w:author="Author">
            <w:rPr>
              <w:rFonts w:ascii="Trebuchet MS" w:hAnsi="Trebuchet MS"/>
              <w:b/>
              <w:lang w:val="en-US"/>
            </w:rPr>
          </w:rPrChange>
        </w:rPr>
      </w:pPr>
      <w:r>
        <w:rPr>
          <w:rFonts w:ascii="Calibri" w:hAnsi="Calibri"/>
          <w:b/>
          <w:sz w:val="20"/>
          <w:szCs w:val="20"/>
          <w:rPrChange w:id="27001" w:author="Author">
            <w:rPr>
              <w:rFonts w:ascii="Trebuchet MS" w:hAnsi="Trebuchet MS"/>
              <w:b/>
            </w:rPr>
          </w:rPrChange>
        </w:rPr>
        <w:t>Example</w:t>
      </w:r>
      <w:r>
        <w:rPr>
          <w:rFonts w:ascii="Calibri" w:hAnsi="Calibri"/>
          <w:b/>
          <w:sz w:val="20"/>
          <w:szCs w:val="20"/>
          <w:lang w:val="en-US"/>
          <w:rPrChange w:id="27002" w:author="Author">
            <w:rPr>
              <w:rFonts w:ascii="Trebuchet MS" w:hAnsi="Trebuchet MS"/>
              <w:b/>
              <w:lang w:val="en-US"/>
            </w:rPr>
          </w:rPrChange>
        </w:rPr>
        <w:t>:</w:t>
      </w:r>
    </w:p>
    <w:p w:rsidR="00743B33" w:rsidRPr="00743B33" w:rsidRDefault="00D20E06">
      <w:pPr>
        <w:ind w:left="540"/>
        <w:rPr>
          <w:rFonts w:ascii="Calibri" w:hAnsi="Calibri"/>
          <w:sz w:val="20"/>
          <w:szCs w:val="20"/>
          <w:rPrChange w:id="27003" w:author="Author">
            <w:rPr>
              <w:rFonts w:ascii="Trebuchet MS" w:hAnsi="Trebuchet MS"/>
              <w:sz w:val="20"/>
              <w:szCs w:val="20"/>
            </w:rPr>
          </w:rPrChange>
        </w:rPr>
      </w:pPr>
      <w:r>
        <w:rPr>
          <w:rFonts w:ascii="Calibri" w:hAnsi="Calibri"/>
          <w:sz w:val="20"/>
          <w:szCs w:val="20"/>
          <w:rPrChange w:id="27004" w:author="Author">
            <w:rPr>
              <w:rFonts w:ascii="Trebuchet MS" w:hAnsi="Trebuchet MS"/>
              <w:sz w:val="20"/>
              <w:szCs w:val="20"/>
            </w:rPr>
          </w:rPrChange>
        </w:rPr>
        <w:t>Not required</w:t>
      </w:r>
    </w:p>
    <w:p w:rsidR="00743B33" w:rsidRPr="00743B33" w:rsidRDefault="00743B33">
      <w:pPr>
        <w:ind w:left="540"/>
        <w:rPr>
          <w:rFonts w:ascii="Calibri" w:hAnsi="Calibri"/>
          <w:sz w:val="20"/>
          <w:szCs w:val="20"/>
          <w:lang w:val="en-US"/>
          <w:rPrChange w:id="27005" w:author="Author">
            <w:rPr>
              <w:rFonts w:ascii="Trebuchet MS" w:hAnsi="Trebuchet MS"/>
              <w:lang w:val="en-US"/>
            </w:rPr>
          </w:rPrChange>
        </w:rPr>
      </w:pPr>
    </w:p>
    <w:p w:rsidR="00743B33" w:rsidRPr="00743B33" w:rsidRDefault="00D20E06">
      <w:pPr>
        <w:ind w:left="540"/>
        <w:rPr>
          <w:rFonts w:ascii="Calibri" w:hAnsi="Calibri"/>
          <w:sz w:val="20"/>
          <w:szCs w:val="20"/>
          <w:rPrChange w:id="27006" w:author="Author">
            <w:rPr>
              <w:rFonts w:ascii="Trebuchet MS" w:hAnsi="Trebuchet MS"/>
            </w:rPr>
          </w:rPrChange>
        </w:rPr>
      </w:pPr>
      <w:r>
        <w:rPr>
          <w:rFonts w:ascii="Calibri" w:hAnsi="Calibri"/>
          <w:b/>
          <w:sz w:val="20"/>
          <w:szCs w:val="20"/>
          <w:rPrChange w:id="27007" w:author="Author">
            <w:rPr>
              <w:rFonts w:ascii="Trebuchet MS" w:hAnsi="Trebuchet MS"/>
              <w:b/>
            </w:rPr>
          </w:rPrChange>
        </w:rPr>
        <w:t>Rationale</w:t>
      </w:r>
      <w:r>
        <w:rPr>
          <w:rFonts w:ascii="Calibri" w:hAnsi="Calibri"/>
          <w:b/>
          <w:sz w:val="20"/>
          <w:szCs w:val="20"/>
          <w:lang w:val="en-US"/>
          <w:rPrChange w:id="27008" w:author="Author">
            <w:rPr>
              <w:rFonts w:ascii="Trebuchet MS" w:hAnsi="Trebuchet MS"/>
              <w:b/>
              <w:lang w:val="en-US"/>
            </w:rPr>
          </w:rPrChange>
        </w:rPr>
        <w:t>:</w:t>
      </w:r>
      <w:r>
        <w:rPr>
          <w:rFonts w:ascii="Calibri" w:hAnsi="Calibri"/>
          <w:sz w:val="20"/>
          <w:szCs w:val="20"/>
          <w:rPrChange w:id="27009" w:author="Author">
            <w:rPr>
              <w:rFonts w:ascii="Trebuchet MS" w:hAnsi="Trebuchet MS"/>
            </w:rPr>
          </w:rPrChange>
        </w:rPr>
        <w:t xml:space="preserve"> </w:t>
      </w:r>
    </w:p>
    <w:p w:rsidR="00743B33" w:rsidRPr="00743B33" w:rsidRDefault="00D20E06">
      <w:pPr>
        <w:ind w:left="540"/>
        <w:rPr>
          <w:rFonts w:ascii="Calibri" w:hAnsi="Calibri"/>
          <w:sz w:val="20"/>
          <w:szCs w:val="20"/>
          <w:rPrChange w:id="27010" w:author="Author">
            <w:rPr>
              <w:rFonts w:ascii="Trebuchet MS" w:hAnsi="Trebuchet MS"/>
              <w:sz w:val="20"/>
              <w:szCs w:val="20"/>
            </w:rPr>
          </w:rPrChange>
        </w:rPr>
      </w:pPr>
      <w:r>
        <w:rPr>
          <w:rFonts w:ascii="Calibri" w:hAnsi="Calibri"/>
          <w:sz w:val="20"/>
          <w:szCs w:val="20"/>
          <w:rPrChange w:id="27011" w:author="Author">
            <w:rPr>
              <w:rFonts w:ascii="Trebuchet MS" w:hAnsi="Trebuchet MS"/>
              <w:sz w:val="20"/>
              <w:szCs w:val="20"/>
            </w:rPr>
          </w:rPrChange>
        </w:rPr>
        <w:t>Too complex functions are difficult to read, test and maintain.</w:t>
      </w:r>
    </w:p>
    <w:p w:rsidR="00743B33" w:rsidRPr="00743B33" w:rsidRDefault="00743B33">
      <w:pPr>
        <w:ind w:left="540"/>
        <w:rPr>
          <w:rFonts w:ascii="Calibri" w:hAnsi="Calibri"/>
          <w:sz w:val="20"/>
          <w:szCs w:val="20"/>
          <w:rPrChange w:id="27012" w:author="Author">
            <w:rPr>
              <w:rFonts w:ascii="Trebuchet MS" w:hAnsi="Trebuchet MS"/>
            </w:rPr>
          </w:rPrChange>
        </w:rPr>
      </w:pPr>
    </w:p>
    <w:p w:rsidR="00743B33" w:rsidRDefault="00D20E06" w:rsidP="00743B33">
      <w:pPr>
        <w:pStyle w:val="Heading3"/>
        <w:pPrChange w:id="27013" w:author="Author">
          <w:pPr>
            <w:pStyle w:val="Heading3"/>
            <w:jc w:val="left"/>
          </w:pPr>
        </w:pPrChange>
      </w:pPr>
      <w:bookmarkStart w:id="27014" w:name="_Toc447291384"/>
      <w:bookmarkStart w:id="27015" w:name="_Toc491674415"/>
      <w:r>
        <w:t>Rules_CtrlFlow_004 ([1] Clause 5.4.7 - table 1 – 1a)</w:t>
      </w:r>
      <w:bookmarkEnd w:id="27014"/>
      <w:bookmarkEnd w:id="27015"/>
    </w:p>
    <w:p w:rsidR="00743B33" w:rsidRPr="00743B33" w:rsidRDefault="00D20E06">
      <w:pPr>
        <w:ind w:left="540"/>
        <w:rPr>
          <w:rFonts w:ascii="Calibri" w:hAnsi="Calibri"/>
          <w:b/>
          <w:sz w:val="20"/>
          <w:szCs w:val="20"/>
          <w:lang w:val="en-US"/>
          <w:rPrChange w:id="27016" w:author="Author">
            <w:rPr>
              <w:rFonts w:ascii="Trebuchet MS" w:hAnsi="Trebuchet MS"/>
              <w:b/>
              <w:lang w:val="en-US"/>
            </w:rPr>
          </w:rPrChange>
        </w:rPr>
      </w:pPr>
      <w:r>
        <w:rPr>
          <w:rFonts w:ascii="Calibri" w:hAnsi="Calibri"/>
          <w:b/>
          <w:sz w:val="20"/>
          <w:szCs w:val="20"/>
          <w:rPrChange w:id="27017" w:author="Author">
            <w:rPr>
              <w:rFonts w:ascii="Trebuchet MS" w:hAnsi="Trebuchet MS"/>
              <w:b/>
            </w:rPr>
          </w:rPrChange>
        </w:rPr>
        <w:t>Rule</w:t>
      </w:r>
      <w:r>
        <w:rPr>
          <w:rFonts w:ascii="Calibri" w:hAnsi="Calibri"/>
          <w:b/>
          <w:sz w:val="20"/>
          <w:szCs w:val="20"/>
          <w:lang w:val="en-US"/>
          <w:rPrChange w:id="27018" w:author="Author">
            <w:rPr>
              <w:rFonts w:ascii="Trebuchet MS" w:hAnsi="Trebuchet MS"/>
              <w:b/>
              <w:lang w:val="en-US"/>
            </w:rPr>
          </w:rPrChange>
        </w:rPr>
        <w:t>:</w:t>
      </w:r>
    </w:p>
    <w:p w:rsidR="00743B33" w:rsidRPr="00743B33" w:rsidRDefault="00D20E06">
      <w:pPr>
        <w:ind w:left="540"/>
        <w:rPr>
          <w:rFonts w:ascii="Calibri" w:hAnsi="Calibri"/>
          <w:sz w:val="20"/>
          <w:szCs w:val="20"/>
          <w:rPrChange w:id="27019" w:author="Author">
            <w:rPr>
              <w:rFonts w:ascii="Trebuchet MS" w:hAnsi="Trebuchet MS"/>
              <w:sz w:val="20"/>
              <w:szCs w:val="20"/>
            </w:rPr>
          </w:rPrChange>
        </w:rPr>
      </w:pPr>
      <w:r>
        <w:rPr>
          <w:rFonts w:ascii="Calibri" w:hAnsi="Calibri"/>
          <w:i/>
          <w:sz w:val="20"/>
          <w:szCs w:val="20"/>
          <w:rPrChange w:id="27020" w:author="Author">
            <w:rPr>
              <w:rFonts w:ascii="Trebuchet MS" w:hAnsi="Trebuchet MS"/>
              <w:i/>
              <w:sz w:val="20"/>
              <w:szCs w:val="20"/>
            </w:rPr>
          </w:rPrChange>
        </w:rPr>
        <w:t>‘break’</w:t>
      </w:r>
      <w:r>
        <w:rPr>
          <w:rFonts w:ascii="Calibri" w:hAnsi="Calibri"/>
          <w:sz w:val="20"/>
          <w:szCs w:val="20"/>
          <w:rPrChange w:id="27021" w:author="Author">
            <w:rPr>
              <w:rFonts w:ascii="Trebuchet MS" w:hAnsi="Trebuchet MS"/>
              <w:sz w:val="20"/>
              <w:szCs w:val="20"/>
            </w:rPr>
          </w:rPrChange>
        </w:rPr>
        <w:t xml:space="preserve"> and </w:t>
      </w:r>
      <w:r>
        <w:rPr>
          <w:rFonts w:ascii="Calibri" w:hAnsi="Calibri"/>
          <w:i/>
          <w:sz w:val="20"/>
          <w:szCs w:val="20"/>
          <w:rPrChange w:id="27022" w:author="Author">
            <w:rPr>
              <w:rFonts w:ascii="Trebuchet MS" w:hAnsi="Trebuchet MS"/>
              <w:i/>
              <w:sz w:val="20"/>
              <w:szCs w:val="20"/>
            </w:rPr>
          </w:rPrChange>
        </w:rPr>
        <w:t>‘continue’</w:t>
      </w:r>
      <w:r>
        <w:rPr>
          <w:rFonts w:ascii="Calibri" w:hAnsi="Calibri"/>
          <w:sz w:val="20"/>
          <w:szCs w:val="20"/>
          <w:rPrChange w:id="27023" w:author="Author">
            <w:rPr>
              <w:rFonts w:ascii="Trebuchet MS" w:hAnsi="Trebuchet MS"/>
              <w:sz w:val="20"/>
              <w:szCs w:val="20"/>
            </w:rPr>
          </w:rPrChange>
        </w:rPr>
        <w:t xml:space="preserve"> commands should never be used in loops except under very rare circumstances when there is no other option.</w:t>
      </w:r>
    </w:p>
    <w:p w:rsidR="00743B33" w:rsidRPr="00743B33" w:rsidRDefault="00743B33">
      <w:pPr>
        <w:ind w:left="540"/>
        <w:rPr>
          <w:rFonts w:ascii="Calibri" w:hAnsi="Calibri"/>
          <w:sz w:val="20"/>
          <w:szCs w:val="20"/>
          <w:rPrChange w:id="27024" w:author="Author">
            <w:rPr>
              <w:rFonts w:ascii="Trebuchet MS" w:hAnsi="Trebuchet MS"/>
            </w:rPr>
          </w:rPrChange>
        </w:rPr>
      </w:pPr>
    </w:p>
    <w:p w:rsidR="00743B33" w:rsidRPr="00743B33" w:rsidRDefault="00D20E06">
      <w:pPr>
        <w:ind w:left="540"/>
        <w:rPr>
          <w:rFonts w:ascii="Calibri" w:hAnsi="Calibri"/>
          <w:b/>
          <w:sz w:val="20"/>
          <w:szCs w:val="20"/>
          <w:lang w:val="en-US"/>
          <w:rPrChange w:id="27025" w:author="Author">
            <w:rPr>
              <w:rFonts w:ascii="Trebuchet MS" w:hAnsi="Trebuchet MS"/>
              <w:b/>
              <w:lang w:val="en-US"/>
            </w:rPr>
          </w:rPrChange>
        </w:rPr>
      </w:pPr>
      <w:r>
        <w:rPr>
          <w:rFonts w:ascii="Calibri" w:hAnsi="Calibri"/>
          <w:b/>
          <w:sz w:val="20"/>
          <w:szCs w:val="20"/>
          <w:rPrChange w:id="27026" w:author="Author">
            <w:rPr>
              <w:rFonts w:ascii="Trebuchet MS" w:hAnsi="Trebuchet MS"/>
              <w:b/>
            </w:rPr>
          </w:rPrChange>
        </w:rPr>
        <w:t>Example</w:t>
      </w:r>
      <w:r>
        <w:rPr>
          <w:rFonts w:ascii="Calibri" w:hAnsi="Calibri"/>
          <w:b/>
          <w:sz w:val="20"/>
          <w:szCs w:val="20"/>
          <w:lang w:val="en-US"/>
          <w:rPrChange w:id="27027" w:author="Author">
            <w:rPr>
              <w:rFonts w:ascii="Trebuchet MS" w:hAnsi="Trebuchet MS"/>
              <w:b/>
              <w:lang w:val="en-US"/>
            </w:rPr>
          </w:rPrChange>
        </w:rPr>
        <w:t>:</w:t>
      </w:r>
    </w:p>
    <w:p w:rsidR="00743B33" w:rsidRPr="00743B33" w:rsidRDefault="00D20E06">
      <w:pPr>
        <w:ind w:left="540"/>
        <w:rPr>
          <w:rFonts w:ascii="Calibri" w:hAnsi="Calibri"/>
          <w:sz w:val="20"/>
          <w:szCs w:val="20"/>
          <w:rPrChange w:id="27028" w:author="Author">
            <w:rPr>
              <w:rFonts w:ascii="Trebuchet MS" w:hAnsi="Trebuchet MS"/>
              <w:sz w:val="20"/>
              <w:szCs w:val="20"/>
            </w:rPr>
          </w:rPrChange>
        </w:rPr>
      </w:pPr>
      <w:del w:id="27029" w:author="Author">
        <w:r>
          <w:rPr>
            <w:rFonts w:ascii="Calibri" w:hAnsi="Calibri"/>
            <w:sz w:val="20"/>
            <w:szCs w:val="20"/>
            <w:rPrChange w:id="27030" w:author="Author">
              <w:rPr>
                <w:rFonts w:ascii="Trebuchet MS" w:hAnsi="Trebuchet MS"/>
                <w:sz w:val="20"/>
                <w:szCs w:val="20"/>
              </w:rPr>
            </w:rPrChange>
          </w:rPr>
          <w:delText>/*</w:delText>
        </w:r>
      </w:del>
      <w:ins w:id="27031" w:author="Author">
        <w:r>
          <w:rPr>
            <w:rFonts w:ascii="Calibri" w:hAnsi="Calibri"/>
            <w:sz w:val="20"/>
            <w:szCs w:val="20"/>
          </w:rPr>
          <w:t>//</w:t>
        </w:r>
      </w:ins>
      <w:r>
        <w:rPr>
          <w:rFonts w:ascii="Calibri" w:hAnsi="Calibri"/>
          <w:sz w:val="20"/>
          <w:szCs w:val="20"/>
          <w:rPrChange w:id="27032" w:author="Author">
            <w:rPr>
              <w:rFonts w:ascii="Trebuchet MS" w:hAnsi="Trebuchet MS"/>
              <w:sz w:val="20"/>
              <w:szCs w:val="20"/>
            </w:rPr>
          </w:rPrChange>
        </w:rPr>
        <w:t xml:space="preserve"> Comliant</w:t>
      </w:r>
      <w:del w:id="27033" w:author="Author">
        <w:r>
          <w:rPr>
            <w:rFonts w:ascii="Calibri" w:hAnsi="Calibri"/>
            <w:sz w:val="20"/>
            <w:szCs w:val="20"/>
            <w:rPrChange w:id="27034" w:author="Author">
              <w:rPr>
                <w:rFonts w:ascii="Trebuchet MS" w:hAnsi="Trebuchet MS"/>
                <w:sz w:val="20"/>
                <w:szCs w:val="20"/>
              </w:rPr>
            </w:rPrChange>
          </w:rPr>
          <w:delText xml:space="preserve"> */</w:delText>
        </w:r>
      </w:del>
    </w:p>
    <w:p w:rsidR="00743B33" w:rsidRPr="00743B33" w:rsidRDefault="00D20E06">
      <w:pPr>
        <w:ind w:left="540"/>
        <w:rPr>
          <w:rFonts w:ascii="Calibri" w:hAnsi="Calibri" w:cs="Courier New"/>
          <w:sz w:val="20"/>
          <w:szCs w:val="20"/>
          <w:rPrChange w:id="27035" w:author="Author">
            <w:rPr>
              <w:rFonts w:ascii="Courier New" w:hAnsi="Courier New" w:cs="Courier New"/>
              <w:sz w:val="20"/>
              <w:szCs w:val="20"/>
            </w:rPr>
          </w:rPrChange>
        </w:rPr>
      </w:pPr>
      <w:r>
        <w:rPr>
          <w:rFonts w:ascii="Calibri" w:hAnsi="Calibri" w:cs="Courier New"/>
          <w:sz w:val="20"/>
          <w:szCs w:val="20"/>
          <w:rPrChange w:id="27036" w:author="Author">
            <w:rPr>
              <w:rFonts w:ascii="Courier New" w:hAnsi="Courier New" w:cs="Courier New"/>
              <w:sz w:val="20"/>
              <w:szCs w:val="20"/>
            </w:rPr>
          </w:rPrChange>
        </w:rPr>
        <w:t>while (nX &lt; 10)</w:t>
      </w:r>
    </w:p>
    <w:p w:rsidR="00743B33" w:rsidRPr="00743B33" w:rsidRDefault="00D20E06">
      <w:pPr>
        <w:ind w:left="540"/>
        <w:rPr>
          <w:rFonts w:ascii="Calibri" w:hAnsi="Calibri" w:cs="Courier New"/>
          <w:sz w:val="20"/>
          <w:szCs w:val="20"/>
          <w:rPrChange w:id="27037" w:author="Author">
            <w:rPr>
              <w:rFonts w:ascii="Courier New" w:hAnsi="Courier New" w:cs="Courier New"/>
              <w:sz w:val="20"/>
              <w:szCs w:val="20"/>
            </w:rPr>
          </w:rPrChange>
        </w:rPr>
      </w:pPr>
      <w:r>
        <w:rPr>
          <w:rFonts w:ascii="Calibri" w:hAnsi="Calibri" w:cs="Courier New"/>
          <w:sz w:val="20"/>
          <w:szCs w:val="20"/>
          <w:rPrChange w:id="27038" w:author="Author">
            <w:rPr>
              <w:rFonts w:ascii="Courier New" w:hAnsi="Courier New" w:cs="Courier New"/>
              <w:sz w:val="20"/>
              <w:szCs w:val="20"/>
            </w:rPr>
          </w:rPrChange>
        </w:rPr>
        <w:t>{</w:t>
      </w:r>
    </w:p>
    <w:p w:rsidR="00743B33" w:rsidRPr="00743B33" w:rsidRDefault="00D20E06">
      <w:pPr>
        <w:ind w:left="540"/>
        <w:rPr>
          <w:rFonts w:ascii="Calibri" w:hAnsi="Calibri" w:cs="Courier New"/>
          <w:sz w:val="20"/>
          <w:szCs w:val="20"/>
          <w:rPrChange w:id="27039" w:author="Author">
            <w:rPr>
              <w:rFonts w:ascii="Courier New" w:hAnsi="Courier New" w:cs="Courier New"/>
              <w:sz w:val="20"/>
              <w:szCs w:val="20"/>
            </w:rPr>
          </w:rPrChange>
        </w:rPr>
      </w:pPr>
      <w:r>
        <w:rPr>
          <w:rFonts w:ascii="Calibri" w:hAnsi="Calibri" w:cs="Courier New"/>
          <w:sz w:val="20"/>
          <w:szCs w:val="20"/>
          <w:rPrChange w:id="27040" w:author="Author">
            <w:rPr>
              <w:rFonts w:ascii="Courier New" w:hAnsi="Courier New" w:cs="Courier New"/>
              <w:sz w:val="20"/>
              <w:szCs w:val="20"/>
            </w:rPr>
          </w:rPrChange>
        </w:rPr>
        <w:t xml:space="preserve">  nX++;</w:t>
      </w:r>
    </w:p>
    <w:p w:rsidR="00743B33" w:rsidRPr="00743B33" w:rsidRDefault="00D20E06">
      <w:pPr>
        <w:ind w:left="540"/>
        <w:rPr>
          <w:rFonts w:ascii="Calibri" w:hAnsi="Calibri" w:cs="Courier New"/>
          <w:sz w:val="20"/>
          <w:szCs w:val="20"/>
          <w:rPrChange w:id="27041" w:author="Author">
            <w:rPr>
              <w:rFonts w:ascii="Courier New" w:hAnsi="Courier New" w:cs="Courier New"/>
              <w:sz w:val="20"/>
              <w:szCs w:val="20"/>
            </w:rPr>
          </w:rPrChange>
        </w:rPr>
      </w:pPr>
      <w:r>
        <w:rPr>
          <w:rFonts w:ascii="Calibri" w:hAnsi="Calibri" w:cs="Courier New"/>
          <w:sz w:val="20"/>
          <w:szCs w:val="20"/>
          <w:rPrChange w:id="27042" w:author="Author">
            <w:rPr>
              <w:rFonts w:ascii="Courier New" w:hAnsi="Courier New" w:cs="Courier New"/>
              <w:sz w:val="20"/>
              <w:szCs w:val="20"/>
            </w:rPr>
          </w:rPrChange>
        </w:rPr>
        <w:t>}</w:t>
      </w:r>
    </w:p>
    <w:p w:rsidR="00743B33" w:rsidRPr="00743B33" w:rsidRDefault="00743B33">
      <w:pPr>
        <w:ind w:left="540"/>
        <w:rPr>
          <w:rFonts w:ascii="Calibri" w:hAnsi="Calibri"/>
          <w:b/>
          <w:sz w:val="20"/>
          <w:szCs w:val="20"/>
          <w:lang w:val="en-US"/>
          <w:rPrChange w:id="27043" w:author="Author">
            <w:rPr>
              <w:rFonts w:ascii="Trebuchet MS" w:hAnsi="Trebuchet MS"/>
              <w:b/>
              <w:lang w:val="en-US"/>
            </w:rPr>
          </w:rPrChange>
        </w:rPr>
      </w:pPr>
    </w:p>
    <w:p w:rsidR="00743B33" w:rsidRPr="00743B33" w:rsidRDefault="00D20E06">
      <w:pPr>
        <w:ind w:left="540"/>
        <w:rPr>
          <w:rFonts w:ascii="Calibri" w:hAnsi="Calibri"/>
          <w:sz w:val="20"/>
          <w:szCs w:val="20"/>
          <w:rPrChange w:id="27044" w:author="Author">
            <w:rPr>
              <w:rFonts w:ascii="Trebuchet MS" w:hAnsi="Trebuchet MS"/>
              <w:sz w:val="20"/>
              <w:szCs w:val="20"/>
            </w:rPr>
          </w:rPrChange>
        </w:rPr>
      </w:pPr>
      <w:del w:id="27045" w:author="Author">
        <w:r>
          <w:rPr>
            <w:rFonts w:ascii="Calibri" w:hAnsi="Calibri"/>
            <w:sz w:val="20"/>
            <w:szCs w:val="20"/>
            <w:rPrChange w:id="27046" w:author="Author">
              <w:rPr>
                <w:rFonts w:ascii="Trebuchet MS" w:hAnsi="Trebuchet MS"/>
                <w:sz w:val="20"/>
                <w:szCs w:val="20"/>
              </w:rPr>
            </w:rPrChange>
          </w:rPr>
          <w:delText>/*</w:delText>
        </w:r>
      </w:del>
      <w:ins w:id="27047" w:author="Author">
        <w:r>
          <w:rPr>
            <w:rFonts w:ascii="Calibri" w:hAnsi="Calibri"/>
            <w:sz w:val="20"/>
            <w:szCs w:val="20"/>
          </w:rPr>
          <w:t>//</w:t>
        </w:r>
      </w:ins>
      <w:r>
        <w:rPr>
          <w:rFonts w:ascii="Calibri" w:hAnsi="Calibri"/>
          <w:sz w:val="20"/>
          <w:szCs w:val="20"/>
          <w:rPrChange w:id="27048" w:author="Author">
            <w:rPr>
              <w:rFonts w:ascii="Trebuchet MS" w:hAnsi="Trebuchet MS"/>
              <w:sz w:val="20"/>
              <w:szCs w:val="20"/>
            </w:rPr>
          </w:rPrChange>
        </w:rPr>
        <w:t xml:space="preserve"> Not compliant</w:t>
      </w:r>
      <w:del w:id="27049" w:author="Author">
        <w:r>
          <w:rPr>
            <w:rFonts w:ascii="Calibri" w:hAnsi="Calibri"/>
            <w:sz w:val="20"/>
            <w:szCs w:val="20"/>
            <w:rPrChange w:id="27050" w:author="Author">
              <w:rPr>
                <w:rFonts w:ascii="Trebuchet MS" w:hAnsi="Trebuchet MS"/>
                <w:sz w:val="20"/>
                <w:szCs w:val="20"/>
              </w:rPr>
            </w:rPrChange>
          </w:rPr>
          <w:delText xml:space="preserve"> */</w:delText>
        </w:r>
      </w:del>
    </w:p>
    <w:p w:rsidR="00743B33" w:rsidRPr="00743B33" w:rsidRDefault="00D20E06">
      <w:pPr>
        <w:ind w:left="540"/>
        <w:rPr>
          <w:rFonts w:ascii="Calibri" w:hAnsi="Calibri" w:cs="Courier New"/>
          <w:sz w:val="20"/>
          <w:szCs w:val="20"/>
          <w:rPrChange w:id="27051" w:author="Author">
            <w:rPr>
              <w:rFonts w:ascii="Courier New" w:hAnsi="Courier New" w:cs="Courier New"/>
              <w:sz w:val="20"/>
              <w:szCs w:val="20"/>
            </w:rPr>
          </w:rPrChange>
        </w:rPr>
      </w:pPr>
      <w:r>
        <w:rPr>
          <w:rFonts w:ascii="Calibri" w:hAnsi="Calibri" w:cs="Courier New"/>
          <w:sz w:val="20"/>
          <w:szCs w:val="20"/>
          <w:rPrChange w:id="27052" w:author="Author">
            <w:rPr>
              <w:rFonts w:ascii="Courier New" w:hAnsi="Courier New" w:cs="Courier New"/>
              <w:sz w:val="20"/>
              <w:szCs w:val="20"/>
            </w:rPr>
          </w:rPrChange>
        </w:rPr>
        <w:t>while (TRUE)</w:t>
      </w:r>
    </w:p>
    <w:p w:rsidR="00743B33" w:rsidRPr="00743B33" w:rsidRDefault="00D20E06">
      <w:pPr>
        <w:ind w:left="540"/>
        <w:rPr>
          <w:rFonts w:ascii="Calibri" w:hAnsi="Calibri" w:cs="Courier New"/>
          <w:sz w:val="20"/>
          <w:szCs w:val="20"/>
          <w:rPrChange w:id="27053" w:author="Author">
            <w:rPr>
              <w:rFonts w:ascii="Courier New" w:hAnsi="Courier New" w:cs="Courier New"/>
              <w:sz w:val="20"/>
              <w:szCs w:val="20"/>
            </w:rPr>
          </w:rPrChange>
        </w:rPr>
      </w:pPr>
      <w:r>
        <w:rPr>
          <w:rFonts w:ascii="Calibri" w:hAnsi="Calibri" w:cs="Courier New"/>
          <w:sz w:val="20"/>
          <w:szCs w:val="20"/>
          <w:rPrChange w:id="27054" w:author="Author">
            <w:rPr>
              <w:rFonts w:ascii="Courier New" w:hAnsi="Courier New" w:cs="Courier New"/>
              <w:sz w:val="20"/>
              <w:szCs w:val="20"/>
            </w:rPr>
          </w:rPrChange>
        </w:rPr>
        <w:t>{</w:t>
      </w:r>
    </w:p>
    <w:p w:rsidR="00743B33" w:rsidRPr="00743B33" w:rsidRDefault="00D20E06">
      <w:pPr>
        <w:ind w:left="540"/>
        <w:rPr>
          <w:rFonts w:ascii="Calibri" w:hAnsi="Calibri" w:cs="Courier New"/>
          <w:sz w:val="20"/>
          <w:szCs w:val="20"/>
          <w:rPrChange w:id="27055" w:author="Author">
            <w:rPr>
              <w:rFonts w:ascii="Courier New" w:hAnsi="Courier New" w:cs="Courier New"/>
              <w:sz w:val="20"/>
              <w:szCs w:val="20"/>
            </w:rPr>
          </w:rPrChange>
        </w:rPr>
      </w:pPr>
      <w:r>
        <w:rPr>
          <w:rFonts w:ascii="Calibri" w:hAnsi="Calibri" w:cs="Courier New"/>
          <w:sz w:val="20"/>
          <w:szCs w:val="20"/>
          <w:rPrChange w:id="27056" w:author="Author">
            <w:rPr>
              <w:rFonts w:ascii="Courier New" w:hAnsi="Courier New" w:cs="Courier New"/>
              <w:sz w:val="20"/>
              <w:szCs w:val="20"/>
            </w:rPr>
          </w:rPrChange>
        </w:rPr>
        <w:t xml:space="preserve">  nX++;</w:t>
      </w:r>
    </w:p>
    <w:p w:rsidR="00743B33" w:rsidRPr="00743B33" w:rsidRDefault="00D20E06">
      <w:pPr>
        <w:ind w:left="540"/>
        <w:rPr>
          <w:rFonts w:ascii="Calibri" w:hAnsi="Calibri" w:cs="Courier New"/>
          <w:sz w:val="20"/>
          <w:szCs w:val="20"/>
          <w:rPrChange w:id="27057" w:author="Author">
            <w:rPr>
              <w:rFonts w:ascii="Courier New" w:hAnsi="Courier New" w:cs="Courier New"/>
              <w:sz w:val="20"/>
              <w:szCs w:val="20"/>
            </w:rPr>
          </w:rPrChange>
        </w:rPr>
      </w:pPr>
      <w:r>
        <w:rPr>
          <w:rFonts w:ascii="Calibri" w:hAnsi="Calibri" w:cs="Courier New"/>
          <w:sz w:val="20"/>
          <w:szCs w:val="20"/>
          <w:rPrChange w:id="27058" w:author="Author">
            <w:rPr>
              <w:rFonts w:ascii="Courier New" w:hAnsi="Courier New" w:cs="Courier New"/>
              <w:sz w:val="20"/>
              <w:szCs w:val="20"/>
            </w:rPr>
          </w:rPrChange>
        </w:rPr>
        <w:lastRenderedPageBreak/>
        <w:t xml:space="preserve">  if (nX == 10)</w:t>
      </w:r>
    </w:p>
    <w:p w:rsidR="00743B33" w:rsidRPr="00743B33" w:rsidRDefault="00D20E06">
      <w:pPr>
        <w:ind w:left="540"/>
        <w:rPr>
          <w:rFonts w:ascii="Calibri" w:hAnsi="Calibri" w:cs="Courier New"/>
          <w:sz w:val="20"/>
          <w:szCs w:val="20"/>
          <w:rPrChange w:id="27059" w:author="Author">
            <w:rPr>
              <w:rFonts w:ascii="Courier New" w:hAnsi="Courier New" w:cs="Courier New"/>
              <w:sz w:val="20"/>
              <w:szCs w:val="20"/>
            </w:rPr>
          </w:rPrChange>
        </w:rPr>
      </w:pPr>
      <w:r>
        <w:rPr>
          <w:rFonts w:ascii="Calibri" w:hAnsi="Calibri" w:cs="Courier New"/>
          <w:sz w:val="20"/>
          <w:szCs w:val="20"/>
          <w:rPrChange w:id="27060" w:author="Author">
            <w:rPr>
              <w:rFonts w:ascii="Courier New" w:hAnsi="Courier New" w:cs="Courier New"/>
              <w:sz w:val="20"/>
              <w:szCs w:val="20"/>
            </w:rPr>
          </w:rPrChange>
        </w:rPr>
        <w:t xml:space="preserve">  {</w:t>
      </w:r>
    </w:p>
    <w:p w:rsidR="00743B33" w:rsidRPr="00743B33" w:rsidRDefault="00D20E06">
      <w:pPr>
        <w:ind w:left="540"/>
        <w:rPr>
          <w:rFonts w:ascii="Calibri" w:hAnsi="Calibri" w:cs="Courier New"/>
          <w:sz w:val="20"/>
          <w:szCs w:val="20"/>
          <w:rPrChange w:id="27061" w:author="Author">
            <w:rPr>
              <w:rFonts w:ascii="Courier New" w:hAnsi="Courier New" w:cs="Courier New"/>
              <w:sz w:val="20"/>
              <w:szCs w:val="20"/>
            </w:rPr>
          </w:rPrChange>
        </w:rPr>
      </w:pPr>
      <w:r>
        <w:rPr>
          <w:rFonts w:ascii="Calibri" w:hAnsi="Calibri" w:cs="Courier New"/>
          <w:sz w:val="20"/>
          <w:szCs w:val="20"/>
          <w:rPrChange w:id="27062" w:author="Author">
            <w:rPr>
              <w:rFonts w:ascii="Courier New" w:hAnsi="Courier New" w:cs="Courier New"/>
              <w:sz w:val="20"/>
              <w:szCs w:val="20"/>
            </w:rPr>
          </w:rPrChange>
        </w:rPr>
        <w:t xml:space="preserve">    break;</w:t>
      </w:r>
    </w:p>
    <w:p w:rsidR="00743B33" w:rsidRPr="00743B33" w:rsidRDefault="00D20E06">
      <w:pPr>
        <w:ind w:left="540"/>
        <w:rPr>
          <w:rFonts w:ascii="Calibri" w:hAnsi="Calibri" w:cs="Courier New"/>
          <w:sz w:val="20"/>
          <w:szCs w:val="20"/>
          <w:rPrChange w:id="27063" w:author="Author">
            <w:rPr>
              <w:rFonts w:ascii="Courier New" w:hAnsi="Courier New" w:cs="Courier New"/>
              <w:sz w:val="20"/>
              <w:szCs w:val="20"/>
            </w:rPr>
          </w:rPrChange>
        </w:rPr>
      </w:pPr>
      <w:r>
        <w:rPr>
          <w:rFonts w:ascii="Calibri" w:hAnsi="Calibri" w:cs="Courier New"/>
          <w:sz w:val="20"/>
          <w:szCs w:val="20"/>
          <w:rPrChange w:id="27064" w:author="Author">
            <w:rPr>
              <w:rFonts w:ascii="Courier New" w:hAnsi="Courier New" w:cs="Courier New"/>
              <w:sz w:val="20"/>
              <w:szCs w:val="20"/>
            </w:rPr>
          </w:rPrChange>
        </w:rPr>
        <w:t xml:space="preserve">  }</w:t>
      </w:r>
    </w:p>
    <w:p w:rsidR="00743B33" w:rsidRPr="00743B33" w:rsidRDefault="00D20E06">
      <w:pPr>
        <w:ind w:left="540"/>
        <w:rPr>
          <w:rFonts w:ascii="Calibri" w:hAnsi="Calibri" w:cs="Courier New"/>
          <w:sz w:val="20"/>
          <w:szCs w:val="20"/>
          <w:rPrChange w:id="27065" w:author="Author">
            <w:rPr>
              <w:rFonts w:ascii="Courier New" w:hAnsi="Courier New" w:cs="Courier New"/>
              <w:sz w:val="20"/>
              <w:szCs w:val="20"/>
            </w:rPr>
          </w:rPrChange>
        </w:rPr>
      </w:pPr>
      <w:r>
        <w:rPr>
          <w:rFonts w:ascii="Calibri" w:hAnsi="Calibri" w:cs="Courier New"/>
          <w:sz w:val="20"/>
          <w:szCs w:val="20"/>
          <w:rPrChange w:id="27066" w:author="Author">
            <w:rPr>
              <w:rFonts w:ascii="Courier New" w:hAnsi="Courier New" w:cs="Courier New"/>
              <w:sz w:val="20"/>
              <w:szCs w:val="20"/>
            </w:rPr>
          </w:rPrChange>
        </w:rPr>
        <w:t>}</w:t>
      </w:r>
    </w:p>
    <w:p w:rsidR="00743B33" w:rsidRPr="00743B33" w:rsidRDefault="00743B33">
      <w:pPr>
        <w:rPr>
          <w:rFonts w:ascii="Calibri" w:hAnsi="Calibri"/>
          <w:sz w:val="20"/>
          <w:szCs w:val="20"/>
          <w:lang w:val="en-US"/>
          <w:rPrChange w:id="27067" w:author="Author">
            <w:rPr>
              <w:rFonts w:ascii="Trebuchet MS" w:hAnsi="Trebuchet MS"/>
              <w:lang w:val="en-US"/>
            </w:rPr>
          </w:rPrChange>
        </w:rPr>
      </w:pPr>
    </w:p>
    <w:p w:rsidR="00743B33" w:rsidRPr="00743B33" w:rsidRDefault="00D20E06">
      <w:pPr>
        <w:ind w:left="540"/>
        <w:rPr>
          <w:rFonts w:ascii="Calibri" w:hAnsi="Calibri"/>
          <w:sz w:val="20"/>
          <w:szCs w:val="20"/>
          <w:rPrChange w:id="27068" w:author="Author">
            <w:rPr>
              <w:rFonts w:ascii="Trebuchet MS" w:hAnsi="Trebuchet MS"/>
            </w:rPr>
          </w:rPrChange>
        </w:rPr>
      </w:pPr>
      <w:r>
        <w:rPr>
          <w:rFonts w:ascii="Calibri" w:hAnsi="Calibri"/>
          <w:b/>
          <w:sz w:val="20"/>
          <w:szCs w:val="20"/>
          <w:rPrChange w:id="27069" w:author="Author">
            <w:rPr>
              <w:rFonts w:ascii="Trebuchet MS" w:hAnsi="Trebuchet MS"/>
              <w:b/>
            </w:rPr>
          </w:rPrChange>
        </w:rPr>
        <w:t>Rationale</w:t>
      </w:r>
      <w:r>
        <w:rPr>
          <w:rFonts w:ascii="Calibri" w:hAnsi="Calibri"/>
          <w:b/>
          <w:sz w:val="20"/>
          <w:szCs w:val="20"/>
          <w:lang w:val="en-US"/>
          <w:rPrChange w:id="27070" w:author="Author">
            <w:rPr>
              <w:rFonts w:ascii="Trebuchet MS" w:hAnsi="Trebuchet MS"/>
              <w:b/>
              <w:lang w:val="en-US"/>
            </w:rPr>
          </w:rPrChange>
        </w:rPr>
        <w:t>:</w:t>
      </w:r>
      <w:r>
        <w:rPr>
          <w:rFonts w:ascii="Calibri" w:hAnsi="Calibri"/>
          <w:sz w:val="20"/>
          <w:szCs w:val="20"/>
          <w:rPrChange w:id="27071" w:author="Author">
            <w:rPr>
              <w:rFonts w:ascii="Trebuchet MS" w:hAnsi="Trebuchet MS"/>
            </w:rPr>
          </w:rPrChange>
        </w:rPr>
        <w:t xml:space="preserve"> </w:t>
      </w:r>
    </w:p>
    <w:p w:rsidR="00743B33" w:rsidRPr="00743B33" w:rsidRDefault="00D20E06">
      <w:pPr>
        <w:ind w:left="540"/>
        <w:rPr>
          <w:rFonts w:ascii="Calibri" w:hAnsi="Calibri"/>
          <w:sz w:val="20"/>
          <w:szCs w:val="20"/>
          <w:rPrChange w:id="27072" w:author="Author">
            <w:rPr>
              <w:rFonts w:ascii="Trebuchet MS" w:hAnsi="Trebuchet MS"/>
              <w:sz w:val="20"/>
              <w:szCs w:val="20"/>
            </w:rPr>
          </w:rPrChange>
        </w:rPr>
      </w:pPr>
      <w:r>
        <w:rPr>
          <w:rFonts w:ascii="Calibri" w:hAnsi="Calibri"/>
          <w:sz w:val="20"/>
          <w:szCs w:val="20"/>
          <w:rPrChange w:id="27073" w:author="Author">
            <w:rPr>
              <w:rFonts w:ascii="Trebuchet MS" w:hAnsi="Trebuchet MS"/>
              <w:sz w:val="20"/>
              <w:szCs w:val="20"/>
            </w:rPr>
          </w:rPrChange>
        </w:rPr>
        <w:t>- To avoid endless loops.</w:t>
      </w:r>
    </w:p>
    <w:p w:rsidR="00743B33" w:rsidRPr="00743B33" w:rsidRDefault="00D20E06">
      <w:pPr>
        <w:ind w:left="540"/>
        <w:rPr>
          <w:rFonts w:ascii="Calibri" w:hAnsi="Calibri"/>
          <w:sz w:val="20"/>
          <w:szCs w:val="20"/>
          <w:rPrChange w:id="27074" w:author="Author">
            <w:rPr>
              <w:rFonts w:ascii="Trebuchet MS" w:hAnsi="Trebuchet MS"/>
              <w:sz w:val="20"/>
              <w:szCs w:val="20"/>
            </w:rPr>
          </w:rPrChange>
        </w:rPr>
      </w:pPr>
      <w:r>
        <w:rPr>
          <w:rFonts w:ascii="Calibri" w:hAnsi="Calibri"/>
          <w:sz w:val="20"/>
          <w:szCs w:val="20"/>
          <w:rPrChange w:id="27075" w:author="Author">
            <w:rPr>
              <w:rFonts w:ascii="Trebuchet MS" w:hAnsi="Trebuchet MS"/>
              <w:sz w:val="20"/>
              <w:szCs w:val="20"/>
            </w:rPr>
          </w:rPrChange>
        </w:rPr>
        <w:t>- To avoid bugs in implementation.</w:t>
      </w:r>
    </w:p>
    <w:p w:rsidR="00743B33" w:rsidRPr="00743B33" w:rsidRDefault="00743B33">
      <w:pPr>
        <w:ind w:left="540"/>
        <w:rPr>
          <w:rFonts w:ascii="Calibri" w:hAnsi="Calibri"/>
          <w:sz w:val="20"/>
          <w:szCs w:val="20"/>
          <w:rPrChange w:id="27076" w:author="Author">
            <w:rPr>
              <w:rFonts w:ascii="Trebuchet MS" w:hAnsi="Trebuchet MS"/>
            </w:rPr>
          </w:rPrChange>
        </w:rPr>
      </w:pPr>
    </w:p>
    <w:p w:rsidR="00743B33" w:rsidRDefault="00D20E06">
      <w:pPr>
        <w:pStyle w:val="Heading3"/>
      </w:pPr>
      <w:bookmarkStart w:id="27077" w:name="_Toc491674416"/>
      <w:r>
        <w:t>Rules_CtrlFlow_00</w:t>
      </w:r>
      <w:r>
        <w:rPr>
          <w:lang w:eastAsia="ja-JP"/>
        </w:rPr>
        <w:t>5</w:t>
      </w:r>
      <w:r>
        <w:t xml:space="preserve"> ([1] Clause 5.4.7 - table 1 - 1d)</w:t>
      </w:r>
      <w:bookmarkEnd w:id="26902"/>
      <w:bookmarkEnd w:id="27077"/>
    </w:p>
    <w:p w:rsidR="00743B33" w:rsidRPr="00743B33" w:rsidRDefault="00D20E06">
      <w:pPr>
        <w:ind w:left="540"/>
        <w:jc w:val="both"/>
        <w:rPr>
          <w:rFonts w:ascii="Calibri" w:hAnsi="Calibri"/>
          <w:b/>
          <w:sz w:val="20"/>
          <w:szCs w:val="20"/>
          <w:lang w:val="en-US"/>
          <w:rPrChange w:id="27078" w:author="Author">
            <w:rPr>
              <w:rFonts w:ascii="Trebuchet MS" w:hAnsi="Trebuchet MS"/>
              <w:b/>
              <w:lang w:val="en-US"/>
            </w:rPr>
          </w:rPrChange>
        </w:rPr>
      </w:pPr>
      <w:r>
        <w:rPr>
          <w:rFonts w:ascii="Calibri" w:hAnsi="Calibri"/>
          <w:b/>
          <w:sz w:val="20"/>
          <w:szCs w:val="20"/>
          <w:rPrChange w:id="27079" w:author="Author">
            <w:rPr>
              <w:rFonts w:ascii="Trebuchet MS" w:hAnsi="Trebuchet MS"/>
              <w:b/>
            </w:rPr>
          </w:rPrChange>
        </w:rPr>
        <w:t>Rule</w:t>
      </w:r>
      <w:r>
        <w:rPr>
          <w:rFonts w:ascii="Calibri" w:hAnsi="Calibri"/>
          <w:b/>
          <w:sz w:val="20"/>
          <w:szCs w:val="20"/>
          <w:lang w:val="en-US"/>
          <w:rPrChange w:id="27080" w:author="Author">
            <w:rPr>
              <w:rFonts w:ascii="Trebuchet MS" w:hAnsi="Trebuchet MS"/>
              <w:b/>
              <w:lang w:val="en-US"/>
            </w:rPr>
          </w:rPrChange>
        </w:rPr>
        <w:t>:</w:t>
      </w:r>
    </w:p>
    <w:p w:rsidR="00743B33" w:rsidRPr="00743B33" w:rsidRDefault="00D20E06">
      <w:pPr>
        <w:ind w:left="540"/>
        <w:jc w:val="both"/>
        <w:rPr>
          <w:rFonts w:ascii="Calibri" w:hAnsi="Calibri" w:cs="Arial"/>
          <w:sz w:val="20"/>
          <w:szCs w:val="20"/>
          <w:lang w:val="en-US" w:eastAsia="en-US"/>
          <w:rPrChange w:id="27081" w:author="Author">
            <w:rPr>
              <w:rFonts w:ascii="Trebuchet MS" w:hAnsi="Trebuchet MS" w:cs="Arial"/>
              <w:sz w:val="20"/>
              <w:szCs w:val="20"/>
              <w:lang w:val="en-US" w:eastAsia="en-US"/>
            </w:rPr>
          </w:rPrChange>
        </w:rPr>
      </w:pPr>
      <w:r>
        <w:rPr>
          <w:rFonts w:ascii="Calibri" w:hAnsi="Calibri" w:cs="Arial"/>
          <w:sz w:val="20"/>
          <w:szCs w:val="20"/>
          <w:lang w:val="en-US" w:eastAsia="en-US"/>
          <w:rPrChange w:id="27082" w:author="Author">
            <w:rPr>
              <w:rFonts w:ascii="Trebuchet MS" w:hAnsi="Trebuchet MS" w:cs="Arial"/>
              <w:sz w:val="20"/>
              <w:szCs w:val="20"/>
              <w:lang w:val="en-US" w:eastAsia="en-US"/>
            </w:rPr>
          </w:rPrChange>
        </w:rPr>
        <w:t xml:space="preserve">Any </w:t>
      </w:r>
      <w:r>
        <w:rPr>
          <w:rFonts w:ascii="Calibri" w:hAnsi="Calibri" w:cs="Arial"/>
          <w:i/>
          <w:sz w:val="20"/>
          <w:szCs w:val="20"/>
          <w:lang w:val="en-US" w:eastAsia="en-US"/>
          <w:rPrChange w:id="27083" w:author="Author">
            <w:rPr>
              <w:rFonts w:ascii="Trebuchet MS" w:hAnsi="Trebuchet MS" w:cs="Arial"/>
              <w:i/>
              <w:sz w:val="20"/>
              <w:szCs w:val="20"/>
              <w:lang w:val="en-US" w:eastAsia="en-US"/>
            </w:rPr>
          </w:rPrChange>
        </w:rPr>
        <w:t>‘if’</w:t>
      </w:r>
      <w:r>
        <w:rPr>
          <w:rFonts w:ascii="Calibri" w:hAnsi="Calibri" w:cs="Arial"/>
          <w:sz w:val="20"/>
          <w:szCs w:val="20"/>
          <w:lang w:val="en-US" w:eastAsia="en-US"/>
          <w:rPrChange w:id="27084" w:author="Author">
            <w:rPr>
              <w:rFonts w:ascii="Trebuchet MS" w:hAnsi="Trebuchet MS" w:cs="Arial"/>
              <w:sz w:val="20"/>
              <w:szCs w:val="20"/>
              <w:lang w:val="en-US" w:eastAsia="en-US"/>
            </w:rPr>
          </w:rPrChange>
        </w:rPr>
        <w:t xml:space="preserve"> statement shall end with an </w:t>
      </w:r>
      <w:r>
        <w:rPr>
          <w:rFonts w:ascii="Calibri" w:hAnsi="Calibri" w:cs="Arial"/>
          <w:i/>
          <w:sz w:val="20"/>
          <w:szCs w:val="20"/>
          <w:lang w:val="en-US" w:eastAsia="en-US"/>
          <w:rPrChange w:id="27085" w:author="Author">
            <w:rPr>
              <w:rFonts w:ascii="Trebuchet MS" w:hAnsi="Trebuchet MS" w:cs="Arial"/>
              <w:i/>
              <w:sz w:val="20"/>
              <w:szCs w:val="20"/>
              <w:lang w:val="en-US" w:eastAsia="en-US"/>
            </w:rPr>
          </w:rPrChange>
        </w:rPr>
        <w:t>‘else’</w:t>
      </w:r>
      <w:r>
        <w:rPr>
          <w:rFonts w:ascii="Calibri" w:hAnsi="Calibri" w:cs="Arial"/>
          <w:sz w:val="20"/>
          <w:szCs w:val="20"/>
          <w:lang w:val="en-US" w:eastAsia="en-US"/>
          <w:rPrChange w:id="27086" w:author="Author">
            <w:rPr>
              <w:rFonts w:ascii="Trebuchet MS" w:hAnsi="Trebuchet MS" w:cs="Arial"/>
              <w:sz w:val="20"/>
              <w:szCs w:val="20"/>
              <w:lang w:val="en-US" w:eastAsia="en-US"/>
            </w:rPr>
          </w:rPrChange>
        </w:rPr>
        <w:t xml:space="preserve"> clause.</w:t>
      </w:r>
    </w:p>
    <w:p w:rsidR="00743B33" w:rsidRPr="00743B33" w:rsidRDefault="00743B33">
      <w:pPr>
        <w:ind w:left="540"/>
        <w:jc w:val="both"/>
        <w:rPr>
          <w:rFonts w:ascii="Calibri" w:hAnsi="Calibri"/>
          <w:sz w:val="20"/>
          <w:szCs w:val="20"/>
          <w:rPrChange w:id="27087" w:author="Author">
            <w:rPr>
              <w:rFonts w:ascii="Trebuchet MS" w:hAnsi="Trebuchet MS"/>
            </w:rPr>
          </w:rPrChange>
        </w:rPr>
      </w:pPr>
    </w:p>
    <w:p w:rsidR="00743B33" w:rsidRPr="00743B33" w:rsidRDefault="00D20E06">
      <w:pPr>
        <w:ind w:left="540"/>
        <w:jc w:val="both"/>
        <w:rPr>
          <w:rFonts w:ascii="Calibri" w:hAnsi="Calibri"/>
          <w:sz w:val="20"/>
          <w:szCs w:val="20"/>
          <w:rPrChange w:id="27088" w:author="Author">
            <w:rPr>
              <w:rFonts w:ascii="Trebuchet MS" w:hAnsi="Trebuchet MS"/>
            </w:rPr>
          </w:rPrChange>
        </w:rPr>
      </w:pPr>
      <w:r>
        <w:rPr>
          <w:rFonts w:ascii="Calibri" w:hAnsi="Calibri"/>
          <w:b/>
          <w:sz w:val="20"/>
          <w:szCs w:val="20"/>
          <w:rPrChange w:id="27089" w:author="Author">
            <w:rPr>
              <w:rFonts w:ascii="Trebuchet MS" w:hAnsi="Trebuchet MS"/>
              <w:b/>
            </w:rPr>
          </w:rPrChange>
        </w:rPr>
        <w:t>Example</w:t>
      </w:r>
      <w:r>
        <w:rPr>
          <w:rFonts w:ascii="Calibri" w:hAnsi="Calibri"/>
          <w:b/>
          <w:sz w:val="20"/>
          <w:szCs w:val="20"/>
          <w:lang w:val="en-US"/>
          <w:rPrChange w:id="27090" w:author="Author">
            <w:rPr>
              <w:rFonts w:ascii="Trebuchet MS" w:hAnsi="Trebuchet MS"/>
              <w:b/>
              <w:lang w:val="en-US"/>
            </w:rPr>
          </w:rPrChange>
        </w:rPr>
        <w:t>:</w:t>
      </w:r>
      <w:r>
        <w:rPr>
          <w:rFonts w:ascii="Calibri" w:hAnsi="Calibri"/>
          <w:sz w:val="20"/>
          <w:szCs w:val="20"/>
          <w:rPrChange w:id="27091" w:author="Author">
            <w:rPr>
              <w:rFonts w:ascii="Trebuchet MS" w:hAnsi="Trebuchet MS"/>
            </w:rPr>
          </w:rPrChange>
        </w:rPr>
        <w:t xml:space="preserve"> </w:t>
      </w:r>
    </w:p>
    <w:p w:rsidR="00743B33" w:rsidRPr="00743B33" w:rsidRDefault="00D20E06">
      <w:pPr>
        <w:ind w:left="540"/>
        <w:jc w:val="both"/>
        <w:rPr>
          <w:rFonts w:ascii="Calibri" w:hAnsi="Calibri"/>
          <w:sz w:val="20"/>
          <w:szCs w:val="20"/>
          <w:rPrChange w:id="27092" w:author="Author">
            <w:rPr>
              <w:rFonts w:ascii="Trebuchet MS" w:hAnsi="Trebuchet MS"/>
              <w:sz w:val="20"/>
              <w:szCs w:val="20"/>
            </w:rPr>
          </w:rPrChange>
        </w:rPr>
      </w:pPr>
      <w:del w:id="27093" w:author="Author">
        <w:r>
          <w:rPr>
            <w:rFonts w:ascii="Calibri" w:hAnsi="Calibri"/>
            <w:sz w:val="20"/>
            <w:szCs w:val="20"/>
            <w:rPrChange w:id="27094" w:author="Author">
              <w:rPr>
                <w:rFonts w:ascii="Trebuchet MS" w:hAnsi="Trebuchet MS"/>
                <w:sz w:val="20"/>
                <w:szCs w:val="20"/>
              </w:rPr>
            </w:rPrChange>
          </w:rPr>
          <w:delText>/*</w:delText>
        </w:r>
      </w:del>
      <w:ins w:id="27095" w:author="Author">
        <w:r>
          <w:rPr>
            <w:rFonts w:ascii="Calibri" w:hAnsi="Calibri"/>
            <w:sz w:val="20"/>
            <w:szCs w:val="20"/>
          </w:rPr>
          <w:t>//</w:t>
        </w:r>
      </w:ins>
      <w:r>
        <w:rPr>
          <w:rFonts w:ascii="Calibri" w:hAnsi="Calibri"/>
          <w:sz w:val="20"/>
          <w:szCs w:val="20"/>
          <w:rPrChange w:id="27096" w:author="Author">
            <w:rPr>
              <w:rFonts w:ascii="Trebuchet MS" w:hAnsi="Trebuchet MS"/>
              <w:sz w:val="20"/>
              <w:szCs w:val="20"/>
            </w:rPr>
          </w:rPrChange>
        </w:rPr>
        <w:t xml:space="preserve"> Not compliant</w:t>
      </w:r>
      <w:del w:id="27097" w:author="Author">
        <w:r>
          <w:rPr>
            <w:rFonts w:ascii="Calibri" w:hAnsi="Calibri"/>
            <w:sz w:val="20"/>
            <w:szCs w:val="20"/>
            <w:rPrChange w:id="27098"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7099" w:author="Author">
            <w:rPr>
              <w:rFonts w:ascii="Courier New" w:hAnsi="Courier New" w:cs="Courier New"/>
              <w:sz w:val="20"/>
              <w:szCs w:val="20"/>
            </w:rPr>
          </w:rPrChange>
        </w:rPr>
      </w:pPr>
      <w:r>
        <w:rPr>
          <w:rFonts w:ascii="Calibri" w:hAnsi="Calibri" w:cs="Courier New"/>
          <w:sz w:val="20"/>
          <w:szCs w:val="20"/>
          <w:rPrChange w:id="27100" w:author="Author">
            <w:rPr>
              <w:rFonts w:ascii="Courier New" w:hAnsi="Courier New" w:cs="Courier New"/>
              <w:sz w:val="20"/>
              <w:szCs w:val="20"/>
            </w:rPr>
          </w:rPrChange>
        </w:rPr>
        <w:t xml:space="preserve">if (MOD_GetIndex() </w:t>
      </w:r>
      <w:r>
        <w:rPr>
          <w:rFonts w:ascii="Calibri" w:hAnsi="Calibri" w:cs="Courier New"/>
          <w:sz w:val="20"/>
          <w:szCs w:val="20"/>
          <w:rPrChange w:id="27101" w:author="Author">
            <w:rPr>
              <w:rFonts w:ascii="Courier New" w:hAnsi="Courier New" w:cs="Courier New"/>
              <w:sz w:val="20"/>
              <w:szCs w:val="20"/>
            </w:rPr>
          </w:rPrChange>
        </w:rPr>
        <w:t>&gt; 42u)</w:t>
      </w:r>
    </w:p>
    <w:p w:rsidR="00743B33" w:rsidRDefault="00D20E06">
      <w:pPr>
        <w:ind w:left="540"/>
        <w:jc w:val="both"/>
        <w:rPr>
          <w:ins w:id="27102" w:author="Author"/>
          <w:rFonts w:ascii="Calibri" w:hAnsi="Calibri"/>
          <w:sz w:val="20"/>
          <w:szCs w:val="20"/>
        </w:rPr>
      </w:pPr>
      <w:ins w:id="27103" w:author="Author">
        <w:r>
          <w:rPr>
            <w:rFonts w:ascii="Calibri" w:hAnsi="Calibri"/>
            <w:sz w:val="20"/>
            <w:szCs w:val="20"/>
          </w:rPr>
          <w:t>{</w:t>
        </w:r>
      </w:ins>
    </w:p>
    <w:p w:rsidR="00743B33" w:rsidRDefault="00D20E06">
      <w:pPr>
        <w:ind w:left="540"/>
        <w:jc w:val="both"/>
        <w:rPr>
          <w:ins w:id="27104" w:author="Author"/>
          <w:rFonts w:ascii="Calibri" w:hAnsi="Calibri"/>
          <w:sz w:val="20"/>
          <w:szCs w:val="20"/>
        </w:rPr>
      </w:pPr>
      <w:ins w:id="27105" w:author="Author">
        <w:r>
          <w:rPr>
            <w:rFonts w:ascii="Calibri" w:hAnsi="Calibri"/>
            <w:sz w:val="20"/>
            <w:szCs w:val="20"/>
          </w:rPr>
          <w:t xml:space="preserve">  // Do something</w:t>
        </w:r>
      </w:ins>
    </w:p>
    <w:p w:rsidR="00743B33" w:rsidRDefault="00D20E06">
      <w:pPr>
        <w:ind w:left="540"/>
        <w:jc w:val="both"/>
        <w:rPr>
          <w:ins w:id="27106" w:author="Author"/>
          <w:rFonts w:ascii="Calibri" w:hAnsi="Calibri"/>
          <w:sz w:val="20"/>
          <w:szCs w:val="20"/>
        </w:rPr>
      </w:pPr>
      <w:ins w:id="27107" w:author="Author">
        <w:r>
          <w:rPr>
            <w:rFonts w:ascii="Calibri" w:hAnsi="Calibri"/>
            <w:sz w:val="20"/>
            <w:szCs w:val="20"/>
          </w:rPr>
          <w:t>}</w:t>
        </w:r>
      </w:ins>
    </w:p>
    <w:p w:rsidR="00743B33" w:rsidRPr="00743B33" w:rsidRDefault="00743B33">
      <w:pPr>
        <w:ind w:left="540"/>
        <w:jc w:val="both"/>
        <w:rPr>
          <w:rFonts w:ascii="Calibri" w:hAnsi="Calibri"/>
          <w:sz w:val="20"/>
          <w:szCs w:val="20"/>
          <w:rPrChange w:id="27108" w:author="Author">
            <w:rPr>
              <w:rFonts w:ascii="Trebuchet MS" w:hAnsi="Trebuchet MS"/>
              <w:sz w:val="20"/>
              <w:szCs w:val="20"/>
            </w:rPr>
          </w:rPrChange>
        </w:rPr>
      </w:pPr>
    </w:p>
    <w:p w:rsidR="00743B33" w:rsidRPr="00743B33" w:rsidRDefault="00D20E06">
      <w:pPr>
        <w:ind w:left="540"/>
        <w:jc w:val="both"/>
        <w:rPr>
          <w:rFonts w:ascii="Calibri" w:hAnsi="Calibri"/>
          <w:sz w:val="20"/>
          <w:szCs w:val="20"/>
          <w:rPrChange w:id="27109" w:author="Author">
            <w:rPr>
              <w:rFonts w:ascii="Trebuchet MS" w:hAnsi="Trebuchet MS"/>
              <w:sz w:val="20"/>
              <w:szCs w:val="20"/>
            </w:rPr>
          </w:rPrChange>
        </w:rPr>
      </w:pPr>
      <w:del w:id="27110" w:author="Author">
        <w:r>
          <w:rPr>
            <w:rFonts w:ascii="Calibri" w:hAnsi="Calibri"/>
            <w:sz w:val="20"/>
            <w:szCs w:val="20"/>
            <w:rPrChange w:id="27111" w:author="Author">
              <w:rPr>
                <w:rFonts w:ascii="Trebuchet MS" w:hAnsi="Trebuchet MS"/>
                <w:sz w:val="20"/>
                <w:szCs w:val="20"/>
              </w:rPr>
            </w:rPrChange>
          </w:rPr>
          <w:delText>/*</w:delText>
        </w:r>
      </w:del>
      <w:ins w:id="27112" w:author="Author">
        <w:r>
          <w:rPr>
            <w:rFonts w:ascii="Calibri" w:hAnsi="Calibri"/>
            <w:sz w:val="20"/>
            <w:szCs w:val="20"/>
          </w:rPr>
          <w:t>//</w:t>
        </w:r>
      </w:ins>
      <w:r>
        <w:rPr>
          <w:rFonts w:ascii="Calibri" w:hAnsi="Calibri"/>
          <w:sz w:val="20"/>
          <w:szCs w:val="20"/>
          <w:rPrChange w:id="27113" w:author="Author">
            <w:rPr>
              <w:rFonts w:ascii="Trebuchet MS" w:hAnsi="Trebuchet MS"/>
              <w:sz w:val="20"/>
              <w:szCs w:val="20"/>
            </w:rPr>
          </w:rPrChange>
        </w:rPr>
        <w:t xml:space="preserve"> Compliant</w:t>
      </w:r>
      <w:del w:id="27114" w:author="Author">
        <w:r>
          <w:rPr>
            <w:rFonts w:ascii="Calibri" w:hAnsi="Calibri"/>
            <w:sz w:val="20"/>
            <w:szCs w:val="20"/>
            <w:rPrChange w:id="27115"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7116" w:author="Author">
            <w:rPr>
              <w:rFonts w:ascii="Courier New" w:hAnsi="Courier New" w:cs="Courier New"/>
              <w:sz w:val="20"/>
              <w:szCs w:val="20"/>
            </w:rPr>
          </w:rPrChange>
        </w:rPr>
      </w:pPr>
      <w:r>
        <w:rPr>
          <w:rFonts w:ascii="Calibri" w:hAnsi="Calibri" w:cs="Courier New"/>
          <w:sz w:val="20"/>
          <w:szCs w:val="20"/>
          <w:rPrChange w:id="27117" w:author="Author">
            <w:rPr>
              <w:rFonts w:ascii="Courier New" w:hAnsi="Courier New" w:cs="Courier New"/>
              <w:sz w:val="20"/>
              <w:szCs w:val="20"/>
            </w:rPr>
          </w:rPrChange>
        </w:rPr>
        <w:t>if (MOD_GetIndex() &gt; 42u)</w:t>
      </w:r>
    </w:p>
    <w:p w:rsidR="00743B33" w:rsidRDefault="00D20E06">
      <w:pPr>
        <w:ind w:left="540"/>
        <w:jc w:val="both"/>
        <w:rPr>
          <w:ins w:id="27118" w:author="Author"/>
          <w:rFonts w:ascii="Calibri" w:hAnsi="Calibri"/>
          <w:sz w:val="20"/>
          <w:szCs w:val="20"/>
        </w:rPr>
      </w:pPr>
      <w:r>
        <w:rPr>
          <w:rFonts w:ascii="Calibri" w:hAnsi="Calibri" w:cs="Courier New"/>
          <w:sz w:val="20"/>
          <w:szCs w:val="20"/>
          <w:rPrChange w:id="27119" w:author="Author">
            <w:rPr>
              <w:rFonts w:ascii="Courier New" w:hAnsi="Courier New" w:cs="Courier New"/>
              <w:sz w:val="20"/>
              <w:szCs w:val="20"/>
            </w:rPr>
          </w:rPrChange>
        </w:rPr>
        <w:t>{</w:t>
      </w:r>
    </w:p>
    <w:p w:rsidR="00743B33" w:rsidRPr="00743B33" w:rsidRDefault="00D20E06">
      <w:pPr>
        <w:ind w:left="540"/>
        <w:jc w:val="both"/>
        <w:rPr>
          <w:rFonts w:ascii="Calibri" w:hAnsi="Calibri"/>
          <w:sz w:val="20"/>
          <w:szCs w:val="20"/>
          <w:rPrChange w:id="27120" w:author="Author">
            <w:rPr>
              <w:rFonts w:ascii="Courier New" w:hAnsi="Courier New" w:cs="Courier New"/>
              <w:sz w:val="20"/>
              <w:szCs w:val="20"/>
            </w:rPr>
          </w:rPrChange>
        </w:rPr>
      </w:pPr>
      <w:ins w:id="27121" w:author="Author">
        <w:r>
          <w:rPr>
            <w:rFonts w:ascii="Calibri" w:hAnsi="Calibri"/>
            <w:sz w:val="20"/>
            <w:szCs w:val="20"/>
          </w:rPr>
          <w:t xml:space="preserve">  // Do something</w:t>
        </w:r>
      </w:ins>
    </w:p>
    <w:p w:rsidR="00743B33" w:rsidRPr="00743B33" w:rsidRDefault="00D20E06">
      <w:pPr>
        <w:ind w:left="540"/>
        <w:jc w:val="both"/>
        <w:rPr>
          <w:rFonts w:ascii="Calibri" w:hAnsi="Calibri" w:cs="Courier New"/>
          <w:sz w:val="20"/>
          <w:szCs w:val="20"/>
          <w:rPrChange w:id="27122" w:author="Author">
            <w:rPr>
              <w:rFonts w:ascii="Courier New" w:hAnsi="Courier New" w:cs="Courier New"/>
              <w:sz w:val="20"/>
              <w:szCs w:val="20"/>
            </w:rPr>
          </w:rPrChange>
        </w:rPr>
      </w:pPr>
      <w:r>
        <w:rPr>
          <w:rFonts w:ascii="Calibri" w:hAnsi="Calibri" w:cs="Courier New"/>
          <w:sz w:val="20"/>
          <w:szCs w:val="20"/>
          <w:rPrChange w:id="27123"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7124" w:author="Author">
            <w:rPr>
              <w:rFonts w:ascii="Courier New" w:hAnsi="Courier New" w:cs="Courier New"/>
              <w:sz w:val="20"/>
              <w:szCs w:val="20"/>
            </w:rPr>
          </w:rPrChange>
        </w:rPr>
      </w:pPr>
      <w:r>
        <w:rPr>
          <w:rFonts w:ascii="Calibri" w:hAnsi="Calibri" w:cs="Courier New"/>
          <w:sz w:val="20"/>
          <w:szCs w:val="20"/>
          <w:rPrChange w:id="27125" w:author="Author">
            <w:rPr>
              <w:rFonts w:ascii="Courier New" w:hAnsi="Courier New" w:cs="Courier New"/>
              <w:sz w:val="20"/>
              <w:szCs w:val="20"/>
            </w:rPr>
          </w:rPrChange>
        </w:rPr>
        <w:t>else</w:t>
      </w:r>
    </w:p>
    <w:p w:rsidR="00743B33" w:rsidRPr="00743B33" w:rsidRDefault="00D20E06">
      <w:pPr>
        <w:ind w:left="540"/>
        <w:jc w:val="both"/>
        <w:rPr>
          <w:rFonts w:ascii="Calibri" w:hAnsi="Calibri" w:cs="Courier New"/>
          <w:sz w:val="20"/>
          <w:szCs w:val="20"/>
          <w:rPrChange w:id="27126" w:author="Author">
            <w:rPr>
              <w:rFonts w:ascii="Courier New" w:hAnsi="Courier New" w:cs="Courier New"/>
              <w:sz w:val="20"/>
              <w:szCs w:val="20"/>
            </w:rPr>
          </w:rPrChange>
        </w:rPr>
      </w:pPr>
      <w:r>
        <w:rPr>
          <w:rFonts w:ascii="Calibri" w:hAnsi="Calibri" w:cs="Courier New"/>
          <w:sz w:val="20"/>
          <w:szCs w:val="20"/>
          <w:rPrChange w:id="27127"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7128" w:author="Author">
            <w:rPr>
              <w:rFonts w:ascii="Courier New" w:hAnsi="Courier New" w:cs="Courier New"/>
              <w:sz w:val="20"/>
              <w:szCs w:val="20"/>
            </w:rPr>
          </w:rPrChange>
        </w:rPr>
      </w:pPr>
      <w:r>
        <w:rPr>
          <w:rFonts w:ascii="Calibri" w:hAnsi="Calibri" w:cs="Courier New"/>
          <w:sz w:val="20"/>
          <w:szCs w:val="20"/>
          <w:rPrChange w:id="27129" w:author="Author">
            <w:rPr>
              <w:rFonts w:ascii="Courier New" w:hAnsi="Courier New" w:cs="Courier New"/>
              <w:sz w:val="20"/>
              <w:szCs w:val="20"/>
            </w:rPr>
          </w:rPrChange>
        </w:rPr>
        <w:t xml:space="preserve">  </w:t>
      </w:r>
      <w:del w:id="27130" w:author="Author">
        <w:r>
          <w:rPr>
            <w:rFonts w:ascii="Calibri" w:hAnsi="Calibri" w:cs="Courier New"/>
            <w:sz w:val="20"/>
            <w:szCs w:val="20"/>
            <w:rPrChange w:id="27131" w:author="Author">
              <w:rPr>
                <w:rFonts w:ascii="Courier New" w:hAnsi="Courier New" w:cs="Courier New"/>
                <w:sz w:val="20"/>
                <w:szCs w:val="20"/>
              </w:rPr>
            </w:rPrChange>
          </w:rPr>
          <w:delText>/*</w:delText>
        </w:r>
      </w:del>
      <w:ins w:id="27132" w:author="Author">
        <w:r>
          <w:rPr>
            <w:rFonts w:ascii="Calibri" w:hAnsi="Calibri" w:cs="Courier New"/>
            <w:sz w:val="20"/>
            <w:szCs w:val="20"/>
          </w:rPr>
          <w:t>//</w:t>
        </w:r>
      </w:ins>
      <w:r>
        <w:rPr>
          <w:rFonts w:ascii="Calibri" w:hAnsi="Calibri" w:cs="Courier New"/>
          <w:sz w:val="20"/>
          <w:szCs w:val="20"/>
          <w:rPrChange w:id="27133" w:author="Author">
            <w:rPr>
              <w:rFonts w:ascii="Courier New" w:hAnsi="Courier New" w:cs="Courier New"/>
              <w:sz w:val="20"/>
              <w:szCs w:val="20"/>
            </w:rPr>
          </w:rPrChange>
        </w:rPr>
        <w:t xml:space="preserve"> No action required</w:t>
      </w:r>
      <w:del w:id="27134" w:author="Author">
        <w:r>
          <w:rPr>
            <w:rFonts w:ascii="Calibri" w:hAnsi="Calibri" w:cs="Courier New"/>
            <w:sz w:val="20"/>
            <w:szCs w:val="20"/>
            <w:rPrChange w:id="27135" w:author="Author">
              <w:rPr>
                <w:rFonts w:ascii="Courier New" w:hAnsi="Courier New" w:cs="Courier New"/>
                <w:sz w:val="20"/>
                <w:szCs w:val="20"/>
              </w:rPr>
            </w:rPrChange>
          </w:rPr>
          <w:delText xml:space="preserve"> */</w:delText>
        </w:r>
      </w:del>
    </w:p>
    <w:p w:rsidR="00743B33" w:rsidRPr="00743B33" w:rsidRDefault="00D20E06">
      <w:pPr>
        <w:ind w:left="540"/>
        <w:jc w:val="both"/>
        <w:rPr>
          <w:rFonts w:ascii="Calibri" w:hAnsi="Calibri" w:cs="Courier New"/>
          <w:sz w:val="20"/>
          <w:szCs w:val="20"/>
          <w:rPrChange w:id="27136" w:author="Author">
            <w:rPr>
              <w:rFonts w:ascii="Courier New" w:hAnsi="Courier New" w:cs="Courier New"/>
              <w:sz w:val="20"/>
              <w:szCs w:val="20"/>
            </w:rPr>
          </w:rPrChange>
        </w:rPr>
      </w:pPr>
      <w:r>
        <w:rPr>
          <w:rFonts w:ascii="Calibri" w:hAnsi="Calibri" w:cs="Courier New"/>
          <w:sz w:val="20"/>
          <w:szCs w:val="20"/>
          <w:rPrChange w:id="27137" w:author="Author">
            <w:rPr>
              <w:rFonts w:ascii="Courier New" w:hAnsi="Courier New" w:cs="Courier New"/>
              <w:sz w:val="20"/>
              <w:szCs w:val="20"/>
            </w:rPr>
          </w:rPrChange>
        </w:rPr>
        <w:t>}</w:t>
      </w:r>
    </w:p>
    <w:p w:rsidR="00743B33" w:rsidRPr="00743B33" w:rsidRDefault="00743B33">
      <w:pPr>
        <w:ind w:left="540"/>
        <w:jc w:val="both"/>
        <w:rPr>
          <w:rFonts w:ascii="Calibri" w:hAnsi="Calibri"/>
          <w:sz w:val="20"/>
          <w:szCs w:val="20"/>
          <w:rPrChange w:id="27138"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7139" w:author="Author">
            <w:rPr>
              <w:rFonts w:ascii="Trebuchet MS" w:hAnsi="Trebuchet MS"/>
              <w:b/>
              <w:lang w:val="en-US"/>
            </w:rPr>
          </w:rPrChange>
        </w:rPr>
      </w:pPr>
      <w:r>
        <w:rPr>
          <w:rFonts w:ascii="Calibri" w:hAnsi="Calibri"/>
          <w:b/>
          <w:sz w:val="20"/>
          <w:szCs w:val="20"/>
          <w:rPrChange w:id="27140" w:author="Author">
            <w:rPr>
              <w:rFonts w:ascii="Trebuchet MS" w:hAnsi="Trebuchet MS"/>
              <w:b/>
            </w:rPr>
          </w:rPrChange>
        </w:rPr>
        <w:t>Rationale</w:t>
      </w:r>
      <w:r>
        <w:rPr>
          <w:rFonts w:ascii="Calibri" w:hAnsi="Calibri"/>
          <w:b/>
          <w:sz w:val="20"/>
          <w:szCs w:val="20"/>
          <w:lang w:val="en-US"/>
          <w:rPrChange w:id="27141"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7142" w:author="Author">
            <w:rPr>
              <w:rFonts w:ascii="Trebuchet MS" w:hAnsi="Trebuchet MS"/>
              <w:sz w:val="20"/>
              <w:szCs w:val="20"/>
            </w:rPr>
          </w:rPrChange>
        </w:rPr>
      </w:pPr>
      <w:r>
        <w:rPr>
          <w:rFonts w:ascii="Calibri" w:hAnsi="Calibri"/>
          <w:sz w:val="20"/>
          <w:szCs w:val="20"/>
          <w:rPrChange w:id="27143" w:author="Author">
            <w:rPr>
              <w:rFonts w:ascii="Trebuchet MS" w:hAnsi="Trebuchet MS"/>
              <w:sz w:val="20"/>
              <w:szCs w:val="20"/>
            </w:rPr>
          </w:rPrChange>
        </w:rPr>
        <w:t>Understandab</w:t>
      </w:r>
      <w:r>
        <w:rPr>
          <w:rFonts w:ascii="Calibri" w:hAnsi="Calibri"/>
          <w:sz w:val="20"/>
          <w:szCs w:val="20"/>
          <w:lang w:eastAsia="ja-JP"/>
          <w:rPrChange w:id="27144" w:author="Author">
            <w:rPr>
              <w:rFonts w:ascii="Trebuchet MS" w:hAnsi="Trebuchet MS"/>
              <w:sz w:val="20"/>
              <w:szCs w:val="20"/>
              <w:lang w:eastAsia="ja-JP"/>
            </w:rPr>
          </w:rPrChange>
        </w:rPr>
        <w:t>l</w:t>
      </w:r>
      <w:r>
        <w:rPr>
          <w:rFonts w:ascii="Calibri" w:hAnsi="Calibri"/>
          <w:sz w:val="20"/>
          <w:szCs w:val="20"/>
          <w:rPrChange w:id="27145" w:author="Author">
            <w:rPr>
              <w:rFonts w:ascii="Trebuchet MS" w:hAnsi="Trebuchet MS"/>
              <w:sz w:val="20"/>
              <w:szCs w:val="20"/>
            </w:rPr>
          </w:rPrChange>
        </w:rPr>
        <w:t>y</w:t>
      </w:r>
    </w:p>
    <w:p w:rsidR="00743B33" w:rsidRPr="00743B33" w:rsidRDefault="00743B33">
      <w:pPr>
        <w:ind w:left="540"/>
        <w:jc w:val="both"/>
        <w:rPr>
          <w:rFonts w:ascii="Calibri" w:hAnsi="Calibri"/>
          <w:sz w:val="20"/>
          <w:szCs w:val="20"/>
          <w:rPrChange w:id="27146" w:author="Author">
            <w:rPr>
              <w:rFonts w:ascii="Trebuchet MS" w:hAnsi="Trebuchet MS"/>
            </w:rPr>
          </w:rPrChange>
        </w:rPr>
      </w:pPr>
    </w:p>
    <w:p w:rsidR="00743B33" w:rsidRDefault="00D20E06">
      <w:pPr>
        <w:pStyle w:val="Heading3"/>
      </w:pPr>
      <w:bookmarkStart w:id="27147" w:name="_Toc294795271"/>
      <w:bookmarkStart w:id="27148" w:name="_Toc301956970"/>
      <w:bookmarkStart w:id="27149" w:name="_Toc301960098"/>
      <w:bookmarkStart w:id="27150" w:name="_Toc301960572"/>
      <w:bookmarkStart w:id="27151" w:name="_Toc301960734"/>
      <w:bookmarkStart w:id="27152" w:name="_Toc409602540"/>
      <w:bookmarkStart w:id="27153" w:name="_Toc430267203"/>
      <w:bookmarkStart w:id="27154" w:name="_Toc491674417"/>
      <w:r>
        <w:t>Rules_CtrlFlow_00</w:t>
      </w:r>
      <w:bookmarkEnd w:id="27147"/>
      <w:bookmarkEnd w:id="27148"/>
      <w:bookmarkEnd w:id="27149"/>
      <w:bookmarkEnd w:id="27150"/>
      <w:bookmarkEnd w:id="27151"/>
      <w:bookmarkEnd w:id="27152"/>
      <w:r>
        <w:rPr>
          <w:lang w:eastAsia="ja-JP"/>
        </w:rPr>
        <w:t>6</w:t>
      </w:r>
      <w:r>
        <w:t xml:space="preserve"> ([1] Clause 5.4.7 - table 1 - 1d)</w:t>
      </w:r>
      <w:bookmarkEnd w:id="27153"/>
      <w:bookmarkEnd w:id="27154"/>
    </w:p>
    <w:p w:rsidR="00743B33" w:rsidRPr="00743B33" w:rsidRDefault="00D20E06">
      <w:pPr>
        <w:ind w:left="540"/>
        <w:jc w:val="both"/>
        <w:rPr>
          <w:rFonts w:ascii="Calibri" w:hAnsi="Calibri"/>
          <w:b/>
          <w:sz w:val="20"/>
          <w:szCs w:val="20"/>
          <w:lang w:val="en-US"/>
          <w:rPrChange w:id="27155" w:author="Author">
            <w:rPr>
              <w:rFonts w:ascii="Trebuchet MS" w:hAnsi="Trebuchet MS"/>
              <w:b/>
              <w:lang w:val="en-US"/>
            </w:rPr>
          </w:rPrChange>
        </w:rPr>
      </w:pPr>
      <w:r>
        <w:rPr>
          <w:rFonts w:ascii="Calibri" w:hAnsi="Calibri"/>
          <w:b/>
          <w:sz w:val="20"/>
          <w:szCs w:val="20"/>
          <w:rPrChange w:id="27156" w:author="Author">
            <w:rPr>
              <w:rFonts w:ascii="Trebuchet MS" w:hAnsi="Trebuchet MS"/>
              <w:b/>
            </w:rPr>
          </w:rPrChange>
        </w:rPr>
        <w:t>Rule</w:t>
      </w:r>
      <w:r>
        <w:rPr>
          <w:rFonts w:ascii="Calibri" w:hAnsi="Calibri"/>
          <w:b/>
          <w:sz w:val="20"/>
          <w:szCs w:val="20"/>
          <w:lang w:val="en-US"/>
          <w:rPrChange w:id="27157" w:author="Author">
            <w:rPr>
              <w:rFonts w:ascii="Trebuchet MS" w:hAnsi="Trebuchet MS"/>
              <w:b/>
              <w:lang w:val="en-US"/>
            </w:rPr>
          </w:rPrChange>
        </w:rPr>
        <w:t>:</w:t>
      </w:r>
    </w:p>
    <w:p w:rsidR="00743B33" w:rsidRPr="00743B33" w:rsidRDefault="00D20E06">
      <w:pPr>
        <w:ind w:left="540"/>
        <w:rPr>
          <w:rFonts w:ascii="Calibri" w:hAnsi="Calibri"/>
          <w:sz w:val="20"/>
          <w:szCs w:val="20"/>
          <w:rPrChange w:id="27158" w:author="Author">
            <w:rPr>
              <w:rFonts w:ascii="Trebuchet MS" w:hAnsi="Trebuchet MS"/>
              <w:sz w:val="20"/>
              <w:szCs w:val="20"/>
            </w:rPr>
          </w:rPrChange>
        </w:rPr>
      </w:pPr>
      <w:r>
        <w:rPr>
          <w:rFonts w:ascii="Calibri" w:hAnsi="Calibri"/>
          <w:sz w:val="20"/>
          <w:szCs w:val="20"/>
          <w:rPrChange w:id="27159" w:author="Author">
            <w:rPr>
              <w:rFonts w:ascii="Trebuchet MS" w:hAnsi="Trebuchet MS"/>
              <w:sz w:val="20"/>
              <w:szCs w:val="20"/>
            </w:rPr>
          </w:rPrChange>
        </w:rPr>
        <w:t xml:space="preserve">Avoid endless loop conditions in </w:t>
      </w:r>
      <w:r>
        <w:rPr>
          <w:rFonts w:ascii="Calibri" w:hAnsi="Calibri"/>
          <w:sz w:val="20"/>
          <w:szCs w:val="20"/>
          <w:rPrChange w:id="27160" w:author="Author">
            <w:rPr>
              <w:rFonts w:ascii="Trebuchet MS" w:hAnsi="Trebuchet MS"/>
              <w:sz w:val="20"/>
              <w:szCs w:val="20"/>
            </w:rPr>
          </w:rPrChange>
        </w:rPr>
        <w:t>the source code</w:t>
      </w:r>
      <w:del w:id="27161" w:author="Author">
        <w:r>
          <w:rPr>
            <w:rFonts w:ascii="Calibri" w:hAnsi="Calibri"/>
            <w:sz w:val="20"/>
            <w:szCs w:val="20"/>
            <w:rPrChange w:id="27162" w:author="Author">
              <w:rPr>
                <w:rFonts w:ascii="Trebuchet MS" w:hAnsi="Trebuchet MS"/>
                <w:sz w:val="20"/>
                <w:szCs w:val="20"/>
              </w:rPr>
            </w:rPrChange>
          </w:rPr>
          <w:delText xml:space="preserve"> (especially the loops in source code which have exit conditions depending on changes in the status of registers)</w:delText>
        </w:r>
      </w:del>
      <w:r>
        <w:rPr>
          <w:rFonts w:ascii="Calibri" w:hAnsi="Calibri"/>
          <w:sz w:val="20"/>
          <w:szCs w:val="20"/>
          <w:rPrChange w:id="27163" w:author="Author">
            <w:rPr>
              <w:rFonts w:ascii="Trebuchet MS" w:hAnsi="Trebuchet MS"/>
              <w:sz w:val="20"/>
              <w:szCs w:val="20"/>
            </w:rPr>
          </w:rPrChange>
        </w:rPr>
        <w:t xml:space="preserve">. Any loop should also have a condition to exit at some points of time by using some count values which are appropriate for the </w:t>
      </w:r>
      <w:r>
        <w:rPr>
          <w:rFonts w:ascii="Calibri" w:hAnsi="Calibri"/>
          <w:sz w:val="20"/>
          <w:szCs w:val="20"/>
          <w:rPrChange w:id="27164" w:author="Author">
            <w:rPr>
              <w:rFonts w:ascii="Trebuchet MS" w:hAnsi="Trebuchet MS"/>
              <w:sz w:val="20"/>
              <w:szCs w:val="20"/>
            </w:rPr>
          </w:rPrChange>
        </w:rPr>
        <w:t>functionality of that loop.</w:t>
      </w:r>
    </w:p>
    <w:p w:rsidR="00743B33" w:rsidRPr="00743B33" w:rsidRDefault="00743B33">
      <w:pPr>
        <w:ind w:left="540"/>
        <w:jc w:val="both"/>
        <w:rPr>
          <w:rFonts w:ascii="Calibri" w:hAnsi="Calibri"/>
          <w:sz w:val="20"/>
          <w:szCs w:val="20"/>
          <w:rPrChange w:id="27165" w:author="Author">
            <w:rPr>
              <w:rFonts w:ascii="Trebuchet MS" w:hAnsi="Trebuchet MS"/>
            </w:rPr>
          </w:rPrChange>
        </w:rPr>
      </w:pPr>
    </w:p>
    <w:p w:rsidR="00743B33" w:rsidRPr="00743B33" w:rsidRDefault="00D20E06">
      <w:pPr>
        <w:ind w:left="540"/>
        <w:jc w:val="both"/>
        <w:rPr>
          <w:rFonts w:ascii="Calibri" w:hAnsi="Calibri"/>
          <w:b/>
          <w:sz w:val="20"/>
          <w:szCs w:val="20"/>
          <w:rPrChange w:id="27166" w:author="Author">
            <w:rPr>
              <w:rFonts w:ascii="Trebuchet MS" w:hAnsi="Trebuchet MS"/>
              <w:b/>
            </w:rPr>
          </w:rPrChange>
        </w:rPr>
      </w:pPr>
      <w:r>
        <w:rPr>
          <w:rFonts w:ascii="Calibri" w:hAnsi="Calibri"/>
          <w:b/>
          <w:sz w:val="20"/>
          <w:szCs w:val="20"/>
          <w:rPrChange w:id="27167" w:author="Author">
            <w:rPr>
              <w:rFonts w:ascii="Trebuchet MS" w:hAnsi="Trebuchet MS"/>
              <w:b/>
            </w:rPr>
          </w:rPrChange>
        </w:rPr>
        <w:t>Example:</w:t>
      </w:r>
    </w:p>
    <w:p w:rsidR="00743B33" w:rsidRPr="00743B33" w:rsidRDefault="00D20E06">
      <w:pPr>
        <w:ind w:left="540"/>
        <w:rPr>
          <w:del w:id="27168" w:author="Author"/>
          <w:rFonts w:ascii="Calibri" w:hAnsi="Calibri"/>
          <w:sz w:val="20"/>
          <w:szCs w:val="20"/>
          <w:rPrChange w:id="27169" w:author="Author">
            <w:rPr>
              <w:del w:id="27170" w:author="Author"/>
              <w:rFonts w:ascii="Trebuchet MS" w:hAnsi="Trebuchet MS"/>
              <w:sz w:val="20"/>
              <w:szCs w:val="20"/>
            </w:rPr>
          </w:rPrChange>
        </w:rPr>
      </w:pPr>
      <w:del w:id="27171" w:author="Author">
        <w:r>
          <w:rPr>
            <w:rFonts w:ascii="Calibri" w:hAnsi="Calibri"/>
            <w:sz w:val="20"/>
            <w:szCs w:val="20"/>
            <w:rPrChange w:id="27172" w:author="Author">
              <w:rPr>
                <w:rFonts w:ascii="Trebuchet MS" w:hAnsi="Trebuchet MS"/>
                <w:sz w:val="20"/>
                <w:szCs w:val="20"/>
              </w:rPr>
            </w:rPrChange>
          </w:rPr>
          <w:delText>/*</w:delText>
        </w:r>
      </w:del>
      <w:ins w:id="27173" w:author="Author">
        <w:del w:id="27174" w:author="Author">
          <w:r>
            <w:rPr>
              <w:rFonts w:ascii="Calibri" w:hAnsi="Calibri"/>
              <w:sz w:val="20"/>
              <w:szCs w:val="20"/>
            </w:rPr>
            <w:delText>//</w:delText>
          </w:r>
        </w:del>
      </w:ins>
      <w:del w:id="27175" w:author="Author">
        <w:r>
          <w:rPr>
            <w:rFonts w:ascii="Calibri" w:hAnsi="Calibri"/>
            <w:sz w:val="20"/>
            <w:szCs w:val="20"/>
            <w:rPrChange w:id="27176" w:author="Author">
              <w:rPr>
                <w:rFonts w:ascii="Trebuchet MS" w:hAnsi="Trebuchet MS"/>
                <w:sz w:val="20"/>
                <w:szCs w:val="20"/>
              </w:rPr>
            </w:rPrChange>
          </w:rPr>
          <w:delText xml:space="preserve"> Compliant */</w:delText>
        </w:r>
      </w:del>
    </w:p>
    <w:p w:rsidR="00743B33" w:rsidRPr="00743B33" w:rsidRDefault="00D20E06">
      <w:pPr>
        <w:ind w:left="540"/>
        <w:rPr>
          <w:del w:id="27177" w:author="Author"/>
          <w:rFonts w:ascii="Calibri" w:hAnsi="Calibri" w:cs="Courier New"/>
          <w:sz w:val="20"/>
          <w:szCs w:val="20"/>
          <w:rPrChange w:id="27178" w:author="Author">
            <w:rPr>
              <w:del w:id="27179" w:author="Author"/>
              <w:rFonts w:ascii="Courier New" w:hAnsi="Courier New" w:cs="Courier New"/>
              <w:sz w:val="20"/>
              <w:szCs w:val="20"/>
            </w:rPr>
          </w:rPrChange>
        </w:rPr>
      </w:pPr>
      <w:del w:id="27180" w:author="Author">
        <w:r>
          <w:rPr>
            <w:rFonts w:ascii="Calibri" w:hAnsi="Calibri" w:cs="Courier New"/>
            <w:sz w:val="20"/>
            <w:szCs w:val="20"/>
            <w:rPrChange w:id="27181" w:author="Author">
              <w:rPr>
                <w:rFonts w:ascii="Courier New" w:hAnsi="Courier New" w:cs="Courier New"/>
                <w:sz w:val="20"/>
                <w:szCs w:val="20"/>
              </w:rPr>
            </w:rPrChange>
          </w:rPr>
          <w:delText>while ((FALSE == LucExitFlag) &amp;&amp; (ZERO &lt; LucTimeOut))</w:delText>
        </w:r>
      </w:del>
    </w:p>
    <w:p w:rsidR="00743B33" w:rsidRPr="00743B33" w:rsidRDefault="00D20E06">
      <w:pPr>
        <w:ind w:left="540"/>
        <w:rPr>
          <w:del w:id="27182" w:author="Author"/>
          <w:rFonts w:ascii="Calibri" w:hAnsi="Calibri" w:cs="Courier New"/>
          <w:sz w:val="20"/>
          <w:szCs w:val="20"/>
          <w:rPrChange w:id="27183" w:author="Author">
            <w:rPr>
              <w:del w:id="27184" w:author="Author"/>
              <w:rFonts w:ascii="Courier New" w:hAnsi="Courier New" w:cs="Courier New"/>
              <w:sz w:val="20"/>
              <w:szCs w:val="20"/>
            </w:rPr>
          </w:rPrChange>
        </w:rPr>
      </w:pPr>
      <w:del w:id="27185" w:author="Author">
        <w:r>
          <w:rPr>
            <w:rFonts w:ascii="Calibri" w:hAnsi="Calibri" w:cs="Courier New"/>
            <w:sz w:val="20"/>
            <w:szCs w:val="20"/>
            <w:rPrChange w:id="27186" w:author="Author">
              <w:rPr>
                <w:rFonts w:ascii="Courier New" w:hAnsi="Courier New" w:cs="Courier New"/>
                <w:sz w:val="20"/>
                <w:szCs w:val="20"/>
              </w:rPr>
            </w:rPrChange>
          </w:rPr>
          <w:delText>{</w:delText>
        </w:r>
      </w:del>
    </w:p>
    <w:p w:rsidR="00743B33" w:rsidRPr="00743B33" w:rsidRDefault="00D20E06">
      <w:pPr>
        <w:ind w:left="540"/>
        <w:rPr>
          <w:del w:id="27187" w:author="Author"/>
          <w:rFonts w:ascii="Calibri" w:hAnsi="Calibri" w:cs="Courier New"/>
          <w:sz w:val="20"/>
          <w:szCs w:val="20"/>
          <w:rPrChange w:id="27188" w:author="Author">
            <w:rPr>
              <w:del w:id="27189" w:author="Author"/>
              <w:rFonts w:ascii="Courier New" w:hAnsi="Courier New" w:cs="Courier New"/>
              <w:sz w:val="20"/>
              <w:szCs w:val="20"/>
            </w:rPr>
          </w:rPrChange>
        </w:rPr>
      </w:pPr>
      <w:del w:id="27190" w:author="Author">
        <w:r>
          <w:rPr>
            <w:rFonts w:ascii="Calibri" w:hAnsi="Calibri" w:cs="Courier New"/>
            <w:sz w:val="20"/>
            <w:szCs w:val="20"/>
            <w:rPrChange w:id="27191" w:author="Author">
              <w:rPr>
                <w:rFonts w:ascii="Courier New" w:hAnsi="Courier New" w:cs="Courier New"/>
                <w:sz w:val="20"/>
                <w:szCs w:val="20"/>
              </w:rPr>
            </w:rPrChange>
          </w:rPr>
          <w:delText xml:space="preserve">  /*</w:delText>
        </w:r>
      </w:del>
      <w:ins w:id="27192" w:author="Author">
        <w:del w:id="27193" w:author="Author">
          <w:r>
            <w:rPr>
              <w:rFonts w:ascii="Calibri" w:hAnsi="Calibri" w:cs="Courier New"/>
              <w:sz w:val="20"/>
              <w:szCs w:val="20"/>
            </w:rPr>
            <w:delText>//</w:delText>
          </w:r>
        </w:del>
      </w:ins>
      <w:del w:id="27194" w:author="Author">
        <w:r>
          <w:rPr>
            <w:rFonts w:ascii="Calibri" w:hAnsi="Calibri" w:cs="Courier New"/>
            <w:sz w:val="20"/>
            <w:szCs w:val="20"/>
            <w:rPrChange w:id="27195" w:author="Author">
              <w:rPr>
                <w:rFonts w:ascii="Courier New" w:hAnsi="Courier New" w:cs="Courier New"/>
                <w:sz w:val="20"/>
                <w:szCs w:val="20"/>
              </w:rPr>
            </w:rPrChange>
          </w:rPr>
          <w:delText xml:space="preserve"> … */</w:delText>
        </w:r>
      </w:del>
    </w:p>
    <w:p w:rsidR="00743B33" w:rsidRPr="00743B33" w:rsidRDefault="00D20E06">
      <w:pPr>
        <w:ind w:left="540"/>
        <w:rPr>
          <w:del w:id="27196" w:author="Author"/>
          <w:rFonts w:ascii="Calibri" w:hAnsi="Calibri" w:cs="Courier New"/>
          <w:sz w:val="20"/>
          <w:szCs w:val="20"/>
          <w:rPrChange w:id="27197" w:author="Author">
            <w:rPr>
              <w:del w:id="27198" w:author="Author"/>
              <w:rFonts w:ascii="Courier New" w:hAnsi="Courier New" w:cs="Courier New"/>
              <w:sz w:val="20"/>
              <w:szCs w:val="20"/>
            </w:rPr>
          </w:rPrChange>
        </w:rPr>
      </w:pPr>
      <w:del w:id="27199" w:author="Author">
        <w:r>
          <w:rPr>
            <w:rFonts w:ascii="Calibri" w:hAnsi="Calibri" w:cs="Courier New"/>
            <w:sz w:val="20"/>
            <w:szCs w:val="20"/>
            <w:rPrChange w:id="27200" w:author="Author">
              <w:rPr>
                <w:rFonts w:ascii="Courier New" w:hAnsi="Courier New" w:cs="Courier New"/>
                <w:sz w:val="20"/>
                <w:szCs w:val="20"/>
              </w:rPr>
            </w:rPrChange>
          </w:rPr>
          <w:delText xml:space="preserve">  LucExitFlag = REGISTER_STATUS; </w:delText>
        </w:r>
      </w:del>
    </w:p>
    <w:p w:rsidR="00743B33" w:rsidRPr="00743B33" w:rsidRDefault="00D20E06">
      <w:pPr>
        <w:ind w:left="540"/>
        <w:rPr>
          <w:del w:id="27201" w:author="Author"/>
          <w:rFonts w:ascii="Calibri" w:hAnsi="Calibri" w:cs="Courier New"/>
          <w:sz w:val="20"/>
          <w:szCs w:val="20"/>
          <w:rPrChange w:id="27202" w:author="Author">
            <w:rPr>
              <w:del w:id="27203" w:author="Author"/>
              <w:rFonts w:ascii="Courier New" w:hAnsi="Courier New" w:cs="Courier New"/>
              <w:sz w:val="20"/>
              <w:szCs w:val="20"/>
            </w:rPr>
          </w:rPrChange>
        </w:rPr>
      </w:pPr>
      <w:del w:id="27204" w:author="Author">
        <w:r>
          <w:rPr>
            <w:rFonts w:ascii="Calibri" w:hAnsi="Calibri" w:cs="Courier New"/>
            <w:sz w:val="20"/>
            <w:szCs w:val="20"/>
            <w:rPrChange w:id="27205" w:author="Author">
              <w:rPr>
                <w:rFonts w:ascii="Courier New" w:hAnsi="Courier New" w:cs="Courier New"/>
                <w:sz w:val="20"/>
                <w:szCs w:val="20"/>
              </w:rPr>
            </w:rPrChange>
          </w:rPr>
          <w:delText xml:space="preserve">  LucTimeOut--;</w:delText>
        </w:r>
      </w:del>
    </w:p>
    <w:p w:rsidR="00743B33" w:rsidRPr="00743B33" w:rsidRDefault="00D20E06">
      <w:pPr>
        <w:ind w:left="540"/>
        <w:rPr>
          <w:del w:id="27206" w:author="Author"/>
          <w:rFonts w:ascii="Calibri" w:hAnsi="Calibri" w:cs="Courier New"/>
          <w:sz w:val="20"/>
          <w:szCs w:val="20"/>
          <w:rPrChange w:id="27207" w:author="Author">
            <w:rPr>
              <w:del w:id="27208" w:author="Author"/>
              <w:rFonts w:ascii="Courier New" w:hAnsi="Courier New" w:cs="Courier New"/>
              <w:sz w:val="20"/>
              <w:szCs w:val="20"/>
            </w:rPr>
          </w:rPrChange>
        </w:rPr>
      </w:pPr>
      <w:del w:id="27209" w:author="Author">
        <w:r>
          <w:rPr>
            <w:rFonts w:ascii="Calibri" w:hAnsi="Calibri" w:cs="Courier New"/>
            <w:sz w:val="20"/>
            <w:szCs w:val="20"/>
            <w:rPrChange w:id="27210" w:author="Author">
              <w:rPr>
                <w:rFonts w:ascii="Courier New" w:hAnsi="Courier New" w:cs="Courier New"/>
                <w:sz w:val="20"/>
                <w:szCs w:val="20"/>
              </w:rPr>
            </w:rPrChange>
          </w:rPr>
          <w:delText>}</w:delText>
        </w:r>
      </w:del>
    </w:p>
    <w:p w:rsidR="00743B33" w:rsidRPr="00743B33" w:rsidRDefault="00743B33">
      <w:pPr>
        <w:ind w:left="540"/>
        <w:rPr>
          <w:del w:id="27211" w:author="Author"/>
          <w:rFonts w:ascii="Calibri" w:hAnsi="Calibri"/>
          <w:sz w:val="20"/>
          <w:szCs w:val="20"/>
          <w:rPrChange w:id="27212" w:author="Author">
            <w:rPr>
              <w:del w:id="27213" w:author="Author"/>
              <w:rFonts w:ascii="Trebuchet MS" w:hAnsi="Trebuchet MS"/>
              <w:sz w:val="20"/>
              <w:szCs w:val="20"/>
            </w:rPr>
          </w:rPrChange>
        </w:rPr>
      </w:pPr>
    </w:p>
    <w:p w:rsidR="00743B33" w:rsidRPr="00743B33" w:rsidRDefault="00D20E06">
      <w:pPr>
        <w:ind w:left="540"/>
        <w:rPr>
          <w:rFonts w:ascii="Calibri" w:hAnsi="Calibri"/>
          <w:sz w:val="20"/>
          <w:szCs w:val="20"/>
          <w:rPrChange w:id="27214" w:author="Author">
            <w:rPr>
              <w:rFonts w:ascii="Trebuchet MS" w:hAnsi="Trebuchet MS"/>
              <w:sz w:val="20"/>
              <w:szCs w:val="20"/>
            </w:rPr>
          </w:rPrChange>
        </w:rPr>
      </w:pPr>
      <w:del w:id="27215" w:author="Author">
        <w:r>
          <w:rPr>
            <w:rFonts w:ascii="Calibri" w:hAnsi="Calibri"/>
            <w:sz w:val="20"/>
            <w:szCs w:val="20"/>
            <w:rPrChange w:id="27216" w:author="Author">
              <w:rPr>
                <w:rFonts w:ascii="Trebuchet MS" w:hAnsi="Trebuchet MS"/>
                <w:sz w:val="20"/>
                <w:szCs w:val="20"/>
              </w:rPr>
            </w:rPrChange>
          </w:rPr>
          <w:delText>/*</w:delText>
        </w:r>
      </w:del>
      <w:ins w:id="27217" w:author="Author">
        <w:r>
          <w:rPr>
            <w:rFonts w:ascii="Calibri" w:hAnsi="Calibri"/>
            <w:sz w:val="20"/>
            <w:szCs w:val="20"/>
          </w:rPr>
          <w:t>//</w:t>
        </w:r>
      </w:ins>
      <w:r>
        <w:rPr>
          <w:rFonts w:ascii="Calibri" w:hAnsi="Calibri"/>
          <w:sz w:val="20"/>
          <w:szCs w:val="20"/>
          <w:rPrChange w:id="27218" w:author="Author">
            <w:rPr>
              <w:rFonts w:ascii="Trebuchet MS" w:hAnsi="Trebuchet MS"/>
              <w:sz w:val="20"/>
              <w:szCs w:val="20"/>
            </w:rPr>
          </w:rPrChange>
        </w:rPr>
        <w:t xml:space="preserve"> Not compliant</w:t>
      </w:r>
      <w:del w:id="27219" w:author="Author">
        <w:r>
          <w:rPr>
            <w:rFonts w:ascii="Calibri" w:hAnsi="Calibri"/>
            <w:sz w:val="20"/>
            <w:szCs w:val="20"/>
            <w:rPrChange w:id="27220" w:author="Author">
              <w:rPr>
                <w:rFonts w:ascii="Trebuchet MS" w:hAnsi="Trebuchet MS"/>
                <w:sz w:val="20"/>
                <w:szCs w:val="20"/>
              </w:rPr>
            </w:rPrChange>
          </w:rPr>
          <w:delText xml:space="preserve"> */</w:delText>
        </w:r>
      </w:del>
    </w:p>
    <w:p w:rsidR="00743B33" w:rsidRPr="00743B33" w:rsidRDefault="00D20E06">
      <w:pPr>
        <w:ind w:left="540"/>
        <w:rPr>
          <w:rFonts w:ascii="Calibri" w:hAnsi="Calibri" w:cs="Courier New"/>
          <w:sz w:val="20"/>
          <w:szCs w:val="20"/>
          <w:rPrChange w:id="27221" w:author="Author">
            <w:rPr>
              <w:rFonts w:ascii="Courier New" w:hAnsi="Courier New" w:cs="Courier New"/>
              <w:sz w:val="20"/>
              <w:szCs w:val="20"/>
            </w:rPr>
          </w:rPrChange>
        </w:rPr>
      </w:pPr>
      <w:r>
        <w:rPr>
          <w:rFonts w:ascii="Calibri" w:hAnsi="Calibri" w:cs="Courier New"/>
          <w:sz w:val="20"/>
          <w:szCs w:val="20"/>
          <w:rPrChange w:id="27222" w:author="Author">
            <w:rPr>
              <w:rFonts w:ascii="Courier New" w:hAnsi="Courier New" w:cs="Courier New"/>
              <w:sz w:val="20"/>
              <w:szCs w:val="20"/>
            </w:rPr>
          </w:rPrChange>
        </w:rPr>
        <w:t>while (</w:t>
      </w:r>
      <w:ins w:id="27223" w:author="Author">
        <w:r>
          <w:rPr>
            <w:rFonts w:ascii="Calibri" w:hAnsi="Calibri" w:cs="Courier New"/>
            <w:sz w:val="20"/>
            <w:szCs w:val="20"/>
          </w:rPr>
          <w:t>true</w:t>
        </w:r>
      </w:ins>
      <w:del w:id="27224" w:author="Author">
        <w:r>
          <w:rPr>
            <w:rFonts w:ascii="Calibri" w:hAnsi="Calibri" w:cs="Courier New"/>
            <w:sz w:val="20"/>
            <w:szCs w:val="20"/>
            <w:rPrChange w:id="27225" w:author="Author">
              <w:rPr>
                <w:rFonts w:ascii="Courier New" w:hAnsi="Courier New" w:cs="Courier New"/>
                <w:sz w:val="20"/>
                <w:szCs w:val="20"/>
              </w:rPr>
            </w:rPrChange>
          </w:rPr>
          <w:delText>FALSE == LucExitFlag</w:delText>
        </w:r>
      </w:del>
      <w:r>
        <w:rPr>
          <w:rFonts w:ascii="Calibri" w:hAnsi="Calibri" w:cs="Courier New"/>
          <w:sz w:val="20"/>
          <w:szCs w:val="20"/>
          <w:rPrChange w:id="27226" w:author="Author">
            <w:rPr>
              <w:rFonts w:ascii="Courier New" w:hAnsi="Courier New" w:cs="Courier New"/>
              <w:sz w:val="20"/>
              <w:szCs w:val="20"/>
            </w:rPr>
          </w:rPrChange>
        </w:rPr>
        <w:t>)</w:t>
      </w:r>
    </w:p>
    <w:p w:rsidR="00743B33" w:rsidRPr="00743B33" w:rsidRDefault="00D20E06">
      <w:pPr>
        <w:ind w:left="540"/>
        <w:rPr>
          <w:rFonts w:ascii="Calibri" w:hAnsi="Calibri" w:cs="Courier New"/>
          <w:sz w:val="20"/>
          <w:szCs w:val="20"/>
          <w:rPrChange w:id="27227" w:author="Author">
            <w:rPr>
              <w:rFonts w:ascii="Courier New" w:hAnsi="Courier New" w:cs="Courier New"/>
              <w:sz w:val="20"/>
              <w:szCs w:val="20"/>
            </w:rPr>
          </w:rPrChange>
        </w:rPr>
      </w:pPr>
      <w:r>
        <w:rPr>
          <w:rFonts w:ascii="Calibri" w:hAnsi="Calibri" w:cs="Courier New"/>
          <w:sz w:val="20"/>
          <w:szCs w:val="20"/>
          <w:rPrChange w:id="27228" w:author="Author">
            <w:rPr>
              <w:rFonts w:ascii="Courier New" w:hAnsi="Courier New" w:cs="Courier New"/>
              <w:sz w:val="20"/>
              <w:szCs w:val="20"/>
            </w:rPr>
          </w:rPrChange>
        </w:rPr>
        <w:t>{</w:t>
      </w:r>
    </w:p>
    <w:p w:rsidR="00743B33" w:rsidRPr="00743B33" w:rsidRDefault="00D20E06">
      <w:pPr>
        <w:ind w:left="540"/>
        <w:rPr>
          <w:del w:id="27229" w:author="Author"/>
          <w:rFonts w:ascii="Calibri" w:hAnsi="Calibri" w:cs="Courier New"/>
          <w:sz w:val="20"/>
          <w:szCs w:val="20"/>
          <w:rPrChange w:id="27230" w:author="Author">
            <w:rPr>
              <w:del w:id="27231" w:author="Author"/>
              <w:rFonts w:ascii="Courier New" w:hAnsi="Courier New" w:cs="Courier New"/>
              <w:sz w:val="20"/>
              <w:szCs w:val="20"/>
            </w:rPr>
          </w:rPrChange>
        </w:rPr>
      </w:pPr>
      <w:r>
        <w:rPr>
          <w:rFonts w:ascii="Calibri" w:hAnsi="Calibri" w:cs="Courier New"/>
          <w:sz w:val="20"/>
          <w:szCs w:val="20"/>
          <w:rPrChange w:id="27232" w:author="Author">
            <w:rPr>
              <w:rFonts w:ascii="Courier New" w:hAnsi="Courier New" w:cs="Courier New"/>
              <w:sz w:val="20"/>
              <w:szCs w:val="20"/>
            </w:rPr>
          </w:rPrChange>
        </w:rPr>
        <w:t xml:space="preserve">  </w:t>
      </w:r>
      <w:del w:id="27233" w:author="Author">
        <w:r>
          <w:rPr>
            <w:rFonts w:ascii="Calibri" w:hAnsi="Calibri" w:cs="Courier New"/>
            <w:sz w:val="20"/>
            <w:szCs w:val="20"/>
            <w:rPrChange w:id="27234" w:author="Author">
              <w:rPr>
                <w:rFonts w:ascii="Courier New" w:hAnsi="Courier New" w:cs="Courier New"/>
                <w:sz w:val="20"/>
                <w:szCs w:val="20"/>
              </w:rPr>
            </w:rPrChange>
          </w:rPr>
          <w:delText>/*</w:delText>
        </w:r>
      </w:del>
      <w:ins w:id="27235" w:author="Author">
        <w:r>
          <w:rPr>
            <w:rFonts w:ascii="Calibri" w:hAnsi="Calibri" w:cs="Courier New"/>
            <w:sz w:val="20"/>
            <w:szCs w:val="20"/>
          </w:rPr>
          <w:t>//</w:t>
        </w:r>
      </w:ins>
      <w:r>
        <w:rPr>
          <w:rFonts w:ascii="Calibri" w:hAnsi="Calibri" w:cs="Courier New"/>
          <w:sz w:val="20"/>
          <w:szCs w:val="20"/>
          <w:rPrChange w:id="27236" w:author="Author">
            <w:rPr>
              <w:rFonts w:ascii="Courier New" w:hAnsi="Courier New" w:cs="Courier New"/>
              <w:sz w:val="20"/>
              <w:szCs w:val="20"/>
            </w:rPr>
          </w:rPrChange>
        </w:rPr>
        <w:t xml:space="preserve"> …</w:t>
      </w:r>
      <w:del w:id="27237" w:author="Author">
        <w:r>
          <w:rPr>
            <w:rFonts w:ascii="Calibri" w:hAnsi="Calibri" w:cs="Courier New"/>
            <w:sz w:val="20"/>
            <w:szCs w:val="20"/>
            <w:rPrChange w:id="27238" w:author="Author">
              <w:rPr>
                <w:rFonts w:ascii="Courier New" w:hAnsi="Courier New" w:cs="Courier New"/>
                <w:sz w:val="20"/>
                <w:szCs w:val="20"/>
              </w:rPr>
            </w:rPrChange>
          </w:rPr>
          <w:delText xml:space="preserve"> */</w:delText>
        </w:r>
      </w:del>
    </w:p>
    <w:p w:rsidR="00743B33" w:rsidRPr="00743B33" w:rsidRDefault="00D20E06">
      <w:pPr>
        <w:ind w:left="540"/>
        <w:rPr>
          <w:rFonts w:ascii="Calibri" w:hAnsi="Calibri" w:cs="Courier New"/>
          <w:sz w:val="20"/>
          <w:szCs w:val="20"/>
          <w:rPrChange w:id="27239" w:author="Author">
            <w:rPr>
              <w:rFonts w:ascii="Courier New" w:hAnsi="Courier New" w:cs="Courier New"/>
              <w:sz w:val="20"/>
              <w:szCs w:val="20"/>
            </w:rPr>
          </w:rPrChange>
        </w:rPr>
      </w:pPr>
      <w:del w:id="27240" w:author="Author">
        <w:r>
          <w:rPr>
            <w:rFonts w:ascii="Calibri" w:hAnsi="Calibri" w:cs="Courier New"/>
            <w:sz w:val="20"/>
            <w:szCs w:val="20"/>
            <w:rPrChange w:id="27241" w:author="Author">
              <w:rPr>
                <w:rFonts w:ascii="Courier New" w:hAnsi="Courier New" w:cs="Courier New"/>
                <w:sz w:val="20"/>
                <w:szCs w:val="20"/>
              </w:rPr>
            </w:rPrChange>
          </w:rPr>
          <w:delText xml:space="preserve">  LucExitFlag = REGISTER_STATUS;</w:delText>
        </w:r>
      </w:del>
    </w:p>
    <w:p w:rsidR="00743B33" w:rsidRPr="00743B33" w:rsidRDefault="00D20E06">
      <w:pPr>
        <w:ind w:left="540"/>
        <w:rPr>
          <w:rFonts w:ascii="Calibri" w:hAnsi="Calibri" w:cs="Courier New"/>
          <w:sz w:val="20"/>
          <w:szCs w:val="20"/>
          <w:rPrChange w:id="27242" w:author="Author">
            <w:rPr>
              <w:rFonts w:ascii="Courier New" w:hAnsi="Courier New" w:cs="Courier New"/>
              <w:sz w:val="20"/>
              <w:szCs w:val="20"/>
            </w:rPr>
          </w:rPrChange>
        </w:rPr>
      </w:pPr>
      <w:r>
        <w:rPr>
          <w:rFonts w:ascii="Calibri" w:hAnsi="Calibri" w:cs="Courier New"/>
          <w:sz w:val="20"/>
          <w:szCs w:val="20"/>
          <w:rPrChange w:id="27243" w:author="Author">
            <w:rPr>
              <w:rFonts w:ascii="Courier New" w:hAnsi="Courier New" w:cs="Courier New"/>
              <w:sz w:val="20"/>
              <w:szCs w:val="20"/>
            </w:rPr>
          </w:rPrChange>
        </w:rPr>
        <w:t>}</w:t>
      </w:r>
    </w:p>
    <w:p w:rsidR="00743B33" w:rsidRPr="00743B33" w:rsidRDefault="00743B33">
      <w:pPr>
        <w:ind w:left="540"/>
        <w:jc w:val="both"/>
        <w:rPr>
          <w:rFonts w:ascii="Calibri" w:hAnsi="Calibri"/>
          <w:sz w:val="20"/>
          <w:szCs w:val="20"/>
          <w:rPrChange w:id="27244"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7245" w:author="Author">
            <w:rPr>
              <w:rFonts w:ascii="Trebuchet MS" w:hAnsi="Trebuchet MS"/>
              <w:b/>
              <w:lang w:val="en-US"/>
            </w:rPr>
          </w:rPrChange>
        </w:rPr>
      </w:pPr>
      <w:r>
        <w:rPr>
          <w:rFonts w:ascii="Calibri" w:hAnsi="Calibri"/>
          <w:b/>
          <w:sz w:val="20"/>
          <w:szCs w:val="20"/>
          <w:rPrChange w:id="27246" w:author="Author">
            <w:rPr>
              <w:rFonts w:ascii="Trebuchet MS" w:hAnsi="Trebuchet MS"/>
              <w:b/>
            </w:rPr>
          </w:rPrChange>
        </w:rPr>
        <w:t>Rationale</w:t>
      </w:r>
      <w:r>
        <w:rPr>
          <w:rFonts w:ascii="Calibri" w:hAnsi="Calibri"/>
          <w:b/>
          <w:sz w:val="20"/>
          <w:szCs w:val="20"/>
          <w:lang w:val="en-US"/>
          <w:rPrChange w:id="27247"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7248" w:author="Author">
            <w:rPr>
              <w:rFonts w:ascii="Trebuchet MS" w:hAnsi="Trebuchet MS"/>
              <w:sz w:val="20"/>
              <w:szCs w:val="20"/>
            </w:rPr>
          </w:rPrChange>
        </w:rPr>
      </w:pPr>
      <w:r>
        <w:rPr>
          <w:rFonts w:ascii="Calibri" w:hAnsi="Calibri"/>
          <w:sz w:val="20"/>
          <w:szCs w:val="20"/>
          <w:rPrChange w:id="27249" w:author="Author">
            <w:rPr>
              <w:rFonts w:ascii="Trebuchet MS" w:hAnsi="Trebuchet MS"/>
              <w:sz w:val="20"/>
              <w:szCs w:val="20"/>
            </w:rPr>
          </w:rPrChange>
        </w:rPr>
        <w:lastRenderedPageBreak/>
        <w:t xml:space="preserve">The code may hang </w:t>
      </w:r>
      <w:del w:id="27250" w:author="Author">
        <w:r>
          <w:rPr>
            <w:rFonts w:ascii="Calibri" w:hAnsi="Calibri"/>
            <w:sz w:val="20"/>
            <w:szCs w:val="20"/>
            <w:rPrChange w:id="27251" w:author="Author">
              <w:rPr>
                <w:rFonts w:ascii="Trebuchet MS" w:hAnsi="Trebuchet MS"/>
                <w:sz w:val="20"/>
                <w:szCs w:val="20"/>
              </w:rPr>
            </w:rPrChange>
          </w:rPr>
          <w:delText>if the loop condition does not satisfy</w:delText>
        </w:r>
      </w:del>
      <w:ins w:id="27252" w:author="Author">
        <w:r>
          <w:rPr>
            <w:rFonts w:ascii="Calibri" w:hAnsi="Calibri"/>
            <w:sz w:val="20"/>
            <w:szCs w:val="20"/>
          </w:rPr>
          <w:t>if the break statement isn’t executed</w:t>
        </w:r>
      </w:ins>
      <w:r>
        <w:rPr>
          <w:rFonts w:ascii="Calibri" w:hAnsi="Calibri"/>
          <w:sz w:val="20"/>
          <w:szCs w:val="20"/>
          <w:rPrChange w:id="27253" w:author="Author">
            <w:rPr>
              <w:rFonts w:ascii="Trebuchet MS" w:hAnsi="Trebuchet MS"/>
              <w:sz w:val="20"/>
              <w:szCs w:val="20"/>
            </w:rPr>
          </w:rPrChange>
        </w:rPr>
        <w:t>.</w:t>
      </w:r>
    </w:p>
    <w:p w:rsidR="00743B33" w:rsidRPr="00743B33" w:rsidRDefault="00743B33">
      <w:pPr>
        <w:ind w:left="540"/>
        <w:jc w:val="both"/>
        <w:rPr>
          <w:rFonts w:ascii="Calibri" w:hAnsi="Calibri"/>
          <w:sz w:val="20"/>
          <w:szCs w:val="20"/>
          <w:rPrChange w:id="27254" w:author="Author">
            <w:rPr>
              <w:rFonts w:ascii="Trebuchet MS" w:hAnsi="Trebuchet MS"/>
            </w:rPr>
          </w:rPrChange>
        </w:rPr>
      </w:pPr>
    </w:p>
    <w:p w:rsidR="00743B33" w:rsidRDefault="00D20E06">
      <w:pPr>
        <w:pStyle w:val="Heading3"/>
      </w:pPr>
      <w:bookmarkStart w:id="27255" w:name="_Toc294795272"/>
      <w:bookmarkStart w:id="27256" w:name="_Toc301956971"/>
      <w:bookmarkStart w:id="27257" w:name="_Toc301960099"/>
      <w:bookmarkStart w:id="27258" w:name="_Toc301960573"/>
      <w:bookmarkStart w:id="27259" w:name="_Toc301960735"/>
      <w:bookmarkStart w:id="27260" w:name="_Toc409602541"/>
      <w:bookmarkStart w:id="27261" w:name="_Toc430267204"/>
      <w:bookmarkStart w:id="27262" w:name="_Toc491674418"/>
      <w:r>
        <w:t>Rules_CtrlFlow_00</w:t>
      </w:r>
      <w:bookmarkEnd w:id="27255"/>
      <w:bookmarkEnd w:id="27256"/>
      <w:bookmarkEnd w:id="27257"/>
      <w:bookmarkEnd w:id="27258"/>
      <w:bookmarkEnd w:id="27259"/>
      <w:bookmarkEnd w:id="27260"/>
      <w:bookmarkEnd w:id="27261"/>
      <w:r>
        <w:rPr>
          <w:lang w:eastAsia="ja-JP"/>
        </w:rPr>
        <w:t>7</w:t>
      </w:r>
      <w:bookmarkEnd w:id="27262"/>
    </w:p>
    <w:p w:rsidR="00743B33" w:rsidRPr="00743B33" w:rsidRDefault="00D20E06">
      <w:pPr>
        <w:ind w:left="540"/>
        <w:jc w:val="both"/>
        <w:rPr>
          <w:rFonts w:ascii="Calibri" w:hAnsi="Calibri"/>
          <w:b/>
          <w:sz w:val="20"/>
          <w:szCs w:val="20"/>
          <w:lang w:val="en-US"/>
          <w:rPrChange w:id="27263" w:author="Author">
            <w:rPr>
              <w:rFonts w:ascii="Trebuchet MS" w:hAnsi="Trebuchet MS"/>
              <w:b/>
              <w:lang w:val="en-US"/>
            </w:rPr>
          </w:rPrChange>
        </w:rPr>
      </w:pPr>
      <w:r>
        <w:rPr>
          <w:rFonts w:ascii="Calibri" w:hAnsi="Calibri"/>
          <w:b/>
          <w:sz w:val="20"/>
          <w:szCs w:val="20"/>
          <w:lang w:val="en-US"/>
          <w:rPrChange w:id="27264" w:author="Author">
            <w:rPr>
              <w:rFonts w:ascii="Trebuchet MS" w:hAnsi="Trebuchet MS"/>
              <w:b/>
              <w:lang w:val="en-US"/>
            </w:rPr>
          </w:rPrChange>
        </w:rPr>
        <w:t>Rule:</w:t>
      </w:r>
    </w:p>
    <w:p w:rsidR="00743B33" w:rsidRPr="00743B33" w:rsidRDefault="00D20E06">
      <w:pPr>
        <w:ind w:left="540"/>
        <w:rPr>
          <w:rFonts w:ascii="Calibri" w:hAnsi="Calibri"/>
          <w:sz w:val="20"/>
          <w:szCs w:val="20"/>
          <w:rPrChange w:id="27265" w:author="Author">
            <w:rPr>
              <w:rFonts w:ascii="Trebuchet MS" w:hAnsi="Trebuchet MS"/>
              <w:sz w:val="20"/>
              <w:szCs w:val="20"/>
            </w:rPr>
          </w:rPrChange>
        </w:rPr>
      </w:pPr>
      <w:r>
        <w:rPr>
          <w:rFonts w:ascii="Calibri" w:hAnsi="Calibri"/>
          <w:sz w:val="20"/>
          <w:szCs w:val="20"/>
          <w:rPrChange w:id="27266" w:author="Author">
            <w:rPr>
              <w:rFonts w:ascii="Trebuchet MS" w:hAnsi="Trebuchet MS"/>
              <w:sz w:val="20"/>
              <w:szCs w:val="20"/>
            </w:rPr>
          </w:rPrChange>
        </w:rPr>
        <w:t xml:space="preserve">The </w:t>
      </w:r>
      <w:r>
        <w:rPr>
          <w:rFonts w:ascii="Calibri" w:hAnsi="Calibri"/>
          <w:i/>
          <w:sz w:val="20"/>
          <w:szCs w:val="20"/>
          <w:rPrChange w:id="27267" w:author="Author">
            <w:rPr>
              <w:rFonts w:ascii="Trebuchet MS" w:hAnsi="Trebuchet MS"/>
              <w:i/>
              <w:sz w:val="20"/>
              <w:szCs w:val="20"/>
            </w:rPr>
          </w:rPrChange>
        </w:rPr>
        <w:t>‘break’</w:t>
      </w:r>
      <w:r>
        <w:rPr>
          <w:rFonts w:ascii="Calibri" w:hAnsi="Calibri"/>
          <w:sz w:val="20"/>
          <w:szCs w:val="20"/>
          <w:rPrChange w:id="27268" w:author="Author">
            <w:rPr>
              <w:rFonts w:ascii="Trebuchet MS" w:hAnsi="Trebuchet MS"/>
              <w:sz w:val="20"/>
              <w:szCs w:val="20"/>
            </w:rPr>
          </w:rPrChange>
        </w:rPr>
        <w:t xml:space="preserve"> </w:t>
      </w:r>
      <w:r>
        <w:rPr>
          <w:rFonts w:ascii="Calibri" w:hAnsi="Calibri"/>
          <w:sz w:val="20"/>
          <w:szCs w:val="20"/>
          <w:lang w:val="vi-VN"/>
          <w:rPrChange w:id="27269" w:author="Author">
            <w:rPr>
              <w:rFonts w:ascii="Trebuchet MS" w:hAnsi="Trebuchet MS"/>
              <w:sz w:val="20"/>
              <w:szCs w:val="20"/>
              <w:lang w:val="vi-VN"/>
            </w:rPr>
          </w:rPrChange>
        </w:rPr>
        <w:t>should be</w:t>
      </w:r>
      <w:r>
        <w:rPr>
          <w:rFonts w:ascii="Calibri" w:hAnsi="Calibri"/>
          <w:sz w:val="20"/>
          <w:szCs w:val="20"/>
          <w:lang w:val="vi-VN"/>
        </w:rPr>
        <w:t xml:space="preserve"> </w:t>
      </w:r>
      <w:r>
        <w:rPr>
          <w:rFonts w:ascii="Calibri" w:hAnsi="Calibri"/>
          <w:sz w:val="20"/>
          <w:szCs w:val="20"/>
          <w:rPrChange w:id="27270" w:author="Author">
            <w:rPr>
              <w:rFonts w:ascii="Trebuchet MS" w:hAnsi="Trebuchet MS"/>
              <w:sz w:val="20"/>
              <w:szCs w:val="20"/>
            </w:rPr>
          </w:rPrChange>
        </w:rPr>
        <w:t xml:space="preserve">between each </w:t>
      </w:r>
      <w:r>
        <w:rPr>
          <w:rFonts w:ascii="Calibri" w:hAnsi="Calibri"/>
          <w:i/>
          <w:sz w:val="20"/>
          <w:szCs w:val="20"/>
          <w:rPrChange w:id="27271" w:author="Author">
            <w:rPr>
              <w:rFonts w:ascii="Trebuchet MS" w:hAnsi="Trebuchet MS"/>
              <w:i/>
              <w:sz w:val="20"/>
              <w:szCs w:val="20"/>
            </w:rPr>
          </w:rPrChange>
        </w:rPr>
        <w:t>‘case’</w:t>
      </w:r>
      <w:r>
        <w:rPr>
          <w:rFonts w:ascii="Calibri" w:hAnsi="Calibri"/>
          <w:sz w:val="20"/>
          <w:szCs w:val="20"/>
          <w:rPrChange w:id="27272" w:author="Author">
            <w:rPr>
              <w:rFonts w:ascii="Trebuchet MS" w:hAnsi="Trebuchet MS"/>
              <w:sz w:val="20"/>
              <w:szCs w:val="20"/>
            </w:rPr>
          </w:rPrChange>
        </w:rPr>
        <w:t xml:space="preserve"> statement, unless the </w:t>
      </w:r>
      <w:r>
        <w:rPr>
          <w:rFonts w:ascii="Calibri" w:hAnsi="Calibri"/>
          <w:i/>
          <w:sz w:val="20"/>
          <w:szCs w:val="20"/>
          <w:rPrChange w:id="27273" w:author="Author">
            <w:rPr>
              <w:rFonts w:ascii="Trebuchet MS" w:hAnsi="Trebuchet MS"/>
              <w:i/>
              <w:sz w:val="20"/>
              <w:szCs w:val="20"/>
            </w:rPr>
          </w:rPrChange>
        </w:rPr>
        <w:t>‘case’</w:t>
      </w:r>
      <w:r>
        <w:rPr>
          <w:rFonts w:ascii="Calibri" w:hAnsi="Calibri"/>
          <w:sz w:val="20"/>
          <w:szCs w:val="20"/>
          <w:rPrChange w:id="27274" w:author="Author">
            <w:rPr>
              <w:rFonts w:ascii="Trebuchet MS" w:hAnsi="Trebuchet MS"/>
              <w:sz w:val="20"/>
              <w:szCs w:val="20"/>
            </w:rPr>
          </w:rPrChange>
        </w:rPr>
        <w:t xml:space="preserve"> statements need to be executed in sequence in switch statements (mentioned exception is allowed with regard to faster processing speed, higher code efficiency, etc.).</w:t>
      </w:r>
    </w:p>
    <w:p w:rsidR="00743B33" w:rsidRPr="00743B33" w:rsidRDefault="00743B33">
      <w:pPr>
        <w:ind w:left="540"/>
        <w:rPr>
          <w:rFonts w:ascii="Calibri" w:hAnsi="Calibri"/>
          <w:sz w:val="20"/>
          <w:szCs w:val="20"/>
          <w:rPrChange w:id="27275" w:author="Author">
            <w:rPr>
              <w:rFonts w:ascii="Trebuchet MS" w:hAnsi="Trebuchet MS"/>
            </w:rPr>
          </w:rPrChange>
        </w:rPr>
      </w:pPr>
    </w:p>
    <w:p w:rsidR="00743B33" w:rsidRPr="00743B33" w:rsidRDefault="00D20E06">
      <w:pPr>
        <w:ind w:left="540"/>
        <w:rPr>
          <w:rFonts w:ascii="Calibri" w:hAnsi="Calibri"/>
          <w:sz w:val="20"/>
          <w:szCs w:val="20"/>
          <w:rPrChange w:id="27276" w:author="Author">
            <w:rPr>
              <w:rFonts w:ascii="Trebuchet MS" w:hAnsi="Trebuchet MS"/>
              <w:sz w:val="20"/>
              <w:szCs w:val="20"/>
            </w:rPr>
          </w:rPrChange>
        </w:rPr>
      </w:pPr>
      <w:r>
        <w:rPr>
          <w:rFonts w:ascii="Calibri" w:hAnsi="Calibri"/>
          <w:sz w:val="20"/>
          <w:szCs w:val="20"/>
          <w:rPrChange w:id="27277" w:author="Author">
            <w:rPr>
              <w:rFonts w:ascii="Trebuchet MS" w:hAnsi="Trebuchet MS"/>
            </w:rPr>
          </w:rPrChange>
        </w:rPr>
        <w:t xml:space="preserve">* </w:t>
      </w:r>
      <w:r>
        <w:rPr>
          <w:rFonts w:ascii="Calibri" w:hAnsi="Calibri"/>
          <w:sz w:val="20"/>
          <w:szCs w:val="20"/>
          <w:rPrChange w:id="27278" w:author="Author">
            <w:rPr>
              <w:rFonts w:ascii="Trebuchet MS" w:hAnsi="Trebuchet MS"/>
              <w:sz w:val="20"/>
            </w:rPr>
          </w:rPrChange>
        </w:rPr>
        <w:t>Note:</w:t>
      </w:r>
      <w:r>
        <w:rPr>
          <w:rFonts w:ascii="Calibri" w:hAnsi="Calibri"/>
          <w:sz w:val="20"/>
          <w:szCs w:val="20"/>
          <w:rPrChange w:id="27279" w:author="Author">
            <w:rPr>
              <w:rFonts w:ascii="Trebuchet MS" w:hAnsi="Trebuchet MS"/>
            </w:rPr>
          </w:rPrChange>
        </w:rPr>
        <w:t xml:space="preserve"> </w:t>
      </w:r>
      <w:r>
        <w:rPr>
          <w:rFonts w:ascii="Calibri" w:hAnsi="Calibri"/>
          <w:sz w:val="20"/>
          <w:szCs w:val="20"/>
          <w:rPrChange w:id="27280" w:author="Author">
            <w:rPr>
              <w:rFonts w:ascii="Trebuchet MS" w:hAnsi="Trebuchet MS"/>
              <w:sz w:val="20"/>
              <w:szCs w:val="20"/>
            </w:rPr>
          </w:rPrChange>
        </w:rPr>
        <w:t>All switch statements shall have the default case implemented, even if it is le</w:t>
      </w:r>
      <w:r>
        <w:rPr>
          <w:rFonts w:ascii="Calibri" w:hAnsi="Calibri"/>
          <w:sz w:val="20"/>
          <w:szCs w:val="20"/>
          <w:rPrChange w:id="27281" w:author="Author">
            <w:rPr>
              <w:rFonts w:ascii="Trebuchet MS" w:hAnsi="Trebuchet MS"/>
              <w:sz w:val="20"/>
              <w:szCs w:val="20"/>
            </w:rPr>
          </w:rPrChange>
        </w:rPr>
        <w:t>ft empty apart from the break statement.</w:t>
      </w:r>
    </w:p>
    <w:p w:rsidR="00743B33" w:rsidRPr="00743B33" w:rsidRDefault="00743B33">
      <w:pPr>
        <w:ind w:left="540"/>
        <w:jc w:val="both"/>
        <w:rPr>
          <w:rFonts w:ascii="Calibri" w:hAnsi="Calibri"/>
          <w:sz w:val="20"/>
          <w:szCs w:val="20"/>
          <w:rPrChange w:id="27282" w:author="Author">
            <w:rPr>
              <w:rFonts w:ascii="Trebuchet MS" w:hAnsi="Trebuchet MS"/>
            </w:rPr>
          </w:rPrChange>
        </w:rPr>
      </w:pPr>
    </w:p>
    <w:p w:rsidR="00743B33" w:rsidRPr="00743B33" w:rsidRDefault="00D20E06">
      <w:pPr>
        <w:ind w:left="540"/>
        <w:jc w:val="both"/>
        <w:rPr>
          <w:rFonts w:ascii="Calibri" w:hAnsi="Calibri"/>
          <w:sz w:val="20"/>
          <w:szCs w:val="20"/>
          <w:rPrChange w:id="27283" w:author="Author">
            <w:rPr>
              <w:rFonts w:ascii="Trebuchet MS" w:hAnsi="Trebuchet MS"/>
            </w:rPr>
          </w:rPrChange>
        </w:rPr>
      </w:pPr>
      <w:r>
        <w:rPr>
          <w:rFonts w:ascii="Calibri" w:hAnsi="Calibri"/>
          <w:b/>
          <w:sz w:val="20"/>
          <w:szCs w:val="20"/>
          <w:rPrChange w:id="27284" w:author="Author">
            <w:rPr>
              <w:rFonts w:ascii="Trebuchet MS" w:hAnsi="Trebuchet MS"/>
              <w:b/>
            </w:rPr>
          </w:rPrChange>
        </w:rPr>
        <w:t>Example</w:t>
      </w:r>
      <w:r>
        <w:rPr>
          <w:rFonts w:ascii="Calibri" w:hAnsi="Calibri"/>
          <w:b/>
          <w:sz w:val="20"/>
          <w:szCs w:val="20"/>
          <w:lang w:val="en-US"/>
          <w:rPrChange w:id="27285" w:author="Author">
            <w:rPr>
              <w:rFonts w:ascii="Trebuchet MS" w:hAnsi="Trebuchet MS"/>
              <w:b/>
              <w:lang w:val="en-US"/>
            </w:rPr>
          </w:rPrChange>
        </w:rPr>
        <w:t>:</w:t>
      </w:r>
      <w:r>
        <w:rPr>
          <w:rFonts w:ascii="Calibri" w:hAnsi="Calibri"/>
          <w:sz w:val="20"/>
          <w:szCs w:val="20"/>
          <w:rPrChange w:id="27286" w:author="Author">
            <w:rPr>
              <w:rFonts w:ascii="Trebuchet MS" w:hAnsi="Trebuchet MS"/>
            </w:rPr>
          </w:rPrChange>
        </w:rPr>
        <w:t xml:space="preserve"> </w:t>
      </w:r>
    </w:p>
    <w:p w:rsidR="00743B33" w:rsidRPr="00743B33" w:rsidRDefault="00D20E06">
      <w:pPr>
        <w:ind w:left="540"/>
        <w:jc w:val="both"/>
        <w:rPr>
          <w:rFonts w:ascii="Calibri" w:hAnsi="Calibri"/>
          <w:sz w:val="20"/>
          <w:szCs w:val="20"/>
          <w:rPrChange w:id="27287" w:author="Author">
            <w:rPr>
              <w:rFonts w:ascii="Trebuchet MS" w:hAnsi="Trebuchet MS"/>
              <w:sz w:val="20"/>
              <w:szCs w:val="20"/>
            </w:rPr>
          </w:rPrChange>
        </w:rPr>
      </w:pPr>
      <w:r>
        <w:rPr>
          <w:rFonts w:ascii="Calibri" w:hAnsi="Calibri"/>
          <w:sz w:val="20"/>
          <w:szCs w:val="20"/>
          <w:rPrChange w:id="27288" w:author="Author">
            <w:rPr>
              <w:rFonts w:ascii="Trebuchet MS" w:hAnsi="Trebuchet MS"/>
              <w:sz w:val="20"/>
              <w:szCs w:val="20"/>
            </w:rPr>
          </w:rPrChange>
        </w:rPr>
        <w:t>Not required</w:t>
      </w:r>
    </w:p>
    <w:p w:rsidR="00743B33" w:rsidRPr="00743B33" w:rsidRDefault="00743B33">
      <w:pPr>
        <w:ind w:left="540"/>
        <w:jc w:val="both"/>
        <w:rPr>
          <w:rFonts w:ascii="Calibri" w:hAnsi="Calibri"/>
          <w:sz w:val="20"/>
          <w:szCs w:val="20"/>
          <w:rPrChange w:id="27289"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7290" w:author="Author">
            <w:rPr>
              <w:rFonts w:ascii="Trebuchet MS" w:hAnsi="Trebuchet MS"/>
              <w:b/>
              <w:lang w:val="en-US"/>
            </w:rPr>
          </w:rPrChange>
        </w:rPr>
      </w:pPr>
      <w:r>
        <w:rPr>
          <w:rFonts w:ascii="Calibri" w:hAnsi="Calibri"/>
          <w:b/>
          <w:sz w:val="20"/>
          <w:szCs w:val="20"/>
          <w:rPrChange w:id="27291" w:author="Author">
            <w:rPr>
              <w:rFonts w:ascii="Trebuchet MS" w:hAnsi="Trebuchet MS"/>
              <w:b/>
            </w:rPr>
          </w:rPrChange>
        </w:rPr>
        <w:t>Rationale</w:t>
      </w:r>
      <w:r>
        <w:rPr>
          <w:rFonts w:ascii="Calibri" w:hAnsi="Calibri"/>
          <w:b/>
          <w:sz w:val="20"/>
          <w:szCs w:val="20"/>
          <w:lang w:val="en-US"/>
          <w:rPrChange w:id="27292"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7293" w:author="Author">
            <w:rPr>
              <w:rFonts w:ascii="Trebuchet MS" w:hAnsi="Trebuchet MS"/>
              <w:sz w:val="20"/>
              <w:szCs w:val="20"/>
            </w:rPr>
          </w:rPrChange>
        </w:rPr>
      </w:pPr>
      <w:r>
        <w:rPr>
          <w:rFonts w:ascii="Calibri" w:hAnsi="Calibri"/>
          <w:sz w:val="20"/>
          <w:szCs w:val="20"/>
          <w:rPrChange w:id="27294" w:author="Author">
            <w:rPr>
              <w:rFonts w:ascii="Trebuchet MS" w:hAnsi="Trebuchet MS"/>
              <w:sz w:val="20"/>
              <w:szCs w:val="20"/>
            </w:rPr>
          </w:rPrChange>
        </w:rPr>
        <w:t>Unnecessary code execution may lead to wrong functionality.</w:t>
      </w:r>
    </w:p>
    <w:p w:rsidR="00743B33" w:rsidRPr="00743B33" w:rsidRDefault="00743B33">
      <w:pPr>
        <w:ind w:left="540"/>
        <w:jc w:val="both"/>
        <w:rPr>
          <w:rFonts w:ascii="Calibri" w:hAnsi="Calibri"/>
          <w:sz w:val="20"/>
          <w:szCs w:val="20"/>
          <w:rPrChange w:id="27295" w:author="Author">
            <w:rPr>
              <w:rFonts w:ascii="Trebuchet MS" w:hAnsi="Trebuchet MS"/>
            </w:rPr>
          </w:rPrChange>
        </w:rPr>
      </w:pPr>
    </w:p>
    <w:p w:rsidR="00743B33" w:rsidRDefault="00D20E06">
      <w:pPr>
        <w:pStyle w:val="Heading3"/>
      </w:pPr>
      <w:bookmarkStart w:id="27296" w:name="_Toc294795273"/>
      <w:bookmarkStart w:id="27297" w:name="_Toc301956972"/>
      <w:bookmarkStart w:id="27298" w:name="_Toc301960100"/>
      <w:bookmarkStart w:id="27299" w:name="_Toc301960574"/>
      <w:bookmarkStart w:id="27300" w:name="_Toc301960736"/>
      <w:bookmarkStart w:id="27301" w:name="_Toc409602542"/>
      <w:bookmarkStart w:id="27302" w:name="_Toc430267205"/>
      <w:bookmarkStart w:id="27303" w:name="_Toc491674419"/>
      <w:r>
        <w:t>Rules_CtrlFlow_00</w:t>
      </w:r>
      <w:bookmarkEnd w:id="27296"/>
      <w:bookmarkEnd w:id="27297"/>
      <w:bookmarkEnd w:id="27298"/>
      <w:bookmarkEnd w:id="27299"/>
      <w:bookmarkEnd w:id="27300"/>
      <w:bookmarkEnd w:id="27301"/>
      <w:r>
        <w:rPr>
          <w:lang w:eastAsia="ja-JP"/>
        </w:rPr>
        <w:t>8</w:t>
      </w:r>
      <w:r>
        <w:t xml:space="preserve"> ([1] Clause 5.4.7 - table 1 - 1e)</w:t>
      </w:r>
      <w:bookmarkEnd w:id="27302"/>
      <w:bookmarkEnd w:id="27303"/>
    </w:p>
    <w:p w:rsidR="00743B33" w:rsidRPr="00743B33" w:rsidRDefault="00D20E06">
      <w:pPr>
        <w:ind w:left="540"/>
        <w:jc w:val="both"/>
        <w:rPr>
          <w:del w:id="27304" w:author="Author"/>
          <w:rFonts w:ascii="Calibri" w:hAnsi="Calibri"/>
          <w:sz w:val="20"/>
          <w:szCs w:val="20"/>
          <w:lang w:val="en-US"/>
          <w:rPrChange w:id="27305" w:author="Author">
            <w:rPr>
              <w:del w:id="27306" w:author="Author"/>
              <w:rFonts w:ascii="Trebuchet MS" w:hAnsi="Trebuchet MS"/>
              <w:b/>
              <w:lang w:val="en-US"/>
            </w:rPr>
          </w:rPrChange>
        </w:rPr>
      </w:pPr>
      <w:del w:id="27307" w:author="Author">
        <w:r>
          <w:rPr>
            <w:rFonts w:ascii="Calibri" w:hAnsi="Calibri"/>
            <w:sz w:val="20"/>
            <w:szCs w:val="20"/>
            <w:lang w:val="en-US"/>
            <w:rPrChange w:id="27308" w:author="Author">
              <w:rPr>
                <w:rFonts w:ascii="Trebuchet MS" w:hAnsi="Trebuchet MS"/>
                <w:b/>
                <w:lang w:val="en-US"/>
              </w:rPr>
            </w:rPrChange>
          </w:rPr>
          <w:delText>Rule:</w:delText>
        </w:r>
      </w:del>
    </w:p>
    <w:p w:rsidR="00743B33" w:rsidRPr="00743B33" w:rsidRDefault="00D20E06">
      <w:pPr>
        <w:ind w:left="540"/>
        <w:jc w:val="both"/>
        <w:rPr>
          <w:del w:id="27309" w:author="Author"/>
          <w:rFonts w:ascii="Calibri" w:hAnsi="Calibri"/>
          <w:sz w:val="20"/>
          <w:szCs w:val="20"/>
          <w:rPrChange w:id="27310" w:author="Author">
            <w:rPr>
              <w:del w:id="27311" w:author="Author"/>
              <w:rFonts w:ascii="Trebuchet MS" w:hAnsi="Trebuchet MS"/>
              <w:sz w:val="20"/>
              <w:szCs w:val="20"/>
            </w:rPr>
          </w:rPrChange>
        </w:rPr>
      </w:pPr>
      <w:del w:id="27312" w:author="Author">
        <w:r>
          <w:rPr>
            <w:rFonts w:ascii="Calibri" w:hAnsi="Calibri"/>
            <w:sz w:val="20"/>
            <w:szCs w:val="20"/>
            <w:rPrChange w:id="27313" w:author="Author">
              <w:rPr>
                <w:rFonts w:ascii="Trebuchet MS" w:hAnsi="Trebuchet MS"/>
                <w:sz w:val="20"/>
                <w:szCs w:val="20"/>
              </w:rPr>
            </w:rPrChange>
          </w:rPr>
          <w:delText xml:space="preserve">The write protected registers should be identified and the </w:delText>
        </w:r>
        <w:r>
          <w:rPr>
            <w:rFonts w:ascii="Calibri" w:hAnsi="Calibri"/>
            <w:sz w:val="20"/>
            <w:szCs w:val="20"/>
            <w:rPrChange w:id="27314" w:author="Author">
              <w:rPr>
                <w:rFonts w:ascii="Trebuchet MS" w:hAnsi="Trebuchet MS"/>
                <w:sz w:val="20"/>
                <w:szCs w:val="20"/>
              </w:rPr>
            </w:rPrChange>
          </w:rPr>
          <w:delText>special sequence of updating those registers with write protection command registers and status registers should be followed.</w:delText>
        </w:r>
      </w:del>
    </w:p>
    <w:p w:rsidR="00743B33" w:rsidRPr="00743B33" w:rsidRDefault="00743B33">
      <w:pPr>
        <w:ind w:left="540"/>
        <w:jc w:val="both"/>
        <w:rPr>
          <w:del w:id="27315" w:author="Author"/>
          <w:rFonts w:ascii="Calibri" w:hAnsi="Calibri"/>
          <w:sz w:val="20"/>
          <w:szCs w:val="20"/>
          <w:rPrChange w:id="27316" w:author="Author">
            <w:rPr>
              <w:del w:id="27317" w:author="Author"/>
              <w:rFonts w:ascii="Trebuchet MS" w:hAnsi="Trebuchet MS"/>
            </w:rPr>
          </w:rPrChange>
        </w:rPr>
      </w:pPr>
    </w:p>
    <w:p w:rsidR="00743B33" w:rsidRPr="00743B33" w:rsidRDefault="00D20E06">
      <w:pPr>
        <w:ind w:left="540"/>
        <w:jc w:val="both"/>
        <w:rPr>
          <w:del w:id="27318" w:author="Author"/>
          <w:rFonts w:ascii="Calibri" w:hAnsi="Calibri"/>
          <w:sz w:val="20"/>
          <w:szCs w:val="20"/>
          <w:rPrChange w:id="27319" w:author="Author">
            <w:rPr>
              <w:del w:id="27320" w:author="Author"/>
              <w:rFonts w:ascii="Trebuchet MS" w:hAnsi="Trebuchet MS"/>
            </w:rPr>
          </w:rPrChange>
        </w:rPr>
      </w:pPr>
      <w:del w:id="27321" w:author="Author">
        <w:r>
          <w:rPr>
            <w:rFonts w:ascii="Calibri" w:hAnsi="Calibri"/>
            <w:sz w:val="20"/>
            <w:szCs w:val="20"/>
            <w:rPrChange w:id="27322" w:author="Author">
              <w:rPr>
                <w:rFonts w:ascii="Trebuchet MS" w:hAnsi="Trebuchet MS"/>
                <w:b/>
              </w:rPr>
            </w:rPrChange>
          </w:rPr>
          <w:delText>Example</w:delText>
        </w:r>
        <w:r>
          <w:rPr>
            <w:rFonts w:ascii="Calibri" w:hAnsi="Calibri"/>
            <w:sz w:val="20"/>
            <w:szCs w:val="20"/>
            <w:lang w:val="en-US"/>
            <w:rPrChange w:id="27323" w:author="Author">
              <w:rPr>
                <w:rFonts w:ascii="Trebuchet MS" w:hAnsi="Trebuchet MS"/>
                <w:b/>
                <w:lang w:val="en-US"/>
              </w:rPr>
            </w:rPrChange>
          </w:rPr>
          <w:delText>:</w:delText>
        </w:r>
        <w:r>
          <w:rPr>
            <w:rFonts w:ascii="Calibri" w:hAnsi="Calibri"/>
            <w:sz w:val="20"/>
            <w:szCs w:val="20"/>
            <w:rPrChange w:id="27324" w:author="Author">
              <w:rPr>
                <w:rFonts w:ascii="Trebuchet MS" w:hAnsi="Trebuchet MS"/>
              </w:rPr>
            </w:rPrChange>
          </w:rPr>
          <w:delText xml:space="preserve"> </w:delText>
        </w:r>
      </w:del>
    </w:p>
    <w:p w:rsidR="00743B33" w:rsidRPr="00743B33" w:rsidRDefault="00D20E06">
      <w:pPr>
        <w:ind w:left="540"/>
        <w:jc w:val="both"/>
        <w:rPr>
          <w:del w:id="27325" w:author="Author"/>
          <w:rFonts w:ascii="Calibri" w:hAnsi="Calibri"/>
          <w:sz w:val="20"/>
          <w:szCs w:val="20"/>
          <w:rPrChange w:id="27326" w:author="Author">
            <w:rPr>
              <w:del w:id="27327" w:author="Author"/>
              <w:rFonts w:ascii="Trebuchet MS" w:hAnsi="Trebuchet MS"/>
              <w:sz w:val="20"/>
              <w:szCs w:val="20"/>
            </w:rPr>
          </w:rPrChange>
        </w:rPr>
      </w:pPr>
      <w:del w:id="27328" w:author="Author">
        <w:r>
          <w:rPr>
            <w:rFonts w:ascii="Calibri" w:hAnsi="Calibri"/>
            <w:sz w:val="20"/>
            <w:szCs w:val="20"/>
            <w:rPrChange w:id="27329" w:author="Author">
              <w:rPr>
                <w:rFonts w:ascii="Trebuchet MS" w:hAnsi="Trebuchet MS"/>
                <w:sz w:val="20"/>
                <w:szCs w:val="20"/>
              </w:rPr>
            </w:rPrChange>
          </w:rPr>
          <w:delText>Not required</w:delText>
        </w:r>
      </w:del>
    </w:p>
    <w:p w:rsidR="00743B33" w:rsidRPr="00743B33" w:rsidRDefault="00743B33">
      <w:pPr>
        <w:ind w:left="540"/>
        <w:jc w:val="both"/>
        <w:rPr>
          <w:del w:id="27330" w:author="Author"/>
          <w:rFonts w:ascii="Calibri" w:hAnsi="Calibri"/>
          <w:sz w:val="20"/>
          <w:szCs w:val="20"/>
          <w:rPrChange w:id="27331" w:author="Author">
            <w:rPr>
              <w:del w:id="27332" w:author="Author"/>
              <w:rFonts w:ascii="Trebuchet MS" w:hAnsi="Trebuchet MS"/>
            </w:rPr>
          </w:rPrChange>
        </w:rPr>
      </w:pPr>
    </w:p>
    <w:p w:rsidR="00743B33" w:rsidRPr="00743B33" w:rsidRDefault="00D20E06">
      <w:pPr>
        <w:ind w:left="540"/>
        <w:jc w:val="both"/>
        <w:rPr>
          <w:del w:id="27333" w:author="Author"/>
          <w:rFonts w:ascii="Calibri" w:hAnsi="Calibri"/>
          <w:sz w:val="20"/>
          <w:szCs w:val="20"/>
          <w:rPrChange w:id="27334" w:author="Author">
            <w:rPr>
              <w:del w:id="27335" w:author="Author"/>
              <w:rFonts w:ascii="Trebuchet MS" w:hAnsi="Trebuchet MS"/>
            </w:rPr>
          </w:rPrChange>
        </w:rPr>
      </w:pPr>
      <w:del w:id="27336" w:author="Author">
        <w:r>
          <w:rPr>
            <w:rFonts w:ascii="Calibri" w:hAnsi="Calibri"/>
            <w:sz w:val="20"/>
            <w:szCs w:val="20"/>
            <w:rPrChange w:id="27337" w:author="Author">
              <w:rPr>
                <w:rFonts w:ascii="Trebuchet MS" w:hAnsi="Trebuchet MS"/>
                <w:b/>
              </w:rPr>
            </w:rPrChange>
          </w:rPr>
          <w:delText>Rationale</w:delText>
        </w:r>
        <w:r>
          <w:rPr>
            <w:rFonts w:ascii="Calibri" w:hAnsi="Calibri"/>
            <w:sz w:val="20"/>
            <w:szCs w:val="20"/>
            <w:lang w:val="en-US"/>
            <w:rPrChange w:id="27338" w:author="Author">
              <w:rPr>
                <w:rFonts w:ascii="Trebuchet MS" w:hAnsi="Trebuchet MS"/>
                <w:b/>
                <w:lang w:val="en-US"/>
              </w:rPr>
            </w:rPrChange>
          </w:rPr>
          <w:delText>:</w:delText>
        </w:r>
      </w:del>
    </w:p>
    <w:p w:rsidR="00743B33" w:rsidRPr="00743B33" w:rsidRDefault="00D20E06">
      <w:pPr>
        <w:ind w:left="540"/>
        <w:jc w:val="both"/>
        <w:rPr>
          <w:rFonts w:ascii="Calibri" w:hAnsi="Calibri"/>
          <w:sz w:val="20"/>
          <w:szCs w:val="20"/>
          <w:rPrChange w:id="27339" w:author="Author">
            <w:rPr>
              <w:rFonts w:ascii="Trebuchet MS" w:hAnsi="Trebuchet MS"/>
              <w:sz w:val="20"/>
              <w:szCs w:val="20"/>
            </w:rPr>
          </w:rPrChange>
        </w:rPr>
      </w:pPr>
      <w:del w:id="27340" w:author="Author">
        <w:r>
          <w:rPr>
            <w:rFonts w:ascii="Calibri" w:hAnsi="Calibri"/>
            <w:sz w:val="20"/>
            <w:szCs w:val="20"/>
            <w:rPrChange w:id="27341" w:author="Author">
              <w:rPr>
                <w:rFonts w:ascii="Trebuchet MS" w:hAnsi="Trebuchet MS"/>
                <w:sz w:val="20"/>
                <w:szCs w:val="20"/>
              </w:rPr>
            </w:rPrChange>
          </w:rPr>
          <w:delText>For correct execution of code and thereby functionality.</w:delText>
        </w:r>
      </w:del>
      <w:ins w:id="27342" w:author="Author">
        <w:del w:id="27343" w:author="Author">
          <w:r>
            <w:rPr>
              <w:rFonts w:ascii="Calibri" w:hAnsi="Calibri"/>
              <w:sz w:val="20"/>
              <w:szCs w:val="20"/>
              <w:lang w:val="en-US"/>
              <w:rPrChange w:id="27344"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7345" w:author="Author">
              <w:rPr>
                <w:rFonts w:ascii="Calibri" w:hAnsi="Calibri"/>
                <w:b/>
                <w:sz w:val="20"/>
                <w:szCs w:val="20"/>
                <w:lang w:val="en-US"/>
              </w:rPr>
            </w:rPrChange>
          </w:rPr>
          <w:t>.</w:t>
        </w:r>
      </w:ins>
    </w:p>
    <w:p w:rsidR="00743B33" w:rsidRPr="00743B33" w:rsidRDefault="00743B33" w:rsidP="00743B33">
      <w:pPr>
        <w:pStyle w:val="Heading3"/>
        <w:rPr>
          <w:del w:id="27346" w:author="Author"/>
          <w:rPrChange w:id="27347" w:author="Author">
            <w:rPr>
              <w:del w:id="27348" w:author="Author"/>
              <w:rFonts w:ascii="Trebuchet MS" w:hAnsi="Trebuchet MS"/>
            </w:rPr>
          </w:rPrChange>
        </w:rPr>
        <w:pPrChange w:id="27349" w:author="Author">
          <w:pPr>
            <w:ind w:left="540"/>
            <w:jc w:val="both"/>
          </w:pPr>
        </w:pPrChange>
      </w:pPr>
      <w:bookmarkStart w:id="27350" w:name="_Toc488929734"/>
      <w:bookmarkStart w:id="27351" w:name="_Toc489941944"/>
      <w:bookmarkStart w:id="27352" w:name="_Toc489943102"/>
      <w:bookmarkStart w:id="27353" w:name="_Toc490207385"/>
      <w:bookmarkStart w:id="27354" w:name="_Toc490208550"/>
      <w:bookmarkStart w:id="27355" w:name="_Toc491674420"/>
      <w:bookmarkEnd w:id="27350"/>
      <w:bookmarkEnd w:id="27351"/>
      <w:bookmarkEnd w:id="27352"/>
      <w:bookmarkEnd w:id="27353"/>
      <w:bookmarkEnd w:id="27354"/>
      <w:bookmarkEnd w:id="27355"/>
    </w:p>
    <w:p w:rsidR="00743B33" w:rsidRDefault="00D20E06">
      <w:pPr>
        <w:pStyle w:val="Heading3"/>
      </w:pPr>
      <w:bookmarkStart w:id="27356" w:name="_Toc491674421"/>
      <w:r>
        <w:t>Rules_CtrlFlow_00</w:t>
      </w:r>
      <w:r>
        <w:rPr>
          <w:lang w:eastAsia="ja-JP"/>
        </w:rPr>
        <w:t>9</w:t>
      </w:r>
      <w:r>
        <w:t xml:space="preserve"> ([1] Clause 8.4.4 - table 8 - 1h)</w:t>
      </w:r>
      <w:bookmarkEnd w:id="27356"/>
    </w:p>
    <w:p w:rsidR="00743B33" w:rsidRPr="00743B33" w:rsidRDefault="00D20E06">
      <w:pPr>
        <w:ind w:left="540"/>
        <w:jc w:val="both"/>
        <w:rPr>
          <w:rFonts w:ascii="Calibri" w:hAnsi="Calibri"/>
          <w:b/>
          <w:sz w:val="20"/>
          <w:szCs w:val="20"/>
          <w:lang w:val="en-US"/>
          <w:rPrChange w:id="27357" w:author="Author">
            <w:rPr>
              <w:rFonts w:ascii="Trebuchet MS" w:hAnsi="Trebuchet MS"/>
              <w:b/>
              <w:lang w:val="en-US"/>
            </w:rPr>
          </w:rPrChange>
        </w:rPr>
      </w:pPr>
      <w:r>
        <w:rPr>
          <w:rFonts w:ascii="Calibri" w:hAnsi="Calibri"/>
          <w:b/>
          <w:sz w:val="20"/>
          <w:szCs w:val="20"/>
          <w:lang w:val="en-US"/>
          <w:rPrChange w:id="27358"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7359" w:author="Author">
            <w:rPr>
              <w:rFonts w:ascii="Trebuchet MS" w:hAnsi="Trebuchet MS"/>
              <w:sz w:val="20"/>
              <w:szCs w:val="20"/>
            </w:rPr>
          </w:rPrChange>
        </w:rPr>
      </w:pPr>
      <w:r>
        <w:rPr>
          <w:rFonts w:ascii="Calibri" w:hAnsi="Calibri"/>
          <w:sz w:val="20"/>
          <w:szCs w:val="20"/>
          <w:rPrChange w:id="27360" w:author="Author">
            <w:rPr>
              <w:rFonts w:ascii="Trebuchet MS" w:hAnsi="Trebuchet MS"/>
              <w:sz w:val="20"/>
              <w:szCs w:val="20"/>
            </w:rPr>
          </w:rPrChange>
        </w:rPr>
        <w:t xml:space="preserve">No hidden data flow or control flow except for call back function defined by SOFTWARE. “No hidden data flow or control flow” are meant to prohibit a control flow from processing multiple meanings. </w:t>
      </w:r>
      <w:r>
        <w:rPr>
          <w:rFonts w:ascii="Calibri" w:hAnsi="Calibri"/>
          <w:sz w:val="20"/>
          <w:szCs w:val="20"/>
          <w:rPrChange w:id="27361" w:author="Author">
            <w:rPr>
              <w:rFonts w:ascii="Trebuchet MS" w:hAnsi="Trebuchet MS"/>
              <w:sz w:val="20"/>
              <w:szCs w:val="20"/>
            </w:rPr>
          </w:rPrChange>
        </w:rPr>
        <w:t xml:space="preserve">This is the rule to control the increase in risk of occurrence of problems by implementing a control which is not recognized by a designer. </w:t>
      </w:r>
    </w:p>
    <w:p w:rsidR="00743B33" w:rsidRPr="00743B33" w:rsidRDefault="00743B33">
      <w:pPr>
        <w:ind w:left="540"/>
        <w:jc w:val="both"/>
        <w:rPr>
          <w:rFonts w:ascii="Calibri" w:hAnsi="Calibri"/>
          <w:b/>
          <w:sz w:val="20"/>
          <w:szCs w:val="20"/>
          <w:lang w:val="en-US"/>
          <w:rPrChange w:id="27362"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7363" w:author="Author">
            <w:rPr>
              <w:rFonts w:ascii="Trebuchet MS" w:hAnsi="Trebuchet MS"/>
              <w:b/>
              <w:lang w:val="en-US"/>
            </w:rPr>
          </w:rPrChange>
        </w:rPr>
      </w:pPr>
      <w:r>
        <w:rPr>
          <w:rFonts w:ascii="Calibri" w:hAnsi="Calibri"/>
          <w:b/>
          <w:sz w:val="20"/>
          <w:szCs w:val="20"/>
          <w:lang w:val="en-US"/>
          <w:rPrChange w:id="27364" w:author="Author">
            <w:rPr>
              <w:rFonts w:ascii="Trebuchet MS" w:hAnsi="Trebuchet MS"/>
              <w:b/>
              <w:lang w:val="en-US"/>
            </w:rPr>
          </w:rPrChange>
        </w:rPr>
        <w:t>Example:</w:t>
      </w:r>
    </w:p>
    <w:p w:rsidR="00743B33" w:rsidRPr="00743B33" w:rsidRDefault="00D20E06">
      <w:pPr>
        <w:ind w:left="540"/>
        <w:jc w:val="both"/>
        <w:rPr>
          <w:rFonts w:ascii="Calibri" w:hAnsi="Calibri"/>
          <w:sz w:val="20"/>
          <w:szCs w:val="20"/>
          <w:rPrChange w:id="27365" w:author="Author">
            <w:rPr>
              <w:rFonts w:ascii="Trebuchet MS" w:hAnsi="Trebuchet MS"/>
              <w:sz w:val="20"/>
              <w:szCs w:val="20"/>
            </w:rPr>
          </w:rPrChange>
        </w:rPr>
      </w:pPr>
      <w:r>
        <w:rPr>
          <w:rFonts w:ascii="Calibri" w:hAnsi="Calibri"/>
          <w:sz w:val="20"/>
          <w:szCs w:val="20"/>
          <w:rPrChange w:id="27366" w:author="Author">
            <w:rPr>
              <w:rFonts w:ascii="Trebuchet MS" w:hAnsi="Trebuchet MS"/>
              <w:sz w:val="20"/>
              <w:szCs w:val="20"/>
            </w:rPr>
          </w:rPrChange>
        </w:rPr>
        <w:t xml:space="preserve">Example of hidden control flow is shown below: </w:t>
      </w:r>
    </w:p>
    <w:p w:rsidR="00743B33" w:rsidRPr="00743B33" w:rsidRDefault="00D20E06">
      <w:pPr>
        <w:ind w:left="540"/>
        <w:jc w:val="both"/>
        <w:rPr>
          <w:rFonts w:ascii="Calibri" w:hAnsi="Calibri"/>
          <w:sz w:val="20"/>
          <w:szCs w:val="20"/>
          <w:rPrChange w:id="27367" w:author="Author">
            <w:rPr>
              <w:rFonts w:ascii="Trebuchet MS" w:hAnsi="Trebuchet MS"/>
              <w:sz w:val="20"/>
              <w:szCs w:val="20"/>
            </w:rPr>
          </w:rPrChange>
        </w:rPr>
      </w:pPr>
      <w:r>
        <w:rPr>
          <w:rFonts w:ascii="Calibri" w:hAnsi="Calibri"/>
          <w:sz w:val="20"/>
          <w:szCs w:val="20"/>
          <w:rPrChange w:id="27368" w:author="Author">
            <w:rPr>
              <w:rFonts w:ascii="Trebuchet MS" w:hAnsi="Trebuchet MS"/>
              <w:sz w:val="20"/>
              <w:szCs w:val="20"/>
            </w:rPr>
          </w:rPrChange>
        </w:rPr>
        <w:t>Variable ‘X’ in a function, created by an individual A, i</w:t>
      </w:r>
      <w:r>
        <w:rPr>
          <w:rFonts w:ascii="Calibri" w:hAnsi="Calibri"/>
          <w:sz w:val="20"/>
          <w:szCs w:val="20"/>
          <w:rPrChange w:id="27369" w:author="Author">
            <w:rPr>
              <w:rFonts w:ascii="Trebuchet MS" w:hAnsi="Trebuchet MS"/>
              <w:sz w:val="20"/>
              <w:szCs w:val="20"/>
            </w:rPr>
          </w:rPrChange>
        </w:rPr>
        <w:t>s used as a condition for assigning a variable ‘Z’ with no dependency within a function B, created by an individual B.</w:t>
      </w:r>
    </w:p>
    <w:p w:rsidR="00743B33" w:rsidRPr="00743B33" w:rsidRDefault="00743B33">
      <w:pPr>
        <w:ind w:left="540"/>
        <w:jc w:val="both"/>
        <w:rPr>
          <w:rFonts w:ascii="Calibri" w:hAnsi="Calibri"/>
          <w:b/>
          <w:sz w:val="20"/>
          <w:szCs w:val="20"/>
          <w:lang w:val="en-US"/>
          <w:rPrChange w:id="27370" w:author="Author">
            <w:rPr>
              <w:rFonts w:ascii="Trebuchet MS" w:hAnsi="Trebuchet MS"/>
              <w:b/>
              <w:lang w:val="en-US"/>
            </w:rPr>
          </w:rPrChange>
        </w:rPr>
      </w:pPr>
    </w:p>
    <w:p w:rsidR="00743B33" w:rsidRPr="00743B33" w:rsidRDefault="00D20E06">
      <w:pPr>
        <w:ind w:left="540"/>
        <w:jc w:val="both"/>
        <w:rPr>
          <w:rFonts w:ascii="Calibri" w:hAnsi="Calibri"/>
          <w:sz w:val="20"/>
          <w:szCs w:val="20"/>
          <w:rPrChange w:id="27371" w:author="Author">
            <w:rPr>
              <w:rFonts w:ascii="Trebuchet MS" w:hAnsi="Trebuchet MS"/>
              <w:sz w:val="20"/>
              <w:szCs w:val="20"/>
            </w:rPr>
          </w:rPrChange>
        </w:rPr>
      </w:pPr>
      <w:r>
        <w:rPr>
          <w:rFonts w:ascii="Calibri" w:hAnsi="Calibri"/>
          <w:sz w:val="20"/>
          <w:szCs w:val="20"/>
          <w:rPrChange w:id="27372" w:author="Author">
            <w:rPr>
              <w:rFonts w:ascii="Trebuchet MS" w:hAnsi="Trebuchet MS"/>
              <w:sz w:val="20"/>
              <w:szCs w:val="20"/>
            </w:rPr>
          </w:rPrChange>
        </w:rPr>
        <w:t>Preconditions:</w:t>
      </w:r>
    </w:p>
    <w:p w:rsidR="00743B33" w:rsidRPr="00743B33" w:rsidRDefault="00D20E06">
      <w:pPr>
        <w:ind w:left="540"/>
        <w:jc w:val="both"/>
        <w:rPr>
          <w:rFonts w:ascii="Calibri" w:eastAsia="MS Gothic" w:hAnsi="Calibri" w:cs="MS Gothic"/>
          <w:sz w:val="20"/>
          <w:szCs w:val="20"/>
          <w:lang w:val="en-US"/>
          <w:rPrChange w:id="27373" w:author="Author">
            <w:rPr>
              <w:rFonts w:ascii="Trebuchet MS" w:eastAsia="MS Gothic" w:hAnsi="Trebuchet MS" w:cs="MS Gothic"/>
              <w:sz w:val="20"/>
              <w:szCs w:val="20"/>
              <w:lang w:val="en-US"/>
            </w:rPr>
          </w:rPrChange>
        </w:rPr>
      </w:pPr>
      <w:r>
        <w:rPr>
          <w:rFonts w:ascii="Calibri" w:eastAsia="MS Gothic" w:hAnsi="Calibri" w:cs="MS Gothic"/>
          <w:sz w:val="20"/>
          <w:szCs w:val="20"/>
          <w:lang w:val="en-US"/>
          <w:rPrChange w:id="27374" w:author="Author">
            <w:rPr>
              <w:rFonts w:ascii="Trebuchet MS" w:eastAsia="MS Gothic" w:hAnsi="Trebuchet MS" w:cs="MS Gothic"/>
              <w:sz w:val="20"/>
              <w:szCs w:val="20"/>
              <w:lang w:val="en-US"/>
            </w:rPr>
          </w:rPrChange>
        </w:rPr>
        <w:t xml:space="preserve">- </w:t>
      </w:r>
      <w:r>
        <w:rPr>
          <w:rFonts w:ascii="Calibri" w:hAnsi="Calibri"/>
          <w:sz w:val="20"/>
          <w:szCs w:val="20"/>
          <w:lang w:val="en-US"/>
          <w:rPrChange w:id="27375" w:author="Author">
            <w:rPr>
              <w:rFonts w:ascii="Trebuchet MS" w:hAnsi="Trebuchet MS"/>
              <w:sz w:val="20"/>
              <w:szCs w:val="20"/>
              <w:lang w:val="en-US"/>
            </w:rPr>
          </w:rPrChange>
        </w:rPr>
        <w:t>Global variables: X, Y.</w:t>
      </w:r>
      <w:r>
        <w:rPr>
          <w:rFonts w:ascii="Calibri" w:eastAsia="MS Gothic" w:hAnsi="Calibri" w:cs="MS Gothic" w:hint="eastAsia"/>
          <w:sz w:val="20"/>
          <w:szCs w:val="20"/>
          <w:lang w:val="en-US"/>
          <w:rPrChange w:id="27376" w:author="Author">
            <w:rPr>
              <w:rFonts w:ascii="Trebuchet MS" w:eastAsia="MS Gothic" w:hAnsi="Trebuchet MS" w:cs="MS Gothic" w:hint="eastAsia"/>
              <w:sz w:val="20"/>
              <w:szCs w:val="20"/>
              <w:lang w:val="en-US"/>
            </w:rPr>
          </w:rPrChange>
        </w:rPr>
        <w:t xml:space="preserve">　</w:t>
      </w:r>
    </w:p>
    <w:p w:rsidR="00743B33" w:rsidRPr="00743B33" w:rsidRDefault="00D20E06">
      <w:pPr>
        <w:ind w:left="540"/>
        <w:jc w:val="both"/>
        <w:rPr>
          <w:rFonts w:ascii="Calibri" w:hAnsi="Calibri"/>
          <w:sz w:val="20"/>
          <w:szCs w:val="20"/>
          <w:lang w:val="en-US"/>
          <w:rPrChange w:id="27377" w:author="Author">
            <w:rPr>
              <w:rFonts w:ascii="Trebuchet MS" w:hAnsi="Trebuchet MS"/>
              <w:sz w:val="20"/>
              <w:szCs w:val="20"/>
              <w:lang w:val="en-US"/>
            </w:rPr>
          </w:rPrChange>
        </w:rPr>
      </w:pPr>
      <w:r>
        <w:rPr>
          <w:rFonts w:ascii="Calibri" w:eastAsia="MS Gothic" w:hAnsi="Calibri" w:cs="MS Gothic"/>
          <w:sz w:val="20"/>
          <w:szCs w:val="20"/>
          <w:lang w:val="en-US"/>
          <w:rPrChange w:id="27378" w:author="Author">
            <w:rPr>
              <w:rFonts w:ascii="Trebuchet MS" w:eastAsia="MS Gothic" w:hAnsi="Trebuchet MS" w:cs="MS Gothic"/>
              <w:sz w:val="20"/>
              <w:szCs w:val="20"/>
              <w:lang w:val="en-US"/>
            </w:rPr>
          </w:rPrChange>
        </w:rPr>
        <w:t xml:space="preserve">- </w:t>
      </w:r>
      <w:r>
        <w:rPr>
          <w:rFonts w:ascii="Calibri" w:hAnsi="Calibri"/>
          <w:sz w:val="20"/>
          <w:szCs w:val="20"/>
          <w:lang w:val="en-US"/>
          <w:rPrChange w:id="27379" w:author="Author">
            <w:rPr>
              <w:rFonts w:ascii="Trebuchet MS" w:hAnsi="Trebuchet MS"/>
              <w:sz w:val="20"/>
              <w:szCs w:val="20"/>
              <w:lang w:val="en-US"/>
            </w:rPr>
          </w:rPrChange>
        </w:rPr>
        <w:t>Function A and function B may be executed alternately.</w:t>
      </w:r>
    </w:p>
    <w:p w:rsidR="00743B33" w:rsidRPr="00743B33" w:rsidRDefault="00D20E06">
      <w:pPr>
        <w:ind w:left="540"/>
        <w:jc w:val="both"/>
        <w:rPr>
          <w:rFonts w:ascii="Calibri" w:hAnsi="Calibri"/>
          <w:sz w:val="20"/>
          <w:szCs w:val="20"/>
          <w:lang w:val="en-US"/>
          <w:rPrChange w:id="27380" w:author="Author">
            <w:rPr>
              <w:rFonts w:ascii="Trebuchet MS" w:hAnsi="Trebuchet MS"/>
              <w:sz w:val="20"/>
              <w:szCs w:val="20"/>
              <w:lang w:val="en-US"/>
            </w:rPr>
          </w:rPrChange>
        </w:rPr>
      </w:pPr>
      <w:r>
        <w:rPr>
          <w:rFonts w:ascii="Calibri" w:eastAsia="MS Gothic" w:hAnsi="Calibri" w:cs="MS Gothic"/>
          <w:sz w:val="20"/>
          <w:szCs w:val="20"/>
          <w:lang w:val="en-US"/>
          <w:rPrChange w:id="27381" w:author="Author">
            <w:rPr>
              <w:rFonts w:ascii="Trebuchet MS" w:eastAsia="MS Gothic" w:hAnsi="Trebuchet MS" w:cs="MS Gothic"/>
              <w:sz w:val="20"/>
              <w:szCs w:val="20"/>
              <w:lang w:val="en-US"/>
            </w:rPr>
          </w:rPrChange>
        </w:rPr>
        <w:t xml:space="preserve">- </w:t>
      </w:r>
      <w:r>
        <w:rPr>
          <w:rFonts w:ascii="Calibri" w:hAnsi="Calibri"/>
          <w:sz w:val="20"/>
          <w:szCs w:val="20"/>
          <w:lang w:val="en-US"/>
          <w:rPrChange w:id="27382" w:author="Author">
            <w:rPr>
              <w:rFonts w:ascii="Trebuchet MS" w:hAnsi="Trebuchet MS"/>
              <w:sz w:val="20"/>
              <w:szCs w:val="20"/>
              <w:lang w:val="en-US"/>
            </w:rPr>
          </w:rPrChange>
        </w:rPr>
        <w:t xml:space="preserve">There is no dependency between </w:t>
      </w:r>
      <w:r>
        <w:rPr>
          <w:rFonts w:ascii="Calibri" w:hAnsi="Calibri"/>
          <w:sz w:val="20"/>
          <w:szCs w:val="20"/>
          <w:lang w:val="en-US"/>
          <w:rPrChange w:id="27383" w:author="Author">
            <w:rPr>
              <w:rFonts w:ascii="Trebuchet MS" w:hAnsi="Trebuchet MS"/>
              <w:sz w:val="20"/>
              <w:szCs w:val="20"/>
              <w:lang w:val="en-US"/>
            </w:rPr>
          </w:rPrChange>
        </w:rPr>
        <w:t>variable "Z" in function B and global variable "X".</w:t>
      </w:r>
    </w:p>
    <w:p w:rsidR="00743B33" w:rsidRPr="00743B33" w:rsidRDefault="00743B33">
      <w:pPr>
        <w:ind w:left="540"/>
        <w:jc w:val="both"/>
        <w:rPr>
          <w:rFonts w:ascii="Calibri" w:hAnsi="Calibri"/>
          <w:sz w:val="20"/>
          <w:szCs w:val="20"/>
          <w:lang w:val="en-US"/>
          <w:rPrChange w:id="27384" w:author="Author">
            <w:rPr>
              <w:rFonts w:ascii="Trebuchet MS" w:hAnsi="Trebuchet MS"/>
              <w:sz w:val="20"/>
              <w:szCs w:val="20"/>
              <w:lang w:val="en-US"/>
            </w:rPr>
          </w:rPrChange>
        </w:rPr>
      </w:pPr>
    </w:p>
    <w:p w:rsidR="00743B33" w:rsidRPr="00743B33" w:rsidRDefault="00D20E06">
      <w:pPr>
        <w:tabs>
          <w:tab w:val="right" w:pos="9540"/>
        </w:tabs>
        <w:ind w:left="540"/>
        <w:rPr>
          <w:rFonts w:ascii="Calibri" w:hAnsi="Calibri"/>
          <w:sz w:val="20"/>
          <w:szCs w:val="20"/>
          <w:lang w:val="en-US"/>
          <w:rPrChange w:id="27385" w:author="Author">
            <w:rPr>
              <w:rFonts w:ascii="Trebuchet MS" w:hAnsi="Trebuchet MS"/>
              <w:sz w:val="20"/>
              <w:szCs w:val="20"/>
              <w:lang w:val="en-US"/>
            </w:rPr>
          </w:rPrChange>
        </w:rPr>
      </w:pPr>
      <w:r>
        <w:rPr>
          <w:rFonts w:ascii="Calibri" w:hAnsi="Calibri"/>
          <w:sz w:val="20"/>
          <w:szCs w:val="20"/>
          <w:lang w:val="en-US"/>
          <w:rPrChange w:id="27386" w:author="Author">
            <w:rPr>
              <w:rFonts w:ascii="Trebuchet MS" w:hAnsi="Trebuchet MS"/>
              <w:sz w:val="20"/>
              <w:szCs w:val="20"/>
              <w:lang w:val="en-US"/>
            </w:rPr>
          </w:rPrChange>
        </w:rPr>
        <w:t>Function A created by an individual A:</w:t>
      </w:r>
      <w:r>
        <w:rPr>
          <w:rFonts w:ascii="Calibri" w:eastAsia="MS Gothic" w:hAnsi="Calibri" w:cs="MS Gothic" w:hint="eastAsia"/>
          <w:sz w:val="20"/>
          <w:szCs w:val="20"/>
          <w:lang w:val="en-US"/>
          <w:rPrChange w:id="27387" w:author="Author">
            <w:rPr>
              <w:rFonts w:ascii="Trebuchet MS" w:eastAsia="MS Gothic" w:hAnsi="Trebuchet MS" w:cs="MS Gothic" w:hint="eastAsia"/>
              <w:sz w:val="20"/>
              <w:szCs w:val="20"/>
              <w:lang w:val="en-US"/>
            </w:rPr>
          </w:rPrChange>
        </w:rPr>
        <w:t xml:space="preserve">　　　　　　　</w:t>
      </w:r>
      <w:r>
        <w:rPr>
          <w:rFonts w:ascii="Calibri" w:eastAsia="MS Gothic" w:hAnsi="Calibri" w:cs="MS Gothic"/>
          <w:sz w:val="20"/>
          <w:szCs w:val="20"/>
          <w:lang w:val="en-US"/>
          <w:rPrChange w:id="27388" w:author="Author">
            <w:rPr>
              <w:rFonts w:ascii="Trebuchet MS" w:eastAsia="MS Gothic" w:hAnsi="Trebuchet MS" w:cs="MS Gothic"/>
              <w:sz w:val="20"/>
              <w:szCs w:val="20"/>
              <w:lang w:val="en-US"/>
            </w:rPr>
          </w:rPrChange>
        </w:rPr>
        <w:tab/>
      </w:r>
      <w:r>
        <w:rPr>
          <w:rFonts w:ascii="Calibri" w:hAnsi="Calibri"/>
          <w:sz w:val="20"/>
          <w:szCs w:val="20"/>
          <w:lang w:val="en-US"/>
          <w:rPrChange w:id="27389" w:author="Author">
            <w:rPr>
              <w:rFonts w:ascii="Trebuchet MS" w:hAnsi="Trebuchet MS"/>
              <w:sz w:val="20"/>
              <w:szCs w:val="20"/>
              <w:lang w:val="en-US"/>
            </w:rPr>
          </w:rPrChange>
        </w:rPr>
        <w:t>Function B created by an individual B:</w:t>
      </w:r>
    </w:p>
    <w:p w:rsidR="00743B33" w:rsidRPr="00743B33" w:rsidRDefault="00D20E06">
      <w:pPr>
        <w:tabs>
          <w:tab w:val="center" w:pos="7830"/>
        </w:tabs>
        <w:ind w:left="540"/>
        <w:rPr>
          <w:rFonts w:ascii="Calibri" w:hAnsi="Calibri" w:cs="Arial"/>
          <w:sz w:val="20"/>
          <w:szCs w:val="20"/>
          <w:lang w:val="vi-VN"/>
          <w:rPrChange w:id="27390" w:author="Author">
            <w:rPr>
              <w:rFonts w:ascii="Trebuchet MS" w:hAnsi="Trebuchet MS" w:cs="Arial"/>
              <w:sz w:val="20"/>
              <w:szCs w:val="20"/>
              <w:lang w:val="vi-VN"/>
            </w:rPr>
          </w:rPrChange>
        </w:rPr>
      </w:pPr>
      <w:r>
        <w:rPr>
          <w:rFonts w:ascii="Calibri" w:hAnsi="Calibri"/>
          <w:sz w:val="20"/>
          <w:szCs w:val="20"/>
          <w:lang w:val="en-US"/>
          <w:rPrChange w:id="27391" w:author="Author">
            <w:rPr>
              <w:rFonts w:ascii="Trebuchet MS" w:hAnsi="Trebuchet MS"/>
              <w:sz w:val="20"/>
              <w:szCs w:val="20"/>
              <w:lang w:val="en-US"/>
            </w:rPr>
          </w:rPrChange>
        </w:rPr>
        <w:tab/>
        <w:t>(Hidden control fl</w:t>
      </w:r>
      <w:r>
        <w:rPr>
          <w:rFonts w:ascii="Calibri" w:hAnsi="Calibri" w:cs="Arial"/>
          <w:sz w:val="20"/>
          <w:szCs w:val="20"/>
          <w:lang w:val="vi-VN"/>
          <w:rPrChange w:id="27392" w:author="Author">
            <w:rPr>
              <w:rFonts w:ascii="Trebuchet MS" w:hAnsi="Trebuchet MS" w:cs="Arial"/>
              <w:sz w:val="20"/>
              <w:szCs w:val="20"/>
              <w:lang w:val="vi-VN"/>
            </w:rPr>
          </w:rPrChange>
        </w:rPr>
        <w:t>ow)</w:t>
      </w:r>
    </w:p>
    <w:p w:rsidR="00743B33" w:rsidRPr="00743B33" w:rsidRDefault="00D20E06">
      <w:pPr>
        <w:ind w:left="540"/>
        <w:jc w:val="both"/>
        <w:rPr>
          <w:rFonts w:ascii="Calibri" w:hAnsi="Calibri"/>
          <w:color w:val="FF0000"/>
          <w:sz w:val="20"/>
          <w:szCs w:val="20"/>
          <w:lang w:val="en-US"/>
          <w:rPrChange w:id="27393" w:author="Author">
            <w:rPr>
              <w:rFonts w:ascii="Trebuchet MS" w:hAnsi="Trebuchet MS"/>
              <w:color w:val="FF0000"/>
              <w:lang w:val="en-US"/>
            </w:rPr>
          </w:rPrChange>
        </w:rPr>
      </w:pPr>
      <w:r>
        <w:rPr>
          <w:rFonts w:ascii="Calibri" w:hAnsi="Calibri"/>
          <w:noProof/>
          <w:color w:val="FF0000"/>
          <w:sz w:val="20"/>
          <w:szCs w:val="20"/>
          <w:lang w:val="en-US" w:eastAsia="en-US"/>
          <w:rPrChange w:id="27394" w:author="Author">
            <w:rPr>
              <w:rFonts w:ascii="Trebuchet MS" w:hAnsi="Trebuchet MS"/>
              <w:noProof/>
              <w:color w:val="FF0000"/>
              <w:lang w:val="en-US" w:eastAsia="en-US"/>
            </w:rPr>
          </w:rPrChange>
        </w:rPr>
        <w:lastRenderedPageBreak/>
        <mc:AlternateContent>
          <mc:Choice Requires="wpg">
            <w:drawing>
              <wp:inline distT="0" distB="0" distL="0" distR="0">
                <wp:extent cx="5456555" cy="3098165"/>
                <wp:effectExtent l="28575" t="9525" r="1270" b="6985"/>
                <wp:docPr id="1"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6555" cy="3098165"/>
                          <a:chOff x="2433" y="11310"/>
                          <a:chExt cx="8593" cy="4879"/>
                        </a:xfrm>
                      </wpg:grpSpPr>
                      <wpg:grpSp>
                        <wpg:cNvPr id="2" name="Group 1"/>
                        <wpg:cNvGrpSpPr>
                          <a:grpSpLocks/>
                        </wpg:cNvGrpSpPr>
                        <wpg:grpSpPr bwMode="auto">
                          <a:xfrm>
                            <a:off x="2433" y="11314"/>
                            <a:ext cx="2820" cy="4875"/>
                            <a:chOff x="0" y="0"/>
                            <a:chExt cx="1790699" cy="3095625"/>
                          </a:xfrm>
                        </wpg:grpSpPr>
                        <wps:wsp>
                          <wps:cNvPr id="3" name="フローチャート: 端子 2"/>
                          <wps:cNvSpPr>
                            <a:spLocks noChangeArrowheads="1"/>
                          </wps:cNvSpPr>
                          <wps:spPr bwMode="auto">
                            <a:xfrm>
                              <a:off x="285749" y="0"/>
                              <a:ext cx="885825" cy="400050"/>
                            </a:xfrm>
                            <a:prstGeom prst="flowChartTerminator">
                              <a:avLst/>
                            </a:prstGeom>
                            <a:solidFill>
                              <a:srgbClr val="FCD5B5"/>
                            </a:solidFill>
                            <a:ln w="9525" algn="ctr">
                              <a:solidFill>
                                <a:srgbClr val="000000"/>
                              </a:solidFill>
                              <a:miter lim="800000"/>
                              <a:headEnd/>
                              <a:tailEnd/>
                            </a:ln>
                          </wps:spPr>
                          <wps:txbx>
                            <w:txbxContent>
                              <w:p w:rsidR="00743B33" w:rsidRDefault="00D20E06">
                                <w:pPr>
                                  <w:pStyle w:val="NormalWeb"/>
                                  <w:spacing w:before="0" w:beforeAutospacing="0" w:after="0" w:afterAutospacing="0"/>
                                  <w:jc w:val="center"/>
                                  <w:rPr>
                                    <w:rFonts w:ascii="Trebuchet MS" w:hAnsi="Trebuchet MS"/>
                                    <w:sz w:val="20"/>
                                    <w:szCs w:val="20"/>
                                  </w:rPr>
                                </w:pPr>
                                <w:r>
                                  <w:rPr>
                                    <w:rFonts w:ascii="Trebuchet MS" w:hAnsi="Trebuchet MS"/>
                                    <w:color w:val="000000"/>
                                    <w:sz w:val="20"/>
                                    <w:szCs w:val="20"/>
                                  </w:rPr>
                                  <w:t>Function A</w:t>
                                </w:r>
                              </w:p>
                            </w:txbxContent>
                          </wps:txbx>
                          <wps:bodyPr rot="0" vert="horz" wrap="square" lIns="91440" tIns="45720" rIns="91440" bIns="45720" anchor="ctr" anchorCtr="0" upright="1">
                            <a:noAutofit/>
                          </wps:bodyPr>
                        </wps:wsp>
                        <wps:wsp>
                          <wps:cNvPr id="4" name="フローチャート: 処理 3"/>
                          <wps:cNvSpPr>
                            <a:spLocks noChangeArrowheads="1"/>
                          </wps:cNvSpPr>
                          <wps:spPr bwMode="auto">
                            <a:xfrm>
                              <a:off x="285749" y="1390651"/>
                              <a:ext cx="895350" cy="381000"/>
                            </a:xfrm>
                            <a:prstGeom prst="flowChartProcess">
                              <a:avLst/>
                            </a:prstGeom>
                            <a:solidFill>
                              <a:srgbClr val="FCD5B5"/>
                            </a:solidFill>
                            <a:ln w="9525" algn="ctr">
                              <a:solidFill>
                                <a:srgbClr val="000000"/>
                              </a:solidFill>
                              <a:miter lim="800000"/>
                              <a:headEnd/>
                              <a:tailEnd/>
                            </a:ln>
                          </wps:spPr>
                          <wps:txbx>
                            <w:txbxContent>
                              <w:p w:rsidR="00743B33" w:rsidRDefault="00D20E06">
                                <w:pPr>
                                  <w:pStyle w:val="NormalWeb"/>
                                  <w:spacing w:before="0" w:beforeAutospacing="0" w:after="0" w:afterAutospacing="0"/>
                                  <w:jc w:val="center"/>
                                  <w:rPr>
                                    <w:rFonts w:ascii="Trebuchet MS" w:hAnsi="Trebuchet MS"/>
                                    <w:sz w:val="20"/>
                                    <w:szCs w:val="20"/>
                                  </w:rPr>
                                </w:pPr>
                                <w:r>
                                  <w:rPr>
                                    <w:rFonts w:ascii="Trebuchet MS" w:hAnsi="Trebuchet MS"/>
                                    <w:color w:val="000000"/>
                                    <w:sz w:val="20"/>
                                    <w:szCs w:val="20"/>
                                  </w:rPr>
                                  <w:t>Y++</w:t>
                                </w:r>
                              </w:p>
                            </w:txbxContent>
                          </wps:txbx>
                          <wps:bodyPr rot="0" vert="horz" wrap="square" lIns="91440" tIns="45720" rIns="91440" bIns="45720" anchor="ctr" anchorCtr="0" upright="1">
                            <a:noAutofit/>
                          </wps:bodyPr>
                        </wps:wsp>
                        <wps:wsp>
                          <wps:cNvPr id="5" name="フローチャート: 判断 4"/>
                          <wps:cNvSpPr>
                            <a:spLocks noChangeArrowheads="1"/>
                          </wps:cNvSpPr>
                          <wps:spPr bwMode="auto">
                            <a:xfrm>
                              <a:off x="0" y="581025"/>
                              <a:ext cx="1457324" cy="476250"/>
                            </a:xfrm>
                            <a:prstGeom prst="flowChartDecision">
                              <a:avLst/>
                            </a:prstGeom>
                            <a:solidFill>
                              <a:srgbClr val="FCD5B5"/>
                            </a:solidFill>
                            <a:ln w="9525" algn="ctr">
                              <a:solidFill>
                                <a:srgbClr val="000000"/>
                              </a:solidFill>
                              <a:miter lim="800000"/>
                              <a:headEnd/>
                              <a:tailEnd/>
                            </a:ln>
                          </wps:spPr>
                          <wps:txbx>
                            <w:txbxContent>
                              <w:p w:rsidR="00743B33" w:rsidRDefault="00D20E06">
                                <w:pPr>
                                  <w:pStyle w:val="NormalWeb"/>
                                  <w:spacing w:before="0" w:beforeAutospacing="0" w:after="0" w:afterAutospacing="0"/>
                                  <w:jc w:val="center"/>
                                  <w:rPr>
                                    <w:rFonts w:ascii="Trebuchet MS" w:hAnsi="Trebuchet MS"/>
                                    <w:sz w:val="20"/>
                                    <w:szCs w:val="20"/>
                                  </w:rPr>
                                </w:pPr>
                                <w:r>
                                  <w:rPr>
                                    <w:rFonts w:ascii="Trebuchet MS" w:hAnsi="Trebuchet MS"/>
                                    <w:b/>
                                    <w:bCs/>
                                    <w:color w:val="FF0000"/>
                                    <w:sz w:val="20"/>
                                    <w:szCs w:val="20"/>
                                  </w:rPr>
                                  <w:t>X</w:t>
                                </w:r>
                                <w:r>
                                  <w:rPr>
                                    <w:rFonts w:ascii="Trebuchet MS" w:hAnsi="Trebuchet MS"/>
                                    <w:color w:val="000000"/>
                                    <w:sz w:val="20"/>
                                    <w:szCs w:val="20"/>
                                  </w:rPr>
                                  <w:t xml:space="preserve"> &gt; 0xFF</w:t>
                                </w:r>
                              </w:p>
                            </w:txbxContent>
                          </wps:txbx>
                          <wps:bodyPr rot="0" vert="horz" wrap="square" lIns="91440" tIns="45720" rIns="91440" bIns="45720" anchor="ctr" anchorCtr="0" upright="1">
                            <a:noAutofit/>
                          </wps:bodyPr>
                        </wps:wsp>
                        <wps:wsp>
                          <wps:cNvPr id="6" name="フローチャート: 処理 5"/>
                          <wps:cNvSpPr>
                            <a:spLocks noChangeArrowheads="1"/>
                          </wps:cNvSpPr>
                          <wps:spPr bwMode="auto">
                            <a:xfrm>
                              <a:off x="285749" y="2085975"/>
                              <a:ext cx="895350" cy="381000"/>
                            </a:xfrm>
                            <a:prstGeom prst="flowChartProcess">
                              <a:avLst/>
                            </a:prstGeom>
                            <a:solidFill>
                              <a:srgbClr val="FCD5B5"/>
                            </a:solidFill>
                            <a:ln w="9525" algn="ctr">
                              <a:solidFill>
                                <a:srgbClr val="000000"/>
                              </a:solidFill>
                              <a:miter lim="800000"/>
                              <a:headEnd/>
                              <a:tailEnd/>
                            </a:ln>
                          </wps:spPr>
                          <wps:txbx>
                            <w:txbxContent>
                              <w:p w:rsidR="00743B33" w:rsidRDefault="00D20E06">
                                <w:pPr>
                                  <w:pStyle w:val="NormalWeb"/>
                                  <w:spacing w:before="0" w:beforeAutospacing="0" w:after="0" w:afterAutospacing="0"/>
                                  <w:jc w:val="center"/>
                                  <w:rPr>
                                    <w:rFonts w:ascii="Trebuchet MS" w:hAnsi="Trebuchet MS"/>
                                    <w:sz w:val="20"/>
                                    <w:szCs w:val="20"/>
                                  </w:rPr>
                                </w:pPr>
                                <w:r>
                                  <w:rPr>
                                    <w:rFonts w:ascii="Trebuchet MS" w:hAnsi="Trebuchet MS"/>
                                    <w:b/>
                                    <w:bCs/>
                                    <w:color w:val="FF0000"/>
                                    <w:sz w:val="20"/>
                                    <w:szCs w:val="20"/>
                                  </w:rPr>
                                  <w:t>X</w:t>
                                </w:r>
                                <w:r>
                                  <w:rPr>
                                    <w:rFonts w:ascii="Trebuchet MS" w:hAnsi="Trebuchet MS"/>
                                    <w:color w:val="000000"/>
                                    <w:sz w:val="20"/>
                                    <w:szCs w:val="20"/>
                                  </w:rPr>
                                  <w:t>++</w:t>
                                </w:r>
                              </w:p>
                            </w:txbxContent>
                          </wps:txbx>
                          <wps:bodyPr rot="0" vert="horz" wrap="square" lIns="91440" tIns="45720" rIns="91440" bIns="45720" anchor="ctr" anchorCtr="0" upright="1">
                            <a:noAutofit/>
                          </wps:bodyPr>
                        </wps:wsp>
                        <wps:wsp>
                          <wps:cNvPr id="7" name="フローチャート: 端子 6"/>
                          <wps:cNvSpPr>
                            <a:spLocks noChangeArrowheads="1"/>
                          </wps:cNvSpPr>
                          <wps:spPr bwMode="auto">
                            <a:xfrm>
                              <a:off x="295274" y="2695575"/>
                              <a:ext cx="885825" cy="400050"/>
                            </a:xfrm>
                            <a:prstGeom prst="flowChartTerminator">
                              <a:avLst/>
                            </a:prstGeom>
                            <a:solidFill>
                              <a:srgbClr val="FCD5B5"/>
                            </a:solidFill>
                            <a:ln w="9525" algn="ctr">
                              <a:solidFill>
                                <a:srgbClr val="000000"/>
                              </a:solidFill>
                              <a:miter lim="800000"/>
                              <a:headEnd/>
                              <a:tailEnd/>
                            </a:ln>
                          </wps:spPr>
                          <wps:txbx>
                            <w:txbxContent>
                              <w:p w:rsidR="00743B33" w:rsidRDefault="00D20E06">
                                <w:pPr>
                                  <w:pStyle w:val="NormalWeb"/>
                                  <w:spacing w:before="0" w:beforeAutospacing="0" w:after="0" w:afterAutospacing="0"/>
                                  <w:jc w:val="center"/>
                                  <w:rPr>
                                    <w:rFonts w:ascii="Trebuchet MS" w:hAnsi="Trebuchet MS"/>
                                    <w:sz w:val="20"/>
                                    <w:szCs w:val="20"/>
                                  </w:rPr>
                                </w:pPr>
                                <w:r>
                                  <w:rPr>
                                    <w:rFonts w:ascii="Trebuchet MS" w:hAnsi="Trebuchet MS"/>
                                    <w:color w:val="000000"/>
                                    <w:sz w:val="20"/>
                                    <w:szCs w:val="20"/>
                                  </w:rPr>
                                  <w:t>Exit</w:t>
                                </w:r>
                              </w:p>
                            </w:txbxContent>
                          </wps:txbx>
                          <wps:bodyPr rot="0" vert="horz" wrap="square" lIns="91440" tIns="45720" rIns="91440" bIns="45720" anchor="ctr" anchorCtr="0" upright="1">
                            <a:noAutofit/>
                          </wps:bodyPr>
                        </wps:wsp>
                        <wps:wsp>
                          <wps:cNvPr id="8" name="直線コネクタ 8"/>
                          <wps:cNvCnPr>
                            <a:cxnSpLocks noChangeShapeType="1"/>
                            <a:stCxn id="3" idx="2"/>
                            <a:endCxn id="5" idx="0"/>
                          </wps:cNvCnPr>
                          <wps:spPr bwMode="auto">
                            <a:xfrm>
                              <a:off x="728662" y="400050"/>
                              <a:ext cx="0" cy="180975"/>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9" name="直線コネクタ 9"/>
                          <wps:cNvCnPr>
                            <a:cxnSpLocks noChangeShapeType="1"/>
                            <a:stCxn id="5" idx="2"/>
                            <a:endCxn id="4" idx="0"/>
                          </wps:cNvCnPr>
                          <wps:spPr bwMode="auto">
                            <a:xfrm>
                              <a:off x="728662" y="1057275"/>
                              <a:ext cx="4762" cy="333376"/>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0" name="直線コネクタ 12"/>
                          <wps:cNvCnPr>
                            <a:cxnSpLocks noChangeShapeType="1"/>
                            <a:stCxn id="4" idx="2"/>
                            <a:endCxn id="6" idx="0"/>
                          </wps:cNvCnPr>
                          <wps:spPr bwMode="auto">
                            <a:xfrm>
                              <a:off x="733424" y="1771651"/>
                              <a:ext cx="0" cy="31432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1" name="直線コネクタ 15"/>
                          <wps:cNvCnPr>
                            <a:cxnSpLocks noChangeShapeType="1"/>
                            <a:stCxn id="6" idx="2"/>
                            <a:endCxn id="7" idx="0"/>
                          </wps:cNvCnPr>
                          <wps:spPr bwMode="auto">
                            <a:xfrm>
                              <a:off x="733424" y="2466975"/>
                              <a:ext cx="4763" cy="22860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2" name="カギ線コネクタ 21"/>
                          <wps:cNvCnPr>
                            <a:cxnSpLocks noChangeShapeType="1"/>
                            <a:stCxn id="5" idx="3"/>
                            <a:endCxn id="6" idx="0"/>
                          </wps:cNvCnPr>
                          <wps:spPr bwMode="auto">
                            <a:xfrm flipH="1">
                              <a:off x="733424" y="819150"/>
                              <a:ext cx="723900" cy="1266825"/>
                            </a:xfrm>
                            <a:prstGeom prst="bentConnector4">
                              <a:avLst>
                                <a:gd name="adj1" fmla="val -31579"/>
                                <a:gd name="adj2" fmla="val 87394"/>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フローチャート: 処理 30"/>
                          <wps:cNvSpPr>
                            <a:spLocks noChangeArrowheads="1"/>
                          </wps:cNvSpPr>
                          <wps:spPr bwMode="auto">
                            <a:xfrm>
                              <a:off x="704849" y="1057275"/>
                              <a:ext cx="409575" cy="295276"/>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743B33" w:rsidRDefault="00D20E06">
                                <w:pPr>
                                  <w:pStyle w:val="NormalWeb"/>
                                  <w:spacing w:before="0" w:beforeAutospacing="0" w:after="0" w:afterAutospacing="0"/>
                                  <w:rPr>
                                    <w:rFonts w:ascii="Trebuchet MS" w:hAnsi="Trebuchet MS"/>
                                    <w:sz w:val="20"/>
                                    <w:szCs w:val="20"/>
                                  </w:rPr>
                                </w:pPr>
                                <w:r>
                                  <w:rPr>
                                    <w:rFonts w:ascii="Trebuchet MS" w:hAnsi="Trebuchet MS"/>
                                    <w:color w:val="000000"/>
                                    <w:sz w:val="20"/>
                                    <w:szCs w:val="20"/>
                                  </w:rPr>
                                  <w:t>Yes</w:t>
                                </w:r>
                              </w:p>
                            </w:txbxContent>
                          </wps:txbx>
                          <wps:bodyPr rot="0" vert="horz" wrap="square" lIns="91440" tIns="45720" rIns="91440" bIns="45720" anchor="t" anchorCtr="0" upright="1">
                            <a:noAutofit/>
                          </wps:bodyPr>
                        </wps:wsp>
                        <wps:wsp>
                          <wps:cNvPr id="14" name="フローチャート: 処理 31"/>
                          <wps:cNvSpPr>
                            <a:spLocks noChangeArrowheads="1"/>
                          </wps:cNvSpPr>
                          <wps:spPr bwMode="auto">
                            <a:xfrm>
                              <a:off x="1381124" y="523875"/>
                              <a:ext cx="409575" cy="295276"/>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743B33" w:rsidRDefault="00D20E06">
                                <w:pPr>
                                  <w:pStyle w:val="NormalWeb"/>
                                  <w:spacing w:before="0" w:beforeAutospacing="0" w:after="0" w:afterAutospacing="0"/>
                                  <w:rPr>
                                    <w:rFonts w:ascii="Trebuchet MS" w:hAnsi="Trebuchet MS"/>
                                    <w:sz w:val="20"/>
                                    <w:szCs w:val="20"/>
                                  </w:rPr>
                                </w:pPr>
                                <w:r>
                                  <w:rPr>
                                    <w:rFonts w:ascii="Trebuchet MS" w:hAnsi="Trebuchet MS"/>
                                    <w:color w:val="000000"/>
                                    <w:sz w:val="20"/>
                                    <w:szCs w:val="20"/>
                                  </w:rPr>
                                  <w:t>No</w:t>
                                </w:r>
                              </w:p>
                            </w:txbxContent>
                          </wps:txbx>
                          <wps:bodyPr rot="0" vert="horz" wrap="square" lIns="91440" tIns="45720" rIns="91440" bIns="45720" anchor="t" anchorCtr="0" upright="1">
                            <a:noAutofit/>
                          </wps:bodyPr>
                        </wps:wsp>
                      </wpg:grpSp>
                      <wpg:grpSp>
                        <wpg:cNvPr id="15" name="Group 7"/>
                        <wpg:cNvGrpSpPr>
                          <a:grpSpLocks/>
                        </wpg:cNvGrpSpPr>
                        <wpg:grpSpPr bwMode="auto">
                          <a:xfrm>
                            <a:off x="8206" y="11310"/>
                            <a:ext cx="2820" cy="4110"/>
                            <a:chOff x="0" y="0"/>
                            <a:chExt cx="1790699" cy="2609850"/>
                          </a:xfrm>
                        </wpg:grpSpPr>
                        <wps:wsp>
                          <wps:cNvPr id="16" name="フローチャート: 端子 33"/>
                          <wps:cNvSpPr>
                            <a:spLocks noChangeArrowheads="1"/>
                          </wps:cNvSpPr>
                          <wps:spPr bwMode="auto">
                            <a:xfrm>
                              <a:off x="285749" y="0"/>
                              <a:ext cx="885825" cy="400050"/>
                            </a:xfrm>
                            <a:prstGeom prst="flowChartTerminator">
                              <a:avLst/>
                            </a:prstGeom>
                            <a:solidFill>
                              <a:srgbClr val="FCD5B5"/>
                            </a:solidFill>
                            <a:ln w="9525" algn="ctr">
                              <a:solidFill>
                                <a:srgbClr val="000000"/>
                              </a:solidFill>
                              <a:miter lim="800000"/>
                              <a:headEnd/>
                              <a:tailEnd/>
                            </a:ln>
                          </wps:spPr>
                          <wps:txbx>
                            <w:txbxContent>
                              <w:p w:rsidR="00743B33" w:rsidRDefault="00D20E06">
                                <w:pPr>
                                  <w:pStyle w:val="NormalWeb"/>
                                  <w:spacing w:before="0" w:beforeAutospacing="0" w:after="0" w:afterAutospacing="0"/>
                                  <w:jc w:val="center"/>
                                  <w:rPr>
                                    <w:rFonts w:ascii="Trebuchet MS" w:hAnsi="Trebuchet MS"/>
                                    <w:sz w:val="20"/>
                                    <w:szCs w:val="20"/>
                                  </w:rPr>
                                </w:pPr>
                                <w:r>
                                  <w:rPr>
                                    <w:rFonts w:ascii="Trebuchet MS" w:hAnsi="Trebuchet MS"/>
                                    <w:color w:val="000000"/>
                                    <w:sz w:val="20"/>
                                    <w:szCs w:val="20"/>
                                  </w:rPr>
                                  <w:t>Function B</w:t>
                                </w:r>
                              </w:p>
                            </w:txbxContent>
                          </wps:txbx>
                          <wps:bodyPr rot="0" vert="horz" wrap="square" lIns="91440" tIns="45720" rIns="91440" bIns="45720" anchor="ctr" anchorCtr="0" upright="1">
                            <a:noAutofit/>
                          </wps:bodyPr>
                        </wps:wsp>
                        <wps:wsp>
                          <wps:cNvPr id="17" name="フローチャート: 処理 34"/>
                          <wps:cNvSpPr>
                            <a:spLocks noChangeArrowheads="1"/>
                          </wps:cNvSpPr>
                          <wps:spPr bwMode="auto">
                            <a:xfrm>
                              <a:off x="285749" y="1390651"/>
                              <a:ext cx="895350" cy="381000"/>
                            </a:xfrm>
                            <a:prstGeom prst="flowChartProcess">
                              <a:avLst/>
                            </a:prstGeom>
                            <a:solidFill>
                              <a:srgbClr val="FCD5B5"/>
                            </a:solidFill>
                            <a:ln w="9525" algn="ctr">
                              <a:solidFill>
                                <a:srgbClr val="000000"/>
                              </a:solidFill>
                              <a:miter lim="800000"/>
                              <a:headEnd/>
                              <a:tailEnd/>
                            </a:ln>
                          </wps:spPr>
                          <wps:txbx>
                            <w:txbxContent>
                              <w:p w:rsidR="00743B33" w:rsidRDefault="00D20E06">
                                <w:pPr>
                                  <w:pStyle w:val="NormalWeb"/>
                                  <w:spacing w:before="0" w:beforeAutospacing="0" w:after="0" w:afterAutospacing="0"/>
                                  <w:jc w:val="center"/>
                                  <w:rPr>
                                    <w:rFonts w:ascii="Trebuchet MS" w:hAnsi="Trebuchet MS"/>
                                    <w:sz w:val="20"/>
                                    <w:szCs w:val="20"/>
                                  </w:rPr>
                                </w:pPr>
                                <w:r>
                                  <w:rPr>
                                    <w:rFonts w:ascii="Trebuchet MS" w:hAnsi="Trebuchet MS"/>
                                    <w:color w:val="000000"/>
                                    <w:sz w:val="20"/>
                                    <w:szCs w:val="20"/>
                                  </w:rPr>
                                  <w:t>Z = 0x00</w:t>
                                </w:r>
                              </w:p>
                            </w:txbxContent>
                          </wps:txbx>
                          <wps:bodyPr rot="0" vert="horz" wrap="square" lIns="91440" tIns="45720" rIns="91440" bIns="45720" anchor="ctr" anchorCtr="0" upright="1">
                            <a:noAutofit/>
                          </wps:bodyPr>
                        </wps:wsp>
                        <wps:wsp>
                          <wps:cNvPr id="18" name="フローチャート: 判断 35"/>
                          <wps:cNvSpPr>
                            <a:spLocks noChangeArrowheads="1"/>
                          </wps:cNvSpPr>
                          <wps:spPr bwMode="auto">
                            <a:xfrm>
                              <a:off x="0" y="581025"/>
                              <a:ext cx="1457324" cy="476250"/>
                            </a:xfrm>
                            <a:prstGeom prst="flowChartDecision">
                              <a:avLst/>
                            </a:prstGeom>
                            <a:solidFill>
                              <a:srgbClr val="FCD5B5"/>
                            </a:solidFill>
                            <a:ln w="9525" algn="ctr">
                              <a:solidFill>
                                <a:srgbClr val="000000"/>
                              </a:solidFill>
                              <a:miter lim="800000"/>
                              <a:headEnd/>
                              <a:tailEnd/>
                            </a:ln>
                          </wps:spPr>
                          <wps:txbx>
                            <w:txbxContent>
                              <w:p w:rsidR="00743B33" w:rsidRDefault="00D20E06">
                                <w:pPr>
                                  <w:pStyle w:val="NormalWeb"/>
                                  <w:spacing w:before="0" w:beforeAutospacing="0" w:after="0" w:afterAutospacing="0"/>
                                  <w:jc w:val="center"/>
                                  <w:rPr>
                                    <w:rFonts w:ascii="Trebuchet MS" w:hAnsi="Trebuchet MS"/>
                                    <w:sz w:val="20"/>
                                    <w:szCs w:val="20"/>
                                  </w:rPr>
                                </w:pPr>
                                <w:r>
                                  <w:rPr>
                                    <w:rFonts w:ascii="Trebuchet MS" w:hAnsi="Trebuchet MS"/>
                                    <w:b/>
                                    <w:bCs/>
                                    <w:color w:val="FF0000"/>
                                    <w:sz w:val="20"/>
                                    <w:szCs w:val="20"/>
                                  </w:rPr>
                                  <w:t>X</w:t>
                                </w:r>
                                <w:r>
                                  <w:rPr>
                                    <w:rFonts w:ascii="Trebuchet MS" w:hAnsi="Trebuchet MS"/>
                                    <w:color w:val="000000"/>
                                    <w:sz w:val="20"/>
                                    <w:szCs w:val="20"/>
                                  </w:rPr>
                                  <w:t xml:space="preserve"> &gt; 0x10</w:t>
                                </w:r>
                              </w:p>
                            </w:txbxContent>
                          </wps:txbx>
                          <wps:bodyPr rot="0" vert="horz" wrap="square" lIns="91440" tIns="45720" rIns="91440" bIns="45720" anchor="ctr" anchorCtr="0" upright="1">
                            <a:noAutofit/>
                          </wps:bodyPr>
                        </wps:wsp>
                        <wps:wsp>
                          <wps:cNvPr id="19" name="フローチャート: 端子 37"/>
                          <wps:cNvSpPr>
                            <a:spLocks noChangeArrowheads="1"/>
                          </wps:cNvSpPr>
                          <wps:spPr bwMode="auto">
                            <a:xfrm>
                              <a:off x="295274" y="2209800"/>
                              <a:ext cx="885825" cy="400050"/>
                            </a:xfrm>
                            <a:prstGeom prst="flowChartTerminator">
                              <a:avLst/>
                            </a:prstGeom>
                            <a:solidFill>
                              <a:srgbClr val="FCD5B5"/>
                            </a:solidFill>
                            <a:ln w="9525" algn="ctr">
                              <a:solidFill>
                                <a:srgbClr val="000000"/>
                              </a:solidFill>
                              <a:miter lim="800000"/>
                              <a:headEnd/>
                              <a:tailEnd/>
                            </a:ln>
                          </wps:spPr>
                          <wps:txbx>
                            <w:txbxContent>
                              <w:p w:rsidR="00743B33" w:rsidRDefault="00D20E06">
                                <w:pPr>
                                  <w:pStyle w:val="NormalWeb"/>
                                  <w:spacing w:before="0" w:beforeAutospacing="0" w:after="0" w:afterAutospacing="0"/>
                                  <w:jc w:val="center"/>
                                  <w:rPr>
                                    <w:rFonts w:ascii="Trebuchet MS" w:hAnsi="Trebuchet MS"/>
                                    <w:sz w:val="20"/>
                                    <w:szCs w:val="20"/>
                                  </w:rPr>
                                </w:pPr>
                                <w:r>
                                  <w:rPr>
                                    <w:rFonts w:ascii="Trebuchet MS" w:hAnsi="Trebuchet MS"/>
                                    <w:color w:val="000000"/>
                                    <w:sz w:val="20"/>
                                    <w:szCs w:val="20"/>
                                  </w:rPr>
                                  <w:t>Exit</w:t>
                                </w:r>
                              </w:p>
                            </w:txbxContent>
                          </wps:txbx>
                          <wps:bodyPr rot="0" vert="horz" wrap="square" lIns="91440" tIns="45720" rIns="91440" bIns="45720" anchor="ctr" anchorCtr="0" upright="1">
                            <a:noAutofit/>
                          </wps:bodyPr>
                        </wps:wsp>
                        <wps:wsp>
                          <wps:cNvPr id="20" name="直線コネクタ 38"/>
                          <wps:cNvCnPr>
                            <a:cxnSpLocks noChangeShapeType="1"/>
                            <a:stCxn id="16" idx="2"/>
                            <a:endCxn id="18" idx="0"/>
                          </wps:cNvCnPr>
                          <wps:spPr bwMode="auto">
                            <a:xfrm>
                              <a:off x="728662" y="400050"/>
                              <a:ext cx="0" cy="180975"/>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1" name="直線コネクタ 39"/>
                          <wps:cNvCnPr>
                            <a:cxnSpLocks noChangeShapeType="1"/>
                            <a:stCxn id="18" idx="2"/>
                            <a:endCxn id="17" idx="0"/>
                          </wps:cNvCnPr>
                          <wps:spPr bwMode="auto">
                            <a:xfrm>
                              <a:off x="728662" y="1057275"/>
                              <a:ext cx="4762" cy="333376"/>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2" name="直線コネクタ 40"/>
                          <wps:cNvCnPr>
                            <a:cxnSpLocks noChangeShapeType="1"/>
                            <a:stCxn id="17" idx="2"/>
                            <a:endCxn id="19" idx="0"/>
                          </wps:cNvCnPr>
                          <wps:spPr bwMode="auto">
                            <a:xfrm>
                              <a:off x="733424" y="1771651"/>
                              <a:ext cx="4763" cy="438149"/>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3" name="カギ線コネクタ 42"/>
                          <wps:cNvCnPr>
                            <a:cxnSpLocks noChangeShapeType="1"/>
                            <a:stCxn id="18" idx="3"/>
                            <a:endCxn id="19" idx="0"/>
                          </wps:cNvCnPr>
                          <wps:spPr bwMode="auto">
                            <a:xfrm flipH="1">
                              <a:off x="738187" y="819150"/>
                              <a:ext cx="719137" cy="1390650"/>
                            </a:xfrm>
                            <a:prstGeom prst="bentConnector4">
                              <a:avLst>
                                <a:gd name="adj1" fmla="val -31787"/>
                                <a:gd name="adj2" fmla="val 82954"/>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フローチャート: 処理 43"/>
                          <wps:cNvSpPr>
                            <a:spLocks noChangeArrowheads="1"/>
                          </wps:cNvSpPr>
                          <wps:spPr bwMode="auto">
                            <a:xfrm>
                              <a:off x="704849" y="1057275"/>
                              <a:ext cx="409575" cy="295276"/>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743B33" w:rsidRDefault="00D20E06">
                                <w:pPr>
                                  <w:pStyle w:val="NormalWeb"/>
                                  <w:spacing w:before="0" w:beforeAutospacing="0" w:after="0" w:afterAutospacing="0"/>
                                  <w:rPr>
                                    <w:rFonts w:ascii="Trebuchet MS" w:hAnsi="Trebuchet MS"/>
                                    <w:sz w:val="20"/>
                                    <w:szCs w:val="20"/>
                                  </w:rPr>
                                </w:pPr>
                                <w:r>
                                  <w:rPr>
                                    <w:rFonts w:ascii="Trebuchet MS" w:hAnsi="Trebuchet MS"/>
                                    <w:color w:val="000000"/>
                                    <w:sz w:val="20"/>
                                    <w:szCs w:val="20"/>
                                  </w:rPr>
                                  <w:t>Yes</w:t>
                                </w:r>
                              </w:p>
                            </w:txbxContent>
                          </wps:txbx>
                          <wps:bodyPr rot="0" vert="horz" wrap="square" lIns="91440" tIns="45720" rIns="91440" bIns="45720" anchor="t" anchorCtr="0" upright="1">
                            <a:noAutofit/>
                          </wps:bodyPr>
                        </wps:wsp>
                        <wps:wsp>
                          <wps:cNvPr id="25" name="フローチャート: 処理 44"/>
                          <wps:cNvSpPr>
                            <a:spLocks noChangeArrowheads="1"/>
                          </wps:cNvSpPr>
                          <wps:spPr bwMode="auto">
                            <a:xfrm>
                              <a:off x="1381124" y="542925"/>
                              <a:ext cx="409575" cy="276226"/>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743B33" w:rsidRDefault="00D20E06">
                                <w:pPr>
                                  <w:pStyle w:val="NormalWeb"/>
                                  <w:spacing w:before="0" w:beforeAutospacing="0" w:after="0" w:afterAutospacing="0"/>
                                  <w:rPr>
                                    <w:rFonts w:ascii="Trebuchet MS" w:hAnsi="Trebuchet MS"/>
                                    <w:sz w:val="20"/>
                                    <w:szCs w:val="20"/>
                                  </w:rPr>
                                </w:pPr>
                                <w:r>
                                  <w:rPr>
                                    <w:rFonts w:ascii="Trebuchet MS" w:hAnsi="Trebuchet MS"/>
                                    <w:color w:val="000000"/>
                                    <w:sz w:val="20"/>
                                    <w:szCs w:val="20"/>
                                  </w:rPr>
                                  <w:t>No</w:t>
                                </w:r>
                              </w:p>
                            </w:txbxContent>
                          </wps:txbx>
                          <wps:bodyPr rot="0" vert="horz" wrap="square" lIns="91440" tIns="45720" rIns="91440" bIns="45720" anchor="t" anchorCtr="0" upright="1">
                            <a:noAutofit/>
                          </wps:bodyPr>
                        </wps:wsp>
                      </wpg:grpSp>
                    </wpg:wgp>
                  </a:graphicData>
                </a:graphic>
              </wp:inline>
            </w:drawing>
          </mc:Choice>
          <mc:Fallback>
            <w:pict>
              <v:group id="Group 53" o:spid="_x0000_s1026" style="width:429.65pt;height:243.95pt;mso-position-horizontal-relative:char;mso-position-vertical-relative:line" coordorigin="2433,11310" coordsize="8593,4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">
                <v:group id="Group 1" o:spid="_x0000_s1027" style="position:absolute;left:2433;top:11314;width:2820;height:4875" coordsize="17906,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116" coordsize="21600,21600" o:spt="116" path="m3475,qx,10800,3475,21600l18125,21600qx21600,10800,18125,xe">
                    <v:stroke joinstyle="miter"/>
                    <v:path gradientshapeok="t" o:connecttype="rect" textboxrect="1018,3163,20582,18437"/>
                  </v:shapetype>
                  <v:shape id="フローチャート: 端子 2" o:spid="_x0000_s1028" type="#_x0000_t116" style="position:absolute;left:2857;width:885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DBsMA&#10;AADaAAAADwAAAGRycy9kb3ducmV2LnhtbESPQWvCQBSE7wX/w/KEXkrdWKW0qatIixA8aRTE2yP7&#10;3ESzb0N21fjvXUHocZiZb5jJrLO1uFDrK8cKhoMEBHHhdMVGwXazeP8C4QOyxtoxKbiRh9m09zLB&#10;VLsrr+mSByMihH2KCsoQmlRKX5Rk0Q9cQxy9g2sthihbI3WL1wi3tfxIkk9pseK4UGJDvyUVp/xs&#10;FayOy2P4lhkZZ3br/d9b5kbLsVKv/W7+AyJQF/7Dz3amFYzgcSXeA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BDBsMAAADaAAAADwAAAAAAAAAAAAAAAACYAgAAZHJzL2Rv&#10;d25yZXYueG1sUEsFBgAAAAAEAAQA9QAAAIgDAAAAAA==&#10;" fillcolor="#fcd5b5">
                    <v:textbox>
                      <w:txbxContent>
                        <w:p>
                          <w:pPr>
                            <w:pStyle w:val="NormalWeb"/>
                            <w:spacing w:before="0" w:beforeAutospacing="0" w:after="0" w:afterAutospacing="0"/>
                            <w:jc w:val="center"/>
                            <w:rPr>
                              <w:rFonts w:ascii="Trebuchet MS" w:hAnsi="Trebuchet MS"/>
                              <w:sz w:val="20"/>
                              <w:szCs w:val="20"/>
                            </w:rPr>
                          </w:pPr>
                          <w:r>
                            <w:rPr>
                              <w:rFonts w:ascii="Trebuchet MS" w:hAnsi="Trebuchet MS"/>
                              <w:color w:val="000000"/>
                              <w:sz w:val="20"/>
                              <w:szCs w:val="20"/>
                            </w:rPr>
                            <w:t>Function A</w:t>
                          </w:r>
                        </w:p>
                      </w:txbxContent>
                    </v:textbox>
                  </v:shape>
                  <v:shapetype id="_x0000_t109" coordsize="21600,21600" o:spt="109" path="m,l,21600r21600,l21600,xe">
                    <v:stroke joinstyle="miter"/>
                    <v:path gradientshapeok="t" o:connecttype="rect"/>
                  </v:shapetype>
                  <v:shape id="フローチャート: 処理 3" o:spid="_x0000_s1029" type="#_x0000_t109" style="position:absolute;left:2857;top:13906;width:895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ZGsIA&#10;AADaAAAADwAAAGRycy9kb3ducmV2LnhtbESPQWvCQBSE74X+h+UVvNWXWiklukoRhSpeakvB2yP7&#10;zIZk34bsqvHfu4LgcZiZb5jpvHeNOnEXKi8a3oYZKJbCm0pKDX+/q9dPUCGSGGq8sIYLB5jPnp+m&#10;lBt/lh8+7WKpEkRCThpsjG2OGArLjsLQtyzJO/jOUUyyK9F0dE5w1+Aoyz7QUSVpwVLLC8tFvTs6&#10;DQ737/0Fy/Xmf3swdrWpsaal1oOX/msCKnIfH+F7+9toGMPtSroBOL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JkawgAAANoAAAAPAAAAAAAAAAAAAAAAAJgCAABkcnMvZG93&#10;bnJldi54bWxQSwUGAAAAAAQABAD1AAAAhwMAAAAA&#10;" fillcolor="#fcd5b5">
                    <v:textbox>
                      <w:txbxContent>
                        <w:p>
                          <w:pPr>
                            <w:pStyle w:val="NormalWeb"/>
                            <w:spacing w:before="0" w:beforeAutospacing="0" w:after="0" w:afterAutospacing="0"/>
                            <w:jc w:val="center"/>
                            <w:rPr>
                              <w:rFonts w:ascii="Trebuchet MS" w:hAnsi="Trebuchet MS"/>
                              <w:sz w:val="20"/>
                              <w:szCs w:val="20"/>
                            </w:rPr>
                          </w:pPr>
                          <w:r>
                            <w:rPr>
                              <w:rFonts w:ascii="Trebuchet MS" w:hAnsi="Trebuchet MS"/>
                              <w:color w:val="000000"/>
                              <w:sz w:val="20"/>
                              <w:szCs w:val="20"/>
                            </w:rPr>
                            <w:t>Y++</w:t>
                          </w:r>
                        </w:p>
                      </w:txbxContent>
                    </v:textbox>
                  </v:shape>
                  <v:shapetype id="_x0000_t110" coordsize="21600,21600" o:spt="110" path="m10800,l,10800,10800,21600,21600,10800xe">
                    <v:stroke joinstyle="miter"/>
                    <v:path gradientshapeok="t" o:connecttype="rect" textboxrect="5400,5400,16200,16200"/>
                  </v:shapetype>
                  <v:shape id="フローチャート: 判断 4" o:spid="_x0000_s1030" type="#_x0000_t110" style="position:absolute;top:5810;width:1457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lD8AA&#10;AADaAAAADwAAAGRycy9kb3ducmV2LnhtbESP3YrCMBSE7xd8h3AE79bUgqtUo4iw6t4U/x7g0Bzb&#10;YnNSkqzWtzeC4OUwM98w82VnGnEj52vLCkbDBARxYXXNpYLz6fd7CsIHZI2NZVLwIA/LRe9rjpm2&#10;dz7Q7RhKESHsM1RQhdBmUvqiIoN+aFvi6F2sMxiidKXUDu8RbhqZJsmPNFhzXKiwpXVFxfX4bxRs&#10;3Cjkk/wvvaDP7d5uN6t8kio16HerGYhAXfiE3+2dVjCG15V4A+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JlD8AAAADaAAAADwAAAAAAAAAAAAAAAACYAgAAZHJzL2Rvd25y&#10;ZXYueG1sUEsFBgAAAAAEAAQA9QAAAIUDAAAAAA==&#10;" fillcolor="#fcd5b5">
                    <v:textbox>
                      <w:txbxContent>
                        <w:p>
                          <w:pPr>
                            <w:pStyle w:val="NormalWeb"/>
                            <w:spacing w:before="0" w:beforeAutospacing="0" w:after="0" w:afterAutospacing="0"/>
                            <w:jc w:val="center"/>
                            <w:rPr>
                              <w:rFonts w:ascii="Trebuchet MS" w:hAnsi="Trebuchet MS"/>
                              <w:sz w:val="20"/>
                              <w:szCs w:val="20"/>
                            </w:rPr>
                          </w:pPr>
                          <w:r>
                            <w:rPr>
                              <w:rFonts w:ascii="Trebuchet MS" w:hAnsi="Trebuchet MS"/>
                              <w:b/>
                              <w:bCs/>
                              <w:color w:val="FF0000"/>
                              <w:sz w:val="20"/>
                              <w:szCs w:val="20"/>
                            </w:rPr>
                            <w:t>X</w:t>
                          </w:r>
                          <w:r>
                            <w:rPr>
                              <w:rFonts w:ascii="Trebuchet MS" w:hAnsi="Trebuchet MS"/>
                              <w:color w:val="000000"/>
                              <w:sz w:val="20"/>
                              <w:szCs w:val="20"/>
                            </w:rPr>
                            <w:t xml:space="preserve"> &gt; 0xFF</w:t>
                          </w:r>
                        </w:p>
                      </w:txbxContent>
                    </v:textbox>
                  </v:shape>
                  <v:shape id="フローチャート: 処理 5" o:spid="_x0000_s1031" type="#_x0000_t109" style="position:absolute;left:2857;top:20859;width:895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i9sIA&#10;AADaAAAADwAAAGRycy9kb3ducmV2LnhtbESPQWvCQBSE74X+h+UVvNWXWpAS3YgUBSteakuht0f2&#10;JRuSfRuyq8Z/7wqFHoeZ+YZZrkbXqTMPofGi4WWagWIpvWmk1vD9tX1+AxUiiaHOC2u4coBV8fiw&#10;pNz4i3zy+RhrlSASctJgY+xzxFBadhSmvmdJXuUHRzHJoUYz0CXBXYezLJujo0bSgqWe3y2X7fHk&#10;NDj8fR2vWH/sfw6Vsdt9iy1ttJ48jesFqMhj/A//tXdGwxzuV9INw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2qL2wgAAANoAAAAPAAAAAAAAAAAAAAAAAJgCAABkcnMvZG93&#10;bnJldi54bWxQSwUGAAAAAAQABAD1AAAAhwMAAAAA&#10;" fillcolor="#fcd5b5">
                    <v:textbox>
                      <w:txbxContent>
                        <w:p>
                          <w:pPr>
                            <w:pStyle w:val="NormalWeb"/>
                            <w:spacing w:before="0" w:beforeAutospacing="0" w:after="0" w:afterAutospacing="0"/>
                            <w:jc w:val="center"/>
                            <w:rPr>
                              <w:rFonts w:ascii="Trebuchet MS" w:hAnsi="Trebuchet MS"/>
                              <w:sz w:val="20"/>
                              <w:szCs w:val="20"/>
                            </w:rPr>
                          </w:pPr>
                          <w:r>
                            <w:rPr>
                              <w:rFonts w:ascii="Trebuchet MS" w:hAnsi="Trebuchet MS"/>
                              <w:b/>
                              <w:bCs/>
                              <w:color w:val="FF0000"/>
                              <w:sz w:val="20"/>
                              <w:szCs w:val="20"/>
                            </w:rPr>
                            <w:t>X</w:t>
                          </w:r>
                          <w:r>
                            <w:rPr>
                              <w:rFonts w:ascii="Trebuchet MS" w:hAnsi="Trebuchet MS"/>
                              <w:color w:val="000000"/>
                              <w:sz w:val="20"/>
                              <w:szCs w:val="20"/>
                            </w:rPr>
                            <w:t>++</w:t>
                          </w:r>
                        </w:p>
                      </w:txbxContent>
                    </v:textbox>
                  </v:shape>
                  <v:shape id="フローチャート: 端子 6" o:spid="_x0000_s1032" type="#_x0000_t116" style="position:absolute;left:2952;top:26955;width:8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FBcQA&#10;AADaAAAADwAAAGRycy9kb3ducmV2LnhtbESPT2sCMRTE70K/Q3gFL1KzWrF1axRRhMWTfwqlt8fm&#10;mV27eVk2Ubff3giCx2FmfsNM562txIUaXzpWMOgnIIhzp0s2Cr4P67dPED4ga6wck4J/8jCfvXSm&#10;mGp35R1d9sGICGGfooIihDqV0ucFWfR9VxNH7+gaiyHKxkjd4DXCbSWHSTKWFkuOCwXWtCwo/9uf&#10;rYLtaXMKE5mRceZn97vqZe59M1Kq+9ouvkAEasMz/GhnWsEH3K/EG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7RQXEAAAA2gAAAA8AAAAAAAAAAAAAAAAAmAIAAGRycy9k&#10;b3ducmV2LnhtbFBLBQYAAAAABAAEAPUAAACJAwAAAAA=&#10;" fillcolor="#fcd5b5">
                    <v:textbox>
                      <w:txbxContent>
                        <w:p>
                          <w:pPr>
                            <w:pStyle w:val="NormalWeb"/>
                            <w:spacing w:before="0" w:beforeAutospacing="0" w:after="0" w:afterAutospacing="0"/>
                            <w:jc w:val="center"/>
                            <w:rPr>
                              <w:rFonts w:ascii="Trebuchet MS" w:hAnsi="Trebuchet MS"/>
                              <w:sz w:val="20"/>
                              <w:szCs w:val="20"/>
                            </w:rPr>
                          </w:pPr>
                          <w:r>
                            <w:rPr>
                              <w:rFonts w:ascii="Trebuchet MS" w:hAnsi="Trebuchet MS"/>
                              <w:color w:val="000000"/>
                              <w:sz w:val="20"/>
                              <w:szCs w:val="20"/>
                            </w:rPr>
                            <w:t>Exit</w:t>
                          </w:r>
                        </w:p>
                      </w:txbxContent>
                    </v:textbox>
                  </v:shape>
                  <v:line id="直線コネクタ 8" o:spid="_x0000_s1033" style="position:absolute;visibility:visible;mso-wrap-style:square" from="7286,4000" to="7286,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6t+r8AAADaAAAADwAAAGRycy9kb3ducmV2LnhtbERPy4rCMBTdC/5DuII7TXUhYzXKMCoo&#10;sxh8fMC1udN0bG5KErX69ZOF4PJw3vNla2txIx8qxwpGwwwEceF0xaWC03Ez+AARIrLG2jEpeFCA&#10;5aLbmWOu3Z33dDvEUqQQDjkqMDE2uZShMGQxDF1DnLhf5y3GBH0ptcd7Cre1HGfZRFqsODUYbOjL&#10;UHE5XK2CnT9/X0bP0sgz7/y6/llNg/1Tqt9rP2cgIrXxLX65t1pB2pqupBsgF/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M6t+r8AAADaAAAADwAAAAAAAAAAAAAAAACh&#10;AgAAZHJzL2Rvd25yZXYueG1sUEsFBgAAAAAEAAQA+QAAAI0DAAAAAA==&#10;" strokeweight="1pt"/>
                  <v:line id="直線コネクタ 9" o:spid="_x0000_s1034" style="position:absolute;visibility:visible;mso-wrap-style:square" from="7286,10572" to="7334,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line id="直線コネクタ 12" o:spid="_x0000_s1035" style="position:absolute;visibility:visible;mso-wrap-style:square" from="7334,17716" to="7334,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直線コネクタ 15" o:spid="_x0000_s1036" style="position:absolute;visibility:visible;mso-wrap-style:square" from="7334,24669" to="7381,26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カギ線コネクタ 21" o:spid="_x0000_s1037" type="#_x0000_t35" style="position:absolute;left:7334;top:8191;width:7239;height:1266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sBhMAAAADbAAAADwAAAGRycy9kb3ducmV2LnhtbERPzYrCMBC+L/gOYQRva2oFldpURFf0&#10;sojVBxiasS02k9Jka317s7Cwt/n4fifdDKYRPXWutqxgNo1AEBdW11wquF0PnysQziNrbCyTghc5&#10;2GSjjxQTbZ98oT73pQgh7BJUUHnfJlK6oiKDbmpb4sDdbWfQB9iVUnf4DOGmkXEULaTBmkNDhS3t&#10;Kioe+Y9RkMdySf7rVh+O37vXbDs/x3rfKzUZD9s1CE+D/xf/uU86zI/h95dwgMz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bAYTAAAAA2wAAAA8AAAAAAAAAAAAAAAAA&#10;oQIAAGRycy9kb3ducmV2LnhtbFBLBQYAAAAABAAEAPkAAACOAwAAAAA=&#10;" adj="-6821,18877" strokeweight="1pt"/>
                  <v:shape id="フローチャート: 処理 30" o:spid="_x0000_s1038" type="#_x0000_t109" style="position:absolute;left:7048;top:10572;width:409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JQYsIA&#10;AADbAAAADwAAAGRycy9kb3ducmV2LnhtbERPTWvCQBC9C/0PyxR6kbqpQqvRVUQpKPTSRHoes2MS&#10;zM6G3a1Gf70rCN7m8T5ntuhMI07kfG1ZwccgAUFcWF1zqWCXf7+PQfiArLGxTAou5GExf+nNMNX2&#10;zL90ykIpYgj7FBVUIbSplL6oyKAf2JY4cgfrDIYIXSm1w3MMN40cJsmnNFhzbKiwpVVFxTH7Nwr6&#10;m2K/+pvgzzY7jte0W+Zfxl2VenvtllMQgbrwFD/cGx3nj+D+SzxA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0lBiwgAAANsAAAAPAAAAAAAAAAAAAAAAAJgCAABkcnMvZG93&#10;bnJldi54bWxQSwUGAAAAAAQABAD1AAAAhwMAAAAA&#10;" filled="f" stroked="f" strokeweight="2pt">
                    <v:textbox>
                      <w:txbxContent>
                        <w:p>
                          <w:pPr>
                            <w:pStyle w:val="NormalWeb"/>
                            <w:spacing w:before="0" w:beforeAutospacing="0" w:after="0" w:afterAutospacing="0"/>
                            <w:rPr>
                              <w:rFonts w:ascii="Trebuchet MS" w:hAnsi="Trebuchet MS"/>
                              <w:sz w:val="20"/>
                              <w:szCs w:val="20"/>
                            </w:rPr>
                          </w:pPr>
                          <w:r>
                            <w:rPr>
                              <w:rFonts w:ascii="Trebuchet MS" w:hAnsi="Trebuchet MS"/>
                              <w:color w:val="000000"/>
                              <w:sz w:val="20"/>
                              <w:szCs w:val="20"/>
                            </w:rPr>
                            <w:t>Yes</w:t>
                          </w:r>
                        </w:p>
                      </w:txbxContent>
                    </v:textbox>
                  </v:shape>
                  <v:shape id="フローチャート: 処理 31" o:spid="_x0000_s1039" type="#_x0000_t109" style="position:absolute;left:13811;top:5238;width:409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IFsIA&#10;AADbAAAADwAAAGRycy9kb3ducmV2LnhtbERPTWvCQBC9C/0PyxR6kbqpSKvRVUQpKPTSRHoes2MS&#10;zM6G3a1Gf70rCN7m8T5ntuhMI07kfG1ZwccgAUFcWF1zqWCXf7+PQfiArLGxTAou5GExf+nNMNX2&#10;zL90ykIpYgj7FBVUIbSplL6oyKAf2JY4cgfrDIYIXSm1w3MMN40cJsmnNFhzbKiwpVVFxTH7Nwr6&#10;m2K/+pvgzzY7jte0W+Zfxl2VenvtllMQgbrwFD/cGx3nj+D+SzxA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O8gWwgAAANsAAAAPAAAAAAAAAAAAAAAAAJgCAABkcnMvZG93&#10;bnJldi54bWxQSwUGAAAAAAQABAD1AAAAhwMAAAAA&#10;" filled="f" stroked="f" strokeweight="2pt">
                    <v:textbox>
                      <w:txbxContent>
                        <w:p>
                          <w:pPr>
                            <w:pStyle w:val="NormalWeb"/>
                            <w:spacing w:before="0" w:beforeAutospacing="0" w:after="0" w:afterAutospacing="0"/>
                            <w:rPr>
                              <w:rFonts w:ascii="Trebuchet MS" w:hAnsi="Trebuchet MS"/>
                              <w:sz w:val="20"/>
                              <w:szCs w:val="20"/>
                            </w:rPr>
                          </w:pPr>
                          <w:r>
                            <w:rPr>
                              <w:rFonts w:ascii="Trebuchet MS" w:hAnsi="Trebuchet MS"/>
                              <w:color w:val="000000"/>
                              <w:sz w:val="20"/>
                              <w:szCs w:val="20"/>
                            </w:rPr>
                            <w:t>No</w:t>
                          </w:r>
                        </w:p>
                      </w:txbxContent>
                    </v:textbox>
                  </v:shape>
                </v:group>
                <v:group id="Group 7" o:spid="_x0000_s1040" style="position:absolute;left:8206;top:11310;width:2820;height:4110" coordsize="17906,26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フローチャート: 端子 33" o:spid="_x0000_s1041" type="#_x0000_t116" style="position:absolute;left:2857;width:885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4zLcIA&#10;AADbAAAADwAAAGRycy9kb3ducmV2LnhtbERPS2vCQBC+C/6HZQQvUjc+kDZ1FVGE4EnTQultyE43&#10;sdnZkF01/vtuQfA2H99zluvO1uJKra8cK5iMExDEhdMVGwWfH/uXVxA+IGusHZOCO3lYr/q9Jaba&#10;3fhE1zwYEUPYp6igDKFJpfRFSRb92DXEkftxrcUQYWukbvEWw20tp0mykBYrjg0lNrQtqfjNL1bB&#10;8Xw4hzeZkXHm6/S9G2VudpgrNRx0m3cQgbrwFD/cmY7zF/D/Sz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TjMtwgAAANsAAAAPAAAAAAAAAAAAAAAAAJgCAABkcnMvZG93&#10;bnJldi54bWxQSwUGAAAAAAQABAD1AAAAhwMAAAAA&#10;" fillcolor="#fcd5b5">
                    <v:textbox>
                      <w:txbxContent>
                        <w:p>
                          <w:pPr>
                            <w:pStyle w:val="NormalWeb"/>
                            <w:spacing w:before="0" w:beforeAutospacing="0" w:after="0" w:afterAutospacing="0"/>
                            <w:jc w:val="center"/>
                            <w:rPr>
                              <w:rFonts w:ascii="Trebuchet MS" w:hAnsi="Trebuchet MS"/>
                              <w:sz w:val="20"/>
                              <w:szCs w:val="20"/>
                            </w:rPr>
                          </w:pPr>
                          <w:r>
                            <w:rPr>
                              <w:rFonts w:ascii="Trebuchet MS" w:hAnsi="Trebuchet MS"/>
                              <w:color w:val="000000"/>
                              <w:sz w:val="20"/>
                              <w:szCs w:val="20"/>
                            </w:rPr>
                            <w:t>Function B</w:t>
                          </w:r>
                        </w:p>
                      </w:txbxContent>
                    </v:textbox>
                  </v:shape>
                  <v:shape id="フローチャート: 処理 34" o:spid="_x0000_s1042" type="#_x0000_t109" style="position:absolute;left:2857;top:13906;width:895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vzbsEA&#10;AADbAAAADwAAAGRycy9kb3ducmV2LnhtbERPTWvCQBC9F/oflil4q5NasCW6ShGFKl5qS8HbkB2z&#10;IdnZkF01/ntXELzN433OdN67Rp24C5UXDW/DDBRL4U0lpYa/39XrJ6gQSQw1XljDhQPMZ89PU8qN&#10;P8sPn3axVClEQk4abIxtjhgKy47C0LcsiTv4zlFMsCvRdHRO4a7BUZaN0VElqcFSywvLRb07Og0O&#10;9+/9Bcv15n97MHa1qbGmpdaDl/5rAipyHx/iu/vbpPkfcPslHYCz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r827BAAAA2wAAAA8AAAAAAAAAAAAAAAAAmAIAAGRycy9kb3du&#10;cmV2LnhtbFBLBQYAAAAABAAEAPUAAACGAwAAAAA=&#10;" fillcolor="#fcd5b5">
                    <v:textbox>
                      <w:txbxContent>
                        <w:p>
                          <w:pPr>
                            <w:pStyle w:val="NormalWeb"/>
                            <w:spacing w:before="0" w:beforeAutospacing="0" w:after="0" w:afterAutospacing="0"/>
                            <w:jc w:val="center"/>
                            <w:rPr>
                              <w:rFonts w:ascii="Trebuchet MS" w:hAnsi="Trebuchet MS"/>
                              <w:sz w:val="20"/>
                              <w:szCs w:val="20"/>
                            </w:rPr>
                          </w:pPr>
                          <w:r>
                            <w:rPr>
                              <w:rFonts w:ascii="Trebuchet MS" w:hAnsi="Trebuchet MS"/>
                              <w:color w:val="000000"/>
                              <w:sz w:val="20"/>
                              <w:szCs w:val="20"/>
                            </w:rPr>
                            <w:t>Z = 0x00</w:t>
                          </w:r>
                        </w:p>
                      </w:txbxContent>
                    </v:textbox>
                  </v:shape>
                  <v:shape id="フローチャート: 判断 35" o:spid="_x0000_s1043" type="#_x0000_t110" style="position:absolute;top:5810;width:1457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5aT8IA&#10;AADbAAAADwAAAGRycy9kb3ducmV2LnhtbESPzW7CQAyE75V4h5WReoMNORQUWBCqxN8laoEHsLIm&#10;iZr1RrsLpG9fH5B6szXjmc+rzeA69aAQW88GZtMMFHHlbcu1getlN1mAignZYueZDPxShM169LbC&#10;wvonf9PjnGolIRwLNNCk1Bdax6ohh3Hqe2LRbj44TLKGWtuATwl3nc6z7EM7bFkaGuzps6Hq53x3&#10;BvZhlsp5ecpvGEv/5Q/7bTnPjXkfD9slqERD+je/ro9W8AVWfpEB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PlpPwgAAANsAAAAPAAAAAAAAAAAAAAAAAJgCAABkcnMvZG93&#10;bnJldi54bWxQSwUGAAAAAAQABAD1AAAAhwMAAAAA&#10;" fillcolor="#fcd5b5">
                    <v:textbox>
                      <w:txbxContent>
                        <w:p>
                          <w:pPr>
                            <w:pStyle w:val="NormalWeb"/>
                            <w:spacing w:before="0" w:beforeAutospacing="0" w:after="0" w:afterAutospacing="0"/>
                            <w:jc w:val="center"/>
                            <w:rPr>
                              <w:rFonts w:ascii="Trebuchet MS" w:hAnsi="Trebuchet MS"/>
                              <w:sz w:val="20"/>
                              <w:szCs w:val="20"/>
                            </w:rPr>
                          </w:pPr>
                          <w:r>
                            <w:rPr>
                              <w:rFonts w:ascii="Trebuchet MS" w:hAnsi="Trebuchet MS"/>
                              <w:b/>
                              <w:bCs/>
                              <w:color w:val="FF0000"/>
                              <w:sz w:val="20"/>
                              <w:szCs w:val="20"/>
                            </w:rPr>
                            <w:t>X</w:t>
                          </w:r>
                          <w:r>
                            <w:rPr>
                              <w:rFonts w:ascii="Trebuchet MS" w:hAnsi="Trebuchet MS"/>
                              <w:color w:val="000000"/>
                              <w:sz w:val="20"/>
                              <w:szCs w:val="20"/>
                            </w:rPr>
                            <w:t xml:space="preserve"> &gt; 0x10</w:t>
                          </w:r>
                        </w:p>
                      </w:txbxContent>
                    </v:textbox>
                  </v:shape>
                  <v:shape id="フローチャート: 端子 37" o:spid="_x0000_s1044" type="#_x0000_t116" style="position:absolute;left:2952;top:22098;width:885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nX8EA&#10;AADbAAAADwAAAGRycy9kb3ducmV2LnhtbERPTYvCMBC9C/6HMAteRNNdRbQaRXYRiid1F5a9Dc2Y&#10;1m0mpYla/70RBG/zeJ+zWLW2EhdqfOlYwfswAUGcO12yUfDzvRlMQfiArLFyTApu5GG17HYWmGp3&#10;5T1dDsGIGMI+RQVFCHUqpc8LsuiHriaO3NE1FkOEjZG6wWsMt5X8SJKJtFhybCiwps+C8v/D2SrY&#10;nbanMJMZGWd+939f/cyNtmOlem/teg4iUBte4qc703H+DB6/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Rp1/BAAAA2wAAAA8AAAAAAAAAAAAAAAAAmAIAAGRycy9kb3du&#10;cmV2LnhtbFBLBQYAAAAABAAEAPUAAACGAwAAAAA=&#10;" fillcolor="#fcd5b5">
                    <v:textbox>
                      <w:txbxContent>
                        <w:p>
                          <w:pPr>
                            <w:pStyle w:val="NormalWeb"/>
                            <w:spacing w:before="0" w:beforeAutospacing="0" w:after="0" w:afterAutospacing="0"/>
                            <w:jc w:val="center"/>
                            <w:rPr>
                              <w:rFonts w:ascii="Trebuchet MS" w:hAnsi="Trebuchet MS"/>
                              <w:sz w:val="20"/>
                              <w:szCs w:val="20"/>
                            </w:rPr>
                          </w:pPr>
                          <w:r>
                            <w:rPr>
                              <w:rFonts w:ascii="Trebuchet MS" w:hAnsi="Trebuchet MS"/>
                              <w:color w:val="000000"/>
                              <w:sz w:val="20"/>
                              <w:szCs w:val="20"/>
                            </w:rPr>
                            <w:t>Exit</w:t>
                          </w:r>
                        </w:p>
                      </w:txbxContent>
                    </v:textbox>
                  </v:shape>
                  <v:line id="直線コネクタ 38" o:spid="_x0000_s1045" style="position:absolute;visibility:visible;mso-wrap-style:square" from="7286,4000" to="7286,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line id="直線コネクタ 39" o:spid="_x0000_s1046" style="position:absolute;visibility:visible;mso-wrap-style:square" from="7286,10572" to="7334,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JbsQAAADbAAAADwAAAGRycy9kb3ducmV2LnhtbESPwW7CMBBE70j8g7WVuIETDoimcVBV&#10;QCriUJX2A5Z4G6fE68h2Ie3X10hIHEcz80ZTrgbbiTP50DpWkM8yEMS10y03Cj4/ttMliBCRNXaO&#10;ScEvBVhV41GJhXYXfqfzITYiQTgUqMDE2BdShtqQxTBzPXHyvpy3GJP0jdQeLwluOznPsoW02HJa&#10;MNjTi6H6dPixCnb+uD/lf42RR975Tfe2fgz2W6nJw/D8BCLSEO/hW/tVK5jn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oluxAAAANsAAAAPAAAAAAAAAAAA&#10;AAAAAKECAABkcnMvZG93bnJldi54bWxQSwUGAAAAAAQABAD5AAAAkgMAAAAA&#10;" strokeweight="1pt"/>
                  <v:line id="直線コネクタ 40" o:spid="_x0000_s1047" style="position:absolute;visibility:visible;mso-wrap-style:square" from="7334,17716" to="7381,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shape id="カギ線コネクタ 42" o:spid="_x0000_s1048" type="#_x0000_t35" style="position:absolute;left:7381;top:8191;width:7192;height:1390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R9d8QAAADbAAAADwAAAGRycy9kb3ducmV2LnhtbESPzWoCQRCE7wHfYWghl6C9MSTI6igi&#10;ETzk4g8Bb81Ou7O407PuTHTN02cEIceiqr6ipvPO1erCbai8aHgdZqBYCm8qKTXsd6vBGFSIJIZq&#10;L6zhxgHms97TlHLjr7LhyzaWKkEk5KTBxtjkiKGw7CgMfcOSvKNvHcUk2xJNS9cEdzWOsuwDHVWS&#10;Fiw1vLRcnLY/TsP594TNYcPvL8tvNJZxvKo+v7R+7neLCajIXfwPP9pro2H0Bvcv6Qfg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JH13xAAAANsAAAAPAAAAAAAAAAAA&#10;AAAAAKECAABkcnMvZG93bnJldi54bWxQSwUGAAAAAAQABAD5AAAAkgMAAAAA&#10;" adj="-6866,17918" strokeweight="1pt"/>
                  <v:shape id="フローチャート: 処理 43" o:spid="_x0000_s1049" type="#_x0000_t109" style="position:absolute;left:7048;top:10572;width:409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Cq8QA&#10;AADbAAAADwAAAGRycy9kb3ducmV2LnhtbESPQWsCMRSE7wX/Q3hCL1KzirS6GkWUgkIvruL5uXnu&#10;Lm5eliTq2l/fCEKPw8x8w8wWranFjZyvLCsY9BMQxLnVFRcKDvvvjzEIH5A11pZJwYM8LOadtxmm&#10;2t55R7csFCJC2KeooAyhSaX0eUkGfd82xNE7W2cwROkKqR3eI9zUcpgkn9JgxXGhxIZWJeWX7GoU&#10;9Db5aXWc4M82u4zXdFjuv4z7Veq92y6nIAK14T/8am+0guEInl/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XAqvEAAAA2wAAAA8AAAAAAAAAAAAAAAAAmAIAAGRycy9k&#10;b3ducmV2LnhtbFBLBQYAAAAABAAEAPUAAACJAwAAAAA=&#10;" filled="f" stroked="f" strokeweight="2pt">
                    <v:textbox>
                      <w:txbxContent>
                        <w:p>
                          <w:pPr>
                            <w:pStyle w:val="NormalWeb"/>
                            <w:spacing w:before="0" w:beforeAutospacing="0" w:after="0" w:afterAutospacing="0"/>
                            <w:rPr>
                              <w:rFonts w:ascii="Trebuchet MS" w:hAnsi="Trebuchet MS"/>
                              <w:sz w:val="20"/>
                              <w:szCs w:val="20"/>
                            </w:rPr>
                          </w:pPr>
                          <w:r>
                            <w:rPr>
                              <w:rFonts w:ascii="Trebuchet MS" w:hAnsi="Trebuchet MS"/>
                              <w:color w:val="000000"/>
                              <w:sz w:val="20"/>
                              <w:szCs w:val="20"/>
                            </w:rPr>
                            <w:t>Yes</w:t>
                          </w:r>
                        </w:p>
                      </w:txbxContent>
                    </v:textbox>
                  </v:shape>
                  <v:shape id="フローチャート: 処理 44" o:spid="_x0000_s1050" type="#_x0000_t109" style="position:absolute;left:13811;top:5429;width:409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unMMQA&#10;AADbAAAADwAAAGRycy9kb3ducmV2LnhtbESPQWsCMRSE7wX/Q3hCL1KzCra6GkWUgkIvruL5uXnu&#10;Lm5eliTq2l/fCEKPw8x8w8wWranFjZyvLCsY9BMQxLnVFRcKDvvvjzEIH5A11pZJwYM8LOadtxmm&#10;2t55R7csFCJC2KeooAyhSaX0eUkGfd82xNE7W2cwROkKqR3eI9zUcpgkn9JgxXGhxIZWJeWX7GoU&#10;9Db5aXWc4M82u4zXdFjuv4z7Veq92y6nIAK14T/8am+0guEInl/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bpzDEAAAA2wAAAA8AAAAAAAAAAAAAAAAAmAIAAGRycy9k&#10;b3ducmV2LnhtbFBLBQYAAAAABAAEAPUAAACJAwAAAAA=&#10;" filled="f" stroked="f" strokeweight="2pt">
                    <v:textbox>
                      <w:txbxContent>
                        <w:p>
                          <w:pPr>
                            <w:pStyle w:val="NormalWeb"/>
                            <w:spacing w:before="0" w:beforeAutospacing="0" w:after="0" w:afterAutospacing="0"/>
                            <w:rPr>
                              <w:rFonts w:ascii="Trebuchet MS" w:hAnsi="Trebuchet MS"/>
                              <w:sz w:val="20"/>
                              <w:szCs w:val="20"/>
                            </w:rPr>
                          </w:pPr>
                          <w:r>
                            <w:rPr>
                              <w:rFonts w:ascii="Trebuchet MS" w:hAnsi="Trebuchet MS"/>
                              <w:color w:val="000000"/>
                              <w:sz w:val="20"/>
                              <w:szCs w:val="20"/>
                            </w:rPr>
                            <w:t>No</w:t>
                          </w:r>
                        </w:p>
                      </w:txbxContent>
                    </v:textbox>
                  </v:shape>
                </v:group>
                <w10:anchorlock/>
              </v:group>
            </w:pict>
          </mc:Fallback>
        </mc:AlternateContent>
      </w:r>
    </w:p>
    <w:p w:rsidR="00743B33" w:rsidRPr="00743B33" w:rsidRDefault="00743B33">
      <w:pPr>
        <w:ind w:left="540"/>
        <w:jc w:val="both"/>
        <w:rPr>
          <w:rFonts w:ascii="Calibri" w:hAnsi="Calibri"/>
          <w:b/>
          <w:sz w:val="20"/>
          <w:szCs w:val="20"/>
          <w:lang w:val="en-US"/>
          <w:rPrChange w:id="27395"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7396" w:author="Author">
            <w:rPr>
              <w:rFonts w:ascii="Trebuchet MS" w:hAnsi="Trebuchet MS"/>
              <w:b/>
              <w:lang w:val="en-US"/>
            </w:rPr>
          </w:rPrChange>
        </w:rPr>
      </w:pPr>
      <w:r>
        <w:rPr>
          <w:rFonts w:ascii="Calibri" w:hAnsi="Calibri"/>
          <w:b/>
          <w:sz w:val="20"/>
          <w:szCs w:val="20"/>
          <w:lang w:val="en-US"/>
          <w:rPrChange w:id="27397" w:author="Author">
            <w:rPr>
              <w:rFonts w:ascii="Trebuchet MS" w:hAnsi="Trebuchet MS"/>
              <w:b/>
              <w:lang w:val="en-US"/>
            </w:rPr>
          </w:rPrChange>
        </w:rPr>
        <w:t>Rationale:</w:t>
      </w:r>
    </w:p>
    <w:p w:rsidR="00743B33" w:rsidRPr="00743B33" w:rsidRDefault="00D20E06">
      <w:pPr>
        <w:ind w:left="540"/>
        <w:rPr>
          <w:rFonts w:ascii="Calibri" w:hAnsi="Calibri" w:cs="Arial"/>
          <w:sz w:val="20"/>
          <w:szCs w:val="20"/>
          <w:rPrChange w:id="27398" w:author="Author">
            <w:rPr>
              <w:rFonts w:ascii="Trebuchet MS" w:hAnsi="Trebuchet MS" w:cs="Arial"/>
              <w:sz w:val="20"/>
              <w:szCs w:val="20"/>
            </w:rPr>
          </w:rPrChange>
        </w:rPr>
      </w:pPr>
      <w:r>
        <w:rPr>
          <w:rFonts w:ascii="Calibri" w:hAnsi="Calibri" w:cs="Arial"/>
          <w:sz w:val="20"/>
          <w:szCs w:val="20"/>
          <w:rPrChange w:id="27399" w:author="Author">
            <w:rPr>
              <w:rFonts w:ascii="Trebuchet MS" w:hAnsi="Trebuchet MS" w:cs="Arial"/>
              <w:sz w:val="20"/>
              <w:szCs w:val="20"/>
            </w:rPr>
          </w:rPrChange>
        </w:rPr>
        <w:t>To avoid errors in implementation.</w:t>
      </w:r>
    </w:p>
    <w:p w:rsidR="00743B33" w:rsidRPr="00743B33" w:rsidRDefault="00743B33">
      <w:pPr>
        <w:ind w:left="540"/>
        <w:jc w:val="both"/>
        <w:rPr>
          <w:rFonts w:ascii="Calibri" w:hAnsi="Calibri"/>
          <w:sz w:val="20"/>
          <w:szCs w:val="20"/>
          <w:rPrChange w:id="27400" w:author="Author">
            <w:rPr>
              <w:rFonts w:ascii="Trebuchet MS" w:hAnsi="Trebuchet MS"/>
            </w:rPr>
          </w:rPrChange>
        </w:rPr>
      </w:pPr>
    </w:p>
    <w:p w:rsidR="00743B33" w:rsidRDefault="00D20E06">
      <w:pPr>
        <w:pStyle w:val="Heading3"/>
      </w:pPr>
      <w:bookmarkStart w:id="27401" w:name="_Toc491674422"/>
      <w:r>
        <w:t>Rules_CtrlFlow_0</w:t>
      </w:r>
      <w:r>
        <w:rPr>
          <w:lang w:eastAsia="ja-JP"/>
        </w:rPr>
        <w:t>10</w:t>
      </w:r>
      <w:r>
        <w:t xml:space="preserve"> ([1] Clause 8.4.4 - table 8 - 1i)</w:t>
      </w:r>
      <w:bookmarkEnd w:id="27401"/>
    </w:p>
    <w:p w:rsidR="00743B33" w:rsidRPr="00743B33" w:rsidRDefault="00D20E06">
      <w:pPr>
        <w:ind w:left="540"/>
        <w:jc w:val="both"/>
        <w:rPr>
          <w:rFonts w:ascii="Calibri" w:hAnsi="Calibri"/>
          <w:b/>
          <w:sz w:val="20"/>
          <w:szCs w:val="20"/>
          <w:lang w:val="en-US"/>
          <w:rPrChange w:id="27402" w:author="Author">
            <w:rPr>
              <w:rFonts w:ascii="Trebuchet MS" w:hAnsi="Trebuchet MS"/>
              <w:b/>
              <w:lang w:val="en-US"/>
            </w:rPr>
          </w:rPrChange>
        </w:rPr>
      </w:pPr>
      <w:r>
        <w:rPr>
          <w:rFonts w:ascii="Calibri" w:hAnsi="Calibri"/>
          <w:b/>
          <w:sz w:val="20"/>
          <w:szCs w:val="20"/>
          <w:lang w:val="en-US"/>
          <w:rPrChange w:id="27403"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7404" w:author="Author">
            <w:rPr>
              <w:rFonts w:ascii="Trebuchet MS" w:hAnsi="Trebuchet MS"/>
              <w:sz w:val="20"/>
              <w:szCs w:val="20"/>
            </w:rPr>
          </w:rPrChange>
        </w:rPr>
      </w:pPr>
      <w:r>
        <w:rPr>
          <w:rFonts w:ascii="Calibri" w:hAnsi="Calibri"/>
          <w:sz w:val="20"/>
          <w:szCs w:val="20"/>
          <w:rPrChange w:id="27405" w:author="Author">
            <w:rPr>
              <w:rFonts w:ascii="Trebuchet MS" w:hAnsi="Trebuchet MS"/>
              <w:sz w:val="20"/>
              <w:szCs w:val="20"/>
            </w:rPr>
          </w:rPrChange>
        </w:rPr>
        <w:t xml:space="preserve">No unconditional jumps. Unconditional jumps like </w:t>
      </w:r>
      <w:r>
        <w:rPr>
          <w:rFonts w:ascii="Calibri" w:hAnsi="Calibri"/>
          <w:i/>
          <w:sz w:val="20"/>
          <w:szCs w:val="20"/>
          <w:rPrChange w:id="27406" w:author="Author">
            <w:rPr>
              <w:rFonts w:ascii="Trebuchet MS" w:hAnsi="Trebuchet MS"/>
              <w:i/>
              <w:sz w:val="20"/>
              <w:szCs w:val="20"/>
            </w:rPr>
          </w:rPrChange>
        </w:rPr>
        <w:t>‘goto’</w:t>
      </w:r>
      <w:r>
        <w:rPr>
          <w:rFonts w:ascii="Calibri" w:hAnsi="Calibri"/>
          <w:sz w:val="20"/>
          <w:szCs w:val="20"/>
          <w:rPrChange w:id="27407" w:author="Author">
            <w:rPr>
              <w:rFonts w:ascii="Trebuchet MS" w:hAnsi="Trebuchet MS"/>
              <w:sz w:val="20"/>
              <w:szCs w:val="20"/>
            </w:rPr>
          </w:rPrChange>
        </w:rPr>
        <w:t xml:space="preserve"> shall not be used.</w:t>
      </w:r>
    </w:p>
    <w:p w:rsidR="00743B33" w:rsidRPr="00743B33" w:rsidRDefault="00743B33">
      <w:pPr>
        <w:ind w:left="540"/>
        <w:jc w:val="both"/>
        <w:rPr>
          <w:rFonts w:ascii="Calibri" w:hAnsi="Calibri"/>
          <w:sz w:val="20"/>
          <w:szCs w:val="20"/>
          <w:rPrChange w:id="27408"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7409" w:author="Author">
            <w:rPr>
              <w:rFonts w:ascii="Trebuchet MS" w:hAnsi="Trebuchet MS"/>
              <w:b/>
              <w:lang w:val="en-US"/>
            </w:rPr>
          </w:rPrChange>
        </w:rPr>
      </w:pPr>
      <w:r>
        <w:rPr>
          <w:rFonts w:ascii="Calibri" w:hAnsi="Calibri"/>
          <w:b/>
          <w:sz w:val="20"/>
          <w:szCs w:val="20"/>
          <w:lang w:val="en-US"/>
          <w:rPrChange w:id="27410" w:author="Author">
            <w:rPr>
              <w:rFonts w:ascii="Trebuchet MS" w:hAnsi="Trebuchet MS"/>
              <w:b/>
              <w:lang w:val="en-US"/>
            </w:rPr>
          </w:rPrChange>
        </w:rPr>
        <w:t>Example:</w:t>
      </w:r>
    </w:p>
    <w:p w:rsidR="00743B33" w:rsidRPr="00743B33" w:rsidRDefault="00D20E06">
      <w:pPr>
        <w:ind w:left="540"/>
        <w:jc w:val="both"/>
        <w:rPr>
          <w:rFonts w:ascii="Calibri" w:hAnsi="Calibri" w:cs="Arial"/>
          <w:sz w:val="20"/>
          <w:szCs w:val="20"/>
          <w:rPrChange w:id="27411" w:author="Author">
            <w:rPr>
              <w:rFonts w:ascii="Trebuchet MS" w:hAnsi="Trebuchet MS" w:cs="Arial"/>
              <w:sz w:val="20"/>
              <w:szCs w:val="20"/>
            </w:rPr>
          </w:rPrChange>
        </w:rPr>
      </w:pPr>
      <w:del w:id="27412" w:author="Author">
        <w:r>
          <w:rPr>
            <w:rFonts w:ascii="Calibri" w:hAnsi="Calibri" w:cs="Arial"/>
            <w:sz w:val="20"/>
            <w:szCs w:val="20"/>
            <w:rPrChange w:id="27413" w:author="Author">
              <w:rPr>
                <w:rFonts w:ascii="Trebuchet MS" w:hAnsi="Trebuchet MS" w:cs="Arial"/>
                <w:sz w:val="20"/>
                <w:szCs w:val="20"/>
              </w:rPr>
            </w:rPrChange>
          </w:rPr>
          <w:delText>/*</w:delText>
        </w:r>
      </w:del>
      <w:ins w:id="27414" w:author="Author">
        <w:r>
          <w:rPr>
            <w:rFonts w:ascii="Calibri" w:hAnsi="Calibri" w:cs="Arial"/>
            <w:sz w:val="20"/>
            <w:szCs w:val="20"/>
          </w:rPr>
          <w:t>//</w:t>
        </w:r>
      </w:ins>
      <w:r>
        <w:rPr>
          <w:rFonts w:ascii="Calibri" w:hAnsi="Calibri" w:cs="Arial"/>
          <w:sz w:val="20"/>
          <w:szCs w:val="20"/>
          <w:rPrChange w:id="27415" w:author="Author">
            <w:rPr>
              <w:rFonts w:ascii="Trebuchet MS" w:hAnsi="Trebuchet MS" w:cs="Arial"/>
              <w:sz w:val="20"/>
              <w:szCs w:val="20"/>
            </w:rPr>
          </w:rPrChange>
        </w:rPr>
        <w:t xml:space="preserve"> Not compliant</w:t>
      </w:r>
      <w:del w:id="27416" w:author="Author">
        <w:r>
          <w:rPr>
            <w:rFonts w:ascii="Calibri" w:hAnsi="Calibri" w:cs="Arial"/>
            <w:sz w:val="20"/>
            <w:szCs w:val="20"/>
            <w:rPrChange w:id="27417" w:author="Author">
              <w:rPr>
                <w:rFonts w:ascii="Trebuchet MS" w:hAnsi="Trebuchet MS" w:cs="Arial"/>
                <w:sz w:val="20"/>
                <w:szCs w:val="20"/>
              </w:rPr>
            </w:rPrChange>
          </w:rPr>
          <w:delText xml:space="preserve"> */</w:delText>
        </w:r>
      </w:del>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540"/>
        <w:rPr>
          <w:rFonts w:ascii="Calibri" w:hAnsi="Calibri"/>
          <w:lang w:val="en-GB" w:eastAsia="hu-HU"/>
          <w:rPrChange w:id="27418" w:author="Author">
            <w:rPr>
              <w:lang w:val="en-GB" w:eastAsia="hu-HU"/>
            </w:rPr>
          </w:rPrChange>
        </w:rPr>
      </w:pPr>
      <w:del w:id="27419" w:author="Author">
        <w:r>
          <w:rPr>
            <w:rFonts w:ascii="Calibri" w:hAnsi="Calibri"/>
            <w:lang w:val="en-GB" w:eastAsia="hu-HU"/>
            <w:rPrChange w:id="27420" w:author="Author">
              <w:rPr>
                <w:lang w:val="en-GB" w:eastAsia="hu-HU"/>
              </w:rPr>
            </w:rPrChange>
          </w:rPr>
          <w:delText xml:space="preserve">LOOP: </w:delText>
        </w:r>
      </w:del>
      <w:r>
        <w:rPr>
          <w:rFonts w:ascii="Calibri" w:hAnsi="Calibri"/>
          <w:lang w:val="en-GB" w:eastAsia="hu-HU"/>
          <w:rPrChange w:id="27421" w:author="Author">
            <w:rPr>
              <w:lang w:val="en-GB" w:eastAsia="hu-HU"/>
            </w:rPr>
          </w:rPrChange>
        </w:rPr>
        <w:t>do</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22" w:author="Author">
            <w:rPr>
              <w:lang w:val="en-GB" w:eastAsia="hu-HU"/>
            </w:rPr>
          </w:rPrChange>
        </w:rPr>
      </w:pPr>
      <w:r>
        <w:rPr>
          <w:rFonts w:ascii="Calibri" w:hAnsi="Calibri"/>
          <w:lang w:val="en-GB" w:eastAsia="hu-HU"/>
          <w:rPrChange w:id="27423" w:author="Author">
            <w:rPr>
              <w:lang w:val="en-GB" w:eastAsia="hu-HU"/>
            </w:rPr>
          </w:rPrChange>
        </w:rPr>
        <w:t>{</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24" w:author="Author">
            <w:rPr>
              <w:lang w:val="en-GB" w:eastAsia="hu-HU"/>
            </w:rPr>
          </w:rPrChange>
        </w:rPr>
      </w:pPr>
      <w:r>
        <w:rPr>
          <w:rFonts w:ascii="Calibri" w:hAnsi="Calibri"/>
          <w:lang w:val="en-GB" w:eastAsia="hu-HU"/>
          <w:rPrChange w:id="27425" w:author="Author">
            <w:rPr>
              <w:lang w:val="en-GB" w:eastAsia="hu-HU"/>
            </w:rPr>
          </w:rPrChange>
        </w:rPr>
        <w:t xml:space="preserve">  if (a == 15)</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26" w:author="Author">
            <w:rPr>
              <w:lang w:val="en-GB" w:eastAsia="hu-HU"/>
            </w:rPr>
          </w:rPrChange>
        </w:rPr>
      </w:pPr>
      <w:r>
        <w:rPr>
          <w:rFonts w:ascii="Calibri" w:hAnsi="Calibri"/>
          <w:lang w:val="en-GB" w:eastAsia="hu-HU"/>
          <w:rPrChange w:id="27427" w:author="Author">
            <w:rPr>
              <w:lang w:val="en-GB" w:eastAsia="hu-HU"/>
            </w:rPr>
          </w:rPrChange>
        </w:rPr>
        <w:t xml:space="preserve">  {</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28" w:author="Author">
            <w:rPr>
              <w:lang w:val="en-GB" w:eastAsia="hu-HU"/>
            </w:rPr>
          </w:rPrChange>
        </w:rPr>
      </w:pPr>
      <w:r>
        <w:rPr>
          <w:rFonts w:ascii="Calibri" w:hAnsi="Calibri"/>
          <w:lang w:val="en-GB" w:eastAsia="hu-HU"/>
          <w:rPrChange w:id="27429" w:author="Author">
            <w:rPr>
              <w:lang w:val="en-GB" w:eastAsia="hu-HU"/>
            </w:rPr>
          </w:rPrChange>
        </w:rPr>
        <w:t xml:space="preserve">    </w:t>
      </w:r>
      <w:del w:id="27430" w:author="Author">
        <w:r>
          <w:rPr>
            <w:rFonts w:ascii="Calibri" w:hAnsi="Calibri"/>
            <w:lang w:val="en-GB" w:eastAsia="hu-HU"/>
            <w:rPrChange w:id="27431" w:author="Author">
              <w:rPr>
                <w:lang w:val="en-GB" w:eastAsia="hu-HU"/>
              </w:rPr>
            </w:rPrChange>
          </w:rPr>
          <w:delText>/*</w:delText>
        </w:r>
      </w:del>
      <w:ins w:id="27432" w:author="Author">
        <w:r>
          <w:rPr>
            <w:rFonts w:ascii="Calibri" w:hAnsi="Calibri"/>
            <w:lang w:val="en-GB" w:eastAsia="hu-HU"/>
          </w:rPr>
          <w:t>//</w:t>
        </w:r>
      </w:ins>
      <w:r>
        <w:rPr>
          <w:rFonts w:ascii="Calibri" w:hAnsi="Calibri"/>
          <w:lang w:val="en-GB" w:eastAsia="hu-HU"/>
          <w:rPrChange w:id="27433" w:author="Author">
            <w:rPr>
              <w:lang w:val="en-GB" w:eastAsia="hu-HU"/>
            </w:rPr>
          </w:rPrChange>
        </w:rPr>
        <w:t xml:space="preserve"> skip the iteration</w:t>
      </w:r>
      <w:del w:id="27434" w:author="Author">
        <w:r>
          <w:rPr>
            <w:rFonts w:ascii="Calibri" w:hAnsi="Calibri"/>
            <w:lang w:val="en-GB" w:eastAsia="hu-HU"/>
            <w:rPrChange w:id="27435" w:author="Author">
              <w:rPr>
                <w:lang w:val="en-GB" w:eastAsia="hu-HU"/>
              </w:rPr>
            </w:rPrChange>
          </w:rPr>
          <w:delText xml:space="preserve"> */</w:delText>
        </w:r>
      </w:del>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540"/>
        <w:rPr>
          <w:rFonts w:ascii="Calibri" w:hAnsi="Calibri"/>
          <w:lang w:val="en-GB" w:eastAsia="hu-HU"/>
          <w:rPrChange w:id="27436" w:author="Author">
            <w:rPr>
              <w:lang w:val="en-GB" w:eastAsia="hu-HU"/>
            </w:rPr>
          </w:rPrChange>
        </w:rPr>
      </w:pPr>
      <w:r>
        <w:rPr>
          <w:rFonts w:ascii="Calibri" w:hAnsi="Calibri"/>
          <w:lang w:val="en-GB" w:eastAsia="hu-HU"/>
          <w:rPrChange w:id="27437" w:author="Author">
            <w:rPr>
              <w:lang w:val="en-GB" w:eastAsia="hu-HU"/>
            </w:rPr>
          </w:rPrChange>
        </w:rPr>
        <w:t xml:space="preserve">    a = a + 1;</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540"/>
        <w:rPr>
          <w:rFonts w:ascii="Calibri" w:hAnsi="Calibri"/>
          <w:lang w:val="en-GB" w:eastAsia="hu-HU"/>
          <w:rPrChange w:id="27438" w:author="Author">
            <w:rPr>
              <w:lang w:val="en-GB" w:eastAsia="hu-HU"/>
            </w:rPr>
          </w:rPrChange>
        </w:rPr>
      </w:pPr>
      <w:r>
        <w:rPr>
          <w:rFonts w:ascii="Calibri" w:hAnsi="Calibri"/>
          <w:lang w:val="en-GB" w:eastAsia="hu-HU"/>
          <w:rPrChange w:id="27439" w:author="Author">
            <w:rPr>
              <w:lang w:val="en-GB" w:eastAsia="hu-HU"/>
            </w:rPr>
          </w:rPrChange>
        </w:rPr>
        <w:t xml:space="preserve">    goto LOOP;</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40" w:author="Author">
            <w:rPr>
              <w:lang w:val="en-GB" w:eastAsia="hu-HU"/>
            </w:rPr>
          </w:rPrChange>
        </w:rPr>
      </w:pPr>
      <w:r>
        <w:rPr>
          <w:rFonts w:ascii="Calibri" w:hAnsi="Calibri"/>
          <w:lang w:val="en-GB" w:eastAsia="hu-HU"/>
          <w:rPrChange w:id="27441" w:author="Author">
            <w:rPr>
              <w:lang w:val="en-GB" w:eastAsia="hu-HU"/>
            </w:rPr>
          </w:rPrChange>
        </w:rPr>
        <w:t xml:space="preserve">  }</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del w:id="27442" w:author="Author"/>
          <w:rFonts w:ascii="Calibri" w:hAnsi="Calibri"/>
          <w:lang w:val="en-GB" w:eastAsia="hu-HU"/>
          <w:rPrChange w:id="27443" w:author="Author">
            <w:rPr>
              <w:del w:id="27444" w:author="Author"/>
              <w:lang w:val="en-GB" w:eastAsia="hu-HU"/>
            </w:rPr>
          </w:rPrChange>
        </w:rPr>
      </w:pPr>
      <w:del w:id="27445" w:author="Author">
        <w:r>
          <w:rPr>
            <w:rFonts w:ascii="Calibri" w:hAnsi="Calibri"/>
            <w:rPrChange w:id="27446" w:author="Author">
              <w:rPr/>
            </w:rPrChange>
          </w:rPr>
          <w:delText xml:space="preserve">  printf("value of a: %d</w:delText>
        </w:r>
        <w:r>
          <w:rPr>
            <w:rFonts w:ascii="Calibri" w:hAnsi="Calibri"/>
            <w:lang w:eastAsia="ja-JP"/>
            <w:rPrChange w:id="27447" w:author="Author">
              <w:rPr>
                <w:lang w:eastAsia="ja-JP"/>
              </w:rPr>
            </w:rPrChange>
          </w:rPr>
          <w:delText>\</w:delText>
        </w:r>
        <w:r>
          <w:rPr>
            <w:rFonts w:ascii="Calibri" w:hAnsi="Calibri"/>
            <w:rPrChange w:id="27448" w:author="Author">
              <w:rPr/>
            </w:rPrChange>
          </w:rPr>
          <w:delText>n", a);</w:delText>
        </w:r>
      </w:del>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49" w:author="Author">
            <w:rPr>
              <w:lang w:val="en-GB" w:eastAsia="hu-HU"/>
            </w:rPr>
          </w:rPrChange>
        </w:rPr>
      </w:pPr>
      <w:r>
        <w:rPr>
          <w:rFonts w:ascii="Calibri" w:hAnsi="Calibri"/>
          <w:lang w:val="en-GB" w:eastAsia="hu-HU"/>
          <w:rPrChange w:id="27450" w:author="Author">
            <w:rPr>
              <w:lang w:val="en-GB" w:eastAsia="hu-HU"/>
            </w:rPr>
          </w:rPrChange>
        </w:rPr>
        <w:t xml:space="preserve">  a++;  </w:t>
      </w:r>
    </w:p>
    <w:p w:rsid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540"/>
        <w:rPr>
          <w:ins w:id="27451" w:author="Author"/>
          <w:rFonts w:ascii="Calibri" w:hAnsi="Calibri"/>
          <w:lang w:val="en-GB" w:eastAsia="hu-HU"/>
        </w:rPr>
      </w:pPr>
      <w:r>
        <w:rPr>
          <w:rFonts w:ascii="Calibri" w:hAnsi="Calibri"/>
          <w:lang w:val="en-GB" w:eastAsia="hu-HU"/>
          <w:rPrChange w:id="27452" w:author="Author">
            <w:rPr>
              <w:lang w:val="en-GB" w:eastAsia="hu-HU"/>
            </w:rPr>
          </w:rPrChange>
        </w:rPr>
        <w:t>}</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540"/>
        <w:rPr>
          <w:rFonts w:ascii="Calibri" w:hAnsi="Calibri"/>
          <w:lang w:val="en-GB" w:eastAsia="hu-HU"/>
          <w:rPrChange w:id="27453" w:author="Author">
            <w:rPr>
              <w:lang w:val="en-GB" w:eastAsia="hu-HU"/>
            </w:rPr>
          </w:rPrChange>
        </w:rPr>
      </w:pPr>
      <w:del w:id="27454" w:author="Author">
        <w:r>
          <w:rPr>
            <w:rFonts w:ascii="Calibri" w:hAnsi="Calibri"/>
            <w:lang w:val="en-GB" w:eastAsia="hu-HU"/>
            <w:rPrChange w:id="27455" w:author="Author">
              <w:rPr>
                <w:lang w:val="en-GB" w:eastAsia="hu-HU"/>
              </w:rPr>
            </w:rPrChange>
          </w:rPr>
          <w:delText xml:space="preserve"> </w:delText>
        </w:r>
      </w:del>
      <w:r>
        <w:rPr>
          <w:rFonts w:ascii="Calibri" w:hAnsi="Calibri"/>
          <w:lang w:val="en-GB" w:eastAsia="hu-HU"/>
          <w:rPrChange w:id="27456" w:author="Author">
            <w:rPr>
              <w:lang w:val="en-GB" w:eastAsia="hu-HU"/>
            </w:rPr>
          </w:rPrChange>
        </w:rPr>
        <w:t>while (a &lt; 20);</w:t>
      </w:r>
    </w:p>
    <w:p w:rsidR="00743B33" w:rsidRPr="00743B33" w:rsidRDefault="00743B33">
      <w:pPr>
        <w:ind w:left="540"/>
        <w:jc w:val="both"/>
        <w:rPr>
          <w:rFonts w:ascii="Calibri" w:hAnsi="Calibri"/>
          <w:b/>
          <w:sz w:val="20"/>
          <w:szCs w:val="20"/>
          <w:lang w:val="en-US"/>
          <w:rPrChange w:id="27457" w:author="Author">
            <w:rPr>
              <w:rFonts w:ascii="Trebuchet MS" w:hAnsi="Trebuchet MS"/>
              <w:b/>
              <w:lang w:val="en-US"/>
            </w:rPr>
          </w:rPrChange>
        </w:rPr>
      </w:pPr>
    </w:p>
    <w:p w:rsidR="00743B33" w:rsidRPr="00743B33" w:rsidRDefault="00D20E06">
      <w:pPr>
        <w:ind w:left="540"/>
        <w:jc w:val="both"/>
        <w:rPr>
          <w:rFonts w:ascii="Calibri" w:hAnsi="Calibri" w:cs="Arial"/>
          <w:sz w:val="20"/>
          <w:szCs w:val="20"/>
          <w:rPrChange w:id="27458" w:author="Author">
            <w:rPr>
              <w:rFonts w:ascii="Trebuchet MS" w:hAnsi="Trebuchet MS" w:cs="Arial"/>
              <w:sz w:val="20"/>
              <w:szCs w:val="20"/>
            </w:rPr>
          </w:rPrChange>
        </w:rPr>
      </w:pPr>
      <w:del w:id="27459" w:author="Author">
        <w:r>
          <w:rPr>
            <w:rFonts w:ascii="Calibri" w:hAnsi="Calibri" w:cs="Arial"/>
            <w:sz w:val="20"/>
            <w:szCs w:val="20"/>
            <w:rPrChange w:id="27460" w:author="Author">
              <w:rPr>
                <w:rFonts w:ascii="Trebuchet MS" w:hAnsi="Trebuchet MS" w:cs="Arial"/>
                <w:sz w:val="20"/>
                <w:szCs w:val="20"/>
              </w:rPr>
            </w:rPrChange>
          </w:rPr>
          <w:delText>/*</w:delText>
        </w:r>
      </w:del>
      <w:ins w:id="27461" w:author="Author">
        <w:r>
          <w:rPr>
            <w:rFonts w:ascii="Calibri" w:hAnsi="Calibri" w:cs="Arial"/>
            <w:sz w:val="20"/>
            <w:szCs w:val="20"/>
          </w:rPr>
          <w:t>//</w:t>
        </w:r>
      </w:ins>
      <w:r>
        <w:rPr>
          <w:rFonts w:ascii="Calibri" w:hAnsi="Calibri" w:cs="Arial"/>
          <w:sz w:val="20"/>
          <w:szCs w:val="20"/>
          <w:rPrChange w:id="27462" w:author="Author">
            <w:rPr>
              <w:rFonts w:ascii="Trebuchet MS" w:hAnsi="Trebuchet MS" w:cs="Arial"/>
              <w:sz w:val="20"/>
              <w:szCs w:val="20"/>
            </w:rPr>
          </w:rPrChange>
        </w:rPr>
        <w:t xml:space="preserve"> Compliant</w:t>
      </w:r>
      <w:del w:id="27463" w:author="Author">
        <w:r>
          <w:rPr>
            <w:rFonts w:ascii="Calibri" w:hAnsi="Calibri" w:cs="Arial"/>
            <w:sz w:val="20"/>
            <w:szCs w:val="20"/>
            <w:rPrChange w:id="27464" w:author="Author">
              <w:rPr>
                <w:rFonts w:ascii="Trebuchet MS" w:hAnsi="Trebuchet MS" w:cs="Arial"/>
                <w:sz w:val="20"/>
                <w:szCs w:val="20"/>
              </w:rPr>
            </w:rPrChange>
          </w:rPr>
          <w:delText xml:space="preserve"> */</w:delText>
        </w:r>
      </w:del>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65" w:author="Author">
            <w:rPr>
              <w:lang w:val="en-GB" w:eastAsia="hu-HU"/>
            </w:rPr>
          </w:rPrChange>
        </w:rPr>
      </w:pPr>
      <w:r>
        <w:rPr>
          <w:rFonts w:ascii="Calibri" w:hAnsi="Calibri"/>
          <w:lang w:val="en-GB" w:eastAsia="hu-HU"/>
          <w:rPrChange w:id="27466" w:author="Author">
            <w:rPr>
              <w:lang w:val="en-GB" w:eastAsia="hu-HU"/>
            </w:rPr>
          </w:rPrChange>
        </w:rPr>
        <w:t>do</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67" w:author="Author">
            <w:rPr>
              <w:lang w:val="en-GB" w:eastAsia="hu-HU"/>
            </w:rPr>
          </w:rPrChange>
        </w:rPr>
      </w:pPr>
      <w:r>
        <w:rPr>
          <w:rFonts w:ascii="Calibri" w:hAnsi="Calibri"/>
          <w:lang w:val="en-GB" w:eastAsia="hu-HU"/>
          <w:rPrChange w:id="27468" w:author="Author">
            <w:rPr>
              <w:lang w:val="en-GB" w:eastAsia="hu-HU"/>
            </w:rPr>
          </w:rPrChange>
        </w:rPr>
        <w:t>{</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69" w:author="Author">
            <w:rPr>
              <w:lang w:val="en-GB" w:eastAsia="hu-HU"/>
            </w:rPr>
          </w:rPrChange>
        </w:rPr>
      </w:pPr>
      <w:r>
        <w:rPr>
          <w:rFonts w:ascii="Calibri" w:hAnsi="Calibri"/>
          <w:lang w:val="en-GB" w:eastAsia="hu-HU"/>
          <w:rPrChange w:id="27470" w:author="Author">
            <w:rPr>
              <w:lang w:val="en-GB" w:eastAsia="hu-HU"/>
            </w:rPr>
          </w:rPrChange>
        </w:rPr>
        <w:t xml:space="preserve">  if (a == 15)</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71" w:author="Author">
            <w:rPr>
              <w:lang w:val="en-GB" w:eastAsia="hu-HU"/>
            </w:rPr>
          </w:rPrChange>
        </w:rPr>
      </w:pPr>
      <w:r>
        <w:rPr>
          <w:rFonts w:ascii="Calibri" w:hAnsi="Calibri"/>
          <w:lang w:val="en-GB" w:eastAsia="hu-HU"/>
          <w:rPrChange w:id="27472" w:author="Author">
            <w:rPr>
              <w:lang w:val="en-GB" w:eastAsia="hu-HU"/>
            </w:rPr>
          </w:rPrChange>
        </w:rPr>
        <w:t xml:space="preserve">  {</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73" w:author="Author">
            <w:rPr>
              <w:lang w:val="en-GB" w:eastAsia="hu-HU"/>
            </w:rPr>
          </w:rPrChange>
        </w:rPr>
      </w:pPr>
      <w:r>
        <w:rPr>
          <w:rFonts w:ascii="Calibri" w:hAnsi="Calibri"/>
          <w:lang w:val="en-GB" w:eastAsia="hu-HU"/>
          <w:rPrChange w:id="27474" w:author="Author">
            <w:rPr>
              <w:lang w:val="en-GB" w:eastAsia="hu-HU"/>
            </w:rPr>
          </w:rPrChange>
        </w:rPr>
        <w:t xml:space="preserve">    </w:t>
      </w:r>
      <w:del w:id="27475" w:author="Author">
        <w:r>
          <w:rPr>
            <w:rFonts w:ascii="Calibri" w:hAnsi="Calibri"/>
            <w:lang w:val="en-GB" w:eastAsia="hu-HU"/>
            <w:rPrChange w:id="27476" w:author="Author">
              <w:rPr>
                <w:lang w:val="en-GB" w:eastAsia="hu-HU"/>
              </w:rPr>
            </w:rPrChange>
          </w:rPr>
          <w:delText>/*</w:delText>
        </w:r>
      </w:del>
      <w:ins w:id="27477" w:author="Author">
        <w:r>
          <w:rPr>
            <w:rFonts w:ascii="Calibri" w:hAnsi="Calibri"/>
            <w:lang w:val="en-GB" w:eastAsia="hu-HU"/>
          </w:rPr>
          <w:t>//</w:t>
        </w:r>
      </w:ins>
      <w:r>
        <w:rPr>
          <w:rFonts w:ascii="Calibri" w:hAnsi="Calibri"/>
          <w:lang w:val="en-GB" w:eastAsia="hu-HU"/>
          <w:rPrChange w:id="27478" w:author="Author">
            <w:rPr>
              <w:lang w:val="en-GB" w:eastAsia="hu-HU"/>
            </w:rPr>
          </w:rPrChange>
        </w:rPr>
        <w:t xml:space="preserve"> skip the iteration</w:t>
      </w:r>
      <w:del w:id="27479" w:author="Author">
        <w:r>
          <w:rPr>
            <w:rFonts w:ascii="Calibri" w:hAnsi="Calibri"/>
            <w:lang w:val="en-GB" w:eastAsia="hu-HU"/>
            <w:rPrChange w:id="27480" w:author="Author">
              <w:rPr>
                <w:lang w:val="en-GB" w:eastAsia="hu-HU"/>
              </w:rPr>
            </w:rPrChange>
          </w:rPr>
          <w:delText xml:space="preserve"> */</w:delText>
        </w:r>
      </w:del>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81" w:author="Author">
            <w:rPr>
              <w:lang w:val="en-GB" w:eastAsia="hu-HU"/>
            </w:rPr>
          </w:rPrChange>
        </w:rPr>
      </w:pPr>
      <w:r>
        <w:rPr>
          <w:rFonts w:ascii="Calibri" w:hAnsi="Calibri"/>
          <w:lang w:val="en-GB" w:eastAsia="hu-HU"/>
          <w:rPrChange w:id="27482" w:author="Author">
            <w:rPr>
              <w:lang w:val="en-GB" w:eastAsia="hu-HU"/>
            </w:rPr>
          </w:rPrChange>
        </w:rPr>
        <w:lastRenderedPageBreak/>
        <w:t xml:space="preserve">    a = a + 1;</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83" w:author="Author">
            <w:rPr>
              <w:lang w:val="en-GB" w:eastAsia="hu-HU"/>
            </w:rPr>
          </w:rPrChange>
        </w:rPr>
      </w:pPr>
      <w:r>
        <w:rPr>
          <w:rFonts w:ascii="Calibri" w:hAnsi="Calibri"/>
          <w:lang w:val="en-GB" w:eastAsia="hu-HU"/>
          <w:rPrChange w:id="27484" w:author="Author">
            <w:rPr>
              <w:lang w:val="en-GB" w:eastAsia="hu-HU"/>
            </w:rPr>
          </w:rPrChange>
        </w:rPr>
        <w:t xml:space="preserve">  }</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85" w:author="Author">
            <w:rPr>
              <w:lang w:val="en-GB" w:eastAsia="hu-HU"/>
            </w:rPr>
          </w:rPrChange>
        </w:rPr>
      </w:pPr>
      <w:r>
        <w:rPr>
          <w:rFonts w:ascii="Calibri" w:hAnsi="Calibri"/>
          <w:lang w:val="en-GB" w:eastAsia="hu-HU"/>
          <w:rPrChange w:id="27486" w:author="Author">
            <w:rPr>
              <w:lang w:val="en-GB" w:eastAsia="hu-HU"/>
            </w:rPr>
          </w:rPrChange>
        </w:rPr>
        <w:t xml:space="preserve">  else</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87" w:author="Author">
            <w:rPr>
              <w:lang w:val="en-GB" w:eastAsia="hu-HU"/>
            </w:rPr>
          </w:rPrChange>
        </w:rPr>
      </w:pPr>
      <w:r>
        <w:rPr>
          <w:rFonts w:ascii="Calibri" w:hAnsi="Calibri"/>
          <w:lang w:val="en-GB" w:eastAsia="hu-HU"/>
          <w:rPrChange w:id="27488" w:author="Author">
            <w:rPr>
              <w:lang w:val="en-GB" w:eastAsia="hu-HU"/>
            </w:rPr>
          </w:rPrChange>
        </w:rPr>
        <w:t xml:space="preserve">  {</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del w:id="27489" w:author="Author"/>
          <w:rFonts w:ascii="Calibri" w:hAnsi="Calibri"/>
          <w:lang w:val="en-GB" w:eastAsia="hu-HU"/>
          <w:rPrChange w:id="27490" w:author="Author">
            <w:rPr>
              <w:del w:id="27491" w:author="Author"/>
              <w:lang w:val="en-GB" w:eastAsia="hu-HU"/>
            </w:rPr>
          </w:rPrChange>
        </w:rPr>
      </w:pPr>
      <w:del w:id="27492" w:author="Author">
        <w:r>
          <w:rPr>
            <w:rFonts w:ascii="Calibri" w:hAnsi="Calibri"/>
            <w:rPrChange w:id="27493" w:author="Author">
              <w:rPr/>
            </w:rPrChange>
          </w:rPr>
          <w:delText xml:space="preserve">    printf("value of a: %d</w:delText>
        </w:r>
        <w:r>
          <w:rPr>
            <w:rFonts w:ascii="Calibri" w:hAnsi="Calibri"/>
            <w:lang w:eastAsia="ja-JP"/>
            <w:rPrChange w:id="27494" w:author="Author">
              <w:rPr>
                <w:lang w:eastAsia="ja-JP"/>
              </w:rPr>
            </w:rPrChange>
          </w:rPr>
          <w:delText>\</w:delText>
        </w:r>
        <w:r>
          <w:rPr>
            <w:rFonts w:ascii="Calibri" w:hAnsi="Calibri"/>
            <w:rPrChange w:id="27495" w:author="Author">
              <w:rPr/>
            </w:rPrChange>
          </w:rPr>
          <w:delText>n", a);</w:delText>
        </w:r>
      </w:del>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96" w:author="Author">
            <w:rPr>
              <w:lang w:val="en-GB" w:eastAsia="hu-HU"/>
            </w:rPr>
          </w:rPrChange>
        </w:rPr>
      </w:pPr>
      <w:r>
        <w:rPr>
          <w:rFonts w:ascii="Calibri" w:hAnsi="Calibri"/>
          <w:lang w:val="en-GB" w:eastAsia="hu-HU"/>
          <w:rPrChange w:id="27497" w:author="Author">
            <w:rPr>
              <w:lang w:val="en-GB" w:eastAsia="hu-HU"/>
            </w:rPr>
          </w:rPrChange>
        </w:rPr>
        <w:t xml:space="preserve">    a++;</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40"/>
        <w:rPr>
          <w:rFonts w:ascii="Calibri" w:hAnsi="Calibri"/>
          <w:lang w:val="en-GB" w:eastAsia="hu-HU"/>
          <w:rPrChange w:id="27498" w:author="Author">
            <w:rPr>
              <w:lang w:val="en-GB" w:eastAsia="hu-HU"/>
            </w:rPr>
          </w:rPrChange>
        </w:rPr>
      </w:pPr>
      <w:r>
        <w:rPr>
          <w:rFonts w:ascii="Calibri" w:hAnsi="Calibri"/>
          <w:lang w:val="en-GB" w:eastAsia="hu-HU"/>
          <w:rPrChange w:id="27499" w:author="Author">
            <w:rPr>
              <w:lang w:val="en-GB" w:eastAsia="hu-HU"/>
            </w:rPr>
          </w:rPrChange>
        </w:rPr>
        <w:t xml:space="preserve">  }     </w:t>
      </w:r>
    </w:p>
    <w:p w:rsidR="00743B33" w:rsidRDefault="00D20E06">
      <w:pPr>
        <w:ind w:left="540"/>
        <w:jc w:val="both"/>
        <w:rPr>
          <w:ins w:id="27500" w:author="Author"/>
          <w:rFonts w:ascii="Calibri" w:hAnsi="Calibri" w:cs="Courier New"/>
          <w:sz w:val="20"/>
          <w:szCs w:val="20"/>
        </w:rPr>
      </w:pPr>
      <w:r>
        <w:rPr>
          <w:rFonts w:ascii="Calibri" w:hAnsi="Calibri" w:cs="Courier New"/>
          <w:sz w:val="20"/>
          <w:szCs w:val="20"/>
          <w:rPrChange w:id="27501"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b/>
          <w:sz w:val="20"/>
          <w:szCs w:val="20"/>
          <w:lang w:val="en-US"/>
          <w:rPrChange w:id="27502" w:author="Author">
            <w:rPr>
              <w:rFonts w:ascii="Courier New" w:hAnsi="Courier New" w:cs="Courier New"/>
              <w:b/>
              <w:sz w:val="20"/>
              <w:szCs w:val="20"/>
              <w:lang w:val="en-US"/>
            </w:rPr>
          </w:rPrChange>
        </w:rPr>
      </w:pPr>
      <w:del w:id="27503" w:author="Author">
        <w:r>
          <w:rPr>
            <w:rFonts w:ascii="Calibri" w:hAnsi="Calibri" w:cs="Courier New"/>
            <w:sz w:val="20"/>
            <w:szCs w:val="20"/>
            <w:rPrChange w:id="27504" w:author="Author">
              <w:rPr>
                <w:rFonts w:ascii="Courier New" w:hAnsi="Courier New" w:cs="Courier New"/>
                <w:sz w:val="20"/>
                <w:szCs w:val="20"/>
              </w:rPr>
            </w:rPrChange>
          </w:rPr>
          <w:delText xml:space="preserve"> </w:delText>
        </w:r>
      </w:del>
      <w:r>
        <w:rPr>
          <w:rFonts w:ascii="Calibri" w:hAnsi="Calibri" w:cs="Courier New"/>
          <w:sz w:val="20"/>
          <w:szCs w:val="20"/>
          <w:rPrChange w:id="27505" w:author="Author">
            <w:rPr>
              <w:rFonts w:ascii="Courier New" w:hAnsi="Courier New" w:cs="Courier New"/>
              <w:sz w:val="20"/>
              <w:szCs w:val="20"/>
            </w:rPr>
          </w:rPrChange>
        </w:rPr>
        <w:t>while (a &lt; 20);</w:t>
      </w:r>
    </w:p>
    <w:p w:rsidR="00743B33" w:rsidRPr="00743B33" w:rsidRDefault="00743B33">
      <w:pPr>
        <w:ind w:left="540"/>
        <w:jc w:val="both"/>
        <w:rPr>
          <w:rFonts w:ascii="Calibri" w:hAnsi="Calibri"/>
          <w:b/>
          <w:sz w:val="20"/>
          <w:szCs w:val="20"/>
          <w:lang w:val="en-US"/>
          <w:rPrChange w:id="27506" w:author="Author">
            <w:rPr>
              <w:rFonts w:ascii="Trebuchet MS" w:hAnsi="Trebuchet MS"/>
              <w:b/>
              <w:lang w:val="en-US"/>
            </w:rPr>
          </w:rPrChange>
        </w:rPr>
      </w:pPr>
    </w:p>
    <w:p w:rsidR="00743B33" w:rsidRPr="00743B33" w:rsidRDefault="00D20E06">
      <w:pPr>
        <w:ind w:left="540"/>
        <w:jc w:val="both"/>
        <w:rPr>
          <w:rFonts w:ascii="Calibri" w:hAnsi="Calibri"/>
          <w:b/>
          <w:sz w:val="20"/>
          <w:szCs w:val="20"/>
          <w:lang w:val="en-US"/>
          <w:rPrChange w:id="27507" w:author="Author">
            <w:rPr>
              <w:rFonts w:ascii="Trebuchet MS" w:hAnsi="Trebuchet MS"/>
              <w:b/>
              <w:lang w:val="en-US"/>
            </w:rPr>
          </w:rPrChange>
        </w:rPr>
      </w:pPr>
      <w:r>
        <w:rPr>
          <w:rFonts w:ascii="Calibri" w:hAnsi="Calibri"/>
          <w:b/>
          <w:sz w:val="20"/>
          <w:szCs w:val="20"/>
          <w:lang w:val="en-US"/>
          <w:rPrChange w:id="27508" w:author="Author">
            <w:rPr>
              <w:rFonts w:ascii="Trebuchet MS" w:hAnsi="Trebuchet MS"/>
              <w:b/>
              <w:lang w:val="en-US"/>
            </w:rPr>
          </w:rPrChange>
        </w:rPr>
        <w:t>Rationale:</w:t>
      </w:r>
    </w:p>
    <w:p w:rsidR="00743B33" w:rsidRPr="00743B33" w:rsidRDefault="00D20E06">
      <w:pPr>
        <w:ind w:left="540"/>
        <w:rPr>
          <w:rFonts w:ascii="Calibri" w:hAnsi="Calibri"/>
          <w:sz w:val="20"/>
          <w:szCs w:val="20"/>
          <w:lang w:val="en-US" w:eastAsia="en-US"/>
          <w:rPrChange w:id="27509" w:author="Author">
            <w:rPr>
              <w:rFonts w:ascii="Times New Roman" w:hAnsi="Times New Roman"/>
              <w:sz w:val="24"/>
              <w:lang w:val="en-US" w:eastAsia="en-US"/>
            </w:rPr>
          </w:rPrChange>
        </w:rPr>
      </w:pPr>
      <w:r>
        <w:rPr>
          <w:rFonts w:ascii="Calibri" w:hAnsi="Calibri" w:cs="Arial"/>
          <w:sz w:val="20"/>
          <w:szCs w:val="20"/>
          <w:rPrChange w:id="27510" w:author="Author">
            <w:rPr>
              <w:rFonts w:ascii="Trebuchet MS" w:hAnsi="Trebuchet MS" w:cs="Arial"/>
              <w:sz w:val="20"/>
              <w:szCs w:val="20"/>
            </w:rPr>
          </w:rPrChange>
        </w:rPr>
        <w:t>To avoid errors in implementation.</w:t>
      </w:r>
    </w:p>
    <w:p w:rsidR="00743B33" w:rsidRPr="00743B33" w:rsidRDefault="00743B33">
      <w:pPr>
        <w:ind w:left="540"/>
        <w:jc w:val="both"/>
        <w:rPr>
          <w:rFonts w:ascii="Calibri" w:hAnsi="Calibri"/>
          <w:sz w:val="20"/>
          <w:szCs w:val="20"/>
          <w:rPrChange w:id="27511" w:author="Author">
            <w:rPr>
              <w:rFonts w:ascii="Trebuchet MS" w:hAnsi="Trebuchet MS"/>
            </w:rPr>
          </w:rPrChange>
        </w:rPr>
      </w:pPr>
    </w:p>
    <w:p w:rsidR="00743B33" w:rsidRDefault="00D20E06">
      <w:pPr>
        <w:pStyle w:val="Heading3"/>
      </w:pPr>
      <w:bookmarkStart w:id="27512" w:name="_Toc465155454"/>
      <w:bookmarkStart w:id="27513" w:name="_Toc491674423"/>
      <w:r>
        <w:t>Rules_CtrlFlow_0</w:t>
      </w:r>
      <w:bookmarkEnd w:id="27512"/>
      <w:r>
        <w:rPr>
          <w:lang w:eastAsia="ja-JP"/>
        </w:rPr>
        <w:t>11</w:t>
      </w:r>
      <w:bookmarkEnd w:id="27513"/>
      <w:r>
        <w:t xml:space="preserve"> </w:t>
      </w:r>
    </w:p>
    <w:p w:rsidR="00743B33" w:rsidRPr="00743B33" w:rsidRDefault="00D20E06">
      <w:pPr>
        <w:ind w:left="540"/>
        <w:jc w:val="both"/>
        <w:rPr>
          <w:rFonts w:ascii="Calibri" w:hAnsi="Calibri"/>
          <w:b/>
          <w:sz w:val="20"/>
          <w:szCs w:val="20"/>
          <w:lang w:val="en-US"/>
          <w:rPrChange w:id="27514" w:author="Author">
            <w:rPr>
              <w:rFonts w:ascii="Trebuchet MS" w:hAnsi="Trebuchet MS"/>
              <w:b/>
              <w:lang w:val="en-US"/>
            </w:rPr>
          </w:rPrChange>
        </w:rPr>
      </w:pPr>
      <w:r>
        <w:rPr>
          <w:rFonts w:ascii="Calibri" w:hAnsi="Calibri"/>
          <w:b/>
          <w:sz w:val="20"/>
          <w:szCs w:val="20"/>
          <w:lang w:val="en-US"/>
          <w:rPrChange w:id="27515"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7516" w:author="Author">
            <w:rPr>
              <w:rFonts w:ascii="Trebuchet MS" w:hAnsi="Trebuchet MS"/>
              <w:sz w:val="20"/>
              <w:szCs w:val="20"/>
            </w:rPr>
          </w:rPrChange>
        </w:rPr>
      </w:pPr>
      <w:r>
        <w:rPr>
          <w:rFonts w:ascii="Calibri" w:hAnsi="Calibri"/>
          <w:sz w:val="20"/>
          <w:szCs w:val="20"/>
          <w:rPrChange w:id="27517" w:author="Author">
            <w:rPr>
              <w:rFonts w:ascii="Trebuchet MS" w:hAnsi="Trebuchet MS"/>
              <w:sz w:val="20"/>
              <w:szCs w:val="20"/>
            </w:rPr>
          </w:rPrChange>
        </w:rPr>
        <w:t xml:space="preserve">When you use "switch", "while", "do-while", "for" statement, even if you can write one sentence, writing </w:t>
      </w:r>
      <w:r>
        <w:rPr>
          <w:rFonts w:ascii="Calibri" w:hAnsi="Calibri"/>
          <w:sz w:val="20"/>
          <w:szCs w:val="20"/>
          <w:rPrChange w:id="27518" w:author="Author">
            <w:rPr>
              <w:rFonts w:ascii="Trebuchet MS" w:hAnsi="Trebuchet MS"/>
              <w:sz w:val="20"/>
              <w:szCs w:val="20"/>
            </w:rPr>
          </w:rPrChange>
        </w:rPr>
        <w:t>enclosed within the brace { }.</w:t>
      </w:r>
    </w:p>
    <w:p w:rsidR="00743B33" w:rsidRPr="00743B33" w:rsidRDefault="00743B33">
      <w:pPr>
        <w:ind w:left="540"/>
        <w:jc w:val="both"/>
        <w:rPr>
          <w:rFonts w:ascii="Calibri" w:hAnsi="Calibri"/>
          <w:color w:val="0070C0"/>
          <w:sz w:val="20"/>
          <w:szCs w:val="20"/>
          <w:rPrChange w:id="27519" w:author="Author">
            <w:rPr>
              <w:rFonts w:ascii="Trebuchet MS" w:hAnsi="Trebuchet MS"/>
              <w:color w:val="0070C0"/>
              <w:sz w:val="20"/>
              <w:szCs w:val="20"/>
            </w:rPr>
          </w:rPrChange>
        </w:rPr>
      </w:pPr>
    </w:p>
    <w:p w:rsidR="00743B33" w:rsidRPr="00743B33" w:rsidRDefault="00D20E06">
      <w:pPr>
        <w:ind w:left="540"/>
        <w:jc w:val="both"/>
        <w:rPr>
          <w:rFonts w:ascii="Calibri" w:hAnsi="Calibri"/>
          <w:b/>
          <w:sz w:val="20"/>
          <w:szCs w:val="20"/>
          <w:lang w:val="en-US"/>
          <w:rPrChange w:id="27520" w:author="Author">
            <w:rPr>
              <w:rFonts w:ascii="Trebuchet MS" w:hAnsi="Trebuchet MS"/>
              <w:b/>
              <w:lang w:val="en-US"/>
            </w:rPr>
          </w:rPrChange>
        </w:rPr>
      </w:pPr>
      <w:r>
        <w:rPr>
          <w:rFonts w:ascii="Calibri" w:hAnsi="Calibri"/>
          <w:b/>
          <w:sz w:val="20"/>
          <w:szCs w:val="20"/>
          <w:lang w:val="en-US"/>
          <w:rPrChange w:id="27521" w:author="Author">
            <w:rPr>
              <w:rFonts w:ascii="Trebuchet MS" w:hAnsi="Trebuchet MS"/>
              <w:b/>
              <w:lang w:val="en-US"/>
            </w:rPr>
          </w:rPrChange>
        </w:rPr>
        <w:t>Example:</w:t>
      </w:r>
    </w:p>
    <w:p w:rsidR="00743B33" w:rsidRPr="00743B33" w:rsidRDefault="00D20E06">
      <w:pPr>
        <w:ind w:left="540"/>
        <w:jc w:val="both"/>
        <w:rPr>
          <w:rFonts w:ascii="Calibri" w:hAnsi="Calibri" w:cs="Arial"/>
          <w:sz w:val="20"/>
          <w:szCs w:val="20"/>
          <w:rPrChange w:id="27522" w:author="Author">
            <w:rPr>
              <w:rFonts w:ascii="Trebuchet MS" w:hAnsi="Trebuchet MS" w:cs="Arial"/>
              <w:sz w:val="20"/>
              <w:szCs w:val="20"/>
            </w:rPr>
          </w:rPrChange>
        </w:rPr>
      </w:pPr>
      <w:del w:id="27523" w:author="Author">
        <w:r>
          <w:rPr>
            <w:rFonts w:ascii="Calibri" w:hAnsi="Calibri" w:cs="Arial"/>
            <w:sz w:val="20"/>
            <w:szCs w:val="20"/>
            <w:rPrChange w:id="27524" w:author="Author">
              <w:rPr>
                <w:rFonts w:ascii="Trebuchet MS" w:hAnsi="Trebuchet MS" w:cs="Arial"/>
                <w:sz w:val="20"/>
                <w:szCs w:val="20"/>
              </w:rPr>
            </w:rPrChange>
          </w:rPr>
          <w:delText>/*</w:delText>
        </w:r>
      </w:del>
      <w:ins w:id="27525" w:author="Author">
        <w:r>
          <w:rPr>
            <w:rFonts w:ascii="Calibri" w:hAnsi="Calibri" w:cs="Arial"/>
            <w:sz w:val="20"/>
            <w:szCs w:val="20"/>
          </w:rPr>
          <w:t>//</w:t>
        </w:r>
      </w:ins>
      <w:r>
        <w:rPr>
          <w:rFonts w:ascii="Calibri" w:hAnsi="Calibri" w:cs="Arial"/>
          <w:sz w:val="20"/>
          <w:szCs w:val="20"/>
          <w:rPrChange w:id="27526" w:author="Author">
            <w:rPr>
              <w:rFonts w:ascii="Trebuchet MS" w:hAnsi="Trebuchet MS" w:cs="Arial"/>
              <w:sz w:val="20"/>
              <w:szCs w:val="20"/>
            </w:rPr>
          </w:rPrChange>
        </w:rPr>
        <w:t xml:space="preserve"> Not compliant</w:t>
      </w:r>
      <w:del w:id="27527" w:author="Author">
        <w:r>
          <w:rPr>
            <w:rFonts w:ascii="Calibri" w:hAnsi="Calibri" w:cs="Arial"/>
            <w:sz w:val="20"/>
            <w:szCs w:val="20"/>
            <w:rPrChange w:id="27528" w:author="Author">
              <w:rPr>
                <w:rFonts w:ascii="Trebuchet MS" w:hAnsi="Trebuchet MS" w:cs="Arial"/>
                <w:sz w:val="20"/>
                <w:szCs w:val="20"/>
              </w:rPr>
            </w:rPrChange>
          </w:rPr>
          <w:delText xml:space="preserve"> */</w:delText>
        </w:r>
      </w:del>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540"/>
        <w:rPr>
          <w:rFonts w:ascii="Calibri" w:hAnsi="Calibri"/>
          <w:lang w:val="en-GB" w:eastAsia="ja-JP"/>
          <w:rPrChange w:id="27529" w:author="Author">
            <w:rPr>
              <w:lang w:val="en-GB" w:eastAsia="ja-JP"/>
            </w:rPr>
          </w:rPrChange>
        </w:rPr>
      </w:pPr>
      <w:r>
        <w:rPr>
          <w:rFonts w:ascii="Calibri" w:hAnsi="Calibri"/>
          <w:lang w:val="en-GB" w:eastAsia="ja-JP"/>
          <w:rPrChange w:id="27530" w:author="Author">
            <w:rPr>
              <w:lang w:val="en-GB" w:eastAsia="ja-JP"/>
            </w:rPr>
          </w:rPrChange>
        </w:rPr>
        <w:t>if(a == 15)</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540"/>
        <w:rPr>
          <w:rFonts w:ascii="Calibri" w:hAnsi="Calibri"/>
          <w:lang w:val="en-GB" w:eastAsia="ja-JP"/>
          <w:rPrChange w:id="27531" w:author="Author">
            <w:rPr>
              <w:lang w:val="en-GB" w:eastAsia="ja-JP"/>
            </w:rPr>
          </w:rPrChange>
        </w:rPr>
      </w:pPr>
      <w:r>
        <w:rPr>
          <w:rFonts w:ascii="Calibri" w:hAnsi="Calibri"/>
          <w:lang w:val="en-GB" w:eastAsia="ja-JP"/>
          <w:rPrChange w:id="27532" w:author="Author">
            <w:rPr>
              <w:lang w:val="en-GB" w:eastAsia="ja-JP"/>
            </w:rPr>
          </w:rPrChange>
        </w:rPr>
        <w:tab/>
        <w:t>a = a + 1;</w:t>
      </w:r>
    </w:p>
    <w:p w:rsidR="00743B33" w:rsidRPr="00743B33" w:rsidRDefault="00743B33">
      <w:pPr>
        <w:ind w:left="540"/>
        <w:jc w:val="both"/>
        <w:rPr>
          <w:rFonts w:ascii="Calibri" w:hAnsi="Calibri"/>
          <w:b/>
          <w:sz w:val="20"/>
          <w:szCs w:val="20"/>
          <w:lang w:val="en-US"/>
          <w:rPrChange w:id="27533" w:author="Author">
            <w:rPr>
              <w:rFonts w:ascii="Trebuchet MS" w:hAnsi="Trebuchet MS"/>
              <w:b/>
              <w:lang w:val="en-US"/>
            </w:rPr>
          </w:rPrChange>
        </w:rPr>
      </w:pPr>
    </w:p>
    <w:p w:rsidR="00743B33" w:rsidRPr="00743B33" w:rsidRDefault="00D20E06">
      <w:pPr>
        <w:ind w:left="540"/>
        <w:jc w:val="both"/>
        <w:rPr>
          <w:rFonts w:ascii="Calibri" w:hAnsi="Calibri" w:cs="Arial"/>
          <w:sz w:val="20"/>
          <w:szCs w:val="20"/>
          <w:rPrChange w:id="27534" w:author="Author">
            <w:rPr>
              <w:rFonts w:ascii="Trebuchet MS" w:hAnsi="Trebuchet MS" w:cs="Arial"/>
              <w:sz w:val="20"/>
              <w:szCs w:val="20"/>
            </w:rPr>
          </w:rPrChange>
        </w:rPr>
      </w:pPr>
      <w:del w:id="27535" w:author="Author">
        <w:r>
          <w:rPr>
            <w:rFonts w:ascii="Calibri" w:hAnsi="Calibri" w:cs="Arial"/>
            <w:sz w:val="20"/>
            <w:szCs w:val="20"/>
            <w:rPrChange w:id="27536" w:author="Author">
              <w:rPr>
                <w:rFonts w:ascii="Trebuchet MS" w:hAnsi="Trebuchet MS" w:cs="Arial"/>
                <w:sz w:val="20"/>
                <w:szCs w:val="20"/>
              </w:rPr>
            </w:rPrChange>
          </w:rPr>
          <w:delText>/*</w:delText>
        </w:r>
      </w:del>
      <w:ins w:id="27537" w:author="Author">
        <w:r>
          <w:rPr>
            <w:rFonts w:ascii="Calibri" w:hAnsi="Calibri" w:cs="Arial"/>
            <w:sz w:val="20"/>
            <w:szCs w:val="20"/>
          </w:rPr>
          <w:t>//</w:t>
        </w:r>
      </w:ins>
      <w:r>
        <w:rPr>
          <w:rFonts w:ascii="Calibri" w:hAnsi="Calibri" w:cs="Arial"/>
          <w:sz w:val="20"/>
          <w:szCs w:val="20"/>
          <w:rPrChange w:id="27538" w:author="Author">
            <w:rPr>
              <w:rFonts w:ascii="Trebuchet MS" w:hAnsi="Trebuchet MS" w:cs="Arial"/>
              <w:sz w:val="20"/>
              <w:szCs w:val="20"/>
            </w:rPr>
          </w:rPrChange>
        </w:rPr>
        <w:t xml:space="preserve"> Compliant</w:t>
      </w:r>
      <w:del w:id="27539" w:author="Author">
        <w:r>
          <w:rPr>
            <w:rFonts w:ascii="Calibri" w:hAnsi="Calibri" w:cs="Arial"/>
            <w:sz w:val="20"/>
            <w:szCs w:val="20"/>
            <w:rPrChange w:id="27540" w:author="Author">
              <w:rPr>
                <w:rFonts w:ascii="Trebuchet MS" w:hAnsi="Trebuchet MS" w:cs="Arial"/>
                <w:sz w:val="20"/>
                <w:szCs w:val="20"/>
              </w:rPr>
            </w:rPrChange>
          </w:rPr>
          <w:delText xml:space="preserve"> */</w:delText>
        </w:r>
      </w:del>
    </w:p>
    <w:p w:rsid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540"/>
        <w:rPr>
          <w:ins w:id="27541" w:author="Author"/>
          <w:rFonts w:ascii="Calibri" w:hAnsi="Calibri"/>
          <w:lang w:val="en-GB" w:eastAsia="ja-JP"/>
        </w:rPr>
      </w:pPr>
      <w:r>
        <w:rPr>
          <w:rFonts w:ascii="Calibri" w:hAnsi="Calibri"/>
          <w:lang w:val="en-GB" w:eastAsia="ja-JP"/>
          <w:rPrChange w:id="27542" w:author="Author">
            <w:rPr>
              <w:lang w:val="en-GB" w:eastAsia="ja-JP"/>
            </w:rPr>
          </w:rPrChange>
        </w:rPr>
        <w:t xml:space="preserve">if(a == 15) </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540"/>
        <w:rPr>
          <w:rFonts w:ascii="Calibri" w:hAnsi="Calibri"/>
          <w:lang w:val="en-GB" w:eastAsia="ja-JP"/>
          <w:rPrChange w:id="27543" w:author="Author">
            <w:rPr>
              <w:lang w:val="en-GB" w:eastAsia="ja-JP"/>
            </w:rPr>
          </w:rPrChange>
        </w:rPr>
      </w:pPr>
      <w:r>
        <w:rPr>
          <w:rFonts w:ascii="Calibri" w:hAnsi="Calibri"/>
          <w:lang w:val="en-GB" w:eastAsia="ja-JP"/>
          <w:rPrChange w:id="27544" w:author="Author">
            <w:rPr>
              <w:lang w:val="en-GB" w:eastAsia="ja-JP"/>
            </w:rPr>
          </w:rPrChange>
        </w:rPr>
        <w:t>{</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540"/>
        <w:rPr>
          <w:rFonts w:ascii="Calibri" w:hAnsi="Calibri"/>
          <w:lang w:val="en-GB" w:eastAsia="ja-JP"/>
          <w:rPrChange w:id="27545" w:author="Author">
            <w:rPr>
              <w:lang w:val="en-GB" w:eastAsia="ja-JP"/>
            </w:rPr>
          </w:rPrChange>
        </w:rPr>
      </w:pPr>
      <w:r>
        <w:rPr>
          <w:rFonts w:ascii="Calibri" w:hAnsi="Calibri"/>
          <w:lang w:val="en-GB" w:eastAsia="ja-JP"/>
          <w:rPrChange w:id="27546" w:author="Author">
            <w:rPr>
              <w:lang w:val="en-GB" w:eastAsia="ja-JP"/>
            </w:rPr>
          </w:rPrChange>
        </w:rPr>
        <w:tab/>
        <w:t>a = a + 1;</w:t>
      </w:r>
    </w:p>
    <w:p w:rsidR="00743B33" w:rsidRPr="00743B33" w:rsidRDefault="00D20E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540"/>
        <w:rPr>
          <w:rFonts w:ascii="Calibri" w:hAnsi="Calibri"/>
          <w:lang w:val="en-GB" w:eastAsia="ja-JP"/>
          <w:rPrChange w:id="27547" w:author="Author">
            <w:rPr>
              <w:lang w:val="en-GB" w:eastAsia="ja-JP"/>
            </w:rPr>
          </w:rPrChange>
        </w:rPr>
      </w:pPr>
      <w:r>
        <w:rPr>
          <w:rFonts w:ascii="Calibri" w:hAnsi="Calibri"/>
          <w:lang w:val="en-GB" w:eastAsia="ja-JP"/>
          <w:rPrChange w:id="27548" w:author="Author">
            <w:rPr>
              <w:lang w:val="en-GB" w:eastAsia="ja-JP"/>
            </w:rPr>
          </w:rPrChange>
        </w:rPr>
        <w:t>}</w:t>
      </w:r>
    </w:p>
    <w:p w:rsidR="00743B33" w:rsidRPr="00743B33" w:rsidRDefault="00743B33">
      <w:pPr>
        <w:ind w:left="540"/>
        <w:jc w:val="both"/>
        <w:rPr>
          <w:rFonts w:ascii="Calibri" w:hAnsi="Calibri"/>
          <w:b/>
          <w:sz w:val="20"/>
          <w:szCs w:val="20"/>
          <w:lang w:val="en-US"/>
          <w:rPrChange w:id="27549" w:author="Author">
            <w:rPr>
              <w:rFonts w:ascii="Trebuchet MS" w:hAnsi="Trebuchet MS"/>
              <w:b/>
              <w:lang w:val="en-US"/>
            </w:rPr>
          </w:rPrChange>
        </w:rPr>
      </w:pPr>
    </w:p>
    <w:p w:rsidR="00743B33" w:rsidRPr="00743B33" w:rsidRDefault="00D20E06">
      <w:pPr>
        <w:ind w:left="540"/>
        <w:jc w:val="both"/>
        <w:rPr>
          <w:rFonts w:ascii="Calibri" w:hAnsi="Calibri"/>
          <w:sz w:val="20"/>
          <w:szCs w:val="20"/>
          <w:lang w:val="en-US" w:eastAsia="en-US"/>
          <w:rPrChange w:id="27550" w:author="Author">
            <w:rPr>
              <w:rFonts w:ascii="Times New Roman" w:hAnsi="Times New Roman"/>
              <w:sz w:val="24"/>
              <w:lang w:val="en-US" w:eastAsia="en-US"/>
            </w:rPr>
          </w:rPrChange>
        </w:rPr>
      </w:pPr>
      <w:r>
        <w:rPr>
          <w:rFonts w:ascii="Calibri" w:hAnsi="Calibri"/>
          <w:b/>
          <w:sz w:val="20"/>
          <w:szCs w:val="20"/>
          <w:lang w:val="en-US"/>
          <w:rPrChange w:id="27551" w:author="Author">
            <w:rPr>
              <w:rFonts w:ascii="Trebuchet MS" w:hAnsi="Trebuchet MS"/>
              <w:b/>
              <w:lang w:val="en-US"/>
            </w:rPr>
          </w:rPrChange>
        </w:rPr>
        <w:t>Rationale:</w:t>
      </w:r>
    </w:p>
    <w:p w:rsidR="00743B33" w:rsidRPr="00743B33" w:rsidRDefault="00D20E06">
      <w:pPr>
        <w:ind w:left="540"/>
        <w:jc w:val="both"/>
        <w:rPr>
          <w:rFonts w:ascii="Calibri" w:hAnsi="Calibri"/>
          <w:sz w:val="20"/>
          <w:szCs w:val="20"/>
          <w:lang w:val="en-US"/>
          <w:rPrChange w:id="27552" w:author="Author">
            <w:rPr>
              <w:rFonts w:ascii="Trebuchet MS" w:hAnsi="Trebuchet MS"/>
              <w:sz w:val="20"/>
              <w:szCs w:val="20"/>
              <w:lang w:val="en-US"/>
            </w:rPr>
          </w:rPrChange>
        </w:rPr>
      </w:pPr>
      <w:r>
        <w:rPr>
          <w:rFonts w:ascii="Calibri" w:hAnsi="Calibri"/>
          <w:sz w:val="20"/>
          <w:szCs w:val="20"/>
          <w:lang w:val="en-US"/>
          <w:rPrChange w:id="27553" w:author="Author">
            <w:rPr>
              <w:rFonts w:ascii="Trebuchet MS" w:hAnsi="Trebuchet MS"/>
              <w:sz w:val="20"/>
              <w:szCs w:val="20"/>
              <w:lang w:val="en-US"/>
            </w:rPr>
          </w:rPrChange>
        </w:rPr>
        <w:t>To maintain the description of the consistency.</w:t>
      </w:r>
    </w:p>
    <w:p w:rsidR="00743B33" w:rsidRPr="00743B33" w:rsidRDefault="00743B33">
      <w:pPr>
        <w:ind w:left="540"/>
        <w:jc w:val="both"/>
        <w:rPr>
          <w:rFonts w:ascii="Calibri" w:hAnsi="Calibri"/>
          <w:sz w:val="20"/>
          <w:szCs w:val="20"/>
          <w:lang w:val="en-US"/>
          <w:rPrChange w:id="27554" w:author="Author">
            <w:rPr>
              <w:rFonts w:ascii="Trebuchet MS" w:hAnsi="Trebuchet MS"/>
              <w:lang w:val="en-US"/>
            </w:rPr>
          </w:rPrChange>
        </w:rPr>
      </w:pPr>
    </w:p>
    <w:p w:rsidR="00743B33" w:rsidRDefault="00D20E06">
      <w:pPr>
        <w:pStyle w:val="Heading3"/>
      </w:pPr>
      <w:bookmarkStart w:id="27555" w:name="_Toc491674424"/>
      <w:r>
        <w:t>Rules_CtrlFlow_012</w:t>
      </w:r>
      <w:bookmarkEnd w:id="27555"/>
    </w:p>
    <w:p w:rsidR="00743B33" w:rsidRPr="00743B33" w:rsidRDefault="00D20E06">
      <w:pPr>
        <w:ind w:left="540"/>
        <w:jc w:val="both"/>
        <w:rPr>
          <w:rFonts w:ascii="Calibri" w:hAnsi="Calibri"/>
          <w:b/>
          <w:sz w:val="20"/>
          <w:szCs w:val="20"/>
          <w:lang w:val="en-US"/>
          <w:rPrChange w:id="27556" w:author="Author">
            <w:rPr>
              <w:rFonts w:ascii="Trebuchet MS" w:hAnsi="Trebuchet MS"/>
              <w:b/>
              <w:lang w:val="en-US"/>
            </w:rPr>
          </w:rPrChange>
        </w:rPr>
      </w:pPr>
      <w:r>
        <w:rPr>
          <w:rFonts w:ascii="Calibri" w:hAnsi="Calibri"/>
          <w:b/>
          <w:sz w:val="20"/>
          <w:szCs w:val="20"/>
          <w:lang w:val="en-US"/>
          <w:rPrChange w:id="27557"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7558" w:author="Author">
            <w:rPr>
              <w:rFonts w:ascii="Trebuchet MS" w:hAnsi="Trebuchet MS"/>
              <w:sz w:val="20"/>
              <w:szCs w:val="20"/>
            </w:rPr>
          </w:rPrChange>
        </w:rPr>
      </w:pPr>
      <w:r>
        <w:rPr>
          <w:rFonts w:ascii="Calibri" w:hAnsi="Calibri"/>
          <w:sz w:val="20"/>
          <w:szCs w:val="20"/>
          <w:rPrChange w:id="27559" w:author="Author">
            <w:rPr>
              <w:rFonts w:ascii="Trebuchet MS" w:hAnsi="Trebuchet MS"/>
              <w:sz w:val="20"/>
              <w:szCs w:val="20"/>
            </w:rPr>
          </w:rPrChange>
        </w:rPr>
        <w:t>When use “if-else” or “switch”. All</w:t>
      </w:r>
      <w:r>
        <w:rPr>
          <w:rFonts w:ascii="Calibri" w:hAnsi="Calibri"/>
          <w:sz w:val="20"/>
          <w:szCs w:val="20"/>
          <w:rPrChange w:id="27560" w:author="Author">
            <w:rPr>
              <w:rFonts w:ascii="Trebuchet MS" w:hAnsi="Trebuchet MS"/>
              <w:sz w:val="20"/>
              <w:szCs w:val="20"/>
            </w:rPr>
          </w:rPrChange>
        </w:rPr>
        <w:t xml:space="preserve"> conditions should be handled.</w:t>
      </w:r>
    </w:p>
    <w:p w:rsidR="00743B33" w:rsidRPr="00743B33" w:rsidRDefault="00743B33">
      <w:pPr>
        <w:ind w:left="540"/>
        <w:jc w:val="both"/>
        <w:rPr>
          <w:rFonts w:ascii="Calibri" w:hAnsi="Calibri"/>
          <w:color w:val="0070C0"/>
          <w:sz w:val="20"/>
          <w:szCs w:val="20"/>
          <w:rPrChange w:id="27561" w:author="Author">
            <w:rPr>
              <w:rFonts w:ascii="Trebuchet MS" w:hAnsi="Trebuchet MS"/>
              <w:color w:val="0070C0"/>
              <w:sz w:val="20"/>
              <w:szCs w:val="20"/>
            </w:rPr>
          </w:rPrChange>
        </w:rPr>
      </w:pPr>
    </w:p>
    <w:p w:rsidR="00743B33" w:rsidRPr="00743B33" w:rsidRDefault="00D20E06">
      <w:pPr>
        <w:ind w:left="540"/>
        <w:jc w:val="both"/>
        <w:rPr>
          <w:rFonts w:ascii="Calibri" w:hAnsi="Calibri"/>
          <w:b/>
          <w:sz w:val="20"/>
          <w:szCs w:val="20"/>
          <w:lang w:val="en-US"/>
          <w:rPrChange w:id="27562" w:author="Author">
            <w:rPr>
              <w:rFonts w:ascii="Trebuchet MS" w:hAnsi="Trebuchet MS"/>
              <w:b/>
              <w:lang w:val="en-US"/>
            </w:rPr>
          </w:rPrChange>
        </w:rPr>
      </w:pPr>
      <w:r>
        <w:rPr>
          <w:rFonts w:ascii="Calibri" w:hAnsi="Calibri"/>
          <w:b/>
          <w:sz w:val="20"/>
          <w:szCs w:val="20"/>
          <w:lang w:val="en-US"/>
          <w:rPrChange w:id="27563" w:author="Author">
            <w:rPr>
              <w:rFonts w:ascii="Trebuchet MS" w:hAnsi="Trebuchet MS"/>
              <w:b/>
              <w:lang w:val="en-US"/>
            </w:rPr>
          </w:rPrChange>
        </w:rPr>
        <w:t>Example:</w:t>
      </w:r>
    </w:p>
    <w:p w:rsidR="00743B33" w:rsidRPr="00743B33" w:rsidRDefault="00D20E06">
      <w:pPr>
        <w:ind w:left="540"/>
        <w:jc w:val="both"/>
        <w:rPr>
          <w:rFonts w:ascii="Calibri" w:hAnsi="Calibri" w:cs="Arial"/>
          <w:sz w:val="20"/>
          <w:szCs w:val="20"/>
          <w:rPrChange w:id="27564" w:author="Author">
            <w:rPr>
              <w:rFonts w:ascii="Trebuchet MS" w:hAnsi="Trebuchet MS" w:cs="Arial"/>
              <w:sz w:val="20"/>
              <w:szCs w:val="20"/>
            </w:rPr>
          </w:rPrChange>
        </w:rPr>
      </w:pPr>
      <w:r>
        <w:rPr>
          <w:rFonts w:ascii="Calibri" w:hAnsi="Calibri" w:cs="Arial"/>
          <w:sz w:val="20"/>
          <w:szCs w:val="20"/>
          <w:rPrChange w:id="27565" w:author="Author">
            <w:rPr>
              <w:rFonts w:ascii="Trebuchet MS" w:hAnsi="Trebuchet MS" w:cs="Arial"/>
              <w:sz w:val="20"/>
              <w:szCs w:val="20"/>
            </w:rPr>
          </w:rPrChange>
        </w:rPr>
        <w:t>Not required.</w:t>
      </w:r>
    </w:p>
    <w:p w:rsidR="00743B33" w:rsidRPr="00743B33" w:rsidRDefault="00743B33">
      <w:pPr>
        <w:ind w:left="540"/>
        <w:jc w:val="both"/>
        <w:rPr>
          <w:rFonts w:ascii="Calibri" w:hAnsi="Calibri" w:cs="Arial"/>
          <w:sz w:val="20"/>
          <w:szCs w:val="20"/>
          <w:rPrChange w:id="27566" w:author="Author">
            <w:rPr>
              <w:rFonts w:ascii="Trebuchet MS" w:hAnsi="Trebuchet MS" w:cs="Arial"/>
              <w:sz w:val="20"/>
              <w:szCs w:val="20"/>
            </w:rPr>
          </w:rPrChange>
        </w:rPr>
      </w:pPr>
    </w:p>
    <w:p w:rsidR="00743B33" w:rsidRPr="00743B33" w:rsidRDefault="00D20E06">
      <w:pPr>
        <w:ind w:left="540"/>
        <w:jc w:val="both"/>
        <w:rPr>
          <w:rFonts w:ascii="Calibri" w:hAnsi="Calibri"/>
          <w:sz w:val="20"/>
          <w:szCs w:val="20"/>
          <w:lang w:val="en-US" w:eastAsia="en-US"/>
          <w:rPrChange w:id="27567" w:author="Author">
            <w:rPr>
              <w:rFonts w:ascii="Times New Roman" w:hAnsi="Times New Roman"/>
              <w:sz w:val="24"/>
              <w:lang w:val="en-US" w:eastAsia="en-US"/>
            </w:rPr>
          </w:rPrChange>
        </w:rPr>
      </w:pPr>
      <w:r>
        <w:rPr>
          <w:rFonts w:ascii="Calibri" w:hAnsi="Calibri"/>
          <w:b/>
          <w:sz w:val="20"/>
          <w:szCs w:val="20"/>
          <w:lang w:val="en-US"/>
          <w:rPrChange w:id="27568" w:author="Author">
            <w:rPr>
              <w:rFonts w:ascii="Trebuchet MS" w:hAnsi="Trebuchet MS"/>
              <w:b/>
              <w:lang w:val="en-US"/>
            </w:rPr>
          </w:rPrChange>
        </w:rPr>
        <w:t>Rationale:</w:t>
      </w:r>
    </w:p>
    <w:p w:rsidR="00743B33" w:rsidRPr="00743B33" w:rsidRDefault="00D20E06">
      <w:pPr>
        <w:ind w:left="540"/>
        <w:rPr>
          <w:rFonts w:ascii="Calibri" w:hAnsi="Calibri" w:cs="Arial"/>
          <w:sz w:val="20"/>
          <w:szCs w:val="20"/>
          <w:rPrChange w:id="27569" w:author="Author">
            <w:rPr>
              <w:rFonts w:ascii="Trebuchet MS" w:hAnsi="Trebuchet MS" w:cs="Arial"/>
              <w:sz w:val="20"/>
              <w:szCs w:val="20"/>
            </w:rPr>
          </w:rPrChange>
        </w:rPr>
      </w:pPr>
      <w:r>
        <w:rPr>
          <w:rFonts w:ascii="Calibri" w:hAnsi="Calibri" w:cs="Arial"/>
          <w:sz w:val="20"/>
          <w:szCs w:val="20"/>
          <w:rPrChange w:id="27570" w:author="Author">
            <w:rPr>
              <w:rFonts w:ascii="Trebuchet MS" w:hAnsi="Trebuchet MS" w:cs="Arial"/>
              <w:sz w:val="20"/>
              <w:szCs w:val="20"/>
            </w:rPr>
          </w:rPrChange>
        </w:rPr>
        <w:t>To avoid errors in implementation.</w:t>
      </w:r>
    </w:p>
    <w:p w:rsidR="00743B33" w:rsidRPr="00743B33" w:rsidRDefault="00743B33">
      <w:pPr>
        <w:jc w:val="both"/>
        <w:rPr>
          <w:rFonts w:ascii="Calibri" w:hAnsi="Calibri"/>
          <w:sz w:val="20"/>
          <w:szCs w:val="20"/>
          <w:lang w:val="en-US"/>
          <w:rPrChange w:id="27571" w:author="Author">
            <w:rPr>
              <w:rFonts w:ascii="Trebuchet MS" w:hAnsi="Trebuchet MS"/>
              <w:lang w:val="en-US"/>
            </w:rPr>
          </w:rPrChange>
        </w:rPr>
      </w:pPr>
    </w:p>
    <w:p w:rsidR="00743B33" w:rsidRDefault="00D20E06">
      <w:pPr>
        <w:pStyle w:val="Heading3"/>
      </w:pPr>
      <w:bookmarkStart w:id="27572" w:name="_Toc491674425"/>
      <w:r>
        <w:t>Rules_CtrlFlow_013</w:t>
      </w:r>
      <w:bookmarkEnd w:id="27572"/>
    </w:p>
    <w:p w:rsidR="00743B33" w:rsidRPr="00743B33" w:rsidRDefault="00D20E06">
      <w:pPr>
        <w:ind w:left="540"/>
        <w:jc w:val="both"/>
        <w:rPr>
          <w:rFonts w:ascii="Calibri" w:hAnsi="Calibri"/>
          <w:b/>
          <w:sz w:val="20"/>
          <w:szCs w:val="20"/>
          <w:lang w:val="en-US"/>
          <w:rPrChange w:id="27573" w:author="Author">
            <w:rPr>
              <w:rFonts w:ascii="Trebuchet MS" w:hAnsi="Trebuchet MS"/>
              <w:b/>
              <w:lang w:val="en-US"/>
            </w:rPr>
          </w:rPrChange>
        </w:rPr>
      </w:pPr>
      <w:r>
        <w:rPr>
          <w:rFonts w:ascii="Calibri" w:hAnsi="Calibri"/>
          <w:b/>
          <w:sz w:val="20"/>
          <w:szCs w:val="20"/>
          <w:lang w:val="en-US"/>
          <w:rPrChange w:id="27574"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7575" w:author="Author">
            <w:rPr>
              <w:rFonts w:ascii="Trebuchet MS" w:hAnsi="Trebuchet MS"/>
              <w:sz w:val="20"/>
              <w:szCs w:val="20"/>
            </w:rPr>
          </w:rPrChange>
        </w:rPr>
      </w:pPr>
      <w:r>
        <w:rPr>
          <w:rFonts w:ascii="Calibri" w:hAnsi="Calibri"/>
          <w:sz w:val="20"/>
          <w:szCs w:val="20"/>
          <w:rPrChange w:id="27576" w:author="Author">
            <w:rPr>
              <w:rFonts w:ascii="Trebuchet MS" w:hAnsi="Trebuchet MS"/>
              <w:sz w:val="20"/>
              <w:szCs w:val="20"/>
            </w:rPr>
          </w:rPrChange>
        </w:rPr>
        <w:t>There shall be no unreachable code.</w:t>
      </w:r>
    </w:p>
    <w:p w:rsidR="00743B33" w:rsidRPr="00743B33" w:rsidRDefault="00D20E06">
      <w:pPr>
        <w:ind w:left="540"/>
        <w:jc w:val="both"/>
        <w:rPr>
          <w:rFonts w:ascii="Calibri" w:hAnsi="Calibri"/>
          <w:sz w:val="20"/>
          <w:szCs w:val="20"/>
          <w:rPrChange w:id="27577" w:author="Author">
            <w:rPr>
              <w:rFonts w:ascii="Trebuchet MS" w:hAnsi="Trebuchet MS"/>
              <w:sz w:val="20"/>
              <w:szCs w:val="20"/>
            </w:rPr>
          </w:rPrChange>
        </w:rPr>
      </w:pPr>
      <w:r>
        <w:rPr>
          <w:rFonts w:ascii="Calibri" w:hAnsi="Calibri"/>
          <w:sz w:val="20"/>
          <w:szCs w:val="20"/>
          <w:rPrChange w:id="27578" w:author="Author">
            <w:rPr>
              <w:rFonts w:ascii="Trebuchet MS" w:hAnsi="Trebuchet MS"/>
              <w:sz w:val="20"/>
              <w:szCs w:val="20"/>
            </w:rPr>
          </w:rPrChange>
        </w:rPr>
        <w:t>e.g. delete the branch code by impossible conditions</w:t>
      </w:r>
    </w:p>
    <w:p w:rsidR="00743B33" w:rsidRPr="00743B33" w:rsidRDefault="00743B33">
      <w:pPr>
        <w:ind w:left="540"/>
        <w:jc w:val="both"/>
        <w:rPr>
          <w:rFonts w:ascii="Calibri" w:hAnsi="Calibri"/>
          <w:color w:val="0070C0"/>
          <w:sz w:val="20"/>
          <w:szCs w:val="20"/>
          <w:rPrChange w:id="27579" w:author="Author">
            <w:rPr>
              <w:rFonts w:ascii="Trebuchet MS" w:hAnsi="Trebuchet MS"/>
              <w:color w:val="0070C0"/>
              <w:sz w:val="20"/>
              <w:szCs w:val="20"/>
            </w:rPr>
          </w:rPrChange>
        </w:rPr>
      </w:pPr>
    </w:p>
    <w:p w:rsidR="00743B33" w:rsidRPr="00743B33" w:rsidRDefault="00D20E06">
      <w:pPr>
        <w:ind w:left="540"/>
        <w:jc w:val="both"/>
        <w:rPr>
          <w:rFonts w:ascii="Calibri" w:hAnsi="Calibri"/>
          <w:b/>
          <w:sz w:val="20"/>
          <w:szCs w:val="20"/>
          <w:lang w:val="en-US"/>
          <w:rPrChange w:id="27580" w:author="Author">
            <w:rPr>
              <w:rFonts w:ascii="Trebuchet MS" w:hAnsi="Trebuchet MS"/>
              <w:b/>
              <w:lang w:val="en-US"/>
            </w:rPr>
          </w:rPrChange>
        </w:rPr>
      </w:pPr>
      <w:r>
        <w:rPr>
          <w:rFonts w:ascii="Calibri" w:hAnsi="Calibri"/>
          <w:b/>
          <w:sz w:val="20"/>
          <w:szCs w:val="20"/>
          <w:lang w:val="en-US"/>
          <w:rPrChange w:id="27581" w:author="Author">
            <w:rPr>
              <w:rFonts w:ascii="Trebuchet MS" w:hAnsi="Trebuchet MS"/>
              <w:b/>
              <w:lang w:val="en-US"/>
            </w:rPr>
          </w:rPrChange>
        </w:rPr>
        <w:t>Example:</w:t>
      </w:r>
    </w:p>
    <w:p w:rsidR="00743B33" w:rsidRPr="00743B33" w:rsidRDefault="00D20E06">
      <w:pPr>
        <w:ind w:left="540"/>
        <w:jc w:val="both"/>
        <w:rPr>
          <w:rFonts w:ascii="Calibri" w:hAnsi="Calibri" w:cs="Arial"/>
          <w:sz w:val="20"/>
          <w:szCs w:val="20"/>
          <w:rPrChange w:id="27582" w:author="Author">
            <w:rPr>
              <w:rFonts w:ascii="Trebuchet MS" w:hAnsi="Trebuchet MS" w:cs="Arial"/>
              <w:sz w:val="20"/>
              <w:szCs w:val="20"/>
            </w:rPr>
          </w:rPrChange>
        </w:rPr>
      </w:pPr>
      <w:r>
        <w:rPr>
          <w:rFonts w:ascii="Calibri" w:hAnsi="Calibri" w:cs="Arial"/>
          <w:sz w:val="20"/>
          <w:szCs w:val="20"/>
          <w:rPrChange w:id="27583" w:author="Author">
            <w:rPr>
              <w:rFonts w:ascii="Trebuchet MS" w:hAnsi="Trebuchet MS" w:cs="Arial"/>
              <w:sz w:val="20"/>
              <w:szCs w:val="20"/>
            </w:rPr>
          </w:rPrChange>
        </w:rPr>
        <w:t>Not required.</w:t>
      </w:r>
    </w:p>
    <w:p w:rsidR="00743B33" w:rsidRPr="00743B33" w:rsidRDefault="00743B33">
      <w:pPr>
        <w:ind w:left="540"/>
        <w:jc w:val="both"/>
        <w:rPr>
          <w:rFonts w:ascii="Calibri" w:hAnsi="Calibri" w:cs="Arial"/>
          <w:sz w:val="20"/>
          <w:szCs w:val="20"/>
          <w:rPrChange w:id="27584" w:author="Author">
            <w:rPr>
              <w:rFonts w:ascii="Trebuchet MS" w:hAnsi="Trebuchet MS" w:cs="Arial"/>
              <w:sz w:val="20"/>
              <w:szCs w:val="20"/>
            </w:rPr>
          </w:rPrChange>
        </w:rPr>
      </w:pPr>
    </w:p>
    <w:p w:rsidR="00743B33" w:rsidRPr="00743B33" w:rsidRDefault="00D20E06">
      <w:pPr>
        <w:ind w:left="540"/>
        <w:jc w:val="both"/>
        <w:rPr>
          <w:rFonts w:ascii="Calibri" w:hAnsi="Calibri"/>
          <w:sz w:val="20"/>
          <w:szCs w:val="20"/>
          <w:lang w:val="en-US" w:eastAsia="en-US"/>
          <w:rPrChange w:id="27585" w:author="Author">
            <w:rPr>
              <w:rFonts w:ascii="Times New Roman" w:hAnsi="Times New Roman"/>
              <w:sz w:val="24"/>
              <w:lang w:val="en-US" w:eastAsia="en-US"/>
            </w:rPr>
          </w:rPrChange>
        </w:rPr>
      </w:pPr>
      <w:r>
        <w:rPr>
          <w:rFonts w:ascii="Calibri" w:hAnsi="Calibri"/>
          <w:b/>
          <w:sz w:val="20"/>
          <w:szCs w:val="20"/>
          <w:lang w:val="en-US"/>
          <w:rPrChange w:id="27586" w:author="Author">
            <w:rPr>
              <w:rFonts w:ascii="Trebuchet MS" w:hAnsi="Trebuchet MS"/>
              <w:b/>
              <w:lang w:val="en-US"/>
            </w:rPr>
          </w:rPrChange>
        </w:rPr>
        <w:t>Rationale:</w:t>
      </w:r>
    </w:p>
    <w:p w:rsidR="00743B33" w:rsidRPr="00743B33" w:rsidRDefault="00D20E06">
      <w:pPr>
        <w:ind w:left="540"/>
        <w:rPr>
          <w:rFonts w:ascii="Calibri" w:hAnsi="Calibri" w:cs="Arial"/>
          <w:sz w:val="20"/>
          <w:szCs w:val="20"/>
          <w:rPrChange w:id="27587" w:author="Author">
            <w:rPr>
              <w:rFonts w:ascii="Trebuchet MS" w:hAnsi="Trebuchet MS" w:cs="Arial"/>
              <w:sz w:val="20"/>
              <w:szCs w:val="20"/>
            </w:rPr>
          </w:rPrChange>
        </w:rPr>
      </w:pPr>
      <w:r>
        <w:rPr>
          <w:rFonts w:ascii="Calibri" w:hAnsi="Calibri" w:cs="Arial"/>
          <w:sz w:val="20"/>
          <w:szCs w:val="20"/>
          <w:rPrChange w:id="27588" w:author="Author">
            <w:rPr>
              <w:rFonts w:ascii="Trebuchet MS" w:hAnsi="Trebuchet MS" w:cs="Arial"/>
              <w:sz w:val="20"/>
              <w:szCs w:val="20"/>
            </w:rPr>
          </w:rPrChange>
        </w:rPr>
        <w:t xml:space="preserve">To </w:t>
      </w:r>
      <w:r>
        <w:rPr>
          <w:rFonts w:ascii="Calibri" w:hAnsi="Calibri" w:cs="Arial"/>
          <w:sz w:val="20"/>
          <w:szCs w:val="20"/>
          <w:rPrChange w:id="27589" w:author="Author">
            <w:rPr>
              <w:rFonts w:ascii="Trebuchet MS" w:hAnsi="Trebuchet MS" w:cs="Arial"/>
              <w:sz w:val="20"/>
              <w:szCs w:val="20"/>
            </w:rPr>
          </w:rPrChange>
        </w:rPr>
        <w:t>avoid errors in implementation.</w:t>
      </w:r>
    </w:p>
    <w:p w:rsidR="00743B33" w:rsidRPr="00743B33" w:rsidRDefault="00743B33">
      <w:pPr>
        <w:ind w:left="540"/>
        <w:jc w:val="both"/>
        <w:rPr>
          <w:rFonts w:ascii="Calibri" w:hAnsi="Calibri"/>
          <w:sz w:val="20"/>
          <w:szCs w:val="20"/>
          <w:rPrChange w:id="27590" w:author="Author">
            <w:rPr>
              <w:rFonts w:ascii="Trebuchet MS" w:hAnsi="Trebuchet MS"/>
            </w:rPr>
          </w:rPrChange>
        </w:rPr>
      </w:pPr>
    </w:p>
    <w:p w:rsidR="00743B33" w:rsidRDefault="00D20E06">
      <w:pPr>
        <w:pStyle w:val="Heading3"/>
        <w:rPr>
          <w:ins w:id="27591" w:author="Author"/>
        </w:rPr>
      </w:pPr>
      <w:bookmarkStart w:id="27592" w:name="_Toc491674426"/>
      <w:bookmarkStart w:id="27593" w:name="_Toc294795274"/>
      <w:bookmarkStart w:id="27594" w:name="_Toc301956973"/>
      <w:bookmarkStart w:id="27595" w:name="_Toc301960101"/>
      <w:bookmarkStart w:id="27596" w:name="_Toc301960575"/>
      <w:bookmarkStart w:id="27597" w:name="_Toc301960737"/>
      <w:bookmarkStart w:id="27598" w:name="_Toc409602543"/>
      <w:bookmarkStart w:id="27599" w:name="_Toc430267206"/>
      <w:ins w:id="27600" w:author="Author">
        <w:r>
          <w:t>Rules_CtrlFlow_014</w:t>
        </w:r>
        <w:bookmarkEnd w:id="27592"/>
      </w:ins>
    </w:p>
    <w:p w:rsidR="00743B33" w:rsidRDefault="00D20E06">
      <w:pPr>
        <w:ind w:left="540"/>
        <w:jc w:val="both"/>
        <w:rPr>
          <w:ins w:id="27601" w:author="Author"/>
          <w:rFonts w:ascii="Calibri" w:hAnsi="Calibri"/>
          <w:b/>
          <w:sz w:val="20"/>
          <w:szCs w:val="20"/>
          <w:lang w:val="en-US"/>
        </w:rPr>
      </w:pPr>
      <w:ins w:id="27602" w:author="Author">
        <w:r>
          <w:rPr>
            <w:rFonts w:ascii="Calibri" w:hAnsi="Calibri"/>
            <w:b/>
            <w:sz w:val="20"/>
            <w:szCs w:val="20"/>
            <w:lang w:val="en-US"/>
          </w:rPr>
          <w:t>Rule:</w:t>
        </w:r>
      </w:ins>
    </w:p>
    <w:p w:rsidR="00743B33" w:rsidRDefault="00D20E06">
      <w:pPr>
        <w:ind w:left="540"/>
        <w:jc w:val="both"/>
        <w:rPr>
          <w:ins w:id="27603" w:author="Author"/>
          <w:rFonts w:ascii="Calibri" w:hAnsi="Calibri"/>
          <w:sz w:val="20"/>
          <w:szCs w:val="20"/>
        </w:rPr>
      </w:pPr>
      <w:ins w:id="27604" w:author="Author">
        <w:r>
          <w:rPr>
            <w:rFonts w:ascii="Calibri" w:hAnsi="Calibri"/>
            <w:sz w:val="20"/>
            <w:szCs w:val="20"/>
          </w:rPr>
          <w:t>Use a try-catch statement for most exception handling.</w:t>
        </w:r>
      </w:ins>
    </w:p>
    <w:p w:rsidR="00743B33" w:rsidRDefault="00743B33">
      <w:pPr>
        <w:ind w:left="540"/>
        <w:jc w:val="both"/>
        <w:rPr>
          <w:ins w:id="27605" w:author="Author"/>
          <w:rFonts w:ascii="Calibri" w:hAnsi="Calibri"/>
          <w:color w:val="0070C0"/>
          <w:sz w:val="20"/>
          <w:szCs w:val="20"/>
        </w:rPr>
      </w:pPr>
    </w:p>
    <w:p w:rsidR="00743B33" w:rsidRDefault="00D20E06">
      <w:pPr>
        <w:ind w:left="540"/>
        <w:jc w:val="both"/>
        <w:rPr>
          <w:ins w:id="27606" w:author="Author"/>
          <w:rFonts w:ascii="Calibri" w:hAnsi="Calibri"/>
          <w:b/>
          <w:sz w:val="20"/>
          <w:szCs w:val="20"/>
          <w:lang w:val="en-US"/>
        </w:rPr>
      </w:pPr>
      <w:ins w:id="27607" w:author="Author">
        <w:r>
          <w:rPr>
            <w:rFonts w:ascii="Calibri" w:hAnsi="Calibri"/>
            <w:b/>
            <w:sz w:val="20"/>
            <w:szCs w:val="20"/>
            <w:lang w:val="en-US"/>
          </w:rPr>
          <w:t>Example:</w:t>
        </w:r>
      </w:ins>
    </w:p>
    <w:p w:rsidR="00743B33" w:rsidRPr="00743B33" w:rsidRDefault="00D20E06">
      <w:pPr>
        <w:ind w:left="540"/>
        <w:jc w:val="both"/>
        <w:rPr>
          <w:ins w:id="27608" w:author="Author"/>
          <w:rFonts w:ascii="Calibri" w:hAnsi="Calibri" w:cs="Arial"/>
          <w:sz w:val="20"/>
          <w:szCs w:val="20"/>
          <w:rPrChange w:id="27609" w:author="Author">
            <w:rPr>
              <w:ins w:id="27610" w:author="Author"/>
              <w:rFonts w:ascii="Calibri" w:hAnsi="Calibri"/>
              <w:b/>
              <w:sz w:val="20"/>
              <w:szCs w:val="20"/>
              <w:lang w:val="en-US"/>
            </w:rPr>
          </w:rPrChange>
        </w:rPr>
      </w:pPr>
      <w:ins w:id="27611" w:author="Author">
        <w:del w:id="27612" w:author="Author">
          <w:r>
            <w:rPr>
              <w:rFonts w:ascii="Calibri" w:hAnsi="Calibri" w:cs="Arial"/>
              <w:sz w:val="20"/>
              <w:szCs w:val="20"/>
              <w:rPrChange w:id="27613" w:author="Author">
                <w:rPr>
                  <w:rFonts w:ascii="Calibri" w:hAnsi="Calibri"/>
                  <w:b/>
                  <w:sz w:val="20"/>
                  <w:szCs w:val="20"/>
                  <w:lang w:val="en-US"/>
                </w:rPr>
              </w:rPrChange>
            </w:rPr>
            <w:delText>/*</w:delText>
          </w:r>
        </w:del>
        <w:r>
          <w:rPr>
            <w:rFonts w:ascii="Calibri" w:hAnsi="Calibri" w:cs="Arial"/>
            <w:sz w:val="20"/>
            <w:szCs w:val="20"/>
          </w:rPr>
          <w:t>//</w:t>
        </w:r>
        <w:r>
          <w:rPr>
            <w:rFonts w:ascii="Calibri" w:hAnsi="Calibri" w:cs="Arial"/>
            <w:sz w:val="20"/>
            <w:szCs w:val="20"/>
            <w:rPrChange w:id="27614" w:author="Author">
              <w:rPr>
                <w:rFonts w:ascii="Calibri" w:hAnsi="Calibri"/>
                <w:b/>
                <w:sz w:val="20"/>
                <w:szCs w:val="20"/>
                <w:lang w:val="en-US"/>
              </w:rPr>
            </w:rPrChange>
          </w:rPr>
          <w:t xml:space="preserve"> Compliant</w:t>
        </w:r>
        <w:del w:id="27615" w:author="Author">
          <w:r>
            <w:rPr>
              <w:rFonts w:ascii="Calibri" w:hAnsi="Calibri" w:cs="Arial"/>
              <w:sz w:val="20"/>
              <w:szCs w:val="20"/>
              <w:rPrChange w:id="27616" w:author="Author">
                <w:rPr>
                  <w:rFonts w:ascii="Calibri" w:hAnsi="Calibri"/>
                  <w:b/>
                  <w:sz w:val="20"/>
                  <w:szCs w:val="20"/>
                  <w:lang w:val="en-US"/>
                </w:rPr>
              </w:rPrChange>
            </w:rPr>
            <w:delText xml:space="preserve"> */</w:delText>
          </w:r>
        </w:del>
      </w:ins>
    </w:p>
    <w:p w:rsidR="00743B33" w:rsidRDefault="00D20E06">
      <w:pPr>
        <w:ind w:left="540"/>
        <w:jc w:val="both"/>
        <w:rPr>
          <w:ins w:id="27617" w:author="Author"/>
          <w:rFonts w:ascii="Calibri" w:hAnsi="Calibri" w:cs="Arial"/>
          <w:sz w:val="20"/>
          <w:szCs w:val="20"/>
        </w:rPr>
      </w:pPr>
      <w:ins w:id="27618" w:author="Author">
        <w:r>
          <w:rPr>
            <w:rFonts w:ascii="Calibri" w:hAnsi="Calibri" w:cs="Arial"/>
            <w:sz w:val="20"/>
            <w:szCs w:val="20"/>
          </w:rPr>
          <w:t>static string GetValueFromArray(string[] array, int index)</w:t>
        </w:r>
      </w:ins>
    </w:p>
    <w:p w:rsidR="00743B33" w:rsidRDefault="00D20E06">
      <w:pPr>
        <w:ind w:left="540"/>
        <w:jc w:val="both"/>
        <w:rPr>
          <w:ins w:id="27619" w:author="Author"/>
          <w:rFonts w:ascii="Calibri" w:hAnsi="Calibri" w:cs="Arial"/>
          <w:sz w:val="20"/>
          <w:szCs w:val="20"/>
        </w:rPr>
      </w:pPr>
      <w:ins w:id="27620" w:author="Author">
        <w:r>
          <w:rPr>
            <w:rFonts w:ascii="Calibri" w:hAnsi="Calibri" w:cs="Arial"/>
            <w:sz w:val="20"/>
            <w:szCs w:val="20"/>
          </w:rPr>
          <w:t>{</w:t>
        </w:r>
      </w:ins>
    </w:p>
    <w:p w:rsidR="00743B33" w:rsidRDefault="00D20E06">
      <w:pPr>
        <w:ind w:left="540"/>
        <w:jc w:val="both"/>
        <w:rPr>
          <w:ins w:id="27621" w:author="Author"/>
          <w:rFonts w:ascii="Calibri" w:hAnsi="Calibri" w:cs="Arial"/>
          <w:sz w:val="20"/>
          <w:szCs w:val="20"/>
        </w:rPr>
      </w:pPr>
      <w:ins w:id="27622" w:author="Author">
        <w:r>
          <w:rPr>
            <w:rFonts w:ascii="Calibri" w:hAnsi="Calibri" w:cs="Arial"/>
            <w:sz w:val="20"/>
            <w:szCs w:val="20"/>
          </w:rPr>
          <w:t xml:space="preserve">    try</w:t>
        </w:r>
      </w:ins>
    </w:p>
    <w:p w:rsidR="00743B33" w:rsidRDefault="00D20E06">
      <w:pPr>
        <w:ind w:left="540"/>
        <w:jc w:val="both"/>
        <w:rPr>
          <w:ins w:id="27623" w:author="Author"/>
          <w:rFonts w:ascii="Calibri" w:hAnsi="Calibri" w:cs="Arial"/>
          <w:sz w:val="20"/>
          <w:szCs w:val="20"/>
        </w:rPr>
      </w:pPr>
      <w:ins w:id="27624" w:author="Author">
        <w:r>
          <w:rPr>
            <w:rFonts w:ascii="Calibri" w:hAnsi="Calibri" w:cs="Arial"/>
            <w:sz w:val="20"/>
            <w:szCs w:val="20"/>
          </w:rPr>
          <w:t xml:space="preserve">    {</w:t>
        </w:r>
      </w:ins>
    </w:p>
    <w:p w:rsidR="00743B33" w:rsidRDefault="00D20E06">
      <w:pPr>
        <w:ind w:left="540"/>
        <w:jc w:val="both"/>
        <w:rPr>
          <w:ins w:id="27625" w:author="Author"/>
          <w:rFonts w:ascii="Calibri" w:hAnsi="Calibri" w:cs="Arial"/>
          <w:sz w:val="20"/>
          <w:szCs w:val="20"/>
        </w:rPr>
      </w:pPr>
      <w:ins w:id="27626" w:author="Author">
        <w:r>
          <w:rPr>
            <w:rFonts w:ascii="Calibri" w:hAnsi="Calibri" w:cs="Arial"/>
            <w:sz w:val="20"/>
            <w:szCs w:val="20"/>
          </w:rPr>
          <w:t xml:space="preserve">        return array[index];</w:t>
        </w:r>
      </w:ins>
    </w:p>
    <w:p w:rsidR="00743B33" w:rsidRDefault="00D20E06">
      <w:pPr>
        <w:ind w:left="540"/>
        <w:jc w:val="both"/>
        <w:rPr>
          <w:ins w:id="27627" w:author="Author"/>
          <w:rFonts w:ascii="Calibri" w:hAnsi="Calibri" w:cs="Arial"/>
          <w:sz w:val="20"/>
          <w:szCs w:val="20"/>
        </w:rPr>
      </w:pPr>
      <w:ins w:id="27628" w:author="Author">
        <w:r>
          <w:rPr>
            <w:rFonts w:ascii="Calibri" w:hAnsi="Calibri" w:cs="Arial"/>
            <w:sz w:val="20"/>
            <w:szCs w:val="20"/>
          </w:rPr>
          <w:t xml:space="preserve">    }</w:t>
        </w:r>
      </w:ins>
    </w:p>
    <w:p w:rsidR="00743B33" w:rsidRDefault="00D20E06">
      <w:pPr>
        <w:ind w:left="540"/>
        <w:jc w:val="both"/>
        <w:rPr>
          <w:ins w:id="27629" w:author="Author"/>
          <w:rFonts w:ascii="Calibri" w:hAnsi="Calibri" w:cs="Arial"/>
          <w:sz w:val="20"/>
          <w:szCs w:val="20"/>
        </w:rPr>
      </w:pPr>
      <w:ins w:id="27630" w:author="Author">
        <w:r>
          <w:rPr>
            <w:rFonts w:ascii="Calibri" w:hAnsi="Calibri" w:cs="Arial"/>
            <w:sz w:val="20"/>
            <w:szCs w:val="20"/>
          </w:rPr>
          <w:t xml:space="preserve">    catch (System.IndexOutOfRangeException ex)</w:t>
        </w:r>
      </w:ins>
    </w:p>
    <w:p w:rsidR="00743B33" w:rsidRDefault="00D20E06">
      <w:pPr>
        <w:ind w:left="540"/>
        <w:jc w:val="both"/>
        <w:rPr>
          <w:ins w:id="27631" w:author="Author"/>
          <w:rFonts w:ascii="Calibri" w:hAnsi="Calibri" w:cs="Arial"/>
          <w:sz w:val="20"/>
          <w:szCs w:val="20"/>
        </w:rPr>
      </w:pPr>
      <w:ins w:id="27632" w:author="Author">
        <w:r>
          <w:rPr>
            <w:rFonts w:ascii="Calibri" w:hAnsi="Calibri" w:cs="Arial"/>
            <w:sz w:val="20"/>
            <w:szCs w:val="20"/>
          </w:rPr>
          <w:t xml:space="preserve">    {</w:t>
        </w:r>
      </w:ins>
    </w:p>
    <w:p w:rsidR="00743B33" w:rsidRDefault="00D20E06">
      <w:pPr>
        <w:ind w:left="540"/>
        <w:jc w:val="both"/>
        <w:rPr>
          <w:ins w:id="27633" w:author="Author"/>
          <w:del w:id="27634" w:author="Author"/>
          <w:rFonts w:ascii="Calibri" w:hAnsi="Calibri" w:cs="Arial"/>
          <w:sz w:val="20"/>
          <w:szCs w:val="20"/>
        </w:rPr>
      </w:pPr>
      <w:ins w:id="27635" w:author="Author">
        <w:r>
          <w:rPr>
            <w:rFonts w:ascii="Calibri" w:hAnsi="Calibri" w:cs="Arial"/>
            <w:sz w:val="20"/>
            <w:szCs w:val="20"/>
          </w:rPr>
          <w:t xml:space="preserve">        Console.WriteLine("Index is out of range: {0}", index);</w:t>
        </w:r>
      </w:ins>
    </w:p>
    <w:p w:rsidR="00743B33" w:rsidRDefault="00D20E06">
      <w:pPr>
        <w:ind w:left="540"/>
        <w:jc w:val="both"/>
        <w:rPr>
          <w:ins w:id="27636" w:author="Author"/>
          <w:rFonts w:ascii="Calibri" w:hAnsi="Calibri" w:cs="Arial"/>
          <w:sz w:val="20"/>
          <w:szCs w:val="20"/>
        </w:rPr>
      </w:pPr>
      <w:ins w:id="27637" w:author="Author">
        <w:del w:id="27638" w:author="Author">
          <w:r>
            <w:rPr>
              <w:rFonts w:ascii="Calibri" w:hAnsi="Calibri" w:cs="Arial"/>
              <w:sz w:val="20"/>
              <w:szCs w:val="20"/>
            </w:rPr>
            <w:delText xml:space="preserve">        throw;</w:delText>
          </w:r>
        </w:del>
      </w:ins>
    </w:p>
    <w:p w:rsidR="00743B33" w:rsidRDefault="00D20E06">
      <w:pPr>
        <w:ind w:left="540"/>
        <w:jc w:val="both"/>
        <w:rPr>
          <w:ins w:id="27639" w:author="Author"/>
          <w:rFonts w:ascii="Calibri" w:hAnsi="Calibri" w:cs="Arial"/>
          <w:sz w:val="20"/>
          <w:szCs w:val="20"/>
        </w:rPr>
      </w:pPr>
      <w:ins w:id="27640" w:author="Author">
        <w:r>
          <w:rPr>
            <w:rFonts w:ascii="Calibri" w:hAnsi="Calibri" w:cs="Arial"/>
            <w:sz w:val="20"/>
            <w:szCs w:val="20"/>
          </w:rPr>
          <w:t xml:space="preserve">    }</w:t>
        </w:r>
      </w:ins>
    </w:p>
    <w:p w:rsidR="00743B33" w:rsidRDefault="00D20E06">
      <w:pPr>
        <w:ind w:left="540"/>
        <w:jc w:val="both"/>
        <w:rPr>
          <w:ins w:id="27641" w:author="Author"/>
          <w:rFonts w:ascii="Calibri" w:hAnsi="Calibri" w:cs="Arial"/>
          <w:sz w:val="20"/>
          <w:szCs w:val="20"/>
        </w:rPr>
      </w:pPr>
      <w:ins w:id="27642" w:author="Author">
        <w:r>
          <w:rPr>
            <w:rFonts w:ascii="Calibri" w:hAnsi="Calibri" w:cs="Arial"/>
            <w:sz w:val="20"/>
            <w:szCs w:val="20"/>
          </w:rPr>
          <w:t>}</w:t>
        </w:r>
      </w:ins>
    </w:p>
    <w:p w:rsidR="00743B33" w:rsidRDefault="00743B33">
      <w:pPr>
        <w:ind w:left="540"/>
        <w:jc w:val="both"/>
        <w:rPr>
          <w:ins w:id="27643" w:author="Author"/>
          <w:rFonts w:ascii="Calibri" w:hAnsi="Calibri" w:cs="Arial"/>
          <w:sz w:val="20"/>
          <w:szCs w:val="20"/>
        </w:rPr>
      </w:pPr>
    </w:p>
    <w:p w:rsidR="00743B33" w:rsidRDefault="00D20E06">
      <w:pPr>
        <w:ind w:left="540"/>
        <w:jc w:val="both"/>
        <w:rPr>
          <w:ins w:id="27644" w:author="Author"/>
          <w:rFonts w:ascii="Calibri" w:hAnsi="Calibri" w:cs="Arial"/>
          <w:sz w:val="20"/>
          <w:szCs w:val="20"/>
        </w:rPr>
      </w:pPr>
      <w:ins w:id="27645" w:author="Author">
        <w:del w:id="27646" w:author="Author">
          <w:r>
            <w:rPr>
              <w:rFonts w:ascii="Calibri" w:hAnsi="Calibri" w:cs="Arial"/>
              <w:sz w:val="20"/>
              <w:szCs w:val="20"/>
            </w:rPr>
            <w:delText>/*//Not</w:delText>
          </w:r>
        </w:del>
        <w:r>
          <w:rPr>
            <w:rFonts w:ascii="Calibri" w:hAnsi="Calibri" w:cs="Arial"/>
            <w:sz w:val="20"/>
            <w:szCs w:val="20"/>
          </w:rPr>
          <w:t>// Not Compliant</w:t>
        </w:r>
        <w:del w:id="27647" w:author="Author">
          <w:r>
            <w:rPr>
              <w:rFonts w:ascii="Calibri" w:hAnsi="Calibri" w:cs="Arial"/>
              <w:sz w:val="20"/>
              <w:szCs w:val="20"/>
            </w:rPr>
            <w:delText xml:space="preserve"> */</w:delText>
          </w:r>
        </w:del>
      </w:ins>
    </w:p>
    <w:p w:rsidR="00743B33" w:rsidRDefault="00D20E06">
      <w:pPr>
        <w:ind w:left="540"/>
        <w:jc w:val="both"/>
        <w:rPr>
          <w:ins w:id="27648" w:author="Author"/>
          <w:rFonts w:ascii="Calibri" w:hAnsi="Calibri" w:cs="Arial"/>
          <w:sz w:val="20"/>
          <w:szCs w:val="20"/>
        </w:rPr>
      </w:pPr>
      <w:ins w:id="27649" w:author="Author">
        <w:r>
          <w:rPr>
            <w:rFonts w:ascii="Calibri" w:hAnsi="Calibri" w:cs="Arial"/>
            <w:sz w:val="20"/>
            <w:szCs w:val="20"/>
          </w:rPr>
          <w:t>Not required.</w:t>
        </w:r>
      </w:ins>
    </w:p>
    <w:p w:rsidR="00743B33" w:rsidRDefault="00743B33">
      <w:pPr>
        <w:ind w:left="540"/>
        <w:jc w:val="both"/>
        <w:rPr>
          <w:ins w:id="27650" w:author="Author"/>
          <w:rFonts w:ascii="Calibri" w:hAnsi="Calibri" w:cs="Arial"/>
          <w:sz w:val="20"/>
          <w:szCs w:val="20"/>
        </w:rPr>
      </w:pPr>
    </w:p>
    <w:p w:rsidR="00743B33" w:rsidRDefault="00D20E06">
      <w:pPr>
        <w:ind w:left="540"/>
        <w:jc w:val="both"/>
        <w:rPr>
          <w:ins w:id="27651" w:author="Author"/>
          <w:rFonts w:ascii="Calibri" w:hAnsi="Calibri"/>
          <w:sz w:val="20"/>
          <w:szCs w:val="20"/>
          <w:lang w:val="en-US" w:eastAsia="en-US"/>
        </w:rPr>
      </w:pPr>
      <w:ins w:id="27652" w:author="Author">
        <w:r>
          <w:rPr>
            <w:rFonts w:ascii="Calibri" w:hAnsi="Calibri"/>
            <w:b/>
            <w:sz w:val="20"/>
            <w:szCs w:val="20"/>
            <w:lang w:val="en-US"/>
          </w:rPr>
          <w:t>Rationale:</w:t>
        </w:r>
      </w:ins>
    </w:p>
    <w:p w:rsidR="00743B33" w:rsidRDefault="00D20E06" w:rsidP="00743B33">
      <w:pPr>
        <w:ind w:left="540"/>
        <w:jc w:val="both"/>
        <w:rPr>
          <w:ins w:id="27653" w:author="Author"/>
          <w:rFonts w:cs="Arial"/>
        </w:rPr>
        <w:pPrChange w:id="27654" w:author="Author">
          <w:pPr>
            <w:pStyle w:val="Heading3"/>
          </w:pPr>
        </w:pPrChange>
      </w:pPr>
      <w:ins w:id="27655" w:author="Author">
        <w:r>
          <w:rPr>
            <w:rFonts w:ascii="Calibri" w:hAnsi="Calibri" w:cs="Arial"/>
            <w:sz w:val="20"/>
            <w:szCs w:val="20"/>
          </w:rPr>
          <w:t>To avoid errors in implementation</w:t>
        </w:r>
      </w:ins>
    </w:p>
    <w:p w:rsidR="00743B33" w:rsidRDefault="00743B33" w:rsidP="00743B33">
      <w:pPr>
        <w:ind w:left="540"/>
        <w:jc w:val="both"/>
        <w:rPr>
          <w:ins w:id="27656" w:author="Author"/>
        </w:rPr>
        <w:pPrChange w:id="27657" w:author="Author">
          <w:pPr>
            <w:pStyle w:val="Heading3"/>
          </w:pPr>
        </w:pPrChange>
      </w:pPr>
    </w:p>
    <w:p w:rsidR="00743B33" w:rsidRDefault="00D20E06">
      <w:pPr>
        <w:pStyle w:val="Heading3"/>
        <w:rPr>
          <w:ins w:id="27658" w:author="Author"/>
          <w:del w:id="27659" w:author="Author"/>
        </w:rPr>
      </w:pPr>
      <w:ins w:id="27660" w:author="Author">
        <w:del w:id="27661" w:author="Author">
          <w:r>
            <w:delText>Rules_CtrlFlow_015</w:delText>
          </w:r>
          <w:bookmarkStart w:id="27662" w:name="_Toc491674427"/>
          <w:bookmarkEnd w:id="27662"/>
        </w:del>
      </w:ins>
    </w:p>
    <w:p w:rsidR="00743B33" w:rsidRDefault="00D20E06">
      <w:pPr>
        <w:ind w:left="540"/>
        <w:jc w:val="both"/>
        <w:rPr>
          <w:ins w:id="27663" w:author="Author"/>
          <w:del w:id="27664" w:author="Author"/>
          <w:rFonts w:ascii="Calibri" w:hAnsi="Calibri"/>
          <w:b/>
          <w:sz w:val="20"/>
          <w:szCs w:val="20"/>
          <w:lang w:val="en-US"/>
        </w:rPr>
      </w:pPr>
      <w:ins w:id="27665" w:author="Author">
        <w:del w:id="27666" w:author="Author">
          <w:r>
            <w:rPr>
              <w:rFonts w:ascii="Calibri" w:hAnsi="Calibri"/>
              <w:b/>
              <w:sz w:val="20"/>
              <w:szCs w:val="20"/>
              <w:lang w:val="en-US"/>
            </w:rPr>
            <w:delText>Rule:</w:delText>
          </w:r>
          <w:bookmarkStart w:id="27667" w:name="_Toc491674428"/>
          <w:bookmarkEnd w:id="27667"/>
        </w:del>
      </w:ins>
    </w:p>
    <w:p w:rsidR="00743B33" w:rsidRDefault="00D20E06">
      <w:pPr>
        <w:ind w:left="540"/>
        <w:jc w:val="both"/>
        <w:rPr>
          <w:ins w:id="27668" w:author="Author"/>
          <w:del w:id="27669" w:author="Author"/>
          <w:rFonts w:ascii="Calibri" w:hAnsi="Calibri"/>
          <w:sz w:val="20"/>
          <w:szCs w:val="20"/>
        </w:rPr>
      </w:pPr>
      <w:ins w:id="27670" w:author="Author">
        <w:del w:id="27671" w:author="Author">
          <w:r>
            <w:rPr>
              <w:rFonts w:ascii="Calibri" w:hAnsi="Calibri"/>
              <w:sz w:val="20"/>
              <w:szCs w:val="20"/>
            </w:rPr>
            <w:delText>Simplify your code by using the C# “using statement”. If you have a try-finally statement in which the only code in the finally block is a call to the Dispose method, use a using statement instead.</w:delText>
          </w:r>
          <w:bookmarkStart w:id="27672" w:name="_Toc491674429"/>
          <w:bookmarkEnd w:id="27672"/>
        </w:del>
      </w:ins>
    </w:p>
    <w:p w:rsidR="00743B33" w:rsidRDefault="00743B33">
      <w:pPr>
        <w:ind w:left="540"/>
        <w:jc w:val="both"/>
        <w:rPr>
          <w:ins w:id="27673" w:author="Author"/>
          <w:del w:id="27674" w:author="Author"/>
          <w:rFonts w:ascii="Calibri" w:hAnsi="Calibri"/>
          <w:color w:val="0070C0"/>
          <w:sz w:val="20"/>
          <w:szCs w:val="20"/>
        </w:rPr>
      </w:pPr>
      <w:bookmarkStart w:id="27675" w:name="_Toc491674430"/>
      <w:bookmarkEnd w:id="27675"/>
    </w:p>
    <w:p w:rsidR="00743B33" w:rsidRDefault="00D20E06">
      <w:pPr>
        <w:ind w:left="540"/>
        <w:jc w:val="both"/>
        <w:rPr>
          <w:ins w:id="27676" w:author="Author"/>
          <w:del w:id="27677" w:author="Author"/>
          <w:rFonts w:ascii="Calibri" w:hAnsi="Calibri"/>
          <w:b/>
          <w:sz w:val="20"/>
          <w:szCs w:val="20"/>
          <w:lang w:val="en-US"/>
        </w:rPr>
      </w:pPr>
      <w:ins w:id="27678" w:author="Author">
        <w:del w:id="27679" w:author="Author">
          <w:r>
            <w:rPr>
              <w:rFonts w:ascii="Calibri" w:hAnsi="Calibri"/>
              <w:b/>
              <w:sz w:val="20"/>
              <w:szCs w:val="20"/>
              <w:lang w:val="en-US"/>
            </w:rPr>
            <w:delText>Example:</w:delText>
          </w:r>
          <w:bookmarkStart w:id="27680" w:name="_Toc491674431"/>
          <w:bookmarkEnd w:id="27680"/>
        </w:del>
      </w:ins>
    </w:p>
    <w:p w:rsidR="00743B33" w:rsidRDefault="00D20E06">
      <w:pPr>
        <w:ind w:left="540"/>
        <w:jc w:val="both"/>
        <w:rPr>
          <w:ins w:id="27681" w:author="Author"/>
          <w:del w:id="27682" w:author="Author"/>
          <w:rFonts w:ascii="Calibri" w:hAnsi="Calibri" w:cs="Arial"/>
          <w:sz w:val="20"/>
          <w:szCs w:val="20"/>
        </w:rPr>
      </w:pPr>
      <w:ins w:id="27683" w:author="Author">
        <w:del w:id="27684" w:author="Author">
          <w:r>
            <w:rPr>
              <w:rFonts w:ascii="Calibri" w:hAnsi="Calibri" w:cs="Arial"/>
              <w:sz w:val="20"/>
              <w:szCs w:val="20"/>
            </w:rPr>
            <w:delText>/*// Compliant */</w:delText>
          </w:r>
          <w:bookmarkStart w:id="27685" w:name="_Toc491674432"/>
          <w:bookmarkEnd w:id="27685"/>
        </w:del>
      </w:ins>
    </w:p>
    <w:p w:rsidR="00743B33" w:rsidRDefault="00D20E06">
      <w:pPr>
        <w:ind w:left="540"/>
        <w:jc w:val="both"/>
        <w:rPr>
          <w:ins w:id="27686" w:author="Author"/>
          <w:del w:id="27687" w:author="Author"/>
          <w:rFonts w:ascii="Calibri" w:hAnsi="Calibri" w:cs="Arial"/>
          <w:sz w:val="20"/>
          <w:szCs w:val="20"/>
        </w:rPr>
      </w:pPr>
      <w:ins w:id="27688" w:author="Author">
        <w:del w:id="27689" w:author="Author">
          <w:r>
            <w:rPr>
              <w:rFonts w:ascii="Calibri" w:hAnsi="Calibri" w:cs="Arial"/>
              <w:sz w:val="20"/>
              <w:szCs w:val="20"/>
            </w:rPr>
            <w:delText xml:space="preserve">// This try-finally statement </w:delText>
          </w:r>
          <w:r>
            <w:rPr>
              <w:rFonts w:ascii="Calibri" w:hAnsi="Calibri" w:cs="Arial"/>
              <w:sz w:val="20"/>
              <w:szCs w:val="20"/>
            </w:rPr>
            <w:delText>only calls Dispose in the finally block.</w:delText>
          </w:r>
          <w:bookmarkStart w:id="27690" w:name="_Toc491674433"/>
          <w:bookmarkEnd w:id="27690"/>
        </w:del>
      </w:ins>
    </w:p>
    <w:p w:rsidR="00743B33" w:rsidRDefault="00D20E06">
      <w:pPr>
        <w:ind w:left="540"/>
        <w:jc w:val="both"/>
        <w:rPr>
          <w:ins w:id="27691" w:author="Author"/>
          <w:del w:id="27692" w:author="Author"/>
          <w:rFonts w:ascii="Calibri" w:hAnsi="Calibri" w:cs="Arial"/>
          <w:sz w:val="20"/>
          <w:szCs w:val="20"/>
        </w:rPr>
      </w:pPr>
      <w:ins w:id="27693" w:author="Author">
        <w:del w:id="27694" w:author="Author">
          <w:r>
            <w:rPr>
              <w:rFonts w:ascii="Calibri" w:hAnsi="Calibri" w:cs="Arial"/>
              <w:sz w:val="20"/>
              <w:szCs w:val="20"/>
            </w:rPr>
            <w:delText>Font font1 = new Font("Arial", 10.0f);</w:delText>
          </w:r>
          <w:bookmarkStart w:id="27695" w:name="_Toc491674434"/>
          <w:bookmarkEnd w:id="27695"/>
        </w:del>
      </w:ins>
    </w:p>
    <w:p w:rsidR="00743B33" w:rsidRDefault="00D20E06">
      <w:pPr>
        <w:ind w:left="540"/>
        <w:jc w:val="both"/>
        <w:rPr>
          <w:ins w:id="27696" w:author="Author"/>
          <w:del w:id="27697" w:author="Author"/>
          <w:rFonts w:ascii="Calibri" w:hAnsi="Calibri" w:cs="Arial"/>
          <w:sz w:val="20"/>
          <w:szCs w:val="20"/>
        </w:rPr>
      </w:pPr>
      <w:ins w:id="27698" w:author="Author">
        <w:del w:id="27699" w:author="Author">
          <w:r>
            <w:rPr>
              <w:rFonts w:ascii="Calibri" w:hAnsi="Calibri" w:cs="Arial"/>
              <w:sz w:val="20"/>
              <w:szCs w:val="20"/>
            </w:rPr>
            <w:delText>try</w:delText>
          </w:r>
          <w:bookmarkStart w:id="27700" w:name="_Toc491674435"/>
          <w:bookmarkEnd w:id="27700"/>
        </w:del>
      </w:ins>
    </w:p>
    <w:p w:rsidR="00743B33" w:rsidRDefault="00D20E06">
      <w:pPr>
        <w:ind w:left="540"/>
        <w:jc w:val="both"/>
        <w:rPr>
          <w:ins w:id="27701" w:author="Author"/>
          <w:del w:id="27702" w:author="Author"/>
          <w:rFonts w:ascii="Calibri" w:hAnsi="Calibri" w:cs="Arial"/>
          <w:sz w:val="20"/>
          <w:szCs w:val="20"/>
        </w:rPr>
      </w:pPr>
      <w:ins w:id="27703" w:author="Author">
        <w:del w:id="27704" w:author="Author">
          <w:r>
            <w:rPr>
              <w:rFonts w:ascii="Calibri" w:hAnsi="Calibri" w:cs="Arial"/>
              <w:sz w:val="20"/>
              <w:szCs w:val="20"/>
            </w:rPr>
            <w:delText>{</w:delText>
          </w:r>
          <w:bookmarkStart w:id="27705" w:name="_Toc491674436"/>
          <w:bookmarkEnd w:id="27705"/>
        </w:del>
      </w:ins>
    </w:p>
    <w:p w:rsidR="00743B33" w:rsidRDefault="00D20E06">
      <w:pPr>
        <w:ind w:left="540"/>
        <w:jc w:val="both"/>
        <w:rPr>
          <w:ins w:id="27706" w:author="Author"/>
          <w:del w:id="27707" w:author="Author"/>
          <w:rFonts w:ascii="Calibri" w:hAnsi="Calibri" w:cs="Arial"/>
          <w:sz w:val="20"/>
          <w:szCs w:val="20"/>
        </w:rPr>
      </w:pPr>
      <w:ins w:id="27708" w:author="Author">
        <w:del w:id="27709" w:author="Author">
          <w:r>
            <w:rPr>
              <w:rFonts w:ascii="Calibri" w:hAnsi="Calibri" w:cs="Arial"/>
              <w:sz w:val="20"/>
              <w:szCs w:val="20"/>
            </w:rPr>
            <w:delText xml:space="preserve">    byte charset = font1.GdiCharSet;</w:delText>
          </w:r>
          <w:bookmarkStart w:id="27710" w:name="_Toc491674437"/>
          <w:bookmarkEnd w:id="27710"/>
        </w:del>
      </w:ins>
    </w:p>
    <w:p w:rsidR="00743B33" w:rsidRDefault="00D20E06">
      <w:pPr>
        <w:ind w:left="540"/>
        <w:jc w:val="both"/>
        <w:rPr>
          <w:ins w:id="27711" w:author="Author"/>
          <w:del w:id="27712" w:author="Author"/>
          <w:rFonts w:ascii="Calibri" w:hAnsi="Calibri" w:cs="Arial"/>
          <w:sz w:val="20"/>
          <w:szCs w:val="20"/>
        </w:rPr>
      </w:pPr>
      <w:ins w:id="27713" w:author="Author">
        <w:del w:id="27714" w:author="Author">
          <w:r>
            <w:rPr>
              <w:rFonts w:ascii="Calibri" w:hAnsi="Calibri" w:cs="Arial"/>
              <w:sz w:val="20"/>
              <w:szCs w:val="20"/>
            </w:rPr>
            <w:delText>}</w:delText>
          </w:r>
          <w:bookmarkStart w:id="27715" w:name="_Toc491674438"/>
          <w:bookmarkEnd w:id="27715"/>
        </w:del>
      </w:ins>
    </w:p>
    <w:p w:rsidR="00743B33" w:rsidRDefault="00D20E06">
      <w:pPr>
        <w:ind w:left="540"/>
        <w:jc w:val="both"/>
        <w:rPr>
          <w:ins w:id="27716" w:author="Author"/>
          <w:del w:id="27717" w:author="Author"/>
          <w:rFonts w:ascii="Calibri" w:hAnsi="Calibri" w:cs="Arial"/>
          <w:sz w:val="20"/>
          <w:szCs w:val="20"/>
        </w:rPr>
      </w:pPr>
      <w:ins w:id="27718" w:author="Author">
        <w:del w:id="27719" w:author="Author">
          <w:r>
            <w:rPr>
              <w:rFonts w:ascii="Calibri" w:hAnsi="Calibri" w:cs="Arial"/>
              <w:sz w:val="20"/>
              <w:szCs w:val="20"/>
            </w:rPr>
            <w:delText>finally</w:delText>
          </w:r>
          <w:bookmarkStart w:id="27720" w:name="_Toc491674439"/>
          <w:bookmarkEnd w:id="27720"/>
        </w:del>
      </w:ins>
    </w:p>
    <w:p w:rsidR="00743B33" w:rsidRDefault="00D20E06">
      <w:pPr>
        <w:ind w:left="540"/>
        <w:jc w:val="both"/>
        <w:rPr>
          <w:ins w:id="27721" w:author="Author"/>
          <w:del w:id="27722" w:author="Author"/>
          <w:rFonts w:ascii="Calibri" w:hAnsi="Calibri" w:cs="Arial"/>
          <w:sz w:val="20"/>
          <w:szCs w:val="20"/>
        </w:rPr>
      </w:pPr>
      <w:ins w:id="27723" w:author="Author">
        <w:del w:id="27724" w:author="Author">
          <w:r>
            <w:rPr>
              <w:rFonts w:ascii="Calibri" w:hAnsi="Calibri" w:cs="Arial"/>
              <w:sz w:val="20"/>
              <w:szCs w:val="20"/>
            </w:rPr>
            <w:delText>{</w:delText>
          </w:r>
          <w:bookmarkStart w:id="27725" w:name="_Toc491674440"/>
          <w:bookmarkEnd w:id="27725"/>
        </w:del>
      </w:ins>
    </w:p>
    <w:p w:rsidR="00743B33" w:rsidRDefault="00D20E06">
      <w:pPr>
        <w:ind w:left="540"/>
        <w:jc w:val="both"/>
        <w:rPr>
          <w:ins w:id="27726" w:author="Author"/>
          <w:del w:id="27727" w:author="Author"/>
          <w:rFonts w:ascii="Calibri" w:hAnsi="Calibri" w:cs="Arial"/>
          <w:sz w:val="20"/>
          <w:szCs w:val="20"/>
        </w:rPr>
      </w:pPr>
      <w:ins w:id="27728" w:author="Author">
        <w:del w:id="27729" w:author="Author">
          <w:r>
            <w:rPr>
              <w:rFonts w:ascii="Calibri" w:hAnsi="Calibri" w:cs="Arial"/>
              <w:sz w:val="20"/>
              <w:szCs w:val="20"/>
            </w:rPr>
            <w:delText xml:space="preserve">    if (font1 != null)</w:delText>
          </w:r>
          <w:bookmarkStart w:id="27730" w:name="_Toc491674441"/>
          <w:bookmarkEnd w:id="27730"/>
        </w:del>
      </w:ins>
    </w:p>
    <w:p w:rsidR="00743B33" w:rsidRDefault="00D20E06">
      <w:pPr>
        <w:ind w:left="540"/>
        <w:jc w:val="both"/>
        <w:rPr>
          <w:ins w:id="27731" w:author="Author"/>
          <w:del w:id="27732" w:author="Author"/>
          <w:rFonts w:ascii="Calibri" w:hAnsi="Calibri" w:cs="Arial"/>
          <w:sz w:val="20"/>
          <w:szCs w:val="20"/>
        </w:rPr>
      </w:pPr>
      <w:ins w:id="27733" w:author="Author">
        <w:del w:id="27734" w:author="Author">
          <w:r>
            <w:rPr>
              <w:rFonts w:ascii="Calibri" w:hAnsi="Calibri" w:cs="Arial"/>
              <w:sz w:val="20"/>
              <w:szCs w:val="20"/>
            </w:rPr>
            <w:delText xml:space="preserve">    {</w:delText>
          </w:r>
          <w:bookmarkStart w:id="27735" w:name="_Toc491674442"/>
          <w:bookmarkEnd w:id="27735"/>
        </w:del>
      </w:ins>
    </w:p>
    <w:p w:rsidR="00743B33" w:rsidRDefault="00D20E06">
      <w:pPr>
        <w:ind w:left="540"/>
        <w:jc w:val="both"/>
        <w:rPr>
          <w:ins w:id="27736" w:author="Author"/>
          <w:del w:id="27737" w:author="Author"/>
          <w:rFonts w:ascii="Calibri" w:hAnsi="Calibri" w:cs="Arial"/>
          <w:sz w:val="20"/>
          <w:szCs w:val="20"/>
        </w:rPr>
      </w:pPr>
      <w:ins w:id="27738" w:author="Author">
        <w:del w:id="27739" w:author="Author">
          <w:r>
            <w:rPr>
              <w:rFonts w:ascii="Calibri" w:hAnsi="Calibri" w:cs="Arial"/>
              <w:sz w:val="20"/>
              <w:szCs w:val="20"/>
            </w:rPr>
            <w:delText xml:space="preserve">        ((IDisposable)font1).Dispose();</w:delText>
          </w:r>
          <w:bookmarkStart w:id="27740" w:name="_Toc491674443"/>
          <w:bookmarkEnd w:id="27740"/>
        </w:del>
      </w:ins>
    </w:p>
    <w:p w:rsidR="00743B33" w:rsidRDefault="00D20E06">
      <w:pPr>
        <w:ind w:left="540"/>
        <w:jc w:val="both"/>
        <w:rPr>
          <w:ins w:id="27741" w:author="Author"/>
          <w:del w:id="27742" w:author="Author"/>
          <w:rFonts w:ascii="Calibri" w:hAnsi="Calibri" w:cs="Arial"/>
          <w:sz w:val="20"/>
          <w:szCs w:val="20"/>
        </w:rPr>
      </w:pPr>
      <w:ins w:id="27743" w:author="Author">
        <w:del w:id="27744" w:author="Author">
          <w:r>
            <w:rPr>
              <w:rFonts w:ascii="Calibri" w:hAnsi="Calibri" w:cs="Arial"/>
              <w:sz w:val="20"/>
              <w:szCs w:val="20"/>
            </w:rPr>
            <w:delText xml:space="preserve">    }</w:delText>
          </w:r>
          <w:bookmarkStart w:id="27745" w:name="_Toc491674444"/>
          <w:bookmarkEnd w:id="27745"/>
        </w:del>
      </w:ins>
    </w:p>
    <w:p w:rsidR="00743B33" w:rsidRDefault="00D20E06">
      <w:pPr>
        <w:ind w:left="540"/>
        <w:jc w:val="both"/>
        <w:rPr>
          <w:ins w:id="27746" w:author="Author"/>
          <w:del w:id="27747" w:author="Author"/>
          <w:rFonts w:ascii="Calibri" w:hAnsi="Calibri" w:cs="Arial"/>
          <w:sz w:val="20"/>
          <w:szCs w:val="20"/>
        </w:rPr>
      </w:pPr>
      <w:ins w:id="27748" w:author="Author">
        <w:del w:id="27749" w:author="Author">
          <w:r>
            <w:rPr>
              <w:rFonts w:ascii="Calibri" w:hAnsi="Calibri" w:cs="Arial"/>
              <w:sz w:val="20"/>
              <w:szCs w:val="20"/>
            </w:rPr>
            <w:delText>}</w:delText>
          </w:r>
          <w:bookmarkStart w:id="27750" w:name="_Toc491674445"/>
          <w:bookmarkEnd w:id="27750"/>
        </w:del>
      </w:ins>
    </w:p>
    <w:p w:rsidR="00743B33" w:rsidRDefault="00743B33">
      <w:pPr>
        <w:ind w:left="540"/>
        <w:jc w:val="both"/>
        <w:rPr>
          <w:ins w:id="27751" w:author="Author"/>
          <w:del w:id="27752" w:author="Author"/>
          <w:rFonts w:ascii="Calibri" w:hAnsi="Calibri" w:cs="Arial"/>
          <w:sz w:val="20"/>
          <w:szCs w:val="20"/>
        </w:rPr>
      </w:pPr>
      <w:bookmarkStart w:id="27753" w:name="_Toc491674446"/>
      <w:bookmarkEnd w:id="27753"/>
    </w:p>
    <w:p w:rsidR="00743B33" w:rsidRDefault="00743B33">
      <w:pPr>
        <w:ind w:left="540"/>
        <w:jc w:val="both"/>
        <w:rPr>
          <w:ins w:id="27754" w:author="Author"/>
          <w:del w:id="27755" w:author="Author"/>
          <w:rFonts w:ascii="Calibri" w:hAnsi="Calibri" w:cs="Arial"/>
          <w:sz w:val="20"/>
          <w:szCs w:val="20"/>
        </w:rPr>
      </w:pPr>
      <w:bookmarkStart w:id="27756" w:name="_Toc491674447"/>
      <w:bookmarkEnd w:id="27756"/>
    </w:p>
    <w:p w:rsidR="00743B33" w:rsidRDefault="00D20E06">
      <w:pPr>
        <w:ind w:left="540"/>
        <w:jc w:val="both"/>
        <w:rPr>
          <w:ins w:id="27757" w:author="Author"/>
          <w:del w:id="27758" w:author="Author"/>
          <w:rFonts w:ascii="Calibri" w:hAnsi="Calibri" w:cs="Arial"/>
          <w:sz w:val="20"/>
          <w:szCs w:val="20"/>
        </w:rPr>
      </w:pPr>
      <w:ins w:id="27759" w:author="Author">
        <w:del w:id="27760" w:author="Author">
          <w:r>
            <w:rPr>
              <w:rFonts w:ascii="Calibri" w:hAnsi="Calibri" w:cs="Arial"/>
              <w:sz w:val="20"/>
              <w:szCs w:val="20"/>
            </w:rPr>
            <w:delText xml:space="preserve">// You can do the same thing with a using </w:delText>
          </w:r>
          <w:r>
            <w:rPr>
              <w:rFonts w:ascii="Calibri" w:hAnsi="Calibri" w:cs="Arial"/>
              <w:sz w:val="20"/>
              <w:szCs w:val="20"/>
            </w:rPr>
            <w:delText>statement.</w:delText>
          </w:r>
          <w:bookmarkStart w:id="27761" w:name="_Toc491674448"/>
          <w:bookmarkEnd w:id="27761"/>
        </w:del>
      </w:ins>
    </w:p>
    <w:p w:rsidR="00743B33" w:rsidRDefault="00D20E06">
      <w:pPr>
        <w:ind w:left="540"/>
        <w:jc w:val="both"/>
        <w:rPr>
          <w:ins w:id="27762" w:author="Author"/>
          <w:del w:id="27763" w:author="Author"/>
          <w:rFonts w:ascii="Calibri" w:hAnsi="Calibri" w:cs="Arial"/>
          <w:sz w:val="20"/>
          <w:szCs w:val="20"/>
        </w:rPr>
      </w:pPr>
      <w:ins w:id="27764" w:author="Author">
        <w:del w:id="27765" w:author="Author">
          <w:r>
            <w:rPr>
              <w:rFonts w:ascii="Calibri" w:hAnsi="Calibri" w:cs="Arial"/>
              <w:sz w:val="20"/>
              <w:szCs w:val="20"/>
            </w:rPr>
            <w:delText>using (Font font2 = new Font("Arial", 10.0f))</w:delText>
          </w:r>
          <w:bookmarkStart w:id="27766" w:name="_Toc491674449"/>
          <w:bookmarkEnd w:id="27766"/>
        </w:del>
      </w:ins>
    </w:p>
    <w:p w:rsidR="00743B33" w:rsidRDefault="00D20E06">
      <w:pPr>
        <w:ind w:left="540"/>
        <w:jc w:val="both"/>
        <w:rPr>
          <w:ins w:id="27767" w:author="Author"/>
          <w:del w:id="27768" w:author="Author"/>
          <w:rFonts w:ascii="Calibri" w:hAnsi="Calibri" w:cs="Arial"/>
          <w:sz w:val="20"/>
          <w:szCs w:val="20"/>
        </w:rPr>
      </w:pPr>
      <w:ins w:id="27769" w:author="Author">
        <w:del w:id="27770" w:author="Author">
          <w:r>
            <w:rPr>
              <w:rFonts w:ascii="Calibri" w:hAnsi="Calibri" w:cs="Arial"/>
              <w:sz w:val="20"/>
              <w:szCs w:val="20"/>
            </w:rPr>
            <w:delText>{</w:delText>
          </w:r>
          <w:bookmarkStart w:id="27771" w:name="_Toc491674450"/>
          <w:bookmarkEnd w:id="27771"/>
        </w:del>
      </w:ins>
    </w:p>
    <w:p w:rsidR="00743B33" w:rsidRDefault="00D20E06">
      <w:pPr>
        <w:ind w:left="540"/>
        <w:jc w:val="both"/>
        <w:rPr>
          <w:ins w:id="27772" w:author="Author"/>
          <w:del w:id="27773" w:author="Author"/>
          <w:rFonts w:ascii="Calibri" w:hAnsi="Calibri" w:cs="Arial"/>
          <w:sz w:val="20"/>
          <w:szCs w:val="20"/>
        </w:rPr>
      </w:pPr>
      <w:ins w:id="27774" w:author="Author">
        <w:del w:id="27775" w:author="Author">
          <w:r>
            <w:rPr>
              <w:rFonts w:ascii="Calibri" w:hAnsi="Calibri" w:cs="Arial"/>
              <w:sz w:val="20"/>
              <w:szCs w:val="20"/>
            </w:rPr>
            <w:delText xml:space="preserve">    byte charset = font2.GdiCharSet;</w:delText>
          </w:r>
          <w:bookmarkStart w:id="27776" w:name="_Toc491674451"/>
          <w:bookmarkEnd w:id="27776"/>
        </w:del>
      </w:ins>
    </w:p>
    <w:p w:rsidR="00743B33" w:rsidRDefault="00D20E06">
      <w:pPr>
        <w:ind w:left="540"/>
        <w:jc w:val="both"/>
        <w:rPr>
          <w:ins w:id="27777" w:author="Author"/>
          <w:del w:id="27778" w:author="Author"/>
          <w:rFonts w:ascii="Calibri" w:hAnsi="Calibri" w:cs="Arial"/>
          <w:sz w:val="20"/>
          <w:szCs w:val="20"/>
        </w:rPr>
      </w:pPr>
      <w:ins w:id="27779" w:author="Author">
        <w:del w:id="27780" w:author="Author">
          <w:r>
            <w:rPr>
              <w:rFonts w:ascii="Calibri" w:hAnsi="Calibri" w:cs="Arial"/>
              <w:sz w:val="20"/>
              <w:szCs w:val="20"/>
            </w:rPr>
            <w:delText>}</w:delText>
          </w:r>
          <w:bookmarkStart w:id="27781" w:name="_Toc491674452"/>
          <w:bookmarkEnd w:id="27781"/>
        </w:del>
      </w:ins>
    </w:p>
    <w:p w:rsidR="00743B33" w:rsidRDefault="00D20E06">
      <w:pPr>
        <w:ind w:left="540"/>
        <w:jc w:val="both"/>
        <w:rPr>
          <w:ins w:id="27782" w:author="Author"/>
          <w:del w:id="27783" w:author="Author"/>
          <w:rFonts w:ascii="Calibri" w:hAnsi="Calibri" w:cs="Arial"/>
          <w:sz w:val="20"/>
          <w:szCs w:val="20"/>
        </w:rPr>
      </w:pPr>
      <w:ins w:id="27784" w:author="Author">
        <w:del w:id="27785" w:author="Author">
          <w:r>
            <w:rPr>
              <w:rFonts w:ascii="Calibri" w:hAnsi="Calibri" w:cs="Arial"/>
              <w:sz w:val="20"/>
              <w:szCs w:val="20"/>
            </w:rPr>
            <w:delText>/*//Not// Not Compliant */</w:delText>
          </w:r>
          <w:bookmarkStart w:id="27786" w:name="_Toc491674453"/>
          <w:bookmarkEnd w:id="27786"/>
        </w:del>
      </w:ins>
    </w:p>
    <w:p w:rsidR="00743B33" w:rsidRDefault="00D20E06">
      <w:pPr>
        <w:ind w:left="540"/>
        <w:jc w:val="both"/>
        <w:rPr>
          <w:ins w:id="27787" w:author="Author"/>
          <w:del w:id="27788" w:author="Author"/>
          <w:rFonts w:ascii="Calibri" w:hAnsi="Calibri" w:cs="Arial"/>
          <w:sz w:val="20"/>
          <w:szCs w:val="20"/>
        </w:rPr>
      </w:pPr>
      <w:ins w:id="27789" w:author="Author">
        <w:del w:id="27790" w:author="Author">
          <w:r>
            <w:rPr>
              <w:rFonts w:ascii="Calibri" w:hAnsi="Calibri" w:cs="Arial"/>
              <w:sz w:val="20"/>
              <w:szCs w:val="20"/>
            </w:rPr>
            <w:delText>Not required.</w:delText>
          </w:r>
          <w:bookmarkStart w:id="27791" w:name="_Toc491674454"/>
          <w:bookmarkEnd w:id="27791"/>
        </w:del>
      </w:ins>
    </w:p>
    <w:p w:rsidR="00743B33" w:rsidRDefault="00743B33">
      <w:pPr>
        <w:ind w:left="540"/>
        <w:jc w:val="both"/>
        <w:rPr>
          <w:ins w:id="27792" w:author="Author"/>
          <w:del w:id="27793" w:author="Author"/>
          <w:rFonts w:ascii="Calibri" w:hAnsi="Calibri" w:cs="Arial"/>
          <w:sz w:val="20"/>
          <w:szCs w:val="20"/>
        </w:rPr>
      </w:pPr>
      <w:bookmarkStart w:id="27794" w:name="_Toc491674455"/>
      <w:bookmarkEnd w:id="27794"/>
    </w:p>
    <w:p w:rsidR="00743B33" w:rsidRDefault="00D20E06">
      <w:pPr>
        <w:ind w:left="540"/>
        <w:jc w:val="both"/>
        <w:rPr>
          <w:ins w:id="27795" w:author="Author"/>
          <w:del w:id="27796" w:author="Author"/>
          <w:rFonts w:ascii="Calibri" w:hAnsi="Calibri"/>
          <w:sz w:val="20"/>
          <w:szCs w:val="20"/>
          <w:lang w:val="en-US" w:eastAsia="en-US"/>
        </w:rPr>
      </w:pPr>
      <w:ins w:id="27797" w:author="Author">
        <w:del w:id="27798" w:author="Author">
          <w:r>
            <w:rPr>
              <w:rFonts w:ascii="Calibri" w:hAnsi="Calibri"/>
              <w:b/>
              <w:sz w:val="20"/>
              <w:szCs w:val="20"/>
              <w:lang w:val="en-US"/>
            </w:rPr>
            <w:delText>Rationale:</w:delText>
          </w:r>
          <w:bookmarkStart w:id="27799" w:name="_Toc491674456"/>
          <w:bookmarkEnd w:id="27799"/>
        </w:del>
      </w:ins>
    </w:p>
    <w:p w:rsidR="00743B33" w:rsidRDefault="00D20E06">
      <w:pPr>
        <w:ind w:left="540"/>
        <w:jc w:val="both"/>
        <w:rPr>
          <w:ins w:id="27800" w:author="Author"/>
          <w:del w:id="27801" w:author="Author"/>
          <w:lang w:val="en-US"/>
        </w:rPr>
      </w:pPr>
      <w:ins w:id="27802" w:author="Author">
        <w:del w:id="27803" w:author="Author">
          <w:r>
            <w:rPr>
              <w:rFonts w:ascii="Calibri" w:hAnsi="Calibri" w:cs="Arial"/>
              <w:sz w:val="20"/>
              <w:szCs w:val="20"/>
            </w:rPr>
            <w:delText>To avoid errors in implementation</w:delText>
          </w:r>
          <w:bookmarkStart w:id="27804" w:name="_Toc491674457"/>
          <w:bookmarkEnd w:id="27804"/>
        </w:del>
      </w:ins>
    </w:p>
    <w:p w:rsidR="00743B33" w:rsidRDefault="00D20E06">
      <w:pPr>
        <w:pStyle w:val="Heading2"/>
      </w:pPr>
      <w:bookmarkStart w:id="27805" w:name="_Toc491674458"/>
      <w:r>
        <w:t>Functions</w:t>
      </w:r>
      <w:bookmarkEnd w:id="27593"/>
      <w:bookmarkEnd w:id="27594"/>
      <w:bookmarkEnd w:id="27595"/>
      <w:bookmarkEnd w:id="27596"/>
      <w:bookmarkEnd w:id="27597"/>
      <w:bookmarkEnd w:id="27598"/>
      <w:bookmarkEnd w:id="27599"/>
      <w:bookmarkEnd w:id="27805"/>
    </w:p>
    <w:p w:rsidR="00743B33" w:rsidRDefault="00D20E06">
      <w:pPr>
        <w:pStyle w:val="Heading3"/>
      </w:pPr>
      <w:bookmarkStart w:id="27806" w:name="_Toc267251723"/>
      <w:bookmarkStart w:id="27807" w:name="_Toc267251724"/>
      <w:bookmarkStart w:id="27808" w:name="_Toc267251725"/>
      <w:bookmarkStart w:id="27809" w:name="_Toc267251726"/>
      <w:bookmarkStart w:id="27810" w:name="_Toc267251728"/>
      <w:bookmarkStart w:id="27811" w:name="_Toc267251734"/>
      <w:bookmarkStart w:id="27812" w:name="_Toc267251739"/>
      <w:bookmarkStart w:id="27813" w:name="_Toc267251740"/>
      <w:bookmarkStart w:id="27814" w:name="_Toc267251741"/>
      <w:bookmarkStart w:id="27815" w:name="_Toc267251742"/>
      <w:bookmarkStart w:id="27816" w:name="_Toc267251743"/>
      <w:bookmarkStart w:id="27817" w:name="_Toc267251744"/>
      <w:bookmarkStart w:id="27818" w:name="_Toc267251745"/>
      <w:bookmarkStart w:id="27819" w:name="_Toc267251746"/>
      <w:bookmarkStart w:id="27820" w:name="_Toc294795275"/>
      <w:bookmarkStart w:id="27821" w:name="_Toc301956974"/>
      <w:bookmarkStart w:id="27822" w:name="_Toc301960102"/>
      <w:bookmarkStart w:id="27823" w:name="_Toc301960576"/>
      <w:bookmarkStart w:id="27824" w:name="_Toc301960738"/>
      <w:bookmarkStart w:id="27825" w:name="_Toc409602544"/>
      <w:bookmarkStart w:id="27826" w:name="_Toc430267207"/>
      <w:bookmarkStart w:id="27827" w:name="_Toc491674459"/>
      <w:bookmarkEnd w:id="27806"/>
      <w:bookmarkEnd w:id="27807"/>
      <w:bookmarkEnd w:id="27808"/>
      <w:bookmarkEnd w:id="27809"/>
      <w:bookmarkEnd w:id="27810"/>
      <w:bookmarkEnd w:id="27811"/>
      <w:bookmarkEnd w:id="27812"/>
      <w:bookmarkEnd w:id="27813"/>
      <w:bookmarkEnd w:id="27814"/>
      <w:bookmarkEnd w:id="27815"/>
      <w:bookmarkEnd w:id="27816"/>
      <w:bookmarkEnd w:id="27817"/>
      <w:bookmarkEnd w:id="27818"/>
      <w:bookmarkEnd w:id="27819"/>
      <w:r>
        <w:t>Rules_Func_001</w:t>
      </w:r>
      <w:bookmarkEnd w:id="27820"/>
      <w:bookmarkEnd w:id="27821"/>
      <w:bookmarkEnd w:id="27822"/>
      <w:bookmarkEnd w:id="27823"/>
      <w:bookmarkEnd w:id="27824"/>
      <w:bookmarkEnd w:id="27825"/>
      <w:r>
        <w:t xml:space="preserve"> ([1] Clause 5.4.7 - table 1 - 1d)</w:t>
      </w:r>
      <w:bookmarkEnd w:id="27826"/>
      <w:bookmarkEnd w:id="27827"/>
    </w:p>
    <w:p w:rsidR="00743B33" w:rsidRPr="00743B33" w:rsidRDefault="00D20E06">
      <w:pPr>
        <w:ind w:left="540"/>
        <w:jc w:val="both"/>
        <w:rPr>
          <w:rFonts w:ascii="Calibri" w:hAnsi="Calibri"/>
          <w:b/>
          <w:sz w:val="20"/>
          <w:szCs w:val="20"/>
          <w:lang w:val="en-US"/>
          <w:rPrChange w:id="27828" w:author="Author">
            <w:rPr>
              <w:rFonts w:ascii="Trebuchet MS" w:hAnsi="Trebuchet MS"/>
              <w:b/>
              <w:lang w:val="en-US"/>
            </w:rPr>
          </w:rPrChange>
        </w:rPr>
      </w:pPr>
      <w:r>
        <w:rPr>
          <w:rFonts w:ascii="Calibri" w:hAnsi="Calibri"/>
          <w:b/>
          <w:sz w:val="20"/>
          <w:szCs w:val="20"/>
          <w:lang w:val="en-US"/>
          <w:rPrChange w:id="27829"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7830" w:author="Author">
            <w:rPr>
              <w:rFonts w:ascii="Trebuchet MS" w:hAnsi="Trebuchet MS"/>
              <w:sz w:val="20"/>
              <w:szCs w:val="20"/>
            </w:rPr>
          </w:rPrChange>
        </w:rPr>
      </w:pPr>
      <w:r>
        <w:rPr>
          <w:rFonts w:ascii="Calibri" w:hAnsi="Calibri"/>
          <w:sz w:val="20"/>
          <w:szCs w:val="20"/>
          <w:rPrChange w:id="27831" w:author="Author">
            <w:rPr>
              <w:rFonts w:ascii="Trebuchet MS" w:hAnsi="Trebuchet MS"/>
              <w:sz w:val="20"/>
              <w:szCs w:val="20"/>
            </w:rPr>
          </w:rPrChange>
        </w:rPr>
        <w:t>Functions that do not return a parameter</w:t>
      </w:r>
      <w:ins w:id="27832" w:author="Author">
        <w:r>
          <w:rPr>
            <w:rFonts w:ascii="Calibri" w:hAnsi="Calibri"/>
            <w:sz w:val="20"/>
            <w:szCs w:val="20"/>
          </w:rPr>
          <w:t xml:space="preserve"> (or return one fixed value only)</w:t>
        </w:r>
      </w:ins>
      <w:r>
        <w:rPr>
          <w:rFonts w:ascii="Calibri" w:hAnsi="Calibri"/>
          <w:sz w:val="20"/>
          <w:szCs w:val="20"/>
          <w:rPrChange w:id="27833" w:author="Author">
            <w:rPr>
              <w:rFonts w:ascii="Trebuchet MS" w:hAnsi="Trebuchet MS"/>
              <w:sz w:val="20"/>
              <w:szCs w:val="20"/>
            </w:rPr>
          </w:rPrChange>
        </w:rPr>
        <w:t xml:space="preserve"> shall be declared as </w:t>
      </w:r>
      <w:r>
        <w:rPr>
          <w:rFonts w:ascii="Calibri" w:hAnsi="Calibri"/>
          <w:i/>
          <w:sz w:val="20"/>
          <w:szCs w:val="20"/>
          <w:rPrChange w:id="27834" w:author="Author">
            <w:rPr>
              <w:rFonts w:ascii="Trebuchet MS" w:hAnsi="Trebuchet MS"/>
              <w:i/>
              <w:sz w:val="20"/>
              <w:szCs w:val="20"/>
            </w:rPr>
          </w:rPrChange>
        </w:rPr>
        <w:t>‘void’</w:t>
      </w:r>
      <w:r>
        <w:rPr>
          <w:rFonts w:ascii="Calibri" w:hAnsi="Calibri"/>
          <w:sz w:val="20"/>
          <w:szCs w:val="20"/>
          <w:rPrChange w:id="27835" w:author="Author">
            <w:rPr>
              <w:rFonts w:ascii="Trebuchet MS" w:hAnsi="Trebuchet MS"/>
              <w:sz w:val="20"/>
              <w:szCs w:val="20"/>
            </w:rPr>
          </w:rPrChange>
        </w:rPr>
        <w:t xml:space="preserve"> type.</w:t>
      </w:r>
    </w:p>
    <w:p w:rsidR="00743B33" w:rsidRPr="00743B33" w:rsidRDefault="00743B33">
      <w:pPr>
        <w:ind w:left="540"/>
        <w:jc w:val="both"/>
        <w:rPr>
          <w:rFonts w:ascii="Calibri" w:hAnsi="Calibri"/>
          <w:sz w:val="20"/>
          <w:szCs w:val="20"/>
          <w:rPrChange w:id="27836"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7837" w:author="Author">
            <w:rPr>
              <w:rFonts w:ascii="Trebuchet MS" w:hAnsi="Trebuchet MS"/>
              <w:b/>
              <w:lang w:val="en-US"/>
            </w:rPr>
          </w:rPrChange>
        </w:rPr>
      </w:pPr>
      <w:r>
        <w:rPr>
          <w:rFonts w:ascii="Calibri" w:hAnsi="Calibri"/>
          <w:b/>
          <w:sz w:val="20"/>
          <w:szCs w:val="20"/>
          <w:rPrChange w:id="27838" w:author="Author">
            <w:rPr>
              <w:rFonts w:ascii="Trebuchet MS" w:hAnsi="Trebuchet MS"/>
              <w:b/>
            </w:rPr>
          </w:rPrChange>
        </w:rPr>
        <w:t>Example</w:t>
      </w:r>
      <w:r>
        <w:rPr>
          <w:rFonts w:ascii="Calibri" w:hAnsi="Calibri"/>
          <w:b/>
          <w:sz w:val="20"/>
          <w:szCs w:val="20"/>
          <w:lang w:val="en-US"/>
          <w:rPrChange w:id="27839" w:author="Author">
            <w:rPr>
              <w:rFonts w:ascii="Trebuchet MS" w:hAnsi="Trebuchet MS"/>
              <w:b/>
              <w:lang w:val="en-US"/>
            </w:rPr>
          </w:rPrChange>
        </w:rPr>
        <w:t>:</w:t>
      </w:r>
    </w:p>
    <w:p w:rsidR="00743B33" w:rsidRPr="00743B33" w:rsidRDefault="00D20E06">
      <w:pPr>
        <w:ind w:left="540"/>
        <w:jc w:val="both"/>
        <w:rPr>
          <w:rFonts w:ascii="Calibri" w:hAnsi="Calibri"/>
          <w:sz w:val="20"/>
          <w:szCs w:val="20"/>
          <w:rPrChange w:id="27840" w:author="Author">
            <w:rPr>
              <w:rFonts w:ascii="Trebuchet MS" w:hAnsi="Trebuchet MS"/>
              <w:sz w:val="20"/>
              <w:szCs w:val="20"/>
            </w:rPr>
          </w:rPrChange>
        </w:rPr>
      </w:pPr>
      <w:del w:id="27841" w:author="Author">
        <w:r>
          <w:rPr>
            <w:rFonts w:ascii="Calibri" w:hAnsi="Calibri"/>
            <w:sz w:val="20"/>
            <w:szCs w:val="20"/>
            <w:rPrChange w:id="27842" w:author="Author">
              <w:rPr>
                <w:rFonts w:ascii="Trebuchet MS" w:hAnsi="Trebuchet MS"/>
                <w:sz w:val="20"/>
                <w:szCs w:val="20"/>
              </w:rPr>
            </w:rPrChange>
          </w:rPr>
          <w:delText>/*</w:delText>
        </w:r>
      </w:del>
      <w:ins w:id="27843" w:author="Author">
        <w:r>
          <w:rPr>
            <w:rFonts w:ascii="Calibri" w:hAnsi="Calibri"/>
            <w:sz w:val="20"/>
            <w:szCs w:val="20"/>
          </w:rPr>
          <w:t>//</w:t>
        </w:r>
      </w:ins>
      <w:r>
        <w:rPr>
          <w:rFonts w:ascii="Calibri" w:hAnsi="Calibri"/>
          <w:sz w:val="20"/>
          <w:szCs w:val="20"/>
          <w:rPrChange w:id="27844" w:author="Author">
            <w:rPr>
              <w:rFonts w:ascii="Trebuchet MS" w:hAnsi="Trebuchet MS"/>
              <w:sz w:val="20"/>
              <w:szCs w:val="20"/>
            </w:rPr>
          </w:rPrChange>
        </w:rPr>
        <w:t xml:space="preserve"> Compliant</w:t>
      </w:r>
      <w:del w:id="27845" w:author="Author">
        <w:r>
          <w:rPr>
            <w:rFonts w:ascii="Calibri" w:hAnsi="Calibri"/>
            <w:sz w:val="20"/>
            <w:szCs w:val="20"/>
            <w:rPrChange w:id="27846" w:author="Author">
              <w:rPr>
                <w:rFonts w:ascii="Trebuchet MS" w:hAnsi="Trebuchet MS"/>
                <w:sz w:val="20"/>
                <w:szCs w:val="20"/>
              </w:rPr>
            </w:rPrChange>
          </w:rPr>
          <w:delText xml:space="preserve"> */</w:delText>
        </w:r>
      </w:del>
    </w:p>
    <w:p w:rsidR="00743B33" w:rsidRDefault="00D20E06">
      <w:pPr>
        <w:ind w:left="540"/>
        <w:jc w:val="both"/>
        <w:rPr>
          <w:ins w:id="27847" w:author="Author"/>
          <w:rFonts w:ascii="Calibri" w:hAnsi="Calibri" w:cs="Courier New"/>
          <w:sz w:val="20"/>
          <w:szCs w:val="20"/>
        </w:rPr>
      </w:pPr>
      <w:r>
        <w:rPr>
          <w:rFonts w:ascii="Calibri" w:hAnsi="Calibri" w:cs="Courier New"/>
          <w:sz w:val="20"/>
          <w:szCs w:val="20"/>
          <w:rPrChange w:id="27848" w:author="Author">
            <w:rPr>
              <w:rFonts w:ascii="Courier New" w:hAnsi="Courier New" w:cs="Courier New"/>
              <w:sz w:val="20"/>
              <w:szCs w:val="20"/>
            </w:rPr>
          </w:rPrChange>
        </w:rPr>
        <w:t>void Ctl</w:t>
      </w:r>
      <w:del w:id="27849" w:author="Author">
        <w:r>
          <w:rPr>
            <w:rFonts w:ascii="Calibri" w:hAnsi="Calibri" w:cs="Courier New"/>
            <w:sz w:val="20"/>
            <w:szCs w:val="20"/>
            <w:rPrChange w:id="27850" w:author="Author">
              <w:rPr>
                <w:rFonts w:ascii="Courier New" w:hAnsi="Courier New" w:cs="Courier New"/>
                <w:sz w:val="20"/>
                <w:szCs w:val="20"/>
              </w:rPr>
            </w:rPrChange>
          </w:rPr>
          <w:delText>_</w:delText>
        </w:r>
      </w:del>
      <w:r>
        <w:rPr>
          <w:rFonts w:ascii="Calibri" w:hAnsi="Calibri" w:cs="Courier New"/>
          <w:sz w:val="20"/>
          <w:szCs w:val="20"/>
          <w:rPrChange w:id="27851" w:author="Author">
            <w:rPr>
              <w:rFonts w:ascii="Courier New" w:hAnsi="Courier New" w:cs="Courier New"/>
              <w:sz w:val="20"/>
              <w:szCs w:val="20"/>
            </w:rPr>
          </w:rPrChange>
        </w:rPr>
        <w:t>SystemCheck(</w:t>
      </w:r>
      <w:del w:id="27852" w:author="Author">
        <w:r>
          <w:rPr>
            <w:rFonts w:ascii="Calibri" w:hAnsi="Calibri" w:cs="Courier New"/>
            <w:sz w:val="20"/>
            <w:szCs w:val="20"/>
            <w:rPrChange w:id="27853" w:author="Author">
              <w:rPr>
                <w:rFonts w:ascii="Courier New" w:hAnsi="Courier New" w:cs="Courier New"/>
                <w:sz w:val="20"/>
                <w:szCs w:val="20"/>
              </w:rPr>
            </w:rPrChange>
          </w:rPr>
          <w:delText>void</w:delText>
        </w:r>
      </w:del>
      <w:r>
        <w:rPr>
          <w:rFonts w:ascii="Calibri" w:hAnsi="Calibri" w:cs="Courier New"/>
          <w:sz w:val="20"/>
          <w:szCs w:val="20"/>
          <w:rPrChange w:id="27854" w:author="Author">
            <w:rPr>
              <w:rFonts w:ascii="Courier New" w:hAnsi="Courier New" w:cs="Courier New"/>
              <w:sz w:val="20"/>
              <w:szCs w:val="20"/>
            </w:rPr>
          </w:rPrChange>
        </w:rPr>
        <w:t>)</w:t>
      </w:r>
    </w:p>
    <w:p w:rsidR="00743B33" w:rsidRDefault="00D20E06">
      <w:pPr>
        <w:ind w:left="540"/>
        <w:jc w:val="both"/>
        <w:rPr>
          <w:ins w:id="27855" w:author="Author"/>
          <w:rFonts w:ascii="Calibri" w:hAnsi="Calibri" w:cs="Courier New"/>
          <w:sz w:val="20"/>
          <w:szCs w:val="20"/>
        </w:rPr>
      </w:pPr>
      <w:ins w:id="27856" w:author="Author">
        <w:r>
          <w:rPr>
            <w:rFonts w:ascii="Calibri" w:hAnsi="Calibri" w:cs="Courier New"/>
            <w:sz w:val="20"/>
            <w:szCs w:val="20"/>
          </w:rPr>
          <w:t>{</w:t>
        </w:r>
      </w:ins>
    </w:p>
    <w:p w:rsidR="00743B33" w:rsidRDefault="00D20E06">
      <w:pPr>
        <w:ind w:left="540"/>
        <w:jc w:val="both"/>
        <w:rPr>
          <w:ins w:id="27857" w:author="Author"/>
          <w:rFonts w:ascii="Calibri" w:hAnsi="Calibri" w:cs="Courier New"/>
          <w:sz w:val="20"/>
          <w:szCs w:val="20"/>
        </w:rPr>
      </w:pPr>
      <w:ins w:id="27858" w:author="Author">
        <w:r>
          <w:rPr>
            <w:rFonts w:ascii="Calibri" w:hAnsi="Calibri" w:cs="Courier New"/>
            <w:sz w:val="20"/>
            <w:szCs w:val="20"/>
          </w:rPr>
          <w:t>}</w:t>
        </w:r>
      </w:ins>
    </w:p>
    <w:p w:rsidR="00743B33" w:rsidRDefault="00D20E06">
      <w:pPr>
        <w:ind w:left="540"/>
        <w:jc w:val="both"/>
        <w:rPr>
          <w:ins w:id="27859" w:author="Author"/>
          <w:rFonts w:ascii="Calibri" w:hAnsi="Calibri" w:cs="Courier New"/>
          <w:sz w:val="20"/>
          <w:szCs w:val="20"/>
        </w:rPr>
      </w:pPr>
      <w:ins w:id="27860" w:author="Author">
        <w:r>
          <w:rPr>
            <w:rFonts w:ascii="Calibri" w:hAnsi="Calibri" w:cs="Courier New"/>
            <w:sz w:val="20"/>
            <w:szCs w:val="20"/>
          </w:rPr>
          <w:t>// Not compliant</w:t>
        </w:r>
      </w:ins>
    </w:p>
    <w:p w:rsidR="00743B33" w:rsidRPr="00743B33" w:rsidRDefault="00D20E06">
      <w:pPr>
        <w:ind w:left="540"/>
        <w:jc w:val="both"/>
        <w:rPr>
          <w:rFonts w:ascii="Calibri" w:hAnsi="Calibri" w:cs="Courier New"/>
          <w:sz w:val="20"/>
          <w:szCs w:val="20"/>
          <w:rPrChange w:id="27861" w:author="Author">
            <w:rPr>
              <w:rFonts w:ascii="Courier New" w:hAnsi="Courier New" w:cs="Courier New"/>
              <w:sz w:val="20"/>
              <w:szCs w:val="20"/>
            </w:rPr>
          </w:rPrChange>
        </w:rPr>
      </w:pPr>
      <w:ins w:id="27862" w:author="Author">
        <w:r>
          <w:rPr>
            <w:rFonts w:ascii="Calibri" w:hAnsi="Calibri" w:cs="Courier New"/>
            <w:sz w:val="20"/>
            <w:szCs w:val="20"/>
          </w:rPr>
          <w:t>int CtlSystemCheck()</w:t>
        </w:r>
      </w:ins>
      <w:del w:id="27863" w:author="Author">
        <w:r>
          <w:rPr>
            <w:rFonts w:ascii="Calibri" w:hAnsi="Calibri" w:cs="Courier New"/>
            <w:sz w:val="20"/>
            <w:szCs w:val="20"/>
            <w:rPrChange w:id="27864" w:author="Author">
              <w:rPr>
                <w:rFonts w:ascii="Courier New" w:hAnsi="Courier New" w:cs="Courier New"/>
                <w:sz w:val="20"/>
                <w:szCs w:val="20"/>
              </w:rPr>
            </w:rPrChange>
          </w:rPr>
          <w:delText>;</w:delText>
        </w:r>
      </w:del>
    </w:p>
    <w:p w:rsidR="00743B33" w:rsidRDefault="00D20E06">
      <w:pPr>
        <w:ind w:left="540"/>
        <w:jc w:val="both"/>
        <w:rPr>
          <w:del w:id="27865" w:author="Author"/>
          <w:rFonts w:ascii="Calibri" w:hAnsi="Calibri"/>
          <w:sz w:val="20"/>
          <w:szCs w:val="20"/>
        </w:rPr>
      </w:pPr>
      <w:ins w:id="27866" w:author="Author">
        <w:r>
          <w:rPr>
            <w:rFonts w:ascii="Calibri" w:hAnsi="Calibri"/>
            <w:sz w:val="20"/>
            <w:szCs w:val="20"/>
          </w:rPr>
          <w:t>{</w:t>
        </w:r>
      </w:ins>
    </w:p>
    <w:p w:rsidR="00743B33" w:rsidRDefault="00743B33">
      <w:pPr>
        <w:ind w:left="540"/>
        <w:jc w:val="both"/>
        <w:rPr>
          <w:ins w:id="27867" w:author="Author"/>
          <w:rFonts w:ascii="Calibri" w:hAnsi="Calibri"/>
          <w:sz w:val="20"/>
          <w:szCs w:val="20"/>
        </w:rPr>
      </w:pPr>
    </w:p>
    <w:p w:rsidR="00743B33" w:rsidRDefault="00D20E06">
      <w:pPr>
        <w:ind w:left="540"/>
        <w:jc w:val="both"/>
        <w:rPr>
          <w:ins w:id="27868" w:author="Author"/>
          <w:rFonts w:ascii="Calibri" w:hAnsi="Calibri"/>
          <w:sz w:val="20"/>
          <w:szCs w:val="20"/>
        </w:rPr>
      </w:pPr>
      <w:ins w:id="27869" w:author="Author">
        <w:r>
          <w:rPr>
            <w:rFonts w:ascii="Calibri" w:hAnsi="Calibri"/>
            <w:sz w:val="20"/>
            <w:szCs w:val="20"/>
          </w:rPr>
          <w:t xml:space="preserve">  // only “1” is returned</w:t>
        </w:r>
      </w:ins>
    </w:p>
    <w:p w:rsidR="00743B33" w:rsidRPr="00743B33" w:rsidRDefault="00D20E06">
      <w:pPr>
        <w:ind w:left="540"/>
        <w:jc w:val="both"/>
        <w:rPr>
          <w:ins w:id="27870" w:author="Author"/>
          <w:rFonts w:ascii="Calibri" w:hAnsi="Calibri"/>
          <w:sz w:val="20"/>
          <w:szCs w:val="20"/>
          <w:rPrChange w:id="27871" w:author="Author">
            <w:rPr>
              <w:ins w:id="27872" w:author="Author"/>
              <w:rFonts w:ascii="Trebuchet MS" w:hAnsi="Trebuchet MS"/>
              <w:sz w:val="20"/>
              <w:szCs w:val="20"/>
            </w:rPr>
          </w:rPrChange>
        </w:rPr>
      </w:pPr>
      <w:ins w:id="27873" w:author="Author">
        <w:r>
          <w:rPr>
            <w:rFonts w:ascii="Calibri" w:hAnsi="Calibri"/>
            <w:sz w:val="20"/>
            <w:szCs w:val="20"/>
          </w:rPr>
          <w:lastRenderedPageBreak/>
          <w:t xml:space="preserve">  return 1;</w:t>
        </w:r>
      </w:ins>
    </w:p>
    <w:p w:rsidR="00743B33" w:rsidRDefault="00D20E06">
      <w:pPr>
        <w:ind w:left="540"/>
        <w:jc w:val="both"/>
        <w:rPr>
          <w:ins w:id="27874" w:author="Author"/>
          <w:rFonts w:ascii="Calibri" w:hAnsi="Calibri"/>
          <w:sz w:val="20"/>
          <w:szCs w:val="20"/>
        </w:rPr>
      </w:pPr>
      <w:ins w:id="27875" w:author="Author">
        <w:r>
          <w:rPr>
            <w:rFonts w:ascii="Calibri" w:hAnsi="Calibri"/>
            <w:sz w:val="20"/>
            <w:szCs w:val="20"/>
          </w:rPr>
          <w:t>}</w:t>
        </w:r>
      </w:ins>
    </w:p>
    <w:p w:rsidR="00743B33" w:rsidRPr="00743B33" w:rsidRDefault="00D20E06">
      <w:pPr>
        <w:ind w:left="540"/>
        <w:jc w:val="both"/>
        <w:rPr>
          <w:del w:id="27876" w:author="Author"/>
          <w:rFonts w:ascii="Calibri" w:hAnsi="Calibri"/>
          <w:sz w:val="20"/>
          <w:szCs w:val="20"/>
          <w:rPrChange w:id="27877" w:author="Author">
            <w:rPr>
              <w:del w:id="27878" w:author="Author"/>
              <w:rFonts w:ascii="Trebuchet MS" w:hAnsi="Trebuchet MS"/>
              <w:sz w:val="20"/>
              <w:szCs w:val="20"/>
            </w:rPr>
          </w:rPrChange>
        </w:rPr>
      </w:pPr>
      <w:del w:id="27879" w:author="Author">
        <w:r>
          <w:rPr>
            <w:rFonts w:ascii="Calibri" w:hAnsi="Calibri"/>
            <w:sz w:val="20"/>
            <w:szCs w:val="20"/>
            <w:rPrChange w:id="27880" w:author="Author">
              <w:rPr>
                <w:rFonts w:ascii="Trebuchet MS" w:hAnsi="Trebuchet MS"/>
                <w:sz w:val="20"/>
                <w:szCs w:val="20"/>
              </w:rPr>
            </w:rPrChange>
          </w:rPr>
          <w:delText>/*</w:delText>
        </w:r>
      </w:del>
      <w:ins w:id="27881" w:author="Author">
        <w:del w:id="27882" w:author="Author">
          <w:r>
            <w:rPr>
              <w:rFonts w:ascii="Calibri" w:hAnsi="Calibri"/>
              <w:sz w:val="20"/>
              <w:szCs w:val="20"/>
            </w:rPr>
            <w:delText>//</w:delText>
          </w:r>
        </w:del>
      </w:ins>
      <w:del w:id="27883" w:author="Author">
        <w:r>
          <w:rPr>
            <w:rFonts w:ascii="Calibri" w:hAnsi="Calibri"/>
            <w:sz w:val="20"/>
            <w:szCs w:val="20"/>
            <w:rPrChange w:id="27884" w:author="Author">
              <w:rPr>
                <w:rFonts w:ascii="Trebuchet MS" w:hAnsi="Trebuchet MS"/>
                <w:sz w:val="20"/>
                <w:szCs w:val="20"/>
              </w:rPr>
            </w:rPrChange>
          </w:rPr>
          <w:delText xml:space="preserve"> Not compliant */</w:delText>
        </w:r>
      </w:del>
    </w:p>
    <w:p w:rsidR="00743B33" w:rsidRPr="00743B33" w:rsidRDefault="00D20E06">
      <w:pPr>
        <w:ind w:left="540"/>
        <w:jc w:val="both"/>
        <w:rPr>
          <w:del w:id="27885" w:author="Author"/>
          <w:rFonts w:ascii="Calibri" w:hAnsi="Calibri" w:cs="Courier New"/>
          <w:sz w:val="20"/>
          <w:szCs w:val="20"/>
          <w:rPrChange w:id="27886" w:author="Author">
            <w:rPr>
              <w:del w:id="27887" w:author="Author"/>
              <w:rFonts w:ascii="Courier New" w:hAnsi="Courier New" w:cs="Courier New"/>
              <w:sz w:val="20"/>
              <w:szCs w:val="20"/>
            </w:rPr>
          </w:rPrChange>
        </w:rPr>
      </w:pPr>
      <w:del w:id="27888" w:author="Author">
        <w:r>
          <w:rPr>
            <w:rFonts w:ascii="Calibri" w:hAnsi="Calibri" w:cs="Courier New"/>
            <w:sz w:val="20"/>
            <w:szCs w:val="20"/>
            <w:rPrChange w:id="27889" w:author="Author">
              <w:rPr>
                <w:rFonts w:ascii="Courier New" w:hAnsi="Courier New" w:cs="Courier New"/>
                <w:sz w:val="20"/>
                <w:szCs w:val="20"/>
              </w:rPr>
            </w:rPrChange>
          </w:rPr>
          <w:delText>Ctl_SystemCheck(void);</w:delText>
        </w:r>
      </w:del>
    </w:p>
    <w:p w:rsidR="00743B33" w:rsidRPr="00743B33" w:rsidRDefault="00743B33">
      <w:pPr>
        <w:ind w:left="540"/>
        <w:jc w:val="both"/>
        <w:rPr>
          <w:rFonts w:ascii="Calibri" w:hAnsi="Calibri"/>
          <w:b/>
          <w:sz w:val="20"/>
          <w:szCs w:val="20"/>
          <w:lang w:val="en-US"/>
          <w:rPrChange w:id="27890" w:author="Author">
            <w:rPr>
              <w:rFonts w:ascii="Trebuchet MS" w:hAnsi="Trebuchet MS"/>
              <w:b/>
              <w:lang w:val="en-US"/>
            </w:rPr>
          </w:rPrChange>
        </w:rPr>
      </w:pPr>
    </w:p>
    <w:p w:rsidR="00743B33" w:rsidRPr="00743B33" w:rsidRDefault="00D20E06">
      <w:pPr>
        <w:ind w:left="540"/>
        <w:jc w:val="both"/>
        <w:rPr>
          <w:rFonts w:ascii="Calibri" w:hAnsi="Calibri"/>
          <w:sz w:val="20"/>
          <w:szCs w:val="20"/>
          <w:rPrChange w:id="27891" w:author="Author">
            <w:rPr>
              <w:rFonts w:ascii="Trebuchet MS" w:hAnsi="Trebuchet MS"/>
            </w:rPr>
          </w:rPrChange>
        </w:rPr>
      </w:pPr>
      <w:r>
        <w:rPr>
          <w:rFonts w:ascii="Calibri" w:hAnsi="Calibri"/>
          <w:b/>
          <w:sz w:val="20"/>
          <w:szCs w:val="20"/>
          <w:rPrChange w:id="27892" w:author="Author">
            <w:rPr>
              <w:rFonts w:ascii="Trebuchet MS" w:hAnsi="Trebuchet MS"/>
              <w:b/>
            </w:rPr>
          </w:rPrChange>
        </w:rPr>
        <w:t>Rationale</w:t>
      </w:r>
      <w:r>
        <w:rPr>
          <w:rFonts w:ascii="Calibri" w:hAnsi="Calibri"/>
          <w:b/>
          <w:sz w:val="20"/>
          <w:szCs w:val="20"/>
          <w:lang w:val="en-US"/>
          <w:rPrChange w:id="27893" w:author="Author">
            <w:rPr>
              <w:rFonts w:ascii="Trebuchet MS" w:hAnsi="Trebuchet MS"/>
              <w:b/>
              <w:lang w:val="en-US"/>
            </w:rPr>
          </w:rPrChange>
        </w:rPr>
        <w:t>:</w:t>
      </w:r>
      <w:r>
        <w:rPr>
          <w:rFonts w:ascii="Calibri" w:hAnsi="Calibri"/>
          <w:sz w:val="20"/>
          <w:szCs w:val="20"/>
          <w:rPrChange w:id="27894" w:author="Author">
            <w:rPr>
              <w:rFonts w:ascii="Trebuchet MS" w:hAnsi="Trebuchet MS"/>
            </w:rPr>
          </w:rPrChange>
        </w:rPr>
        <w:t xml:space="preserve"> </w:t>
      </w:r>
    </w:p>
    <w:p w:rsidR="00743B33" w:rsidRPr="00743B33" w:rsidRDefault="00D20E06">
      <w:pPr>
        <w:ind w:left="540"/>
        <w:jc w:val="both"/>
        <w:rPr>
          <w:rFonts w:ascii="Calibri" w:hAnsi="Calibri"/>
          <w:sz w:val="20"/>
          <w:szCs w:val="20"/>
          <w:rPrChange w:id="27895" w:author="Author">
            <w:rPr>
              <w:rFonts w:ascii="Trebuchet MS" w:hAnsi="Trebuchet MS"/>
              <w:sz w:val="20"/>
              <w:szCs w:val="20"/>
            </w:rPr>
          </w:rPrChange>
        </w:rPr>
      </w:pPr>
      <w:r>
        <w:rPr>
          <w:rFonts w:ascii="Calibri" w:hAnsi="Calibri"/>
          <w:sz w:val="20"/>
          <w:szCs w:val="20"/>
          <w:rPrChange w:id="27896" w:author="Author">
            <w:rPr>
              <w:rFonts w:ascii="Trebuchet MS" w:hAnsi="Trebuchet MS"/>
              <w:sz w:val="20"/>
              <w:szCs w:val="20"/>
            </w:rPr>
          </w:rPrChange>
        </w:rPr>
        <w:t xml:space="preserve">Eliminates functions with the implicit return type of </w:t>
      </w:r>
      <w:r>
        <w:rPr>
          <w:rFonts w:ascii="Calibri" w:hAnsi="Calibri"/>
          <w:i/>
          <w:sz w:val="20"/>
          <w:szCs w:val="20"/>
          <w:rPrChange w:id="27897" w:author="Author">
            <w:rPr>
              <w:rFonts w:ascii="Trebuchet MS" w:hAnsi="Trebuchet MS"/>
              <w:i/>
              <w:sz w:val="20"/>
              <w:szCs w:val="20"/>
            </w:rPr>
          </w:rPrChange>
        </w:rPr>
        <w:t>‘int’</w:t>
      </w:r>
      <w:r>
        <w:rPr>
          <w:rFonts w:ascii="Calibri" w:hAnsi="Calibri"/>
          <w:sz w:val="20"/>
          <w:szCs w:val="20"/>
          <w:rPrChange w:id="27898" w:author="Author">
            <w:rPr>
              <w:rFonts w:ascii="Trebuchet MS" w:hAnsi="Trebuchet MS"/>
              <w:sz w:val="20"/>
              <w:szCs w:val="20"/>
            </w:rPr>
          </w:rPrChange>
        </w:rPr>
        <w:t xml:space="preserve"> and improves readability.</w:t>
      </w:r>
    </w:p>
    <w:p w:rsidR="00743B33" w:rsidRPr="00743B33" w:rsidRDefault="00743B33">
      <w:pPr>
        <w:ind w:left="540"/>
        <w:jc w:val="both"/>
        <w:rPr>
          <w:rFonts w:ascii="Calibri" w:hAnsi="Calibri"/>
          <w:sz w:val="20"/>
          <w:szCs w:val="20"/>
          <w:rPrChange w:id="27899" w:author="Author">
            <w:rPr>
              <w:rFonts w:ascii="Trebuchet MS" w:hAnsi="Trebuchet MS"/>
            </w:rPr>
          </w:rPrChange>
        </w:rPr>
      </w:pPr>
    </w:p>
    <w:p w:rsidR="00743B33" w:rsidRDefault="00D20E06">
      <w:pPr>
        <w:pStyle w:val="Heading3"/>
      </w:pPr>
      <w:bookmarkStart w:id="27900" w:name="_Toc294795276"/>
      <w:bookmarkStart w:id="27901" w:name="_Toc301956975"/>
      <w:bookmarkStart w:id="27902" w:name="_Toc301960103"/>
      <w:bookmarkStart w:id="27903" w:name="_Toc301960577"/>
      <w:bookmarkStart w:id="27904" w:name="_Toc301960739"/>
      <w:bookmarkStart w:id="27905" w:name="_Toc409602545"/>
      <w:bookmarkStart w:id="27906" w:name="_Toc430267208"/>
      <w:bookmarkStart w:id="27907" w:name="_Toc491674460"/>
      <w:r>
        <w:t>Rules_Func_002</w:t>
      </w:r>
      <w:bookmarkEnd w:id="27900"/>
      <w:bookmarkEnd w:id="27901"/>
      <w:bookmarkEnd w:id="27902"/>
      <w:bookmarkEnd w:id="27903"/>
      <w:bookmarkEnd w:id="27904"/>
      <w:bookmarkEnd w:id="27905"/>
      <w:r>
        <w:t xml:space="preserve"> ([1] Clause 5.4.7 - table 1 - 1d)</w:t>
      </w:r>
      <w:bookmarkEnd w:id="27906"/>
      <w:bookmarkEnd w:id="27907"/>
    </w:p>
    <w:p w:rsidR="00743B33" w:rsidRPr="00743B33" w:rsidRDefault="00D20E06">
      <w:pPr>
        <w:ind w:left="540"/>
        <w:jc w:val="both"/>
        <w:rPr>
          <w:del w:id="27908" w:author="Author"/>
          <w:rFonts w:ascii="Calibri" w:hAnsi="Calibri"/>
          <w:sz w:val="20"/>
          <w:szCs w:val="20"/>
          <w:lang w:val="en-US"/>
          <w:rPrChange w:id="27909" w:author="Author">
            <w:rPr>
              <w:del w:id="27910" w:author="Author"/>
              <w:rFonts w:ascii="Trebuchet MS" w:hAnsi="Trebuchet MS"/>
              <w:b/>
              <w:lang w:val="en-US"/>
            </w:rPr>
          </w:rPrChange>
        </w:rPr>
      </w:pPr>
      <w:del w:id="27911" w:author="Author">
        <w:r>
          <w:rPr>
            <w:rFonts w:ascii="Calibri" w:hAnsi="Calibri"/>
            <w:sz w:val="20"/>
            <w:szCs w:val="20"/>
            <w:rPrChange w:id="27912" w:author="Author">
              <w:rPr>
                <w:rFonts w:ascii="Trebuchet MS" w:hAnsi="Trebuchet MS"/>
                <w:b/>
              </w:rPr>
            </w:rPrChange>
          </w:rPr>
          <w:delText>Rule</w:delText>
        </w:r>
        <w:r>
          <w:rPr>
            <w:rFonts w:ascii="Calibri" w:hAnsi="Calibri"/>
            <w:sz w:val="20"/>
            <w:szCs w:val="20"/>
            <w:lang w:val="en-US"/>
            <w:rPrChange w:id="27913" w:author="Author">
              <w:rPr>
                <w:rFonts w:ascii="Trebuchet MS" w:hAnsi="Trebuchet MS"/>
                <w:b/>
                <w:lang w:val="en-US"/>
              </w:rPr>
            </w:rPrChange>
          </w:rPr>
          <w:delText>:</w:delText>
        </w:r>
      </w:del>
    </w:p>
    <w:p w:rsidR="00743B33" w:rsidRPr="00743B33" w:rsidRDefault="00D20E06">
      <w:pPr>
        <w:ind w:left="540"/>
        <w:jc w:val="both"/>
        <w:rPr>
          <w:del w:id="27914" w:author="Author"/>
          <w:rFonts w:ascii="Calibri" w:hAnsi="Calibri"/>
          <w:sz w:val="20"/>
          <w:szCs w:val="20"/>
          <w:rPrChange w:id="27915" w:author="Author">
            <w:rPr>
              <w:del w:id="27916" w:author="Author"/>
              <w:rFonts w:ascii="Trebuchet MS" w:hAnsi="Trebuchet MS"/>
              <w:sz w:val="20"/>
              <w:szCs w:val="20"/>
            </w:rPr>
          </w:rPrChange>
        </w:rPr>
      </w:pPr>
      <w:del w:id="27917" w:author="Author">
        <w:r>
          <w:rPr>
            <w:rFonts w:ascii="Calibri" w:hAnsi="Calibri"/>
            <w:sz w:val="20"/>
            <w:szCs w:val="20"/>
            <w:rPrChange w:id="27918" w:author="Author">
              <w:rPr>
                <w:rFonts w:ascii="Trebuchet MS" w:hAnsi="Trebuchet MS"/>
                <w:sz w:val="20"/>
                <w:szCs w:val="20"/>
              </w:rPr>
            </w:rPrChange>
          </w:rPr>
          <w:delText>A function shall not return a pointer to a local object.</w:delText>
        </w:r>
      </w:del>
    </w:p>
    <w:p w:rsidR="00743B33" w:rsidRPr="00743B33" w:rsidRDefault="00743B33">
      <w:pPr>
        <w:ind w:left="540"/>
        <w:jc w:val="both"/>
        <w:rPr>
          <w:del w:id="27919" w:author="Author"/>
          <w:rFonts w:ascii="Calibri" w:hAnsi="Calibri"/>
          <w:sz w:val="20"/>
          <w:szCs w:val="20"/>
          <w:rPrChange w:id="27920" w:author="Author">
            <w:rPr>
              <w:del w:id="27921" w:author="Author"/>
              <w:rFonts w:ascii="Trebuchet MS" w:hAnsi="Trebuchet MS"/>
            </w:rPr>
          </w:rPrChange>
        </w:rPr>
      </w:pPr>
    </w:p>
    <w:p w:rsidR="00743B33" w:rsidRPr="00743B33" w:rsidRDefault="00D20E06">
      <w:pPr>
        <w:ind w:left="540"/>
        <w:jc w:val="both"/>
        <w:rPr>
          <w:del w:id="27922" w:author="Author"/>
          <w:rFonts w:ascii="Calibri" w:hAnsi="Calibri"/>
          <w:sz w:val="20"/>
          <w:szCs w:val="20"/>
          <w:lang w:val="en-US"/>
          <w:rPrChange w:id="27923" w:author="Author">
            <w:rPr>
              <w:del w:id="27924" w:author="Author"/>
              <w:rFonts w:ascii="Trebuchet MS" w:hAnsi="Trebuchet MS"/>
              <w:b/>
              <w:lang w:val="en-US"/>
            </w:rPr>
          </w:rPrChange>
        </w:rPr>
      </w:pPr>
      <w:del w:id="27925" w:author="Author">
        <w:r>
          <w:rPr>
            <w:rFonts w:ascii="Calibri" w:hAnsi="Calibri"/>
            <w:sz w:val="20"/>
            <w:szCs w:val="20"/>
            <w:rPrChange w:id="27926" w:author="Author">
              <w:rPr>
                <w:rFonts w:ascii="Trebuchet MS" w:hAnsi="Trebuchet MS"/>
                <w:b/>
              </w:rPr>
            </w:rPrChange>
          </w:rPr>
          <w:delText>Example</w:delText>
        </w:r>
        <w:r>
          <w:rPr>
            <w:rFonts w:ascii="Calibri" w:hAnsi="Calibri"/>
            <w:sz w:val="20"/>
            <w:szCs w:val="20"/>
            <w:lang w:val="en-US"/>
            <w:rPrChange w:id="27927" w:author="Author">
              <w:rPr>
                <w:rFonts w:ascii="Trebuchet MS" w:hAnsi="Trebuchet MS"/>
                <w:b/>
                <w:lang w:val="en-US"/>
              </w:rPr>
            </w:rPrChange>
          </w:rPr>
          <w:delText>:</w:delText>
        </w:r>
      </w:del>
    </w:p>
    <w:p w:rsidR="00743B33" w:rsidRPr="00743B33" w:rsidRDefault="00D20E06">
      <w:pPr>
        <w:ind w:left="540"/>
        <w:jc w:val="both"/>
        <w:rPr>
          <w:del w:id="27928" w:author="Author"/>
          <w:rFonts w:ascii="Calibri" w:hAnsi="Calibri"/>
          <w:sz w:val="20"/>
          <w:szCs w:val="20"/>
          <w:rPrChange w:id="27929" w:author="Author">
            <w:rPr>
              <w:del w:id="27930" w:author="Author"/>
              <w:rFonts w:ascii="Trebuchet MS" w:hAnsi="Trebuchet MS"/>
              <w:sz w:val="20"/>
              <w:szCs w:val="20"/>
            </w:rPr>
          </w:rPrChange>
        </w:rPr>
      </w:pPr>
      <w:del w:id="27931" w:author="Author">
        <w:r>
          <w:rPr>
            <w:rFonts w:ascii="Calibri" w:hAnsi="Calibri"/>
            <w:sz w:val="20"/>
            <w:szCs w:val="20"/>
            <w:rPrChange w:id="27932" w:author="Author">
              <w:rPr>
                <w:rFonts w:ascii="Trebuchet MS" w:hAnsi="Trebuchet MS"/>
                <w:sz w:val="20"/>
                <w:szCs w:val="20"/>
              </w:rPr>
            </w:rPrChange>
          </w:rPr>
          <w:delText>/* Not compliant */</w:delText>
        </w:r>
      </w:del>
    </w:p>
    <w:p w:rsidR="00743B33" w:rsidRPr="00743B33" w:rsidRDefault="00D20E06">
      <w:pPr>
        <w:ind w:left="540"/>
        <w:jc w:val="both"/>
        <w:rPr>
          <w:del w:id="27933" w:author="Author"/>
          <w:rFonts w:ascii="Calibri" w:hAnsi="Calibri" w:cs="Courier New"/>
          <w:sz w:val="20"/>
          <w:szCs w:val="20"/>
          <w:rPrChange w:id="27934" w:author="Author">
            <w:rPr>
              <w:del w:id="27935" w:author="Author"/>
              <w:rFonts w:ascii="Courier New" w:hAnsi="Courier New" w:cs="Courier New"/>
              <w:sz w:val="20"/>
              <w:szCs w:val="20"/>
            </w:rPr>
          </w:rPrChange>
        </w:rPr>
      </w:pPr>
      <w:del w:id="27936" w:author="Author">
        <w:r>
          <w:rPr>
            <w:rFonts w:ascii="Calibri" w:hAnsi="Calibri" w:cs="Courier New"/>
            <w:sz w:val="20"/>
            <w:szCs w:val="20"/>
            <w:rPrChange w:id="27937" w:author="Author">
              <w:rPr>
                <w:rFonts w:ascii="Courier New" w:hAnsi="Courier New" w:cs="Courier New"/>
                <w:sz w:val="20"/>
                <w:szCs w:val="20"/>
              </w:rPr>
            </w:rPrChange>
          </w:rPr>
          <w:delText>uint16 *Spi_GetSpi_Data(void)</w:delText>
        </w:r>
      </w:del>
    </w:p>
    <w:p w:rsidR="00743B33" w:rsidRPr="00743B33" w:rsidRDefault="00D20E06">
      <w:pPr>
        <w:ind w:left="540"/>
        <w:jc w:val="both"/>
        <w:rPr>
          <w:del w:id="27938" w:author="Author"/>
          <w:rFonts w:ascii="Calibri" w:hAnsi="Calibri" w:cs="Courier New"/>
          <w:sz w:val="20"/>
          <w:szCs w:val="20"/>
          <w:rPrChange w:id="27939" w:author="Author">
            <w:rPr>
              <w:del w:id="27940" w:author="Author"/>
              <w:rFonts w:ascii="Courier New" w:hAnsi="Courier New" w:cs="Courier New"/>
              <w:sz w:val="20"/>
              <w:szCs w:val="20"/>
            </w:rPr>
          </w:rPrChange>
        </w:rPr>
      </w:pPr>
      <w:del w:id="27941" w:author="Author">
        <w:r>
          <w:rPr>
            <w:rFonts w:ascii="Calibri" w:hAnsi="Calibri" w:cs="Courier New"/>
            <w:sz w:val="20"/>
            <w:szCs w:val="20"/>
            <w:rPrChange w:id="27942" w:author="Author">
              <w:rPr>
                <w:rFonts w:ascii="Courier New" w:hAnsi="Courier New" w:cs="Courier New"/>
                <w:sz w:val="20"/>
                <w:szCs w:val="20"/>
              </w:rPr>
            </w:rPrChange>
          </w:rPr>
          <w:delText>{</w:delText>
        </w:r>
      </w:del>
    </w:p>
    <w:p w:rsidR="00743B33" w:rsidRPr="00743B33" w:rsidRDefault="00D20E06">
      <w:pPr>
        <w:ind w:left="540"/>
        <w:jc w:val="both"/>
        <w:rPr>
          <w:del w:id="27943" w:author="Author"/>
          <w:rFonts w:ascii="Calibri" w:hAnsi="Calibri" w:cs="Courier New"/>
          <w:sz w:val="20"/>
          <w:szCs w:val="20"/>
          <w:rPrChange w:id="27944" w:author="Author">
            <w:rPr>
              <w:del w:id="27945" w:author="Author"/>
              <w:rFonts w:ascii="Courier New" w:hAnsi="Courier New" w:cs="Courier New"/>
              <w:sz w:val="20"/>
              <w:szCs w:val="20"/>
            </w:rPr>
          </w:rPrChange>
        </w:rPr>
      </w:pPr>
      <w:del w:id="27946" w:author="Author">
        <w:r>
          <w:rPr>
            <w:rFonts w:ascii="Calibri" w:hAnsi="Calibri" w:cs="Courier New"/>
            <w:sz w:val="20"/>
            <w:szCs w:val="20"/>
            <w:rPrChange w:id="27947" w:author="Author">
              <w:rPr>
                <w:rFonts w:ascii="Courier New" w:hAnsi="Courier New" w:cs="Courier New"/>
                <w:sz w:val="20"/>
                <w:szCs w:val="20"/>
              </w:rPr>
            </w:rPrChange>
          </w:rPr>
          <w:delText xml:space="preserve">  /* Data buffer */</w:delText>
        </w:r>
      </w:del>
    </w:p>
    <w:p w:rsidR="00743B33" w:rsidRPr="00743B33" w:rsidRDefault="00D20E06">
      <w:pPr>
        <w:ind w:left="540"/>
        <w:jc w:val="both"/>
        <w:rPr>
          <w:del w:id="27948" w:author="Author"/>
          <w:rFonts w:ascii="Calibri" w:hAnsi="Calibri" w:cs="Courier New"/>
          <w:sz w:val="20"/>
          <w:szCs w:val="20"/>
          <w:rPrChange w:id="27949" w:author="Author">
            <w:rPr>
              <w:del w:id="27950" w:author="Author"/>
              <w:rFonts w:ascii="Courier New" w:hAnsi="Courier New" w:cs="Courier New"/>
              <w:sz w:val="20"/>
              <w:szCs w:val="20"/>
            </w:rPr>
          </w:rPrChange>
        </w:rPr>
      </w:pPr>
      <w:del w:id="27951" w:author="Author">
        <w:r>
          <w:rPr>
            <w:rFonts w:ascii="Calibri" w:hAnsi="Calibri" w:cs="Courier New"/>
            <w:sz w:val="20"/>
            <w:szCs w:val="20"/>
            <w:rPrChange w:id="27952" w:author="Author">
              <w:rPr>
                <w:rFonts w:ascii="Courier New" w:hAnsi="Courier New" w:cs="Courier New"/>
                <w:sz w:val="20"/>
                <w:szCs w:val="20"/>
              </w:rPr>
            </w:rPrChange>
          </w:rPr>
          <w:delText xml:space="preserve">  uint16 t_Buffer[SPI_BUFFER_SIZE];</w:delText>
        </w:r>
      </w:del>
    </w:p>
    <w:p w:rsidR="00743B33" w:rsidRPr="00743B33" w:rsidRDefault="00D20E06">
      <w:pPr>
        <w:ind w:left="540"/>
        <w:jc w:val="both"/>
        <w:rPr>
          <w:del w:id="27953" w:author="Author"/>
          <w:rFonts w:ascii="Calibri" w:hAnsi="Calibri" w:cs="Courier New"/>
          <w:sz w:val="20"/>
          <w:szCs w:val="20"/>
          <w:rPrChange w:id="27954" w:author="Author">
            <w:rPr>
              <w:del w:id="27955" w:author="Author"/>
              <w:rFonts w:ascii="Courier New" w:hAnsi="Courier New" w:cs="Courier New"/>
              <w:sz w:val="20"/>
              <w:szCs w:val="20"/>
            </w:rPr>
          </w:rPrChange>
        </w:rPr>
      </w:pPr>
      <w:del w:id="27956" w:author="Author">
        <w:r>
          <w:rPr>
            <w:rFonts w:ascii="Calibri" w:hAnsi="Calibri" w:cs="Courier New"/>
            <w:sz w:val="20"/>
            <w:szCs w:val="20"/>
            <w:rPrChange w:id="27957" w:author="Author">
              <w:rPr>
                <w:rFonts w:ascii="Courier New" w:hAnsi="Courier New" w:cs="Courier New"/>
                <w:sz w:val="20"/>
                <w:szCs w:val="20"/>
              </w:rPr>
            </w:rPrChange>
          </w:rPr>
          <w:delText xml:space="preserve">  ...</w:delText>
        </w:r>
      </w:del>
    </w:p>
    <w:p w:rsidR="00743B33" w:rsidRPr="00743B33" w:rsidRDefault="00D20E06">
      <w:pPr>
        <w:ind w:left="540"/>
        <w:jc w:val="both"/>
        <w:rPr>
          <w:del w:id="27958" w:author="Author"/>
          <w:rFonts w:ascii="Calibri" w:hAnsi="Calibri" w:cs="Courier New"/>
          <w:sz w:val="20"/>
          <w:szCs w:val="20"/>
          <w:rPrChange w:id="27959" w:author="Author">
            <w:rPr>
              <w:del w:id="27960" w:author="Author"/>
              <w:rFonts w:ascii="Courier New" w:hAnsi="Courier New" w:cs="Courier New"/>
              <w:sz w:val="20"/>
              <w:szCs w:val="20"/>
            </w:rPr>
          </w:rPrChange>
        </w:rPr>
      </w:pPr>
      <w:del w:id="27961" w:author="Author">
        <w:r>
          <w:rPr>
            <w:rFonts w:ascii="Calibri" w:hAnsi="Calibri" w:cs="Courier New"/>
            <w:sz w:val="20"/>
            <w:szCs w:val="20"/>
            <w:rPrChange w:id="27962" w:author="Author">
              <w:rPr>
                <w:rFonts w:ascii="Courier New" w:hAnsi="Courier New" w:cs="Courier New"/>
                <w:sz w:val="20"/>
                <w:szCs w:val="20"/>
              </w:rPr>
            </w:rPrChange>
          </w:rPr>
          <w:delText xml:space="preserve">  /* update the buffer */</w:delText>
        </w:r>
      </w:del>
    </w:p>
    <w:p w:rsidR="00743B33" w:rsidRPr="00743B33" w:rsidRDefault="00D20E06">
      <w:pPr>
        <w:ind w:left="540"/>
        <w:jc w:val="both"/>
        <w:rPr>
          <w:del w:id="27963" w:author="Author"/>
          <w:rFonts w:ascii="Calibri" w:hAnsi="Calibri" w:cs="Courier New"/>
          <w:sz w:val="20"/>
          <w:szCs w:val="20"/>
          <w:rPrChange w:id="27964" w:author="Author">
            <w:rPr>
              <w:del w:id="27965" w:author="Author"/>
              <w:rFonts w:ascii="Courier New" w:hAnsi="Courier New" w:cs="Courier New"/>
              <w:sz w:val="20"/>
              <w:szCs w:val="20"/>
            </w:rPr>
          </w:rPrChange>
        </w:rPr>
      </w:pPr>
      <w:del w:id="27966" w:author="Author">
        <w:r>
          <w:rPr>
            <w:rFonts w:ascii="Calibri" w:hAnsi="Calibri" w:cs="Courier New"/>
            <w:sz w:val="20"/>
            <w:szCs w:val="20"/>
            <w:rPrChange w:id="27967" w:author="Author">
              <w:rPr>
                <w:rFonts w:ascii="Courier New" w:hAnsi="Courier New" w:cs="Courier New"/>
                <w:sz w:val="20"/>
                <w:szCs w:val="20"/>
              </w:rPr>
            </w:rPrChange>
          </w:rPr>
          <w:delText xml:space="preserve">  ...</w:delText>
        </w:r>
      </w:del>
    </w:p>
    <w:p w:rsidR="00743B33" w:rsidRPr="00743B33" w:rsidRDefault="00D20E06">
      <w:pPr>
        <w:ind w:left="540"/>
        <w:jc w:val="both"/>
        <w:rPr>
          <w:del w:id="27968" w:author="Author"/>
          <w:rFonts w:ascii="Calibri" w:hAnsi="Calibri" w:cs="Courier New"/>
          <w:sz w:val="20"/>
          <w:szCs w:val="20"/>
          <w:rPrChange w:id="27969" w:author="Author">
            <w:rPr>
              <w:del w:id="27970" w:author="Author"/>
              <w:rFonts w:ascii="Courier New" w:hAnsi="Courier New" w:cs="Courier New"/>
              <w:sz w:val="20"/>
              <w:szCs w:val="20"/>
            </w:rPr>
          </w:rPrChange>
        </w:rPr>
      </w:pPr>
      <w:del w:id="27971" w:author="Author">
        <w:r>
          <w:rPr>
            <w:rFonts w:ascii="Calibri" w:hAnsi="Calibri" w:cs="Courier New"/>
            <w:sz w:val="20"/>
            <w:szCs w:val="20"/>
            <w:rPrChange w:id="27972" w:author="Author">
              <w:rPr>
                <w:rFonts w:ascii="Courier New" w:hAnsi="Courier New" w:cs="Courier New"/>
                <w:sz w:val="20"/>
                <w:szCs w:val="20"/>
              </w:rPr>
            </w:rPrChange>
          </w:rPr>
          <w:delText xml:space="preserve">  return &amp;t_Buffer[0];</w:delText>
        </w:r>
      </w:del>
    </w:p>
    <w:p w:rsidR="00743B33" w:rsidRPr="00743B33" w:rsidRDefault="00D20E06">
      <w:pPr>
        <w:ind w:left="540"/>
        <w:jc w:val="both"/>
        <w:rPr>
          <w:del w:id="27973" w:author="Author"/>
          <w:rFonts w:ascii="Calibri" w:hAnsi="Calibri" w:cs="Courier New"/>
          <w:sz w:val="20"/>
          <w:szCs w:val="20"/>
          <w:rPrChange w:id="27974" w:author="Author">
            <w:rPr>
              <w:del w:id="27975" w:author="Author"/>
              <w:rFonts w:ascii="Courier New" w:hAnsi="Courier New" w:cs="Courier New"/>
              <w:sz w:val="20"/>
              <w:szCs w:val="20"/>
            </w:rPr>
          </w:rPrChange>
        </w:rPr>
      </w:pPr>
      <w:del w:id="27976" w:author="Author">
        <w:r>
          <w:rPr>
            <w:rFonts w:ascii="Calibri" w:hAnsi="Calibri" w:cs="Courier New"/>
            <w:sz w:val="20"/>
            <w:szCs w:val="20"/>
            <w:rPrChange w:id="27977" w:author="Author">
              <w:rPr>
                <w:rFonts w:ascii="Courier New" w:hAnsi="Courier New" w:cs="Courier New"/>
                <w:sz w:val="20"/>
                <w:szCs w:val="20"/>
              </w:rPr>
            </w:rPrChange>
          </w:rPr>
          <w:delText>}</w:delText>
        </w:r>
      </w:del>
    </w:p>
    <w:p w:rsidR="00743B33" w:rsidRPr="00743B33" w:rsidRDefault="00743B33">
      <w:pPr>
        <w:ind w:left="540"/>
        <w:jc w:val="both"/>
        <w:rPr>
          <w:del w:id="27978" w:author="Author"/>
          <w:rFonts w:ascii="Calibri" w:hAnsi="Calibri"/>
          <w:sz w:val="20"/>
          <w:szCs w:val="20"/>
          <w:lang w:val="en-US"/>
          <w:rPrChange w:id="27979" w:author="Author">
            <w:rPr>
              <w:del w:id="27980" w:author="Author"/>
              <w:rFonts w:ascii="Trebuchet MS" w:hAnsi="Trebuchet MS"/>
              <w:b/>
              <w:lang w:val="en-US"/>
            </w:rPr>
          </w:rPrChange>
        </w:rPr>
      </w:pPr>
    </w:p>
    <w:p w:rsidR="00743B33" w:rsidRPr="00743B33" w:rsidRDefault="00D20E06">
      <w:pPr>
        <w:ind w:left="540"/>
        <w:jc w:val="both"/>
        <w:rPr>
          <w:del w:id="27981" w:author="Author"/>
          <w:rFonts w:ascii="Calibri" w:hAnsi="Calibri"/>
          <w:sz w:val="20"/>
          <w:szCs w:val="20"/>
          <w:rPrChange w:id="27982" w:author="Author">
            <w:rPr>
              <w:del w:id="27983" w:author="Author"/>
              <w:rFonts w:ascii="Trebuchet MS" w:hAnsi="Trebuchet MS"/>
            </w:rPr>
          </w:rPrChange>
        </w:rPr>
      </w:pPr>
      <w:del w:id="27984" w:author="Author">
        <w:r>
          <w:rPr>
            <w:rFonts w:ascii="Calibri" w:hAnsi="Calibri"/>
            <w:sz w:val="20"/>
            <w:szCs w:val="20"/>
            <w:rPrChange w:id="27985" w:author="Author">
              <w:rPr>
                <w:rFonts w:ascii="Trebuchet MS" w:hAnsi="Trebuchet MS"/>
                <w:b/>
              </w:rPr>
            </w:rPrChange>
          </w:rPr>
          <w:delText>Rationale</w:delText>
        </w:r>
        <w:r>
          <w:rPr>
            <w:rFonts w:ascii="Calibri" w:hAnsi="Calibri"/>
            <w:sz w:val="20"/>
            <w:szCs w:val="20"/>
            <w:lang w:val="en-US"/>
            <w:rPrChange w:id="27986" w:author="Author">
              <w:rPr>
                <w:rFonts w:ascii="Trebuchet MS" w:hAnsi="Trebuchet MS"/>
                <w:b/>
                <w:lang w:val="en-US"/>
              </w:rPr>
            </w:rPrChange>
          </w:rPr>
          <w:delText>:</w:delText>
        </w:r>
      </w:del>
    </w:p>
    <w:p w:rsidR="00743B33" w:rsidRDefault="00D20E06">
      <w:pPr>
        <w:ind w:left="540"/>
        <w:jc w:val="both"/>
        <w:rPr>
          <w:ins w:id="27987" w:author="Author"/>
          <w:rFonts w:ascii="Calibri" w:hAnsi="Calibri"/>
          <w:sz w:val="20"/>
          <w:szCs w:val="20"/>
        </w:rPr>
      </w:pPr>
      <w:del w:id="27988" w:author="Author">
        <w:r>
          <w:rPr>
            <w:rFonts w:ascii="Calibri" w:hAnsi="Calibri"/>
            <w:sz w:val="20"/>
            <w:szCs w:val="20"/>
            <w:rPrChange w:id="27989" w:author="Author">
              <w:rPr>
                <w:rFonts w:ascii="Trebuchet MS" w:hAnsi="Trebuchet MS"/>
                <w:sz w:val="20"/>
                <w:szCs w:val="20"/>
              </w:rPr>
            </w:rPrChange>
          </w:rPr>
          <w:delText>After return, the non-static local object no longer exists. Stat</w:delText>
        </w:r>
        <w:r>
          <w:rPr>
            <w:rFonts w:ascii="Calibri" w:hAnsi="Calibri"/>
            <w:sz w:val="20"/>
            <w:szCs w:val="20"/>
            <w:rPrChange w:id="27990" w:author="Author">
              <w:rPr>
                <w:rFonts w:ascii="Trebuchet MS" w:hAnsi="Trebuchet MS"/>
                <w:sz w:val="20"/>
                <w:szCs w:val="20"/>
              </w:rPr>
            </w:rPrChange>
          </w:rPr>
          <w:delText>ic objects will do, but they are defined at local scope to be sure that they are not accessed from outside a function.</w:delText>
        </w:r>
      </w:del>
      <w:ins w:id="27991" w:author="Author">
        <w:del w:id="27992" w:author="Author">
          <w:r>
            <w:rPr>
              <w:rFonts w:ascii="Calibri" w:hAnsi="Calibri"/>
              <w:sz w:val="20"/>
              <w:szCs w:val="20"/>
              <w:rPrChange w:id="27993" w:author="Author">
                <w:rPr>
                  <w:rFonts w:ascii="Calibri" w:hAnsi="Calibri"/>
                  <w:b/>
                  <w:sz w:val="20"/>
                  <w:szCs w:val="20"/>
                </w:rPr>
              </w:rPrChange>
            </w:rPr>
            <w:delText>No need</w:delText>
          </w:r>
        </w:del>
        <w:r>
          <w:rPr>
            <w:rFonts w:ascii="Calibri" w:hAnsi="Calibri"/>
            <w:sz w:val="20"/>
            <w:szCs w:val="20"/>
          </w:rPr>
          <w:t>Not applicable</w:t>
        </w:r>
        <w:r>
          <w:rPr>
            <w:rFonts w:ascii="Calibri" w:hAnsi="Calibri"/>
            <w:sz w:val="20"/>
            <w:szCs w:val="20"/>
            <w:rPrChange w:id="27994" w:author="Author">
              <w:rPr>
                <w:rFonts w:ascii="Calibri" w:hAnsi="Calibri"/>
                <w:b/>
                <w:sz w:val="20"/>
                <w:szCs w:val="20"/>
              </w:rPr>
            </w:rPrChange>
          </w:rPr>
          <w:t>.</w:t>
        </w:r>
      </w:ins>
    </w:p>
    <w:p w:rsidR="00743B33" w:rsidRPr="00743B33" w:rsidRDefault="00743B33">
      <w:pPr>
        <w:ind w:left="540"/>
        <w:jc w:val="both"/>
        <w:rPr>
          <w:rFonts w:ascii="Calibri" w:hAnsi="Calibri"/>
          <w:sz w:val="20"/>
          <w:szCs w:val="20"/>
          <w:rPrChange w:id="27995" w:author="Author">
            <w:rPr>
              <w:rFonts w:ascii="Trebuchet MS" w:hAnsi="Trebuchet MS"/>
              <w:sz w:val="20"/>
              <w:szCs w:val="20"/>
            </w:rPr>
          </w:rPrChange>
        </w:rPr>
      </w:pPr>
    </w:p>
    <w:p w:rsidR="00743B33" w:rsidRPr="00743B33" w:rsidRDefault="00743B33" w:rsidP="00743B33">
      <w:pPr>
        <w:pStyle w:val="Heading3"/>
        <w:rPr>
          <w:del w:id="27996" w:author="Author"/>
          <w:rPrChange w:id="27997" w:author="Author">
            <w:rPr>
              <w:del w:id="27998" w:author="Author"/>
              <w:rFonts w:ascii="Trebuchet MS" w:hAnsi="Trebuchet MS"/>
            </w:rPr>
          </w:rPrChange>
        </w:rPr>
        <w:pPrChange w:id="27999" w:author="Author">
          <w:pPr>
            <w:ind w:left="540"/>
            <w:jc w:val="both"/>
          </w:pPr>
        </w:pPrChange>
      </w:pPr>
      <w:bookmarkStart w:id="28000" w:name="_Toc488929745"/>
      <w:bookmarkStart w:id="28001" w:name="_Toc489941955"/>
      <w:bookmarkStart w:id="28002" w:name="_Toc489943113"/>
      <w:bookmarkStart w:id="28003" w:name="_Toc490207396"/>
      <w:bookmarkStart w:id="28004" w:name="_Toc490208561"/>
      <w:bookmarkStart w:id="28005" w:name="_Toc491674461"/>
      <w:bookmarkEnd w:id="28000"/>
      <w:bookmarkEnd w:id="28001"/>
      <w:bookmarkEnd w:id="28002"/>
      <w:bookmarkEnd w:id="28003"/>
      <w:bookmarkEnd w:id="28004"/>
      <w:bookmarkEnd w:id="28005"/>
    </w:p>
    <w:p w:rsidR="00743B33" w:rsidRDefault="00D20E06" w:rsidP="00743B33">
      <w:pPr>
        <w:pStyle w:val="Heading3"/>
        <w:pPrChange w:id="28006" w:author="Author">
          <w:pPr>
            <w:pStyle w:val="Heading3"/>
            <w:jc w:val="left"/>
          </w:pPr>
        </w:pPrChange>
      </w:pPr>
      <w:bookmarkStart w:id="28007" w:name="_Toc267251749"/>
      <w:bookmarkStart w:id="28008" w:name="_Toc267251750"/>
      <w:bookmarkStart w:id="28009" w:name="_Toc267251751"/>
      <w:bookmarkStart w:id="28010" w:name="_Toc267251752"/>
      <w:bookmarkStart w:id="28011" w:name="_Toc267251756"/>
      <w:bookmarkStart w:id="28012" w:name="_Toc267251758"/>
      <w:bookmarkStart w:id="28013" w:name="_Toc267251759"/>
      <w:bookmarkStart w:id="28014" w:name="_Toc267251760"/>
      <w:bookmarkStart w:id="28015" w:name="_Toc267251762"/>
      <w:bookmarkStart w:id="28016" w:name="_Toc267251763"/>
      <w:bookmarkStart w:id="28017" w:name="_Toc267251764"/>
      <w:bookmarkStart w:id="28018" w:name="_Toc447291392"/>
      <w:bookmarkStart w:id="28019" w:name="_Toc491674462"/>
      <w:bookmarkEnd w:id="28007"/>
      <w:bookmarkEnd w:id="28008"/>
      <w:bookmarkEnd w:id="28009"/>
      <w:bookmarkEnd w:id="28010"/>
      <w:bookmarkEnd w:id="28011"/>
      <w:bookmarkEnd w:id="28012"/>
      <w:bookmarkEnd w:id="28013"/>
      <w:bookmarkEnd w:id="28014"/>
      <w:bookmarkEnd w:id="28015"/>
      <w:bookmarkEnd w:id="28016"/>
      <w:bookmarkEnd w:id="28017"/>
      <w:r>
        <w:t>Rules_Func_003 ([1] Clause 5.4.7 - table 1 - 1d)</w:t>
      </w:r>
      <w:bookmarkEnd w:id="28018"/>
      <w:bookmarkEnd w:id="28019"/>
    </w:p>
    <w:p w:rsidR="00743B33" w:rsidRPr="00743B33" w:rsidRDefault="00D20E06">
      <w:pPr>
        <w:ind w:left="540"/>
        <w:rPr>
          <w:rFonts w:ascii="Calibri" w:hAnsi="Calibri"/>
          <w:b/>
          <w:sz w:val="20"/>
          <w:szCs w:val="20"/>
          <w:lang w:val="en-US"/>
          <w:rPrChange w:id="28020" w:author="Author">
            <w:rPr>
              <w:rFonts w:ascii="Trebuchet MS" w:hAnsi="Trebuchet MS"/>
              <w:b/>
              <w:lang w:val="en-US"/>
            </w:rPr>
          </w:rPrChange>
        </w:rPr>
      </w:pPr>
      <w:r>
        <w:rPr>
          <w:rFonts w:ascii="Calibri" w:hAnsi="Calibri"/>
          <w:b/>
          <w:sz w:val="20"/>
          <w:szCs w:val="20"/>
          <w:lang w:val="en-US"/>
          <w:rPrChange w:id="28021" w:author="Author">
            <w:rPr>
              <w:rFonts w:ascii="Trebuchet MS" w:hAnsi="Trebuchet MS"/>
              <w:b/>
              <w:lang w:val="en-US"/>
            </w:rPr>
          </w:rPrChange>
        </w:rPr>
        <w:t>Rule:</w:t>
      </w:r>
    </w:p>
    <w:p w:rsidR="00743B33" w:rsidRPr="00743B33" w:rsidRDefault="00D20E06">
      <w:pPr>
        <w:ind w:left="540"/>
        <w:rPr>
          <w:rFonts w:ascii="Calibri" w:hAnsi="Calibri"/>
          <w:sz w:val="20"/>
          <w:szCs w:val="20"/>
          <w:rPrChange w:id="28022" w:author="Author">
            <w:rPr>
              <w:rFonts w:ascii="Trebuchet MS" w:hAnsi="Trebuchet MS"/>
              <w:sz w:val="20"/>
              <w:szCs w:val="20"/>
            </w:rPr>
          </w:rPrChange>
        </w:rPr>
      </w:pPr>
      <w:r>
        <w:rPr>
          <w:rFonts w:ascii="Calibri" w:hAnsi="Calibri"/>
          <w:sz w:val="20"/>
          <w:szCs w:val="20"/>
          <w:rPrChange w:id="28023" w:author="Author">
            <w:rPr>
              <w:rFonts w:ascii="Trebuchet MS" w:hAnsi="Trebuchet MS"/>
              <w:sz w:val="20"/>
              <w:szCs w:val="20"/>
            </w:rPr>
          </w:rPrChange>
        </w:rPr>
        <w:t xml:space="preserve">If a function returns a value, the calling code should </w:t>
      </w:r>
      <w:r>
        <w:rPr>
          <w:rFonts w:ascii="Calibri" w:hAnsi="Calibri"/>
          <w:sz w:val="20"/>
          <w:szCs w:val="20"/>
          <w:rPrChange w:id="28024" w:author="Author">
            <w:rPr>
              <w:rFonts w:ascii="Trebuchet MS" w:hAnsi="Trebuchet MS"/>
              <w:sz w:val="20"/>
              <w:szCs w:val="20"/>
            </w:rPr>
          </w:rPrChange>
        </w:rPr>
        <w:t>check for an absence of errors.</w:t>
      </w:r>
    </w:p>
    <w:p w:rsidR="00743B33" w:rsidRPr="00743B33" w:rsidRDefault="00743B33">
      <w:pPr>
        <w:ind w:left="540"/>
        <w:rPr>
          <w:rFonts w:ascii="Calibri" w:hAnsi="Calibri"/>
          <w:sz w:val="20"/>
          <w:szCs w:val="20"/>
          <w:rPrChange w:id="28025" w:author="Author">
            <w:rPr>
              <w:rFonts w:ascii="Trebuchet MS" w:hAnsi="Trebuchet MS"/>
            </w:rPr>
          </w:rPrChange>
        </w:rPr>
      </w:pPr>
    </w:p>
    <w:p w:rsidR="00743B33" w:rsidRPr="00743B33" w:rsidRDefault="00D20E06">
      <w:pPr>
        <w:ind w:left="540"/>
        <w:rPr>
          <w:rFonts w:ascii="Calibri" w:hAnsi="Calibri"/>
          <w:b/>
          <w:sz w:val="20"/>
          <w:szCs w:val="20"/>
          <w:lang w:val="en-US"/>
          <w:rPrChange w:id="28026" w:author="Author">
            <w:rPr>
              <w:rFonts w:ascii="Trebuchet MS" w:hAnsi="Trebuchet MS"/>
              <w:b/>
              <w:lang w:val="en-US"/>
            </w:rPr>
          </w:rPrChange>
        </w:rPr>
      </w:pPr>
      <w:r>
        <w:rPr>
          <w:rFonts w:ascii="Calibri" w:hAnsi="Calibri"/>
          <w:b/>
          <w:sz w:val="20"/>
          <w:szCs w:val="20"/>
          <w:rPrChange w:id="28027" w:author="Author">
            <w:rPr>
              <w:rFonts w:ascii="Trebuchet MS" w:hAnsi="Trebuchet MS"/>
              <w:b/>
            </w:rPr>
          </w:rPrChange>
        </w:rPr>
        <w:t>Example</w:t>
      </w:r>
      <w:r>
        <w:rPr>
          <w:rFonts w:ascii="Calibri" w:hAnsi="Calibri"/>
          <w:b/>
          <w:sz w:val="20"/>
          <w:szCs w:val="20"/>
          <w:lang w:val="en-US"/>
          <w:rPrChange w:id="28028" w:author="Author">
            <w:rPr>
              <w:rFonts w:ascii="Trebuchet MS" w:hAnsi="Trebuchet MS"/>
              <w:b/>
              <w:lang w:val="en-US"/>
            </w:rPr>
          </w:rPrChange>
        </w:rPr>
        <w:t>:</w:t>
      </w:r>
    </w:p>
    <w:p w:rsidR="00743B33" w:rsidRPr="00743B33" w:rsidRDefault="00D20E06">
      <w:pPr>
        <w:ind w:left="540"/>
        <w:rPr>
          <w:rFonts w:ascii="Calibri" w:hAnsi="Calibri"/>
          <w:sz w:val="20"/>
          <w:szCs w:val="20"/>
          <w:rPrChange w:id="28029" w:author="Author">
            <w:rPr>
              <w:rFonts w:ascii="Trebuchet MS" w:hAnsi="Trebuchet MS"/>
              <w:sz w:val="20"/>
              <w:szCs w:val="20"/>
            </w:rPr>
          </w:rPrChange>
        </w:rPr>
      </w:pPr>
      <w:r>
        <w:rPr>
          <w:rFonts w:ascii="Calibri" w:hAnsi="Calibri"/>
          <w:sz w:val="20"/>
          <w:szCs w:val="20"/>
          <w:rPrChange w:id="28030" w:author="Author">
            <w:rPr>
              <w:rFonts w:ascii="Trebuchet MS" w:hAnsi="Trebuchet MS"/>
              <w:sz w:val="20"/>
              <w:szCs w:val="20"/>
            </w:rPr>
          </w:rPrChange>
        </w:rPr>
        <w:t>Check that if the called function returns data of appropriate type or not.</w:t>
      </w:r>
    </w:p>
    <w:p w:rsidR="00743B33" w:rsidRPr="00743B33" w:rsidRDefault="00743B33">
      <w:pPr>
        <w:ind w:left="540"/>
        <w:rPr>
          <w:rFonts w:ascii="Calibri" w:hAnsi="Calibri"/>
          <w:sz w:val="20"/>
          <w:szCs w:val="20"/>
          <w:lang w:val="en-US"/>
          <w:rPrChange w:id="28031" w:author="Author">
            <w:rPr>
              <w:rFonts w:ascii="Trebuchet MS" w:hAnsi="Trebuchet MS"/>
              <w:lang w:val="en-US"/>
            </w:rPr>
          </w:rPrChange>
        </w:rPr>
      </w:pPr>
    </w:p>
    <w:p w:rsidR="00743B33" w:rsidRPr="00743B33" w:rsidRDefault="00D20E06">
      <w:pPr>
        <w:ind w:left="540"/>
        <w:rPr>
          <w:rFonts w:ascii="Calibri" w:hAnsi="Calibri"/>
          <w:b/>
          <w:sz w:val="20"/>
          <w:szCs w:val="20"/>
          <w:lang w:val="en-US"/>
          <w:rPrChange w:id="28032" w:author="Author">
            <w:rPr>
              <w:rFonts w:ascii="Trebuchet MS" w:hAnsi="Trebuchet MS"/>
              <w:b/>
              <w:lang w:val="en-US"/>
            </w:rPr>
          </w:rPrChange>
        </w:rPr>
      </w:pPr>
      <w:r>
        <w:rPr>
          <w:rFonts w:ascii="Calibri" w:hAnsi="Calibri"/>
          <w:b/>
          <w:sz w:val="20"/>
          <w:szCs w:val="20"/>
          <w:rPrChange w:id="28033" w:author="Author">
            <w:rPr>
              <w:rFonts w:ascii="Trebuchet MS" w:hAnsi="Trebuchet MS"/>
              <w:b/>
            </w:rPr>
          </w:rPrChange>
        </w:rPr>
        <w:t>Rationale</w:t>
      </w:r>
      <w:r>
        <w:rPr>
          <w:rFonts w:ascii="Calibri" w:hAnsi="Calibri"/>
          <w:b/>
          <w:sz w:val="20"/>
          <w:szCs w:val="20"/>
          <w:lang w:val="en-US"/>
          <w:rPrChange w:id="28034" w:author="Author">
            <w:rPr>
              <w:rFonts w:ascii="Trebuchet MS" w:hAnsi="Trebuchet MS"/>
              <w:b/>
              <w:lang w:val="en-US"/>
            </w:rPr>
          </w:rPrChange>
        </w:rPr>
        <w:t>:</w:t>
      </w:r>
    </w:p>
    <w:p w:rsidR="00743B33" w:rsidRPr="00743B33" w:rsidRDefault="00D20E06">
      <w:pPr>
        <w:ind w:left="540"/>
        <w:rPr>
          <w:rFonts w:ascii="Calibri" w:hAnsi="Calibri"/>
          <w:sz w:val="20"/>
          <w:szCs w:val="20"/>
          <w:rPrChange w:id="28035" w:author="Author">
            <w:rPr>
              <w:rFonts w:ascii="Trebuchet MS" w:hAnsi="Trebuchet MS"/>
              <w:sz w:val="20"/>
              <w:szCs w:val="20"/>
            </w:rPr>
          </w:rPrChange>
        </w:rPr>
      </w:pPr>
      <w:r>
        <w:rPr>
          <w:rFonts w:ascii="Calibri" w:hAnsi="Calibri"/>
          <w:sz w:val="20"/>
          <w:szCs w:val="20"/>
          <w:rPrChange w:id="28036" w:author="Author">
            <w:rPr>
              <w:rFonts w:ascii="Trebuchet MS" w:hAnsi="Trebuchet MS"/>
              <w:sz w:val="20"/>
              <w:szCs w:val="20"/>
            </w:rPr>
          </w:rPrChange>
        </w:rPr>
        <w:t>To ensure the called functionality is executed correctly.</w:t>
      </w:r>
    </w:p>
    <w:p w:rsidR="00743B33" w:rsidRPr="00743B33" w:rsidRDefault="00743B33">
      <w:pPr>
        <w:ind w:left="540"/>
        <w:rPr>
          <w:rFonts w:ascii="Calibri" w:hAnsi="Calibri"/>
          <w:sz w:val="20"/>
          <w:szCs w:val="20"/>
          <w:rPrChange w:id="28037" w:author="Author">
            <w:rPr>
              <w:rFonts w:ascii="Trebuchet MS" w:hAnsi="Trebuchet MS"/>
            </w:rPr>
          </w:rPrChange>
        </w:rPr>
      </w:pPr>
    </w:p>
    <w:p w:rsidR="00743B33" w:rsidRDefault="00D20E06">
      <w:pPr>
        <w:pStyle w:val="Heading3"/>
      </w:pPr>
      <w:bookmarkStart w:id="28038" w:name="_Toc491674463"/>
      <w:r>
        <w:t>Rules_Func_00</w:t>
      </w:r>
      <w:r>
        <w:rPr>
          <w:lang w:eastAsia="ja-JP"/>
        </w:rPr>
        <w:t>4</w:t>
      </w:r>
      <w:r>
        <w:t xml:space="preserve"> ([1] Clause 8.4.4 - table 8 - 1a)</w:t>
      </w:r>
      <w:bookmarkEnd w:id="28038"/>
    </w:p>
    <w:p w:rsidR="00743B33" w:rsidRPr="00743B33" w:rsidRDefault="00D20E06">
      <w:pPr>
        <w:ind w:left="540"/>
        <w:jc w:val="both"/>
        <w:rPr>
          <w:rFonts w:ascii="Calibri" w:hAnsi="Calibri"/>
          <w:b/>
          <w:sz w:val="20"/>
          <w:szCs w:val="20"/>
          <w:lang w:val="en-US"/>
          <w:rPrChange w:id="28039" w:author="Author">
            <w:rPr>
              <w:rFonts w:ascii="Trebuchet MS" w:hAnsi="Trebuchet MS"/>
              <w:b/>
              <w:lang w:val="en-US"/>
            </w:rPr>
          </w:rPrChange>
        </w:rPr>
      </w:pPr>
      <w:r>
        <w:rPr>
          <w:rFonts w:ascii="Calibri" w:hAnsi="Calibri"/>
          <w:b/>
          <w:sz w:val="20"/>
          <w:szCs w:val="20"/>
          <w:lang w:val="en-US"/>
          <w:rPrChange w:id="28040"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8041" w:author="Author">
            <w:rPr>
              <w:rFonts w:ascii="Trebuchet MS" w:hAnsi="Trebuchet MS"/>
              <w:sz w:val="20"/>
              <w:szCs w:val="20"/>
            </w:rPr>
          </w:rPrChange>
        </w:rPr>
      </w:pPr>
      <w:r>
        <w:rPr>
          <w:rFonts w:ascii="Calibri" w:hAnsi="Calibri"/>
          <w:sz w:val="20"/>
          <w:szCs w:val="20"/>
          <w:rPrChange w:id="28042" w:author="Author">
            <w:rPr>
              <w:rFonts w:ascii="Trebuchet MS" w:hAnsi="Trebuchet MS"/>
              <w:sz w:val="20"/>
              <w:szCs w:val="20"/>
            </w:rPr>
          </w:rPrChange>
        </w:rPr>
        <w:t>One entry and</w:t>
      </w:r>
      <w:r>
        <w:rPr>
          <w:rFonts w:ascii="Calibri" w:hAnsi="Calibri"/>
          <w:sz w:val="20"/>
          <w:szCs w:val="20"/>
          <w:rPrChange w:id="28043" w:author="Author">
            <w:rPr>
              <w:rFonts w:ascii="Trebuchet MS" w:hAnsi="Trebuchet MS"/>
              <w:sz w:val="20"/>
              <w:szCs w:val="20"/>
            </w:rPr>
          </w:rPrChange>
        </w:rPr>
        <w:t xml:space="preserve"> one exit point in subprograms and functions. The way to invoke one function should be same and consistent. The return for exit should be one in a subprogram and a function.</w:t>
      </w:r>
    </w:p>
    <w:p w:rsidR="00743B33" w:rsidRPr="00743B33" w:rsidRDefault="00743B33">
      <w:pPr>
        <w:ind w:left="540"/>
        <w:jc w:val="both"/>
        <w:rPr>
          <w:rFonts w:ascii="Calibri" w:hAnsi="Calibri"/>
          <w:sz w:val="20"/>
          <w:szCs w:val="20"/>
          <w:rPrChange w:id="28044" w:author="Author">
            <w:rPr>
              <w:rFonts w:ascii="Trebuchet MS" w:hAnsi="Trebuchet MS"/>
            </w:rPr>
          </w:rPrChange>
        </w:rPr>
      </w:pPr>
    </w:p>
    <w:p w:rsidR="00743B33" w:rsidRPr="00743B33" w:rsidRDefault="00D20E06">
      <w:pPr>
        <w:ind w:left="540"/>
        <w:jc w:val="both"/>
        <w:rPr>
          <w:rFonts w:ascii="Calibri" w:hAnsi="Calibri"/>
          <w:sz w:val="20"/>
          <w:szCs w:val="20"/>
          <w:rPrChange w:id="28045" w:author="Author">
            <w:rPr>
              <w:rFonts w:ascii="Trebuchet MS" w:hAnsi="Trebuchet MS"/>
              <w:sz w:val="20"/>
              <w:szCs w:val="20"/>
            </w:rPr>
          </w:rPrChange>
        </w:rPr>
      </w:pPr>
      <w:r>
        <w:rPr>
          <w:rFonts w:ascii="Calibri" w:hAnsi="Calibri"/>
          <w:b/>
          <w:sz w:val="20"/>
          <w:szCs w:val="20"/>
          <w:lang w:val="en-US"/>
          <w:rPrChange w:id="28046" w:author="Author">
            <w:rPr>
              <w:rFonts w:ascii="Trebuchet MS" w:hAnsi="Trebuchet MS"/>
              <w:b/>
              <w:lang w:val="en-US"/>
            </w:rPr>
          </w:rPrChange>
        </w:rPr>
        <w:t>Example:</w:t>
      </w:r>
    </w:p>
    <w:p w:rsidR="00743B33" w:rsidRPr="00743B33" w:rsidRDefault="00D20E06">
      <w:pPr>
        <w:ind w:left="540"/>
        <w:jc w:val="both"/>
        <w:rPr>
          <w:rFonts w:ascii="Calibri" w:hAnsi="Calibri"/>
          <w:sz w:val="20"/>
          <w:szCs w:val="20"/>
          <w:rPrChange w:id="28047" w:author="Author">
            <w:rPr>
              <w:rFonts w:ascii="Trebuchet MS" w:hAnsi="Trebuchet MS"/>
              <w:sz w:val="20"/>
              <w:szCs w:val="20"/>
            </w:rPr>
          </w:rPrChange>
        </w:rPr>
      </w:pPr>
      <w:del w:id="28048" w:author="Author">
        <w:r>
          <w:rPr>
            <w:rFonts w:ascii="Calibri" w:hAnsi="Calibri"/>
            <w:sz w:val="20"/>
            <w:szCs w:val="20"/>
            <w:rPrChange w:id="28049" w:author="Author">
              <w:rPr>
                <w:rFonts w:ascii="Trebuchet MS" w:hAnsi="Trebuchet MS"/>
                <w:sz w:val="20"/>
                <w:szCs w:val="20"/>
              </w:rPr>
            </w:rPrChange>
          </w:rPr>
          <w:delText>/*</w:delText>
        </w:r>
      </w:del>
      <w:ins w:id="28050" w:author="Author">
        <w:r>
          <w:rPr>
            <w:rFonts w:ascii="Calibri" w:hAnsi="Calibri"/>
            <w:sz w:val="20"/>
            <w:szCs w:val="20"/>
          </w:rPr>
          <w:t>//</w:t>
        </w:r>
      </w:ins>
      <w:r>
        <w:rPr>
          <w:rFonts w:ascii="Calibri" w:hAnsi="Calibri"/>
          <w:sz w:val="20"/>
          <w:szCs w:val="20"/>
          <w:rPrChange w:id="28051" w:author="Author">
            <w:rPr>
              <w:rFonts w:ascii="Trebuchet MS" w:hAnsi="Trebuchet MS"/>
              <w:sz w:val="20"/>
              <w:szCs w:val="20"/>
            </w:rPr>
          </w:rPrChange>
        </w:rPr>
        <w:t xml:space="preserve"> Not compliant</w:t>
      </w:r>
      <w:del w:id="28052" w:author="Author">
        <w:r>
          <w:rPr>
            <w:rFonts w:ascii="Calibri" w:hAnsi="Calibri"/>
            <w:sz w:val="20"/>
            <w:szCs w:val="20"/>
            <w:rPrChange w:id="28053" w:author="Author">
              <w:rPr>
                <w:rFonts w:ascii="Trebuchet MS" w:hAnsi="Trebuchet MS"/>
                <w:sz w:val="20"/>
                <w:szCs w:val="20"/>
              </w:rPr>
            </w:rPrChange>
          </w:rPr>
          <w:delText xml:space="preserve"> */</w:delText>
        </w:r>
      </w:del>
      <w:r>
        <w:rPr>
          <w:rFonts w:ascii="Calibri" w:hAnsi="Calibri"/>
          <w:sz w:val="20"/>
          <w:szCs w:val="20"/>
          <w:rPrChange w:id="28054" w:author="Author">
            <w:rPr>
              <w:rFonts w:ascii="Trebuchet MS" w:hAnsi="Trebuchet MS"/>
              <w:sz w:val="20"/>
              <w:szCs w:val="20"/>
            </w:rPr>
          </w:rPrChange>
        </w:rPr>
        <w:t xml:space="preserve"> </w:t>
      </w:r>
    </w:p>
    <w:p w:rsidR="00743B33" w:rsidRPr="00743B33" w:rsidRDefault="00D20E06">
      <w:pPr>
        <w:ind w:left="540"/>
        <w:jc w:val="both"/>
        <w:rPr>
          <w:rFonts w:ascii="Calibri" w:hAnsi="Calibri" w:cs="Courier New"/>
          <w:sz w:val="20"/>
          <w:szCs w:val="20"/>
          <w:rPrChange w:id="28055" w:author="Author">
            <w:rPr>
              <w:rFonts w:ascii="Courier New" w:hAnsi="Courier New" w:cs="Courier New"/>
              <w:sz w:val="20"/>
              <w:szCs w:val="20"/>
            </w:rPr>
          </w:rPrChange>
        </w:rPr>
      </w:pPr>
      <w:del w:id="28056" w:author="Author">
        <w:r>
          <w:rPr>
            <w:rFonts w:ascii="Calibri" w:hAnsi="Calibri" w:cs="Courier New"/>
            <w:sz w:val="20"/>
            <w:szCs w:val="20"/>
            <w:rPrChange w:id="28057" w:author="Author">
              <w:rPr>
                <w:rFonts w:ascii="Courier New" w:hAnsi="Courier New" w:cs="Courier New"/>
                <w:sz w:val="20"/>
                <w:szCs w:val="20"/>
              </w:rPr>
            </w:rPrChange>
          </w:rPr>
          <w:delText xml:space="preserve">unsigned </w:delText>
        </w:r>
      </w:del>
      <w:ins w:id="28058" w:author="Author">
        <w:r>
          <w:rPr>
            <w:rFonts w:ascii="Calibri" w:hAnsi="Calibri" w:cs="Courier New"/>
            <w:sz w:val="20"/>
            <w:szCs w:val="20"/>
          </w:rPr>
          <w:t>u</w:t>
        </w:r>
      </w:ins>
      <w:r>
        <w:rPr>
          <w:rFonts w:ascii="Calibri" w:hAnsi="Calibri" w:cs="Courier New"/>
          <w:sz w:val="20"/>
          <w:szCs w:val="20"/>
          <w:rPrChange w:id="28059" w:author="Author">
            <w:rPr>
              <w:rFonts w:ascii="Courier New" w:hAnsi="Courier New" w:cs="Courier New"/>
              <w:sz w:val="20"/>
              <w:szCs w:val="20"/>
            </w:rPr>
          </w:rPrChange>
        </w:rPr>
        <w:t>int Compare(</w:t>
      </w:r>
      <w:del w:id="28060" w:author="Author">
        <w:r>
          <w:rPr>
            <w:rFonts w:ascii="Calibri" w:hAnsi="Calibri" w:cs="Courier New"/>
            <w:sz w:val="20"/>
            <w:szCs w:val="20"/>
            <w:rPrChange w:id="28061" w:author="Author">
              <w:rPr>
                <w:rFonts w:ascii="Courier New" w:hAnsi="Courier New" w:cs="Courier New"/>
                <w:sz w:val="20"/>
                <w:szCs w:val="20"/>
              </w:rPr>
            </w:rPrChange>
          </w:rPr>
          <w:delText xml:space="preserve">unsigned </w:delText>
        </w:r>
      </w:del>
      <w:ins w:id="28062" w:author="Author">
        <w:r>
          <w:rPr>
            <w:rFonts w:ascii="Calibri" w:hAnsi="Calibri" w:cs="Courier New"/>
            <w:sz w:val="20"/>
            <w:szCs w:val="20"/>
          </w:rPr>
          <w:t>u</w:t>
        </w:r>
      </w:ins>
      <w:r>
        <w:rPr>
          <w:rFonts w:ascii="Calibri" w:hAnsi="Calibri" w:cs="Courier New"/>
          <w:sz w:val="20"/>
          <w:szCs w:val="20"/>
          <w:rPrChange w:id="28063" w:author="Author">
            <w:rPr>
              <w:rFonts w:ascii="Courier New" w:hAnsi="Courier New" w:cs="Courier New"/>
              <w:sz w:val="20"/>
              <w:szCs w:val="20"/>
            </w:rPr>
          </w:rPrChange>
        </w:rPr>
        <w:t xml:space="preserve">int </w:t>
      </w:r>
      <w:del w:id="28064" w:author="Author">
        <w:r>
          <w:rPr>
            <w:rFonts w:ascii="Calibri" w:hAnsi="Calibri" w:cs="Courier New"/>
            <w:sz w:val="20"/>
            <w:szCs w:val="20"/>
            <w:rPrChange w:id="28065" w:author="Author">
              <w:rPr>
                <w:rFonts w:ascii="Courier New" w:hAnsi="Courier New" w:cs="Courier New"/>
                <w:sz w:val="20"/>
                <w:szCs w:val="20"/>
              </w:rPr>
            </w:rPrChange>
          </w:rPr>
          <w:delText>L</w:delText>
        </w:r>
      </w:del>
      <w:r>
        <w:rPr>
          <w:rFonts w:ascii="Calibri" w:hAnsi="Calibri" w:cs="Courier New"/>
          <w:sz w:val="20"/>
          <w:szCs w:val="20"/>
          <w:rPrChange w:id="28066" w:author="Author">
            <w:rPr>
              <w:rFonts w:ascii="Courier New" w:hAnsi="Courier New" w:cs="Courier New"/>
              <w:sz w:val="20"/>
              <w:szCs w:val="20"/>
            </w:rPr>
          </w:rPrChange>
        </w:rPr>
        <w:t xml:space="preserve">uiVal1, </w:t>
      </w:r>
      <w:del w:id="28067" w:author="Author">
        <w:r>
          <w:rPr>
            <w:rFonts w:ascii="Calibri" w:hAnsi="Calibri" w:cs="Courier New"/>
            <w:sz w:val="20"/>
            <w:szCs w:val="20"/>
            <w:rPrChange w:id="28068" w:author="Author">
              <w:rPr>
                <w:rFonts w:ascii="Courier New" w:hAnsi="Courier New" w:cs="Courier New"/>
                <w:sz w:val="20"/>
                <w:szCs w:val="20"/>
              </w:rPr>
            </w:rPrChange>
          </w:rPr>
          <w:delText xml:space="preserve">unsigned </w:delText>
        </w:r>
      </w:del>
      <w:ins w:id="28069" w:author="Author">
        <w:r>
          <w:rPr>
            <w:rFonts w:ascii="Calibri" w:hAnsi="Calibri" w:cs="Courier New"/>
            <w:sz w:val="20"/>
            <w:szCs w:val="20"/>
          </w:rPr>
          <w:t>u</w:t>
        </w:r>
      </w:ins>
      <w:r>
        <w:rPr>
          <w:rFonts w:ascii="Calibri" w:hAnsi="Calibri" w:cs="Courier New"/>
          <w:sz w:val="20"/>
          <w:szCs w:val="20"/>
          <w:rPrChange w:id="28070" w:author="Author">
            <w:rPr>
              <w:rFonts w:ascii="Courier New" w:hAnsi="Courier New" w:cs="Courier New"/>
              <w:sz w:val="20"/>
              <w:szCs w:val="20"/>
            </w:rPr>
          </w:rPrChange>
        </w:rPr>
        <w:t xml:space="preserve">int </w:t>
      </w:r>
      <w:del w:id="28071" w:author="Author">
        <w:r>
          <w:rPr>
            <w:rFonts w:ascii="Calibri" w:hAnsi="Calibri" w:cs="Courier New"/>
            <w:sz w:val="20"/>
            <w:szCs w:val="20"/>
            <w:rPrChange w:id="28072" w:author="Author">
              <w:rPr>
                <w:rFonts w:ascii="Courier New" w:hAnsi="Courier New" w:cs="Courier New"/>
                <w:sz w:val="20"/>
                <w:szCs w:val="20"/>
              </w:rPr>
            </w:rPrChange>
          </w:rPr>
          <w:delText>L</w:delText>
        </w:r>
      </w:del>
      <w:r>
        <w:rPr>
          <w:rFonts w:ascii="Calibri" w:hAnsi="Calibri" w:cs="Courier New"/>
          <w:sz w:val="20"/>
          <w:szCs w:val="20"/>
          <w:rPrChange w:id="28073" w:author="Author">
            <w:rPr>
              <w:rFonts w:ascii="Courier New" w:hAnsi="Courier New" w:cs="Courier New"/>
              <w:sz w:val="20"/>
              <w:szCs w:val="20"/>
            </w:rPr>
          </w:rPrChange>
        </w:rPr>
        <w:t>uiVal2)</w:t>
      </w:r>
    </w:p>
    <w:p w:rsidR="00743B33" w:rsidRPr="00743B33" w:rsidRDefault="00D20E06">
      <w:pPr>
        <w:ind w:left="540"/>
        <w:jc w:val="both"/>
        <w:rPr>
          <w:rFonts w:ascii="Calibri" w:hAnsi="Calibri" w:cs="Courier New"/>
          <w:sz w:val="20"/>
          <w:szCs w:val="20"/>
          <w:rPrChange w:id="28074" w:author="Author">
            <w:rPr>
              <w:rFonts w:ascii="Courier New" w:hAnsi="Courier New" w:cs="Courier New"/>
              <w:sz w:val="20"/>
              <w:szCs w:val="20"/>
            </w:rPr>
          </w:rPrChange>
        </w:rPr>
      </w:pPr>
      <w:r>
        <w:rPr>
          <w:rFonts w:ascii="Calibri" w:hAnsi="Calibri" w:cs="Courier New"/>
          <w:sz w:val="20"/>
          <w:szCs w:val="20"/>
          <w:rPrChange w:id="28075"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8076" w:author="Author">
            <w:rPr>
              <w:rFonts w:ascii="Courier New" w:hAnsi="Courier New" w:cs="Courier New"/>
              <w:sz w:val="20"/>
              <w:szCs w:val="20"/>
            </w:rPr>
          </w:rPrChange>
        </w:rPr>
      </w:pPr>
      <w:r>
        <w:rPr>
          <w:rFonts w:ascii="Calibri" w:hAnsi="Calibri" w:cs="Courier New"/>
          <w:sz w:val="20"/>
          <w:szCs w:val="20"/>
          <w:rPrChange w:id="28077" w:author="Author">
            <w:rPr>
              <w:rFonts w:ascii="Courier New" w:hAnsi="Courier New" w:cs="Courier New"/>
              <w:sz w:val="20"/>
              <w:szCs w:val="20"/>
            </w:rPr>
          </w:rPrChange>
        </w:rPr>
        <w:t xml:space="preserve">  if(</w:t>
      </w:r>
      <w:del w:id="28078" w:author="Author">
        <w:r>
          <w:rPr>
            <w:rFonts w:ascii="Calibri" w:hAnsi="Calibri" w:cs="Courier New"/>
            <w:sz w:val="20"/>
            <w:szCs w:val="20"/>
            <w:rPrChange w:id="28079" w:author="Author">
              <w:rPr>
                <w:rFonts w:ascii="Courier New" w:hAnsi="Courier New" w:cs="Courier New"/>
                <w:sz w:val="20"/>
                <w:szCs w:val="20"/>
              </w:rPr>
            </w:rPrChange>
          </w:rPr>
          <w:delText>L</w:delText>
        </w:r>
      </w:del>
      <w:r>
        <w:rPr>
          <w:rFonts w:ascii="Calibri" w:hAnsi="Calibri" w:cs="Courier New"/>
          <w:sz w:val="20"/>
          <w:szCs w:val="20"/>
          <w:rPrChange w:id="28080" w:author="Author">
            <w:rPr>
              <w:rFonts w:ascii="Courier New" w:hAnsi="Courier New" w:cs="Courier New"/>
              <w:sz w:val="20"/>
              <w:szCs w:val="20"/>
            </w:rPr>
          </w:rPrChange>
        </w:rPr>
        <w:t xml:space="preserve">uiVal1 &gt; </w:t>
      </w:r>
      <w:del w:id="28081" w:author="Author">
        <w:r>
          <w:rPr>
            <w:rFonts w:ascii="Calibri" w:hAnsi="Calibri" w:cs="Courier New"/>
            <w:sz w:val="20"/>
            <w:szCs w:val="20"/>
            <w:rPrChange w:id="28082" w:author="Author">
              <w:rPr>
                <w:rFonts w:ascii="Courier New" w:hAnsi="Courier New" w:cs="Courier New"/>
                <w:sz w:val="20"/>
                <w:szCs w:val="20"/>
              </w:rPr>
            </w:rPrChange>
          </w:rPr>
          <w:delText>L</w:delText>
        </w:r>
      </w:del>
      <w:r>
        <w:rPr>
          <w:rFonts w:ascii="Calibri" w:hAnsi="Calibri" w:cs="Courier New"/>
          <w:sz w:val="20"/>
          <w:szCs w:val="20"/>
          <w:rPrChange w:id="28083" w:author="Author">
            <w:rPr>
              <w:rFonts w:ascii="Courier New" w:hAnsi="Courier New" w:cs="Courier New"/>
              <w:sz w:val="20"/>
              <w:szCs w:val="20"/>
            </w:rPr>
          </w:rPrChange>
        </w:rPr>
        <w:t>uiVal2)</w:t>
      </w:r>
    </w:p>
    <w:p w:rsidR="00743B33" w:rsidRPr="00743B33" w:rsidRDefault="00D20E06">
      <w:pPr>
        <w:ind w:left="540"/>
        <w:jc w:val="both"/>
        <w:rPr>
          <w:rFonts w:ascii="Calibri" w:hAnsi="Calibri" w:cs="Courier New"/>
          <w:sz w:val="20"/>
          <w:szCs w:val="20"/>
          <w:rPrChange w:id="28084" w:author="Author">
            <w:rPr>
              <w:rFonts w:ascii="Courier New" w:hAnsi="Courier New" w:cs="Courier New"/>
              <w:sz w:val="20"/>
              <w:szCs w:val="20"/>
            </w:rPr>
          </w:rPrChange>
        </w:rPr>
      </w:pPr>
      <w:r>
        <w:rPr>
          <w:rFonts w:ascii="Calibri" w:hAnsi="Calibri" w:cs="Courier New"/>
          <w:sz w:val="20"/>
          <w:szCs w:val="20"/>
          <w:rPrChange w:id="28085" w:author="Author">
            <w:rPr>
              <w:rFonts w:ascii="Courier New" w:hAnsi="Courier New" w:cs="Courier New"/>
              <w:sz w:val="20"/>
              <w:szCs w:val="20"/>
            </w:rPr>
          </w:rPrChange>
        </w:rPr>
        <w:t xml:space="preserve">  {</w:t>
      </w:r>
    </w:p>
    <w:p w:rsidR="00743B33" w:rsidRPr="00743B33" w:rsidRDefault="00D20E06">
      <w:pPr>
        <w:ind w:left="540"/>
        <w:jc w:val="both"/>
        <w:rPr>
          <w:rFonts w:ascii="Calibri" w:hAnsi="Calibri" w:cs="Courier New"/>
          <w:sz w:val="20"/>
          <w:szCs w:val="20"/>
          <w:rPrChange w:id="28086" w:author="Author">
            <w:rPr>
              <w:rFonts w:ascii="Courier New" w:hAnsi="Courier New" w:cs="Courier New"/>
              <w:sz w:val="20"/>
              <w:szCs w:val="20"/>
            </w:rPr>
          </w:rPrChange>
        </w:rPr>
      </w:pPr>
      <w:r>
        <w:rPr>
          <w:rFonts w:ascii="Calibri" w:hAnsi="Calibri" w:cs="Courier New"/>
          <w:sz w:val="20"/>
          <w:szCs w:val="20"/>
          <w:rPrChange w:id="28087" w:author="Author">
            <w:rPr>
              <w:rFonts w:ascii="Courier New" w:hAnsi="Courier New" w:cs="Courier New"/>
              <w:sz w:val="20"/>
              <w:szCs w:val="20"/>
            </w:rPr>
          </w:rPrChange>
        </w:rPr>
        <w:t xml:space="preserve">    return </w:t>
      </w:r>
      <w:del w:id="28088" w:author="Author">
        <w:r>
          <w:rPr>
            <w:rFonts w:ascii="Calibri" w:hAnsi="Calibri" w:cs="Courier New"/>
            <w:sz w:val="20"/>
            <w:szCs w:val="20"/>
            <w:rPrChange w:id="28089" w:author="Author">
              <w:rPr>
                <w:rFonts w:ascii="Courier New" w:hAnsi="Courier New" w:cs="Courier New"/>
                <w:sz w:val="20"/>
                <w:szCs w:val="20"/>
              </w:rPr>
            </w:rPrChange>
          </w:rPr>
          <w:delText>L</w:delText>
        </w:r>
      </w:del>
      <w:r>
        <w:rPr>
          <w:rFonts w:ascii="Calibri" w:hAnsi="Calibri" w:cs="Courier New"/>
          <w:sz w:val="20"/>
          <w:szCs w:val="20"/>
          <w:rPrChange w:id="28090" w:author="Author">
            <w:rPr>
              <w:rFonts w:ascii="Courier New" w:hAnsi="Courier New" w:cs="Courier New"/>
              <w:sz w:val="20"/>
              <w:szCs w:val="20"/>
            </w:rPr>
          </w:rPrChange>
        </w:rPr>
        <w:t>uiVal1;</w:t>
      </w:r>
    </w:p>
    <w:p w:rsidR="00743B33" w:rsidRPr="00743B33" w:rsidRDefault="00D20E06">
      <w:pPr>
        <w:ind w:left="540"/>
        <w:jc w:val="both"/>
        <w:rPr>
          <w:rFonts w:ascii="Calibri" w:hAnsi="Calibri" w:cs="Courier New"/>
          <w:sz w:val="20"/>
          <w:szCs w:val="20"/>
          <w:rPrChange w:id="28091" w:author="Author">
            <w:rPr>
              <w:rFonts w:ascii="Courier New" w:hAnsi="Courier New" w:cs="Courier New"/>
              <w:sz w:val="20"/>
              <w:szCs w:val="20"/>
            </w:rPr>
          </w:rPrChange>
        </w:rPr>
      </w:pPr>
      <w:r>
        <w:rPr>
          <w:rFonts w:ascii="Calibri" w:hAnsi="Calibri" w:cs="Courier New"/>
          <w:sz w:val="20"/>
          <w:szCs w:val="20"/>
          <w:rPrChange w:id="28092" w:author="Author">
            <w:rPr>
              <w:rFonts w:ascii="Courier New" w:hAnsi="Courier New" w:cs="Courier New"/>
              <w:sz w:val="20"/>
              <w:szCs w:val="20"/>
            </w:rPr>
          </w:rPrChange>
        </w:rPr>
        <w:t xml:space="preserve">  }</w:t>
      </w:r>
    </w:p>
    <w:p w:rsidR="00743B33" w:rsidRPr="00743B33" w:rsidRDefault="00D20E06">
      <w:pPr>
        <w:ind w:left="540"/>
        <w:jc w:val="both"/>
        <w:rPr>
          <w:rFonts w:ascii="Calibri" w:hAnsi="Calibri" w:cs="Courier New"/>
          <w:sz w:val="20"/>
          <w:szCs w:val="20"/>
          <w:rPrChange w:id="28093" w:author="Author">
            <w:rPr>
              <w:rFonts w:ascii="Courier New" w:hAnsi="Courier New" w:cs="Courier New"/>
              <w:sz w:val="20"/>
              <w:szCs w:val="20"/>
            </w:rPr>
          </w:rPrChange>
        </w:rPr>
      </w:pPr>
      <w:r>
        <w:rPr>
          <w:rFonts w:ascii="Calibri" w:hAnsi="Calibri" w:cs="Courier New"/>
          <w:sz w:val="20"/>
          <w:szCs w:val="20"/>
          <w:rPrChange w:id="28094" w:author="Author">
            <w:rPr>
              <w:rFonts w:ascii="Courier New" w:hAnsi="Courier New" w:cs="Courier New"/>
              <w:sz w:val="20"/>
              <w:szCs w:val="20"/>
            </w:rPr>
          </w:rPrChange>
        </w:rPr>
        <w:t xml:space="preserve">  else</w:t>
      </w:r>
    </w:p>
    <w:p w:rsidR="00743B33" w:rsidRPr="00743B33" w:rsidRDefault="00D20E06">
      <w:pPr>
        <w:ind w:left="540"/>
        <w:jc w:val="both"/>
        <w:rPr>
          <w:rFonts w:ascii="Calibri" w:hAnsi="Calibri" w:cs="Courier New"/>
          <w:sz w:val="20"/>
          <w:szCs w:val="20"/>
          <w:rPrChange w:id="28095" w:author="Author">
            <w:rPr>
              <w:rFonts w:ascii="Courier New" w:hAnsi="Courier New" w:cs="Courier New"/>
              <w:sz w:val="20"/>
              <w:szCs w:val="20"/>
            </w:rPr>
          </w:rPrChange>
        </w:rPr>
      </w:pPr>
      <w:r>
        <w:rPr>
          <w:rFonts w:ascii="Calibri" w:hAnsi="Calibri" w:cs="Courier New"/>
          <w:sz w:val="20"/>
          <w:szCs w:val="20"/>
          <w:rPrChange w:id="28096" w:author="Author">
            <w:rPr>
              <w:rFonts w:ascii="Courier New" w:hAnsi="Courier New" w:cs="Courier New"/>
              <w:sz w:val="20"/>
              <w:szCs w:val="20"/>
            </w:rPr>
          </w:rPrChange>
        </w:rPr>
        <w:t xml:space="preserve">  {</w:t>
      </w:r>
    </w:p>
    <w:p w:rsidR="00743B33" w:rsidRPr="00743B33" w:rsidRDefault="00D20E06">
      <w:pPr>
        <w:ind w:left="540"/>
        <w:jc w:val="both"/>
        <w:rPr>
          <w:rFonts w:ascii="Calibri" w:hAnsi="Calibri" w:cs="Courier New"/>
          <w:sz w:val="20"/>
          <w:szCs w:val="20"/>
          <w:rPrChange w:id="28097" w:author="Author">
            <w:rPr>
              <w:rFonts w:ascii="Courier New" w:hAnsi="Courier New" w:cs="Courier New"/>
              <w:sz w:val="20"/>
              <w:szCs w:val="20"/>
            </w:rPr>
          </w:rPrChange>
        </w:rPr>
      </w:pPr>
      <w:r>
        <w:rPr>
          <w:rFonts w:ascii="Calibri" w:hAnsi="Calibri" w:cs="Courier New"/>
          <w:sz w:val="20"/>
          <w:szCs w:val="20"/>
          <w:rPrChange w:id="28098" w:author="Author">
            <w:rPr>
              <w:rFonts w:ascii="Courier New" w:hAnsi="Courier New" w:cs="Courier New"/>
              <w:sz w:val="20"/>
              <w:szCs w:val="20"/>
            </w:rPr>
          </w:rPrChange>
        </w:rPr>
        <w:t xml:space="preserve">    return </w:t>
      </w:r>
      <w:del w:id="28099" w:author="Author">
        <w:r>
          <w:rPr>
            <w:rFonts w:ascii="Calibri" w:hAnsi="Calibri" w:cs="Courier New"/>
            <w:sz w:val="20"/>
            <w:szCs w:val="20"/>
            <w:rPrChange w:id="28100" w:author="Author">
              <w:rPr>
                <w:rFonts w:ascii="Courier New" w:hAnsi="Courier New" w:cs="Courier New"/>
                <w:sz w:val="20"/>
                <w:szCs w:val="20"/>
              </w:rPr>
            </w:rPrChange>
          </w:rPr>
          <w:delText>L</w:delText>
        </w:r>
      </w:del>
      <w:r>
        <w:rPr>
          <w:rFonts w:ascii="Calibri" w:hAnsi="Calibri" w:cs="Courier New"/>
          <w:sz w:val="20"/>
          <w:szCs w:val="20"/>
          <w:rPrChange w:id="28101" w:author="Author">
            <w:rPr>
              <w:rFonts w:ascii="Courier New" w:hAnsi="Courier New" w:cs="Courier New"/>
              <w:sz w:val="20"/>
              <w:szCs w:val="20"/>
            </w:rPr>
          </w:rPrChange>
        </w:rPr>
        <w:t>uiVal2;</w:t>
      </w:r>
    </w:p>
    <w:p w:rsidR="00743B33" w:rsidRPr="00743B33" w:rsidRDefault="00D20E06">
      <w:pPr>
        <w:ind w:left="540"/>
        <w:jc w:val="both"/>
        <w:rPr>
          <w:rFonts w:ascii="Calibri" w:hAnsi="Calibri" w:cs="Courier New"/>
          <w:sz w:val="20"/>
          <w:szCs w:val="20"/>
          <w:rPrChange w:id="28102" w:author="Author">
            <w:rPr>
              <w:rFonts w:ascii="Courier New" w:hAnsi="Courier New" w:cs="Courier New"/>
              <w:sz w:val="20"/>
              <w:szCs w:val="20"/>
            </w:rPr>
          </w:rPrChange>
        </w:rPr>
      </w:pPr>
      <w:r>
        <w:rPr>
          <w:rFonts w:ascii="Calibri" w:hAnsi="Calibri" w:cs="Courier New"/>
          <w:sz w:val="20"/>
          <w:szCs w:val="20"/>
          <w:rPrChange w:id="28103" w:author="Author">
            <w:rPr>
              <w:rFonts w:ascii="Courier New" w:hAnsi="Courier New" w:cs="Courier New"/>
              <w:sz w:val="20"/>
              <w:szCs w:val="20"/>
            </w:rPr>
          </w:rPrChange>
        </w:rPr>
        <w:t xml:space="preserve">  }</w:t>
      </w:r>
    </w:p>
    <w:p w:rsidR="00743B33" w:rsidRPr="00743B33" w:rsidRDefault="00D20E06">
      <w:pPr>
        <w:ind w:left="540"/>
        <w:jc w:val="both"/>
        <w:rPr>
          <w:rFonts w:ascii="Calibri" w:hAnsi="Calibri" w:cs="Courier New"/>
          <w:sz w:val="20"/>
          <w:szCs w:val="20"/>
          <w:rPrChange w:id="28104" w:author="Author">
            <w:rPr>
              <w:rFonts w:ascii="Courier New" w:hAnsi="Courier New" w:cs="Courier New"/>
              <w:sz w:val="20"/>
              <w:szCs w:val="20"/>
            </w:rPr>
          </w:rPrChange>
        </w:rPr>
      </w:pPr>
      <w:r>
        <w:rPr>
          <w:rFonts w:ascii="Calibri" w:hAnsi="Calibri" w:cs="Courier New"/>
          <w:sz w:val="20"/>
          <w:szCs w:val="20"/>
          <w:rPrChange w:id="28105" w:author="Author">
            <w:rPr>
              <w:rFonts w:ascii="Courier New" w:hAnsi="Courier New" w:cs="Courier New"/>
              <w:sz w:val="20"/>
              <w:szCs w:val="20"/>
            </w:rPr>
          </w:rPrChange>
        </w:rPr>
        <w:t>}</w:t>
      </w:r>
    </w:p>
    <w:p w:rsidR="00743B33" w:rsidRPr="00743B33" w:rsidRDefault="00743B33">
      <w:pPr>
        <w:ind w:left="540"/>
        <w:jc w:val="both"/>
        <w:rPr>
          <w:rFonts w:ascii="Calibri" w:hAnsi="Calibri"/>
          <w:sz w:val="20"/>
          <w:szCs w:val="20"/>
          <w:rPrChange w:id="28106" w:author="Author">
            <w:rPr>
              <w:rFonts w:ascii="Trebuchet MS" w:hAnsi="Trebuchet MS"/>
              <w:sz w:val="20"/>
              <w:szCs w:val="20"/>
            </w:rPr>
          </w:rPrChange>
        </w:rPr>
      </w:pPr>
    </w:p>
    <w:p w:rsidR="00743B33" w:rsidRPr="00743B33" w:rsidRDefault="00D20E06">
      <w:pPr>
        <w:ind w:left="540"/>
        <w:jc w:val="both"/>
        <w:rPr>
          <w:rFonts w:ascii="Calibri" w:hAnsi="Calibri"/>
          <w:sz w:val="20"/>
          <w:szCs w:val="20"/>
          <w:rPrChange w:id="28107" w:author="Author">
            <w:rPr>
              <w:rFonts w:ascii="Trebuchet MS" w:hAnsi="Trebuchet MS"/>
              <w:sz w:val="20"/>
              <w:szCs w:val="20"/>
            </w:rPr>
          </w:rPrChange>
        </w:rPr>
      </w:pPr>
      <w:del w:id="28108" w:author="Author">
        <w:r>
          <w:rPr>
            <w:rFonts w:ascii="Calibri" w:hAnsi="Calibri"/>
            <w:sz w:val="20"/>
            <w:szCs w:val="20"/>
            <w:rPrChange w:id="28109" w:author="Author">
              <w:rPr>
                <w:rFonts w:ascii="Trebuchet MS" w:hAnsi="Trebuchet MS"/>
                <w:sz w:val="20"/>
                <w:szCs w:val="20"/>
              </w:rPr>
            </w:rPrChange>
          </w:rPr>
          <w:delText>/*</w:delText>
        </w:r>
      </w:del>
      <w:ins w:id="28110" w:author="Author">
        <w:r>
          <w:rPr>
            <w:rFonts w:ascii="Calibri" w:hAnsi="Calibri"/>
            <w:sz w:val="20"/>
            <w:szCs w:val="20"/>
          </w:rPr>
          <w:t>//</w:t>
        </w:r>
      </w:ins>
      <w:r>
        <w:rPr>
          <w:rFonts w:ascii="Calibri" w:hAnsi="Calibri"/>
          <w:sz w:val="20"/>
          <w:szCs w:val="20"/>
          <w:rPrChange w:id="28111" w:author="Author">
            <w:rPr>
              <w:rFonts w:ascii="Trebuchet MS" w:hAnsi="Trebuchet MS"/>
              <w:sz w:val="20"/>
              <w:szCs w:val="20"/>
            </w:rPr>
          </w:rPrChange>
        </w:rPr>
        <w:t xml:space="preserve"> Compliant</w:t>
      </w:r>
      <w:del w:id="28112" w:author="Author">
        <w:r>
          <w:rPr>
            <w:rFonts w:ascii="Calibri" w:hAnsi="Calibri"/>
            <w:sz w:val="20"/>
            <w:szCs w:val="20"/>
            <w:rPrChange w:id="28113" w:author="Author">
              <w:rPr>
                <w:rFonts w:ascii="Trebuchet MS" w:hAnsi="Trebuchet MS"/>
                <w:sz w:val="20"/>
                <w:szCs w:val="20"/>
              </w:rPr>
            </w:rPrChange>
          </w:rPr>
          <w:delText xml:space="preserve"> */</w:delText>
        </w:r>
      </w:del>
    </w:p>
    <w:p w:rsidR="00743B33" w:rsidRPr="00743B33" w:rsidRDefault="00D20E06">
      <w:pPr>
        <w:ind w:left="540"/>
        <w:jc w:val="both"/>
        <w:rPr>
          <w:rFonts w:ascii="Calibri" w:hAnsi="Calibri" w:cs="Courier New"/>
          <w:sz w:val="20"/>
          <w:szCs w:val="20"/>
          <w:rPrChange w:id="28114" w:author="Author">
            <w:rPr>
              <w:rFonts w:ascii="Courier New" w:hAnsi="Courier New" w:cs="Courier New"/>
              <w:sz w:val="20"/>
              <w:szCs w:val="20"/>
            </w:rPr>
          </w:rPrChange>
        </w:rPr>
      </w:pPr>
      <w:del w:id="28115" w:author="Author">
        <w:r>
          <w:rPr>
            <w:rFonts w:ascii="Calibri" w:hAnsi="Calibri" w:cs="Courier New"/>
            <w:sz w:val="20"/>
            <w:szCs w:val="20"/>
            <w:rPrChange w:id="28116" w:author="Author">
              <w:rPr>
                <w:rFonts w:ascii="Courier New" w:hAnsi="Courier New" w:cs="Courier New"/>
                <w:sz w:val="20"/>
                <w:szCs w:val="20"/>
              </w:rPr>
            </w:rPrChange>
          </w:rPr>
          <w:delText xml:space="preserve">unsigned </w:delText>
        </w:r>
      </w:del>
      <w:ins w:id="28117" w:author="Author">
        <w:r>
          <w:rPr>
            <w:rFonts w:ascii="Calibri" w:hAnsi="Calibri" w:cs="Courier New"/>
            <w:sz w:val="20"/>
            <w:szCs w:val="20"/>
          </w:rPr>
          <w:t>u</w:t>
        </w:r>
      </w:ins>
      <w:r>
        <w:rPr>
          <w:rFonts w:ascii="Calibri" w:hAnsi="Calibri" w:cs="Courier New"/>
          <w:sz w:val="20"/>
          <w:szCs w:val="20"/>
          <w:rPrChange w:id="28118" w:author="Author">
            <w:rPr>
              <w:rFonts w:ascii="Courier New" w:hAnsi="Courier New" w:cs="Courier New"/>
              <w:sz w:val="20"/>
              <w:szCs w:val="20"/>
            </w:rPr>
          </w:rPrChange>
        </w:rPr>
        <w:t>int Compare(</w:t>
      </w:r>
      <w:del w:id="28119" w:author="Author">
        <w:r>
          <w:rPr>
            <w:rFonts w:ascii="Calibri" w:hAnsi="Calibri" w:cs="Courier New"/>
            <w:sz w:val="20"/>
            <w:szCs w:val="20"/>
            <w:rPrChange w:id="28120" w:author="Author">
              <w:rPr>
                <w:rFonts w:ascii="Courier New" w:hAnsi="Courier New" w:cs="Courier New"/>
                <w:sz w:val="20"/>
                <w:szCs w:val="20"/>
              </w:rPr>
            </w:rPrChange>
          </w:rPr>
          <w:delText xml:space="preserve">unsigned </w:delText>
        </w:r>
      </w:del>
      <w:ins w:id="28121" w:author="Author">
        <w:r>
          <w:rPr>
            <w:rFonts w:ascii="Calibri" w:hAnsi="Calibri" w:cs="Courier New"/>
            <w:sz w:val="20"/>
            <w:szCs w:val="20"/>
          </w:rPr>
          <w:t>u</w:t>
        </w:r>
      </w:ins>
      <w:r>
        <w:rPr>
          <w:rFonts w:ascii="Calibri" w:hAnsi="Calibri" w:cs="Courier New"/>
          <w:sz w:val="20"/>
          <w:szCs w:val="20"/>
          <w:rPrChange w:id="28122" w:author="Author">
            <w:rPr>
              <w:rFonts w:ascii="Courier New" w:hAnsi="Courier New" w:cs="Courier New"/>
              <w:sz w:val="20"/>
              <w:szCs w:val="20"/>
            </w:rPr>
          </w:rPrChange>
        </w:rPr>
        <w:t xml:space="preserve">int </w:t>
      </w:r>
      <w:del w:id="28123" w:author="Author">
        <w:r>
          <w:rPr>
            <w:rFonts w:ascii="Calibri" w:hAnsi="Calibri" w:cs="Courier New"/>
            <w:sz w:val="20"/>
            <w:szCs w:val="20"/>
            <w:rPrChange w:id="28124" w:author="Author">
              <w:rPr>
                <w:rFonts w:ascii="Courier New" w:hAnsi="Courier New" w:cs="Courier New"/>
                <w:sz w:val="20"/>
                <w:szCs w:val="20"/>
              </w:rPr>
            </w:rPrChange>
          </w:rPr>
          <w:delText>L</w:delText>
        </w:r>
      </w:del>
      <w:r>
        <w:rPr>
          <w:rFonts w:ascii="Calibri" w:hAnsi="Calibri" w:cs="Courier New"/>
          <w:sz w:val="20"/>
          <w:szCs w:val="20"/>
          <w:rPrChange w:id="28125" w:author="Author">
            <w:rPr>
              <w:rFonts w:ascii="Courier New" w:hAnsi="Courier New" w:cs="Courier New"/>
              <w:sz w:val="20"/>
              <w:szCs w:val="20"/>
            </w:rPr>
          </w:rPrChange>
        </w:rPr>
        <w:t xml:space="preserve">uiVal1, </w:t>
      </w:r>
      <w:del w:id="28126" w:author="Author">
        <w:r>
          <w:rPr>
            <w:rFonts w:ascii="Calibri" w:hAnsi="Calibri" w:cs="Courier New"/>
            <w:sz w:val="20"/>
            <w:szCs w:val="20"/>
            <w:rPrChange w:id="28127" w:author="Author">
              <w:rPr>
                <w:rFonts w:ascii="Courier New" w:hAnsi="Courier New" w:cs="Courier New"/>
                <w:sz w:val="20"/>
                <w:szCs w:val="20"/>
              </w:rPr>
            </w:rPrChange>
          </w:rPr>
          <w:delText xml:space="preserve">unsigned </w:delText>
        </w:r>
      </w:del>
      <w:ins w:id="28128" w:author="Author">
        <w:r>
          <w:rPr>
            <w:rFonts w:ascii="Calibri" w:hAnsi="Calibri" w:cs="Courier New"/>
            <w:sz w:val="20"/>
            <w:szCs w:val="20"/>
          </w:rPr>
          <w:t>u</w:t>
        </w:r>
      </w:ins>
      <w:r>
        <w:rPr>
          <w:rFonts w:ascii="Calibri" w:hAnsi="Calibri" w:cs="Courier New"/>
          <w:sz w:val="20"/>
          <w:szCs w:val="20"/>
          <w:rPrChange w:id="28129" w:author="Author">
            <w:rPr>
              <w:rFonts w:ascii="Courier New" w:hAnsi="Courier New" w:cs="Courier New"/>
              <w:sz w:val="20"/>
              <w:szCs w:val="20"/>
            </w:rPr>
          </w:rPrChange>
        </w:rPr>
        <w:t xml:space="preserve">int </w:t>
      </w:r>
      <w:del w:id="28130" w:author="Author">
        <w:r>
          <w:rPr>
            <w:rFonts w:ascii="Calibri" w:hAnsi="Calibri" w:cs="Courier New"/>
            <w:sz w:val="20"/>
            <w:szCs w:val="20"/>
            <w:rPrChange w:id="28131" w:author="Author">
              <w:rPr>
                <w:rFonts w:ascii="Courier New" w:hAnsi="Courier New" w:cs="Courier New"/>
                <w:sz w:val="20"/>
                <w:szCs w:val="20"/>
              </w:rPr>
            </w:rPrChange>
          </w:rPr>
          <w:delText>L</w:delText>
        </w:r>
      </w:del>
      <w:r>
        <w:rPr>
          <w:rFonts w:ascii="Calibri" w:hAnsi="Calibri" w:cs="Courier New"/>
          <w:sz w:val="20"/>
          <w:szCs w:val="20"/>
          <w:rPrChange w:id="28132" w:author="Author">
            <w:rPr>
              <w:rFonts w:ascii="Courier New" w:hAnsi="Courier New" w:cs="Courier New"/>
              <w:sz w:val="20"/>
              <w:szCs w:val="20"/>
            </w:rPr>
          </w:rPrChange>
        </w:rPr>
        <w:t>uiVal2)</w:t>
      </w:r>
    </w:p>
    <w:p w:rsidR="00743B33" w:rsidRPr="00743B33" w:rsidRDefault="00D20E06">
      <w:pPr>
        <w:ind w:left="540"/>
        <w:jc w:val="both"/>
        <w:rPr>
          <w:rFonts w:ascii="Calibri" w:hAnsi="Calibri" w:cs="Courier New"/>
          <w:sz w:val="20"/>
          <w:szCs w:val="20"/>
          <w:rPrChange w:id="28133" w:author="Author">
            <w:rPr>
              <w:rFonts w:ascii="Courier New" w:hAnsi="Courier New" w:cs="Courier New"/>
              <w:sz w:val="20"/>
              <w:szCs w:val="20"/>
            </w:rPr>
          </w:rPrChange>
        </w:rPr>
      </w:pPr>
      <w:r>
        <w:rPr>
          <w:rFonts w:ascii="Calibri" w:hAnsi="Calibri" w:cs="Courier New"/>
          <w:sz w:val="20"/>
          <w:szCs w:val="20"/>
          <w:rPrChange w:id="28134" w:author="Author">
            <w:rPr>
              <w:rFonts w:ascii="Courier New" w:hAnsi="Courier New" w:cs="Courier New"/>
              <w:sz w:val="20"/>
              <w:szCs w:val="20"/>
            </w:rPr>
          </w:rPrChange>
        </w:rPr>
        <w:t>{</w:t>
      </w:r>
    </w:p>
    <w:p w:rsidR="00743B33" w:rsidRPr="00743B33" w:rsidRDefault="00D20E06">
      <w:pPr>
        <w:ind w:left="540"/>
        <w:jc w:val="both"/>
        <w:rPr>
          <w:rFonts w:ascii="Calibri" w:hAnsi="Calibri" w:cs="Courier New"/>
          <w:sz w:val="20"/>
          <w:szCs w:val="20"/>
          <w:rPrChange w:id="28135" w:author="Author">
            <w:rPr>
              <w:rFonts w:ascii="Courier New" w:hAnsi="Courier New" w:cs="Courier New"/>
              <w:sz w:val="20"/>
              <w:szCs w:val="20"/>
            </w:rPr>
          </w:rPrChange>
        </w:rPr>
      </w:pPr>
      <w:r>
        <w:rPr>
          <w:rFonts w:ascii="Calibri" w:hAnsi="Calibri" w:cs="Courier New"/>
          <w:sz w:val="20"/>
          <w:szCs w:val="20"/>
          <w:rPrChange w:id="28136" w:author="Author">
            <w:rPr>
              <w:rFonts w:ascii="Courier New" w:hAnsi="Courier New" w:cs="Courier New"/>
              <w:sz w:val="20"/>
              <w:szCs w:val="20"/>
            </w:rPr>
          </w:rPrChange>
        </w:rPr>
        <w:t xml:space="preserve">  </w:t>
      </w:r>
      <w:del w:id="28137" w:author="Author">
        <w:r>
          <w:rPr>
            <w:rFonts w:ascii="Calibri" w:hAnsi="Calibri" w:cs="Courier New"/>
            <w:sz w:val="20"/>
            <w:szCs w:val="20"/>
            <w:rPrChange w:id="28138" w:author="Author">
              <w:rPr>
                <w:rFonts w:ascii="Courier New" w:hAnsi="Courier New" w:cs="Courier New"/>
                <w:sz w:val="20"/>
                <w:szCs w:val="20"/>
              </w:rPr>
            </w:rPrChange>
          </w:rPr>
          <w:delText xml:space="preserve">unsigned </w:delText>
        </w:r>
      </w:del>
      <w:ins w:id="28139" w:author="Author">
        <w:r>
          <w:rPr>
            <w:rFonts w:ascii="Calibri" w:hAnsi="Calibri" w:cs="Courier New"/>
            <w:sz w:val="20"/>
            <w:szCs w:val="20"/>
          </w:rPr>
          <w:t>u</w:t>
        </w:r>
      </w:ins>
      <w:r>
        <w:rPr>
          <w:rFonts w:ascii="Calibri" w:hAnsi="Calibri" w:cs="Courier New"/>
          <w:sz w:val="20"/>
          <w:szCs w:val="20"/>
          <w:rPrChange w:id="28140" w:author="Author">
            <w:rPr>
              <w:rFonts w:ascii="Courier New" w:hAnsi="Courier New" w:cs="Courier New"/>
              <w:sz w:val="20"/>
              <w:szCs w:val="20"/>
            </w:rPr>
          </w:rPrChange>
        </w:rPr>
        <w:t xml:space="preserve">int </w:t>
      </w:r>
      <w:del w:id="28141" w:author="Author">
        <w:r>
          <w:rPr>
            <w:rFonts w:ascii="Calibri" w:hAnsi="Calibri" w:cs="Courier New"/>
            <w:sz w:val="20"/>
            <w:szCs w:val="20"/>
            <w:rPrChange w:id="28142" w:author="Author">
              <w:rPr>
                <w:rFonts w:ascii="Courier New" w:hAnsi="Courier New" w:cs="Courier New"/>
                <w:sz w:val="20"/>
                <w:szCs w:val="20"/>
              </w:rPr>
            </w:rPrChange>
          </w:rPr>
          <w:delText>L</w:delText>
        </w:r>
      </w:del>
      <w:r>
        <w:rPr>
          <w:rFonts w:ascii="Calibri" w:hAnsi="Calibri" w:cs="Courier New"/>
          <w:sz w:val="20"/>
          <w:szCs w:val="20"/>
          <w:rPrChange w:id="28143" w:author="Author">
            <w:rPr>
              <w:rFonts w:ascii="Courier New" w:hAnsi="Courier New" w:cs="Courier New"/>
              <w:sz w:val="20"/>
              <w:szCs w:val="20"/>
            </w:rPr>
          </w:rPrChange>
        </w:rPr>
        <w:t>uiReturnValue = 0;</w:t>
      </w:r>
    </w:p>
    <w:p w:rsidR="00743B33" w:rsidRPr="00743B33" w:rsidRDefault="00D20E06">
      <w:pPr>
        <w:ind w:left="540"/>
        <w:jc w:val="both"/>
        <w:rPr>
          <w:rFonts w:ascii="Calibri" w:hAnsi="Calibri" w:cs="Courier New"/>
          <w:sz w:val="20"/>
          <w:szCs w:val="20"/>
          <w:rPrChange w:id="28144" w:author="Author">
            <w:rPr>
              <w:rFonts w:ascii="Courier New" w:hAnsi="Courier New" w:cs="Courier New"/>
              <w:sz w:val="20"/>
              <w:szCs w:val="20"/>
            </w:rPr>
          </w:rPrChange>
        </w:rPr>
      </w:pPr>
      <w:r>
        <w:rPr>
          <w:rFonts w:ascii="Calibri" w:hAnsi="Calibri" w:cs="Courier New"/>
          <w:sz w:val="20"/>
          <w:szCs w:val="20"/>
          <w:rPrChange w:id="28145" w:author="Author">
            <w:rPr>
              <w:rFonts w:ascii="Courier New" w:hAnsi="Courier New" w:cs="Courier New"/>
              <w:sz w:val="20"/>
              <w:szCs w:val="20"/>
            </w:rPr>
          </w:rPrChange>
        </w:rPr>
        <w:t xml:space="preserve">  if(</w:t>
      </w:r>
      <w:del w:id="28146" w:author="Author">
        <w:r>
          <w:rPr>
            <w:rFonts w:ascii="Calibri" w:hAnsi="Calibri" w:cs="Courier New"/>
            <w:sz w:val="20"/>
            <w:szCs w:val="20"/>
            <w:rPrChange w:id="28147" w:author="Author">
              <w:rPr>
                <w:rFonts w:ascii="Courier New" w:hAnsi="Courier New" w:cs="Courier New"/>
                <w:sz w:val="20"/>
                <w:szCs w:val="20"/>
              </w:rPr>
            </w:rPrChange>
          </w:rPr>
          <w:delText>L</w:delText>
        </w:r>
      </w:del>
      <w:r>
        <w:rPr>
          <w:rFonts w:ascii="Calibri" w:hAnsi="Calibri" w:cs="Courier New"/>
          <w:sz w:val="20"/>
          <w:szCs w:val="20"/>
          <w:rPrChange w:id="28148" w:author="Author">
            <w:rPr>
              <w:rFonts w:ascii="Courier New" w:hAnsi="Courier New" w:cs="Courier New"/>
              <w:sz w:val="20"/>
              <w:szCs w:val="20"/>
            </w:rPr>
          </w:rPrChange>
        </w:rPr>
        <w:t xml:space="preserve">uiVal1 &gt; </w:t>
      </w:r>
      <w:del w:id="28149" w:author="Author">
        <w:r>
          <w:rPr>
            <w:rFonts w:ascii="Calibri" w:hAnsi="Calibri" w:cs="Courier New"/>
            <w:sz w:val="20"/>
            <w:szCs w:val="20"/>
            <w:rPrChange w:id="28150" w:author="Author">
              <w:rPr>
                <w:rFonts w:ascii="Courier New" w:hAnsi="Courier New" w:cs="Courier New"/>
                <w:sz w:val="20"/>
                <w:szCs w:val="20"/>
              </w:rPr>
            </w:rPrChange>
          </w:rPr>
          <w:delText>L</w:delText>
        </w:r>
      </w:del>
      <w:r>
        <w:rPr>
          <w:rFonts w:ascii="Calibri" w:hAnsi="Calibri" w:cs="Courier New"/>
          <w:sz w:val="20"/>
          <w:szCs w:val="20"/>
          <w:rPrChange w:id="28151" w:author="Author">
            <w:rPr>
              <w:rFonts w:ascii="Courier New" w:hAnsi="Courier New" w:cs="Courier New"/>
              <w:sz w:val="20"/>
              <w:szCs w:val="20"/>
            </w:rPr>
          </w:rPrChange>
        </w:rPr>
        <w:t>uiVal2)</w:t>
      </w:r>
    </w:p>
    <w:p w:rsidR="00743B33" w:rsidRPr="00743B33" w:rsidRDefault="00D20E06">
      <w:pPr>
        <w:ind w:left="540"/>
        <w:jc w:val="both"/>
        <w:rPr>
          <w:rFonts w:ascii="Calibri" w:hAnsi="Calibri" w:cs="Courier New"/>
          <w:sz w:val="20"/>
          <w:szCs w:val="20"/>
          <w:rPrChange w:id="28152" w:author="Author">
            <w:rPr>
              <w:rFonts w:ascii="Courier New" w:hAnsi="Courier New" w:cs="Courier New"/>
              <w:sz w:val="20"/>
              <w:szCs w:val="20"/>
            </w:rPr>
          </w:rPrChange>
        </w:rPr>
      </w:pPr>
      <w:r>
        <w:rPr>
          <w:rFonts w:ascii="Calibri" w:hAnsi="Calibri" w:cs="Courier New"/>
          <w:sz w:val="20"/>
          <w:szCs w:val="20"/>
          <w:rPrChange w:id="28153" w:author="Author">
            <w:rPr>
              <w:rFonts w:ascii="Courier New" w:hAnsi="Courier New" w:cs="Courier New"/>
              <w:sz w:val="20"/>
              <w:szCs w:val="20"/>
            </w:rPr>
          </w:rPrChange>
        </w:rPr>
        <w:t xml:space="preserve">  {</w:t>
      </w:r>
    </w:p>
    <w:p w:rsidR="00743B33" w:rsidRPr="00743B33" w:rsidRDefault="00D20E06">
      <w:pPr>
        <w:ind w:left="540"/>
        <w:jc w:val="both"/>
        <w:rPr>
          <w:rFonts w:ascii="Calibri" w:hAnsi="Calibri" w:cs="Courier New"/>
          <w:sz w:val="20"/>
          <w:szCs w:val="20"/>
          <w:rPrChange w:id="28154" w:author="Author">
            <w:rPr>
              <w:rFonts w:ascii="Courier New" w:hAnsi="Courier New" w:cs="Courier New"/>
              <w:sz w:val="20"/>
              <w:szCs w:val="20"/>
            </w:rPr>
          </w:rPrChange>
        </w:rPr>
      </w:pPr>
      <w:r>
        <w:rPr>
          <w:rFonts w:ascii="Calibri" w:hAnsi="Calibri" w:cs="Courier New"/>
          <w:sz w:val="20"/>
          <w:szCs w:val="20"/>
          <w:rPrChange w:id="28155" w:author="Author">
            <w:rPr>
              <w:rFonts w:ascii="Courier New" w:hAnsi="Courier New" w:cs="Courier New"/>
              <w:sz w:val="20"/>
              <w:szCs w:val="20"/>
            </w:rPr>
          </w:rPrChange>
        </w:rPr>
        <w:t xml:space="preserve">    </w:t>
      </w:r>
      <w:del w:id="28156" w:author="Author">
        <w:r>
          <w:rPr>
            <w:rFonts w:ascii="Calibri" w:hAnsi="Calibri" w:cs="Courier New"/>
            <w:sz w:val="20"/>
            <w:szCs w:val="20"/>
            <w:rPrChange w:id="28157" w:author="Author">
              <w:rPr>
                <w:rFonts w:ascii="Courier New" w:hAnsi="Courier New" w:cs="Courier New"/>
                <w:sz w:val="20"/>
                <w:szCs w:val="20"/>
              </w:rPr>
            </w:rPrChange>
          </w:rPr>
          <w:delText>L</w:delText>
        </w:r>
      </w:del>
      <w:r>
        <w:rPr>
          <w:rFonts w:ascii="Calibri" w:hAnsi="Calibri" w:cs="Courier New"/>
          <w:sz w:val="20"/>
          <w:szCs w:val="20"/>
          <w:rPrChange w:id="28158" w:author="Author">
            <w:rPr>
              <w:rFonts w:ascii="Courier New" w:hAnsi="Courier New" w:cs="Courier New"/>
              <w:sz w:val="20"/>
              <w:szCs w:val="20"/>
            </w:rPr>
          </w:rPrChange>
        </w:rPr>
        <w:t xml:space="preserve">uiReturnValue = </w:t>
      </w:r>
      <w:del w:id="28159" w:author="Author">
        <w:r>
          <w:rPr>
            <w:rFonts w:ascii="Calibri" w:hAnsi="Calibri" w:cs="Courier New"/>
            <w:sz w:val="20"/>
            <w:szCs w:val="20"/>
            <w:rPrChange w:id="28160" w:author="Author">
              <w:rPr>
                <w:rFonts w:ascii="Courier New" w:hAnsi="Courier New" w:cs="Courier New"/>
                <w:sz w:val="20"/>
                <w:szCs w:val="20"/>
              </w:rPr>
            </w:rPrChange>
          </w:rPr>
          <w:delText>L</w:delText>
        </w:r>
      </w:del>
      <w:r>
        <w:rPr>
          <w:rFonts w:ascii="Calibri" w:hAnsi="Calibri" w:cs="Courier New"/>
          <w:sz w:val="20"/>
          <w:szCs w:val="20"/>
          <w:rPrChange w:id="28161" w:author="Author">
            <w:rPr>
              <w:rFonts w:ascii="Courier New" w:hAnsi="Courier New" w:cs="Courier New"/>
              <w:sz w:val="20"/>
              <w:szCs w:val="20"/>
            </w:rPr>
          </w:rPrChange>
        </w:rPr>
        <w:t>uiVal1;</w:t>
      </w:r>
    </w:p>
    <w:p w:rsidR="00743B33" w:rsidRPr="00743B33" w:rsidRDefault="00D20E06">
      <w:pPr>
        <w:ind w:left="540"/>
        <w:jc w:val="both"/>
        <w:rPr>
          <w:rFonts w:ascii="Calibri" w:hAnsi="Calibri" w:cs="Courier New"/>
          <w:sz w:val="20"/>
          <w:szCs w:val="20"/>
          <w:rPrChange w:id="28162" w:author="Author">
            <w:rPr>
              <w:rFonts w:ascii="Courier New" w:hAnsi="Courier New" w:cs="Courier New"/>
              <w:sz w:val="20"/>
              <w:szCs w:val="20"/>
            </w:rPr>
          </w:rPrChange>
        </w:rPr>
      </w:pPr>
      <w:r>
        <w:rPr>
          <w:rFonts w:ascii="Calibri" w:hAnsi="Calibri" w:cs="Courier New"/>
          <w:sz w:val="20"/>
          <w:szCs w:val="20"/>
          <w:rPrChange w:id="28163" w:author="Author">
            <w:rPr>
              <w:rFonts w:ascii="Courier New" w:hAnsi="Courier New" w:cs="Courier New"/>
              <w:sz w:val="20"/>
              <w:szCs w:val="20"/>
            </w:rPr>
          </w:rPrChange>
        </w:rPr>
        <w:lastRenderedPageBreak/>
        <w:t xml:space="preserve">  }</w:t>
      </w:r>
    </w:p>
    <w:p w:rsidR="00743B33" w:rsidRPr="00743B33" w:rsidRDefault="00D20E06">
      <w:pPr>
        <w:ind w:left="540"/>
        <w:jc w:val="both"/>
        <w:rPr>
          <w:rFonts w:ascii="Calibri" w:hAnsi="Calibri" w:cs="Courier New"/>
          <w:sz w:val="20"/>
          <w:szCs w:val="20"/>
          <w:rPrChange w:id="28164" w:author="Author">
            <w:rPr>
              <w:rFonts w:ascii="Courier New" w:hAnsi="Courier New" w:cs="Courier New"/>
              <w:sz w:val="20"/>
              <w:szCs w:val="20"/>
            </w:rPr>
          </w:rPrChange>
        </w:rPr>
      </w:pPr>
      <w:r>
        <w:rPr>
          <w:rFonts w:ascii="Calibri" w:hAnsi="Calibri" w:cs="Courier New"/>
          <w:sz w:val="20"/>
          <w:szCs w:val="20"/>
          <w:rPrChange w:id="28165" w:author="Author">
            <w:rPr>
              <w:rFonts w:ascii="Courier New" w:hAnsi="Courier New" w:cs="Courier New"/>
              <w:sz w:val="20"/>
              <w:szCs w:val="20"/>
            </w:rPr>
          </w:rPrChange>
        </w:rPr>
        <w:t xml:space="preserve">  else </w:t>
      </w:r>
    </w:p>
    <w:p w:rsidR="00743B33" w:rsidRPr="00743B33" w:rsidRDefault="00D20E06">
      <w:pPr>
        <w:ind w:left="540"/>
        <w:jc w:val="both"/>
        <w:rPr>
          <w:rFonts w:ascii="Calibri" w:hAnsi="Calibri" w:cs="Courier New"/>
          <w:sz w:val="20"/>
          <w:szCs w:val="20"/>
          <w:rPrChange w:id="28166" w:author="Author">
            <w:rPr>
              <w:rFonts w:ascii="Courier New" w:hAnsi="Courier New" w:cs="Courier New"/>
              <w:sz w:val="20"/>
              <w:szCs w:val="20"/>
            </w:rPr>
          </w:rPrChange>
        </w:rPr>
      </w:pPr>
      <w:r>
        <w:rPr>
          <w:rFonts w:ascii="Calibri" w:hAnsi="Calibri" w:cs="Courier New"/>
          <w:sz w:val="20"/>
          <w:szCs w:val="20"/>
          <w:rPrChange w:id="28167" w:author="Author">
            <w:rPr>
              <w:rFonts w:ascii="Courier New" w:hAnsi="Courier New" w:cs="Courier New"/>
              <w:sz w:val="20"/>
              <w:szCs w:val="20"/>
            </w:rPr>
          </w:rPrChange>
        </w:rPr>
        <w:t xml:space="preserve">  {</w:t>
      </w:r>
    </w:p>
    <w:p w:rsidR="00743B33" w:rsidRPr="00743B33" w:rsidRDefault="00D20E06">
      <w:pPr>
        <w:ind w:left="540"/>
        <w:jc w:val="both"/>
        <w:rPr>
          <w:rFonts w:ascii="Calibri" w:hAnsi="Calibri" w:cs="Courier New"/>
          <w:sz w:val="20"/>
          <w:szCs w:val="20"/>
          <w:rPrChange w:id="28168" w:author="Author">
            <w:rPr>
              <w:rFonts w:ascii="Courier New" w:hAnsi="Courier New" w:cs="Courier New"/>
              <w:sz w:val="20"/>
              <w:szCs w:val="20"/>
            </w:rPr>
          </w:rPrChange>
        </w:rPr>
      </w:pPr>
      <w:r>
        <w:rPr>
          <w:rFonts w:ascii="Calibri" w:hAnsi="Calibri" w:cs="Courier New"/>
          <w:sz w:val="20"/>
          <w:szCs w:val="20"/>
          <w:rPrChange w:id="28169" w:author="Author">
            <w:rPr>
              <w:rFonts w:ascii="Courier New" w:hAnsi="Courier New" w:cs="Courier New"/>
              <w:sz w:val="20"/>
              <w:szCs w:val="20"/>
            </w:rPr>
          </w:rPrChange>
        </w:rPr>
        <w:t xml:space="preserve">    </w:t>
      </w:r>
      <w:del w:id="28170" w:author="Author">
        <w:r>
          <w:rPr>
            <w:rFonts w:ascii="Calibri" w:hAnsi="Calibri" w:cs="Courier New"/>
            <w:sz w:val="20"/>
            <w:szCs w:val="20"/>
            <w:rPrChange w:id="28171" w:author="Author">
              <w:rPr>
                <w:rFonts w:ascii="Courier New" w:hAnsi="Courier New" w:cs="Courier New"/>
                <w:sz w:val="20"/>
                <w:szCs w:val="20"/>
              </w:rPr>
            </w:rPrChange>
          </w:rPr>
          <w:delText>L</w:delText>
        </w:r>
      </w:del>
      <w:r>
        <w:rPr>
          <w:rFonts w:ascii="Calibri" w:hAnsi="Calibri" w:cs="Courier New"/>
          <w:sz w:val="20"/>
          <w:szCs w:val="20"/>
          <w:rPrChange w:id="28172" w:author="Author">
            <w:rPr>
              <w:rFonts w:ascii="Courier New" w:hAnsi="Courier New" w:cs="Courier New"/>
              <w:sz w:val="20"/>
              <w:szCs w:val="20"/>
            </w:rPr>
          </w:rPrChange>
        </w:rPr>
        <w:t xml:space="preserve">uiReturnValue = </w:t>
      </w:r>
      <w:del w:id="28173" w:author="Author">
        <w:r>
          <w:rPr>
            <w:rFonts w:ascii="Calibri" w:hAnsi="Calibri" w:cs="Courier New"/>
            <w:sz w:val="20"/>
            <w:szCs w:val="20"/>
            <w:rPrChange w:id="28174" w:author="Author">
              <w:rPr>
                <w:rFonts w:ascii="Courier New" w:hAnsi="Courier New" w:cs="Courier New"/>
                <w:sz w:val="20"/>
                <w:szCs w:val="20"/>
              </w:rPr>
            </w:rPrChange>
          </w:rPr>
          <w:delText>L</w:delText>
        </w:r>
      </w:del>
      <w:r>
        <w:rPr>
          <w:rFonts w:ascii="Calibri" w:hAnsi="Calibri" w:cs="Courier New"/>
          <w:sz w:val="20"/>
          <w:szCs w:val="20"/>
          <w:rPrChange w:id="28175" w:author="Author">
            <w:rPr>
              <w:rFonts w:ascii="Courier New" w:hAnsi="Courier New" w:cs="Courier New"/>
              <w:sz w:val="20"/>
              <w:szCs w:val="20"/>
            </w:rPr>
          </w:rPrChange>
        </w:rPr>
        <w:t>uiVal2;</w:t>
      </w:r>
    </w:p>
    <w:p w:rsidR="00743B33" w:rsidRPr="00743B33" w:rsidRDefault="00D20E06">
      <w:pPr>
        <w:ind w:left="540"/>
        <w:jc w:val="both"/>
        <w:rPr>
          <w:rFonts w:ascii="Calibri" w:hAnsi="Calibri" w:cs="Courier New"/>
          <w:sz w:val="20"/>
          <w:szCs w:val="20"/>
          <w:rPrChange w:id="28176" w:author="Author">
            <w:rPr>
              <w:rFonts w:ascii="Courier New" w:hAnsi="Courier New" w:cs="Courier New"/>
              <w:sz w:val="20"/>
              <w:szCs w:val="20"/>
            </w:rPr>
          </w:rPrChange>
        </w:rPr>
      </w:pPr>
      <w:r>
        <w:rPr>
          <w:rFonts w:ascii="Calibri" w:hAnsi="Calibri" w:cs="Courier New"/>
          <w:sz w:val="20"/>
          <w:szCs w:val="20"/>
          <w:rPrChange w:id="28177" w:author="Author">
            <w:rPr>
              <w:rFonts w:ascii="Courier New" w:hAnsi="Courier New" w:cs="Courier New"/>
              <w:sz w:val="20"/>
              <w:szCs w:val="20"/>
            </w:rPr>
          </w:rPrChange>
        </w:rPr>
        <w:t xml:space="preserve">  }        </w:t>
      </w:r>
    </w:p>
    <w:p w:rsidR="00743B33" w:rsidRPr="00743B33" w:rsidRDefault="00D20E06">
      <w:pPr>
        <w:ind w:left="540"/>
        <w:jc w:val="both"/>
        <w:rPr>
          <w:rFonts w:ascii="Calibri" w:hAnsi="Calibri" w:cs="Courier New"/>
          <w:sz w:val="20"/>
          <w:szCs w:val="20"/>
          <w:rPrChange w:id="28178" w:author="Author">
            <w:rPr>
              <w:rFonts w:ascii="Courier New" w:hAnsi="Courier New" w:cs="Courier New"/>
              <w:sz w:val="20"/>
              <w:szCs w:val="20"/>
            </w:rPr>
          </w:rPrChange>
        </w:rPr>
      </w:pPr>
      <w:r>
        <w:rPr>
          <w:rFonts w:ascii="Calibri" w:hAnsi="Calibri" w:cs="Courier New"/>
          <w:sz w:val="20"/>
          <w:szCs w:val="20"/>
          <w:rPrChange w:id="28179" w:author="Author">
            <w:rPr>
              <w:rFonts w:ascii="Courier New" w:hAnsi="Courier New" w:cs="Courier New"/>
              <w:sz w:val="20"/>
              <w:szCs w:val="20"/>
            </w:rPr>
          </w:rPrChange>
        </w:rPr>
        <w:t xml:space="preserve">  return </w:t>
      </w:r>
      <w:del w:id="28180" w:author="Author">
        <w:r>
          <w:rPr>
            <w:rFonts w:ascii="Calibri" w:hAnsi="Calibri" w:cs="Courier New"/>
            <w:sz w:val="20"/>
            <w:szCs w:val="20"/>
            <w:rPrChange w:id="28181" w:author="Author">
              <w:rPr>
                <w:rFonts w:ascii="Courier New" w:hAnsi="Courier New" w:cs="Courier New"/>
                <w:sz w:val="20"/>
                <w:szCs w:val="20"/>
              </w:rPr>
            </w:rPrChange>
          </w:rPr>
          <w:delText>L</w:delText>
        </w:r>
      </w:del>
      <w:r>
        <w:rPr>
          <w:rFonts w:ascii="Calibri" w:hAnsi="Calibri" w:cs="Courier New"/>
          <w:sz w:val="20"/>
          <w:szCs w:val="20"/>
          <w:rPrChange w:id="28182" w:author="Author">
            <w:rPr>
              <w:rFonts w:ascii="Courier New" w:hAnsi="Courier New" w:cs="Courier New"/>
              <w:sz w:val="20"/>
              <w:szCs w:val="20"/>
            </w:rPr>
          </w:rPrChange>
        </w:rPr>
        <w:t>uiReturnValue;</w:t>
      </w:r>
    </w:p>
    <w:p w:rsidR="00743B33" w:rsidRPr="00743B33" w:rsidRDefault="00D20E06">
      <w:pPr>
        <w:ind w:left="540"/>
        <w:jc w:val="both"/>
        <w:rPr>
          <w:rFonts w:ascii="Calibri" w:hAnsi="Calibri" w:cs="Courier New"/>
          <w:sz w:val="20"/>
          <w:szCs w:val="20"/>
          <w:rPrChange w:id="28183" w:author="Author">
            <w:rPr>
              <w:rFonts w:ascii="Courier New" w:hAnsi="Courier New" w:cs="Courier New"/>
              <w:sz w:val="20"/>
              <w:szCs w:val="20"/>
            </w:rPr>
          </w:rPrChange>
        </w:rPr>
      </w:pPr>
      <w:r>
        <w:rPr>
          <w:rFonts w:ascii="Calibri" w:hAnsi="Calibri" w:cs="Courier New"/>
          <w:sz w:val="20"/>
          <w:szCs w:val="20"/>
          <w:rPrChange w:id="28184" w:author="Author">
            <w:rPr>
              <w:rFonts w:ascii="Courier New" w:hAnsi="Courier New" w:cs="Courier New"/>
              <w:sz w:val="20"/>
              <w:szCs w:val="20"/>
            </w:rPr>
          </w:rPrChange>
        </w:rPr>
        <w:t>}</w:t>
      </w:r>
    </w:p>
    <w:p w:rsidR="00743B33" w:rsidRPr="00743B33" w:rsidRDefault="00743B33">
      <w:pPr>
        <w:ind w:left="540"/>
        <w:jc w:val="both"/>
        <w:rPr>
          <w:rFonts w:ascii="Calibri" w:hAnsi="Calibri" w:cs="Courier New"/>
          <w:b/>
          <w:sz w:val="20"/>
          <w:szCs w:val="20"/>
          <w:lang w:val="en-US"/>
          <w:rPrChange w:id="28185" w:author="Author">
            <w:rPr>
              <w:rFonts w:ascii="Courier New" w:hAnsi="Courier New" w:cs="Courier New"/>
              <w:b/>
              <w:lang w:val="en-US"/>
            </w:rPr>
          </w:rPrChange>
        </w:rPr>
      </w:pPr>
    </w:p>
    <w:p w:rsidR="00743B33" w:rsidRPr="00743B33" w:rsidRDefault="00D20E06">
      <w:pPr>
        <w:ind w:left="540"/>
        <w:jc w:val="both"/>
        <w:rPr>
          <w:rFonts w:ascii="Calibri" w:hAnsi="Calibri"/>
          <w:b/>
          <w:sz w:val="20"/>
          <w:szCs w:val="20"/>
          <w:lang w:val="en-US"/>
          <w:rPrChange w:id="28186" w:author="Author">
            <w:rPr>
              <w:rFonts w:ascii="Trebuchet MS" w:hAnsi="Trebuchet MS"/>
              <w:b/>
              <w:lang w:val="en-US"/>
            </w:rPr>
          </w:rPrChange>
        </w:rPr>
      </w:pPr>
      <w:r>
        <w:rPr>
          <w:rFonts w:ascii="Calibri" w:hAnsi="Calibri"/>
          <w:b/>
          <w:sz w:val="20"/>
          <w:szCs w:val="20"/>
          <w:lang w:val="en-US"/>
          <w:rPrChange w:id="28187" w:author="Author">
            <w:rPr>
              <w:rFonts w:ascii="Trebuchet MS" w:hAnsi="Trebuchet MS"/>
              <w:b/>
              <w:lang w:val="en-US"/>
            </w:rPr>
          </w:rPrChange>
        </w:rPr>
        <w:t>Rationale:</w:t>
      </w:r>
    </w:p>
    <w:p w:rsidR="00743B33" w:rsidRPr="00743B33" w:rsidRDefault="00D20E06">
      <w:pPr>
        <w:ind w:left="540"/>
        <w:rPr>
          <w:rFonts w:ascii="Calibri" w:hAnsi="Calibri"/>
          <w:sz w:val="20"/>
          <w:szCs w:val="20"/>
          <w:lang w:val="en-US" w:eastAsia="en-US"/>
          <w:rPrChange w:id="28188" w:author="Author">
            <w:rPr>
              <w:rFonts w:ascii="Trebuchet MS" w:hAnsi="Trebuchet MS"/>
              <w:sz w:val="24"/>
              <w:lang w:val="en-US" w:eastAsia="en-US"/>
            </w:rPr>
          </w:rPrChange>
        </w:rPr>
      </w:pPr>
      <w:r>
        <w:rPr>
          <w:rFonts w:ascii="Calibri" w:hAnsi="Calibri" w:cs="Segoe UI"/>
          <w:sz w:val="20"/>
          <w:szCs w:val="20"/>
          <w:lang w:val="en-US" w:eastAsia="en-US"/>
          <w:rPrChange w:id="28189" w:author="Author">
            <w:rPr>
              <w:rFonts w:ascii="Trebuchet MS" w:hAnsi="Trebuchet MS" w:cs="Segoe UI"/>
              <w:sz w:val="20"/>
              <w:szCs w:val="20"/>
              <w:lang w:val="en-US" w:eastAsia="en-US"/>
            </w:rPr>
          </w:rPrChange>
        </w:rPr>
        <w:t>Readability, maintainability and avoidance of invalid operations.</w:t>
      </w:r>
    </w:p>
    <w:p w:rsidR="00743B33" w:rsidRPr="00743B33" w:rsidRDefault="00743B33">
      <w:pPr>
        <w:ind w:left="540"/>
        <w:jc w:val="both"/>
        <w:rPr>
          <w:rFonts w:ascii="Calibri" w:hAnsi="Calibri"/>
          <w:sz w:val="20"/>
          <w:szCs w:val="20"/>
          <w:rPrChange w:id="28190" w:author="Author">
            <w:rPr>
              <w:rFonts w:ascii="Trebuchet MS" w:hAnsi="Trebuchet MS"/>
            </w:rPr>
          </w:rPrChange>
        </w:rPr>
      </w:pPr>
    </w:p>
    <w:p w:rsidR="00743B33" w:rsidRDefault="00D20E06">
      <w:pPr>
        <w:pStyle w:val="Heading3"/>
      </w:pPr>
      <w:bookmarkStart w:id="28191" w:name="_Toc491674464"/>
      <w:r>
        <w:t>Rules_Func_00</w:t>
      </w:r>
      <w:r>
        <w:rPr>
          <w:lang w:eastAsia="ja-JP"/>
        </w:rPr>
        <w:t>5</w:t>
      </w:r>
      <w:r>
        <w:t xml:space="preserve"> ([1] Clause 8.4.4 - table 8 - 1j)</w:t>
      </w:r>
      <w:bookmarkEnd w:id="28191"/>
    </w:p>
    <w:p w:rsidR="00743B33" w:rsidRPr="00743B33" w:rsidRDefault="00D20E06">
      <w:pPr>
        <w:ind w:left="540"/>
        <w:jc w:val="both"/>
        <w:rPr>
          <w:rFonts w:ascii="Calibri" w:hAnsi="Calibri"/>
          <w:b/>
          <w:sz w:val="20"/>
          <w:szCs w:val="20"/>
          <w:lang w:val="en-US"/>
          <w:rPrChange w:id="28192" w:author="Author">
            <w:rPr>
              <w:rFonts w:ascii="Trebuchet MS" w:hAnsi="Trebuchet MS"/>
              <w:b/>
              <w:lang w:val="en-US"/>
            </w:rPr>
          </w:rPrChange>
        </w:rPr>
      </w:pPr>
      <w:r>
        <w:rPr>
          <w:rFonts w:ascii="Calibri" w:hAnsi="Calibri"/>
          <w:b/>
          <w:sz w:val="20"/>
          <w:szCs w:val="20"/>
          <w:lang w:val="en-US"/>
          <w:rPrChange w:id="28193" w:author="Author">
            <w:rPr>
              <w:rFonts w:ascii="Trebuchet MS" w:hAnsi="Trebuchet MS"/>
              <w:b/>
              <w:lang w:val="en-US"/>
            </w:rPr>
          </w:rPrChange>
        </w:rPr>
        <w:t>Rule:</w:t>
      </w:r>
    </w:p>
    <w:p w:rsidR="00743B33" w:rsidRPr="00743B33" w:rsidRDefault="00D20E06">
      <w:pPr>
        <w:ind w:left="540"/>
        <w:jc w:val="both"/>
        <w:rPr>
          <w:rFonts w:ascii="Calibri" w:hAnsi="Calibri"/>
          <w:sz w:val="20"/>
          <w:szCs w:val="20"/>
          <w:rPrChange w:id="28194" w:author="Author">
            <w:rPr>
              <w:rFonts w:ascii="Trebuchet MS" w:hAnsi="Trebuchet MS"/>
              <w:sz w:val="20"/>
              <w:szCs w:val="20"/>
            </w:rPr>
          </w:rPrChange>
        </w:rPr>
      </w:pPr>
      <w:r>
        <w:rPr>
          <w:rFonts w:ascii="Calibri" w:hAnsi="Calibri"/>
          <w:sz w:val="20"/>
          <w:szCs w:val="20"/>
          <w:rPrChange w:id="28195" w:author="Author">
            <w:rPr>
              <w:rFonts w:ascii="Trebuchet MS" w:hAnsi="Trebuchet MS"/>
              <w:sz w:val="20"/>
              <w:szCs w:val="20"/>
            </w:rPr>
          </w:rPrChange>
        </w:rPr>
        <w:t>No recursions. Recursive functions shall not be used.</w:t>
      </w:r>
    </w:p>
    <w:p w:rsidR="00743B33" w:rsidRPr="00743B33" w:rsidRDefault="00743B33">
      <w:pPr>
        <w:ind w:left="540"/>
        <w:jc w:val="both"/>
        <w:rPr>
          <w:rFonts w:ascii="Calibri" w:hAnsi="Calibri"/>
          <w:sz w:val="20"/>
          <w:szCs w:val="20"/>
          <w:rPrChange w:id="28196" w:author="Author">
            <w:rPr>
              <w:rFonts w:ascii="Trebuchet MS" w:hAnsi="Trebuchet MS"/>
            </w:rPr>
          </w:rPrChange>
        </w:rPr>
      </w:pPr>
    </w:p>
    <w:p w:rsidR="00743B33" w:rsidRPr="00743B33" w:rsidRDefault="00D20E06">
      <w:pPr>
        <w:ind w:left="540"/>
        <w:jc w:val="both"/>
        <w:rPr>
          <w:rFonts w:ascii="Calibri" w:hAnsi="Calibri"/>
          <w:b/>
          <w:sz w:val="20"/>
          <w:szCs w:val="20"/>
          <w:lang w:val="en-US"/>
          <w:rPrChange w:id="28197" w:author="Author">
            <w:rPr>
              <w:rFonts w:ascii="Trebuchet MS" w:hAnsi="Trebuchet MS"/>
              <w:b/>
              <w:lang w:val="en-US"/>
            </w:rPr>
          </w:rPrChange>
        </w:rPr>
      </w:pPr>
      <w:r>
        <w:rPr>
          <w:rFonts w:ascii="Calibri" w:hAnsi="Calibri"/>
          <w:b/>
          <w:sz w:val="20"/>
          <w:szCs w:val="20"/>
          <w:lang w:val="en-US"/>
          <w:rPrChange w:id="28198" w:author="Author">
            <w:rPr>
              <w:rFonts w:ascii="Trebuchet MS" w:hAnsi="Trebuchet MS"/>
              <w:b/>
              <w:lang w:val="en-US"/>
            </w:rPr>
          </w:rPrChange>
        </w:rPr>
        <w:t>Example:</w:t>
      </w:r>
    </w:p>
    <w:p w:rsidR="00743B33" w:rsidRPr="00743B33" w:rsidRDefault="00D20E06">
      <w:pPr>
        <w:ind w:left="540"/>
        <w:jc w:val="both"/>
        <w:rPr>
          <w:rFonts w:ascii="Calibri" w:hAnsi="Calibri"/>
          <w:sz w:val="20"/>
          <w:szCs w:val="20"/>
          <w:rPrChange w:id="28199" w:author="Author">
            <w:rPr>
              <w:rFonts w:ascii="Trebuchet MS" w:hAnsi="Trebuchet MS"/>
              <w:sz w:val="20"/>
              <w:szCs w:val="20"/>
            </w:rPr>
          </w:rPrChange>
        </w:rPr>
      </w:pPr>
      <w:del w:id="28200" w:author="Author">
        <w:r>
          <w:rPr>
            <w:rFonts w:ascii="Calibri" w:hAnsi="Calibri"/>
            <w:sz w:val="20"/>
            <w:szCs w:val="20"/>
            <w:rPrChange w:id="28201" w:author="Author">
              <w:rPr>
                <w:rFonts w:ascii="Trebuchet MS" w:hAnsi="Trebuchet MS"/>
                <w:sz w:val="20"/>
                <w:szCs w:val="20"/>
              </w:rPr>
            </w:rPrChange>
          </w:rPr>
          <w:delText>/*</w:delText>
        </w:r>
      </w:del>
      <w:ins w:id="28202" w:author="Author">
        <w:r>
          <w:rPr>
            <w:rFonts w:ascii="Calibri" w:hAnsi="Calibri"/>
            <w:sz w:val="20"/>
            <w:szCs w:val="20"/>
          </w:rPr>
          <w:t>//</w:t>
        </w:r>
      </w:ins>
      <w:r>
        <w:rPr>
          <w:rFonts w:ascii="Calibri" w:hAnsi="Calibri"/>
          <w:sz w:val="20"/>
          <w:szCs w:val="20"/>
          <w:rPrChange w:id="28203" w:author="Author">
            <w:rPr>
              <w:rFonts w:ascii="Trebuchet MS" w:hAnsi="Trebuchet MS"/>
              <w:sz w:val="20"/>
              <w:szCs w:val="20"/>
            </w:rPr>
          </w:rPrChange>
        </w:rPr>
        <w:t xml:space="preserve"> Not compiliant</w:t>
      </w:r>
      <w:del w:id="28204" w:author="Author">
        <w:r>
          <w:rPr>
            <w:rFonts w:ascii="Calibri" w:hAnsi="Calibri"/>
            <w:sz w:val="20"/>
            <w:szCs w:val="20"/>
            <w:rPrChange w:id="28205" w:author="Author">
              <w:rPr>
                <w:rFonts w:ascii="Trebuchet MS" w:hAnsi="Trebuchet MS"/>
                <w:sz w:val="20"/>
                <w:szCs w:val="20"/>
              </w:rPr>
            </w:rPrChange>
          </w:rPr>
          <w:delText xml:space="preserve"> */</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alibri" w:hAnsi="Calibri" w:cs="Courier New"/>
          <w:sz w:val="20"/>
          <w:szCs w:val="20"/>
          <w:lang w:val="en-US" w:eastAsia="en-US"/>
          <w:rPrChange w:id="28206" w:author="Author">
            <w:rPr>
              <w:rFonts w:ascii="Courier New" w:hAnsi="Courier New" w:cs="Courier New"/>
              <w:sz w:val="20"/>
              <w:szCs w:val="20"/>
              <w:lang w:val="en-US" w:eastAsia="en-US"/>
            </w:rPr>
          </w:rPrChange>
        </w:rPr>
      </w:pPr>
      <w:r>
        <w:rPr>
          <w:rFonts w:ascii="Calibri" w:hAnsi="Calibri" w:cs="Courier New"/>
          <w:sz w:val="20"/>
          <w:szCs w:val="20"/>
          <w:lang w:val="en-US" w:eastAsia="en-US"/>
          <w:rPrChange w:id="28207" w:author="Author">
            <w:rPr>
              <w:rFonts w:ascii="Courier New" w:hAnsi="Courier New" w:cs="Courier New"/>
              <w:sz w:val="20"/>
              <w:szCs w:val="20"/>
              <w:lang w:val="en-US" w:eastAsia="en-US"/>
            </w:rPr>
          </w:rPrChange>
        </w:rPr>
        <w:t>void recurse()</w:t>
      </w:r>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alibri" w:hAnsi="Calibri" w:cs="Courier New"/>
          <w:sz w:val="20"/>
          <w:szCs w:val="20"/>
          <w:lang w:val="en-US" w:eastAsia="en-US"/>
          <w:rPrChange w:id="28208" w:author="Author">
            <w:rPr>
              <w:rFonts w:ascii="Courier New" w:hAnsi="Courier New" w:cs="Courier New"/>
              <w:sz w:val="20"/>
              <w:szCs w:val="20"/>
              <w:lang w:val="en-US" w:eastAsia="en-US"/>
            </w:rPr>
          </w:rPrChange>
        </w:rPr>
      </w:pPr>
      <w:r>
        <w:rPr>
          <w:rFonts w:ascii="Calibri" w:hAnsi="Calibri" w:cs="Courier New"/>
          <w:sz w:val="20"/>
          <w:szCs w:val="20"/>
          <w:lang w:val="en-US" w:eastAsia="en-US"/>
          <w:rPrChange w:id="28209" w:author="Author">
            <w:rPr>
              <w:rFonts w:ascii="Courier New" w:hAnsi="Courier New" w:cs="Courier New"/>
              <w:sz w:val="20"/>
              <w:szCs w:val="20"/>
              <w:lang w:val="en-US" w:eastAsia="en-US"/>
            </w:rPr>
          </w:rPrChange>
        </w:rPr>
        <w:t>{</w:t>
      </w:r>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alibri" w:hAnsi="Calibri" w:cs="Courier New"/>
          <w:sz w:val="20"/>
          <w:szCs w:val="20"/>
          <w:lang w:val="en-US" w:eastAsia="en-US"/>
          <w:rPrChange w:id="28210" w:author="Author">
            <w:rPr>
              <w:rFonts w:ascii="Courier New" w:hAnsi="Courier New" w:cs="Courier New"/>
              <w:sz w:val="20"/>
              <w:szCs w:val="20"/>
              <w:lang w:val="en-US" w:eastAsia="en-US"/>
            </w:rPr>
          </w:rPrChange>
        </w:rPr>
      </w:pPr>
      <w:r>
        <w:rPr>
          <w:rFonts w:ascii="Calibri" w:hAnsi="Calibri" w:cs="Courier New"/>
          <w:sz w:val="20"/>
          <w:szCs w:val="20"/>
          <w:lang w:val="en-US" w:eastAsia="en-US"/>
          <w:rPrChange w:id="28211" w:author="Author">
            <w:rPr>
              <w:rFonts w:ascii="Courier New" w:hAnsi="Courier New" w:cs="Courier New"/>
              <w:sz w:val="20"/>
              <w:szCs w:val="20"/>
              <w:lang w:val="en-US" w:eastAsia="en-US"/>
            </w:rPr>
          </w:rPrChange>
        </w:rPr>
        <w:t xml:space="preserve">  </w:t>
      </w:r>
      <w:ins w:id="28212" w:author="Author">
        <w:r>
          <w:rPr>
            <w:rFonts w:ascii="Calibri" w:hAnsi="Calibri" w:cs="Courier New"/>
            <w:sz w:val="20"/>
            <w:szCs w:val="20"/>
            <w:lang w:val="en-US" w:eastAsia="en-US"/>
          </w:rPr>
          <w:t xml:space="preserve">  </w:t>
        </w:r>
      </w:ins>
      <w:r>
        <w:rPr>
          <w:rFonts w:ascii="Calibri" w:hAnsi="Calibri" w:cs="Courier New"/>
          <w:sz w:val="20"/>
          <w:szCs w:val="20"/>
          <w:lang w:val="en-US" w:eastAsia="en-US"/>
          <w:rPrChange w:id="28213" w:author="Author">
            <w:rPr>
              <w:rFonts w:ascii="Courier New" w:hAnsi="Courier New" w:cs="Courier New"/>
              <w:sz w:val="20"/>
              <w:szCs w:val="20"/>
              <w:lang w:val="en-US" w:eastAsia="en-US"/>
            </w:rPr>
          </w:rPrChange>
        </w:rPr>
        <w:t>recurse();</w:t>
      </w:r>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alibri" w:hAnsi="Calibri" w:cs="Courier New"/>
          <w:sz w:val="20"/>
          <w:szCs w:val="20"/>
          <w:lang w:val="en-US" w:eastAsia="en-US"/>
          <w:rPrChange w:id="28214" w:author="Author">
            <w:rPr>
              <w:rFonts w:ascii="Courier New" w:hAnsi="Courier New" w:cs="Courier New"/>
              <w:sz w:val="20"/>
              <w:szCs w:val="20"/>
              <w:lang w:val="en-US" w:eastAsia="en-US"/>
            </w:rPr>
          </w:rPrChange>
        </w:rPr>
      </w:pPr>
      <w:r>
        <w:rPr>
          <w:rFonts w:ascii="Calibri" w:hAnsi="Calibri" w:cs="Courier New"/>
          <w:sz w:val="20"/>
          <w:szCs w:val="20"/>
          <w:lang w:val="en-US" w:eastAsia="en-US"/>
          <w:rPrChange w:id="28215" w:author="Author">
            <w:rPr>
              <w:rFonts w:ascii="Courier New" w:hAnsi="Courier New" w:cs="Courier New"/>
              <w:sz w:val="20"/>
              <w:szCs w:val="20"/>
              <w:lang w:val="en-US" w:eastAsia="en-US"/>
            </w:rPr>
          </w:rPrChange>
        </w:rPr>
        <w:t>}</w:t>
      </w:r>
    </w:p>
    <w:p w:rsidR="00743B33" w:rsidRPr="00743B33" w:rsidRDefault="0074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alibri" w:hAnsi="Calibri" w:cs="Courier New"/>
          <w:color w:val="FF0000"/>
          <w:sz w:val="20"/>
          <w:szCs w:val="20"/>
          <w:lang w:val="en-US" w:eastAsia="en-US"/>
          <w:rPrChange w:id="28216" w:author="Author">
            <w:rPr>
              <w:rFonts w:ascii="Trebuchet MS" w:hAnsi="Trebuchet MS" w:cs="Courier New"/>
              <w:color w:val="FF0000"/>
              <w:sz w:val="20"/>
              <w:szCs w:val="20"/>
              <w:lang w:val="en-US" w:eastAsia="en-US"/>
            </w:rPr>
          </w:rPrChange>
        </w:rPr>
      </w:pPr>
    </w:p>
    <w:p w:rsidR="00743B33" w:rsidRPr="00743B33" w:rsidRDefault="00D20E06">
      <w:pPr>
        <w:ind w:left="540"/>
        <w:jc w:val="both"/>
        <w:rPr>
          <w:rFonts w:ascii="Calibri" w:hAnsi="Calibri"/>
          <w:b/>
          <w:sz w:val="20"/>
          <w:szCs w:val="20"/>
          <w:lang w:val="en-US"/>
          <w:rPrChange w:id="28217" w:author="Author">
            <w:rPr>
              <w:rFonts w:ascii="Trebuchet MS" w:hAnsi="Trebuchet MS"/>
              <w:b/>
              <w:lang w:val="en-US"/>
            </w:rPr>
          </w:rPrChange>
        </w:rPr>
      </w:pPr>
      <w:r>
        <w:rPr>
          <w:rFonts w:ascii="Calibri" w:hAnsi="Calibri"/>
          <w:b/>
          <w:sz w:val="20"/>
          <w:szCs w:val="20"/>
          <w:lang w:val="en-US"/>
          <w:rPrChange w:id="28218" w:author="Author">
            <w:rPr>
              <w:rFonts w:ascii="Trebuchet MS" w:hAnsi="Trebuchet MS"/>
              <w:b/>
              <w:lang w:val="en-US"/>
            </w:rPr>
          </w:rPrChange>
        </w:rPr>
        <w:t>Rationale:</w:t>
      </w:r>
    </w:p>
    <w:p w:rsidR="00743B33" w:rsidRPr="00743B33" w:rsidRDefault="00D20E06">
      <w:pPr>
        <w:ind w:left="540"/>
        <w:jc w:val="both"/>
        <w:rPr>
          <w:rFonts w:ascii="Calibri" w:hAnsi="Calibri"/>
          <w:sz w:val="20"/>
          <w:szCs w:val="20"/>
          <w:rPrChange w:id="28219" w:author="Author">
            <w:rPr>
              <w:rFonts w:ascii="Trebuchet MS" w:hAnsi="Trebuchet MS"/>
              <w:sz w:val="20"/>
              <w:szCs w:val="20"/>
            </w:rPr>
          </w:rPrChange>
        </w:rPr>
      </w:pPr>
      <w:r>
        <w:rPr>
          <w:rFonts w:ascii="Calibri" w:hAnsi="Calibri"/>
          <w:sz w:val="20"/>
          <w:szCs w:val="20"/>
          <w:rPrChange w:id="28220" w:author="Author">
            <w:rPr>
              <w:rFonts w:ascii="Trebuchet MS" w:hAnsi="Trebuchet MS"/>
              <w:sz w:val="20"/>
              <w:szCs w:val="20"/>
            </w:rPr>
          </w:rPrChange>
        </w:rPr>
        <w:t>There can be stack overflow, in case of recursive functions.</w:t>
      </w:r>
    </w:p>
    <w:p w:rsidR="00743B33" w:rsidRPr="00743B33" w:rsidRDefault="00743B33">
      <w:pPr>
        <w:ind w:left="540"/>
        <w:jc w:val="both"/>
        <w:rPr>
          <w:rFonts w:ascii="Calibri" w:hAnsi="Calibri"/>
          <w:sz w:val="20"/>
          <w:szCs w:val="20"/>
          <w:rPrChange w:id="28221" w:author="Author">
            <w:rPr>
              <w:rFonts w:ascii="Trebuchet MS" w:hAnsi="Trebuchet MS"/>
            </w:rPr>
          </w:rPrChange>
        </w:rPr>
      </w:pPr>
    </w:p>
    <w:p w:rsidR="00743B33" w:rsidRDefault="00D20E06" w:rsidP="00743B33">
      <w:pPr>
        <w:pStyle w:val="Heading3"/>
        <w:pPrChange w:id="28222" w:author="Author">
          <w:pPr>
            <w:pStyle w:val="Heading3"/>
            <w:jc w:val="left"/>
          </w:pPr>
        </w:pPrChange>
      </w:pPr>
      <w:bookmarkStart w:id="28223" w:name="_Toc491674465"/>
      <w:bookmarkStart w:id="28224" w:name="_Toc294795278"/>
      <w:bookmarkStart w:id="28225" w:name="_Toc301956977"/>
      <w:bookmarkStart w:id="28226" w:name="_Toc301960105"/>
      <w:bookmarkStart w:id="28227" w:name="_Toc301960579"/>
      <w:bookmarkStart w:id="28228" w:name="_Toc301960741"/>
      <w:bookmarkStart w:id="28229" w:name="_Toc409602547"/>
      <w:bookmarkStart w:id="28230" w:name="_Toc430267210"/>
      <w:r>
        <w:t>Rules_Func_006</w:t>
      </w:r>
      <w:bookmarkEnd w:id="28223"/>
    </w:p>
    <w:p w:rsidR="00743B33" w:rsidRPr="00743B33" w:rsidRDefault="00D20E06">
      <w:pPr>
        <w:ind w:left="540"/>
        <w:rPr>
          <w:del w:id="28231" w:author="Author"/>
          <w:rFonts w:ascii="Calibri" w:hAnsi="Calibri"/>
          <w:b/>
          <w:sz w:val="20"/>
          <w:szCs w:val="20"/>
          <w:lang w:val="en-US"/>
          <w:rPrChange w:id="28232" w:author="Author">
            <w:rPr>
              <w:del w:id="28233" w:author="Author"/>
              <w:rFonts w:ascii="Trebuchet MS" w:hAnsi="Trebuchet MS"/>
              <w:b/>
              <w:lang w:val="en-US"/>
            </w:rPr>
          </w:rPrChange>
        </w:rPr>
      </w:pPr>
      <w:del w:id="28234" w:author="Author">
        <w:r>
          <w:rPr>
            <w:rFonts w:ascii="Calibri" w:hAnsi="Calibri"/>
            <w:b/>
            <w:sz w:val="20"/>
            <w:szCs w:val="20"/>
            <w:lang w:val="en-US"/>
            <w:rPrChange w:id="28235" w:author="Author">
              <w:rPr>
                <w:rFonts w:ascii="Trebuchet MS" w:hAnsi="Trebuchet MS"/>
                <w:b/>
                <w:lang w:val="en-US"/>
              </w:rPr>
            </w:rPrChange>
          </w:rPr>
          <w:delText>Rule:</w:delText>
        </w:r>
      </w:del>
    </w:p>
    <w:p w:rsidR="00743B33" w:rsidRPr="00743B33" w:rsidRDefault="00D20E06">
      <w:pPr>
        <w:ind w:left="540"/>
        <w:rPr>
          <w:del w:id="28236" w:author="Author"/>
          <w:rFonts w:ascii="Calibri" w:hAnsi="Calibri"/>
          <w:sz w:val="20"/>
          <w:szCs w:val="20"/>
          <w:rPrChange w:id="28237" w:author="Author">
            <w:rPr>
              <w:del w:id="28238" w:author="Author"/>
              <w:rFonts w:ascii="Trebuchet MS" w:hAnsi="Trebuchet MS"/>
              <w:sz w:val="20"/>
              <w:szCs w:val="20"/>
            </w:rPr>
          </w:rPrChange>
        </w:rPr>
      </w:pPr>
      <w:del w:id="28239" w:author="Author">
        <w:r>
          <w:rPr>
            <w:rFonts w:ascii="Calibri" w:hAnsi="Calibri"/>
            <w:sz w:val="20"/>
            <w:szCs w:val="20"/>
            <w:rPrChange w:id="28240" w:author="Author">
              <w:rPr>
                <w:rFonts w:ascii="Trebuchet MS" w:hAnsi="Trebuchet MS"/>
                <w:sz w:val="20"/>
                <w:szCs w:val="20"/>
              </w:rPr>
            </w:rPrChange>
          </w:rPr>
          <w:delText xml:space="preserve">All services and APIs of a module </w:delText>
        </w:r>
        <w:r>
          <w:rPr>
            <w:rFonts w:ascii="Calibri" w:hAnsi="Calibri"/>
            <w:sz w:val="20"/>
            <w:szCs w:val="20"/>
            <w:rPrChange w:id="28241" w:author="Author">
              <w:rPr>
                <w:rFonts w:ascii="Trebuchet MS" w:hAnsi="Trebuchet MS"/>
                <w:sz w:val="20"/>
                <w:szCs w:val="20"/>
              </w:rPr>
            </w:rPrChange>
          </w:rPr>
          <w:delText>shall be multicore re-entrant.</w:delText>
        </w:r>
      </w:del>
    </w:p>
    <w:p w:rsidR="00743B33" w:rsidRPr="00743B33" w:rsidRDefault="00743B33">
      <w:pPr>
        <w:ind w:left="540"/>
        <w:rPr>
          <w:del w:id="28242" w:author="Author"/>
          <w:rFonts w:ascii="Calibri" w:hAnsi="Calibri"/>
          <w:sz w:val="20"/>
          <w:szCs w:val="20"/>
          <w:rPrChange w:id="28243" w:author="Author">
            <w:rPr>
              <w:del w:id="28244" w:author="Author"/>
              <w:rFonts w:ascii="Trebuchet MS" w:hAnsi="Trebuchet MS"/>
              <w:sz w:val="20"/>
              <w:szCs w:val="20"/>
            </w:rPr>
          </w:rPrChange>
        </w:rPr>
      </w:pPr>
    </w:p>
    <w:p w:rsidR="00743B33" w:rsidRPr="00743B33" w:rsidRDefault="00D20E06">
      <w:pPr>
        <w:ind w:left="540"/>
        <w:rPr>
          <w:del w:id="28245" w:author="Author"/>
          <w:rFonts w:ascii="Calibri" w:hAnsi="Calibri"/>
          <w:sz w:val="20"/>
          <w:szCs w:val="20"/>
          <w:rPrChange w:id="28246" w:author="Author">
            <w:rPr>
              <w:del w:id="28247" w:author="Author"/>
              <w:rFonts w:ascii="Trebuchet MS" w:hAnsi="Trebuchet MS"/>
              <w:sz w:val="20"/>
              <w:szCs w:val="20"/>
            </w:rPr>
          </w:rPrChange>
        </w:rPr>
      </w:pPr>
      <w:del w:id="28248" w:author="Author">
        <w:r>
          <w:rPr>
            <w:rFonts w:ascii="Calibri" w:hAnsi="Calibri"/>
            <w:sz w:val="20"/>
            <w:szCs w:val="20"/>
            <w:rPrChange w:id="28249" w:author="Author">
              <w:rPr>
                <w:rFonts w:ascii="Trebuchet MS" w:hAnsi="Trebuchet MS"/>
                <w:sz w:val="20"/>
                <w:szCs w:val="20"/>
              </w:rPr>
            </w:rPrChange>
          </w:rPr>
          <w:delText>Re-entrant definition (single core): A function is re-entrant if it can be interrupted somewhere in its execution and then safely called again before its previous invocation completes executing, produce correct results for b</w:delText>
        </w:r>
        <w:r>
          <w:rPr>
            <w:rFonts w:ascii="Calibri" w:hAnsi="Calibri"/>
            <w:sz w:val="20"/>
            <w:szCs w:val="20"/>
            <w:rPrChange w:id="28250" w:author="Author">
              <w:rPr>
                <w:rFonts w:ascii="Trebuchet MS" w:hAnsi="Trebuchet MS"/>
                <w:sz w:val="20"/>
                <w:szCs w:val="20"/>
              </w:rPr>
            </w:rPrChange>
          </w:rPr>
          <w:delText>oth invocations.</w:delText>
        </w:r>
      </w:del>
    </w:p>
    <w:p w:rsidR="00743B33" w:rsidRPr="00743B33" w:rsidRDefault="00743B33">
      <w:pPr>
        <w:ind w:left="540"/>
        <w:rPr>
          <w:del w:id="28251" w:author="Author"/>
          <w:rFonts w:ascii="Calibri" w:hAnsi="Calibri"/>
          <w:sz w:val="20"/>
          <w:szCs w:val="20"/>
          <w:rPrChange w:id="28252" w:author="Author">
            <w:rPr>
              <w:del w:id="28253" w:author="Author"/>
              <w:rFonts w:ascii="Trebuchet MS" w:hAnsi="Trebuchet MS"/>
              <w:sz w:val="20"/>
              <w:szCs w:val="20"/>
            </w:rPr>
          </w:rPrChange>
        </w:rPr>
      </w:pPr>
    </w:p>
    <w:p w:rsidR="00743B33" w:rsidRPr="00743B33" w:rsidRDefault="00D20E06">
      <w:pPr>
        <w:ind w:left="540"/>
        <w:rPr>
          <w:del w:id="28254" w:author="Author"/>
          <w:rFonts w:ascii="Calibri" w:hAnsi="Calibri"/>
          <w:sz w:val="20"/>
          <w:szCs w:val="20"/>
          <w:rPrChange w:id="28255" w:author="Author">
            <w:rPr>
              <w:del w:id="28256" w:author="Author"/>
              <w:rFonts w:ascii="Trebuchet MS" w:hAnsi="Trebuchet MS"/>
              <w:sz w:val="20"/>
              <w:szCs w:val="20"/>
            </w:rPr>
          </w:rPrChange>
        </w:rPr>
      </w:pPr>
      <w:del w:id="28257" w:author="Author">
        <w:r>
          <w:rPr>
            <w:rFonts w:ascii="Calibri" w:hAnsi="Calibri"/>
            <w:sz w:val="20"/>
            <w:szCs w:val="20"/>
            <w:rPrChange w:id="28258" w:author="Author">
              <w:rPr>
                <w:rFonts w:ascii="Trebuchet MS" w:hAnsi="Trebuchet MS"/>
                <w:sz w:val="20"/>
                <w:szCs w:val="20"/>
              </w:rPr>
            </w:rPrChange>
          </w:rPr>
          <w:delText>Re-entrant definition (multiple cores): A function is re-entrant if it can be called on one core while it is already executing on any other core and still produce correct results for all calls.</w:delText>
        </w:r>
      </w:del>
    </w:p>
    <w:p w:rsidR="00743B33" w:rsidRPr="00743B33" w:rsidRDefault="00743B33">
      <w:pPr>
        <w:ind w:left="540"/>
        <w:rPr>
          <w:del w:id="28259" w:author="Author"/>
          <w:rFonts w:ascii="Calibri" w:hAnsi="Calibri"/>
          <w:sz w:val="20"/>
          <w:szCs w:val="20"/>
          <w:rPrChange w:id="28260" w:author="Author">
            <w:rPr>
              <w:del w:id="28261" w:author="Author"/>
              <w:rFonts w:ascii="Trebuchet MS" w:hAnsi="Trebuchet MS"/>
              <w:sz w:val="20"/>
              <w:szCs w:val="20"/>
            </w:rPr>
          </w:rPrChange>
        </w:rPr>
      </w:pPr>
    </w:p>
    <w:p w:rsidR="00743B33" w:rsidRPr="00743B33" w:rsidRDefault="00D20E06">
      <w:pPr>
        <w:ind w:left="540"/>
        <w:rPr>
          <w:del w:id="28262" w:author="Author"/>
          <w:rFonts w:ascii="Calibri" w:hAnsi="Calibri"/>
          <w:sz w:val="20"/>
          <w:szCs w:val="20"/>
          <w:rPrChange w:id="28263" w:author="Author">
            <w:rPr>
              <w:del w:id="28264" w:author="Author"/>
              <w:rFonts w:ascii="Trebuchet MS" w:hAnsi="Trebuchet MS"/>
              <w:sz w:val="20"/>
              <w:szCs w:val="20"/>
            </w:rPr>
          </w:rPrChange>
        </w:rPr>
      </w:pPr>
      <w:del w:id="28265" w:author="Author">
        <w:r>
          <w:rPr>
            <w:rFonts w:ascii="Calibri" w:hAnsi="Calibri"/>
            <w:sz w:val="20"/>
            <w:szCs w:val="20"/>
            <w:rPrChange w:id="28266" w:author="Author">
              <w:rPr>
                <w:rFonts w:ascii="Trebuchet MS" w:hAnsi="Trebuchet MS"/>
                <w:sz w:val="20"/>
                <w:szCs w:val="20"/>
              </w:rPr>
            </w:rPrChange>
          </w:rPr>
          <w:delText>Consequence:</w:delText>
        </w:r>
      </w:del>
    </w:p>
    <w:p w:rsidR="00743B33" w:rsidRPr="00743B33" w:rsidRDefault="00D20E06">
      <w:pPr>
        <w:ind w:left="540"/>
        <w:rPr>
          <w:del w:id="28267" w:author="Author"/>
          <w:rFonts w:ascii="Calibri" w:hAnsi="Calibri"/>
          <w:sz w:val="20"/>
          <w:szCs w:val="20"/>
          <w:rPrChange w:id="28268" w:author="Author">
            <w:rPr>
              <w:del w:id="28269" w:author="Author"/>
              <w:rFonts w:ascii="Trebuchet MS" w:hAnsi="Trebuchet MS"/>
              <w:sz w:val="20"/>
              <w:szCs w:val="20"/>
            </w:rPr>
          </w:rPrChange>
        </w:rPr>
      </w:pPr>
      <w:del w:id="28270" w:author="Author">
        <w:r>
          <w:rPr>
            <w:rFonts w:ascii="Calibri" w:hAnsi="Calibri"/>
            <w:sz w:val="20"/>
            <w:szCs w:val="20"/>
            <w:rPrChange w:id="28271" w:author="Author">
              <w:rPr>
                <w:rFonts w:ascii="Trebuchet MS" w:hAnsi="Trebuchet MS"/>
                <w:sz w:val="20"/>
                <w:szCs w:val="20"/>
              </w:rPr>
            </w:rPrChange>
          </w:rPr>
          <w:delText>- Must not use any static/glob</w:delText>
        </w:r>
        <w:r>
          <w:rPr>
            <w:rFonts w:ascii="Calibri" w:hAnsi="Calibri"/>
            <w:sz w:val="20"/>
            <w:szCs w:val="20"/>
            <w:rPrChange w:id="28272" w:author="Author">
              <w:rPr>
                <w:rFonts w:ascii="Trebuchet MS" w:hAnsi="Trebuchet MS"/>
                <w:sz w:val="20"/>
                <w:szCs w:val="20"/>
              </w:rPr>
            </w:rPrChange>
          </w:rPr>
          <w:delText>al variable without resource protection (lock) if data consistency is required. Accesses from services (APIs) or processes or especially interrupt routines have to be considered.</w:delText>
        </w:r>
      </w:del>
    </w:p>
    <w:p w:rsidR="00743B33" w:rsidRPr="00743B33" w:rsidRDefault="00D20E06">
      <w:pPr>
        <w:ind w:left="540"/>
        <w:rPr>
          <w:del w:id="28273" w:author="Author"/>
          <w:rFonts w:ascii="Calibri" w:hAnsi="Calibri"/>
          <w:sz w:val="20"/>
          <w:szCs w:val="20"/>
          <w:rPrChange w:id="28274" w:author="Author">
            <w:rPr>
              <w:del w:id="28275" w:author="Author"/>
              <w:rFonts w:ascii="Trebuchet MS" w:hAnsi="Trebuchet MS"/>
              <w:sz w:val="20"/>
              <w:szCs w:val="20"/>
            </w:rPr>
          </w:rPrChange>
        </w:rPr>
      </w:pPr>
      <w:del w:id="28276" w:author="Author">
        <w:r>
          <w:rPr>
            <w:rFonts w:ascii="Calibri" w:hAnsi="Calibri"/>
            <w:sz w:val="20"/>
            <w:szCs w:val="20"/>
            <w:rPrChange w:id="28277" w:author="Author">
              <w:rPr>
                <w:rFonts w:ascii="Trebuchet MS" w:hAnsi="Trebuchet MS"/>
                <w:sz w:val="20"/>
                <w:szCs w:val="20"/>
              </w:rPr>
            </w:rPrChange>
          </w:rPr>
          <w:delText>- No assumptions about priorities and scheduling possible (e.g. for interrupt</w:delText>
        </w:r>
        <w:r>
          <w:rPr>
            <w:rFonts w:ascii="Calibri" w:hAnsi="Calibri"/>
            <w:sz w:val="20"/>
            <w:szCs w:val="20"/>
            <w:rPrChange w:id="28278" w:author="Author">
              <w:rPr>
                <w:rFonts w:ascii="Trebuchet MS" w:hAnsi="Trebuchet MS"/>
                <w:sz w:val="20"/>
                <w:szCs w:val="20"/>
              </w:rPr>
            </w:rPrChange>
          </w:rPr>
          <w:delText xml:space="preserve"> code).</w:delText>
        </w:r>
      </w:del>
    </w:p>
    <w:p w:rsidR="00743B33" w:rsidRPr="00743B33" w:rsidRDefault="00D20E06">
      <w:pPr>
        <w:ind w:left="540"/>
        <w:rPr>
          <w:del w:id="28279" w:author="Author"/>
          <w:rFonts w:ascii="Calibri" w:hAnsi="Calibri"/>
          <w:sz w:val="20"/>
          <w:szCs w:val="20"/>
          <w:rPrChange w:id="28280" w:author="Author">
            <w:rPr>
              <w:del w:id="28281" w:author="Author"/>
              <w:rFonts w:ascii="Trebuchet MS" w:hAnsi="Trebuchet MS"/>
              <w:sz w:val="20"/>
              <w:szCs w:val="20"/>
            </w:rPr>
          </w:rPrChange>
        </w:rPr>
      </w:pPr>
      <w:del w:id="28282" w:author="Author">
        <w:r>
          <w:rPr>
            <w:rFonts w:ascii="Calibri" w:hAnsi="Calibri"/>
            <w:sz w:val="20"/>
            <w:szCs w:val="20"/>
            <w:rPrChange w:id="28283" w:author="Author">
              <w:rPr>
                <w:rFonts w:ascii="Trebuchet MS" w:hAnsi="Trebuchet MS"/>
                <w:sz w:val="20"/>
                <w:szCs w:val="20"/>
              </w:rPr>
            </w:rPrChange>
          </w:rPr>
          <w:delText>- Must not modify its owned code.</w:delText>
        </w:r>
      </w:del>
    </w:p>
    <w:p w:rsidR="00743B33" w:rsidRPr="00743B33" w:rsidRDefault="00D20E06">
      <w:pPr>
        <w:ind w:left="540"/>
        <w:rPr>
          <w:del w:id="28284" w:author="Author"/>
          <w:rFonts w:ascii="Calibri" w:hAnsi="Calibri"/>
          <w:sz w:val="20"/>
          <w:szCs w:val="20"/>
          <w:rPrChange w:id="28285" w:author="Author">
            <w:rPr>
              <w:del w:id="28286" w:author="Author"/>
              <w:rFonts w:ascii="Trebuchet MS" w:hAnsi="Trebuchet MS"/>
              <w:sz w:val="20"/>
              <w:szCs w:val="20"/>
            </w:rPr>
          </w:rPrChange>
        </w:rPr>
      </w:pPr>
      <w:del w:id="28287" w:author="Author">
        <w:r>
          <w:rPr>
            <w:rFonts w:ascii="Calibri" w:hAnsi="Calibri"/>
            <w:sz w:val="20"/>
            <w:szCs w:val="20"/>
            <w:rPrChange w:id="28288" w:author="Author">
              <w:rPr>
                <w:rFonts w:ascii="Trebuchet MS" w:hAnsi="Trebuchet MS"/>
                <w:sz w:val="20"/>
                <w:szCs w:val="20"/>
              </w:rPr>
            </w:rPrChange>
          </w:rPr>
          <w:delText>- Must not call other non-re-entrant function(s).</w:delText>
        </w:r>
      </w:del>
    </w:p>
    <w:p w:rsidR="00743B33" w:rsidRPr="00743B33" w:rsidRDefault="00743B33">
      <w:pPr>
        <w:ind w:left="540"/>
        <w:rPr>
          <w:del w:id="28289" w:author="Author"/>
          <w:rFonts w:ascii="Calibri" w:hAnsi="Calibri"/>
          <w:sz w:val="20"/>
          <w:szCs w:val="20"/>
          <w:rPrChange w:id="28290" w:author="Author">
            <w:rPr>
              <w:del w:id="28291" w:author="Author"/>
              <w:rFonts w:ascii="Trebuchet MS" w:hAnsi="Trebuchet MS"/>
            </w:rPr>
          </w:rPrChange>
        </w:rPr>
      </w:pPr>
    </w:p>
    <w:p w:rsidR="00743B33" w:rsidRPr="00743B33" w:rsidRDefault="00D20E06">
      <w:pPr>
        <w:ind w:left="540"/>
        <w:rPr>
          <w:del w:id="28292" w:author="Author"/>
          <w:rFonts w:ascii="Calibri" w:hAnsi="Calibri"/>
          <w:b/>
          <w:sz w:val="20"/>
          <w:szCs w:val="20"/>
          <w:lang w:val="en-US"/>
          <w:rPrChange w:id="28293" w:author="Author">
            <w:rPr>
              <w:del w:id="28294" w:author="Author"/>
              <w:rFonts w:ascii="Trebuchet MS" w:hAnsi="Trebuchet MS"/>
              <w:b/>
              <w:lang w:val="en-US"/>
            </w:rPr>
          </w:rPrChange>
        </w:rPr>
      </w:pPr>
      <w:del w:id="28295" w:author="Author">
        <w:r>
          <w:rPr>
            <w:rFonts w:ascii="Calibri" w:hAnsi="Calibri"/>
            <w:b/>
            <w:sz w:val="20"/>
            <w:szCs w:val="20"/>
            <w:lang w:val="en-US"/>
            <w:rPrChange w:id="28296" w:author="Author">
              <w:rPr>
                <w:rFonts w:ascii="Trebuchet MS" w:hAnsi="Trebuchet MS"/>
                <w:b/>
                <w:lang w:val="en-US"/>
              </w:rPr>
            </w:rPrChange>
          </w:rPr>
          <w:delText>Example:</w:delText>
        </w:r>
      </w:del>
    </w:p>
    <w:p w:rsidR="00743B33" w:rsidRPr="00743B33" w:rsidRDefault="00D20E06">
      <w:pPr>
        <w:ind w:left="540"/>
        <w:rPr>
          <w:del w:id="28297" w:author="Author"/>
          <w:rFonts w:ascii="Calibri" w:hAnsi="Calibri"/>
          <w:sz w:val="20"/>
          <w:szCs w:val="20"/>
          <w:lang w:val="en-US"/>
          <w:rPrChange w:id="28298" w:author="Author">
            <w:rPr>
              <w:del w:id="28299" w:author="Author"/>
              <w:rFonts w:ascii="Trebuchet MS" w:hAnsi="Trebuchet MS"/>
              <w:sz w:val="20"/>
              <w:lang w:val="en-US"/>
            </w:rPr>
          </w:rPrChange>
        </w:rPr>
      </w:pPr>
      <w:del w:id="28300" w:author="Author">
        <w:r>
          <w:rPr>
            <w:rFonts w:ascii="Calibri" w:hAnsi="Calibri"/>
            <w:sz w:val="20"/>
            <w:szCs w:val="20"/>
            <w:lang w:val="en-US"/>
            <w:rPrChange w:id="28301" w:author="Author">
              <w:rPr>
                <w:rFonts w:ascii="Trebuchet MS" w:hAnsi="Trebuchet MS"/>
                <w:sz w:val="20"/>
                <w:lang w:val="en-US"/>
              </w:rPr>
            </w:rPrChange>
          </w:rPr>
          <w:delText>1)</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02" w:author="Author"/>
          <w:rFonts w:ascii="Calibri" w:hAnsi="Calibri"/>
          <w:sz w:val="20"/>
          <w:szCs w:val="20"/>
          <w:rPrChange w:id="28303" w:author="Author">
            <w:rPr>
              <w:del w:id="28304" w:author="Author"/>
              <w:rFonts w:ascii="Trebuchet MS" w:hAnsi="Trebuchet MS"/>
              <w:sz w:val="20"/>
              <w:szCs w:val="20"/>
            </w:rPr>
          </w:rPrChange>
        </w:rPr>
      </w:pPr>
      <w:del w:id="28305" w:author="Author">
        <w:r>
          <w:rPr>
            <w:rFonts w:ascii="Calibri" w:hAnsi="Calibri"/>
            <w:sz w:val="20"/>
            <w:szCs w:val="20"/>
            <w:rPrChange w:id="28306" w:author="Author">
              <w:rPr>
                <w:rFonts w:ascii="Trebuchet MS" w:hAnsi="Trebuchet MS"/>
                <w:sz w:val="20"/>
                <w:szCs w:val="20"/>
              </w:rPr>
            </w:rPrChange>
          </w:rPr>
          <w:delText>/*</w:delText>
        </w:r>
      </w:del>
      <w:ins w:id="28307" w:author="Author">
        <w:del w:id="28308" w:author="Author">
          <w:r>
            <w:rPr>
              <w:rFonts w:ascii="Calibri" w:hAnsi="Calibri"/>
              <w:sz w:val="20"/>
              <w:szCs w:val="20"/>
            </w:rPr>
            <w:delText>//</w:delText>
          </w:r>
        </w:del>
      </w:ins>
      <w:del w:id="28309" w:author="Author">
        <w:r>
          <w:rPr>
            <w:rFonts w:ascii="Calibri" w:hAnsi="Calibri"/>
            <w:sz w:val="20"/>
            <w:szCs w:val="20"/>
            <w:rPrChange w:id="28310" w:author="Author">
              <w:rPr>
                <w:rFonts w:ascii="Trebuchet MS" w:hAnsi="Trebuchet MS"/>
                <w:sz w:val="20"/>
                <w:szCs w:val="20"/>
              </w:rPr>
            </w:rPrChange>
          </w:rPr>
          <w:delText xml:space="preserve"> Compliant */</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11" w:author="Author"/>
          <w:rFonts w:ascii="Calibri" w:hAnsi="Calibri" w:cs="Courier New"/>
          <w:sz w:val="20"/>
          <w:szCs w:val="20"/>
          <w:rPrChange w:id="28312" w:author="Author">
            <w:rPr>
              <w:del w:id="28313" w:author="Author"/>
              <w:rFonts w:ascii="Courier New" w:hAnsi="Courier New" w:cs="Courier New"/>
              <w:sz w:val="20"/>
              <w:szCs w:val="20"/>
            </w:rPr>
          </w:rPrChange>
        </w:rPr>
      </w:pPr>
      <w:del w:id="28314" w:author="Author">
        <w:r>
          <w:rPr>
            <w:rFonts w:ascii="Calibri" w:hAnsi="Calibri" w:cs="Courier New"/>
            <w:sz w:val="20"/>
            <w:szCs w:val="20"/>
            <w:rPrChange w:id="28315" w:author="Author">
              <w:rPr>
                <w:rFonts w:ascii="Courier New" w:hAnsi="Courier New" w:cs="Courier New"/>
                <w:sz w:val="20"/>
                <w:szCs w:val="20"/>
              </w:rPr>
            </w:rPrChange>
          </w:rPr>
          <w:delText xml:space="preserve">sint32 </w:delText>
        </w:r>
      </w:del>
      <w:ins w:id="28316" w:author="Author">
        <w:del w:id="28317" w:author="Author">
          <w:r>
            <w:rPr>
              <w:rFonts w:ascii="Calibri" w:hAnsi="Calibri" w:cs="Courier New"/>
              <w:sz w:val="20"/>
              <w:szCs w:val="20"/>
            </w:rPr>
            <w:delText>uint</w:delText>
          </w:r>
          <w:r>
            <w:rPr>
              <w:rFonts w:ascii="Calibri" w:hAnsi="Calibri" w:cs="Courier New"/>
              <w:sz w:val="20"/>
              <w:szCs w:val="20"/>
              <w:rPrChange w:id="28318" w:author="Author">
                <w:rPr>
                  <w:rFonts w:ascii="Courier New" w:hAnsi="Courier New" w:cs="Courier New"/>
                  <w:sz w:val="20"/>
                  <w:szCs w:val="20"/>
                </w:rPr>
              </w:rPrChange>
            </w:rPr>
            <w:delText xml:space="preserve"> </w:delText>
          </w:r>
        </w:del>
      </w:ins>
      <w:del w:id="28319" w:author="Author">
        <w:r>
          <w:rPr>
            <w:rFonts w:ascii="Calibri" w:hAnsi="Calibri" w:cs="Courier New"/>
            <w:sz w:val="20"/>
            <w:szCs w:val="20"/>
            <w:rPrChange w:id="28320" w:author="Author">
              <w:rPr>
                <w:rFonts w:ascii="Courier New" w:hAnsi="Courier New" w:cs="Courier New"/>
                <w:sz w:val="20"/>
                <w:szCs w:val="20"/>
              </w:rPr>
            </w:rPrChange>
          </w:rPr>
          <w:delText>foo(</w:delText>
        </w:r>
      </w:del>
      <w:ins w:id="28321" w:author="Author">
        <w:del w:id="28322" w:author="Author">
          <w:r>
            <w:rPr>
              <w:rFonts w:ascii="Calibri" w:hAnsi="Calibri" w:cs="Courier New"/>
              <w:sz w:val="20"/>
              <w:szCs w:val="20"/>
            </w:rPr>
            <w:delText xml:space="preserve">uint </w:delText>
          </w:r>
        </w:del>
      </w:ins>
      <w:del w:id="28323" w:author="Author">
        <w:r>
          <w:rPr>
            <w:rFonts w:ascii="Calibri" w:hAnsi="Calibri" w:cs="Courier New"/>
            <w:sz w:val="20"/>
            <w:szCs w:val="20"/>
            <w:rPrChange w:id="28324" w:author="Author">
              <w:rPr>
                <w:rFonts w:ascii="Courier New" w:hAnsi="Courier New" w:cs="Courier New"/>
                <w:sz w:val="20"/>
                <w:szCs w:val="20"/>
              </w:rPr>
            </w:rPrChange>
          </w:rPr>
          <w:delText>sint32 b)</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25" w:author="Author"/>
          <w:rFonts w:ascii="Calibri" w:hAnsi="Calibri" w:cs="Courier New"/>
          <w:sz w:val="20"/>
          <w:szCs w:val="20"/>
          <w:rPrChange w:id="28326" w:author="Author">
            <w:rPr>
              <w:del w:id="28327" w:author="Author"/>
              <w:rFonts w:ascii="Courier New" w:hAnsi="Courier New" w:cs="Courier New"/>
              <w:sz w:val="20"/>
              <w:szCs w:val="20"/>
            </w:rPr>
          </w:rPrChange>
        </w:rPr>
      </w:pPr>
      <w:del w:id="28328" w:author="Author">
        <w:r>
          <w:rPr>
            <w:rFonts w:ascii="Calibri" w:hAnsi="Calibri" w:cs="Courier New"/>
            <w:sz w:val="20"/>
            <w:szCs w:val="20"/>
            <w:rPrChange w:id="28329" w:author="Author">
              <w:rPr>
                <w:rFonts w:ascii="Courier New" w:hAnsi="Courier New" w:cs="Courier New"/>
                <w:sz w:val="20"/>
                <w:szCs w:val="20"/>
              </w:rPr>
            </w:rPrChange>
          </w:rPr>
          <w:delText>{</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30" w:author="Author"/>
          <w:rFonts w:ascii="Calibri" w:hAnsi="Calibri" w:cs="Courier New"/>
          <w:sz w:val="20"/>
          <w:szCs w:val="20"/>
          <w:rPrChange w:id="28331" w:author="Author">
            <w:rPr>
              <w:del w:id="28332" w:author="Author"/>
              <w:rFonts w:ascii="Courier New" w:hAnsi="Courier New" w:cs="Courier New"/>
              <w:sz w:val="20"/>
              <w:szCs w:val="20"/>
            </w:rPr>
          </w:rPrChange>
        </w:rPr>
      </w:pPr>
      <w:del w:id="28333" w:author="Author">
        <w:r>
          <w:rPr>
            <w:rFonts w:ascii="Calibri" w:hAnsi="Calibri" w:cs="Courier New"/>
            <w:sz w:val="20"/>
            <w:szCs w:val="20"/>
            <w:rPrChange w:id="28334" w:author="Author">
              <w:rPr>
                <w:rFonts w:ascii="Courier New" w:hAnsi="Courier New" w:cs="Courier New"/>
                <w:sz w:val="20"/>
                <w:szCs w:val="20"/>
              </w:rPr>
            </w:rPrChange>
          </w:rPr>
          <w:delText xml:space="preserve">  return (b + 2);</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35" w:author="Author"/>
          <w:rFonts w:ascii="Calibri" w:hAnsi="Calibri" w:cs="Courier New"/>
          <w:sz w:val="20"/>
          <w:szCs w:val="20"/>
          <w:rPrChange w:id="28336" w:author="Author">
            <w:rPr>
              <w:del w:id="28337" w:author="Author"/>
              <w:rFonts w:ascii="Courier New" w:hAnsi="Courier New" w:cs="Courier New"/>
              <w:sz w:val="20"/>
              <w:szCs w:val="20"/>
            </w:rPr>
          </w:rPrChange>
        </w:rPr>
      </w:pPr>
      <w:del w:id="28338" w:author="Author">
        <w:r>
          <w:rPr>
            <w:rFonts w:ascii="Calibri" w:hAnsi="Calibri" w:cs="Courier New"/>
            <w:sz w:val="20"/>
            <w:szCs w:val="20"/>
            <w:rPrChange w:id="28339" w:author="Author">
              <w:rPr>
                <w:rFonts w:ascii="Courier New" w:hAnsi="Courier New" w:cs="Courier New"/>
                <w:sz w:val="20"/>
                <w:szCs w:val="20"/>
              </w:rPr>
            </w:rPrChange>
          </w:rPr>
          <w:delText>}</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40" w:author="Author"/>
          <w:rFonts w:ascii="Calibri" w:hAnsi="Calibri" w:cs="Courier New"/>
          <w:sz w:val="20"/>
          <w:szCs w:val="20"/>
          <w:rPrChange w:id="28341" w:author="Author">
            <w:rPr>
              <w:del w:id="28342" w:author="Author"/>
              <w:rFonts w:ascii="Courier New" w:hAnsi="Courier New" w:cs="Courier New"/>
              <w:sz w:val="20"/>
              <w:szCs w:val="20"/>
            </w:rPr>
          </w:rPrChange>
        </w:rPr>
      </w:pPr>
      <w:ins w:id="28343" w:author="Author">
        <w:del w:id="28344" w:author="Author">
          <w:r>
            <w:rPr>
              <w:rFonts w:ascii="Calibri" w:hAnsi="Calibri" w:cs="Courier New"/>
              <w:sz w:val="20"/>
              <w:szCs w:val="20"/>
            </w:rPr>
            <w:delText xml:space="preserve">uint </w:delText>
          </w:r>
        </w:del>
      </w:ins>
      <w:del w:id="28345" w:author="Author">
        <w:r>
          <w:rPr>
            <w:rFonts w:ascii="Calibri" w:hAnsi="Calibri" w:cs="Courier New"/>
            <w:sz w:val="20"/>
            <w:szCs w:val="20"/>
            <w:rPrChange w:id="28346" w:author="Author">
              <w:rPr>
                <w:rFonts w:ascii="Courier New" w:hAnsi="Courier New" w:cs="Courier New"/>
                <w:sz w:val="20"/>
                <w:szCs w:val="20"/>
              </w:rPr>
            </w:rPrChange>
          </w:rPr>
          <w:delText>sint32 bar(</w:delText>
        </w:r>
      </w:del>
      <w:ins w:id="28347" w:author="Author">
        <w:del w:id="28348" w:author="Author">
          <w:r>
            <w:rPr>
              <w:rFonts w:ascii="Calibri" w:hAnsi="Calibri" w:cs="Courier New"/>
              <w:sz w:val="20"/>
              <w:szCs w:val="20"/>
            </w:rPr>
            <w:delText xml:space="preserve">uint </w:delText>
          </w:r>
        </w:del>
      </w:ins>
      <w:del w:id="28349" w:author="Author">
        <w:r>
          <w:rPr>
            <w:rFonts w:ascii="Calibri" w:hAnsi="Calibri" w:cs="Courier New"/>
            <w:sz w:val="20"/>
            <w:szCs w:val="20"/>
            <w:rPrChange w:id="28350" w:author="Author">
              <w:rPr>
                <w:rFonts w:ascii="Courier New" w:hAnsi="Courier New" w:cs="Courier New"/>
                <w:sz w:val="20"/>
                <w:szCs w:val="20"/>
              </w:rPr>
            </w:rPrChange>
          </w:rPr>
          <w:delText>sint32 a)</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51" w:author="Author"/>
          <w:rFonts w:ascii="Calibri" w:hAnsi="Calibri" w:cs="Courier New"/>
          <w:sz w:val="20"/>
          <w:szCs w:val="20"/>
          <w:rPrChange w:id="28352" w:author="Author">
            <w:rPr>
              <w:del w:id="28353" w:author="Author"/>
              <w:rFonts w:ascii="Courier New" w:hAnsi="Courier New" w:cs="Courier New"/>
              <w:sz w:val="20"/>
              <w:szCs w:val="20"/>
            </w:rPr>
          </w:rPrChange>
        </w:rPr>
      </w:pPr>
      <w:del w:id="28354" w:author="Author">
        <w:r>
          <w:rPr>
            <w:rFonts w:ascii="Calibri" w:hAnsi="Calibri" w:cs="Courier New"/>
            <w:sz w:val="20"/>
            <w:szCs w:val="20"/>
            <w:rPrChange w:id="28355" w:author="Author">
              <w:rPr>
                <w:rFonts w:ascii="Courier New" w:hAnsi="Courier New" w:cs="Courier New"/>
                <w:sz w:val="20"/>
                <w:szCs w:val="20"/>
              </w:rPr>
            </w:rPrChange>
          </w:rPr>
          <w:delText>{</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56" w:author="Author"/>
          <w:rFonts w:ascii="Calibri" w:hAnsi="Calibri" w:cs="Courier New"/>
          <w:sz w:val="20"/>
          <w:szCs w:val="20"/>
          <w:rPrChange w:id="28357" w:author="Author">
            <w:rPr>
              <w:del w:id="28358" w:author="Author"/>
              <w:rFonts w:ascii="Courier New" w:hAnsi="Courier New" w:cs="Courier New"/>
              <w:sz w:val="20"/>
              <w:szCs w:val="20"/>
            </w:rPr>
          </w:rPrChange>
        </w:rPr>
      </w:pPr>
      <w:del w:id="28359" w:author="Author">
        <w:r>
          <w:rPr>
            <w:rFonts w:ascii="Calibri" w:hAnsi="Calibri" w:cs="Courier New"/>
            <w:sz w:val="20"/>
            <w:szCs w:val="20"/>
            <w:rPrChange w:id="28360" w:author="Author">
              <w:rPr>
                <w:rFonts w:ascii="Courier New" w:hAnsi="Courier New" w:cs="Courier New"/>
                <w:sz w:val="20"/>
                <w:szCs w:val="20"/>
              </w:rPr>
            </w:rPrChange>
          </w:rPr>
          <w:delText xml:space="preserve">  return (foo(a) * 10);</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61" w:author="Author"/>
          <w:rFonts w:ascii="Calibri" w:hAnsi="Calibri" w:cs="Courier New"/>
          <w:sz w:val="20"/>
          <w:szCs w:val="20"/>
          <w:rPrChange w:id="28362" w:author="Author">
            <w:rPr>
              <w:del w:id="28363" w:author="Author"/>
              <w:rFonts w:ascii="Courier New" w:hAnsi="Courier New" w:cs="Courier New"/>
              <w:sz w:val="20"/>
              <w:szCs w:val="20"/>
            </w:rPr>
          </w:rPrChange>
        </w:rPr>
      </w:pPr>
      <w:del w:id="28364" w:author="Author">
        <w:r>
          <w:rPr>
            <w:rFonts w:ascii="Calibri" w:hAnsi="Calibri" w:cs="Courier New"/>
            <w:sz w:val="20"/>
            <w:szCs w:val="20"/>
            <w:rPrChange w:id="28365" w:author="Author">
              <w:rPr>
                <w:rFonts w:ascii="Courier New" w:hAnsi="Courier New" w:cs="Courier New"/>
                <w:sz w:val="20"/>
                <w:szCs w:val="20"/>
              </w:rPr>
            </w:rPrChange>
          </w:rPr>
          <w:delText>}</w:delText>
        </w:r>
      </w:del>
    </w:p>
    <w:p w:rsidR="00743B33" w:rsidRPr="00743B33" w:rsidRDefault="0074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66" w:author="Author"/>
          <w:rFonts w:ascii="Calibri" w:hAnsi="Calibri" w:cs="Courier New"/>
          <w:sz w:val="20"/>
          <w:szCs w:val="20"/>
          <w:rPrChange w:id="28367" w:author="Author">
            <w:rPr>
              <w:del w:id="28368" w:author="Author"/>
              <w:rFonts w:ascii="Courier New" w:hAnsi="Courier New" w:cs="Courier New"/>
              <w:sz w:val="20"/>
              <w:szCs w:val="20"/>
            </w:rPr>
          </w:rPrChange>
        </w:rPr>
      </w:pPr>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69" w:author="Author"/>
          <w:rFonts w:ascii="Calibri" w:hAnsi="Calibri"/>
          <w:sz w:val="20"/>
          <w:szCs w:val="20"/>
          <w:rPrChange w:id="28370" w:author="Author">
            <w:rPr>
              <w:del w:id="28371" w:author="Author"/>
              <w:rFonts w:ascii="Trebuchet MS" w:hAnsi="Trebuchet MS"/>
              <w:sz w:val="20"/>
              <w:szCs w:val="20"/>
            </w:rPr>
          </w:rPrChange>
        </w:rPr>
      </w:pPr>
      <w:del w:id="28372" w:author="Author">
        <w:r>
          <w:rPr>
            <w:rFonts w:ascii="Calibri" w:hAnsi="Calibri"/>
            <w:sz w:val="20"/>
            <w:szCs w:val="20"/>
            <w:rPrChange w:id="28373" w:author="Author">
              <w:rPr>
                <w:rFonts w:ascii="Trebuchet MS" w:hAnsi="Trebuchet MS"/>
                <w:sz w:val="20"/>
                <w:szCs w:val="20"/>
              </w:rPr>
            </w:rPrChange>
          </w:rPr>
          <w:delText>/*</w:delText>
        </w:r>
      </w:del>
      <w:ins w:id="28374" w:author="Author">
        <w:del w:id="28375" w:author="Author">
          <w:r>
            <w:rPr>
              <w:rFonts w:ascii="Calibri" w:hAnsi="Calibri"/>
              <w:sz w:val="20"/>
              <w:szCs w:val="20"/>
            </w:rPr>
            <w:delText>//</w:delText>
          </w:r>
        </w:del>
      </w:ins>
      <w:del w:id="28376" w:author="Author">
        <w:r>
          <w:rPr>
            <w:rFonts w:ascii="Calibri" w:hAnsi="Calibri"/>
            <w:sz w:val="20"/>
            <w:szCs w:val="20"/>
            <w:rPrChange w:id="28377" w:author="Author">
              <w:rPr>
                <w:rFonts w:ascii="Trebuchet MS" w:hAnsi="Trebuchet MS"/>
                <w:sz w:val="20"/>
                <w:szCs w:val="20"/>
              </w:rPr>
            </w:rPrChange>
          </w:rPr>
          <w:delText xml:space="preserve"> Not compliant */</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78" w:author="Author"/>
          <w:rFonts w:ascii="Calibri" w:hAnsi="Calibri" w:cs="Courier New"/>
          <w:sz w:val="20"/>
          <w:szCs w:val="20"/>
          <w:rPrChange w:id="28379" w:author="Author">
            <w:rPr>
              <w:del w:id="28380" w:author="Author"/>
              <w:rFonts w:ascii="Courier New" w:hAnsi="Courier New" w:cs="Courier New"/>
              <w:sz w:val="20"/>
              <w:szCs w:val="20"/>
            </w:rPr>
          </w:rPrChange>
        </w:rPr>
      </w:pPr>
      <w:ins w:id="28381" w:author="Author">
        <w:del w:id="28382" w:author="Author">
          <w:r>
            <w:rPr>
              <w:rFonts w:ascii="Calibri" w:hAnsi="Calibri" w:cs="Courier New"/>
              <w:sz w:val="20"/>
              <w:szCs w:val="20"/>
            </w:rPr>
            <w:delText xml:space="preserve">uint </w:delText>
          </w:r>
        </w:del>
      </w:ins>
      <w:del w:id="28383" w:author="Author">
        <w:r>
          <w:rPr>
            <w:rFonts w:ascii="Calibri" w:hAnsi="Calibri" w:cs="Courier New"/>
            <w:sz w:val="20"/>
            <w:szCs w:val="20"/>
            <w:rPrChange w:id="28384" w:author="Author">
              <w:rPr>
                <w:rFonts w:ascii="Courier New" w:hAnsi="Courier New" w:cs="Courier New"/>
                <w:sz w:val="20"/>
                <w:szCs w:val="20"/>
              </w:rPr>
            </w:rPrChange>
          </w:rPr>
          <w:delText>sint32 a = 1;</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85" w:author="Author"/>
          <w:rFonts w:ascii="Calibri" w:hAnsi="Calibri" w:cs="Courier New"/>
          <w:sz w:val="20"/>
          <w:szCs w:val="20"/>
          <w:rPrChange w:id="28386" w:author="Author">
            <w:rPr>
              <w:del w:id="28387" w:author="Author"/>
              <w:rFonts w:ascii="Courier New" w:hAnsi="Courier New" w:cs="Courier New"/>
              <w:sz w:val="20"/>
              <w:szCs w:val="20"/>
            </w:rPr>
          </w:rPrChange>
        </w:rPr>
      </w:pPr>
      <w:ins w:id="28388" w:author="Author">
        <w:del w:id="28389" w:author="Author">
          <w:r>
            <w:rPr>
              <w:rFonts w:ascii="Calibri" w:hAnsi="Calibri" w:cs="Courier New"/>
              <w:sz w:val="20"/>
              <w:szCs w:val="20"/>
            </w:rPr>
            <w:delText xml:space="preserve">uint </w:delText>
          </w:r>
        </w:del>
      </w:ins>
      <w:del w:id="28390" w:author="Author">
        <w:r>
          <w:rPr>
            <w:rFonts w:ascii="Calibri" w:hAnsi="Calibri" w:cs="Courier New"/>
            <w:sz w:val="20"/>
            <w:szCs w:val="20"/>
            <w:rPrChange w:id="28391" w:author="Author">
              <w:rPr>
                <w:rFonts w:ascii="Courier New" w:hAnsi="Courier New" w:cs="Courier New"/>
                <w:sz w:val="20"/>
                <w:szCs w:val="20"/>
              </w:rPr>
            </w:rPrChange>
          </w:rPr>
          <w:delText>sint32 foo(void)</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92" w:author="Author"/>
          <w:rFonts w:ascii="Calibri" w:hAnsi="Calibri" w:cs="Courier New"/>
          <w:sz w:val="20"/>
          <w:szCs w:val="20"/>
          <w:rPrChange w:id="28393" w:author="Author">
            <w:rPr>
              <w:del w:id="28394" w:author="Author"/>
              <w:rFonts w:ascii="Courier New" w:hAnsi="Courier New" w:cs="Courier New"/>
              <w:sz w:val="20"/>
              <w:szCs w:val="20"/>
            </w:rPr>
          </w:rPrChange>
        </w:rPr>
      </w:pPr>
      <w:del w:id="28395" w:author="Author">
        <w:r>
          <w:rPr>
            <w:rFonts w:ascii="Calibri" w:hAnsi="Calibri" w:cs="Courier New"/>
            <w:sz w:val="20"/>
            <w:szCs w:val="20"/>
            <w:rPrChange w:id="28396" w:author="Author">
              <w:rPr>
                <w:rFonts w:ascii="Courier New" w:hAnsi="Courier New" w:cs="Courier New"/>
                <w:sz w:val="20"/>
                <w:szCs w:val="20"/>
              </w:rPr>
            </w:rPrChange>
          </w:rPr>
          <w:delText>{</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397" w:author="Author"/>
          <w:rFonts w:ascii="Calibri" w:hAnsi="Calibri" w:cs="Courier New"/>
          <w:sz w:val="20"/>
          <w:szCs w:val="20"/>
          <w:rPrChange w:id="28398" w:author="Author">
            <w:rPr>
              <w:del w:id="28399" w:author="Author"/>
              <w:rFonts w:ascii="Courier New" w:hAnsi="Courier New" w:cs="Courier New"/>
              <w:sz w:val="20"/>
              <w:szCs w:val="20"/>
            </w:rPr>
          </w:rPrChange>
        </w:rPr>
      </w:pPr>
      <w:del w:id="28400" w:author="Author">
        <w:r>
          <w:rPr>
            <w:rFonts w:ascii="Calibri" w:hAnsi="Calibri" w:cs="Courier New"/>
            <w:sz w:val="20"/>
            <w:szCs w:val="20"/>
            <w:rPrChange w:id="28401" w:author="Author">
              <w:rPr>
                <w:rFonts w:ascii="Courier New" w:hAnsi="Courier New" w:cs="Courier New"/>
                <w:sz w:val="20"/>
                <w:szCs w:val="20"/>
              </w:rPr>
            </w:rPrChange>
          </w:rPr>
          <w:delText xml:space="preserve">  a += 2;</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02" w:author="Author"/>
          <w:rFonts w:ascii="Calibri" w:hAnsi="Calibri" w:cs="Courier New"/>
          <w:sz w:val="20"/>
          <w:szCs w:val="20"/>
          <w:rPrChange w:id="28403" w:author="Author">
            <w:rPr>
              <w:del w:id="28404" w:author="Author"/>
              <w:rFonts w:ascii="Courier New" w:hAnsi="Courier New" w:cs="Courier New"/>
              <w:sz w:val="20"/>
              <w:szCs w:val="20"/>
            </w:rPr>
          </w:rPrChange>
        </w:rPr>
      </w:pPr>
      <w:del w:id="28405" w:author="Author">
        <w:r>
          <w:rPr>
            <w:rFonts w:ascii="Calibri" w:hAnsi="Calibri" w:cs="Courier New"/>
            <w:sz w:val="20"/>
            <w:szCs w:val="20"/>
            <w:rPrChange w:id="28406" w:author="Author">
              <w:rPr>
                <w:rFonts w:ascii="Courier New" w:hAnsi="Courier New" w:cs="Courier New"/>
                <w:sz w:val="20"/>
                <w:szCs w:val="20"/>
              </w:rPr>
            </w:rPrChange>
          </w:rPr>
          <w:delText xml:space="preserve">  return a;</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07" w:author="Author"/>
          <w:rFonts w:ascii="Calibri" w:hAnsi="Calibri" w:cs="Courier New"/>
          <w:sz w:val="20"/>
          <w:szCs w:val="20"/>
          <w:rPrChange w:id="28408" w:author="Author">
            <w:rPr>
              <w:del w:id="28409" w:author="Author"/>
              <w:rFonts w:ascii="Courier New" w:hAnsi="Courier New" w:cs="Courier New"/>
              <w:sz w:val="20"/>
              <w:szCs w:val="20"/>
            </w:rPr>
          </w:rPrChange>
        </w:rPr>
      </w:pPr>
      <w:del w:id="28410" w:author="Author">
        <w:r>
          <w:rPr>
            <w:rFonts w:ascii="Calibri" w:hAnsi="Calibri" w:cs="Courier New"/>
            <w:sz w:val="20"/>
            <w:szCs w:val="20"/>
            <w:rPrChange w:id="28411" w:author="Author">
              <w:rPr>
                <w:rFonts w:ascii="Courier New" w:hAnsi="Courier New" w:cs="Courier New"/>
                <w:sz w:val="20"/>
                <w:szCs w:val="20"/>
              </w:rPr>
            </w:rPrChange>
          </w:rPr>
          <w:delText>}</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12" w:author="Author"/>
          <w:rFonts w:ascii="Calibri" w:hAnsi="Calibri" w:cs="Courier New"/>
          <w:sz w:val="20"/>
          <w:szCs w:val="20"/>
          <w:rPrChange w:id="28413" w:author="Author">
            <w:rPr>
              <w:del w:id="28414" w:author="Author"/>
              <w:rFonts w:ascii="Courier New" w:hAnsi="Courier New" w:cs="Courier New"/>
              <w:sz w:val="20"/>
              <w:szCs w:val="20"/>
            </w:rPr>
          </w:rPrChange>
        </w:rPr>
      </w:pPr>
      <w:ins w:id="28415" w:author="Author">
        <w:del w:id="28416" w:author="Author">
          <w:r>
            <w:rPr>
              <w:rFonts w:ascii="Calibri" w:hAnsi="Calibri" w:cs="Courier New"/>
              <w:sz w:val="20"/>
              <w:szCs w:val="20"/>
            </w:rPr>
            <w:delText xml:space="preserve">uint </w:delText>
          </w:r>
        </w:del>
      </w:ins>
      <w:del w:id="28417" w:author="Author">
        <w:r>
          <w:rPr>
            <w:rFonts w:ascii="Calibri" w:hAnsi="Calibri" w:cs="Courier New"/>
            <w:sz w:val="20"/>
            <w:szCs w:val="20"/>
            <w:rPrChange w:id="28418" w:author="Author">
              <w:rPr>
                <w:rFonts w:ascii="Courier New" w:hAnsi="Courier New" w:cs="Courier New"/>
                <w:sz w:val="20"/>
                <w:szCs w:val="20"/>
              </w:rPr>
            </w:rPrChange>
          </w:rPr>
          <w:delText>sint32 bar(void)</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19" w:author="Author"/>
          <w:rFonts w:ascii="Calibri" w:hAnsi="Calibri" w:cs="Courier New"/>
          <w:sz w:val="20"/>
          <w:szCs w:val="20"/>
          <w:rPrChange w:id="28420" w:author="Author">
            <w:rPr>
              <w:del w:id="28421" w:author="Author"/>
              <w:rFonts w:ascii="Courier New" w:hAnsi="Courier New" w:cs="Courier New"/>
              <w:sz w:val="20"/>
              <w:szCs w:val="20"/>
            </w:rPr>
          </w:rPrChange>
        </w:rPr>
      </w:pPr>
      <w:del w:id="28422" w:author="Author">
        <w:r>
          <w:rPr>
            <w:rFonts w:ascii="Calibri" w:hAnsi="Calibri" w:cs="Courier New"/>
            <w:sz w:val="20"/>
            <w:szCs w:val="20"/>
            <w:rPrChange w:id="28423" w:author="Author">
              <w:rPr>
                <w:rFonts w:ascii="Courier New" w:hAnsi="Courier New" w:cs="Courier New"/>
                <w:sz w:val="20"/>
                <w:szCs w:val="20"/>
              </w:rPr>
            </w:rPrChange>
          </w:rPr>
          <w:delText>{</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24" w:author="Author"/>
          <w:rFonts w:ascii="Calibri" w:hAnsi="Calibri" w:cs="Courier New"/>
          <w:sz w:val="20"/>
          <w:szCs w:val="20"/>
          <w:rPrChange w:id="28425" w:author="Author">
            <w:rPr>
              <w:del w:id="28426" w:author="Author"/>
              <w:rFonts w:ascii="Courier New" w:hAnsi="Courier New" w:cs="Courier New"/>
              <w:sz w:val="20"/>
              <w:szCs w:val="20"/>
            </w:rPr>
          </w:rPrChange>
        </w:rPr>
      </w:pPr>
      <w:del w:id="28427" w:author="Author">
        <w:r>
          <w:rPr>
            <w:rFonts w:ascii="Calibri" w:hAnsi="Calibri" w:cs="Courier New"/>
            <w:sz w:val="20"/>
            <w:szCs w:val="20"/>
            <w:rPrChange w:id="28428" w:author="Author">
              <w:rPr>
                <w:rFonts w:ascii="Courier New" w:hAnsi="Courier New" w:cs="Courier New"/>
                <w:sz w:val="20"/>
                <w:szCs w:val="20"/>
              </w:rPr>
            </w:rPrChange>
          </w:rPr>
          <w:delText xml:space="preserve">  return (foo() * 10);</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29" w:author="Author"/>
          <w:rFonts w:ascii="Calibri" w:hAnsi="Calibri" w:cs="Courier New"/>
          <w:sz w:val="20"/>
          <w:szCs w:val="20"/>
          <w:rPrChange w:id="28430" w:author="Author">
            <w:rPr>
              <w:del w:id="28431" w:author="Author"/>
              <w:rFonts w:ascii="Courier New" w:hAnsi="Courier New" w:cs="Courier New"/>
              <w:sz w:val="20"/>
              <w:szCs w:val="20"/>
            </w:rPr>
          </w:rPrChange>
        </w:rPr>
      </w:pPr>
      <w:del w:id="28432" w:author="Author">
        <w:r>
          <w:rPr>
            <w:rFonts w:ascii="Calibri" w:hAnsi="Calibri" w:cs="Courier New"/>
            <w:sz w:val="20"/>
            <w:szCs w:val="20"/>
            <w:rPrChange w:id="28433" w:author="Author">
              <w:rPr>
                <w:rFonts w:ascii="Courier New" w:hAnsi="Courier New" w:cs="Courier New"/>
                <w:sz w:val="20"/>
                <w:szCs w:val="20"/>
              </w:rPr>
            </w:rPrChange>
          </w:rPr>
          <w:delText>}</w:delText>
        </w:r>
      </w:del>
    </w:p>
    <w:p w:rsidR="00743B33" w:rsidRPr="00743B33" w:rsidRDefault="0074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34" w:author="Author"/>
          <w:rFonts w:ascii="Calibri" w:hAnsi="Calibri"/>
          <w:sz w:val="20"/>
          <w:szCs w:val="20"/>
          <w:rPrChange w:id="28435" w:author="Author">
            <w:rPr>
              <w:del w:id="28436" w:author="Author"/>
              <w:rFonts w:ascii="Trebuchet MS" w:hAnsi="Trebuchet MS"/>
              <w:sz w:val="20"/>
              <w:szCs w:val="20"/>
            </w:rPr>
          </w:rPrChange>
        </w:rPr>
      </w:pPr>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37" w:author="Author"/>
          <w:rFonts w:ascii="Calibri" w:hAnsi="Calibri" w:cs="Courier New"/>
          <w:color w:val="FF0000"/>
          <w:sz w:val="20"/>
          <w:szCs w:val="20"/>
          <w:lang w:val="en-US" w:eastAsia="en-US"/>
          <w:rPrChange w:id="28438" w:author="Author">
            <w:rPr>
              <w:del w:id="28439" w:author="Author"/>
              <w:rFonts w:ascii="Trebuchet MS" w:hAnsi="Trebuchet MS" w:cs="Courier New"/>
              <w:color w:val="FF0000"/>
              <w:sz w:val="20"/>
              <w:szCs w:val="20"/>
              <w:lang w:val="en-US" w:eastAsia="en-US"/>
            </w:rPr>
          </w:rPrChange>
        </w:rPr>
      </w:pPr>
      <w:del w:id="28440" w:author="Author">
        <w:r>
          <w:rPr>
            <w:rFonts w:ascii="Calibri" w:hAnsi="Calibri" w:cs="Courier New"/>
            <w:sz w:val="20"/>
            <w:szCs w:val="20"/>
            <w:lang w:val="en-US" w:eastAsia="en-US"/>
            <w:rPrChange w:id="28441" w:author="Author">
              <w:rPr>
                <w:rFonts w:ascii="Trebuchet MS" w:hAnsi="Trebuchet MS" w:cs="Courier New"/>
                <w:sz w:val="20"/>
                <w:szCs w:val="20"/>
                <w:lang w:val="en-US" w:eastAsia="en-US"/>
              </w:rPr>
            </w:rPrChange>
          </w:rPr>
          <w:delText>2)</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42" w:author="Author"/>
          <w:rFonts w:ascii="Calibri" w:hAnsi="Calibri" w:cs="Courier New"/>
          <w:sz w:val="20"/>
          <w:szCs w:val="20"/>
          <w:lang w:val="en-US" w:eastAsia="en-US"/>
          <w:rPrChange w:id="28443" w:author="Author">
            <w:rPr>
              <w:del w:id="28444" w:author="Author"/>
              <w:rFonts w:ascii="Trebuchet MS" w:hAnsi="Trebuchet MS" w:cs="Courier New"/>
              <w:sz w:val="20"/>
              <w:szCs w:val="20"/>
              <w:lang w:val="en-US" w:eastAsia="en-US"/>
            </w:rPr>
          </w:rPrChange>
        </w:rPr>
      </w:pPr>
      <w:del w:id="28445" w:author="Author">
        <w:r>
          <w:rPr>
            <w:rFonts w:ascii="Calibri" w:hAnsi="Calibri" w:cs="Courier New"/>
            <w:sz w:val="20"/>
            <w:szCs w:val="20"/>
            <w:lang w:val="en-US" w:eastAsia="en-US"/>
            <w:rPrChange w:id="28446" w:author="Author">
              <w:rPr>
                <w:rFonts w:ascii="Trebuchet MS" w:hAnsi="Trebuchet MS" w:cs="Courier New"/>
                <w:sz w:val="20"/>
                <w:szCs w:val="20"/>
                <w:lang w:val="en-US" w:eastAsia="en-US"/>
              </w:rPr>
            </w:rPrChange>
          </w:rPr>
          <w:delText>/*</w:delText>
        </w:r>
      </w:del>
      <w:ins w:id="28447" w:author="Author">
        <w:del w:id="28448" w:author="Author">
          <w:r>
            <w:rPr>
              <w:rFonts w:ascii="Calibri" w:hAnsi="Calibri" w:cs="Courier New"/>
              <w:sz w:val="20"/>
              <w:szCs w:val="20"/>
              <w:lang w:val="en-US" w:eastAsia="en-US"/>
            </w:rPr>
            <w:delText>//</w:delText>
          </w:r>
        </w:del>
      </w:ins>
      <w:del w:id="28449" w:author="Author">
        <w:r>
          <w:rPr>
            <w:rFonts w:ascii="Calibri" w:hAnsi="Calibri" w:cs="Courier New"/>
            <w:sz w:val="20"/>
            <w:szCs w:val="20"/>
            <w:lang w:val="en-US" w:eastAsia="en-US"/>
            <w:rPrChange w:id="28450" w:author="Author">
              <w:rPr>
                <w:rFonts w:ascii="Trebuchet MS" w:hAnsi="Trebuchet MS" w:cs="Courier New"/>
                <w:sz w:val="20"/>
                <w:szCs w:val="20"/>
                <w:lang w:val="en-US" w:eastAsia="en-US"/>
              </w:rPr>
            </w:rPrChange>
          </w:rPr>
          <w:delText xml:space="preserve"> Compliant */</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51" w:author="Author"/>
          <w:rFonts w:ascii="Calibri" w:hAnsi="Calibri" w:cs="Courier New"/>
          <w:sz w:val="20"/>
          <w:szCs w:val="20"/>
          <w:lang w:val="en-US" w:eastAsia="en-US"/>
          <w:rPrChange w:id="28452" w:author="Author">
            <w:rPr>
              <w:del w:id="28453" w:author="Author"/>
              <w:rFonts w:ascii="Courier New" w:hAnsi="Courier New" w:cs="Courier New"/>
              <w:sz w:val="20"/>
              <w:szCs w:val="20"/>
              <w:lang w:val="en-US" w:eastAsia="en-US"/>
            </w:rPr>
          </w:rPrChange>
        </w:rPr>
      </w:pPr>
      <w:ins w:id="28454" w:author="Author">
        <w:del w:id="28455" w:author="Author">
          <w:r>
            <w:rPr>
              <w:rFonts w:ascii="Calibri" w:hAnsi="Calibri" w:cs="Courier New"/>
              <w:sz w:val="20"/>
              <w:szCs w:val="20"/>
            </w:rPr>
            <w:delText xml:space="preserve">uint </w:delText>
          </w:r>
        </w:del>
      </w:ins>
      <w:del w:id="28456" w:author="Author">
        <w:r>
          <w:rPr>
            <w:rFonts w:ascii="Calibri" w:hAnsi="Calibri" w:cs="Courier New"/>
            <w:sz w:val="20"/>
            <w:szCs w:val="20"/>
            <w:lang w:val="en-US" w:eastAsia="en-US"/>
            <w:rPrChange w:id="28457" w:author="Author">
              <w:rPr>
                <w:rFonts w:ascii="Courier New" w:hAnsi="Courier New" w:cs="Courier New"/>
                <w:sz w:val="20"/>
                <w:szCs w:val="20"/>
                <w:lang w:val="en-US" w:eastAsia="en-US"/>
              </w:rPr>
            </w:rPrChange>
          </w:rPr>
          <w:delText>sint32 a = 1;</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58" w:author="Author"/>
          <w:rFonts w:ascii="Calibri" w:hAnsi="Calibri" w:cs="Courier New"/>
          <w:sz w:val="20"/>
          <w:szCs w:val="20"/>
          <w:lang w:val="en-US" w:eastAsia="en-US"/>
          <w:rPrChange w:id="28459" w:author="Author">
            <w:rPr>
              <w:del w:id="28460" w:author="Author"/>
              <w:rFonts w:ascii="Courier New" w:hAnsi="Courier New" w:cs="Courier New"/>
              <w:sz w:val="20"/>
              <w:szCs w:val="20"/>
              <w:lang w:val="en-US" w:eastAsia="en-US"/>
            </w:rPr>
          </w:rPrChange>
        </w:rPr>
      </w:pPr>
      <w:ins w:id="28461" w:author="Author">
        <w:del w:id="28462" w:author="Author">
          <w:r>
            <w:rPr>
              <w:rFonts w:ascii="Calibri" w:hAnsi="Calibri" w:cs="Courier New"/>
              <w:sz w:val="20"/>
              <w:szCs w:val="20"/>
            </w:rPr>
            <w:delText xml:space="preserve">uint </w:delText>
          </w:r>
        </w:del>
      </w:ins>
      <w:del w:id="28463" w:author="Author">
        <w:r>
          <w:rPr>
            <w:rFonts w:ascii="Calibri" w:hAnsi="Calibri" w:cs="Courier New"/>
            <w:sz w:val="20"/>
            <w:szCs w:val="20"/>
            <w:lang w:val="en-US" w:eastAsia="en-US"/>
            <w:rPrChange w:id="28464" w:author="Author">
              <w:rPr>
                <w:rFonts w:ascii="Courier New" w:hAnsi="Courier New" w:cs="Courier New"/>
                <w:sz w:val="20"/>
                <w:szCs w:val="20"/>
                <w:lang w:val="en-US" w:eastAsia="en-US"/>
              </w:rPr>
            </w:rPrChange>
          </w:rPr>
          <w:delText>sint32 foo(void)</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65" w:author="Author"/>
          <w:rFonts w:ascii="Calibri" w:hAnsi="Calibri" w:cs="Courier New"/>
          <w:sz w:val="20"/>
          <w:szCs w:val="20"/>
          <w:lang w:val="en-US" w:eastAsia="en-US"/>
          <w:rPrChange w:id="28466" w:author="Author">
            <w:rPr>
              <w:del w:id="28467" w:author="Author"/>
              <w:rFonts w:ascii="Courier New" w:hAnsi="Courier New" w:cs="Courier New"/>
              <w:sz w:val="20"/>
              <w:szCs w:val="20"/>
              <w:lang w:val="en-US" w:eastAsia="en-US"/>
            </w:rPr>
          </w:rPrChange>
        </w:rPr>
      </w:pPr>
      <w:del w:id="28468" w:author="Author">
        <w:r>
          <w:rPr>
            <w:rFonts w:ascii="Calibri" w:hAnsi="Calibri" w:cs="Courier New"/>
            <w:sz w:val="20"/>
            <w:szCs w:val="20"/>
            <w:lang w:val="en-US" w:eastAsia="en-US"/>
            <w:rPrChange w:id="28469" w:author="Author">
              <w:rPr>
                <w:rFonts w:ascii="Courier New" w:hAnsi="Courier New" w:cs="Courier New"/>
                <w:sz w:val="20"/>
                <w:szCs w:val="20"/>
                <w:lang w:val="en-US" w:eastAsia="en-US"/>
              </w:rPr>
            </w:rPrChange>
          </w:rPr>
          <w:delText>{</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70" w:author="Author"/>
          <w:rFonts w:ascii="Calibri" w:hAnsi="Calibri" w:cs="Courier New"/>
          <w:sz w:val="20"/>
          <w:szCs w:val="20"/>
          <w:lang w:val="en-US" w:eastAsia="en-US"/>
          <w:rPrChange w:id="28471" w:author="Author">
            <w:rPr>
              <w:del w:id="28472" w:author="Author"/>
              <w:rFonts w:ascii="Courier New" w:hAnsi="Courier New" w:cs="Courier New"/>
              <w:sz w:val="20"/>
              <w:szCs w:val="20"/>
              <w:lang w:val="en-US" w:eastAsia="en-US"/>
            </w:rPr>
          </w:rPrChange>
        </w:rPr>
      </w:pPr>
      <w:del w:id="28473" w:author="Author">
        <w:r>
          <w:rPr>
            <w:rFonts w:ascii="Calibri" w:hAnsi="Calibri" w:cs="Courier New"/>
            <w:sz w:val="20"/>
            <w:szCs w:val="20"/>
            <w:lang w:val="en-US" w:eastAsia="en-US"/>
            <w:rPrChange w:id="28474" w:author="Author">
              <w:rPr>
                <w:rFonts w:ascii="Courier New" w:hAnsi="Courier New" w:cs="Courier New"/>
                <w:sz w:val="20"/>
                <w:szCs w:val="20"/>
                <w:lang w:val="en-US" w:eastAsia="en-US"/>
              </w:rPr>
            </w:rPrChange>
          </w:rPr>
          <w:delText xml:space="preserve">  </w:delText>
        </w:r>
      </w:del>
      <w:ins w:id="28475" w:author="Author">
        <w:del w:id="28476" w:author="Author">
          <w:r>
            <w:rPr>
              <w:rFonts w:ascii="Calibri" w:hAnsi="Calibri" w:cs="Courier New"/>
              <w:sz w:val="20"/>
              <w:szCs w:val="20"/>
            </w:rPr>
            <w:delText xml:space="preserve">uint </w:delText>
          </w:r>
        </w:del>
      </w:ins>
      <w:del w:id="28477" w:author="Author">
        <w:r>
          <w:rPr>
            <w:rFonts w:ascii="Calibri" w:hAnsi="Calibri" w:cs="Courier New"/>
            <w:sz w:val="20"/>
            <w:szCs w:val="20"/>
            <w:lang w:val="en-US" w:eastAsia="en-US"/>
            <w:rPrChange w:id="28478" w:author="Author">
              <w:rPr>
                <w:rFonts w:ascii="Courier New" w:hAnsi="Courier New" w:cs="Courier New"/>
                <w:sz w:val="20"/>
                <w:szCs w:val="20"/>
                <w:lang w:val="en-US" w:eastAsia="en-US"/>
              </w:rPr>
            </w:rPrChange>
          </w:rPr>
          <w:delText>sint32 l_a;</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79" w:author="Author"/>
          <w:rFonts w:ascii="Calibri" w:hAnsi="Calibri" w:cs="Courier New"/>
          <w:sz w:val="20"/>
          <w:szCs w:val="20"/>
          <w:lang w:val="en-US" w:eastAsia="en-US"/>
          <w:rPrChange w:id="28480" w:author="Author">
            <w:rPr>
              <w:del w:id="28481" w:author="Author"/>
              <w:rFonts w:ascii="Courier New" w:hAnsi="Courier New" w:cs="Courier New"/>
              <w:sz w:val="20"/>
              <w:szCs w:val="20"/>
              <w:lang w:val="en-US" w:eastAsia="en-US"/>
            </w:rPr>
          </w:rPrChange>
        </w:rPr>
      </w:pPr>
      <w:del w:id="28482" w:author="Author">
        <w:r>
          <w:rPr>
            <w:rFonts w:ascii="Calibri" w:hAnsi="Calibri" w:cs="Courier New"/>
            <w:sz w:val="20"/>
            <w:szCs w:val="20"/>
            <w:lang w:val="en-US" w:eastAsia="en-US"/>
            <w:rPrChange w:id="28483" w:author="Author">
              <w:rPr>
                <w:rFonts w:ascii="Courier New" w:hAnsi="Courier New" w:cs="Courier New"/>
                <w:sz w:val="20"/>
                <w:szCs w:val="20"/>
                <w:lang w:val="en-US" w:eastAsia="en-US"/>
              </w:rPr>
            </w:rPrChange>
          </w:rPr>
          <w:delText xml:space="preserve">  SCHM_ENTER_&lt;Module&gt;_&lt;Res_a&gt;();</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84" w:author="Author"/>
          <w:rFonts w:ascii="Calibri" w:hAnsi="Calibri" w:cs="Courier New"/>
          <w:sz w:val="20"/>
          <w:szCs w:val="20"/>
          <w:lang w:val="en-US" w:eastAsia="en-US"/>
          <w:rPrChange w:id="28485" w:author="Author">
            <w:rPr>
              <w:del w:id="28486" w:author="Author"/>
              <w:rFonts w:ascii="Courier New" w:hAnsi="Courier New" w:cs="Courier New"/>
              <w:sz w:val="20"/>
              <w:szCs w:val="20"/>
              <w:lang w:val="en-US" w:eastAsia="en-US"/>
            </w:rPr>
          </w:rPrChange>
        </w:rPr>
      </w:pPr>
      <w:del w:id="28487" w:author="Author">
        <w:r>
          <w:rPr>
            <w:rFonts w:ascii="Calibri" w:hAnsi="Calibri" w:cs="Courier New"/>
            <w:sz w:val="20"/>
            <w:szCs w:val="20"/>
            <w:lang w:val="en-US" w:eastAsia="en-US"/>
            <w:rPrChange w:id="28488" w:author="Author">
              <w:rPr>
                <w:rFonts w:ascii="Courier New" w:hAnsi="Courier New" w:cs="Courier New"/>
                <w:sz w:val="20"/>
                <w:szCs w:val="20"/>
                <w:lang w:val="en-US" w:eastAsia="en-US"/>
              </w:rPr>
            </w:rPrChange>
          </w:rPr>
          <w:delText xml:space="preserve">  a += 2;</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89" w:author="Author"/>
          <w:rFonts w:ascii="Calibri" w:hAnsi="Calibri" w:cs="Courier New"/>
          <w:sz w:val="20"/>
          <w:szCs w:val="20"/>
          <w:lang w:val="en-US" w:eastAsia="en-US"/>
          <w:rPrChange w:id="28490" w:author="Author">
            <w:rPr>
              <w:del w:id="28491" w:author="Author"/>
              <w:rFonts w:ascii="Courier New" w:hAnsi="Courier New" w:cs="Courier New"/>
              <w:sz w:val="20"/>
              <w:szCs w:val="20"/>
              <w:lang w:val="en-US" w:eastAsia="en-US"/>
            </w:rPr>
          </w:rPrChange>
        </w:rPr>
      </w:pPr>
      <w:del w:id="28492" w:author="Author">
        <w:r>
          <w:rPr>
            <w:rFonts w:ascii="Calibri" w:hAnsi="Calibri" w:cs="Courier New"/>
            <w:sz w:val="20"/>
            <w:szCs w:val="20"/>
            <w:lang w:val="en-US" w:eastAsia="en-US"/>
            <w:rPrChange w:id="28493" w:author="Author">
              <w:rPr>
                <w:rFonts w:ascii="Courier New" w:hAnsi="Courier New" w:cs="Courier New"/>
                <w:sz w:val="20"/>
                <w:szCs w:val="20"/>
                <w:lang w:val="en-US" w:eastAsia="en-US"/>
              </w:rPr>
            </w:rPrChange>
          </w:rPr>
          <w:delText xml:space="preserve">  l_a = a;</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94" w:author="Author"/>
          <w:rFonts w:ascii="Calibri" w:hAnsi="Calibri" w:cs="Courier New"/>
          <w:sz w:val="20"/>
          <w:szCs w:val="20"/>
          <w:lang w:val="en-US" w:eastAsia="en-US"/>
          <w:rPrChange w:id="28495" w:author="Author">
            <w:rPr>
              <w:del w:id="28496" w:author="Author"/>
              <w:rFonts w:ascii="Courier New" w:hAnsi="Courier New" w:cs="Courier New"/>
              <w:sz w:val="20"/>
              <w:szCs w:val="20"/>
              <w:lang w:val="en-US" w:eastAsia="en-US"/>
            </w:rPr>
          </w:rPrChange>
        </w:rPr>
      </w:pPr>
      <w:del w:id="28497" w:author="Author">
        <w:r>
          <w:rPr>
            <w:rFonts w:ascii="Calibri" w:hAnsi="Calibri" w:cs="Courier New"/>
            <w:sz w:val="20"/>
            <w:szCs w:val="20"/>
            <w:lang w:val="en-US" w:eastAsia="en-US"/>
            <w:rPrChange w:id="28498" w:author="Author">
              <w:rPr>
                <w:rFonts w:ascii="Courier New" w:hAnsi="Courier New" w:cs="Courier New"/>
                <w:sz w:val="20"/>
                <w:szCs w:val="20"/>
                <w:lang w:val="en-US" w:eastAsia="en-US"/>
              </w:rPr>
            </w:rPrChange>
          </w:rPr>
          <w:delText xml:space="preserve">  SCHM_EXIT_&lt;Module&gt;_&lt;Res_a&gt;();</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499" w:author="Author"/>
          <w:rFonts w:ascii="Calibri" w:hAnsi="Calibri" w:cs="Courier New"/>
          <w:sz w:val="20"/>
          <w:szCs w:val="20"/>
          <w:lang w:val="en-US" w:eastAsia="en-US"/>
          <w:rPrChange w:id="28500" w:author="Author">
            <w:rPr>
              <w:del w:id="28501" w:author="Author"/>
              <w:rFonts w:ascii="Courier New" w:hAnsi="Courier New" w:cs="Courier New"/>
              <w:sz w:val="20"/>
              <w:szCs w:val="20"/>
              <w:lang w:val="en-US" w:eastAsia="en-US"/>
            </w:rPr>
          </w:rPrChange>
        </w:rPr>
      </w:pPr>
      <w:del w:id="28502" w:author="Author">
        <w:r>
          <w:rPr>
            <w:rFonts w:ascii="Calibri" w:hAnsi="Calibri" w:cs="Courier New"/>
            <w:sz w:val="20"/>
            <w:szCs w:val="20"/>
            <w:lang w:val="en-US" w:eastAsia="en-US"/>
            <w:rPrChange w:id="28503" w:author="Author">
              <w:rPr>
                <w:rFonts w:ascii="Courier New" w:hAnsi="Courier New" w:cs="Courier New"/>
                <w:sz w:val="20"/>
                <w:szCs w:val="20"/>
                <w:lang w:val="en-US" w:eastAsia="en-US"/>
              </w:rPr>
            </w:rPrChange>
          </w:rPr>
          <w:delText xml:space="preserve">  return l_a;</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504" w:author="Author"/>
          <w:rFonts w:ascii="Calibri" w:hAnsi="Calibri" w:cs="Courier New"/>
          <w:sz w:val="20"/>
          <w:szCs w:val="20"/>
          <w:lang w:val="en-US" w:eastAsia="en-US"/>
          <w:rPrChange w:id="28505" w:author="Author">
            <w:rPr>
              <w:del w:id="28506" w:author="Author"/>
              <w:rFonts w:ascii="Courier New" w:hAnsi="Courier New" w:cs="Courier New"/>
              <w:sz w:val="20"/>
              <w:szCs w:val="20"/>
              <w:lang w:val="en-US" w:eastAsia="en-US"/>
            </w:rPr>
          </w:rPrChange>
        </w:rPr>
      </w:pPr>
      <w:del w:id="28507" w:author="Author">
        <w:r>
          <w:rPr>
            <w:rFonts w:ascii="Calibri" w:hAnsi="Calibri" w:cs="Courier New"/>
            <w:sz w:val="20"/>
            <w:szCs w:val="20"/>
            <w:lang w:val="en-US" w:eastAsia="en-US"/>
            <w:rPrChange w:id="28508" w:author="Author">
              <w:rPr>
                <w:rFonts w:ascii="Courier New" w:hAnsi="Courier New" w:cs="Courier New"/>
                <w:sz w:val="20"/>
                <w:szCs w:val="20"/>
                <w:lang w:val="en-US" w:eastAsia="en-US"/>
              </w:rPr>
            </w:rPrChange>
          </w:rPr>
          <w:delText>}</w:delText>
        </w:r>
      </w:del>
    </w:p>
    <w:p w:rsidR="00743B33" w:rsidRPr="00743B33" w:rsidRDefault="0074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509" w:author="Author"/>
          <w:rFonts w:ascii="Calibri" w:hAnsi="Calibri" w:cs="Courier New"/>
          <w:sz w:val="20"/>
          <w:szCs w:val="20"/>
          <w:lang w:val="en-US" w:eastAsia="en-US"/>
          <w:rPrChange w:id="28510" w:author="Author">
            <w:rPr>
              <w:del w:id="28511" w:author="Author"/>
              <w:rFonts w:ascii="Courier New" w:hAnsi="Courier New" w:cs="Courier New"/>
              <w:sz w:val="20"/>
              <w:szCs w:val="20"/>
              <w:lang w:val="en-US" w:eastAsia="en-US"/>
            </w:rPr>
          </w:rPrChange>
        </w:rPr>
      </w:pPr>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512" w:author="Author"/>
          <w:rFonts w:ascii="Calibri" w:hAnsi="Calibri" w:cs="Courier New"/>
          <w:sz w:val="20"/>
          <w:szCs w:val="20"/>
          <w:lang w:val="en-US" w:eastAsia="en-US"/>
          <w:rPrChange w:id="28513" w:author="Author">
            <w:rPr>
              <w:del w:id="28514" w:author="Author"/>
              <w:rFonts w:ascii="Trebuchet MS" w:hAnsi="Trebuchet MS" w:cs="Courier New"/>
              <w:sz w:val="20"/>
              <w:szCs w:val="20"/>
              <w:lang w:val="en-US" w:eastAsia="en-US"/>
            </w:rPr>
          </w:rPrChange>
        </w:rPr>
      </w:pPr>
      <w:del w:id="28515" w:author="Author">
        <w:r>
          <w:rPr>
            <w:rFonts w:ascii="Calibri" w:hAnsi="Calibri" w:cs="Courier New"/>
            <w:sz w:val="20"/>
            <w:szCs w:val="20"/>
            <w:lang w:val="en-US" w:eastAsia="en-US"/>
            <w:rPrChange w:id="28516" w:author="Author">
              <w:rPr>
                <w:rFonts w:ascii="Trebuchet MS" w:hAnsi="Trebuchet MS" w:cs="Courier New"/>
                <w:sz w:val="20"/>
                <w:szCs w:val="20"/>
                <w:lang w:val="en-US" w:eastAsia="en-US"/>
              </w:rPr>
            </w:rPrChange>
          </w:rPr>
          <w:delText>/*</w:delText>
        </w:r>
      </w:del>
      <w:ins w:id="28517" w:author="Author">
        <w:del w:id="28518" w:author="Author">
          <w:r>
            <w:rPr>
              <w:rFonts w:ascii="Calibri" w:hAnsi="Calibri" w:cs="Courier New"/>
              <w:sz w:val="20"/>
              <w:szCs w:val="20"/>
              <w:lang w:val="en-US" w:eastAsia="en-US"/>
            </w:rPr>
            <w:delText>//</w:delText>
          </w:r>
        </w:del>
      </w:ins>
      <w:del w:id="28519" w:author="Author">
        <w:r>
          <w:rPr>
            <w:rFonts w:ascii="Calibri" w:hAnsi="Calibri" w:cs="Courier New"/>
            <w:sz w:val="20"/>
            <w:szCs w:val="20"/>
            <w:lang w:val="en-US" w:eastAsia="en-US"/>
            <w:rPrChange w:id="28520" w:author="Author">
              <w:rPr>
                <w:rFonts w:ascii="Trebuchet MS" w:hAnsi="Trebuchet MS" w:cs="Courier New"/>
                <w:sz w:val="20"/>
                <w:szCs w:val="20"/>
                <w:lang w:val="en-US" w:eastAsia="en-US"/>
              </w:rPr>
            </w:rPrChange>
          </w:rPr>
          <w:delText xml:space="preserve"> Not compliant */</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521" w:author="Author"/>
          <w:rFonts w:ascii="Calibri" w:hAnsi="Calibri" w:cs="Courier New"/>
          <w:sz w:val="20"/>
          <w:szCs w:val="20"/>
          <w:lang w:val="en-US" w:eastAsia="en-US"/>
          <w:rPrChange w:id="28522" w:author="Author">
            <w:rPr>
              <w:del w:id="28523" w:author="Author"/>
              <w:rFonts w:ascii="Courier New" w:hAnsi="Courier New" w:cs="Courier New"/>
              <w:sz w:val="20"/>
              <w:szCs w:val="20"/>
              <w:lang w:val="en-US" w:eastAsia="en-US"/>
            </w:rPr>
          </w:rPrChange>
        </w:rPr>
      </w:pPr>
      <w:ins w:id="28524" w:author="Author">
        <w:del w:id="28525" w:author="Author">
          <w:r>
            <w:rPr>
              <w:rFonts w:ascii="Calibri" w:hAnsi="Calibri" w:cs="Courier New"/>
              <w:sz w:val="20"/>
              <w:szCs w:val="20"/>
              <w:lang w:val="en-US" w:eastAsia="en-US"/>
            </w:rPr>
            <w:delText xml:space="preserve">uint </w:delText>
          </w:r>
        </w:del>
      </w:ins>
      <w:del w:id="28526" w:author="Author">
        <w:r>
          <w:rPr>
            <w:rFonts w:ascii="Calibri" w:hAnsi="Calibri" w:cs="Courier New"/>
            <w:sz w:val="20"/>
            <w:szCs w:val="20"/>
            <w:lang w:val="en-US" w:eastAsia="en-US"/>
            <w:rPrChange w:id="28527" w:author="Author">
              <w:rPr>
                <w:rFonts w:ascii="Courier New" w:hAnsi="Courier New" w:cs="Courier New"/>
                <w:sz w:val="20"/>
                <w:szCs w:val="20"/>
                <w:lang w:val="en-US" w:eastAsia="en-US"/>
              </w:rPr>
            </w:rPrChange>
          </w:rPr>
          <w:delText>sint32 a = 1;</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528" w:author="Author"/>
          <w:rFonts w:ascii="Calibri" w:hAnsi="Calibri" w:cs="Courier New"/>
          <w:sz w:val="20"/>
          <w:szCs w:val="20"/>
          <w:lang w:val="en-US" w:eastAsia="en-US"/>
          <w:rPrChange w:id="28529" w:author="Author">
            <w:rPr>
              <w:del w:id="28530" w:author="Author"/>
              <w:rFonts w:ascii="Courier New" w:hAnsi="Courier New" w:cs="Courier New"/>
              <w:sz w:val="20"/>
              <w:szCs w:val="20"/>
              <w:lang w:val="en-US" w:eastAsia="en-US"/>
            </w:rPr>
          </w:rPrChange>
        </w:rPr>
      </w:pPr>
      <w:ins w:id="28531" w:author="Author">
        <w:del w:id="28532" w:author="Author">
          <w:r>
            <w:rPr>
              <w:rFonts w:ascii="Calibri" w:hAnsi="Calibri" w:cs="Courier New"/>
              <w:sz w:val="20"/>
              <w:szCs w:val="20"/>
              <w:lang w:val="en-US" w:eastAsia="en-US"/>
            </w:rPr>
            <w:delText xml:space="preserve">uint </w:delText>
          </w:r>
        </w:del>
      </w:ins>
      <w:del w:id="28533" w:author="Author">
        <w:r>
          <w:rPr>
            <w:rFonts w:ascii="Calibri" w:hAnsi="Calibri" w:cs="Courier New"/>
            <w:sz w:val="20"/>
            <w:szCs w:val="20"/>
            <w:lang w:val="en-US" w:eastAsia="en-US"/>
            <w:rPrChange w:id="28534" w:author="Author">
              <w:rPr>
                <w:rFonts w:ascii="Courier New" w:hAnsi="Courier New" w:cs="Courier New"/>
                <w:sz w:val="20"/>
                <w:szCs w:val="20"/>
                <w:lang w:val="en-US" w:eastAsia="en-US"/>
              </w:rPr>
            </w:rPrChange>
          </w:rPr>
          <w:delText>sint32 foo(void)</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535" w:author="Author"/>
          <w:rFonts w:ascii="Calibri" w:hAnsi="Calibri" w:cs="Courier New"/>
          <w:sz w:val="20"/>
          <w:szCs w:val="20"/>
          <w:lang w:val="en-US" w:eastAsia="en-US"/>
          <w:rPrChange w:id="28536" w:author="Author">
            <w:rPr>
              <w:del w:id="28537" w:author="Author"/>
              <w:rFonts w:ascii="Courier New" w:hAnsi="Courier New" w:cs="Courier New"/>
              <w:sz w:val="20"/>
              <w:szCs w:val="20"/>
              <w:lang w:val="en-US" w:eastAsia="en-US"/>
            </w:rPr>
          </w:rPrChange>
        </w:rPr>
      </w:pPr>
      <w:del w:id="28538" w:author="Author">
        <w:r>
          <w:rPr>
            <w:rFonts w:ascii="Calibri" w:hAnsi="Calibri" w:cs="Courier New"/>
            <w:sz w:val="20"/>
            <w:szCs w:val="20"/>
            <w:lang w:val="en-US" w:eastAsia="en-US"/>
            <w:rPrChange w:id="28539" w:author="Author">
              <w:rPr>
                <w:rFonts w:ascii="Courier New" w:hAnsi="Courier New" w:cs="Courier New"/>
                <w:sz w:val="20"/>
                <w:szCs w:val="20"/>
                <w:lang w:val="en-US" w:eastAsia="en-US"/>
              </w:rPr>
            </w:rPrChange>
          </w:rPr>
          <w:delText>{</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540" w:author="Author"/>
          <w:rFonts w:ascii="Calibri" w:hAnsi="Calibri" w:cs="Courier New"/>
          <w:sz w:val="20"/>
          <w:szCs w:val="20"/>
          <w:lang w:val="en-US" w:eastAsia="en-US"/>
          <w:rPrChange w:id="28541" w:author="Author">
            <w:rPr>
              <w:del w:id="28542" w:author="Author"/>
              <w:rFonts w:ascii="Courier New" w:hAnsi="Courier New" w:cs="Courier New"/>
              <w:sz w:val="20"/>
              <w:szCs w:val="20"/>
              <w:lang w:val="en-US" w:eastAsia="en-US"/>
            </w:rPr>
          </w:rPrChange>
        </w:rPr>
      </w:pPr>
      <w:del w:id="28543" w:author="Author">
        <w:r>
          <w:rPr>
            <w:rFonts w:ascii="Calibri" w:hAnsi="Calibri" w:cs="Courier New"/>
            <w:sz w:val="20"/>
            <w:szCs w:val="20"/>
            <w:lang w:val="en-US" w:eastAsia="en-US"/>
            <w:rPrChange w:id="28544" w:author="Author">
              <w:rPr>
                <w:rFonts w:ascii="Courier New" w:hAnsi="Courier New" w:cs="Courier New"/>
                <w:sz w:val="20"/>
                <w:szCs w:val="20"/>
                <w:lang w:val="en-US" w:eastAsia="en-US"/>
              </w:rPr>
            </w:rPrChange>
          </w:rPr>
          <w:delText xml:space="preserve">  </w:delText>
        </w:r>
      </w:del>
      <w:ins w:id="28545" w:author="Author">
        <w:del w:id="28546" w:author="Author">
          <w:r>
            <w:rPr>
              <w:rFonts w:ascii="Calibri" w:hAnsi="Calibri" w:cs="Courier New"/>
              <w:sz w:val="20"/>
              <w:szCs w:val="20"/>
              <w:lang w:val="en-US" w:eastAsia="en-US"/>
            </w:rPr>
            <w:delText>&lt;</w:delText>
          </w:r>
        </w:del>
      </w:ins>
      <w:del w:id="28547" w:author="Author">
        <w:r>
          <w:rPr>
            <w:rFonts w:ascii="Calibri" w:hAnsi="Calibri" w:cs="Courier New"/>
            <w:sz w:val="20"/>
            <w:szCs w:val="20"/>
            <w:lang w:val="en-US" w:eastAsia="en-US"/>
            <w:rPrChange w:id="28548" w:author="Author">
              <w:rPr>
                <w:rFonts w:ascii="Courier New" w:hAnsi="Courier New" w:cs="Courier New"/>
                <w:sz w:val="20"/>
                <w:szCs w:val="20"/>
                <w:lang w:val="en-US" w:eastAsia="en-US"/>
              </w:rPr>
            </w:rPrChange>
          </w:rPr>
          <w:delText>SCHM_ENTER_&lt;Module&gt;_&lt;Res_a&gt;();</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549" w:author="Author"/>
          <w:rFonts w:ascii="Calibri" w:hAnsi="Calibri" w:cs="Courier New"/>
          <w:sz w:val="20"/>
          <w:szCs w:val="20"/>
          <w:lang w:val="en-US" w:eastAsia="en-US"/>
          <w:rPrChange w:id="28550" w:author="Author">
            <w:rPr>
              <w:del w:id="28551" w:author="Author"/>
              <w:rFonts w:ascii="Courier New" w:hAnsi="Courier New" w:cs="Courier New"/>
              <w:sz w:val="20"/>
              <w:szCs w:val="20"/>
              <w:lang w:val="en-US" w:eastAsia="en-US"/>
            </w:rPr>
          </w:rPrChange>
        </w:rPr>
      </w:pPr>
      <w:del w:id="28552" w:author="Author">
        <w:r>
          <w:rPr>
            <w:rFonts w:ascii="Calibri" w:hAnsi="Calibri" w:cs="Courier New"/>
            <w:sz w:val="20"/>
            <w:szCs w:val="20"/>
            <w:lang w:val="en-US" w:eastAsia="en-US"/>
            <w:rPrChange w:id="28553" w:author="Author">
              <w:rPr>
                <w:rFonts w:ascii="Courier New" w:hAnsi="Courier New" w:cs="Courier New"/>
                <w:sz w:val="20"/>
                <w:szCs w:val="20"/>
                <w:lang w:val="en-US" w:eastAsia="en-US"/>
              </w:rPr>
            </w:rPrChange>
          </w:rPr>
          <w:delText xml:space="preserve">  a += 2;</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554" w:author="Author"/>
          <w:rFonts w:ascii="Calibri" w:hAnsi="Calibri" w:cs="Courier New"/>
          <w:sz w:val="20"/>
          <w:szCs w:val="20"/>
          <w:lang w:val="en-US" w:eastAsia="en-US"/>
          <w:rPrChange w:id="28555" w:author="Author">
            <w:rPr>
              <w:del w:id="28556" w:author="Author"/>
              <w:rFonts w:ascii="Courier New" w:hAnsi="Courier New" w:cs="Courier New"/>
              <w:sz w:val="20"/>
              <w:szCs w:val="20"/>
              <w:lang w:val="en-US" w:eastAsia="en-US"/>
            </w:rPr>
          </w:rPrChange>
        </w:rPr>
      </w:pPr>
      <w:del w:id="28557" w:author="Author">
        <w:r>
          <w:rPr>
            <w:rFonts w:ascii="Calibri" w:hAnsi="Calibri" w:cs="Courier New"/>
            <w:sz w:val="20"/>
            <w:szCs w:val="20"/>
            <w:lang w:val="en-US" w:eastAsia="en-US"/>
            <w:rPrChange w:id="28558" w:author="Author">
              <w:rPr>
                <w:rFonts w:ascii="Courier New" w:hAnsi="Courier New" w:cs="Courier New"/>
                <w:sz w:val="20"/>
                <w:szCs w:val="20"/>
                <w:lang w:val="en-US" w:eastAsia="en-US"/>
              </w:rPr>
            </w:rPrChange>
          </w:rPr>
          <w:delText xml:space="preserve">  SCHM_</w:delText>
        </w:r>
      </w:del>
      <w:ins w:id="28559" w:author="Author">
        <w:del w:id="28560" w:author="Author">
          <w:r>
            <w:rPr>
              <w:rFonts w:ascii="Calibri" w:hAnsi="Calibri" w:cs="Courier New"/>
              <w:sz w:val="20"/>
              <w:szCs w:val="20"/>
              <w:lang w:val="en-US" w:eastAsia="en-US"/>
            </w:rPr>
            <w:delText xml:space="preserve"> </w:delText>
          </w:r>
        </w:del>
      </w:ins>
      <w:del w:id="28561" w:author="Author">
        <w:r>
          <w:rPr>
            <w:rFonts w:ascii="Calibri" w:hAnsi="Calibri" w:cs="Courier New"/>
            <w:sz w:val="20"/>
            <w:szCs w:val="20"/>
            <w:lang w:val="en-US" w:eastAsia="en-US"/>
            <w:rPrChange w:id="28562" w:author="Author">
              <w:rPr>
                <w:rFonts w:ascii="Courier New" w:hAnsi="Courier New" w:cs="Courier New"/>
                <w:sz w:val="20"/>
                <w:szCs w:val="20"/>
                <w:lang w:val="en-US" w:eastAsia="en-US"/>
              </w:rPr>
            </w:rPrChange>
          </w:rPr>
          <w:delText>EXIT_&lt;Module&gt;_&lt;Res_a&gt;();</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563" w:author="Author"/>
          <w:rFonts w:ascii="Calibri" w:hAnsi="Calibri" w:cs="Courier New"/>
          <w:sz w:val="20"/>
          <w:szCs w:val="20"/>
          <w:lang w:val="en-US" w:eastAsia="en-US"/>
          <w:rPrChange w:id="28564" w:author="Author">
            <w:rPr>
              <w:del w:id="28565" w:author="Author"/>
              <w:rFonts w:ascii="Courier New" w:hAnsi="Courier New" w:cs="Courier New"/>
              <w:sz w:val="20"/>
              <w:szCs w:val="20"/>
              <w:lang w:val="en-US" w:eastAsia="en-US"/>
            </w:rPr>
          </w:rPrChange>
        </w:rPr>
      </w:pPr>
      <w:del w:id="28566" w:author="Author">
        <w:r>
          <w:rPr>
            <w:rFonts w:ascii="Calibri" w:hAnsi="Calibri" w:cs="Courier New"/>
            <w:sz w:val="20"/>
            <w:szCs w:val="20"/>
            <w:lang w:val="en-US" w:eastAsia="en-US"/>
            <w:rPrChange w:id="28567" w:author="Author">
              <w:rPr>
                <w:rFonts w:ascii="Courier New" w:hAnsi="Courier New" w:cs="Courier New"/>
                <w:sz w:val="20"/>
                <w:szCs w:val="20"/>
                <w:lang w:val="en-US" w:eastAsia="en-US"/>
              </w:rPr>
            </w:rPrChange>
          </w:rPr>
          <w:delText xml:space="preserve">  /*</w:delText>
        </w:r>
      </w:del>
      <w:ins w:id="28568" w:author="Author">
        <w:del w:id="28569" w:author="Author">
          <w:r>
            <w:rPr>
              <w:rFonts w:ascii="Calibri" w:hAnsi="Calibri" w:cs="Courier New"/>
              <w:sz w:val="20"/>
              <w:szCs w:val="20"/>
              <w:lang w:val="en-US" w:eastAsia="en-US"/>
            </w:rPr>
            <w:delText>//</w:delText>
          </w:r>
        </w:del>
      </w:ins>
      <w:del w:id="28570" w:author="Author">
        <w:r>
          <w:rPr>
            <w:rFonts w:ascii="Calibri" w:hAnsi="Calibri" w:cs="Courier New"/>
            <w:sz w:val="20"/>
            <w:szCs w:val="20"/>
            <w:lang w:val="en-US" w:eastAsia="en-US"/>
            <w:rPrChange w:id="28571" w:author="Author">
              <w:rPr>
                <w:rFonts w:ascii="Courier New" w:hAnsi="Courier New" w:cs="Courier New"/>
                <w:sz w:val="20"/>
                <w:szCs w:val="20"/>
                <w:lang w:val="en-US" w:eastAsia="en-US"/>
              </w:rPr>
            </w:rPrChange>
          </w:rPr>
          <w:delText xml:space="preserve"> Value can be modified concurrently */</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572" w:author="Author"/>
          <w:rFonts w:ascii="Calibri" w:hAnsi="Calibri" w:cs="Courier New"/>
          <w:sz w:val="20"/>
          <w:szCs w:val="20"/>
          <w:lang w:val="en-US" w:eastAsia="en-US"/>
          <w:rPrChange w:id="28573" w:author="Author">
            <w:rPr>
              <w:del w:id="28574" w:author="Author"/>
              <w:rFonts w:ascii="Courier New" w:hAnsi="Courier New" w:cs="Courier New"/>
              <w:sz w:val="20"/>
              <w:szCs w:val="20"/>
              <w:lang w:val="en-US" w:eastAsia="en-US"/>
            </w:rPr>
          </w:rPrChange>
        </w:rPr>
      </w:pPr>
      <w:del w:id="28575" w:author="Author">
        <w:r>
          <w:rPr>
            <w:rFonts w:ascii="Calibri" w:hAnsi="Calibri" w:cs="Courier New"/>
            <w:sz w:val="20"/>
            <w:szCs w:val="20"/>
            <w:lang w:val="en-US" w:eastAsia="en-US"/>
            <w:rPrChange w:id="28576" w:author="Author">
              <w:rPr>
                <w:rFonts w:ascii="Courier New" w:hAnsi="Courier New" w:cs="Courier New"/>
                <w:sz w:val="20"/>
                <w:szCs w:val="20"/>
                <w:lang w:val="en-US" w:eastAsia="en-US"/>
              </w:rPr>
            </w:rPrChange>
          </w:rPr>
          <w:delText xml:space="preserve">  return a;</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577" w:author="Author"/>
          <w:rFonts w:ascii="Calibri" w:hAnsi="Calibri" w:cs="Courier New"/>
          <w:sz w:val="20"/>
          <w:szCs w:val="20"/>
          <w:lang w:val="en-US" w:eastAsia="en-US"/>
          <w:rPrChange w:id="28578" w:author="Author">
            <w:rPr>
              <w:del w:id="28579" w:author="Author"/>
              <w:rFonts w:ascii="Courier New" w:hAnsi="Courier New" w:cs="Courier New"/>
              <w:sz w:val="20"/>
              <w:szCs w:val="20"/>
              <w:lang w:val="en-US" w:eastAsia="en-US"/>
            </w:rPr>
          </w:rPrChange>
        </w:rPr>
      </w:pPr>
      <w:del w:id="28580" w:author="Author">
        <w:r>
          <w:rPr>
            <w:rFonts w:ascii="Calibri" w:hAnsi="Calibri" w:cs="Courier New"/>
            <w:sz w:val="20"/>
            <w:szCs w:val="20"/>
            <w:lang w:val="en-US" w:eastAsia="en-US"/>
            <w:rPrChange w:id="28581" w:author="Author">
              <w:rPr>
                <w:rFonts w:ascii="Courier New" w:hAnsi="Courier New" w:cs="Courier New"/>
                <w:sz w:val="20"/>
                <w:szCs w:val="20"/>
                <w:lang w:val="en-US" w:eastAsia="en-US"/>
              </w:rPr>
            </w:rPrChange>
          </w:rPr>
          <w:delText>}</w:delText>
        </w:r>
      </w:del>
    </w:p>
    <w:p w:rsidR="00743B33" w:rsidRPr="00743B33" w:rsidRDefault="0074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582" w:author="Author"/>
          <w:rFonts w:ascii="Calibri" w:hAnsi="Calibri" w:cs="Courier New"/>
          <w:color w:val="FF0000"/>
          <w:sz w:val="20"/>
          <w:szCs w:val="20"/>
          <w:lang w:val="en-US" w:eastAsia="en-US"/>
          <w:rPrChange w:id="28583" w:author="Author">
            <w:rPr>
              <w:del w:id="28584" w:author="Author"/>
              <w:rFonts w:ascii="Trebuchet MS" w:hAnsi="Trebuchet MS" w:cs="Courier New"/>
              <w:color w:val="FF0000"/>
              <w:sz w:val="20"/>
              <w:szCs w:val="20"/>
              <w:lang w:val="en-US" w:eastAsia="en-US"/>
            </w:rPr>
          </w:rPrChange>
        </w:rPr>
      </w:pPr>
    </w:p>
    <w:p w:rsidR="00743B33" w:rsidRPr="00743B33" w:rsidRDefault="00D20E06">
      <w:pPr>
        <w:ind w:left="540"/>
        <w:rPr>
          <w:del w:id="28585" w:author="Author"/>
          <w:rFonts w:ascii="Calibri" w:hAnsi="Calibri"/>
          <w:b/>
          <w:sz w:val="20"/>
          <w:szCs w:val="20"/>
          <w:lang w:val="en-US"/>
          <w:rPrChange w:id="28586" w:author="Author">
            <w:rPr>
              <w:del w:id="28587" w:author="Author"/>
              <w:rFonts w:ascii="Trebuchet MS" w:hAnsi="Trebuchet MS"/>
              <w:b/>
              <w:lang w:val="en-US"/>
            </w:rPr>
          </w:rPrChange>
        </w:rPr>
      </w:pPr>
      <w:del w:id="28588" w:author="Author">
        <w:r>
          <w:rPr>
            <w:rFonts w:ascii="Calibri" w:hAnsi="Calibri"/>
            <w:b/>
            <w:sz w:val="20"/>
            <w:szCs w:val="20"/>
            <w:lang w:val="en-US"/>
            <w:rPrChange w:id="28589" w:author="Author">
              <w:rPr>
                <w:rFonts w:ascii="Trebuchet MS" w:hAnsi="Trebuchet MS"/>
                <w:b/>
                <w:lang w:val="en-US"/>
              </w:rPr>
            </w:rPrChange>
          </w:rPr>
          <w:delText>Rationale:</w:delText>
        </w:r>
      </w:del>
    </w:p>
    <w:p w:rsidR="00743B33" w:rsidRPr="00743B33" w:rsidRDefault="00D20E06">
      <w:pPr>
        <w:ind w:left="540"/>
        <w:rPr>
          <w:rFonts w:ascii="Calibri" w:hAnsi="Calibri"/>
          <w:sz w:val="20"/>
          <w:szCs w:val="20"/>
          <w:rPrChange w:id="28590" w:author="Author">
            <w:rPr>
              <w:rFonts w:ascii="Trebuchet MS" w:hAnsi="Trebuchet MS"/>
              <w:sz w:val="20"/>
              <w:szCs w:val="20"/>
            </w:rPr>
          </w:rPrChange>
        </w:rPr>
      </w:pPr>
      <w:del w:id="28591" w:author="Author">
        <w:r>
          <w:rPr>
            <w:rFonts w:ascii="Calibri" w:hAnsi="Calibri" w:cs="Arial"/>
            <w:sz w:val="20"/>
            <w:szCs w:val="20"/>
            <w:rPrChange w:id="28592" w:author="Author">
              <w:rPr>
                <w:rFonts w:ascii="Trebuchet MS" w:hAnsi="Trebuchet MS" w:cs="Arial"/>
                <w:sz w:val="20"/>
                <w:szCs w:val="20"/>
              </w:rPr>
            </w:rPrChange>
          </w:rPr>
          <w:delText>To avoid errors in execution</w:delText>
        </w:r>
      </w:del>
      <w:ins w:id="28593" w:author="Author">
        <w:r>
          <w:rPr>
            <w:rFonts w:ascii="Calibri" w:hAnsi="Calibri"/>
            <w:sz w:val="20"/>
            <w:szCs w:val="20"/>
          </w:rPr>
          <w:t>Not applicable</w:t>
        </w:r>
      </w:ins>
      <w:r>
        <w:rPr>
          <w:rFonts w:ascii="Calibri" w:hAnsi="Calibri" w:cs="Arial"/>
          <w:sz w:val="20"/>
          <w:szCs w:val="20"/>
          <w:rPrChange w:id="28594" w:author="Author">
            <w:rPr>
              <w:rFonts w:ascii="Trebuchet MS" w:hAnsi="Trebuchet MS" w:cs="Arial"/>
              <w:sz w:val="20"/>
              <w:szCs w:val="20"/>
            </w:rPr>
          </w:rPrChange>
        </w:rPr>
        <w:t>.</w:t>
      </w:r>
    </w:p>
    <w:p w:rsidR="00743B33" w:rsidRPr="00743B33" w:rsidRDefault="00743B33">
      <w:pPr>
        <w:ind w:left="540"/>
        <w:rPr>
          <w:rFonts w:ascii="Calibri" w:hAnsi="Calibri"/>
          <w:sz w:val="20"/>
          <w:szCs w:val="20"/>
          <w:rPrChange w:id="28595" w:author="Author">
            <w:rPr>
              <w:rFonts w:ascii="Trebuchet MS" w:hAnsi="Trebuchet MS"/>
            </w:rPr>
          </w:rPrChange>
        </w:rPr>
      </w:pPr>
    </w:p>
    <w:p w:rsidR="00743B33" w:rsidRDefault="00D20E06" w:rsidP="00743B33">
      <w:pPr>
        <w:pStyle w:val="Heading3"/>
        <w:pPrChange w:id="28596" w:author="Author">
          <w:pPr>
            <w:pStyle w:val="Heading3"/>
            <w:jc w:val="left"/>
          </w:pPr>
        </w:pPrChange>
      </w:pPr>
      <w:bookmarkStart w:id="28597" w:name="_Toc447557773"/>
      <w:bookmarkStart w:id="28598" w:name="_Toc491674466"/>
      <w:r>
        <w:t>Rules_Func_00</w:t>
      </w:r>
      <w:bookmarkEnd w:id="28597"/>
      <w:r>
        <w:t>7</w:t>
      </w:r>
      <w:bookmarkEnd w:id="28598"/>
    </w:p>
    <w:p w:rsidR="00743B33" w:rsidRPr="00743B33" w:rsidRDefault="00D20E06">
      <w:pPr>
        <w:ind w:left="540"/>
        <w:rPr>
          <w:del w:id="28599" w:author="Author"/>
          <w:rFonts w:ascii="Calibri" w:hAnsi="Calibri"/>
          <w:b/>
          <w:sz w:val="20"/>
          <w:szCs w:val="20"/>
          <w:lang w:val="en-US"/>
          <w:rPrChange w:id="28600" w:author="Author">
            <w:rPr>
              <w:del w:id="28601" w:author="Author"/>
              <w:rFonts w:ascii="Trebuchet MS" w:hAnsi="Trebuchet MS"/>
              <w:b/>
              <w:lang w:val="en-US"/>
            </w:rPr>
          </w:rPrChange>
        </w:rPr>
      </w:pPr>
      <w:del w:id="28602" w:author="Author">
        <w:r>
          <w:rPr>
            <w:rFonts w:ascii="Calibri" w:hAnsi="Calibri"/>
            <w:b/>
            <w:sz w:val="20"/>
            <w:szCs w:val="20"/>
            <w:lang w:val="en-US"/>
            <w:rPrChange w:id="28603" w:author="Author">
              <w:rPr>
                <w:rFonts w:ascii="Trebuchet MS" w:hAnsi="Trebuchet MS"/>
                <w:b/>
                <w:lang w:val="en-US"/>
              </w:rPr>
            </w:rPrChange>
          </w:rPr>
          <w:delText>Rule:</w:delText>
        </w:r>
      </w:del>
    </w:p>
    <w:p w:rsidR="00743B33" w:rsidRPr="00743B33" w:rsidRDefault="00D20E06">
      <w:pPr>
        <w:ind w:left="540"/>
        <w:rPr>
          <w:del w:id="28604" w:author="Author"/>
          <w:rFonts w:ascii="Calibri" w:hAnsi="Calibri"/>
          <w:sz w:val="20"/>
          <w:szCs w:val="20"/>
          <w:rPrChange w:id="28605" w:author="Author">
            <w:rPr>
              <w:del w:id="28606" w:author="Author"/>
              <w:rFonts w:ascii="Trebuchet MS" w:hAnsi="Trebuchet MS"/>
              <w:sz w:val="20"/>
              <w:szCs w:val="20"/>
            </w:rPr>
          </w:rPrChange>
        </w:rPr>
      </w:pPr>
      <w:del w:id="28607" w:author="Author">
        <w:r>
          <w:rPr>
            <w:rFonts w:ascii="Calibri" w:hAnsi="Calibri"/>
            <w:sz w:val="20"/>
            <w:szCs w:val="20"/>
            <w:rPrChange w:id="28608" w:author="Author">
              <w:rPr>
                <w:rFonts w:ascii="Trebuchet MS" w:hAnsi="Trebuchet MS"/>
                <w:sz w:val="20"/>
                <w:szCs w:val="20"/>
              </w:rPr>
            </w:rPrChange>
          </w:rPr>
          <w:delText>All scheduled functions of a module shall be multicore re-entrant.</w:delText>
        </w:r>
      </w:del>
    </w:p>
    <w:p w:rsidR="00743B33" w:rsidRPr="00743B33" w:rsidRDefault="00743B33">
      <w:pPr>
        <w:ind w:left="540"/>
        <w:rPr>
          <w:del w:id="28609" w:author="Author"/>
          <w:rFonts w:ascii="Calibri" w:hAnsi="Calibri"/>
          <w:sz w:val="20"/>
          <w:szCs w:val="20"/>
          <w:rPrChange w:id="28610" w:author="Author">
            <w:rPr>
              <w:del w:id="28611" w:author="Author"/>
              <w:rFonts w:ascii="Trebuchet MS" w:hAnsi="Trebuchet MS"/>
            </w:rPr>
          </w:rPrChange>
        </w:rPr>
      </w:pPr>
    </w:p>
    <w:p w:rsidR="00743B33" w:rsidRPr="00743B33" w:rsidRDefault="00D20E06">
      <w:pPr>
        <w:ind w:left="540"/>
        <w:rPr>
          <w:del w:id="28612" w:author="Author"/>
          <w:rFonts w:ascii="Calibri" w:hAnsi="Calibri"/>
          <w:b/>
          <w:sz w:val="20"/>
          <w:szCs w:val="20"/>
          <w:lang w:val="en-US"/>
          <w:rPrChange w:id="28613" w:author="Author">
            <w:rPr>
              <w:del w:id="28614" w:author="Author"/>
              <w:rFonts w:ascii="Trebuchet MS" w:hAnsi="Trebuchet MS"/>
              <w:b/>
              <w:lang w:val="en-US"/>
            </w:rPr>
          </w:rPrChange>
        </w:rPr>
      </w:pPr>
      <w:del w:id="28615" w:author="Author">
        <w:r>
          <w:rPr>
            <w:rFonts w:ascii="Calibri" w:hAnsi="Calibri"/>
            <w:b/>
            <w:sz w:val="20"/>
            <w:szCs w:val="20"/>
            <w:lang w:val="en-US"/>
            <w:rPrChange w:id="28616" w:author="Author">
              <w:rPr>
                <w:rFonts w:ascii="Trebuchet MS" w:hAnsi="Trebuchet MS"/>
                <w:b/>
                <w:lang w:val="en-US"/>
              </w:rPr>
            </w:rPrChange>
          </w:rPr>
          <w:delText>Example:</w:delText>
        </w:r>
      </w:del>
    </w:p>
    <w:p w:rsidR="00743B33" w:rsidRPr="00743B33" w:rsidRDefault="00D20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617" w:author="Author"/>
          <w:rFonts w:ascii="Calibri" w:hAnsi="Calibri" w:cs="Courier New"/>
          <w:sz w:val="20"/>
          <w:szCs w:val="20"/>
          <w:lang w:val="en-US" w:eastAsia="en-US"/>
          <w:rPrChange w:id="28618" w:author="Author">
            <w:rPr>
              <w:del w:id="28619" w:author="Author"/>
              <w:rFonts w:ascii="Courier New" w:hAnsi="Courier New" w:cs="Courier New"/>
              <w:sz w:val="20"/>
              <w:szCs w:val="20"/>
              <w:lang w:val="en-US" w:eastAsia="en-US"/>
            </w:rPr>
          </w:rPrChange>
        </w:rPr>
      </w:pPr>
      <w:del w:id="28620" w:author="Author">
        <w:r>
          <w:rPr>
            <w:rFonts w:ascii="Calibri" w:hAnsi="Calibri"/>
            <w:sz w:val="20"/>
            <w:szCs w:val="20"/>
            <w:rPrChange w:id="28621" w:author="Author">
              <w:rPr>
                <w:rFonts w:ascii="Trebuchet MS" w:hAnsi="Trebuchet MS"/>
                <w:sz w:val="20"/>
                <w:szCs w:val="20"/>
              </w:rPr>
            </w:rPrChange>
          </w:rPr>
          <w:delText>Not required</w:delText>
        </w:r>
      </w:del>
    </w:p>
    <w:p w:rsidR="00743B33" w:rsidRPr="00743B33" w:rsidRDefault="0074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del w:id="28622" w:author="Author"/>
          <w:rFonts w:ascii="Calibri" w:hAnsi="Calibri" w:cs="Courier New"/>
          <w:color w:val="FF0000"/>
          <w:sz w:val="20"/>
          <w:szCs w:val="20"/>
          <w:lang w:val="en-US" w:eastAsia="en-US"/>
          <w:rPrChange w:id="28623" w:author="Author">
            <w:rPr>
              <w:del w:id="28624" w:author="Author"/>
              <w:rFonts w:ascii="Trebuchet MS" w:hAnsi="Trebuchet MS" w:cs="Courier New"/>
              <w:color w:val="FF0000"/>
              <w:sz w:val="20"/>
              <w:szCs w:val="20"/>
              <w:lang w:val="en-US" w:eastAsia="en-US"/>
            </w:rPr>
          </w:rPrChange>
        </w:rPr>
      </w:pPr>
    </w:p>
    <w:p w:rsidR="00743B33" w:rsidRPr="00743B33" w:rsidRDefault="00D20E06">
      <w:pPr>
        <w:ind w:left="540"/>
        <w:rPr>
          <w:del w:id="28625" w:author="Author"/>
          <w:rFonts w:ascii="Calibri" w:hAnsi="Calibri"/>
          <w:b/>
          <w:sz w:val="20"/>
          <w:szCs w:val="20"/>
          <w:lang w:val="en-US"/>
          <w:rPrChange w:id="28626" w:author="Author">
            <w:rPr>
              <w:del w:id="28627" w:author="Author"/>
              <w:rFonts w:ascii="Trebuchet MS" w:hAnsi="Trebuchet MS"/>
              <w:b/>
              <w:lang w:val="en-US"/>
            </w:rPr>
          </w:rPrChange>
        </w:rPr>
      </w:pPr>
      <w:del w:id="28628" w:author="Author">
        <w:r>
          <w:rPr>
            <w:rFonts w:ascii="Calibri" w:hAnsi="Calibri"/>
            <w:b/>
            <w:sz w:val="20"/>
            <w:szCs w:val="20"/>
            <w:lang w:val="en-US"/>
            <w:rPrChange w:id="28629" w:author="Author">
              <w:rPr>
                <w:rFonts w:ascii="Trebuchet MS" w:hAnsi="Trebuchet MS"/>
                <w:b/>
                <w:lang w:val="en-US"/>
              </w:rPr>
            </w:rPrChange>
          </w:rPr>
          <w:delText>Rationale:</w:delText>
        </w:r>
      </w:del>
    </w:p>
    <w:p w:rsidR="00743B33" w:rsidRPr="00743B33" w:rsidRDefault="00D20E06">
      <w:pPr>
        <w:ind w:left="540"/>
        <w:rPr>
          <w:rFonts w:ascii="Calibri" w:hAnsi="Calibri"/>
          <w:sz w:val="20"/>
          <w:szCs w:val="20"/>
          <w:rPrChange w:id="28630" w:author="Author">
            <w:rPr>
              <w:rFonts w:ascii="Trebuchet MS" w:hAnsi="Trebuchet MS"/>
              <w:sz w:val="20"/>
              <w:szCs w:val="20"/>
            </w:rPr>
          </w:rPrChange>
        </w:rPr>
      </w:pPr>
      <w:del w:id="28631" w:author="Author">
        <w:r>
          <w:rPr>
            <w:rFonts w:ascii="Calibri" w:hAnsi="Calibri"/>
            <w:sz w:val="20"/>
            <w:szCs w:val="20"/>
            <w:rPrChange w:id="28632" w:author="Author">
              <w:rPr>
                <w:rFonts w:ascii="Trebuchet MS" w:hAnsi="Trebuchet MS"/>
                <w:sz w:val="20"/>
                <w:szCs w:val="20"/>
              </w:rPr>
            </w:rPrChange>
          </w:rPr>
          <w:delText xml:space="preserve">The re-entrancy is needed if the functions are scheduled in </w:delText>
        </w:r>
        <w:r>
          <w:rPr>
            <w:rFonts w:ascii="Calibri" w:hAnsi="Calibri"/>
            <w:sz w:val="20"/>
            <w:szCs w:val="20"/>
            <w:rPrChange w:id="28633" w:author="Author">
              <w:rPr>
                <w:rFonts w:ascii="Trebuchet MS" w:hAnsi="Trebuchet MS"/>
                <w:sz w:val="20"/>
                <w:szCs w:val="20"/>
              </w:rPr>
            </w:rPrChange>
          </w:rPr>
          <w:delText>different tasks or on different cores.</w:delText>
        </w:r>
      </w:del>
      <w:ins w:id="28634" w:author="Author">
        <w:r>
          <w:rPr>
            <w:rFonts w:ascii="Calibri" w:hAnsi="Calibri"/>
            <w:sz w:val="20"/>
            <w:szCs w:val="20"/>
          </w:rPr>
          <w:t>Not applicable.</w:t>
        </w:r>
      </w:ins>
    </w:p>
    <w:p w:rsidR="00743B33" w:rsidRPr="00743B33" w:rsidRDefault="00743B33">
      <w:pPr>
        <w:ind w:left="540"/>
        <w:rPr>
          <w:rFonts w:ascii="Calibri" w:hAnsi="Calibri"/>
          <w:sz w:val="20"/>
          <w:szCs w:val="20"/>
          <w:rPrChange w:id="28635" w:author="Author">
            <w:rPr>
              <w:rFonts w:ascii="Trebuchet MS" w:hAnsi="Trebuchet MS"/>
            </w:rPr>
          </w:rPrChange>
        </w:rPr>
      </w:pPr>
    </w:p>
    <w:p w:rsidR="00743B33" w:rsidRDefault="00D20E06">
      <w:pPr>
        <w:pStyle w:val="Heading2"/>
      </w:pPr>
      <w:bookmarkStart w:id="28636" w:name="_Toc491674467"/>
      <w:r>
        <w:t>Pointers and Arrays</w:t>
      </w:r>
      <w:bookmarkEnd w:id="28224"/>
      <w:bookmarkEnd w:id="28225"/>
      <w:bookmarkEnd w:id="28226"/>
      <w:bookmarkEnd w:id="28227"/>
      <w:bookmarkEnd w:id="28228"/>
      <w:bookmarkEnd w:id="28229"/>
      <w:bookmarkEnd w:id="28230"/>
      <w:bookmarkEnd w:id="28636"/>
    </w:p>
    <w:p w:rsidR="00743B33" w:rsidRDefault="00D20E06">
      <w:pPr>
        <w:pStyle w:val="Heading3"/>
      </w:pPr>
      <w:bookmarkStart w:id="28637" w:name="_Toc491674468"/>
      <w:r>
        <w:t>Rules_Ptr_001 ([1] Clause 8.4.4 - table 8 - 1f)</w:t>
      </w:r>
      <w:bookmarkEnd w:id="28637"/>
    </w:p>
    <w:p w:rsidR="00743B33" w:rsidRPr="00743B33" w:rsidRDefault="00D20E06">
      <w:pPr>
        <w:ind w:left="540"/>
        <w:jc w:val="both"/>
        <w:rPr>
          <w:del w:id="28638" w:author="Author"/>
          <w:rFonts w:ascii="Calibri" w:hAnsi="Calibri"/>
          <w:sz w:val="20"/>
          <w:szCs w:val="20"/>
          <w:lang w:val="en-US"/>
          <w:rPrChange w:id="28639" w:author="Author">
            <w:rPr>
              <w:del w:id="28640" w:author="Author"/>
              <w:rFonts w:ascii="Trebuchet MS" w:hAnsi="Trebuchet MS"/>
              <w:b/>
              <w:lang w:val="en-US"/>
            </w:rPr>
          </w:rPrChange>
        </w:rPr>
      </w:pPr>
      <w:del w:id="28641" w:author="Author">
        <w:r>
          <w:rPr>
            <w:rFonts w:ascii="Calibri" w:hAnsi="Calibri"/>
            <w:sz w:val="20"/>
            <w:szCs w:val="20"/>
            <w:lang w:val="en-US"/>
            <w:rPrChange w:id="28642" w:author="Author">
              <w:rPr>
                <w:rFonts w:ascii="Trebuchet MS" w:hAnsi="Trebuchet MS"/>
                <w:b/>
                <w:lang w:val="en-US"/>
              </w:rPr>
            </w:rPrChange>
          </w:rPr>
          <w:delText>Rule:</w:delText>
        </w:r>
      </w:del>
    </w:p>
    <w:p w:rsidR="00743B33" w:rsidRPr="00743B33" w:rsidRDefault="00D20E06">
      <w:pPr>
        <w:ind w:left="540"/>
        <w:jc w:val="both"/>
        <w:rPr>
          <w:del w:id="28643" w:author="Author"/>
          <w:rFonts w:ascii="Calibri" w:hAnsi="Calibri"/>
          <w:sz w:val="20"/>
          <w:szCs w:val="20"/>
          <w:rPrChange w:id="28644" w:author="Author">
            <w:rPr>
              <w:del w:id="28645" w:author="Author"/>
              <w:rFonts w:ascii="Trebuchet MS" w:hAnsi="Trebuchet MS"/>
              <w:sz w:val="20"/>
              <w:szCs w:val="20"/>
            </w:rPr>
          </w:rPrChange>
        </w:rPr>
      </w:pPr>
      <w:del w:id="28646" w:author="Author">
        <w:r>
          <w:rPr>
            <w:rFonts w:ascii="Calibri" w:hAnsi="Calibri"/>
            <w:sz w:val="20"/>
            <w:szCs w:val="20"/>
            <w:rPrChange w:id="28647" w:author="Author">
              <w:rPr>
                <w:rFonts w:ascii="Trebuchet MS" w:hAnsi="Trebuchet MS"/>
                <w:sz w:val="20"/>
                <w:szCs w:val="20"/>
              </w:rPr>
            </w:rPrChange>
          </w:rPr>
          <w:delText>Limited use of pointers.</w:delText>
        </w:r>
      </w:del>
    </w:p>
    <w:p w:rsidR="00743B33" w:rsidRPr="00743B33" w:rsidRDefault="00743B33">
      <w:pPr>
        <w:ind w:left="540"/>
        <w:jc w:val="both"/>
        <w:rPr>
          <w:del w:id="28648" w:author="Author"/>
          <w:rFonts w:ascii="Calibri" w:hAnsi="Calibri"/>
          <w:sz w:val="20"/>
          <w:szCs w:val="20"/>
          <w:rPrChange w:id="28649" w:author="Author">
            <w:rPr>
              <w:del w:id="28650" w:author="Author"/>
              <w:rFonts w:ascii="Trebuchet MS" w:hAnsi="Trebuchet MS"/>
            </w:rPr>
          </w:rPrChange>
        </w:rPr>
      </w:pPr>
    </w:p>
    <w:p w:rsidR="00743B33" w:rsidRPr="00743B33" w:rsidRDefault="00D20E06">
      <w:pPr>
        <w:ind w:left="540"/>
        <w:jc w:val="both"/>
        <w:rPr>
          <w:del w:id="28651" w:author="Author"/>
          <w:rFonts w:ascii="Calibri" w:hAnsi="Calibri"/>
          <w:sz w:val="20"/>
          <w:szCs w:val="20"/>
          <w:lang w:val="en-US"/>
          <w:rPrChange w:id="28652" w:author="Author">
            <w:rPr>
              <w:del w:id="28653" w:author="Author"/>
              <w:rFonts w:ascii="Trebuchet MS" w:hAnsi="Trebuchet MS"/>
              <w:b/>
              <w:lang w:val="en-US"/>
            </w:rPr>
          </w:rPrChange>
        </w:rPr>
      </w:pPr>
      <w:del w:id="28654" w:author="Author">
        <w:r>
          <w:rPr>
            <w:rFonts w:ascii="Calibri" w:hAnsi="Calibri"/>
            <w:sz w:val="20"/>
            <w:szCs w:val="20"/>
            <w:lang w:val="en-US"/>
            <w:rPrChange w:id="28655" w:author="Author">
              <w:rPr>
                <w:rFonts w:ascii="Trebuchet MS" w:hAnsi="Trebuchet MS"/>
                <w:b/>
                <w:lang w:val="en-US"/>
              </w:rPr>
            </w:rPrChange>
          </w:rPr>
          <w:delText>Example:</w:delText>
        </w:r>
      </w:del>
    </w:p>
    <w:p w:rsidR="00743B33" w:rsidRPr="00743B33" w:rsidRDefault="00D20E06">
      <w:pPr>
        <w:ind w:left="540"/>
        <w:jc w:val="both"/>
        <w:rPr>
          <w:del w:id="28656" w:author="Author"/>
          <w:rFonts w:ascii="Calibri" w:hAnsi="Calibri" w:cs="Arial"/>
          <w:sz w:val="20"/>
          <w:szCs w:val="20"/>
          <w:rPrChange w:id="28657" w:author="Author">
            <w:rPr>
              <w:del w:id="28658" w:author="Author"/>
              <w:rFonts w:ascii="Trebuchet MS" w:hAnsi="Trebuchet MS" w:cs="Arial"/>
              <w:sz w:val="20"/>
              <w:szCs w:val="20"/>
            </w:rPr>
          </w:rPrChange>
        </w:rPr>
      </w:pPr>
      <w:del w:id="28659" w:author="Author">
        <w:r>
          <w:rPr>
            <w:rFonts w:ascii="Calibri" w:hAnsi="Calibri"/>
            <w:sz w:val="20"/>
            <w:szCs w:val="20"/>
            <w:rPrChange w:id="28660" w:author="Author">
              <w:rPr>
                <w:rFonts w:ascii="Trebuchet MS" w:hAnsi="Trebuchet MS"/>
                <w:sz w:val="20"/>
                <w:szCs w:val="20"/>
              </w:rPr>
            </w:rPrChange>
          </w:rPr>
          <w:delText>Just use one global pointer to point to value of configuration in configuration files (</w:delText>
        </w:r>
        <w:r>
          <w:rPr>
            <w:rFonts w:ascii="Calibri" w:hAnsi="Calibri"/>
            <w:i/>
            <w:sz w:val="20"/>
            <w:szCs w:val="20"/>
            <w:rPrChange w:id="28661" w:author="Author">
              <w:rPr>
                <w:rFonts w:ascii="Trebuchet MS" w:hAnsi="Trebuchet MS"/>
                <w:i/>
                <w:sz w:val="20"/>
                <w:szCs w:val="20"/>
              </w:rPr>
            </w:rPrChange>
          </w:rPr>
          <w:delText>‘&lt;Msn&gt;_Cfg.c’, ‘&lt;Msn&gt;_PBcfg.c’</w:delText>
        </w:r>
        <w:r>
          <w:rPr>
            <w:rFonts w:ascii="Calibri" w:hAnsi="Calibri"/>
            <w:sz w:val="20"/>
            <w:szCs w:val="20"/>
            <w:rPrChange w:id="28662" w:author="Author">
              <w:rPr>
                <w:rFonts w:ascii="Trebuchet MS" w:hAnsi="Trebuchet MS"/>
                <w:sz w:val="20"/>
                <w:szCs w:val="20"/>
              </w:rPr>
            </w:rPrChange>
          </w:rPr>
          <w:delText xml:space="preserve">). Don’t </w:delText>
        </w:r>
        <w:r>
          <w:rPr>
            <w:rFonts w:ascii="Calibri" w:hAnsi="Calibri" w:cs="Arial"/>
            <w:sz w:val="20"/>
            <w:szCs w:val="20"/>
            <w:rPrChange w:id="28663" w:author="Author">
              <w:rPr>
                <w:rFonts w:ascii="Trebuchet MS" w:hAnsi="Trebuchet MS" w:cs="Arial"/>
                <w:sz w:val="20"/>
                <w:szCs w:val="20"/>
              </w:rPr>
            </w:rPrChange>
          </w:rPr>
          <w:delText>or limit using local pointer that refers to structures in global configuration pointer. E.g.</w:delText>
        </w:r>
      </w:del>
    </w:p>
    <w:p w:rsidR="00743B33" w:rsidRPr="00743B33" w:rsidRDefault="00D20E06">
      <w:pPr>
        <w:ind w:left="540"/>
        <w:jc w:val="both"/>
        <w:rPr>
          <w:del w:id="28664" w:author="Author"/>
          <w:rFonts w:ascii="Calibri" w:hAnsi="Calibri" w:cs="Arial"/>
          <w:sz w:val="20"/>
          <w:szCs w:val="20"/>
          <w:lang w:val="en-US"/>
          <w:rPrChange w:id="28665" w:author="Author">
            <w:rPr>
              <w:del w:id="28666" w:author="Author"/>
              <w:rFonts w:cs="Arial"/>
              <w:sz w:val="20"/>
              <w:szCs w:val="20"/>
              <w:lang w:val="en-US"/>
            </w:rPr>
          </w:rPrChange>
        </w:rPr>
      </w:pPr>
      <w:del w:id="28667" w:author="Author">
        <w:r>
          <w:rPr>
            <w:rFonts w:ascii="Calibri" w:hAnsi="Calibri"/>
            <w:sz w:val="20"/>
            <w:szCs w:val="20"/>
            <w:rPrChange w:id="28668" w:author="Author">
              <w:rPr>
                <w:rFonts w:ascii="Trebuchet MS" w:hAnsi="Trebuchet MS"/>
                <w:sz w:val="20"/>
                <w:szCs w:val="20"/>
              </w:rPr>
            </w:rPrChange>
          </w:rPr>
          <w:delText>- ICU module just uses pointer ‘Icu_pCfgPtr’</w:delText>
        </w:r>
      </w:del>
    </w:p>
    <w:p w:rsidR="00743B33" w:rsidRPr="00743B33" w:rsidRDefault="00D20E06">
      <w:pPr>
        <w:ind w:left="540"/>
        <w:jc w:val="both"/>
        <w:rPr>
          <w:del w:id="28669" w:author="Author"/>
          <w:rFonts w:ascii="Calibri" w:hAnsi="Calibri" w:cs="Arial"/>
          <w:sz w:val="20"/>
          <w:szCs w:val="20"/>
          <w:lang w:val="en-US"/>
          <w:rPrChange w:id="28670" w:author="Author">
            <w:rPr>
              <w:del w:id="28671" w:author="Author"/>
              <w:rFonts w:cs="Arial"/>
              <w:sz w:val="20"/>
              <w:szCs w:val="20"/>
              <w:lang w:val="en-US"/>
            </w:rPr>
          </w:rPrChange>
        </w:rPr>
      </w:pPr>
      <w:del w:id="28672" w:author="Author">
        <w:r>
          <w:rPr>
            <w:rFonts w:ascii="Calibri" w:hAnsi="Calibri"/>
            <w:sz w:val="20"/>
            <w:szCs w:val="20"/>
            <w:rPrChange w:id="28673" w:author="Author">
              <w:rPr>
                <w:rFonts w:ascii="Trebuchet MS" w:hAnsi="Trebuchet MS"/>
                <w:sz w:val="20"/>
                <w:szCs w:val="20"/>
              </w:rPr>
            </w:rPrChange>
          </w:rPr>
          <w:delText>- ADC module just uses pointer ‘Adc_pCfgPtr’</w:delText>
        </w:r>
      </w:del>
    </w:p>
    <w:p w:rsidR="00743B33" w:rsidRPr="00743B33" w:rsidRDefault="00743B33">
      <w:pPr>
        <w:ind w:left="540"/>
        <w:jc w:val="both"/>
        <w:rPr>
          <w:del w:id="28674" w:author="Author"/>
          <w:rFonts w:ascii="Calibri" w:hAnsi="Calibri"/>
          <w:sz w:val="20"/>
          <w:szCs w:val="20"/>
          <w:lang w:val="en-US"/>
          <w:rPrChange w:id="28675" w:author="Author">
            <w:rPr>
              <w:del w:id="28676" w:author="Author"/>
              <w:rFonts w:ascii="Trebuchet MS" w:hAnsi="Trebuchet MS"/>
              <w:b/>
              <w:lang w:val="en-US"/>
            </w:rPr>
          </w:rPrChange>
        </w:rPr>
      </w:pPr>
    </w:p>
    <w:p w:rsidR="00743B33" w:rsidRPr="00743B33" w:rsidRDefault="00D20E06">
      <w:pPr>
        <w:ind w:left="540"/>
        <w:jc w:val="both"/>
        <w:rPr>
          <w:del w:id="28677" w:author="Author"/>
          <w:rFonts w:ascii="Calibri" w:hAnsi="Calibri"/>
          <w:sz w:val="20"/>
          <w:szCs w:val="20"/>
          <w:lang w:val="en-US"/>
          <w:rPrChange w:id="28678" w:author="Author">
            <w:rPr>
              <w:del w:id="28679" w:author="Author"/>
              <w:rFonts w:ascii="Trebuchet MS" w:hAnsi="Trebuchet MS"/>
              <w:b/>
              <w:lang w:val="en-US"/>
            </w:rPr>
          </w:rPrChange>
        </w:rPr>
      </w:pPr>
      <w:del w:id="28680" w:author="Author">
        <w:r>
          <w:rPr>
            <w:rFonts w:ascii="Calibri" w:hAnsi="Calibri"/>
            <w:sz w:val="20"/>
            <w:szCs w:val="20"/>
            <w:lang w:val="en-US"/>
            <w:rPrChange w:id="28681" w:author="Author">
              <w:rPr>
                <w:rFonts w:ascii="Trebuchet MS" w:hAnsi="Trebuchet MS"/>
                <w:b/>
                <w:lang w:val="en-US"/>
              </w:rPr>
            </w:rPrChange>
          </w:rPr>
          <w:delText>Rationale:</w:delText>
        </w:r>
      </w:del>
    </w:p>
    <w:p w:rsidR="00743B33" w:rsidRPr="00743B33" w:rsidRDefault="00D20E06">
      <w:pPr>
        <w:ind w:left="540"/>
        <w:rPr>
          <w:rFonts w:ascii="Calibri" w:hAnsi="Calibri" w:cs="Arial"/>
          <w:sz w:val="20"/>
          <w:szCs w:val="20"/>
          <w:rPrChange w:id="28682" w:author="Author">
            <w:rPr>
              <w:rFonts w:ascii="Trebuchet MS" w:hAnsi="Trebuchet MS" w:cs="Arial"/>
              <w:sz w:val="20"/>
              <w:szCs w:val="20"/>
            </w:rPr>
          </w:rPrChange>
        </w:rPr>
      </w:pPr>
      <w:del w:id="28683" w:author="Author">
        <w:r>
          <w:rPr>
            <w:rFonts w:ascii="Calibri" w:hAnsi="Calibri" w:cs="Arial"/>
            <w:sz w:val="20"/>
            <w:szCs w:val="20"/>
            <w:rPrChange w:id="28684" w:author="Author">
              <w:rPr>
                <w:rFonts w:ascii="Trebuchet MS" w:hAnsi="Trebuchet MS" w:cs="Arial"/>
                <w:sz w:val="20"/>
                <w:szCs w:val="20"/>
              </w:rPr>
            </w:rPrChange>
          </w:rPr>
          <w:delText>To avoid errors in imp</w:delText>
        </w:r>
        <w:r>
          <w:rPr>
            <w:rFonts w:ascii="Calibri" w:hAnsi="Calibri" w:cs="Arial"/>
            <w:sz w:val="20"/>
            <w:szCs w:val="20"/>
            <w:rPrChange w:id="28685" w:author="Author">
              <w:rPr>
                <w:rFonts w:ascii="Trebuchet MS" w:hAnsi="Trebuchet MS" w:cs="Arial"/>
                <w:sz w:val="20"/>
                <w:szCs w:val="20"/>
              </w:rPr>
            </w:rPrChange>
          </w:rPr>
          <w:delText>lementation.</w:delText>
        </w:r>
      </w:del>
      <w:ins w:id="28686" w:author="Author">
        <w:del w:id="28687" w:author="Author">
          <w:r>
            <w:rPr>
              <w:rFonts w:ascii="Calibri" w:hAnsi="Calibri"/>
              <w:sz w:val="20"/>
              <w:szCs w:val="20"/>
              <w:lang w:val="en-US"/>
              <w:rPrChange w:id="28688"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8689" w:author="Author">
              <w:rPr>
                <w:rFonts w:ascii="Calibri" w:hAnsi="Calibri"/>
                <w:b/>
                <w:sz w:val="20"/>
                <w:szCs w:val="20"/>
                <w:lang w:val="en-US"/>
              </w:rPr>
            </w:rPrChange>
          </w:rPr>
          <w:t>.</w:t>
        </w:r>
      </w:ins>
    </w:p>
    <w:p w:rsidR="00743B33" w:rsidRPr="00743B33" w:rsidRDefault="00743B33" w:rsidP="00743B33">
      <w:pPr>
        <w:pStyle w:val="Heading3"/>
        <w:rPr>
          <w:del w:id="28690" w:author="Author"/>
          <w:b w:val="0"/>
          <w:rPrChange w:id="28691" w:author="Author">
            <w:rPr>
              <w:del w:id="28692" w:author="Author"/>
              <w:rFonts w:ascii="Trebuchet MS" w:hAnsi="Trebuchet MS"/>
              <w:b/>
              <w:lang w:val="en-US"/>
            </w:rPr>
          </w:rPrChange>
        </w:rPr>
        <w:pPrChange w:id="28693" w:author="Author">
          <w:pPr>
            <w:ind w:left="540"/>
            <w:jc w:val="both"/>
          </w:pPr>
        </w:pPrChange>
      </w:pPr>
      <w:bookmarkStart w:id="28694" w:name="_Toc488929753"/>
      <w:bookmarkStart w:id="28695" w:name="_Toc489941963"/>
      <w:bookmarkStart w:id="28696" w:name="_Toc489943121"/>
      <w:bookmarkStart w:id="28697" w:name="_Toc490207404"/>
      <w:bookmarkStart w:id="28698" w:name="_Toc490208569"/>
      <w:bookmarkStart w:id="28699" w:name="_Toc491674469"/>
      <w:bookmarkEnd w:id="28694"/>
      <w:bookmarkEnd w:id="28695"/>
      <w:bookmarkEnd w:id="28696"/>
      <w:bookmarkEnd w:id="28697"/>
      <w:bookmarkEnd w:id="28698"/>
      <w:bookmarkEnd w:id="28699"/>
    </w:p>
    <w:p w:rsidR="00743B33" w:rsidRDefault="00D20E06" w:rsidP="00743B33">
      <w:pPr>
        <w:pStyle w:val="Heading3"/>
        <w:pPrChange w:id="28700" w:author="Author">
          <w:pPr>
            <w:pStyle w:val="Heading3"/>
            <w:jc w:val="left"/>
          </w:pPr>
        </w:pPrChange>
      </w:pPr>
      <w:bookmarkStart w:id="28701" w:name="_Toc447291397"/>
      <w:bookmarkStart w:id="28702" w:name="_Toc491674470"/>
      <w:bookmarkStart w:id="28703" w:name="_Toc294795279"/>
      <w:bookmarkStart w:id="28704" w:name="_Toc301956978"/>
      <w:bookmarkStart w:id="28705" w:name="_Toc301960106"/>
      <w:bookmarkStart w:id="28706" w:name="_Toc301960580"/>
      <w:bookmarkStart w:id="28707" w:name="_Toc301960742"/>
      <w:bookmarkStart w:id="28708" w:name="_Toc409602548"/>
      <w:bookmarkStart w:id="28709" w:name="_Toc430267211"/>
      <w:r>
        <w:t>Rules_Ptr_002 ([1] Clause 5.4.7 - table 1 - 1d)</w:t>
      </w:r>
      <w:bookmarkEnd w:id="28701"/>
      <w:bookmarkEnd w:id="28702"/>
    </w:p>
    <w:p w:rsidR="00743B33" w:rsidRPr="00743B33" w:rsidRDefault="00D20E06">
      <w:pPr>
        <w:ind w:left="540"/>
        <w:rPr>
          <w:del w:id="28710" w:author="Author"/>
          <w:rFonts w:ascii="Calibri" w:hAnsi="Calibri"/>
          <w:b/>
          <w:sz w:val="20"/>
          <w:szCs w:val="20"/>
          <w:lang w:val="en-US"/>
          <w:rPrChange w:id="28711" w:author="Author">
            <w:rPr>
              <w:del w:id="28712" w:author="Author"/>
              <w:rFonts w:ascii="Trebuchet MS" w:hAnsi="Trebuchet MS"/>
              <w:b/>
              <w:lang w:val="en-US"/>
            </w:rPr>
          </w:rPrChange>
        </w:rPr>
      </w:pPr>
      <w:del w:id="28713" w:author="Author">
        <w:r>
          <w:rPr>
            <w:rFonts w:ascii="Calibri" w:hAnsi="Calibri"/>
            <w:b/>
            <w:sz w:val="20"/>
            <w:szCs w:val="20"/>
            <w:lang w:val="en-US"/>
            <w:rPrChange w:id="28714" w:author="Author">
              <w:rPr>
                <w:rFonts w:ascii="Trebuchet MS" w:hAnsi="Trebuchet MS"/>
                <w:b/>
                <w:lang w:val="en-US"/>
              </w:rPr>
            </w:rPrChange>
          </w:rPr>
          <w:delText>Rule:</w:delText>
        </w:r>
      </w:del>
    </w:p>
    <w:p w:rsidR="00743B33" w:rsidRPr="00743B33" w:rsidRDefault="00D20E06">
      <w:pPr>
        <w:ind w:left="540"/>
        <w:rPr>
          <w:del w:id="28715" w:author="Author"/>
          <w:rFonts w:ascii="Calibri" w:hAnsi="Calibri"/>
          <w:sz w:val="20"/>
          <w:szCs w:val="20"/>
          <w:rPrChange w:id="28716" w:author="Author">
            <w:rPr>
              <w:del w:id="28717" w:author="Author"/>
              <w:rFonts w:ascii="Trebuchet MS" w:hAnsi="Trebuchet MS"/>
              <w:sz w:val="20"/>
              <w:szCs w:val="20"/>
            </w:rPr>
          </w:rPrChange>
        </w:rPr>
      </w:pPr>
      <w:del w:id="28718" w:author="Author">
        <w:r>
          <w:rPr>
            <w:rFonts w:ascii="Calibri" w:hAnsi="Calibri"/>
            <w:sz w:val="20"/>
            <w:szCs w:val="20"/>
            <w:rPrChange w:id="28719" w:author="Author">
              <w:rPr>
                <w:rFonts w:ascii="Trebuchet MS" w:hAnsi="Trebuchet MS"/>
                <w:sz w:val="20"/>
                <w:szCs w:val="20"/>
              </w:rPr>
            </w:rPrChange>
          </w:rPr>
          <w:delText xml:space="preserve">A structure as parameter for a function should be passed as pointer. </w:delText>
        </w:r>
      </w:del>
    </w:p>
    <w:p w:rsidR="00743B33" w:rsidRPr="00743B33" w:rsidRDefault="00743B33">
      <w:pPr>
        <w:ind w:left="540"/>
        <w:rPr>
          <w:del w:id="28720" w:author="Author"/>
          <w:rFonts w:ascii="Calibri" w:hAnsi="Calibri"/>
          <w:sz w:val="20"/>
          <w:szCs w:val="20"/>
          <w:rPrChange w:id="28721" w:author="Author">
            <w:rPr>
              <w:del w:id="28722" w:author="Author"/>
              <w:rFonts w:ascii="Trebuchet MS" w:hAnsi="Trebuchet MS"/>
              <w:sz w:val="20"/>
              <w:szCs w:val="20"/>
            </w:rPr>
          </w:rPrChange>
        </w:rPr>
      </w:pPr>
    </w:p>
    <w:p w:rsidR="00743B33" w:rsidRPr="00743B33" w:rsidRDefault="00D20E06">
      <w:pPr>
        <w:ind w:left="540"/>
        <w:rPr>
          <w:del w:id="28723" w:author="Author"/>
          <w:rFonts w:ascii="Calibri" w:hAnsi="Calibri"/>
          <w:sz w:val="20"/>
          <w:szCs w:val="20"/>
          <w:rPrChange w:id="28724" w:author="Author">
            <w:rPr>
              <w:del w:id="28725" w:author="Author"/>
              <w:rFonts w:ascii="Trebuchet MS" w:hAnsi="Trebuchet MS"/>
              <w:sz w:val="20"/>
              <w:szCs w:val="20"/>
            </w:rPr>
          </w:rPrChange>
        </w:rPr>
      </w:pPr>
      <w:del w:id="28726" w:author="Author">
        <w:r>
          <w:rPr>
            <w:rFonts w:ascii="Calibri" w:hAnsi="Calibri"/>
            <w:sz w:val="20"/>
            <w:szCs w:val="20"/>
            <w:rPrChange w:id="28727" w:author="Author">
              <w:rPr>
                <w:rFonts w:ascii="Trebuchet MS" w:hAnsi="Trebuchet MS"/>
                <w:sz w:val="20"/>
                <w:szCs w:val="20"/>
              </w:rPr>
            </w:rPrChange>
          </w:rPr>
          <w:delText xml:space="preserve">* Note: Consider that the content of the structure shall be stable until the function call is </w:delText>
        </w:r>
        <w:r>
          <w:rPr>
            <w:rFonts w:ascii="Calibri" w:hAnsi="Calibri"/>
            <w:sz w:val="20"/>
            <w:szCs w:val="20"/>
            <w:rPrChange w:id="28728" w:author="Author">
              <w:rPr>
                <w:rFonts w:ascii="Trebuchet MS" w:hAnsi="Trebuchet MS"/>
                <w:sz w:val="20"/>
                <w:szCs w:val="20"/>
              </w:rPr>
            </w:rPrChange>
          </w:rPr>
          <w:delText xml:space="preserve">finished. The function could be interrupted and the values of the structure could be modified (side effects). If this constraint is not fulfilled other mechanisms (semaphores, disable interrupts, etc.) have to be used to ensure the intended behaviours. In </w:delText>
        </w:r>
        <w:r>
          <w:rPr>
            <w:rFonts w:ascii="Calibri" w:hAnsi="Calibri"/>
            <w:sz w:val="20"/>
            <w:szCs w:val="20"/>
            <w:rPrChange w:id="28729" w:author="Author">
              <w:rPr>
                <w:rFonts w:ascii="Trebuchet MS" w:hAnsi="Trebuchet MS"/>
                <w:sz w:val="20"/>
                <w:szCs w:val="20"/>
              </w:rPr>
            </w:rPrChange>
          </w:rPr>
          <w:delText>all other cases, this rule helps to write efficient code.</w:delText>
        </w:r>
      </w:del>
    </w:p>
    <w:p w:rsidR="00743B33" w:rsidRPr="00743B33" w:rsidRDefault="00743B33">
      <w:pPr>
        <w:ind w:left="540"/>
        <w:rPr>
          <w:del w:id="28730" w:author="Author"/>
          <w:rFonts w:ascii="Calibri" w:hAnsi="Calibri"/>
          <w:sz w:val="20"/>
          <w:szCs w:val="20"/>
          <w:rPrChange w:id="28731" w:author="Author">
            <w:rPr>
              <w:del w:id="28732" w:author="Author"/>
              <w:rFonts w:ascii="Trebuchet MS" w:hAnsi="Trebuchet MS"/>
            </w:rPr>
          </w:rPrChange>
        </w:rPr>
      </w:pPr>
    </w:p>
    <w:p w:rsidR="00743B33" w:rsidRPr="00743B33" w:rsidRDefault="00D20E06">
      <w:pPr>
        <w:ind w:left="540"/>
        <w:rPr>
          <w:del w:id="28733" w:author="Author"/>
          <w:rFonts w:ascii="Calibri" w:hAnsi="Calibri"/>
          <w:b/>
          <w:sz w:val="20"/>
          <w:szCs w:val="20"/>
          <w:lang w:val="en-US"/>
          <w:rPrChange w:id="28734" w:author="Author">
            <w:rPr>
              <w:del w:id="28735" w:author="Author"/>
              <w:rFonts w:ascii="Trebuchet MS" w:hAnsi="Trebuchet MS"/>
              <w:b/>
              <w:lang w:val="en-US"/>
            </w:rPr>
          </w:rPrChange>
        </w:rPr>
      </w:pPr>
      <w:del w:id="28736" w:author="Author">
        <w:r>
          <w:rPr>
            <w:rFonts w:ascii="Calibri" w:hAnsi="Calibri"/>
            <w:b/>
            <w:sz w:val="20"/>
            <w:szCs w:val="20"/>
            <w:rPrChange w:id="28737" w:author="Author">
              <w:rPr>
                <w:rFonts w:ascii="Trebuchet MS" w:hAnsi="Trebuchet MS"/>
                <w:b/>
              </w:rPr>
            </w:rPrChange>
          </w:rPr>
          <w:delText>Example</w:delText>
        </w:r>
        <w:r>
          <w:rPr>
            <w:rFonts w:ascii="Calibri" w:hAnsi="Calibri"/>
            <w:b/>
            <w:sz w:val="20"/>
            <w:szCs w:val="20"/>
            <w:lang w:val="en-US"/>
            <w:rPrChange w:id="28738" w:author="Author">
              <w:rPr>
                <w:rFonts w:ascii="Trebuchet MS" w:hAnsi="Trebuchet MS"/>
                <w:b/>
                <w:lang w:val="en-US"/>
              </w:rPr>
            </w:rPrChange>
          </w:rPr>
          <w:delText>:</w:delText>
        </w:r>
      </w:del>
    </w:p>
    <w:p w:rsidR="00743B33" w:rsidRPr="00743B33" w:rsidRDefault="00D20E06">
      <w:pPr>
        <w:ind w:left="540"/>
        <w:rPr>
          <w:del w:id="28739" w:author="Author"/>
          <w:rFonts w:ascii="Calibri" w:hAnsi="Calibri"/>
          <w:sz w:val="20"/>
          <w:szCs w:val="20"/>
          <w:lang w:val="en-US"/>
          <w:rPrChange w:id="28740" w:author="Author">
            <w:rPr>
              <w:del w:id="28741" w:author="Author"/>
              <w:rFonts w:ascii="Trebuchet MS" w:hAnsi="Trebuchet MS"/>
              <w:sz w:val="20"/>
              <w:lang w:val="en-US"/>
            </w:rPr>
          </w:rPrChange>
        </w:rPr>
      </w:pPr>
      <w:del w:id="28742" w:author="Author">
        <w:r>
          <w:rPr>
            <w:rFonts w:ascii="Calibri" w:hAnsi="Calibri"/>
            <w:sz w:val="20"/>
            <w:szCs w:val="20"/>
            <w:lang w:val="en-US"/>
            <w:rPrChange w:id="28743" w:author="Author">
              <w:rPr>
                <w:rFonts w:ascii="Trebuchet MS" w:hAnsi="Trebuchet MS"/>
                <w:sz w:val="20"/>
                <w:lang w:val="en-US"/>
              </w:rPr>
            </w:rPrChange>
          </w:rPr>
          <w:delText>/* Compliant */</w:delText>
        </w:r>
      </w:del>
    </w:p>
    <w:p w:rsidR="00743B33" w:rsidRPr="00743B33" w:rsidRDefault="00D20E06">
      <w:pPr>
        <w:ind w:left="540"/>
        <w:rPr>
          <w:del w:id="28744" w:author="Author"/>
          <w:rFonts w:ascii="Calibri" w:hAnsi="Calibri" w:cs="Courier New"/>
          <w:sz w:val="20"/>
          <w:szCs w:val="20"/>
          <w:rPrChange w:id="28745" w:author="Author">
            <w:rPr>
              <w:del w:id="28746" w:author="Author"/>
              <w:rFonts w:ascii="Courier New" w:hAnsi="Courier New" w:cs="Courier New"/>
              <w:sz w:val="20"/>
              <w:szCs w:val="20"/>
            </w:rPr>
          </w:rPrChange>
        </w:rPr>
      </w:pPr>
      <w:del w:id="28747" w:author="Author">
        <w:r>
          <w:rPr>
            <w:rFonts w:ascii="Calibri" w:hAnsi="Calibri" w:cs="Courier New"/>
            <w:sz w:val="20"/>
            <w:szCs w:val="20"/>
            <w:rPrChange w:id="28748" w:author="Author">
              <w:rPr>
                <w:rFonts w:ascii="Courier New" w:hAnsi="Courier New" w:cs="Courier New"/>
                <w:sz w:val="20"/>
                <w:szCs w:val="20"/>
              </w:rPr>
            </w:rPrChange>
          </w:rPr>
          <w:delText>/* Typedef in a header file */</w:delText>
        </w:r>
      </w:del>
    </w:p>
    <w:p w:rsidR="00743B33" w:rsidRPr="00743B33" w:rsidRDefault="00D20E06">
      <w:pPr>
        <w:ind w:left="540"/>
        <w:rPr>
          <w:del w:id="28749" w:author="Author"/>
          <w:rFonts w:ascii="Calibri" w:hAnsi="Calibri" w:cs="Courier New"/>
          <w:sz w:val="20"/>
          <w:szCs w:val="20"/>
          <w:rPrChange w:id="28750" w:author="Author">
            <w:rPr>
              <w:del w:id="28751" w:author="Author"/>
              <w:rFonts w:ascii="Courier New" w:hAnsi="Courier New" w:cs="Courier New"/>
              <w:sz w:val="20"/>
              <w:szCs w:val="20"/>
            </w:rPr>
          </w:rPrChange>
        </w:rPr>
      </w:pPr>
      <w:del w:id="28752" w:author="Author">
        <w:r>
          <w:rPr>
            <w:rFonts w:ascii="Calibri" w:hAnsi="Calibri" w:cs="Courier New"/>
            <w:sz w:val="20"/>
            <w:szCs w:val="20"/>
            <w:rPrChange w:id="28753" w:author="Author">
              <w:rPr>
                <w:rFonts w:ascii="Courier New" w:hAnsi="Courier New" w:cs="Courier New"/>
                <w:sz w:val="20"/>
                <w:szCs w:val="20"/>
              </w:rPr>
            </w:rPrChange>
          </w:rPr>
          <w:delText>typedef struct</w:delText>
        </w:r>
      </w:del>
    </w:p>
    <w:p w:rsidR="00743B33" w:rsidRPr="00743B33" w:rsidRDefault="00D20E06">
      <w:pPr>
        <w:ind w:left="540"/>
        <w:rPr>
          <w:del w:id="28754" w:author="Author"/>
          <w:rFonts w:ascii="Calibri" w:hAnsi="Calibri" w:cs="Courier New"/>
          <w:sz w:val="20"/>
          <w:szCs w:val="20"/>
          <w:rPrChange w:id="28755" w:author="Author">
            <w:rPr>
              <w:del w:id="28756" w:author="Author"/>
              <w:rFonts w:ascii="Courier New" w:hAnsi="Courier New" w:cs="Courier New"/>
              <w:sz w:val="20"/>
              <w:szCs w:val="20"/>
            </w:rPr>
          </w:rPrChange>
        </w:rPr>
      </w:pPr>
      <w:del w:id="28757" w:author="Author">
        <w:r>
          <w:rPr>
            <w:rFonts w:ascii="Calibri" w:hAnsi="Calibri" w:cs="Courier New"/>
            <w:sz w:val="20"/>
            <w:szCs w:val="20"/>
            <w:rPrChange w:id="28758" w:author="Author">
              <w:rPr>
                <w:rFonts w:ascii="Courier New" w:hAnsi="Courier New" w:cs="Courier New"/>
                <w:sz w:val="20"/>
                <w:szCs w:val="20"/>
              </w:rPr>
            </w:rPrChange>
          </w:rPr>
          <w:delText>{</w:delText>
        </w:r>
      </w:del>
    </w:p>
    <w:p w:rsidR="00743B33" w:rsidRPr="00743B33" w:rsidRDefault="00D20E06">
      <w:pPr>
        <w:ind w:left="540"/>
        <w:rPr>
          <w:del w:id="28759" w:author="Author"/>
          <w:rFonts w:ascii="Calibri" w:hAnsi="Calibri" w:cs="Courier New"/>
          <w:sz w:val="20"/>
          <w:szCs w:val="20"/>
          <w:rPrChange w:id="28760" w:author="Author">
            <w:rPr>
              <w:del w:id="28761" w:author="Author"/>
              <w:rFonts w:ascii="Courier New" w:hAnsi="Courier New" w:cs="Courier New"/>
              <w:sz w:val="20"/>
              <w:szCs w:val="20"/>
            </w:rPr>
          </w:rPrChange>
        </w:rPr>
      </w:pPr>
      <w:del w:id="28762" w:author="Author">
        <w:r>
          <w:rPr>
            <w:rFonts w:ascii="Calibri" w:hAnsi="Calibri" w:cs="Courier New"/>
            <w:sz w:val="20"/>
            <w:szCs w:val="20"/>
            <w:rPrChange w:id="28763" w:author="Author">
              <w:rPr>
                <w:rFonts w:ascii="Courier New" w:hAnsi="Courier New" w:cs="Courier New"/>
                <w:sz w:val="20"/>
                <w:szCs w:val="20"/>
              </w:rPr>
            </w:rPrChange>
          </w:rPr>
          <w:delText>uint8 x;</w:delText>
        </w:r>
      </w:del>
    </w:p>
    <w:p w:rsidR="00743B33" w:rsidRPr="00743B33" w:rsidRDefault="00D20E06">
      <w:pPr>
        <w:ind w:left="540"/>
        <w:rPr>
          <w:del w:id="28764" w:author="Author"/>
          <w:rFonts w:ascii="Calibri" w:hAnsi="Calibri" w:cs="Courier New"/>
          <w:sz w:val="20"/>
          <w:szCs w:val="20"/>
          <w:rPrChange w:id="28765" w:author="Author">
            <w:rPr>
              <w:del w:id="28766" w:author="Author"/>
              <w:rFonts w:ascii="Courier New" w:hAnsi="Courier New" w:cs="Courier New"/>
              <w:sz w:val="20"/>
              <w:szCs w:val="20"/>
            </w:rPr>
          </w:rPrChange>
        </w:rPr>
      </w:pPr>
      <w:del w:id="28767" w:author="Author">
        <w:r>
          <w:rPr>
            <w:rFonts w:ascii="Calibri" w:hAnsi="Calibri" w:cs="Courier New"/>
            <w:sz w:val="20"/>
            <w:szCs w:val="20"/>
            <w:rPrChange w:id="28768" w:author="Author">
              <w:rPr>
                <w:rFonts w:ascii="Courier New" w:hAnsi="Courier New" w:cs="Courier New"/>
                <w:sz w:val="20"/>
                <w:szCs w:val="20"/>
              </w:rPr>
            </w:rPrChange>
          </w:rPr>
          <w:delText>uint8 y;</w:delText>
        </w:r>
      </w:del>
    </w:p>
    <w:p w:rsidR="00743B33" w:rsidRPr="00743B33" w:rsidRDefault="00D20E06">
      <w:pPr>
        <w:ind w:left="540"/>
        <w:rPr>
          <w:del w:id="28769" w:author="Author"/>
          <w:rFonts w:ascii="Calibri" w:hAnsi="Calibri" w:cs="Courier New"/>
          <w:sz w:val="20"/>
          <w:szCs w:val="20"/>
          <w:rPrChange w:id="28770" w:author="Author">
            <w:rPr>
              <w:del w:id="28771" w:author="Author"/>
              <w:rFonts w:ascii="Courier New" w:hAnsi="Courier New" w:cs="Courier New"/>
              <w:sz w:val="20"/>
              <w:szCs w:val="20"/>
            </w:rPr>
          </w:rPrChange>
        </w:rPr>
      </w:pPr>
      <w:del w:id="28772" w:author="Author">
        <w:r>
          <w:rPr>
            <w:rFonts w:ascii="Calibri" w:hAnsi="Calibri" w:cs="Courier New"/>
            <w:sz w:val="20"/>
            <w:szCs w:val="20"/>
            <w:rPrChange w:id="28773" w:author="Author">
              <w:rPr>
                <w:rFonts w:ascii="Courier New" w:hAnsi="Courier New" w:cs="Courier New"/>
                <w:sz w:val="20"/>
                <w:szCs w:val="20"/>
              </w:rPr>
            </w:rPrChange>
          </w:rPr>
          <w:delText>uint8 z;</w:delText>
        </w:r>
      </w:del>
    </w:p>
    <w:p w:rsidR="00743B33" w:rsidRPr="00743B33" w:rsidRDefault="00D20E06">
      <w:pPr>
        <w:ind w:left="540"/>
        <w:rPr>
          <w:del w:id="28774" w:author="Author"/>
          <w:rFonts w:ascii="Calibri" w:hAnsi="Calibri" w:cs="Courier New"/>
          <w:sz w:val="20"/>
          <w:szCs w:val="20"/>
          <w:rPrChange w:id="28775" w:author="Author">
            <w:rPr>
              <w:del w:id="28776" w:author="Author"/>
              <w:rFonts w:ascii="Courier New" w:hAnsi="Courier New" w:cs="Courier New"/>
              <w:sz w:val="20"/>
              <w:szCs w:val="20"/>
            </w:rPr>
          </w:rPrChange>
        </w:rPr>
      </w:pPr>
      <w:del w:id="28777" w:author="Author">
        <w:r>
          <w:rPr>
            <w:rFonts w:ascii="Calibri" w:hAnsi="Calibri" w:cs="Courier New"/>
            <w:sz w:val="20"/>
            <w:szCs w:val="20"/>
            <w:rPrChange w:id="28778" w:author="Author">
              <w:rPr>
                <w:rFonts w:ascii="Courier New" w:hAnsi="Courier New" w:cs="Courier New"/>
                <w:sz w:val="20"/>
                <w:szCs w:val="20"/>
              </w:rPr>
            </w:rPrChange>
          </w:rPr>
          <w:delText>} MyModule_Vector_tst;</w:delText>
        </w:r>
      </w:del>
    </w:p>
    <w:p w:rsidR="00743B33" w:rsidRPr="00743B33" w:rsidRDefault="00743B33">
      <w:pPr>
        <w:ind w:left="540"/>
        <w:rPr>
          <w:del w:id="28779" w:author="Author"/>
          <w:rFonts w:ascii="Calibri" w:hAnsi="Calibri" w:cs="Courier New"/>
          <w:sz w:val="20"/>
          <w:szCs w:val="20"/>
          <w:rPrChange w:id="28780" w:author="Author">
            <w:rPr>
              <w:del w:id="28781" w:author="Author"/>
              <w:rFonts w:ascii="Courier New" w:hAnsi="Courier New" w:cs="Courier New"/>
              <w:sz w:val="20"/>
              <w:szCs w:val="20"/>
            </w:rPr>
          </w:rPrChange>
        </w:rPr>
      </w:pPr>
    </w:p>
    <w:p w:rsidR="00743B33" w:rsidRPr="00743B33" w:rsidRDefault="00D20E06">
      <w:pPr>
        <w:ind w:left="540"/>
        <w:rPr>
          <w:del w:id="28782" w:author="Author"/>
          <w:rFonts w:ascii="Calibri" w:hAnsi="Calibri" w:cs="Courier New"/>
          <w:sz w:val="20"/>
          <w:szCs w:val="20"/>
          <w:rPrChange w:id="28783" w:author="Author">
            <w:rPr>
              <w:del w:id="28784" w:author="Author"/>
              <w:rFonts w:ascii="Courier New" w:hAnsi="Courier New" w:cs="Courier New"/>
              <w:sz w:val="20"/>
              <w:szCs w:val="20"/>
            </w:rPr>
          </w:rPrChange>
        </w:rPr>
      </w:pPr>
      <w:del w:id="28785" w:author="Author">
        <w:r>
          <w:rPr>
            <w:rFonts w:ascii="Calibri" w:hAnsi="Calibri" w:cs="Courier New"/>
            <w:sz w:val="20"/>
            <w:szCs w:val="20"/>
            <w:rPrChange w:id="28786" w:author="Author">
              <w:rPr>
                <w:rFonts w:ascii="Courier New" w:hAnsi="Courier New" w:cs="Courier New"/>
                <w:sz w:val="20"/>
                <w:szCs w:val="20"/>
              </w:rPr>
            </w:rPrChange>
          </w:rPr>
          <w:delText>/* Prototype of a function */</w:delText>
        </w:r>
      </w:del>
    </w:p>
    <w:p w:rsidR="00743B33" w:rsidRPr="00743B33" w:rsidRDefault="00D20E06">
      <w:pPr>
        <w:ind w:left="540"/>
        <w:rPr>
          <w:del w:id="28787" w:author="Author"/>
          <w:rFonts w:ascii="Calibri" w:hAnsi="Calibri" w:cs="Courier New"/>
          <w:sz w:val="20"/>
          <w:szCs w:val="20"/>
          <w:rPrChange w:id="28788" w:author="Author">
            <w:rPr>
              <w:del w:id="28789" w:author="Author"/>
              <w:rFonts w:ascii="Courier New" w:hAnsi="Courier New" w:cs="Courier New"/>
              <w:sz w:val="20"/>
              <w:szCs w:val="20"/>
            </w:rPr>
          </w:rPrChange>
        </w:rPr>
      </w:pPr>
      <w:del w:id="28790" w:author="Author">
        <w:r>
          <w:rPr>
            <w:rFonts w:ascii="Calibri" w:hAnsi="Calibri" w:cs="Courier New"/>
            <w:sz w:val="20"/>
            <w:szCs w:val="20"/>
            <w:rPrChange w:id="28791" w:author="Author">
              <w:rPr>
                <w:rFonts w:ascii="Courier New" w:hAnsi="Courier New" w:cs="Courier New"/>
                <w:sz w:val="20"/>
                <w:szCs w:val="20"/>
              </w:rPr>
            </w:rPrChange>
          </w:rPr>
          <w:delText>uint8 MyModule_VectorGetLength(const MyModu</w:delText>
        </w:r>
        <w:r>
          <w:rPr>
            <w:rFonts w:ascii="Calibri" w:hAnsi="Calibri" w:cs="Courier New"/>
            <w:sz w:val="20"/>
            <w:szCs w:val="20"/>
            <w:rPrChange w:id="28792" w:author="Author">
              <w:rPr>
                <w:rFonts w:ascii="Courier New" w:hAnsi="Courier New" w:cs="Courier New"/>
                <w:sz w:val="20"/>
                <w:szCs w:val="20"/>
              </w:rPr>
            </w:rPrChange>
          </w:rPr>
          <w:delText>le_Vector_tst *vector);</w:delText>
        </w:r>
      </w:del>
    </w:p>
    <w:p w:rsidR="00743B33" w:rsidRPr="00743B33" w:rsidRDefault="00743B33">
      <w:pPr>
        <w:ind w:left="540"/>
        <w:rPr>
          <w:del w:id="28793" w:author="Author"/>
          <w:rFonts w:ascii="Calibri" w:hAnsi="Calibri" w:cs="Courier New"/>
          <w:sz w:val="20"/>
          <w:szCs w:val="20"/>
          <w:rPrChange w:id="28794" w:author="Author">
            <w:rPr>
              <w:del w:id="28795" w:author="Author"/>
              <w:rFonts w:ascii="Courier New" w:hAnsi="Courier New" w:cs="Courier New"/>
              <w:sz w:val="20"/>
              <w:szCs w:val="20"/>
            </w:rPr>
          </w:rPrChange>
        </w:rPr>
      </w:pPr>
    </w:p>
    <w:p w:rsidR="00743B33" w:rsidRPr="00743B33" w:rsidRDefault="00D20E06">
      <w:pPr>
        <w:ind w:left="540"/>
        <w:rPr>
          <w:del w:id="28796" w:author="Author"/>
          <w:rFonts w:ascii="Calibri" w:hAnsi="Calibri" w:cs="Courier New"/>
          <w:sz w:val="20"/>
          <w:szCs w:val="20"/>
          <w:rPrChange w:id="28797" w:author="Author">
            <w:rPr>
              <w:del w:id="28798" w:author="Author"/>
              <w:rFonts w:ascii="Courier New" w:hAnsi="Courier New" w:cs="Courier New"/>
              <w:sz w:val="20"/>
              <w:szCs w:val="20"/>
            </w:rPr>
          </w:rPrChange>
        </w:rPr>
      </w:pPr>
      <w:del w:id="28799" w:author="Author">
        <w:r>
          <w:rPr>
            <w:rFonts w:ascii="Calibri" w:hAnsi="Calibri" w:cs="Courier New"/>
            <w:sz w:val="20"/>
            <w:szCs w:val="20"/>
            <w:rPrChange w:id="28800" w:author="Author">
              <w:rPr>
                <w:rFonts w:ascii="Courier New" w:hAnsi="Courier New" w:cs="Courier New"/>
                <w:sz w:val="20"/>
                <w:szCs w:val="20"/>
              </w:rPr>
            </w:rPrChange>
          </w:rPr>
          <w:delText>/* Usage in a c file */</w:delText>
        </w:r>
      </w:del>
    </w:p>
    <w:p w:rsidR="00743B33" w:rsidRPr="00743B33" w:rsidRDefault="00D20E06">
      <w:pPr>
        <w:ind w:left="540"/>
        <w:rPr>
          <w:del w:id="28801" w:author="Author"/>
          <w:rFonts w:ascii="Calibri" w:hAnsi="Calibri" w:cs="Courier New"/>
          <w:sz w:val="20"/>
          <w:szCs w:val="20"/>
          <w:rPrChange w:id="28802" w:author="Author">
            <w:rPr>
              <w:del w:id="28803" w:author="Author"/>
              <w:rFonts w:ascii="Courier New" w:hAnsi="Courier New" w:cs="Courier New"/>
              <w:sz w:val="20"/>
              <w:szCs w:val="20"/>
            </w:rPr>
          </w:rPrChange>
        </w:rPr>
      </w:pPr>
      <w:del w:id="28804" w:author="Author">
        <w:r>
          <w:rPr>
            <w:rFonts w:ascii="Calibri" w:hAnsi="Calibri" w:cs="Courier New"/>
            <w:sz w:val="20"/>
            <w:szCs w:val="20"/>
            <w:rPrChange w:id="28805" w:author="Author">
              <w:rPr>
                <w:rFonts w:ascii="Courier New" w:hAnsi="Courier New" w:cs="Courier New"/>
                <w:sz w:val="20"/>
                <w:szCs w:val="20"/>
              </w:rPr>
            </w:rPrChange>
          </w:rPr>
          <w:delText>uint8 vectorlength;</w:delText>
        </w:r>
      </w:del>
    </w:p>
    <w:p w:rsidR="00743B33" w:rsidRPr="00743B33" w:rsidRDefault="00D20E06">
      <w:pPr>
        <w:ind w:left="540"/>
        <w:rPr>
          <w:del w:id="28806" w:author="Author"/>
          <w:rFonts w:ascii="Calibri" w:hAnsi="Calibri" w:cs="Courier New"/>
          <w:sz w:val="20"/>
          <w:szCs w:val="20"/>
          <w:rPrChange w:id="28807" w:author="Author">
            <w:rPr>
              <w:del w:id="28808" w:author="Author"/>
              <w:rFonts w:ascii="Courier New" w:hAnsi="Courier New" w:cs="Courier New"/>
              <w:sz w:val="20"/>
              <w:szCs w:val="20"/>
            </w:rPr>
          </w:rPrChange>
        </w:rPr>
      </w:pPr>
      <w:del w:id="28809" w:author="Author">
        <w:r>
          <w:rPr>
            <w:rFonts w:ascii="Calibri" w:hAnsi="Calibri" w:cs="Courier New"/>
            <w:sz w:val="20"/>
            <w:szCs w:val="20"/>
            <w:rPrChange w:id="28810" w:author="Author">
              <w:rPr>
                <w:rFonts w:ascii="Courier New" w:hAnsi="Courier New" w:cs="Courier New"/>
                <w:sz w:val="20"/>
                <w:szCs w:val="20"/>
              </w:rPr>
            </w:rPrChange>
          </w:rPr>
          <w:delText>MyModule_Vector_tst Vector1_st;</w:delText>
        </w:r>
      </w:del>
    </w:p>
    <w:p w:rsidR="00743B33" w:rsidRPr="00743B33" w:rsidRDefault="00743B33">
      <w:pPr>
        <w:ind w:left="540"/>
        <w:rPr>
          <w:del w:id="28811" w:author="Author"/>
          <w:rFonts w:ascii="Calibri" w:hAnsi="Calibri" w:cs="Courier New"/>
          <w:sz w:val="20"/>
          <w:szCs w:val="20"/>
          <w:rPrChange w:id="28812" w:author="Author">
            <w:rPr>
              <w:del w:id="28813" w:author="Author"/>
              <w:rFonts w:ascii="Courier New" w:hAnsi="Courier New" w:cs="Courier New"/>
              <w:sz w:val="20"/>
              <w:szCs w:val="20"/>
            </w:rPr>
          </w:rPrChange>
        </w:rPr>
      </w:pPr>
    </w:p>
    <w:p w:rsidR="00743B33" w:rsidRPr="00743B33" w:rsidRDefault="00D20E06">
      <w:pPr>
        <w:ind w:left="540"/>
        <w:rPr>
          <w:del w:id="28814" w:author="Author"/>
          <w:rFonts w:ascii="Calibri" w:hAnsi="Calibri" w:cs="Courier New"/>
          <w:sz w:val="20"/>
          <w:szCs w:val="20"/>
          <w:rPrChange w:id="28815" w:author="Author">
            <w:rPr>
              <w:del w:id="28816" w:author="Author"/>
              <w:rFonts w:ascii="Courier New" w:hAnsi="Courier New" w:cs="Courier New"/>
              <w:sz w:val="20"/>
              <w:szCs w:val="20"/>
            </w:rPr>
          </w:rPrChange>
        </w:rPr>
      </w:pPr>
      <w:del w:id="28817" w:author="Author">
        <w:r>
          <w:rPr>
            <w:rFonts w:ascii="Calibri" w:hAnsi="Calibri" w:cs="Courier New"/>
            <w:sz w:val="20"/>
            <w:szCs w:val="20"/>
            <w:rPrChange w:id="28818" w:author="Author">
              <w:rPr>
                <w:rFonts w:ascii="Courier New" w:hAnsi="Courier New" w:cs="Courier New"/>
                <w:sz w:val="20"/>
                <w:szCs w:val="20"/>
              </w:rPr>
            </w:rPrChange>
          </w:rPr>
          <w:delText>vectorlength = MyModule_VectorGetLength(&amp;Vector1_st);</w:delText>
        </w:r>
      </w:del>
    </w:p>
    <w:p w:rsidR="00743B33" w:rsidRPr="00743B33" w:rsidRDefault="00743B33">
      <w:pPr>
        <w:ind w:left="540"/>
        <w:rPr>
          <w:del w:id="28819" w:author="Author"/>
          <w:rFonts w:ascii="Calibri" w:hAnsi="Calibri"/>
          <w:b/>
          <w:sz w:val="20"/>
          <w:szCs w:val="20"/>
          <w:lang w:val="en-US"/>
          <w:rPrChange w:id="28820" w:author="Author">
            <w:rPr>
              <w:del w:id="28821" w:author="Author"/>
              <w:rFonts w:ascii="Trebuchet MS" w:hAnsi="Trebuchet MS"/>
              <w:b/>
              <w:lang w:val="en-US"/>
            </w:rPr>
          </w:rPrChange>
        </w:rPr>
      </w:pPr>
    </w:p>
    <w:p w:rsidR="00743B33" w:rsidRPr="00743B33" w:rsidRDefault="00D20E06">
      <w:pPr>
        <w:ind w:left="540"/>
        <w:rPr>
          <w:del w:id="28822" w:author="Author"/>
          <w:rFonts w:ascii="Calibri" w:hAnsi="Calibri"/>
          <w:sz w:val="20"/>
          <w:szCs w:val="20"/>
          <w:rPrChange w:id="28823" w:author="Author">
            <w:rPr>
              <w:del w:id="28824" w:author="Author"/>
              <w:rFonts w:ascii="Trebuchet MS" w:hAnsi="Trebuchet MS"/>
            </w:rPr>
          </w:rPrChange>
        </w:rPr>
      </w:pPr>
      <w:del w:id="28825" w:author="Author">
        <w:r>
          <w:rPr>
            <w:rFonts w:ascii="Calibri" w:hAnsi="Calibri"/>
            <w:b/>
            <w:sz w:val="20"/>
            <w:szCs w:val="20"/>
            <w:rPrChange w:id="28826" w:author="Author">
              <w:rPr>
                <w:rFonts w:ascii="Trebuchet MS" w:hAnsi="Trebuchet MS"/>
                <w:b/>
              </w:rPr>
            </w:rPrChange>
          </w:rPr>
          <w:delText>Rationale</w:delText>
        </w:r>
        <w:r>
          <w:rPr>
            <w:rFonts w:ascii="Calibri" w:hAnsi="Calibri"/>
            <w:b/>
            <w:sz w:val="20"/>
            <w:szCs w:val="20"/>
            <w:lang w:val="en-US"/>
            <w:rPrChange w:id="28827" w:author="Author">
              <w:rPr>
                <w:rFonts w:ascii="Trebuchet MS" w:hAnsi="Trebuchet MS"/>
                <w:b/>
                <w:lang w:val="en-US"/>
              </w:rPr>
            </w:rPrChange>
          </w:rPr>
          <w:delText>:</w:delText>
        </w:r>
        <w:r>
          <w:rPr>
            <w:rFonts w:ascii="Calibri" w:hAnsi="Calibri"/>
            <w:sz w:val="20"/>
            <w:szCs w:val="20"/>
            <w:rPrChange w:id="28828" w:author="Author">
              <w:rPr>
                <w:rFonts w:ascii="Trebuchet MS" w:hAnsi="Trebuchet MS"/>
              </w:rPr>
            </w:rPrChange>
          </w:rPr>
          <w:delText xml:space="preserve"> </w:delText>
        </w:r>
      </w:del>
    </w:p>
    <w:p w:rsidR="00743B33" w:rsidRPr="00743B33" w:rsidRDefault="00D20E06">
      <w:pPr>
        <w:ind w:left="540"/>
        <w:rPr>
          <w:del w:id="28829" w:author="Author"/>
          <w:rFonts w:ascii="Calibri" w:hAnsi="Calibri"/>
          <w:sz w:val="20"/>
          <w:szCs w:val="20"/>
          <w:rPrChange w:id="28830" w:author="Author">
            <w:rPr>
              <w:del w:id="28831" w:author="Author"/>
              <w:rFonts w:ascii="Trebuchet MS" w:hAnsi="Trebuchet MS"/>
              <w:sz w:val="20"/>
              <w:szCs w:val="20"/>
            </w:rPr>
          </w:rPrChange>
        </w:rPr>
      </w:pPr>
      <w:del w:id="28832" w:author="Author">
        <w:r>
          <w:rPr>
            <w:rFonts w:ascii="Calibri" w:hAnsi="Calibri"/>
            <w:sz w:val="20"/>
            <w:szCs w:val="20"/>
            <w:rPrChange w:id="28833" w:author="Author">
              <w:rPr>
                <w:rFonts w:ascii="Trebuchet MS" w:hAnsi="Trebuchet MS"/>
                <w:sz w:val="20"/>
                <w:szCs w:val="20"/>
              </w:rPr>
            </w:rPrChange>
          </w:rPr>
          <w:delText xml:space="preserve">Pointer to a structure is the most efficient way to pass a structure to a function via </w:delText>
        </w:r>
        <w:r>
          <w:rPr>
            <w:rFonts w:ascii="Calibri" w:hAnsi="Calibri"/>
            <w:sz w:val="20"/>
            <w:szCs w:val="20"/>
            <w:rPrChange w:id="28834" w:author="Author">
              <w:rPr>
                <w:rFonts w:ascii="Trebuchet MS" w:hAnsi="Trebuchet MS"/>
                <w:sz w:val="20"/>
                <w:szCs w:val="20"/>
              </w:rPr>
            </w:rPrChange>
          </w:rPr>
          <w:delText>parameter.</w:delText>
        </w:r>
      </w:del>
    </w:p>
    <w:p w:rsidR="00743B33" w:rsidRPr="00743B33" w:rsidRDefault="00D20E06">
      <w:pPr>
        <w:ind w:left="540"/>
        <w:rPr>
          <w:rFonts w:ascii="Calibri" w:hAnsi="Calibri"/>
          <w:sz w:val="20"/>
          <w:szCs w:val="20"/>
          <w:rPrChange w:id="28835" w:author="Author">
            <w:rPr>
              <w:rFonts w:ascii="Trebuchet MS" w:hAnsi="Trebuchet MS"/>
            </w:rPr>
          </w:rPrChange>
        </w:rPr>
      </w:pPr>
      <w:ins w:id="28836" w:author="Author">
        <w:del w:id="28837" w:author="Author">
          <w:r>
            <w:rPr>
              <w:rFonts w:ascii="Calibri" w:hAnsi="Calibri"/>
              <w:sz w:val="20"/>
              <w:szCs w:val="20"/>
            </w:rPr>
            <w:delText>No need</w:delText>
          </w:r>
        </w:del>
        <w:r>
          <w:rPr>
            <w:rFonts w:ascii="Calibri" w:hAnsi="Calibri"/>
            <w:sz w:val="20"/>
            <w:szCs w:val="20"/>
          </w:rPr>
          <w:t>Not applicable.</w:t>
        </w:r>
      </w:ins>
    </w:p>
    <w:p w:rsidR="00743B33" w:rsidRDefault="00D20E06">
      <w:pPr>
        <w:pStyle w:val="Heading3"/>
      </w:pPr>
      <w:bookmarkStart w:id="28838" w:name="_Toc491674471"/>
      <w:r>
        <w:t>Rules_Ptr_00</w:t>
      </w:r>
      <w:bookmarkEnd w:id="28703"/>
      <w:bookmarkEnd w:id="28704"/>
      <w:bookmarkEnd w:id="28705"/>
      <w:bookmarkEnd w:id="28706"/>
      <w:bookmarkEnd w:id="28707"/>
      <w:bookmarkEnd w:id="28708"/>
      <w:r>
        <w:t>3 ([1] Clause 5.4.7 - table 1 - 1d)</w:t>
      </w:r>
      <w:bookmarkEnd w:id="28709"/>
      <w:bookmarkEnd w:id="28838"/>
    </w:p>
    <w:p w:rsidR="00743B33" w:rsidRPr="00743B33" w:rsidRDefault="00D20E06">
      <w:pPr>
        <w:ind w:left="540"/>
        <w:jc w:val="both"/>
        <w:rPr>
          <w:del w:id="28839" w:author="Author"/>
          <w:rFonts w:ascii="Calibri" w:hAnsi="Calibri"/>
          <w:sz w:val="20"/>
          <w:szCs w:val="20"/>
          <w:lang w:val="en-US"/>
          <w:rPrChange w:id="28840" w:author="Author">
            <w:rPr>
              <w:del w:id="28841" w:author="Author"/>
              <w:rFonts w:ascii="Trebuchet MS" w:hAnsi="Trebuchet MS"/>
              <w:b/>
              <w:lang w:val="en-US"/>
            </w:rPr>
          </w:rPrChange>
        </w:rPr>
      </w:pPr>
      <w:del w:id="28842" w:author="Author">
        <w:r>
          <w:rPr>
            <w:rFonts w:ascii="Calibri" w:hAnsi="Calibri"/>
            <w:sz w:val="20"/>
            <w:szCs w:val="20"/>
            <w:rPrChange w:id="28843" w:author="Author">
              <w:rPr>
                <w:rFonts w:ascii="Trebuchet MS" w:hAnsi="Trebuchet MS"/>
                <w:b/>
              </w:rPr>
            </w:rPrChange>
          </w:rPr>
          <w:delText>Rule</w:delText>
        </w:r>
        <w:r>
          <w:rPr>
            <w:rFonts w:ascii="Calibri" w:hAnsi="Calibri"/>
            <w:sz w:val="20"/>
            <w:szCs w:val="20"/>
            <w:lang w:val="en-US"/>
            <w:rPrChange w:id="28844" w:author="Author">
              <w:rPr>
                <w:rFonts w:ascii="Trebuchet MS" w:hAnsi="Trebuchet MS"/>
                <w:b/>
                <w:lang w:val="en-US"/>
              </w:rPr>
            </w:rPrChange>
          </w:rPr>
          <w:delText>:</w:delText>
        </w:r>
      </w:del>
    </w:p>
    <w:p w:rsidR="00743B33" w:rsidRPr="00743B33" w:rsidRDefault="00D20E06">
      <w:pPr>
        <w:ind w:left="540"/>
        <w:jc w:val="both"/>
        <w:rPr>
          <w:del w:id="28845" w:author="Author"/>
          <w:rFonts w:ascii="Calibri" w:hAnsi="Calibri"/>
          <w:sz w:val="20"/>
          <w:szCs w:val="20"/>
          <w:rPrChange w:id="28846" w:author="Author">
            <w:rPr>
              <w:del w:id="28847" w:author="Author"/>
              <w:rFonts w:ascii="Trebuchet MS" w:hAnsi="Trebuchet MS"/>
              <w:sz w:val="20"/>
              <w:szCs w:val="20"/>
            </w:rPr>
          </w:rPrChange>
        </w:rPr>
      </w:pPr>
      <w:del w:id="28848" w:author="Author">
        <w:r>
          <w:rPr>
            <w:rFonts w:ascii="Calibri" w:hAnsi="Calibri"/>
            <w:sz w:val="20"/>
            <w:szCs w:val="20"/>
            <w:rPrChange w:id="28849" w:author="Author">
              <w:rPr>
                <w:rFonts w:ascii="Trebuchet MS" w:hAnsi="Trebuchet MS"/>
                <w:sz w:val="20"/>
                <w:szCs w:val="20"/>
              </w:rPr>
            </w:rPrChange>
          </w:rPr>
          <w:delText>Pointers shall be checked before being de-referenced.</w:delText>
        </w:r>
      </w:del>
    </w:p>
    <w:p w:rsidR="00743B33" w:rsidRPr="00743B33" w:rsidRDefault="00743B33">
      <w:pPr>
        <w:ind w:left="540"/>
        <w:jc w:val="both"/>
        <w:rPr>
          <w:del w:id="28850" w:author="Author"/>
          <w:rFonts w:ascii="Calibri" w:hAnsi="Calibri"/>
          <w:sz w:val="20"/>
          <w:szCs w:val="20"/>
          <w:rPrChange w:id="28851" w:author="Author">
            <w:rPr>
              <w:del w:id="28852" w:author="Author"/>
              <w:rFonts w:ascii="Trebuchet MS" w:hAnsi="Trebuchet MS"/>
            </w:rPr>
          </w:rPrChange>
        </w:rPr>
      </w:pPr>
    </w:p>
    <w:p w:rsidR="00743B33" w:rsidRPr="00743B33" w:rsidRDefault="00D20E06">
      <w:pPr>
        <w:ind w:left="540"/>
        <w:jc w:val="both"/>
        <w:rPr>
          <w:del w:id="28853" w:author="Author"/>
          <w:rFonts w:ascii="Calibri" w:hAnsi="Calibri"/>
          <w:sz w:val="20"/>
          <w:szCs w:val="20"/>
          <w:lang w:val="en-US"/>
          <w:rPrChange w:id="28854" w:author="Author">
            <w:rPr>
              <w:del w:id="28855" w:author="Author"/>
              <w:rFonts w:ascii="Trebuchet MS" w:hAnsi="Trebuchet MS"/>
              <w:b/>
              <w:lang w:val="en-US"/>
            </w:rPr>
          </w:rPrChange>
        </w:rPr>
      </w:pPr>
      <w:del w:id="28856" w:author="Author">
        <w:r>
          <w:rPr>
            <w:rFonts w:ascii="Calibri" w:hAnsi="Calibri"/>
            <w:sz w:val="20"/>
            <w:szCs w:val="20"/>
            <w:rPrChange w:id="28857" w:author="Author">
              <w:rPr>
                <w:rFonts w:ascii="Trebuchet MS" w:hAnsi="Trebuchet MS"/>
                <w:b/>
              </w:rPr>
            </w:rPrChange>
          </w:rPr>
          <w:delText>Example</w:delText>
        </w:r>
        <w:r>
          <w:rPr>
            <w:rFonts w:ascii="Calibri" w:hAnsi="Calibri"/>
            <w:sz w:val="20"/>
            <w:szCs w:val="20"/>
            <w:lang w:val="en-US"/>
            <w:rPrChange w:id="28858" w:author="Author">
              <w:rPr>
                <w:rFonts w:ascii="Trebuchet MS" w:hAnsi="Trebuchet MS"/>
                <w:b/>
                <w:lang w:val="en-US"/>
              </w:rPr>
            </w:rPrChange>
          </w:rPr>
          <w:delText>:</w:delText>
        </w:r>
      </w:del>
    </w:p>
    <w:p w:rsidR="00743B33" w:rsidRPr="00743B33" w:rsidRDefault="00D20E06">
      <w:pPr>
        <w:ind w:left="540"/>
        <w:jc w:val="both"/>
        <w:rPr>
          <w:del w:id="28859" w:author="Author"/>
          <w:rFonts w:ascii="Calibri" w:hAnsi="Calibri" w:cs="Courier New"/>
          <w:sz w:val="20"/>
          <w:szCs w:val="20"/>
          <w:rPrChange w:id="28860" w:author="Author">
            <w:rPr>
              <w:del w:id="28861" w:author="Author"/>
              <w:rFonts w:ascii="Courier New" w:hAnsi="Courier New" w:cs="Courier New"/>
              <w:sz w:val="20"/>
              <w:szCs w:val="20"/>
            </w:rPr>
          </w:rPrChange>
        </w:rPr>
      </w:pPr>
      <w:del w:id="28862" w:author="Author">
        <w:r>
          <w:rPr>
            <w:rFonts w:ascii="Calibri" w:hAnsi="Calibri" w:cs="Courier New"/>
            <w:sz w:val="20"/>
            <w:szCs w:val="20"/>
            <w:rPrChange w:id="28863" w:author="Author">
              <w:rPr>
                <w:rFonts w:ascii="Courier New" w:hAnsi="Courier New" w:cs="Courier New"/>
                <w:sz w:val="20"/>
                <w:szCs w:val="20"/>
              </w:rPr>
            </w:rPrChange>
          </w:rPr>
          <w:delText>void Mod_FunctionX(uint8 *p_Data1, uint8 *p_Data2)</w:delText>
        </w:r>
      </w:del>
    </w:p>
    <w:p w:rsidR="00743B33" w:rsidRPr="00743B33" w:rsidRDefault="00D20E06">
      <w:pPr>
        <w:ind w:left="540"/>
        <w:jc w:val="both"/>
        <w:rPr>
          <w:del w:id="28864" w:author="Author"/>
          <w:rFonts w:ascii="Calibri" w:hAnsi="Calibri" w:cs="Courier New"/>
          <w:sz w:val="20"/>
          <w:szCs w:val="20"/>
          <w:rPrChange w:id="28865" w:author="Author">
            <w:rPr>
              <w:del w:id="28866" w:author="Author"/>
              <w:rFonts w:ascii="Courier New" w:hAnsi="Courier New" w:cs="Courier New"/>
              <w:sz w:val="20"/>
              <w:szCs w:val="20"/>
            </w:rPr>
          </w:rPrChange>
        </w:rPr>
      </w:pPr>
      <w:del w:id="28867" w:author="Author">
        <w:r>
          <w:rPr>
            <w:rFonts w:ascii="Calibri" w:hAnsi="Calibri" w:cs="Courier New"/>
            <w:sz w:val="20"/>
            <w:szCs w:val="20"/>
            <w:rPrChange w:id="28868" w:author="Author">
              <w:rPr>
                <w:rFonts w:ascii="Courier New" w:hAnsi="Courier New" w:cs="Courier New"/>
                <w:sz w:val="20"/>
                <w:szCs w:val="20"/>
              </w:rPr>
            </w:rPrChange>
          </w:rPr>
          <w:delText>{</w:delText>
        </w:r>
      </w:del>
    </w:p>
    <w:p w:rsidR="00743B33" w:rsidRPr="00743B33" w:rsidRDefault="00D20E06">
      <w:pPr>
        <w:ind w:left="540"/>
        <w:jc w:val="both"/>
        <w:rPr>
          <w:del w:id="28869" w:author="Author"/>
          <w:rFonts w:ascii="Calibri" w:hAnsi="Calibri"/>
          <w:sz w:val="20"/>
          <w:szCs w:val="20"/>
          <w:rPrChange w:id="28870" w:author="Author">
            <w:rPr>
              <w:del w:id="28871" w:author="Author"/>
              <w:rFonts w:ascii="Trebuchet MS" w:hAnsi="Trebuchet MS"/>
              <w:sz w:val="20"/>
              <w:szCs w:val="20"/>
            </w:rPr>
          </w:rPrChange>
        </w:rPr>
      </w:pPr>
      <w:del w:id="28872" w:author="Author">
        <w:r>
          <w:rPr>
            <w:rFonts w:ascii="Calibri" w:hAnsi="Calibri"/>
            <w:sz w:val="20"/>
            <w:szCs w:val="20"/>
            <w:rPrChange w:id="28873" w:author="Author">
              <w:rPr>
                <w:rFonts w:ascii="Trebuchet MS" w:hAnsi="Trebuchet MS"/>
                <w:sz w:val="20"/>
                <w:szCs w:val="20"/>
              </w:rPr>
            </w:rPrChange>
          </w:rPr>
          <w:delText xml:space="preserve">  /* Compliant */</w:delText>
        </w:r>
      </w:del>
    </w:p>
    <w:p w:rsidR="00743B33" w:rsidRPr="00743B33" w:rsidRDefault="00D20E06">
      <w:pPr>
        <w:ind w:left="540"/>
        <w:jc w:val="both"/>
        <w:rPr>
          <w:del w:id="28874" w:author="Author"/>
          <w:rFonts w:ascii="Calibri" w:hAnsi="Calibri" w:cs="Courier New"/>
          <w:sz w:val="20"/>
          <w:szCs w:val="20"/>
          <w:rPrChange w:id="28875" w:author="Author">
            <w:rPr>
              <w:del w:id="28876" w:author="Author"/>
              <w:rFonts w:ascii="Courier New" w:hAnsi="Courier New" w:cs="Courier New"/>
              <w:sz w:val="20"/>
              <w:szCs w:val="20"/>
            </w:rPr>
          </w:rPrChange>
        </w:rPr>
      </w:pPr>
      <w:del w:id="28877" w:author="Author">
        <w:r>
          <w:rPr>
            <w:rFonts w:ascii="Calibri" w:hAnsi="Calibri"/>
            <w:sz w:val="20"/>
            <w:szCs w:val="20"/>
            <w:rPrChange w:id="28878" w:author="Author">
              <w:rPr>
                <w:rFonts w:ascii="Trebuchet MS" w:hAnsi="Trebuchet MS"/>
                <w:sz w:val="20"/>
                <w:szCs w:val="20"/>
              </w:rPr>
            </w:rPrChange>
          </w:rPr>
          <w:delText xml:space="preserve">  </w:delText>
        </w:r>
        <w:r>
          <w:rPr>
            <w:rFonts w:ascii="Calibri" w:hAnsi="Calibri" w:cs="Courier New"/>
            <w:sz w:val="20"/>
            <w:szCs w:val="20"/>
            <w:rPrChange w:id="28879" w:author="Author">
              <w:rPr>
                <w:rFonts w:ascii="Courier New" w:hAnsi="Courier New" w:cs="Courier New"/>
                <w:sz w:val="20"/>
                <w:szCs w:val="20"/>
              </w:rPr>
            </w:rPrChange>
          </w:rPr>
          <w:delText>if (p_Data1 != NULL)</w:delText>
        </w:r>
      </w:del>
    </w:p>
    <w:p w:rsidR="00743B33" w:rsidRPr="00743B33" w:rsidRDefault="00D20E06">
      <w:pPr>
        <w:ind w:left="540"/>
        <w:jc w:val="both"/>
        <w:rPr>
          <w:del w:id="28880" w:author="Author"/>
          <w:rFonts w:ascii="Calibri" w:hAnsi="Calibri" w:cs="Courier New"/>
          <w:sz w:val="20"/>
          <w:szCs w:val="20"/>
          <w:rPrChange w:id="28881" w:author="Author">
            <w:rPr>
              <w:del w:id="28882" w:author="Author"/>
              <w:rFonts w:ascii="Courier New" w:hAnsi="Courier New" w:cs="Courier New"/>
              <w:sz w:val="20"/>
              <w:szCs w:val="20"/>
            </w:rPr>
          </w:rPrChange>
        </w:rPr>
      </w:pPr>
      <w:del w:id="28883" w:author="Author">
        <w:r>
          <w:rPr>
            <w:rFonts w:ascii="Calibri" w:hAnsi="Calibri" w:cs="Courier New"/>
            <w:sz w:val="20"/>
            <w:szCs w:val="20"/>
            <w:rPrChange w:id="28884" w:author="Author">
              <w:rPr>
                <w:rFonts w:ascii="Courier New" w:hAnsi="Courier New" w:cs="Courier New"/>
                <w:sz w:val="20"/>
                <w:szCs w:val="20"/>
              </w:rPr>
            </w:rPrChange>
          </w:rPr>
          <w:delText xml:space="preserve">  {</w:delText>
        </w:r>
      </w:del>
    </w:p>
    <w:p w:rsidR="00743B33" w:rsidRPr="00743B33" w:rsidRDefault="00D20E06">
      <w:pPr>
        <w:ind w:left="540"/>
        <w:jc w:val="both"/>
        <w:rPr>
          <w:del w:id="28885" w:author="Author"/>
          <w:rFonts w:ascii="Calibri" w:hAnsi="Calibri" w:cs="Courier New"/>
          <w:sz w:val="20"/>
          <w:szCs w:val="20"/>
          <w:rPrChange w:id="28886" w:author="Author">
            <w:rPr>
              <w:del w:id="28887" w:author="Author"/>
              <w:rFonts w:ascii="Courier New" w:hAnsi="Courier New" w:cs="Courier New"/>
              <w:sz w:val="20"/>
              <w:szCs w:val="20"/>
            </w:rPr>
          </w:rPrChange>
        </w:rPr>
      </w:pPr>
      <w:del w:id="28888" w:author="Author">
        <w:r>
          <w:rPr>
            <w:rFonts w:ascii="Calibri" w:hAnsi="Calibri" w:cs="Courier New"/>
            <w:sz w:val="20"/>
            <w:szCs w:val="20"/>
            <w:rPrChange w:id="28889" w:author="Author">
              <w:rPr>
                <w:rFonts w:ascii="Courier New" w:hAnsi="Courier New" w:cs="Courier New"/>
                <w:sz w:val="20"/>
                <w:szCs w:val="20"/>
              </w:rPr>
            </w:rPrChange>
          </w:rPr>
          <w:delText xml:space="preserve">    *p_Data1 = 0u;</w:delText>
        </w:r>
      </w:del>
    </w:p>
    <w:p w:rsidR="00743B33" w:rsidRPr="00743B33" w:rsidRDefault="00D20E06">
      <w:pPr>
        <w:ind w:left="540"/>
        <w:jc w:val="both"/>
        <w:rPr>
          <w:del w:id="28890" w:author="Author"/>
          <w:rFonts w:ascii="Calibri" w:hAnsi="Calibri" w:cs="Courier New"/>
          <w:sz w:val="20"/>
          <w:szCs w:val="20"/>
          <w:rPrChange w:id="28891" w:author="Author">
            <w:rPr>
              <w:del w:id="28892" w:author="Author"/>
              <w:rFonts w:ascii="Courier New" w:hAnsi="Courier New" w:cs="Courier New"/>
              <w:sz w:val="20"/>
              <w:szCs w:val="20"/>
            </w:rPr>
          </w:rPrChange>
        </w:rPr>
      </w:pPr>
      <w:del w:id="28893" w:author="Author">
        <w:r>
          <w:rPr>
            <w:rFonts w:ascii="Calibri" w:hAnsi="Calibri" w:cs="Courier New"/>
            <w:sz w:val="20"/>
            <w:szCs w:val="20"/>
            <w:rPrChange w:id="28894" w:author="Author">
              <w:rPr>
                <w:rFonts w:ascii="Courier New" w:hAnsi="Courier New" w:cs="Courier New"/>
                <w:sz w:val="20"/>
                <w:szCs w:val="20"/>
              </w:rPr>
            </w:rPrChange>
          </w:rPr>
          <w:delText xml:space="preserve">  }</w:delText>
        </w:r>
      </w:del>
    </w:p>
    <w:p w:rsidR="00743B33" w:rsidRPr="00743B33" w:rsidRDefault="00743B33">
      <w:pPr>
        <w:ind w:left="540"/>
        <w:jc w:val="both"/>
        <w:rPr>
          <w:del w:id="28895" w:author="Author"/>
          <w:rFonts w:ascii="Calibri" w:hAnsi="Calibri" w:cs="Courier New"/>
          <w:sz w:val="20"/>
          <w:szCs w:val="20"/>
          <w:rPrChange w:id="28896" w:author="Author">
            <w:rPr>
              <w:del w:id="28897" w:author="Author"/>
              <w:rFonts w:ascii="Courier New" w:hAnsi="Courier New" w:cs="Courier New"/>
              <w:sz w:val="20"/>
              <w:szCs w:val="20"/>
            </w:rPr>
          </w:rPrChange>
        </w:rPr>
      </w:pPr>
    </w:p>
    <w:p w:rsidR="00743B33" w:rsidRPr="00743B33" w:rsidRDefault="00D20E06">
      <w:pPr>
        <w:ind w:left="540"/>
        <w:jc w:val="both"/>
        <w:rPr>
          <w:del w:id="28898" w:author="Author"/>
          <w:rFonts w:ascii="Calibri" w:hAnsi="Calibri"/>
          <w:sz w:val="20"/>
          <w:szCs w:val="20"/>
          <w:rPrChange w:id="28899" w:author="Author">
            <w:rPr>
              <w:del w:id="28900" w:author="Author"/>
              <w:rFonts w:ascii="Trebuchet MS" w:hAnsi="Trebuchet MS"/>
              <w:sz w:val="20"/>
              <w:szCs w:val="20"/>
            </w:rPr>
          </w:rPrChange>
        </w:rPr>
      </w:pPr>
      <w:del w:id="28901" w:author="Author">
        <w:r>
          <w:rPr>
            <w:rFonts w:ascii="Calibri" w:hAnsi="Calibri"/>
            <w:sz w:val="20"/>
            <w:szCs w:val="20"/>
            <w:rPrChange w:id="28902" w:author="Author">
              <w:rPr>
                <w:rFonts w:ascii="Trebuchet MS" w:hAnsi="Trebuchet MS"/>
                <w:sz w:val="20"/>
                <w:szCs w:val="20"/>
              </w:rPr>
            </w:rPrChange>
          </w:rPr>
          <w:delText xml:space="preserve">  /* Not compliant */</w:delText>
        </w:r>
      </w:del>
    </w:p>
    <w:p w:rsidR="00743B33" w:rsidRPr="00743B33" w:rsidRDefault="00D20E06">
      <w:pPr>
        <w:ind w:left="540"/>
        <w:jc w:val="both"/>
        <w:rPr>
          <w:del w:id="28903" w:author="Author"/>
          <w:rFonts w:ascii="Calibri" w:hAnsi="Calibri" w:cs="Courier New"/>
          <w:sz w:val="20"/>
          <w:szCs w:val="20"/>
          <w:rPrChange w:id="28904" w:author="Author">
            <w:rPr>
              <w:del w:id="28905" w:author="Author"/>
              <w:rFonts w:ascii="Courier New" w:hAnsi="Courier New" w:cs="Courier New"/>
              <w:sz w:val="20"/>
              <w:szCs w:val="20"/>
            </w:rPr>
          </w:rPrChange>
        </w:rPr>
      </w:pPr>
      <w:del w:id="28906" w:author="Author">
        <w:r>
          <w:rPr>
            <w:rFonts w:ascii="Calibri" w:hAnsi="Calibri" w:cs="Courier New"/>
            <w:sz w:val="20"/>
            <w:szCs w:val="20"/>
            <w:rPrChange w:id="28907" w:author="Author">
              <w:rPr>
                <w:rFonts w:ascii="Courier New" w:hAnsi="Courier New" w:cs="Courier New"/>
                <w:sz w:val="20"/>
                <w:szCs w:val="20"/>
              </w:rPr>
            </w:rPrChange>
          </w:rPr>
          <w:delText xml:space="preserve">  *p_Data2 = 0u;</w:delText>
        </w:r>
      </w:del>
    </w:p>
    <w:p w:rsidR="00743B33" w:rsidRPr="00743B33" w:rsidRDefault="00D20E06">
      <w:pPr>
        <w:ind w:left="540"/>
        <w:jc w:val="both"/>
        <w:rPr>
          <w:del w:id="28908" w:author="Author"/>
          <w:rFonts w:ascii="Calibri" w:hAnsi="Calibri" w:cs="Courier New"/>
          <w:sz w:val="20"/>
          <w:szCs w:val="20"/>
          <w:rPrChange w:id="28909" w:author="Author">
            <w:rPr>
              <w:del w:id="28910" w:author="Author"/>
              <w:rFonts w:ascii="Courier New" w:hAnsi="Courier New" w:cs="Courier New"/>
              <w:sz w:val="20"/>
              <w:szCs w:val="20"/>
            </w:rPr>
          </w:rPrChange>
        </w:rPr>
      </w:pPr>
      <w:del w:id="28911" w:author="Author">
        <w:r>
          <w:rPr>
            <w:rFonts w:ascii="Calibri" w:hAnsi="Calibri" w:cs="Courier New"/>
            <w:sz w:val="20"/>
            <w:szCs w:val="20"/>
            <w:rPrChange w:id="28912" w:author="Author">
              <w:rPr>
                <w:rFonts w:ascii="Courier New" w:hAnsi="Courier New" w:cs="Courier New"/>
                <w:sz w:val="20"/>
                <w:szCs w:val="20"/>
              </w:rPr>
            </w:rPrChange>
          </w:rPr>
          <w:delText>}</w:delText>
        </w:r>
      </w:del>
    </w:p>
    <w:p w:rsidR="00743B33" w:rsidRPr="00743B33" w:rsidRDefault="00743B33">
      <w:pPr>
        <w:ind w:left="540"/>
        <w:jc w:val="both"/>
        <w:rPr>
          <w:del w:id="28913" w:author="Author"/>
          <w:rFonts w:ascii="Calibri" w:hAnsi="Calibri"/>
          <w:sz w:val="20"/>
          <w:szCs w:val="20"/>
          <w:lang w:val="en-US"/>
          <w:rPrChange w:id="28914" w:author="Author">
            <w:rPr>
              <w:del w:id="28915" w:author="Author"/>
              <w:rFonts w:ascii="Trebuchet MS" w:hAnsi="Trebuchet MS"/>
              <w:b/>
              <w:lang w:val="en-US"/>
            </w:rPr>
          </w:rPrChange>
        </w:rPr>
      </w:pPr>
    </w:p>
    <w:p w:rsidR="00743B33" w:rsidRPr="00743B33" w:rsidRDefault="00D20E06">
      <w:pPr>
        <w:tabs>
          <w:tab w:val="right" w:pos="9540"/>
        </w:tabs>
        <w:ind w:left="540"/>
        <w:jc w:val="both"/>
        <w:rPr>
          <w:del w:id="28916" w:author="Author"/>
          <w:rFonts w:ascii="Calibri" w:hAnsi="Calibri"/>
          <w:sz w:val="20"/>
          <w:szCs w:val="20"/>
          <w:rPrChange w:id="28917" w:author="Author">
            <w:rPr>
              <w:del w:id="28918" w:author="Author"/>
              <w:rFonts w:ascii="Trebuchet MS" w:hAnsi="Trebuchet MS"/>
            </w:rPr>
          </w:rPrChange>
        </w:rPr>
      </w:pPr>
      <w:del w:id="28919" w:author="Author">
        <w:r>
          <w:rPr>
            <w:rFonts w:ascii="Calibri" w:hAnsi="Calibri"/>
            <w:sz w:val="20"/>
            <w:szCs w:val="20"/>
            <w:rPrChange w:id="28920" w:author="Author">
              <w:rPr>
                <w:rFonts w:ascii="Trebuchet MS" w:hAnsi="Trebuchet MS"/>
                <w:b/>
              </w:rPr>
            </w:rPrChange>
          </w:rPr>
          <w:delText>Rationale</w:delText>
        </w:r>
        <w:r>
          <w:rPr>
            <w:rFonts w:ascii="Calibri" w:hAnsi="Calibri"/>
            <w:sz w:val="20"/>
            <w:szCs w:val="20"/>
            <w:lang w:val="en-US"/>
            <w:rPrChange w:id="28921" w:author="Author">
              <w:rPr>
                <w:rFonts w:ascii="Trebuchet MS" w:hAnsi="Trebuchet MS"/>
                <w:b/>
                <w:lang w:val="en-US"/>
              </w:rPr>
            </w:rPrChange>
          </w:rPr>
          <w:delText>:</w:delText>
        </w:r>
        <w:r>
          <w:rPr>
            <w:rFonts w:ascii="Calibri" w:hAnsi="Calibri"/>
            <w:sz w:val="20"/>
            <w:szCs w:val="20"/>
            <w:rPrChange w:id="28922" w:author="Author">
              <w:rPr>
                <w:rFonts w:ascii="Trebuchet MS" w:hAnsi="Trebuchet MS"/>
              </w:rPr>
            </w:rPrChange>
          </w:rPr>
          <w:delText xml:space="preserve"> </w:delText>
        </w:r>
        <w:r>
          <w:rPr>
            <w:rFonts w:ascii="Calibri" w:hAnsi="Calibri"/>
            <w:sz w:val="20"/>
            <w:szCs w:val="20"/>
            <w:rPrChange w:id="28923" w:author="Author">
              <w:rPr>
                <w:rFonts w:ascii="Trebuchet MS" w:hAnsi="Trebuchet MS"/>
              </w:rPr>
            </w:rPrChange>
          </w:rPr>
          <w:tab/>
        </w:r>
      </w:del>
    </w:p>
    <w:p w:rsidR="00743B33" w:rsidRPr="00743B33" w:rsidRDefault="00D20E06">
      <w:pPr>
        <w:ind w:left="540"/>
        <w:jc w:val="both"/>
        <w:rPr>
          <w:del w:id="28924" w:author="Author"/>
          <w:rFonts w:ascii="Calibri" w:hAnsi="Calibri"/>
          <w:sz w:val="20"/>
          <w:szCs w:val="20"/>
          <w:rPrChange w:id="28925" w:author="Author">
            <w:rPr>
              <w:del w:id="28926" w:author="Author"/>
              <w:rFonts w:ascii="Trebuchet MS" w:hAnsi="Trebuchet MS"/>
              <w:sz w:val="20"/>
              <w:szCs w:val="20"/>
            </w:rPr>
          </w:rPrChange>
        </w:rPr>
      </w:pPr>
      <w:del w:id="28927" w:author="Author">
        <w:r>
          <w:rPr>
            <w:rFonts w:ascii="Calibri" w:hAnsi="Calibri"/>
            <w:sz w:val="20"/>
            <w:szCs w:val="20"/>
            <w:rPrChange w:id="28928" w:author="Author">
              <w:rPr>
                <w:rFonts w:ascii="Trebuchet MS" w:hAnsi="Trebuchet MS"/>
                <w:sz w:val="20"/>
                <w:szCs w:val="20"/>
              </w:rPr>
            </w:rPrChange>
          </w:rPr>
          <w:delText>Avoid undefined behaviour if a pointer is NULL.</w:delText>
        </w:r>
      </w:del>
    </w:p>
    <w:p w:rsidR="00743B33" w:rsidRPr="00743B33" w:rsidRDefault="00D20E06">
      <w:pPr>
        <w:ind w:left="540"/>
        <w:jc w:val="both"/>
        <w:rPr>
          <w:rFonts w:ascii="Calibri" w:hAnsi="Calibri"/>
          <w:sz w:val="20"/>
          <w:szCs w:val="20"/>
          <w:rPrChange w:id="28929" w:author="Author">
            <w:rPr>
              <w:rFonts w:ascii="Trebuchet MS" w:hAnsi="Trebuchet MS"/>
            </w:rPr>
          </w:rPrChange>
        </w:rPr>
      </w:pPr>
      <w:ins w:id="28930" w:author="Author">
        <w:del w:id="28931" w:author="Author">
          <w:r>
            <w:rPr>
              <w:rFonts w:ascii="Calibri" w:hAnsi="Calibri"/>
              <w:sz w:val="20"/>
              <w:szCs w:val="20"/>
              <w:rPrChange w:id="28932" w:author="Author">
                <w:rPr>
                  <w:rFonts w:ascii="Calibri" w:hAnsi="Calibri"/>
                  <w:b/>
                  <w:sz w:val="20"/>
                  <w:szCs w:val="20"/>
                </w:rPr>
              </w:rPrChange>
            </w:rPr>
            <w:delText>No need</w:delText>
          </w:r>
        </w:del>
        <w:r>
          <w:rPr>
            <w:rFonts w:ascii="Calibri" w:hAnsi="Calibri"/>
            <w:sz w:val="20"/>
            <w:szCs w:val="20"/>
          </w:rPr>
          <w:t>Not applicable</w:t>
        </w:r>
        <w:r>
          <w:rPr>
            <w:rFonts w:ascii="Calibri" w:hAnsi="Calibri"/>
            <w:sz w:val="20"/>
            <w:szCs w:val="20"/>
            <w:rPrChange w:id="28933" w:author="Author">
              <w:rPr>
                <w:rFonts w:ascii="Calibri" w:hAnsi="Calibri"/>
                <w:b/>
                <w:sz w:val="20"/>
                <w:szCs w:val="20"/>
              </w:rPr>
            </w:rPrChange>
          </w:rPr>
          <w:t>.</w:t>
        </w:r>
      </w:ins>
    </w:p>
    <w:p w:rsidR="00743B33" w:rsidRDefault="00D20E06">
      <w:pPr>
        <w:pStyle w:val="Heading3"/>
      </w:pPr>
      <w:bookmarkStart w:id="28934" w:name="_Toc294795280"/>
      <w:bookmarkStart w:id="28935" w:name="_Toc301956979"/>
      <w:bookmarkStart w:id="28936" w:name="_Toc301960107"/>
      <w:bookmarkStart w:id="28937" w:name="_Toc301960581"/>
      <w:bookmarkStart w:id="28938" w:name="_Toc301960743"/>
      <w:bookmarkStart w:id="28939" w:name="_Toc409602549"/>
      <w:bookmarkStart w:id="28940" w:name="_Toc430267212"/>
      <w:bookmarkStart w:id="28941" w:name="_Toc491674472"/>
      <w:r>
        <w:lastRenderedPageBreak/>
        <w:t>Rules_Ptr_00</w:t>
      </w:r>
      <w:bookmarkEnd w:id="28934"/>
      <w:bookmarkEnd w:id="28935"/>
      <w:bookmarkEnd w:id="28936"/>
      <w:bookmarkEnd w:id="28937"/>
      <w:bookmarkEnd w:id="28938"/>
      <w:bookmarkEnd w:id="28939"/>
      <w:r>
        <w:t>4 ([1] Clause 5.4.7 - table 1 - 1d)</w:t>
      </w:r>
      <w:bookmarkEnd w:id="28940"/>
      <w:bookmarkEnd w:id="28941"/>
    </w:p>
    <w:p w:rsidR="00743B33" w:rsidRPr="00743B33" w:rsidRDefault="00D20E06" w:rsidP="00743B33">
      <w:pPr>
        <w:ind w:left="540"/>
        <w:jc w:val="both"/>
        <w:rPr>
          <w:del w:id="28942" w:author="Author"/>
          <w:rFonts w:ascii="Calibri" w:hAnsi="Calibri"/>
          <w:rPrChange w:id="28943" w:author="Author">
            <w:rPr>
              <w:del w:id="28944" w:author="Author"/>
              <w:rFonts w:ascii="Trebuchet MS" w:hAnsi="Trebuchet MS"/>
            </w:rPr>
          </w:rPrChange>
        </w:rPr>
        <w:pPrChange w:id="28945" w:author="Author">
          <w:pPr>
            <w:pStyle w:val="Heading3"/>
          </w:pPr>
        </w:pPrChange>
      </w:pPr>
      <w:ins w:id="28946" w:author="Author">
        <w:del w:id="28947" w:author="Author">
          <w:r>
            <w:rPr>
              <w:rFonts w:ascii="Calibri" w:hAnsi="Calibri"/>
              <w:sz w:val="20"/>
              <w:szCs w:val="20"/>
              <w:rPrChange w:id="28948" w:author="Author">
                <w:rPr>
                  <w:b w:val="0"/>
                </w:rPr>
              </w:rPrChange>
            </w:rPr>
            <w:delText>No need</w:delText>
          </w:r>
        </w:del>
        <w:r>
          <w:rPr>
            <w:rFonts w:ascii="Calibri" w:hAnsi="Calibri"/>
            <w:sz w:val="20"/>
            <w:szCs w:val="20"/>
          </w:rPr>
          <w:t>Not applicable</w:t>
        </w:r>
        <w:r>
          <w:rPr>
            <w:rFonts w:ascii="Calibri" w:hAnsi="Calibri"/>
            <w:sz w:val="20"/>
            <w:szCs w:val="20"/>
            <w:rPrChange w:id="28949" w:author="Author">
              <w:rPr>
                <w:b w:val="0"/>
              </w:rPr>
            </w:rPrChange>
          </w:rPr>
          <w:t>.</w:t>
        </w:r>
      </w:ins>
      <w:del w:id="28950" w:author="Author">
        <w:r>
          <w:rPr>
            <w:rFonts w:ascii="Calibri" w:hAnsi="Calibri"/>
            <w:sz w:val="20"/>
            <w:szCs w:val="20"/>
            <w:rPrChange w:id="28951" w:author="Author">
              <w:rPr>
                <w:rFonts w:ascii="Trebuchet MS" w:hAnsi="Trebuchet MS"/>
                <w:b w:val="0"/>
              </w:rPr>
            </w:rPrChange>
          </w:rPr>
          <w:delText>Rule:</w:delText>
        </w:r>
      </w:del>
    </w:p>
    <w:p w:rsidR="00743B33" w:rsidRPr="00743B33" w:rsidRDefault="00D20E06" w:rsidP="00743B33">
      <w:pPr>
        <w:ind w:left="567"/>
        <w:rPr>
          <w:del w:id="28952" w:author="Author"/>
          <w:rPrChange w:id="28953" w:author="Author">
            <w:rPr>
              <w:del w:id="28954" w:author="Author"/>
              <w:rFonts w:ascii="Trebuchet MS" w:hAnsi="Trebuchet MS"/>
            </w:rPr>
          </w:rPrChange>
        </w:rPr>
        <w:pPrChange w:id="28955" w:author="Author">
          <w:pPr>
            <w:pStyle w:val="Heading3"/>
          </w:pPr>
        </w:pPrChange>
      </w:pPr>
      <w:del w:id="28956" w:author="Author">
        <w:r>
          <w:rPr>
            <w:rPrChange w:id="28957" w:author="Author">
              <w:rPr>
                <w:rFonts w:ascii="Trebuchet MS" w:hAnsi="Trebuchet MS"/>
                <w:b w:val="0"/>
              </w:rPr>
            </w:rPrChange>
          </w:rPr>
          <w:delText xml:space="preserve">A </w:delText>
        </w:r>
        <w:r>
          <w:rPr>
            <w:i/>
            <w:rPrChange w:id="28958" w:author="Author">
              <w:rPr>
                <w:rFonts w:ascii="Trebuchet MS" w:hAnsi="Trebuchet MS"/>
                <w:b w:val="0"/>
                <w:i/>
              </w:rPr>
            </w:rPrChange>
          </w:rPr>
          <w:delText>‘typedef’</w:delText>
        </w:r>
        <w:r>
          <w:rPr>
            <w:rPrChange w:id="28959" w:author="Author">
              <w:rPr>
                <w:rFonts w:ascii="Trebuchet MS" w:hAnsi="Trebuchet MS"/>
                <w:b w:val="0"/>
              </w:rPr>
            </w:rPrChange>
          </w:rPr>
          <w:delText xml:space="preserve"> shall be used to simplify program syntax when declaring function pointers.</w:delText>
        </w:r>
      </w:del>
    </w:p>
    <w:p w:rsidR="00743B33" w:rsidRPr="00743B33" w:rsidRDefault="00743B33" w:rsidP="00743B33">
      <w:pPr>
        <w:ind w:left="567"/>
        <w:rPr>
          <w:del w:id="28960" w:author="Author"/>
          <w:rPrChange w:id="28961" w:author="Author">
            <w:rPr>
              <w:del w:id="28962" w:author="Author"/>
              <w:rFonts w:ascii="Trebuchet MS" w:hAnsi="Trebuchet MS"/>
            </w:rPr>
          </w:rPrChange>
        </w:rPr>
        <w:pPrChange w:id="28963" w:author="Author">
          <w:pPr>
            <w:pStyle w:val="Heading3"/>
          </w:pPr>
        </w:pPrChange>
      </w:pPr>
    </w:p>
    <w:p w:rsidR="00743B33" w:rsidRPr="00743B33" w:rsidRDefault="00D20E06" w:rsidP="00743B33">
      <w:pPr>
        <w:ind w:left="567"/>
        <w:rPr>
          <w:del w:id="28964" w:author="Author"/>
          <w:rPrChange w:id="28965" w:author="Author">
            <w:rPr>
              <w:del w:id="28966" w:author="Author"/>
              <w:rFonts w:ascii="Trebuchet MS" w:hAnsi="Trebuchet MS"/>
            </w:rPr>
          </w:rPrChange>
        </w:rPr>
        <w:pPrChange w:id="28967" w:author="Author">
          <w:pPr>
            <w:pStyle w:val="Heading3"/>
          </w:pPr>
        </w:pPrChange>
      </w:pPr>
      <w:del w:id="28968" w:author="Author">
        <w:r>
          <w:rPr>
            <w:rPrChange w:id="28969" w:author="Author">
              <w:rPr>
                <w:rFonts w:ascii="Trebuchet MS" w:hAnsi="Trebuchet MS"/>
                <w:b w:val="0"/>
              </w:rPr>
            </w:rPrChange>
          </w:rPr>
          <w:delText>Example:</w:delText>
        </w:r>
      </w:del>
    </w:p>
    <w:p w:rsidR="00743B33" w:rsidRPr="00743B33" w:rsidRDefault="00D20E06" w:rsidP="00743B33">
      <w:pPr>
        <w:ind w:left="567"/>
        <w:rPr>
          <w:del w:id="28970" w:author="Author"/>
          <w:rFonts w:cs="Courier New"/>
          <w:rPrChange w:id="28971" w:author="Author">
            <w:rPr>
              <w:del w:id="28972" w:author="Author"/>
              <w:rFonts w:ascii="Courier New" w:hAnsi="Courier New" w:cs="Courier New"/>
            </w:rPr>
          </w:rPrChange>
        </w:rPr>
        <w:pPrChange w:id="28973" w:author="Author">
          <w:pPr>
            <w:pStyle w:val="Heading3"/>
          </w:pPr>
        </w:pPrChange>
      </w:pPr>
      <w:del w:id="28974" w:author="Author">
        <w:r>
          <w:rPr>
            <w:rFonts w:cs="Courier New"/>
            <w:rPrChange w:id="28975" w:author="Author">
              <w:rPr>
                <w:rFonts w:ascii="Courier New" w:hAnsi="Courier New" w:cs="Courier New"/>
                <w:b w:val="0"/>
              </w:rPr>
            </w:rPrChange>
          </w:rPr>
          <w:delText>typedef uint8 (*Mod_FuncX_t)(void);</w:delText>
        </w:r>
      </w:del>
    </w:p>
    <w:p w:rsidR="00743B33" w:rsidRPr="00743B33" w:rsidRDefault="00D20E06" w:rsidP="00743B33">
      <w:pPr>
        <w:ind w:left="567"/>
        <w:rPr>
          <w:del w:id="28976" w:author="Author"/>
          <w:rFonts w:cs="Courier New"/>
          <w:rPrChange w:id="28977" w:author="Author">
            <w:rPr>
              <w:del w:id="28978" w:author="Author"/>
              <w:rFonts w:ascii="Courier New" w:hAnsi="Courier New" w:cs="Courier New"/>
            </w:rPr>
          </w:rPrChange>
        </w:rPr>
        <w:pPrChange w:id="28979" w:author="Author">
          <w:pPr>
            <w:pStyle w:val="Heading3"/>
          </w:pPr>
        </w:pPrChange>
      </w:pPr>
      <w:del w:id="28980" w:author="Author">
        <w:r>
          <w:rPr>
            <w:rFonts w:cs="Courier New"/>
            <w:rPrChange w:id="28981" w:author="Author">
              <w:rPr>
                <w:rFonts w:ascii="Courier New" w:hAnsi="Courier New" w:cs="Courier New"/>
                <w:b w:val="0"/>
              </w:rPr>
            </w:rPrChange>
          </w:rPr>
          <w:delText>Mod_FuncX_t  Mod_MyFunc;</w:delText>
        </w:r>
      </w:del>
    </w:p>
    <w:p w:rsidR="00743B33" w:rsidRPr="00743B33" w:rsidRDefault="00743B33" w:rsidP="00743B33">
      <w:pPr>
        <w:ind w:left="567"/>
        <w:rPr>
          <w:del w:id="28982" w:author="Author"/>
          <w:rPrChange w:id="28983" w:author="Author">
            <w:rPr>
              <w:del w:id="28984" w:author="Author"/>
              <w:rFonts w:ascii="Trebuchet MS" w:hAnsi="Trebuchet MS"/>
            </w:rPr>
          </w:rPrChange>
        </w:rPr>
        <w:pPrChange w:id="28985" w:author="Author">
          <w:pPr>
            <w:pStyle w:val="Heading3"/>
          </w:pPr>
        </w:pPrChange>
      </w:pPr>
    </w:p>
    <w:p w:rsidR="00743B33" w:rsidRPr="00743B33" w:rsidRDefault="00D20E06" w:rsidP="00743B33">
      <w:pPr>
        <w:ind w:left="567"/>
        <w:rPr>
          <w:del w:id="28986" w:author="Author"/>
          <w:rPrChange w:id="28987" w:author="Author">
            <w:rPr>
              <w:del w:id="28988" w:author="Author"/>
              <w:rFonts w:ascii="Trebuchet MS" w:hAnsi="Trebuchet MS"/>
            </w:rPr>
          </w:rPrChange>
        </w:rPr>
        <w:pPrChange w:id="28989" w:author="Author">
          <w:pPr>
            <w:pStyle w:val="Heading3"/>
          </w:pPr>
        </w:pPrChange>
      </w:pPr>
      <w:del w:id="28990" w:author="Author">
        <w:r>
          <w:rPr>
            <w:rPrChange w:id="28991" w:author="Author">
              <w:rPr>
                <w:rFonts w:ascii="Trebuchet MS" w:hAnsi="Trebuchet MS"/>
                <w:b w:val="0"/>
              </w:rPr>
            </w:rPrChange>
          </w:rPr>
          <w:delText xml:space="preserve">Rationale: </w:delText>
        </w:r>
      </w:del>
    </w:p>
    <w:p w:rsidR="00743B33" w:rsidRPr="00743B33" w:rsidRDefault="00D20E06" w:rsidP="00743B33">
      <w:pPr>
        <w:ind w:left="567"/>
        <w:rPr>
          <w:del w:id="28992" w:author="Author"/>
          <w:rPrChange w:id="28993" w:author="Author">
            <w:rPr>
              <w:del w:id="28994" w:author="Author"/>
              <w:rFonts w:ascii="Trebuchet MS" w:hAnsi="Trebuchet MS"/>
            </w:rPr>
          </w:rPrChange>
        </w:rPr>
        <w:pPrChange w:id="28995" w:author="Author">
          <w:pPr>
            <w:pStyle w:val="Heading3"/>
          </w:pPr>
        </w:pPrChange>
      </w:pPr>
      <w:del w:id="28996" w:author="Author">
        <w:r>
          <w:rPr>
            <w:rPrChange w:id="28997" w:author="Author">
              <w:rPr>
                <w:rFonts w:ascii="Trebuchet MS" w:hAnsi="Trebuchet MS"/>
                <w:b w:val="0"/>
              </w:rPr>
            </w:rPrChange>
          </w:rPr>
          <w:delText>Improved readability</w:delText>
        </w:r>
      </w:del>
    </w:p>
    <w:p w:rsidR="00743B33" w:rsidRPr="00743B33" w:rsidRDefault="00743B33" w:rsidP="00743B33">
      <w:pPr>
        <w:ind w:left="567"/>
        <w:rPr>
          <w:rPrChange w:id="28998" w:author="Author">
            <w:rPr>
              <w:rFonts w:ascii="Trebuchet MS" w:hAnsi="Trebuchet MS"/>
            </w:rPr>
          </w:rPrChange>
        </w:rPr>
        <w:pPrChange w:id="28999" w:author="Author">
          <w:pPr>
            <w:pStyle w:val="Heading3"/>
          </w:pPr>
        </w:pPrChange>
      </w:pPr>
    </w:p>
    <w:p w:rsidR="00743B33" w:rsidRDefault="00D20E06">
      <w:pPr>
        <w:pStyle w:val="Heading3"/>
      </w:pPr>
      <w:bookmarkStart w:id="29000" w:name="_Toc294795281"/>
      <w:bookmarkStart w:id="29001" w:name="_Toc301956980"/>
      <w:bookmarkStart w:id="29002" w:name="_Toc301960108"/>
      <w:bookmarkStart w:id="29003" w:name="_Toc301960582"/>
      <w:bookmarkStart w:id="29004" w:name="_Toc301960744"/>
      <w:bookmarkStart w:id="29005" w:name="_Toc409602550"/>
      <w:bookmarkStart w:id="29006" w:name="_Toc430267213"/>
      <w:bookmarkStart w:id="29007" w:name="_Toc491674473"/>
      <w:r>
        <w:t>Rules_Ptr_00</w:t>
      </w:r>
      <w:bookmarkEnd w:id="29000"/>
      <w:bookmarkEnd w:id="29001"/>
      <w:bookmarkEnd w:id="29002"/>
      <w:bookmarkEnd w:id="29003"/>
      <w:bookmarkEnd w:id="29004"/>
      <w:bookmarkEnd w:id="29005"/>
      <w:r>
        <w:t>5 ([1] Clause 5.4.7 - table 1 - 1d)</w:t>
      </w:r>
      <w:bookmarkEnd w:id="29006"/>
      <w:bookmarkEnd w:id="29007"/>
    </w:p>
    <w:p w:rsidR="00743B33" w:rsidRPr="00743B33" w:rsidRDefault="00D20E06">
      <w:pPr>
        <w:ind w:left="540"/>
        <w:jc w:val="both"/>
        <w:rPr>
          <w:del w:id="29008" w:author="Author"/>
          <w:rFonts w:ascii="Calibri" w:hAnsi="Calibri"/>
          <w:b/>
          <w:sz w:val="20"/>
          <w:szCs w:val="20"/>
          <w:lang w:val="en-US"/>
          <w:rPrChange w:id="29009" w:author="Author">
            <w:rPr>
              <w:del w:id="29010" w:author="Author"/>
              <w:rFonts w:ascii="Trebuchet MS" w:hAnsi="Trebuchet MS"/>
              <w:b/>
              <w:lang w:val="en-US"/>
            </w:rPr>
          </w:rPrChange>
        </w:rPr>
      </w:pPr>
      <w:del w:id="29011" w:author="Author">
        <w:r>
          <w:rPr>
            <w:rFonts w:ascii="Calibri" w:hAnsi="Calibri"/>
            <w:b/>
            <w:sz w:val="20"/>
            <w:szCs w:val="20"/>
            <w:lang w:val="en-US"/>
            <w:rPrChange w:id="29012" w:author="Author">
              <w:rPr>
                <w:rFonts w:ascii="Trebuchet MS" w:hAnsi="Trebuchet MS"/>
                <w:b/>
                <w:lang w:val="en-US"/>
              </w:rPr>
            </w:rPrChange>
          </w:rPr>
          <w:delText>Rule:</w:delText>
        </w:r>
      </w:del>
    </w:p>
    <w:p w:rsidR="00743B33" w:rsidRPr="00743B33" w:rsidRDefault="00D20E06">
      <w:pPr>
        <w:ind w:left="540"/>
        <w:jc w:val="both"/>
        <w:rPr>
          <w:del w:id="29013" w:author="Author"/>
          <w:rFonts w:ascii="Calibri" w:hAnsi="Calibri"/>
          <w:i/>
          <w:sz w:val="20"/>
          <w:szCs w:val="20"/>
          <w:rPrChange w:id="29014" w:author="Author">
            <w:rPr>
              <w:del w:id="29015" w:author="Author"/>
              <w:rFonts w:ascii="Trebuchet MS" w:hAnsi="Trebuchet MS"/>
              <w:i/>
              <w:sz w:val="20"/>
              <w:szCs w:val="20"/>
            </w:rPr>
          </w:rPrChange>
        </w:rPr>
      </w:pPr>
      <w:del w:id="29016" w:author="Author">
        <w:r>
          <w:rPr>
            <w:rFonts w:ascii="Calibri" w:hAnsi="Calibri"/>
            <w:sz w:val="20"/>
            <w:szCs w:val="20"/>
            <w:rPrChange w:id="29017" w:author="Author">
              <w:rPr>
                <w:rFonts w:ascii="Trebuchet MS" w:hAnsi="Trebuchet MS"/>
                <w:sz w:val="20"/>
                <w:szCs w:val="20"/>
              </w:rPr>
            </w:rPrChange>
          </w:rPr>
          <w:delText xml:space="preserve">To address a structure's fields via a pointer to the structure, the notation </w:delText>
        </w:r>
        <w:r>
          <w:rPr>
            <w:rFonts w:ascii="Calibri" w:hAnsi="Calibri"/>
            <w:i/>
            <w:sz w:val="20"/>
            <w:szCs w:val="20"/>
            <w:rPrChange w:id="29018" w:author="Author">
              <w:rPr>
                <w:rFonts w:ascii="Trebuchet MS" w:hAnsi="Trebuchet MS"/>
                <w:i/>
                <w:sz w:val="20"/>
                <w:szCs w:val="20"/>
              </w:rPr>
            </w:rPrChange>
          </w:rPr>
          <w:delText>‘Ptr-&gt;Field’</w:delText>
        </w:r>
        <w:r>
          <w:rPr>
            <w:rFonts w:ascii="Calibri" w:hAnsi="Calibri"/>
            <w:sz w:val="20"/>
            <w:szCs w:val="20"/>
            <w:rPrChange w:id="29019" w:author="Author">
              <w:rPr>
                <w:rFonts w:ascii="Trebuchet MS" w:hAnsi="Trebuchet MS"/>
                <w:sz w:val="20"/>
                <w:szCs w:val="20"/>
              </w:rPr>
            </w:rPrChange>
          </w:rPr>
          <w:delText xml:space="preserve"> shall be used.</w:delText>
        </w:r>
      </w:del>
    </w:p>
    <w:p w:rsidR="00743B33" w:rsidRPr="00743B33" w:rsidRDefault="00743B33">
      <w:pPr>
        <w:ind w:left="540"/>
        <w:jc w:val="both"/>
        <w:rPr>
          <w:del w:id="29020" w:author="Author"/>
          <w:rFonts w:ascii="Calibri" w:hAnsi="Calibri"/>
          <w:sz w:val="20"/>
          <w:szCs w:val="20"/>
          <w:rPrChange w:id="29021" w:author="Author">
            <w:rPr>
              <w:del w:id="29022" w:author="Author"/>
              <w:rFonts w:ascii="Trebuchet MS" w:hAnsi="Trebuchet MS"/>
            </w:rPr>
          </w:rPrChange>
        </w:rPr>
      </w:pPr>
    </w:p>
    <w:p w:rsidR="00743B33" w:rsidRPr="00743B33" w:rsidRDefault="00D20E06">
      <w:pPr>
        <w:ind w:left="540"/>
        <w:jc w:val="both"/>
        <w:rPr>
          <w:del w:id="29023" w:author="Author"/>
          <w:rFonts w:ascii="Calibri" w:hAnsi="Calibri"/>
          <w:b/>
          <w:sz w:val="20"/>
          <w:szCs w:val="20"/>
          <w:lang w:val="en-US"/>
          <w:rPrChange w:id="29024" w:author="Author">
            <w:rPr>
              <w:del w:id="29025" w:author="Author"/>
              <w:rFonts w:ascii="Trebuchet MS" w:hAnsi="Trebuchet MS"/>
              <w:b/>
              <w:lang w:val="en-US"/>
            </w:rPr>
          </w:rPrChange>
        </w:rPr>
      </w:pPr>
      <w:del w:id="29026" w:author="Author">
        <w:r>
          <w:rPr>
            <w:rFonts w:ascii="Calibri" w:hAnsi="Calibri"/>
            <w:b/>
            <w:sz w:val="20"/>
            <w:szCs w:val="20"/>
            <w:rPrChange w:id="29027" w:author="Author">
              <w:rPr>
                <w:rFonts w:ascii="Trebuchet MS" w:hAnsi="Trebuchet MS"/>
                <w:b/>
              </w:rPr>
            </w:rPrChange>
          </w:rPr>
          <w:delText>Example</w:delText>
        </w:r>
        <w:r>
          <w:rPr>
            <w:rFonts w:ascii="Calibri" w:hAnsi="Calibri"/>
            <w:b/>
            <w:sz w:val="20"/>
            <w:szCs w:val="20"/>
            <w:lang w:val="en-US"/>
            <w:rPrChange w:id="29028" w:author="Author">
              <w:rPr>
                <w:rFonts w:ascii="Trebuchet MS" w:hAnsi="Trebuchet MS"/>
                <w:b/>
                <w:lang w:val="en-US"/>
              </w:rPr>
            </w:rPrChange>
          </w:rPr>
          <w:delText>:</w:delText>
        </w:r>
      </w:del>
    </w:p>
    <w:p w:rsidR="00743B33" w:rsidRPr="00743B33" w:rsidRDefault="00D20E06">
      <w:pPr>
        <w:ind w:left="540"/>
        <w:jc w:val="both"/>
        <w:rPr>
          <w:del w:id="29029" w:author="Author"/>
          <w:rFonts w:ascii="Calibri" w:hAnsi="Calibri"/>
          <w:sz w:val="20"/>
          <w:szCs w:val="20"/>
          <w:lang w:val="en-US"/>
          <w:rPrChange w:id="29030" w:author="Author">
            <w:rPr>
              <w:del w:id="29031" w:author="Author"/>
              <w:rFonts w:ascii="Trebuchet MS" w:hAnsi="Trebuchet MS"/>
              <w:sz w:val="20"/>
              <w:lang w:val="en-US"/>
            </w:rPr>
          </w:rPrChange>
        </w:rPr>
      </w:pPr>
      <w:del w:id="29032" w:author="Author">
        <w:r>
          <w:rPr>
            <w:rFonts w:ascii="Calibri" w:hAnsi="Calibri"/>
            <w:sz w:val="20"/>
            <w:szCs w:val="20"/>
            <w:lang w:val="en-US"/>
            <w:rPrChange w:id="29033" w:author="Author">
              <w:rPr>
                <w:rFonts w:ascii="Trebuchet MS" w:hAnsi="Trebuchet MS"/>
                <w:sz w:val="20"/>
                <w:lang w:val="en-US"/>
              </w:rPr>
            </w:rPrChange>
          </w:rPr>
          <w:delText>/* Not compliant */</w:delText>
        </w:r>
      </w:del>
    </w:p>
    <w:p w:rsidR="00743B33" w:rsidRPr="00743B33" w:rsidRDefault="00D20E06">
      <w:pPr>
        <w:ind w:left="540"/>
        <w:jc w:val="both"/>
        <w:rPr>
          <w:del w:id="29034" w:author="Author"/>
          <w:rFonts w:ascii="Calibri" w:hAnsi="Calibri" w:cs="Courier New"/>
          <w:sz w:val="20"/>
          <w:szCs w:val="20"/>
          <w:rPrChange w:id="29035" w:author="Author">
            <w:rPr>
              <w:del w:id="29036" w:author="Author"/>
              <w:rFonts w:ascii="Courier New" w:hAnsi="Courier New" w:cs="Courier New"/>
              <w:sz w:val="20"/>
              <w:szCs w:val="20"/>
            </w:rPr>
          </w:rPrChange>
        </w:rPr>
      </w:pPr>
      <w:del w:id="29037" w:author="Author">
        <w:r>
          <w:rPr>
            <w:rFonts w:ascii="Calibri" w:hAnsi="Calibri" w:cs="Courier New"/>
            <w:sz w:val="20"/>
            <w:szCs w:val="20"/>
            <w:rPrChange w:id="29038" w:author="Author">
              <w:rPr>
                <w:rFonts w:ascii="Courier New" w:hAnsi="Courier New" w:cs="Courier New"/>
                <w:sz w:val="20"/>
                <w:szCs w:val="20"/>
              </w:rPr>
            </w:rPrChange>
          </w:rPr>
          <w:delText>if (0 == (*DataPtr).Field)</w:delText>
        </w:r>
      </w:del>
    </w:p>
    <w:p w:rsidR="00743B33" w:rsidRPr="00743B33" w:rsidRDefault="00743B33">
      <w:pPr>
        <w:ind w:left="540"/>
        <w:jc w:val="both"/>
        <w:rPr>
          <w:del w:id="29039" w:author="Author"/>
          <w:rFonts w:ascii="Calibri" w:hAnsi="Calibri"/>
          <w:b/>
          <w:sz w:val="20"/>
          <w:szCs w:val="20"/>
          <w:lang w:val="en-US"/>
          <w:rPrChange w:id="29040" w:author="Author">
            <w:rPr>
              <w:del w:id="29041" w:author="Author"/>
              <w:rFonts w:ascii="Trebuchet MS" w:hAnsi="Trebuchet MS"/>
              <w:b/>
              <w:lang w:val="en-US"/>
            </w:rPr>
          </w:rPrChange>
        </w:rPr>
      </w:pPr>
    </w:p>
    <w:p w:rsidR="00743B33" w:rsidRPr="00743B33" w:rsidRDefault="00D20E06">
      <w:pPr>
        <w:ind w:left="540"/>
        <w:jc w:val="both"/>
        <w:rPr>
          <w:del w:id="29042" w:author="Author"/>
          <w:rFonts w:ascii="Calibri" w:hAnsi="Calibri"/>
          <w:sz w:val="20"/>
          <w:szCs w:val="20"/>
          <w:rPrChange w:id="29043" w:author="Author">
            <w:rPr>
              <w:del w:id="29044" w:author="Author"/>
              <w:rFonts w:ascii="Trebuchet MS" w:hAnsi="Trebuchet MS"/>
            </w:rPr>
          </w:rPrChange>
        </w:rPr>
      </w:pPr>
      <w:del w:id="29045" w:author="Author">
        <w:r>
          <w:rPr>
            <w:rFonts w:ascii="Calibri" w:hAnsi="Calibri"/>
            <w:b/>
            <w:sz w:val="20"/>
            <w:szCs w:val="20"/>
            <w:rPrChange w:id="29046" w:author="Author">
              <w:rPr>
                <w:rFonts w:ascii="Trebuchet MS" w:hAnsi="Trebuchet MS"/>
                <w:b/>
              </w:rPr>
            </w:rPrChange>
          </w:rPr>
          <w:delText>Rationale</w:delText>
        </w:r>
        <w:r>
          <w:rPr>
            <w:rFonts w:ascii="Calibri" w:hAnsi="Calibri"/>
            <w:b/>
            <w:sz w:val="20"/>
            <w:szCs w:val="20"/>
            <w:lang w:val="en-US"/>
            <w:rPrChange w:id="29047" w:author="Author">
              <w:rPr>
                <w:rFonts w:ascii="Trebuchet MS" w:hAnsi="Trebuchet MS"/>
                <w:b/>
                <w:lang w:val="en-US"/>
              </w:rPr>
            </w:rPrChange>
          </w:rPr>
          <w:delText>:</w:delText>
        </w:r>
        <w:r>
          <w:rPr>
            <w:rFonts w:ascii="Calibri" w:hAnsi="Calibri"/>
            <w:sz w:val="20"/>
            <w:szCs w:val="20"/>
            <w:rPrChange w:id="29048" w:author="Author">
              <w:rPr>
                <w:rFonts w:ascii="Trebuchet MS" w:hAnsi="Trebuchet MS"/>
              </w:rPr>
            </w:rPrChange>
          </w:rPr>
          <w:delText xml:space="preserve"> </w:delText>
        </w:r>
      </w:del>
    </w:p>
    <w:p w:rsidR="00743B33" w:rsidRPr="00743B33" w:rsidRDefault="00D20E06">
      <w:pPr>
        <w:ind w:left="540"/>
        <w:jc w:val="both"/>
        <w:rPr>
          <w:del w:id="29049" w:author="Author"/>
          <w:rFonts w:ascii="Calibri" w:hAnsi="Calibri"/>
          <w:sz w:val="20"/>
          <w:szCs w:val="20"/>
          <w:rPrChange w:id="29050" w:author="Author">
            <w:rPr>
              <w:del w:id="29051" w:author="Author"/>
              <w:rFonts w:ascii="Trebuchet MS" w:hAnsi="Trebuchet MS"/>
              <w:sz w:val="20"/>
              <w:szCs w:val="20"/>
            </w:rPr>
          </w:rPrChange>
        </w:rPr>
      </w:pPr>
      <w:del w:id="29052" w:author="Author">
        <w:r>
          <w:rPr>
            <w:rFonts w:ascii="Calibri" w:hAnsi="Calibri"/>
            <w:sz w:val="20"/>
            <w:szCs w:val="20"/>
            <w:rPrChange w:id="29053" w:author="Author">
              <w:rPr>
                <w:rFonts w:ascii="Trebuchet MS" w:hAnsi="Trebuchet MS"/>
                <w:sz w:val="20"/>
                <w:szCs w:val="20"/>
              </w:rPr>
            </w:rPrChange>
          </w:rPr>
          <w:delText>Improved readability</w:delText>
        </w:r>
      </w:del>
    </w:p>
    <w:p w:rsidR="00743B33" w:rsidRPr="00743B33" w:rsidRDefault="00D20E06">
      <w:pPr>
        <w:ind w:left="540"/>
        <w:jc w:val="both"/>
        <w:rPr>
          <w:rFonts w:ascii="Calibri" w:hAnsi="Calibri"/>
          <w:sz w:val="20"/>
          <w:szCs w:val="20"/>
          <w:rPrChange w:id="29054" w:author="Author">
            <w:rPr>
              <w:rFonts w:ascii="Trebuchet MS" w:hAnsi="Trebuchet MS"/>
            </w:rPr>
          </w:rPrChange>
        </w:rPr>
      </w:pPr>
      <w:ins w:id="29055" w:author="Author">
        <w:del w:id="29056" w:author="Author">
          <w:r>
            <w:rPr>
              <w:rFonts w:ascii="Calibri" w:hAnsi="Calibri"/>
              <w:sz w:val="20"/>
              <w:szCs w:val="20"/>
            </w:rPr>
            <w:delText>No need</w:delText>
          </w:r>
        </w:del>
        <w:r>
          <w:rPr>
            <w:rFonts w:ascii="Calibri" w:hAnsi="Calibri"/>
            <w:sz w:val="20"/>
            <w:szCs w:val="20"/>
          </w:rPr>
          <w:t>Not applicable.</w:t>
        </w:r>
      </w:ins>
    </w:p>
    <w:p w:rsidR="00743B33" w:rsidRDefault="00D20E06">
      <w:pPr>
        <w:pStyle w:val="Heading2"/>
      </w:pPr>
      <w:bookmarkStart w:id="29057" w:name="_Toc294795282"/>
      <w:bookmarkStart w:id="29058" w:name="_Toc301956981"/>
      <w:bookmarkStart w:id="29059" w:name="_Toc301960109"/>
      <w:bookmarkStart w:id="29060" w:name="_Toc301960583"/>
      <w:bookmarkStart w:id="29061" w:name="_Toc301960745"/>
      <w:bookmarkStart w:id="29062" w:name="_Toc409602551"/>
      <w:bookmarkStart w:id="29063" w:name="_Toc430267214"/>
      <w:bookmarkStart w:id="29064" w:name="_Toc491674474"/>
      <w:bookmarkEnd w:id="1"/>
      <w:bookmarkEnd w:id="2"/>
      <w:r>
        <w:t>Structures and Unions</w:t>
      </w:r>
      <w:bookmarkEnd w:id="29057"/>
      <w:bookmarkEnd w:id="29058"/>
      <w:bookmarkEnd w:id="29059"/>
      <w:bookmarkEnd w:id="29060"/>
      <w:bookmarkEnd w:id="29061"/>
      <w:bookmarkEnd w:id="29062"/>
      <w:bookmarkEnd w:id="29063"/>
      <w:bookmarkEnd w:id="29064"/>
    </w:p>
    <w:p w:rsidR="00743B33" w:rsidRDefault="00D20E06">
      <w:pPr>
        <w:pStyle w:val="Heading3"/>
      </w:pPr>
      <w:bookmarkStart w:id="29065" w:name="_Toc294795283"/>
      <w:bookmarkStart w:id="29066" w:name="_Toc301956982"/>
      <w:bookmarkStart w:id="29067" w:name="_Toc301960110"/>
      <w:bookmarkStart w:id="29068" w:name="_Toc301960584"/>
      <w:bookmarkStart w:id="29069" w:name="_Toc301960746"/>
      <w:bookmarkStart w:id="29070" w:name="_Toc409602552"/>
      <w:bookmarkStart w:id="29071" w:name="_Toc430267215"/>
      <w:bookmarkStart w:id="29072" w:name="_Toc491674475"/>
      <w:r>
        <w:t>Rules_Struct_001</w:t>
      </w:r>
      <w:bookmarkEnd w:id="29065"/>
      <w:bookmarkEnd w:id="29066"/>
      <w:bookmarkEnd w:id="29067"/>
      <w:bookmarkEnd w:id="29068"/>
      <w:bookmarkEnd w:id="29069"/>
      <w:bookmarkEnd w:id="29070"/>
      <w:r>
        <w:t xml:space="preserve"> ([1] Clause 5.4.7 - table 1 - 1b)</w:t>
      </w:r>
      <w:bookmarkEnd w:id="29071"/>
      <w:bookmarkEnd w:id="29072"/>
    </w:p>
    <w:p w:rsidR="00743B33" w:rsidRPr="00743B33" w:rsidRDefault="00D20E06">
      <w:pPr>
        <w:ind w:left="540"/>
        <w:jc w:val="both"/>
        <w:rPr>
          <w:del w:id="29073" w:author="Author"/>
          <w:rFonts w:ascii="Calibri" w:hAnsi="Calibri"/>
          <w:sz w:val="20"/>
          <w:szCs w:val="20"/>
          <w:lang w:val="en-US"/>
          <w:rPrChange w:id="29074" w:author="Author">
            <w:rPr>
              <w:del w:id="29075" w:author="Author"/>
              <w:rFonts w:ascii="Trebuchet MS" w:hAnsi="Trebuchet MS"/>
              <w:b/>
              <w:lang w:val="en-US"/>
            </w:rPr>
          </w:rPrChange>
        </w:rPr>
      </w:pPr>
      <w:del w:id="29076" w:author="Author">
        <w:r>
          <w:rPr>
            <w:rFonts w:ascii="Calibri" w:hAnsi="Calibri"/>
            <w:sz w:val="20"/>
            <w:szCs w:val="20"/>
            <w:lang w:val="en-US"/>
            <w:rPrChange w:id="29077" w:author="Author">
              <w:rPr>
                <w:rFonts w:ascii="Trebuchet MS" w:hAnsi="Trebuchet MS"/>
                <w:b/>
                <w:lang w:val="en-US"/>
              </w:rPr>
            </w:rPrChange>
          </w:rPr>
          <w:delText>Rule:</w:delText>
        </w:r>
      </w:del>
    </w:p>
    <w:p w:rsidR="00743B33" w:rsidRPr="00743B33" w:rsidRDefault="00D20E06">
      <w:pPr>
        <w:ind w:left="540"/>
        <w:jc w:val="both"/>
        <w:rPr>
          <w:del w:id="29078" w:author="Author"/>
          <w:rFonts w:ascii="Calibri" w:hAnsi="Calibri"/>
          <w:sz w:val="20"/>
          <w:szCs w:val="20"/>
          <w:rPrChange w:id="29079" w:author="Author">
            <w:rPr>
              <w:del w:id="29080" w:author="Author"/>
              <w:rFonts w:ascii="Trebuchet MS" w:hAnsi="Trebuchet MS"/>
              <w:sz w:val="20"/>
              <w:szCs w:val="20"/>
            </w:rPr>
          </w:rPrChange>
        </w:rPr>
      </w:pPr>
      <w:del w:id="29081" w:author="Author">
        <w:r>
          <w:rPr>
            <w:rFonts w:ascii="Calibri" w:hAnsi="Calibri"/>
            <w:sz w:val="20"/>
            <w:szCs w:val="20"/>
            <w:rPrChange w:id="29082" w:author="Author">
              <w:rPr>
                <w:rFonts w:ascii="Trebuchet MS" w:hAnsi="Trebuchet MS"/>
                <w:sz w:val="20"/>
                <w:szCs w:val="20"/>
              </w:rPr>
            </w:rPrChange>
          </w:rPr>
          <w:delText>All members of a structure shall be named and shall only be accessed via their names.</w:delText>
        </w:r>
      </w:del>
    </w:p>
    <w:p w:rsidR="00743B33" w:rsidRPr="00743B33" w:rsidRDefault="00743B33">
      <w:pPr>
        <w:ind w:left="540"/>
        <w:jc w:val="both"/>
        <w:rPr>
          <w:del w:id="29083" w:author="Author"/>
          <w:rFonts w:ascii="Calibri" w:hAnsi="Calibri"/>
          <w:sz w:val="20"/>
          <w:szCs w:val="20"/>
          <w:rPrChange w:id="29084" w:author="Author">
            <w:rPr>
              <w:del w:id="29085" w:author="Author"/>
              <w:rFonts w:ascii="Trebuchet MS" w:hAnsi="Trebuchet MS"/>
            </w:rPr>
          </w:rPrChange>
        </w:rPr>
      </w:pPr>
    </w:p>
    <w:p w:rsidR="00743B33" w:rsidRPr="00743B33" w:rsidRDefault="00D20E06">
      <w:pPr>
        <w:ind w:left="540"/>
        <w:jc w:val="both"/>
        <w:rPr>
          <w:del w:id="29086" w:author="Author"/>
          <w:rFonts w:ascii="Calibri" w:hAnsi="Calibri"/>
          <w:sz w:val="20"/>
          <w:szCs w:val="20"/>
          <w:lang w:val="en-US"/>
          <w:rPrChange w:id="29087" w:author="Author">
            <w:rPr>
              <w:del w:id="29088" w:author="Author"/>
              <w:rFonts w:ascii="Trebuchet MS" w:hAnsi="Trebuchet MS"/>
              <w:b/>
              <w:lang w:val="en-US"/>
            </w:rPr>
          </w:rPrChange>
        </w:rPr>
      </w:pPr>
      <w:del w:id="29089" w:author="Author">
        <w:r>
          <w:rPr>
            <w:rFonts w:ascii="Calibri" w:hAnsi="Calibri"/>
            <w:sz w:val="20"/>
            <w:szCs w:val="20"/>
            <w:rPrChange w:id="29090" w:author="Author">
              <w:rPr>
                <w:rFonts w:ascii="Trebuchet MS" w:hAnsi="Trebuchet MS"/>
                <w:b/>
              </w:rPr>
            </w:rPrChange>
          </w:rPr>
          <w:delText>Example</w:delText>
        </w:r>
        <w:r>
          <w:rPr>
            <w:rFonts w:ascii="Calibri" w:hAnsi="Calibri"/>
            <w:sz w:val="20"/>
            <w:szCs w:val="20"/>
            <w:lang w:val="en-US"/>
            <w:rPrChange w:id="29091" w:author="Author">
              <w:rPr>
                <w:rFonts w:ascii="Trebuchet MS" w:hAnsi="Trebuchet MS"/>
                <w:b/>
                <w:lang w:val="en-US"/>
              </w:rPr>
            </w:rPrChange>
          </w:rPr>
          <w:delText>:</w:delText>
        </w:r>
      </w:del>
    </w:p>
    <w:p w:rsidR="00743B33" w:rsidRPr="00743B33" w:rsidRDefault="00D20E06">
      <w:pPr>
        <w:ind w:left="540"/>
        <w:jc w:val="both"/>
        <w:rPr>
          <w:del w:id="29092" w:author="Author"/>
          <w:rFonts w:ascii="Calibri" w:hAnsi="Calibri" w:cs="Courier New"/>
          <w:sz w:val="20"/>
          <w:szCs w:val="20"/>
          <w:rPrChange w:id="29093" w:author="Author">
            <w:rPr>
              <w:del w:id="29094" w:author="Author"/>
              <w:rFonts w:ascii="Courier New" w:hAnsi="Courier New" w:cs="Courier New"/>
              <w:sz w:val="20"/>
              <w:szCs w:val="20"/>
            </w:rPr>
          </w:rPrChange>
        </w:rPr>
      </w:pPr>
      <w:del w:id="29095" w:author="Author">
        <w:r>
          <w:rPr>
            <w:rFonts w:ascii="Calibri" w:hAnsi="Calibri" w:cs="Courier New"/>
            <w:sz w:val="20"/>
            <w:szCs w:val="20"/>
            <w:rPrChange w:id="29096" w:author="Author">
              <w:rPr>
                <w:rFonts w:ascii="Courier New" w:hAnsi="Courier New" w:cs="Courier New"/>
                <w:sz w:val="20"/>
                <w:szCs w:val="20"/>
              </w:rPr>
            </w:rPrChange>
          </w:rPr>
          <w:delText>typedef struct STag_Mod_Param</w:delText>
        </w:r>
      </w:del>
    </w:p>
    <w:p w:rsidR="00743B33" w:rsidRPr="00743B33" w:rsidRDefault="00D20E06">
      <w:pPr>
        <w:ind w:left="540"/>
        <w:jc w:val="both"/>
        <w:rPr>
          <w:del w:id="29097" w:author="Author"/>
          <w:rFonts w:ascii="Calibri" w:hAnsi="Calibri" w:cs="Courier New"/>
          <w:sz w:val="20"/>
          <w:szCs w:val="20"/>
          <w:rPrChange w:id="29098" w:author="Author">
            <w:rPr>
              <w:del w:id="29099" w:author="Author"/>
              <w:rFonts w:ascii="Courier New" w:hAnsi="Courier New" w:cs="Courier New"/>
              <w:sz w:val="20"/>
              <w:szCs w:val="20"/>
            </w:rPr>
          </w:rPrChange>
        </w:rPr>
      </w:pPr>
      <w:del w:id="29100" w:author="Author">
        <w:r>
          <w:rPr>
            <w:rFonts w:ascii="Calibri" w:hAnsi="Calibri" w:cs="Courier New"/>
            <w:sz w:val="20"/>
            <w:szCs w:val="20"/>
            <w:rPrChange w:id="29101" w:author="Author">
              <w:rPr>
                <w:rFonts w:ascii="Courier New" w:hAnsi="Courier New" w:cs="Courier New"/>
                <w:sz w:val="20"/>
                <w:szCs w:val="20"/>
              </w:rPr>
            </w:rPrChange>
          </w:rPr>
          <w:delText>{</w:delText>
        </w:r>
      </w:del>
    </w:p>
    <w:p w:rsidR="00743B33" w:rsidRPr="00743B33" w:rsidRDefault="00D20E06">
      <w:pPr>
        <w:ind w:left="540"/>
        <w:jc w:val="both"/>
        <w:rPr>
          <w:del w:id="29102" w:author="Author"/>
          <w:rFonts w:ascii="Calibri" w:hAnsi="Calibri" w:cs="Courier New"/>
          <w:sz w:val="20"/>
          <w:szCs w:val="20"/>
          <w:rPrChange w:id="29103" w:author="Author">
            <w:rPr>
              <w:del w:id="29104" w:author="Author"/>
              <w:rFonts w:ascii="Courier New" w:hAnsi="Courier New" w:cs="Courier New"/>
              <w:sz w:val="20"/>
              <w:szCs w:val="20"/>
            </w:rPr>
          </w:rPrChange>
        </w:rPr>
      </w:pPr>
      <w:del w:id="29105" w:author="Author">
        <w:r>
          <w:rPr>
            <w:rFonts w:ascii="Calibri" w:hAnsi="Calibri" w:cs="Courier New"/>
            <w:sz w:val="20"/>
            <w:szCs w:val="20"/>
            <w:rPrChange w:id="29106" w:author="Author">
              <w:rPr>
                <w:rFonts w:ascii="Courier New" w:hAnsi="Courier New" w:cs="Courier New"/>
                <w:sz w:val="20"/>
                <w:szCs w:val="20"/>
              </w:rPr>
            </w:rPrChange>
          </w:rPr>
          <w:delText xml:space="preserve">  uint8 ucIndex;</w:delText>
        </w:r>
      </w:del>
    </w:p>
    <w:p w:rsidR="00743B33" w:rsidRPr="00743B33" w:rsidRDefault="00D20E06">
      <w:pPr>
        <w:ind w:left="540"/>
        <w:jc w:val="both"/>
        <w:rPr>
          <w:del w:id="29107" w:author="Author"/>
          <w:rFonts w:ascii="Calibri" w:hAnsi="Calibri" w:cs="Courier New"/>
          <w:sz w:val="20"/>
          <w:szCs w:val="20"/>
          <w:rPrChange w:id="29108" w:author="Author">
            <w:rPr>
              <w:del w:id="29109" w:author="Author"/>
              <w:rFonts w:ascii="Courier New" w:hAnsi="Courier New" w:cs="Courier New"/>
              <w:sz w:val="20"/>
              <w:szCs w:val="20"/>
            </w:rPr>
          </w:rPrChange>
        </w:rPr>
      </w:pPr>
      <w:del w:id="29110" w:author="Author">
        <w:r>
          <w:rPr>
            <w:rFonts w:ascii="Calibri" w:hAnsi="Calibri" w:cs="Courier New"/>
            <w:sz w:val="20"/>
            <w:szCs w:val="20"/>
            <w:rPrChange w:id="29111" w:author="Author">
              <w:rPr>
                <w:rFonts w:ascii="Courier New" w:hAnsi="Courier New" w:cs="Courier New"/>
                <w:sz w:val="20"/>
                <w:szCs w:val="20"/>
              </w:rPr>
            </w:rPrChange>
          </w:rPr>
          <w:delText xml:space="preserve">  uint32 ulValue;</w:delText>
        </w:r>
      </w:del>
    </w:p>
    <w:p w:rsidR="00743B33" w:rsidRPr="00743B33" w:rsidRDefault="00D20E06">
      <w:pPr>
        <w:ind w:left="540"/>
        <w:jc w:val="both"/>
        <w:rPr>
          <w:del w:id="29112" w:author="Author"/>
          <w:rFonts w:ascii="Calibri" w:hAnsi="Calibri" w:cs="Courier New"/>
          <w:sz w:val="20"/>
          <w:szCs w:val="20"/>
          <w:rPrChange w:id="29113" w:author="Author">
            <w:rPr>
              <w:del w:id="29114" w:author="Author"/>
              <w:rFonts w:ascii="Courier New" w:hAnsi="Courier New" w:cs="Courier New"/>
              <w:sz w:val="20"/>
              <w:szCs w:val="20"/>
            </w:rPr>
          </w:rPrChange>
        </w:rPr>
      </w:pPr>
      <w:del w:id="29115" w:author="Author">
        <w:r>
          <w:rPr>
            <w:rFonts w:ascii="Calibri" w:hAnsi="Calibri" w:cs="Courier New"/>
            <w:sz w:val="20"/>
            <w:szCs w:val="20"/>
            <w:rPrChange w:id="29116" w:author="Author">
              <w:rPr>
                <w:rFonts w:ascii="Courier New" w:hAnsi="Courier New" w:cs="Courier New"/>
                <w:sz w:val="20"/>
                <w:szCs w:val="20"/>
              </w:rPr>
            </w:rPrChange>
          </w:rPr>
          <w:delText>} Mod_Param;</w:delText>
        </w:r>
      </w:del>
    </w:p>
    <w:p w:rsidR="00743B33" w:rsidRPr="00743B33" w:rsidRDefault="00743B33">
      <w:pPr>
        <w:ind w:left="540"/>
        <w:jc w:val="both"/>
        <w:rPr>
          <w:del w:id="29117" w:author="Author"/>
          <w:rFonts w:ascii="Calibri" w:hAnsi="Calibri" w:cs="Courier New"/>
          <w:sz w:val="20"/>
          <w:szCs w:val="20"/>
          <w:rPrChange w:id="29118" w:author="Author">
            <w:rPr>
              <w:del w:id="29119" w:author="Author"/>
              <w:rFonts w:ascii="Courier New" w:hAnsi="Courier New" w:cs="Courier New"/>
              <w:sz w:val="20"/>
              <w:szCs w:val="20"/>
            </w:rPr>
          </w:rPrChange>
        </w:rPr>
      </w:pPr>
    </w:p>
    <w:p w:rsidR="00743B33" w:rsidRPr="00743B33" w:rsidRDefault="00D20E06">
      <w:pPr>
        <w:ind w:left="540"/>
        <w:jc w:val="both"/>
        <w:rPr>
          <w:del w:id="29120" w:author="Author"/>
          <w:rFonts w:ascii="Calibri" w:hAnsi="Calibri" w:cs="Courier New"/>
          <w:sz w:val="20"/>
          <w:szCs w:val="20"/>
          <w:rPrChange w:id="29121" w:author="Author">
            <w:rPr>
              <w:del w:id="29122" w:author="Author"/>
              <w:rFonts w:ascii="Courier New" w:hAnsi="Courier New" w:cs="Courier New"/>
              <w:sz w:val="20"/>
              <w:szCs w:val="20"/>
            </w:rPr>
          </w:rPrChange>
        </w:rPr>
      </w:pPr>
      <w:del w:id="29123" w:author="Author">
        <w:r>
          <w:rPr>
            <w:rFonts w:ascii="Calibri" w:hAnsi="Calibri" w:cs="Courier New"/>
            <w:sz w:val="20"/>
            <w:szCs w:val="20"/>
            <w:rPrChange w:id="29124" w:author="Author">
              <w:rPr>
                <w:rFonts w:ascii="Courier New" w:hAnsi="Courier New" w:cs="Courier New"/>
                <w:sz w:val="20"/>
                <w:szCs w:val="20"/>
              </w:rPr>
            </w:rPrChange>
          </w:rPr>
          <w:delText>Mod_Param s_Param;</w:delText>
        </w:r>
      </w:del>
    </w:p>
    <w:p w:rsidR="00743B33" w:rsidRPr="00743B33" w:rsidRDefault="00743B33">
      <w:pPr>
        <w:ind w:left="540"/>
        <w:jc w:val="both"/>
        <w:rPr>
          <w:del w:id="29125" w:author="Author"/>
          <w:rFonts w:ascii="Calibri" w:hAnsi="Calibri"/>
          <w:sz w:val="20"/>
          <w:szCs w:val="20"/>
          <w:rPrChange w:id="29126" w:author="Author">
            <w:rPr>
              <w:del w:id="29127" w:author="Author"/>
              <w:rFonts w:ascii="Trebuchet MS" w:hAnsi="Trebuchet MS"/>
              <w:sz w:val="20"/>
              <w:szCs w:val="20"/>
            </w:rPr>
          </w:rPrChange>
        </w:rPr>
      </w:pPr>
    </w:p>
    <w:p w:rsidR="00743B33" w:rsidRPr="00743B33" w:rsidRDefault="00D20E06">
      <w:pPr>
        <w:ind w:left="540"/>
        <w:rPr>
          <w:del w:id="29128" w:author="Author"/>
          <w:rFonts w:ascii="Calibri" w:hAnsi="Calibri"/>
          <w:sz w:val="20"/>
          <w:szCs w:val="20"/>
          <w:rPrChange w:id="29129" w:author="Author">
            <w:rPr>
              <w:del w:id="29130" w:author="Author"/>
              <w:rFonts w:ascii="Trebuchet MS" w:hAnsi="Trebuchet MS"/>
              <w:sz w:val="20"/>
              <w:szCs w:val="20"/>
            </w:rPr>
          </w:rPrChange>
        </w:rPr>
      </w:pPr>
      <w:del w:id="29131" w:author="Author">
        <w:r>
          <w:rPr>
            <w:rFonts w:ascii="Calibri" w:hAnsi="Calibri"/>
            <w:sz w:val="20"/>
            <w:szCs w:val="20"/>
            <w:rPrChange w:id="29132" w:author="Author">
              <w:rPr>
                <w:rFonts w:ascii="Trebuchet MS" w:hAnsi="Trebuchet MS"/>
                <w:sz w:val="20"/>
                <w:szCs w:val="20"/>
              </w:rPr>
            </w:rPrChange>
          </w:rPr>
          <w:delText>/*</w:delText>
        </w:r>
        <w:r>
          <w:rPr>
            <w:rFonts w:ascii="Calibri" w:hAnsi="Calibri"/>
            <w:sz w:val="20"/>
            <w:szCs w:val="20"/>
            <w:rPrChange w:id="29133" w:author="Author">
              <w:rPr>
                <w:rFonts w:ascii="Trebuchet MS" w:hAnsi="Trebuchet MS"/>
                <w:sz w:val="20"/>
                <w:szCs w:val="20"/>
              </w:rPr>
            </w:rPrChange>
          </w:rPr>
          <w:delText xml:space="preserve"> Compliant */</w:delText>
        </w:r>
      </w:del>
    </w:p>
    <w:p w:rsidR="00743B33" w:rsidRPr="00743B33" w:rsidRDefault="00D20E06">
      <w:pPr>
        <w:ind w:left="540"/>
        <w:rPr>
          <w:del w:id="29134" w:author="Author"/>
          <w:rFonts w:ascii="Calibri" w:hAnsi="Calibri" w:cs="Courier New"/>
          <w:sz w:val="20"/>
          <w:szCs w:val="20"/>
          <w:rPrChange w:id="29135" w:author="Author">
            <w:rPr>
              <w:del w:id="29136" w:author="Author"/>
              <w:rFonts w:ascii="Courier New" w:hAnsi="Courier New" w:cs="Courier New"/>
              <w:sz w:val="20"/>
              <w:szCs w:val="20"/>
            </w:rPr>
          </w:rPrChange>
        </w:rPr>
      </w:pPr>
      <w:del w:id="29137" w:author="Author">
        <w:r>
          <w:rPr>
            <w:rFonts w:ascii="Calibri" w:hAnsi="Calibri" w:cs="Courier New"/>
            <w:sz w:val="20"/>
            <w:szCs w:val="20"/>
            <w:rPrChange w:id="29138" w:author="Author">
              <w:rPr>
                <w:rFonts w:ascii="Courier New" w:hAnsi="Courier New" w:cs="Courier New"/>
                <w:sz w:val="20"/>
                <w:szCs w:val="20"/>
              </w:rPr>
            </w:rPrChange>
          </w:rPr>
          <w:delText>s_Param.ucIndex = 0u;</w:delText>
        </w:r>
      </w:del>
    </w:p>
    <w:p w:rsidR="00743B33" w:rsidRPr="00743B33" w:rsidRDefault="00743B33">
      <w:pPr>
        <w:ind w:left="540"/>
        <w:rPr>
          <w:del w:id="29139" w:author="Author"/>
          <w:rFonts w:ascii="Calibri" w:hAnsi="Calibri"/>
          <w:sz w:val="20"/>
          <w:szCs w:val="20"/>
          <w:rPrChange w:id="29140" w:author="Author">
            <w:rPr>
              <w:del w:id="29141" w:author="Author"/>
              <w:rFonts w:ascii="Trebuchet MS" w:hAnsi="Trebuchet MS"/>
              <w:sz w:val="20"/>
              <w:szCs w:val="20"/>
            </w:rPr>
          </w:rPrChange>
        </w:rPr>
      </w:pPr>
    </w:p>
    <w:p w:rsidR="00743B33" w:rsidRPr="00743B33" w:rsidRDefault="00D20E06">
      <w:pPr>
        <w:ind w:left="540"/>
        <w:jc w:val="both"/>
        <w:rPr>
          <w:del w:id="29142" w:author="Author"/>
          <w:rFonts w:ascii="Calibri" w:hAnsi="Calibri"/>
          <w:sz w:val="20"/>
          <w:szCs w:val="20"/>
          <w:rPrChange w:id="29143" w:author="Author">
            <w:rPr>
              <w:del w:id="29144" w:author="Author"/>
              <w:rFonts w:ascii="Trebuchet MS" w:hAnsi="Trebuchet MS"/>
              <w:sz w:val="20"/>
              <w:szCs w:val="20"/>
            </w:rPr>
          </w:rPrChange>
        </w:rPr>
      </w:pPr>
      <w:del w:id="29145" w:author="Author">
        <w:r>
          <w:rPr>
            <w:rFonts w:ascii="Calibri" w:hAnsi="Calibri"/>
            <w:sz w:val="20"/>
            <w:szCs w:val="20"/>
            <w:rPrChange w:id="29146" w:author="Author">
              <w:rPr>
                <w:rFonts w:ascii="Trebuchet MS" w:hAnsi="Trebuchet MS"/>
                <w:sz w:val="20"/>
                <w:szCs w:val="20"/>
              </w:rPr>
            </w:rPrChange>
          </w:rPr>
          <w:delText>/* Not compliant */</w:delText>
        </w:r>
      </w:del>
    </w:p>
    <w:p w:rsidR="00743B33" w:rsidRPr="00743B33" w:rsidRDefault="00D20E06">
      <w:pPr>
        <w:ind w:left="540"/>
        <w:jc w:val="both"/>
        <w:rPr>
          <w:del w:id="29147" w:author="Author"/>
          <w:rFonts w:ascii="Calibri" w:hAnsi="Calibri" w:cs="Courier New"/>
          <w:sz w:val="20"/>
          <w:szCs w:val="20"/>
          <w:rPrChange w:id="29148" w:author="Author">
            <w:rPr>
              <w:del w:id="29149" w:author="Author"/>
              <w:rFonts w:ascii="Courier New" w:hAnsi="Courier New" w:cs="Courier New"/>
              <w:sz w:val="20"/>
              <w:szCs w:val="20"/>
            </w:rPr>
          </w:rPrChange>
        </w:rPr>
      </w:pPr>
      <w:del w:id="29150" w:author="Author">
        <w:r>
          <w:rPr>
            <w:rFonts w:ascii="Calibri" w:hAnsi="Calibri" w:cs="Courier New"/>
            <w:sz w:val="20"/>
            <w:szCs w:val="20"/>
            <w:rPrChange w:id="29151" w:author="Author">
              <w:rPr>
                <w:rFonts w:ascii="Courier New" w:hAnsi="Courier New" w:cs="Courier New"/>
                <w:sz w:val="20"/>
                <w:szCs w:val="20"/>
              </w:rPr>
            </w:rPrChange>
          </w:rPr>
          <w:delText>*((uint8 *)&amp;Mod_Param + 1) = 0u;</w:delText>
        </w:r>
      </w:del>
    </w:p>
    <w:p w:rsidR="00743B33" w:rsidRPr="00743B33" w:rsidRDefault="00743B33">
      <w:pPr>
        <w:ind w:left="540"/>
        <w:jc w:val="both"/>
        <w:rPr>
          <w:del w:id="29152" w:author="Author"/>
          <w:rFonts w:ascii="Calibri" w:hAnsi="Calibri"/>
          <w:sz w:val="20"/>
          <w:szCs w:val="20"/>
          <w:rPrChange w:id="29153" w:author="Author">
            <w:rPr>
              <w:del w:id="29154" w:author="Author"/>
              <w:rFonts w:ascii="Trebuchet MS" w:hAnsi="Trebuchet MS"/>
              <w:sz w:val="20"/>
              <w:szCs w:val="20"/>
            </w:rPr>
          </w:rPrChange>
        </w:rPr>
      </w:pPr>
    </w:p>
    <w:p w:rsidR="00743B33" w:rsidRPr="00743B33" w:rsidRDefault="00D20E06">
      <w:pPr>
        <w:ind w:left="540"/>
        <w:jc w:val="both"/>
        <w:rPr>
          <w:del w:id="29155" w:author="Author"/>
          <w:rFonts w:ascii="Calibri" w:hAnsi="Calibri"/>
          <w:sz w:val="20"/>
          <w:szCs w:val="20"/>
          <w:rPrChange w:id="29156" w:author="Author">
            <w:rPr>
              <w:del w:id="29157" w:author="Author"/>
              <w:rFonts w:ascii="Trebuchet MS" w:hAnsi="Trebuchet MS"/>
            </w:rPr>
          </w:rPrChange>
        </w:rPr>
      </w:pPr>
      <w:del w:id="29158" w:author="Author">
        <w:r>
          <w:rPr>
            <w:rFonts w:ascii="Calibri" w:hAnsi="Calibri"/>
            <w:sz w:val="20"/>
            <w:szCs w:val="20"/>
            <w:rPrChange w:id="29159" w:author="Author">
              <w:rPr>
                <w:rFonts w:ascii="Trebuchet MS" w:hAnsi="Trebuchet MS"/>
                <w:b/>
              </w:rPr>
            </w:rPrChange>
          </w:rPr>
          <w:delText>Rationale</w:delText>
        </w:r>
        <w:r>
          <w:rPr>
            <w:rFonts w:ascii="Calibri" w:hAnsi="Calibri"/>
            <w:sz w:val="20"/>
            <w:szCs w:val="20"/>
            <w:lang w:val="en-US"/>
            <w:rPrChange w:id="29160" w:author="Author">
              <w:rPr>
                <w:rFonts w:ascii="Trebuchet MS" w:hAnsi="Trebuchet MS"/>
                <w:b/>
                <w:lang w:val="en-US"/>
              </w:rPr>
            </w:rPrChange>
          </w:rPr>
          <w:delText>:</w:delText>
        </w:r>
        <w:r>
          <w:rPr>
            <w:rFonts w:ascii="Calibri" w:hAnsi="Calibri"/>
            <w:sz w:val="20"/>
            <w:szCs w:val="20"/>
            <w:rPrChange w:id="29161" w:author="Author">
              <w:rPr>
                <w:rFonts w:ascii="Trebuchet MS" w:hAnsi="Trebuchet MS"/>
              </w:rPr>
            </w:rPrChange>
          </w:rPr>
          <w:delText xml:space="preserve"> </w:delText>
        </w:r>
      </w:del>
    </w:p>
    <w:p w:rsidR="00743B33" w:rsidRPr="00743B33" w:rsidRDefault="00D20E06">
      <w:pPr>
        <w:ind w:left="540"/>
        <w:jc w:val="both"/>
        <w:rPr>
          <w:del w:id="29162" w:author="Author"/>
          <w:rFonts w:ascii="Calibri" w:hAnsi="Calibri"/>
          <w:sz w:val="20"/>
          <w:szCs w:val="20"/>
          <w:rPrChange w:id="29163" w:author="Author">
            <w:rPr>
              <w:del w:id="29164" w:author="Author"/>
              <w:rFonts w:ascii="Trebuchet MS" w:hAnsi="Trebuchet MS"/>
              <w:sz w:val="20"/>
              <w:szCs w:val="20"/>
            </w:rPr>
          </w:rPrChange>
        </w:rPr>
      </w:pPr>
      <w:del w:id="29165" w:author="Author">
        <w:r>
          <w:rPr>
            <w:rFonts w:ascii="Calibri" w:hAnsi="Calibri"/>
            <w:sz w:val="20"/>
            <w:szCs w:val="20"/>
            <w:rPrChange w:id="29166" w:author="Author">
              <w:rPr>
                <w:rFonts w:ascii="Trebuchet MS" w:hAnsi="Trebuchet MS"/>
                <w:sz w:val="20"/>
                <w:szCs w:val="20"/>
              </w:rPr>
            </w:rPrChange>
          </w:rPr>
          <w:delText>Avoid reading/writing to unnamed locations in memory.</w:delText>
        </w:r>
      </w:del>
    </w:p>
    <w:p w:rsidR="00743B33" w:rsidRPr="00743B33" w:rsidRDefault="00D20E06">
      <w:pPr>
        <w:ind w:left="540"/>
        <w:jc w:val="both"/>
        <w:rPr>
          <w:rFonts w:ascii="Calibri" w:hAnsi="Calibri"/>
          <w:sz w:val="20"/>
          <w:szCs w:val="20"/>
          <w:rPrChange w:id="29167" w:author="Author">
            <w:rPr>
              <w:rFonts w:ascii="Trebuchet MS" w:hAnsi="Trebuchet MS"/>
            </w:rPr>
          </w:rPrChange>
        </w:rPr>
      </w:pPr>
      <w:ins w:id="29168" w:author="Author">
        <w:del w:id="29169" w:author="Author">
          <w:r>
            <w:rPr>
              <w:rFonts w:ascii="Calibri" w:hAnsi="Calibri"/>
              <w:sz w:val="20"/>
              <w:szCs w:val="20"/>
              <w:lang w:val="en-US"/>
              <w:rPrChange w:id="29170"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9171" w:author="Author">
              <w:rPr>
                <w:rFonts w:ascii="Calibri" w:hAnsi="Calibri"/>
                <w:b/>
                <w:sz w:val="20"/>
                <w:szCs w:val="20"/>
                <w:lang w:val="en-US"/>
              </w:rPr>
            </w:rPrChange>
          </w:rPr>
          <w:t>.</w:t>
        </w:r>
      </w:ins>
    </w:p>
    <w:p w:rsidR="00743B33" w:rsidRDefault="00D20E06">
      <w:pPr>
        <w:pStyle w:val="Heading2"/>
      </w:pPr>
      <w:bookmarkStart w:id="29172" w:name="_Toc294795284"/>
      <w:bookmarkStart w:id="29173" w:name="_Toc301956983"/>
      <w:bookmarkStart w:id="29174" w:name="_Toc301960111"/>
      <w:bookmarkStart w:id="29175" w:name="_Toc301960585"/>
      <w:bookmarkStart w:id="29176" w:name="_Toc301960747"/>
      <w:bookmarkStart w:id="29177" w:name="_Toc409602553"/>
      <w:bookmarkStart w:id="29178" w:name="_Toc430267216"/>
      <w:bookmarkStart w:id="29179" w:name="_Toc491674476"/>
      <w:r>
        <w:t>Pre-processing Directives</w:t>
      </w:r>
      <w:bookmarkEnd w:id="29172"/>
      <w:bookmarkEnd w:id="29173"/>
      <w:bookmarkEnd w:id="29174"/>
      <w:bookmarkEnd w:id="29175"/>
      <w:bookmarkEnd w:id="29176"/>
      <w:bookmarkEnd w:id="29177"/>
      <w:bookmarkEnd w:id="29178"/>
      <w:bookmarkEnd w:id="29179"/>
    </w:p>
    <w:p w:rsidR="00743B33" w:rsidRDefault="00D20E06">
      <w:pPr>
        <w:pStyle w:val="Heading3"/>
      </w:pPr>
      <w:bookmarkStart w:id="29180" w:name="_Toc294795285"/>
      <w:bookmarkStart w:id="29181" w:name="_Toc301956984"/>
      <w:bookmarkStart w:id="29182" w:name="_Toc301960112"/>
      <w:bookmarkStart w:id="29183" w:name="_Toc301960586"/>
      <w:bookmarkStart w:id="29184" w:name="_Toc301960748"/>
      <w:bookmarkStart w:id="29185" w:name="_Toc409602554"/>
      <w:bookmarkStart w:id="29186" w:name="_Toc430267217"/>
      <w:bookmarkStart w:id="29187" w:name="_Toc491674477"/>
      <w:r>
        <w:t>Rules_PreProcess_001</w:t>
      </w:r>
      <w:bookmarkEnd w:id="29180"/>
      <w:bookmarkEnd w:id="29181"/>
      <w:bookmarkEnd w:id="29182"/>
      <w:bookmarkEnd w:id="29183"/>
      <w:bookmarkEnd w:id="29184"/>
      <w:bookmarkEnd w:id="29185"/>
      <w:r>
        <w:t xml:space="preserve"> ([1] Clause 5.4.7 - table 1 - 1g)</w:t>
      </w:r>
      <w:bookmarkEnd w:id="29186"/>
      <w:bookmarkEnd w:id="29187"/>
    </w:p>
    <w:p w:rsidR="00743B33" w:rsidRPr="00743B33" w:rsidRDefault="00D20E06">
      <w:pPr>
        <w:ind w:left="540"/>
        <w:jc w:val="both"/>
        <w:rPr>
          <w:del w:id="29188" w:author="Author"/>
          <w:rFonts w:ascii="Calibri" w:hAnsi="Calibri"/>
          <w:sz w:val="20"/>
          <w:szCs w:val="20"/>
          <w:rPrChange w:id="29189" w:author="Author">
            <w:rPr>
              <w:del w:id="29190" w:author="Author"/>
              <w:rFonts w:ascii="Trebuchet MS" w:hAnsi="Trebuchet MS"/>
            </w:rPr>
          </w:rPrChange>
        </w:rPr>
      </w:pPr>
      <w:del w:id="29191" w:author="Author">
        <w:r>
          <w:rPr>
            <w:rFonts w:ascii="Calibri" w:hAnsi="Calibri"/>
            <w:sz w:val="20"/>
            <w:szCs w:val="20"/>
            <w:lang w:val="en-US"/>
            <w:rPrChange w:id="29192" w:author="Author">
              <w:rPr>
                <w:rFonts w:ascii="Trebuchet MS" w:hAnsi="Trebuchet MS"/>
                <w:b/>
                <w:lang w:val="en-US"/>
              </w:rPr>
            </w:rPrChange>
          </w:rPr>
          <w:delText>Rule:</w:delText>
        </w:r>
        <w:r>
          <w:rPr>
            <w:rFonts w:ascii="Calibri" w:hAnsi="Calibri"/>
            <w:sz w:val="20"/>
            <w:szCs w:val="20"/>
            <w:rPrChange w:id="29193" w:author="Author">
              <w:rPr>
                <w:rFonts w:ascii="Trebuchet MS" w:hAnsi="Trebuchet MS"/>
              </w:rPr>
            </w:rPrChange>
          </w:rPr>
          <w:delText xml:space="preserve"> </w:delText>
        </w:r>
      </w:del>
    </w:p>
    <w:p w:rsidR="00743B33" w:rsidRPr="00743B33" w:rsidRDefault="00D20E06">
      <w:pPr>
        <w:ind w:left="540"/>
        <w:jc w:val="both"/>
        <w:rPr>
          <w:del w:id="29194" w:author="Author"/>
          <w:rFonts w:ascii="Calibri" w:hAnsi="Calibri"/>
          <w:sz w:val="20"/>
          <w:szCs w:val="20"/>
          <w:rPrChange w:id="29195" w:author="Author">
            <w:rPr>
              <w:del w:id="29196" w:author="Author"/>
              <w:rFonts w:ascii="Trebuchet MS" w:hAnsi="Trebuchet MS"/>
              <w:sz w:val="20"/>
              <w:szCs w:val="20"/>
            </w:rPr>
          </w:rPrChange>
        </w:rPr>
      </w:pPr>
      <w:del w:id="29197" w:author="Author">
        <w:r>
          <w:rPr>
            <w:rFonts w:ascii="Calibri" w:hAnsi="Calibri"/>
            <w:sz w:val="20"/>
            <w:szCs w:val="20"/>
            <w:rPrChange w:id="29198" w:author="Author">
              <w:rPr>
                <w:rFonts w:ascii="Trebuchet MS" w:hAnsi="Trebuchet MS"/>
                <w:sz w:val="20"/>
                <w:szCs w:val="20"/>
              </w:rPr>
            </w:rPrChange>
          </w:rPr>
          <w:delText>Header files which are part of predefined program libraries shall be included using ‘&lt;&gt;’.</w:delText>
        </w:r>
      </w:del>
    </w:p>
    <w:p w:rsidR="00743B33" w:rsidRPr="00743B33" w:rsidRDefault="00D20E06">
      <w:pPr>
        <w:ind w:left="540"/>
        <w:jc w:val="both"/>
        <w:rPr>
          <w:del w:id="29199" w:author="Author"/>
          <w:rFonts w:ascii="Calibri" w:hAnsi="Calibri"/>
          <w:sz w:val="20"/>
          <w:szCs w:val="20"/>
          <w:rPrChange w:id="29200" w:author="Author">
            <w:rPr>
              <w:del w:id="29201" w:author="Author"/>
              <w:rFonts w:ascii="Trebuchet MS" w:hAnsi="Trebuchet MS"/>
              <w:sz w:val="20"/>
              <w:szCs w:val="20"/>
            </w:rPr>
          </w:rPrChange>
        </w:rPr>
      </w:pPr>
      <w:del w:id="29202" w:author="Author">
        <w:r>
          <w:rPr>
            <w:rFonts w:ascii="Calibri" w:hAnsi="Calibri"/>
            <w:sz w:val="20"/>
            <w:szCs w:val="20"/>
            <w:rPrChange w:id="29203" w:author="Author">
              <w:rPr>
                <w:rFonts w:ascii="Trebuchet MS" w:hAnsi="Trebuchet MS"/>
                <w:sz w:val="20"/>
                <w:szCs w:val="20"/>
              </w:rPr>
            </w:rPrChange>
          </w:rPr>
          <w:delText xml:space="preserve">Header files which are part of the source code generated in the software project shall be included with ‘””’ (double quotes </w:delText>
        </w:r>
        <w:r>
          <w:rPr>
            <w:rFonts w:ascii="Calibri" w:hAnsi="Calibri"/>
            <w:sz w:val="20"/>
            <w:szCs w:val="20"/>
            <w:rPrChange w:id="29204" w:author="Author">
              <w:rPr>
                <w:rFonts w:ascii="Trebuchet MS" w:hAnsi="Trebuchet MS"/>
                <w:sz w:val="20"/>
                <w:szCs w:val="20"/>
              </w:rPr>
            </w:rPrChange>
          </w:rPr>
          <w:delText>symbols).</w:delText>
        </w:r>
      </w:del>
    </w:p>
    <w:p w:rsidR="00743B33" w:rsidRPr="00743B33" w:rsidRDefault="00743B33">
      <w:pPr>
        <w:ind w:left="540"/>
        <w:jc w:val="both"/>
        <w:rPr>
          <w:del w:id="29205" w:author="Author"/>
          <w:rFonts w:ascii="Calibri" w:hAnsi="Calibri"/>
          <w:sz w:val="20"/>
          <w:szCs w:val="20"/>
          <w:rPrChange w:id="29206" w:author="Author">
            <w:rPr>
              <w:del w:id="29207" w:author="Author"/>
              <w:rFonts w:ascii="Trebuchet MS" w:hAnsi="Trebuchet MS"/>
            </w:rPr>
          </w:rPrChange>
        </w:rPr>
      </w:pPr>
    </w:p>
    <w:p w:rsidR="00743B33" w:rsidRPr="00743B33" w:rsidRDefault="00D20E06">
      <w:pPr>
        <w:ind w:left="540"/>
        <w:jc w:val="both"/>
        <w:rPr>
          <w:del w:id="29208" w:author="Author"/>
          <w:rFonts w:ascii="Calibri" w:hAnsi="Calibri"/>
          <w:sz w:val="20"/>
          <w:szCs w:val="20"/>
          <w:lang w:val="en-US"/>
          <w:rPrChange w:id="29209" w:author="Author">
            <w:rPr>
              <w:del w:id="29210" w:author="Author"/>
              <w:rFonts w:ascii="Trebuchet MS" w:hAnsi="Trebuchet MS"/>
              <w:b/>
              <w:lang w:val="en-US"/>
            </w:rPr>
          </w:rPrChange>
        </w:rPr>
      </w:pPr>
      <w:del w:id="29211" w:author="Author">
        <w:r>
          <w:rPr>
            <w:rFonts w:ascii="Calibri" w:hAnsi="Calibri"/>
            <w:sz w:val="20"/>
            <w:szCs w:val="20"/>
            <w:rPrChange w:id="29212" w:author="Author">
              <w:rPr>
                <w:rFonts w:ascii="Trebuchet MS" w:hAnsi="Trebuchet MS"/>
                <w:b/>
              </w:rPr>
            </w:rPrChange>
          </w:rPr>
          <w:delText>Example</w:delText>
        </w:r>
        <w:r>
          <w:rPr>
            <w:rFonts w:ascii="Calibri" w:hAnsi="Calibri"/>
            <w:sz w:val="20"/>
            <w:szCs w:val="20"/>
            <w:lang w:val="en-US"/>
            <w:rPrChange w:id="29213" w:author="Author">
              <w:rPr>
                <w:rFonts w:ascii="Trebuchet MS" w:hAnsi="Trebuchet MS"/>
                <w:b/>
                <w:lang w:val="en-US"/>
              </w:rPr>
            </w:rPrChange>
          </w:rPr>
          <w:delText xml:space="preserve">: </w:delText>
        </w:r>
      </w:del>
    </w:p>
    <w:p w:rsidR="00743B33" w:rsidRPr="00743B33" w:rsidRDefault="00D20E06">
      <w:pPr>
        <w:ind w:left="540"/>
        <w:jc w:val="both"/>
        <w:rPr>
          <w:del w:id="29214" w:author="Author"/>
          <w:rFonts w:ascii="Calibri" w:hAnsi="Calibri"/>
          <w:sz w:val="20"/>
          <w:szCs w:val="20"/>
          <w:lang w:val="en-US"/>
          <w:rPrChange w:id="29215" w:author="Author">
            <w:rPr>
              <w:del w:id="29216" w:author="Author"/>
              <w:rFonts w:ascii="Trebuchet MS" w:hAnsi="Trebuchet MS"/>
              <w:sz w:val="20"/>
              <w:szCs w:val="20"/>
              <w:lang w:val="en-US"/>
            </w:rPr>
          </w:rPrChange>
        </w:rPr>
      </w:pPr>
      <w:del w:id="29217" w:author="Author">
        <w:r>
          <w:rPr>
            <w:rFonts w:ascii="Calibri" w:hAnsi="Calibri"/>
            <w:sz w:val="20"/>
            <w:szCs w:val="20"/>
            <w:lang w:val="en-US"/>
            <w:rPrChange w:id="29218" w:author="Author">
              <w:rPr>
                <w:rFonts w:ascii="Trebuchet MS" w:hAnsi="Trebuchet MS"/>
                <w:sz w:val="20"/>
                <w:szCs w:val="20"/>
                <w:lang w:val="en-US"/>
              </w:rPr>
            </w:rPrChange>
          </w:rPr>
          <w:delText>/* Compliant */</w:delText>
        </w:r>
      </w:del>
    </w:p>
    <w:p w:rsidR="00743B33" w:rsidRPr="00743B33" w:rsidRDefault="00D20E06">
      <w:pPr>
        <w:ind w:left="540"/>
        <w:jc w:val="both"/>
        <w:rPr>
          <w:del w:id="29219" w:author="Author"/>
          <w:rFonts w:ascii="Calibri" w:hAnsi="Calibri" w:cs="Courier New"/>
          <w:sz w:val="20"/>
          <w:szCs w:val="20"/>
          <w:rPrChange w:id="29220" w:author="Author">
            <w:rPr>
              <w:del w:id="29221" w:author="Author"/>
              <w:rFonts w:ascii="Courier New" w:hAnsi="Courier New" w:cs="Courier New"/>
              <w:sz w:val="20"/>
              <w:szCs w:val="20"/>
            </w:rPr>
          </w:rPrChange>
        </w:rPr>
      </w:pPr>
      <w:del w:id="29222" w:author="Author">
        <w:r>
          <w:rPr>
            <w:rFonts w:ascii="Calibri" w:hAnsi="Calibri" w:cs="Courier New"/>
            <w:sz w:val="20"/>
            <w:szCs w:val="20"/>
            <w:rPrChange w:id="29223" w:author="Author">
              <w:rPr>
                <w:rFonts w:ascii="Courier New" w:hAnsi="Courier New" w:cs="Courier New"/>
                <w:sz w:val="20"/>
                <w:szCs w:val="20"/>
              </w:rPr>
            </w:rPrChange>
          </w:rPr>
          <w:delText>#include &lt;string.h&gt;</w:delText>
        </w:r>
      </w:del>
    </w:p>
    <w:p w:rsidR="00743B33" w:rsidRPr="00743B33" w:rsidRDefault="00D20E06">
      <w:pPr>
        <w:ind w:left="540"/>
        <w:jc w:val="both"/>
        <w:rPr>
          <w:del w:id="29224" w:author="Author"/>
          <w:rFonts w:ascii="Calibri" w:hAnsi="Calibri" w:cs="Courier New"/>
          <w:sz w:val="20"/>
          <w:szCs w:val="20"/>
          <w:rPrChange w:id="29225" w:author="Author">
            <w:rPr>
              <w:del w:id="29226" w:author="Author"/>
              <w:rFonts w:ascii="Courier New" w:hAnsi="Courier New" w:cs="Courier New"/>
              <w:sz w:val="20"/>
              <w:szCs w:val="20"/>
            </w:rPr>
          </w:rPrChange>
        </w:rPr>
      </w:pPr>
      <w:del w:id="29227" w:author="Author">
        <w:r>
          <w:rPr>
            <w:rFonts w:ascii="Calibri" w:hAnsi="Calibri" w:cs="Courier New"/>
            <w:sz w:val="20"/>
            <w:szCs w:val="20"/>
            <w:rPrChange w:id="29228" w:author="Author">
              <w:rPr>
                <w:rFonts w:ascii="Courier New" w:hAnsi="Courier New" w:cs="Courier New"/>
                <w:sz w:val="20"/>
                <w:szCs w:val="20"/>
              </w:rPr>
            </w:rPrChange>
          </w:rPr>
          <w:delText>#include "Eep_Read.h”</w:delText>
        </w:r>
      </w:del>
    </w:p>
    <w:p w:rsidR="00743B33" w:rsidRPr="00743B33" w:rsidRDefault="00743B33">
      <w:pPr>
        <w:ind w:left="540"/>
        <w:jc w:val="both"/>
        <w:rPr>
          <w:del w:id="29229" w:author="Author"/>
          <w:rFonts w:ascii="Calibri" w:hAnsi="Calibri" w:cs="Courier New"/>
          <w:sz w:val="20"/>
          <w:szCs w:val="20"/>
          <w:rPrChange w:id="29230" w:author="Author">
            <w:rPr>
              <w:del w:id="29231" w:author="Author"/>
              <w:rFonts w:ascii="Courier New" w:hAnsi="Courier New" w:cs="Courier New"/>
              <w:sz w:val="20"/>
              <w:szCs w:val="20"/>
            </w:rPr>
          </w:rPrChange>
        </w:rPr>
      </w:pPr>
    </w:p>
    <w:p w:rsidR="00743B33" w:rsidRPr="00743B33" w:rsidRDefault="00D20E06">
      <w:pPr>
        <w:ind w:left="540"/>
        <w:jc w:val="both"/>
        <w:rPr>
          <w:del w:id="29232" w:author="Author"/>
          <w:rFonts w:ascii="Calibri" w:hAnsi="Calibri"/>
          <w:sz w:val="20"/>
          <w:szCs w:val="20"/>
          <w:lang w:val="en-US"/>
          <w:rPrChange w:id="29233" w:author="Author">
            <w:rPr>
              <w:del w:id="29234" w:author="Author"/>
              <w:rFonts w:ascii="Trebuchet MS" w:hAnsi="Trebuchet MS"/>
              <w:sz w:val="20"/>
              <w:szCs w:val="20"/>
              <w:lang w:val="en-US"/>
            </w:rPr>
          </w:rPrChange>
        </w:rPr>
      </w:pPr>
      <w:del w:id="29235" w:author="Author">
        <w:r>
          <w:rPr>
            <w:rFonts w:ascii="Calibri" w:hAnsi="Calibri"/>
            <w:sz w:val="20"/>
            <w:szCs w:val="20"/>
            <w:lang w:val="en-US"/>
            <w:rPrChange w:id="29236" w:author="Author">
              <w:rPr>
                <w:rFonts w:ascii="Trebuchet MS" w:hAnsi="Trebuchet MS"/>
                <w:sz w:val="20"/>
                <w:szCs w:val="20"/>
                <w:lang w:val="en-US"/>
              </w:rPr>
            </w:rPrChange>
          </w:rPr>
          <w:delText>/* Not compliant */</w:delText>
        </w:r>
      </w:del>
    </w:p>
    <w:p w:rsidR="00743B33" w:rsidRPr="00743B33" w:rsidRDefault="00D20E06">
      <w:pPr>
        <w:ind w:left="540"/>
        <w:jc w:val="both"/>
        <w:rPr>
          <w:del w:id="29237" w:author="Author"/>
          <w:rFonts w:ascii="Calibri" w:hAnsi="Calibri" w:cs="Courier New"/>
          <w:sz w:val="20"/>
          <w:szCs w:val="20"/>
          <w:rPrChange w:id="29238" w:author="Author">
            <w:rPr>
              <w:del w:id="29239" w:author="Author"/>
              <w:rFonts w:ascii="Courier New" w:hAnsi="Courier New" w:cs="Courier New"/>
              <w:sz w:val="20"/>
              <w:szCs w:val="20"/>
            </w:rPr>
          </w:rPrChange>
        </w:rPr>
      </w:pPr>
      <w:del w:id="29240" w:author="Author">
        <w:r>
          <w:rPr>
            <w:rFonts w:ascii="Calibri" w:hAnsi="Calibri" w:cs="Courier New"/>
            <w:sz w:val="20"/>
            <w:szCs w:val="20"/>
            <w:rPrChange w:id="29241" w:author="Author">
              <w:rPr>
                <w:rFonts w:ascii="Courier New" w:hAnsi="Courier New" w:cs="Courier New"/>
                <w:sz w:val="20"/>
                <w:szCs w:val="20"/>
              </w:rPr>
            </w:rPrChange>
          </w:rPr>
          <w:delText>#include “string.h”</w:delText>
        </w:r>
      </w:del>
    </w:p>
    <w:p w:rsidR="00743B33" w:rsidRPr="00743B33" w:rsidRDefault="00D20E06">
      <w:pPr>
        <w:ind w:left="540"/>
        <w:jc w:val="both"/>
        <w:rPr>
          <w:del w:id="29242" w:author="Author"/>
          <w:rFonts w:ascii="Calibri" w:hAnsi="Calibri" w:cs="Courier New"/>
          <w:sz w:val="20"/>
          <w:szCs w:val="20"/>
          <w:rPrChange w:id="29243" w:author="Author">
            <w:rPr>
              <w:del w:id="29244" w:author="Author"/>
              <w:rFonts w:ascii="Courier New" w:hAnsi="Courier New" w:cs="Courier New"/>
              <w:sz w:val="20"/>
              <w:szCs w:val="20"/>
            </w:rPr>
          </w:rPrChange>
        </w:rPr>
      </w:pPr>
      <w:del w:id="29245" w:author="Author">
        <w:r>
          <w:rPr>
            <w:rFonts w:ascii="Calibri" w:hAnsi="Calibri" w:cs="Courier New"/>
            <w:sz w:val="20"/>
            <w:szCs w:val="20"/>
            <w:rPrChange w:id="29246" w:author="Author">
              <w:rPr>
                <w:rFonts w:ascii="Courier New" w:hAnsi="Courier New" w:cs="Courier New"/>
                <w:sz w:val="20"/>
                <w:szCs w:val="20"/>
              </w:rPr>
            </w:rPrChange>
          </w:rPr>
          <w:delText>#include &lt;Eep_Read.h&gt;</w:delText>
        </w:r>
      </w:del>
    </w:p>
    <w:p w:rsidR="00743B33" w:rsidRPr="00743B33" w:rsidRDefault="00743B33">
      <w:pPr>
        <w:ind w:left="540"/>
        <w:jc w:val="both"/>
        <w:rPr>
          <w:del w:id="29247" w:author="Author"/>
          <w:rFonts w:ascii="Calibri" w:hAnsi="Calibri"/>
          <w:sz w:val="20"/>
          <w:szCs w:val="20"/>
          <w:lang w:val="en-US"/>
          <w:rPrChange w:id="29248" w:author="Author">
            <w:rPr>
              <w:del w:id="29249" w:author="Author"/>
              <w:rFonts w:ascii="Trebuchet MS" w:hAnsi="Trebuchet MS"/>
              <w:b/>
              <w:lang w:val="en-US"/>
            </w:rPr>
          </w:rPrChange>
        </w:rPr>
      </w:pPr>
    </w:p>
    <w:p w:rsidR="00743B33" w:rsidRPr="00743B33" w:rsidRDefault="00D20E06">
      <w:pPr>
        <w:ind w:left="540"/>
        <w:jc w:val="both"/>
        <w:rPr>
          <w:del w:id="29250" w:author="Author"/>
          <w:rFonts w:ascii="Calibri" w:hAnsi="Calibri"/>
          <w:sz w:val="20"/>
          <w:szCs w:val="20"/>
          <w:rPrChange w:id="29251" w:author="Author">
            <w:rPr>
              <w:del w:id="29252" w:author="Author"/>
              <w:rFonts w:ascii="Trebuchet MS" w:hAnsi="Trebuchet MS"/>
            </w:rPr>
          </w:rPrChange>
        </w:rPr>
      </w:pPr>
      <w:del w:id="29253" w:author="Author">
        <w:r>
          <w:rPr>
            <w:rFonts w:ascii="Calibri" w:hAnsi="Calibri"/>
            <w:sz w:val="20"/>
            <w:szCs w:val="20"/>
            <w:rPrChange w:id="29254" w:author="Author">
              <w:rPr>
                <w:rFonts w:ascii="Trebuchet MS" w:hAnsi="Trebuchet MS"/>
                <w:b/>
              </w:rPr>
            </w:rPrChange>
          </w:rPr>
          <w:delText>Rationale</w:delText>
        </w:r>
        <w:r>
          <w:rPr>
            <w:rFonts w:ascii="Calibri" w:hAnsi="Calibri"/>
            <w:sz w:val="20"/>
            <w:szCs w:val="20"/>
            <w:lang w:val="en-US"/>
            <w:rPrChange w:id="29255" w:author="Author">
              <w:rPr>
                <w:rFonts w:ascii="Trebuchet MS" w:hAnsi="Trebuchet MS"/>
                <w:b/>
                <w:lang w:val="en-US"/>
              </w:rPr>
            </w:rPrChange>
          </w:rPr>
          <w:delText>:</w:delText>
        </w:r>
        <w:r>
          <w:rPr>
            <w:rFonts w:ascii="Calibri" w:hAnsi="Calibri"/>
            <w:sz w:val="20"/>
            <w:szCs w:val="20"/>
            <w:rPrChange w:id="29256" w:author="Author">
              <w:rPr>
                <w:rFonts w:ascii="Trebuchet MS" w:hAnsi="Trebuchet MS"/>
              </w:rPr>
            </w:rPrChange>
          </w:rPr>
          <w:delText xml:space="preserve"> </w:delText>
        </w:r>
      </w:del>
    </w:p>
    <w:p w:rsidR="00743B33" w:rsidRPr="00743B33" w:rsidRDefault="00D20E06">
      <w:pPr>
        <w:ind w:left="540"/>
        <w:jc w:val="both"/>
        <w:rPr>
          <w:del w:id="29257" w:author="Author"/>
          <w:rFonts w:ascii="Calibri" w:hAnsi="Calibri"/>
          <w:sz w:val="20"/>
          <w:szCs w:val="20"/>
          <w:rPrChange w:id="29258" w:author="Author">
            <w:rPr>
              <w:del w:id="29259" w:author="Author"/>
              <w:rFonts w:ascii="Trebuchet MS" w:hAnsi="Trebuchet MS"/>
              <w:sz w:val="20"/>
              <w:szCs w:val="20"/>
            </w:rPr>
          </w:rPrChange>
        </w:rPr>
      </w:pPr>
      <w:del w:id="29260" w:author="Author">
        <w:r>
          <w:rPr>
            <w:rFonts w:ascii="Calibri" w:hAnsi="Calibri"/>
            <w:sz w:val="20"/>
            <w:szCs w:val="20"/>
            <w:rPrChange w:id="29261" w:author="Author">
              <w:rPr>
                <w:rFonts w:ascii="Trebuchet MS" w:hAnsi="Trebuchet MS"/>
                <w:sz w:val="20"/>
                <w:szCs w:val="20"/>
              </w:rPr>
            </w:rPrChange>
          </w:rPr>
          <w:delText>Library and project files shall be easily identified.</w:delText>
        </w:r>
      </w:del>
    </w:p>
    <w:p w:rsidR="00743B33" w:rsidRPr="00743B33" w:rsidRDefault="00D20E06">
      <w:pPr>
        <w:ind w:left="540"/>
        <w:jc w:val="both"/>
        <w:rPr>
          <w:rFonts w:ascii="Calibri" w:hAnsi="Calibri"/>
          <w:sz w:val="20"/>
          <w:szCs w:val="20"/>
          <w:rPrChange w:id="29262" w:author="Author">
            <w:rPr>
              <w:rFonts w:ascii="Trebuchet MS" w:hAnsi="Trebuchet MS"/>
            </w:rPr>
          </w:rPrChange>
        </w:rPr>
      </w:pPr>
      <w:ins w:id="29263" w:author="Author">
        <w:del w:id="29264" w:author="Author">
          <w:r>
            <w:rPr>
              <w:rFonts w:ascii="Calibri" w:hAnsi="Calibri"/>
              <w:sz w:val="20"/>
              <w:szCs w:val="20"/>
              <w:lang w:val="en-US"/>
              <w:rPrChange w:id="29265"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9266" w:author="Author">
              <w:rPr>
                <w:rFonts w:ascii="Calibri" w:hAnsi="Calibri"/>
                <w:b/>
                <w:sz w:val="20"/>
                <w:szCs w:val="20"/>
                <w:lang w:val="en-US"/>
              </w:rPr>
            </w:rPrChange>
          </w:rPr>
          <w:t>.</w:t>
        </w:r>
      </w:ins>
    </w:p>
    <w:p w:rsidR="00743B33" w:rsidRDefault="00D20E06">
      <w:pPr>
        <w:pStyle w:val="Heading3"/>
      </w:pPr>
      <w:bookmarkStart w:id="29267" w:name="_Toc430267218"/>
      <w:bookmarkStart w:id="29268" w:name="_Toc491674478"/>
      <w:r>
        <w:t>Rules_PreProcess_002</w:t>
      </w:r>
      <w:bookmarkEnd w:id="29267"/>
      <w:bookmarkEnd w:id="29268"/>
    </w:p>
    <w:p w:rsidR="00743B33" w:rsidRPr="00743B33" w:rsidRDefault="00D20E06">
      <w:pPr>
        <w:ind w:left="540"/>
        <w:jc w:val="both"/>
        <w:rPr>
          <w:del w:id="29269" w:author="Author"/>
          <w:rFonts w:ascii="Calibri" w:hAnsi="Calibri"/>
          <w:sz w:val="20"/>
          <w:szCs w:val="20"/>
          <w:lang w:val="en-US"/>
          <w:rPrChange w:id="29270" w:author="Author">
            <w:rPr>
              <w:del w:id="29271" w:author="Author"/>
              <w:rFonts w:ascii="Trebuchet MS" w:hAnsi="Trebuchet MS"/>
              <w:b/>
              <w:lang w:val="en-US"/>
            </w:rPr>
          </w:rPrChange>
        </w:rPr>
      </w:pPr>
      <w:del w:id="29272" w:author="Author">
        <w:r>
          <w:rPr>
            <w:rFonts w:ascii="Calibri" w:hAnsi="Calibri"/>
            <w:sz w:val="20"/>
            <w:szCs w:val="20"/>
            <w:rPrChange w:id="29273" w:author="Author">
              <w:rPr>
                <w:rFonts w:ascii="Trebuchet MS" w:hAnsi="Trebuchet MS"/>
                <w:b/>
              </w:rPr>
            </w:rPrChange>
          </w:rPr>
          <w:delText>Rule</w:delText>
        </w:r>
        <w:r>
          <w:rPr>
            <w:rFonts w:ascii="Calibri" w:hAnsi="Calibri"/>
            <w:sz w:val="20"/>
            <w:szCs w:val="20"/>
            <w:lang w:val="en-US"/>
            <w:rPrChange w:id="29274" w:author="Author">
              <w:rPr>
                <w:rFonts w:ascii="Trebuchet MS" w:hAnsi="Trebuchet MS"/>
                <w:b/>
                <w:lang w:val="en-US"/>
              </w:rPr>
            </w:rPrChange>
          </w:rPr>
          <w:delText>:</w:delText>
        </w:r>
      </w:del>
    </w:p>
    <w:p w:rsidR="00743B33" w:rsidRPr="00743B33" w:rsidRDefault="00D20E06">
      <w:pPr>
        <w:ind w:left="540"/>
        <w:jc w:val="both"/>
        <w:rPr>
          <w:del w:id="29275" w:author="Author"/>
          <w:rFonts w:ascii="Calibri" w:hAnsi="Calibri"/>
          <w:sz w:val="20"/>
          <w:szCs w:val="20"/>
          <w:rPrChange w:id="29276" w:author="Author">
            <w:rPr>
              <w:del w:id="29277" w:author="Author"/>
              <w:rFonts w:ascii="Trebuchet MS" w:hAnsi="Trebuchet MS"/>
              <w:sz w:val="20"/>
              <w:szCs w:val="20"/>
            </w:rPr>
          </w:rPrChange>
        </w:rPr>
      </w:pPr>
      <w:del w:id="29278" w:author="Author">
        <w:r>
          <w:rPr>
            <w:rFonts w:ascii="Calibri" w:hAnsi="Calibri"/>
            <w:sz w:val="20"/>
            <w:szCs w:val="20"/>
            <w:rPrChange w:id="29279" w:author="Author">
              <w:rPr>
                <w:rFonts w:ascii="Trebuchet MS" w:hAnsi="Trebuchet MS"/>
                <w:sz w:val="20"/>
                <w:szCs w:val="20"/>
              </w:rPr>
            </w:rPrChange>
          </w:rPr>
          <w:delText>Each header file shall protect itself against multiple inclusions.</w:delText>
        </w:r>
      </w:del>
    </w:p>
    <w:p w:rsidR="00743B33" w:rsidRPr="00743B33" w:rsidRDefault="00743B33">
      <w:pPr>
        <w:ind w:left="540"/>
        <w:jc w:val="both"/>
        <w:rPr>
          <w:del w:id="29280" w:author="Author"/>
          <w:rFonts w:ascii="Calibri" w:hAnsi="Calibri"/>
          <w:sz w:val="20"/>
          <w:szCs w:val="20"/>
          <w:rPrChange w:id="29281" w:author="Author">
            <w:rPr>
              <w:del w:id="29282" w:author="Author"/>
              <w:rFonts w:ascii="Trebuchet MS" w:hAnsi="Trebuchet MS"/>
            </w:rPr>
          </w:rPrChange>
        </w:rPr>
      </w:pPr>
    </w:p>
    <w:p w:rsidR="00743B33" w:rsidRPr="00743B33" w:rsidRDefault="00D20E06">
      <w:pPr>
        <w:ind w:left="540"/>
        <w:jc w:val="both"/>
        <w:rPr>
          <w:del w:id="29283" w:author="Author"/>
          <w:rFonts w:ascii="Calibri" w:hAnsi="Calibri"/>
          <w:sz w:val="20"/>
          <w:szCs w:val="20"/>
          <w:lang w:val="en-US"/>
          <w:rPrChange w:id="29284" w:author="Author">
            <w:rPr>
              <w:del w:id="29285" w:author="Author"/>
              <w:rFonts w:ascii="Trebuchet MS" w:hAnsi="Trebuchet MS"/>
              <w:b/>
              <w:lang w:val="en-US"/>
            </w:rPr>
          </w:rPrChange>
        </w:rPr>
      </w:pPr>
      <w:del w:id="29286" w:author="Author">
        <w:r>
          <w:rPr>
            <w:rFonts w:ascii="Calibri" w:hAnsi="Calibri"/>
            <w:sz w:val="20"/>
            <w:szCs w:val="20"/>
            <w:rPrChange w:id="29287" w:author="Author">
              <w:rPr>
                <w:rFonts w:ascii="Trebuchet MS" w:hAnsi="Trebuchet MS"/>
                <w:b/>
              </w:rPr>
            </w:rPrChange>
          </w:rPr>
          <w:delText>Example</w:delText>
        </w:r>
        <w:r>
          <w:rPr>
            <w:rFonts w:ascii="Calibri" w:hAnsi="Calibri"/>
            <w:sz w:val="20"/>
            <w:szCs w:val="20"/>
            <w:lang w:val="en-US"/>
            <w:rPrChange w:id="29288" w:author="Author">
              <w:rPr>
                <w:rFonts w:ascii="Trebuchet MS" w:hAnsi="Trebuchet MS"/>
                <w:b/>
                <w:lang w:val="en-US"/>
              </w:rPr>
            </w:rPrChange>
          </w:rPr>
          <w:delText>:</w:delText>
        </w:r>
      </w:del>
    </w:p>
    <w:p w:rsidR="00743B33" w:rsidRPr="00743B33" w:rsidRDefault="00D20E06">
      <w:pPr>
        <w:ind w:left="540"/>
        <w:jc w:val="both"/>
        <w:rPr>
          <w:del w:id="29289" w:author="Author"/>
          <w:rFonts w:ascii="Calibri" w:hAnsi="Calibri"/>
          <w:sz w:val="20"/>
          <w:szCs w:val="20"/>
          <w:lang w:val="en-US"/>
          <w:rPrChange w:id="29290" w:author="Author">
            <w:rPr>
              <w:del w:id="29291" w:author="Author"/>
              <w:rFonts w:ascii="Trebuchet MS" w:hAnsi="Trebuchet MS"/>
              <w:sz w:val="20"/>
              <w:lang w:val="en-US"/>
            </w:rPr>
          </w:rPrChange>
        </w:rPr>
      </w:pPr>
      <w:del w:id="29292" w:author="Author">
        <w:r>
          <w:rPr>
            <w:rFonts w:ascii="Calibri" w:hAnsi="Calibri"/>
            <w:sz w:val="20"/>
            <w:szCs w:val="20"/>
            <w:lang w:val="en-US"/>
            <w:rPrChange w:id="29293" w:author="Author">
              <w:rPr>
                <w:rFonts w:ascii="Trebuchet MS" w:hAnsi="Trebuchet MS"/>
                <w:sz w:val="20"/>
                <w:lang w:val="en-US"/>
              </w:rPr>
            </w:rPrChange>
          </w:rPr>
          <w:delText>/* Compliant */</w:delText>
        </w:r>
      </w:del>
    </w:p>
    <w:p w:rsidR="00743B33" w:rsidRPr="00743B33" w:rsidRDefault="00D20E06">
      <w:pPr>
        <w:ind w:left="540"/>
        <w:jc w:val="both"/>
        <w:rPr>
          <w:del w:id="29294" w:author="Author"/>
          <w:rFonts w:ascii="Calibri" w:hAnsi="Calibri" w:cs="Courier New"/>
          <w:sz w:val="20"/>
          <w:szCs w:val="20"/>
          <w:rPrChange w:id="29295" w:author="Author">
            <w:rPr>
              <w:del w:id="29296" w:author="Author"/>
              <w:rFonts w:ascii="Courier New" w:hAnsi="Courier New" w:cs="Courier New"/>
              <w:sz w:val="20"/>
              <w:szCs w:val="20"/>
            </w:rPr>
          </w:rPrChange>
        </w:rPr>
      </w:pPr>
      <w:del w:id="29297" w:author="Author">
        <w:r>
          <w:rPr>
            <w:rFonts w:ascii="Calibri" w:hAnsi="Calibri" w:cs="Courier New"/>
            <w:sz w:val="20"/>
            <w:szCs w:val="20"/>
            <w:rPrChange w:id="29298" w:author="Author">
              <w:rPr>
                <w:rFonts w:ascii="Courier New" w:hAnsi="Courier New" w:cs="Courier New"/>
                <w:sz w:val="20"/>
                <w:szCs w:val="20"/>
              </w:rPr>
            </w:rPrChange>
          </w:rPr>
          <w:delText>#ifndef FILENAME_H</w:delText>
        </w:r>
      </w:del>
    </w:p>
    <w:p w:rsidR="00743B33" w:rsidRPr="00743B33" w:rsidRDefault="00D20E06">
      <w:pPr>
        <w:ind w:left="540"/>
        <w:jc w:val="both"/>
        <w:rPr>
          <w:del w:id="29299" w:author="Author"/>
          <w:rFonts w:ascii="Calibri" w:hAnsi="Calibri" w:cs="Courier New"/>
          <w:sz w:val="20"/>
          <w:szCs w:val="20"/>
          <w:rPrChange w:id="29300" w:author="Author">
            <w:rPr>
              <w:del w:id="29301" w:author="Author"/>
              <w:rFonts w:ascii="Courier New" w:hAnsi="Courier New" w:cs="Courier New"/>
              <w:sz w:val="20"/>
              <w:szCs w:val="20"/>
            </w:rPr>
          </w:rPrChange>
        </w:rPr>
      </w:pPr>
      <w:del w:id="29302" w:author="Author">
        <w:r>
          <w:rPr>
            <w:rFonts w:ascii="Calibri" w:hAnsi="Calibri" w:cs="Courier New"/>
            <w:sz w:val="20"/>
            <w:szCs w:val="20"/>
            <w:rPrChange w:id="29303" w:author="Author">
              <w:rPr>
                <w:rFonts w:ascii="Courier New" w:hAnsi="Courier New" w:cs="Courier New"/>
                <w:sz w:val="20"/>
                <w:szCs w:val="20"/>
              </w:rPr>
            </w:rPrChange>
          </w:rPr>
          <w:delText>#define FILENAME_H</w:delText>
        </w:r>
      </w:del>
    </w:p>
    <w:p w:rsidR="00743B33" w:rsidRPr="00743B33" w:rsidRDefault="00D20E06">
      <w:pPr>
        <w:ind w:left="540"/>
        <w:jc w:val="both"/>
        <w:rPr>
          <w:del w:id="29304" w:author="Author"/>
          <w:rFonts w:ascii="Calibri" w:hAnsi="Calibri" w:cs="Courier New"/>
          <w:sz w:val="20"/>
          <w:szCs w:val="20"/>
          <w:rPrChange w:id="29305" w:author="Author">
            <w:rPr>
              <w:del w:id="29306" w:author="Author"/>
              <w:rFonts w:ascii="Courier New" w:hAnsi="Courier New" w:cs="Courier New"/>
              <w:sz w:val="20"/>
              <w:szCs w:val="20"/>
            </w:rPr>
          </w:rPrChange>
        </w:rPr>
      </w:pPr>
      <w:del w:id="29307" w:author="Author">
        <w:r>
          <w:rPr>
            <w:rFonts w:ascii="Calibri" w:hAnsi="Calibri" w:cs="Courier New"/>
            <w:sz w:val="20"/>
            <w:szCs w:val="20"/>
            <w:rPrChange w:id="29308" w:author="Author">
              <w:rPr>
                <w:rFonts w:ascii="Courier New" w:hAnsi="Courier New" w:cs="Courier New"/>
                <w:sz w:val="20"/>
                <w:szCs w:val="20"/>
              </w:rPr>
            </w:rPrChange>
          </w:rPr>
          <w:delText>.....</w:delText>
        </w:r>
      </w:del>
    </w:p>
    <w:p w:rsidR="00743B33" w:rsidRPr="00743B33" w:rsidRDefault="00D20E06">
      <w:pPr>
        <w:ind w:left="540"/>
        <w:jc w:val="both"/>
        <w:rPr>
          <w:del w:id="29309" w:author="Author"/>
          <w:rFonts w:ascii="Calibri" w:hAnsi="Calibri" w:cs="Courier New"/>
          <w:sz w:val="20"/>
          <w:szCs w:val="20"/>
          <w:rPrChange w:id="29310" w:author="Author">
            <w:rPr>
              <w:del w:id="29311" w:author="Author"/>
              <w:rFonts w:ascii="Courier New" w:hAnsi="Courier New" w:cs="Courier New"/>
              <w:sz w:val="20"/>
              <w:szCs w:val="20"/>
            </w:rPr>
          </w:rPrChange>
        </w:rPr>
      </w:pPr>
      <w:del w:id="29312" w:author="Author">
        <w:r>
          <w:rPr>
            <w:rFonts w:ascii="Calibri" w:hAnsi="Calibri" w:cs="Courier New"/>
            <w:sz w:val="20"/>
            <w:szCs w:val="20"/>
            <w:rPrChange w:id="29313" w:author="Author">
              <w:rPr>
                <w:rFonts w:ascii="Courier New" w:hAnsi="Courier New" w:cs="Courier New"/>
                <w:sz w:val="20"/>
                <w:szCs w:val="20"/>
              </w:rPr>
            </w:rPrChange>
          </w:rPr>
          <w:delText>#endif /* FILENAME_H */</w:delText>
        </w:r>
      </w:del>
    </w:p>
    <w:p w:rsidR="00743B33" w:rsidRPr="00743B33" w:rsidRDefault="00743B33">
      <w:pPr>
        <w:ind w:left="540"/>
        <w:jc w:val="both"/>
        <w:rPr>
          <w:del w:id="29314" w:author="Author"/>
          <w:rFonts w:ascii="Calibri" w:hAnsi="Calibri"/>
          <w:sz w:val="20"/>
          <w:szCs w:val="20"/>
          <w:lang w:val="en-US"/>
          <w:rPrChange w:id="29315" w:author="Author">
            <w:rPr>
              <w:del w:id="29316" w:author="Author"/>
              <w:rFonts w:ascii="Trebuchet MS" w:hAnsi="Trebuchet MS"/>
              <w:b/>
              <w:lang w:val="en-US"/>
            </w:rPr>
          </w:rPrChange>
        </w:rPr>
      </w:pPr>
    </w:p>
    <w:p w:rsidR="00743B33" w:rsidRPr="00743B33" w:rsidRDefault="00D20E06">
      <w:pPr>
        <w:ind w:left="540"/>
        <w:jc w:val="both"/>
        <w:rPr>
          <w:del w:id="29317" w:author="Author"/>
          <w:rFonts w:ascii="Calibri" w:hAnsi="Calibri"/>
          <w:sz w:val="20"/>
          <w:szCs w:val="20"/>
          <w:rPrChange w:id="29318" w:author="Author">
            <w:rPr>
              <w:del w:id="29319" w:author="Author"/>
              <w:rFonts w:ascii="Trebuchet MS" w:hAnsi="Trebuchet MS"/>
            </w:rPr>
          </w:rPrChange>
        </w:rPr>
      </w:pPr>
      <w:del w:id="29320" w:author="Author">
        <w:r>
          <w:rPr>
            <w:rFonts w:ascii="Calibri" w:hAnsi="Calibri"/>
            <w:sz w:val="20"/>
            <w:szCs w:val="20"/>
            <w:rPrChange w:id="29321" w:author="Author">
              <w:rPr>
                <w:rFonts w:ascii="Trebuchet MS" w:hAnsi="Trebuchet MS"/>
                <w:b/>
              </w:rPr>
            </w:rPrChange>
          </w:rPr>
          <w:delText>Rationale</w:delText>
        </w:r>
        <w:r>
          <w:rPr>
            <w:rFonts w:ascii="Calibri" w:hAnsi="Calibri"/>
            <w:sz w:val="20"/>
            <w:szCs w:val="20"/>
            <w:lang w:val="en-US"/>
            <w:rPrChange w:id="29322" w:author="Author">
              <w:rPr>
                <w:rFonts w:ascii="Trebuchet MS" w:hAnsi="Trebuchet MS"/>
                <w:b/>
                <w:lang w:val="en-US"/>
              </w:rPr>
            </w:rPrChange>
          </w:rPr>
          <w:delText>:</w:delText>
        </w:r>
        <w:r>
          <w:rPr>
            <w:rFonts w:ascii="Calibri" w:hAnsi="Calibri"/>
            <w:sz w:val="20"/>
            <w:szCs w:val="20"/>
            <w:rPrChange w:id="29323" w:author="Author">
              <w:rPr>
                <w:rFonts w:ascii="Trebuchet MS" w:hAnsi="Trebuchet MS"/>
              </w:rPr>
            </w:rPrChange>
          </w:rPr>
          <w:delText xml:space="preserve"> </w:delText>
        </w:r>
      </w:del>
    </w:p>
    <w:p w:rsidR="00743B33" w:rsidRPr="00743B33" w:rsidRDefault="00D20E06">
      <w:pPr>
        <w:ind w:left="540"/>
        <w:jc w:val="both"/>
        <w:rPr>
          <w:rFonts w:ascii="Calibri" w:hAnsi="Calibri"/>
          <w:sz w:val="20"/>
          <w:szCs w:val="20"/>
          <w:rPrChange w:id="29324" w:author="Author">
            <w:rPr>
              <w:rFonts w:ascii="Trebuchet MS" w:hAnsi="Trebuchet MS"/>
              <w:sz w:val="20"/>
              <w:szCs w:val="20"/>
            </w:rPr>
          </w:rPrChange>
        </w:rPr>
      </w:pPr>
      <w:del w:id="29325" w:author="Author">
        <w:r>
          <w:rPr>
            <w:rFonts w:ascii="Calibri" w:hAnsi="Calibri"/>
            <w:sz w:val="20"/>
            <w:szCs w:val="20"/>
            <w:rPrChange w:id="29326" w:author="Author">
              <w:rPr>
                <w:rFonts w:ascii="Trebuchet MS" w:hAnsi="Trebuchet MS"/>
                <w:sz w:val="20"/>
                <w:szCs w:val="20"/>
              </w:rPr>
            </w:rPrChange>
          </w:rPr>
          <w:delText>Avoid multiple re-definitions.</w:delText>
        </w:r>
      </w:del>
      <w:ins w:id="29327" w:author="Author">
        <w:del w:id="29328" w:author="Author">
          <w:r>
            <w:rPr>
              <w:rFonts w:ascii="Calibri" w:hAnsi="Calibri"/>
              <w:sz w:val="20"/>
              <w:szCs w:val="20"/>
              <w:rPrChange w:id="29329" w:author="Author">
                <w:rPr>
                  <w:rFonts w:ascii="Calibri" w:hAnsi="Calibri"/>
                  <w:b/>
                  <w:sz w:val="20"/>
                  <w:szCs w:val="20"/>
                </w:rPr>
              </w:rPrChange>
            </w:rPr>
            <w:delText>No need</w:delText>
          </w:r>
        </w:del>
        <w:r>
          <w:rPr>
            <w:rFonts w:ascii="Calibri" w:hAnsi="Calibri"/>
            <w:sz w:val="20"/>
            <w:szCs w:val="20"/>
          </w:rPr>
          <w:t>Not applicable</w:t>
        </w:r>
        <w:r>
          <w:rPr>
            <w:rFonts w:ascii="Calibri" w:hAnsi="Calibri"/>
            <w:sz w:val="20"/>
            <w:szCs w:val="20"/>
            <w:rPrChange w:id="29330" w:author="Author">
              <w:rPr>
                <w:rFonts w:ascii="Calibri" w:hAnsi="Calibri"/>
                <w:b/>
                <w:sz w:val="20"/>
                <w:szCs w:val="20"/>
              </w:rPr>
            </w:rPrChange>
          </w:rPr>
          <w:t>.</w:t>
        </w:r>
      </w:ins>
    </w:p>
    <w:p w:rsidR="00743B33" w:rsidRPr="00743B33" w:rsidRDefault="00743B33" w:rsidP="00743B33">
      <w:pPr>
        <w:pStyle w:val="Heading3"/>
        <w:rPr>
          <w:del w:id="29331" w:author="Author"/>
          <w:rPrChange w:id="29332" w:author="Author">
            <w:rPr>
              <w:del w:id="29333" w:author="Author"/>
              <w:rFonts w:ascii="Trebuchet MS" w:hAnsi="Trebuchet MS"/>
            </w:rPr>
          </w:rPrChange>
        </w:rPr>
        <w:pPrChange w:id="29334" w:author="Author">
          <w:pPr>
            <w:ind w:left="540"/>
            <w:jc w:val="both"/>
          </w:pPr>
        </w:pPrChange>
      </w:pPr>
      <w:bookmarkStart w:id="29335" w:name="_Toc488929763"/>
      <w:bookmarkStart w:id="29336" w:name="_Toc489941973"/>
      <w:bookmarkStart w:id="29337" w:name="_Toc489943131"/>
      <w:bookmarkStart w:id="29338" w:name="_Toc490207414"/>
      <w:bookmarkStart w:id="29339" w:name="_Toc490208579"/>
      <w:bookmarkStart w:id="29340" w:name="_Toc491674479"/>
      <w:bookmarkEnd w:id="29335"/>
      <w:bookmarkEnd w:id="29336"/>
      <w:bookmarkEnd w:id="29337"/>
      <w:bookmarkEnd w:id="29338"/>
      <w:bookmarkEnd w:id="29339"/>
      <w:bookmarkEnd w:id="29340"/>
    </w:p>
    <w:p w:rsidR="00743B33" w:rsidRDefault="00D20E06">
      <w:pPr>
        <w:pStyle w:val="Heading3"/>
      </w:pPr>
      <w:bookmarkStart w:id="29341" w:name="_Toc294795286"/>
      <w:bookmarkStart w:id="29342" w:name="_Toc301956985"/>
      <w:bookmarkStart w:id="29343" w:name="_Toc301960113"/>
      <w:bookmarkStart w:id="29344" w:name="_Toc301960587"/>
      <w:bookmarkStart w:id="29345" w:name="_Toc301960749"/>
      <w:bookmarkStart w:id="29346" w:name="_Toc409602555"/>
      <w:bookmarkStart w:id="29347" w:name="_Toc430267219"/>
      <w:bookmarkStart w:id="29348" w:name="_Toc491674480"/>
      <w:r>
        <w:t>Rules_PreProcess_00</w:t>
      </w:r>
      <w:bookmarkEnd w:id="29341"/>
      <w:bookmarkEnd w:id="29342"/>
      <w:bookmarkEnd w:id="29343"/>
      <w:bookmarkEnd w:id="29344"/>
      <w:bookmarkEnd w:id="29345"/>
      <w:bookmarkEnd w:id="29346"/>
      <w:r>
        <w:t>3</w:t>
      </w:r>
      <w:bookmarkEnd w:id="29347"/>
      <w:bookmarkEnd w:id="29348"/>
    </w:p>
    <w:p w:rsidR="00743B33" w:rsidRPr="00743B33" w:rsidRDefault="00D20E06">
      <w:pPr>
        <w:ind w:left="540"/>
        <w:jc w:val="both"/>
        <w:rPr>
          <w:del w:id="29349" w:author="Author"/>
          <w:rFonts w:ascii="Calibri" w:hAnsi="Calibri"/>
          <w:sz w:val="20"/>
          <w:szCs w:val="20"/>
          <w:lang w:val="en-US"/>
          <w:rPrChange w:id="29350" w:author="Author">
            <w:rPr>
              <w:del w:id="29351" w:author="Author"/>
              <w:rFonts w:ascii="Trebuchet MS" w:hAnsi="Trebuchet MS"/>
              <w:b/>
              <w:lang w:val="en-US"/>
            </w:rPr>
          </w:rPrChange>
        </w:rPr>
      </w:pPr>
      <w:del w:id="29352" w:author="Author">
        <w:r>
          <w:rPr>
            <w:rFonts w:ascii="Calibri" w:hAnsi="Calibri"/>
            <w:sz w:val="20"/>
            <w:szCs w:val="20"/>
            <w:rPrChange w:id="29353" w:author="Author">
              <w:rPr>
                <w:rFonts w:ascii="Trebuchet MS" w:hAnsi="Trebuchet MS"/>
                <w:b/>
              </w:rPr>
            </w:rPrChange>
          </w:rPr>
          <w:delText>Rule</w:delText>
        </w:r>
        <w:r>
          <w:rPr>
            <w:rFonts w:ascii="Calibri" w:hAnsi="Calibri"/>
            <w:sz w:val="20"/>
            <w:szCs w:val="20"/>
            <w:lang w:val="en-US"/>
            <w:rPrChange w:id="29354" w:author="Author">
              <w:rPr>
                <w:rFonts w:ascii="Trebuchet MS" w:hAnsi="Trebuchet MS"/>
                <w:b/>
                <w:lang w:val="en-US"/>
              </w:rPr>
            </w:rPrChange>
          </w:rPr>
          <w:delText>:</w:delText>
        </w:r>
      </w:del>
    </w:p>
    <w:p w:rsidR="00743B33" w:rsidRPr="00743B33" w:rsidRDefault="00D20E06">
      <w:pPr>
        <w:ind w:left="540"/>
        <w:jc w:val="both"/>
        <w:rPr>
          <w:del w:id="29355" w:author="Author"/>
          <w:rFonts w:ascii="Calibri" w:hAnsi="Calibri"/>
          <w:sz w:val="20"/>
          <w:szCs w:val="20"/>
          <w:rPrChange w:id="29356" w:author="Author">
            <w:rPr>
              <w:del w:id="29357" w:author="Author"/>
              <w:rFonts w:ascii="Trebuchet MS" w:hAnsi="Trebuchet MS"/>
              <w:sz w:val="20"/>
              <w:szCs w:val="20"/>
            </w:rPr>
          </w:rPrChange>
        </w:rPr>
      </w:pPr>
      <w:del w:id="29358" w:author="Author">
        <w:r>
          <w:rPr>
            <w:rFonts w:ascii="Calibri" w:hAnsi="Calibri"/>
            <w:sz w:val="20"/>
            <w:szCs w:val="20"/>
            <w:rPrChange w:id="29359" w:author="Author">
              <w:rPr>
                <w:rFonts w:ascii="Trebuchet MS" w:hAnsi="Trebuchet MS"/>
                <w:sz w:val="20"/>
                <w:szCs w:val="20"/>
              </w:rPr>
            </w:rPrChange>
          </w:rPr>
          <w:delText>Each module shall include its own header file.</w:delText>
        </w:r>
      </w:del>
    </w:p>
    <w:p w:rsidR="00743B33" w:rsidRPr="00743B33" w:rsidRDefault="00743B33">
      <w:pPr>
        <w:ind w:left="540"/>
        <w:jc w:val="both"/>
        <w:rPr>
          <w:del w:id="29360" w:author="Author"/>
          <w:rFonts w:ascii="Calibri" w:hAnsi="Calibri"/>
          <w:sz w:val="20"/>
          <w:szCs w:val="20"/>
          <w:rPrChange w:id="29361" w:author="Author">
            <w:rPr>
              <w:del w:id="29362" w:author="Author"/>
              <w:rFonts w:ascii="Trebuchet MS" w:hAnsi="Trebuchet MS"/>
            </w:rPr>
          </w:rPrChange>
        </w:rPr>
      </w:pPr>
    </w:p>
    <w:p w:rsidR="00743B33" w:rsidRPr="00743B33" w:rsidRDefault="00D20E06">
      <w:pPr>
        <w:ind w:left="540"/>
        <w:jc w:val="both"/>
        <w:rPr>
          <w:del w:id="29363" w:author="Author"/>
          <w:rFonts w:ascii="Calibri" w:hAnsi="Calibri"/>
          <w:sz w:val="20"/>
          <w:szCs w:val="20"/>
          <w:lang w:val="en-US"/>
          <w:rPrChange w:id="29364" w:author="Author">
            <w:rPr>
              <w:del w:id="29365" w:author="Author"/>
              <w:rFonts w:ascii="Trebuchet MS" w:hAnsi="Trebuchet MS"/>
              <w:b/>
              <w:lang w:val="en-US"/>
            </w:rPr>
          </w:rPrChange>
        </w:rPr>
      </w:pPr>
      <w:del w:id="29366" w:author="Author">
        <w:r>
          <w:rPr>
            <w:rFonts w:ascii="Calibri" w:hAnsi="Calibri"/>
            <w:sz w:val="20"/>
            <w:szCs w:val="20"/>
            <w:rPrChange w:id="29367" w:author="Author">
              <w:rPr>
                <w:rFonts w:ascii="Trebuchet MS" w:hAnsi="Trebuchet MS"/>
                <w:b/>
              </w:rPr>
            </w:rPrChange>
          </w:rPr>
          <w:delText>Example</w:delText>
        </w:r>
        <w:r>
          <w:rPr>
            <w:rFonts w:ascii="Calibri" w:hAnsi="Calibri"/>
            <w:sz w:val="20"/>
            <w:szCs w:val="20"/>
            <w:lang w:val="en-US"/>
            <w:rPrChange w:id="29368" w:author="Author">
              <w:rPr>
                <w:rFonts w:ascii="Trebuchet MS" w:hAnsi="Trebuchet MS"/>
                <w:b/>
                <w:lang w:val="en-US"/>
              </w:rPr>
            </w:rPrChange>
          </w:rPr>
          <w:delText>:</w:delText>
        </w:r>
      </w:del>
    </w:p>
    <w:p w:rsidR="00743B33" w:rsidRPr="00743B33" w:rsidRDefault="00D20E06">
      <w:pPr>
        <w:ind w:left="540"/>
        <w:jc w:val="both"/>
        <w:rPr>
          <w:del w:id="29369" w:author="Author"/>
          <w:rFonts w:ascii="Calibri" w:hAnsi="Calibri"/>
          <w:sz w:val="20"/>
          <w:szCs w:val="20"/>
          <w:rPrChange w:id="29370" w:author="Author">
            <w:rPr>
              <w:del w:id="29371" w:author="Author"/>
              <w:rFonts w:ascii="Trebuchet MS" w:hAnsi="Trebuchet MS"/>
              <w:sz w:val="20"/>
              <w:szCs w:val="20"/>
            </w:rPr>
          </w:rPrChange>
        </w:rPr>
      </w:pPr>
      <w:del w:id="29372" w:author="Author">
        <w:r>
          <w:rPr>
            <w:rFonts w:ascii="Calibri" w:hAnsi="Calibri"/>
            <w:sz w:val="20"/>
            <w:szCs w:val="20"/>
            <w:rPrChange w:id="29373" w:author="Author">
              <w:rPr>
                <w:rFonts w:ascii="Trebuchet MS" w:hAnsi="Trebuchet MS"/>
                <w:sz w:val="20"/>
                <w:szCs w:val="20"/>
              </w:rPr>
            </w:rPrChange>
          </w:rPr>
          <w:delText>Not required</w:delText>
        </w:r>
      </w:del>
    </w:p>
    <w:p w:rsidR="00743B33" w:rsidRPr="00743B33" w:rsidRDefault="00743B33">
      <w:pPr>
        <w:ind w:left="540"/>
        <w:jc w:val="both"/>
        <w:rPr>
          <w:del w:id="29374" w:author="Author"/>
          <w:rFonts w:ascii="Calibri" w:hAnsi="Calibri"/>
          <w:sz w:val="20"/>
          <w:szCs w:val="20"/>
          <w:lang w:val="en-US"/>
          <w:rPrChange w:id="29375" w:author="Author">
            <w:rPr>
              <w:del w:id="29376" w:author="Author"/>
              <w:rFonts w:ascii="Trebuchet MS" w:hAnsi="Trebuchet MS"/>
              <w:b/>
              <w:lang w:val="en-US"/>
            </w:rPr>
          </w:rPrChange>
        </w:rPr>
      </w:pPr>
    </w:p>
    <w:p w:rsidR="00743B33" w:rsidRPr="00743B33" w:rsidRDefault="00D20E06">
      <w:pPr>
        <w:ind w:left="540"/>
        <w:jc w:val="both"/>
        <w:rPr>
          <w:del w:id="29377" w:author="Author"/>
          <w:rFonts w:ascii="Calibri" w:hAnsi="Calibri"/>
          <w:sz w:val="20"/>
          <w:szCs w:val="20"/>
          <w:rPrChange w:id="29378" w:author="Author">
            <w:rPr>
              <w:del w:id="29379" w:author="Author"/>
              <w:rFonts w:ascii="Trebuchet MS" w:hAnsi="Trebuchet MS"/>
            </w:rPr>
          </w:rPrChange>
        </w:rPr>
      </w:pPr>
      <w:del w:id="29380" w:author="Author">
        <w:r>
          <w:rPr>
            <w:rFonts w:ascii="Calibri" w:hAnsi="Calibri"/>
            <w:sz w:val="20"/>
            <w:szCs w:val="20"/>
            <w:rPrChange w:id="29381" w:author="Author">
              <w:rPr>
                <w:rFonts w:ascii="Trebuchet MS" w:hAnsi="Trebuchet MS"/>
                <w:b/>
              </w:rPr>
            </w:rPrChange>
          </w:rPr>
          <w:delText>Rationale</w:delText>
        </w:r>
        <w:r>
          <w:rPr>
            <w:rFonts w:ascii="Calibri" w:hAnsi="Calibri"/>
            <w:sz w:val="20"/>
            <w:szCs w:val="20"/>
            <w:lang w:val="en-US"/>
            <w:rPrChange w:id="29382" w:author="Author">
              <w:rPr>
                <w:rFonts w:ascii="Trebuchet MS" w:hAnsi="Trebuchet MS"/>
                <w:b/>
                <w:lang w:val="en-US"/>
              </w:rPr>
            </w:rPrChange>
          </w:rPr>
          <w:delText>:</w:delText>
        </w:r>
        <w:r>
          <w:rPr>
            <w:rFonts w:ascii="Calibri" w:hAnsi="Calibri"/>
            <w:sz w:val="20"/>
            <w:szCs w:val="20"/>
            <w:rPrChange w:id="29383" w:author="Author">
              <w:rPr>
                <w:rFonts w:ascii="Trebuchet MS" w:hAnsi="Trebuchet MS"/>
              </w:rPr>
            </w:rPrChange>
          </w:rPr>
          <w:delText xml:space="preserve"> </w:delText>
        </w:r>
      </w:del>
    </w:p>
    <w:p w:rsidR="00743B33" w:rsidRPr="00743B33" w:rsidRDefault="00D20E06">
      <w:pPr>
        <w:ind w:left="540"/>
        <w:jc w:val="both"/>
        <w:rPr>
          <w:rFonts w:ascii="Calibri" w:hAnsi="Calibri"/>
          <w:sz w:val="20"/>
          <w:szCs w:val="20"/>
          <w:rPrChange w:id="29384" w:author="Author">
            <w:rPr>
              <w:rFonts w:ascii="Trebuchet MS" w:hAnsi="Trebuchet MS"/>
              <w:sz w:val="20"/>
              <w:szCs w:val="20"/>
            </w:rPr>
          </w:rPrChange>
        </w:rPr>
      </w:pPr>
      <w:del w:id="29385" w:author="Author">
        <w:r>
          <w:rPr>
            <w:rFonts w:ascii="Calibri" w:hAnsi="Calibri"/>
            <w:sz w:val="20"/>
            <w:szCs w:val="20"/>
            <w:rPrChange w:id="29386" w:author="Author">
              <w:rPr>
                <w:rFonts w:ascii="Trebuchet MS" w:hAnsi="Trebuchet MS"/>
                <w:sz w:val="20"/>
                <w:szCs w:val="20"/>
              </w:rPr>
            </w:rPrChange>
          </w:rPr>
          <w:delText>This is the only way of allowing the compiler to check for consistency between declaration and definition of global variables and functions.</w:delText>
        </w:r>
      </w:del>
      <w:ins w:id="29387" w:author="Author">
        <w:del w:id="29388" w:author="Author">
          <w:r>
            <w:rPr>
              <w:rFonts w:ascii="Calibri" w:hAnsi="Calibri"/>
              <w:sz w:val="20"/>
              <w:szCs w:val="20"/>
              <w:rPrChange w:id="29389" w:author="Author">
                <w:rPr>
                  <w:rFonts w:ascii="Calibri" w:hAnsi="Calibri"/>
                  <w:b/>
                  <w:sz w:val="20"/>
                  <w:szCs w:val="20"/>
                </w:rPr>
              </w:rPrChange>
            </w:rPr>
            <w:delText>No need</w:delText>
          </w:r>
        </w:del>
        <w:r>
          <w:rPr>
            <w:rFonts w:ascii="Calibri" w:hAnsi="Calibri"/>
            <w:sz w:val="20"/>
            <w:szCs w:val="20"/>
          </w:rPr>
          <w:t>Not applicable</w:t>
        </w:r>
        <w:r>
          <w:rPr>
            <w:rFonts w:ascii="Calibri" w:hAnsi="Calibri"/>
            <w:sz w:val="20"/>
            <w:szCs w:val="20"/>
            <w:rPrChange w:id="29390" w:author="Author">
              <w:rPr>
                <w:rFonts w:ascii="Calibri" w:hAnsi="Calibri"/>
                <w:b/>
                <w:sz w:val="20"/>
                <w:szCs w:val="20"/>
              </w:rPr>
            </w:rPrChange>
          </w:rPr>
          <w:t>.</w:t>
        </w:r>
      </w:ins>
    </w:p>
    <w:p w:rsidR="00743B33" w:rsidRPr="00743B33" w:rsidRDefault="00743B33" w:rsidP="00743B33">
      <w:pPr>
        <w:pStyle w:val="Heading3"/>
        <w:rPr>
          <w:del w:id="29391" w:author="Author"/>
          <w:rPrChange w:id="29392" w:author="Author">
            <w:rPr>
              <w:del w:id="29393" w:author="Author"/>
              <w:rFonts w:ascii="Trebuchet MS" w:hAnsi="Trebuchet MS"/>
            </w:rPr>
          </w:rPrChange>
        </w:rPr>
        <w:pPrChange w:id="29394" w:author="Author">
          <w:pPr>
            <w:ind w:left="540"/>
            <w:jc w:val="both"/>
          </w:pPr>
        </w:pPrChange>
      </w:pPr>
      <w:bookmarkStart w:id="29395" w:name="_Toc488929765"/>
      <w:bookmarkStart w:id="29396" w:name="_Toc489941975"/>
      <w:bookmarkStart w:id="29397" w:name="_Toc489943133"/>
      <w:bookmarkStart w:id="29398" w:name="_Toc490207416"/>
      <w:bookmarkStart w:id="29399" w:name="_Toc490208581"/>
      <w:bookmarkStart w:id="29400" w:name="_Toc491674481"/>
      <w:bookmarkEnd w:id="29395"/>
      <w:bookmarkEnd w:id="29396"/>
      <w:bookmarkEnd w:id="29397"/>
      <w:bookmarkEnd w:id="29398"/>
      <w:bookmarkEnd w:id="29399"/>
      <w:bookmarkEnd w:id="29400"/>
    </w:p>
    <w:p w:rsidR="00743B33" w:rsidRDefault="00D20E06">
      <w:pPr>
        <w:pStyle w:val="Heading3"/>
      </w:pPr>
      <w:bookmarkStart w:id="29401" w:name="_Toc267251773"/>
      <w:bookmarkStart w:id="29402" w:name="_Toc294795287"/>
      <w:bookmarkStart w:id="29403" w:name="_Toc301956986"/>
      <w:bookmarkStart w:id="29404" w:name="_Toc301960114"/>
      <w:bookmarkStart w:id="29405" w:name="_Toc301960588"/>
      <w:bookmarkStart w:id="29406" w:name="_Toc301960750"/>
      <w:bookmarkStart w:id="29407" w:name="_Toc409602556"/>
      <w:bookmarkStart w:id="29408" w:name="_Toc430267220"/>
      <w:bookmarkStart w:id="29409" w:name="_Toc491674482"/>
      <w:bookmarkEnd w:id="29401"/>
      <w:r>
        <w:t>Rul</w:t>
      </w:r>
      <w:r>
        <w:t>es_PreProcess_00</w:t>
      </w:r>
      <w:bookmarkEnd w:id="29402"/>
      <w:bookmarkEnd w:id="29403"/>
      <w:bookmarkEnd w:id="29404"/>
      <w:bookmarkEnd w:id="29405"/>
      <w:bookmarkEnd w:id="29406"/>
      <w:bookmarkEnd w:id="29407"/>
      <w:r>
        <w:t>4</w:t>
      </w:r>
      <w:bookmarkEnd w:id="29408"/>
      <w:bookmarkEnd w:id="29409"/>
    </w:p>
    <w:p w:rsidR="00743B33" w:rsidRPr="00743B33" w:rsidRDefault="00D20E06">
      <w:pPr>
        <w:ind w:left="540"/>
        <w:jc w:val="both"/>
        <w:rPr>
          <w:del w:id="29410" w:author="Author"/>
          <w:rFonts w:ascii="Calibri" w:hAnsi="Calibri"/>
          <w:sz w:val="20"/>
          <w:szCs w:val="20"/>
          <w:lang w:val="en-US"/>
          <w:rPrChange w:id="29411" w:author="Author">
            <w:rPr>
              <w:del w:id="29412" w:author="Author"/>
              <w:rFonts w:ascii="Trebuchet MS" w:hAnsi="Trebuchet MS"/>
              <w:b/>
              <w:lang w:val="en-US"/>
            </w:rPr>
          </w:rPrChange>
        </w:rPr>
      </w:pPr>
      <w:del w:id="29413" w:author="Author">
        <w:r>
          <w:rPr>
            <w:rFonts w:ascii="Calibri" w:hAnsi="Calibri"/>
            <w:sz w:val="20"/>
            <w:szCs w:val="20"/>
            <w:lang w:val="en-US"/>
            <w:rPrChange w:id="29414" w:author="Author">
              <w:rPr>
                <w:rFonts w:ascii="Trebuchet MS" w:hAnsi="Trebuchet MS"/>
                <w:b/>
                <w:lang w:val="en-US"/>
              </w:rPr>
            </w:rPrChange>
          </w:rPr>
          <w:delText>Rule:</w:delText>
        </w:r>
      </w:del>
    </w:p>
    <w:p w:rsidR="00743B33" w:rsidRPr="00743B33" w:rsidRDefault="00D20E06">
      <w:pPr>
        <w:ind w:left="540"/>
        <w:jc w:val="both"/>
        <w:rPr>
          <w:del w:id="29415" w:author="Author"/>
          <w:rFonts w:ascii="Calibri" w:hAnsi="Calibri"/>
          <w:sz w:val="20"/>
          <w:szCs w:val="20"/>
          <w:rPrChange w:id="29416" w:author="Author">
            <w:rPr>
              <w:del w:id="29417" w:author="Author"/>
              <w:rFonts w:ascii="Trebuchet MS" w:hAnsi="Trebuchet MS"/>
              <w:sz w:val="20"/>
              <w:szCs w:val="20"/>
            </w:rPr>
          </w:rPrChange>
        </w:rPr>
      </w:pPr>
      <w:del w:id="29418" w:author="Author">
        <w:r>
          <w:rPr>
            <w:rFonts w:ascii="Calibri" w:hAnsi="Calibri"/>
            <w:sz w:val="20"/>
            <w:szCs w:val="20"/>
            <w:rPrChange w:id="29419" w:author="Author">
              <w:rPr>
                <w:rFonts w:ascii="Trebuchet MS" w:hAnsi="Trebuchet MS"/>
                <w:sz w:val="20"/>
                <w:szCs w:val="20"/>
              </w:rPr>
            </w:rPrChange>
          </w:rPr>
          <w:delText>A file should include all the file they need and not rely on secondary includes (notice that only files which are really required shall be included).</w:delText>
        </w:r>
      </w:del>
    </w:p>
    <w:p w:rsidR="00743B33" w:rsidRPr="00743B33" w:rsidRDefault="00743B33">
      <w:pPr>
        <w:ind w:left="540"/>
        <w:jc w:val="both"/>
        <w:rPr>
          <w:del w:id="29420" w:author="Author"/>
          <w:rFonts w:ascii="Calibri" w:hAnsi="Calibri"/>
          <w:sz w:val="20"/>
          <w:szCs w:val="20"/>
          <w:rPrChange w:id="29421" w:author="Author">
            <w:rPr>
              <w:del w:id="29422" w:author="Author"/>
              <w:rFonts w:ascii="Trebuchet MS" w:hAnsi="Trebuchet MS"/>
            </w:rPr>
          </w:rPrChange>
        </w:rPr>
      </w:pPr>
    </w:p>
    <w:p w:rsidR="00743B33" w:rsidRPr="00743B33" w:rsidRDefault="00D20E06">
      <w:pPr>
        <w:ind w:left="540"/>
        <w:jc w:val="both"/>
        <w:rPr>
          <w:del w:id="29423" w:author="Author"/>
          <w:rFonts w:ascii="Calibri" w:hAnsi="Calibri"/>
          <w:sz w:val="20"/>
          <w:szCs w:val="20"/>
          <w:lang w:val="en-US"/>
          <w:rPrChange w:id="29424" w:author="Author">
            <w:rPr>
              <w:del w:id="29425" w:author="Author"/>
              <w:rFonts w:ascii="Trebuchet MS" w:hAnsi="Trebuchet MS"/>
              <w:b/>
              <w:lang w:val="en-US"/>
            </w:rPr>
          </w:rPrChange>
        </w:rPr>
      </w:pPr>
      <w:del w:id="29426" w:author="Author">
        <w:r>
          <w:rPr>
            <w:rFonts w:ascii="Calibri" w:hAnsi="Calibri"/>
            <w:sz w:val="20"/>
            <w:szCs w:val="20"/>
            <w:lang w:val="en-US"/>
            <w:rPrChange w:id="29427" w:author="Author">
              <w:rPr>
                <w:rFonts w:ascii="Trebuchet MS" w:hAnsi="Trebuchet MS"/>
                <w:b/>
                <w:lang w:val="en-US"/>
              </w:rPr>
            </w:rPrChange>
          </w:rPr>
          <w:delText>Example:</w:delText>
        </w:r>
      </w:del>
    </w:p>
    <w:p w:rsidR="00743B33" w:rsidRPr="00743B33" w:rsidRDefault="00D20E06">
      <w:pPr>
        <w:ind w:left="540"/>
        <w:rPr>
          <w:del w:id="29428" w:author="Author"/>
          <w:rFonts w:ascii="Calibri" w:hAnsi="Calibri"/>
          <w:sz w:val="20"/>
          <w:szCs w:val="20"/>
          <w:rPrChange w:id="29429" w:author="Author">
            <w:rPr>
              <w:del w:id="29430" w:author="Author"/>
              <w:rFonts w:ascii="Trebuchet MS" w:hAnsi="Trebuchet MS"/>
              <w:sz w:val="20"/>
              <w:szCs w:val="20"/>
            </w:rPr>
          </w:rPrChange>
        </w:rPr>
      </w:pPr>
      <w:del w:id="29431" w:author="Author">
        <w:r>
          <w:rPr>
            <w:rFonts w:ascii="Calibri" w:hAnsi="Calibri"/>
            <w:sz w:val="20"/>
            <w:szCs w:val="20"/>
            <w:rPrChange w:id="29432" w:author="Author">
              <w:rPr>
                <w:rFonts w:ascii="Trebuchet MS" w:hAnsi="Trebuchet MS"/>
                <w:sz w:val="20"/>
                <w:szCs w:val="20"/>
              </w:rPr>
            </w:rPrChange>
          </w:rPr>
          <w:delText xml:space="preserve">If ‘B.h’ includes ‘C.h’ and ‘A.h’ needs to use elements from ‘B.h’ and </w:delText>
        </w:r>
        <w:r>
          <w:rPr>
            <w:rFonts w:ascii="Calibri" w:hAnsi="Calibri"/>
            <w:sz w:val="20"/>
            <w:szCs w:val="20"/>
            <w:rPrChange w:id="29433" w:author="Author">
              <w:rPr>
                <w:rFonts w:ascii="Trebuchet MS" w:hAnsi="Trebuchet MS"/>
                <w:sz w:val="20"/>
                <w:szCs w:val="20"/>
              </w:rPr>
            </w:rPrChange>
          </w:rPr>
          <w:delText>‘C.h’ then it should include both files. It should not only include ‘B.h’ because in case B.h is change to no longer include ‘C.h’ then ‘A.h’ would be failed even though it had not been changed.</w:delText>
        </w:r>
      </w:del>
    </w:p>
    <w:p w:rsidR="00743B33" w:rsidRPr="00743B33" w:rsidRDefault="00743B33">
      <w:pPr>
        <w:ind w:left="540"/>
        <w:jc w:val="both"/>
        <w:rPr>
          <w:del w:id="29434" w:author="Author"/>
          <w:rFonts w:ascii="Calibri" w:hAnsi="Calibri"/>
          <w:sz w:val="20"/>
          <w:szCs w:val="20"/>
          <w:lang w:val="en-US"/>
          <w:rPrChange w:id="29435" w:author="Author">
            <w:rPr>
              <w:del w:id="29436" w:author="Author"/>
              <w:rFonts w:ascii="Trebuchet MS" w:hAnsi="Trebuchet MS"/>
              <w:b/>
              <w:lang w:val="en-US"/>
            </w:rPr>
          </w:rPrChange>
        </w:rPr>
      </w:pPr>
    </w:p>
    <w:p w:rsidR="00743B33" w:rsidRPr="00743B33" w:rsidRDefault="00D20E06">
      <w:pPr>
        <w:ind w:left="540"/>
        <w:jc w:val="both"/>
        <w:rPr>
          <w:del w:id="29437" w:author="Author"/>
          <w:rFonts w:ascii="Calibri" w:hAnsi="Calibri"/>
          <w:sz w:val="20"/>
          <w:szCs w:val="20"/>
          <w:rPrChange w:id="29438" w:author="Author">
            <w:rPr>
              <w:del w:id="29439" w:author="Author"/>
              <w:rFonts w:ascii="Trebuchet MS" w:hAnsi="Trebuchet MS"/>
            </w:rPr>
          </w:rPrChange>
        </w:rPr>
      </w:pPr>
      <w:del w:id="29440" w:author="Author">
        <w:r>
          <w:rPr>
            <w:rFonts w:ascii="Calibri" w:hAnsi="Calibri"/>
            <w:sz w:val="20"/>
            <w:szCs w:val="20"/>
            <w:lang w:val="en-US"/>
            <w:rPrChange w:id="29441" w:author="Author">
              <w:rPr>
                <w:rFonts w:ascii="Trebuchet MS" w:hAnsi="Trebuchet MS"/>
                <w:b/>
                <w:lang w:val="en-US"/>
              </w:rPr>
            </w:rPrChange>
          </w:rPr>
          <w:delText>Rationale:</w:delText>
        </w:r>
        <w:r>
          <w:rPr>
            <w:rFonts w:ascii="Calibri" w:hAnsi="Calibri"/>
            <w:sz w:val="20"/>
            <w:szCs w:val="20"/>
            <w:rPrChange w:id="29442" w:author="Author">
              <w:rPr>
                <w:rFonts w:ascii="Trebuchet MS" w:hAnsi="Trebuchet MS"/>
              </w:rPr>
            </w:rPrChange>
          </w:rPr>
          <w:delText xml:space="preserve"> </w:delText>
        </w:r>
      </w:del>
    </w:p>
    <w:p w:rsidR="00743B33" w:rsidRPr="00743B33" w:rsidRDefault="00D20E06">
      <w:pPr>
        <w:ind w:left="540"/>
        <w:rPr>
          <w:rFonts w:ascii="Calibri" w:hAnsi="Calibri"/>
          <w:sz w:val="20"/>
          <w:szCs w:val="20"/>
          <w:rPrChange w:id="29443" w:author="Author">
            <w:rPr>
              <w:rFonts w:ascii="Trebuchet MS" w:hAnsi="Trebuchet MS"/>
              <w:sz w:val="20"/>
              <w:szCs w:val="20"/>
            </w:rPr>
          </w:rPrChange>
        </w:rPr>
      </w:pPr>
      <w:del w:id="29444" w:author="Author">
        <w:r>
          <w:rPr>
            <w:rFonts w:ascii="Calibri" w:hAnsi="Calibri"/>
            <w:sz w:val="20"/>
            <w:szCs w:val="20"/>
            <w:rPrChange w:id="29445" w:author="Author">
              <w:rPr>
                <w:rFonts w:ascii="Trebuchet MS" w:hAnsi="Trebuchet MS"/>
                <w:sz w:val="20"/>
                <w:szCs w:val="20"/>
              </w:rPr>
            </w:rPrChange>
          </w:rPr>
          <w:delText>To avoid unnecessary dependencies.</w:delText>
        </w:r>
      </w:del>
      <w:ins w:id="29446" w:author="Author">
        <w:del w:id="29447" w:author="Author">
          <w:r>
            <w:rPr>
              <w:rFonts w:ascii="Calibri" w:hAnsi="Calibri"/>
              <w:sz w:val="20"/>
              <w:szCs w:val="20"/>
              <w:lang w:val="en-US"/>
              <w:rPrChange w:id="29448" w:author="Author">
                <w:rPr>
                  <w:rFonts w:ascii="Calibri" w:hAnsi="Calibri"/>
                  <w:b/>
                  <w:sz w:val="20"/>
                  <w:szCs w:val="20"/>
                  <w:lang w:val="en-US"/>
                </w:rPr>
              </w:rPrChange>
            </w:rPr>
            <w:delText>No need</w:delText>
          </w:r>
        </w:del>
        <w:r>
          <w:rPr>
            <w:rFonts w:ascii="Calibri" w:hAnsi="Calibri"/>
            <w:sz w:val="20"/>
            <w:szCs w:val="20"/>
            <w:lang w:val="en-US"/>
          </w:rPr>
          <w:t xml:space="preserve">Not </w:t>
        </w:r>
        <w:r>
          <w:rPr>
            <w:rFonts w:ascii="Calibri" w:hAnsi="Calibri"/>
            <w:sz w:val="20"/>
            <w:szCs w:val="20"/>
            <w:lang w:val="en-US"/>
          </w:rPr>
          <w:t>applicable</w:t>
        </w:r>
        <w:r>
          <w:rPr>
            <w:rFonts w:ascii="Calibri" w:hAnsi="Calibri"/>
            <w:sz w:val="20"/>
            <w:szCs w:val="20"/>
            <w:lang w:val="en-US"/>
            <w:rPrChange w:id="29449" w:author="Author">
              <w:rPr>
                <w:rFonts w:ascii="Calibri" w:hAnsi="Calibri"/>
                <w:b/>
                <w:sz w:val="20"/>
                <w:szCs w:val="20"/>
                <w:lang w:val="en-US"/>
              </w:rPr>
            </w:rPrChange>
          </w:rPr>
          <w:t>.</w:t>
        </w:r>
      </w:ins>
    </w:p>
    <w:p w:rsidR="00743B33" w:rsidRPr="00743B33" w:rsidRDefault="00743B33" w:rsidP="00743B33">
      <w:pPr>
        <w:pStyle w:val="Heading3"/>
        <w:rPr>
          <w:del w:id="29450" w:author="Author"/>
          <w:rPrChange w:id="29451" w:author="Author">
            <w:rPr>
              <w:del w:id="29452" w:author="Author"/>
              <w:rFonts w:ascii="Trebuchet MS" w:hAnsi="Trebuchet MS"/>
            </w:rPr>
          </w:rPrChange>
        </w:rPr>
        <w:pPrChange w:id="29453" w:author="Author">
          <w:pPr>
            <w:ind w:left="540"/>
            <w:jc w:val="both"/>
          </w:pPr>
        </w:pPrChange>
      </w:pPr>
      <w:bookmarkStart w:id="29454" w:name="_Toc488929767"/>
      <w:bookmarkStart w:id="29455" w:name="_Toc489941977"/>
      <w:bookmarkStart w:id="29456" w:name="_Toc489943135"/>
      <w:bookmarkStart w:id="29457" w:name="_Toc490207418"/>
      <w:bookmarkStart w:id="29458" w:name="_Toc490208583"/>
      <w:bookmarkStart w:id="29459" w:name="_Toc491674483"/>
      <w:bookmarkEnd w:id="29454"/>
      <w:bookmarkEnd w:id="29455"/>
      <w:bookmarkEnd w:id="29456"/>
      <w:bookmarkEnd w:id="29457"/>
      <w:bookmarkEnd w:id="29458"/>
      <w:bookmarkEnd w:id="29459"/>
    </w:p>
    <w:p w:rsidR="00743B33" w:rsidRDefault="00D20E06">
      <w:pPr>
        <w:pStyle w:val="Heading3"/>
      </w:pPr>
      <w:bookmarkStart w:id="29460" w:name="_Toc294795288"/>
      <w:bookmarkStart w:id="29461" w:name="_Toc301956987"/>
      <w:bookmarkStart w:id="29462" w:name="_Toc301960115"/>
      <w:bookmarkStart w:id="29463" w:name="_Toc301960589"/>
      <w:bookmarkStart w:id="29464" w:name="_Toc301960751"/>
      <w:bookmarkStart w:id="29465" w:name="_Toc409602557"/>
      <w:bookmarkStart w:id="29466" w:name="_Toc430267221"/>
      <w:bookmarkStart w:id="29467" w:name="_Toc491674484"/>
      <w:r>
        <w:t>Rules_PreProcess_00</w:t>
      </w:r>
      <w:bookmarkEnd w:id="29460"/>
      <w:bookmarkEnd w:id="29461"/>
      <w:bookmarkEnd w:id="29462"/>
      <w:bookmarkEnd w:id="29463"/>
      <w:bookmarkEnd w:id="29464"/>
      <w:bookmarkEnd w:id="29465"/>
      <w:r>
        <w:t>5 ([1] Clause 5.4.7 - table 1 - 1g)</w:t>
      </w:r>
      <w:bookmarkEnd w:id="29466"/>
      <w:bookmarkEnd w:id="29467"/>
    </w:p>
    <w:p w:rsidR="00743B33" w:rsidRPr="00743B33" w:rsidRDefault="00D20E06">
      <w:pPr>
        <w:ind w:left="540"/>
        <w:jc w:val="both"/>
        <w:rPr>
          <w:del w:id="29468" w:author="Author"/>
          <w:rFonts w:ascii="Calibri" w:hAnsi="Calibri"/>
          <w:sz w:val="20"/>
          <w:szCs w:val="20"/>
          <w:lang w:val="en-US"/>
          <w:rPrChange w:id="29469" w:author="Author">
            <w:rPr>
              <w:del w:id="29470" w:author="Author"/>
              <w:rFonts w:ascii="Trebuchet MS" w:hAnsi="Trebuchet MS"/>
              <w:b/>
              <w:lang w:val="en-US"/>
            </w:rPr>
          </w:rPrChange>
        </w:rPr>
      </w:pPr>
      <w:del w:id="29471" w:author="Author">
        <w:r>
          <w:rPr>
            <w:rFonts w:ascii="Calibri" w:hAnsi="Calibri"/>
            <w:sz w:val="20"/>
            <w:szCs w:val="20"/>
            <w:lang w:val="en-US"/>
            <w:rPrChange w:id="29472" w:author="Author">
              <w:rPr>
                <w:rFonts w:ascii="Trebuchet MS" w:hAnsi="Trebuchet MS"/>
                <w:b/>
                <w:lang w:val="en-US"/>
              </w:rPr>
            </w:rPrChange>
          </w:rPr>
          <w:delText>Rule:</w:delText>
        </w:r>
      </w:del>
    </w:p>
    <w:p w:rsidR="00743B33" w:rsidRPr="00743B33" w:rsidRDefault="00D20E06">
      <w:pPr>
        <w:ind w:left="540"/>
        <w:rPr>
          <w:del w:id="29473" w:author="Author"/>
          <w:rFonts w:ascii="Calibri" w:hAnsi="Calibri"/>
          <w:sz w:val="20"/>
          <w:szCs w:val="20"/>
          <w:rPrChange w:id="29474" w:author="Author">
            <w:rPr>
              <w:del w:id="29475" w:author="Author"/>
              <w:rFonts w:ascii="Trebuchet MS" w:hAnsi="Trebuchet MS"/>
              <w:sz w:val="20"/>
              <w:szCs w:val="20"/>
            </w:rPr>
          </w:rPrChange>
        </w:rPr>
      </w:pPr>
      <w:del w:id="29476" w:author="Author">
        <w:r>
          <w:rPr>
            <w:rFonts w:ascii="Calibri" w:hAnsi="Calibri"/>
            <w:sz w:val="20"/>
            <w:szCs w:val="20"/>
            <w:rPrChange w:id="29477" w:author="Author">
              <w:rPr>
                <w:rFonts w:ascii="Trebuchet MS" w:hAnsi="Trebuchet MS"/>
                <w:sz w:val="20"/>
                <w:szCs w:val="20"/>
              </w:rPr>
            </w:rPrChange>
          </w:rPr>
          <w:delText>Path shall not be specified (absolute or relative) for the declaration of the included file.</w:delText>
        </w:r>
      </w:del>
    </w:p>
    <w:p w:rsidR="00743B33" w:rsidRPr="00743B33" w:rsidRDefault="00743B33">
      <w:pPr>
        <w:ind w:left="540"/>
        <w:jc w:val="both"/>
        <w:rPr>
          <w:del w:id="29478" w:author="Author"/>
          <w:rFonts w:ascii="Calibri" w:hAnsi="Calibri"/>
          <w:sz w:val="20"/>
          <w:szCs w:val="20"/>
          <w:rPrChange w:id="29479" w:author="Author">
            <w:rPr>
              <w:del w:id="29480" w:author="Author"/>
              <w:rFonts w:ascii="Trebuchet MS" w:hAnsi="Trebuchet MS"/>
            </w:rPr>
          </w:rPrChange>
        </w:rPr>
      </w:pPr>
    </w:p>
    <w:p w:rsidR="00743B33" w:rsidRPr="00743B33" w:rsidRDefault="00D20E06">
      <w:pPr>
        <w:ind w:left="540"/>
        <w:jc w:val="both"/>
        <w:rPr>
          <w:del w:id="29481" w:author="Author"/>
          <w:rFonts w:ascii="Calibri" w:hAnsi="Calibri"/>
          <w:sz w:val="20"/>
          <w:szCs w:val="20"/>
          <w:lang w:val="en-US"/>
          <w:rPrChange w:id="29482" w:author="Author">
            <w:rPr>
              <w:del w:id="29483" w:author="Author"/>
              <w:rFonts w:ascii="Trebuchet MS" w:hAnsi="Trebuchet MS"/>
              <w:b/>
              <w:lang w:val="en-US"/>
            </w:rPr>
          </w:rPrChange>
        </w:rPr>
      </w:pPr>
      <w:del w:id="29484" w:author="Author">
        <w:r>
          <w:rPr>
            <w:rFonts w:ascii="Calibri" w:hAnsi="Calibri"/>
            <w:sz w:val="20"/>
            <w:szCs w:val="20"/>
            <w:lang w:val="en-US"/>
            <w:rPrChange w:id="29485" w:author="Author">
              <w:rPr>
                <w:rFonts w:ascii="Trebuchet MS" w:hAnsi="Trebuchet MS"/>
                <w:b/>
                <w:lang w:val="en-US"/>
              </w:rPr>
            </w:rPrChange>
          </w:rPr>
          <w:delText>Example:</w:delText>
        </w:r>
      </w:del>
    </w:p>
    <w:p w:rsidR="00743B33" w:rsidRPr="00743B33" w:rsidRDefault="00D20E06">
      <w:pPr>
        <w:ind w:left="540"/>
        <w:jc w:val="both"/>
        <w:rPr>
          <w:del w:id="29486" w:author="Author"/>
          <w:rFonts w:ascii="Calibri" w:hAnsi="Calibri"/>
          <w:sz w:val="20"/>
          <w:szCs w:val="20"/>
          <w:rPrChange w:id="29487" w:author="Author">
            <w:rPr>
              <w:del w:id="29488" w:author="Author"/>
              <w:rFonts w:ascii="Trebuchet MS" w:hAnsi="Trebuchet MS"/>
              <w:sz w:val="20"/>
              <w:szCs w:val="20"/>
            </w:rPr>
          </w:rPrChange>
        </w:rPr>
      </w:pPr>
      <w:del w:id="29489" w:author="Author">
        <w:r>
          <w:rPr>
            <w:rFonts w:ascii="Calibri" w:hAnsi="Calibri"/>
            <w:sz w:val="20"/>
            <w:szCs w:val="20"/>
            <w:rPrChange w:id="29490" w:author="Author">
              <w:rPr>
                <w:rFonts w:ascii="Trebuchet MS" w:hAnsi="Trebuchet MS"/>
                <w:sz w:val="20"/>
                <w:szCs w:val="20"/>
              </w:rPr>
            </w:rPrChange>
          </w:rPr>
          <w:delText>/* Compliant */</w:delText>
        </w:r>
      </w:del>
    </w:p>
    <w:p w:rsidR="00743B33" w:rsidRPr="00743B33" w:rsidRDefault="00D20E06">
      <w:pPr>
        <w:ind w:left="540"/>
        <w:jc w:val="both"/>
        <w:rPr>
          <w:del w:id="29491" w:author="Author"/>
          <w:rFonts w:ascii="Calibri" w:hAnsi="Calibri" w:cs="Courier New"/>
          <w:sz w:val="20"/>
          <w:szCs w:val="20"/>
          <w:rPrChange w:id="29492" w:author="Author">
            <w:rPr>
              <w:del w:id="29493" w:author="Author"/>
              <w:rFonts w:ascii="Courier New" w:hAnsi="Courier New" w:cs="Courier New"/>
              <w:sz w:val="20"/>
              <w:szCs w:val="20"/>
            </w:rPr>
          </w:rPrChange>
        </w:rPr>
      </w:pPr>
      <w:del w:id="29494" w:author="Author">
        <w:r>
          <w:rPr>
            <w:rFonts w:ascii="Calibri" w:hAnsi="Calibri" w:cs="Courier New"/>
            <w:sz w:val="20"/>
            <w:szCs w:val="20"/>
            <w:rPrChange w:id="29495" w:author="Author">
              <w:rPr>
                <w:rFonts w:ascii="Courier New" w:hAnsi="Courier New" w:cs="Courier New"/>
                <w:sz w:val="20"/>
                <w:szCs w:val="20"/>
              </w:rPr>
            </w:rPrChange>
          </w:rPr>
          <w:delText>#include “Nm_Gbl.h”</w:delText>
        </w:r>
      </w:del>
    </w:p>
    <w:p w:rsidR="00743B33" w:rsidRPr="00743B33" w:rsidRDefault="00743B33">
      <w:pPr>
        <w:ind w:left="540"/>
        <w:jc w:val="both"/>
        <w:rPr>
          <w:del w:id="29496" w:author="Author"/>
          <w:rFonts w:ascii="Calibri" w:hAnsi="Calibri"/>
          <w:sz w:val="20"/>
          <w:szCs w:val="20"/>
          <w:rPrChange w:id="29497" w:author="Author">
            <w:rPr>
              <w:del w:id="29498" w:author="Author"/>
              <w:rFonts w:ascii="Trebuchet MS" w:hAnsi="Trebuchet MS"/>
              <w:sz w:val="20"/>
              <w:szCs w:val="20"/>
            </w:rPr>
          </w:rPrChange>
        </w:rPr>
      </w:pPr>
    </w:p>
    <w:p w:rsidR="00743B33" w:rsidRPr="00743B33" w:rsidRDefault="00D20E06">
      <w:pPr>
        <w:ind w:left="540"/>
        <w:jc w:val="both"/>
        <w:rPr>
          <w:del w:id="29499" w:author="Author"/>
          <w:rFonts w:ascii="Calibri" w:hAnsi="Calibri"/>
          <w:sz w:val="20"/>
          <w:szCs w:val="20"/>
          <w:rPrChange w:id="29500" w:author="Author">
            <w:rPr>
              <w:del w:id="29501" w:author="Author"/>
              <w:rFonts w:ascii="Trebuchet MS" w:hAnsi="Trebuchet MS"/>
              <w:sz w:val="20"/>
              <w:szCs w:val="20"/>
            </w:rPr>
          </w:rPrChange>
        </w:rPr>
      </w:pPr>
      <w:del w:id="29502" w:author="Author">
        <w:r>
          <w:rPr>
            <w:rFonts w:ascii="Calibri" w:hAnsi="Calibri"/>
            <w:sz w:val="20"/>
            <w:szCs w:val="20"/>
            <w:rPrChange w:id="29503" w:author="Author">
              <w:rPr>
                <w:rFonts w:ascii="Trebuchet MS" w:hAnsi="Trebuchet MS"/>
                <w:sz w:val="20"/>
                <w:szCs w:val="20"/>
              </w:rPr>
            </w:rPrChange>
          </w:rPr>
          <w:delText>/* Not compliant */</w:delText>
        </w:r>
      </w:del>
    </w:p>
    <w:p w:rsidR="00743B33" w:rsidRPr="00743B33" w:rsidRDefault="00D20E06">
      <w:pPr>
        <w:ind w:left="540"/>
        <w:rPr>
          <w:del w:id="29504" w:author="Author"/>
          <w:rFonts w:ascii="Calibri" w:hAnsi="Calibri" w:cs="Courier New"/>
          <w:sz w:val="20"/>
          <w:szCs w:val="20"/>
          <w:rPrChange w:id="29505" w:author="Author">
            <w:rPr>
              <w:del w:id="29506" w:author="Author"/>
              <w:rFonts w:ascii="Courier New" w:hAnsi="Courier New" w:cs="Courier New"/>
              <w:sz w:val="20"/>
              <w:szCs w:val="20"/>
            </w:rPr>
          </w:rPrChange>
        </w:rPr>
      </w:pPr>
      <w:del w:id="29507" w:author="Author">
        <w:r>
          <w:rPr>
            <w:rFonts w:ascii="Calibri" w:hAnsi="Calibri" w:cs="Courier New"/>
            <w:sz w:val="20"/>
            <w:szCs w:val="20"/>
            <w:rPrChange w:id="29508" w:author="Author">
              <w:rPr>
                <w:rFonts w:ascii="Courier New" w:hAnsi="Courier New" w:cs="Courier New"/>
                <w:sz w:val="20"/>
                <w:szCs w:val="20"/>
              </w:rPr>
            </w:rPrChange>
          </w:rPr>
          <w:delText>#include “c:\gnm\Nm_Gb</w:delText>
        </w:r>
        <w:r>
          <w:rPr>
            <w:rFonts w:ascii="Calibri" w:hAnsi="Calibri" w:cs="Courier New"/>
            <w:sz w:val="20"/>
            <w:szCs w:val="20"/>
            <w:rPrChange w:id="29509" w:author="Author">
              <w:rPr>
                <w:rFonts w:ascii="Courier New" w:hAnsi="Courier New" w:cs="Courier New"/>
                <w:sz w:val="20"/>
                <w:szCs w:val="20"/>
              </w:rPr>
            </w:rPrChange>
          </w:rPr>
          <w:delText>l.h”</w:delText>
        </w:r>
      </w:del>
    </w:p>
    <w:p w:rsidR="00743B33" w:rsidRPr="00743B33" w:rsidRDefault="00743B33">
      <w:pPr>
        <w:ind w:left="540"/>
        <w:jc w:val="both"/>
        <w:rPr>
          <w:del w:id="29510" w:author="Author"/>
          <w:rFonts w:ascii="Calibri" w:hAnsi="Calibri"/>
          <w:sz w:val="20"/>
          <w:szCs w:val="20"/>
          <w:rPrChange w:id="29511" w:author="Author">
            <w:rPr>
              <w:del w:id="29512" w:author="Author"/>
              <w:rFonts w:ascii="Trebuchet MS" w:hAnsi="Trebuchet MS"/>
              <w:sz w:val="20"/>
              <w:szCs w:val="20"/>
            </w:rPr>
          </w:rPrChange>
        </w:rPr>
      </w:pPr>
    </w:p>
    <w:p w:rsidR="00743B33" w:rsidRPr="00743B33" w:rsidRDefault="00D20E06">
      <w:pPr>
        <w:ind w:left="540"/>
        <w:jc w:val="both"/>
        <w:rPr>
          <w:del w:id="29513" w:author="Author"/>
          <w:rFonts w:ascii="Calibri" w:hAnsi="Calibri"/>
          <w:sz w:val="20"/>
          <w:szCs w:val="20"/>
          <w:rPrChange w:id="29514" w:author="Author">
            <w:rPr>
              <w:del w:id="29515" w:author="Author"/>
              <w:rFonts w:ascii="Trebuchet MS" w:hAnsi="Trebuchet MS"/>
            </w:rPr>
          </w:rPrChange>
        </w:rPr>
      </w:pPr>
      <w:del w:id="29516" w:author="Author">
        <w:r>
          <w:rPr>
            <w:rFonts w:ascii="Calibri" w:hAnsi="Calibri"/>
            <w:sz w:val="20"/>
            <w:szCs w:val="20"/>
            <w:lang w:val="en-US"/>
            <w:rPrChange w:id="29517" w:author="Author">
              <w:rPr>
                <w:rFonts w:ascii="Trebuchet MS" w:hAnsi="Trebuchet MS"/>
                <w:b/>
                <w:lang w:val="en-US"/>
              </w:rPr>
            </w:rPrChange>
          </w:rPr>
          <w:delText>Rationale:</w:delText>
        </w:r>
        <w:r>
          <w:rPr>
            <w:rFonts w:ascii="Calibri" w:hAnsi="Calibri"/>
            <w:sz w:val="20"/>
            <w:szCs w:val="20"/>
            <w:rPrChange w:id="29518" w:author="Author">
              <w:rPr>
                <w:rFonts w:ascii="Trebuchet MS" w:hAnsi="Trebuchet MS"/>
              </w:rPr>
            </w:rPrChange>
          </w:rPr>
          <w:delText xml:space="preserve"> </w:delText>
        </w:r>
      </w:del>
    </w:p>
    <w:p w:rsidR="00743B33" w:rsidRPr="00743B33" w:rsidRDefault="00D20E06">
      <w:pPr>
        <w:ind w:left="540"/>
        <w:jc w:val="both"/>
        <w:rPr>
          <w:del w:id="29519" w:author="Author"/>
          <w:rFonts w:ascii="Calibri" w:hAnsi="Calibri"/>
          <w:sz w:val="20"/>
          <w:szCs w:val="20"/>
          <w:rPrChange w:id="29520" w:author="Author">
            <w:rPr>
              <w:del w:id="29521" w:author="Author"/>
              <w:rFonts w:ascii="Trebuchet MS" w:hAnsi="Trebuchet MS"/>
              <w:sz w:val="20"/>
              <w:szCs w:val="20"/>
            </w:rPr>
          </w:rPrChange>
        </w:rPr>
      </w:pPr>
      <w:del w:id="29522" w:author="Author">
        <w:r>
          <w:rPr>
            <w:rFonts w:ascii="Calibri" w:hAnsi="Calibri"/>
            <w:sz w:val="20"/>
            <w:szCs w:val="20"/>
            <w:rPrChange w:id="29523" w:author="Author">
              <w:rPr>
                <w:rFonts w:ascii="Trebuchet MS" w:hAnsi="Trebuchet MS"/>
                <w:sz w:val="20"/>
                <w:szCs w:val="20"/>
              </w:rPr>
            </w:rPrChange>
          </w:rPr>
          <w:delText>The path may be different in different environments.</w:delText>
        </w:r>
      </w:del>
    </w:p>
    <w:p w:rsidR="00743B33" w:rsidRPr="00743B33" w:rsidRDefault="00D20E06">
      <w:pPr>
        <w:ind w:left="540"/>
        <w:jc w:val="both"/>
        <w:rPr>
          <w:rFonts w:ascii="Calibri" w:hAnsi="Calibri"/>
          <w:sz w:val="20"/>
          <w:szCs w:val="20"/>
          <w:rPrChange w:id="29524" w:author="Author">
            <w:rPr>
              <w:rFonts w:ascii="Trebuchet MS" w:hAnsi="Trebuchet MS"/>
            </w:rPr>
          </w:rPrChange>
        </w:rPr>
      </w:pPr>
      <w:ins w:id="29525" w:author="Author">
        <w:del w:id="29526" w:author="Author">
          <w:r>
            <w:rPr>
              <w:rFonts w:ascii="Calibri" w:hAnsi="Calibri"/>
              <w:sz w:val="20"/>
              <w:szCs w:val="20"/>
              <w:lang w:val="en-US"/>
              <w:rPrChange w:id="29527"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9528" w:author="Author">
              <w:rPr>
                <w:rFonts w:ascii="Calibri" w:hAnsi="Calibri"/>
                <w:b/>
                <w:sz w:val="20"/>
                <w:szCs w:val="20"/>
                <w:lang w:val="en-US"/>
              </w:rPr>
            </w:rPrChange>
          </w:rPr>
          <w:t>.</w:t>
        </w:r>
      </w:ins>
    </w:p>
    <w:p w:rsidR="00743B33" w:rsidRDefault="00D20E06">
      <w:pPr>
        <w:pStyle w:val="Heading3"/>
      </w:pPr>
      <w:bookmarkStart w:id="29529" w:name="_Toc294795289"/>
      <w:bookmarkStart w:id="29530" w:name="_Toc301956988"/>
      <w:bookmarkStart w:id="29531" w:name="_Toc301960116"/>
      <w:bookmarkStart w:id="29532" w:name="_Toc301960590"/>
      <w:bookmarkStart w:id="29533" w:name="_Toc301960752"/>
      <w:bookmarkStart w:id="29534" w:name="_Toc409602558"/>
      <w:bookmarkStart w:id="29535" w:name="_Toc430267222"/>
      <w:bookmarkStart w:id="29536" w:name="_Toc491674485"/>
      <w:r>
        <w:t>Rules_PreProcess_00</w:t>
      </w:r>
      <w:bookmarkEnd w:id="29529"/>
      <w:bookmarkEnd w:id="29530"/>
      <w:bookmarkEnd w:id="29531"/>
      <w:bookmarkEnd w:id="29532"/>
      <w:bookmarkEnd w:id="29533"/>
      <w:bookmarkEnd w:id="29534"/>
      <w:r>
        <w:t>6 ([1] Clause 5.4.7 - table 1 - 1a)</w:t>
      </w:r>
      <w:bookmarkEnd w:id="29535"/>
      <w:bookmarkEnd w:id="29536"/>
    </w:p>
    <w:p w:rsidR="00743B33" w:rsidRPr="00743B33" w:rsidRDefault="00D20E06">
      <w:pPr>
        <w:ind w:left="540"/>
        <w:jc w:val="both"/>
        <w:rPr>
          <w:del w:id="29537" w:author="Author"/>
          <w:rFonts w:ascii="Calibri" w:hAnsi="Calibri"/>
          <w:sz w:val="20"/>
          <w:szCs w:val="20"/>
          <w:lang w:val="en-US"/>
          <w:rPrChange w:id="29538" w:author="Author">
            <w:rPr>
              <w:del w:id="29539" w:author="Author"/>
              <w:rFonts w:ascii="Trebuchet MS" w:hAnsi="Trebuchet MS"/>
              <w:b/>
              <w:lang w:val="en-US"/>
            </w:rPr>
          </w:rPrChange>
        </w:rPr>
      </w:pPr>
      <w:del w:id="29540" w:author="Author">
        <w:r>
          <w:rPr>
            <w:rFonts w:ascii="Calibri" w:hAnsi="Calibri"/>
            <w:sz w:val="20"/>
            <w:szCs w:val="20"/>
            <w:lang w:val="en-US"/>
            <w:rPrChange w:id="29541" w:author="Author">
              <w:rPr>
                <w:rFonts w:ascii="Trebuchet MS" w:hAnsi="Trebuchet MS"/>
                <w:b/>
                <w:lang w:val="en-US"/>
              </w:rPr>
            </w:rPrChange>
          </w:rPr>
          <w:delText>Rule:</w:delText>
        </w:r>
      </w:del>
    </w:p>
    <w:p w:rsidR="00743B33" w:rsidRPr="00743B33" w:rsidRDefault="00D20E06">
      <w:pPr>
        <w:ind w:left="540"/>
        <w:rPr>
          <w:del w:id="29542" w:author="Author"/>
          <w:rFonts w:ascii="Calibri" w:hAnsi="Calibri"/>
          <w:sz w:val="20"/>
          <w:szCs w:val="20"/>
          <w:rPrChange w:id="29543" w:author="Author">
            <w:rPr>
              <w:del w:id="29544" w:author="Author"/>
              <w:rFonts w:ascii="Trebuchet MS" w:hAnsi="Trebuchet MS"/>
              <w:sz w:val="20"/>
              <w:szCs w:val="20"/>
            </w:rPr>
          </w:rPrChange>
        </w:rPr>
      </w:pPr>
      <w:del w:id="29545" w:author="Author">
        <w:r>
          <w:rPr>
            <w:rFonts w:ascii="Calibri" w:hAnsi="Calibri"/>
            <w:sz w:val="20"/>
            <w:szCs w:val="20"/>
            <w:rPrChange w:id="29546" w:author="Author">
              <w:rPr>
                <w:rFonts w:ascii="Trebuchet MS" w:hAnsi="Trebuchet MS"/>
                <w:sz w:val="20"/>
                <w:szCs w:val="20"/>
              </w:rPr>
            </w:rPrChange>
          </w:rPr>
          <w:delText>Direct values (fixed value, addresses, etc.) should not be hard-coded in the source code. Macro (</w:delText>
        </w:r>
        <w:r>
          <w:rPr>
            <w:rFonts w:ascii="Calibri" w:hAnsi="Calibri"/>
            <w:i/>
            <w:sz w:val="20"/>
            <w:szCs w:val="20"/>
            <w:rPrChange w:id="29547" w:author="Author">
              <w:rPr>
                <w:rFonts w:ascii="Trebuchet MS" w:hAnsi="Trebuchet MS"/>
                <w:i/>
                <w:sz w:val="20"/>
                <w:szCs w:val="20"/>
              </w:rPr>
            </w:rPrChange>
          </w:rPr>
          <w:delText>‘#define’</w:delText>
        </w:r>
        <w:r>
          <w:rPr>
            <w:rFonts w:ascii="Calibri" w:hAnsi="Calibri"/>
            <w:sz w:val="20"/>
            <w:szCs w:val="20"/>
            <w:rPrChange w:id="29548" w:author="Author">
              <w:rPr>
                <w:rFonts w:ascii="Trebuchet MS" w:hAnsi="Trebuchet MS"/>
                <w:sz w:val="20"/>
                <w:szCs w:val="20"/>
              </w:rPr>
            </w:rPrChange>
          </w:rPr>
          <w:delText>,</w:delText>
        </w:r>
        <w:r>
          <w:rPr>
            <w:rFonts w:ascii="Calibri" w:hAnsi="Calibri"/>
            <w:i/>
            <w:sz w:val="20"/>
            <w:szCs w:val="20"/>
            <w:rPrChange w:id="29549" w:author="Author">
              <w:rPr>
                <w:rFonts w:ascii="Trebuchet MS" w:hAnsi="Trebuchet MS"/>
                <w:i/>
                <w:sz w:val="20"/>
                <w:szCs w:val="20"/>
              </w:rPr>
            </w:rPrChange>
          </w:rPr>
          <w:delText xml:space="preserve"> ‘constant’</w:delText>
        </w:r>
        <w:r>
          <w:rPr>
            <w:rFonts w:ascii="Calibri" w:hAnsi="Calibri"/>
            <w:sz w:val="20"/>
            <w:szCs w:val="20"/>
            <w:rPrChange w:id="29550" w:author="Author">
              <w:rPr>
                <w:rFonts w:ascii="Trebuchet MS" w:hAnsi="Trebuchet MS"/>
                <w:sz w:val="20"/>
                <w:szCs w:val="20"/>
              </w:rPr>
            </w:rPrChange>
          </w:rPr>
          <w:delText>, etc.) should be used preferably.</w:delText>
        </w:r>
      </w:del>
    </w:p>
    <w:p w:rsidR="00743B33" w:rsidRPr="00743B33" w:rsidRDefault="00743B33">
      <w:pPr>
        <w:ind w:left="540"/>
        <w:jc w:val="both"/>
        <w:rPr>
          <w:del w:id="29551" w:author="Author"/>
          <w:rFonts w:ascii="Calibri" w:hAnsi="Calibri"/>
          <w:sz w:val="20"/>
          <w:szCs w:val="20"/>
          <w:rPrChange w:id="29552" w:author="Author">
            <w:rPr>
              <w:del w:id="29553" w:author="Author"/>
              <w:rFonts w:ascii="Trebuchet MS" w:hAnsi="Trebuchet MS"/>
            </w:rPr>
          </w:rPrChange>
        </w:rPr>
      </w:pPr>
    </w:p>
    <w:p w:rsidR="00743B33" w:rsidRPr="00743B33" w:rsidRDefault="00D20E06">
      <w:pPr>
        <w:ind w:left="540"/>
        <w:jc w:val="both"/>
        <w:rPr>
          <w:del w:id="29554" w:author="Author"/>
          <w:rFonts w:ascii="Calibri" w:hAnsi="Calibri"/>
          <w:sz w:val="20"/>
          <w:szCs w:val="20"/>
          <w:lang w:val="en-US"/>
          <w:rPrChange w:id="29555" w:author="Author">
            <w:rPr>
              <w:del w:id="29556" w:author="Author"/>
              <w:rFonts w:ascii="Trebuchet MS" w:hAnsi="Trebuchet MS"/>
              <w:b/>
              <w:lang w:val="en-US"/>
            </w:rPr>
          </w:rPrChange>
        </w:rPr>
      </w:pPr>
      <w:del w:id="29557" w:author="Author">
        <w:r>
          <w:rPr>
            <w:rFonts w:ascii="Calibri" w:hAnsi="Calibri"/>
            <w:sz w:val="20"/>
            <w:szCs w:val="20"/>
            <w:lang w:val="en-US"/>
            <w:rPrChange w:id="29558" w:author="Author">
              <w:rPr>
                <w:rFonts w:ascii="Trebuchet MS" w:hAnsi="Trebuchet MS"/>
                <w:b/>
                <w:lang w:val="en-US"/>
              </w:rPr>
            </w:rPrChange>
          </w:rPr>
          <w:delText>Example:</w:delText>
        </w:r>
      </w:del>
    </w:p>
    <w:p w:rsidR="00743B33" w:rsidRPr="00743B33" w:rsidRDefault="00D20E06">
      <w:pPr>
        <w:ind w:left="540"/>
        <w:rPr>
          <w:del w:id="29559" w:author="Author"/>
          <w:rFonts w:ascii="Calibri" w:hAnsi="Calibri"/>
          <w:sz w:val="20"/>
          <w:szCs w:val="20"/>
          <w:lang w:val="en-US"/>
          <w:rPrChange w:id="29560" w:author="Author">
            <w:rPr>
              <w:del w:id="29561" w:author="Author"/>
              <w:rFonts w:ascii="Trebuchet MS" w:hAnsi="Trebuchet MS"/>
              <w:b/>
              <w:lang w:val="en-US"/>
            </w:rPr>
          </w:rPrChange>
        </w:rPr>
      </w:pPr>
      <w:del w:id="29562" w:author="Author">
        <w:r>
          <w:rPr>
            <w:rFonts w:ascii="Calibri" w:hAnsi="Calibri"/>
            <w:sz w:val="20"/>
            <w:szCs w:val="20"/>
            <w:lang w:val="en-US"/>
            <w:rPrChange w:id="29563" w:author="Author">
              <w:rPr>
                <w:rFonts w:ascii="Trebuchet MS" w:hAnsi="Trebuchet MS"/>
                <w:sz w:val="20"/>
                <w:lang w:val="en-US"/>
              </w:rPr>
            </w:rPrChange>
          </w:rPr>
          <w:delText>/* Compliant */</w:delText>
        </w:r>
      </w:del>
    </w:p>
    <w:p w:rsidR="00743B33" w:rsidRPr="00743B33" w:rsidRDefault="00D20E06">
      <w:pPr>
        <w:ind w:left="540"/>
        <w:jc w:val="both"/>
        <w:rPr>
          <w:del w:id="29564" w:author="Author"/>
          <w:rFonts w:ascii="Calibri" w:hAnsi="Calibri" w:cs="Courier New"/>
          <w:sz w:val="20"/>
          <w:szCs w:val="20"/>
          <w:rPrChange w:id="29565" w:author="Author">
            <w:rPr>
              <w:del w:id="29566" w:author="Author"/>
              <w:rFonts w:ascii="Courier New" w:hAnsi="Courier New" w:cs="Courier New"/>
              <w:sz w:val="20"/>
              <w:szCs w:val="20"/>
            </w:rPr>
          </w:rPrChange>
        </w:rPr>
      </w:pPr>
      <w:del w:id="29567" w:author="Author">
        <w:r>
          <w:rPr>
            <w:rFonts w:ascii="Calibri" w:hAnsi="Calibri" w:cs="Courier New"/>
            <w:sz w:val="20"/>
            <w:szCs w:val="20"/>
            <w:rPrChange w:id="29568" w:author="Author">
              <w:rPr>
                <w:rFonts w:ascii="Courier New" w:hAnsi="Courier New" w:cs="Courier New"/>
                <w:sz w:val="20"/>
                <w:szCs w:val="20"/>
              </w:rPr>
            </w:rPrChange>
          </w:rPr>
          <w:delText>#define TIMEOUT  4</w:delText>
        </w:r>
      </w:del>
    </w:p>
    <w:p w:rsidR="00743B33" w:rsidRPr="00743B33" w:rsidRDefault="00D20E06">
      <w:pPr>
        <w:ind w:left="540"/>
        <w:jc w:val="both"/>
        <w:rPr>
          <w:del w:id="29569" w:author="Author"/>
          <w:rFonts w:ascii="Calibri" w:hAnsi="Calibri" w:cs="Courier New"/>
          <w:sz w:val="20"/>
          <w:szCs w:val="20"/>
          <w:rPrChange w:id="29570" w:author="Author">
            <w:rPr>
              <w:del w:id="29571" w:author="Author"/>
              <w:rFonts w:ascii="Courier New" w:hAnsi="Courier New" w:cs="Courier New"/>
              <w:sz w:val="20"/>
              <w:szCs w:val="20"/>
            </w:rPr>
          </w:rPrChange>
        </w:rPr>
      </w:pPr>
      <w:del w:id="29572" w:author="Author">
        <w:r>
          <w:rPr>
            <w:rFonts w:ascii="Calibri" w:hAnsi="Calibri" w:cs="Courier New"/>
            <w:sz w:val="20"/>
            <w:szCs w:val="20"/>
            <w:rPrChange w:id="29573" w:author="Author">
              <w:rPr>
                <w:rFonts w:ascii="Courier New" w:hAnsi="Courier New" w:cs="Courier New"/>
                <w:sz w:val="20"/>
                <w:szCs w:val="20"/>
              </w:rPr>
            </w:rPrChange>
          </w:rPr>
          <w:delText>...</w:delText>
        </w:r>
      </w:del>
    </w:p>
    <w:p w:rsidR="00743B33" w:rsidRPr="00743B33" w:rsidRDefault="00D20E06">
      <w:pPr>
        <w:ind w:left="540"/>
        <w:jc w:val="both"/>
        <w:rPr>
          <w:del w:id="29574" w:author="Author"/>
          <w:rFonts w:ascii="Calibri" w:hAnsi="Calibri" w:cs="Courier New"/>
          <w:sz w:val="20"/>
          <w:szCs w:val="20"/>
          <w:rPrChange w:id="29575" w:author="Author">
            <w:rPr>
              <w:del w:id="29576" w:author="Author"/>
              <w:rFonts w:ascii="Courier New" w:hAnsi="Courier New" w:cs="Courier New"/>
              <w:sz w:val="20"/>
              <w:szCs w:val="20"/>
            </w:rPr>
          </w:rPrChange>
        </w:rPr>
      </w:pPr>
      <w:del w:id="29577" w:author="Author">
        <w:r>
          <w:rPr>
            <w:rFonts w:ascii="Calibri" w:hAnsi="Calibri" w:cs="Courier New"/>
            <w:sz w:val="20"/>
            <w:szCs w:val="20"/>
            <w:rPrChange w:id="29578" w:author="Author">
              <w:rPr>
                <w:rFonts w:ascii="Courier New" w:hAnsi="Courier New" w:cs="Courier New"/>
                <w:sz w:val="20"/>
                <w:szCs w:val="20"/>
              </w:rPr>
            </w:rPrChange>
          </w:rPr>
          <w:delText>if (timerValue &gt;= TIMEOUT)</w:delText>
        </w:r>
      </w:del>
    </w:p>
    <w:p w:rsidR="00743B33" w:rsidRPr="00743B33" w:rsidRDefault="00743B33">
      <w:pPr>
        <w:ind w:left="540"/>
        <w:jc w:val="both"/>
        <w:rPr>
          <w:del w:id="29579" w:author="Author"/>
          <w:rFonts w:ascii="Calibri" w:hAnsi="Calibri"/>
          <w:sz w:val="20"/>
          <w:szCs w:val="20"/>
          <w:lang w:val="en-US"/>
          <w:rPrChange w:id="29580" w:author="Author">
            <w:rPr>
              <w:del w:id="29581" w:author="Author"/>
              <w:rFonts w:ascii="Trebuchet MS" w:hAnsi="Trebuchet MS"/>
              <w:b/>
              <w:lang w:val="en-US"/>
            </w:rPr>
          </w:rPrChange>
        </w:rPr>
      </w:pPr>
    </w:p>
    <w:p w:rsidR="00743B33" w:rsidRPr="00743B33" w:rsidRDefault="00D20E06">
      <w:pPr>
        <w:ind w:left="540"/>
        <w:jc w:val="both"/>
        <w:rPr>
          <w:del w:id="29582" w:author="Author"/>
          <w:rFonts w:ascii="Calibri" w:hAnsi="Calibri"/>
          <w:sz w:val="20"/>
          <w:szCs w:val="20"/>
          <w:rPrChange w:id="29583" w:author="Author">
            <w:rPr>
              <w:del w:id="29584" w:author="Author"/>
              <w:rFonts w:ascii="Trebuchet MS" w:hAnsi="Trebuchet MS"/>
            </w:rPr>
          </w:rPrChange>
        </w:rPr>
      </w:pPr>
      <w:del w:id="29585" w:author="Author">
        <w:r>
          <w:rPr>
            <w:rFonts w:ascii="Calibri" w:hAnsi="Calibri"/>
            <w:sz w:val="20"/>
            <w:szCs w:val="20"/>
            <w:lang w:val="en-US"/>
            <w:rPrChange w:id="29586" w:author="Author">
              <w:rPr>
                <w:rFonts w:ascii="Trebuchet MS" w:hAnsi="Trebuchet MS"/>
                <w:b/>
                <w:lang w:val="en-US"/>
              </w:rPr>
            </w:rPrChange>
          </w:rPr>
          <w:delText>Rationale:</w:delText>
        </w:r>
        <w:r>
          <w:rPr>
            <w:rFonts w:ascii="Calibri" w:hAnsi="Calibri"/>
            <w:sz w:val="20"/>
            <w:szCs w:val="20"/>
            <w:rPrChange w:id="29587" w:author="Author">
              <w:rPr>
                <w:rFonts w:ascii="Trebuchet MS" w:hAnsi="Trebuchet MS"/>
              </w:rPr>
            </w:rPrChange>
          </w:rPr>
          <w:delText xml:space="preserve"> </w:delText>
        </w:r>
      </w:del>
    </w:p>
    <w:p w:rsidR="00743B33" w:rsidRPr="00743B33" w:rsidRDefault="00D20E06">
      <w:pPr>
        <w:ind w:left="540"/>
        <w:jc w:val="both"/>
        <w:rPr>
          <w:rFonts w:ascii="Calibri" w:hAnsi="Calibri"/>
          <w:sz w:val="20"/>
          <w:szCs w:val="20"/>
          <w:rPrChange w:id="29588" w:author="Author">
            <w:rPr>
              <w:rFonts w:ascii="Trebuchet MS" w:hAnsi="Trebuchet MS"/>
              <w:sz w:val="20"/>
              <w:szCs w:val="20"/>
            </w:rPr>
          </w:rPrChange>
        </w:rPr>
      </w:pPr>
      <w:del w:id="29589" w:author="Author">
        <w:r>
          <w:rPr>
            <w:rFonts w:ascii="Calibri" w:hAnsi="Calibri"/>
            <w:sz w:val="20"/>
            <w:szCs w:val="20"/>
            <w:rPrChange w:id="29590" w:author="Author">
              <w:rPr>
                <w:rFonts w:ascii="Trebuchet MS" w:hAnsi="Trebuchet MS"/>
                <w:sz w:val="20"/>
                <w:szCs w:val="20"/>
              </w:rPr>
            </w:rPrChange>
          </w:rPr>
          <w:delText xml:space="preserve">The values of the constants can be changed if required at one place, instead of changing everywhere where </w:delText>
        </w:r>
        <w:r>
          <w:rPr>
            <w:rFonts w:ascii="Calibri" w:hAnsi="Calibri"/>
            <w:sz w:val="20"/>
            <w:szCs w:val="20"/>
            <w:rPrChange w:id="29591" w:author="Author">
              <w:rPr>
                <w:rFonts w:ascii="Trebuchet MS" w:hAnsi="Trebuchet MS"/>
                <w:sz w:val="20"/>
                <w:szCs w:val="20"/>
              </w:rPr>
            </w:rPrChange>
          </w:rPr>
          <w:delText>referred and avoid making errors.</w:delText>
        </w:r>
      </w:del>
      <w:ins w:id="29592" w:author="Author">
        <w:del w:id="29593" w:author="Author">
          <w:r>
            <w:rPr>
              <w:rFonts w:ascii="Calibri" w:hAnsi="Calibri"/>
              <w:sz w:val="20"/>
              <w:szCs w:val="20"/>
              <w:lang w:val="en-US"/>
              <w:rPrChange w:id="29594"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9595" w:author="Author">
              <w:rPr>
                <w:rFonts w:ascii="Calibri" w:hAnsi="Calibri"/>
                <w:b/>
                <w:sz w:val="20"/>
                <w:szCs w:val="20"/>
                <w:lang w:val="en-US"/>
              </w:rPr>
            </w:rPrChange>
          </w:rPr>
          <w:t>.</w:t>
        </w:r>
      </w:ins>
    </w:p>
    <w:p w:rsidR="00743B33" w:rsidRPr="00743B33" w:rsidRDefault="00743B33" w:rsidP="00743B33">
      <w:pPr>
        <w:pStyle w:val="Heading3"/>
        <w:rPr>
          <w:del w:id="29596" w:author="Author"/>
          <w:rPrChange w:id="29597" w:author="Author">
            <w:rPr>
              <w:del w:id="29598" w:author="Author"/>
              <w:rFonts w:ascii="Trebuchet MS" w:hAnsi="Trebuchet MS"/>
            </w:rPr>
          </w:rPrChange>
        </w:rPr>
        <w:pPrChange w:id="29599" w:author="Author">
          <w:pPr>
            <w:ind w:left="540"/>
            <w:jc w:val="both"/>
          </w:pPr>
        </w:pPrChange>
      </w:pPr>
      <w:bookmarkStart w:id="29600" w:name="_Toc488929770"/>
      <w:bookmarkStart w:id="29601" w:name="_Toc489941980"/>
      <w:bookmarkStart w:id="29602" w:name="_Toc489943138"/>
      <w:bookmarkStart w:id="29603" w:name="_Toc490207421"/>
      <w:bookmarkStart w:id="29604" w:name="_Toc490208586"/>
      <w:bookmarkStart w:id="29605" w:name="_Toc491674486"/>
      <w:bookmarkEnd w:id="29600"/>
      <w:bookmarkEnd w:id="29601"/>
      <w:bookmarkEnd w:id="29602"/>
      <w:bookmarkEnd w:id="29603"/>
      <w:bookmarkEnd w:id="29604"/>
      <w:bookmarkEnd w:id="29605"/>
    </w:p>
    <w:p w:rsidR="00743B33" w:rsidRDefault="00D20E06">
      <w:pPr>
        <w:pStyle w:val="Heading3"/>
      </w:pPr>
      <w:bookmarkStart w:id="29606" w:name="_Toc294795290"/>
      <w:bookmarkStart w:id="29607" w:name="_Toc301956989"/>
      <w:bookmarkStart w:id="29608" w:name="_Toc301960117"/>
      <w:bookmarkStart w:id="29609" w:name="_Toc301960591"/>
      <w:bookmarkStart w:id="29610" w:name="_Toc301960753"/>
      <w:bookmarkStart w:id="29611" w:name="_Toc409602559"/>
      <w:bookmarkStart w:id="29612" w:name="_Toc430267223"/>
      <w:bookmarkStart w:id="29613" w:name="_Toc491674487"/>
      <w:r>
        <w:t>Rules_PreProcess_00</w:t>
      </w:r>
      <w:bookmarkEnd w:id="29606"/>
      <w:bookmarkEnd w:id="29607"/>
      <w:bookmarkEnd w:id="29608"/>
      <w:bookmarkEnd w:id="29609"/>
      <w:bookmarkEnd w:id="29610"/>
      <w:bookmarkEnd w:id="29611"/>
      <w:r>
        <w:t>7 ([1] Clause 5.4.7 - table 1 - 1a)</w:t>
      </w:r>
      <w:bookmarkEnd w:id="29612"/>
      <w:bookmarkEnd w:id="29613"/>
    </w:p>
    <w:p w:rsidR="00743B33" w:rsidRPr="00743B33" w:rsidRDefault="00D20E06">
      <w:pPr>
        <w:ind w:left="540"/>
        <w:jc w:val="both"/>
        <w:rPr>
          <w:del w:id="29614" w:author="Author"/>
          <w:rFonts w:ascii="Calibri" w:hAnsi="Calibri"/>
          <w:b/>
          <w:sz w:val="20"/>
          <w:szCs w:val="20"/>
          <w:lang w:val="en-US"/>
          <w:rPrChange w:id="29615" w:author="Author">
            <w:rPr>
              <w:del w:id="29616" w:author="Author"/>
              <w:rFonts w:ascii="Trebuchet MS" w:hAnsi="Trebuchet MS"/>
              <w:b/>
              <w:lang w:val="en-US"/>
            </w:rPr>
          </w:rPrChange>
        </w:rPr>
      </w:pPr>
      <w:del w:id="29617" w:author="Author">
        <w:r>
          <w:rPr>
            <w:rFonts w:ascii="Calibri" w:hAnsi="Calibri"/>
            <w:b/>
            <w:sz w:val="20"/>
            <w:szCs w:val="20"/>
            <w:lang w:val="en-US"/>
            <w:rPrChange w:id="29618" w:author="Author">
              <w:rPr>
                <w:rFonts w:ascii="Trebuchet MS" w:hAnsi="Trebuchet MS"/>
                <w:b/>
                <w:lang w:val="en-US"/>
              </w:rPr>
            </w:rPrChange>
          </w:rPr>
          <w:delText>Rule:</w:delText>
        </w:r>
      </w:del>
    </w:p>
    <w:p w:rsidR="00743B33" w:rsidRPr="00743B33" w:rsidRDefault="00D20E06">
      <w:pPr>
        <w:ind w:left="540"/>
        <w:jc w:val="both"/>
        <w:rPr>
          <w:del w:id="29619" w:author="Author"/>
          <w:rFonts w:ascii="Calibri" w:hAnsi="Calibri"/>
          <w:sz w:val="20"/>
          <w:szCs w:val="20"/>
          <w:rPrChange w:id="29620" w:author="Author">
            <w:rPr>
              <w:del w:id="29621" w:author="Author"/>
              <w:rFonts w:ascii="Trebuchet MS" w:hAnsi="Trebuchet MS"/>
              <w:sz w:val="20"/>
              <w:szCs w:val="20"/>
            </w:rPr>
          </w:rPrChange>
        </w:rPr>
      </w:pPr>
      <w:del w:id="29622" w:author="Author">
        <w:r>
          <w:rPr>
            <w:rFonts w:ascii="Calibri" w:hAnsi="Calibri"/>
            <w:sz w:val="20"/>
            <w:szCs w:val="20"/>
            <w:rPrChange w:id="29623" w:author="Author">
              <w:rPr>
                <w:rFonts w:ascii="Trebuchet MS" w:hAnsi="Trebuchet MS"/>
                <w:sz w:val="20"/>
                <w:szCs w:val="20"/>
              </w:rPr>
            </w:rPrChange>
          </w:rPr>
          <w:delText xml:space="preserve">Only the following pre-processor directives shall be used: </w:delText>
        </w:r>
        <w:r>
          <w:rPr>
            <w:rFonts w:ascii="Calibri" w:hAnsi="Calibri"/>
            <w:i/>
            <w:sz w:val="20"/>
            <w:szCs w:val="20"/>
            <w:rPrChange w:id="29624" w:author="Author">
              <w:rPr>
                <w:rFonts w:ascii="Trebuchet MS" w:hAnsi="Trebuchet MS"/>
                <w:i/>
                <w:sz w:val="20"/>
                <w:szCs w:val="20"/>
              </w:rPr>
            </w:rPrChange>
          </w:rPr>
          <w:delText>‘#if’, ‘#elif’, ‘#else’, ‘#endif’,</w:delText>
        </w:r>
      </w:del>
      <w:ins w:id="29625" w:author="Author">
        <w:del w:id="29626" w:author="Author">
          <w:r>
            <w:rPr>
              <w:rFonts w:ascii="Calibri" w:hAnsi="Calibri"/>
              <w:i/>
              <w:sz w:val="20"/>
              <w:szCs w:val="20"/>
            </w:rPr>
            <w:delText xml:space="preserve"> </w:delText>
          </w:r>
        </w:del>
      </w:ins>
      <w:del w:id="29627" w:author="Author">
        <w:r>
          <w:rPr>
            <w:rFonts w:ascii="Calibri" w:hAnsi="Calibri"/>
            <w:i/>
            <w:sz w:val="20"/>
            <w:szCs w:val="20"/>
            <w:rPrChange w:id="29628" w:author="Author">
              <w:rPr>
                <w:rFonts w:ascii="Trebuchet MS" w:hAnsi="Trebuchet MS"/>
                <w:i/>
                <w:sz w:val="20"/>
                <w:szCs w:val="20"/>
              </w:rPr>
            </w:rPrChange>
          </w:rPr>
          <w:delText xml:space="preserve"> ‘#ifdef’, ‘#ifndef’, ‘#define’, ‘#include’</w:delText>
        </w:r>
      </w:del>
      <w:ins w:id="29629" w:author="Author">
        <w:del w:id="29630" w:author="Author">
          <w:r>
            <w:rPr>
              <w:rFonts w:ascii="Calibri" w:hAnsi="Calibri"/>
              <w:i/>
              <w:sz w:val="20"/>
              <w:szCs w:val="20"/>
            </w:rPr>
            <w:delText>warning</w:delText>
          </w:r>
        </w:del>
      </w:ins>
      <w:del w:id="29631" w:author="Author">
        <w:r>
          <w:rPr>
            <w:rFonts w:ascii="Calibri" w:hAnsi="Calibri"/>
            <w:i/>
            <w:sz w:val="20"/>
            <w:szCs w:val="20"/>
            <w:rPrChange w:id="29632" w:author="Author">
              <w:rPr>
                <w:rFonts w:ascii="Trebuchet MS" w:hAnsi="Trebuchet MS"/>
                <w:i/>
                <w:sz w:val="20"/>
                <w:szCs w:val="20"/>
              </w:rPr>
            </w:rPrChange>
          </w:rPr>
          <w:delText xml:space="preserve">, ‘#error’ </w:delText>
        </w:r>
        <w:r>
          <w:rPr>
            <w:rFonts w:ascii="Calibri" w:hAnsi="Calibri"/>
            <w:sz w:val="20"/>
            <w:szCs w:val="20"/>
            <w:rPrChange w:id="29633" w:author="Author">
              <w:rPr>
                <w:rFonts w:ascii="Trebuchet MS" w:hAnsi="Trebuchet MS"/>
                <w:sz w:val="20"/>
                <w:szCs w:val="20"/>
              </w:rPr>
            </w:rPrChange>
          </w:rPr>
          <w:delText>and</w:delText>
        </w:r>
        <w:r>
          <w:rPr>
            <w:rFonts w:ascii="Calibri" w:hAnsi="Calibri"/>
            <w:i/>
            <w:sz w:val="20"/>
            <w:szCs w:val="20"/>
            <w:rPrChange w:id="29634" w:author="Author">
              <w:rPr>
                <w:rFonts w:ascii="Trebuchet MS" w:hAnsi="Trebuchet MS"/>
                <w:i/>
                <w:sz w:val="20"/>
                <w:szCs w:val="20"/>
              </w:rPr>
            </w:rPrChange>
          </w:rPr>
          <w:delText xml:space="preserve"> ‘#pragma’.</w:delText>
        </w:r>
      </w:del>
    </w:p>
    <w:p w:rsidR="00743B33" w:rsidRPr="00743B33" w:rsidRDefault="00743B33">
      <w:pPr>
        <w:ind w:left="540"/>
        <w:jc w:val="both"/>
        <w:rPr>
          <w:del w:id="29635" w:author="Author"/>
          <w:rFonts w:ascii="Calibri" w:hAnsi="Calibri"/>
          <w:sz w:val="20"/>
          <w:szCs w:val="20"/>
          <w:rPrChange w:id="29636" w:author="Author">
            <w:rPr>
              <w:del w:id="29637" w:author="Author"/>
              <w:rFonts w:ascii="Trebuchet MS" w:hAnsi="Trebuchet MS"/>
            </w:rPr>
          </w:rPrChange>
        </w:rPr>
      </w:pPr>
    </w:p>
    <w:p w:rsidR="00743B33" w:rsidRPr="00743B33" w:rsidRDefault="00D20E06">
      <w:pPr>
        <w:ind w:left="540"/>
        <w:jc w:val="both"/>
        <w:rPr>
          <w:del w:id="29638" w:author="Author"/>
          <w:rFonts w:ascii="Calibri" w:hAnsi="Calibri"/>
          <w:b/>
          <w:sz w:val="20"/>
          <w:szCs w:val="20"/>
          <w:lang w:val="en-US"/>
          <w:rPrChange w:id="29639" w:author="Author">
            <w:rPr>
              <w:del w:id="29640" w:author="Author"/>
              <w:rFonts w:ascii="Trebuchet MS" w:hAnsi="Trebuchet MS"/>
              <w:b/>
              <w:lang w:val="en-US"/>
            </w:rPr>
          </w:rPrChange>
        </w:rPr>
      </w:pPr>
      <w:del w:id="29641" w:author="Author">
        <w:r>
          <w:rPr>
            <w:rFonts w:ascii="Calibri" w:hAnsi="Calibri"/>
            <w:b/>
            <w:sz w:val="20"/>
            <w:szCs w:val="20"/>
            <w:lang w:val="en-US"/>
            <w:rPrChange w:id="29642" w:author="Author">
              <w:rPr>
                <w:rFonts w:ascii="Trebuchet MS" w:hAnsi="Trebuchet MS"/>
                <w:b/>
                <w:lang w:val="en-US"/>
              </w:rPr>
            </w:rPrChange>
          </w:rPr>
          <w:delText>Example:</w:delText>
        </w:r>
      </w:del>
    </w:p>
    <w:p w:rsidR="00743B33" w:rsidRPr="00743B33" w:rsidRDefault="00D20E06">
      <w:pPr>
        <w:ind w:left="540"/>
        <w:jc w:val="both"/>
        <w:rPr>
          <w:del w:id="29643" w:author="Author"/>
          <w:rFonts w:ascii="Calibri" w:hAnsi="Calibri"/>
          <w:sz w:val="20"/>
          <w:szCs w:val="20"/>
          <w:rPrChange w:id="29644" w:author="Author">
            <w:rPr>
              <w:del w:id="29645" w:author="Author"/>
              <w:rFonts w:ascii="Trebuchet MS" w:hAnsi="Trebuchet MS"/>
              <w:sz w:val="20"/>
              <w:szCs w:val="20"/>
            </w:rPr>
          </w:rPrChange>
        </w:rPr>
      </w:pPr>
      <w:del w:id="29646" w:author="Author">
        <w:r>
          <w:rPr>
            <w:rFonts w:ascii="Calibri" w:hAnsi="Calibri"/>
            <w:sz w:val="20"/>
            <w:szCs w:val="20"/>
            <w:rPrChange w:id="29647" w:author="Author">
              <w:rPr>
                <w:rFonts w:ascii="Trebuchet MS" w:hAnsi="Trebuchet MS"/>
                <w:sz w:val="20"/>
                <w:szCs w:val="20"/>
              </w:rPr>
            </w:rPrChange>
          </w:rPr>
          <w:delText>Not required.</w:delText>
        </w:r>
      </w:del>
    </w:p>
    <w:p w:rsidR="00743B33" w:rsidRPr="00743B33" w:rsidRDefault="00743B33">
      <w:pPr>
        <w:ind w:left="540"/>
        <w:jc w:val="both"/>
        <w:rPr>
          <w:del w:id="29648" w:author="Author"/>
          <w:rFonts w:ascii="Calibri" w:hAnsi="Calibri"/>
          <w:b/>
          <w:sz w:val="20"/>
          <w:szCs w:val="20"/>
          <w:lang w:val="en-US"/>
          <w:rPrChange w:id="29649" w:author="Author">
            <w:rPr>
              <w:del w:id="29650" w:author="Author"/>
              <w:rFonts w:ascii="Trebuchet MS" w:hAnsi="Trebuchet MS"/>
              <w:b/>
              <w:lang w:val="en-US"/>
            </w:rPr>
          </w:rPrChange>
        </w:rPr>
      </w:pPr>
    </w:p>
    <w:p w:rsidR="00743B33" w:rsidRPr="00743B33" w:rsidRDefault="00D20E06">
      <w:pPr>
        <w:ind w:left="540"/>
        <w:jc w:val="both"/>
        <w:rPr>
          <w:del w:id="29651" w:author="Author"/>
          <w:rFonts w:ascii="Calibri" w:hAnsi="Calibri"/>
          <w:sz w:val="20"/>
          <w:szCs w:val="20"/>
          <w:rPrChange w:id="29652" w:author="Author">
            <w:rPr>
              <w:del w:id="29653" w:author="Author"/>
              <w:rFonts w:ascii="Trebuchet MS" w:hAnsi="Trebuchet MS"/>
            </w:rPr>
          </w:rPrChange>
        </w:rPr>
      </w:pPr>
      <w:del w:id="29654" w:author="Author">
        <w:r>
          <w:rPr>
            <w:rFonts w:ascii="Calibri" w:hAnsi="Calibri"/>
            <w:b/>
            <w:sz w:val="20"/>
            <w:szCs w:val="20"/>
            <w:lang w:val="en-US"/>
            <w:rPrChange w:id="29655" w:author="Author">
              <w:rPr>
                <w:rFonts w:ascii="Trebuchet MS" w:hAnsi="Trebuchet MS"/>
                <w:b/>
                <w:lang w:val="en-US"/>
              </w:rPr>
            </w:rPrChange>
          </w:rPr>
          <w:delText>Rationale:</w:delText>
        </w:r>
        <w:r>
          <w:rPr>
            <w:rFonts w:ascii="Calibri" w:hAnsi="Calibri"/>
            <w:sz w:val="20"/>
            <w:szCs w:val="20"/>
            <w:rPrChange w:id="29656" w:author="Author">
              <w:rPr>
                <w:rFonts w:ascii="Trebuchet MS" w:hAnsi="Trebuchet MS"/>
              </w:rPr>
            </w:rPrChange>
          </w:rPr>
          <w:delText xml:space="preserve"> </w:delText>
        </w:r>
      </w:del>
    </w:p>
    <w:p w:rsidR="00743B33" w:rsidRPr="00743B33" w:rsidRDefault="00D20E06">
      <w:pPr>
        <w:ind w:left="540"/>
        <w:jc w:val="both"/>
        <w:rPr>
          <w:rFonts w:ascii="Calibri" w:hAnsi="Calibri"/>
          <w:sz w:val="20"/>
          <w:szCs w:val="20"/>
          <w:rPrChange w:id="29657" w:author="Author">
            <w:rPr>
              <w:rFonts w:ascii="Trebuchet MS" w:hAnsi="Trebuchet MS"/>
              <w:sz w:val="20"/>
              <w:szCs w:val="20"/>
            </w:rPr>
          </w:rPrChange>
        </w:rPr>
      </w:pPr>
      <w:del w:id="29658" w:author="Author">
        <w:r>
          <w:rPr>
            <w:rFonts w:ascii="Calibri" w:hAnsi="Calibri"/>
            <w:sz w:val="20"/>
            <w:szCs w:val="20"/>
            <w:rPrChange w:id="29659" w:author="Author">
              <w:rPr>
                <w:rFonts w:ascii="Trebuchet MS" w:hAnsi="Trebuchet MS"/>
                <w:sz w:val="20"/>
                <w:szCs w:val="20"/>
              </w:rPr>
            </w:rPrChange>
          </w:rPr>
          <w:delText>To avoid using compiler specific pre-processor directives</w:delText>
        </w:r>
      </w:del>
      <w:ins w:id="29660" w:author="Author">
        <w:r>
          <w:rPr>
            <w:rFonts w:ascii="Calibri" w:hAnsi="Calibri"/>
            <w:sz w:val="20"/>
            <w:szCs w:val="20"/>
          </w:rPr>
          <w:t>Not applicable</w:t>
        </w:r>
      </w:ins>
      <w:r>
        <w:rPr>
          <w:rFonts w:ascii="Calibri" w:hAnsi="Calibri"/>
          <w:sz w:val="20"/>
          <w:szCs w:val="20"/>
          <w:rPrChange w:id="29661" w:author="Author">
            <w:rPr>
              <w:rFonts w:ascii="Trebuchet MS" w:hAnsi="Trebuchet MS"/>
              <w:sz w:val="20"/>
              <w:szCs w:val="20"/>
            </w:rPr>
          </w:rPrChange>
        </w:rPr>
        <w:t>.</w:t>
      </w:r>
    </w:p>
    <w:p w:rsidR="00743B33" w:rsidRPr="00743B33" w:rsidRDefault="00743B33">
      <w:pPr>
        <w:ind w:left="540"/>
        <w:jc w:val="both"/>
        <w:rPr>
          <w:rFonts w:ascii="Calibri" w:hAnsi="Calibri"/>
          <w:sz w:val="20"/>
          <w:szCs w:val="20"/>
          <w:rPrChange w:id="29662" w:author="Author">
            <w:rPr>
              <w:rFonts w:ascii="Trebuchet MS" w:hAnsi="Trebuchet MS"/>
            </w:rPr>
          </w:rPrChange>
        </w:rPr>
      </w:pPr>
    </w:p>
    <w:p w:rsidR="00743B33" w:rsidRDefault="00D20E06">
      <w:pPr>
        <w:pStyle w:val="Heading3"/>
      </w:pPr>
      <w:bookmarkStart w:id="29663" w:name="_Toc294795292"/>
      <w:bookmarkStart w:id="29664" w:name="_Toc301956990"/>
      <w:bookmarkStart w:id="29665" w:name="_Toc301960118"/>
      <w:bookmarkStart w:id="29666" w:name="_Toc301960592"/>
      <w:bookmarkStart w:id="29667" w:name="_Toc301960754"/>
      <w:bookmarkStart w:id="29668" w:name="_Toc409602560"/>
      <w:bookmarkStart w:id="29669" w:name="_Toc430267224"/>
      <w:bookmarkStart w:id="29670" w:name="_Toc491674488"/>
      <w:r>
        <w:t>Rules_PreProcess_008</w:t>
      </w:r>
      <w:bookmarkEnd w:id="29663"/>
      <w:bookmarkEnd w:id="29664"/>
      <w:bookmarkEnd w:id="29665"/>
      <w:bookmarkEnd w:id="29666"/>
      <w:bookmarkEnd w:id="29667"/>
      <w:bookmarkEnd w:id="29668"/>
      <w:r>
        <w:t xml:space="preserve"> ([1] Clause 5.4.7 - table 1 - 1a)</w:t>
      </w:r>
      <w:bookmarkEnd w:id="29669"/>
      <w:bookmarkEnd w:id="29670"/>
    </w:p>
    <w:p w:rsidR="00743B33" w:rsidRPr="00743B33" w:rsidRDefault="00D20E06">
      <w:pPr>
        <w:ind w:left="540"/>
        <w:jc w:val="both"/>
        <w:rPr>
          <w:del w:id="29671" w:author="Author"/>
          <w:rFonts w:ascii="Calibri" w:hAnsi="Calibri"/>
          <w:b/>
          <w:sz w:val="20"/>
          <w:szCs w:val="20"/>
          <w:lang w:val="en-US"/>
          <w:rPrChange w:id="29672" w:author="Author">
            <w:rPr>
              <w:del w:id="29673" w:author="Author"/>
              <w:rFonts w:ascii="Trebuchet MS" w:hAnsi="Trebuchet MS"/>
              <w:b/>
              <w:lang w:val="en-US"/>
            </w:rPr>
          </w:rPrChange>
        </w:rPr>
      </w:pPr>
      <w:del w:id="29674" w:author="Author">
        <w:r>
          <w:rPr>
            <w:rFonts w:ascii="Calibri" w:hAnsi="Calibri"/>
            <w:b/>
            <w:sz w:val="20"/>
            <w:szCs w:val="20"/>
            <w:lang w:val="en-US"/>
            <w:rPrChange w:id="29675" w:author="Author">
              <w:rPr>
                <w:rFonts w:ascii="Trebuchet MS" w:hAnsi="Trebuchet MS"/>
                <w:b/>
                <w:lang w:val="en-US"/>
              </w:rPr>
            </w:rPrChange>
          </w:rPr>
          <w:delText>Rule:</w:delText>
        </w:r>
      </w:del>
    </w:p>
    <w:p w:rsidR="00743B33" w:rsidRPr="00743B33" w:rsidRDefault="00D20E06">
      <w:pPr>
        <w:ind w:left="540"/>
        <w:jc w:val="both"/>
        <w:rPr>
          <w:del w:id="29676" w:author="Author"/>
          <w:rFonts w:ascii="Calibri" w:hAnsi="Calibri"/>
          <w:sz w:val="20"/>
          <w:szCs w:val="20"/>
          <w:rPrChange w:id="29677" w:author="Author">
            <w:rPr>
              <w:del w:id="29678" w:author="Author"/>
              <w:rFonts w:ascii="Trebuchet MS" w:hAnsi="Trebuchet MS"/>
              <w:sz w:val="20"/>
              <w:szCs w:val="20"/>
            </w:rPr>
          </w:rPrChange>
        </w:rPr>
      </w:pPr>
      <w:del w:id="29679" w:author="Author">
        <w:r>
          <w:rPr>
            <w:rFonts w:ascii="Calibri" w:hAnsi="Calibri"/>
            <w:sz w:val="20"/>
            <w:szCs w:val="20"/>
            <w:rPrChange w:id="29680" w:author="Author">
              <w:rPr>
                <w:rFonts w:ascii="Trebuchet MS" w:hAnsi="Trebuchet MS"/>
                <w:sz w:val="20"/>
                <w:szCs w:val="20"/>
              </w:rPr>
            </w:rPrChange>
          </w:rPr>
          <w:delText>Compiler switches shall be compared with defined va</w:delText>
        </w:r>
        <w:r>
          <w:rPr>
            <w:rFonts w:ascii="Calibri" w:hAnsi="Calibri"/>
            <w:sz w:val="20"/>
            <w:szCs w:val="20"/>
            <w:rPrChange w:id="29681" w:author="Author">
              <w:rPr>
                <w:rFonts w:ascii="Trebuchet MS" w:hAnsi="Trebuchet MS"/>
                <w:sz w:val="20"/>
                <w:szCs w:val="20"/>
              </w:rPr>
            </w:rPrChange>
          </w:rPr>
          <w:delText>lues. Simple checks if a compiler switch is defined shall not be used. In general ‘ON’ and ‘OFF’ shall be used to switch functionality on or off. These symbols and their values are defined in a header file which define common standard types.</w:delText>
        </w:r>
      </w:del>
    </w:p>
    <w:p w:rsidR="00743B33" w:rsidRPr="00743B33" w:rsidRDefault="00743B33">
      <w:pPr>
        <w:ind w:left="540"/>
        <w:jc w:val="both"/>
        <w:rPr>
          <w:del w:id="29682" w:author="Author"/>
          <w:rFonts w:ascii="Calibri" w:hAnsi="Calibri"/>
          <w:sz w:val="20"/>
          <w:szCs w:val="20"/>
          <w:rPrChange w:id="29683" w:author="Author">
            <w:rPr>
              <w:del w:id="29684" w:author="Author"/>
              <w:rFonts w:ascii="Trebuchet MS" w:hAnsi="Trebuchet MS"/>
              <w:sz w:val="20"/>
              <w:szCs w:val="20"/>
            </w:rPr>
          </w:rPrChange>
        </w:rPr>
      </w:pPr>
    </w:p>
    <w:p w:rsidR="00743B33" w:rsidRPr="00743B33" w:rsidRDefault="00D20E06">
      <w:pPr>
        <w:ind w:left="540"/>
        <w:jc w:val="both"/>
        <w:rPr>
          <w:del w:id="29685" w:author="Author"/>
          <w:rFonts w:ascii="Calibri" w:hAnsi="Calibri"/>
          <w:b/>
          <w:sz w:val="20"/>
          <w:szCs w:val="20"/>
          <w:lang w:val="en-US"/>
          <w:rPrChange w:id="29686" w:author="Author">
            <w:rPr>
              <w:del w:id="29687" w:author="Author"/>
              <w:rFonts w:ascii="Trebuchet MS" w:hAnsi="Trebuchet MS"/>
              <w:b/>
              <w:lang w:val="en-US"/>
            </w:rPr>
          </w:rPrChange>
        </w:rPr>
      </w:pPr>
      <w:del w:id="29688" w:author="Author">
        <w:r>
          <w:rPr>
            <w:rFonts w:ascii="Calibri" w:hAnsi="Calibri"/>
            <w:b/>
            <w:sz w:val="20"/>
            <w:szCs w:val="20"/>
            <w:lang w:val="en-US"/>
            <w:rPrChange w:id="29689" w:author="Author">
              <w:rPr>
                <w:rFonts w:ascii="Trebuchet MS" w:hAnsi="Trebuchet MS"/>
                <w:b/>
                <w:lang w:val="en-US"/>
              </w:rPr>
            </w:rPrChange>
          </w:rPr>
          <w:delText>Example:</w:delText>
        </w:r>
      </w:del>
    </w:p>
    <w:p w:rsidR="00743B33" w:rsidRPr="00743B33" w:rsidRDefault="00D20E06">
      <w:pPr>
        <w:ind w:left="540"/>
        <w:jc w:val="both"/>
        <w:rPr>
          <w:del w:id="29690" w:author="Author"/>
          <w:rFonts w:ascii="Calibri" w:hAnsi="Calibri"/>
          <w:sz w:val="20"/>
          <w:szCs w:val="20"/>
          <w:rPrChange w:id="29691" w:author="Author">
            <w:rPr>
              <w:del w:id="29692" w:author="Author"/>
              <w:rFonts w:ascii="Trebuchet MS" w:hAnsi="Trebuchet MS"/>
              <w:sz w:val="20"/>
              <w:szCs w:val="20"/>
            </w:rPr>
          </w:rPrChange>
        </w:rPr>
      </w:pPr>
      <w:del w:id="29693" w:author="Author">
        <w:r>
          <w:rPr>
            <w:rFonts w:ascii="Calibri" w:hAnsi="Calibri"/>
            <w:sz w:val="20"/>
            <w:szCs w:val="20"/>
            <w:rPrChange w:id="29694" w:author="Author">
              <w:rPr>
                <w:rFonts w:ascii="Trebuchet MS" w:hAnsi="Trebuchet MS"/>
                <w:sz w:val="20"/>
                <w:szCs w:val="20"/>
              </w:rPr>
            </w:rPrChange>
          </w:rPr>
          <w:delText>/*</w:delText>
        </w:r>
      </w:del>
      <w:ins w:id="29695" w:author="Author">
        <w:del w:id="29696" w:author="Author">
          <w:r>
            <w:rPr>
              <w:rFonts w:ascii="Calibri" w:hAnsi="Calibri"/>
              <w:sz w:val="20"/>
              <w:szCs w:val="20"/>
            </w:rPr>
            <w:delText>//</w:delText>
          </w:r>
        </w:del>
      </w:ins>
      <w:del w:id="29697" w:author="Author">
        <w:r>
          <w:rPr>
            <w:rFonts w:ascii="Calibri" w:hAnsi="Calibri"/>
            <w:sz w:val="20"/>
            <w:szCs w:val="20"/>
            <w:rPrChange w:id="29698" w:author="Author">
              <w:rPr>
                <w:rFonts w:ascii="Trebuchet MS" w:hAnsi="Trebuchet MS"/>
                <w:sz w:val="20"/>
                <w:szCs w:val="20"/>
              </w:rPr>
            </w:rPrChange>
          </w:rPr>
          <w:delText xml:space="preserve"> Compliant */</w:delText>
        </w:r>
      </w:del>
    </w:p>
    <w:p w:rsidR="00743B33" w:rsidRPr="00743B33" w:rsidRDefault="00D20E06">
      <w:pPr>
        <w:ind w:left="540"/>
        <w:jc w:val="both"/>
        <w:rPr>
          <w:del w:id="29699" w:author="Author"/>
          <w:rFonts w:ascii="Calibri" w:hAnsi="Calibri" w:cs="Courier New"/>
          <w:sz w:val="20"/>
          <w:szCs w:val="20"/>
          <w:rPrChange w:id="29700" w:author="Author">
            <w:rPr>
              <w:del w:id="29701" w:author="Author"/>
              <w:rFonts w:ascii="Courier New" w:hAnsi="Courier New" w:cs="Courier New"/>
              <w:sz w:val="20"/>
              <w:szCs w:val="20"/>
            </w:rPr>
          </w:rPrChange>
        </w:rPr>
      </w:pPr>
      <w:del w:id="29702" w:author="Author">
        <w:r>
          <w:rPr>
            <w:rFonts w:ascii="Calibri" w:hAnsi="Calibri" w:cs="Courier New"/>
            <w:sz w:val="20"/>
            <w:szCs w:val="20"/>
            <w:rPrChange w:id="29703" w:author="Author">
              <w:rPr>
                <w:rFonts w:ascii="Courier New" w:hAnsi="Courier New" w:cs="Courier New"/>
                <w:sz w:val="20"/>
                <w:szCs w:val="20"/>
              </w:rPr>
            </w:rPrChange>
          </w:rPr>
          <w:delText>#if (EEP_DEV_ERROR_DETECT</w:delText>
        </w:r>
      </w:del>
      <w:ins w:id="29704" w:author="Author">
        <w:del w:id="29705" w:author="Author">
          <w:r>
            <w:rPr>
              <w:rFonts w:ascii="Calibri" w:hAnsi="Calibri" w:cs="Courier New"/>
              <w:sz w:val="20"/>
              <w:szCs w:val="20"/>
            </w:rPr>
            <w:delText>EepDevErrorDetect</w:delText>
          </w:r>
        </w:del>
      </w:ins>
      <w:del w:id="29706" w:author="Author">
        <w:r>
          <w:rPr>
            <w:rFonts w:ascii="Calibri" w:hAnsi="Calibri" w:cs="Courier New"/>
            <w:sz w:val="20"/>
            <w:szCs w:val="20"/>
            <w:rPrChange w:id="29707" w:author="Author">
              <w:rPr>
                <w:rFonts w:ascii="Courier New" w:hAnsi="Courier New" w:cs="Courier New"/>
                <w:sz w:val="20"/>
                <w:szCs w:val="20"/>
              </w:rPr>
            </w:rPrChange>
          </w:rPr>
          <w:delText xml:space="preserve"> == ON)</w:delText>
        </w:r>
      </w:del>
    </w:p>
    <w:p w:rsidR="00743B33" w:rsidRPr="00743B33" w:rsidRDefault="00743B33">
      <w:pPr>
        <w:ind w:left="540"/>
        <w:jc w:val="both"/>
        <w:rPr>
          <w:del w:id="29708" w:author="Author"/>
          <w:rFonts w:ascii="Calibri" w:hAnsi="Calibri"/>
          <w:sz w:val="20"/>
          <w:szCs w:val="20"/>
          <w:rPrChange w:id="29709" w:author="Author">
            <w:rPr>
              <w:del w:id="29710" w:author="Author"/>
              <w:rFonts w:ascii="Trebuchet MS" w:hAnsi="Trebuchet MS"/>
              <w:sz w:val="20"/>
              <w:szCs w:val="20"/>
            </w:rPr>
          </w:rPrChange>
        </w:rPr>
      </w:pPr>
    </w:p>
    <w:p w:rsidR="00743B33" w:rsidRPr="00743B33" w:rsidRDefault="00D20E06">
      <w:pPr>
        <w:ind w:left="540"/>
        <w:jc w:val="both"/>
        <w:rPr>
          <w:del w:id="29711" w:author="Author"/>
          <w:rFonts w:ascii="Calibri" w:hAnsi="Calibri"/>
          <w:sz w:val="20"/>
          <w:szCs w:val="20"/>
          <w:rPrChange w:id="29712" w:author="Author">
            <w:rPr>
              <w:del w:id="29713" w:author="Author"/>
              <w:rFonts w:ascii="Trebuchet MS" w:hAnsi="Trebuchet MS"/>
              <w:sz w:val="20"/>
              <w:szCs w:val="20"/>
            </w:rPr>
          </w:rPrChange>
        </w:rPr>
      </w:pPr>
      <w:del w:id="29714" w:author="Author">
        <w:r>
          <w:rPr>
            <w:rFonts w:ascii="Calibri" w:hAnsi="Calibri"/>
            <w:sz w:val="20"/>
            <w:szCs w:val="20"/>
            <w:rPrChange w:id="29715" w:author="Author">
              <w:rPr>
                <w:rFonts w:ascii="Trebuchet MS" w:hAnsi="Trebuchet MS"/>
                <w:sz w:val="20"/>
                <w:szCs w:val="20"/>
              </w:rPr>
            </w:rPrChange>
          </w:rPr>
          <w:delText>/*</w:delText>
        </w:r>
      </w:del>
      <w:ins w:id="29716" w:author="Author">
        <w:del w:id="29717" w:author="Author">
          <w:r>
            <w:rPr>
              <w:rFonts w:ascii="Calibri" w:hAnsi="Calibri"/>
              <w:sz w:val="20"/>
              <w:szCs w:val="20"/>
            </w:rPr>
            <w:delText>//</w:delText>
          </w:r>
        </w:del>
      </w:ins>
      <w:del w:id="29718" w:author="Author">
        <w:r>
          <w:rPr>
            <w:rFonts w:ascii="Calibri" w:hAnsi="Calibri"/>
            <w:sz w:val="20"/>
            <w:szCs w:val="20"/>
            <w:rPrChange w:id="29719" w:author="Author">
              <w:rPr>
                <w:rFonts w:ascii="Trebuchet MS" w:hAnsi="Trebuchet MS"/>
                <w:sz w:val="20"/>
                <w:szCs w:val="20"/>
              </w:rPr>
            </w:rPrChange>
          </w:rPr>
          <w:delText xml:space="preserve"> Not compliant */</w:delText>
        </w:r>
      </w:del>
    </w:p>
    <w:p w:rsidR="00743B33" w:rsidRPr="00743B33" w:rsidRDefault="00D20E06">
      <w:pPr>
        <w:ind w:left="540"/>
        <w:rPr>
          <w:del w:id="29720" w:author="Author"/>
          <w:rFonts w:ascii="Calibri" w:hAnsi="Calibri" w:cs="Arial"/>
          <w:sz w:val="20"/>
          <w:szCs w:val="20"/>
          <w:rPrChange w:id="29721" w:author="Author">
            <w:rPr>
              <w:del w:id="29722" w:author="Author"/>
              <w:rFonts w:cs="Arial"/>
              <w:sz w:val="20"/>
              <w:szCs w:val="20"/>
            </w:rPr>
          </w:rPrChange>
        </w:rPr>
      </w:pPr>
      <w:del w:id="29723" w:author="Author">
        <w:r>
          <w:rPr>
            <w:rFonts w:ascii="Calibri" w:hAnsi="Calibri"/>
            <w:sz w:val="20"/>
            <w:szCs w:val="20"/>
            <w:rPrChange w:id="29724" w:author="Author">
              <w:rPr>
                <w:rFonts w:ascii="Trebuchet MS" w:hAnsi="Trebuchet MS"/>
                <w:sz w:val="20"/>
                <w:szCs w:val="20"/>
              </w:rPr>
            </w:rPrChange>
          </w:rPr>
          <w:delText>/* In the head</w:delText>
        </w:r>
        <w:r>
          <w:rPr>
            <w:rFonts w:ascii="Calibri" w:hAnsi="Calibri" w:cs="Arial"/>
            <w:sz w:val="20"/>
            <w:szCs w:val="20"/>
            <w:rPrChange w:id="29725" w:author="Author">
              <w:rPr>
                <w:rFonts w:cs="Arial"/>
                <w:sz w:val="20"/>
                <w:szCs w:val="20"/>
              </w:rPr>
            </w:rPrChange>
          </w:rPr>
          <w:delText>er file */</w:delText>
        </w:r>
      </w:del>
    </w:p>
    <w:p w:rsidR="00743B33" w:rsidRPr="00743B33" w:rsidRDefault="00D20E06">
      <w:pPr>
        <w:ind w:left="540"/>
        <w:rPr>
          <w:del w:id="29726" w:author="Author"/>
          <w:rFonts w:ascii="Calibri" w:hAnsi="Calibri" w:cs="Courier New"/>
          <w:sz w:val="20"/>
          <w:szCs w:val="20"/>
          <w:rPrChange w:id="29727" w:author="Author">
            <w:rPr>
              <w:del w:id="29728" w:author="Author"/>
              <w:rFonts w:ascii="Courier New" w:hAnsi="Courier New" w:cs="Courier New"/>
              <w:sz w:val="20"/>
              <w:szCs w:val="20"/>
            </w:rPr>
          </w:rPrChange>
        </w:rPr>
      </w:pPr>
      <w:del w:id="29729" w:author="Author">
        <w:r>
          <w:rPr>
            <w:rFonts w:ascii="Calibri" w:hAnsi="Calibri" w:cs="Courier New"/>
            <w:sz w:val="20"/>
            <w:szCs w:val="20"/>
            <w:rPrChange w:id="29730" w:author="Author">
              <w:rPr>
                <w:rFonts w:ascii="Courier New" w:hAnsi="Courier New" w:cs="Courier New"/>
                <w:sz w:val="20"/>
                <w:szCs w:val="20"/>
              </w:rPr>
            </w:rPrChange>
          </w:rPr>
          <w:delText>#define EEP_DEV_ERROR_DETECT OFF</w:delText>
        </w:r>
      </w:del>
    </w:p>
    <w:p w:rsidR="00743B33" w:rsidRPr="00743B33" w:rsidRDefault="00D20E06">
      <w:pPr>
        <w:ind w:left="540"/>
        <w:rPr>
          <w:del w:id="29731" w:author="Author"/>
          <w:rFonts w:ascii="Calibri" w:hAnsi="Calibri" w:cs="Arial"/>
          <w:sz w:val="20"/>
          <w:szCs w:val="20"/>
          <w:rPrChange w:id="29732" w:author="Author">
            <w:rPr>
              <w:del w:id="29733" w:author="Author"/>
              <w:rFonts w:ascii="Trebuchet MS" w:hAnsi="Trebuchet MS" w:cs="Arial"/>
              <w:sz w:val="20"/>
              <w:szCs w:val="20"/>
            </w:rPr>
          </w:rPrChange>
        </w:rPr>
      </w:pPr>
      <w:del w:id="29734" w:author="Author">
        <w:r>
          <w:rPr>
            <w:rFonts w:ascii="Calibri" w:hAnsi="Calibri" w:cs="Arial"/>
            <w:sz w:val="20"/>
            <w:szCs w:val="20"/>
            <w:rPrChange w:id="29735" w:author="Author">
              <w:rPr>
                <w:rFonts w:ascii="Trebuchet MS" w:hAnsi="Trebuchet MS" w:cs="Arial"/>
                <w:sz w:val="20"/>
                <w:szCs w:val="20"/>
              </w:rPr>
            </w:rPrChange>
          </w:rPr>
          <w:delText>/* In the source file */</w:delText>
        </w:r>
      </w:del>
    </w:p>
    <w:p w:rsidR="00743B33" w:rsidRPr="00743B33" w:rsidRDefault="00D20E06">
      <w:pPr>
        <w:ind w:left="540"/>
        <w:jc w:val="both"/>
        <w:rPr>
          <w:del w:id="29736" w:author="Author"/>
          <w:rFonts w:ascii="Calibri" w:hAnsi="Calibri" w:cs="Courier New"/>
          <w:sz w:val="20"/>
          <w:szCs w:val="20"/>
          <w:rPrChange w:id="29737" w:author="Author">
            <w:rPr>
              <w:del w:id="29738" w:author="Author"/>
              <w:rFonts w:ascii="Courier New" w:hAnsi="Courier New" w:cs="Courier New"/>
              <w:sz w:val="20"/>
              <w:szCs w:val="20"/>
            </w:rPr>
          </w:rPrChange>
        </w:rPr>
      </w:pPr>
      <w:del w:id="29739" w:author="Author">
        <w:r>
          <w:rPr>
            <w:rFonts w:ascii="Calibri" w:hAnsi="Calibri" w:cs="Courier New"/>
            <w:sz w:val="20"/>
            <w:szCs w:val="20"/>
            <w:rPrChange w:id="29740" w:author="Author">
              <w:rPr>
                <w:rFonts w:ascii="Courier New" w:hAnsi="Courier New" w:cs="Courier New"/>
                <w:sz w:val="20"/>
                <w:szCs w:val="20"/>
              </w:rPr>
            </w:rPrChange>
          </w:rPr>
          <w:delText>#ifdef EEP_DEV_ERROR_DETECT</w:delText>
        </w:r>
      </w:del>
      <w:ins w:id="29741" w:author="Author">
        <w:del w:id="29742" w:author="Author">
          <w:r>
            <w:rPr>
              <w:rFonts w:ascii="Calibri" w:hAnsi="Calibri"/>
              <w:sz w:val="20"/>
              <w:szCs w:val="20"/>
            </w:rPr>
            <w:delText>No required.</w:delText>
          </w:r>
        </w:del>
      </w:ins>
    </w:p>
    <w:p w:rsidR="00743B33" w:rsidRPr="00743B33" w:rsidRDefault="00743B33">
      <w:pPr>
        <w:ind w:left="540"/>
        <w:jc w:val="both"/>
        <w:rPr>
          <w:del w:id="29743" w:author="Author"/>
          <w:rFonts w:ascii="Calibri" w:hAnsi="Calibri"/>
          <w:b/>
          <w:sz w:val="20"/>
          <w:szCs w:val="20"/>
          <w:lang w:val="en-US"/>
          <w:rPrChange w:id="29744" w:author="Author">
            <w:rPr>
              <w:del w:id="29745" w:author="Author"/>
              <w:rFonts w:ascii="Trebuchet MS" w:hAnsi="Trebuchet MS"/>
              <w:b/>
              <w:lang w:val="en-US"/>
            </w:rPr>
          </w:rPrChange>
        </w:rPr>
      </w:pPr>
    </w:p>
    <w:p w:rsidR="00743B33" w:rsidRPr="00743B33" w:rsidRDefault="00D20E06">
      <w:pPr>
        <w:ind w:left="540"/>
        <w:jc w:val="both"/>
        <w:rPr>
          <w:del w:id="29746" w:author="Author"/>
          <w:rFonts w:ascii="Calibri" w:hAnsi="Calibri"/>
          <w:b/>
          <w:sz w:val="20"/>
          <w:szCs w:val="20"/>
          <w:lang w:val="en-US"/>
          <w:rPrChange w:id="29747" w:author="Author">
            <w:rPr>
              <w:del w:id="29748" w:author="Author"/>
              <w:rFonts w:ascii="Trebuchet MS" w:hAnsi="Trebuchet MS"/>
              <w:b/>
              <w:lang w:val="en-US"/>
            </w:rPr>
          </w:rPrChange>
        </w:rPr>
      </w:pPr>
      <w:del w:id="29749" w:author="Author">
        <w:r>
          <w:rPr>
            <w:rFonts w:ascii="Calibri" w:hAnsi="Calibri"/>
            <w:b/>
            <w:sz w:val="20"/>
            <w:szCs w:val="20"/>
            <w:lang w:val="en-US"/>
            <w:rPrChange w:id="29750" w:author="Author">
              <w:rPr>
                <w:rFonts w:ascii="Trebuchet MS" w:hAnsi="Trebuchet MS"/>
                <w:b/>
                <w:lang w:val="en-US"/>
              </w:rPr>
            </w:rPrChange>
          </w:rPr>
          <w:delText>Rationale:</w:delText>
        </w:r>
      </w:del>
    </w:p>
    <w:p w:rsidR="00743B33" w:rsidRDefault="00D20E06">
      <w:pPr>
        <w:ind w:left="540"/>
        <w:jc w:val="both"/>
        <w:rPr>
          <w:ins w:id="29751" w:author="Author"/>
          <w:rFonts w:ascii="Calibri" w:hAnsi="Calibri"/>
          <w:sz w:val="20"/>
          <w:szCs w:val="20"/>
        </w:rPr>
      </w:pPr>
      <w:del w:id="29752" w:author="Author">
        <w:r>
          <w:rPr>
            <w:rFonts w:ascii="Calibri" w:hAnsi="Calibri"/>
            <w:sz w:val="20"/>
            <w:szCs w:val="20"/>
            <w:rPrChange w:id="29753" w:author="Author">
              <w:rPr>
                <w:rFonts w:ascii="Trebuchet MS" w:hAnsi="Trebuchet MS"/>
                <w:sz w:val="20"/>
                <w:szCs w:val="20"/>
              </w:rPr>
            </w:rPrChange>
          </w:rPr>
          <w:delText>To avoid errors in implementation,</w:delText>
        </w:r>
        <w:r>
          <w:rPr>
            <w:rFonts w:ascii="Calibri" w:hAnsi="Calibri"/>
            <w:sz w:val="20"/>
            <w:szCs w:val="20"/>
            <w:rPrChange w:id="29754" w:author="Author">
              <w:rPr>
                <w:rFonts w:ascii="Trebuchet MS" w:hAnsi="Trebuchet MS"/>
                <w:sz w:val="20"/>
                <w:szCs w:val="20"/>
              </w:rPr>
            </w:rPrChange>
          </w:rPr>
          <w:delText xml:space="preserve"> if the defined value for a compiler switch is not intended</w:delText>
        </w:r>
      </w:del>
      <w:ins w:id="29755" w:author="Author">
        <w:r>
          <w:rPr>
            <w:rFonts w:ascii="Calibri" w:hAnsi="Calibri"/>
            <w:sz w:val="20"/>
            <w:szCs w:val="20"/>
          </w:rPr>
          <w:t>Not applicable</w:t>
        </w:r>
      </w:ins>
      <w:r>
        <w:rPr>
          <w:rFonts w:ascii="Calibri" w:hAnsi="Calibri"/>
          <w:sz w:val="20"/>
          <w:szCs w:val="20"/>
          <w:rPrChange w:id="29756" w:author="Author">
            <w:rPr>
              <w:rFonts w:ascii="Trebuchet MS" w:hAnsi="Trebuchet MS"/>
              <w:sz w:val="20"/>
              <w:szCs w:val="20"/>
            </w:rPr>
          </w:rPrChange>
        </w:rPr>
        <w:t>.</w:t>
      </w:r>
    </w:p>
    <w:p w:rsidR="00743B33" w:rsidRPr="00743B33" w:rsidRDefault="00743B33">
      <w:pPr>
        <w:ind w:left="540"/>
        <w:jc w:val="both"/>
        <w:rPr>
          <w:rFonts w:ascii="Calibri" w:hAnsi="Calibri"/>
          <w:sz w:val="20"/>
          <w:szCs w:val="20"/>
          <w:rPrChange w:id="29757" w:author="Author">
            <w:rPr>
              <w:rFonts w:ascii="Trebuchet MS" w:hAnsi="Trebuchet MS"/>
              <w:sz w:val="20"/>
              <w:szCs w:val="20"/>
            </w:rPr>
          </w:rPrChange>
        </w:rPr>
      </w:pPr>
    </w:p>
    <w:p w:rsidR="00743B33" w:rsidRPr="00743B33" w:rsidRDefault="00743B33" w:rsidP="00743B33">
      <w:pPr>
        <w:pStyle w:val="Heading3"/>
        <w:rPr>
          <w:del w:id="29758" w:author="Author"/>
          <w:rPrChange w:id="29759" w:author="Author">
            <w:rPr>
              <w:del w:id="29760" w:author="Author"/>
              <w:rFonts w:ascii="Trebuchet MS" w:hAnsi="Trebuchet MS"/>
            </w:rPr>
          </w:rPrChange>
        </w:rPr>
        <w:pPrChange w:id="29761" w:author="Author">
          <w:pPr>
            <w:ind w:left="540"/>
            <w:jc w:val="both"/>
          </w:pPr>
        </w:pPrChange>
      </w:pPr>
      <w:bookmarkStart w:id="29762" w:name="_Toc488929773"/>
      <w:bookmarkStart w:id="29763" w:name="_Toc489941983"/>
      <w:bookmarkStart w:id="29764" w:name="_Toc489943141"/>
      <w:bookmarkStart w:id="29765" w:name="_Toc490207424"/>
      <w:bookmarkStart w:id="29766" w:name="_Toc490208589"/>
      <w:bookmarkStart w:id="29767" w:name="_Toc491674489"/>
      <w:bookmarkEnd w:id="29762"/>
      <w:bookmarkEnd w:id="29763"/>
      <w:bookmarkEnd w:id="29764"/>
      <w:bookmarkEnd w:id="29765"/>
      <w:bookmarkEnd w:id="29766"/>
      <w:bookmarkEnd w:id="29767"/>
    </w:p>
    <w:p w:rsidR="00743B33" w:rsidRDefault="00D20E06">
      <w:pPr>
        <w:pStyle w:val="Heading3"/>
      </w:pPr>
      <w:bookmarkStart w:id="29768" w:name="_Toc294795293"/>
      <w:bookmarkStart w:id="29769" w:name="_Toc301956991"/>
      <w:bookmarkStart w:id="29770" w:name="_Toc301960119"/>
      <w:bookmarkStart w:id="29771" w:name="_Toc301960593"/>
      <w:bookmarkStart w:id="29772" w:name="_Toc301960755"/>
      <w:bookmarkStart w:id="29773" w:name="_Toc409602561"/>
      <w:bookmarkStart w:id="29774" w:name="_Toc430267225"/>
      <w:bookmarkStart w:id="29775" w:name="_Toc491674490"/>
      <w:r>
        <w:t>Rules_PreProcess_009</w:t>
      </w:r>
      <w:bookmarkEnd w:id="29768"/>
      <w:bookmarkEnd w:id="29769"/>
      <w:bookmarkEnd w:id="29770"/>
      <w:bookmarkEnd w:id="29771"/>
      <w:bookmarkEnd w:id="29772"/>
      <w:bookmarkEnd w:id="29773"/>
      <w:bookmarkEnd w:id="29774"/>
      <w:bookmarkEnd w:id="29775"/>
    </w:p>
    <w:p w:rsidR="00743B33" w:rsidRDefault="00D20E06">
      <w:pPr>
        <w:ind w:left="540"/>
        <w:jc w:val="both"/>
        <w:rPr>
          <w:ins w:id="29776" w:author="Author"/>
          <w:rFonts w:ascii="Calibri" w:hAnsi="Calibri"/>
          <w:sz w:val="20"/>
          <w:szCs w:val="20"/>
        </w:rPr>
      </w:pPr>
      <w:ins w:id="29777" w:author="Author">
        <w:del w:id="29778" w:author="Author">
          <w:r>
            <w:rPr>
              <w:rFonts w:ascii="Calibri" w:hAnsi="Calibri"/>
              <w:sz w:val="20"/>
              <w:szCs w:val="20"/>
              <w:rPrChange w:id="29779" w:author="Author">
                <w:rPr>
                  <w:rFonts w:ascii="Calibri" w:hAnsi="Calibri"/>
                  <w:b/>
                  <w:sz w:val="20"/>
                  <w:szCs w:val="20"/>
                </w:rPr>
              </w:rPrChange>
            </w:rPr>
            <w:delText>No need</w:delText>
          </w:r>
        </w:del>
        <w:r>
          <w:rPr>
            <w:rFonts w:ascii="Calibri" w:hAnsi="Calibri"/>
            <w:sz w:val="20"/>
            <w:szCs w:val="20"/>
          </w:rPr>
          <w:t>Not applicable</w:t>
        </w:r>
        <w:r>
          <w:rPr>
            <w:rFonts w:ascii="Calibri" w:hAnsi="Calibri"/>
            <w:sz w:val="20"/>
            <w:szCs w:val="20"/>
            <w:rPrChange w:id="29780" w:author="Author">
              <w:rPr>
                <w:rFonts w:ascii="Calibri" w:hAnsi="Calibri"/>
                <w:b/>
                <w:sz w:val="20"/>
                <w:szCs w:val="20"/>
              </w:rPr>
            </w:rPrChange>
          </w:rPr>
          <w:t>.</w:t>
        </w:r>
      </w:ins>
    </w:p>
    <w:p w:rsidR="00743B33" w:rsidRPr="00743B33" w:rsidRDefault="00D20E06">
      <w:pPr>
        <w:ind w:left="540"/>
        <w:jc w:val="both"/>
        <w:rPr>
          <w:del w:id="29781" w:author="Author"/>
          <w:rFonts w:ascii="Calibri" w:hAnsi="Calibri"/>
          <w:sz w:val="20"/>
          <w:szCs w:val="20"/>
          <w:lang w:val="en-US"/>
          <w:rPrChange w:id="29782" w:author="Author">
            <w:rPr>
              <w:del w:id="29783" w:author="Author"/>
              <w:rFonts w:ascii="Trebuchet MS" w:hAnsi="Trebuchet MS"/>
              <w:b/>
              <w:lang w:val="en-US"/>
            </w:rPr>
          </w:rPrChange>
        </w:rPr>
      </w:pPr>
      <w:del w:id="29784" w:author="Author">
        <w:r>
          <w:rPr>
            <w:rFonts w:ascii="Calibri" w:hAnsi="Calibri"/>
            <w:sz w:val="20"/>
            <w:szCs w:val="20"/>
            <w:rPrChange w:id="29785" w:author="Author">
              <w:rPr>
                <w:rFonts w:ascii="Trebuchet MS" w:hAnsi="Trebuchet MS"/>
                <w:b/>
              </w:rPr>
            </w:rPrChange>
          </w:rPr>
          <w:delText>Rule</w:delText>
        </w:r>
        <w:r>
          <w:rPr>
            <w:rFonts w:ascii="Calibri" w:hAnsi="Calibri"/>
            <w:sz w:val="20"/>
            <w:szCs w:val="20"/>
            <w:lang w:val="en-US"/>
            <w:rPrChange w:id="29786" w:author="Author">
              <w:rPr>
                <w:rFonts w:ascii="Trebuchet MS" w:hAnsi="Trebuchet MS"/>
                <w:b/>
                <w:lang w:val="en-US"/>
              </w:rPr>
            </w:rPrChange>
          </w:rPr>
          <w:delText>:</w:delText>
        </w:r>
      </w:del>
    </w:p>
    <w:p w:rsidR="00743B33" w:rsidRPr="00743B33" w:rsidRDefault="00D20E06">
      <w:pPr>
        <w:ind w:left="540"/>
        <w:jc w:val="both"/>
        <w:rPr>
          <w:del w:id="29787" w:author="Author"/>
          <w:rFonts w:ascii="Calibri" w:hAnsi="Calibri"/>
          <w:sz w:val="20"/>
          <w:szCs w:val="20"/>
          <w:rPrChange w:id="29788" w:author="Author">
            <w:rPr>
              <w:del w:id="29789" w:author="Author"/>
              <w:rFonts w:ascii="Trebuchet MS" w:hAnsi="Trebuchet MS"/>
              <w:sz w:val="20"/>
              <w:szCs w:val="20"/>
            </w:rPr>
          </w:rPrChange>
        </w:rPr>
      </w:pPr>
      <w:del w:id="29790" w:author="Author">
        <w:r>
          <w:rPr>
            <w:rFonts w:ascii="Calibri" w:hAnsi="Calibri"/>
            <w:sz w:val="20"/>
            <w:szCs w:val="20"/>
            <w:rPrChange w:id="29791" w:author="Author">
              <w:rPr>
                <w:rFonts w:ascii="Trebuchet MS" w:hAnsi="Trebuchet MS"/>
                <w:sz w:val="20"/>
                <w:szCs w:val="20"/>
              </w:rPr>
            </w:rPrChange>
          </w:rPr>
          <w:delText>Macros used in place of functions should have the same notation as a function.</w:delText>
        </w:r>
      </w:del>
    </w:p>
    <w:p w:rsidR="00743B33" w:rsidRPr="00743B33" w:rsidRDefault="00743B33">
      <w:pPr>
        <w:ind w:left="540"/>
        <w:jc w:val="both"/>
        <w:rPr>
          <w:del w:id="29792" w:author="Author"/>
          <w:rFonts w:ascii="Calibri" w:hAnsi="Calibri"/>
          <w:sz w:val="20"/>
          <w:szCs w:val="20"/>
          <w:rPrChange w:id="29793" w:author="Author">
            <w:rPr>
              <w:del w:id="29794" w:author="Author"/>
              <w:rFonts w:ascii="Trebuchet MS" w:hAnsi="Trebuchet MS"/>
            </w:rPr>
          </w:rPrChange>
        </w:rPr>
      </w:pPr>
    </w:p>
    <w:p w:rsidR="00743B33" w:rsidRPr="00743B33" w:rsidRDefault="00D20E06">
      <w:pPr>
        <w:ind w:left="540"/>
        <w:jc w:val="both"/>
        <w:rPr>
          <w:del w:id="29795" w:author="Author"/>
          <w:rFonts w:ascii="Calibri" w:hAnsi="Calibri"/>
          <w:b/>
          <w:sz w:val="20"/>
          <w:szCs w:val="20"/>
          <w:lang w:val="en-US"/>
          <w:rPrChange w:id="29796" w:author="Author">
            <w:rPr>
              <w:del w:id="29797" w:author="Author"/>
              <w:rFonts w:ascii="Trebuchet MS" w:hAnsi="Trebuchet MS"/>
              <w:b/>
              <w:lang w:val="en-US"/>
            </w:rPr>
          </w:rPrChange>
        </w:rPr>
      </w:pPr>
      <w:del w:id="29798" w:author="Author">
        <w:r>
          <w:rPr>
            <w:rFonts w:ascii="Calibri" w:hAnsi="Calibri"/>
            <w:b/>
            <w:sz w:val="20"/>
            <w:szCs w:val="20"/>
            <w:lang w:val="en-US"/>
            <w:rPrChange w:id="29799" w:author="Author">
              <w:rPr>
                <w:rFonts w:ascii="Trebuchet MS" w:hAnsi="Trebuchet MS"/>
                <w:b/>
                <w:lang w:val="en-US"/>
              </w:rPr>
            </w:rPrChange>
          </w:rPr>
          <w:delText>Example:</w:delText>
        </w:r>
      </w:del>
    </w:p>
    <w:p w:rsidR="00743B33" w:rsidRPr="00743B33" w:rsidRDefault="00D20E06">
      <w:pPr>
        <w:ind w:left="540"/>
        <w:jc w:val="both"/>
        <w:rPr>
          <w:del w:id="29800" w:author="Author"/>
          <w:rFonts w:ascii="Calibri" w:hAnsi="Calibri" w:cs="Courier New"/>
          <w:sz w:val="20"/>
          <w:szCs w:val="20"/>
          <w:rPrChange w:id="29801" w:author="Author">
            <w:rPr>
              <w:del w:id="29802" w:author="Author"/>
              <w:rFonts w:ascii="Courier New" w:hAnsi="Courier New" w:cs="Courier New"/>
              <w:sz w:val="20"/>
              <w:szCs w:val="20"/>
            </w:rPr>
          </w:rPrChange>
        </w:rPr>
      </w:pPr>
      <w:del w:id="29803" w:author="Author">
        <w:r>
          <w:rPr>
            <w:rFonts w:ascii="Calibri" w:hAnsi="Calibri" w:cs="Courier New"/>
            <w:sz w:val="20"/>
            <w:szCs w:val="20"/>
            <w:rPrChange w:id="29804" w:author="Author">
              <w:rPr>
                <w:rFonts w:ascii="Courier New" w:hAnsi="Courier New" w:cs="Courier New"/>
                <w:sz w:val="20"/>
                <w:szCs w:val="20"/>
              </w:rPr>
            </w:rPrChange>
          </w:rPr>
          <w:delText>#define Wdg_Trigger() (WD_TIM = 0xff)</w:delText>
        </w:r>
      </w:del>
    </w:p>
    <w:p w:rsidR="00743B33" w:rsidRPr="00743B33" w:rsidRDefault="00743B33">
      <w:pPr>
        <w:ind w:left="540"/>
        <w:jc w:val="both"/>
        <w:rPr>
          <w:del w:id="29805" w:author="Author"/>
          <w:rFonts w:ascii="Calibri" w:hAnsi="Calibri"/>
          <w:b/>
          <w:sz w:val="20"/>
          <w:szCs w:val="20"/>
          <w:lang w:val="en-US"/>
          <w:rPrChange w:id="29806" w:author="Author">
            <w:rPr>
              <w:del w:id="29807" w:author="Author"/>
              <w:rFonts w:ascii="Trebuchet MS" w:hAnsi="Trebuchet MS"/>
              <w:b/>
              <w:lang w:val="en-US"/>
            </w:rPr>
          </w:rPrChange>
        </w:rPr>
      </w:pPr>
    </w:p>
    <w:p w:rsidR="00743B33" w:rsidRPr="00743B33" w:rsidRDefault="00D20E06">
      <w:pPr>
        <w:ind w:left="540"/>
        <w:jc w:val="both"/>
        <w:rPr>
          <w:del w:id="29808" w:author="Author"/>
          <w:rFonts w:ascii="Calibri" w:hAnsi="Calibri"/>
          <w:b/>
          <w:sz w:val="20"/>
          <w:szCs w:val="20"/>
          <w:lang w:val="en-US"/>
          <w:rPrChange w:id="29809" w:author="Author">
            <w:rPr>
              <w:del w:id="29810" w:author="Author"/>
              <w:rFonts w:ascii="Trebuchet MS" w:hAnsi="Trebuchet MS"/>
              <w:b/>
              <w:lang w:val="en-US"/>
            </w:rPr>
          </w:rPrChange>
        </w:rPr>
      </w:pPr>
      <w:del w:id="29811" w:author="Author">
        <w:r>
          <w:rPr>
            <w:rFonts w:ascii="Calibri" w:hAnsi="Calibri"/>
            <w:b/>
            <w:sz w:val="20"/>
            <w:szCs w:val="20"/>
            <w:lang w:val="en-US"/>
            <w:rPrChange w:id="29812" w:author="Author">
              <w:rPr>
                <w:rFonts w:ascii="Trebuchet MS" w:hAnsi="Trebuchet MS"/>
                <w:b/>
                <w:lang w:val="en-US"/>
              </w:rPr>
            </w:rPrChange>
          </w:rPr>
          <w:delText>Rationale:</w:delText>
        </w:r>
      </w:del>
    </w:p>
    <w:p w:rsidR="00743B33" w:rsidRPr="00743B33" w:rsidRDefault="00D20E06">
      <w:pPr>
        <w:ind w:left="540"/>
        <w:jc w:val="both"/>
        <w:rPr>
          <w:del w:id="29813" w:author="Author"/>
          <w:rFonts w:ascii="Calibri" w:hAnsi="Calibri"/>
          <w:sz w:val="20"/>
          <w:szCs w:val="20"/>
          <w:rPrChange w:id="29814" w:author="Author">
            <w:rPr>
              <w:del w:id="29815" w:author="Author"/>
              <w:rFonts w:ascii="Trebuchet MS" w:hAnsi="Trebuchet MS"/>
              <w:sz w:val="20"/>
              <w:szCs w:val="20"/>
            </w:rPr>
          </w:rPrChange>
        </w:rPr>
      </w:pPr>
      <w:del w:id="29816" w:author="Author">
        <w:r>
          <w:rPr>
            <w:rFonts w:ascii="Calibri" w:hAnsi="Calibri"/>
            <w:sz w:val="20"/>
            <w:szCs w:val="20"/>
            <w:rPrChange w:id="29817" w:author="Author">
              <w:rPr>
                <w:rFonts w:ascii="Trebuchet MS" w:hAnsi="Trebuchet MS"/>
                <w:sz w:val="20"/>
                <w:szCs w:val="20"/>
              </w:rPr>
            </w:rPrChange>
          </w:rPr>
          <w:delText>Not required</w:delText>
        </w:r>
      </w:del>
    </w:p>
    <w:p w:rsidR="00743B33" w:rsidRPr="00743B33" w:rsidRDefault="00743B33">
      <w:pPr>
        <w:ind w:left="540"/>
        <w:jc w:val="both"/>
        <w:rPr>
          <w:rFonts w:ascii="Calibri" w:hAnsi="Calibri"/>
          <w:sz w:val="20"/>
          <w:szCs w:val="20"/>
          <w:rPrChange w:id="29818" w:author="Author">
            <w:rPr>
              <w:rFonts w:ascii="Trebuchet MS" w:hAnsi="Trebuchet MS"/>
            </w:rPr>
          </w:rPrChange>
        </w:rPr>
      </w:pPr>
    </w:p>
    <w:p w:rsidR="00743B33" w:rsidRDefault="00D20E06">
      <w:pPr>
        <w:pStyle w:val="Heading3"/>
      </w:pPr>
      <w:bookmarkStart w:id="29819" w:name="_Toc294795294"/>
      <w:bookmarkStart w:id="29820" w:name="_Toc301956992"/>
      <w:bookmarkStart w:id="29821" w:name="_Toc301960120"/>
      <w:bookmarkStart w:id="29822" w:name="_Toc301960594"/>
      <w:bookmarkStart w:id="29823" w:name="_Toc301960756"/>
      <w:bookmarkStart w:id="29824" w:name="_Toc409602562"/>
      <w:bookmarkStart w:id="29825" w:name="_Toc430267226"/>
      <w:bookmarkStart w:id="29826" w:name="_Toc491674491"/>
      <w:r>
        <w:lastRenderedPageBreak/>
        <w:t>Rules_PreProcess_010</w:t>
      </w:r>
      <w:bookmarkEnd w:id="29819"/>
      <w:bookmarkEnd w:id="29820"/>
      <w:bookmarkEnd w:id="29821"/>
      <w:bookmarkEnd w:id="29822"/>
      <w:bookmarkEnd w:id="29823"/>
      <w:bookmarkEnd w:id="29824"/>
      <w:r>
        <w:t xml:space="preserve"> ([1] Clause 5.4.7 - table 1 - 1g)</w:t>
      </w:r>
      <w:bookmarkEnd w:id="29825"/>
      <w:bookmarkEnd w:id="29826"/>
    </w:p>
    <w:p w:rsidR="00743B33" w:rsidRPr="00743B33" w:rsidRDefault="00D20E06">
      <w:pPr>
        <w:ind w:left="540"/>
        <w:jc w:val="both"/>
        <w:rPr>
          <w:del w:id="29827" w:author="Author"/>
          <w:rFonts w:ascii="Calibri" w:hAnsi="Calibri"/>
          <w:sz w:val="20"/>
          <w:szCs w:val="20"/>
          <w:lang w:val="en-US"/>
          <w:rPrChange w:id="29828" w:author="Author">
            <w:rPr>
              <w:del w:id="29829" w:author="Author"/>
              <w:rFonts w:ascii="Trebuchet MS" w:hAnsi="Trebuchet MS"/>
              <w:b/>
              <w:lang w:val="en-US"/>
            </w:rPr>
          </w:rPrChange>
        </w:rPr>
      </w:pPr>
      <w:del w:id="29830" w:author="Author">
        <w:r>
          <w:rPr>
            <w:rFonts w:ascii="Calibri" w:hAnsi="Calibri"/>
            <w:sz w:val="20"/>
            <w:szCs w:val="20"/>
            <w:lang w:val="en-US"/>
            <w:rPrChange w:id="29831" w:author="Author">
              <w:rPr>
                <w:rFonts w:ascii="Trebuchet MS" w:hAnsi="Trebuchet MS"/>
                <w:b/>
                <w:lang w:val="en-US"/>
              </w:rPr>
            </w:rPrChange>
          </w:rPr>
          <w:delText>Rule:</w:delText>
        </w:r>
      </w:del>
    </w:p>
    <w:p w:rsidR="00743B33" w:rsidRPr="00743B33" w:rsidRDefault="00D20E06">
      <w:pPr>
        <w:ind w:left="540"/>
        <w:jc w:val="both"/>
        <w:rPr>
          <w:del w:id="29832" w:author="Author"/>
          <w:rFonts w:ascii="Calibri" w:hAnsi="Calibri"/>
          <w:sz w:val="20"/>
          <w:szCs w:val="20"/>
          <w:rPrChange w:id="29833" w:author="Author">
            <w:rPr>
              <w:del w:id="29834" w:author="Author"/>
              <w:rFonts w:ascii="Trebuchet MS" w:hAnsi="Trebuchet MS"/>
              <w:sz w:val="20"/>
              <w:szCs w:val="20"/>
            </w:rPr>
          </w:rPrChange>
        </w:rPr>
      </w:pPr>
      <w:del w:id="29835" w:author="Author">
        <w:r>
          <w:rPr>
            <w:rFonts w:ascii="Calibri" w:hAnsi="Calibri"/>
            <w:sz w:val="20"/>
            <w:szCs w:val="20"/>
            <w:rPrChange w:id="29836" w:author="Author">
              <w:rPr>
                <w:rFonts w:ascii="Trebuchet MS" w:hAnsi="Trebuchet MS"/>
                <w:sz w:val="20"/>
                <w:szCs w:val="20"/>
              </w:rPr>
            </w:rPrChange>
          </w:rPr>
          <w:delText>If a macro definition represents several statements, the entire statement shall be encapsulated within curly brackets. For multi-lines macro definitions use the ‘</w:delText>
        </w:r>
        <w:r>
          <w:rPr>
            <w:rFonts w:ascii="Calibri" w:hAnsi="Calibri"/>
            <w:sz w:val="20"/>
            <w:szCs w:val="20"/>
            <w:lang w:eastAsia="ja-JP"/>
            <w:rPrChange w:id="29837" w:author="Author">
              <w:rPr>
                <w:rFonts w:ascii="Trebuchet MS" w:hAnsi="Trebuchet MS"/>
                <w:sz w:val="20"/>
                <w:szCs w:val="20"/>
                <w:lang w:eastAsia="ja-JP"/>
              </w:rPr>
            </w:rPrChange>
          </w:rPr>
          <w:delText>\</w:delText>
        </w:r>
        <w:r>
          <w:rPr>
            <w:rFonts w:ascii="Calibri" w:hAnsi="Calibri"/>
            <w:sz w:val="20"/>
            <w:szCs w:val="20"/>
            <w:rPrChange w:id="29838" w:author="Author">
              <w:rPr>
                <w:rFonts w:ascii="Trebuchet MS" w:hAnsi="Trebuchet MS"/>
                <w:sz w:val="20"/>
                <w:szCs w:val="20"/>
              </w:rPr>
            </w:rPrChange>
          </w:rPr>
          <w:delText>’</w:delText>
        </w:r>
        <w:r>
          <w:rPr>
            <w:rFonts w:ascii="Calibri" w:hAnsi="Calibri"/>
            <w:sz w:val="20"/>
            <w:szCs w:val="20"/>
            <w:lang w:eastAsia="ja-JP"/>
            <w:rPrChange w:id="29839" w:author="Author">
              <w:rPr>
                <w:rFonts w:ascii="Trebuchet MS" w:hAnsi="Trebuchet MS"/>
                <w:sz w:val="20"/>
                <w:szCs w:val="20"/>
                <w:lang w:eastAsia="ja-JP"/>
              </w:rPr>
            </w:rPrChange>
          </w:rPr>
          <w:delText xml:space="preserve"> (back</w:delText>
        </w:r>
        <w:r>
          <w:rPr>
            <w:rFonts w:ascii="Calibri" w:hAnsi="Calibri"/>
            <w:sz w:val="20"/>
            <w:szCs w:val="20"/>
            <w:lang w:eastAsia="ja-JP"/>
            <w:rPrChange w:id="29840" w:author="Author">
              <w:rPr>
                <w:rFonts w:ascii="Trebuchet MS" w:hAnsi="Trebuchet MS"/>
                <w:sz w:val="20"/>
                <w:szCs w:val="20"/>
                <w:lang w:eastAsia="ja-JP"/>
              </w:rPr>
            </w:rPrChange>
          </w:rPr>
          <w:delText>slash or yen)</w:delText>
        </w:r>
        <w:r>
          <w:rPr>
            <w:rFonts w:ascii="Calibri" w:hAnsi="Calibri"/>
            <w:sz w:val="20"/>
            <w:szCs w:val="20"/>
            <w:rPrChange w:id="29841" w:author="Author">
              <w:rPr>
                <w:rFonts w:ascii="Trebuchet MS" w:hAnsi="Trebuchet MS"/>
                <w:sz w:val="20"/>
                <w:szCs w:val="20"/>
              </w:rPr>
            </w:rPrChange>
          </w:rPr>
          <w:delText xml:space="preserve"> symbol at the end of line. E.g.</w:delText>
        </w:r>
      </w:del>
    </w:p>
    <w:p w:rsidR="00743B33" w:rsidRPr="00743B33" w:rsidRDefault="00D20E06">
      <w:pPr>
        <w:ind w:left="540"/>
        <w:jc w:val="both"/>
        <w:rPr>
          <w:del w:id="29842" w:author="Author"/>
          <w:rFonts w:ascii="Calibri" w:hAnsi="Calibri"/>
          <w:sz w:val="20"/>
          <w:szCs w:val="20"/>
          <w:rPrChange w:id="29843" w:author="Author">
            <w:rPr>
              <w:del w:id="29844" w:author="Author"/>
              <w:rFonts w:ascii="Trebuchet MS" w:hAnsi="Trebuchet MS"/>
              <w:sz w:val="20"/>
              <w:szCs w:val="20"/>
            </w:rPr>
          </w:rPrChange>
        </w:rPr>
      </w:pPr>
      <w:del w:id="29845" w:author="Author">
        <w:r>
          <w:rPr>
            <w:rFonts w:ascii="Calibri" w:hAnsi="Calibri"/>
            <w:sz w:val="20"/>
            <w:szCs w:val="20"/>
            <w:rPrChange w:id="29846" w:author="Author">
              <w:rPr>
                <w:rFonts w:ascii="Trebuchet MS" w:hAnsi="Trebuchet MS"/>
                <w:sz w:val="20"/>
                <w:szCs w:val="20"/>
              </w:rPr>
            </w:rPrChange>
          </w:rPr>
          <w:delText xml:space="preserve">{ </w:delText>
        </w:r>
        <w:r>
          <w:rPr>
            <w:rFonts w:ascii="Calibri" w:hAnsi="Calibri"/>
            <w:sz w:val="20"/>
            <w:szCs w:val="20"/>
            <w:lang w:eastAsia="ja-JP"/>
            <w:rPrChange w:id="29847" w:author="Author">
              <w:rPr>
                <w:rFonts w:ascii="Trebuchet MS" w:hAnsi="Trebuchet MS"/>
                <w:sz w:val="20"/>
                <w:szCs w:val="20"/>
                <w:lang w:eastAsia="ja-JP"/>
              </w:rPr>
            </w:rPrChange>
          </w:rPr>
          <w:delText>\</w:delText>
        </w:r>
      </w:del>
    </w:p>
    <w:p w:rsidR="00743B33" w:rsidRPr="00743B33" w:rsidRDefault="00D20E06">
      <w:pPr>
        <w:ind w:left="540"/>
        <w:jc w:val="both"/>
        <w:rPr>
          <w:del w:id="29848" w:author="Author"/>
          <w:rFonts w:ascii="Calibri" w:hAnsi="Calibri"/>
          <w:sz w:val="20"/>
          <w:szCs w:val="20"/>
          <w:lang w:eastAsia="ja-JP"/>
          <w:rPrChange w:id="29849" w:author="Author">
            <w:rPr>
              <w:del w:id="29850" w:author="Author"/>
              <w:rFonts w:ascii="Trebuchet MS" w:hAnsi="Trebuchet MS"/>
              <w:sz w:val="20"/>
              <w:szCs w:val="20"/>
              <w:lang w:eastAsia="ja-JP"/>
            </w:rPr>
          </w:rPrChange>
        </w:rPr>
      </w:pPr>
      <w:del w:id="29851" w:author="Author">
        <w:r>
          <w:rPr>
            <w:rFonts w:ascii="Calibri" w:hAnsi="Calibri"/>
            <w:sz w:val="20"/>
            <w:szCs w:val="20"/>
            <w:rPrChange w:id="29852" w:author="Author">
              <w:rPr>
                <w:rFonts w:ascii="Trebuchet MS" w:hAnsi="Trebuchet MS"/>
                <w:sz w:val="20"/>
                <w:szCs w:val="20"/>
              </w:rPr>
            </w:rPrChange>
          </w:rPr>
          <w:delText xml:space="preserve">   Statement 1; </w:delText>
        </w:r>
        <w:r>
          <w:rPr>
            <w:rFonts w:ascii="Calibri" w:hAnsi="Calibri"/>
            <w:sz w:val="20"/>
            <w:szCs w:val="20"/>
            <w:lang w:eastAsia="ja-JP"/>
            <w:rPrChange w:id="29853" w:author="Author">
              <w:rPr>
                <w:rFonts w:ascii="Trebuchet MS" w:hAnsi="Trebuchet MS"/>
                <w:sz w:val="20"/>
                <w:szCs w:val="20"/>
                <w:lang w:eastAsia="ja-JP"/>
              </w:rPr>
            </w:rPrChange>
          </w:rPr>
          <w:delText>\</w:delText>
        </w:r>
      </w:del>
    </w:p>
    <w:p w:rsidR="00743B33" w:rsidRPr="00743B33" w:rsidRDefault="00D20E06">
      <w:pPr>
        <w:ind w:left="540"/>
        <w:jc w:val="both"/>
        <w:rPr>
          <w:del w:id="29854" w:author="Author"/>
          <w:rFonts w:ascii="Calibri" w:hAnsi="Calibri"/>
          <w:sz w:val="20"/>
          <w:szCs w:val="20"/>
          <w:rPrChange w:id="29855" w:author="Author">
            <w:rPr>
              <w:del w:id="29856" w:author="Author"/>
              <w:rFonts w:ascii="Trebuchet MS" w:hAnsi="Trebuchet MS"/>
              <w:sz w:val="20"/>
              <w:szCs w:val="20"/>
            </w:rPr>
          </w:rPrChange>
        </w:rPr>
      </w:pPr>
      <w:del w:id="29857" w:author="Author">
        <w:r>
          <w:rPr>
            <w:rFonts w:ascii="Calibri" w:hAnsi="Calibri"/>
            <w:sz w:val="20"/>
            <w:szCs w:val="20"/>
            <w:rPrChange w:id="29858" w:author="Author">
              <w:rPr>
                <w:rFonts w:ascii="Trebuchet MS" w:hAnsi="Trebuchet MS"/>
                <w:sz w:val="20"/>
                <w:szCs w:val="20"/>
              </w:rPr>
            </w:rPrChange>
          </w:rPr>
          <w:delText xml:space="preserve">   Statement 2; </w:delText>
        </w:r>
        <w:r>
          <w:rPr>
            <w:rFonts w:ascii="Calibri" w:hAnsi="Calibri"/>
            <w:sz w:val="20"/>
            <w:szCs w:val="20"/>
            <w:lang w:eastAsia="ja-JP"/>
            <w:rPrChange w:id="29859" w:author="Author">
              <w:rPr>
                <w:rFonts w:ascii="Trebuchet MS" w:hAnsi="Trebuchet MS"/>
                <w:sz w:val="20"/>
                <w:szCs w:val="20"/>
                <w:lang w:eastAsia="ja-JP"/>
              </w:rPr>
            </w:rPrChange>
          </w:rPr>
          <w:delText>\</w:delText>
        </w:r>
      </w:del>
    </w:p>
    <w:p w:rsidR="00743B33" w:rsidRPr="00743B33" w:rsidRDefault="00D20E06">
      <w:pPr>
        <w:ind w:left="540"/>
        <w:jc w:val="both"/>
        <w:rPr>
          <w:del w:id="29860" w:author="Author"/>
          <w:rFonts w:ascii="Calibri" w:hAnsi="Calibri"/>
          <w:sz w:val="20"/>
          <w:szCs w:val="20"/>
          <w:rPrChange w:id="29861" w:author="Author">
            <w:rPr>
              <w:del w:id="29862" w:author="Author"/>
              <w:rFonts w:ascii="Trebuchet MS" w:hAnsi="Trebuchet MS"/>
              <w:sz w:val="20"/>
              <w:szCs w:val="20"/>
            </w:rPr>
          </w:rPrChange>
        </w:rPr>
      </w:pPr>
      <w:del w:id="29863" w:author="Author">
        <w:r>
          <w:rPr>
            <w:rFonts w:ascii="Calibri" w:hAnsi="Calibri"/>
            <w:sz w:val="20"/>
            <w:szCs w:val="20"/>
            <w:rPrChange w:id="29864" w:author="Author">
              <w:rPr>
                <w:rFonts w:ascii="Trebuchet MS" w:hAnsi="Trebuchet MS"/>
                <w:sz w:val="20"/>
                <w:szCs w:val="20"/>
              </w:rPr>
            </w:rPrChange>
          </w:rPr>
          <w:delText>}</w:delText>
        </w:r>
      </w:del>
    </w:p>
    <w:p w:rsidR="00743B33" w:rsidRPr="00743B33" w:rsidRDefault="00743B33">
      <w:pPr>
        <w:ind w:left="540"/>
        <w:jc w:val="both"/>
        <w:rPr>
          <w:del w:id="29865" w:author="Author"/>
          <w:rFonts w:ascii="Calibri" w:hAnsi="Calibri"/>
          <w:sz w:val="20"/>
          <w:szCs w:val="20"/>
          <w:rPrChange w:id="29866" w:author="Author">
            <w:rPr>
              <w:del w:id="29867" w:author="Author"/>
              <w:rFonts w:ascii="Trebuchet MS" w:hAnsi="Trebuchet MS"/>
            </w:rPr>
          </w:rPrChange>
        </w:rPr>
      </w:pPr>
    </w:p>
    <w:p w:rsidR="00743B33" w:rsidRPr="00743B33" w:rsidRDefault="00D20E06">
      <w:pPr>
        <w:ind w:left="540"/>
        <w:jc w:val="both"/>
        <w:rPr>
          <w:del w:id="29868" w:author="Author"/>
          <w:rFonts w:ascii="Calibri" w:hAnsi="Calibri"/>
          <w:sz w:val="20"/>
          <w:szCs w:val="20"/>
          <w:lang w:val="en-US"/>
          <w:rPrChange w:id="29869" w:author="Author">
            <w:rPr>
              <w:del w:id="29870" w:author="Author"/>
              <w:rFonts w:ascii="Trebuchet MS" w:hAnsi="Trebuchet MS"/>
              <w:b/>
              <w:lang w:val="en-US"/>
            </w:rPr>
          </w:rPrChange>
        </w:rPr>
      </w:pPr>
      <w:del w:id="29871" w:author="Author">
        <w:r>
          <w:rPr>
            <w:rFonts w:ascii="Calibri" w:hAnsi="Calibri"/>
            <w:sz w:val="20"/>
            <w:szCs w:val="20"/>
            <w:lang w:val="en-US"/>
            <w:rPrChange w:id="29872" w:author="Author">
              <w:rPr>
                <w:rFonts w:ascii="Trebuchet MS" w:hAnsi="Trebuchet MS"/>
                <w:b/>
                <w:lang w:val="en-US"/>
              </w:rPr>
            </w:rPrChange>
          </w:rPr>
          <w:delText>Example:</w:delText>
        </w:r>
      </w:del>
    </w:p>
    <w:p w:rsidR="00743B33" w:rsidRPr="00743B33" w:rsidRDefault="00D20E06">
      <w:pPr>
        <w:ind w:left="540"/>
        <w:jc w:val="both"/>
        <w:rPr>
          <w:del w:id="29873" w:author="Author"/>
          <w:rFonts w:ascii="Calibri" w:hAnsi="Calibri" w:cs="Courier New"/>
          <w:sz w:val="20"/>
          <w:szCs w:val="20"/>
          <w:rPrChange w:id="29874" w:author="Author">
            <w:rPr>
              <w:del w:id="29875" w:author="Author"/>
              <w:rFonts w:ascii="Courier New" w:hAnsi="Courier New" w:cs="Courier New"/>
              <w:sz w:val="20"/>
              <w:szCs w:val="20"/>
            </w:rPr>
          </w:rPrChange>
        </w:rPr>
      </w:pPr>
      <w:del w:id="29876" w:author="Author">
        <w:r>
          <w:rPr>
            <w:rFonts w:ascii="Calibri" w:hAnsi="Calibri" w:cs="Courier New"/>
            <w:sz w:val="20"/>
            <w:szCs w:val="20"/>
            <w:rPrChange w:id="29877" w:author="Author">
              <w:rPr>
                <w:rFonts w:ascii="Courier New" w:hAnsi="Courier New" w:cs="Courier New"/>
                <w:sz w:val="20"/>
                <w:szCs w:val="20"/>
              </w:rPr>
            </w:rPrChange>
          </w:rPr>
          <w:delText xml:space="preserve">#define Swap(x,y,h) </w:delText>
        </w:r>
        <w:r>
          <w:rPr>
            <w:rFonts w:ascii="Calibri" w:hAnsi="Calibri" w:cs="Courier New"/>
            <w:sz w:val="20"/>
            <w:szCs w:val="20"/>
            <w:lang w:eastAsia="ja-JP"/>
            <w:rPrChange w:id="29878" w:author="Author">
              <w:rPr>
                <w:rFonts w:ascii="Courier New" w:hAnsi="Courier New" w:cs="Courier New"/>
                <w:sz w:val="20"/>
                <w:szCs w:val="20"/>
                <w:lang w:eastAsia="ja-JP"/>
              </w:rPr>
            </w:rPrChange>
          </w:rPr>
          <w:delText>\</w:delText>
        </w:r>
        <w:r>
          <w:rPr>
            <w:rFonts w:ascii="Calibri" w:hAnsi="Calibri" w:cs="Courier New"/>
            <w:sz w:val="20"/>
            <w:szCs w:val="20"/>
            <w:rPrChange w:id="29879" w:author="Author">
              <w:rPr>
                <w:rFonts w:ascii="Courier New" w:hAnsi="Courier New" w:cs="Courier New"/>
                <w:sz w:val="20"/>
                <w:szCs w:val="20"/>
              </w:rPr>
            </w:rPrChange>
          </w:rPr>
          <w:delText xml:space="preserve">  </w:delText>
        </w:r>
      </w:del>
    </w:p>
    <w:p w:rsidR="00743B33" w:rsidRPr="00743B33" w:rsidRDefault="00D20E06">
      <w:pPr>
        <w:ind w:left="540"/>
        <w:jc w:val="both"/>
        <w:rPr>
          <w:del w:id="29880" w:author="Author"/>
          <w:rFonts w:ascii="Calibri" w:hAnsi="Calibri" w:cs="Courier New"/>
          <w:sz w:val="20"/>
          <w:szCs w:val="20"/>
          <w:rPrChange w:id="29881" w:author="Author">
            <w:rPr>
              <w:del w:id="29882" w:author="Author"/>
              <w:rFonts w:ascii="Courier New" w:hAnsi="Courier New" w:cs="Courier New"/>
              <w:sz w:val="20"/>
              <w:szCs w:val="20"/>
            </w:rPr>
          </w:rPrChange>
        </w:rPr>
      </w:pPr>
      <w:del w:id="29883" w:author="Author">
        <w:r>
          <w:rPr>
            <w:rFonts w:ascii="Calibri" w:hAnsi="Calibri" w:cs="Courier New"/>
            <w:sz w:val="20"/>
            <w:szCs w:val="20"/>
            <w:rPrChange w:id="29884" w:author="Author">
              <w:rPr>
                <w:rFonts w:ascii="Courier New" w:hAnsi="Courier New" w:cs="Courier New"/>
                <w:sz w:val="20"/>
                <w:szCs w:val="20"/>
              </w:rPr>
            </w:rPrChange>
          </w:rPr>
          <w:delText xml:space="preserve">{ </w:delText>
        </w:r>
        <w:r>
          <w:rPr>
            <w:rFonts w:ascii="Calibri" w:hAnsi="Calibri" w:cs="Courier New"/>
            <w:sz w:val="20"/>
            <w:szCs w:val="20"/>
            <w:lang w:eastAsia="ja-JP"/>
            <w:rPrChange w:id="29885" w:author="Author">
              <w:rPr>
                <w:rFonts w:ascii="Courier New" w:hAnsi="Courier New" w:cs="Courier New"/>
                <w:sz w:val="20"/>
                <w:szCs w:val="20"/>
                <w:lang w:eastAsia="ja-JP"/>
              </w:rPr>
            </w:rPrChange>
          </w:rPr>
          <w:delText>\</w:delText>
        </w:r>
      </w:del>
    </w:p>
    <w:p w:rsidR="00743B33" w:rsidRPr="00743B33" w:rsidRDefault="00D20E06">
      <w:pPr>
        <w:ind w:left="540"/>
        <w:jc w:val="both"/>
        <w:rPr>
          <w:del w:id="29886" w:author="Author"/>
          <w:rFonts w:ascii="Calibri" w:hAnsi="Calibri" w:cs="Courier New"/>
          <w:sz w:val="20"/>
          <w:szCs w:val="20"/>
          <w:lang w:eastAsia="ja-JP"/>
          <w:rPrChange w:id="29887" w:author="Author">
            <w:rPr>
              <w:del w:id="29888" w:author="Author"/>
              <w:rFonts w:ascii="Courier New" w:hAnsi="Courier New" w:cs="Courier New"/>
              <w:sz w:val="20"/>
              <w:szCs w:val="20"/>
              <w:lang w:eastAsia="ja-JP"/>
            </w:rPr>
          </w:rPrChange>
        </w:rPr>
      </w:pPr>
      <w:del w:id="29889" w:author="Author">
        <w:r>
          <w:rPr>
            <w:rFonts w:ascii="Calibri" w:hAnsi="Calibri" w:cs="Courier New"/>
            <w:sz w:val="20"/>
            <w:szCs w:val="20"/>
            <w:rPrChange w:id="29890" w:author="Author">
              <w:rPr>
                <w:rFonts w:ascii="Courier New" w:hAnsi="Courier New" w:cs="Courier New"/>
                <w:sz w:val="20"/>
                <w:szCs w:val="20"/>
              </w:rPr>
            </w:rPrChange>
          </w:rPr>
          <w:delText xml:space="preserve">  h = x; </w:delText>
        </w:r>
        <w:r>
          <w:rPr>
            <w:rFonts w:ascii="Calibri" w:hAnsi="Calibri" w:cs="Courier New"/>
            <w:sz w:val="20"/>
            <w:szCs w:val="20"/>
            <w:lang w:eastAsia="ja-JP"/>
            <w:rPrChange w:id="29891" w:author="Author">
              <w:rPr>
                <w:rFonts w:ascii="Courier New" w:hAnsi="Courier New" w:cs="Courier New"/>
                <w:sz w:val="20"/>
                <w:szCs w:val="20"/>
                <w:lang w:eastAsia="ja-JP"/>
              </w:rPr>
            </w:rPrChange>
          </w:rPr>
          <w:delText>\</w:delText>
        </w:r>
      </w:del>
    </w:p>
    <w:p w:rsidR="00743B33" w:rsidRPr="00743B33" w:rsidRDefault="00D20E06">
      <w:pPr>
        <w:ind w:left="540"/>
        <w:jc w:val="both"/>
        <w:rPr>
          <w:del w:id="29892" w:author="Author"/>
          <w:rFonts w:ascii="Calibri" w:hAnsi="Calibri" w:cs="Courier New"/>
          <w:sz w:val="20"/>
          <w:szCs w:val="20"/>
          <w:rPrChange w:id="29893" w:author="Author">
            <w:rPr>
              <w:del w:id="29894" w:author="Author"/>
              <w:rFonts w:ascii="Courier New" w:hAnsi="Courier New" w:cs="Courier New"/>
              <w:sz w:val="20"/>
              <w:szCs w:val="20"/>
            </w:rPr>
          </w:rPrChange>
        </w:rPr>
      </w:pPr>
      <w:del w:id="29895" w:author="Author">
        <w:r>
          <w:rPr>
            <w:rFonts w:ascii="Calibri" w:hAnsi="Calibri" w:cs="Courier New"/>
            <w:sz w:val="20"/>
            <w:szCs w:val="20"/>
            <w:rPrChange w:id="29896" w:author="Author">
              <w:rPr>
                <w:rFonts w:ascii="Courier New" w:hAnsi="Courier New" w:cs="Courier New"/>
                <w:sz w:val="20"/>
                <w:szCs w:val="20"/>
              </w:rPr>
            </w:rPrChange>
          </w:rPr>
          <w:delText xml:space="preserve">  x = y; </w:delText>
        </w:r>
        <w:r>
          <w:rPr>
            <w:rFonts w:ascii="Calibri" w:hAnsi="Calibri" w:cs="Courier New"/>
            <w:sz w:val="20"/>
            <w:szCs w:val="20"/>
            <w:lang w:eastAsia="ja-JP"/>
            <w:rPrChange w:id="29897" w:author="Author">
              <w:rPr>
                <w:rFonts w:ascii="Courier New" w:hAnsi="Courier New" w:cs="Courier New"/>
                <w:sz w:val="20"/>
                <w:szCs w:val="20"/>
                <w:lang w:eastAsia="ja-JP"/>
              </w:rPr>
            </w:rPrChange>
          </w:rPr>
          <w:delText>\</w:delText>
        </w:r>
      </w:del>
    </w:p>
    <w:p w:rsidR="00743B33" w:rsidRPr="00743B33" w:rsidRDefault="00D20E06">
      <w:pPr>
        <w:ind w:left="540"/>
        <w:jc w:val="both"/>
        <w:rPr>
          <w:del w:id="29898" w:author="Author"/>
          <w:rFonts w:ascii="Calibri" w:hAnsi="Calibri" w:cs="Courier New"/>
          <w:sz w:val="20"/>
          <w:szCs w:val="20"/>
          <w:rPrChange w:id="29899" w:author="Author">
            <w:rPr>
              <w:del w:id="29900" w:author="Author"/>
              <w:rFonts w:ascii="Courier New" w:hAnsi="Courier New" w:cs="Courier New"/>
              <w:sz w:val="20"/>
              <w:szCs w:val="20"/>
            </w:rPr>
          </w:rPrChange>
        </w:rPr>
      </w:pPr>
      <w:del w:id="29901" w:author="Author">
        <w:r>
          <w:rPr>
            <w:rFonts w:ascii="Calibri" w:hAnsi="Calibri" w:cs="Courier New"/>
            <w:sz w:val="20"/>
            <w:szCs w:val="20"/>
            <w:rPrChange w:id="29902" w:author="Author">
              <w:rPr>
                <w:rFonts w:ascii="Courier New" w:hAnsi="Courier New" w:cs="Courier New"/>
                <w:sz w:val="20"/>
                <w:szCs w:val="20"/>
              </w:rPr>
            </w:rPrChange>
          </w:rPr>
          <w:delText xml:space="preserve">  y = h; </w:delText>
        </w:r>
        <w:r>
          <w:rPr>
            <w:rFonts w:ascii="Calibri" w:hAnsi="Calibri" w:cs="Courier New"/>
            <w:sz w:val="20"/>
            <w:szCs w:val="20"/>
            <w:lang w:eastAsia="ja-JP"/>
            <w:rPrChange w:id="29903" w:author="Author">
              <w:rPr>
                <w:rFonts w:ascii="Courier New" w:hAnsi="Courier New" w:cs="Courier New"/>
                <w:sz w:val="20"/>
                <w:szCs w:val="20"/>
                <w:lang w:eastAsia="ja-JP"/>
              </w:rPr>
            </w:rPrChange>
          </w:rPr>
          <w:delText>\</w:delText>
        </w:r>
      </w:del>
    </w:p>
    <w:p w:rsidR="00743B33" w:rsidRPr="00743B33" w:rsidRDefault="00D20E06">
      <w:pPr>
        <w:ind w:left="540"/>
        <w:jc w:val="both"/>
        <w:rPr>
          <w:del w:id="29904" w:author="Author"/>
          <w:rFonts w:ascii="Calibri" w:hAnsi="Calibri" w:cs="Courier New"/>
          <w:sz w:val="20"/>
          <w:szCs w:val="20"/>
          <w:rPrChange w:id="29905" w:author="Author">
            <w:rPr>
              <w:del w:id="29906" w:author="Author"/>
              <w:rFonts w:ascii="Courier New" w:hAnsi="Courier New" w:cs="Courier New"/>
              <w:sz w:val="20"/>
              <w:szCs w:val="20"/>
            </w:rPr>
          </w:rPrChange>
        </w:rPr>
      </w:pPr>
      <w:del w:id="29907" w:author="Author">
        <w:r>
          <w:rPr>
            <w:rFonts w:ascii="Calibri" w:hAnsi="Calibri" w:cs="Courier New"/>
            <w:sz w:val="20"/>
            <w:szCs w:val="20"/>
            <w:rPrChange w:id="29908" w:author="Author">
              <w:rPr>
                <w:rFonts w:ascii="Courier New" w:hAnsi="Courier New" w:cs="Courier New"/>
                <w:sz w:val="20"/>
                <w:szCs w:val="20"/>
              </w:rPr>
            </w:rPrChange>
          </w:rPr>
          <w:delText>}</w:delText>
        </w:r>
      </w:del>
    </w:p>
    <w:p w:rsidR="00743B33" w:rsidRPr="00743B33" w:rsidRDefault="00743B33">
      <w:pPr>
        <w:ind w:left="540"/>
        <w:jc w:val="both"/>
        <w:rPr>
          <w:del w:id="29909" w:author="Author"/>
          <w:rFonts w:ascii="Calibri" w:hAnsi="Calibri"/>
          <w:sz w:val="20"/>
          <w:szCs w:val="20"/>
          <w:lang w:val="en-US"/>
          <w:rPrChange w:id="29910" w:author="Author">
            <w:rPr>
              <w:del w:id="29911" w:author="Author"/>
              <w:rFonts w:ascii="Trebuchet MS" w:hAnsi="Trebuchet MS"/>
              <w:b/>
              <w:lang w:val="en-US"/>
            </w:rPr>
          </w:rPrChange>
        </w:rPr>
      </w:pPr>
    </w:p>
    <w:p w:rsidR="00743B33" w:rsidRPr="00743B33" w:rsidRDefault="00D20E06">
      <w:pPr>
        <w:ind w:left="540"/>
        <w:jc w:val="both"/>
        <w:rPr>
          <w:del w:id="29912" w:author="Author"/>
          <w:rFonts w:ascii="Calibri" w:hAnsi="Calibri"/>
          <w:sz w:val="20"/>
          <w:szCs w:val="20"/>
          <w:lang w:val="en-US"/>
          <w:rPrChange w:id="29913" w:author="Author">
            <w:rPr>
              <w:del w:id="29914" w:author="Author"/>
              <w:rFonts w:ascii="Trebuchet MS" w:hAnsi="Trebuchet MS"/>
              <w:b/>
              <w:lang w:val="en-US"/>
            </w:rPr>
          </w:rPrChange>
        </w:rPr>
      </w:pPr>
      <w:del w:id="29915" w:author="Author">
        <w:r>
          <w:rPr>
            <w:rFonts w:ascii="Calibri" w:hAnsi="Calibri"/>
            <w:sz w:val="20"/>
            <w:szCs w:val="20"/>
            <w:lang w:val="en-US"/>
            <w:rPrChange w:id="29916" w:author="Author">
              <w:rPr>
                <w:rFonts w:ascii="Trebuchet MS" w:hAnsi="Trebuchet MS"/>
                <w:b/>
                <w:lang w:val="en-US"/>
              </w:rPr>
            </w:rPrChange>
          </w:rPr>
          <w:delText>Rationale:</w:delText>
        </w:r>
      </w:del>
    </w:p>
    <w:p w:rsidR="00743B33" w:rsidRPr="00743B33" w:rsidRDefault="00D20E06">
      <w:pPr>
        <w:ind w:left="540"/>
        <w:jc w:val="both"/>
        <w:rPr>
          <w:rFonts w:ascii="Calibri" w:hAnsi="Calibri"/>
          <w:sz w:val="20"/>
          <w:szCs w:val="20"/>
          <w:rPrChange w:id="29917" w:author="Author">
            <w:rPr>
              <w:rFonts w:ascii="Trebuchet MS" w:hAnsi="Trebuchet MS"/>
              <w:sz w:val="20"/>
              <w:szCs w:val="20"/>
            </w:rPr>
          </w:rPrChange>
        </w:rPr>
      </w:pPr>
      <w:del w:id="29918" w:author="Author">
        <w:r>
          <w:rPr>
            <w:rFonts w:ascii="Calibri" w:hAnsi="Calibri"/>
            <w:sz w:val="20"/>
            <w:szCs w:val="20"/>
            <w:rPrChange w:id="29919" w:author="Author">
              <w:rPr>
                <w:rFonts w:ascii="Trebuchet MS" w:hAnsi="Trebuchet MS"/>
                <w:sz w:val="20"/>
                <w:szCs w:val="20"/>
              </w:rPr>
            </w:rPrChange>
          </w:rPr>
          <w:delText>Readability</w:delText>
        </w:r>
      </w:del>
      <w:ins w:id="29920" w:author="Author">
        <w:del w:id="29921" w:author="Author">
          <w:r>
            <w:rPr>
              <w:rFonts w:ascii="Calibri" w:hAnsi="Calibri"/>
              <w:sz w:val="20"/>
              <w:szCs w:val="20"/>
              <w:lang w:val="en-US"/>
              <w:rPrChange w:id="29922"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29923" w:author="Author">
              <w:rPr>
                <w:rFonts w:ascii="Calibri" w:hAnsi="Calibri"/>
                <w:b/>
                <w:sz w:val="20"/>
                <w:szCs w:val="20"/>
                <w:lang w:val="en-US"/>
              </w:rPr>
            </w:rPrChange>
          </w:rPr>
          <w:t>.</w:t>
        </w:r>
      </w:ins>
    </w:p>
    <w:p w:rsidR="00743B33" w:rsidRPr="00743B33" w:rsidRDefault="00743B33" w:rsidP="00743B33">
      <w:pPr>
        <w:pStyle w:val="Heading3"/>
        <w:rPr>
          <w:del w:id="29924" w:author="Author"/>
          <w:rPrChange w:id="29925" w:author="Author">
            <w:rPr>
              <w:del w:id="29926" w:author="Author"/>
              <w:rFonts w:ascii="Trebuchet MS" w:hAnsi="Trebuchet MS"/>
            </w:rPr>
          </w:rPrChange>
        </w:rPr>
        <w:pPrChange w:id="29927" w:author="Author">
          <w:pPr>
            <w:ind w:left="540"/>
            <w:jc w:val="both"/>
          </w:pPr>
        </w:pPrChange>
      </w:pPr>
      <w:bookmarkStart w:id="29928" w:name="_Toc488929776"/>
      <w:bookmarkStart w:id="29929" w:name="_Toc489941986"/>
      <w:bookmarkStart w:id="29930" w:name="_Toc489943144"/>
      <w:bookmarkStart w:id="29931" w:name="_Toc490207427"/>
      <w:bookmarkStart w:id="29932" w:name="_Toc490208592"/>
      <w:bookmarkStart w:id="29933" w:name="_Toc491674492"/>
      <w:bookmarkEnd w:id="29928"/>
      <w:bookmarkEnd w:id="29929"/>
      <w:bookmarkEnd w:id="29930"/>
      <w:bookmarkEnd w:id="29931"/>
      <w:bookmarkEnd w:id="29932"/>
      <w:bookmarkEnd w:id="29933"/>
    </w:p>
    <w:p w:rsidR="00743B33" w:rsidRDefault="00D20E06">
      <w:pPr>
        <w:pStyle w:val="Heading3"/>
      </w:pPr>
      <w:bookmarkStart w:id="29934" w:name="_Toc430267228"/>
      <w:bookmarkStart w:id="29935" w:name="_Toc491674493"/>
      <w:r>
        <w:t>Rules_PreProcess_01</w:t>
      </w:r>
      <w:r>
        <w:rPr>
          <w:lang w:eastAsia="ja-JP"/>
        </w:rPr>
        <w:t>1</w:t>
      </w:r>
      <w:r>
        <w:t xml:space="preserve"> ([1] Clause 8.4.4 - table 8 - 1g)</w:t>
      </w:r>
      <w:bookmarkEnd w:id="29934"/>
      <w:bookmarkEnd w:id="29935"/>
    </w:p>
    <w:p w:rsidR="00743B33" w:rsidRPr="00743B33" w:rsidRDefault="00D20E06">
      <w:pPr>
        <w:ind w:left="540"/>
        <w:jc w:val="both"/>
        <w:rPr>
          <w:del w:id="29936" w:author="Author"/>
          <w:rFonts w:ascii="Calibri" w:hAnsi="Calibri"/>
          <w:sz w:val="20"/>
          <w:szCs w:val="20"/>
          <w:rPrChange w:id="29937" w:author="Author">
            <w:rPr>
              <w:del w:id="29938" w:author="Author"/>
              <w:rFonts w:ascii="Trebuchet MS" w:hAnsi="Trebuchet MS"/>
              <w:b/>
              <w:szCs w:val="20"/>
            </w:rPr>
          </w:rPrChange>
        </w:rPr>
      </w:pPr>
      <w:del w:id="29939" w:author="Author">
        <w:r>
          <w:rPr>
            <w:rFonts w:ascii="Calibri" w:hAnsi="Calibri"/>
            <w:sz w:val="20"/>
            <w:szCs w:val="20"/>
            <w:rPrChange w:id="29940" w:author="Author">
              <w:rPr>
                <w:rFonts w:ascii="Trebuchet MS" w:hAnsi="Trebuchet MS"/>
                <w:b/>
                <w:szCs w:val="20"/>
              </w:rPr>
            </w:rPrChange>
          </w:rPr>
          <w:delText>Rule:</w:delText>
        </w:r>
      </w:del>
    </w:p>
    <w:p w:rsidR="00743B33" w:rsidRPr="00743B33" w:rsidRDefault="00D20E06">
      <w:pPr>
        <w:ind w:left="540"/>
        <w:jc w:val="both"/>
        <w:rPr>
          <w:del w:id="29941" w:author="Author"/>
          <w:rFonts w:ascii="Calibri" w:hAnsi="Calibri"/>
          <w:sz w:val="20"/>
          <w:szCs w:val="20"/>
          <w:rPrChange w:id="29942" w:author="Author">
            <w:rPr>
              <w:del w:id="29943" w:author="Author"/>
              <w:sz w:val="20"/>
            </w:rPr>
          </w:rPrChange>
        </w:rPr>
      </w:pPr>
      <w:del w:id="29944" w:author="Author">
        <w:r>
          <w:rPr>
            <w:rFonts w:ascii="Calibri" w:hAnsi="Calibri"/>
            <w:sz w:val="20"/>
            <w:szCs w:val="20"/>
            <w:rPrChange w:id="29945" w:author="Author">
              <w:rPr>
                <w:rFonts w:ascii="Trebuchet MS" w:hAnsi="Trebuchet MS"/>
                <w:sz w:val="20"/>
              </w:rPr>
            </w:rPrChange>
          </w:rPr>
          <w:delText xml:space="preserve">In order to avoid hidden unintended type conversions, the explicit casting in macros for macro parameters shall not be allowed. If type casting is needed, it shall be done explicitly by the macro caller. Exceptions </w:delText>
        </w:r>
        <w:r>
          <w:rPr>
            <w:rFonts w:ascii="Calibri" w:hAnsi="Calibri"/>
            <w:sz w:val="20"/>
            <w:szCs w:val="20"/>
            <w:rPrChange w:id="29946" w:author="Author">
              <w:rPr>
                <w:rFonts w:ascii="Trebuchet MS" w:hAnsi="Trebuchet MS"/>
                <w:sz w:val="20"/>
              </w:rPr>
            </w:rPrChange>
          </w:rPr>
          <w:delText>shall be documented</w:delText>
        </w:r>
        <w:r>
          <w:rPr>
            <w:rFonts w:ascii="Calibri" w:hAnsi="Calibri"/>
            <w:sz w:val="20"/>
            <w:szCs w:val="20"/>
            <w:rPrChange w:id="29947" w:author="Author">
              <w:rPr>
                <w:sz w:val="20"/>
              </w:rPr>
            </w:rPrChange>
          </w:rPr>
          <w:delText>.</w:delText>
        </w:r>
      </w:del>
    </w:p>
    <w:p w:rsidR="00743B33" w:rsidRPr="00743B33" w:rsidRDefault="00743B33">
      <w:pPr>
        <w:ind w:left="540"/>
        <w:jc w:val="both"/>
        <w:rPr>
          <w:del w:id="29948" w:author="Author"/>
          <w:rFonts w:ascii="Calibri" w:hAnsi="Calibri"/>
          <w:sz w:val="20"/>
          <w:szCs w:val="20"/>
          <w:rPrChange w:id="29949" w:author="Author">
            <w:rPr>
              <w:del w:id="29950" w:author="Author"/>
              <w:sz w:val="20"/>
            </w:rPr>
          </w:rPrChange>
        </w:rPr>
      </w:pPr>
    </w:p>
    <w:p w:rsidR="00743B33" w:rsidRPr="00743B33" w:rsidRDefault="00D20E06">
      <w:pPr>
        <w:ind w:left="540"/>
        <w:rPr>
          <w:del w:id="29951" w:author="Author"/>
          <w:rFonts w:ascii="Calibri" w:hAnsi="Calibri"/>
          <w:sz w:val="20"/>
          <w:szCs w:val="20"/>
          <w:rPrChange w:id="29952" w:author="Author">
            <w:rPr>
              <w:del w:id="29953" w:author="Author"/>
              <w:rFonts w:ascii="Trebuchet MS" w:hAnsi="Trebuchet MS"/>
              <w:b/>
            </w:rPr>
          </w:rPrChange>
        </w:rPr>
      </w:pPr>
      <w:del w:id="29954" w:author="Author">
        <w:r>
          <w:rPr>
            <w:rFonts w:ascii="Calibri" w:hAnsi="Calibri"/>
            <w:sz w:val="20"/>
            <w:szCs w:val="20"/>
            <w:rPrChange w:id="29955" w:author="Author">
              <w:rPr>
                <w:rFonts w:ascii="Trebuchet MS" w:hAnsi="Trebuchet MS"/>
                <w:b/>
              </w:rPr>
            </w:rPrChange>
          </w:rPr>
          <w:delText>Examples:</w:delText>
        </w:r>
      </w:del>
    </w:p>
    <w:p w:rsidR="00743B33" w:rsidRPr="00743B33" w:rsidRDefault="00D20E06">
      <w:pPr>
        <w:ind w:left="540"/>
        <w:rPr>
          <w:del w:id="29956" w:author="Author"/>
          <w:rFonts w:ascii="Calibri" w:hAnsi="Calibri"/>
          <w:sz w:val="20"/>
          <w:szCs w:val="20"/>
          <w:rPrChange w:id="29957" w:author="Author">
            <w:rPr>
              <w:del w:id="29958" w:author="Author"/>
              <w:rFonts w:ascii="Trebuchet MS" w:hAnsi="Trebuchet MS"/>
              <w:sz w:val="20"/>
            </w:rPr>
          </w:rPrChange>
        </w:rPr>
      </w:pPr>
      <w:del w:id="29959" w:author="Author">
        <w:r>
          <w:rPr>
            <w:rFonts w:ascii="Calibri" w:hAnsi="Calibri"/>
            <w:sz w:val="20"/>
            <w:szCs w:val="20"/>
            <w:rPrChange w:id="29960" w:author="Author">
              <w:rPr>
                <w:rFonts w:ascii="Trebuchet MS" w:hAnsi="Trebuchet MS"/>
                <w:sz w:val="20"/>
              </w:rPr>
            </w:rPrChange>
          </w:rPr>
          <w:delText>/* Not compliant */</w:delText>
        </w:r>
      </w:del>
    </w:p>
    <w:p w:rsidR="00743B33" w:rsidRPr="00743B33" w:rsidRDefault="00D20E06">
      <w:pPr>
        <w:ind w:left="540"/>
        <w:rPr>
          <w:del w:id="29961" w:author="Author"/>
          <w:rFonts w:ascii="Calibri" w:hAnsi="Calibri" w:cs="Courier New"/>
          <w:i/>
          <w:sz w:val="20"/>
          <w:szCs w:val="20"/>
          <w:rPrChange w:id="29962" w:author="Author">
            <w:rPr>
              <w:del w:id="29963" w:author="Author"/>
              <w:rFonts w:ascii="Courier New" w:hAnsi="Courier New" w:cs="Courier New"/>
              <w:i/>
              <w:sz w:val="20"/>
            </w:rPr>
          </w:rPrChange>
        </w:rPr>
      </w:pPr>
      <w:del w:id="29964" w:author="Author">
        <w:r>
          <w:rPr>
            <w:rFonts w:ascii="Calibri" w:hAnsi="Calibri" w:cs="Courier New"/>
            <w:sz w:val="20"/>
            <w:szCs w:val="20"/>
            <w:rPrChange w:id="29965" w:author="Author">
              <w:rPr>
                <w:rFonts w:ascii="Courier New" w:hAnsi="Courier New" w:cs="Courier New"/>
                <w:sz w:val="20"/>
              </w:rPr>
            </w:rPrChange>
          </w:rPr>
          <w:delText xml:space="preserve">/* A 32 bits </w:delText>
        </w:r>
        <w:r>
          <w:rPr>
            <w:rStyle w:val="InlineCodeChar"/>
            <w:rFonts w:ascii="Calibri" w:hAnsi="Calibri" w:cs="Courier New"/>
            <w:sz w:val="20"/>
            <w:szCs w:val="20"/>
            <w:rPrChange w:id="29966" w:author="Author">
              <w:rPr>
                <w:rStyle w:val="InlineCodeChar"/>
                <w:rFonts w:ascii="Courier New" w:hAnsi="Courier New" w:cs="Courier New"/>
                <w:sz w:val="20"/>
              </w:rPr>
            </w:rPrChange>
          </w:rPr>
          <w:delText>value</w:delText>
        </w:r>
        <w:r>
          <w:rPr>
            <w:rFonts w:ascii="Calibri" w:hAnsi="Calibri" w:cs="Courier New"/>
            <w:sz w:val="20"/>
            <w:szCs w:val="20"/>
            <w:rPrChange w:id="29967" w:author="Author">
              <w:rPr>
                <w:rFonts w:ascii="Courier New" w:hAnsi="Courier New" w:cs="Courier New"/>
                <w:sz w:val="20"/>
              </w:rPr>
            </w:rPrChange>
          </w:rPr>
          <w:delText xml:space="preserve"> parameter will be implicitly converted to ‘</w:delText>
        </w:r>
        <w:r>
          <w:rPr>
            <w:rStyle w:val="InlineCodeChar"/>
            <w:rFonts w:ascii="Calibri" w:hAnsi="Calibri" w:cs="Courier New"/>
            <w:sz w:val="20"/>
            <w:szCs w:val="20"/>
            <w:rPrChange w:id="29968" w:author="Author">
              <w:rPr>
                <w:rStyle w:val="InlineCodeChar"/>
                <w:rFonts w:ascii="Courier New" w:hAnsi="Courier New" w:cs="Courier New"/>
                <w:sz w:val="20"/>
              </w:rPr>
            </w:rPrChange>
          </w:rPr>
          <w:delText>uint16’ */</w:delText>
        </w:r>
        <w:r>
          <w:rPr>
            <w:rFonts w:ascii="Calibri" w:hAnsi="Calibri" w:cs="Courier New"/>
            <w:sz w:val="20"/>
            <w:szCs w:val="20"/>
            <w:rPrChange w:id="29969" w:author="Author">
              <w:rPr>
                <w:rFonts w:ascii="Courier New" w:hAnsi="Courier New" w:cs="Courier New"/>
                <w:sz w:val="20"/>
              </w:rPr>
            </w:rPrChange>
          </w:rPr>
          <w:delText xml:space="preserve"> </w:delText>
        </w:r>
      </w:del>
    </w:p>
    <w:p w:rsidR="00743B33" w:rsidRPr="00743B33" w:rsidRDefault="00D20E06">
      <w:pPr>
        <w:ind w:left="540"/>
        <w:rPr>
          <w:del w:id="29970" w:author="Author"/>
          <w:rFonts w:ascii="Calibri" w:hAnsi="Calibri" w:cs="Courier New"/>
          <w:sz w:val="20"/>
          <w:szCs w:val="20"/>
          <w:rPrChange w:id="29971" w:author="Author">
            <w:rPr>
              <w:del w:id="29972" w:author="Author"/>
              <w:rFonts w:ascii="Courier New" w:hAnsi="Courier New" w:cs="Courier New"/>
              <w:sz w:val="20"/>
            </w:rPr>
          </w:rPrChange>
        </w:rPr>
      </w:pPr>
      <w:del w:id="29973" w:author="Author">
        <w:r>
          <w:rPr>
            <w:rFonts w:ascii="Calibri" w:hAnsi="Calibri" w:cs="Courier New"/>
            <w:sz w:val="20"/>
            <w:szCs w:val="20"/>
            <w:rPrChange w:id="29974" w:author="Author">
              <w:rPr>
                <w:rFonts w:ascii="Courier New" w:hAnsi="Courier New" w:cs="Courier New"/>
                <w:sz w:val="20"/>
              </w:rPr>
            </w:rPrChange>
          </w:rPr>
          <w:delText xml:space="preserve">#define WRITE_REGISTER_16BIT(address, value) </w:delText>
        </w:r>
        <w:r>
          <w:rPr>
            <w:rFonts w:ascii="Calibri" w:hAnsi="Calibri" w:cs="Courier New"/>
            <w:sz w:val="20"/>
            <w:szCs w:val="20"/>
            <w:lang w:eastAsia="ja-JP"/>
            <w:rPrChange w:id="29975" w:author="Author">
              <w:rPr>
                <w:rFonts w:ascii="Courier New" w:hAnsi="Courier New" w:cs="Courier New"/>
                <w:sz w:val="20"/>
                <w:lang w:eastAsia="ja-JP"/>
              </w:rPr>
            </w:rPrChange>
          </w:rPr>
          <w:delText>\</w:delText>
        </w:r>
        <w:r>
          <w:rPr>
            <w:rFonts w:ascii="Calibri" w:hAnsi="Calibri" w:cs="Courier New"/>
            <w:sz w:val="20"/>
            <w:szCs w:val="20"/>
            <w:rPrChange w:id="29976" w:author="Author">
              <w:rPr>
                <w:rFonts w:ascii="Courier New" w:hAnsi="Courier New" w:cs="Courier New"/>
                <w:sz w:val="20"/>
              </w:rPr>
            </w:rPrChange>
          </w:rPr>
          <w:br/>
          <w:delText xml:space="preserve">    </w:delText>
        </w:r>
        <w:r>
          <w:rPr>
            <w:rFonts w:ascii="Calibri" w:hAnsi="Calibri" w:cs="Courier New"/>
            <w:sz w:val="20"/>
            <w:szCs w:val="20"/>
            <w:rPrChange w:id="29977" w:author="Author">
              <w:rPr>
                <w:rFonts w:ascii="Courier New" w:hAnsi="Courier New" w:cs="Courier New"/>
                <w:sz w:val="20"/>
              </w:rPr>
            </w:rPrChange>
          </w:rPr>
          <w:tab/>
        </w:r>
        <w:r>
          <w:rPr>
            <w:rFonts w:ascii="Calibri" w:hAnsi="Calibri" w:cs="Courier New"/>
            <w:sz w:val="20"/>
            <w:szCs w:val="20"/>
            <w:rPrChange w:id="29978" w:author="Author">
              <w:rPr>
                <w:rFonts w:ascii="Courier New" w:hAnsi="Courier New" w:cs="Courier New"/>
                <w:sz w:val="20"/>
              </w:rPr>
            </w:rPrChange>
          </w:rPr>
          <w:tab/>
        </w:r>
        <w:r>
          <w:rPr>
            <w:rFonts w:ascii="Calibri" w:hAnsi="Calibri" w:cs="Courier New"/>
            <w:sz w:val="20"/>
            <w:szCs w:val="20"/>
            <w:rPrChange w:id="29979" w:author="Author">
              <w:rPr>
                <w:rFonts w:ascii="Courier New" w:hAnsi="Courier New" w:cs="Courier New"/>
                <w:sz w:val="20"/>
              </w:rPr>
            </w:rPrChange>
          </w:rPr>
          <w:tab/>
          <w:delText>((*(volatile uint16*)(address)) = (uint16)(value))</w:delText>
        </w:r>
      </w:del>
    </w:p>
    <w:p w:rsidR="00743B33" w:rsidRPr="00743B33" w:rsidRDefault="00743B33">
      <w:pPr>
        <w:ind w:left="540"/>
        <w:rPr>
          <w:del w:id="29980" w:author="Author"/>
          <w:rFonts w:ascii="Calibri" w:hAnsi="Calibri"/>
          <w:sz w:val="20"/>
          <w:szCs w:val="20"/>
          <w:rPrChange w:id="29981" w:author="Author">
            <w:rPr>
              <w:del w:id="29982" w:author="Author"/>
              <w:rFonts w:ascii="Trebuchet MS" w:hAnsi="Trebuchet MS"/>
              <w:sz w:val="20"/>
            </w:rPr>
          </w:rPrChange>
        </w:rPr>
      </w:pPr>
    </w:p>
    <w:p w:rsidR="00743B33" w:rsidRPr="00743B33" w:rsidRDefault="00D20E06">
      <w:pPr>
        <w:tabs>
          <w:tab w:val="left" w:pos="567"/>
        </w:tabs>
        <w:overflowPunct w:val="0"/>
        <w:autoSpaceDE w:val="0"/>
        <w:autoSpaceDN w:val="0"/>
        <w:adjustRightInd w:val="0"/>
        <w:ind w:left="540"/>
        <w:jc w:val="both"/>
        <w:textAlignment w:val="baseline"/>
        <w:rPr>
          <w:del w:id="29983" w:author="Author"/>
          <w:rFonts w:ascii="Calibri" w:hAnsi="Calibri"/>
          <w:sz w:val="20"/>
          <w:szCs w:val="20"/>
          <w:rPrChange w:id="29984" w:author="Author">
            <w:rPr>
              <w:del w:id="29985" w:author="Author"/>
              <w:rFonts w:ascii="Trebuchet MS" w:hAnsi="Trebuchet MS"/>
              <w:sz w:val="20"/>
            </w:rPr>
          </w:rPrChange>
        </w:rPr>
      </w:pPr>
      <w:del w:id="29986" w:author="Author">
        <w:r>
          <w:rPr>
            <w:rFonts w:ascii="Calibri" w:hAnsi="Calibri"/>
            <w:sz w:val="20"/>
            <w:szCs w:val="20"/>
            <w:rPrChange w:id="29987" w:author="Author">
              <w:rPr>
                <w:rFonts w:ascii="Trebuchet MS" w:hAnsi="Trebuchet MS"/>
                <w:sz w:val="20"/>
              </w:rPr>
            </w:rPrChange>
          </w:rPr>
          <w:delText>/* Compliant */</w:delText>
        </w:r>
      </w:del>
    </w:p>
    <w:p w:rsidR="00743B33" w:rsidRPr="00743B33" w:rsidRDefault="00D20E06">
      <w:pPr>
        <w:tabs>
          <w:tab w:val="left" w:pos="567"/>
        </w:tabs>
        <w:overflowPunct w:val="0"/>
        <w:autoSpaceDE w:val="0"/>
        <w:autoSpaceDN w:val="0"/>
        <w:adjustRightInd w:val="0"/>
        <w:ind w:left="540"/>
        <w:jc w:val="both"/>
        <w:textAlignment w:val="baseline"/>
        <w:rPr>
          <w:del w:id="29988" w:author="Author"/>
          <w:rStyle w:val="InlineCodeChar"/>
          <w:rFonts w:ascii="Calibri" w:hAnsi="Calibri" w:cs="Courier New"/>
          <w:sz w:val="20"/>
          <w:szCs w:val="20"/>
          <w:rPrChange w:id="29989" w:author="Author">
            <w:rPr>
              <w:del w:id="29990" w:author="Author"/>
              <w:rStyle w:val="InlineCodeChar"/>
              <w:rFonts w:ascii="Courier New" w:hAnsi="Courier New" w:cs="Courier New"/>
              <w:sz w:val="20"/>
            </w:rPr>
          </w:rPrChange>
        </w:rPr>
      </w:pPr>
      <w:del w:id="29991" w:author="Author">
        <w:r>
          <w:rPr>
            <w:rFonts w:ascii="Calibri" w:hAnsi="Calibri" w:cs="Courier New"/>
            <w:sz w:val="20"/>
            <w:szCs w:val="20"/>
            <w:rPrChange w:id="29992" w:author="Author">
              <w:rPr>
                <w:rFonts w:ascii="Courier New" w:hAnsi="Courier New" w:cs="Courier New"/>
                <w:iCs/>
                <w:spacing w:val="-1"/>
                <w:sz w:val="20"/>
              </w:rPr>
            </w:rPrChange>
          </w:rPr>
          <w:delText>/* It wi</w:delText>
        </w:r>
        <w:r>
          <w:rPr>
            <w:rFonts w:ascii="Calibri" w:hAnsi="Calibri" w:cs="Courier New"/>
            <w:sz w:val="20"/>
            <w:szCs w:val="20"/>
            <w:rPrChange w:id="29993" w:author="Author">
              <w:rPr>
                <w:rFonts w:ascii="Courier New" w:hAnsi="Courier New" w:cs="Courier New"/>
                <w:iCs/>
                <w:spacing w:val="-1"/>
                <w:sz w:val="20"/>
              </w:rPr>
            </w:rPrChange>
          </w:rPr>
          <w:delText xml:space="preserve">ll detect </w:delText>
        </w:r>
        <w:r>
          <w:rPr>
            <w:rStyle w:val="InlineCodeChar"/>
            <w:rFonts w:ascii="Calibri" w:hAnsi="Calibri" w:cs="Courier New"/>
            <w:sz w:val="20"/>
            <w:szCs w:val="20"/>
            <w:rPrChange w:id="29994" w:author="Author">
              <w:rPr>
                <w:rStyle w:val="InlineCodeChar"/>
                <w:rFonts w:ascii="Courier New" w:hAnsi="Courier New" w:cs="Courier New"/>
                <w:sz w:val="20"/>
              </w:rPr>
            </w:rPrChange>
          </w:rPr>
          <w:delText>value</w:delText>
        </w:r>
        <w:r>
          <w:rPr>
            <w:rFonts w:ascii="Calibri" w:hAnsi="Calibri" w:cs="Courier New"/>
            <w:sz w:val="20"/>
            <w:szCs w:val="20"/>
            <w:rPrChange w:id="29995" w:author="Author">
              <w:rPr>
                <w:rFonts w:ascii="Courier New" w:hAnsi="Courier New" w:cs="Courier New"/>
                <w:sz w:val="20"/>
              </w:rPr>
            </w:rPrChange>
          </w:rPr>
          <w:delText xml:space="preserve"> parameters which are not ‘</w:delText>
        </w:r>
        <w:r>
          <w:rPr>
            <w:rStyle w:val="InlineCodeChar"/>
            <w:rFonts w:ascii="Calibri" w:hAnsi="Calibri" w:cs="Courier New"/>
            <w:sz w:val="20"/>
            <w:szCs w:val="20"/>
            <w:rPrChange w:id="29996" w:author="Author">
              <w:rPr>
                <w:rStyle w:val="InlineCodeChar"/>
                <w:rFonts w:ascii="Courier New" w:hAnsi="Courier New" w:cs="Courier New"/>
                <w:sz w:val="20"/>
              </w:rPr>
            </w:rPrChange>
          </w:rPr>
          <w:delText>uint16’ */</w:delText>
        </w:r>
      </w:del>
    </w:p>
    <w:p w:rsidR="00743B33" w:rsidRPr="00743B33" w:rsidRDefault="00D20E06">
      <w:pPr>
        <w:tabs>
          <w:tab w:val="left" w:pos="567"/>
        </w:tabs>
        <w:overflowPunct w:val="0"/>
        <w:autoSpaceDE w:val="0"/>
        <w:autoSpaceDN w:val="0"/>
        <w:adjustRightInd w:val="0"/>
        <w:ind w:left="540"/>
        <w:jc w:val="both"/>
        <w:textAlignment w:val="baseline"/>
        <w:rPr>
          <w:del w:id="29997" w:author="Author"/>
          <w:rFonts w:ascii="Calibri" w:hAnsi="Calibri" w:cs="Courier New"/>
          <w:sz w:val="20"/>
          <w:szCs w:val="20"/>
          <w:rPrChange w:id="29998" w:author="Author">
            <w:rPr>
              <w:del w:id="29999" w:author="Author"/>
              <w:rFonts w:ascii="Courier New" w:hAnsi="Courier New" w:cs="Courier New"/>
              <w:sz w:val="20"/>
            </w:rPr>
          </w:rPrChange>
        </w:rPr>
      </w:pPr>
      <w:del w:id="30000" w:author="Author">
        <w:r>
          <w:rPr>
            <w:rStyle w:val="InlineCodeChar"/>
            <w:rFonts w:ascii="Calibri" w:hAnsi="Calibri" w:cs="Courier New"/>
            <w:sz w:val="20"/>
            <w:szCs w:val="20"/>
            <w:rPrChange w:id="30001" w:author="Author">
              <w:rPr>
                <w:rStyle w:val="InlineCodeChar"/>
                <w:rFonts w:ascii="Courier New" w:hAnsi="Courier New" w:cs="Courier New"/>
                <w:sz w:val="20"/>
              </w:rPr>
            </w:rPrChange>
          </w:rPr>
          <w:delText>/* A</w:delText>
        </w:r>
        <w:r>
          <w:rPr>
            <w:rFonts w:ascii="Calibri" w:hAnsi="Calibri" w:cs="Courier New"/>
            <w:sz w:val="20"/>
            <w:szCs w:val="20"/>
            <w:rPrChange w:id="30002" w:author="Author">
              <w:rPr>
                <w:rFonts w:ascii="Courier New" w:hAnsi="Courier New" w:cs="Courier New"/>
                <w:sz w:val="20"/>
              </w:rPr>
            </w:rPrChange>
          </w:rPr>
          <w:delText>ddress casting is tolerated as an exception for the memory mapped I/O access */</w:delText>
        </w:r>
      </w:del>
    </w:p>
    <w:p w:rsidR="00743B33" w:rsidRPr="00743B33" w:rsidRDefault="00D20E06">
      <w:pPr>
        <w:tabs>
          <w:tab w:val="left" w:pos="567"/>
        </w:tabs>
        <w:overflowPunct w:val="0"/>
        <w:autoSpaceDE w:val="0"/>
        <w:autoSpaceDN w:val="0"/>
        <w:adjustRightInd w:val="0"/>
        <w:ind w:left="540"/>
        <w:jc w:val="both"/>
        <w:textAlignment w:val="baseline"/>
        <w:rPr>
          <w:del w:id="30003" w:author="Author"/>
          <w:rFonts w:ascii="Calibri" w:hAnsi="Calibri" w:cs="Courier New"/>
          <w:sz w:val="20"/>
          <w:szCs w:val="20"/>
          <w:lang w:val="vi-VN" w:eastAsia="ja-JP"/>
          <w:rPrChange w:id="30004" w:author="Author">
            <w:rPr>
              <w:del w:id="30005" w:author="Author"/>
              <w:rFonts w:ascii="Courier New" w:hAnsi="Courier New" w:cs="Courier New"/>
              <w:sz w:val="20"/>
              <w:lang w:val="vi-VN" w:eastAsia="ja-JP"/>
            </w:rPr>
          </w:rPrChange>
        </w:rPr>
      </w:pPr>
      <w:del w:id="30006" w:author="Author">
        <w:r>
          <w:rPr>
            <w:rFonts w:ascii="Calibri" w:hAnsi="Calibri" w:cs="Courier New"/>
            <w:sz w:val="20"/>
            <w:szCs w:val="20"/>
            <w:rPrChange w:id="30007" w:author="Author">
              <w:rPr>
                <w:rFonts w:ascii="Courier New" w:hAnsi="Courier New" w:cs="Courier New"/>
                <w:sz w:val="20"/>
              </w:rPr>
            </w:rPrChange>
          </w:rPr>
          <w:delText xml:space="preserve">#define </w:delText>
        </w:r>
        <w:r>
          <w:rPr>
            <w:rFonts w:ascii="Calibri" w:hAnsi="Calibri" w:cs="Courier New"/>
            <w:sz w:val="20"/>
            <w:szCs w:val="20"/>
            <w:lang w:val="vi-VN"/>
            <w:rPrChange w:id="30008" w:author="Author">
              <w:rPr>
                <w:rFonts w:ascii="Courier New" w:hAnsi="Courier New" w:cs="Courier New"/>
                <w:sz w:val="20"/>
                <w:lang w:val="vi-VN"/>
              </w:rPr>
            </w:rPrChange>
          </w:rPr>
          <w:delText xml:space="preserve">WIRTE_REGISTER_16BIT(address, value) </w:delText>
        </w:r>
        <w:r>
          <w:rPr>
            <w:rFonts w:ascii="Calibri" w:hAnsi="Calibri" w:cs="Courier New"/>
            <w:sz w:val="20"/>
            <w:szCs w:val="20"/>
            <w:lang w:val="vi-VN" w:eastAsia="ja-JP"/>
            <w:rPrChange w:id="30009" w:author="Author">
              <w:rPr>
                <w:rFonts w:ascii="Courier New" w:hAnsi="Courier New" w:cs="Courier New"/>
                <w:sz w:val="20"/>
                <w:lang w:val="vi-VN" w:eastAsia="ja-JP"/>
              </w:rPr>
            </w:rPrChange>
          </w:rPr>
          <w:delText>\</w:delText>
        </w:r>
      </w:del>
    </w:p>
    <w:p w:rsidR="00743B33" w:rsidRPr="00743B33" w:rsidRDefault="00D20E06">
      <w:pPr>
        <w:tabs>
          <w:tab w:val="left" w:pos="567"/>
        </w:tabs>
        <w:overflowPunct w:val="0"/>
        <w:autoSpaceDE w:val="0"/>
        <w:autoSpaceDN w:val="0"/>
        <w:adjustRightInd w:val="0"/>
        <w:ind w:left="540"/>
        <w:jc w:val="both"/>
        <w:textAlignment w:val="baseline"/>
        <w:rPr>
          <w:del w:id="30010" w:author="Author"/>
          <w:rFonts w:ascii="Calibri" w:hAnsi="Calibri" w:cs="Courier New"/>
          <w:sz w:val="20"/>
          <w:szCs w:val="20"/>
          <w:lang w:val="en-US"/>
          <w:rPrChange w:id="30011" w:author="Author">
            <w:rPr>
              <w:del w:id="30012" w:author="Author"/>
              <w:rFonts w:ascii="Courier New" w:hAnsi="Courier New" w:cs="Courier New"/>
              <w:sz w:val="20"/>
              <w:lang w:val="en-US"/>
            </w:rPr>
          </w:rPrChange>
        </w:rPr>
      </w:pPr>
      <w:del w:id="30013" w:author="Author">
        <w:r>
          <w:rPr>
            <w:rFonts w:ascii="Calibri" w:hAnsi="Calibri" w:cs="Courier New"/>
            <w:sz w:val="20"/>
            <w:szCs w:val="20"/>
            <w:lang w:val="en-US"/>
            <w:rPrChange w:id="30014" w:author="Author">
              <w:rPr>
                <w:rFonts w:ascii="Courier New" w:hAnsi="Courier New" w:cs="Courier New"/>
                <w:sz w:val="20"/>
                <w:lang w:val="en-US"/>
              </w:rPr>
            </w:rPrChange>
          </w:rPr>
          <w:tab/>
        </w:r>
        <w:r>
          <w:rPr>
            <w:rFonts w:ascii="Calibri" w:hAnsi="Calibri" w:cs="Courier New"/>
            <w:sz w:val="20"/>
            <w:szCs w:val="20"/>
            <w:lang w:val="en-US"/>
            <w:rPrChange w:id="30015" w:author="Author">
              <w:rPr>
                <w:rFonts w:ascii="Courier New" w:hAnsi="Courier New" w:cs="Courier New"/>
                <w:sz w:val="20"/>
                <w:lang w:val="en-US"/>
              </w:rPr>
            </w:rPrChange>
          </w:rPr>
          <w:tab/>
        </w:r>
        <w:r>
          <w:rPr>
            <w:rFonts w:ascii="Calibri" w:hAnsi="Calibri" w:cs="Courier New"/>
            <w:sz w:val="20"/>
            <w:szCs w:val="20"/>
            <w:lang w:val="en-US"/>
            <w:rPrChange w:id="30016" w:author="Author">
              <w:rPr>
                <w:rFonts w:ascii="Courier New" w:hAnsi="Courier New" w:cs="Courier New"/>
                <w:sz w:val="20"/>
                <w:lang w:val="en-US"/>
              </w:rPr>
            </w:rPrChange>
          </w:rPr>
          <w:tab/>
        </w:r>
        <w:r>
          <w:rPr>
            <w:rFonts w:ascii="Calibri" w:hAnsi="Calibri" w:cs="Courier New"/>
            <w:sz w:val="20"/>
            <w:szCs w:val="20"/>
            <w:lang w:val="en-US"/>
            <w:rPrChange w:id="30017" w:author="Author">
              <w:rPr>
                <w:rFonts w:ascii="Courier New" w:hAnsi="Courier New" w:cs="Courier New"/>
                <w:sz w:val="20"/>
                <w:lang w:val="en-US"/>
              </w:rPr>
            </w:rPrChange>
          </w:rPr>
          <w:tab/>
        </w:r>
        <w:r>
          <w:rPr>
            <w:rFonts w:ascii="Calibri" w:hAnsi="Calibri" w:cs="Courier New"/>
            <w:sz w:val="20"/>
            <w:szCs w:val="20"/>
            <w:lang w:val="en-US"/>
            <w:rPrChange w:id="30018" w:author="Author">
              <w:rPr>
                <w:rFonts w:ascii="Courier New" w:hAnsi="Courier New" w:cs="Courier New"/>
                <w:sz w:val="20"/>
                <w:lang w:val="en-US"/>
              </w:rPr>
            </w:rPrChange>
          </w:rPr>
          <w:tab/>
        </w:r>
        <w:r>
          <w:rPr>
            <w:rFonts w:ascii="Calibri" w:hAnsi="Calibri" w:cs="Courier New"/>
            <w:sz w:val="20"/>
            <w:szCs w:val="20"/>
            <w:lang w:val="en-US"/>
            <w:rPrChange w:id="30019" w:author="Author">
              <w:rPr>
                <w:rFonts w:ascii="Courier New" w:hAnsi="Courier New" w:cs="Courier New"/>
                <w:sz w:val="20"/>
                <w:lang w:val="en-US"/>
              </w:rPr>
            </w:rPrChange>
          </w:rPr>
          <w:tab/>
        </w:r>
        <w:r>
          <w:rPr>
            <w:rFonts w:ascii="Calibri" w:hAnsi="Calibri" w:cs="Courier New"/>
            <w:sz w:val="20"/>
            <w:szCs w:val="20"/>
            <w:lang w:val="en-US"/>
            <w:rPrChange w:id="30020" w:author="Author">
              <w:rPr>
                <w:rFonts w:ascii="Courier New" w:hAnsi="Courier New" w:cs="Courier New"/>
                <w:sz w:val="20"/>
                <w:lang w:val="en-US"/>
              </w:rPr>
            </w:rPrChange>
          </w:rPr>
          <w:tab/>
          <w:delText>((*(volatile uint16*)(address)) = (value))</w:delText>
        </w:r>
      </w:del>
    </w:p>
    <w:p w:rsidR="00743B33" w:rsidRPr="00743B33" w:rsidRDefault="00743B33">
      <w:pPr>
        <w:tabs>
          <w:tab w:val="left" w:pos="567"/>
        </w:tabs>
        <w:overflowPunct w:val="0"/>
        <w:autoSpaceDE w:val="0"/>
        <w:autoSpaceDN w:val="0"/>
        <w:adjustRightInd w:val="0"/>
        <w:ind w:left="540"/>
        <w:jc w:val="both"/>
        <w:textAlignment w:val="baseline"/>
        <w:rPr>
          <w:del w:id="30021" w:author="Author"/>
          <w:rFonts w:ascii="Calibri" w:hAnsi="Calibri" w:cs="Arial"/>
          <w:sz w:val="20"/>
          <w:szCs w:val="20"/>
          <w:lang w:val="en-US"/>
          <w:rPrChange w:id="30022" w:author="Author">
            <w:rPr>
              <w:del w:id="30023" w:author="Author"/>
              <w:rFonts w:ascii="Trebuchet MS" w:hAnsi="Trebuchet MS" w:cs="Arial"/>
              <w:sz w:val="20"/>
              <w:lang w:val="en-US"/>
            </w:rPr>
          </w:rPrChange>
        </w:rPr>
      </w:pPr>
    </w:p>
    <w:p w:rsidR="00743B33" w:rsidRPr="00743B33" w:rsidRDefault="00D20E06">
      <w:pPr>
        <w:ind w:left="540"/>
        <w:jc w:val="both"/>
        <w:rPr>
          <w:del w:id="30024" w:author="Author"/>
          <w:rFonts w:ascii="Calibri" w:hAnsi="Calibri"/>
          <w:sz w:val="20"/>
          <w:szCs w:val="20"/>
          <w:lang w:val="en-US"/>
          <w:rPrChange w:id="30025" w:author="Author">
            <w:rPr>
              <w:del w:id="30026" w:author="Author"/>
              <w:rFonts w:ascii="Trebuchet MS" w:hAnsi="Trebuchet MS"/>
              <w:b/>
              <w:lang w:val="en-US"/>
            </w:rPr>
          </w:rPrChange>
        </w:rPr>
      </w:pPr>
      <w:del w:id="30027" w:author="Author">
        <w:r>
          <w:rPr>
            <w:rFonts w:ascii="Calibri" w:hAnsi="Calibri"/>
            <w:sz w:val="20"/>
            <w:szCs w:val="20"/>
            <w:lang w:val="en-US"/>
            <w:rPrChange w:id="30028" w:author="Author">
              <w:rPr>
                <w:rFonts w:ascii="Trebuchet MS" w:hAnsi="Trebuchet MS"/>
                <w:b/>
                <w:lang w:val="en-US"/>
              </w:rPr>
            </w:rPrChange>
          </w:rPr>
          <w:delText>Rationale:</w:delText>
        </w:r>
      </w:del>
    </w:p>
    <w:p w:rsidR="00743B33" w:rsidRPr="00743B33" w:rsidRDefault="00D20E06">
      <w:pPr>
        <w:ind w:left="540"/>
        <w:jc w:val="both"/>
        <w:rPr>
          <w:del w:id="30029" w:author="Author"/>
          <w:rFonts w:ascii="Calibri" w:hAnsi="Calibri" w:cs="Arial"/>
          <w:sz w:val="20"/>
          <w:szCs w:val="20"/>
          <w:lang w:val="vi-VN"/>
          <w:rPrChange w:id="30030" w:author="Author">
            <w:rPr>
              <w:del w:id="30031" w:author="Author"/>
              <w:rFonts w:cs="Arial"/>
              <w:lang w:val="vi-VN"/>
            </w:rPr>
          </w:rPrChange>
        </w:rPr>
      </w:pPr>
      <w:del w:id="30032" w:author="Author">
        <w:r>
          <w:rPr>
            <w:rFonts w:ascii="Calibri" w:hAnsi="Calibri"/>
            <w:sz w:val="20"/>
            <w:szCs w:val="20"/>
            <w:lang w:val="en-US"/>
            <w:rPrChange w:id="30033" w:author="Author">
              <w:rPr>
                <w:rFonts w:ascii="Trebuchet MS" w:hAnsi="Trebuchet MS"/>
                <w:sz w:val="20"/>
                <w:lang w:val="en-US"/>
              </w:rPr>
            </w:rPrChange>
          </w:rPr>
          <w:delText xml:space="preserve">The type </w:delText>
        </w:r>
        <w:r>
          <w:rPr>
            <w:rFonts w:ascii="Calibri" w:hAnsi="Calibri"/>
            <w:sz w:val="20"/>
            <w:szCs w:val="20"/>
            <w:lang w:val="en-US"/>
            <w:rPrChange w:id="30034" w:author="Author">
              <w:rPr>
                <w:rFonts w:ascii="Trebuchet MS" w:hAnsi="Trebuchet MS"/>
                <w:sz w:val="20"/>
                <w:lang w:val="en-US"/>
              </w:rPr>
            </w:rPrChange>
          </w:rPr>
          <w:delText>of parameter need be checked c</w:delText>
        </w:r>
        <w:r>
          <w:rPr>
            <w:rFonts w:ascii="Calibri" w:hAnsi="Calibri" w:cs="Arial"/>
            <w:sz w:val="20"/>
            <w:szCs w:val="20"/>
            <w:lang w:val="en-US"/>
            <w:rPrChange w:id="30035" w:author="Author">
              <w:rPr>
                <w:rFonts w:ascii="Trebuchet MS" w:hAnsi="Trebuchet MS" w:cs="Arial"/>
                <w:sz w:val="20"/>
                <w:lang w:val="en-US"/>
              </w:rPr>
            </w:rPrChange>
          </w:rPr>
          <w:delText>orrectly</w:delText>
        </w:r>
        <w:r>
          <w:rPr>
            <w:rFonts w:ascii="Calibri" w:hAnsi="Calibri"/>
            <w:sz w:val="20"/>
            <w:szCs w:val="20"/>
            <w:lang w:val="en-US"/>
            <w:rPrChange w:id="30036" w:author="Author">
              <w:rPr>
                <w:rFonts w:ascii="Trebuchet MS" w:hAnsi="Trebuchet MS"/>
                <w:sz w:val="20"/>
                <w:lang w:val="en-US"/>
              </w:rPr>
            </w:rPrChange>
          </w:rPr>
          <w:delText xml:space="preserve"> by user. Avoid the incorrect value in parameter input.</w:delText>
        </w:r>
      </w:del>
    </w:p>
    <w:p w:rsidR="00743B33" w:rsidRPr="00743B33" w:rsidRDefault="00D20E06">
      <w:pPr>
        <w:ind w:left="540"/>
        <w:jc w:val="both"/>
        <w:rPr>
          <w:rFonts w:ascii="Calibri" w:hAnsi="Calibri" w:cs="Arial"/>
          <w:sz w:val="20"/>
          <w:szCs w:val="20"/>
          <w:lang w:val="en-US"/>
          <w:rPrChange w:id="30037" w:author="Author">
            <w:rPr>
              <w:rFonts w:cs="Arial"/>
              <w:lang w:val="en-US"/>
            </w:rPr>
          </w:rPrChange>
        </w:rPr>
      </w:pPr>
      <w:ins w:id="30038" w:author="Author">
        <w:del w:id="30039" w:author="Author">
          <w:r>
            <w:rPr>
              <w:rFonts w:ascii="Calibri" w:hAnsi="Calibri"/>
              <w:sz w:val="20"/>
              <w:szCs w:val="20"/>
              <w:rPrChange w:id="30040" w:author="Author">
                <w:rPr>
                  <w:rFonts w:ascii="Calibri" w:hAnsi="Calibri"/>
                  <w:b/>
                  <w:sz w:val="20"/>
                  <w:szCs w:val="20"/>
                </w:rPr>
              </w:rPrChange>
            </w:rPr>
            <w:delText>No need</w:delText>
          </w:r>
        </w:del>
        <w:r>
          <w:rPr>
            <w:rFonts w:ascii="Calibri" w:hAnsi="Calibri"/>
            <w:sz w:val="20"/>
            <w:szCs w:val="20"/>
          </w:rPr>
          <w:t>Not applicable</w:t>
        </w:r>
        <w:r>
          <w:rPr>
            <w:rFonts w:ascii="Calibri" w:hAnsi="Calibri"/>
            <w:sz w:val="20"/>
            <w:szCs w:val="20"/>
            <w:rPrChange w:id="30041" w:author="Author">
              <w:rPr>
                <w:rFonts w:ascii="Calibri" w:hAnsi="Calibri"/>
                <w:b/>
                <w:sz w:val="20"/>
                <w:szCs w:val="20"/>
              </w:rPr>
            </w:rPrChange>
          </w:rPr>
          <w:t>.</w:t>
        </w:r>
      </w:ins>
    </w:p>
    <w:p w:rsidR="00743B33" w:rsidRDefault="00D20E06" w:rsidP="00743B33">
      <w:pPr>
        <w:pStyle w:val="Heading3"/>
        <w:pPrChange w:id="30042" w:author="Author">
          <w:pPr>
            <w:pStyle w:val="Heading3"/>
            <w:jc w:val="left"/>
          </w:pPr>
        </w:pPrChange>
      </w:pPr>
      <w:bookmarkStart w:id="30043" w:name="_Toc491674494"/>
      <w:r>
        <w:t>Rules_PreProcess_012</w:t>
      </w:r>
      <w:bookmarkEnd w:id="30043"/>
    </w:p>
    <w:p w:rsidR="00743B33" w:rsidRPr="00743B33" w:rsidRDefault="00D20E06">
      <w:pPr>
        <w:ind w:left="540"/>
        <w:rPr>
          <w:del w:id="30044" w:author="Author"/>
          <w:rFonts w:ascii="Calibri" w:hAnsi="Calibri"/>
          <w:sz w:val="20"/>
          <w:szCs w:val="20"/>
          <w:lang w:val="en-US"/>
          <w:rPrChange w:id="30045" w:author="Author">
            <w:rPr>
              <w:del w:id="30046" w:author="Author"/>
              <w:rFonts w:ascii="Trebuchet MS" w:hAnsi="Trebuchet MS"/>
              <w:b/>
              <w:lang w:val="en-US"/>
            </w:rPr>
          </w:rPrChange>
        </w:rPr>
      </w:pPr>
      <w:del w:id="30047" w:author="Author">
        <w:r>
          <w:rPr>
            <w:rFonts w:ascii="Calibri" w:hAnsi="Calibri"/>
            <w:sz w:val="20"/>
            <w:szCs w:val="20"/>
            <w:rPrChange w:id="30048" w:author="Author">
              <w:rPr>
                <w:rFonts w:ascii="Trebuchet MS" w:hAnsi="Trebuchet MS"/>
                <w:b/>
              </w:rPr>
            </w:rPrChange>
          </w:rPr>
          <w:delText>Rule</w:delText>
        </w:r>
        <w:r>
          <w:rPr>
            <w:rFonts w:ascii="Calibri" w:hAnsi="Calibri"/>
            <w:sz w:val="20"/>
            <w:szCs w:val="20"/>
            <w:lang w:val="en-US"/>
            <w:rPrChange w:id="30049" w:author="Author">
              <w:rPr>
                <w:rFonts w:ascii="Trebuchet MS" w:hAnsi="Trebuchet MS"/>
                <w:b/>
                <w:lang w:val="en-US"/>
              </w:rPr>
            </w:rPrChange>
          </w:rPr>
          <w:delText>:</w:delText>
        </w:r>
      </w:del>
    </w:p>
    <w:p w:rsidR="00743B33" w:rsidRPr="00743B33" w:rsidRDefault="00D20E06">
      <w:pPr>
        <w:ind w:left="540"/>
        <w:rPr>
          <w:del w:id="30050" w:author="Author"/>
          <w:rFonts w:ascii="Calibri" w:hAnsi="Calibri"/>
          <w:sz w:val="20"/>
          <w:szCs w:val="20"/>
          <w:rPrChange w:id="30051" w:author="Author">
            <w:rPr>
              <w:del w:id="30052" w:author="Author"/>
              <w:rFonts w:ascii="Trebuchet MS" w:hAnsi="Trebuchet MS"/>
              <w:sz w:val="20"/>
              <w:szCs w:val="20"/>
            </w:rPr>
          </w:rPrChange>
        </w:rPr>
      </w:pPr>
      <w:del w:id="30053" w:author="Author">
        <w:r>
          <w:rPr>
            <w:rFonts w:ascii="Calibri" w:hAnsi="Calibri"/>
            <w:sz w:val="20"/>
            <w:szCs w:val="20"/>
            <w:rPrChange w:id="30054" w:author="Author">
              <w:rPr>
                <w:rFonts w:ascii="Trebuchet MS" w:hAnsi="Trebuchet MS"/>
                <w:sz w:val="20"/>
                <w:szCs w:val="20"/>
              </w:rPr>
            </w:rPrChange>
          </w:rPr>
          <w:delText>Macros shall not use global names, since the global names may be hidden by a local declaration.</w:delText>
        </w:r>
      </w:del>
    </w:p>
    <w:p w:rsidR="00743B33" w:rsidRPr="00743B33" w:rsidRDefault="00743B33">
      <w:pPr>
        <w:ind w:left="540"/>
        <w:rPr>
          <w:del w:id="30055" w:author="Author"/>
          <w:rFonts w:ascii="Calibri" w:hAnsi="Calibri"/>
          <w:sz w:val="20"/>
          <w:szCs w:val="20"/>
          <w:rPrChange w:id="30056" w:author="Author">
            <w:rPr>
              <w:del w:id="30057" w:author="Author"/>
              <w:rFonts w:ascii="Trebuchet MS" w:hAnsi="Trebuchet MS"/>
            </w:rPr>
          </w:rPrChange>
        </w:rPr>
      </w:pPr>
    </w:p>
    <w:p w:rsidR="00743B33" w:rsidRPr="00743B33" w:rsidRDefault="00D20E06">
      <w:pPr>
        <w:ind w:left="540"/>
        <w:rPr>
          <w:del w:id="30058" w:author="Author"/>
          <w:rFonts w:ascii="Calibri" w:hAnsi="Calibri"/>
          <w:sz w:val="20"/>
          <w:szCs w:val="20"/>
          <w:lang w:val="en-US"/>
          <w:rPrChange w:id="30059" w:author="Author">
            <w:rPr>
              <w:del w:id="30060" w:author="Author"/>
              <w:rFonts w:ascii="Trebuchet MS" w:hAnsi="Trebuchet MS"/>
              <w:b/>
              <w:lang w:val="en-US"/>
            </w:rPr>
          </w:rPrChange>
        </w:rPr>
      </w:pPr>
      <w:del w:id="30061" w:author="Author">
        <w:r>
          <w:rPr>
            <w:rFonts w:ascii="Calibri" w:hAnsi="Calibri"/>
            <w:sz w:val="20"/>
            <w:szCs w:val="20"/>
            <w:lang w:val="en-US"/>
            <w:rPrChange w:id="30062" w:author="Author">
              <w:rPr>
                <w:rFonts w:ascii="Trebuchet MS" w:hAnsi="Trebuchet MS"/>
                <w:b/>
                <w:lang w:val="en-US"/>
              </w:rPr>
            </w:rPrChange>
          </w:rPr>
          <w:delText>Example:</w:delText>
        </w:r>
      </w:del>
    </w:p>
    <w:p w:rsidR="00743B33" w:rsidRPr="00743B33" w:rsidRDefault="00D20E06">
      <w:pPr>
        <w:ind w:left="540"/>
        <w:rPr>
          <w:del w:id="30063" w:author="Author"/>
          <w:rFonts w:ascii="Calibri" w:hAnsi="Calibri"/>
          <w:sz w:val="20"/>
          <w:szCs w:val="20"/>
          <w:rPrChange w:id="30064" w:author="Author">
            <w:rPr>
              <w:del w:id="30065" w:author="Author"/>
              <w:rFonts w:ascii="Trebuchet MS" w:hAnsi="Trebuchet MS"/>
              <w:sz w:val="20"/>
            </w:rPr>
          </w:rPrChange>
        </w:rPr>
      </w:pPr>
      <w:del w:id="30066" w:author="Author">
        <w:r>
          <w:rPr>
            <w:rFonts w:ascii="Calibri" w:hAnsi="Calibri"/>
            <w:sz w:val="20"/>
            <w:szCs w:val="20"/>
            <w:rPrChange w:id="30067" w:author="Author">
              <w:rPr>
                <w:rFonts w:ascii="Trebuchet MS" w:hAnsi="Trebuchet MS"/>
                <w:sz w:val="20"/>
              </w:rPr>
            </w:rPrChange>
          </w:rPr>
          <w:delText>/* Not</w:delText>
        </w:r>
        <w:r>
          <w:rPr>
            <w:rFonts w:ascii="Calibri" w:hAnsi="Calibri"/>
            <w:sz w:val="20"/>
            <w:szCs w:val="20"/>
            <w:rPrChange w:id="30068" w:author="Author">
              <w:rPr>
                <w:rFonts w:ascii="Trebuchet MS" w:hAnsi="Trebuchet MS"/>
                <w:sz w:val="20"/>
              </w:rPr>
            </w:rPrChange>
          </w:rPr>
          <w:delText xml:space="preserve"> compliant */</w:delText>
        </w:r>
      </w:del>
    </w:p>
    <w:p w:rsidR="00743B33" w:rsidRPr="00743B33" w:rsidRDefault="00D20E06">
      <w:pPr>
        <w:ind w:left="540"/>
        <w:rPr>
          <w:del w:id="30069" w:author="Author"/>
          <w:rFonts w:ascii="Calibri" w:hAnsi="Calibri"/>
          <w:sz w:val="20"/>
          <w:szCs w:val="20"/>
          <w:rPrChange w:id="30070" w:author="Author">
            <w:rPr>
              <w:del w:id="30071" w:author="Author"/>
              <w:rFonts w:ascii="Trebuchet MS" w:hAnsi="Trebuchet MS"/>
              <w:sz w:val="20"/>
            </w:rPr>
          </w:rPrChange>
        </w:rPr>
      </w:pPr>
      <w:del w:id="30072" w:author="Author">
        <w:r>
          <w:rPr>
            <w:rFonts w:ascii="Calibri" w:hAnsi="Calibri" w:cs="Courier New"/>
            <w:sz w:val="20"/>
            <w:szCs w:val="20"/>
            <w:rPrChange w:id="30073" w:author="Author">
              <w:rPr>
                <w:rFonts w:ascii="Courier New" w:hAnsi="Courier New" w:cs="Courier New"/>
                <w:sz w:val="20"/>
                <w:szCs w:val="20"/>
              </w:rPr>
            </w:rPrChange>
          </w:rPr>
          <w:delText>/* Adc_GucStatus is global variable holds current status of ADC driver */</w:delText>
        </w:r>
      </w:del>
    </w:p>
    <w:p w:rsidR="00743B33" w:rsidRPr="00743B33" w:rsidRDefault="00D20E06">
      <w:pPr>
        <w:ind w:left="540"/>
        <w:rPr>
          <w:del w:id="30074" w:author="Author"/>
          <w:rFonts w:ascii="Calibri" w:hAnsi="Calibri" w:cs="Courier New"/>
          <w:sz w:val="20"/>
          <w:szCs w:val="20"/>
          <w:rPrChange w:id="30075" w:author="Author">
            <w:rPr>
              <w:del w:id="30076" w:author="Author"/>
              <w:rFonts w:ascii="Courier New" w:hAnsi="Courier New" w:cs="Courier New"/>
              <w:sz w:val="20"/>
              <w:szCs w:val="20"/>
            </w:rPr>
          </w:rPrChange>
        </w:rPr>
      </w:pPr>
      <w:del w:id="30077" w:author="Author">
        <w:r>
          <w:rPr>
            <w:rFonts w:ascii="Calibri" w:hAnsi="Calibri" w:cs="Courier New"/>
            <w:sz w:val="20"/>
            <w:szCs w:val="20"/>
            <w:rPrChange w:id="30078" w:author="Author">
              <w:rPr>
                <w:rFonts w:ascii="Courier New" w:hAnsi="Courier New" w:cs="Courier New"/>
                <w:sz w:val="20"/>
                <w:szCs w:val="20"/>
              </w:rPr>
            </w:rPrChange>
          </w:rPr>
          <w:delText xml:space="preserve">#define CHANGE_STATUS(x) {Adc_GucStatus = (x)} </w:delText>
        </w:r>
      </w:del>
    </w:p>
    <w:p w:rsidR="00743B33" w:rsidRPr="00743B33" w:rsidRDefault="00743B33">
      <w:pPr>
        <w:ind w:left="540"/>
        <w:rPr>
          <w:del w:id="30079" w:author="Author"/>
          <w:rFonts w:ascii="Calibri" w:hAnsi="Calibri"/>
          <w:sz w:val="20"/>
          <w:szCs w:val="20"/>
          <w:lang w:val="en-US"/>
          <w:rPrChange w:id="30080" w:author="Author">
            <w:rPr>
              <w:del w:id="30081" w:author="Author"/>
              <w:rFonts w:ascii="Trebuchet MS" w:hAnsi="Trebuchet MS"/>
              <w:b/>
              <w:lang w:val="en-US"/>
            </w:rPr>
          </w:rPrChange>
        </w:rPr>
      </w:pPr>
    </w:p>
    <w:p w:rsidR="00743B33" w:rsidRPr="00743B33" w:rsidRDefault="00D20E06">
      <w:pPr>
        <w:ind w:left="540"/>
        <w:rPr>
          <w:del w:id="30082" w:author="Author"/>
          <w:rFonts w:ascii="Calibri" w:hAnsi="Calibri"/>
          <w:sz w:val="20"/>
          <w:szCs w:val="20"/>
          <w:lang w:val="en-US"/>
          <w:rPrChange w:id="30083" w:author="Author">
            <w:rPr>
              <w:del w:id="30084" w:author="Author"/>
              <w:rFonts w:ascii="Trebuchet MS" w:hAnsi="Trebuchet MS"/>
              <w:b/>
              <w:lang w:val="en-US"/>
            </w:rPr>
          </w:rPrChange>
        </w:rPr>
      </w:pPr>
      <w:del w:id="30085" w:author="Author">
        <w:r>
          <w:rPr>
            <w:rFonts w:ascii="Calibri" w:hAnsi="Calibri"/>
            <w:sz w:val="20"/>
            <w:szCs w:val="20"/>
            <w:lang w:val="en-US"/>
            <w:rPrChange w:id="30086" w:author="Author">
              <w:rPr>
                <w:rFonts w:ascii="Trebuchet MS" w:hAnsi="Trebuchet MS"/>
                <w:b/>
                <w:lang w:val="en-US"/>
              </w:rPr>
            </w:rPrChange>
          </w:rPr>
          <w:delText>Rationale:</w:delText>
        </w:r>
      </w:del>
    </w:p>
    <w:p w:rsidR="00743B33" w:rsidRPr="00743B33" w:rsidRDefault="00D20E06">
      <w:pPr>
        <w:ind w:left="540"/>
        <w:rPr>
          <w:del w:id="30087" w:author="Author"/>
          <w:rFonts w:ascii="Calibri" w:hAnsi="Calibri"/>
          <w:sz w:val="20"/>
          <w:szCs w:val="20"/>
          <w:rPrChange w:id="30088" w:author="Author">
            <w:rPr>
              <w:del w:id="30089" w:author="Author"/>
              <w:rFonts w:ascii="Trebuchet MS" w:hAnsi="Trebuchet MS"/>
              <w:sz w:val="20"/>
              <w:szCs w:val="20"/>
            </w:rPr>
          </w:rPrChange>
        </w:rPr>
      </w:pPr>
      <w:del w:id="30090" w:author="Author">
        <w:r>
          <w:rPr>
            <w:rFonts w:ascii="Calibri" w:hAnsi="Calibri"/>
            <w:sz w:val="20"/>
            <w:szCs w:val="20"/>
            <w:rPrChange w:id="30091" w:author="Author">
              <w:rPr>
                <w:rFonts w:ascii="Trebuchet MS" w:hAnsi="Trebuchet MS"/>
                <w:sz w:val="20"/>
                <w:szCs w:val="20"/>
              </w:rPr>
            </w:rPrChange>
          </w:rPr>
          <w:delText>To avoid hidden data flow.</w:delText>
        </w:r>
      </w:del>
    </w:p>
    <w:p w:rsidR="00743B33" w:rsidRPr="00743B33" w:rsidRDefault="00D20E06">
      <w:pPr>
        <w:ind w:left="540"/>
        <w:rPr>
          <w:rFonts w:ascii="Calibri" w:hAnsi="Calibri"/>
          <w:sz w:val="20"/>
          <w:szCs w:val="20"/>
          <w:rPrChange w:id="30092" w:author="Author">
            <w:rPr>
              <w:rFonts w:ascii="Trebuchet MS" w:hAnsi="Trebuchet MS"/>
            </w:rPr>
          </w:rPrChange>
        </w:rPr>
      </w:pPr>
      <w:ins w:id="30093" w:author="Author">
        <w:del w:id="30094" w:author="Author">
          <w:r>
            <w:rPr>
              <w:rFonts w:ascii="Calibri" w:hAnsi="Calibri"/>
              <w:sz w:val="20"/>
              <w:szCs w:val="20"/>
              <w:rPrChange w:id="30095" w:author="Author">
                <w:rPr>
                  <w:rFonts w:ascii="Calibri" w:hAnsi="Calibri"/>
                  <w:b/>
                  <w:sz w:val="20"/>
                  <w:szCs w:val="20"/>
                </w:rPr>
              </w:rPrChange>
            </w:rPr>
            <w:delText>No need</w:delText>
          </w:r>
        </w:del>
        <w:r>
          <w:rPr>
            <w:rFonts w:ascii="Calibri" w:hAnsi="Calibri"/>
            <w:sz w:val="20"/>
            <w:szCs w:val="20"/>
          </w:rPr>
          <w:t>Not applicable</w:t>
        </w:r>
        <w:r>
          <w:rPr>
            <w:rFonts w:ascii="Calibri" w:hAnsi="Calibri"/>
            <w:sz w:val="20"/>
            <w:szCs w:val="20"/>
            <w:rPrChange w:id="30096" w:author="Author">
              <w:rPr>
                <w:rFonts w:ascii="Calibri" w:hAnsi="Calibri"/>
                <w:b/>
                <w:sz w:val="20"/>
                <w:szCs w:val="20"/>
              </w:rPr>
            </w:rPrChange>
          </w:rPr>
          <w:t>.</w:t>
        </w:r>
      </w:ins>
    </w:p>
    <w:p w:rsidR="00743B33" w:rsidRDefault="00D20E06" w:rsidP="00743B33">
      <w:pPr>
        <w:pStyle w:val="Heading2"/>
        <w:pPrChange w:id="30097" w:author="Author">
          <w:pPr>
            <w:pStyle w:val="Heading2"/>
            <w:jc w:val="left"/>
          </w:pPr>
        </w:pPrChange>
      </w:pPr>
      <w:bookmarkStart w:id="30098" w:name="_Toc447557787"/>
      <w:bookmarkStart w:id="30099" w:name="_Toc491674495"/>
      <w:r>
        <w:t>Optimization</w:t>
      </w:r>
      <w:bookmarkEnd w:id="30098"/>
      <w:bookmarkEnd w:id="30099"/>
    </w:p>
    <w:p w:rsidR="00743B33" w:rsidRDefault="00D20E06" w:rsidP="00743B33">
      <w:pPr>
        <w:pStyle w:val="Heading3"/>
        <w:pPrChange w:id="30100" w:author="Author">
          <w:pPr>
            <w:pStyle w:val="Heading3"/>
            <w:jc w:val="left"/>
          </w:pPr>
        </w:pPrChange>
      </w:pPr>
      <w:bookmarkStart w:id="30101" w:name="_Toc447291409"/>
      <w:bookmarkStart w:id="30102" w:name="_Toc491674496"/>
      <w:bookmarkStart w:id="30103" w:name="_Toc447557788"/>
      <w:r>
        <w:t xml:space="preserve">Rules_Opt_001 ([1] Clause 5.4.7 - table 1 – </w:t>
      </w:r>
      <w:r>
        <w:t>1a)</w:t>
      </w:r>
      <w:bookmarkEnd w:id="30101"/>
      <w:bookmarkEnd w:id="30102"/>
    </w:p>
    <w:p w:rsidR="00743B33" w:rsidRPr="00743B33" w:rsidRDefault="00D20E06">
      <w:pPr>
        <w:ind w:left="540"/>
        <w:rPr>
          <w:del w:id="30104" w:author="Author"/>
          <w:rFonts w:ascii="Calibri" w:hAnsi="Calibri"/>
          <w:b/>
          <w:sz w:val="20"/>
          <w:szCs w:val="20"/>
          <w:lang w:val="en-US"/>
          <w:rPrChange w:id="30105" w:author="Author">
            <w:rPr>
              <w:del w:id="30106" w:author="Author"/>
              <w:rFonts w:ascii="Trebuchet MS" w:hAnsi="Trebuchet MS"/>
              <w:b/>
              <w:lang w:val="en-US"/>
            </w:rPr>
          </w:rPrChange>
        </w:rPr>
      </w:pPr>
      <w:del w:id="30107" w:author="Author">
        <w:r>
          <w:rPr>
            <w:rFonts w:ascii="Calibri" w:hAnsi="Calibri"/>
            <w:b/>
            <w:sz w:val="20"/>
            <w:szCs w:val="20"/>
            <w:lang w:val="en-US"/>
            <w:rPrChange w:id="30108" w:author="Author">
              <w:rPr>
                <w:rFonts w:ascii="Trebuchet MS" w:hAnsi="Trebuchet MS"/>
                <w:b/>
                <w:lang w:val="en-US"/>
              </w:rPr>
            </w:rPrChange>
          </w:rPr>
          <w:delText>Rule:</w:delText>
        </w:r>
      </w:del>
    </w:p>
    <w:p w:rsidR="00743B33" w:rsidRPr="00743B33" w:rsidRDefault="00D20E06">
      <w:pPr>
        <w:ind w:left="540"/>
        <w:rPr>
          <w:del w:id="30109" w:author="Author"/>
          <w:rFonts w:ascii="Calibri" w:hAnsi="Calibri"/>
          <w:sz w:val="20"/>
          <w:szCs w:val="20"/>
          <w:rPrChange w:id="30110" w:author="Author">
            <w:rPr>
              <w:del w:id="30111" w:author="Author"/>
              <w:rFonts w:ascii="Trebuchet MS" w:hAnsi="Trebuchet MS"/>
              <w:sz w:val="20"/>
              <w:szCs w:val="20"/>
            </w:rPr>
          </w:rPrChange>
        </w:rPr>
      </w:pPr>
      <w:del w:id="30112" w:author="Author">
        <w:r>
          <w:rPr>
            <w:rFonts w:ascii="Calibri" w:hAnsi="Calibri"/>
            <w:sz w:val="20"/>
            <w:szCs w:val="20"/>
            <w:rPrChange w:id="30113" w:author="Author">
              <w:rPr>
                <w:rFonts w:ascii="Trebuchet MS" w:hAnsi="Trebuchet MS"/>
                <w:sz w:val="20"/>
                <w:szCs w:val="20"/>
              </w:rPr>
            </w:rPrChange>
          </w:rPr>
          <w:delText>Eliminate unnecessary recalculations of values.</w:delText>
        </w:r>
      </w:del>
    </w:p>
    <w:p w:rsidR="00743B33" w:rsidRPr="00743B33" w:rsidRDefault="00743B33">
      <w:pPr>
        <w:ind w:left="540"/>
        <w:rPr>
          <w:del w:id="30114" w:author="Author"/>
          <w:rFonts w:ascii="Calibri" w:hAnsi="Calibri"/>
          <w:sz w:val="20"/>
          <w:szCs w:val="20"/>
          <w:rPrChange w:id="30115" w:author="Author">
            <w:rPr>
              <w:del w:id="30116" w:author="Author"/>
              <w:rFonts w:ascii="Trebuchet MS" w:hAnsi="Trebuchet MS"/>
            </w:rPr>
          </w:rPrChange>
        </w:rPr>
      </w:pPr>
    </w:p>
    <w:p w:rsidR="00743B33" w:rsidRPr="00743B33" w:rsidRDefault="00D20E06">
      <w:pPr>
        <w:ind w:left="540"/>
        <w:rPr>
          <w:del w:id="30117" w:author="Author"/>
          <w:rFonts w:ascii="Calibri" w:hAnsi="Calibri"/>
          <w:b/>
          <w:sz w:val="20"/>
          <w:szCs w:val="20"/>
          <w:lang w:val="en-US"/>
          <w:rPrChange w:id="30118" w:author="Author">
            <w:rPr>
              <w:del w:id="30119" w:author="Author"/>
              <w:rFonts w:ascii="Trebuchet MS" w:hAnsi="Trebuchet MS"/>
              <w:b/>
              <w:lang w:val="en-US"/>
            </w:rPr>
          </w:rPrChange>
        </w:rPr>
      </w:pPr>
      <w:del w:id="30120" w:author="Author">
        <w:r>
          <w:rPr>
            <w:rFonts w:ascii="Calibri" w:hAnsi="Calibri"/>
            <w:b/>
            <w:sz w:val="20"/>
            <w:szCs w:val="20"/>
            <w:lang w:val="en-US"/>
            <w:rPrChange w:id="30121" w:author="Author">
              <w:rPr>
                <w:rFonts w:ascii="Trebuchet MS" w:hAnsi="Trebuchet MS"/>
                <w:b/>
                <w:lang w:val="en-US"/>
              </w:rPr>
            </w:rPrChange>
          </w:rPr>
          <w:delText>Example:</w:delText>
        </w:r>
      </w:del>
    </w:p>
    <w:p w:rsidR="00743B33" w:rsidRPr="00743B33" w:rsidRDefault="00D20E06">
      <w:pPr>
        <w:ind w:left="540"/>
        <w:rPr>
          <w:del w:id="30122" w:author="Author"/>
          <w:rFonts w:ascii="Calibri" w:hAnsi="Calibri"/>
          <w:sz w:val="20"/>
          <w:szCs w:val="20"/>
          <w:rPrChange w:id="30123" w:author="Author">
            <w:rPr>
              <w:del w:id="30124" w:author="Author"/>
              <w:rFonts w:ascii="Trebuchet MS" w:hAnsi="Trebuchet MS"/>
              <w:sz w:val="20"/>
              <w:szCs w:val="20"/>
            </w:rPr>
          </w:rPrChange>
        </w:rPr>
      </w:pPr>
      <w:del w:id="30125" w:author="Author">
        <w:r>
          <w:rPr>
            <w:rFonts w:ascii="Calibri" w:hAnsi="Calibri"/>
            <w:sz w:val="20"/>
            <w:szCs w:val="20"/>
            <w:rPrChange w:id="30126" w:author="Author">
              <w:rPr>
                <w:rFonts w:ascii="Trebuchet MS" w:hAnsi="Trebuchet MS"/>
                <w:sz w:val="20"/>
                <w:szCs w:val="20"/>
              </w:rPr>
            </w:rPrChange>
          </w:rPr>
          <w:delText>Not required</w:delText>
        </w:r>
      </w:del>
    </w:p>
    <w:p w:rsidR="00743B33" w:rsidRPr="00743B33" w:rsidRDefault="00743B33">
      <w:pPr>
        <w:ind w:left="540"/>
        <w:rPr>
          <w:del w:id="30127" w:author="Author"/>
          <w:rFonts w:ascii="Calibri" w:hAnsi="Calibri"/>
          <w:b/>
          <w:sz w:val="20"/>
          <w:szCs w:val="20"/>
          <w:lang w:val="en-US"/>
          <w:rPrChange w:id="30128" w:author="Author">
            <w:rPr>
              <w:del w:id="30129" w:author="Author"/>
              <w:rFonts w:ascii="Trebuchet MS" w:hAnsi="Trebuchet MS"/>
              <w:b/>
              <w:lang w:val="en-US"/>
            </w:rPr>
          </w:rPrChange>
        </w:rPr>
      </w:pPr>
    </w:p>
    <w:p w:rsidR="00743B33" w:rsidRPr="00743B33" w:rsidRDefault="00D20E06">
      <w:pPr>
        <w:ind w:left="540"/>
        <w:rPr>
          <w:del w:id="30130" w:author="Author"/>
          <w:rFonts w:ascii="Calibri" w:hAnsi="Calibri"/>
          <w:b/>
          <w:sz w:val="20"/>
          <w:szCs w:val="20"/>
          <w:lang w:val="en-US"/>
          <w:rPrChange w:id="30131" w:author="Author">
            <w:rPr>
              <w:del w:id="30132" w:author="Author"/>
              <w:rFonts w:ascii="Trebuchet MS" w:hAnsi="Trebuchet MS"/>
              <w:b/>
              <w:lang w:val="en-US"/>
            </w:rPr>
          </w:rPrChange>
        </w:rPr>
      </w:pPr>
      <w:del w:id="30133" w:author="Author">
        <w:r>
          <w:rPr>
            <w:rFonts w:ascii="Calibri" w:hAnsi="Calibri"/>
            <w:b/>
            <w:sz w:val="20"/>
            <w:szCs w:val="20"/>
            <w:lang w:val="en-US"/>
            <w:rPrChange w:id="30134" w:author="Author">
              <w:rPr>
                <w:rFonts w:ascii="Trebuchet MS" w:hAnsi="Trebuchet MS"/>
                <w:b/>
                <w:lang w:val="en-US"/>
              </w:rPr>
            </w:rPrChange>
          </w:rPr>
          <w:delText>Rationale:</w:delText>
        </w:r>
      </w:del>
    </w:p>
    <w:p w:rsidR="00743B33" w:rsidRPr="00743B33" w:rsidRDefault="00D20E06">
      <w:pPr>
        <w:ind w:left="540"/>
        <w:rPr>
          <w:rFonts w:ascii="Calibri" w:hAnsi="Calibri"/>
          <w:sz w:val="20"/>
          <w:szCs w:val="20"/>
          <w:rPrChange w:id="30135" w:author="Author">
            <w:rPr>
              <w:rFonts w:ascii="Trebuchet MS" w:hAnsi="Trebuchet MS"/>
              <w:sz w:val="20"/>
              <w:szCs w:val="20"/>
            </w:rPr>
          </w:rPrChange>
        </w:rPr>
      </w:pPr>
      <w:del w:id="30136" w:author="Author">
        <w:r>
          <w:rPr>
            <w:rFonts w:ascii="Calibri" w:hAnsi="Calibri"/>
            <w:sz w:val="20"/>
            <w:szCs w:val="20"/>
            <w:rPrChange w:id="30137" w:author="Author">
              <w:rPr>
                <w:rFonts w:ascii="Trebuchet MS" w:hAnsi="Trebuchet MS"/>
                <w:sz w:val="20"/>
                <w:szCs w:val="20"/>
              </w:rPr>
            </w:rPrChange>
          </w:rPr>
          <w:delText>Performance</w:delText>
        </w:r>
      </w:del>
      <w:ins w:id="30138" w:author="Author">
        <w:r>
          <w:rPr>
            <w:rFonts w:ascii="Calibri" w:hAnsi="Calibri"/>
            <w:sz w:val="20"/>
            <w:szCs w:val="20"/>
          </w:rPr>
          <w:t>Not applicable.</w:t>
        </w:r>
      </w:ins>
    </w:p>
    <w:p w:rsidR="00743B33" w:rsidRPr="00743B33" w:rsidRDefault="00743B33">
      <w:pPr>
        <w:ind w:left="540"/>
        <w:rPr>
          <w:rFonts w:ascii="Calibri" w:hAnsi="Calibri"/>
          <w:sz w:val="20"/>
          <w:szCs w:val="20"/>
          <w:rPrChange w:id="30139" w:author="Author">
            <w:rPr>
              <w:rFonts w:ascii="Trebuchet MS" w:hAnsi="Trebuchet MS"/>
            </w:rPr>
          </w:rPrChange>
        </w:rPr>
      </w:pPr>
    </w:p>
    <w:p w:rsidR="00743B33" w:rsidRDefault="00D20E06" w:rsidP="00743B33">
      <w:pPr>
        <w:pStyle w:val="Heading3"/>
        <w:pPrChange w:id="30140" w:author="Author">
          <w:pPr>
            <w:pStyle w:val="Heading3"/>
            <w:jc w:val="left"/>
          </w:pPr>
        </w:pPrChange>
      </w:pPr>
      <w:bookmarkStart w:id="30141" w:name="_Toc447291410"/>
      <w:bookmarkStart w:id="30142" w:name="_Toc491674497"/>
      <w:r>
        <w:t>Rules_Opt_002 ([1] Clause 5.4.7 - table 1 - 1g)</w:t>
      </w:r>
      <w:bookmarkEnd w:id="30141"/>
      <w:bookmarkEnd w:id="30142"/>
    </w:p>
    <w:p w:rsidR="00743B33" w:rsidRPr="00743B33" w:rsidRDefault="00D20E06">
      <w:pPr>
        <w:ind w:left="540"/>
        <w:rPr>
          <w:rFonts w:ascii="Calibri" w:hAnsi="Calibri"/>
          <w:b/>
          <w:sz w:val="20"/>
          <w:szCs w:val="20"/>
          <w:lang w:val="en-US"/>
          <w:rPrChange w:id="30143" w:author="Author">
            <w:rPr>
              <w:rFonts w:ascii="Trebuchet MS" w:hAnsi="Trebuchet MS"/>
              <w:b/>
              <w:lang w:val="en-US"/>
            </w:rPr>
          </w:rPrChange>
        </w:rPr>
      </w:pPr>
      <w:r>
        <w:rPr>
          <w:rFonts w:ascii="Calibri" w:hAnsi="Calibri"/>
          <w:b/>
          <w:sz w:val="20"/>
          <w:szCs w:val="20"/>
          <w:lang w:val="en-US"/>
          <w:rPrChange w:id="30144" w:author="Author">
            <w:rPr>
              <w:rFonts w:ascii="Trebuchet MS" w:hAnsi="Trebuchet MS"/>
              <w:b/>
              <w:lang w:val="en-US"/>
            </w:rPr>
          </w:rPrChange>
        </w:rPr>
        <w:t>Rule:</w:t>
      </w:r>
    </w:p>
    <w:p w:rsidR="00743B33" w:rsidRPr="00743B33" w:rsidRDefault="00D20E06">
      <w:pPr>
        <w:ind w:left="540"/>
        <w:rPr>
          <w:rFonts w:ascii="Calibri" w:hAnsi="Calibri"/>
          <w:sz w:val="20"/>
          <w:szCs w:val="20"/>
          <w:rPrChange w:id="30145" w:author="Author">
            <w:rPr>
              <w:rFonts w:ascii="Trebuchet MS" w:hAnsi="Trebuchet MS"/>
              <w:sz w:val="20"/>
              <w:szCs w:val="20"/>
            </w:rPr>
          </w:rPrChange>
        </w:rPr>
      </w:pPr>
      <w:r>
        <w:rPr>
          <w:rFonts w:ascii="Calibri" w:hAnsi="Calibri"/>
          <w:sz w:val="20"/>
          <w:szCs w:val="20"/>
          <w:rPrChange w:id="30146" w:author="Author">
            <w:rPr>
              <w:rFonts w:ascii="Trebuchet MS" w:hAnsi="Trebuchet MS"/>
              <w:sz w:val="20"/>
              <w:szCs w:val="20"/>
            </w:rPr>
          </w:rPrChange>
        </w:rPr>
        <w:t xml:space="preserve">Combine equivalent constants, however, this is at the cost of readability. </w:t>
      </w:r>
      <w:r>
        <w:rPr>
          <w:rFonts w:ascii="Calibri" w:hAnsi="Calibri"/>
          <w:sz w:val="20"/>
          <w:szCs w:val="20"/>
          <w:rPrChange w:id="30147" w:author="Author">
            <w:rPr>
              <w:rFonts w:ascii="Trebuchet MS" w:hAnsi="Trebuchet MS"/>
              <w:sz w:val="20"/>
              <w:szCs w:val="20"/>
            </w:rPr>
          </w:rPrChange>
        </w:rPr>
        <w:t>Appropriate comments should be provided where necessary.</w:t>
      </w:r>
    </w:p>
    <w:p w:rsidR="00743B33" w:rsidRPr="00743B33" w:rsidRDefault="00743B33">
      <w:pPr>
        <w:ind w:left="540"/>
        <w:rPr>
          <w:rFonts w:ascii="Calibri" w:hAnsi="Calibri"/>
          <w:sz w:val="20"/>
          <w:szCs w:val="20"/>
          <w:rPrChange w:id="30148" w:author="Author">
            <w:rPr>
              <w:rFonts w:ascii="Trebuchet MS" w:hAnsi="Trebuchet MS"/>
            </w:rPr>
          </w:rPrChange>
        </w:rPr>
      </w:pPr>
    </w:p>
    <w:p w:rsidR="00743B33" w:rsidRPr="00743B33" w:rsidRDefault="00D20E06">
      <w:pPr>
        <w:ind w:left="540"/>
        <w:rPr>
          <w:rFonts w:ascii="Calibri" w:hAnsi="Calibri"/>
          <w:b/>
          <w:sz w:val="20"/>
          <w:szCs w:val="20"/>
          <w:lang w:val="en-US"/>
          <w:rPrChange w:id="30149" w:author="Author">
            <w:rPr>
              <w:rFonts w:ascii="Trebuchet MS" w:hAnsi="Trebuchet MS"/>
              <w:b/>
              <w:lang w:val="en-US"/>
            </w:rPr>
          </w:rPrChange>
        </w:rPr>
      </w:pPr>
      <w:r>
        <w:rPr>
          <w:rFonts w:ascii="Calibri" w:hAnsi="Calibri"/>
          <w:b/>
          <w:sz w:val="20"/>
          <w:szCs w:val="20"/>
          <w:lang w:val="en-US"/>
          <w:rPrChange w:id="30150" w:author="Author">
            <w:rPr>
              <w:rFonts w:ascii="Trebuchet MS" w:hAnsi="Trebuchet MS"/>
              <w:b/>
              <w:lang w:val="en-US"/>
            </w:rPr>
          </w:rPrChange>
        </w:rPr>
        <w:t>Example:</w:t>
      </w:r>
    </w:p>
    <w:p w:rsidR="00743B33" w:rsidRPr="00743B33" w:rsidRDefault="00D20E06">
      <w:pPr>
        <w:ind w:left="540"/>
        <w:rPr>
          <w:rFonts w:ascii="Calibri" w:hAnsi="Calibri"/>
          <w:sz w:val="20"/>
          <w:szCs w:val="20"/>
          <w:lang w:val="en-US"/>
          <w:rPrChange w:id="30151" w:author="Author">
            <w:rPr>
              <w:rFonts w:ascii="Trebuchet MS" w:hAnsi="Trebuchet MS"/>
              <w:sz w:val="20"/>
              <w:lang w:val="en-US"/>
            </w:rPr>
          </w:rPrChange>
        </w:rPr>
      </w:pPr>
      <w:del w:id="30152" w:author="Author">
        <w:r>
          <w:rPr>
            <w:rFonts w:ascii="Calibri" w:hAnsi="Calibri"/>
            <w:sz w:val="20"/>
            <w:szCs w:val="20"/>
            <w:lang w:val="en-US"/>
            <w:rPrChange w:id="30153" w:author="Author">
              <w:rPr>
                <w:rFonts w:ascii="Trebuchet MS" w:hAnsi="Trebuchet MS"/>
                <w:sz w:val="20"/>
                <w:lang w:val="en-US"/>
              </w:rPr>
            </w:rPrChange>
          </w:rPr>
          <w:delText>/*</w:delText>
        </w:r>
      </w:del>
      <w:ins w:id="30154" w:author="Author">
        <w:r>
          <w:rPr>
            <w:rFonts w:ascii="Calibri" w:hAnsi="Calibri"/>
            <w:sz w:val="20"/>
            <w:szCs w:val="20"/>
            <w:lang w:val="en-US"/>
          </w:rPr>
          <w:t>//</w:t>
        </w:r>
      </w:ins>
      <w:r>
        <w:rPr>
          <w:rFonts w:ascii="Calibri" w:hAnsi="Calibri"/>
          <w:sz w:val="20"/>
          <w:szCs w:val="20"/>
          <w:lang w:val="en-US"/>
          <w:rPrChange w:id="30155" w:author="Author">
            <w:rPr>
              <w:rFonts w:ascii="Trebuchet MS" w:hAnsi="Trebuchet MS"/>
              <w:sz w:val="20"/>
              <w:lang w:val="en-US"/>
            </w:rPr>
          </w:rPrChange>
        </w:rPr>
        <w:t xml:space="preserve"> Compliant</w:t>
      </w:r>
      <w:del w:id="30156" w:author="Author">
        <w:r>
          <w:rPr>
            <w:rFonts w:ascii="Calibri" w:hAnsi="Calibri"/>
            <w:sz w:val="20"/>
            <w:szCs w:val="20"/>
            <w:lang w:val="en-US"/>
            <w:rPrChange w:id="30157" w:author="Author">
              <w:rPr>
                <w:rFonts w:ascii="Trebuchet MS" w:hAnsi="Trebuchet MS"/>
                <w:sz w:val="20"/>
                <w:lang w:val="en-US"/>
              </w:rPr>
            </w:rPrChange>
          </w:rPr>
          <w:delText xml:space="preserve"> */</w:delText>
        </w:r>
      </w:del>
    </w:p>
    <w:p w:rsidR="00743B33" w:rsidRPr="00743B33" w:rsidRDefault="00D20E06">
      <w:pPr>
        <w:ind w:left="540"/>
        <w:rPr>
          <w:rFonts w:ascii="Calibri" w:hAnsi="Calibri" w:cs="Courier New"/>
          <w:sz w:val="20"/>
          <w:szCs w:val="20"/>
          <w:rPrChange w:id="30158" w:author="Author">
            <w:rPr>
              <w:rFonts w:ascii="Courier New" w:hAnsi="Courier New" w:cs="Courier New"/>
              <w:sz w:val="20"/>
              <w:szCs w:val="20"/>
            </w:rPr>
          </w:rPrChange>
        </w:rPr>
      </w:pPr>
      <w:r>
        <w:rPr>
          <w:rFonts w:ascii="Calibri" w:hAnsi="Calibri" w:cs="Courier New"/>
          <w:sz w:val="20"/>
          <w:szCs w:val="20"/>
          <w:rPrChange w:id="30159" w:author="Author">
            <w:rPr>
              <w:rFonts w:ascii="Courier New" w:hAnsi="Courier New" w:cs="Courier New"/>
              <w:sz w:val="20"/>
              <w:szCs w:val="20"/>
            </w:rPr>
          </w:rPrChange>
        </w:rPr>
        <w:t>A = B | CONST1;</w:t>
      </w:r>
    </w:p>
    <w:p w:rsidR="00743B33" w:rsidRPr="00743B33" w:rsidRDefault="00D20E06">
      <w:pPr>
        <w:ind w:left="540"/>
        <w:rPr>
          <w:rFonts w:ascii="Calibri" w:hAnsi="Calibri" w:cs="Courier New"/>
          <w:sz w:val="20"/>
          <w:szCs w:val="20"/>
          <w:rPrChange w:id="30160" w:author="Author">
            <w:rPr>
              <w:rFonts w:ascii="Courier New" w:hAnsi="Courier New" w:cs="Courier New"/>
              <w:sz w:val="20"/>
              <w:szCs w:val="20"/>
            </w:rPr>
          </w:rPrChange>
        </w:rPr>
      </w:pPr>
      <w:r>
        <w:rPr>
          <w:rFonts w:ascii="Calibri" w:hAnsi="Calibri" w:cs="Courier New"/>
          <w:sz w:val="20"/>
          <w:szCs w:val="20"/>
          <w:rPrChange w:id="30161" w:author="Author">
            <w:rPr>
              <w:rFonts w:ascii="Courier New" w:hAnsi="Courier New" w:cs="Courier New"/>
              <w:sz w:val="20"/>
              <w:szCs w:val="20"/>
            </w:rPr>
          </w:rPrChange>
        </w:rPr>
        <w:t>A = A &amp; CONST2;</w:t>
      </w:r>
    </w:p>
    <w:p w:rsidR="00743B33" w:rsidRPr="00743B33" w:rsidRDefault="00D20E06">
      <w:pPr>
        <w:ind w:left="540"/>
        <w:rPr>
          <w:rFonts w:ascii="Calibri" w:hAnsi="Calibri" w:cs="Courier New"/>
          <w:sz w:val="20"/>
          <w:szCs w:val="20"/>
          <w:rPrChange w:id="30162" w:author="Author">
            <w:rPr>
              <w:rFonts w:ascii="Courier New" w:hAnsi="Courier New" w:cs="Courier New"/>
              <w:sz w:val="20"/>
              <w:szCs w:val="20"/>
            </w:rPr>
          </w:rPrChange>
        </w:rPr>
      </w:pPr>
      <w:del w:id="30163" w:author="Author">
        <w:r>
          <w:rPr>
            <w:rFonts w:ascii="Calibri" w:hAnsi="Calibri" w:cs="Courier New"/>
            <w:sz w:val="20"/>
            <w:szCs w:val="20"/>
            <w:rPrChange w:id="30164" w:author="Author">
              <w:rPr>
                <w:rFonts w:ascii="Courier New" w:hAnsi="Courier New" w:cs="Courier New"/>
                <w:sz w:val="20"/>
                <w:szCs w:val="20"/>
              </w:rPr>
            </w:rPrChange>
          </w:rPr>
          <w:delText>/*</w:delText>
        </w:r>
      </w:del>
      <w:ins w:id="30165" w:author="Author">
        <w:r>
          <w:rPr>
            <w:rFonts w:ascii="Calibri" w:hAnsi="Calibri" w:cs="Courier New"/>
            <w:sz w:val="20"/>
            <w:szCs w:val="20"/>
          </w:rPr>
          <w:t>//</w:t>
        </w:r>
      </w:ins>
      <w:r>
        <w:rPr>
          <w:rFonts w:ascii="Calibri" w:hAnsi="Calibri" w:cs="Courier New"/>
          <w:sz w:val="20"/>
          <w:szCs w:val="20"/>
          <w:rPrChange w:id="30166" w:author="Author">
            <w:rPr>
              <w:rFonts w:ascii="Courier New" w:hAnsi="Courier New" w:cs="Courier New"/>
              <w:sz w:val="20"/>
              <w:szCs w:val="20"/>
            </w:rPr>
          </w:rPrChange>
        </w:rPr>
        <w:t xml:space="preserve"> Can be</w:t>
      </w:r>
      <w:del w:id="30167" w:author="Author">
        <w:r>
          <w:rPr>
            <w:rFonts w:ascii="Calibri" w:hAnsi="Calibri" w:cs="Courier New"/>
            <w:sz w:val="20"/>
            <w:szCs w:val="20"/>
            <w:rPrChange w:id="30168" w:author="Author">
              <w:rPr>
                <w:rFonts w:ascii="Courier New" w:hAnsi="Courier New" w:cs="Courier New"/>
                <w:sz w:val="20"/>
                <w:szCs w:val="20"/>
              </w:rPr>
            </w:rPrChange>
          </w:rPr>
          <w:delText xml:space="preserve"> */</w:delText>
        </w:r>
      </w:del>
    </w:p>
    <w:p w:rsidR="00743B33" w:rsidRPr="00743B33" w:rsidRDefault="00D20E06">
      <w:pPr>
        <w:ind w:left="540"/>
        <w:rPr>
          <w:rFonts w:ascii="Calibri" w:hAnsi="Calibri" w:cs="Courier New"/>
          <w:sz w:val="20"/>
          <w:szCs w:val="20"/>
          <w:rPrChange w:id="30169" w:author="Author">
            <w:rPr>
              <w:rFonts w:ascii="Courier New" w:hAnsi="Courier New" w:cs="Courier New"/>
              <w:sz w:val="20"/>
              <w:szCs w:val="20"/>
            </w:rPr>
          </w:rPrChange>
        </w:rPr>
      </w:pPr>
      <w:r>
        <w:rPr>
          <w:rFonts w:ascii="Calibri" w:hAnsi="Calibri" w:cs="Courier New"/>
          <w:sz w:val="20"/>
          <w:szCs w:val="20"/>
          <w:rPrChange w:id="30170" w:author="Author">
            <w:rPr>
              <w:rFonts w:ascii="Courier New" w:hAnsi="Courier New" w:cs="Courier New"/>
              <w:sz w:val="20"/>
              <w:szCs w:val="20"/>
            </w:rPr>
          </w:rPrChange>
        </w:rPr>
        <w:t>A = ((B | CONST1) &amp; CONST2)</w:t>
      </w:r>
    </w:p>
    <w:p w:rsidR="00743B33" w:rsidRPr="00743B33" w:rsidRDefault="00743B33">
      <w:pPr>
        <w:ind w:left="540"/>
        <w:rPr>
          <w:rFonts w:ascii="Calibri" w:hAnsi="Calibri"/>
          <w:b/>
          <w:sz w:val="20"/>
          <w:szCs w:val="20"/>
          <w:lang w:val="en-US"/>
          <w:rPrChange w:id="30171" w:author="Author">
            <w:rPr>
              <w:rFonts w:ascii="Trebuchet MS" w:hAnsi="Trebuchet MS"/>
              <w:b/>
              <w:lang w:val="en-US"/>
            </w:rPr>
          </w:rPrChange>
        </w:rPr>
      </w:pPr>
    </w:p>
    <w:p w:rsidR="00743B33" w:rsidRPr="00743B33" w:rsidRDefault="00D20E06">
      <w:pPr>
        <w:ind w:left="540"/>
        <w:rPr>
          <w:rFonts w:ascii="Calibri" w:hAnsi="Calibri"/>
          <w:b/>
          <w:sz w:val="20"/>
          <w:szCs w:val="20"/>
          <w:lang w:val="en-US"/>
          <w:rPrChange w:id="30172" w:author="Author">
            <w:rPr>
              <w:rFonts w:ascii="Trebuchet MS" w:hAnsi="Trebuchet MS"/>
              <w:b/>
              <w:lang w:val="en-US"/>
            </w:rPr>
          </w:rPrChange>
        </w:rPr>
      </w:pPr>
      <w:r>
        <w:rPr>
          <w:rFonts w:ascii="Calibri" w:hAnsi="Calibri"/>
          <w:b/>
          <w:sz w:val="20"/>
          <w:szCs w:val="20"/>
          <w:lang w:val="en-US"/>
          <w:rPrChange w:id="30173" w:author="Author">
            <w:rPr>
              <w:rFonts w:ascii="Trebuchet MS" w:hAnsi="Trebuchet MS"/>
              <w:b/>
              <w:lang w:val="en-US"/>
            </w:rPr>
          </w:rPrChange>
        </w:rPr>
        <w:t>Rationale:</w:t>
      </w:r>
    </w:p>
    <w:p w:rsidR="00743B33" w:rsidRPr="00743B33" w:rsidRDefault="00D20E06">
      <w:pPr>
        <w:ind w:left="540"/>
        <w:rPr>
          <w:rFonts w:ascii="Calibri" w:hAnsi="Calibri"/>
          <w:sz w:val="20"/>
          <w:szCs w:val="20"/>
          <w:rPrChange w:id="30174" w:author="Author">
            <w:rPr>
              <w:rFonts w:ascii="Trebuchet MS" w:hAnsi="Trebuchet MS"/>
              <w:sz w:val="20"/>
              <w:szCs w:val="20"/>
            </w:rPr>
          </w:rPrChange>
        </w:rPr>
      </w:pPr>
      <w:r>
        <w:rPr>
          <w:rFonts w:ascii="Calibri" w:hAnsi="Calibri"/>
          <w:sz w:val="20"/>
          <w:szCs w:val="20"/>
          <w:rPrChange w:id="30175" w:author="Author">
            <w:rPr>
              <w:rFonts w:ascii="Trebuchet MS" w:hAnsi="Trebuchet MS"/>
              <w:sz w:val="20"/>
              <w:szCs w:val="20"/>
            </w:rPr>
          </w:rPrChange>
        </w:rPr>
        <w:t>Performance</w:t>
      </w:r>
    </w:p>
    <w:p w:rsidR="00743B33" w:rsidRPr="00743B33" w:rsidRDefault="00743B33">
      <w:pPr>
        <w:ind w:left="540"/>
        <w:rPr>
          <w:rFonts w:ascii="Calibri" w:hAnsi="Calibri"/>
          <w:sz w:val="20"/>
          <w:szCs w:val="20"/>
          <w:rPrChange w:id="30176" w:author="Author">
            <w:rPr>
              <w:rFonts w:ascii="Trebuchet MS" w:hAnsi="Trebuchet MS"/>
            </w:rPr>
          </w:rPrChange>
        </w:rPr>
      </w:pPr>
    </w:p>
    <w:p w:rsidR="00743B33" w:rsidRDefault="00D20E06" w:rsidP="00743B33">
      <w:pPr>
        <w:pStyle w:val="Heading3"/>
        <w:pPrChange w:id="30177" w:author="Author">
          <w:pPr>
            <w:pStyle w:val="Heading3"/>
            <w:jc w:val="left"/>
          </w:pPr>
        </w:pPrChange>
      </w:pPr>
      <w:bookmarkStart w:id="30178" w:name="_Toc447291411"/>
      <w:bookmarkStart w:id="30179" w:name="_Toc491674498"/>
      <w:r>
        <w:t>Rules_Opt_003 ([1] Clause 5.4.7 - table 1 - 1g)</w:t>
      </w:r>
      <w:bookmarkEnd w:id="30178"/>
      <w:bookmarkEnd w:id="30179"/>
    </w:p>
    <w:p w:rsidR="00743B33" w:rsidRPr="00743B33" w:rsidRDefault="00D20E06">
      <w:pPr>
        <w:ind w:left="540"/>
        <w:rPr>
          <w:rFonts w:ascii="Calibri" w:hAnsi="Calibri"/>
          <w:b/>
          <w:sz w:val="20"/>
          <w:szCs w:val="20"/>
          <w:lang w:val="en-US"/>
          <w:rPrChange w:id="30180" w:author="Author">
            <w:rPr>
              <w:rFonts w:ascii="Trebuchet MS" w:hAnsi="Trebuchet MS"/>
              <w:b/>
              <w:lang w:val="en-US"/>
            </w:rPr>
          </w:rPrChange>
        </w:rPr>
      </w:pPr>
      <w:r>
        <w:rPr>
          <w:rFonts w:ascii="Calibri" w:hAnsi="Calibri"/>
          <w:b/>
          <w:sz w:val="20"/>
          <w:szCs w:val="20"/>
          <w:lang w:val="en-US"/>
          <w:rPrChange w:id="30181" w:author="Author">
            <w:rPr>
              <w:rFonts w:ascii="Trebuchet MS" w:hAnsi="Trebuchet MS"/>
              <w:b/>
              <w:lang w:val="en-US"/>
            </w:rPr>
          </w:rPrChange>
        </w:rPr>
        <w:t>Rule:</w:t>
      </w:r>
    </w:p>
    <w:p w:rsidR="00743B33" w:rsidRPr="00743B33" w:rsidRDefault="00D20E06">
      <w:pPr>
        <w:ind w:left="540"/>
        <w:rPr>
          <w:rFonts w:ascii="Calibri" w:hAnsi="Calibri"/>
          <w:sz w:val="20"/>
          <w:szCs w:val="20"/>
          <w:rPrChange w:id="30182" w:author="Author">
            <w:rPr>
              <w:rFonts w:ascii="Trebuchet MS" w:hAnsi="Trebuchet MS"/>
              <w:sz w:val="20"/>
              <w:szCs w:val="20"/>
            </w:rPr>
          </w:rPrChange>
        </w:rPr>
      </w:pPr>
      <w:r>
        <w:rPr>
          <w:rFonts w:ascii="Calibri" w:hAnsi="Calibri"/>
          <w:sz w:val="20"/>
          <w:szCs w:val="20"/>
          <w:rPrChange w:id="30183" w:author="Author">
            <w:rPr>
              <w:rFonts w:ascii="Trebuchet MS" w:hAnsi="Trebuchet MS"/>
              <w:sz w:val="20"/>
              <w:szCs w:val="20"/>
            </w:rPr>
          </w:rPrChange>
        </w:rPr>
        <w:t xml:space="preserve">The condition of most probable occurrence should be placed in the </w:t>
      </w:r>
      <w:r>
        <w:rPr>
          <w:rFonts w:ascii="Calibri" w:hAnsi="Calibri"/>
          <w:i/>
          <w:sz w:val="20"/>
          <w:szCs w:val="20"/>
          <w:rPrChange w:id="30184" w:author="Author">
            <w:rPr>
              <w:rFonts w:ascii="Trebuchet MS" w:hAnsi="Trebuchet MS"/>
              <w:i/>
              <w:sz w:val="20"/>
              <w:szCs w:val="20"/>
            </w:rPr>
          </w:rPrChange>
        </w:rPr>
        <w:t>‘if’</w:t>
      </w:r>
      <w:r>
        <w:rPr>
          <w:rFonts w:ascii="Calibri" w:hAnsi="Calibri"/>
          <w:sz w:val="20"/>
          <w:szCs w:val="20"/>
          <w:rPrChange w:id="30185" w:author="Author">
            <w:rPr>
              <w:rFonts w:ascii="Trebuchet MS" w:hAnsi="Trebuchet MS"/>
              <w:sz w:val="20"/>
              <w:szCs w:val="20"/>
            </w:rPr>
          </w:rPrChange>
        </w:rPr>
        <w:t xml:space="preserve"> rather than in the </w:t>
      </w:r>
      <w:r>
        <w:rPr>
          <w:rFonts w:ascii="Calibri" w:hAnsi="Calibri"/>
          <w:i/>
          <w:sz w:val="20"/>
          <w:szCs w:val="20"/>
          <w:rPrChange w:id="30186" w:author="Author">
            <w:rPr>
              <w:rFonts w:ascii="Trebuchet MS" w:hAnsi="Trebuchet MS"/>
              <w:i/>
              <w:sz w:val="20"/>
              <w:szCs w:val="20"/>
            </w:rPr>
          </w:rPrChange>
        </w:rPr>
        <w:t>‘else’</w:t>
      </w:r>
      <w:r>
        <w:rPr>
          <w:rFonts w:ascii="Calibri" w:hAnsi="Calibri"/>
          <w:sz w:val="20"/>
          <w:szCs w:val="20"/>
          <w:rPrChange w:id="30187" w:author="Author">
            <w:rPr>
              <w:rFonts w:ascii="Trebuchet MS" w:hAnsi="Trebuchet MS"/>
              <w:sz w:val="20"/>
              <w:szCs w:val="20"/>
            </w:rPr>
          </w:rPrChange>
        </w:rPr>
        <w:t>.</w:t>
      </w:r>
    </w:p>
    <w:p w:rsidR="00743B33" w:rsidRPr="00743B33" w:rsidRDefault="00743B33">
      <w:pPr>
        <w:ind w:left="540"/>
        <w:rPr>
          <w:rFonts w:ascii="Calibri" w:hAnsi="Calibri"/>
          <w:sz w:val="20"/>
          <w:szCs w:val="20"/>
          <w:rPrChange w:id="30188" w:author="Author">
            <w:rPr>
              <w:rFonts w:ascii="Trebuchet MS" w:hAnsi="Trebuchet MS"/>
            </w:rPr>
          </w:rPrChange>
        </w:rPr>
      </w:pPr>
    </w:p>
    <w:p w:rsidR="00743B33" w:rsidRPr="00743B33" w:rsidRDefault="00D20E06">
      <w:pPr>
        <w:ind w:left="540"/>
        <w:rPr>
          <w:rFonts w:ascii="Calibri" w:hAnsi="Calibri"/>
          <w:b/>
          <w:sz w:val="20"/>
          <w:szCs w:val="20"/>
          <w:lang w:val="en-US"/>
          <w:rPrChange w:id="30189" w:author="Author">
            <w:rPr>
              <w:rFonts w:ascii="Trebuchet MS" w:hAnsi="Trebuchet MS"/>
              <w:b/>
              <w:lang w:val="en-US"/>
            </w:rPr>
          </w:rPrChange>
        </w:rPr>
      </w:pPr>
      <w:r>
        <w:rPr>
          <w:rFonts w:ascii="Calibri" w:hAnsi="Calibri"/>
          <w:b/>
          <w:sz w:val="20"/>
          <w:szCs w:val="20"/>
          <w:lang w:val="en-US"/>
          <w:rPrChange w:id="30190" w:author="Author">
            <w:rPr>
              <w:rFonts w:ascii="Trebuchet MS" w:hAnsi="Trebuchet MS"/>
              <w:b/>
              <w:lang w:val="en-US"/>
            </w:rPr>
          </w:rPrChange>
        </w:rPr>
        <w:t>Example:</w:t>
      </w:r>
    </w:p>
    <w:p w:rsidR="00743B33" w:rsidRPr="00743B33" w:rsidRDefault="00D20E06">
      <w:pPr>
        <w:ind w:left="540"/>
        <w:rPr>
          <w:rFonts w:ascii="Calibri" w:hAnsi="Calibri"/>
          <w:sz w:val="20"/>
          <w:szCs w:val="20"/>
          <w:rPrChange w:id="30191" w:author="Author">
            <w:rPr>
              <w:rFonts w:ascii="Trebuchet MS" w:hAnsi="Trebuchet MS"/>
              <w:sz w:val="20"/>
              <w:szCs w:val="20"/>
            </w:rPr>
          </w:rPrChange>
        </w:rPr>
      </w:pPr>
      <w:r>
        <w:rPr>
          <w:rFonts w:ascii="Calibri" w:hAnsi="Calibri"/>
          <w:sz w:val="20"/>
          <w:szCs w:val="20"/>
          <w:rPrChange w:id="30192" w:author="Author">
            <w:rPr>
              <w:rFonts w:ascii="Trebuchet MS" w:hAnsi="Trebuchet MS"/>
              <w:sz w:val="20"/>
              <w:szCs w:val="20"/>
            </w:rPr>
          </w:rPrChange>
        </w:rPr>
        <w:t>Not required</w:t>
      </w:r>
    </w:p>
    <w:p w:rsidR="00743B33" w:rsidRPr="00743B33" w:rsidRDefault="00743B33">
      <w:pPr>
        <w:ind w:left="540"/>
        <w:rPr>
          <w:rFonts w:ascii="Calibri" w:hAnsi="Calibri"/>
          <w:b/>
          <w:sz w:val="20"/>
          <w:szCs w:val="20"/>
          <w:lang w:val="en-US"/>
          <w:rPrChange w:id="30193" w:author="Author">
            <w:rPr>
              <w:rFonts w:ascii="Trebuchet MS" w:hAnsi="Trebuchet MS"/>
              <w:b/>
              <w:lang w:val="en-US"/>
            </w:rPr>
          </w:rPrChange>
        </w:rPr>
      </w:pPr>
    </w:p>
    <w:p w:rsidR="00743B33" w:rsidRPr="00743B33" w:rsidRDefault="00D20E06">
      <w:pPr>
        <w:ind w:left="540"/>
        <w:rPr>
          <w:rFonts w:ascii="Calibri" w:hAnsi="Calibri"/>
          <w:b/>
          <w:sz w:val="20"/>
          <w:szCs w:val="20"/>
          <w:lang w:val="en-US"/>
          <w:rPrChange w:id="30194" w:author="Author">
            <w:rPr>
              <w:rFonts w:ascii="Trebuchet MS" w:hAnsi="Trebuchet MS"/>
              <w:b/>
              <w:lang w:val="en-US"/>
            </w:rPr>
          </w:rPrChange>
        </w:rPr>
      </w:pPr>
      <w:r>
        <w:rPr>
          <w:rFonts w:ascii="Calibri" w:hAnsi="Calibri"/>
          <w:b/>
          <w:sz w:val="20"/>
          <w:szCs w:val="20"/>
          <w:lang w:val="en-US"/>
          <w:rPrChange w:id="30195" w:author="Author">
            <w:rPr>
              <w:rFonts w:ascii="Trebuchet MS" w:hAnsi="Trebuchet MS"/>
              <w:b/>
              <w:lang w:val="en-US"/>
            </w:rPr>
          </w:rPrChange>
        </w:rPr>
        <w:t>Rationale:</w:t>
      </w:r>
    </w:p>
    <w:p w:rsidR="00743B33" w:rsidRPr="00743B33" w:rsidRDefault="00D20E06">
      <w:pPr>
        <w:ind w:left="540"/>
        <w:rPr>
          <w:rFonts w:ascii="Calibri" w:hAnsi="Calibri"/>
          <w:sz w:val="20"/>
          <w:szCs w:val="20"/>
          <w:rPrChange w:id="30196" w:author="Author">
            <w:rPr>
              <w:rFonts w:ascii="Trebuchet MS" w:hAnsi="Trebuchet MS"/>
              <w:sz w:val="20"/>
              <w:szCs w:val="20"/>
            </w:rPr>
          </w:rPrChange>
        </w:rPr>
      </w:pPr>
      <w:r>
        <w:rPr>
          <w:rFonts w:ascii="Calibri" w:hAnsi="Calibri"/>
          <w:sz w:val="20"/>
          <w:szCs w:val="20"/>
          <w:rPrChange w:id="30197" w:author="Author">
            <w:rPr>
              <w:rFonts w:ascii="Trebuchet MS" w:hAnsi="Trebuchet MS"/>
              <w:sz w:val="20"/>
              <w:szCs w:val="20"/>
            </w:rPr>
          </w:rPrChange>
        </w:rPr>
        <w:t>Performance</w:t>
      </w:r>
    </w:p>
    <w:p w:rsidR="00743B33" w:rsidRPr="00743B33" w:rsidRDefault="00743B33">
      <w:pPr>
        <w:ind w:left="540"/>
        <w:rPr>
          <w:rFonts w:ascii="Calibri" w:hAnsi="Calibri"/>
          <w:sz w:val="20"/>
          <w:szCs w:val="20"/>
          <w:rPrChange w:id="30198" w:author="Author">
            <w:rPr>
              <w:rFonts w:ascii="Trebuchet MS" w:hAnsi="Trebuchet MS"/>
            </w:rPr>
          </w:rPrChange>
        </w:rPr>
      </w:pPr>
    </w:p>
    <w:p w:rsidR="00743B33" w:rsidRDefault="00D20E06" w:rsidP="00743B33">
      <w:pPr>
        <w:pStyle w:val="Heading3"/>
        <w:pPrChange w:id="30199" w:author="Author">
          <w:pPr>
            <w:pStyle w:val="Heading3"/>
            <w:jc w:val="left"/>
          </w:pPr>
        </w:pPrChange>
      </w:pPr>
      <w:bookmarkStart w:id="30200" w:name="_Toc447291414"/>
      <w:bookmarkStart w:id="30201" w:name="_Toc491674499"/>
      <w:r>
        <w:t>Rules_Opt_004 ([1] Clause 5.4.7 - table 1 – 1a)</w:t>
      </w:r>
      <w:bookmarkEnd w:id="30200"/>
      <w:bookmarkEnd w:id="30201"/>
    </w:p>
    <w:p w:rsidR="00743B33" w:rsidRPr="00743B33" w:rsidRDefault="00D20E06">
      <w:pPr>
        <w:ind w:left="540"/>
        <w:rPr>
          <w:rFonts w:ascii="Calibri" w:hAnsi="Calibri"/>
          <w:b/>
          <w:sz w:val="20"/>
          <w:szCs w:val="20"/>
          <w:lang w:val="en-US"/>
          <w:rPrChange w:id="30202" w:author="Author">
            <w:rPr>
              <w:rFonts w:ascii="Trebuchet MS" w:hAnsi="Trebuchet MS"/>
              <w:b/>
              <w:lang w:val="en-US"/>
            </w:rPr>
          </w:rPrChange>
        </w:rPr>
      </w:pPr>
      <w:r>
        <w:rPr>
          <w:rFonts w:ascii="Calibri" w:hAnsi="Calibri"/>
          <w:b/>
          <w:sz w:val="20"/>
          <w:szCs w:val="20"/>
          <w:lang w:val="en-US"/>
          <w:rPrChange w:id="30203" w:author="Author">
            <w:rPr>
              <w:rFonts w:ascii="Trebuchet MS" w:hAnsi="Trebuchet MS"/>
              <w:b/>
              <w:lang w:val="en-US"/>
            </w:rPr>
          </w:rPrChange>
        </w:rPr>
        <w:t>Rule:</w:t>
      </w:r>
    </w:p>
    <w:p w:rsidR="00743B33" w:rsidRPr="00743B33" w:rsidRDefault="00D20E06">
      <w:pPr>
        <w:ind w:left="540"/>
        <w:rPr>
          <w:rFonts w:ascii="Calibri" w:hAnsi="Calibri" w:cs="Calibri"/>
          <w:sz w:val="20"/>
          <w:szCs w:val="20"/>
          <w:rPrChange w:id="30204" w:author="Author">
            <w:rPr>
              <w:rFonts w:ascii="Trebuchet MS" w:hAnsi="Trebuchet MS"/>
              <w:sz w:val="20"/>
              <w:szCs w:val="20"/>
            </w:rPr>
          </w:rPrChange>
        </w:rPr>
      </w:pPr>
      <w:del w:id="30205" w:author="Author">
        <w:r>
          <w:rPr>
            <w:rFonts w:ascii="Calibri" w:hAnsi="Calibri"/>
            <w:sz w:val="20"/>
            <w:szCs w:val="20"/>
            <w:rPrChange w:id="30206" w:author="Author">
              <w:rPr>
                <w:rFonts w:ascii="Trebuchet MS" w:hAnsi="Trebuchet MS"/>
                <w:sz w:val="20"/>
                <w:szCs w:val="20"/>
              </w:rPr>
            </w:rPrChange>
          </w:rPr>
          <w:delText xml:space="preserve">Substitute operations to conserve resources. </w:delText>
        </w:r>
      </w:del>
      <w:r>
        <w:rPr>
          <w:rFonts w:ascii="Calibri" w:hAnsi="Calibri" w:cs="Calibri"/>
          <w:sz w:val="20"/>
          <w:szCs w:val="20"/>
          <w:rPrChange w:id="30207" w:author="Author">
            <w:rPr>
              <w:rFonts w:ascii="Trebuchet MS" w:hAnsi="Trebuchet MS"/>
              <w:sz w:val="20"/>
              <w:szCs w:val="20"/>
            </w:rPr>
          </w:rPrChange>
        </w:rPr>
        <w:t xml:space="preserve">Optimize </w:t>
      </w:r>
      <w:r>
        <w:rPr>
          <w:rFonts w:ascii="Calibri" w:hAnsi="Calibri" w:cs="Calibri"/>
          <w:sz w:val="20"/>
          <w:szCs w:val="20"/>
          <w:rPrChange w:id="30208" w:author="Author">
            <w:rPr>
              <w:rFonts w:ascii="Trebuchet MS" w:hAnsi="Trebuchet MS"/>
              <w:i/>
              <w:sz w:val="20"/>
              <w:szCs w:val="20"/>
            </w:rPr>
          </w:rPrChange>
        </w:rPr>
        <w:t>‘|</w:t>
      </w:r>
      <w:r>
        <w:rPr>
          <w:rFonts w:ascii="Calibri" w:hAnsi="Calibri" w:cs="Calibri"/>
          <w:sz w:val="20"/>
          <w:szCs w:val="20"/>
          <w:rPrChange w:id="30209" w:author="Author">
            <w:rPr>
              <w:rFonts w:ascii="Trebuchet MS" w:hAnsi="Trebuchet MS"/>
              <w:i/>
              <w:sz w:val="20"/>
              <w:szCs w:val="20"/>
            </w:rPr>
          </w:rPrChange>
        </w:rPr>
        <w:t xml:space="preserve">’ (or) </w:t>
      </w:r>
      <w:r>
        <w:rPr>
          <w:rFonts w:ascii="Calibri" w:hAnsi="Calibri" w:cs="Calibri"/>
          <w:sz w:val="20"/>
          <w:szCs w:val="20"/>
          <w:rPrChange w:id="30210" w:author="Author">
            <w:rPr>
              <w:rFonts w:ascii="Trebuchet MS" w:hAnsi="Trebuchet MS"/>
              <w:sz w:val="20"/>
              <w:szCs w:val="20"/>
            </w:rPr>
          </w:rPrChange>
        </w:rPr>
        <w:t>and</w:t>
      </w:r>
      <w:r>
        <w:rPr>
          <w:rFonts w:ascii="Calibri" w:hAnsi="Calibri" w:cs="Calibri"/>
          <w:sz w:val="20"/>
          <w:szCs w:val="20"/>
          <w:rPrChange w:id="30211" w:author="Author">
            <w:rPr>
              <w:rFonts w:ascii="Trebuchet MS" w:hAnsi="Trebuchet MS"/>
              <w:i/>
              <w:sz w:val="20"/>
              <w:szCs w:val="20"/>
            </w:rPr>
          </w:rPrChange>
        </w:rPr>
        <w:t xml:space="preserve"> ‘&amp;’ (and)</w:t>
      </w:r>
      <w:r>
        <w:rPr>
          <w:rFonts w:ascii="Calibri" w:hAnsi="Calibri" w:cs="Calibri"/>
          <w:sz w:val="20"/>
          <w:szCs w:val="20"/>
          <w:rPrChange w:id="30212" w:author="Author">
            <w:rPr>
              <w:rFonts w:ascii="Trebuchet MS" w:hAnsi="Trebuchet MS"/>
              <w:sz w:val="20"/>
              <w:szCs w:val="20"/>
            </w:rPr>
          </w:rPrChange>
        </w:rPr>
        <w:t xml:space="preserve"> expressions: An </w:t>
      </w:r>
      <w:r>
        <w:rPr>
          <w:rFonts w:ascii="Calibri" w:hAnsi="Calibri" w:cs="Calibri"/>
          <w:sz w:val="20"/>
          <w:szCs w:val="20"/>
          <w:rPrChange w:id="30213" w:author="Author">
            <w:rPr>
              <w:rFonts w:ascii="Trebuchet MS" w:hAnsi="Trebuchet MS"/>
              <w:i/>
              <w:sz w:val="20"/>
              <w:szCs w:val="20"/>
            </w:rPr>
          </w:rPrChange>
        </w:rPr>
        <w:t>‘|’</w:t>
      </w:r>
      <w:ins w:id="30214" w:author="Author">
        <w:r>
          <w:rPr>
            <w:rFonts w:ascii="Calibri" w:hAnsi="Calibri" w:cs="Calibri"/>
            <w:sz w:val="20"/>
            <w:szCs w:val="20"/>
            <w:rPrChange w:id="30215" w:author="Author">
              <w:rPr>
                <w:rFonts w:ascii="Calibri" w:hAnsi="Calibri"/>
                <w:i/>
                <w:sz w:val="20"/>
                <w:szCs w:val="20"/>
              </w:rPr>
            </w:rPrChange>
          </w:rPr>
          <w:t xml:space="preserve"> or </w:t>
        </w:r>
      </w:ins>
      <w:del w:id="30216" w:author="Author">
        <w:r>
          <w:rPr>
            <w:rFonts w:ascii="Calibri" w:hAnsi="Calibri" w:cs="Calibri"/>
            <w:sz w:val="20"/>
            <w:szCs w:val="20"/>
            <w:rPrChange w:id="30217" w:author="Author">
              <w:rPr>
                <w:rFonts w:ascii="Trebuchet MS" w:hAnsi="Trebuchet MS"/>
                <w:i/>
                <w:sz w:val="20"/>
                <w:szCs w:val="20"/>
              </w:rPr>
            </w:rPrChange>
          </w:rPr>
          <w:delText>/</w:delText>
        </w:r>
      </w:del>
      <w:r>
        <w:rPr>
          <w:rFonts w:ascii="Calibri" w:hAnsi="Calibri" w:cs="Calibri"/>
          <w:sz w:val="20"/>
          <w:szCs w:val="20"/>
          <w:rPrChange w:id="30218" w:author="Author">
            <w:rPr>
              <w:rFonts w:ascii="Trebuchet MS" w:hAnsi="Trebuchet MS"/>
              <w:i/>
              <w:sz w:val="20"/>
              <w:szCs w:val="20"/>
            </w:rPr>
          </w:rPrChange>
        </w:rPr>
        <w:t>’&amp;’</w:t>
      </w:r>
      <w:r>
        <w:rPr>
          <w:rFonts w:ascii="Calibri" w:hAnsi="Calibri" w:cs="Calibri"/>
          <w:sz w:val="20"/>
          <w:szCs w:val="20"/>
          <w:rPrChange w:id="30219" w:author="Author">
            <w:rPr>
              <w:rFonts w:ascii="Trebuchet MS" w:hAnsi="Trebuchet MS"/>
              <w:sz w:val="20"/>
              <w:szCs w:val="20"/>
            </w:rPr>
          </w:rPrChange>
        </w:rPr>
        <w:t xml:space="preserve"> query should be held as short as possible:</w:t>
      </w:r>
    </w:p>
    <w:p w:rsidR="00743B33" w:rsidRPr="00743B33" w:rsidRDefault="00D20E06">
      <w:pPr>
        <w:ind w:left="540"/>
        <w:rPr>
          <w:rFonts w:ascii="Calibri" w:hAnsi="Calibri"/>
          <w:sz w:val="20"/>
          <w:szCs w:val="20"/>
          <w:rPrChange w:id="30220" w:author="Author">
            <w:rPr>
              <w:rFonts w:ascii="Trebuchet MS" w:hAnsi="Trebuchet MS"/>
              <w:sz w:val="20"/>
              <w:szCs w:val="20"/>
            </w:rPr>
          </w:rPrChange>
        </w:rPr>
      </w:pPr>
      <w:r>
        <w:rPr>
          <w:rFonts w:ascii="Calibri" w:hAnsi="Calibri"/>
          <w:sz w:val="20"/>
          <w:szCs w:val="20"/>
          <w:rPrChange w:id="30221" w:author="Author">
            <w:rPr>
              <w:rFonts w:ascii="Trebuchet MS" w:hAnsi="Trebuchet MS"/>
              <w:sz w:val="20"/>
              <w:szCs w:val="20"/>
            </w:rPr>
          </w:rPrChange>
        </w:rPr>
        <w:t xml:space="preserve">- At an </w:t>
      </w:r>
      <w:r>
        <w:rPr>
          <w:rFonts w:ascii="Calibri" w:hAnsi="Calibri"/>
          <w:sz w:val="20"/>
          <w:szCs w:val="20"/>
          <w:rPrChange w:id="30222" w:author="Author">
            <w:rPr>
              <w:rFonts w:ascii="Trebuchet MS" w:hAnsi="Trebuchet MS"/>
              <w:i/>
              <w:sz w:val="20"/>
              <w:szCs w:val="20"/>
            </w:rPr>
          </w:rPrChange>
        </w:rPr>
        <w:t>‘|’ query, put the most probable case in the first statement.</w:t>
      </w:r>
    </w:p>
    <w:p w:rsidR="00743B33" w:rsidRPr="00743B33" w:rsidRDefault="00D20E06">
      <w:pPr>
        <w:ind w:left="540"/>
        <w:rPr>
          <w:rFonts w:ascii="Calibri" w:hAnsi="Calibri"/>
          <w:sz w:val="20"/>
          <w:szCs w:val="20"/>
          <w:rPrChange w:id="30223" w:author="Author">
            <w:rPr>
              <w:rFonts w:ascii="Trebuchet MS" w:hAnsi="Trebuchet MS"/>
              <w:sz w:val="20"/>
              <w:szCs w:val="20"/>
            </w:rPr>
          </w:rPrChange>
        </w:rPr>
      </w:pPr>
      <w:r>
        <w:rPr>
          <w:rFonts w:ascii="Calibri" w:hAnsi="Calibri"/>
          <w:sz w:val="20"/>
          <w:szCs w:val="20"/>
          <w:rPrChange w:id="30224" w:author="Author">
            <w:rPr>
              <w:rFonts w:ascii="Trebuchet MS" w:hAnsi="Trebuchet MS"/>
              <w:sz w:val="20"/>
              <w:szCs w:val="20"/>
            </w:rPr>
          </w:rPrChange>
        </w:rPr>
        <w:lastRenderedPageBreak/>
        <w:t xml:space="preserve">- At an </w:t>
      </w:r>
      <w:r>
        <w:rPr>
          <w:rFonts w:ascii="Calibri" w:hAnsi="Calibri"/>
          <w:sz w:val="20"/>
          <w:szCs w:val="20"/>
          <w:rPrChange w:id="30225" w:author="Author">
            <w:rPr>
              <w:rFonts w:ascii="Trebuchet MS" w:hAnsi="Trebuchet MS"/>
              <w:i/>
              <w:sz w:val="20"/>
              <w:szCs w:val="20"/>
            </w:rPr>
          </w:rPrChange>
        </w:rPr>
        <w:t>‘&amp;’</w:t>
      </w:r>
      <w:r>
        <w:rPr>
          <w:rFonts w:ascii="Calibri" w:hAnsi="Calibri"/>
          <w:sz w:val="20"/>
          <w:szCs w:val="20"/>
          <w:rPrChange w:id="30226" w:author="Author">
            <w:rPr>
              <w:rFonts w:ascii="Trebuchet MS" w:hAnsi="Trebuchet MS"/>
              <w:sz w:val="20"/>
              <w:szCs w:val="20"/>
            </w:rPr>
          </w:rPrChange>
        </w:rPr>
        <w:t xml:space="preserve"> query, put the most improbable case in the first statement.</w:t>
      </w:r>
    </w:p>
    <w:p w:rsidR="00743B33" w:rsidRPr="00743B33" w:rsidRDefault="00D20E06">
      <w:pPr>
        <w:ind w:left="540"/>
        <w:rPr>
          <w:rFonts w:ascii="Calibri" w:hAnsi="Calibri"/>
          <w:sz w:val="20"/>
          <w:szCs w:val="20"/>
          <w:rPrChange w:id="30227" w:author="Author">
            <w:rPr>
              <w:rFonts w:ascii="Trebuchet MS" w:hAnsi="Trebuchet MS"/>
              <w:sz w:val="20"/>
              <w:szCs w:val="20"/>
            </w:rPr>
          </w:rPrChange>
        </w:rPr>
      </w:pPr>
      <w:r>
        <w:rPr>
          <w:rFonts w:ascii="Calibri" w:hAnsi="Calibri"/>
          <w:sz w:val="20"/>
          <w:szCs w:val="20"/>
          <w:rPrChange w:id="30228" w:author="Author">
            <w:rPr>
              <w:rFonts w:ascii="Trebuchet MS" w:hAnsi="Trebuchet MS"/>
              <w:sz w:val="20"/>
              <w:szCs w:val="20"/>
            </w:rPr>
          </w:rPrChange>
        </w:rPr>
        <w:t>- For the query of the</w:t>
      </w:r>
      <w:r>
        <w:rPr>
          <w:rFonts w:ascii="Calibri" w:hAnsi="Calibri"/>
          <w:sz w:val="20"/>
          <w:szCs w:val="20"/>
          <w:rPrChange w:id="30229" w:author="Author">
            <w:rPr>
              <w:rFonts w:ascii="Trebuchet MS" w:hAnsi="Trebuchet MS"/>
              <w:sz w:val="20"/>
              <w:szCs w:val="20"/>
            </w:rPr>
          </w:rPrChange>
        </w:rPr>
        <w:t xml:space="preserve"> same variables use a mask.</w:t>
      </w:r>
    </w:p>
    <w:p w:rsidR="00743B33" w:rsidRPr="00743B33" w:rsidRDefault="00743B33">
      <w:pPr>
        <w:ind w:left="540"/>
        <w:rPr>
          <w:rFonts w:ascii="Calibri" w:hAnsi="Calibri"/>
          <w:sz w:val="20"/>
          <w:szCs w:val="20"/>
          <w:rPrChange w:id="30230" w:author="Author">
            <w:rPr>
              <w:rFonts w:ascii="Trebuchet MS" w:hAnsi="Trebuchet MS"/>
              <w:sz w:val="20"/>
              <w:szCs w:val="20"/>
            </w:rPr>
          </w:rPrChange>
        </w:rPr>
      </w:pPr>
    </w:p>
    <w:p w:rsidR="00743B33" w:rsidRPr="00743B33" w:rsidRDefault="00D20E06">
      <w:pPr>
        <w:ind w:left="540"/>
        <w:rPr>
          <w:rFonts w:ascii="Calibri" w:hAnsi="Calibri"/>
          <w:b/>
          <w:sz w:val="20"/>
          <w:szCs w:val="20"/>
          <w:lang w:val="en-US"/>
          <w:rPrChange w:id="30231" w:author="Author">
            <w:rPr>
              <w:rFonts w:ascii="Trebuchet MS" w:hAnsi="Trebuchet MS"/>
              <w:b/>
              <w:lang w:val="en-US"/>
            </w:rPr>
          </w:rPrChange>
        </w:rPr>
      </w:pPr>
      <w:r>
        <w:rPr>
          <w:rFonts w:ascii="Calibri" w:hAnsi="Calibri"/>
          <w:b/>
          <w:sz w:val="20"/>
          <w:szCs w:val="20"/>
          <w:lang w:val="en-US"/>
          <w:rPrChange w:id="30232" w:author="Author">
            <w:rPr>
              <w:rFonts w:ascii="Trebuchet MS" w:hAnsi="Trebuchet MS"/>
              <w:b/>
              <w:lang w:val="en-US"/>
            </w:rPr>
          </w:rPrChange>
        </w:rPr>
        <w:t>Example:</w:t>
      </w:r>
    </w:p>
    <w:p w:rsidR="00743B33" w:rsidRPr="00743B33" w:rsidRDefault="00D20E06">
      <w:pPr>
        <w:ind w:left="540"/>
        <w:rPr>
          <w:rFonts w:ascii="Calibri" w:hAnsi="Calibri"/>
          <w:sz w:val="20"/>
          <w:szCs w:val="20"/>
          <w:rPrChange w:id="30233" w:author="Author">
            <w:rPr>
              <w:rFonts w:ascii="Trebuchet MS" w:hAnsi="Trebuchet MS"/>
              <w:sz w:val="20"/>
              <w:szCs w:val="20"/>
            </w:rPr>
          </w:rPrChange>
        </w:rPr>
      </w:pPr>
      <w:del w:id="30234" w:author="Author">
        <w:r>
          <w:rPr>
            <w:rFonts w:ascii="Calibri" w:hAnsi="Calibri"/>
            <w:sz w:val="20"/>
            <w:szCs w:val="20"/>
            <w:lang w:val="en-US"/>
            <w:rPrChange w:id="30235" w:author="Author">
              <w:rPr>
                <w:rFonts w:ascii="Trebuchet MS" w:hAnsi="Trebuchet MS"/>
                <w:sz w:val="20"/>
                <w:lang w:val="en-US"/>
              </w:rPr>
            </w:rPrChange>
          </w:rPr>
          <w:delText>/*</w:delText>
        </w:r>
      </w:del>
      <w:ins w:id="30236" w:author="Author">
        <w:r>
          <w:rPr>
            <w:rFonts w:ascii="Calibri" w:hAnsi="Calibri"/>
            <w:sz w:val="20"/>
            <w:szCs w:val="20"/>
            <w:lang w:val="en-US"/>
          </w:rPr>
          <w:t>//</w:t>
        </w:r>
      </w:ins>
      <w:r>
        <w:rPr>
          <w:rFonts w:ascii="Calibri" w:hAnsi="Calibri"/>
          <w:sz w:val="20"/>
          <w:szCs w:val="20"/>
          <w:lang w:val="en-US"/>
          <w:rPrChange w:id="30237" w:author="Author">
            <w:rPr>
              <w:rFonts w:ascii="Trebuchet MS" w:hAnsi="Trebuchet MS"/>
              <w:sz w:val="20"/>
              <w:lang w:val="en-US"/>
            </w:rPr>
          </w:rPrChange>
        </w:rPr>
        <w:t xml:space="preserve"> Given that variable ‘stNxt’ and all macros in below example, each has a value with either all bits turned off or only 1 bit turned on.</w:t>
      </w:r>
      <w:del w:id="30238" w:author="Author">
        <w:r>
          <w:rPr>
            <w:rFonts w:ascii="Calibri" w:hAnsi="Calibri"/>
            <w:sz w:val="20"/>
            <w:szCs w:val="20"/>
            <w:lang w:val="en-US"/>
            <w:rPrChange w:id="30239" w:author="Author">
              <w:rPr>
                <w:rFonts w:ascii="Trebuchet MS" w:hAnsi="Trebuchet MS"/>
                <w:sz w:val="20"/>
                <w:lang w:val="en-US"/>
              </w:rPr>
            </w:rPrChange>
          </w:rPr>
          <w:delText xml:space="preserve"> */</w:delText>
        </w:r>
      </w:del>
    </w:p>
    <w:p w:rsidR="00743B33" w:rsidRPr="00743B33" w:rsidRDefault="00743B33">
      <w:pPr>
        <w:ind w:left="540"/>
        <w:rPr>
          <w:rFonts w:ascii="Calibri" w:hAnsi="Calibri"/>
          <w:sz w:val="20"/>
          <w:szCs w:val="20"/>
          <w:rPrChange w:id="30240" w:author="Author">
            <w:rPr>
              <w:rFonts w:ascii="Trebuchet MS" w:hAnsi="Trebuchet MS"/>
              <w:sz w:val="20"/>
              <w:szCs w:val="20"/>
            </w:rPr>
          </w:rPrChange>
        </w:rPr>
      </w:pPr>
    </w:p>
    <w:p w:rsidR="00743B33" w:rsidRPr="00743B33" w:rsidRDefault="00D20E06">
      <w:pPr>
        <w:ind w:left="540"/>
        <w:rPr>
          <w:rFonts w:ascii="Calibri" w:hAnsi="Calibri"/>
          <w:sz w:val="20"/>
          <w:szCs w:val="20"/>
          <w:rPrChange w:id="30241" w:author="Author">
            <w:rPr>
              <w:rFonts w:ascii="Trebuchet MS" w:hAnsi="Trebuchet MS"/>
              <w:sz w:val="20"/>
              <w:szCs w:val="20"/>
            </w:rPr>
          </w:rPrChange>
        </w:rPr>
      </w:pPr>
      <w:del w:id="30242" w:author="Author">
        <w:r>
          <w:rPr>
            <w:rFonts w:ascii="Calibri" w:hAnsi="Calibri"/>
            <w:sz w:val="20"/>
            <w:szCs w:val="20"/>
            <w:rPrChange w:id="30243" w:author="Author">
              <w:rPr>
                <w:rFonts w:ascii="Trebuchet MS" w:hAnsi="Trebuchet MS"/>
                <w:sz w:val="20"/>
                <w:szCs w:val="20"/>
              </w:rPr>
            </w:rPrChange>
          </w:rPr>
          <w:delText>/*</w:delText>
        </w:r>
      </w:del>
      <w:ins w:id="30244" w:author="Author">
        <w:r>
          <w:rPr>
            <w:rFonts w:ascii="Calibri" w:hAnsi="Calibri"/>
            <w:sz w:val="20"/>
            <w:szCs w:val="20"/>
          </w:rPr>
          <w:t>//</w:t>
        </w:r>
      </w:ins>
      <w:r>
        <w:rPr>
          <w:rFonts w:ascii="Calibri" w:hAnsi="Calibri"/>
          <w:sz w:val="20"/>
          <w:szCs w:val="20"/>
          <w:rPrChange w:id="30245" w:author="Author">
            <w:rPr>
              <w:rFonts w:ascii="Trebuchet MS" w:hAnsi="Trebuchet MS"/>
              <w:sz w:val="20"/>
              <w:szCs w:val="20"/>
            </w:rPr>
          </w:rPrChange>
        </w:rPr>
        <w:t xml:space="preserve"> Compliant</w:t>
      </w:r>
      <w:del w:id="30246" w:author="Author">
        <w:r>
          <w:rPr>
            <w:rFonts w:ascii="Calibri" w:hAnsi="Calibri"/>
            <w:sz w:val="20"/>
            <w:szCs w:val="20"/>
            <w:rPrChange w:id="30247" w:author="Author">
              <w:rPr>
                <w:rFonts w:ascii="Trebuchet MS" w:hAnsi="Trebuchet MS"/>
                <w:sz w:val="20"/>
                <w:szCs w:val="20"/>
              </w:rPr>
            </w:rPrChange>
          </w:rPr>
          <w:delText xml:space="preserve"> */</w:delText>
        </w:r>
      </w:del>
    </w:p>
    <w:p w:rsidR="00743B33" w:rsidRPr="00743B33" w:rsidRDefault="00D20E06">
      <w:pPr>
        <w:ind w:left="540"/>
        <w:rPr>
          <w:rFonts w:ascii="Calibri" w:hAnsi="Calibri" w:cs="Courier New"/>
          <w:sz w:val="20"/>
          <w:szCs w:val="20"/>
          <w:rPrChange w:id="30248" w:author="Author">
            <w:rPr>
              <w:rFonts w:ascii="Courier New" w:hAnsi="Courier New" w:cs="Courier New"/>
              <w:sz w:val="20"/>
              <w:szCs w:val="20"/>
            </w:rPr>
          </w:rPrChange>
        </w:rPr>
      </w:pPr>
      <w:del w:id="30249" w:author="Author">
        <w:r>
          <w:rPr>
            <w:rFonts w:ascii="Calibri" w:hAnsi="Calibri" w:cs="Courier New"/>
            <w:sz w:val="20"/>
            <w:szCs w:val="20"/>
            <w:rPrChange w:id="30250" w:author="Author">
              <w:rPr>
                <w:rFonts w:ascii="Courier New" w:hAnsi="Courier New" w:cs="Courier New"/>
                <w:sz w:val="20"/>
                <w:szCs w:val="20"/>
              </w:rPr>
            </w:rPrChange>
          </w:rPr>
          <w:delText>/*</w:delText>
        </w:r>
      </w:del>
      <w:ins w:id="30251" w:author="Author">
        <w:r>
          <w:rPr>
            <w:rFonts w:ascii="Calibri" w:hAnsi="Calibri" w:cs="Courier New"/>
            <w:sz w:val="20"/>
            <w:szCs w:val="20"/>
          </w:rPr>
          <w:t>//</w:t>
        </w:r>
      </w:ins>
      <w:r>
        <w:rPr>
          <w:rFonts w:ascii="Calibri" w:hAnsi="Calibri" w:cs="Courier New"/>
          <w:sz w:val="20"/>
          <w:szCs w:val="20"/>
          <w:rPrChange w:id="30252" w:author="Author">
            <w:rPr>
              <w:rFonts w:ascii="Courier New" w:hAnsi="Courier New" w:cs="Courier New"/>
              <w:sz w:val="20"/>
              <w:szCs w:val="20"/>
            </w:rPr>
          </w:rPrChange>
        </w:rPr>
        <w:t xml:space="preserve"> Optimization with a mask</w:t>
      </w:r>
      <w:del w:id="30253" w:author="Author">
        <w:r>
          <w:rPr>
            <w:rFonts w:ascii="Calibri" w:hAnsi="Calibri" w:cs="Courier New"/>
            <w:sz w:val="20"/>
            <w:szCs w:val="20"/>
            <w:rPrChange w:id="30254" w:author="Author">
              <w:rPr>
                <w:rFonts w:ascii="Courier New" w:hAnsi="Courier New" w:cs="Courier New"/>
                <w:sz w:val="20"/>
                <w:szCs w:val="20"/>
              </w:rPr>
            </w:rPrChange>
          </w:rPr>
          <w:delText xml:space="preserve"> */</w:delText>
        </w:r>
      </w:del>
    </w:p>
    <w:p w:rsidR="00743B33" w:rsidRPr="00743B33" w:rsidRDefault="00D20E06">
      <w:pPr>
        <w:ind w:left="540"/>
        <w:rPr>
          <w:rFonts w:ascii="Calibri" w:hAnsi="Calibri" w:cs="Courier New"/>
          <w:sz w:val="20"/>
          <w:szCs w:val="20"/>
          <w:rPrChange w:id="30255" w:author="Author">
            <w:rPr>
              <w:rFonts w:ascii="Courier New" w:hAnsi="Courier New" w:cs="Courier New"/>
              <w:sz w:val="20"/>
              <w:szCs w:val="20"/>
            </w:rPr>
          </w:rPrChange>
        </w:rPr>
      </w:pPr>
      <w:ins w:id="30256" w:author="Author">
        <w:r>
          <w:rPr>
            <w:rFonts w:ascii="Calibri" w:hAnsi="Calibri" w:cs="Courier New"/>
            <w:sz w:val="20"/>
            <w:szCs w:val="20"/>
          </w:rPr>
          <w:t>private bool</w:t>
        </w:r>
      </w:ins>
      <w:del w:id="30257" w:author="Author">
        <w:r>
          <w:rPr>
            <w:rFonts w:ascii="Calibri" w:hAnsi="Calibri" w:cs="Courier New"/>
            <w:sz w:val="20"/>
            <w:szCs w:val="20"/>
            <w:rPrChange w:id="30258" w:author="Author">
              <w:rPr>
                <w:rFonts w:ascii="Courier New" w:hAnsi="Courier New" w:cs="Courier New"/>
                <w:sz w:val="20"/>
                <w:szCs w:val="20"/>
              </w:rPr>
            </w:rPrChange>
          </w:rPr>
          <w:delText>#define</w:delText>
        </w:r>
      </w:del>
      <w:r>
        <w:rPr>
          <w:rFonts w:ascii="Calibri" w:hAnsi="Calibri" w:cs="Courier New"/>
          <w:sz w:val="20"/>
          <w:szCs w:val="20"/>
          <w:rPrChange w:id="30259" w:author="Author">
            <w:rPr>
              <w:rFonts w:ascii="Courier New" w:hAnsi="Courier New" w:cs="Courier New"/>
              <w:sz w:val="20"/>
              <w:szCs w:val="20"/>
            </w:rPr>
          </w:rPrChange>
        </w:rPr>
        <w:t xml:space="preserve"> </w:t>
      </w:r>
      <w:del w:id="30260" w:author="Author">
        <w:r>
          <w:rPr>
            <w:rFonts w:ascii="Calibri" w:hAnsi="Calibri" w:cs="Courier New"/>
            <w:sz w:val="20"/>
            <w:szCs w:val="20"/>
            <w:rPrChange w:id="30261" w:author="Author">
              <w:rPr>
                <w:rFonts w:ascii="Courier New" w:hAnsi="Courier New" w:cs="Courier New"/>
                <w:sz w:val="20"/>
                <w:szCs w:val="20"/>
              </w:rPr>
            </w:rPrChange>
          </w:rPr>
          <w:delText>SYNC_ALL_BITS</w:delText>
        </w:r>
      </w:del>
      <w:ins w:id="30262" w:author="Author">
        <w:r>
          <w:rPr>
            <w:rFonts w:ascii="Calibri" w:hAnsi="Calibri" w:cs="Courier New"/>
            <w:sz w:val="20"/>
            <w:szCs w:val="20"/>
          </w:rPr>
          <w:t>SyncAllBit</w:t>
        </w:r>
      </w:ins>
      <w:r>
        <w:rPr>
          <w:rFonts w:ascii="Calibri" w:hAnsi="Calibri" w:cs="Courier New"/>
          <w:sz w:val="20"/>
          <w:szCs w:val="20"/>
          <w:rPrChange w:id="30263" w:author="Author">
            <w:rPr>
              <w:rFonts w:ascii="Courier New" w:hAnsi="Courier New" w:cs="Courier New"/>
              <w:sz w:val="20"/>
              <w:szCs w:val="20"/>
            </w:rPr>
          </w:rPrChange>
        </w:rPr>
        <w:t xml:space="preserve"> </w:t>
      </w:r>
      <w:ins w:id="30264" w:author="Author">
        <w:r>
          <w:rPr>
            <w:rFonts w:ascii="Calibri" w:hAnsi="Calibri" w:cs="Courier New"/>
            <w:sz w:val="20"/>
            <w:szCs w:val="20"/>
          </w:rPr>
          <w:t xml:space="preserve"> = </w:t>
        </w:r>
      </w:ins>
      <w:r>
        <w:rPr>
          <w:rFonts w:ascii="Calibri" w:hAnsi="Calibri" w:cs="Courier New"/>
          <w:sz w:val="20"/>
          <w:szCs w:val="20"/>
        </w:rPr>
        <w:t>(</w:t>
      </w:r>
      <w:ins w:id="30265" w:author="Author">
        <w:r>
          <w:rPr>
            <w:rFonts w:ascii="Calibri" w:hAnsi="Calibri" w:cs="Courier New"/>
            <w:sz w:val="20"/>
            <w:szCs w:val="20"/>
          </w:rPr>
          <w:t>S</w:t>
        </w:r>
      </w:ins>
      <w:del w:id="30266" w:author="Author">
        <w:r>
          <w:rPr>
            <w:rFonts w:ascii="Calibri" w:hAnsi="Calibri" w:cs="Courier New"/>
            <w:sz w:val="20"/>
            <w:szCs w:val="20"/>
          </w:rPr>
          <w:delText>s</w:delText>
        </w:r>
      </w:del>
      <w:r>
        <w:rPr>
          <w:rFonts w:ascii="Calibri" w:hAnsi="Calibri" w:cs="Courier New"/>
          <w:sz w:val="20"/>
          <w:szCs w:val="20"/>
        </w:rPr>
        <w:t>ync</w:t>
      </w:r>
      <w:del w:id="30267" w:author="Author">
        <w:r>
          <w:rPr>
            <w:rFonts w:ascii="Calibri" w:hAnsi="Calibri" w:cs="Courier New"/>
            <w:sz w:val="20"/>
            <w:szCs w:val="20"/>
          </w:rPr>
          <w:delText>_t</w:delText>
        </w:r>
      </w:del>
      <w:ins w:id="30268" w:author="Author">
        <w:r>
          <w:rPr>
            <w:rFonts w:ascii="Calibri" w:hAnsi="Calibri" w:cs="Courier New"/>
            <w:sz w:val="20"/>
            <w:szCs w:val="20"/>
          </w:rPr>
          <w:t>T</w:t>
        </w:r>
      </w:ins>
      <w:r>
        <w:rPr>
          <w:rFonts w:ascii="Calibri" w:hAnsi="Calibri" w:cs="Courier New"/>
          <w:sz w:val="20"/>
          <w:szCs w:val="20"/>
        </w:rPr>
        <w:t xml:space="preserve">imeout | </w:t>
      </w:r>
      <w:ins w:id="30269" w:author="Author">
        <w:r>
          <w:rPr>
            <w:rFonts w:ascii="Calibri" w:hAnsi="Calibri" w:cs="Courier New"/>
            <w:sz w:val="20"/>
            <w:szCs w:val="20"/>
          </w:rPr>
          <w:t>S</w:t>
        </w:r>
      </w:ins>
      <w:del w:id="30270" w:author="Author">
        <w:r>
          <w:rPr>
            <w:rFonts w:ascii="Calibri" w:hAnsi="Calibri" w:cs="Courier New"/>
            <w:sz w:val="20"/>
            <w:szCs w:val="20"/>
          </w:rPr>
          <w:delText>s</w:delText>
        </w:r>
      </w:del>
      <w:r>
        <w:rPr>
          <w:rFonts w:ascii="Calibri" w:hAnsi="Calibri" w:cs="Courier New"/>
          <w:sz w:val="20"/>
          <w:szCs w:val="20"/>
        </w:rPr>
        <w:t>ync</w:t>
      </w:r>
      <w:ins w:id="30271" w:author="Author">
        <w:r>
          <w:rPr>
            <w:rFonts w:ascii="Calibri" w:hAnsi="Calibri" w:cs="Courier New"/>
            <w:sz w:val="20"/>
            <w:szCs w:val="20"/>
          </w:rPr>
          <w:t>W</w:t>
        </w:r>
      </w:ins>
      <w:del w:id="30272" w:author="Author">
        <w:r>
          <w:rPr>
            <w:rFonts w:ascii="Calibri" w:hAnsi="Calibri" w:cs="Courier New"/>
            <w:sz w:val="20"/>
            <w:szCs w:val="20"/>
          </w:rPr>
          <w:delText>_w</w:delText>
        </w:r>
      </w:del>
      <w:r>
        <w:rPr>
          <w:rFonts w:ascii="Calibri" w:hAnsi="Calibri" w:cs="Courier New"/>
          <w:sz w:val="20"/>
          <w:szCs w:val="20"/>
        </w:rPr>
        <w:t>ait</w:t>
      </w:r>
      <w:ins w:id="30273" w:author="Author">
        <w:r>
          <w:rPr>
            <w:rFonts w:ascii="Calibri" w:hAnsi="Calibri" w:cs="Courier New"/>
            <w:sz w:val="20"/>
            <w:szCs w:val="20"/>
          </w:rPr>
          <w:t>I</w:t>
        </w:r>
      </w:ins>
      <w:del w:id="30274" w:author="Author">
        <w:r>
          <w:rPr>
            <w:rFonts w:ascii="Calibri" w:hAnsi="Calibri" w:cs="Courier New"/>
            <w:sz w:val="20"/>
            <w:szCs w:val="20"/>
          </w:rPr>
          <w:delText>_i</w:delText>
        </w:r>
      </w:del>
      <w:r>
        <w:rPr>
          <w:rFonts w:ascii="Calibri" w:hAnsi="Calibri" w:cs="Courier New"/>
          <w:sz w:val="20"/>
          <w:szCs w:val="20"/>
        </w:rPr>
        <w:t xml:space="preserve">nc | </w:t>
      </w:r>
      <w:del w:id="30275" w:author="Author">
        <w:r>
          <w:rPr>
            <w:rFonts w:ascii="Calibri" w:hAnsi="Calibri" w:cs="Courier New"/>
            <w:sz w:val="20"/>
            <w:szCs w:val="20"/>
          </w:rPr>
          <w:delText>s</w:delText>
        </w:r>
      </w:del>
      <w:ins w:id="30276" w:author="Author">
        <w:r>
          <w:rPr>
            <w:rFonts w:ascii="Calibri" w:hAnsi="Calibri" w:cs="Courier New"/>
            <w:sz w:val="20"/>
            <w:szCs w:val="20"/>
          </w:rPr>
          <w:t>S</w:t>
        </w:r>
      </w:ins>
      <w:r>
        <w:rPr>
          <w:rFonts w:ascii="Calibri" w:hAnsi="Calibri" w:cs="Courier New"/>
          <w:sz w:val="20"/>
          <w:szCs w:val="20"/>
        </w:rPr>
        <w:t>ync</w:t>
      </w:r>
      <w:ins w:id="30277" w:author="Author">
        <w:r>
          <w:rPr>
            <w:rFonts w:ascii="Calibri" w:hAnsi="Calibri" w:cs="Courier New"/>
            <w:sz w:val="20"/>
            <w:szCs w:val="20"/>
          </w:rPr>
          <w:t>R</w:t>
        </w:r>
      </w:ins>
      <w:del w:id="30278" w:author="Author">
        <w:r>
          <w:rPr>
            <w:rFonts w:ascii="Calibri" w:hAnsi="Calibri" w:cs="Courier New"/>
            <w:sz w:val="20"/>
            <w:szCs w:val="20"/>
          </w:rPr>
          <w:delText>_r</w:delText>
        </w:r>
      </w:del>
      <w:r>
        <w:rPr>
          <w:rFonts w:ascii="Calibri" w:hAnsi="Calibri" w:cs="Courier New"/>
          <w:sz w:val="20"/>
          <w:szCs w:val="20"/>
        </w:rPr>
        <w:t>esync</w:t>
      </w:r>
      <w:ins w:id="30279" w:author="Author">
        <w:r>
          <w:rPr>
            <w:rFonts w:ascii="Calibri" w:hAnsi="Calibri" w:cs="Courier New"/>
            <w:sz w:val="20"/>
            <w:szCs w:val="20"/>
          </w:rPr>
          <w:t>O</w:t>
        </w:r>
      </w:ins>
      <w:del w:id="30280" w:author="Author">
        <w:r>
          <w:rPr>
            <w:rFonts w:ascii="Calibri" w:hAnsi="Calibri" w:cs="Courier New"/>
            <w:sz w:val="20"/>
            <w:szCs w:val="20"/>
          </w:rPr>
          <w:delText>_o</w:delText>
        </w:r>
      </w:del>
      <w:r>
        <w:rPr>
          <w:rFonts w:ascii="Calibri" w:hAnsi="Calibri" w:cs="Courier New"/>
          <w:sz w:val="20"/>
          <w:szCs w:val="20"/>
        </w:rPr>
        <w:t xml:space="preserve">ffset | </w:t>
      </w:r>
      <w:ins w:id="30281" w:author="Author">
        <w:r>
          <w:rPr>
            <w:rFonts w:ascii="Calibri" w:hAnsi="Calibri" w:cs="Courier New"/>
            <w:sz w:val="20"/>
            <w:szCs w:val="20"/>
          </w:rPr>
          <w:t>S</w:t>
        </w:r>
      </w:ins>
      <w:del w:id="30282" w:author="Author">
        <w:r>
          <w:rPr>
            <w:rFonts w:ascii="Calibri" w:hAnsi="Calibri" w:cs="Courier New"/>
            <w:sz w:val="20"/>
            <w:szCs w:val="20"/>
          </w:rPr>
          <w:delText>s</w:delText>
        </w:r>
      </w:del>
      <w:r>
        <w:rPr>
          <w:rFonts w:ascii="Calibri" w:hAnsi="Calibri" w:cs="Courier New"/>
          <w:sz w:val="20"/>
          <w:szCs w:val="20"/>
        </w:rPr>
        <w:t>ync</w:t>
      </w:r>
      <w:ins w:id="30283" w:author="Author">
        <w:r>
          <w:rPr>
            <w:rFonts w:ascii="Calibri" w:hAnsi="Calibri" w:cs="Courier New"/>
            <w:sz w:val="20"/>
            <w:szCs w:val="20"/>
          </w:rPr>
          <w:t>P</w:t>
        </w:r>
      </w:ins>
      <w:del w:id="30284" w:author="Author">
        <w:r>
          <w:rPr>
            <w:rFonts w:ascii="Calibri" w:hAnsi="Calibri" w:cs="Courier New"/>
            <w:sz w:val="20"/>
            <w:szCs w:val="20"/>
          </w:rPr>
          <w:delText>_p</w:delText>
        </w:r>
      </w:del>
      <w:r>
        <w:rPr>
          <w:rFonts w:ascii="Calibri" w:hAnsi="Calibri" w:cs="Courier New"/>
          <w:sz w:val="20"/>
          <w:szCs w:val="20"/>
        </w:rPr>
        <w:t>hase</w:t>
      </w:r>
      <w:ins w:id="30285" w:author="Author">
        <w:r>
          <w:rPr>
            <w:rFonts w:ascii="Calibri" w:hAnsi="Calibri" w:cs="Courier New"/>
            <w:sz w:val="20"/>
            <w:szCs w:val="20"/>
          </w:rPr>
          <w:t>P</w:t>
        </w:r>
      </w:ins>
      <w:del w:id="30286" w:author="Author">
        <w:r>
          <w:rPr>
            <w:rFonts w:ascii="Calibri" w:hAnsi="Calibri" w:cs="Courier New"/>
            <w:sz w:val="20"/>
            <w:szCs w:val="20"/>
          </w:rPr>
          <w:delText>_p</w:delText>
        </w:r>
      </w:del>
      <w:r>
        <w:rPr>
          <w:rFonts w:ascii="Calibri" w:hAnsi="Calibri" w:cs="Courier New"/>
          <w:sz w:val="20"/>
          <w:szCs w:val="20"/>
        </w:rPr>
        <w:t>laus</w:t>
      </w:r>
      <w:ins w:id="30287" w:author="Author">
        <w:r>
          <w:rPr>
            <w:rFonts w:ascii="Calibri" w:hAnsi="Calibri" w:cs="Courier New"/>
            <w:sz w:val="20"/>
            <w:szCs w:val="20"/>
          </w:rPr>
          <w:t>C</w:t>
        </w:r>
      </w:ins>
      <w:del w:id="30288" w:author="Author">
        <w:r>
          <w:rPr>
            <w:rFonts w:ascii="Calibri" w:hAnsi="Calibri" w:cs="Courier New"/>
            <w:sz w:val="20"/>
            <w:szCs w:val="20"/>
          </w:rPr>
          <w:delText>_c</w:delText>
        </w:r>
      </w:del>
      <w:r>
        <w:rPr>
          <w:rFonts w:ascii="Calibri" w:hAnsi="Calibri" w:cs="Courier New"/>
          <w:sz w:val="20"/>
          <w:szCs w:val="20"/>
        </w:rPr>
        <w:t xml:space="preserve">hk | </w:t>
      </w:r>
      <w:ins w:id="30289" w:author="Author">
        <w:r>
          <w:rPr>
            <w:rFonts w:ascii="Calibri" w:hAnsi="Calibri" w:cs="Courier New"/>
            <w:sz w:val="20"/>
            <w:szCs w:val="20"/>
          </w:rPr>
          <w:t>S</w:t>
        </w:r>
      </w:ins>
      <w:del w:id="30290" w:author="Author">
        <w:r>
          <w:rPr>
            <w:rFonts w:ascii="Calibri" w:hAnsi="Calibri" w:cs="Courier New"/>
            <w:sz w:val="20"/>
            <w:szCs w:val="20"/>
          </w:rPr>
          <w:delText>s</w:delText>
        </w:r>
      </w:del>
      <w:r>
        <w:rPr>
          <w:rFonts w:ascii="Calibri" w:hAnsi="Calibri" w:cs="Courier New"/>
          <w:sz w:val="20"/>
          <w:szCs w:val="20"/>
        </w:rPr>
        <w:t>ync</w:t>
      </w:r>
      <w:ins w:id="30291" w:author="Author">
        <w:r>
          <w:rPr>
            <w:rFonts w:ascii="Calibri" w:hAnsi="Calibri" w:cs="Courier New"/>
            <w:sz w:val="20"/>
            <w:szCs w:val="20"/>
          </w:rPr>
          <w:t>P</w:t>
        </w:r>
      </w:ins>
      <w:del w:id="30292" w:author="Author">
        <w:r>
          <w:rPr>
            <w:rFonts w:ascii="Calibri" w:hAnsi="Calibri" w:cs="Courier New"/>
            <w:sz w:val="20"/>
            <w:szCs w:val="20"/>
          </w:rPr>
          <w:delText>_p</w:delText>
        </w:r>
      </w:del>
      <w:r>
        <w:rPr>
          <w:rFonts w:ascii="Calibri" w:hAnsi="Calibri" w:cs="Courier New"/>
          <w:sz w:val="20"/>
          <w:szCs w:val="20"/>
        </w:rPr>
        <w:t>hase</w:t>
      </w:r>
      <w:ins w:id="30293" w:author="Author">
        <w:r>
          <w:rPr>
            <w:rFonts w:ascii="Calibri" w:hAnsi="Calibri" w:cs="Courier New"/>
            <w:sz w:val="20"/>
            <w:szCs w:val="20"/>
          </w:rPr>
          <w:t>P</w:t>
        </w:r>
      </w:ins>
      <w:del w:id="30294" w:author="Author">
        <w:r>
          <w:rPr>
            <w:rFonts w:ascii="Calibri" w:hAnsi="Calibri" w:cs="Courier New"/>
            <w:sz w:val="20"/>
            <w:szCs w:val="20"/>
          </w:rPr>
          <w:delText>_p</w:delText>
        </w:r>
      </w:del>
      <w:r>
        <w:rPr>
          <w:rFonts w:ascii="Calibri" w:hAnsi="Calibri" w:cs="Courier New"/>
          <w:sz w:val="20"/>
          <w:szCs w:val="20"/>
        </w:rPr>
        <w:t>laus</w:t>
      </w:r>
      <w:ins w:id="30295" w:author="Author">
        <w:r>
          <w:rPr>
            <w:rFonts w:ascii="Calibri" w:hAnsi="Calibri" w:cs="Courier New"/>
            <w:sz w:val="20"/>
            <w:szCs w:val="20"/>
          </w:rPr>
          <w:t>S</w:t>
        </w:r>
      </w:ins>
      <w:del w:id="30296" w:author="Author">
        <w:r>
          <w:rPr>
            <w:rFonts w:ascii="Calibri" w:hAnsi="Calibri" w:cs="Courier New"/>
            <w:sz w:val="20"/>
            <w:szCs w:val="20"/>
          </w:rPr>
          <w:delText>_s</w:delText>
        </w:r>
      </w:del>
      <w:r>
        <w:rPr>
          <w:rFonts w:ascii="Calibri" w:hAnsi="Calibri" w:cs="Courier New"/>
          <w:sz w:val="20"/>
          <w:szCs w:val="20"/>
        </w:rPr>
        <w:t>econd</w:t>
      </w:r>
      <w:ins w:id="30297" w:author="Author">
        <w:r>
          <w:rPr>
            <w:rFonts w:ascii="Calibri" w:hAnsi="Calibri" w:cs="Courier New"/>
            <w:sz w:val="20"/>
            <w:szCs w:val="20"/>
          </w:rPr>
          <w:t>C</w:t>
        </w:r>
      </w:ins>
      <w:del w:id="30298" w:author="Author">
        <w:r>
          <w:rPr>
            <w:rFonts w:ascii="Calibri" w:hAnsi="Calibri" w:cs="Courier New"/>
            <w:sz w:val="20"/>
            <w:szCs w:val="20"/>
          </w:rPr>
          <w:delText>_c</w:delText>
        </w:r>
      </w:del>
      <w:r>
        <w:rPr>
          <w:rFonts w:ascii="Calibri" w:hAnsi="Calibri" w:cs="Courier New"/>
          <w:sz w:val="20"/>
          <w:szCs w:val="20"/>
        </w:rPr>
        <w:t>hk)</w:t>
      </w:r>
    </w:p>
    <w:p w:rsidR="00743B33" w:rsidRPr="00743B33" w:rsidRDefault="00743B33">
      <w:pPr>
        <w:ind w:left="540"/>
        <w:rPr>
          <w:rFonts w:ascii="Calibri" w:hAnsi="Calibri" w:cs="Courier New"/>
          <w:sz w:val="20"/>
          <w:szCs w:val="20"/>
          <w:rPrChange w:id="30299" w:author="Author">
            <w:rPr>
              <w:rFonts w:ascii="Courier New" w:hAnsi="Courier New" w:cs="Courier New"/>
              <w:sz w:val="20"/>
              <w:szCs w:val="20"/>
            </w:rPr>
          </w:rPrChange>
        </w:rPr>
      </w:pPr>
    </w:p>
    <w:p w:rsidR="00743B33" w:rsidRPr="00743B33" w:rsidRDefault="00D20E06">
      <w:pPr>
        <w:ind w:left="540"/>
        <w:rPr>
          <w:rFonts w:ascii="Calibri" w:hAnsi="Calibri" w:cs="Courier New"/>
          <w:sz w:val="20"/>
          <w:szCs w:val="20"/>
          <w:rPrChange w:id="30300" w:author="Author">
            <w:rPr>
              <w:rFonts w:ascii="Courier New" w:hAnsi="Courier New" w:cs="Courier New"/>
              <w:sz w:val="20"/>
              <w:szCs w:val="20"/>
            </w:rPr>
          </w:rPrChange>
        </w:rPr>
      </w:pPr>
      <w:r>
        <w:rPr>
          <w:rFonts w:ascii="Calibri" w:hAnsi="Calibri" w:cs="Courier New"/>
          <w:sz w:val="20"/>
          <w:szCs w:val="20"/>
          <w:rPrChange w:id="30301" w:author="Author">
            <w:rPr>
              <w:rFonts w:ascii="Courier New" w:hAnsi="Courier New" w:cs="Courier New"/>
              <w:sz w:val="20"/>
              <w:szCs w:val="20"/>
            </w:rPr>
          </w:rPrChange>
        </w:rPr>
        <w:t xml:space="preserve">if ((stNxt &amp; </w:t>
      </w:r>
      <w:ins w:id="30302" w:author="Author">
        <w:r>
          <w:rPr>
            <w:rFonts w:ascii="Calibri" w:hAnsi="Calibri" w:cs="Courier New"/>
            <w:sz w:val="20"/>
            <w:szCs w:val="20"/>
          </w:rPr>
          <w:t xml:space="preserve">SyncAllBit </w:t>
        </w:r>
      </w:ins>
      <w:del w:id="30303" w:author="Author">
        <w:r>
          <w:rPr>
            <w:rFonts w:ascii="Calibri" w:hAnsi="Calibri" w:cs="Courier New"/>
            <w:sz w:val="20"/>
            <w:szCs w:val="20"/>
            <w:rPrChange w:id="30304" w:author="Author">
              <w:rPr>
                <w:rFonts w:ascii="Courier New" w:hAnsi="Courier New" w:cs="Courier New"/>
                <w:sz w:val="20"/>
                <w:szCs w:val="20"/>
              </w:rPr>
            </w:rPrChange>
          </w:rPr>
          <w:delText>SYNC_ALL_BITS</w:delText>
        </w:r>
      </w:del>
      <w:r>
        <w:rPr>
          <w:rFonts w:ascii="Calibri" w:hAnsi="Calibri" w:cs="Courier New"/>
          <w:sz w:val="20"/>
          <w:szCs w:val="20"/>
          <w:rPrChange w:id="30305" w:author="Author">
            <w:rPr>
              <w:rFonts w:ascii="Courier New" w:hAnsi="Courier New" w:cs="Courier New"/>
              <w:sz w:val="20"/>
              <w:szCs w:val="20"/>
            </w:rPr>
          </w:rPrChange>
        </w:rPr>
        <w:t>) != 0)</w:t>
      </w:r>
    </w:p>
    <w:p w:rsidR="00743B33" w:rsidRPr="00743B33" w:rsidRDefault="00D20E06">
      <w:pPr>
        <w:ind w:left="540"/>
        <w:rPr>
          <w:rFonts w:ascii="Calibri" w:hAnsi="Calibri" w:cs="Courier New"/>
          <w:sz w:val="20"/>
          <w:szCs w:val="20"/>
          <w:rPrChange w:id="30306" w:author="Author">
            <w:rPr>
              <w:rFonts w:ascii="Courier New" w:hAnsi="Courier New" w:cs="Courier New"/>
              <w:sz w:val="20"/>
              <w:szCs w:val="20"/>
            </w:rPr>
          </w:rPrChange>
        </w:rPr>
      </w:pPr>
      <w:r>
        <w:rPr>
          <w:rFonts w:ascii="Calibri" w:hAnsi="Calibri" w:cs="Courier New"/>
          <w:sz w:val="20"/>
          <w:szCs w:val="20"/>
          <w:rPrChange w:id="30307" w:author="Author">
            <w:rPr>
              <w:rFonts w:ascii="Courier New" w:hAnsi="Courier New" w:cs="Courier New"/>
              <w:sz w:val="20"/>
              <w:szCs w:val="20"/>
            </w:rPr>
          </w:rPrChange>
        </w:rPr>
        <w:t>{</w:t>
      </w:r>
    </w:p>
    <w:p w:rsidR="00743B33" w:rsidRPr="00743B33" w:rsidRDefault="00D20E06">
      <w:pPr>
        <w:ind w:left="540"/>
        <w:rPr>
          <w:rFonts w:ascii="Calibri" w:hAnsi="Calibri" w:cs="Courier New"/>
          <w:sz w:val="20"/>
          <w:szCs w:val="20"/>
          <w:rPrChange w:id="30308" w:author="Author">
            <w:rPr>
              <w:rFonts w:ascii="Courier New" w:hAnsi="Courier New" w:cs="Courier New"/>
              <w:sz w:val="20"/>
              <w:szCs w:val="20"/>
            </w:rPr>
          </w:rPrChange>
        </w:rPr>
      </w:pPr>
      <w:r>
        <w:rPr>
          <w:rFonts w:ascii="Calibri" w:hAnsi="Calibri" w:cs="Courier New"/>
          <w:sz w:val="20"/>
          <w:szCs w:val="20"/>
          <w:rPrChange w:id="30309" w:author="Author">
            <w:rPr>
              <w:rFonts w:ascii="Courier New" w:hAnsi="Courier New" w:cs="Courier New"/>
              <w:sz w:val="20"/>
              <w:szCs w:val="20"/>
            </w:rPr>
          </w:rPrChange>
        </w:rPr>
        <w:t xml:space="preserve">  ...</w:t>
      </w:r>
    </w:p>
    <w:p w:rsidR="00743B33" w:rsidRPr="00743B33" w:rsidRDefault="00D20E06">
      <w:pPr>
        <w:ind w:left="540"/>
        <w:rPr>
          <w:rFonts w:ascii="Calibri" w:hAnsi="Calibri" w:cs="Courier New"/>
          <w:sz w:val="20"/>
          <w:szCs w:val="20"/>
          <w:rPrChange w:id="30310" w:author="Author">
            <w:rPr>
              <w:rFonts w:ascii="Courier New" w:hAnsi="Courier New" w:cs="Courier New"/>
              <w:sz w:val="20"/>
              <w:szCs w:val="20"/>
            </w:rPr>
          </w:rPrChange>
        </w:rPr>
      </w:pPr>
      <w:r>
        <w:rPr>
          <w:rFonts w:ascii="Calibri" w:hAnsi="Calibri" w:cs="Courier New"/>
          <w:sz w:val="20"/>
          <w:szCs w:val="20"/>
          <w:rPrChange w:id="30311" w:author="Author">
            <w:rPr>
              <w:rFonts w:ascii="Courier New" w:hAnsi="Courier New" w:cs="Courier New"/>
              <w:sz w:val="20"/>
              <w:szCs w:val="20"/>
            </w:rPr>
          </w:rPrChange>
        </w:rPr>
        <w:t>}</w:t>
      </w:r>
    </w:p>
    <w:p w:rsidR="00743B33" w:rsidRPr="00743B33" w:rsidRDefault="00743B33">
      <w:pPr>
        <w:ind w:left="540"/>
        <w:rPr>
          <w:rFonts w:ascii="Calibri" w:hAnsi="Calibri"/>
          <w:sz w:val="20"/>
          <w:szCs w:val="20"/>
          <w:lang w:val="en-US"/>
          <w:rPrChange w:id="30312" w:author="Author">
            <w:rPr>
              <w:rFonts w:ascii="Trebuchet MS" w:hAnsi="Trebuchet MS"/>
              <w:sz w:val="20"/>
              <w:lang w:val="en-US"/>
            </w:rPr>
          </w:rPrChange>
        </w:rPr>
      </w:pPr>
    </w:p>
    <w:p w:rsidR="00743B33" w:rsidRPr="00743B33" w:rsidRDefault="00D20E06">
      <w:pPr>
        <w:ind w:left="540"/>
        <w:rPr>
          <w:rFonts w:ascii="Calibri" w:hAnsi="Calibri"/>
          <w:sz w:val="20"/>
          <w:szCs w:val="20"/>
          <w:rPrChange w:id="30313" w:author="Author">
            <w:rPr>
              <w:rFonts w:ascii="Trebuchet MS" w:hAnsi="Trebuchet MS"/>
              <w:sz w:val="20"/>
              <w:szCs w:val="20"/>
            </w:rPr>
          </w:rPrChange>
        </w:rPr>
      </w:pPr>
      <w:del w:id="30314" w:author="Author">
        <w:r>
          <w:rPr>
            <w:rFonts w:ascii="Calibri" w:hAnsi="Calibri"/>
            <w:sz w:val="20"/>
            <w:szCs w:val="20"/>
            <w:rPrChange w:id="30315" w:author="Author">
              <w:rPr>
                <w:rFonts w:ascii="Trebuchet MS" w:hAnsi="Trebuchet MS"/>
                <w:sz w:val="20"/>
                <w:szCs w:val="20"/>
              </w:rPr>
            </w:rPrChange>
          </w:rPr>
          <w:delText>/*</w:delText>
        </w:r>
      </w:del>
      <w:ins w:id="30316" w:author="Author">
        <w:r>
          <w:rPr>
            <w:rFonts w:ascii="Calibri" w:hAnsi="Calibri"/>
            <w:sz w:val="20"/>
            <w:szCs w:val="20"/>
          </w:rPr>
          <w:t>//</w:t>
        </w:r>
      </w:ins>
      <w:r>
        <w:rPr>
          <w:rFonts w:ascii="Calibri" w:hAnsi="Calibri"/>
          <w:sz w:val="20"/>
          <w:szCs w:val="20"/>
          <w:rPrChange w:id="30317" w:author="Author">
            <w:rPr>
              <w:rFonts w:ascii="Trebuchet MS" w:hAnsi="Trebuchet MS"/>
              <w:sz w:val="20"/>
              <w:szCs w:val="20"/>
            </w:rPr>
          </w:rPrChange>
        </w:rPr>
        <w:t xml:space="preserve"> Not compliant</w:t>
      </w:r>
      <w:del w:id="30318" w:author="Author">
        <w:r>
          <w:rPr>
            <w:rFonts w:ascii="Calibri" w:hAnsi="Calibri"/>
            <w:sz w:val="20"/>
            <w:szCs w:val="20"/>
            <w:rPrChange w:id="30319" w:author="Author">
              <w:rPr>
                <w:rFonts w:ascii="Trebuchet MS" w:hAnsi="Trebuchet MS"/>
                <w:sz w:val="20"/>
                <w:szCs w:val="20"/>
              </w:rPr>
            </w:rPrChange>
          </w:rPr>
          <w:delText xml:space="preserve"> */</w:delText>
        </w:r>
      </w:del>
    </w:p>
    <w:p w:rsidR="00743B33" w:rsidRPr="00743B33" w:rsidRDefault="00D20E06">
      <w:pPr>
        <w:ind w:left="540"/>
        <w:rPr>
          <w:rFonts w:ascii="Calibri" w:hAnsi="Calibri" w:cs="Courier New"/>
          <w:sz w:val="20"/>
          <w:szCs w:val="20"/>
          <w:rPrChange w:id="30320" w:author="Author">
            <w:rPr>
              <w:rFonts w:ascii="Courier New" w:hAnsi="Courier New" w:cs="Courier New"/>
              <w:sz w:val="20"/>
              <w:szCs w:val="20"/>
            </w:rPr>
          </w:rPrChange>
        </w:rPr>
      </w:pPr>
      <w:del w:id="30321" w:author="Author">
        <w:r>
          <w:rPr>
            <w:rFonts w:ascii="Calibri" w:hAnsi="Calibri" w:cs="Courier New"/>
            <w:sz w:val="20"/>
            <w:szCs w:val="20"/>
            <w:rPrChange w:id="30322" w:author="Author">
              <w:rPr>
                <w:rFonts w:ascii="Courier New" w:hAnsi="Courier New" w:cs="Courier New"/>
                <w:sz w:val="20"/>
                <w:szCs w:val="20"/>
              </w:rPr>
            </w:rPrChange>
          </w:rPr>
          <w:delText>/*</w:delText>
        </w:r>
      </w:del>
      <w:ins w:id="30323" w:author="Author">
        <w:r>
          <w:rPr>
            <w:rFonts w:ascii="Calibri" w:hAnsi="Calibri" w:cs="Courier New"/>
            <w:sz w:val="20"/>
            <w:szCs w:val="20"/>
          </w:rPr>
          <w:t>//</w:t>
        </w:r>
      </w:ins>
      <w:r>
        <w:rPr>
          <w:rFonts w:ascii="Calibri" w:hAnsi="Calibri" w:cs="Courier New"/>
          <w:sz w:val="20"/>
          <w:szCs w:val="20"/>
          <w:rPrChange w:id="30324" w:author="Author">
            <w:rPr>
              <w:rFonts w:ascii="Courier New" w:hAnsi="Courier New" w:cs="Courier New"/>
              <w:sz w:val="20"/>
              <w:szCs w:val="20"/>
            </w:rPr>
          </w:rPrChange>
        </w:rPr>
        <w:t xml:space="preserve"> CPU has to go through all conditions to check if any of them is true</w:t>
      </w:r>
      <w:del w:id="30325" w:author="Author">
        <w:r>
          <w:rPr>
            <w:rFonts w:ascii="Calibri" w:hAnsi="Calibri" w:cs="Courier New"/>
            <w:sz w:val="20"/>
            <w:szCs w:val="20"/>
            <w:rPrChange w:id="30326" w:author="Author">
              <w:rPr>
                <w:rFonts w:ascii="Courier New" w:hAnsi="Courier New" w:cs="Courier New"/>
                <w:sz w:val="20"/>
                <w:szCs w:val="20"/>
              </w:rPr>
            </w:rPrChange>
          </w:rPr>
          <w:delText xml:space="preserve"> */</w:delText>
        </w:r>
      </w:del>
    </w:p>
    <w:p w:rsidR="00743B33" w:rsidRPr="00743B33" w:rsidRDefault="00D20E06">
      <w:pPr>
        <w:ind w:left="540"/>
        <w:rPr>
          <w:rFonts w:ascii="Calibri" w:hAnsi="Calibri" w:cs="Courier New"/>
          <w:sz w:val="20"/>
          <w:szCs w:val="20"/>
          <w:rPrChange w:id="30327" w:author="Author">
            <w:rPr>
              <w:rFonts w:ascii="Courier New" w:hAnsi="Courier New" w:cs="Courier New"/>
              <w:sz w:val="20"/>
              <w:szCs w:val="20"/>
            </w:rPr>
          </w:rPrChange>
        </w:rPr>
      </w:pPr>
      <w:r>
        <w:rPr>
          <w:rFonts w:ascii="Calibri" w:hAnsi="Calibri" w:cs="Courier New"/>
          <w:sz w:val="20"/>
          <w:szCs w:val="20"/>
          <w:rPrChange w:id="30328" w:author="Author">
            <w:rPr>
              <w:rFonts w:ascii="Courier New" w:hAnsi="Courier New" w:cs="Courier New"/>
              <w:sz w:val="20"/>
              <w:szCs w:val="20"/>
            </w:rPr>
          </w:rPrChange>
        </w:rPr>
        <w:t xml:space="preserve">if ((stNxt == </w:t>
      </w:r>
      <w:ins w:id="30329" w:author="Author">
        <w:r>
          <w:rPr>
            <w:rFonts w:ascii="Calibri" w:hAnsi="Calibri" w:cs="Courier New"/>
            <w:sz w:val="20"/>
            <w:szCs w:val="20"/>
          </w:rPr>
          <w:t>S</w:t>
        </w:r>
      </w:ins>
      <w:del w:id="30330" w:author="Author">
        <w:r>
          <w:rPr>
            <w:rFonts w:ascii="Calibri" w:hAnsi="Calibri" w:cs="Courier New"/>
            <w:sz w:val="20"/>
            <w:szCs w:val="20"/>
          </w:rPr>
          <w:delText>s</w:delText>
        </w:r>
      </w:del>
      <w:r>
        <w:rPr>
          <w:rFonts w:ascii="Calibri" w:hAnsi="Calibri" w:cs="Courier New"/>
          <w:sz w:val="20"/>
          <w:szCs w:val="20"/>
        </w:rPr>
        <w:t>ync</w:t>
      </w:r>
      <w:ins w:id="30331" w:author="Author">
        <w:r>
          <w:rPr>
            <w:rFonts w:ascii="Calibri" w:hAnsi="Calibri" w:cs="Courier New"/>
            <w:sz w:val="20"/>
            <w:szCs w:val="20"/>
          </w:rPr>
          <w:t>T</w:t>
        </w:r>
      </w:ins>
      <w:del w:id="30332" w:author="Author">
        <w:r>
          <w:rPr>
            <w:rFonts w:ascii="Calibri" w:hAnsi="Calibri" w:cs="Courier New"/>
            <w:sz w:val="20"/>
            <w:szCs w:val="20"/>
            <w:rPrChange w:id="30333" w:author="Author">
              <w:rPr>
                <w:rFonts w:ascii="Courier New" w:hAnsi="Courier New" w:cs="Courier New"/>
                <w:sz w:val="20"/>
                <w:szCs w:val="20"/>
              </w:rPr>
            </w:rPrChange>
          </w:rPr>
          <w:delText>_</w:delText>
        </w:r>
        <w:r>
          <w:rPr>
            <w:rFonts w:ascii="Calibri" w:hAnsi="Calibri" w:cs="Courier New"/>
            <w:sz w:val="20"/>
            <w:szCs w:val="20"/>
          </w:rPr>
          <w:delText>t</w:delText>
        </w:r>
      </w:del>
      <w:r>
        <w:rPr>
          <w:rFonts w:ascii="Calibri" w:hAnsi="Calibri" w:cs="Courier New"/>
          <w:sz w:val="20"/>
          <w:szCs w:val="20"/>
        </w:rPr>
        <w:t>ime</w:t>
      </w:r>
      <w:ins w:id="30334" w:author="Author">
        <w:r>
          <w:rPr>
            <w:rFonts w:ascii="Calibri" w:hAnsi="Calibri" w:cs="Courier New"/>
            <w:sz w:val="20"/>
            <w:szCs w:val="20"/>
          </w:rPr>
          <w:t>O</w:t>
        </w:r>
      </w:ins>
      <w:del w:id="30335" w:author="Author">
        <w:r>
          <w:rPr>
            <w:rFonts w:ascii="Calibri" w:hAnsi="Calibri" w:cs="Courier New"/>
            <w:sz w:val="20"/>
            <w:szCs w:val="20"/>
          </w:rPr>
          <w:delText>o</w:delText>
        </w:r>
      </w:del>
      <w:r>
        <w:rPr>
          <w:rFonts w:ascii="Calibri" w:hAnsi="Calibri" w:cs="Courier New"/>
          <w:sz w:val="20"/>
          <w:szCs w:val="20"/>
        </w:rPr>
        <w:t>ut</w:t>
      </w:r>
      <w:r>
        <w:rPr>
          <w:rFonts w:ascii="Calibri" w:hAnsi="Calibri" w:cs="Courier New"/>
          <w:sz w:val="20"/>
          <w:szCs w:val="20"/>
          <w:rPrChange w:id="30336" w:author="Author">
            <w:rPr>
              <w:rFonts w:ascii="Courier New" w:hAnsi="Courier New" w:cs="Courier New"/>
              <w:sz w:val="20"/>
              <w:szCs w:val="20"/>
            </w:rPr>
          </w:rPrChange>
        </w:rPr>
        <w:t xml:space="preserve">) || (stNxt == </w:t>
      </w:r>
      <w:ins w:id="30337" w:author="Author">
        <w:r>
          <w:rPr>
            <w:rFonts w:ascii="Calibri" w:hAnsi="Calibri" w:cs="Courier New"/>
            <w:sz w:val="20"/>
            <w:szCs w:val="20"/>
          </w:rPr>
          <w:t xml:space="preserve">SyncWaitInc </w:t>
        </w:r>
      </w:ins>
      <w:del w:id="30338" w:author="Author">
        <w:r>
          <w:rPr>
            <w:rFonts w:ascii="Calibri" w:hAnsi="Calibri" w:cs="Courier New"/>
            <w:sz w:val="20"/>
            <w:szCs w:val="20"/>
            <w:rPrChange w:id="30339" w:author="Author">
              <w:rPr>
                <w:rFonts w:ascii="Courier New" w:hAnsi="Courier New" w:cs="Courier New"/>
                <w:sz w:val="20"/>
                <w:szCs w:val="20"/>
              </w:rPr>
            </w:rPrChange>
          </w:rPr>
          <w:delText>SYNC_WAIT_INC</w:delText>
        </w:r>
      </w:del>
      <w:r>
        <w:rPr>
          <w:rFonts w:ascii="Calibri" w:hAnsi="Calibri" w:cs="Courier New"/>
          <w:sz w:val="20"/>
          <w:szCs w:val="20"/>
          <w:rPrChange w:id="30340" w:author="Author">
            <w:rPr>
              <w:rFonts w:ascii="Courier New" w:hAnsi="Courier New" w:cs="Courier New"/>
              <w:sz w:val="20"/>
              <w:szCs w:val="20"/>
            </w:rPr>
          </w:rPrChange>
        </w:rPr>
        <w:t xml:space="preserve">) || (stNxt == </w:t>
      </w:r>
      <w:ins w:id="30341" w:author="Author">
        <w:r>
          <w:rPr>
            <w:rFonts w:ascii="Calibri" w:hAnsi="Calibri" w:cs="Courier New"/>
            <w:sz w:val="20"/>
            <w:szCs w:val="20"/>
          </w:rPr>
          <w:t xml:space="preserve">SyncResyncOffset </w:t>
        </w:r>
      </w:ins>
      <w:del w:id="30342" w:author="Author">
        <w:r>
          <w:rPr>
            <w:rFonts w:ascii="Calibri" w:hAnsi="Calibri" w:cs="Courier New"/>
            <w:sz w:val="20"/>
            <w:szCs w:val="20"/>
            <w:rPrChange w:id="30343" w:author="Author">
              <w:rPr>
                <w:rFonts w:ascii="Courier New" w:hAnsi="Courier New" w:cs="Courier New"/>
                <w:sz w:val="20"/>
                <w:szCs w:val="20"/>
              </w:rPr>
            </w:rPrChange>
          </w:rPr>
          <w:delText>SYNC_RESYNC_OFFSET</w:delText>
        </w:r>
      </w:del>
      <w:r>
        <w:rPr>
          <w:rFonts w:ascii="Calibri" w:hAnsi="Calibri" w:cs="Courier New"/>
          <w:sz w:val="20"/>
          <w:szCs w:val="20"/>
          <w:rPrChange w:id="30344" w:author="Author">
            <w:rPr>
              <w:rFonts w:ascii="Courier New" w:hAnsi="Courier New" w:cs="Courier New"/>
              <w:sz w:val="20"/>
              <w:szCs w:val="20"/>
            </w:rPr>
          </w:rPrChange>
        </w:rPr>
        <w:t xml:space="preserve">) || (stNxt == </w:t>
      </w:r>
      <w:ins w:id="30345" w:author="Author">
        <w:r>
          <w:rPr>
            <w:rFonts w:ascii="Calibri" w:hAnsi="Calibri" w:cs="Courier New"/>
            <w:sz w:val="20"/>
            <w:szCs w:val="20"/>
          </w:rPr>
          <w:t xml:space="preserve">SyncPhasePlausChk </w:t>
        </w:r>
      </w:ins>
      <w:del w:id="30346" w:author="Author">
        <w:r>
          <w:rPr>
            <w:rFonts w:ascii="Calibri" w:hAnsi="Calibri" w:cs="Courier New"/>
            <w:sz w:val="20"/>
            <w:szCs w:val="20"/>
            <w:rPrChange w:id="30347" w:author="Author">
              <w:rPr>
                <w:rFonts w:ascii="Courier New" w:hAnsi="Courier New" w:cs="Courier New"/>
                <w:sz w:val="20"/>
                <w:szCs w:val="20"/>
              </w:rPr>
            </w:rPrChange>
          </w:rPr>
          <w:delText>SYNC_PHASE_PLAUS_CHK</w:delText>
        </w:r>
      </w:del>
      <w:r>
        <w:rPr>
          <w:rFonts w:ascii="Calibri" w:hAnsi="Calibri" w:cs="Courier New"/>
          <w:sz w:val="20"/>
          <w:szCs w:val="20"/>
          <w:rPrChange w:id="30348" w:author="Author">
            <w:rPr>
              <w:rFonts w:ascii="Courier New" w:hAnsi="Courier New" w:cs="Courier New"/>
              <w:sz w:val="20"/>
              <w:szCs w:val="20"/>
            </w:rPr>
          </w:rPrChange>
        </w:rPr>
        <w:t>) || (stNxt</w:t>
      </w:r>
      <w:r>
        <w:rPr>
          <w:rFonts w:ascii="Calibri" w:hAnsi="Calibri" w:cs="Courier New"/>
          <w:sz w:val="20"/>
          <w:szCs w:val="20"/>
          <w:rPrChange w:id="30349" w:author="Author">
            <w:rPr>
              <w:rFonts w:ascii="Courier New" w:hAnsi="Courier New" w:cs="Courier New"/>
              <w:sz w:val="20"/>
              <w:szCs w:val="20"/>
            </w:rPr>
          </w:rPrChange>
        </w:rPr>
        <w:t xml:space="preserve"> </w:t>
      </w:r>
      <w:ins w:id="30350" w:author="Author">
        <w:r>
          <w:rPr>
            <w:rFonts w:ascii="Calibri" w:hAnsi="Calibri" w:cs="Courier New"/>
            <w:sz w:val="20"/>
            <w:szCs w:val="20"/>
          </w:rPr>
          <w:t xml:space="preserve">SyncPhasePlausSecondChk </w:t>
        </w:r>
      </w:ins>
      <w:del w:id="30351" w:author="Author">
        <w:r>
          <w:rPr>
            <w:rFonts w:ascii="Calibri" w:hAnsi="Calibri" w:cs="Courier New"/>
            <w:sz w:val="20"/>
            <w:szCs w:val="20"/>
            <w:rPrChange w:id="30352" w:author="Author">
              <w:rPr>
                <w:rFonts w:ascii="Courier New" w:hAnsi="Courier New" w:cs="Courier New"/>
                <w:sz w:val="20"/>
                <w:szCs w:val="20"/>
              </w:rPr>
            </w:rPrChange>
          </w:rPr>
          <w:delText>== SYNC_PHASE_PLAUS_SECOND_CHK</w:delText>
        </w:r>
      </w:del>
      <w:r>
        <w:rPr>
          <w:rFonts w:ascii="Calibri" w:hAnsi="Calibri" w:cs="Courier New"/>
          <w:sz w:val="20"/>
          <w:szCs w:val="20"/>
          <w:rPrChange w:id="30353" w:author="Author">
            <w:rPr>
              <w:rFonts w:ascii="Courier New" w:hAnsi="Courier New" w:cs="Courier New"/>
              <w:sz w:val="20"/>
              <w:szCs w:val="20"/>
            </w:rPr>
          </w:rPrChange>
        </w:rPr>
        <w:t>))</w:t>
      </w:r>
    </w:p>
    <w:p w:rsidR="00743B33" w:rsidRPr="00743B33" w:rsidRDefault="00D20E06">
      <w:pPr>
        <w:ind w:left="540"/>
        <w:rPr>
          <w:rFonts w:ascii="Calibri" w:hAnsi="Calibri" w:cs="Courier New"/>
          <w:sz w:val="20"/>
          <w:szCs w:val="20"/>
          <w:rPrChange w:id="30354" w:author="Author">
            <w:rPr>
              <w:rFonts w:ascii="Courier New" w:hAnsi="Courier New" w:cs="Courier New"/>
              <w:sz w:val="20"/>
              <w:szCs w:val="20"/>
            </w:rPr>
          </w:rPrChange>
        </w:rPr>
      </w:pPr>
      <w:r>
        <w:rPr>
          <w:rFonts w:ascii="Calibri" w:hAnsi="Calibri" w:cs="Courier New"/>
          <w:sz w:val="20"/>
          <w:szCs w:val="20"/>
          <w:rPrChange w:id="30355" w:author="Author">
            <w:rPr>
              <w:rFonts w:ascii="Courier New" w:hAnsi="Courier New" w:cs="Courier New"/>
              <w:sz w:val="20"/>
              <w:szCs w:val="20"/>
            </w:rPr>
          </w:rPrChange>
        </w:rPr>
        <w:t>{</w:t>
      </w:r>
    </w:p>
    <w:p w:rsidR="00743B33" w:rsidRPr="00743B33" w:rsidRDefault="00D20E06">
      <w:pPr>
        <w:ind w:left="540"/>
        <w:rPr>
          <w:rFonts w:ascii="Calibri" w:hAnsi="Calibri" w:cs="Courier New"/>
          <w:sz w:val="20"/>
          <w:szCs w:val="20"/>
          <w:rPrChange w:id="30356" w:author="Author">
            <w:rPr>
              <w:rFonts w:ascii="Courier New" w:hAnsi="Courier New" w:cs="Courier New"/>
              <w:sz w:val="20"/>
              <w:szCs w:val="20"/>
            </w:rPr>
          </w:rPrChange>
        </w:rPr>
      </w:pPr>
      <w:r>
        <w:rPr>
          <w:rFonts w:ascii="Calibri" w:hAnsi="Calibri" w:cs="Courier New"/>
          <w:sz w:val="20"/>
          <w:szCs w:val="20"/>
          <w:rPrChange w:id="30357" w:author="Author">
            <w:rPr>
              <w:rFonts w:ascii="Courier New" w:hAnsi="Courier New" w:cs="Courier New"/>
              <w:sz w:val="20"/>
              <w:szCs w:val="20"/>
            </w:rPr>
          </w:rPrChange>
        </w:rPr>
        <w:t xml:space="preserve">  ...</w:t>
      </w:r>
    </w:p>
    <w:p w:rsidR="00743B33" w:rsidRPr="00743B33" w:rsidRDefault="00D20E06">
      <w:pPr>
        <w:ind w:left="540"/>
        <w:rPr>
          <w:rFonts w:ascii="Calibri" w:hAnsi="Calibri" w:cs="Courier New"/>
          <w:sz w:val="20"/>
          <w:szCs w:val="20"/>
          <w:rPrChange w:id="30358" w:author="Author">
            <w:rPr>
              <w:rFonts w:ascii="Courier New" w:hAnsi="Courier New" w:cs="Courier New"/>
              <w:sz w:val="20"/>
              <w:szCs w:val="20"/>
            </w:rPr>
          </w:rPrChange>
        </w:rPr>
      </w:pPr>
      <w:r>
        <w:rPr>
          <w:rFonts w:ascii="Calibri" w:hAnsi="Calibri" w:cs="Courier New"/>
          <w:sz w:val="20"/>
          <w:szCs w:val="20"/>
          <w:rPrChange w:id="30359" w:author="Author">
            <w:rPr>
              <w:rFonts w:ascii="Courier New" w:hAnsi="Courier New" w:cs="Courier New"/>
              <w:sz w:val="20"/>
              <w:szCs w:val="20"/>
            </w:rPr>
          </w:rPrChange>
        </w:rPr>
        <w:t>}</w:t>
      </w:r>
    </w:p>
    <w:p w:rsidR="00743B33" w:rsidRPr="00743B33" w:rsidRDefault="00743B33">
      <w:pPr>
        <w:ind w:left="540"/>
        <w:rPr>
          <w:rFonts w:ascii="Calibri" w:hAnsi="Calibri"/>
          <w:b/>
          <w:sz w:val="20"/>
          <w:szCs w:val="20"/>
          <w:lang w:val="en-US"/>
          <w:rPrChange w:id="30360" w:author="Author">
            <w:rPr>
              <w:rFonts w:ascii="Trebuchet MS" w:hAnsi="Trebuchet MS"/>
              <w:b/>
              <w:lang w:val="en-US"/>
            </w:rPr>
          </w:rPrChange>
        </w:rPr>
      </w:pPr>
    </w:p>
    <w:p w:rsidR="00743B33" w:rsidRPr="00743B33" w:rsidRDefault="00D20E06">
      <w:pPr>
        <w:ind w:left="540"/>
        <w:rPr>
          <w:rFonts w:ascii="Calibri" w:hAnsi="Calibri"/>
          <w:b/>
          <w:sz w:val="20"/>
          <w:szCs w:val="20"/>
          <w:lang w:val="en-US"/>
          <w:rPrChange w:id="30361" w:author="Author">
            <w:rPr>
              <w:rFonts w:ascii="Trebuchet MS" w:hAnsi="Trebuchet MS"/>
              <w:b/>
              <w:lang w:val="en-US"/>
            </w:rPr>
          </w:rPrChange>
        </w:rPr>
      </w:pPr>
      <w:r>
        <w:rPr>
          <w:rFonts w:ascii="Calibri" w:hAnsi="Calibri"/>
          <w:b/>
          <w:sz w:val="20"/>
          <w:szCs w:val="20"/>
          <w:lang w:val="en-US"/>
          <w:rPrChange w:id="30362" w:author="Author">
            <w:rPr>
              <w:rFonts w:ascii="Trebuchet MS" w:hAnsi="Trebuchet MS"/>
              <w:b/>
              <w:lang w:val="en-US"/>
            </w:rPr>
          </w:rPrChange>
        </w:rPr>
        <w:t>Rationale:</w:t>
      </w:r>
    </w:p>
    <w:p w:rsidR="00743B33" w:rsidRPr="00743B33" w:rsidRDefault="00D20E06">
      <w:pPr>
        <w:ind w:left="540"/>
        <w:rPr>
          <w:rFonts w:ascii="Calibri" w:hAnsi="Calibri"/>
          <w:sz w:val="20"/>
          <w:szCs w:val="20"/>
          <w:rPrChange w:id="30363" w:author="Author">
            <w:rPr>
              <w:rFonts w:ascii="Trebuchet MS" w:hAnsi="Trebuchet MS"/>
              <w:sz w:val="20"/>
              <w:szCs w:val="20"/>
            </w:rPr>
          </w:rPrChange>
        </w:rPr>
      </w:pPr>
      <w:r>
        <w:rPr>
          <w:rFonts w:ascii="Calibri" w:hAnsi="Calibri"/>
          <w:sz w:val="20"/>
          <w:szCs w:val="20"/>
          <w:rPrChange w:id="30364" w:author="Author">
            <w:rPr>
              <w:rFonts w:ascii="Trebuchet MS" w:hAnsi="Trebuchet MS"/>
              <w:sz w:val="20"/>
              <w:szCs w:val="20"/>
            </w:rPr>
          </w:rPrChange>
        </w:rPr>
        <w:t>Performance</w:t>
      </w:r>
    </w:p>
    <w:p w:rsidR="00743B33" w:rsidRPr="00743B33" w:rsidRDefault="00743B33">
      <w:pPr>
        <w:ind w:left="540"/>
        <w:rPr>
          <w:rFonts w:ascii="Calibri" w:hAnsi="Calibri"/>
          <w:sz w:val="20"/>
          <w:szCs w:val="20"/>
          <w:rPrChange w:id="30365" w:author="Author">
            <w:rPr>
              <w:rFonts w:ascii="Trebuchet MS" w:hAnsi="Trebuchet MS"/>
            </w:rPr>
          </w:rPrChange>
        </w:rPr>
      </w:pPr>
    </w:p>
    <w:p w:rsidR="00743B33" w:rsidRDefault="00D20E06" w:rsidP="00743B33">
      <w:pPr>
        <w:pStyle w:val="Heading3"/>
        <w:pPrChange w:id="30366" w:author="Author">
          <w:pPr>
            <w:pStyle w:val="Heading3"/>
            <w:jc w:val="left"/>
          </w:pPr>
        </w:pPrChange>
      </w:pPr>
      <w:bookmarkStart w:id="30367" w:name="_Toc491674500"/>
      <w:r>
        <w:t>Rules_Opt_00</w:t>
      </w:r>
      <w:bookmarkEnd w:id="30103"/>
      <w:r>
        <w:t>5</w:t>
      </w:r>
      <w:bookmarkEnd w:id="30367"/>
    </w:p>
    <w:p w:rsidR="00743B33" w:rsidRPr="00743B33" w:rsidRDefault="00D20E06">
      <w:pPr>
        <w:ind w:left="540"/>
        <w:rPr>
          <w:del w:id="30368" w:author="Author"/>
          <w:rFonts w:ascii="Calibri" w:hAnsi="Calibri"/>
          <w:sz w:val="20"/>
          <w:szCs w:val="20"/>
          <w:lang w:val="en-US"/>
          <w:rPrChange w:id="30369" w:author="Author">
            <w:rPr>
              <w:del w:id="30370" w:author="Author"/>
              <w:rFonts w:ascii="Trebuchet MS" w:hAnsi="Trebuchet MS"/>
              <w:b/>
              <w:lang w:val="en-US"/>
            </w:rPr>
          </w:rPrChange>
        </w:rPr>
      </w:pPr>
      <w:del w:id="30371" w:author="Author">
        <w:r>
          <w:rPr>
            <w:rFonts w:ascii="Calibri" w:hAnsi="Calibri"/>
            <w:sz w:val="20"/>
            <w:szCs w:val="20"/>
            <w:lang w:val="en-US"/>
            <w:rPrChange w:id="30372" w:author="Author">
              <w:rPr>
                <w:rFonts w:ascii="Trebuchet MS" w:hAnsi="Trebuchet MS"/>
                <w:b/>
                <w:lang w:val="en-US"/>
              </w:rPr>
            </w:rPrChange>
          </w:rPr>
          <w:delText>Rule:</w:delText>
        </w:r>
      </w:del>
    </w:p>
    <w:p w:rsidR="00743B33" w:rsidRPr="00743B33" w:rsidRDefault="00D20E06">
      <w:pPr>
        <w:ind w:left="540"/>
        <w:rPr>
          <w:del w:id="30373" w:author="Author"/>
          <w:rFonts w:ascii="Calibri" w:hAnsi="Calibri"/>
          <w:sz w:val="20"/>
          <w:szCs w:val="20"/>
          <w:rPrChange w:id="30374" w:author="Author">
            <w:rPr>
              <w:del w:id="30375" w:author="Author"/>
              <w:rFonts w:ascii="Trebuchet MS" w:hAnsi="Trebuchet MS"/>
              <w:sz w:val="20"/>
              <w:szCs w:val="20"/>
            </w:rPr>
          </w:rPrChange>
        </w:rPr>
      </w:pPr>
      <w:del w:id="30376" w:author="Author">
        <w:r>
          <w:rPr>
            <w:rFonts w:ascii="Calibri" w:hAnsi="Calibri"/>
            <w:sz w:val="20"/>
            <w:szCs w:val="20"/>
            <w:rPrChange w:id="30377" w:author="Author">
              <w:rPr>
                <w:rFonts w:ascii="Trebuchet MS" w:hAnsi="Trebuchet MS"/>
                <w:sz w:val="20"/>
                <w:szCs w:val="20"/>
              </w:rPr>
            </w:rPrChange>
          </w:rPr>
          <w:delText>The time for the execution of interrupt service routine should be minimal. The delay in case of nested interrupts is to be documented.</w:delText>
        </w:r>
      </w:del>
    </w:p>
    <w:p w:rsidR="00743B33" w:rsidRPr="00743B33" w:rsidRDefault="00743B33">
      <w:pPr>
        <w:ind w:left="540"/>
        <w:rPr>
          <w:del w:id="30378" w:author="Author"/>
          <w:rFonts w:ascii="Calibri" w:hAnsi="Calibri"/>
          <w:sz w:val="20"/>
          <w:szCs w:val="20"/>
          <w:rPrChange w:id="30379" w:author="Author">
            <w:rPr>
              <w:del w:id="30380" w:author="Author"/>
              <w:rFonts w:ascii="Trebuchet MS" w:hAnsi="Trebuchet MS"/>
            </w:rPr>
          </w:rPrChange>
        </w:rPr>
      </w:pPr>
    </w:p>
    <w:p w:rsidR="00743B33" w:rsidRPr="00743B33" w:rsidRDefault="00D20E06">
      <w:pPr>
        <w:ind w:left="540"/>
        <w:rPr>
          <w:del w:id="30381" w:author="Author"/>
          <w:rFonts w:ascii="Calibri" w:hAnsi="Calibri"/>
          <w:sz w:val="20"/>
          <w:szCs w:val="20"/>
          <w:lang w:val="en-US"/>
          <w:rPrChange w:id="30382" w:author="Author">
            <w:rPr>
              <w:del w:id="30383" w:author="Author"/>
              <w:rFonts w:ascii="Trebuchet MS" w:hAnsi="Trebuchet MS"/>
              <w:b/>
              <w:lang w:val="en-US"/>
            </w:rPr>
          </w:rPrChange>
        </w:rPr>
      </w:pPr>
      <w:del w:id="30384" w:author="Author">
        <w:r>
          <w:rPr>
            <w:rFonts w:ascii="Calibri" w:hAnsi="Calibri"/>
            <w:sz w:val="20"/>
            <w:szCs w:val="20"/>
            <w:lang w:val="en-US"/>
            <w:rPrChange w:id="30385" w:author="Author">
              <w:rPr>
                <w:rFonts w:ascii="Trebuchet MS" w:hAnsi="Trebuchet MS"/>
                <w:b/>
                <w:lang w:val="en-US"/>
              </w:rPr>
            </w:rPrChange>
          </w:rPr>
          <w:delText>Example:</w:delText>
        </w:r>
      </w:del>
    </w:p>
    <w:p w:rsidR="00743B33" w:rsidRPr="00743B33" w:rsidRDefault="00D20E06">
      <w:pPr>
        <w:ind w:left="540"/>
        <w:rPr>
          <w:del w:id="30386" w:author="Author"/>
          <w:rFonts w:ascii="Calibri" w:hAnsi="Calibri"/>
          <w:sz w:val="20"/>
          <w:szCs w:val="20"/>
          <w:rPrChange w:id="30387" w:author="Author">
            <w:rPr>
              <w:del w:id="30388" w:author="Author"/>
              <w:rFonts w:ascii="Trebuchet MS" w:hAnsi="Trebuchet MS"/>
              <w:sz w:val="20"/>
              <w:szCs w:val="20"/>
            </w:rPr>
          </w:rPrChange>
        </w:rPr>
      </w:pPr>
      <w:del w:id="30389" w:author="Author">
        <w:r>
          <w:rPr>
            <w:rFonts w:ascii="Calibri" w:hAnsi="Calibri"/>
            <w:sz w:val="20"/>
            <w:szCs w:val="20"/>
            <w:rPrChange w:id="30390" w:author="Author">
              <w:rPr>
                <w:rFonts w:ascii="Trebuchet MS" w:hAnsi="Trebuchet MS"/>
                <w:sz w:val="20"/>
                <w:szCs w:val="20"/>
              </w:rPr>
            </w:rPrChange>
          </w:rPr>
          <w:delText>Not required</w:delText>
        </w:r>
      </w:del>
    </w:p>
    <w:p w:rsidR="00743B33" w:rsidRPr="00743B33" w:rsidRDefault="00743B33">
      <w:pPr>
        <w:ind w:left="540"/>
        <w:rPr>
          <w:del w:id="30391" w:author="Author"/>
          <w:rFonts w:ascii="Calibri" w:hAnsi="Calibri"/>
          <w:sz w:val="20"/>
          <w:szCs w:val="20"/>
          <w:lang w:val="en-US"/>
          <w:rPrChange w:id="30392" w:author="Author">
            <w:rPr>
              <w:del w:id="30393" w:author="Author"/>
              <w:rFonts w:ascii="Trebuchet MS" w:hAnsi="Trebuchet MS"/>
              <w:b/>
              <w:lang w:val="en-US"/>
            </w:rPr>
          </w:rPrChange>
        </w:rPr>
      </w:pPr>
    </w:p>
    <w:p w:rsidR="00743B33" w:rsidRPr="00743B33" w:rsidRDefault="00D20E06">
      <w:pPr>
        <w:ind w:left="540"/>
        <w:rPr>
          <w:del w:id="30394" w:author="Author"/>
          <w:rFonts w:ascii="Calibri" w:hAnsi="Calibri"/>
          <w:sz w:val="20"/>
          <w:szCs w:val="20"/>
          <w:lang w:val="en-US"/>
          <w:rPrChange w:id="30395" w:author="Author">
            <w:rPr>
              <w:del w:id="30396" w:author="Author"/>
              <w:rFonts w:ascii="Trebuchet MS" w:hAnsi="Trebuchet MS"/>
              <w:b/>
              <w:lang w:val="en-US"/>
            </w:rPr>
          </w:rPrChange>
        </w:rPr>
      </w:pPr>
      <w:del w:id="30397" w:author="Author">
        <w:r>
          <w:rPr>
            <w:rFonts w:ascii="Calibri" w:hAnsi="Calibri"/>
            <w:sz w:val="20"/>
            <w:szCs w:val="20"/>
            <w:lang w:val="en-US"/>
            <w:rPrChange w:id="30398" w:author="Author">
              <w:rPr>
                <w:rFonts w:ascii="Trebuchet MS" w:hAnsi="Trebuchet MS"/>
                <w:b/>
                <w:lang w:val="en-US"/>
              </w:rPr>
            </w:rPrChange>
          </w:rPr>
          <w:delText>Rationale:</w:delText>
        </w:r>
      </w:del>
    </w:p>
    <w:p w:rsidR="00743B33" w:rsidRPr="00743B33" w:rsidRDefault="00D20E06">
      <w:pPr>
        <w:ind w:left="540"/>
        <w:rPr>
          <w:rFonts w:ascii="Calibri" w:hAnsi="Calibri"/>
          <w:sz w:val="20"/>
          <w:szCs w:val="20"/>
          <w:rPrChange w:id="30399" w:author="Author">
            <w:rPr>
              <w:rFonts w:ascii="Trebuchet MS" w:hAnsi="Trebuchet MS"/>
              <w:sz w:val="20"/>
              <w:szCs w:val="20"/>
            </w:rPr>
          </w:rPrChange>
        </w:rPr>
      </w:pPr>
      <w:del w:id="30400" w:author="Author">
        <w:r>
          <w:rPr>
            <w:rFonts w:ascii="Calibri" w:hAnsi="Calibri"/>
            <w:sz w:val="20"/>
            <w:szCs w:val="20"/>
            <w:rPrChange w:id="30401" w:author="Author">
              <w:rPr>
                <w:rFonts w:ascii="Trebuchet MS" w:hAnsi="Trebuchet MS"/>
                <w:sz w:val="20"/>
                <w:szCs w:val="20"/>
              </w:rPr>
            </w:rPrChange>
          </w:rPr>
          <w:delText>Performance</w:delText>
        </w:r>
      </w:del>
      <w:ins w:id="30402" w:author="Author">
        <w:del w:id="30403" w:author="Author">
          <w:r>
            <w:rPr>
              <w:rFonts w:ascii="Calibri" w:hAnsi="Calibri"/>
              <w:sz w:val="20"/>
              <w:szCs w:val="20"/>
              <w:lang w:val="en-US"/>
              <w:rPrChange w:id="30404"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30405" w:author="Author">
              <w:rPr>
                <w:rFonts w:ascii="Calibri" w:hAnsi="Calibri"/>
                <w:b/>
                <w:sz w:val="20"/>
                <w:szCs w:val="20"/>
                <w:lang w:val="en-US"/>
              </w:rPr>
            </w:rPrChange>
          </w:rPr>
          <w:t>.</w:t>
        </w:r>
      </w:ins>
    </w:p>
    <w:p w:rsidR="00743B33" w:rsidRPr="00743B33" w:rsidRDefault="00743B33" w:rsidP="00743B33">
      <w:pPr>
        <w:pStyle w:val="Heading3"/>
        <w:rPr>
          <w:del w:id="30406" w:author="Author"/>
          <w:rPrChange w:id="30407" w:author="Author">
            <w:rPr>
              <w:del w:id="30408" w:author="Author"/>
              <w:rFonts w:ascii="Trebuchet MS" w:hAnsi="Trebuchet MS"/>
            </w:rPr>
          </w:rPrChange>
        </w:rPr>
        <w:pPrChange w:id="30409" w:author="Author">
          <w:pPr>
            <w:ind w:left="540"/>
          </w:pPr>
        </w:pPrChange>
      </w:pPr>
      <w:bookmarkStart w:id="30410" w:name="_Toc488929785"/>
      <w:bookmarkStart w:id="30411" w:name="_Toc489941995"/>
      <w:bookmarkStart w:id="30412" w:name="_Toc489943153"/>
      <w:bookmarkStart w:id="30413" w:name="_Toc490207436"/>
      <w:bookmarkStart w:id="30414" w:name="_Toc490208601"/>
      <w:bookmarkStart w:id="30415" w:name="_Toc491674501"/>
      <w:bookmarkEnd w:id="30410"/>
      <w:bookmarkEnd w:id="30411"/>
      <w:bookmarkEnd w:id="30412"/>
      <w:bookmarkEnd w:id="30413"/>
      <w:bookmarkEnd w:id="30414"/>
      <w:bookmarkEnd w:id="30415"/>
    </w:p>
    <w:p w:rsidR="00743B33" w:rsidRDefault="00D20E06" w:rsidP="00743B33">
      <w:pPr>
        <w:pStyle w:val="Heading3"/>
        <w:pPrChange w:id="30416" w:author="Author">
          <w:pPr>
            <w:pStyle w:val="Heading3"/>
            <w:jc w:val="left"/>
          </w:pPr>
        </w:pPrChange>
      </w:pPr>
      <w:bookmarkStart w:id="30417" w:name="_Toc447270386"/>
      <w:bookmarkStart w:id="30418" w:name="_Toc447290760"/>
      <w:bookmarkStart w:id="30419" w:name="_Toc447557789"/>
      <w:bookmarkStart w:id="30420" w:name="_Toc447270388"/>
      <w:bookmarkStart w:id="30421" w:name="_Toc447290762"/>
      <w:bookmarkStart w:id="30422" w:name="_Toc447557791"/>
      <w:bookmarkStart w:id="30423" w:name="_Toc447270389"/>
      <w:bookmarkStart w:id="30424" w:name="_Toc447290763"/>
      <w:bookmarkStart w:id="30425" w:name="_Toc447557792"/>
      <w:bookmarkStart w:id="30426" w:name="_Toc447270392"/>
      <w:bookmarkStart w:id="30427" w:name="_Toc447290766"/>
      <w:bookmarkStart w:id="30428" w:name="_Toc447557795"/>
      <w:bookmarkStart w:id="30429" w:name="_Toc447270394"/>
      <w:bookmarkStart w:id="30430" w:name="_Toc447290768"/>
      <w:bookmarkStart w:id="30431" w:name="_Toc447557797"/>
      <w:bookmarkStart w:id="30432" w:name="_Toc447270395"/>
      <w:bookmarkStart w:id="30433" w:name="_Toc447290769"/>
      <w:bookmarkStart w:id="30434" w:name="_Toc447557798"/>
      <w:bookmarkStart w:id="30435" w:name="_Toc447557801"/>
      <w:bookmarkStart w:id="30436" w:name="_Toc491674502"/>
      <w:bookmarkEnd w:id="30417"/>
      <w:bookmarkEnd w:id="30418"/>
      <w:bookmarkEnd w:id="30419"/>
      <w:bookmarkEnd w:id="30420"/>
      <w:bookmarkEnd w:id="30421"/>
      <w:bookmarkEnd w:id="30422"/>
      <w:bookmarkEnd w:id="30423"/>
      <w:bookmarkEnd w:id="30424"/>
      <w:bookmarkEnd w:id="30425"/>
      <w:bookmarkEnd w:id="30426"/>
      <w:bookmarkEnd w:id="30427"/>
      <w:bookmarkEnd w:id="30428"/>
      <w:bookmarkEnd w:id="30429"/>
      <w:bookmarkEnd w:id="30430"/>
      <w:bookmarkEnd w:id="30431"/>
      <w:bookmarkEnd w:id="30432"/>
      <w:bookmarkEnd w:id="30433"/>
      <w:bookmarkEnd w:id="30434"/>
      <w:r>
        <w:t>Rules_Opt_00</w:t>
      </w:r>
      <w:bookmarkEnd w:id="30435"/>
      <w:r>
        <w:t>6</w:t>
      </w:r>
      <w:bookmarkEnd w:id="30436"/>
    </w:p>
    <w:p w:rsidR="00743B33" w:rsidRPr="00743B33" w:rsidRDefault="00D20E06">
      <w:pPr>
        <w:ind w:left="540"/>
        <w:rPr>
          <w:del w:id="30437" w:author="Author"/>
          <w:rFonts w:ascii="Calibri" w:hAnsi="Calibri"/>
          <w:sz w:val="20"/>
          <w:szCs w:val="20"/>
          <w:lang w:val="en-US"/>
          <w:rPrChange w:id="30438" w:author="Author">
            <w:rPr>
              <w:del w:id="30439" w:author="Author"/>
              <w:rFonts w:ascii="Trebuchet MS" w:hAnsi="Trebuchet MS"/>
              <w:b/>
              <w:lang w:val="en-US"/>
            </w:rPr>
          </w:rPrChange>
        </w:rPr>
      </w:pPr>
      <w:del w:id="30440" w:author="Author">
        <w:r>
          <w:rPr>
            <w:rFonts w:ascii="Calibri" w:hAnsi="Calibri"/>
            <w:sz w:val="20"/>
            <w:szCs w:val="20"/>
            <w:lang w:val="en-US"/>
            <w:rPrChange w:id="30441" w:author="Author">
              <w:rPr>
                <w:rFonts w:ascii="Trebuchet MS" w:hAnsi="Trebuchet MS"/>
                <w:b/>
                <w:lang w:val="en-US"/>
              </w:rPr>
            </w:rPrChange>
          </w:rPr>
          <w:delText>Rule:</w:delText>
        </w:r>
      </w:del>
    </w:p>
    <w:p w:rsidR="00743B33" w:rsidRPr="00743B33" w:rsidRDefault="00D20E06">
      <w:pPr>
        <w:ind w:left="540"/>
        <w:rPr>
          <w:del w:id="30442" w:author="Author"/>
          <w:rFonts w:ascii="Calibri" w:hAnsi="Calibri"/>
          <w:sz w:val="20"/>
          <w:szCs w:val="20"/>
          <w:rPrChange w:id="30443" w:author="Author">
            <w:rPr>
              <w:del w:id="30444" w:author="Author"/>
              <w:rFonts w:ascii="Trebuchet MS" w:hAnsi="Trebuchet MS"/>
              <w:sz w:val="20"/>
              <w:szCs w:val="20"/>
            </w:rPr>
          </w:rPrChange>
        </w:rPr>
      </w:pPr>
      <w:del w:id="30445" w:author="Author">
        <w:r>
          <w:rPr>
            <w:rFonts w:ascii="Calibri" w:hAnsi="Calibri"/>
            <w:sz w:val="20"/>
            <w:szCs w:val="20"/>
            <w:rPrChange w:id="30446" w:author="Author">
              <w:rPr>
                <w:rFonts w:ascii="Trebuchet MS" w:hAnsi="Trebuchet MS"/>
                <w:sz w:val="20"/>
                <w:szCs w:val="20"/>
              </w:rPr>
            </w:rPrChange>
          </w:rPr>
          <w:delText>Pre-processor macros/configuration data/source code shall be memory mapped to the correct section.</w:delText>
        </w:r>
      </w:del>
    </w:p>
    <w:p w:rsidR="00743B33" w:rsidRPr="00743B33" w:rsidRDefault="00743B33">
      <w:pPr>
        <w:ind w:left="540"/>
        <w:rPr>
          <w:del w:id="30447" w:author="Author"/>
          <w:rFonts w:ascii="Calibri" w:hAnsi="Calibri"/>
          <w:sz w:val="20"/>
          <w:szCs w:val="20"/>
          <w:rPrChange w:id="30448" w:author="Author">
            <w:rPr>
              <w:del w:id="30449" w:author="Author"/>
              <w:rFonts w:ascii="Trebuchet MS" w:hAnsi="Trebuchet MS"/>
              <w:sz w:val="20"/>
              <w:szCs w:val="20"/>
            </w:rPr>
          </w:rPrChange>
        </w:rPr>
      </w:pPr>
    </w:p>
    <w:p w:rsidR="00743B33" w:rsidRPr="00743B33" w:rsidRDefault="00D20E06">
      <w:pPr>
        <w:ind w:left="540"/>
        <w:rPr>
          <w:del w:id="30450" w:author="Author"/>
          <w:rFonts w:ascii="Calibri" w:hAnsi="Calibri"/>
          <w:sz w:val="20"/>
          <w:szCs w:val="20"/>
          <w:lang w:val="en-US"/>
          <w:rPrChange w:id="30451" w:author="Author">
            <w:rPr>
              <w:del w:id="30452" w:author="Author"/>
              <w:rFonts w:ascii="Trebuchet MS" w:hAnsi="Trebuchet MS"/>
              <w:b/>
              <w:lang w:val="en-US"/>
            </w:rPr>
          </w:rPrChange>
        </w:rPr>
      </w:pPr>
      <w:del w:id="30453" w:author="Author">
        <w:r>
          <w:rPr>
            <w:rFonts w:ascii="Calibri" w:hAnsi="Calibri"/>
            <w:sz w:val="20"/>
            <w:szCs w:val="20"/>
            <w:lang w:val="en-US"/>
            <w:rPrChange w:id="30454" w:author="Author">
              <w:rPr>
                <w:rFonts w:ascii="Trebuchet MS" w:hAnsi="Trebuchet MS"/>
                <w:b/>
                <w:lang w:val="en-US"/>
              </w:rPr>
            </w:rPrChange>
          </w:rPr>
          <w:delText>Example:</w:delText>
        </w:r>
      </w:del>
    </w:p>
    <w:p w:rsidR="00743B33" w:rsidRPr="00743B33" w:rsidRDefault="00D20E06">
      <w:pPr>
        <w:ind w:left="540"/>
        <w:rPr>
          <w:del w:id="30455" w:author="Author"/>
          <w:rFonts w:ascii="Calibri" w:hAnsi="Calibri"/>
          <w:sz w:val="20"/>
          <w:szCs w:val="20"/>
          <w:lang w:val="en-US"/>
          <w:rPrChange w:id="30456" w:author="Author">
            <w:rPr>
              <w:del w:id="30457" w:author="Author"/>
              <w:rFonts w:ascii="Trebuchet MS" w:hAnsi="Trebuchet MS"/>
              <w:b/>
              <w:lang w:val="en-US"/>
            </w:rPr>
          </w:rPrChange>
        </w:rPr>
      </w:pPr>
      <w:del w:id="30458" w:author="Author">
        <w:r>
          <w:rPr>
            <w:rFonts w:ascii="Calibri" w:hAnsi="Calibri"/>
            <w:sz w:val="20"/>
            <w:szCs w:val="20"/>
            <w:rPrChange w:id="30459" w:author="Author">
              <w:rPr>
                <w:rFonts w:ascii="Trebuchet MS" w:hAnsi="Trebuchet MS"/>
                <w:sz w:val="20"/>
                <w:szCs w:val="20"/>
              </w:rPr>
            </w:rPrChange>
          </w:rPr>
          <w:delText>Not required.</w:delText>
        </w:r>
      </w:del>
    </w:p>
    <w:p w:rsidR="00743B33" w:rsidRPr="00743B33" w:rsidRDefault="00743B33">
      <w:pPr>
        <w:ind w:left="540"/>
        <w:rPr>
          <w:del w:id="30460" w:author="Author"/>
          <w:rFonts w:ascii="Calibri" w:hAnsi="Calibri"/>
          <w:sz w:val="20"/>
          <w:szCs w:val="20"/>
          <w:lang w:val="en-US"/>
          <w:rPrChange w:id="30461" w:author="Author">
            <w:rPr>
              <w:del w:id="30462" w:author="Author"/>
              <w:rFonts w:ascii="Trebuchet MS" w:hAnsi="Trebuchet MS"/>
              <w:b/>
              <w:lang w:val="en-US"/>
            </w:rPr>
          </w:rPrChange>
        </w:rPr>
      </w:pPr>
    </w:p>
    <w:p w:rsidR="00743B33" w:rsidRPr="00743B33" w:rsidRDefault="00D20E06">
      <w:pPr>
        <w:ind w:left="540"/>
        <w:rPr>
          <w:del w:id="30463" w:author="Author"/>
          <w:rFonts w:ascii="Calibri" w:hAnsi="Calibri"/>
          <w:sz w:val="20"/>
          <w:szCs w:val="20"/>
          <w:lang w:val="en-US"/>
          <w:rPrChange w:id="30464" w:author="Author">
            <w:rPr>
              <w:del w:id="30465" w:author="Author"/>
              <w:rFonts w:ascii="Trebuchet MS" w:hAnsi="Trebuchet MS"/>
              <w:b/>
              <w:lang w:val="en-US"/>
            </w:rPr>
          </w:rPrChange>
        </w:rPr>
      </w:pPr>
      <w:del w:id="30466" w:author="Author">
        <w:r>
          <w:rPr>
            <w:rFonts w:ascii="Calibri" w:hAnsi="Calibri"/>
            <w:sz w:val="20"/>
            <w:szCs w:val="20"/>
            <w:lang w:val="en-US"/>
            <w:rPrChange w:id="30467" w:author="Author">
              <w:rPr>
                <w:rFonts w:ascii="Trebuchet MS" w:hAnsi="Trebuchet MS"/>
                <w:b/>
                <w:lang w:val="en-US"/>
              </w:rPr>
            </w:rPrChange>
          </w:rPr>
          <w:delText>Rationale:</w:delText>
        </w:r>
      </w:del>
    </w:p>
    <w:p w:rsidR="00743B33" w:rsidRPr="00743B33" w:rsidRDefault="00D20E06">
      <w:pPr>
        <w:ind w:left="540"/>
        <w:rPr>
          <w:del w:id="30468" w:author="Author"/>
          <w:rFonts w:ascii="Calibri" w:hAnsi="Calibri"/>
          <w:sz w:val="20"/>
          <w:szCs w:val="20"/>
          <w:rPrChange w:id="30469" w:author="Author">
            <w:rPr>
              <w:del w:id="30470" w:author="Author"/>
              <w:rFonts w:ascii="Trebuchet MS" w:hAnsi="Trebuchet MS"/>
              <w:sz w:val="20"/>
              <w:szCs w:val="20"/>
            </w:rPr>
          </w:rPrChange>
        </w:rPr>
      </w:pPr>
      <w:del w:id="30471" w:author="Author">
        <w:r>
          <w:rPr>
            <w:rFonts w:ascii="Calibri" w:hAnsi="Calibri"/>
            <w:sz w:val="20"/>
            <w:szCs w:val="20"/>
            <w:rPrChange w:id="30472" w:author="Author">
              <w:rPr>
                <w:rFonts w:ascii="Trebuchet MS" w:hAnsi="Trebuchet MS"/>
                <w:sz w:val="20"/>
                <w:szCs w:val="20"/>
              </w:rPr>
            </w:rPrChange>
          </w:rPr>
          <w:delText xml:space="preserve">To avoid problems when memory </w:delText>
        </w:r>
        <w:r>
          <w:rPr>
            <w:rFonts w:ascii="Calibri" w:hAnsi="Calibri"/>
            <w:sz w:val="20"/>
            <w:szCs w:val="20"/>
            <w:rPrChange w:id="30473" w:author="Author">
              <w:rPr>
                <w:rFonts w:ascii="Trebuchet MS" w:hAnsi="Trebuchet MS"/>
                <w:sz w:val="20"/>
                <w:szCs w:val="20"/>
              </w:rPr>
            </w:rPrChange>
          </w:rPr>
          <w:delText>protection is used.</w:delText>
        </w:r>
      </w:del>
    </w:p>
    <w:p w:rsidR="00743B33" w:rsidRPr="00743B33" w:rsidRDefault="00D20E06">
      <w:pPr>
        <w:ind w:left="540"/>
        <w:rPr>
          <w:rFonts w:ascii="Calibri" w:hAnsi="Calibri"/>
          <w:sz w:val="20"/>
          <w:szCs w:val="20"/>
          <w:rPrChange w:id="30474" w:author="Author">
            <w:rPr>
              <w:rFonts w:ascii="Trebuchet MS" w:hAnsi="Trebuchet MS"/>
            </w:rPr>
          </w:rPrChange>
        </w:rPr>
      </w:pPr>
      <w:ins w:id="30475" w:author="Author">
        <w:del w:id="30476" w:author="Author">
          <w:r>
            <w:rPr>
              <w:rFonts w:ascii="Calibri" w:hAnsi="Calibri"/>
              <w:sz w:val="20"/>
              <w:szCs w:val="20"/>
              <w:lang w:val="en-US"/>
              <w:rPrChange w:id="30477"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30478" w:author="Author">
              <w:rPr>
                <w:rFonts w:ascii="Calibri" w:hAnsi="Calibri"/>
                <w:b/>
                <w:sz w:val="20"/>
                <w:szCs w:val="20"/>
                <w:lang w:val="en-US"/>
              </w:rPr>
            </w:rPrChange>
          </w:rPr>
          <w:t>.</w:t>
        </w:r>
      </w:ins>
    </w:p>
    <w:p w:rsidR="00743B33" w:rsidRDefault="00D20E06" w:rsidP="00743B33">
      <w:pPr>
        <w:pStyle w:val="Heading3"/>
        <w:pPrChange w:id="30479" w:author="Author">
          <w:pPr>
            <w:pStyle w:val="Heading3"/>
            <w:jc w:val="left"/>
          </w:pPr>
        </w:pPrChange>
      </w:pPr>
      <w:bookmarkStart w:id="30480" w:name="_Toc447557803"/>
      <w:bookmarkStart w:id="30481" w:name="_Toc491674503"/>
      <w:r>
        <w:t>Rules_Opt_00</w:t>
      </w:r>
      <w:bookmarkEnd w:id="30480"/>
      <w:r>
        <w:t>7</w:t>
      </w:r>
      <w:bookmarkEnd w:id="30481"/>
    </w:p>
    <w:p w:rsidR="00743B33" w:rsidRDefault="00D20E06">
      <w:pPr>
        <w:ind w:left="540"/>
        <w:rPr>
          <w:ins w:id="30482" w:author="Author"/>
          <w:rFonts w:ascii="Calibri" w:hAnsi="Calibri"/>
          <w:sz w:val="20"/>
          <w:szCs w:val="20"/>
        </w:rPr>
      </w:pPr>
      <w:ins w:id="30483" w:author="Author">
        <w:del w:id="30484" w:author="Author">
          <w:r>
            <w:rPr>
              <w:rFonts w:ascii="Calibri" w:hAnsi="Calibri"/>
              <w:sz w:val="20"/>
              <w:szCs w:val="20"/>
              <w:lang w:val="en-US"/>
            </w:rPr>
            <w:delText>No need</w:delText>
          </w:r>
        </w:del>
        <w:r>
          <w:rPr>
            <w:rFonts w:ascii="Calibri" w:hAnsi="Calibri"/>
            <w:sz w:val="20"/>
            <w:szCs w:val="20"/>
            <w:lang w:val="en-US"/>
          </w:rPr>
          <w:t>Not applicable.</w:t>
        </w:r>
      </w:ins>
    </w:p>
    <w:p w:rsidR="00743B33" w:rsidRPr="00743B33" w:rsidRDefault="00D20E06">
      <w:pPr>
        <w:pStyle w:val="Heading3"/>
        <w:rPr>
          <w:del w:id="30485" w:author="Author"/>
          <w:rPrChange w:id="30486" w:author="Author">
            <w:rPr>
              <w:del w:id="30487" w:author="Author"/>
              <w:rFonts w:ascii="Trebuchet MS" w:hAnsi="Trebuchet MS"/>
            </w:rPr>
          </w:rPrChange>
        </w:rPr>
      </w:pPr>
      <w:del w:id="30488" w:author="Author">
        <w:r>
          <w:rPr>
            <w:b w:val="0"/>
            <w:rPrChange w:id="30489" w:author="Author">
              <w:rPr>
                <w:rFonts w:ascii="Trebuchet MS" w:hAnsi="Trebuchet MS"/>
                <w:b w:val="0"/>
              </w:rPr>
            </w:rPrChange>
          </w:rPr>
          <w:delText>Rule:</w:delText>
        </w:r>
        <w:bookmarkStart w:id="30490" w:name="_Toc488929788"/>
        <w:bookmarkStart w:id="30491" w:name="_Toc489941998"/>
        <w:bookmarkStart w:id="30492" w:name="_Toc489943156"/>
        <w:bookmarkStart w:id="30493" w:name="_Toc490207439"/>
        <w:bookmarkStart w:id="30494" w:name="_Toc490208604"/>
        <w:bookmarkStart w:id="30495" w:name="_Toc491674504"/>
        <w:bookmarkEnd w:id="30490"/>
        <w:bookmarkEnd w:id="30491"/>
        <w:bookmarkEnd w:id="30492"/>
        <w:bookmarkEnd w:id="30493"/>
        <w:bookmarkEnd w:id="30494"/>
        <w:bookmarkEnd w:id="30495"/>
      </w:del>
    </w:p>
    <w:p w:rsidR="00743B33" w:rsidRPr="00743B33" w:rsidRDefault="00D20E06">
      <w:pPr>
        <w:pStyle w:val="Heading3"/>
        <w:rPr>
          <w:del w:id="30496" w:author="Author"/>
          <w:rPrChange w:id="30497" w:author="Author">
            <w:rPr>
              <w:del w:id="30498" w:author="Author"/>
              <w:rFonts w:ascii="Trebuchet MS" w:hAnsi="Trebuchet MS"/>
            </w:rPr>
          </w:rPrChange>
        </w:rPr>
      </w:pPr>
      <w:del w:id="30499" w:author="Author">
        <w:r>
          <w:rPr>
            <w:b w:val="0"/>
            <w:rPrChange w:id="30500" w:author="Author">
              <w:rPr>
                <w:rFonts w:ascii="Trebuchet MS" w:hAnsi="Trebuchet MS"/>
                <w:b w:val="0"/>
              </w:rPr>
            </w:rPrChange>
          </w:rPr>
          <w:delText>Memory mapping shall not be used for variables defined within a function. Memory mapping header files shall not be included inside the body of a function.</w:delText>
        </w:r>
        <w:bookmarkStart w:id="30501" w:name="_Toc488929789"/>
        <w:bookmarkStart w:id="30502" w:name="_Toc489941999"/>
        <w:bookmarkStart w:id="30503" w:name="_Toc489943157"/>
        <w:bookmarkStart w:id="30504" w:name="_Toc490207440"/>
        <w:bookmarkStart w:id="30505" w:name="_Toc490208605"/>
        <w:bookmarkStart w:id="30506" w:name="_Toc491674505"/>
        <w:bookmarkEnd w:id="30501"/>
        <w:bookmarkEnd w:id="30502"/>
        <w:bookmarkEnd w:id="30503"/>
        <w:bookmarkEnd w:id="30504"/>
        <w:bookmarkEnd w:id="30505"/>
        <w:bookmarkEnd w:id="30506"/>
      </w:del>
    </w:p>
    <w:p w:rsidR="00743B33" w:rsidRPr="00743B33" w:rsidRDefault="00743B33">
      <w:pPr>
        <w:pStyle w:val="Heading3"/>
        <w:rPr>
          <w:del w:id="30507" w:author="Author"/>
          <w:rPrChange w:id="30508" w:author="Author">
            <w:rPr>
              <w:del w:id="30509" w:author="Author"/>
              <w:rFonts w:ascii="Trebuchet MS" w:hAnsi="Trebuchet MS"/>
            </w:rPr>
          </w:rPrChange>
        </w:rPr>
      </w:pPr>
      <w:bookmarkStart w:id="30510" w:name="_Toc488929790"/>
      <w:bookmarkStart w:id="30511" w:name="_Toc489942000"/>
      <w:bookmarkStart w:id="30512" w:name="_Toc489943158"/>
      <w:bookmarkStart w:id="30513" w:name="_Toc490207441"/>
      <w:bookmarkStart w:id="30514" w:name="_Toc490208606"/>
      <w:bookmarkStart w:id="30515" w:name="_Toc491674506"/>
      <w:bookmarkEnd w:id="30510"/>
      <w:bookmarkEnd w:id="30511"/>
      <w:bookmarkEnd w:id="30512"/>
      <w:bookmarkEnd w:id="30513"/>
      <w:bookmarkEnd w:id="30514"/>
      <w:bookmarkEnd w:id="30515"/>
    </w:p>
    <w:p w:rsidR="00743B33" w:rsidRPr="00743B33" w:rsidRDefault="00D20E06">
      <w:pPr>
        <w:pStyle w:val="Heading3"/>
        <w:rPr>
          <w:del w:id="30516" w:author="Author"/>
          <w:rPrChange w:id="30517" w:author="Author">
            <w:rPr>
              <w:del w:id="30518" w:author="Author"/>
              <w:rFonts w:ascii="Trebuchet MS" w:hAnsi="Trebuchet MS"/>
            </w:rPr>
          </w:rPrChange>
        </w:rPr>
      </w:pPr>
      <w:del w:id="30519" w:author="Author">
        <w:r>
          <w:rPr>
            <w:b w:val="0"/>
            <w:rPrChange w:id="30520" w:author="Author">
              <w:rPr>
                <w:rFonts w:ascii="Trebuchet MS" w:hAnsi="Trebuchet MS"/>
                <w:b w:val="0"/>
              </w:rPr>
            </w:rPrChange>
          </w:rPr>
          <w:delText>Example:</w:delText>
        </w:r>
        <w:bookmarkStart w:id="30521" w:name="_Toc488929791"/>
        <w:bookmarkStart w:id="30522" w:name="_Toc489942001"/>
        <w:bookmarkStart w:id="30523" w:name="_Toc489943159"/>
        <w:bookmarkStart w:id="30524" w:name="_Toc490207442"/>
        <w:bookmarkStart w:id="30525" w:name="_Toc490208607"/>
        <w:bookmarkStart w:id="30526" w:name="_Toc491674507"/>
        <w:bookmarkEnd w:id="30521"/>
        <w:bookmarkEnd w:id="30522"/>
        <w:bookmarkEnd w:id="30523"/>
        <w:bookmarkEnd w:id="30524"/>
        <w:bookmarkEnd w:id="30525"/>
        <w:bookmarkEnd w:id="30526"/>
      </w:del>
    </w:p>
    <w:p w:rsidR="00743B33" w:rsidRPr="00743B33" w:rsidRDefault="00D20E06">
      <w:pPr>
        <w:pStyle w:val="Heading3"/>
        <w:rPr>
          <w:del w:id="30527" w:author="Author"/>
          <w:rPrChange w:id="30528" w:author="Author">
            <w:rPr>
              <w:del w:id="30529" w:author="Author"/>
              <w:rFonts w:ascii="Trebuchet MS" w:hAnsi="Trebuchet MS"/>
            </w:rPr>
          </w:rPrChange>
        </w:rPr>
      </w:pPr>
      <w:del w:id="30530" w:author="Author">
        <w:r>
          <w:rPr>
            <w:b w:val="0"/>
            <w:rPrChange w:id="30531" w:author="Author">
              <w:rPr>
                <w:rFonts w:ascii="Trebuchet MS" w:hAnsi="Trebuchet MS"/>
                <w:b w:val="0"/>
              </w:rPr>
            </w:rPrChange>
          </w:rPr>
          <w:delText xml:space="preserve">/* </w:delText>
        </w:r>
        <w:r>
          <w:rPr>
            <w:b w:val="0"/>
            <w:rPrChange w:id="30532" w:author="Author">
              <w:rPr>
                <w:rFonts w:ascii="Trebuchet MS" w:hAnsi="Trebuchet MS"/>
                <w:b w:val="0"/>
              </w:rPr>
            </w:rPrChange>
          </w:rPr>
          <w:delText>Compliant */</w:delText>
        </w:r>
        <w:bookmarkStart w:id="30533" w:name="_Toc488929792"/>
        <w:bookmarkStart w:id="30534" w:name="_Toc489942002"/>
        <w:bookmarkStart w:id="30535" w:name="_Toc489943160"/>
        <w:bookmarkStart w:id="30536" w:name="_Toc490207443"/>
        <w:bookmarkStart w:id="30537" w:name="_Toc490208608"/>
        <w:bookmarkStart w:id="30538" w:name="_Toc491674508"/>
        <w:bookmarkEnd w:id="30533"/>
        <w:bookmarkEnd w:id="30534"/>
        <w:bookmarkEnd w:id="30535"/>
        <w:bookmarkEnd w:id="30536"/>
        <w:bookmarkEnd w:id="30537"/>
        <w:bookmarkEnd w:id="30538"/>
      </w:del>
    </w:p>
    <w:p w:rsidR="00743B33" w:rsidRPr="00743B33" w:rsidRDefault="00D20E06">
      <w:pPr>
        <w:pStyle w:val="Heading3"/>
        <w:rPr>
          <w:del w:id="30539" w:author="Author"/>
          <w:rPrChange w:id="30540" w:author="Author">
            <w:rPr>
              <w:del w:id="30541" w:author="Author"/>
              <w:rFonts w:ascii="Courier New" w:hAnsi="Courier New" w:cs="Courier New"/>
            </w:rPr>
          </w:rPrChange>
        </w:rPr>
      </w:pPr>
      <w:del w:id="30542" w:author="Author">
        <w:r>
          <w:rPr>
            <w:b w:val="0"/>
            <w:rPrChange w:id="30543" w:author="Author">
              <w:rPr>
                <w:rFonts w:ascii="Courier New" w:hAnsi="Courier New" w:cs="Courier New"/>
                <w:b w:val="0"/>
              </w:rPr>
            </w:rPrChange>
          </w:rPr>
          <w:delText>void process(void)</w:delText>
        </w:r>
        <w:bookmarkStart w:id="30544" w:name="_Toc488929793"/>
        <w:bookmarkStart w:id="30545" w:name="_Toc489942003"/>
        <w:bookmarkStart w:id="30546" w:name="_Toc489943161"/>
        <w:bookmarkStart w:id="30547" w:name="_Toc490207444"/>
        <w:bookmarkStart w:id="30548" w:name="_Toc490208609"/>
        <w:bookmarkStart w:id="30549" w:name="_Toc491674509"/>
        <w:bookmarkEnd w:id="30544"/>
        <w:bookmarkEnd w:id="30545"/>
        <w:bookmarkEnd w:id="30546"/>
        <w:bookmarkEnd w:id="30547"/>
        <w:bookmarkEnd w:id="30548"/>
        <w:bookmarkEnd w:id="30549"/>
      </w:del>
    </w:p>
    <w:p w:rsidR="00743B33" w:rsidRPr="00743B33" w:rsidRDefault="00D20E06">
      <w:pPr>
        <w:pStyle w:val="Heading3"/>
        <w:rPr>
          <w:del w:id="30550" w:author="Author"/>
          <w:rPrChange w:id="30551" w:author="Author">
            <w:rPr>
              <w:del w:id="30552" w:author="Author"/>
              <w:rFonts w:ascii="Courier New" w:hAnsi="Courier New" w:cs="Courier New"/>
            </w:rPr>
          </w:rPrChange>
        </w:rPr>
      </w:pPr>
      <w:del w:id="30553" w:author="Author">
        <w:r>
          <w:rPr>
            <w:b w:val="0"/>
            <w:rPrChange w:id="30554" w:author="Author">
              <w:rPr>
                <w:rFonts w:ascii="Courier New" w:hAnsi="Courier New" w:cs="Courier New"/>
                <w:b w:val="0"/>
              </w:rPr>
            </w:rPrChange>
          </w:rPr>
          <w:delText>{</w:delText>
        </w:r>
        <w:bookmarkStart w:id="30555" w:name="_Toc488929794"/>
        <w:bookmarkStart w:id="30556" w:name="_Toc489942004"/>
        <w:bookmarkStart w:id="30557" w:name="_Toc489943162"/>
        <w:bookmarkStart w:id="30558" w:name="_Toc490207445"/>
        <w:bookmarkStart w:id="30559" w:name="_Toc490208610"/>
        <w:bookmarkStart w:id="30560" w:name="_Toc491674510"/>
        <w:bookmarkEnd w:id="30555"/>
        <w:bookmarkEnd w:id="30556"/>
        <w:bookmarkEnd w:id="30557"/>
        <w:bookmarkEnd w:id="30558"/>
        <w:bookmarkEnd w:id="30559"/>
        <w:bookmarkEnd w:id="30560"/>
      </w:del>
    </w:p>
    <w:p w:rsidR="00743B33" w:rsidRPr="00743B33" w:rsidRDefault="00D20E06">
      <w:pPr>
        <w:pStyle w:val="Heading3"/>
        <w:rPr>
          <w:del w:id="30561" w:author="Author"/>
          <w:rPrChange w:id="30562" w:author="Author">
            <w:rPr>
              <w:del w:id="30563" w:author="Author"/>
              <w:rFonts w:ascii="Courier New" w:hAnsi="Courier New" w:cs="Courier New"/>
            </w:rPr>
          </w:rPrChange>
        </w:rPr>
      </w:pPr>
      <w:del w:id="30564" w:author="Author">
        <w:r>
          <w:rPr>
            <w:b w:val="0"/>
            <w:rPrChange w:id="30565" w:author="Author">
              <w:rPr>
                <w:rFonts w:ascii="Courier New" w:hAnsi="Courier New" w:cs="Courier New"/>
                <w:b w:val="0"/>
              </w:rPr>
            </w:rPrChange>
          </w:rPr>
          <w:delText xml:space="preserve">  /* No memory mapping needed */</w:delText>
        </w:r>
        <w:bookmarkStart w:id="30566" w:name="_Toc488929795"/>
        <w:bookmarkStart w:id="30567" w:name="_Toc489942005"/>
        <w:bookmarkStart w:id="30568" w:name="_Toc489943163"/>
        <w:bookmarkStart w:id="30569" w:name="_Toc490207446"/>
        <w:bookmarkStart w:id="30570" w:name="_Toc490208611"/>
        <w:bookmarkStart w:id="30571" w:name="_Toc491674511"/>
        <w:bookmarkEnd w:id="30566"/>
        <w:bookmarkEnd w:id="30567"/>
        <w:bookmarkEnd w:id="30568"/>
        <w:bookmarkEnd w:id="30569"/>
        <w:bookmarkEnd w:id="30570"/>
        <w:bookmarkEnd w:id="30571"/>
      </w:del>
    </w:p>
    <w:p w:rsidR="00743B33" w:rsidRPr="00743B33" w:rsidRDefault="00D20E06">
      <w:pPr>
        <w:pStyle w:val="Heading3"/>
        <w:rPr>
          <w:del w:id="30572" w:author="Author"/>
          <w:rPrChange w:id="30573" w:author="Author">
            <w:rPr>
              <w:del w:id="30574" w:author="Author"/>
              <w:rFonts w:ascii="Courier New" w:hAnsi="Courier New" w:cs="Courier New"/>
            </w:rPr>
          </w:rPrChange>
        </w:rPr>
      </w:pPr>
      <w:del w:id="30575" w:author="Author">
        <w:r>
          <w:rPr>
            <w:b w:val="0"/>
            <w:rPrChange w:id="30576" w:author="Author">
              <w:rPr>
                <w:rFonts w:ascii="Courier New" w:hAnsi="Courier New" w:cs="Courier New"/>
                <w:b w:val="0"/>
              </w:rPr>
            </w:rPrChange>
          </w:rPr>
          <w:delText xml:space="preserve">  uint32 my_counting_var_u32;</w:delText>
        </w:r>
        <w:bookmarkStart w:id="30577" w:name="_Toc488929796"/>
        <w:bookmarkStart w:id="30578" w:name="_Toc489942006"/>
        <w:bookmarkStart w:id="30579" w:name="_Toc489943164"/>
        <w:bookmarkStart w:id="30580" w:name="_Toc490207447"/>
        <w:bookmarkStart w:id="30581" w:name="_Toc490208612"/>
        <w:bookmarkStart w:id="30582" w:name="_Toc491674512"/>
        <w:bookmarkEnd w:id="30577"/>
        <w:bookmarkEnd w:id="30578"/>
        <w:bookmarkEnd w:id="30579"/>
        <w:bookmarkEnd w:id="30580"/>
        <w:bookmarkEnd w:id="30581"/>
        <w:bookmarkEnd w:id="30582"/>
      </w:del>
    </w:p>
    <w:p w:rsidR="00743B33" w:rsidRPr="00743B33" w:rsidRDefault="00D20E06">
      <w:pPr>
        <w:pStyle w:val="Heading3"/>
        <w:rPr>
          <w:del w:id="30583" w:author="Author"/>
          <w:rPrChange w:id="30584" w:author="Author">
            <w:rPr>
              <w:del w:id="30585" w:author="Author"/>
              <w:rFonts w:ascii="Trebuchet MS" w:hAnsi="Trebuchet MS"/>
            </w:rPr>
          </w:rPrChange>
        </w:rPr>
      </w:pPr>
      <w:del w:id="30586" w:author="Author">
        <w:r>
          <w:rPr>
            <w:b w:val="0"/>
            <w:rPrChange w:id="30587" w:author="Author">
              <w:rPr>
                <w:rFonts w:ascii="Courier New" w:hAnsi="Courier New" w:cs="Courier New"/>
                <w:b w:val="0"/>
              </w:rPr>
            </w:rPrChange>
          </w:rPr>
          <w:delText>}</w:delText>
        </w:r>
        <w:bookmarkStart w:id="30588" w:name="_Toc488929797"/>
        <w:bookmarkStart w:id="30589" w:name="_Toc489942007"/>
        <w:bookmarkStart w:id="30590" w:name="_Toc489943165"/>
        <w:bookmarkStart w:id="30591" w:name="_Toc490207448"/>
        <w:bookmarkStart w:id="30592" w:name="_Toc490208613"/>
        <w:bookmarkStart w:id="30593" w:name="_Toc491674513"/>
        <w:bookmarkEnd w:id="30588"/>
        <w:bookmarkEnd w:id="30589"/>
        <w:bookmarkEnd w:id="30590"/>
        <w:bookmarkEnd w:id="30591"/>
        <w:bookmarkEnd w:id="30592"/>
        <w:bookmarkEnd w:id="30593"/>
      </w:del>
    </w:p>
    <w:p w:rsidR="00743B33" w:rsidRPr="00743B33" w:rsidRDefault="00743B33">
      <w:pPr>
        <w:pStyle w:val="Heading3"/>
        <w:rPr>
          <w:del w:id="30594" w:author="Author"/>
          <w:rPrChange w:id="30595" w:author="Author">
            <w:rPr>
              <w:del w:id="30596" w:author="Author"/>
              <w:rFonts w:ascii="Trebuchet MS" w:hAnsi="Trebuchet MS"/>
            </w:rPr>
          </w:rPrChange>
        </w:rPr>
      </w:pPr>
      <w:bookmarkStart w:id="30597" w:name="_Toc488929798"/>
      <w:bookmarkStart w:id="30598" w:name="_Toc489942008"/>
      <w:bookmarkStart w:id="30599" w:name="_Toc489943166"/>
      <w:bookmarkStart w:id="30600" w:name="_Toc490207449"/>
      <w:bookmarkStart w:id="30601" w:name="_Toc490208614"/>
      <w:bookmarkStart w:id="30602" w:name="_Toc491674514"/>
      <w:bookmarkEnd w:id="30597"/>
      <w:bookmarkEnd w:id="30598"/>
      <w:bookmarkEnd w:id="30599"/>
      <w:bookmarkEnd w:id="30600"/>
      <w:bookmarkEnd w:id="30601"/>
      <w:bookmarkEnd w:id="30602"/>
    </w:p>
    <w:p w:rsidR="00743B33" w:rsidRPr="00743B33" w:rsidRDefault="00D20E06">
      <w:pPr>
        <w:pStyle w:val="Heading3"/>
        <w:rPr>
          <w:del w:id="30603" w:author="Author"/>
          <w:rPrChange w:id="30604" w:author="Author">
            <w:rPr>
              <w:del w:id="30605" w:author="Author"/>
              <w:rFonts w:ascii="Trebuchet MS" w:hAnsi="Trebuchet MS"/>
            </w:rPr>
          </w:rPrChange>
        </w:rPr>
      </w:pPr>
      <w:del w:id="30606" w:author="Author">
        <w:r>
          <w:rPr>
            <w:b w:val="0"/>
            <w:rPrChange w:id="30607" w:author="Author">
              <w:rPr>
                <w:rFonts w:ascii="Trebuchet MS" w:hAnsi="Trebuchet MS"/>
                <w:b w:val="0"/>
              </w:rPr>
            </w:rPrChange>
          </w:rPr>
          <w:delText>Rationale:</w:delText>
        </w:r>
        <w:bookmarkStart w:id="30608" w:name="_Toc488929799"/>
        <w:bookmarkStart w:id="30609" w:name="_Toc489942009"/>
        <w:bookmarkStart w:id="30610" w:name="_Toc489943167"/>
        <w:bookmarkStart w:id="30611" w:name="_Toc490207450"/>
        <w:bookmarkStart w:id="30612" w:name="_Toc490208615"/>
        <w:bookmarkStart w:id="30613" w:name="_Toc491674515"/>
        <w:bookmarkEnd w:id="30608"/>
        <w:bookmarkEnd w:id="30609"/>
        <w:bookmarkEnd w:id="30610"/>
        <w:bookmarkEnd w:id="30611"/>
        <w:bookmarkEnd w:id="30612"/>
        <w:bookmarkEnd w:id="30613"/>
      </w:del>
    </w:p>
    <w:p w:rsidR="00743B33" w:rsidRPr="00743B33" w:rsidRDefault="00D20E06">
      <w:pPr>
        <w:pStyle w:val="Heading3"/>
        <w:rPr>
          <w:del w:id="30614" w:author="Author"/>
          <w:rPrChange w:id="30615" w:author="Author">
            <w:rPr>
              <w:del w:id="30616" w:author="Author"/>
              <w:rFonts w:ascii="Trebuchet MS" w:hAnsi="Trebuchet MS"/>
            </w:rPr>
          </w:rPrChange>
        </w:rPr>
      </w:pPr>
      <w:del w:id="30617" w:author="Author">
        <w:r>
          <w:rPr>
            <w:b w:val="0"/>
            <w:rPrChange w:id="30618" w:author="Author">
              <w:rPr>
                <w:rFonts w:ascii="Trebuchet MS" w:hAnsi="Trebuchet MS"/>
                <w:b w:val="0"/>
              </w:rPr>
            </w:rPrChange>
          </w:rPr>
          <w:delText>It is impossible to map the local variables in a function to a memory section.</w:delText>
        </w:r>
        <w:bookmarkStart w:id="30619" w:name="_Toc488929800"/>
        <w:bookmarkStart w:id="30620" w:name="_Toc489942010"/>
        <w:bookmarkStart w:id="30621" w:name="_Toc489943168"/>
        <w:bookmarkStart w:id="30622" w:name="_Toc490207451"/>
        <w:bookmarkStart w:id="30623" w:name="_Toc490208616"/>
        <w:bookmarkStart w:id="30624" w:name="_Toc491674516"/>
        <w:bookmarkEnd w:id="30619"/>
        <w:bookmarkEnd w:id="30620"/>
        <w:bookmarkEnd w:id="30621"/>
        <w:bookmarkEnd w:id="30622"/>
        <w:bookmarkEnd w:id="30623"/>
        <w:bookmarkEnd w:id="30624"/>
      </w:del>
    </w:p>
    <w:p w:rsidR="00743B33" w:rsidRPr="00743B33" w:rsidRDefault="00743B33">
      <w:pPr>
        <w:pStyle w:val="Heading3"/>
        <w:rPr>
          <w:del w:id="30625" w:author="Author"/>
          <w:rPrChange w:id="30626" w:author="Author">
            <w:rPr>
              <w:del w:id="30627" w:author="Author"/>
              <w:rFonts w:ascii="Trebuchet MS" w:hAnsi="Trebuchet MS"/>
            </w:rPr>
          </w:rPrChange>
        </w:rPr>
      </w:pPr>
      <w:bookmarkStart w:id="30628" w:name="_Toc488929801"/>
      <w:bookmarkStart w:id="30629" w:name="_Toc489942011"/>
      <w:bookmarkStart w:id="30630" w:name="_Toc489943169"/>
      <w:bookmarkStart w:id="30631" w:name="_Toc490207452"/>
      <w:bookmarkStart w:id="30632" w:name="_Toc490208617"/>
      <w:bookmarkStart w:id="30633" w:name="_Toc491674517"/>
      <w:bookmarkEnd w:id="30628"/>
      <w:bookmarkEnd w:id="30629"/>
      <w:bookmarkEnd w:id="30630"/>
      <w:bookmarkEnd w:id="30631"/>
      <w:bookmarkEnd w:id="30632"/>
      <w:bookmarkEnd w:id="30633"/>
    </w:p>
    <w:p w:rsidR="00743B33" w:rsidRDefault="00D20E06" w:rsidP="00743B33">
      <w:pPr>
        <w:pStyle w:val="Heading3"/>
        <w:pPrChange w:id="30634" w:author="Author">
          <w:pPr>
            <w:pStyle w:val="Heading3"/>
            <w:jc w:val="left"/>
          </w:pPr>
        </w:pPrChange>
      </w:pPr>
      <w:bookmarkStart w:id="30635" w:name="_Toc447557804"/>
      <w:bookmarkStart w:id="30636" w:name="_Toc491674518"/>
      <w:r>
        <w:t>Rules_Opt_00</w:t>
      </w:r>
      <w:bookmarkEnd w:id="30635"/>
      <w:r>
        <w:t>8</w:t>
      </w:r>
      <w:bookmarkEnd w:id="30636"/>
    </w:p>
    <w:p w:rsidR="00743B33" w:rsidRDefault="00D20E06">
      <w:pPr>
        <w:ind w:left="540"/>
        <w:jc w:val="both"/>
        <w:rPr>
          <w:ins w:id="30637" w:author="Author"/>
          <w:rFonts w:ascii="Calibri" w:hAnsi="Calibri"/>
          <w:sz w:val="20"/>
          <w:szCs w:val="20"/>
          <w:lang w:val="en-US"/>
        </w:rPr>
      </w:pPr>
      <w:ins w:id="30638" w:author="Author">
        <w:del w:id="30639" w:author="Author">
          <w:r>
            <w:rPr>
              <w:rFonts w:ascii="Calibri" w:hAnsi="Calibri"/>
              <w:sz w:val="20"/>
              <w:szCs w:val="20"/>
              <w:lang w:val="en-US"/>
              <w:rPrChange w:id="30640" w:author="Author">
                <w:rPr>
                  <w:rFonts w:ascii="Calibri" w:hAnsi="Calibri"/>
                  <w:b/>
                  <w:sz w:val="20"/>
                  <w:szCs w:val="20"/>
                  <w:lang w:val="en-US"/>
                </w:rPr>
              </w:rPrChange>
            </w:rPr>
            <w:delText>No need</w:delText>
          </w:r>
        </w:del>
        <w:r>
          <w:rPr>
            <w:rFonts w:ascii="Calibri" w:hAnsi="Calibri"/>
            <w:sz w:val="20"/>
            <w:szCs w:val="20"/>
            <w:lang w:val="en-US"/>
          </w:rPr>
          <w:t>Not applicable</w:t>
        </w:r>
        <w:r>
          <w:rPr>
            <w:rFonts w:ascii="Calibri" w:hAnsi="Calibri"/>
            <w:sz w:val="20"/>
            <w:szCs w:val="20"/>
            <w:lang w:val="en-US"/>
            <w:rPrChange w:id="30641" w:author="Author">
              <w:rPr>
                <w:rFonts w:ascii="Calibri" w:hAnsi="Calibri"/>
                <w:b/>
                <w:sz w:val="20"/>
                <w:szCs w:val="20"/>
                <w:lang w:val="en-US"/>
              </w:rPr>
            </w:rPrChange>
          </w:rPr>
          <w:t>.</w:t>
        </w:r>
      </w:ins>
    </w:p>
    <w:p w:rsidR="00743B33" w:rsidRDefault="00743B33">
      <w:pPr>
        <w:ind w:left="540"/>
        <w:jc w:val="both"/>
        <w:rPr>
          <w:ins w:id="30642" w:author="Author"/>
          <w:rFonts w:ascii="Calibri" w:hAnsi="Calibri"/>
          <w:sz w:val="20"/>
          <w:szCs w:val="20"/>
          <w:lang w:val="en-US"/>
        </w:rPr>
      </w:pPr>
    </w:p>
    <w:p w:rsidR="00743B33" w:rsidRDefault="00D20E06">
      <w:pPr>
        <w:pStyle w:val="Heading2"/>
        <w:rPr>
          <w:ins w:id="30643" w:author="Author"/>
        </w:rPr>
      </w:pPr>
      <w:ins w:id="30644" w:author="Author">
        <w:del w:id="30645" w:author="Author">
          <w:r>
            <w:delText>Delegates and e</w:delText>
          </w:r>
        </w:del>
        <w:bookmarkStart w:id="30646" w:name="_Toc491674519"/>
        <w:r>
          <w:t>Events</w:t>
        </w:r>
        <w:bookmarkEnd w:id="30646"/>
      </w:ins>
    </w:p>
    <w:p w:rsidR="00743B33" w:rsidRDefault="00D20E06" w:rsidP="00743B33">
      <w:pPr>
        <w:pStyle w:val="Heading3"/>
        <w:rPr>
          <w:ins w:id="30647" w:author="Author"/>
        </w:rPr>
        <w:pPrChange w:id="30648" w:author="Author">
          <w:pPr>
            <w:pStyle w:val="Heading2"/>
          </w:pPr>
        </w:pPrChange>
      </w:pPr>
      <w:bookmarkStart w:id="30649" w:name="_Toc491674520"/>
      <w:ins w:id="30650" w:author="Author">
        <w:r>
          <w:t>Rules_Event_001</w:t>
        </w:r>
        <w:bookmarkEnd w:id="30649"/>
      </w:ins>
    </w:p>
    <w:p w:rsidR="00743B33" w:rsidRDefault="00D20E06">
      <w:pPr>
        <w:ind w:left="540"/>
        <w:rPr>
          <w:ins w:id="30651" w:author="Author"/>
          <w:rFonts w:ascii="Calibri" w:hAnsi="Calibri"/>
          <w:b/>
          <w:sz w:val="20"/>
          <w:szCs w:val="20"/>
          <w:lang w:val="en-US"/>
        </w:rPr>
      </w:pPr>
      <w:ins w:id="30652" w:author="Author">
        <w:r>
          <w:rPr>
            <w:rFonts w:ascii="Calibri" w:hAnsi="Calibri"/>
            <w:b/>
            <w:sz w:val="20"/>
            <w:szCs w:val="20"/>
            <w:lang w:val="en-US"/>
          </w:rPr>
          <w:t>Rule:</w:t>
        </w:r>
      </w:ins>
    </w:p>
    <w:p w:rsidR="00743B33" w:rsidRPr="00743B33" w:rsidRDefault="00D20E06">
      <w:pPr>
        <w:ind w:left="540"/>
        <w:rPr>
          <w:ins w:id="30653" w:author="Author"/>
          <w:rFonts w:ascii="Calibri" w:hAnsi="Calibri"/>
          <w:sz w:val="20"/>
          <w:szCs w:val="20"/>
          <w:lang w:val="en-US"/>
          <w:rPrChange w:id="30654" w:author="Author">
            <w:rPr>
              <w:ins w:id="30655" w:author="Author"/>
              <w:rFonts w:ascii="Calibri" w:hAnsi="Calibri"/>
              <w:b/>
              <w:sz w:val="20"/>
              <w:szCs w:val="20"/>
              <w:lang w:val="en-US"/>
            </w:rPr>
          </w:rPrChange>
        </w:rPr>
      </w:pPr>
      <w:ins w:id="30656" w:author="Author">
        <w:r>
          <w:rPr>
            <w:rFonts w:ascii="Calibri" w:hAnsi="Calibri"/>
            <w:sz w:val="20"/>
            <w:szCs w:val="20"/>
            <w:lang w:val="en-US"/>
            <w:rPrChange w:id="30657" w:author="Author">
              <w:rPr>
                <w:rFonts w:ascii="Calibri" w:hAnsi="Calibri"/>
                <w:b/>
                <w:sz w:val="20"/>
                <w:szCs w:val="20"/>
                <w:lang w:val="en-US"/>
              </w:rPr>
            </w:rPrChange>
          </w:rPr>
          <w:t xml:space="preserve">Do not make assumptions on the </w:t>
        </w:r>
        <w:r>
          <w:rPr>
            <w:rFonts w:ascii="Calibri" w:hAnsi="Calibri"/>
            <w:sz w:val="20"/>
            <w:szCs w:val="20"/>
            <w:lang w:val="en-US"/>
          </w:rPr>
          <w:t>application state</w:t>
        </w:r>
        <w:r>
          <w:rPr>
            <w:rFonts w:ascii="Calibri" w:hAnsi="Calibri"/>
            <w:sz w:val="20"/>
            <w:szCs w:val="20"/>
            <w:lang w:val="en-US"/>
            <w:rPrChange w:id="30658" w:author="Author">
              <w:rPr>
                <w:rFonts w:ascii="Calibri" w:hAnsi="Calibri"/>
                <w:b/>
                <w:sz w:val="20"/>
                <w:szCs w:val="20"/>
                <w:lang w:val="en-US"/>
              </w:rPr>
            </w:rPrChange>
          </w:rPr>
          <w:t xml:space="preserve"> after raising an event.</w:t>
        </w:r>
      </w:ins>
    </w:p>
    <w:p w:rsidR="00743B33" w:rsidRDefault="00743B33">
      <w:pPr>
        <w:ind w:left="540"/>
        <w:rPr>
          <w:ins w:id="30659" w:author="Author"/>
          <w:rFonts w:ascii="Calibri" w:hAnsi="Calibri"/>
          <w:sz w:val="20"/>
          <w:szCs w:val="20"/>
        </w:rPr>
      </w:pPr>
    </w:p>
    <w:p w:rsidR="00743B33" w:rsidRDefault="00D20E06" w:rsidP="00743B33">
      <w:pPr>
        <w:ind w:left="540"/>
        <w:rPr>
          <w:ins w:id="30660" w:author="Author"/>
        </w:rPr>
        <w:pPrChange w:id="30661" w:author="Author">
          <w:pPr>
            <w:pStyle w:val="Heading2"/>
          </w:pPr>
        </w:pPrChange>
      </w:pPr>
      <w:ins w:id="30662" w:author="Author">
        <w:r>
          <w:rPr>
            <w:rFonts w:ascii="Calibri" w:hAnsi="Calibri"/>
            <w:b/>
            <w:sz w:val="20"/>
            <w:szCs w:val="20"/>
            <w:rPrChange w:id="30663" w:author="Author">
              <w:rPr>
                <w:b w:val="0"/>
              </w:rPr>
            </w:rPrChange>
          </w:rPr>
          <w:t>Example:</w:t>
        </w:r>
      </w:ins>
    </w:p>
    <w:p w:rsidR="00743B33" w:rsidRDefault="00D20E06" w:rsidP="00743B33">
      <w:pPr>
        <w:ind w:left="540"/>
        <w:rPr>
          <w:ins w:id="30664" w:author="Author"/>
        </w:rPr>
        <w:pPrChange w:id="30665" w:author="Author">
          <w:pPr>
            <w:pStyle w:val="Heading2"/>
          </w:pPr>
        </w:pPrChange>
      </w:pPr>
      <w:ins w:id="30666" w:author="Author">
        <w:r>
          <w:rPr>
            <w:rFonts w:ascii="Calibri" w:hAnsi="Calibri"/>
            <w:sz w:val="20"/>
            <w:szCs w:val="20"/>
            <w:lang w:val="en-US"/>
          </w:rPr>
          <w:t>No required.</w:t>
        </w:r>
      </w:ins>
    </w:p>
    <w:p w:rsidR="00743B33" w:rsidRDefault="00743B33" w:rsidP="00743B33">
      <w:pPr>
        <w:ind w:left="540"/>
        <w:rPr>
          <w:ins w:id="30667" w:author="Author"/>
        </w:rPr>
        <w:pPrChange w:id="30668" w:author="Author">
          <w:pPr>
            <w:pStyle w:val="Heading2"/>
          </w:pPr>
        </w:pPrChange>
      </w:pPr>
    </w:p>
    <w:p w:rsidR="00743B33" w:rsidRDefault="00D20E06">
      <w:pPr>
        <w:ind w:left="540"/>
        <w:rPr>
          <w:ins w:id="30669" w:author="Author"/>
          <w:rFonts w:ascii="Calibri" w:hAnsi="Calibri"/>
          <w:b/>
          <w:sz w:val="20"/>
          <w:szCs w:val="20"/>
          <w:lang w:val="en-US"/>
        </w:rPr>
      </w:pPr>
      <w:ins w:id="30670" w:author="Author">
        <w:r>
          <w:rPr>
            <w:rFonts w:ascii="Calibri" w:hAnsi="Calibri"/>
            <w:b/>
            <w:sz w:val="20"/>
            <w:szCs w:val="20"/>
            <w:lang w:val="en-US"/>
          </w:rPr>
          <w:t>Rationale:</w:t>
        </w:r>
      </w:ins>
    </w:p>
    <w:p w:rsidR="00743B33" w:rsidRPr="00743B33" w:rsidRDefault="00D20E06">
      <w:pPr>
        <w:ind w:left="540"/>
        <w:rPr>
          <w:ins w:id="30671" w:author="Author"/>
          <w:rFonts w:ascii="Calibri" w:hAnsi="Calibri"/>
          <w:sz w:val="20"/>
          <w:szCs w:val="20"/>
          <w:lang w:val="en-US"/>
          <w:rPrChange w:id="30672" w:author="Author">
            <w:rPr>
              <w:ins w:id="30673" w:author="Author"/>
              <w:rFonts w:ascii="Calibri" w:hAnsi="Calibri"/>
              <w:b/>
              <w:sz w:val="20"/>
              <w:szCs w:val="20"/>
              <w:lang w:val="en-US"/>
            </w:rPr>
          </w:rPrChange>
        </w:rPr>
      </w:pPr>
      <w:ins w:id="30674" w:author="Author">
        <w:r>
          <w:rPr>
            <w:rFonts w:ascii="Calibri" w:hAnsi="Calibri"/>
            <w:sz w:val="20"/>
            <w:szCs w:val="20"/>
            <w:lang w:val="en-US"/>
            <w:rPrChange w:id="30675" w:author="Author">
              <w:rPr>
                <w:rFonts w:ascii="Calibri" w:hAnsi="Calibri"/>
                <w:b/>
                <w:sz w:val="20"/>
                <w:szCs w:val="20"/>
                <w:lang w:val="en-US"/>
              </w:rPr>
            </w:rPrChange>
          </w:rPr>
          <w:t>The even handler can change the application state or call another method that changes application state.</w:t>
        </w:r>
      </w:ins>
    </w:p>
    <w:p w:rsidR="00743B33" w:rsidRDefault="00D20E06" w:rsidP="00743B33">
      <w:pPr>
        <w:pStyle w:val="Heading3"/>
        <w:rPr>
          <w:ins w:id="30676" w:author="Author"/>
        </w:rPr>
        <w:pPrChange w:id="30677" w:author="Author">
          <w:pPr>
            <w:pStyle w:val="Heading2"/>
          </w:pPr>
        </w:pPrChange>
      </w:pPr>
      <w:bookmarkStart w:id="30678" w:name="_Toc491674521"/>
      <w:ins w:id="30679" w:author="Author">
        <w:r>
          <w:t>Rules_Event_002</w:t>
        </w:r>
        <w:bookmarkEnd w:id="30678"/>
      </w:ins>
    </w:p>
    <w:p w:rsidR="00743B33" w:rsidRPr="00743B33" w:rsidRDefault="00D20E06" w:rsidP="00743B33">
      <w:pPr>
        <w:ind w:left="540"/>
        <w:rPr>
          <w:ins w:id="30680" w:author="Author"/>
          <w:rFonts w:ascii="Calibri" w:hAnsi="Calibri"/>
          <w:b/>
          <w:sz w:val="20"/>
          <w:szCs w:val="20"/>
          <w:lang w:val="en-US"/>
          <w:rPrChange w:id="30681" w:author="Author">
            <w:rPr>
              <w:ins w:id="30682" w:author="Author"/>
              <w:lang w:val="en-US"/>
            </w:rPr>
          </w:rPrChange>
        </w:rPr>
        <w:pPrChange w:id="30683" w:author="Author">
          <w:pPr/>
        </w:pPrChange>
      </w:pPr>
      <w:ins w:id="30684" w:author="Author">
        <w:r>
          <w:rPr>
            <w:rFonts w:ascii="Calibri" w:hAnsi="Calibri"/>
            <w:b/>
            <w:sz w:val="20"/>
            <w:szCs w:val="20"/>
            <w:lang w:val="en-US"/>
            <w:rPrChange w:id="30685" w:author="Author">
              <w:rPr>
                <w:lang w:val="en-US"/>
              </w:rPr>
            </w:rPrChange>
          </w:rPr>
          <w:t>Rule:</w:t>
        </w:r>
      </w:ins>
    </w:p>
    <w:p w:rsidR="00743B33" w:rsidRPr="00743B33" w:rsidRDefault="00D20E06" w:rsidP="00743B33">
      <w:pPr>
        <w:ind w:left="540"/>
        <w:rPr>
          <w:ins w:id="30686" w:author="Author"/>
          <w:rFonts w:ascii="Calibri" w:hAnsi="Calibri"/>
          <w:sz w:val="20"/>
          <w:szCs w:val="20"/>
          <w:lang w:val="en-US"/>
          <w:rPrChange w:id="30687" w:author="Author">
            <w:rPr>
              <w:ins w:id="30688" w:author="Author"/>
              <w:lang w:val="en-US"/>
            </w:rPr>
          </w:rPrChange>
        </w:rPr>
        <w:pPrChange w:id="30689" w:author="Author">
          <w:pPr/>
        </w:pPrChange>
      </w:pPr>
      <w:ins w:id="30690" w:author="Author">
        <w:r>
          <w:rPr>
            <w:rFonts w:ascii="Calibri" w:hAnsi="Calibri"/>
            <w:sz w:val="20"/>
            <w:szCs w:val="20"/>
            <w:lang w:val="en-US"/>
          </w:rPr>
          <w:t>Always document from which thread an event handler is called</w:t>
        </w:r>
        <w:del w:id="30691" w:author="Author">
          <w:r>
            <w:rPr>
              <w:rFonts w:ascii="Calibri" w:hAnsi="Calibri"/>
              <w:sz w:val="20"/>
              <w:szCs w:val="20"/>
              <w:lang w:val="en-US"/>
              <w:rPrChange w:id="30692" w:author="Author">
                <w:rPr>
                  <w:lang w:val="en-US"/>
                </w:rPr>
              </w:rPrChange>
            </w:rPr>
            <w:delText>Do not make assumptions on the application state after raising an event</w:delText>
          </w:r>
        </w:del>
        <w:r>
          <w:rPr>
            <w:rFonts w:ascii="Calibri" w:hAnsi="Calibri"/>
            <w:sz w:val="20"/>
            <w:szCs w:val="20"/>
            <w:lang w:val="en-US"/>
            <w:rPrChange w:id="30693" w:author="Author">
              <w:rPr>
                <w:lang w:val="en-US"/>
              </w:rPr>
            </w:rPrChange>
          </w:rPr>
          <w:t>.</w:t>
        </w:r>
        <w:r>
          <w:rPr>
            <w:rFonts w:ascii="Calibri" w:hAnsi="Calibri"/>
            <w:sz w:val="20"/>
            <w:szCs w:val="20"/>
            <w:lang w:val="en-US"/>
          </w:rPr>
          <w:t xml:space="preserve"> And the event handler must synchronize (ensure thread-safety) access to shared data.</w:t>
        </w:r>
      </w:ins>
    </w:p>
    <w:p w:rsidR="00743B33" w:rsidRPr="00743B33" w:rsidRDefault="00743B33" w:rsidP="00743B33">
      <w:pPr>
        <w:ind w:left="540"/>
        <w:rPr>
          <w:ins w:id="30694" w:author="Author"/>
          <w:rFonts w:ascii="Calibri" w:hAnsi="Calibri"/>
          <w:sz w:val="20"/>
          <w:szCs w:val="20"/>
          <w:lang w:val="en-US"/>
          <w:rPrChange w:id="30695" w:author="Author">
            <w:rPr>
              <w:ins w:id="30696" w:author="Author"/>
              <w:lang w:val="en-US"/>
            </w:rPr>
          </w:rPrChange>
        </w:rPr>
        <w:pPrChange w:id="30697" w:author="Author">
          <w:pPr/>
        </w:pPrChange>
      </w:pPr>
    </w:p>
    <w:p w:rsidR="00743B33" w:rsidRPr="00743B33" w:rsidRDefault="00D20E06" w:rsidP="00743B33">
      <w:pPr>
        <w:ind w:left="540"/>
        <w:rPr>
          <w:ins w:id="30698" w:author="Author"/>
          <w:rFonts w:ascii="Calibri" w:hAnsi="Calibri"/>
          <w:b/>
          <w:sz w:val="20"/>
          <w:szCs w:val="20"/>
          <w:lang w:val="en-US"/>
          <w:rPrChange w:id="30699" w:author="Author">
            <w:rPr>
              <w:ins w:id="30700" w:author="Author"/>
              <w:lang w:val="en-US"/>
            </w:rPr>
          </w:rPrChange>
        </w:rPr>
        <w:pPrChange w:id="30701" w:author="Author">
          <w:pPr/>
        </w:pPrChange>
      </w:pPr>
      <w:ins w:id="30702" w:author="Author">
        <w:r>
          <w:rPr>
            <w:rFonts w:ascii="Calibri" w:hAnsi="Calibri"/>
            <w:b/>
            <w:sz w:val="20"/>
            <w:szCs w:val="20"/>
            <w:lang w:val="en-US"/>
            <w:rPrChange w:id="30703" w:author="Author">
              <w:rPr>
                <w:lang w:val="en-US"/>
              </w:rPr>
            </w:rPrChange>
          </w:rPr>
          <w:t>Example:</w:t>
        </w:r>
      </w:ins>
    </w:p>
    <w:p w:rsidR="00743B33" w:rsidRDefault="00D20E06" w:rsidP="00743B33">
      <w:pPr>
        <w:ind w:left="540"/>
        <w:rPr>
          <w:ins w:id="30704" w:author="Author"/>
          <w:rFonts w:ascii="Calibri" w:hAnsi="Calibri"/>
          <w:sz w:val="20"/>
          <w:szCs w:val="20"/>
          <w:lang w:val="en-US"/>
        </w:rPr>
        <w:pPrChange w:id="30705" w:author="Author">
          <w:pPr/>
        </w:pPrChange>
      </w:pPr>
      <w:ins w:id="30706" w:author="Author">
        <w:r>
          <w:rPr>
            <w:rFonts w:ascii="Calibri" w:hAnsi="Calibri"/>
            <w:sz w:val="20"/>
            <w:szCs w:val="20"/>
            <w:lang w:val="en-US"/>
          </w:rPr>
          <w:t>No required.</w:t>
        </w:r>
      </w:ins>
    </w:p>
    <w:p w:rsidR="00743B33" w:rsidRPr="00743B33" w:rsidRDefault="00743B33" w:rsidP="00743B33">
      <w:pPr>
        <w:ind w:left="540"/>
        <w:rPr>
          <w:ins w:id="30707" w:author="Author"/>
          <w:rFonts w:ascii="Calibri" w:hAnsi="Calibri"/>
          <w:sz w:val="20"/>
          <w:szCs w:val="20"/>
          <w:lang w:val="en-US"/>
          <w:rPrChange w:id="30708" w:author="Author">
            <w:rPr>
              <w:ins w:id="30709" w:author="Author"/>
              <w:lang w:val="en-US"/>
            </w:rPr>
          </w:rPrChange>
        </w:rPr>
        <w:pPrChange w:id="30710" w:author="Author">
          <w:pPr/>
        </w:pPrChange>
      </w:pPr>
    </w:p>
    <w:p w:rsidR="00743B33" w:rsidRPr="00743B33" w:rsidRDefault="00D20E06" w:rsidP="00743B33">
      <w:pPr>
        <w:ind w:left="540"/>
        <w:rPr>
          <w:ins w:id="30711" w:author="Author"/>
          <w:rFonts w:ascii="Calibri" w:hAnsi="Calibri"/>
          <w:b/>
          <w:sz w:val="20"/>
          <w:szCs w:val="20"/>
          <w:lang w:val="en-US"/>
          <w:rPrChange w:id="30712" w:author="Author">
            <w:rPr>
              <w:ins w:id="30713" w:author="Author"/>
              <w:lang w:val="en-US"/>
            </w:rPr>
          </w:rPrChange>
        </w:rPr>
        <w:pPrChange w:id="30714" w:author="Author">
          <w:pPr/>
        </w:pPrChange>
      </w:pPr>
      <w:ins w:id="30715" w:author="Author">
        <w:r>
          <w:rPr>
            <w:rFonts w:ascii="Calibri" w:hAnsi="Calibri"/>
            <w:b/>
            <w:sz w:val="20"/>
            <w:szCs w:val="20"/>
            <w:lang w:val="en-US"/>
            <w:rPrChange w:id="30716" w:author="Author">
              <w:rPr>
                <w:lang w:val="en-US"/>
              </w:rPr>
            </w:rPrChange>
          </w:rPr>
          <w:t>Rationale:</w:t>
        </w:r>
      </w:ins>
    </w:p>
    <w:p w:rsidR="00743B33" w:rsidRDefault="00D20E06" w:rsidP="00743B33">
      <w:pPr>
        <w:ind w:left="540"/>
        <w:rPr>
          <w:ins w:id="30717" w:author="Author"/>
        </w:rPr>
        <w:pPrChange w:id="30718" w:author="Author">
          <w:pPr>
            <w:pStyle w:val="Heading2"/>
          </w:pPr>
        </w:pPrChange>
      </w:pPr>
      <w:ins w:id="30719" w:author="Author">
        <w:del w:id="30720" w:author="Author">
          <w:r>
            <w:rPr>
              <w:rFonts w:ascii="Calibri" w:hAnsi="Calibri"/>
              <w:sz w:val="20"/>
              <w:szCs w:val="20"/>
              <w:lang w:val="en-US"/>
            </w:rPr>
            <w:delText>The even handler can change the application state or call another method that changes application state</w:delText>
          </w:r>
        </w:del>
        <w:r>
          <w:rPr>
            <w:rFonts w:ascii="Calibri" w:hAnsi="Calibri"/>
            <w:sz w:val="20"/>
            <w:szCs w:val="20"/>
            <w:lang w:val="en-US"/>
          </w:rPr>
          <w:t>No required.</w:t>
        </w:r>
      </w:ins>
    </w:p>
    <w:p w:rsidR="00743B33" w:rsidRDefault="00D20E06">
      <w:pPr>
        <w:pStyle w:val="Heading3"/>
        <w:rPr>
          <w:ins w:id="30721" w:author="Author"/>
        </w:rPr>
      </w:pPr>
      <w:bookmarkStart w:id="30722" w:name="_Toc491674522"/>
      <w:ins w:id="30723" w:author="Author">
        <w:r>
          <w:t>ptRules_Event_003</w:t>
        </w:r>
        <w:bookmarkEnd w:id="30722"/>
      </w:ins>
    </w:p>
    <w:p w:rsidR="00743B33" w:rsidRDefault="00D20E06">
      <w:pPr>
        <w:ind w:left="540"/>
        <w:rPr>
          <w:ins w:id="30724" w:author="Author"/>
          <w:rFonts w:ascii="Calibri" w:hAnsi="Calibri"/>
          <w:b/>
          <w:sz w:val="20"/>
          <w:szCs w:val="20"/>
          <w:lang w:val="en-US"/>
        </w:rPr>
      </w:pPr>
      <w:ins w:id="30725" w:author="Author">
        <w:r>
          <w:rPr>
            <w:rFonts w:ascii="Calibri" w:hAnsi="Calibri"/>
            <w:b/>
            <w:sz w:val="20"/>
            <w:szCs w:val="20"/>
            <w:lang w:val="en-US"/>
          </w:rPr>
          <w:t>Rule:</w:t>
        </w:r>
      </w:ins>
    </w:p>
    <w:p w:rsidR="00743B33" w:rsidRDefault="00D20E06">
      <w:pPr>
        <w:ind w:left="540"/>
        <w:rPr>
          <w:ins w:id="30726" w:author="Author"/>
          <w:rFonts w:ascii="Calibri" w:hAnsi="Calibri"/>
          <w:sz w:val="20"/>
          <w:szCs w:val="20"/>
          <w:lang w:val="en-US"/>
        </w:rPr>
      </w:pPr>
      <w:ins w:id="30727" w:author="Author">
        <w:r>
          <w:rPr>
            <w:rFonts w:ascii="Calibri" w:hAnsi="Calibri"/>
            <w:sz w:val="20"/>
            <w:szCs w:val="20"/>
            <w:lang w:val="en-US"/>
          </w:rPr>
          <w:t>Raise events through a protected virtual method.</w:t>
        </w:r>
      </w:ins>
    </w:p>
    <w:p w:rsidR="00743B33" w:rsidRDefault="00743B33">
      <w:pPr>
        <w:ind w:left="540"/>
        <w:rPr>
          <w:ins w:id="30728" w:author="Author"/>
          <w:rFonts w:ascii="Calibri" w:hAnsi="Calibri"/>
          <w:sz w:val="20"/>
          <w:szCs w:val="20"/>
          <w:lang w:val="en-US"/>
        </w:rPr>
      </w:pPr>
    </w:p>
    <w:p w:rsidR="00743B33" w:rsidRDefault="00D20E06">
      <w:pPr>
        <w:ind w:left="540"/>
        <w:rPr>
          <w:ins w:id="30729" w:author="Author"/>
          <w:rFonts w:ascii="Calibri" w:hAnsi="Calibri"/>
          <w:b/>
          <w:sz w:val="20"/>
          <w:szCs w:val="20"/>
          <w:lang w:val="en-US"/>
        </w:rPr>
      </w:pPr>
      <w:ins w:id="30730" w:author="Author">
        <w:r>
          <w:rPr>
            <w:rFonts w:ascii="Calibri" w:hAnsi="Calibri"/>
            <w:b/>
            <w:sz w:val="20"/>
            <w:szCs w:val="20"/>
            <w:lang w:val="en-US"/>
          </w:rPr>
          <w:t>Example:</w:t>
        </w:r>
      </w:ins>
    </w:p>
    <w:p w:rsidR="00743B33" w:rsidRDefault="00D20E06">
      <w:pPr>
        <w:ind w:left="540"/>
        <w:rPr>
          <w:ins w:id="30731" w:author="Author"/>
          <w:rFonts w:ascii="Calibri" w:hAnsi="Calibri"/>
          <w:sz w:val="20"/>
          <w:szCs w:val="20"/>
          <w:lang w:val="en-US"/>
        </w:rPr>
      </w:pPr>
      <w:ins w:id="30732" w:author="Author">
        <w:r>
          <w:rPr>
            <w:rFonts w:ascii="Calibri" w:hAnsi="Calibri"/>
            <w:sz w:val="20"/>
            <w:szCs w:val="20"/>
            <w:lang w:val="en-US"/>
          </w:rPr>
          <w:t>No required.</w:t>
        </w:r>
      </w:ins>
    </w:p>
    <w:p w:rsidR="00743B33" w:rsidRDefault="00743B33">
      <w:pPr>
        <w:ind w:left="540"/>
        <w:rPr>
          <w:ins w:id="30733" w:author="Author"/>
          <w:rFonts w:ascii="Calibri" w:hAnsi="Calibri"/>
          <w:sz w:val="20"/>
          <w:szCs w:val="20"/>
          <w:lang w:val="en-US"/>
        </w:rPr>
      </w:pPr>
    </w:p>
    <w:p w:rsidR="00743B33" w:rsidRDefault="00D20E06">
      <w:pPr>
        <w:ind w:left="540"/>
        <w:rPr>
          <w:ins w:id="30734" w:author="Author"/>
          <w:rFonts w:ascii="Calibri" w:hAnsi="Calibri"/>
          <w:b/>
          <w:sz w:val="20"/>
          <w:szCs w:val="20"/>
          <w:lang w:val="en-US"/>
        </w:rPr>
      </w:pPr>
      <w:ins w:id="30735" w:author="Author">
        <w:r>
          <w:rPr>
            <w:rFonts w:ascii="Calibri" w:hAnsi="Calibri"/>
            <w:b/>
            <w:sz w:val="20"/>
            <w:szCs w:val="20"/>
            <w:lang w:val="en-US"/>
          </w:rPr>
          <w:t>Rationale:</w:t>
        </w:r>
      </w:ins>
    </w:p>
    <w:p w:rsidR="00743B33" w:rsidRDefault="00D20E06">
      <w:pPr>
        <w:ind w:left="540"/>
        <w:rPr>
          <w:ins w:id="30736" w:author="Author"/>
          <w:rFonts w:ascii="Calibri" w:hAnsi="Calibri"/>
          <w:sz w:val="20"/>
          <w:szCs w:val="20"/>
          <w:lang w:val="en-US"/>
        </w:rPr>
      </w:pPr>
      <w:ins w:id="30737" w:author="Author">
        <w:r>
          <w:rPr>
            <w:rFonts w:ascii="Calibri" w:hAnsi="Calibri"/>
            <w:sz w:val="20"/>
            <w:szCs w:val="20"/>
            <w:lang w:val="en-US"/>
          </w:rPr>
          <w:t xml:space="preserve">If a derived class wants to </w:t>
        </w:r>
        <w:r>
          <w:rPr>
            <w:rFonts w:ascii="Calibri" w:hAnsi="Calibri"/>
            <w:sz w:val="20"/>
            <w:szCs w:val="20"/>
            <w:lang w:val="en-US"/>
          </w:rPr>
          <w:t>intercept an event, it can override such a virtual method, do its own work, and then decide whether or not to call the base class version.</w:t>
        </w:r>
      </w:ins>
    </w:p>
    <w:p w:rsidR="00743B33" w:rsidRDefault="00D20E06">
      <w:pPr>
        <w:pStyle w:val="Heading2"/>
        <w:rPr>
          <w:ins w:id="30738" w:author="Author"/>
        </w:rPr>
      </w:pPr>
      <w:bookmarkStart w:id="30739" w:name="_Toc491674523"/>
      <w:ins w:id="30740" w:author="Author">
        <w:r>
          <w:t>Object Oriented Programming</w:t>
        </w:r>
        <w:bookmarkEnd w:id="30739"/>
      </w:ins>
    </w:p>
    <w:p w:rsidR="00743B33" w:rsidRDefault="00D20E06">
      <w:pPr>
        <w:pStyle w:val="Heading3"/>
        <w:rPr>
          <w:ins w:id="30741" w:author="Author"/>
        </w:rPr>
      </w:pPr>
      <w:bookmarkStart w:id="30742" w:name="_Toc491674524"/>
      <w:ins w:id="30743" w:author="Author">
        <w:r>
          <w:t>Rules_O</w:t>
        </w:r>
        <w:del w:id="30744" w:author="Author">
          <w:r>
            <w:delText>OP</w:delText>
          </w:r>
        </w:del>
        <w:r>
          <w:t>op_001</w:t>
        </w:r>
        <w:bookmarkEnd w:id="30742"/>
      </w:ins>
    </w:p>
    <w:p w:rsidR="00743B33" w:rsidRDefault="00D20E06">
      <w:pPr>
        <w:ind w:left="540"/>
        <w:rPr>
          <w:ins w:id="30745" w:author="Author"/>
          <w:rFonts w:ascii="Calibri" w:hAnsi="Calibri"/>
          <w:b/>
          <w:sz w:val="20"/>
          <w:szCs w:val="20"/>
          <w:lang w:val="en-US"/>
        </w:rPr>
      </w:pPr>
      <w:ins w:id="30746" w:author="Author">
        <w:r>
          <w:rPr>
            <w:rFonts w:ascii="Calibri" w:hAnsi="Calibri"/>
            <w:b/>
            <w:sz w:val="20"/>
            <w:szCs w:val="20"/>
            <w:lang w:val="en-US"/>
          </w:rPr>
          <w:t>Rule:</w:t>
        </w:r>
      </w:ins>
    </w:p>
    <w:p w:rsidR="00743B33" w:rsidRDefault="00D20E06">
      <w:pPr>
        <w:ind w:left="540"/>
        <w:rPr>
          <w:ins w:id="30747" w:author="Author"/>
          <w:rFonts w:ascii="Calibri" w:hAnsi="Calibri"/>
          <w:sz w:val="20"/>
          <w:szCs w:val="20"/>
          <w:lang w:val="en-US"/>
        </w:rPr>
      </w:pPr>
      <w:ins w:id="30748" w:author="Author">
        <w:r>
          <w:rPr>
            <w:rFonts w:ascii="Calibri" w:hAnsi="Calibri"/>
            <w:sz w:val="20"/>
            <w:szCs w:val="20"/>
            <w:lang w:val="en-US"/>
          </w:rPr>
          <w:t>Provide a default private constructor if there are only static meth</w:t>
        </w:r>
        <w:r>
          <w:rPr>
            <w:rFonts w:ascii="Calibri" w:hAnsi="Calibri"/>
            <w:sz w:val="20"/>
            <w:szCs w:val="20"/>
            <w:lang w:val="en-US"/>
          </w:rPr>
          <w:t>ods and properties on a class.</w:t>
        </w:r>
      </w:ins>
    </w:p>
    <w:p w:rsidR="00743B33" w:rsidRDefault="00D20E06">
      <w:pPr>
        <w:ind w:left="540"/>
        <w:rPr>
          <w:ins w:id="30749" w:author="Author"/>
          <w:rFonts w:ascii="Calibri" w:hAnsi="Calibri"/>
          <w:sz w:val="20"/>
          <w:szCs w:val="20"/>
          <w:lang w:val="en-US"/>
        </w:rPr>
      </w:pPr>
      <w:ins w:id="30750" w:author="Author">
        <w:r>
          <w:rPr>
            <w:rFonts w:ascii="Calibri" w:hAnsi="Calibri"/>
            <w:sz w:val="20"/>
            <w:szCs w:val="20"/>
            <w:lang w:val="en-US"/>
          </w:rPr>
          <w:t>Explicitly define a protected constructor on an abstract base class.</w:t>
        </w:r>
      </w:ins>
    </w:p>
    <w:p w:rsidR="00743B33" w:rsidRDefault="00743B33">
      <w:pPr>
        <w:ind w:left="540"/>
        <w:rPr>
          <w:ins w:id="30751" w:author="Author"/>
          <w:rFonts w:ascii="Calibri" w:hAnsi="Calibri"/>
          <w:sz w:val="20"/>
          <w:szCs w:val="20"/>
          <w:lang w:val="en-US"/>
        </w:rPr>
      </w:pPr>
    </w:p>
    <w:p w:rsidR="00743B33" w:rsidRDefault="00D20E06">
      <w:pPr>
        <w:ind w:left="540"/>
        <w:rPr>
          <w:ins w:id="30752" w:author="Author"/>
          <w:rFonts w:ascii="Calibri" w:hAnsi="Calibri"/>
          <w:b/>
          <w:sz w:val="20"/>
          <w:szCs w:val="20"/>
          <w:lang w:val="en-US"/>
        </w:rPr>
      </w:pPr>
      <w:ins w:id="30753" w:author="Author">
        <w:r>
          <w:rPr>
            <w:rFonts w:ascii="Calibri" w:hAnsi="Calibri"/>
            <w:b/>
            <w:sz w:val="20"/>
            <w:szCs w:val="20"/>
            <w:lang w:val="en-US"/>
          </w:rPr>
          <w:t>Example:</w:t>
        </w:r>
      </w:ins>
    </w:p>
    <w:p w:rsidR="00743B33" w:rsidRDefault="00D20E06">
      <w:pPr>
        <w:ind w:left="540"/>
        <w:rPr>
          <w:ins w:id="30754" w:author="Author"/>
          <w:rFonts w:ascii="Calibri" w:hAnsi="Calibri"/>
          <w:sz w:val="20"/>
          <w:szCs w:val="20"/>
          <w:lang w:val="en-US"/>
        </w:rPr>
      </w:pPr>
      <w:ins w:id="30755" w:author="Author">
        <w:r>
          <w:rPr>
            <w:rFonts w:ascii="Calibri" w:hAnsi="Calibri"/>
            <w:sz w:val="20"/>
            <w:szCs w:val="20"/>
            <w:lang w:val="en-US"/>
          </w:rPr>
          <w:t>No required.</w:t>
        </w:r>
      </w:ins>
    </w:p>
    <w:p w:rsidR="00743B33" w:rsidRDefault="00743B33">
      <w:pPr>
        <w:ind w:left="540"/>
        <w:rPr>
          <w:ins w:id="30756" w:author="Author"/>
          <w:rFonts w:ascii="Calibri" w:hAnsi="Calibri"/>
          <w:sz w:val="20"/>
          <w:szCs w:val="20"/>
          <w:lang w:val="en-US"/>
        </w:rPr>
      </w:pPr>
    </w:p>
    <w:p w:rsidR="00743B33" w:rsidRDefault="00D20E06">
      <w:pPr>
        <w:ind w:left="540"/>
        <w:rPr>
          <w:ins w:id="30757" w:author="Author"/>
          <w:rFonts w:ascii="Calibri" w:hAnsi="Calibri"/>
          <w:b/>
          <w:sz w:val="20"/>
          <w:szCs w:val="20"/>
          <w:lang w:val="en-US"/>
        </w:rPr>
      </w:pPr>
      <w:ins w:id="30758" w:author="Author">
        <w:r>
          <w:rPr>
            <w:rFonts w:ascii="Calibri" w:hAnsi="Calibri"/>
            <w:b/>
            <w:sz w:val="20"/>
            <w:szCs w:val="20"/>
            <w:lang w:val="en-US"/>
          </w:rPr>
          <w:t xml:space="preserve">Rationale: </w:t>
        </w:r>
      </w:ins>
    </w:p>
    <w:p w:rsidR="00743B33" w:rsidRDefault="00D20E06">
      <w:pPr>
        <w:ind w:left="540"/>
        <w:rPr>
          <w:ins w:id="30759" w:author="Author"/>
          <w:rFonts w:ascii="Calibri" w:hAnsi="Calibri"/>
          <w:sz w:val="20"/>
          <w:szCs w:val="20"/>
          <w:lang w:val="en-US"/>
        </w:rPr>
      </w:pPr>
      <w:ins w:id="30760" w:author="Author">
        <w:r>
          <w:rPr>
            <w:rFonts w:ascii="Calibri" w:hAnsi="Calibri"/>
            <w:sz w:val="20"/>
            <w:szCs w:val="20"/>
            <w:lang w:val="en-US"/>
          </w:rPr>
          <w:t>No required.</w:t>
        </w:r>
      </w:ins>
    </w:p>
    <w:p w:rsidR="00743B33" w:rsidRDefault="00743B33">
      <w:pPr>
        <w:ind w:left="540"/>
        <w:rPr>
          <w:ins w:id="30761" w:author="Author"/>
          <w:rFonts w:ascii="Calibri" w:hAnsi="Calibri"/>
          <w:b/>
          <w:sz w:val="20"/>
          <w:szCs w:val="20"/>
          <w:lang w:val="en-US"/>
        </w:rPr>
      </w:pPr>
    </w:p>
    <w:p w:rsidR="00743B33" w:rsidRDefault="00D20E06">
      <w:pPr>
        <w:pStyle w:val="Heading2"/>
        <w:rPr>
          <w:ins w:id="30762" w:author="Author"/>
        </w:rPr>
      </w:pPr>
      <w:ins w:id="30763" w:author="Author">
        <w:del w:id="30764" w:author="Author">
          <w:r>
            <w:delText>Rules_</w:delText>
          </w:r>
        </w:del>
        <w:bookmarkStart w:id="30765" w:name="_Toc491674525"/>
        <w:r>
          <w:t>Except Handling</w:t>
        </w:r>
        <w:bookmarkEnd w:id="30765"/>
        <w:del w:id="30766" w:author="Author">
          <w:r>
            <w:delText>OOP_002</w:delText>
          </w:r>
        </w:del>
      </w:ins>
    </w:p>
    <w:p w:rsidR="00743B33" w:rsidRDefault="00D20E06">
      <w:pPr>
        <w:pStyle w:val="Heading3"/>
        <w:rPr>
          <w:ins w:id="30767" w:author="Author"/>
        </w:rPr>
      </w:pPr>
      <w:bookmarkStart w:id="30768" w:name="_Toc491674526"/>
      <w:ins w:id="30769" w:author="Author">
        <w:r>
          <w:t>Rules_Expt_001</w:t>
        </w:r>
        <w:bookmarkEnd w:id="30768"/>
        <w:r>
          <w:t xml:space="preserve"> </w:t>
        </w:r>
      </w:ins>
    </w:p>
    <w:p w:rsidR="00743B33" w:rsidRDefault="00D20E06">
      <w:pPr>
        <w:ind w:left="540"/>
        <w:rPr>
          <w:ins w:id="30770" w:author="Author"/>
          <w:rFonts w:ascii="Calibri" w:hAnsi="Calibri"/>
          <w:b/>
          <w:sz w:val="20"/>
          <w:szCs w:val="20"/>
          <w:lang w:val="en-US"/>
        </w:rPr>
      </w:pPr>
      <w:ins w:id="30771" w:author="Author">
        <w:r>
          <w:rPr>
            <w:rFonts w:ascii="Calibri" w:hAnsi="Calibri"/>
            <w:b/>
            <w:sz w:val="20"/>
            <w:szCs w:val="20"/>
            <w:lang w:val="en-US"/>
          </w:rPr>
          <w:t>Rule:</w:t>
        </w:r>
      </w:ins>
    </w:p>
    <w:p w:rsidR="00743B33" w:rsidRDefault="00D20E06">
      <w:pPr>
        <w:ind w:left="540"/>
        <w:rPr>
          <w:ins w:id="30772" w:author="Author"/>
          <w:rFonts w:ascii="Calibri" w:hAnsi="Calibri"/>
          <w:sz w:val="20"/>
          <w:szCs w:val="20"/>
          <w:lang w:val="en-US"/>
        </w:rPr>
      </w:pPr>
      <w:ins w:id="30773" w:author="Author">
        <w:r>
          <w:rPr>
            <w:rFonts w:ascii="Calibri" w:hAnsi="Calibri"/>
            <w:sz w:val="20"/>
            <w:szCs w:val="20"/>
            <w:lang w:val="en-US"/>
          </w:rPr>
          <w:lastRenderedPageBreak/>
          <w:t>Only throw exceptions in exceptional situations. In gen</w:t>
        </w:r>
        <w:r>
          <w:rPr>
            <w:rFonts w:ascii="Calibri" w:hAnsi="Calibri"/>
            <w:sz w:val="20"/>
            <w:szCs w:val="20"/>
            <w:lang w:val="en-US"/>
          </w:rPr>
          <w:t>eral, try to design classes that do not throw exceptions in the normal flow of control.</w:t>
        </w:r>
      </w:ins>
    </w:p>
    <w:p w:rsidR="00743B33" w:rsidRDefault="00743B33">
      <w:pPr>
        <w:ind w:left="540"/>
        <w:rPr>
          <w:ins w:id="30774" w:author="Author"/>
          <w:rFonts w:ascii="Calibri" w:hAnsi="Calibri"/>
          <w:sz w:val="20"/>
          <w:szCs w:val="20"/>
          <w:lang w:val="en-US"/>
        </w:rPr>
      </w:pPr>
    </w:p>
    <w:p w:rsidR="00743B33" w:rsidRDefault="00D20E06">
      <w:pPr>
        <w:ind w:left="540"/>
        <w:rPr>
          <w:ins w:id="30775" w:author="Author"/>
          <w:rFonts w:ascii="Calibri" w:hAnsi="Calibri"/>
          <w:b/>
          <w:sz w:val="20"/>
          <w:szCs w:val="20"/>
          <w:lang w:val="en-US"/>
        </w:rPr>
      </w:pPr>
      <w:ins w:id="30776" w:author="Author">
        <w:r>
          <w:rPr>
            <w:rFonts w:ascii="Calibri" w:hAnsi="Calibri"/>
            <w:b/>
            <w:sz w:val="20"/>
            <w:szCs w:val="20"/>
            <w:lang w:val="en-US"/>
          </w:rPr>
          <w:t>Example:</w:t>
        </w:r>
      </w:ins>
    </w:p>
    <w:p w:rsidR="00743B33" w:rsidRDefault="00D20E06">
      <w:pPr>
        <w:ind w:left="540"/>
        <w:rPr>
          <w:ins w:id="30777" w:author="Author"/>
          <w:rFonts w:ascii="Calibri" w:hAnsi="Calibri"/>
          <w:sz w:val="20"/>
          <w:szCs w:val="20"/>
          <w:lang w:val="en-US"/>
        </w:rPr>
      </w:pPr>
      <w:ins w:id="30778" w:author="Author">
        <w:r>
          <w:rPr>
            <w:rFonts w:ascii="Calibri" w:hAnsi="Calibri"/>
            <w:sz w:val="20"/>
            <w:szCs w:val="20"/>
            <w:lang w:val="en-US"/>
          </w:rPr>
          <w:t>No required.</w:t>
        </w:r>
      </w:ins>
    </w:p>
    <w:p w:rsidR="00743B33" w:rsidRDefault="00743B33">
      <w:pPr>
        <w:ind w:left="540"/>
        <w:rPr>
          <w:ins w:id="30779" w:author="Author"/>
          <w:rFonts w:ascii="Calibri" w:hAnsi="Calibri"/>
          <w:sz w:val="20"/>
          <w:szCs w:val="20"/>
          <w:lang w:val="en-US"/>
        </w:rPr>
      </w:pPr>
    </w:p>
    <w:p w:rsidR="00743B33" w:rsidRDefault="00D20E06">
      <w:pPr>
        <w:ind w:left="540"/>
        <w:rPr>
          <w:ins w:id="30780" w:author="Author"/>
          <w:rFonts w:ascii="Calibri" w:hAnsi="Calibri"/>
          <w:b/>
          <w:sz w:val="20"/>
          <w:szCs w:val="20"/>
          <w:lang w:val="en-US"/>
        </w:rPr>
      </w:pPr>
      <w:ins w:id="30781" w:author="Author">
        <w:r>
          <w:rPr>
            <w:rFonts w:ascii="Calibri" w:hAnsi="Calibri"/>
            <w:b/>
            <w:sz w:val="20"/>
            <w:szCs w:val="20"/>
            <w:lang w:val="en-US"/>
          </w:rPr>
          <w:t xml:space="preserve">Rationale: </w:t>
        </w:r>
      </w:ins>
    </w:p>
    <w:p w:rsidR="00743B33" w:rsidRDefault="00D20E06">
      <w:pPr>
        <w:ind w:left="540"/>
        <w:rPr>
          <w:ins w:id="30782" w:author="Author"/>
          <w:rFonts w:ascii="Calibri" w:hAnsi="Calibri"/>
          <w:sz w:val="20"/>
          <w:szCs w:val="20"/>
          <w:lang w:val="en-US"/>
        </w:rPr>
      </w:pPr>
      <w:ins w:id="30783" w:author="Author">
        <w:r>
          <w:rPr>
            <w:rFonts w:ascii="Calibri" w:hAnsi="Calibri"/>
            <w:sz w:val="20"/>
            <w:szCs w:val="20"/>
            <w:lang w:val="en-US"/>
          </w:rPr>
          <w:t>No required.</w:t>
        </w:r>
      </w:ins>
    </w:p>
    <w:p w:rsidR="00743B33" w:rsidRDefault="00D20E06">
      <w:pPr>
        <w:pStyle w:val="Heading3"/>
        <w:rPr>
          <w:ins w:id="30784" w:author="Author"/>
        </w:rPr>
      </w:pPr>
      <w:bookmarkStart w:id="30785" w:name="_Toc491674527"/>
      <w:ins w:id="30786" w:author="Author">
        <w:r>
          <w:t>Rules_Expt_002</w:t>
        </w:r>
        <w:bookmarkEnd w:id="30785"/>
        <w:r>
          <w:t xml:space="preserve"> </w:t>
        </w:r>
      </w:ins>
    </w:p>
    <w:p w:rsidR="00743B33" w:rsidRDefault="00D20E06">
      <w:pPr>
        <w:ind w:left="540"/>
        <w:rPr>
          <w:ins w:id="30787" w:author="Author"/>
          <w:rFonts w:ascii="Calibri" w:hAnsi="Calibri"/>
          <w:b/>
          <w:sz w:val="20"/>
          <w:szCs w:val="20"/>
          <w:lang w:val="en-US"/>
        </w:rPr>
      </w:pPr>
      <w:ins w:id="30788" w:author="Author">
        <w:r>
          <w:rPr>
            <w:rFonts w:ascii="Calibri" w:hAnsi="Calibri"/>
            <w:b/>
            <w:sz w:val="20"/>
            <w:szCs w:val="20"/>
            <w:lang w:val="en-US"/>
          </w:rPr>
          <w:t>Rule:</w:t>
        </w:r>
      </w:ins>
    </w:p>
    <w:p w:rsidR="00743B33" w:rsidRDefault="00D20E06">
      <w:pPr>
        <w:ind w:left="540"/>
        <w:rPr>
          <w:ins w:id="30789" w:author="Author"/>
          <w:rFonts w:ascii="Calibri" w:hAnsi="Calibri"/>
          <w:sz w:val="20"/>
          <w:szCs w:val="20"/>
          <w:lang w:val="en-US"/>
        </w:rPr>
      </w:pPr>
      <w:ins w:id="30790" w:author="Author">
        <w:r>
          <w:rPr>
            <w:rFonts w:ascii="Calibri" w:hAnsi="Calibri"/>
            <w:sz w:val="20"/>
            <w:szCs w:val="20"/>
            <w:lang w:val="en-US"/>
          </w:rPr>
          <w:t>Only re-throw exceptions when you want to specialization the exception.</w:t>
        </w:r>
      </w:ins>
    </w:p>
    <w:p w:rsidR="00743B33" w:rsidRDefault="00743B33">
      <w:pPr>
        <w:ind w:left="540"/>
        <w:rPr>
          <w:ins w:id="30791" w:author="Author"/>
          <w:rFonts w:ascii="Calibri" w:hAnsi="Calibri"/>
          <w:sz w:val="20"/>
          <w:szCs w:val="20"/>
          <w:lang w:val="en-US"/>
        </w:rPr>
      </w:pPr>
    </w:p>
    <w:p w:rsidR="00743B33" w:rsidRDefault="00D20E06">
      <w:pPr>
        <w:ind w:left="540"/>
        <w:rPr>
          <w:ins w:id="30792" w:author="Author"/>
          <w:rFonts w:ascii="Calibri" w:hAnsi="Calibri"/>
          <w:b/>
          <w:sz w:val="20"/>
          <w:szCs w:val="20"/>
          <w:lang w:val="en-US"/>
        </w:rPr>
      </w:pPr>
      <w:ins w:id="30793" w:author="Author">
        <w:r>
          <w:rPr>
            <w:rFonts w:ascii="Calibri" w:hAnsi="Calibri"/>
            <w:b/>
            <w:sz w:val="20"/>
            <w:szCs w:val="20"/>
            <w:lang w:val="en-US"/>
          </w:rPr>
          <w:t>Example:</w:t>
        </w:r>
      </w:ins>
    </w:p>
    <w:p w:rsidR="00743B33" w:rsidRDefault="00D20E06">
      <w:pPr>
        <w:ind w:left="540"/>
        <w:rPr>
          <w:ins w:id="30794" w:author="Author"/>
          <w:rFonts w:ascii="Calibri" w:hAnsi="Calibri"/>
          <w:sz w:val="20"/>
          <w:szCs w:val="20"/>
          <w:lang w:val="en-US"/>
        </w:rPr>
      </w:pPr>
      <w:ins w:id="30795" w:author="Author">
        <w:r>
          <w:rPr>
            <w:rFonts w:ascii="Calibri" w:hAnsi="Calibri"/>
            <w:sz w:val="20"/>
            <w:szCs w:val="20"/>
            <w:lang w:val="en-US"/>
          </w:rPr>
          <w:t>No required.</w:t>
        </w:r>
      </w:ins>
    </w:p>
    <w:p w:rsidR="00743B33" w:rsidRDefault="00743B33">
      <w:pPr>
        <w:ind w:left="540"/>
        <w:rPr>
          <w:ins w:id="30796" w:author="Author"/>
          <w:rFonts w:ascii="Calibri" w:hAnsi="Calibri"/>
          <w:sz w:val="20"/>
          <w:szCs w:val="20"/>
          <w:lang w:val="en-US"/>
        </w:rPr>
      </w:pPr>
    </w:p>
    <w:p w:rsidR="00743B33" w:rsidRDefault="00D20E06">
      <w:pPr>
        <w:ind w:left="540"/>
        <w:rPr>
          <w:ins w:id="30797" w:author="Author"/>
          <w:rFonts w:ascii="Calibri" w:hAnsi="Calibri"/>
          <w:b/>
          <w:sz w:val="20"/>
          <w:szCs w:val="20"/>
          <w:lang w:val="en-US"/>
        </w:rPr>
      </w:pPr>
      <w:ins w:id="30798" w:author="Author">
        <w:r>
          <w:rPr>
            <w:rFonts w:ascii="Calibri" w:hAnsi="Calibri"/>
            <w:b/>
            <w:sz w:val="20"/>
            <w:szCs w:val="20"/>
            <w:lang w:val="en-US"/>
          </w:rPr>
          <w:t xml:space="preserve">Rationale: </w:t>
        </w:r>
      </w:ins>
    </w:p>
    <w:p w:rsidR="00743B33" w:rsidRDefault="00D20E06">
      <w:pPr>
        <w:ind w:left="540"/>
        <w:rPr>
          <w:ins w:id="30799" w:author="Author"/>
          <w:rFonts w:ascii="Calibri" w:hAnsi="Calibri"/>
          <w:sz w:val="20"/>
          <w:szCs w:val="20"/>
          <w:lang w:val="en-US"/>
        </w:rPr>
      </w:pPr>
      <w:ins w:id="30800" w:author="Author">
        <w:r>
          <w:rPr>
            <w:rFonts w:ascii="Calibri" w:hAnsi="Calibri"/>
            <w:sz w:val="20"/>
            <w:szCs w:val="20"/>
            <w:lang w:val="en-US"/>
          </w:rPr>
          <w:t>No required.</w:t>
        </w:r>
      </w:ins>
    </w:p>
    <w:p w:rsidR="00743B33" w:rsidRDefault="00D20E06">
      <w:pPr>
        <w:pStyle w:val="Heading3"/>
        <w:rPr>
          <w:ins w:id="30801" w:author="Author"/>
        </w:rPr>
      </w:pPr>
      <w:bookmarkStart w:id="30802" w:name="_Toc491674528"/>
      <w:ins w:id="30803" w:author="Author">
        <w:r>
          <w:t>Rules_Expt_002</w:t>
        </w:r>
        <w:bookmarkEnd w:id="30802"/>
        <w:r>
          <w:t xml:space="preserve"> </w:t>
        </w:r>
      </w:ins>
    </w:p>
    <w:p w:rsidR="00743B33" w:rsidRDefault="00D20E06">
      <w:pPr>
        <w:ind w:left="540"/>
        <w:rPr>
          <w:ins w:id="30804" w:author="Author"/>
          <w:rFonts w:ascii="Calibri" w:hAnsi="Calibri"/>
          <w:b/>
          <w:sz w:val="20"/>
          <w:szCs w:val="20"/>
          <w:lang w:val="en-US"/>
        </w:rPr>
      </w:pPr>
      <w:ins w:id="30805" w:author="Author">
        <w:r>
          <w:rPr>
            <w:rFonts w:ascii="Calibri" w:hAnsi="Calibri"/>
            <w:b/>
            <w:sz w:val="20"/>
            <w:szCs w:val="20"/>
            <w:lang w:val="en-US"/>
          </w:rPr>
          <w:t>Rule:</w:t>
        </w:r>
      </w:ins>
    </w:p>
    <w:p w:rsidR="00743B33" w:rsidRDefault="00D20E06">
      <w:pPr>
        <w:ind w:left="540"/>
        <w:rPr>
          <w:ins w:id="30806" w:author="Author"/>
          <w:rFonts w:ascii="Calibri" w:hAnsi="Calibri"/>
          <w:sz w:val="20"/>
          <w:szCs w:val="20"/>
          <w:lang w:val="en-US"/>
        </w:rPr>
      </w:pPr>
      <w:ins w:id="30807" w:author="Author">
        <w:r>
          <w:rPr>
            <w:rFonts w:ascii="Calibri" w:hAnsi="Calibri"/>
            <w:sz w:val="20"/>
            <w:szCs w:val="20"/>
            <w:lang w:val="en-US"/>
          </w:rPr>
          <w:t>Never do a catch exception and do nothing.</w:t>
        </w:r>
      </w:ins>
    </w:p>
    <w:p w:rsidR="00743B33" w:rsidRDefault="00743B33">
      <w:pPr>
        <w:ind w:left="540"/>
        <w:rPr>
          <w:ins w:id="30808" w:author="Author"/>
          <w:rFonts w:ascii="Calibri" w:hAnsi="Calibri"/>
          <w:sz w:val="20"/>
          <w:szCs w:val="20"/>
          <w:lang w:val="en-US"/>
        </w:rPr>
      </w:pPr>
    </w:p>
    <w:p w:rsidR="00743B33" w:rsidRDefault="00D20E06">
      <w:pPr>
        <w:ind w:left="540"/>
        <w:rPr>
          <w:ins w:id="30809" w:author="Author"/>
          <w:rFonts w:ascii="Calibri" w:hAnsi="Calibri"/>
          <w:b/>
          <w:sz w:val="20"/>
          <w:szCs w:val="20"/>
          <w:lang w:val="en-US"/>
        </w:rPr>
      </w:pPr>
      <w:ins w:id="30810" w:author="Author">
        <w:r>
          <w:rPr>
            <w:rFonts w:ascii="Calibri" w:hAnsi="Calibri"/>
            <w:b/>
            <w:sz w:val="20"/>
            <w:szCs w:val="20"/>
            <w:lang w:val="en-US"/>
          </w:rPr>
          <w:t>Example:</w:t>
        </w:r>
      </w:ins>
    </w:p>
    <w:p w:rsidR="00743B33" w:rsidRDefault="00D20E06">
      <w:pPr>
        <w:ind w:left="540"/>
        <w:rPr>
          <w:ins w:id="30811" w:author="Author"/>
          <w:rFonts w:ascii="Calibri" w:hAnsi="Calibri"/>
          <w:sz w:val="20"/>
          <w:szCs w:val="20"/>
          <w:lang w:val="en-US"/>
        </w:rPr>
      </w:pPr>
      <w:ins w:id="30812" w:author="Author">
        <w:r>
          <w:rPr>
            <w:rFonts w:ascii="Calibri" w:hAnsi="Calibri"/>
            <w:sz w:val="20"/>
            <w:szCs w:val="20"/>
            <w:lang w:val="en-US"/>
          </w:rPr>
          <w:t xml:space="preserve">// </w:t>
        </w:r>
        <w:del w:id="30813" w:author="Author">
          <w:r>
            <w:rPr>
              <w:rFonts w:ascii="Calibri" w:hAnsi="Calibri"/>
              <w:sz w:val="20"/>
              <w:szCs w:val="20"/>
              <w:lang w:val="en-US"/>
            </w:rPr>
            <w:delText>Avoid</w:delText>
          </w:r>
        </w:del>
        <w:r>
          <w:rPr>
            <w:rFonts w:ascii="Calibri" w:hAnsi="Calibri"/>
            <w:sz w:val="20"/>
            <w:szCs w:val="20"/>
            <w:lang w:val="en-US"/>
          </w:rPr>
          <w:t>Not compliant</w:t>
        </w:r>
      </w:ins>
    </w:p>
    <w:p w:rsidR="00743B33" w:rsidRDefault="00D20E06">
      <w:pPr>
        <w:ind w:left="540"/>
        <w:rPr>
          <w:ins w:id="30814" w:author="Author"/>
          <w:rFonts w:ascii="Calibri" w:hAnsi="Calibri"/>
          <w:sz w:val="20"/>
          <w:szCs w:val="20"/>
          <w:lang w:val="en-US"/>
        </w:rPr>
      </w:pPr>
      <w:ins w:id="30815" w:author="Author">
        <w:del w:id="30816" w:author="Author">
          <w:r>
            <w:rPr>
              <w:rFonts w:ascii="Calibri" w:hAnsi="Calibri"/>
              <w:sz w:val="20"/>
              <w:szCs w:val="20"/>
              <w:lang w:val="en-US"/>
            </w:rPr>
            <w:delText>void</w:delText>
          </w:r>
        </w:del>
        <w:r>
          <w:rPr>
            <w:rFonts w:ascii="Calibri" w:hAnsi="Calibri"/>
            <w:sz w:val="20"/>
            <w:szCs w:val="20"/>
            <w:lang w:val="en-US"/>
          </w:rPr>
          <w:t>string ReadFromFile (string fileName)</w:t>
        </w:r>
      </w:ins>
    </w:p>
    <w:p w:rsidR="00743B33" w:rsidRDefault="00D20E06">
      <w:pPr>
        <w:ind w:left="540"/>
        <w:rPr>
          <w:ins w:id="30817" w:author="Author"/>
          <w:rFonts w:ascii="Calibri" w:hAnsi="Calibri"/>
          <w:sz w:val="20"/>
          <w:szCs w:val="20"/>
          <w:lang w:val="en-US"/>
        </w:rPr>
      </w:pPr>
      <w:ins w:id="30818" w:author="Author">
        <w:r>
          <w:rPr>
            <w:rFonts w:ascii="Calibri" w:hAnsi="Calibri"/>
            <w:sz w:val="20"/>
            <w:szCs w:val="20"/>
            <w:lang w:val="en-US"/>
          </w:rPr>
          <w:t>{</w:t>
        </w:r>
      </w:ins>
    </w:p>
    <w:p w:rsidR="00743B33" w:rsidRDefault="00D20E06">
      <w:pPr>
        <w:ind w:left="540"/>
        <w:rPr>
          <w:ins w:id="30819" w:author="Author"/>
          <w:rFonts w:ascii="Calibri" w:hAnsi="Calibri"/>
          <w:sz w:val="20"/>
          <w:szCs w:val="20"/>
          <w:lang w:val="en-US"/>
        </w:rPr>
      </w:pPr>
      <w:ins w:id="30820" w:author="Author">
        <w:r>
          <w:rPr>
            <w:rFonts w:ascii="Calibri" w:hAnsi="Calibri"/>
            <w:sz w:val="20"/>
            <w:szCs w:val="20"/>
            <w:lang w:val="en-US"/>
          </w:rPr>
          <w:t xml:space="preserve">    try</w:t>
        </w:r>
      </w:ins>
    </w:p>
    <w:p w:rsidR="00743B33" w:rsidRDefault="00D20E06">
      <w:pPr>
        <w:ind w:left="540"/>
        <w:rPr>
          <w:ins w:id="30821" w:author="Author"/>
          <w:rFonts w:ascii="Calibri" w:hAnsi="Calibri"/>
          <w:sz w:val="20"/>
          <w:szCs w:val="20"/>
          <w:lang w:val="en-US"/>
        </w:rPr>
      </w:pPr>
      <w:ins w:id="30822" w:author="Author">
        <w:r>
          <w:rPr>
            <w:rFonts w:ascii="Calibri" w:hAnsi="Calibri"/>
            <w:sz w:val="20"/>
            <w:szCs w:val="20"/>
            <w:lang w:val="en-US"/>
          </w:rPr>
          <w:t xml:space="preserve">    {</w:t>
        </w:r>
      </w:ins>
    </w:p>
    <w:p w:rsidR="00743B33" w:rsidRDefault="00D20E06">
      <w:pPr>
        <w:ind w:left="540"/>
        <w:rPr>
          <w:ins w:id="30823" w:author="Author"/>
          <w:rFonts w:ascii="Calibri" w:hAnsi="Calibri"/>
          <w:sz w:val="20"/>
          <w:szCs w:val="20"/>
          <w:lang w:val="en-US"/>
        </w:rPr>
      </w:pPr>
      <w:ins w:id="30824" w:author="Author">
        <w:r>
          <w:rPr>
            <w:rFonts w:ascii="Calibri" w:hAnsi="Calibri"/>
            <w:sz w:val="20"/>
            <w:szCs w:val="20"/>
            <w:lang w:val="en-US"/>
          </w:rPr>
          <w:t xml:space="preserve">      // Read from file.</w:t>
        </w:r>
      </w:ins>
    </w:p>
    <w:p w:rsidR="00743B33" w:rsidRDefault="00D20E06">
      <w:pPr>
        <w:ind w:left="540"/>
        <w:rPr>
          <w:ins w:id="30825" w:author="Author"/>
          <w:rFonts w:ascii="Calibri" w:hAnsi="Calibri"/>
          <w:sz w:val="20"/>
          <w:szCs w:val="20"/>
          <w:lang w:val="en-US"/>
        </w:rPr>
      </w:pPr>
      <w:ins w:id="30826" w:author="Author">
        <w:r>
          <w:rPr>
            <w:rFonts w:ascii="Calibri" w:hAnsi="Calibri"/>
            <w:sz w:val="20"/>
            <w:szCs w:val="20"/>
            <w:lang w:val="en-US"/>
          </w:rPr>
          <w:t xml:space="preserve">    }</w:t>
        </w:r>
      </w:ins>
    </w:p>
    <w:p w:rsidR="00743B33" w:rsidRDefault="00D20E06">
      <w:pPr>
        <w:ind w:left="540"/>
        <w:rPr>
          <w:ins w:id="30827" w:author="Author"/>
          <w:rFonts w:ascii="Calibri" w:hAnsi="Calibri"/>
          <w:sz w:val="20"/>
          <w:szCs w:val="20"/>
          <w:lang w:val="en-US"/>
        </w:rPr>
      </w:pPr>
      <w:ins w:id="30828" w:author="Author">
        <w:r>
          <w:rPr>
            <w:rFonts w:ascii="Calibri" w:hAnsi="Calibri"/>
            <w:sz w:val="20"/>
            <w:szCs w:val="20"/>
            <w:lang w:val="en-US"/>
          </w:rPr>
          <w:t xml:space="preserve">    catch (Exception ex)</w:t>
        </w:r>
      </w:ins>
    </w:p>
    <w:p w:rsidR="00743B33" w:rsidRDefault="00D20E06">
      <w:pPr>
        <w:ind w:left="540"/>
        <w:rPr>
          <w:ins w:id="30829" w:author="Author"/>
          <w:rFonts w:ascii="Calibri" w:hAnsi="Calibri"/>
          <w:sz w:val="20"/>
          <w:szCs w:val="20"/>
          <w:lang w:val="en-US"/>
        </w:rPr>
      </w:pPr>
      <w:ins w:id="30830" w:author="Author">
        <w:r>
          <w:rPr>
            <w:rFonts w:ascii="Calibri" w:hAnsi="Calibri"/>
            <w:sz w:val="20"/>
            <w:szCs w:val="20"/>
            <w:lang w:val="en-US"/>
          </w:rPr>
          <w:t xml:space="preserve">    {</w:t>
        </w:r>
      </w:ins>
    </w:p>
    <w:p w:rsidR="00743B33" w:rsidRDefault="00D20E06">
      <w:pPr>
        <w:ind w:left="540"/>
        <w:rPr>
          <w:ins w:id="30831" w:author="Author"/>
          <w:rFonts w:ascii="Calibri" w:hAnsi="Calibri"/>
          <w:sz w:val="20"/>
          <w:szCs w:val="20"/>
          <w:lang w:val="en-US"/>
        </w:rPr>
      </w:pPr>
      <w:ins w:id="30832" w:author="Author">
        <w:r>
          <w:rPr>
            <w:rFonts w:ascii="Calibri" w:hAnsi="Calibri"/>
            <w:sz w:val="20"/>
            <w:szCs w:val="20"/>
            <w:lang w:val="en-US"/>
          </w:rPr>
          <w:t xml:space="preserve">      // Catching general exception is bad... we will never know whether it</w:t>
        </w:r>
      </w:ins>
    </w:p>
    <w:p w:rsidR="00743B33" w:rsidRDefault="00D20E06">
      <w:pPr>
        <w:ind w:left="540"/>
        <w:rPr>
          <w:ins w:id="30833" w:author="Author"/>
          <w:rFonts w:ascii="Calibri" w:hAnsi="Calibri"/>
          <w:sz w:val="20"/>
          <w:szCs w:val="20"/>
          <w:lang w:val="en-US"/>
        </w:rPr>
      </w:pPr>
      <w:ins w:id="30834" w:author="Author">
        <w:r>
          <w:rPr>
            <w:rFonts w:ascii="Calibri" w:hAnsi="Calibri"/>
            <w:sz w:val="20"/>
            <w:szCs w:val="20"/>
            <w:lang w:val="en-US"/>
          </w:rPr>
          <w:t xml:space="preserve">      // was a file error or some other error.</w:t>
        </w:r>
      </w:ins>
    </w:p>
    <w:p w:rsidR="00743B33" w:rsidRDefault="00D20E06">
      <w:pPr>
        <w:ind w:left="540"/>
        <w:rPr>
          <w:ins w:id="30835" w:author="Author"/>
          <w:rFonts w:ascii="Calibri" w:hAnsi="Calibri"/>
          <w:sz w:val="20"/>
          <w:szCs w:val="20"/>
          <w:lang w:val="en-US"/>
        </w:rPr>
      </w:pPr>
      <w:ins w:id="30836" w:author="Author">
        <w:r>
          <w:rPr>
            <w:rFonts w:ascii="Calibri" w:hAnsi="Calibri"/>
            <w:sz w:val="20"/>
            <w:szCs w:val="20"/>
            <w:lang w:val="en-US"/>
          </w:rPr>
          <w:t xml:space="preserve">      // Here you are hiding an exception.</w:t>
        </w:r>
      </w:ins>
    </w:p>
    <w:p w:rsidR="00743B33" w:rsidRDefault="00D20E06">
      <w:pPr>
        <w:ind w:left="540"/>
        <w:rPr>
          <w:ins w:id="30837" w:author="Author"/>
          <w:rFonts w:ascii="Calibri" w:hAnsi="Calibri"/>
          <w:sz w:val="20"/>
          <w:szCs w:val="20"/>
          <w:lang w:val="en-US"/>
        </w:rPr>
      </w:pPr>
      <w:ins w:id="30838" w:author="Author">
        <w:r>
          <w:rPr>
            <w:rFonts w:ascii="Calibri" w:hAnsi="Calibri"/>
            <w:sz w:val="20"/>
            <w:szCs w:val="20"/>
            <w:lang w:val="en-US"/>
          </w:rPr>
          <w:t xml:space="preserve">      // In this case no one will ever know that an exception happened.</w:t>
        </w:r>
      </w:ins>
    </w:p>
    <w:p w:rsidR="00743B33" w:rsidRDefault="00D20E06">
      <w:pPr>
        <w:ind w:left="540"/>
        <w:rPr>
          <w:ins w:id="30839" w:author="Author"/>
          <w:rFonts w:ascii="Calibri" w:hAnsi="Calibri"/>
          <w:sz w:val="20"/>
          <w:szCs w:val="20"/>
          <w:lang w:val="en-US"/>
        </w:rPr>
      </w:pPr>
      <w:ins w:id="30840" w:author="Author">
        <w:r>
          <w:rPr>
            <w:rFonts w:ascii="Calibri" w:hAnsi="Calibri"/>
            <w:sz w:val="20"/>
            <w:szCs w:val="20"/>
            <w:lang w:val="en-US"/>
          </w:rPr>
          <w:t xml:space="preserve">      return </w:t>
        </w:r>
        <w:del w:id="30841" w:author="Author">
          <w:r>
            <w:rPr>
              <w:rFonts w:ascii="Calibri" w:hAnsi="Calibri"/>
              <w:sz w:val="20"/>
              <w:szCs w:val="20"/>
              <w:lang w:val="en-US"/>
            </w:rPr>
            <w:delText>""</w:delText>
          </w:r>
        </w:del>
        <w:r>
          <w:rPr>
            <w:rFonts w:ascii="Calibri" w:hAnsi="Calibri"/>
            <w:sz w:val="20"/>
            <w:szCs w:val="20"/>
            <w:lang w:val="en-US"/>
          </w:rPr>
          <w:t>null;</w:t>
        </w:r>
      </w:ins>
    </w:p>
    <w:p w:rsidR="00743B33" w:rsidRDefault="00D20E06">
      <w:pPr>
        <w:ind w:left="540"/>
        <w:rPr>
          <w:ins w:id="30842" w:author="Author"/>
          <w:rFonts w:ascii="Calibri" w:hAnsi="Calibri"/>
          <w:sz w:val="20"/>
          <w:szCs w:val="20"/>
          <w:lang w:val="en-US"/>
        </w:rPr>
      </w:pPr>
      <w:ins w:id="30843" w:author="Author">
        <w:r>
          <w:rPr>
            <w:rFonts w:ascii="Calibri" w:hAnsi="Calibri"/>
            <w:sz w:val="20"/>
            <w:szCs w:val="20"/>
            <w:lang w:val="en-US"/>
          </w:rPr>
          <w:t xml:space="preserve">    }</w:t>
        </w:r>
      </w:ins>
    </w:p>
    <w:p w:rsidR="00743B33" w:rsidRDefault="00D20E06">
      <w:pPr>
        <w:ind w:left="540"/>
        <w:rPr>
          <w:ins w:id="30844" w:author="Author"/>
          <w:rFonts w:ascii="Calibri" w:hAnsi="Calibri"/>
          <w:sz w:val="20"/>
          <w:szCs w:val="20"/>
          <w:lang w:val="en-US"/>
        </w:rPr>
      </w:pPr>
      <w:ins w:id="30845" w:author="Author">
        <w:r>
          <w:rPr>
            <w:rFonts w:ascii="Calibri" w:hAnsi="Calibri"/>
            <w:sz w:val="20"/>
            <w:szCs w:val="20"/>
            <w:lang w:val="en-US"/>
          </w:rPr>
          <w:t>}</w:t>
        </w:r>
      </w:ins>
    </w:p>
    <w:p w:rsidR="00743B33" w:rsidRDefault="00743B33">
      <w:pPr>
        <w:ind w:left="540"/>
        <w:rPr>
          <w:ins w:id="30846" w:author="Author"/>
          <w:rFonts w:ascii="Calibri" w:hAnsi="Calibri"/>
          <w:sz w:val="20"/>
          <w:szCs w:val="20"/>
          <w:lang w:val="en-US"/>
        </w:rPr>
      </w:pPr>
    </w:p>
    <w:p w:rsidR="00743B33" w:rsidRDefault="00D20E06">
      <w:pPr>
        <w:ind w:left="540"/>
        <w:rPr>
          <w:ins w:id="30847" w:author="Author"/>
          <w:rFonts w:ascii="Calibri" w:hAnsi="Calibri"/>
          <w:b/>
          <w:sz w:val="20"/>
          <w:szCs w:val="20"/>
          <w:lang w:val="en-US"/>
        </w:rPr>
      </w:pPr>
      <w:ins w:id="30848" w:author="Author">
        <w:r>
          <w:rPr>
            <w:rFonts w:ascii="Calibri" w:hAnsi="Calibri"/>
            <w:b/>
            <w:sz w:val="20"/>
            <w:szCs w:val="20"/>
            <w:lang w:val="en-US"/>
          </w:rPr>
          <w:t xml:space="preserve">Rationale: </w:t>
        </w:r>
      </w:ins>
    </w:p>
    <w:p w:rsidR="00743B33" w:rsidRDefault="00D20E06">
      <w:pPr>
        <w:ind w:left="540"/>
        <w:rPr>
          <w:ins w:id="30849" w:author="Author"/>
          <w:del w:id="30850" w:author="Author"/>
          <w:rFonts w:ascii="Calibri" w:hAnsi="Calibri"/>
          <w:sz w:val="20"/>
          <w:szCs w:val="20"/>
          <w:lang w:val="en-US"/>
        </w:rPr>
      </w:pPr>
      <w:ins w:id="30851" w:author="Author">
        <w:r>
          <w:rPr>
            <w:rFonts w:ascii="Calibri" w:hAnsi="Calibri"/>
            <w:sz w:val="20"/>
            <w:szCs w:val="20"/>
            <w:lang w:val="en-US"/>
          </w:rPr>
          <w:t>If  hide an exception,  we will never know if the exception happened or not.</w:t>
        </w:r>
      </w:ins>
    </w:p>
    <w:p w:rsidR="00743B33" w:rsidRDefault="00743B33" w:rsidP="00743B33">
      <w:pPr>
        <w:ind w:left="540"/>
        <w:rPr>
          <w:ins w:id="30852" w:author="Author"/>
        </w:rPr>
        <w:pPrChange w:id="30853" w:author="Author">
          <w:pPr>
            <w:pStyle w:val="Heading3"/>
          </w:pPr>
        </w:pPrChange>
      </w:pPr>
    </w:p>
    <w:p w:rsidR="00743B33" w:rsidRDefault="00D20E06" w:rsidP="00743B33">
      <w:pPr>
        <w:rPr>
          <w:ins w:id="30854" w:author="Author"/>
          <w:del w:id="30855" w:author="Author"/>
        </w:rPr>
        <w:pPrChange w:id="30856" w:author="Author">
          <w:pPr>
            <w:pStyle w:val="Heading3"/>
          </w:pPr>
        </w:pPrChange>
      </w:pPr>
      <w:ins w:id="30857" w:author="Author">
        <w:del w:id="30858" w:author="Author">
          <w:r>
            <w:delText>sdfRules_Delegate_004</w:delText>
          </w:r>
        </w:del>
      </w:ins>
    </w:p>
    <w:p w:rsidR="00743B33" w:rsidRDefault="00D20E06" w:rsidP="00743B33">
      <w:pPr>
        <w:rPr>
          <w:ins w:id="30859" w:author="Author"/>
          <w:del w:id="30860" w:author="Author"/>
        </w:rPr>
        <w:pPrChange w:id="30861" w:author="Author">
          <w:pPr>
            <w:ind w:left="540"/>
          </w:pPr>
        </w:pPrChange>
      </w:pPr>
      <w:ins w:id="30862" w:author="Author">
        <w:del w:id="30863" w:author="Author">
          <w:r>
            <w:delText>Rule:</w:delText>
          </w:r>
        </w:del>
      </w:ins>
    </w:p>
    <w:p w:rsidR="00743B33" w:rsidRDefault="00D20E06" w:rsidP="00743B33">
      <w:pPr>
        <w:rPr>
          <w:ins w:id="30864" w:author="Author"/>
          <w:del w:id="30865" w:author="Author"/>
        </w:rPr>
        <w:pPrChange w:id="30866" w:author="Author">
          <w:pPr>
            <w:ind w:left="540"/>
          </w:pPr>
        </w:pPrChange>
      </w:pPr>
      <w:ins w:id="30867" w:author="Author">
        <w:del w:id="30868" w:author="Author">
          <w:r>
            <w:delText>Consider an interface instead of a delegated.</w:delText>
          </w:r>
        </w:del>
      </w:ins>
    </w:p>
    <w:p w:rsidR="00743B33" w:rsidRDefault="00743B33" w:rsidP="00743B33">
      <w:pPr>
        <w:rPr>
          <w:ins w:id="30869" w:author="Author"/>
          <w:del w:id="30870" w:author="Author"/>
        </w:rPr>
        <w:pPrChange w:id="30871" w:author="Author">
          <w:pPr>
            <w:ind w:left="540"/>
          </w:pPr>
        </w:pPrChange>
      </w:pPr>
    </w:p>
    <w:p w:rsidR="00743B33" w:rsidRDefault="00D20E06" w:rsidP="00743B33">
      <w:pPr>
        <w:rPr>
          <w:ins w:id="30872" w:author="Author"/>
          <w:del w:id="30873" w:author="Author"/>
        </w:rPr>
        <w:pPrChange w:id="30874" w:author="Author">
          <w:pPr>
            <w:ind w:left="540"/>
          </w:pPr>
        </w:pPrChange>
      </w:pPr>
      <w:ins w:id="30875" w:author="Author">
        <w:del w:id="30876" w:author="Author">
          <w:r>
            <w:delText>Example:</w:delText>
          </w:r>
        </w:del>
      </w:ins>
    </w:p>
    <w:p w:rsidR="00743B33" w:rsidRDefault="00D20E06" w:rsidP="00743B33">
      <w:pPr>
        <w:rPr>
          <w:ins w:id="30877" w:author="Author"/>
          <w:del w:id="30878" w:author="Author"/>
        </w:rPr>
        <w:pPrChange w:id="30879" w:author="Author">
          <w:pPr>
            <w:ind w:left="540"/>
          </w:pPr>
        </w:pPrChange>
      </w:pPr>
      <w:ins w:id="30880" w:author="Author">
        <w:del w:id="30881" w:author="Author">
          <w:r>
            <w:delText>No required.</w:delText>
          </w:r>
        </w:del>
      </w:ins>
    </w:p>
    <w:p w:rsidR="00743B33" w:rsidRDefault="00743B33" w:rsidP="00743B33">
      <w:pPr>
        <w:rPr>
          <w:ins w:id="30882" w:author="Author"/>
          <w:del w:id="30883" w:author="Author"/>
        </w:rPr>
        <w:pPrChange w:id="30884" w:author="Author">
          <w:pPr>
            <w:ind w:left="540"/>
          </w:pPr>
        </w:pPrChange>
      </w:pPr>
    </w:p>
    <w:p w:rsidR="00743B33" w:rsidRDefault="00D20E06" w:rsidP="00743B33">
      <w:pPr>
        <w:rPr>
          <w:ins w:id="30885" w:author="Author"/>
          <w:del w:id="30886" w:author="Author"/>
        </w:rPr>
        <w:pPrChange w:id="30887" w:author="Author">
          <w:pPr>
            <w:ind w:left="540"/>
          </w:pPr>
        </w:pPrChange>
      </w:pPr>
      <w:ins w:id="30888" w:author="Author">
        <w:del w:id="30889" w:author="Author">
          <w:r>
            <w:delText>Rationale:</w:delText>
          </w:r>
        </w:del>
      </w:ins>
    </w:p>
    <w:p w:rsidR="00743B33" w:rsidRDefault="00D20E06" w:rsidP="00743B33">
      <w:pPr>
        <w:rPr>
          <w:ins w:id="30890" w:author="Author"/>
          <w:del w:id="30891" w:author="Author"/>
        </w:rPr>
        <w:pPrChange w:id="30892" w:author="Author">
          <w:pPr>
            <w:ind w:left="540"/>
          </w:pPr>
        </w:pPrChange>
      </w:pPr>
      <w:ins w:id="30893" w:author="Author">
        <w:del w:id="30894" w:author="Author">
          <w:r>
            <w:delText xml:space="preserve">It is sometimes better to use interfaces. </w:delText>
          </w:r>
          <w:r>
            <w:delText>The compiler will ensure that you cannot accidentally provide a class implementing a certain interface to a method that accepts another interface that happens to have to same name.</w:delText>
          </w:r>
        </w:del>
      </w:ins>
    </w:p>
    <w:p w:rsidR="00743B33" w:rsidRDefault="00743B33" w:rsidP="00743B33">
      <w:pPr>
        <w:rPr>
          <w:ins w:id="30895" w:author="Author"/>
          <w:del w:id="30896" w:author="Author"/>
        </w:rPr>
        <w:pPrChange w:id="30897" w:author="Author">
          <w:pPr>
            <w:ind w:left="540"/>
          </w:pPr>
        </w:pPrChange>
      </w:pPr>
    </w:p>
    <w:p w:rsidR="00743B33" w:rsidRPr="00743B33" w:rsidRDefault="00743B33" w:rsidP="00743B33">
      <w:pPr>
        <w:rPr>
          <w:ins w:id="30898" w:author="Author"/>
          <w:rFonts w:ascii="Calibri" w:hAnsi="Calibri"/>
          <w:sz w:val="20"/>
          <w:szCs w:val="20"/>
          <w:lang w:val="en-US"/>
          <w:rPrChange w:id="30899" w:author="Author">
            <w:rPr>
              <w:ins w:id="30900" w:author="Author"/>
              <w:rFonts w:ascii="Verdana" w:hAnsi="Verdana"/>
              <w:color w:val="303030"/>
              <w:sz w:val="16"/>
              <w:szCs w:val="16"/>
              <w:lang w:val="en"/>
            </w:rPr>
          </w:rPrChange>
        </w:rPr>
        <w:pPrChange w:id="30901" w:author="Author">
          <w:pPr>
            <w:pStyle w:val="Heading2"/>
          </w:pPr>
        </w:pPrChange>
      </w:pPr>
    </w:p>
    <w:p w:rsidR="00743B33" w:rsidRDefault="00D20E06" w:rsidP="00743B33">
      <w:pPr>
        <w:pStyle w:val="Heading1"/>
        <w:rPr>
          <w:ins w:id="30902" w:author="Author"/>
        </w:rPr>
        <w:pPrChange w:id="30903" w:author="Author">
          <w:pPr>
            <w:pStyle w:val="Heading2"/>
          </w:pPr>
        </w:pPrChange>
      </w:pPr>
      <w:bookmarkStart w:id="30904" w:name="_Toc491674529"/>
      <w:ins w:id="30905" w:author="Author">
        <w:r>
          <w:lastRenderedPageBreak/>
          <w:t>Pr</w:t>
        </w:r>
        <w:del w:id="30906" w:author="Author">
          <w:r>
            <w:delText>p</w:delText>
          </w:r>
        </w:del>
        <w:r>
          <w:t xml:space="preserve">oject Settings and </w:t>
        </w:r>
        <w:del w:id="30907" w:author="Author">
          <w:r>
            <w:delText xml:space="preserve">Project </w:delText>
          </w:r>
        </w:del>
        <w:r>
          <w:t>Structure</w:t>
        </w:r>
        <w:bookmarkEnd w:id="30904"/>
      </w:ins>
    </w:p>
    <w:p w:rsidR="00743B33" w:rsidRDefault="00D20E06" w:rsidP="00743B33">
      <w:pPr>
        <w:pStyle w:val="Heading3"/>
        <w:rPr>
          <w:ins w:id="30908" w:author="Author"/>
          <w:del w:id="30909" w:author="Author"/>
        </w:rPr>
        <w:pPrChange w:id="30910" w:author="Author">
          <w:pPr>
            <w:pStyle w:val="Heading2"/>
          </w:pPr>
        </w:pPrChange>
      </w:pPr>
      <w:bookmarkStart w:id="30911" w:name="_Toc491674530"/>
      <w:ins w:id="30912" w:author="Author">
        <w:del w:id="30913" w:author="Author">
          <w:r>
            <w:delText>Rules_Project_001</w:delText>
          </w:r>
          <w:bookmarkEnd w:id="30911"/>
        </w:del>
      </w:ins>
    </w:p>
    <w:p w:rsidR="00743B33" w:rsidRDefault="00D20E06" w:rsidP="00743B33">
      <w:pPr>
        <w:ind w:left="540"/>
        <w:rPr>
          <w:ins w:id="30914" w:author="Author"/>
          <w:del w:id="30915" w:author="Author"/>
          <w:rFonts w:ascii="Calibri" w:hAnsi="Calibri"/>
          <w:b/>
          <w:sz w:val="20"/>
          <w:szCs w:val="20"/>
          <w:lang w:val="en-US"/>
        </w:rPr>
        <w:pPrChange w:id="30916" w:author="Author">
          <w:pPr>
            <w:ind w:left="360"/>
          </w:pPr>
        </w:pPrChange>
      </w:pPr>
      <w:ins w:id="30917" w:author="Author">
        <w:del w:id="30918" w:author="Author">
          <w:r>
            <w:rPr>
              <w:rFonts w:ascii="Calibri" w:hAnsi="Calibri"/>
              <w:b/>
              <w:sz w:val="20"/>
              <w:szCs w:val="20"/>
              <w:lang w:val="en-US"/>
              <w:rPrChange w:id="30919" w:author="Author">
                <w:rPr>
                  <w:lang w:val="en-US"/>
                </w:rPr>
              </w:rPrChange>
            </w:rPr>
            <w:delText>Rule:</w:delText>
          </w:r>
        </w:del>
      </w:ins>
    </w:p>
    <w:p w:rsidR="00743B33" w:rsidRDefault="00D20E06" w:rsidP="00743B33">
      <w:pPr>
        <w:ind w:left="540"/>
        <w:rPr>
          <w:ins w:id="30920" w:author="Author"/>
          <w:del w:id="30921" w:author="Author"/>
          <w:rFonts w:ascii="Calibri" w:hAnsi="Calibri"/>
          <w:sz w:val="20"/>
          <w:szCs w:val="20"/>
        </w:rPr>
        <w:pPrChange w:id="30922" w:author="Author">
          <w:pPr>
            <w:ind w:left="360"/>
          </w:pPr>
        </w:pPrChange>
      </w:pPr>
      <w:ins w:id="30923" w:author="Author">
        <w:del w:id="30924" w:author="Author">
          <w:r>
            <w:rPr>
              <w:rFonts w:ascii="Calibri" w:hAnsi="Calibri"/>
              <w:sz w:val="20"/>
              <w:szCs w:val="20"/>
            </w:rPr>
            <w:delText xml:space="preserve">Allways </w:delText>
          </w:r>
          <w:r>
            <w:rPr>
              <w:rFonts w:ascii="Calibri" w:hAnsi="Calibri"/>
              <w:sz w:val="20"/>
              <w:szCs w:val="20"/>
            </w:rPr>
            <w:delText>build the project with warning level 4 and release project without warning or errors in build.</w:delText>
          </w:r>
        </w:del>
      </w:ins>
    </w:p>
    <w:p w:rsidR="00743B33" w:rsidRPr="00743B33" w:rsidRDefault="00743B33" w:rsidP="00743B33">
      <w:pPr>
        <w:ind w:left="540"/>
        <w:rPr>
          <w:ins w:id="30925" w:author="Author"/>
          <w:del w:id="30926" w:author="Author"/>
          <w:rFonts w:ascii="Calibri" w:hAnsi="Calibri"/>
          <w:b/>
          <w:sz w:val="20"/>
          <w:szCs w:val="20"/>
          <w:lang w:val="en-US"/>
          <w:rPrChange w:id="30927" w:author="Author">
            <w:rPr>
              <w:ins w:id="30928" w:author="Author"/>
              <w:del w:id="30929" w:author="Author"/>
              <w:lang w:val="en-US"/>
            </w:rPr>
          </w:rPrChange>
        </w:rPr>
        <w:pPrChange w:id="30930" w:author="Author">
          <w:pPr>
            <w:ind w:left="360"/>
          </w:pPr>
        </w:pPrChange>
      </w:pPr>
    </w:p>
    <w:p w:rsidR="00743B33" w:rsidRPr="00743B33" w:rsidRDefault="00D20E06" w:rsidP="00743B33">
      <w:pPr>
        <w:ind w:left="540"/>
        <w:rPr>
          <w:ins w:id="30931" w:author="Author"/>
          <w:del w:id="30932" w:author="Author"/>
          <w:rFonts w:ascii="Calibri" w:hAnsi="Calibri"/>
          <w:b/>
          <w:sz w:val="20"/>
          <w:szCs w:val="20"/>
          <w:lang w:val="en-US"/>
          <w:rPrChange w:id="30933" w:author="Author">
            <w:rPr>
              <w:ins w:id="30934" w:author="Author"/>
              <w:del w:id="30935" w:author="Author"/>
              <w:lang w:val="en-US"/>
            </w:rPr>
          </w:rPrChange>
        </w:rPr>
        <w:pPrChange w:id="30936" w:author="Author">
          <w:pPr>
            <w:ind w:left="360"/>
          </w:pPr>
        </w:pPrChange>
      </w:pPr>
      <w:ins w:id="30937" w:author="Author">
        <w:del w:id="30938" w:author="Author">
          <w:r>
            <w:rPr>
              <w:rFonts w:ascii="Calibri" w:hAnsi="Calibri"/>
              <w:b/>
              <w:sz w:val="20"/>
              <w:szCs w:val="20"/>
              <w:lang w:val="en-US"/>
              <w:rPrChange w:id="30939" w:author="Author">
                <w:rPr>
                  <w:lang w:val="en-US"/>
                </w:rPr>
              </w:rPrChange>
            </w:rPr>
            <w:delText>Example:</w:delText>
          </w:r>
        </w:del>
      </w:ins>
    </w:p>
    <w:p w:rsidR="00743B33" w:rsidRPr="00743B33" w:rsidRDefault="00D20E06" w:rsidP="00743B33">
      <w:pPr>
        <w:ind w:left="540"/>
        <w:rPr>
          <w:ins w:id="30940" w:author="Author"/>
          <w:del w:id="30941" w:author="Author"/>
          <w:rFonts w:ascii="Calibri" w:hAnsi="Calibri"/>
          <w:sz w:val="20"/>
          <w:szCs w:val="20"/>
          <w:lang w:val="en-US"/>
          <w:rPrChange w:id="30942" w:author="Author">
            <w:rPr>
              <w:ins w:id="30943" w:author="Author"/>
              <w:del w:id="30944" w:author="Author"/>
              <w:rFonts w:ascii="Calibri" w:hAnsi="Calibri"/>
              <w:b/>
              <w:sz w:val="20"/>
              <w:szCs w:val="20"/>
              <w:lang w:val="en-US"/>
            </w:rPr>
          </w:rPrChange>
        </w:rPr>
        <w:pPrChange w:id="30945" w:author="Author">
          <w:pPr>
            <w:ind w:left="360"/>
          </w:pPr>
        </w:pPrChange>
      </w:pPr>
      <w:ins w:id="30946" w:author="Author">
        <w:del w:id="30947" w:author="Author">
          <w:r>
            <w:rPr>
              <w:rFonts w:ascii="Calibri" w:hAnsi="Calibri"/>
              <w:sz w:val="20"/>
              <w:szCs w:val="20"/>
              <w:lang w:val="en-US"/>
              <w:rPrChange w:id="30948" w:author="Author">
                <w:rPr>
                  <w:rFonts w:ascii="Calibri" w:hAnsi="Calibri"/>
                  <w:b/>
                  <w:sz w:val="20"/>
                  <w:szCs w:val="20"/>
                  <w:lang w:val="en-US"/>
                </w:rPr>
              </w:rPrChange>
            </w:rPr>
            <w:delText>No required.</w:delText>
          </w:r>
        </w:del>
      </w:ins>
    </w:p>
    <w:p w:rsidR="00743B33" w:rsidRPr="00743B33" w:rsidRDefault="00743B33" w:rsidP="00743B33">
      <w:pPr>
        <w:ind w:left="540"/>
        <w:rPr>
          <w:ins w:id="30949" w:author="Author"/>
          <w:del w:id="30950" w:author="Author"/>
          <w:rFonts w:ascii="Calibri" w:hAnsi="Calibri"/>
          <w:b/>
          <w:sz w:val="20"/>
          <w:szCs w:val="20"/>
          <w:lang w:val="en-US"/>
          <w:rPrChange w:id="30951" w:author="Author">
            <w:rPr>
              <w:ins w:id="30952" w:author="Author"/>
              <w:del w:id="30953" w:author="Author"/>
              <w:lang w:val="en-US"/>
            </w:rPr>
          </w:rPrChange>
        </w:rPr>
        <w:pPrChange w:id="30954" w:author="Author">
          <w:pPr>
            <w:ind w:left="360"/>
          </w:pPr>
        </w:pPrChange>
      </w:pPr>
    </w:p>
    <w:p w:rsidR="00743B33" w:rsidRDefault="00D20E06" w:rsidP="00743B33">
      <w:pPr>
        <w:ind w:left="540"/>
        <w:rPr>
          <w:ins w:id="30955" w:author="Author"/>
          <w:del w:id="30956" w:author="Author"/>
        </w:rPr>
        <w:pPrChange w:id="30957" w:author="Author">
          <w:pPr>
            <w:pStyle w:val="Heading2"/>
          </w:pPr>
        </w:pPrChange>
      </w:pPr>
      <w:ins w:id="30958" w:author="Author">
        <w:del w:id="30959" w:author="Author">
          <w:r>
            <w:rPr>
              <w:rFonts w:ascii="Calibri" w:hAnsi="Calibri"/>
              <w:b/>
              <w:sz w:val="20"/>
              <w:szCs w:val="20"/>
              <w:lang w:val="en-US"/>
            </w:rPr>
            <w:delText>Rationale:</w:delText>
          </w:r>
        </w:del>
      </w:ins>
    </w:p>
    <w:p w:rsidR="00743B33" w:rsidRDefault="00D20E06" w:rsidP="00743B33">
      <w:pPr>
        <w:ind w:left="540"/>
        <w:rPr>
          <w:ins w:id="30960" w:author="Author"/>
          <w:del w:id="30961" w:author="Author"/>
        </w:rPr>
        <w:pPrChange w:id="30962" w:author="Author">
          <w:pPr>
            <w:pStyle w:val="Heading2"/>
          </w:pPr>
        </w:pPrChange>
      </w:pPr>
      <w:ins w:id="30963" w:author="Author">
        <w:del w:id="30964" w:author="Author">
          <w:r>
            <w:rPr>
              <w:rFonts w:ascii="Calibri" w:hAnsi="Calibri"/>
              <w:sz w:val="20"/>
              <w:szCs w:val="20"/>
              <w:lang w:val="en-US"/>
            </w:rPr>
            <w:delText>All potential issues have to be raised and resolved.</w:delText>
          </w:r>
        </w:del>
      </w:ins>
    </w:p>
    <w:p w:rsidR="00743B33" w:rsidRDefault="00D20E06" w:rsidP="00743B33">
      <w:pPr>
        <w:pStyle w:val="Heading3"/>
        <w:rPr>
          <w:ins w:id="30965" w:author="Author"/>
          <w:del w:id="30966" w:author="Author"/>
        </w:rPr>
        <w:pPrChange w:id="30967" w:author="Author">
          <w:pPr>
            <w:pStyle w:val="Heading2"/>
          </w:pPr>
        </w:pPrChange>
      </w:pPr>
      <w:bookmarkStart w:id="30968" w:name="_Toc491674531"/>
      <w:ins w:id="30969" w:author="Author">
        <w:del w:id="30970" w:author="Author">
          <w:r>
            <w:delText>Rules_Project_002</w:delText>
          </w:r>
          <w:bookmarkEnd w:id="30968"/>
        </w:del>
      </w:ins>
    </w:p>
    <w:p w:rsidR="00743B33" w:rsidRPr="00743B33" w:rsidRDefault="00D20E06" w:rsidP="00743B33">
      <w:pPr>
        <w:ind w:left="540"/>
        <w:rPr>
          <w:ins w:id="30971" w:author="Author"/>
          <w:del w:id="30972" w:author="Author"/>
          <w:rFonts w:ascii="Calibri" w:hAnsi="Calibri"/>
          <w:b/>
          <w:sz w:val="20"/>
          <w:szCs w:val="20"/>
          <w:lang w:val="en-US"/>
          <w:rPrChange w:id="30973" w:author="Author">
            <w:rPr>
              <w:ins w:id="30974" w:author="Author"/>
              <w:del w:id="30975" w:author="Author"/>
              <w:lang w:val="en-US"/>
            </w:rPr>
          </w:rPrChange>
        </w:rPr>
        <w:pPrChange w:id="30976" w:author="Author">
          <w:pPr/>
        </w:pPrChange>
      </w:pPr>
      <w:ins w:id="30977" w:author="Author">
        <w:del w:id="30978" w:author="Author">
          <w:r>
            <w:rPr>
              <w:rFonts w:ascii="Calibri" w:hAnsi="Calibri"/>
              <w:b/>
              <w:sz w:val="20"/>
              <w:szCs w:val="20"/>
              <w:lang w:val="en-US"/>
              <w:rPrChange w:id="30979" w:author="Author">
                <w:rPr>
                  <w:lang w:val="en-US"/>
                </w:rPr>
              </w:rPrChange>
            </w:rPr>
            <w:delText>Rule:</w:delText>
          </w:r>
        </w:del>
      </w:ins>
    </w:p>
    <w:p w:rsidR="00743B33" w:rsidRPr="00743B33" w:rsidRDefault="00D20E06" w:rsidP="00743B33">
      <w:pPr>
        <w:ind w:left="540"/>
        <w:rPr>
          <w:ins w:id="30980" w:author="Author"/>
          <w:del w:id="30981" w:author="Author"/>
          <w:rFonts w:ascii="Calibri" w:hAnsi="Calibri"/>
          <w:sz w:val="20"/>
          <w:szCs w:val="20"/>
          <w:lang w:val="en-US"/>
          <w:rPrChange w:id="30982" w:author="Author">
            <w:rPr>
              <w:ins w:id="30983" w:author="Author"/>
              <w:del w:id="30984" w:author="Author"/>
              <w:lang w:val="en-US"/>
            </w:rPr>
          </w:rPrChange>
        </w:rPr>
        <w:pPrChange w:id="30985" w:author="Author">
          <w:pPr/>
        </w:pPrChange>
      </w:pPr>
      <w:ins w:id="30986" w:author="Author">
        <w:del w:id="30987" w:author="Author">
          <w:r>
            <w:rPr>
              <w:rFonts w:ascii="Calibri" w:hAnsi="Calibri"/>
              <w:sz w:val="20"/>
              <w:szCs w:val="20"/>
              <w:lang w:val="en-US"/>
            </w:rPr>
            <w:delText xml:space="preserve">Never suppress specific compiler warnings in </w:delText>
          </w:r>
          <w:r>
            <w:rPr>
              <w:rFonts w:ascii="Calibri" w:hAnsi="Calibri"/>
              <w:sz w:val="20"/>
              <w:szCs w:val="20"/>
              <w:lang w:val="en-US"/>
            </w:rPr>
            <w:delText>project setting</w:delText>
          </w:r>
          <w:r>
            <w:rPr>
              <w:rFonts w:ascii="Calibri" w:hAnsi="Calibri"/>
              <w:sz w:val="20"/>
              <w:szCs w:val="20"/>
              <w:lang w:val="en-US"/>
              <w:rPrChange w:id="30988" w:author="Author">
                <w:rPr>
                  <w:lang w:val="en-US"/>
                </w:rPr>
              </w:rPrChange>
            </w:rPr>
            <w:delText>.</w:delText>
          </w:r>
        </w:del>
      </w:ins>
    </w:p>
    <w:p w:rsidR="00743B33" w:rsidRPr="00743B33" w:rsidRDefault="00743B33" w:rsidP="00743B33">
      <w:pPr>
        <w:ind w:left="540"/>
        <w:rPr>
          <w:ins w:id="30989" w:author="Author"/>
          <w:del w:id="30990" w:author="Author"/>
          <w:rFonts w:ascii="Calibri" w:hAnsi="Calibri"/>
          <w:sz w:val="20"/>
          <w:szCs w:val="20"/>
          <w:lang w:val="en-US"/>
          <w:rPrChange w:id="30991" w:author="Author">
            <w:rPr>
              <w:ins w:id="30992" w:author="Author"/>
              <w:del w:id="30993" w:author="Author"/>
              <w:lang w:val="en-US"/>
            </w:rPr>
          </w:rPrChange>
        </w:rPr>
        <w:pPrChange w:id="30994" w:author="Author">
          <w:pPr/>
        </w:pPrChange>
      </w:pPr>
    </w:p>
    <w:p w:rsidR="00743B33" w:rsidRPr="00743B33" w:rsidRDefault="00D20E06" w:rsidP="00743B33">
      <w:pPr>
        <w:ind w:left="540"/>
        <w:rPr>
          <w:ins w:id="30995" w:author="Author"/>
          <w:del w:id="30996" w:author="Author"/>
          <w:rFonts w:ascii="Calibri" w:hAnsi="Calibri"/>
          <w:b/>
          <w:sz w:val="20"/>
          <w:szCs w:val="20"/>
          <w:lang w:val="en-US"/>
          <w:rPrChange w:id="30997" w:author="Author">
            <w:rPr>
              <w:ins w:id="30998" w:author="Author"/>
              <w:del w:id="30999" w:author="Author"/>
              <w:lang w:val="en-US"/>
            </w:rPr>
          </w:rPrChange>
        </w:rPr>
        <w:pPrChange w:id="31000" w:author="Author">
          <w:pPr/>
        </w:pPrChange>
      </w:pPr>
      <w:ins w:id="31001" w:author="Author">
        <w:del w:id="31002" w:author="Author">
          <w:r>
            <w:rPr>
              <w:rFonts w:ascii="Calibri" w:hAnsi="Calibri"/>
              <w:b/>
              <w:sz w:val="20"/>
              <w:szCs w:val="20"/>
              <w:lang w:val="en-US"/>
              <w:rPrChange w:id="31003" w:author="Author">
                <w:rPr>
                  <w:lang w:val="en-US"/>
                </w:rPr>
              </w:rPrChange>
            </w:rPr>
            <w:delText>Example:</w:delText>
          </w:r>
        </w:del>
      </w:ins>
    </w:p>
    <w:p w:rsidR="00743B33" w:rsidRPr="00743B33" w:rsidRDefault="00D20E06" w:rsidP="00743B33">
      <w:pPr>
        <w:ind w:left="540"/>
        <w:rPr>
          <w:ins w:id="31004" w:author="Author"/>
          <w:del w:id="31005" w:author="Author"/>
          <w:rFonts w:ascii="Calibri" w:hAnsi="Calibri"/>
          <w:sz w:val="20"/>
          <w:szCs w:val="20"/>
          <w:lang w:val="en-US"/>
          <w:rPrChange w:id="31006" w:author="Author">
            <w:rPr>
              <w:ins w:id="31007" w:author="Author"/>
              <w:del w:id="31008" w:author="Author"/>
              <w:lang w:val="en-US"/>
            </w:rPr>
          </w:rPrChange>
        </w:rPr>
        <w:pPrChange w:id="31009" w:author="Author">
          <w:pPr/>
        </w:pPrChange>
      </w:pPr>
      <w:ins w:id="31010" w:author="Author">
        <w:del w:id="31011" w:author="Author">
          <w:r>
            <w:rPr>
              <w:rFonts w:ascii="Calibri" w:hAnsi="Calibri"/>
              <w:sz w:val="20"/>
              <w:szCs w:val="20"/>
              <w:lang w:val="en-US"/>
              <w:rPrChange w:id="31012" w:author="Author">
                <w:rPr>
                  <w:lang w:val="en-US"/>
                </w:rPr>
              </w:rPrChange>
            </w:rPr>
            <w:delText>No required.</w:delText>
          </w:r>
        </w:del>
      </w:ins>
    </w:p>
    <w:p w:rsidR="00743B33" w:rsidRPr="00743B33" w:rsidRDefault="00743B33" w:rsidP="00743B33">
      <w:pPr>
        <w:ind w:left="540"/>
        <w:rPr>
          <w:ins w:id="31013" w:author="Author"/>
          <w:del w:id="31014" w:author="Author"/>
          <w:rFonts w:ascii="Calibri" w:hAnsi="Calibri"/>
          <w:sz w:val="20"/>
          <w:szCs w:val="20"/>
          <w:lang w:val="en-US"/>
          <w:rPrChange w:id="31015" w:author="Author">
            <w:rPr>
              <w:ins w:id="31016" w:author="Author"/>
              <w:del w:id="31017" w:author="Author"/>
              <w:lang w:val="en-US"/>
            </w:rPr>
          </w:rPrChange>
        </w:rPr>
        <w:pPrChange w:id="31018" w:author="Author">
          <w:pPr/>
        </w:pPrChange>
      </w:pPr>
    </w:p>
    <w:p w:rsidR="00743B33" w:rsidRPr="00743B33" w:rsidRDefault="00D20E06" w:rsidP="00743B33">
      <w:pPr>
        <w:ind w:left="540"/>
        <w:rPr>
          <w:ins w:id="31019" w:author="Author"/>
          <w:del w:id="31020" w:author="Author"/>
          <w:rFonts w:ascii="Calibri" w:hAnsi="Calibri"/>
          <w:b/>
          <w:sz w:val="20"/>
          <w:szCs w:val="20"/>
          <w:lang w:val="en-US"/>
          <w:rPrChange w:id="31021" w:author="Author">
            <w:rPr>
              <w:ins w:id="31022" w:author="Author"/>
              <w:del w:id="31023" w:author="Author"/>
              <w:lang w:val="en-US"/>
            </w:rPr>
          </w:rPrChange>
        </w:rPr>
        <w:pPrChange w:id="31024" w:author="Author">
          <w:pPr/>
        </w:pPrChange>
      </w:pPr>
      <w:ins w:id="31025" w:author="Author">
        <w:del w:id="31026" w:author="Author">
          <w:r>
            <w:rPr>
              <w:rFonts w:ascii="Calibri" w:hAnsi="Calibri"/>
              <w:b/>
              <w:sz w:val="20"/>
              <w:szCs w:val="20"/>
              <w:lang w:val="en-US"/>
              <w:rPrChange w:id="31027" w:author="Author">
                <w:rPr>
                  <w:lang w:val="en-US"/>
                </w:rPr>
              </w:rPrChange>
            </w:rPr>
            <w:delText>Rationale:</w:delText>
          </w:r>
        </w:del>
      </w:ins>
    </w:p>
    <w:p w:rsidR="00743B33" w:rsidRDefault="00D20E06" w:rsidP="00743B33">
      <w:pPr>
        <w:ind w:left="540"/>
        <w:rPr>
          <w:ins w:id="31028" w:author="Author"/>
          <w:del w:id="31029" w:author="Author"/>
        </w:rPr>
        <w:pPrChange w:id="31030" w:author="Author">
          <w:pPr>
            <w:pStyle w:val="Heading2"/>
          </w:pPr>
        </w:pPrChange>
      </w:pPr>
      <w:ins w:id="31031" w:author="Author">
        <w:del w:id="31032" w:author="Author">
          <w:r>
            <w:rPr>
              <w:rFonts w:ascii="Calibri" w:hAnsi="Calibri"/>
              <w:sz w:val="20"/>
              <w:szCs w:val="20"/>
              <w:lang w:val="en-US"/>
            </w:rPr>
            <w:delText>Don’t hide any potential issues.</w:delText>
          </w:r>
        </w:del>
      </w:ins>
    </w:p>
    <w:p w:rsidR="00743B33" w:rsidRDefault="00D20E06">
      <w:pPr>
        <w:pStyle w:val="Heading3"/>
        <w:rPr>
          <w:ins w:id="31033" w:author="Author"/>
          <w:del w:id="31034" w:author="Author"/>
        </w:rPr>
      </w:pPr>
      <w:bookmarkStart w:id="31035" w:name="_Toc491674532"/>
      <w:ins w:id="31036" w:author="Author">
        <w:del w:id="31037" w:author="Author">
          <w:r>
            <w:delText>Rules_Project_003</w:delText>
          </w:r>
          <w:bookmarkEnd w:id="31035"/>
          <w:r>
            <w:delText xml:space="preserve"> </w:delText>
          </w:r>
        </w:del>
      </w:ins>
    </w:p>
    <w:p w:rsidR="00743B33" w:rsidRDefault="00D20E06">
      <w:pPr>
        <w:ind w:left="540"/>
        <w:rPr>
          <w:ins w:id="31038" w:author="Author"/>
          <w:del w:id="31039" w:author="Author"/>
          <w:rFonts w:ascii="Calibri" w:hAnsi="Calibri"/>
          <w:b/>
          <w:sz w:val="20"/>
          <w:szCs w:val="20"/>
          <w:lang w:val="en-US"/>
        </w:rPr>
      </w:pPr>
      <w:ins w:id="31040" w:author="Author">
        <w:del w:id="31041" w:author="Author">
          <w:r>
            <w:rPr>
              <w:rFonts w:ascii="Calibri" w:hAnsi="Calibri"/>
              <w:b/>
              <w:sz w:val="20"/>
              <w:szCs w:val="20"/>
              <w:lang w:val="en-US"/>
            </w:rPr>
            <w:delText>Rule:</w:delText>
          </w:r>
        </w:del>
      </w:ins>
    </w:p>
    <w:p w:rsidR="00743B33" w:rsidRDefault="00D20E06">
      <w:pPr>
        <w:ind w:left="540"/>
        <w:rPr>
          <w:ins w:id="31042" w:author="Author"/>
          <w:del w:id="31043" w:author="Author"/>
          <w:rFonts w:ascii="Calibri" w:hAnsi="Calibri"/>
          <w:sz w:val="20"/>
          <w:szCs w:val="20"/>
          <w:lang w:val="en-US"/>
        </w:rPr>
      </w:pPr>
      <w:ins w:id="31044" w:author="Author">
        <w:del w:id="31045" w:author="Author">
          <w:r>
            <w:rPr>
              <w:rFonts w:ascii="Calibri" w:hAnsi="Calibri"/>
              <w:sz w:val="20"/>
              <w:szCs w:val="20"/>
              <w:lang w:val="en-US"/>
            </w:rPr>
            <w:delText xml:space="preserve">Always explicitly state your supported runtime versions in the application configuration file. </w:delText>
          </w:r>
        </w:del>
      </w:ins>
    </w:p>
    <w:p w:rsidR="00743B33" w:rsidRDefault="00D20E06">
      <w:pPr>
        <w:ind w:left="540"/>
        <w:rPr>
          <w:ins w:id="31046" w:author="Author"/>
          <w:del w:id="31047" w:author="Author"/>
          <w:rFonts w:ascii="Calibri" w:hAnsi="Calibri"/>
          <w:sz w:val="20"/>
          <w:szCs w:val="20"/>
          <w:lang w:val="en-US"/>
        </w:rPr>
      </w:pPr>
      <w:ins w:id="31048" w:author="Author">
        <w:del w:id="31049" w:author="Author">
          <w:r>
            <w:rPr>
              <w:rFonts w:ascii="Calibri" w:hAnsi="Calibri"/>
              <w:sz w:val="20"/>
              <w:szCs w:val="20"/>
              <w:lang w:val="en-US"/>
            </w:rPr>
            <w:delText xml:space="preserve">All .NET Framework v4.x versions specify the v4.0 </w:delText>
          </w:r>
          <w:r>
            <w:rPr>
              <w:rFonts w:ascii="Calibri" w:hAnsi="Calibri"/>
              <w:sz w:val="20"/>
              <w:szCs w:val="20"/>
              <w:lang w:val="en-US"/>
            </w:rPr>
            <w:delText>for "runtime version” values.</w:delText>
          </w:r>
        </w:del>
      </w:ins>
    </w:p>
    <w:p w:rsidR="00743B33" w:rsidRDefault="00743B33">
      <w:pPr>
        <w:ind w:left="540"/>
        <w:rPr>
          <w:ins w:id="31050" w:author="Author"/>
          <w:del w:id="31051" w:author="Author"/>
          <w:rFonts w:ascii="Calibri" w:hAnsi="Calibri"/>
          <w:sz w:val="20"/>
          <w:szCs w:val="20"/>
          <w:lang w:val="en-US"/>
        </w:rPr>
      </w:pPr>
    </w:p>
    <w:p w:rsidR="00743B33" w:rsidRDefault="00D20E06">
      <w:pPr>
        <w:ind w:left="540"/>
        <w:rPr>
          <w:ins w:id="31052" w:author="Author"/>
          <w:del w:id="31053" w:author="Author"/>
          <w:rFonts w:ascii="Calibri" w:hAnsi="Calibri"/>
          <w:b/>
          <w:sz w:val="20"/>
          <w:szCs w:val="20"/>
          <w:lang w:val="en-US"/>
        </w:rPr>
      </w:pPr>
      <w:ins w:id="31054" w:author="Author">
        <w:del w:id="31055" w:author="Author">
          <w:r>
            <w:rPr>
              <w:rFonts w:ascii="Calibri" w:hAnsi="Calibri"/>
              <w:b/>
              <w:sz w:val="20"/>
              <w:szCs w:val="20"/>
              <w:lang w:val="en-US"/>
            </w:rPr>
            <w:delText>Example:</w:delText>
          </w:r>
        </w:del>
      </w:ins>
    </w:p>
    <w:p w:rsidR="00743B33" w:rsidRDefault="00D20E06">
      <w:pPr>
        <w:ind w:left="540"/>
        <w:rPr>
          <w:ins w:id="31056" w:author="Author"/>
          <w:del w:id="31057" w:author="Author"/>
          <w:rFonts w:ascii="Calibri" w:hAnsi="Calibri"/>
          <w:sz w:val="20"/>
          <w:szCs w:val="20"/>
          <w:lang w:val="en-US"/>
        </w:rPr>
      </w:pPr>
      <w:ins w:id="31058" w:author="Author">
        <w:del w:id="31059" w:author="Author">
          <w:r>
            <w:rPr>
              <w:rFonts w:ascii="Calibri" w:hAnsi="Calibri"/>
              <w:sz w:val="20"/>
              <w:szCs w:val="20"/>
              <w:lang w:val="en-US"/>
            </w:rPr>
            <w:delText>&lt;?xml version="1.0" encoding="utf-8" ?&gt;</w:delText>
          </w:r>
        </w:del>
      </w:ins>
    </w:p>
    <w:p w:rsidR="00743B33" w:rsidRDefault="00D20E06">
      <w:pPr>
        <w:ind w:left="540"/>
        <w:rPr>
          <w:ins w:id="31060" w:author="Author"/>
          <w:del w:id="31061" w:author="Author"/>
          <w:rFonts w:ascii="Calibri" w:hAnsi="Calibri"/>
          <w:sz w:val="20"/>
          <w:szCs w:val="20"/>
          <w:lang w:val="en-US"/>
        </w:rPr>
      </w:pPr>
      <w:ins w:id="31062" w:author="Author">
        <w:del w:id="31063" w:author="Author">
          <w:r>
            <w:rPr>
              <w:rFonts w:ascii="Calibri" w:hAnsi="Calibri"/>
              <w:sz w:val="20"/>
              <w:szCs w:val="20"/>
              <w:lang w:val="en-US"/>
            </w:rPr>
            <w:delText>&lt;configuration&gt;</w:delText>
          </w:r>
        </w:del>
      </w:ins>
    </w:p>
    <w:p w:rsidR="00743B33" w:rsidRDefault="00D20E06">
      <w:pPr>
        <w:ind w:left="540"/>
        <w:rPr>
          <w:ins w:id="31064" w:author="Author"/>
          <w:del w:id="31065" w:author="Author"/>
          <w:rFonts w:ascii="Calibri" w:hAnsi="Calibri"/>
          <w:sz w:val="20"/>
          <w:szCs w:val="20"/>
          <w:lang w:val="en-US"/>
        </w:rPr>
      </w:pPr>
      <w:ins w:id="31066" w:author="Author">
        <w:del w:id="31067" w:author="Author">
          <w:r>
            <w:rPr>
              <w:rFonts w:ascii="Calibri" w:hAnsi="Calibri"/>
              <w:sz w:val="20"/>
              <w:szCs w:val="20"/>
              <w:lang w:val="en-US"/>
            </w:rPr>
            <w:delText xml:space="preserve">    &lt;startup&gt; </w:delText>
          </w:r>
        </w:del>
      </w:ins>
    </w:p>
    <w:p w:rsidR="00743B33" w:rsidRDefault="00D20E06">
      <w:pPr>
        <w:ind w:left="540"/>
        <w:rPr>
          <w:ins w:id="31068" w:author="Author"/>
          <w:del w:id="31069" w:author="Author"/>
          <w:rFonts w:ascii="Calibri" w:hAnsi="Calibri"/>
          <w:sz w:val="20"/>
          <w:szCs w:val="20"/>
          <w:lang w:val="en-US"/>
        </w:rPr>
      </w:pPr>
      <w:ins w:id="31070" w:author="Author">
        <w:del w:id="31071" w:author="Author">
          <w:r>
            <w:rPr>
              <w:rFonts w:ascii="Calibri" w:hAnsi="Calibri"/>
              <w:sz w:val="20"/>
              <w:szCs w:val="20"/>
              <w:lang w:val="en-US"/>
            </w:rPr>
            <w:delText xml:space="preserve">        &lt;supportedRuntime version="v4.0" sku=".NETFramework,Version=v4.5" /&gt;</w:delText>
          </w:r>
        </w:del>
      </w:ins>
    </w:p>
    <w:p w:rsidR="00743B33" w:rsidRDefault="00D20E06">
      <w:pPr>
        <w:ind w:left="540"/>
        <w:rPr>
          <w:ins w:id="31072" w:author="Author"/>
          <w:del w:id="31073" w:author="Author"/>
          <w:rFonts w:ascii="Calibri" w:hAnsi="Calibri"/>
          <w:sz w:val="20"/>
          <w:szCs w:val="20"/>
          <w:lang w:val="en-US"/>
        </w:rPr>
      </w:pPr>
      <w:ins w:id="31074" w:author="Author">
        <w:del w:id="31075" w:author="Author">
          <w:r>
            <w:rPr>
              <w:rFonts w:ascii="Calibri" w:hAnsi="Calibri"/>
              <w:sz w:val="20"/>
              <w:szCs w:val="20"/>
              <w:lang w:val="en-US"/>
            </w:rPr>
            <w:delText xml:space="preserve">    &lt;/startup&gt;</w:delText>
          </w:r>
        </w:del>
      </w:ins>
    </w:p>
    <w:p w:rsidR="00743B33" w:rsidRDefault="00D20E06">
      <w:pPr>
        <w:ind w:left="540"/>
        <w:rPr>
          <w:ins w:id="31076" w:author="Author"/>
          <w:del w:id="31077" w:author="Author"/>
          <w:rFonts w:ascii="Calibri" w:hAnsi="Calibri"/>
          <w:sz w:val="20"/>
          <w:szCs w:val="20"/>
          <w:lang w:val="en-US"/>
        </w:rPr>
      </w:pPr>
      <w:ins w:id="31078" w:author="Author">
        <w:del w:id="31079" w:author="Author">
          <w:r>
            <w:rPr>
              <w:rFonts w:ascii="Calibri" w:hAnsi="Calibri"/>
              <w:sz w:val="20"/>
              <w:szCs w:val="20"/>
              <w:lang w:val="en-US"/>
            </w:rPr>
            <w:delText>&lt;/configuration&gt;</w:delText>
          </w:r>
        </w:del>
      </w:ins>
    </w:p>
    <w:p w:rsidR="00743B33" w:rsidRDefault="00743B33">
      <w:pPr>
        <w:ind w:left="540"/>
        <w:rPr>
          <w:ins w:id="31080" w:author="Author"/>
          <w:del w:id="31081" w:author="Author"/>
          <w:rFonts w:ascii="Calibri" w:hAnsi="Calibri"/>
          <w:sz w:val="20"/>
          <w:szCs w:val="20"/>
          <w:lang w:val="en-US"/>
        </w:rPr>
      </w:pPr>
    </w:p>
    <w:p w:rsidR="00743B33" w:rsidRDefault="00D20E06">
      <w:pPr>
        <w:ind w:left="540"/>
        <w:rPr>
          <w:ins w:id="31082" w:author="Author"/>
          <w:del w:id="31083" w:author="Author"/>
          <w:rFonts w:ascii="Calibri" w:hAnsi="Calibri"/>
          <w:b/>
          <w:sz w:val="20"/>
          <w:szCs w:val="20"/>
          <w:lang w:val="en-US"/>
        </w:rPr>
      </w:pPr>
      <w:ins w:id="31084" w:author="Author">
        <w:del w:id="31085" w:author="Author">
          <w:r>
            <w:rPr>
              <w:rFonts w:ascii="Calibri" w:hAnsi="Calibri"/>
              <w:b/>
              <w:sz w:val="20"/>
              <w:szCs w:val="20"/>
              <w:lang w:val="en-US"/>
            </w:rPr>
            <w:delText>Rationale:</w:delText>
          </w:r>
        </w:del>
      </w:ins>
    </w:p>
    <w:p w:rsidR="00743B33" w:rsidRDefault="00D20E06">
      <w:pPr>
        <w:ind w:left="540"/>
        <w:rPr>
          <w:ins w:id="31086" w:author="Author"/>
          <w:del w:id="31087" w:author="Author"/>
          <w:rFonts w:ascii="Calibri" w:hAnsi="Calibri"/>
          <w:sz w:val="20"/>
          <w:szCs w:val="20"/>
          <w:lang w:val="en-US"/>
        </w:rPr>
      </w:pPr>
      <w:ins w:id="31088" w:author="Author">
        <w:del w:id="31089" w:author="Author">
          <w:r>
            <w:rPr>
              <w:rFonts w:ascii="Calibri" w:hAnsi="Calibri"/>
              <w:sz w:val="20"/>
              <w:szCs w:val="20"/>
              <w:lang w:val="en-US"/>
            </w:rPr>
            <w:delText>Don’t hide any potential</w:delText>
          </w:r>
          <w:r>
            <w:rPr>
              <w:rFonts w:ascii="Calibri" w:hAnsi="Calibri"/>
              <w:sz w:val="20"/>
              <w:szCs w:val="20"/>
              <w:lang w:val="en-US"/>
            </w:rPr>
            <w:delText xml:space="preserve"> issues.</w:delText>
          </w:r>
        </w:del>
      </w:ins>
    </w:p>
    <w:p w:rsidR="00743B33" w:rsidRDefault="00D20E06" w:rsidP="00743B33">
      <w:pPr>
        <w:pStyle w:val="Heading3"/>
        <w:rPr>
          <w:ins w:id="31090" w:author="Author"/>
          <w:del w:id="31091" w:author="Author"/>
        </w:rPr>
        <w:pPrChange w:id="31092" w:author="Author">
          <w:pPr>
            <w:pStyle w:val="Heading2"/>
          </w:pPr>
        </w:pPrChange>
      </w:pPr>
      <w:bookmarkStart w:id="31093" w:name="_Toc491674533"/>
      <w:ins w:id="31094" w:author="Author">
        <w:del w:id="31095" w:author="Author">
          <w:r>
            <w:delText>Rules_Project_003</w:delText>
          </w:r>
          <w:bookmarkEnd w:id="31093"/>
        </w:del>
      </w:ins>
    </w:p>
    <w:p w:rsidR="00743B33" w:rsidRPr="00743B33" w:rsidRDefault="00D20E06" w:rsidP="00743B33">
      <w:pPr>
        <w:ind w:left="540"/>
        <w:rPr>
          <w:ins w:id="31096" w:author="Author"/>
          <w:del w:id="31097" w:author="Author"/>
          <w:rFonts w:ascii="Calibri" w:hAnsi="Calibri"/>
          <w:b/>
          <w:sz w:val="20"/>
          <w:szCs w:val="20"/>
          <w:lang w:val="en-US"/>
          <w:rPrChange w:id="31098" w:author="Author">
            <w:rPr>
              <w:ins w:id="31099" w:author="Author"/>
              <w:del w:id="31100" w:author="Author"/>
              <w:lang w:val="en-US"/>
            </w:rPr>
          </w:rPrChange>
        </w:rPr>
        <w:pPrChange w:id="31101" w:author="Author">
          <w:pPr/>
        </w:pPrChange>
      </w:pPr>
      <w:ins w:id="31102" w:author="Author">
        <w:del w:id="31103" w:author="Author">
          <w:r>
            <w:rPr>
              <w:rFonts w:ascii="Calibri" w:hAnsi="Calibri"/>
              <w:b/>
              <w:sz w:val="20"/>
              <w:szCs w:val="20"/>
              <w:lang w:val="en-US"/>
              <w:rPrChange w:id="31104" w:author="Author">
                <w:rPr>
                  <w:lang w:val="en-US"/>
                </w:rPr>
              </w:rPrChange>
            </w:rPr>
            <w:delText>Rule:</w:delText>
          </w:r>
        </w:del>
      </w:ins>
    </w:p>
    <w:p w:rsidR="00743B33" w:rsidRPr="00743B33" w:rsidRDefault="00D20E06" w:rsidP="00743B33">
      <w:pPr>
        <w:ind w:left="540"/>
        <w:rPr>
          <w:ins w:id="31105" w:author="Author"/>
          <w:del w:id="31106" w:author="Author"/>
          <w:rFonts w:ascii="Calibri" w:hAnsi="Calibri"/>
          <w:sz w:val="20"/>
          <w:szCs w:val="20"/>
          <w:lang w:val="en-US"/>
          <w:rPrChange w:id="31107" w:author="Author">
            <w:rPr>
              <w:ins w:id="31108" w:author="Author"/>
              <w:del w:id="31109" w:author="Author"/>
              <w:lang w:val="en-US"/>
            </w:rPr>
          </w:rPrChange>
        </w:rPr>
        <w:pPrChange w:id="31110" w:author="Author">
          <w:pPr/>
        </w:pPrChange>
      </w:pPr>
      <w:ins w:id="31111" w:author="Author">
        <w:del w:id="31112" w:author="Author">
          <w:r>
            <w:rPr>
              <w:rFonts w:ascii="Calibri" w:hAnsi="Calibri"/>
              <w:sz w:val="20"/>
              <w:szCs w:val="20"/>
              <w:lang w:val="en-US"/>
            </w:rPr>
            <w:delText>Avoid explicit preprocessor definitions (#define). Use the project settings for defining conditional compilation constants.</w:delText>
          </w:r>
        </w:del>
      </w:ins>
    </w:p>
    <w:p w:rsidR="00743B33" w:rsidRPr="00743B33" w:rsidRDefault="00743B33" w:rsidP="00743B33">
      <w:pPr>
        <w:ind w:left="540"/>
        <w:rPr>
          <w:ins w:id="31113" w:author="Author"/>
          <w:del w:id="31114" w:author="Author"/>
          <w:rFonts w:ascii="Calibri" w:hAnsi="Calibri"/>
          <w:sz w:val="20"/>
          <w:szCs w:val="20"/>
          <w:lang w:val="en-US"/>
          <w:rPrChange w:id="31115" w:author="Author">
            <w:rPr>
              <w:ins w:id="31116" w:author="Author"/>
              <w:del w:id="31117" w:author="Author"/>
              <w:lang w:val="en-US"/>
            </w:rPr>
          </w:rPrChange>
        </w:rPr>
        <w:pPrChange w:id="31118" w:author="Author">
          <w:pPr/>
        </w:pPrChange>
      </w:pPr>
    </w:p>
    <w:p w:rsidR="00743B33" w:rsidRPr="00743B33" w:rsidRDefault="00D20E06" w:rsidP="00743B33">
      <w:pPr>
        <w:ind w:left="540"/>
        <w:rPr>
          <w:ins w:id="31119" w:author="Author"/>
          <w:del w:id="31120" w:author="Author"/>
          <w:rFonts w:ascii="Calibri" w:hAnsi="Calibri"/>
          <w:b/>
          <w:sz w:val="20"/>
          <w:szCs w:val="20"/>
          <w:lang w:val="en-US"/>
          <w:rPrChange w:id="31121" w:author="Author">
            <w:rPr>
              <w:ins w:id="31122" w:author="Author"/>
              <w:del w:id="31123" w:author="Author"/>
              <w:lang w:val="en-US"/>
            </w:rPr>
          </w:rPrChange>
        </w:rPr>
        <w:pPrChange w:id="31124" w:author="Author">
          <w:pPr/>
        </w:pPrChange>
      </w:pPr>
      <w:ins w:id="31125" w:author="Author">
        <w:del w:id="31126" w:author="Author">
          <w:r>
            <w:rPr>
              <w:rFonts w:ascii="Calibri" w:hAnsi="Calibri"/>
              <w:b/>
              <w:sz w:val="20"/>
              <w:szCs w:val="20"/>
              <w:lang w:val="en-US"/>
              <w:rPrChange w:id="31127" w:author="Author">
                <w:rPr>
                  <w:lang w:val="en-US"/>
                </w:rPr>
              </w:rPrChange>
            </w:rPr>
            <w:delText>Example:</w:delText>
          </w:r>
        </w:del>
      </w:ins>
    </w:p>
    <w:p w:rsidR="00743B33" w:rsidRPr="00743B33" w:rsidRDefault="00D20E06" w:rsidP="00743B33">
      <w:pPr>
        <w:ind w:left="540"/>
        <w:rPr>
          <w:ins w:id="31128" w:author="Author"/>
          <w:del w:id="31129" w:author="Author"/>
          <w:rFonts w:ascii="Calibri" w:hAnsi="Calibri"/>
          <w:sz w:val="20"/>
          <w:szCs w:val="20"/>
          <w:lang w:val="en-US"/>
          <w:rPrChange w:id="31130" w:author="Author">
            <w:rPr>
              <w:ins w:id="31131" w:author="Author"/>
              <w:del w:id="31132" w:author="Author"/>
              <w:lang w:val="en-US"/>
            </w:rPr>
          </w:rPrChange>
        </w:rPr>
        <w:pPrChange w:id="31133" w:author="Author">
          <w:pPr/>
        </w:pPrChange>
      </w:pPr>
      <w:ins w:id="31134" w:author="Author">
        <w:del w:id="31135" w:author="Author">
          <w:r>
            <w:rPr>
              <w:rFonts w:ascii="Calibri" w:hAnsi="Calibri"/>
              <w:sz w:val="20"/>
              <w:szCs w:val="20"/>
              <w:lang w:val="en-US"/>
            </w:rPr>
            <w:delText>No required.</w:delText>
          </w:r>
        </w:del>
      </w:ins>
    </w:p>
    <w:p w:rsidR="00743B33" w:rsidRPr="00743B33" w:rsidRDefault="00743B33" w:rsidP="00743B33">
      <w:pPr>
        <w:ind w:left="540"/>
        <w:rPr>
          <w:ins w:id="31136" w:author="Author"/>
          <w:del w:id="31137" w:author="Author"/>
          <w:rFonts w:ascii="Calibri" w:hAnsi="Calibri"/>
          <w:sz w:val="20"/>
          <w:szCs w:val="20"/>
          <w:lang w:val="en-US"/>
          <w:rPrChange w:id="31138" w:author="Author">
            <w:rPr>
              <w:ins w:id="31139" w:author="Author"/>
              <w:del w:id="31140" w:author="Author"/>
              <w:lang w:val="en-US"/>
            </w:rPr>
          </w:rPrChange>
        </w:rPr>
        <w:pPrChange w:id="31141" w:author="Author">
          <w:pPr/>
        </w:pPrChange>
      </w:pPr>
    </w:p>
    <w:p w:rsidR="00743B33" w:rsidRPr="00743B33" w:rsidRDefault="00D20E06" w:rsidP="00743B33">
      <w:pPr>
        <w:ind w:left="540"/>
        <w:rPr>
          <w:ins w:id="31142" w:author="Author"/>
          <w:del w:id="31143" w:author="Author"/>
          <w:rFonts w:ascii="Calibri" w:hAnsi="Calibri"/>
          <w:b/>
          <w:sz w:val="20"/>
          <w:szCs w:val="20"/>
          <w:lang w:val="en-US"/>
          <w:rPrChange w:id="31144" w:author="Author">
            <w:rPr>
              <w:ins w:id="31145" w:author="Author"/>
              <w:del w:id="31146" w:author="Author"/>
              <w:lang w:val="en-US"/>
            </w:rPr>
          </w:rPrChange>
        </w:rPr>
        <w:pPrChange w:id="31147" w:author="Author">
          <w:pPr/>
        </w:pPrChange>
      </w:pPr>
      <w:ins w:id="31148" w:author="Author">
        <w:del w:id="31149" w:author="Author">
          <w:r>
            <w:rPr>
              <w:rFonts w:ascii="Calibri" w:hAnsi="Calibri"/>
              <w:b/>
              <w:sz w:val="20"/>
              <w:szCs w:val="20"/>
              <w:lang w:val="en-US"/>
              <w:rPrChange w:id="31150" w:author="Author">
                <w:rPr>
                  <w:lang w:val="en-US"/>
                </w:rPr>
              </w:rPrChange>
            </w:rPr>
            <w:delText>Rationale:</w:delText>
          </w:r>
        </w:del>
      </w:ins>
    </w:p>
    <w:p w:rsidR="00743B33" w:rsidRDefault="00D20E06" w:rsidP="00743B33">
      <w:pPr>
        <w:ind w:left="540"/>
        <w:rPr>
          <w:ins w:id="31151" w:author="Author"/>
          <w:del w:id="31152" w:author="Author"/>
        </w:rPr>
        <w:pPrChange w:id="31153" w:author="Author">
          <w:pPr>
            <w:pStyle w:val="Heading2"/>
          </w:pPr>
        </w:pPrChange>
      </w:pPr>
      <w:ins w:id="31154" w:author="Author">
        <w:del w:id="31155" w:author="Author">
          <w:r>
            <w:rPr>
              <w:rFonts w:ascii="Calibri" w:hAnsi="Calibri"/>
              <w:sz w:val="20"/>
              <w:szCs w:val="20"/>
              <w:lang w:val="en-US"/>
            </w:rPr>
            <w:delText>No required.</w:delText>
          </w:r>
        </w:del>
      </w:ins>
    </w:p>
    <w:p w:rsidR="00743B33" w:rsidRDefault="00743B33" w:rsidP="00743B33">
      <w:pPr>
        <w:ind w:left="540"/>
        <w:rPr>
          <w:ins w:id="31156" w:author="Author"/>
          <w:del w:id="31157" w:author="Author"/>
        </w:rPr>
        <w:pPrChange w:id="31158" w:author="Author">
          <w:pPr>
            <w:pStyle w:val="Heading2"/>
          </w:pPr>
        </w:pPrChange>
      </w:pPr>
    </w:p>
    <w:p w:rsidR="00743B33" w:rsidRDefault="00D20E06">
      <w:pPr>
        <w:pStyle w:val="Heading3"/>
        <w:rPr>
          <w:ins w:id="31159" w:author="Author"/>
          <w:del w:id="31160" w:author="Author"/>
        </w:rPr>
      </w:pPr>
      <w:bookmarkStart w:id="31161" w:name="_Toc491674534"/>
      <w:ins w:id="31162" w:author="Author">
        <w:del w:id="31163" w:author="Author">
          <w:r>
            <w:delText>Rules_Project_0044</w:delText>
          </w:r>
          <w:bookmarkEnd w:id="31161"/>
          <w:r>
            <w:delText>5</w:delText>
          </w:r>
        </w:del>
      </w:ins>
    </w:p>
    <w:p w:rsidR="00743B33" w:rsidRDefault="00D20E06">
      <w:pPr>
        <w:ind w:left="540"/>
        <w:rPr>
          <w:ins w:id="31164" w:author="Author"/>
          <w:del w:id="31165" w:author="Author"/>
          <w:rFonts w:ascii="Calibri" w:hAnsi="Calibri"/>
          <w:b/>
          <w:sz w:val="20"/>
          <w:szCs w:val="20"/>
          <w:lang w:val="en-US"/>
        </w:rPr>
      </w:pPr>
      <w:ins w:id="31166" w:author="Author">
        <w:del w:id="31167" w:author="Author">
          <w:r>
            <w:rPr>
              <w:rFonts w:ascii="Calibri" w:hAnsi="Calibri"/>
              <w:b/>
              <w:sz w:val="20"/>
              <w:szCs w:val="20"/>
              <w:lang w:val="en-US"/>
            </w:rPr>
            <w:delText>Rule:</w:delText>
          </w:r>
        </w:del>
      </w:ins>
    </w:p>
    <w:p w:rsidR="00743B33" w:rsidRDefault="00D20E06">
      <w:pPr>
        <w:ind w:left="540"/>
        <w:rPr>
          <w:ins w:id="31168" w:author="Author"/>
          <w:del w:id="31169" w:author="Author"/>
          <w:rFonts w:ascii="Calibri" w:hAnsi="Calibri"/>
          <w:sz w:val="20"/>
          <w:szCs w:val="20"/>
          <w:lang w:val="en-US"/>
        </w:rPr>
      </w:pPr>
      <w:ins w:id="31170" w:author="Author">
        <w:del w:id="31171" w:author="Author">
          <w:r>
            <w:rPr>
              <w:rFonts w:ascii="Calibri" w:hAnsi="Calibri"/>
              <w:sz w:val="20"/>
              <w:szCs w:val="20"/>
              <w:lang w:val="en-US"/>
            </w:rPr>
            <w:delText>Do not put any logic ins</w:delText>
          </w:r>
          <w:r>
            <w:rPr>
              <w:rFonts w:ascii="Calibri" w:hAnsi="Calibri"/>
              <w:sz w:val="20"/>
              <w:szCs w:val="20"/>
              <w:lang w:val="en-US"/>
            </w:rPr>
            <w:delText>ide AssemblyInfo.cs.</w:delText>
          </w:r>
        </w:del>
      </w:ins>
    </w:p>
    <w:p w:rsidR="00743B33" w:rsidRDefault="00D20E06">
      <w:pPr>
        <w:ind w:left="540"/>
        <w:rPr>
          <w:ins w:id="31172" w:author="Author"/>
          <w:del w:id="31173" w:author="Author"/>
          <w:rFonts w:ascii="Calibri" w:hAnsi="Calibri"/>
          <w:sz w:val="20"/>
          <w:szCs w:val="20"/>
          <w:lang w:val="en-US"/>
        </w:rPr>
      </w:pPr>
      <w:ins w:id="31174" w:author="Author">
        <w:del w:id="31175" w:author="Author">
          <w:r>
            <w:rPr>
              <w:rFonts w:ascii="Calibri" w:hAnsi="Calibri"/>
              <w:sz w:val="20"/>
              <w:szCs w:val="20"/>
              <w:lang w:val="en-US"/>
            </w:rPr>
            <w:delText>Do not put any assembly attributes in any file besides AssemblyInfo.cs.</w:delText>
          </w:r>
        </w:del>
      </w:ins>
    </w:p>
    <w:p w:rsidR="00743B33" w:rsidRDefault="00D20E06">
      <w:pPr>
        <w:ind w:left="540"/>
        <w:rPr>
          <w:ins w:id="31176" w:author="Author"/>
          <w:del w:id="31177" w:author="Author"/>
          <w:rFonts w:ascii="Calibri" w:hAnsi="Calibri"/>
          <w:sz w:val="20"/>
          <w:szCs w:val="20"/>
          <w:lang w:val="en-US"/>
        </w:rPr>
      </w:pPr>
      <w:ins w:id="31178" w:author="Author">
        <w:del w:id="31179" w:author="Author">
          <w:r>
            <w:rPr>
              <w:rFonts w:ascii="Calibri" w:hAnsi="Calibri"/>
              <w:sz w:val="20"/>
              <w:szCs w:val="20"/>
              <w:lang w:val="en-US"/>
            </w:rPr>
            <w:delText>Populate all fields in AssemblyInfo.cs such as company name, description, copyright notice.</w:delText>
          </w:r>
        </w:del>
      </w:ins>
    </w:p>
    <w:p w:rsidR="00743B33" w:rsidRDefault="00743B33">
      <w:pPr>
        <w:ind w:left="540"/>
        <w:rPr>
          <w:ins w:id="31180" w:author="Author"/>
          <w:del w:id="31181" w:author="Author"/>
          <w:rFonts w:ascii="Calibri" w:hAnsi="Calibri"/>
          <w:sz w:val="20"/>
          <w:szCs w:val="20"/>
          <w:lang w:val="en-US"/>
        </w:rPr>
      </w:pPr>
    </w:p>
    <w:p w:rsidR="00743B33" w:rsidRDefault="00D20E06">
      <w:pPr>
        <w:ind w:left="540"/>
        <w:rPr>
          <w:ins w:id="31182" w:author="Author"/>
          <w:del w:id="31183" w:author="Author"/>
          <w:rFonts w:ascii="Calibri" w:hAnsi="Calibri"/>
          <w:b/>
          <w:sz w:val="20"/>
          <w:szCs w:val="20"/>
          <w:lang w:val="en-US"/>
        </w:rPr>
      </w:pPr>
      <w:ins w:id="31184" w:author="Author">
        <w:del w:id="31185" w:author="Author">
          <w:r>
            <w:rPr>
              <w:rFonts w:ascii="Calibri" w:hAnsi="Calibri"/>
              <w:b/>
              <w:sz w:val="20"/>
              <w:szCs w:val="20"/>
              <w:lang w:val="en-US"/>
            </w:rPr>
            <w:delText>Example:</w:delText>
          </w:r>
        </w:del>
      </w:ins>
    </w:p>
    <w:p w:rsidR="00743B33" w:rsidRDefault="00D20E06">
      <w:pPr>
        <w:ind w:left="540"/>
        <w:rPr>
          <w:ins w:id="31186" w:author="Author"/>
          <w:del w:id="31187" w:author="Author"/>
          <w:rFonts w:ascii="Calibri" w:hAnsi="Calibri"/>
          <w:sz w:val="20"/>
          <w:szCs w:val="20"/>
          <w:lang w:val="en-US"/>
        </w:rPr>
      </w:pPr>
      <w:ins w:id="31188" w:author="Author">
        <w:del w:id="31189" w:author="Author">
          <w:r>
            <w:rPr>
              <w:rFonts w:ascii="Calibri" w:hAnsi="Calibri"/>
              <w:sz w:val="20"/>
              <w:szCs w:val="20"/>
              <w:lang w:val="en-US"/>
            </w:rPr>
            <w:delText>No required.</w:delText>
          </w:r>
        </w:del>
      </w:ins>
    </w:p>
    <w:p w:rsidR="00743B33" w:rsidRDefault="00743B33">
      <w:pPr>
        <w:ind w:left="540"/>
        <w:rPr>
          <w:ins w:id="31190" w:author="Author"/>
          <w:del w:id="31191" w:author="Author"/>
          <w:rFonts w:ascii="Calibri" w:hAnsi="Calibri"/>
          <w:sz w:val="20"/>
          <w:szCs w:val="20"/>
          <w:lang w:val="en-US"/>
        </w:rPr>
      </w:pPr>
    </w:p>
    <w:p w:rsidR="00743B33" w:rsidRDefault="00D20E06">
      <w:pPr>
        <w:ind w:left="540"/>
        <w:rPr>
          <w:ins w:id="31192" w:author="Author"/>
          <w:del w:id="31193" w:author="Author"/>
          <w:rFonts w:ascii="Calibri" w:hAnsi="Calibri"/>
          <w:b/>
          <w:sz w:val="20"/>
          <w:szCs w:val="20"/>
          <w:lang w:val="en-US"/>
        </w:rPr>
      </w:pPr>
      <w:ins w:id="31194" w:author="Author">
        <w:del w:id="31195" w:author="Author">
          <w:r>
            <w:rPr>
              <w:rFonts w:ascii="Calibri" w:hAnsi="Calibri"/>
              <w:b/>
              <w:sz w:val="20"/>
              <w:szCs w:val="20"/>
              <w:lang w:val="en-US"/>
            </w:rPr>
            <w:delText>Rationale:</w:delText>
          </w:r>
        </w:del>
      </w:ins>
    </w:p>
    <w:p w:rsidR="00743B33" w:rsidRDefault="00D20E06">
      <w:pPr>
        <w:ind w:left="540"/>
        <w:rPr>
          <w:ins w:id="31196" w:author="Author"/>
          <w:del w:id="31197" w:author="Author"/>
          <w:rFonts w:ascii="Calibri" w:hAnsi="Calibri"/>
          <w:sz w:val="20"/>
          <w:szCs w:val="20"/>
          <w:lang w:val="en-US"/>
        </w:rPr>
      </w:pPr>
      <w:ins w:id="31198" w:author="Author">
        <w:del w:id="31199" w:author="Author">
          <w:r>
            <w:rPr>
              <w:rFonts w:ascii="Calibri" w:hAnsi="Calibri"/>
              <w:sz w:val="20"/>
              <w:szCs w:val="20"/>
              <w:lang w:val="en-US"/>
            </w:rPr>
            <w:delText>No required.</w:delText>
          </w:r>
        </w:del>
      </w:ins>
    </w:p>
    <w:p w:rsidR="00743B33" w:rsidRDefault="00D20E06">
      <w:pPr>
        <w:pStyle w:val="Heading3"/>
        <w:rPr>
          <w:ins w:id="31200" w:author="Author"/>
          <w:del w:id="31201" w:author="Author"/>
        </w:rPr>
      </w:pPr>
      <w:bookmarkStart w:id="31202" w:name="_Toc491674535"/>
      <w:ins w:id="31203" w:author="Author">
        <w:del w:id="31204" w:author="Author">
          <w:r>
            <w:delText>Rules_Project_0065</w:delText>
          </w:r>
          <w:bookmarkEnd w:id="31202"/>
        </w:del>
      </w:ins>
    </w:p>
    <w:p w:rsidR="00743B33" w:rsidRDefault="00D20E06">
      <w:pPr>
        <w:ind w:left="540"/>
        <w:rPr>
          <w:ins w:id="31205" w:author="Author"/>
          <w:del w:id="31206" w:author="Author"/>
          <w:rFonts w:ascii="Calibri" w:hAnsi="Calibri"/>
          <w:b/>
          <w:sz w:val="20"/>
          <w:szCs w:val="20"/>
          <w:lang w:val="en-US"/>
        </w:rPr>
      </w:pPr>
      <w:ins w:id="31207" w:author="Author">
        <w:del w:id="31208" w:author="Author">
          <w:r>
            <w:rPr>
              <w:rFonts w:ascii="Calibri" w:hAnsi="Calibri"/>
              <w:b/>
              <w:sz w:val="20"/>
              <w:szCs w:val="20"/>
              <w:lang w:val="en-US"/>
            </w:rPr>
            <w:delText>Rule</w:delText>
          </w:r>
          <w:r>
            <w:rPr>
              <w:rFonts w:ascii="Calibri" w:hAnsi="Calibri"/>
              <w:b/>
              <w:sz w:val="20"/>
              <w:szCs w:val="20"/>
              <w:lang w:val="en-US"/>
            </w:rPr>
            <w:delText>:</w:delText>
          </w:r>
        </w:del>
      </w:ins>
    </w:p>
    <w:p w:rsidR="00743B33" w:rsidRDefault="00D20E06">
      <w:pPr>
        <w:ind w:left="540"/>
        <w:rPr>
          <w:ins w:id="31209" w:author="Author"/>
          <w:del w:id="31210" w:author="Author"/>
          <w:rFonts w:ascii="Calibri" w:hAnsi="Calibri"/>
          <w:sz w:val="20"/>
          <w:szCs w:val="20"/>
          <w:lang w:val="en-US"/>
        </w:rPr>
      </w:pPr>
      <w:ins w:id="31211" w:author="Author">
        <w:del w:id="31212" w:author="Author">
          <w:r>
            <w:rPr>
              <w:rFonts w:ascii="Calibri" w:hAnsi="Calibri"/>
              <w:sz w:val="20"/>
              <w:szCs w:val="20"/>
              <w:lang w:val="en-US"/>
            </w:rPr>
            <w:delText>Avoid explicit code exclusion of method calls (#if…#endif). Use conditional methods instead.</w:delText>
          </w:r>
        </w:del>
      </w:ins>
    </w:p>
    <w:p w:rsidR="00743B33" w:rsidRDefault="00743B33">
      <w:pPr>
        <w:ind w:left="540"/>
        <w:rPr>
          <w:ins w:id="31213" w:author="Author"/>
          <w:del w:id="31214" w:author="Author"/>
          <w:rFonts w:ascii="Calibri" w:hAnsi="Calibri"/>
          <w:sz w:val="20"/>
          <w:szCs w:val="20"/>
          <w:lang w:val="en-US"/>
        </w:rPr>
      </w:pPr>
    </w:p>
    <w:p w:rsidR="00743B33" w:rsidRDefault="00D20E06">
      <w:pPr>
        <w:ind w:left="540"/>
        <w:rPr>
          <w:ins w:id="31215" w:author="Author"/>
          <w:del w:id="31216" w:author="Author"/>
          <w:rFonts w:ascii="Calibri" w:hAnsi="Calibri"/>
          <w:b/>
          <w:sz w:val="20"/>
          <w:szCs w:val="20"/>
          <w:lang w:val="en-US"/>
        </w:rPr>
      </w:pPr>
      <w:ins w:id="31217" w:author="Author">
        <w:del w:id="31218" w:author="Author">
          <w:r>
            <w:rPr>
              <w:rFonts w:ascii="Calibri" w:hAnsi="Calibri"/>
              <w:b/>
              <w:sz w:val="20"/>
              <w:szCs w:val="20"/>
              <w:lang w:val="en-US"/>
            </w:rPr>
            <w:delText>Example:</w:delText>
          </w:r>
        </w:del>
      </w:ins>
    </w:p>
    <w:p w:rsidR="00743B33" w:rsidRDefault="00D20E06">
      <w:pPr>
        <w:ind w:left="540"/>
        <w:rPr>
          <w:ins w:id="31219" w:author="Author"/>
          <w:del w:id="31220" w:author="Author"/>
          <w:rFonts w:ascii="Calibri" w:hAnsi="Calibri"/>
          <w:sz w:val="20"/>
          <w:szCs w:val="20"/>
          <w:lang w:val="en-US"/>
        </w:rPr>
      </w:pPr>
      <w:ins w:id="31221" w:author="Author">
        <w:del w:id="31222" w:author="Author">
          <w:r>
            <w:rPr>
              <w:rFonts w:ascii="Calibri" w:hAnsi="Calibri"/>
              <w:sz w:val="20"/>
              <w:szCs w:val="20"/>
              <w:lang w:val="en-US"/>
            </w:rPr>
            <w:delText>public class MyClass</w:delText>
          </w:r>
        </w:del>
      </w:ins>
    </w:p>
    <w:p w:rsidR="00743B33" w:rsidRDefault="00D20E06">
      <w:pPr>
        <w:ind w:left="540"/>
        <w:rPr>
          <w:ins w:id="31223" w:author="Author"/>
          <w:del w:id="31224" w:author="Author"/>
          <w:rFonts w:ascii="Calibri" w:hAnsi="Calibri"/>
          <w:sz w:val="20"/>
          <w:szCs w:val="20"/>
          <w:lang w:val="en-US"/>
        </w:rPr>
      </w:pPr>
      <w:ins w:id="31225" w:author="Author">
        <w:del w:id="31226" w:author="Author">
          <w:r>
            <w:rPr>
              <w:rFonts w:ascii="Calibri" w:hAnsi="Calibri"/>
              <w:sz w:val="20"/>
              <w:szCs w:val="20"/>
              <w:lang w:val="en-US"/>
            </w:rPr>
            <w:delText>{</w:delText>
          </w:r>
        </w:del>
      </w:ins>
    </w:p>
    <w:p w:rsidR="00743B33" w:rsidRDefault="00D20E06">
      <w:pPr>
        <w:ind w:left="540"/>
        <w:rPr>
          <w:ins w:id="31227" w:author="Author"/>
          <w:del w:id="31228" w:author="Author"/>
          <w:rFonts w:ascii="Calibri" w:hAnsi="Calibri"/>
          <w:sz w:val="20"/>
          <w:szCs w:val="20"/>
          <w:lang w:val="en-US"/>
        </w:rPr>
      </w:pPr>
      <w:ins w:id="31229" w:author="Author">
        <w:del w:id="31230" w:author="Author">
          <w:r>
            <w:rPr>
              <w:rFonts w:ascii="Calibri" w:hAnsi="Calibri"/>
              <w:sz w:val="20"/>
              <w:szCs w:val="20"/>
              <w:lang w:val="en-US"/>
            </w:rPr>
            <w:delText xml:space="preserve">    [Conditional("MySpecialCondition")]</w:delText>
          </w:r>
        </w:del>
      </w:ins>
    </w:p>
    <w:p w:rsidR="00743B33" w:rsidRDefault="00D20E06">
      <w:pPr>
        <w:ind w:left="540"/>
        <w:rPr>
          <w:ins w:id="31231" w:author="Author"/>
          <w:del w:id="31232" w:author="Author"/>
          <w:rFonts w:ascii="Calibri" w:hAnsi="Calibri"/>
          <w:sz w:val="20"/>
          <w:szCs w:val="20"/>
          <w:lang w:val="en-US"/>
        </w:rPr>
      </w:pPr>
      <w:ins w:id="31233" w:author="Author">
        <w:del w:id="31234" w:author="Author">
          <w:r>
            <w:rPr>
              <w:rFonts w:ascii="Calibri" w:hAnsi="Calibri"/>
              <w:sz w:val="20"/>
              <w:szCs w:val="20"/>
              <w:lang w:val="en-US"/>
            </w:rPr>
            <w:delText xml:space="preserve">    public void MyMethod()</w:delText>
          </w:r>
        </w:del>
      </w:ins>
    </w:p>
    <w:p w:rsidR="00743B33" w:rsidRDefault="00D20E06">
      <w:pPr>
        <w:ind w:left="540"/>
        <w:rPr>
          <w:ins w:id="31235" w:author="Author"/>
          <w:del w:id="31236" w:author="Author"/>
          <w:rFonts w:ascii="Calibri" w:hAnsi="Calibri"/>
          <w:sz w:val="20"/>
          <w:szCs w:val="20"/>
          <w:lang w:val="en-US"/>
        </w:rPr>
      </w:pPr>
      <w:ins w:id="31237" w:author="Author">
        <w:del w:id="31238" w:author="Author">
          <w:r>
            <w:rPr>
              <w:rFonts w:ascii="Calibri" w:hAnsi="Calibri"/>
              <w:sz w:val="20"/>
              <w:szCs w:val="20"/>
              <w:lang w:val="en-US"/>
            </w:rPr>
            <w:delText xml:space="preserve">    {</w:delText>
          </w:r>
        </w:del>
      </w:ins>
    </w:p>
    <w:p w:rsidR="00743B33" w:rsidRDefault="00D20E06">
      <w:pPr>
        <w:ind w:left="540"/>
        <w:rPr>
          <w:ins w:id="31239" w:author="Author"/>
          <w:del w:id="31240" w:author="Author"/>
          <w:rFonts w:ascii="Calibri" w:hAnsi="Calibri"/>
          <w:sz w:val="20"/>
          <w:szCs w:val="20"/>
          <w:lang w:val="en-US"/>
        </w:rPr>
      </w:pPr>
      <w:ins w:id="31241" w:author="Author">
        <w:del w:id="31242" w:author="Author">
          <w:r>
            <w:rPr>
              <w:rFonts w:ascii="Calibri" w:hAnsi="Calibri"/>
              <w:sz w:val="20"/>
              <w:szCs w:val="20"/>
              <w:lang w:val="en-US"/>
            </w:rPr>
            <w:delText xml:space="preserve">    }</w:delText>
          </w:r>
        </w:del>
      </w:ins>
    </w:p>
    <w:p w:rsidR="00743B33" w:rsidRDefault="00D20E06">
      <w:pPr>
        <w:ind w:left="540"/>
        <w:rPr>
          <w:ins w:id="31243" w:author="Author"/>
          <w:del w:id="31244" w:author="Author"/>
          <w:rFonts w:ascii="Calibri" w:hAnsi="Calibri"/>
          <w:sz w:val="20"/>
          <w:szCs w:val="20"/>
          <w:lang w:val="en-US"/>
        </w:rPr>
      </w:pPr>
      <w:ins w:id="31245" w:author="Author">
        <w:del w:id="31246" w:author="Author">
          <w:r>
            <w:rPr>
              <w:rFonts w:ascii="Calibri" w:hAnsi="Calibri"/>
              <w:sz w:val="20"/>
              <w:szCs w:val="20"/>
              <w:lang w:val="en-US"/>
            </w:rPr>
            <w:delText>}</w:delText>
          </w:r>
        </w:del>
      </w:ins>
    </w:p>
    <w:p w:rsidR="00743B33" w:rsidRDefault="00743B33">
      <w:pPr>
        <w:ind w:left="540"/>
        <w:rPr>
          <w:ins w:id="31247" w:author="Author"/>
          <w:del w:id="31248" w:author="Author"/>
          <w:rFonts w:ascii="Calibri" w:hAnsi="Calibri"/>
          <w:sz w:val="20"/>
          <w:szCs w:val="20"/>
          <w:lang w:val="en-US"/>
        </w:rPr>
      </w:pPr>
    </w:p>
    <w:p w:rsidR="00743B33" w:rsidRDefault="00D20E06">
      <w:pPr>
        <w:ind w:left="540"/>
        <w:rPr>
          <w:ins w:id="31249" w:author="Author"/>
          <w:del w:id="31250" w:author="Author"/>
          <w:rFonts w:ascii="Calibri" w:hAnsi="Calibri"/>
          <w:b/>
          <w:sz w:val="20"/>
          <w:szCs w:val="20"/>
          <w:lang w:val="en-US"/>
        </w:rPr>
      </w:pPr>
      <w:ins w:id="31251" w:author="Author">
        <w:del w:id="31252" w:author="Author">
          <w:r>
            <w:rPr>
              <w:rFonts w:ascii="Calibri" w:hAnsi="Calibri"/>
              <w:b/>
              <w:sz w:val="20"/>
              <w:szCs w:val="20"/>
              <w:lang w:val="en-US"/>
            </w:rPr>
            <w:delText>Rationale:</w:delText>
          </w:r>
        </w:del>
      </w:ins>
    </w:p>
    <w:p w:rsidR="00743B33" w:rsidRDefault="00D20E06">
      <w:pPr>
        <w:ind w:left="540"/>
        <w:rPr>
          <w:ins w:id="31253" w:author="Author"/>
          <w:del w:id="31254" w:author="Author"/>
          <w:rFonts w:ascii="Calibri" w:hAnsi="Calibri"/>
          <w:sz w:val="20"/>
          <w:szCs w:val="20"/>
          <w:lang w:val="en-US"/>
        </w:rPr>
      </w:pPr>
      <w:ins w:id="31255" w:author="Author">
        <w:del w:id="31256" w:author="Author">
          <w:r>
            <w:rPr>
              <w:rFonts w:ascii="Calibri" w:hAnsi="Calibri"/>
              <w:sz w:val="20"/>
              <w:szCs w:val="20"/>
              <w:lang w:val="en-US"/>
            </w:rPr>
            <w:delText>No required.</w:delText>
          </w:r>
        </w:del>
      </w:ins>
    </w:p>
    <w:p w:rsidR="00743B33" w:rsidRDefault="00D20E06">
      <w:pPr>
        <w:pStyle w:val="Heading3"/>
        <w:rPr>
          <w:ins w:id="31257" w:author="Author"/>
          <w:del w:id="31258" w:author="Author"/>
        </w:rPr>
      </w:pPr>
      <w:bookmarkStart w:id="31259" w:name="_Toc491674536"/>
      <w:ins w:id="31260" w:author="Author">
        <w:del w:id="31261" w:author="Author">
          <w:r>
            <w:delText>Rules_Project_0066</w:delText>
          </w:r>
          <w:bookmarkEnd w:id="31259"/>
        </w:del>
      </w:ins>
    </w:p>
    <w:p w:rsidR="00743B33" w:rsidRDefault="00D20E06">
      <w:pPr>
        <w:ind w:left="540"/>
        <w:rPr>
          <w:ins w:id="31262" w:author="Author"/>
          <w:del w:id="31263" w:author="Author"/>
          <w:rFonts w:ascii="Calibri" w:hAnsi="Calibri"/>
          <w:b/>
          <w:sz w:val="20"/>
          <w:szCs w:val="20"/>
          <w:lang w:val="en-US"/>
        </w:rPr>
      </w:pPr>
      <w:ins w:id="31264" w:author="Author">
        <w:del w:id="31265" w:author="Author">
          <w:r>
            <w:rPr>
              <w:rFonts w:ascii="Calibri" w:hAnsi="Calibri"/>
              <w:b/>
              <w:sz w:val="20"/>
              <w:szCs w:val="20"/>
              <w:lang w:val="en-US"/>
            </w:rPr>
            <w:delText>Rule:</w:delText>
          </w:r>
        </w:del>
      </w:ins>
    </w:p>
    <w:p w:rsidR="00743B33" w:rsidRDefault="00D20E06">
      <w:pPr>
        <w:ind w:left="540"/>
        <w:rPr>
          <w:ins w:id="31266" w:author="Author"/>
          <w:del w:id="31267" w:author="Author"/>
          <w:rFonts w:ascii="Calibri" w:hAnsi="Calibri"/>
          <w:sz w:val="20"/>
          <w:szCs w:val="20"/>
          <w:lang w:val="en-US"/>
        </w:rPr>
      </w:pPr>
      <w:ins w:id="31268" w:author="Author">
        <w:del w:id="31269" w:author="Author">
          <w:r>
            <w:rPr>
              <w:rFonts w:ascii="Calibri" w:hAnsi="Calibri"/>
              <w:sz w:val="20"/>
              <w:szCs w:val="20"/>
              <w:lang w:val="en-US"/>
            </w:rPr>
            <w:delText>Name your VS.NET application configuration file as App.Config, and include it in the project.</w:delText>
          </w:r>
        </w:del>
      </w:ins>
    </w:p>
    <w:p w:rsidR="00743B33" w:rsidRDefault="00743B33">
      <w:pPr>
        <w:ind w:left="540"/>
        <w:rPr>
          <w:ins w:id="31270" w:author="Author"/>
          <w:del w:id="31271" w:author="Author"/>
          <w:rFonts w:ascii="Calibri" w:hAnsi="Calibri"/>
          <w:sz w:val="20"/>
          <w:szCs w:val="20"/>
          <w:lang w:val="en-US"/>
        </w:rPr>
      </w:pPr>
    </w:p>
    <w:p w:rsidR="00743B33" w:rsidRDefault="00D20E06">
      <w:pPr>
        <w:ind w:left="540"/>
        <w:rPr>
          <w:ins w:id="31272" w:author="Author"/>
          <w:del w:id="31273" w:author="Author"/>
          <w:rFonts w:ascii="Calibri" w:hAnsi="Calibri"/>
          <w:b/>
          <w:sz w:val="20"/>
          <w:szCs w:val="20"/>
          <w:lang w:val="en-US"/>
        </w:rPr>
      </w:pPr>
      <w:ins w:id="31274" w:author="Author">
        <w:del w:id="31275" w:author="Author">
          <w:r>
            <w:rPr>
              <w:rFonts w:ascii="Calibri" w:hAnsi="Calibri"/>
              <w:b/>
              <w:sz w:val="20"/>
              <w:szCs w:val="20"/>
              <w:lang w:val="en-US"/>
            </w:rPr>
            <w:delText>Example:</w:delText>
          </w:r>
        </w:del>
      </w:ins>
    </w:p>
    <w:p w:rsidR="00743B33" w:rsidRDefault="00D20E06">
      <w:pPr>
        <w:ind w:left="540"/>
        <w:rPr>
          <w:ins w:id="31276" w:author="Author"/>
          <w:del w:id="31277" w:author="Author"/>
          <w:rFonts w:ascii="Calibri" w:hAnsi="Calibri"/>
          <w:sz w:val="20"/>
          <w:szCs w:val="20"/>
          <w:lang w:val="en-US"/>
        </w:rPr>
      </w:pPr>
      <w:ins w:id="31278" w:author="Author">
        <w:del w:id="31279" w:author="Author">
          <w:r>
            <w:rPr>
              <w:rFonts w:ascii="Calibri" w:hAnsi="Calibri"/>
              <w:sz w:val="20"/>
              <w:szCs w:val="20"/>
              <w:lang w:val="en-US"/>
            </w:rPr>
            <w:delText>No required</w:delText>
          </w:r>
        </w:del>
      </w:ins>
    </w:p>
    <w:p w:rsidR="00743B33" w:rsidRDefault="00743B33">
      <w:pPr>
        <w:ind w:left="540"/>
        <w:rPr>
          <w:ins w:id="31280" w:author="Author"/>
          <w:del w:id="31281" w:author="Author"/>
          <w:rFonts w:ascii="Calibri" w:hAnsi="Calibri"/>
          <w:sz w:val="20"/>
          <w:szCs w:val="20"/>
          <w:lang w:val="en-US"/>
        </w:rPr>
      </w:pPr>
    </w:p>
    <w:p w:rsidR="00743B33" w:rsidRDefault="00D20E06">
      <w:pPr>
        <w:ind w:left="540"/>
        <w:rPr>
          <w:ins w:id="31282" w:author="Author"/>
          <w:del w:id="31283" w:author="Author"/>
          <w:rFonts w:ascii="Calibri" w:hAnsi="Calibri"/>
          <w:b/>
          <w:sz w:val="20"/>
          <w:szCs w:val="20"/>
          <w:lang w:val="en-US"/>
        </w:rPr>
      </w:pPr>
      <w:ins w:id="31284" w:author="Author">
        <w:del w:id="31285" w:author="Author">
          <w:r>
            <w:rPr>
              <w:rFonts w:ascii="Calibri" w:hAnsi="Calibri"/>
              <w:b/>
              <w:sz w:val="20"/>
              <w:szCs w:val="20"/>
              <w:lang w:val="en-US"/>
            </w:rPr>
            <w:delText>Rationale:</w:delText>
          </w:r>
        </w:del>
      </w:ins>
    </w:p>
    <w:p w:rsidR="00743B33" w:rsidRDefault="00D20E06">
      <w:pPr>
        <w:ind w:left="540"/>
        <w:rPr>
          <w:ins w:id="31286" w:author="Author"/>
          <w:del w:id="31287" w:author="Author"/>
          <w:rFonts w:ascii="Calibri" w:hAnsi="Calibri"/>
          <w:sz w:val="20"/>
          <w:szCs w:val="20"/>
          <w:lang w:val="en-US"/>
        </w:rPr>
      </w:pPr>
      <w:ins w:id="31288" w:author="Author">
        <w:del w:id="31289" w:author="Author">
          <w:r>
            <w:rPr>
              <w:rFonts w:ascii="Calibri" w:hAnsi="Calibri"/>
              <w:sz w:val="20"/>
              <w:szCs w:val="20"/>
              <w:lang w:val="en-US"/>
            </w:rPr>
            <w:delText>No required.</w:delText>
          </w:r>
        </w:del>
      </w:ins>
    </w:p>
    <w:p w:rsidR="00743B33" w:rsidRDefault="00743B33" w:rsidP="00743B33">
      <w:pPr>
        <w:rPr>
          <w:ins w:id="31290" w:author="Author"/>
          <w:del w:id="31291" w:author="Author"/>
        </w:rPr>
        <w:pPrChange w:id="31292" w:author="Author">
          <w:pPr>
            <w:pStyle w:val="Heading2"/>
          </w:pPr>
        </w:pPrChange>
      </w:pPr>
    </w:p>
    <w:p w:rsidR="00743B33" w:rsidRDefault="00D20E06" w:rsidP="00743B33">
      <w:pPr>
        <w:pStyle w:val="Heading1"/>
        <w:rPr>
          <w:ins w:id="31293" w:author="Author"/>
          <w:del w:id="31294" w:author="Author"/>
        </w:rPr>
        <w:pPrChange w:id="31295" w:author="Author">
          <w:pPr>
            <w:pStyle w:val="Heading2"/>
          </w:pPr>
        </w:pPrChange>
      </w:pPr>
      <w:ins w:id="31296" w:author="Author">
        <w:del w:id="31297" w:author="Author">
          <w:r>
            <w:delText>Framework Specific Guidelines</w:delText>
          </w:r>
        </w:del>
      </w:ins>
    </w:p>
    <w:p w:rsidR="00743B33" w:rsidRDefault="00743B33" w:rsidP="00743B33">
      <w:pPr>
        <w:jc w:val="both"/>
        <w:rPr>
          <w:ins w:id="31298" w:author="Author"/>
          <w:del w:id="31299" w:author="Author"/>
          <w:rFonts w:ascii="Calibri" w:hAnsi="Calibri"/>
          <w:sz w:val="20"/>
          <w:szCs w:val="20"/>
          <w:lang w:val="en-US"/>
        </w:rPr>
        <w:pPrChange w:id="31300" w:author="Author">
          <w:pPr>
            <w:ind w:left="540"/>
            <w:jc w:val="both"/>
          </w:pPr>
        </w:pPrChange>
      </w:pPr>
    </w:p>
    <w:p w:rsidR="00743B33" w:rsidRPr="00743B33" w:rsidRDefault="00D20E06" w:rsidP="00743B33">
      <w:pPr>
        <w:rPr>
          <w:del w:id="31301" w:author="Author"/>
          <w:rFonts w:ascii="Calibri" w:hAnsi="Calibri"/>
          <w:sz w:val="20"/>
          <w:szCs w:val="20"/>
          <w:lang w:val="en-US"/>
          <w:rPrChange w:id="31302" w:author="Author">
            <w:rPr>
              <w:del w:id="31303" w:author="Author"/>
              <w:rFonts w:ascii="Trebuchet MS" w:hAnsi="Trebuchet MS"/>
              <w:b/>
              <w:lang w:val="en-US"/>
            </w:rPr>
          </w:rPrChange>
        </w:rPr>
        <w:pPrChange w:id="31304" w:author="Author">
          <w:pPr>
            <w:ind w:left="540"/>
          </w:pPr>
        </w:pPrChange>
      </w:pPr>
      <w:del w:id="31305" w:author="Author">
        <w:r>
          <w:rPr>
            <w:rFonts w:ascii="Calibri" w:hAnsi="Calibri"/>
            <w:sz w:val="20"/>
            <w:szCs w:val="20"/>
            <w:lang w:val="en-US"/>
            <w:rPrChange w:id="31306" w:author="Author">
              <w:rPr>
                <w:rFonts w:ascii="Trebuchet MS" w:hAnsi="Trebuchet MS"/>
                <w:b/>
                <w:lang w:val="en-US"/>
              </w:rPr>
            </w:rPrChange>
          </w:rPr>
          <w:delText>Rule:</w:delText>
        </w:r>
      </w:del>
    </w:p>
    <w:p w:rsidR="00743B33" w:rsidRPr="00743B33" w:rsidRDefault="00D20E06" w:rsidP="00743B33">
      <w:pPr>
        <w:rPr>
          <w:del w:id="31307" w:author="Author"/>
          <w:rFonts w:ascii="Calibri" w:hAnsi="Calibri"/>
          <w:sz w:val="20"/>
          <w:szCs w:val="20"/>
          <w:rPrChange w:id="31308" w:author="Author">
            <w:rPr>
              <w:del w:id="31309" w:author="Author"/>
              <w:rFonts w:ascii="Trebuchet MS" w:hAnsi="Trebuchet MS"/>
              <w:sz w:val="20"/>
              <w:szCs w:val="20"/>
            </w:rPr>
          </w:rPrChange>
        </w:rPr>
        <w:pPrChange w:id="31310" w:author="Author">
          <w:pPr>
            <w:ind w:left="540"/>
          </w:pPr>
        </w:pPrChange>
      </w:pPr>
      <w:del w:id="31311" w:author="Author">
        <w:r>
          <w:rPr>
            <w:rFonts w:ascii="Calibri" w:hAnsi="Calibri"/>
            <w:sz w:val="20"/>
            <w:szCs w:val="20"/>
            <w:rPrChange w:id="31312" w:author="Author">
              <w:rPr>
                <w:rFonts w:ascii="Trebuchet MS" w:hAnsi="Trebuchet MS"/>
                <w:sz w:val="20"/>
                <w:szCs w:val="20"/>
              </w:rPr>
            </w:rPrChange>
          </w:rPr>
          <w:delText>Avoid wastage of bytes by aligning variables in memory:</w:delText>
        </w:r>
      </w:del>
    </w:p>
    <w:p w:rsidR="00743B33" w:rsidRPr="00743B33" w:rsidRDefault="00D20E06" w:rsidP="00743B33">
      <w:pPr>
        <w:numPr>
          <w:ilvl w:val="0"/>
          <w:numId w:val="28"/>
        </w:numPr>
        <w:ind w:left="740" w:hanging="400"/>
        <w:rPr>
          <w:del w:id="31313" w:author="Author"/>
          <w:rFonts w:ascii="Calibri" w:hAnsi="Calibri"/>
          <w:sz w:val="20"/>
          <w:szCs w:val="20"/>
          <w:rPrChange w:id="31314" w:author="Author">
            <w:rPr>
              <w:del w:id="31315" w:author="Author"/>
              <w:rFonts w:ascii="Trebuchet MS" w:hAnsi="Trebuchet MS"/>
              <w:sz w:val="20"/>
              <w:szCs w:val="20"/>
            </w:rPr>
          </w:rPrChange>
        </w:rPr>
        <w:pPrChange w:id="31316" w:author="Author">
          <w:pPr>
            <w:numPr>
              <w:numId w:val="28"/>
            </w:numPr>
            <w:ind w:left="1280" w:hanging="400"/>
          </w:pPr>
        </w:pPrChange>
      </w:pPr>
      <w:del w:id="31317" w:author="Author">
        <w:r>
          <w:rPr>
            <w:rFonts w:ascii="Calibri" w:hAnsi="Calibri"/>
            <w:sz w:val="20"/>
            <w:szCs w:val="20"/>
            <w:rPrChange w:id="31318" w:author="Author">
              <w:rPr>
                <w:rFonts w:ascii="Trebuchet MS" w:hAnsi="Trebuchet MS"/>
                <w:sz w:val="20"/>
                <w:szCs w:val="20"/>
              </w:rPr>
            </w:rPrChange>
          </w:rPr>
          <w:delText xml:space="preserve">16-bit </w:delText>
        </w:r>
        <w:r>
          <w:rPr>
            <w:rFonts w:ascii="Calibri" w:hAnsi="Calibri"/>
            <w:sz w:val="20"/>
            <w:szCs w:val="20"/>
            <w:rPrChange w:id="31319" w:author="Author">
              <w:rPr>
                <w:rFonts w:ascii="Trebuchet MS" w:hAnsi="Trebuchet MS"/>
                <w:sz w:val="20"/>
                <w:szCs w:val="20"/>
              </w:rPr>
            </w:rPrChange>
          </w:rPr>
          <w:delText>variables have to be located at an address divisible by 2.</w:delText>
        </w:r>
      </w:del>
    </w:p>
    <w:p w:rsidR="00743B33" w:rsidRPr="00743B33" w:rsidRDefault="00D20E06" w:rsidP="00743B33">
      <w:pPr>
        <w:numPr>
          <w:ilvl w:val="0"/>
          <w:numId w:val="28"/>
        </w:numPr>
        <w:ind w:left="740" w:hanging="400"/>
        <w:rPr>
          <w:del w:id="31320" w:author="Author"/>
          <w:rFonts w:ascii="Calibri" w:hAnsi="Calibri"/>
          <w:sz w:val="20"/>
          <w:szCs w:val="20"/>
          <w:rPrChange w:id="31321" w:author="Author">
            <w:rPr>
              <w:del w:id="31322" w:author="Author"/>
              <w:rFonts w:ascii="Trebuchet MS" w:hAnsi="Trebuchet MS"/>
              <w:sz w:val="20"/>
              <w:szCs w:val="20"/>
            </w:rPr>
          </w:rPrChange>
        </w:rPr>
        <w:pPrChange w:id="31323" w:author="Author">
          <w:pPr>
            <w:numPr>
              <w:numId w:val="28"/>
            </w:numPr>
            <w:ind w:left="1280" w:hanging="400"/>
          </w:pPr>
        </w:pPrChange>
      </w:pPr>
      <w:del w:id="31324" w:author="Author">
        <w:r>
          <w:rPr>
            <w:rFonts w:ascii="Calibri" w:hAnsi="Calibri"/>
            <w:sz w:val="20"/>
            <w:szCs w:val="20"/>
            <w:rPrChange w:id="31325" w:author="Author">
              <w:rPr>
                <w:rFonts w:ascii="Trebuchet MS" w:hAnsi="Trebuchet MS"/>
                <w:sz w:val="20"/>
                <w:szCs w:val="20"/>
              </w:rPr>
            </w:rPrChange>
          </w:rPr>
          <w:delText>32-bit variables have to be located at an address divisible by 4.</w:delText>
        </w:r>
      </w:del>
    </w:p>
    <w:p w:rsidR="00743B33" w:rsidRPr="00743B33" w:rsidRDefault="00D20E06" w:rsidP="00743B33">
      <w:pPr>
        <w:rPr>
          <w:del w:id="31326" w:author="Author"/>
          <w:rFonts w:ascii="Calibri" w:hAnsi="Calibri"/>
          <w:sz w:val="20"/>
          <w:szCs w:val="20"/>
          <w:rPrChange w:id="31327" w:author="Author">
            <w:rPr>
              <w:del w:id="31328" w:author="Author"/>
              <w:rFonts w:ascii="Trebuchet MS" w:hAnsi="Trebuchet MS"/>
              <w:sz w:val="20"/>
              <w:szCs w:val="20"/>
            </w:rPr>
          </w:rPrChange>
        </w:rPr>
        <w:pPrChange w:id="31329" w:author="Author">
          <w:pPr>
            <w:ind w:left="540"/>
          </w:pPr>
        </w:pPrChange>
      </w:pPr>
      <w:del w:id="31330" w:author="Author">
        <w:r>
          <w:rPr>
            <w:rFonts w:ascii="Calibri" w:hAnsi="Calibri"/>
            <w:sz w:val="20"/>
            <w:szCs w:val="20"/>
            <w:rPrChange w:id="31331" w:author="Author">
              <w:rPr>
                <w:rFonts w:ascii="Trebuchet MS" w:hAnsi="Trebuchet MS"/>
                <w:sz w:val="20"/>
                <w:szCs w:val="20"/>
              </w:rPr>
            </w:rPrChange>
          </w:rPr>
          <w:delText>It is recommended to sort by size (e.g. first all pointers, then all 32-bit variables, then all 16-bit variables and then all 8-bit</w:delText>
        </w:r>
        <w:r>
          <w:rPr>
            <w:rFonts w:ascii="Calibri" w:hAnsi="Calibri"/>
            <w:sz w:val="20"/>
            <w:szCs w:val="20"/>
            <w:rPrChange w:id="31332" w:author="Author">
              <w:rPr>
                <w:rFonts w:ascii="Trebuchet MS" w:hAnsi="Trebuchet MS"/>
                <w:sz w:val="20"/>
                <w:szCs w:val="20"/>
              </w:rPr>
            </w:rPrChange>
          </w:rPr>
          <w:delText xml:space="preserve"> variables).</w:delText>
        </w:r>
      </w:del>
    </w:p>
    <w:p w:rsidR="00743B33" w:rsidRPr="00743B33" w:rsidRDefault="00743B33" w:rsidP="00743B33">
      <w:pPr>
        <w:rPr>
          <w:del w:id="31333" w:author="Author"/>
          <w:rFonts w:ascii="Calibri" w:hAnsi="Calibri"/>
          <w:sz w:val="20"/>
          <w:szCs w:val="20"/>
          <w:rPrChange w:id="31334" w:author="Author">
            <w:rPr>
              <w:del w:id="31335" w:author="Author"/>
              <w:rFonts w:ascii="Trebuchet MS" w:hAnsi="Trebuchet MS"/>
              <w:sz w:val="20"/>
              <w:szCs w:val="20"/>
            </w:rPr>
          </w:rPrChange>
        </w:rPr>
        <w:pPrChange w:id="31336" w:author="Author">
          <w:pPr>
            <w:ind w:left="540"/>
          </w:pPr>
        </w:pPrChange>
      </w:pPr>
    </w:p>
    <w:p w:rsidR="00743B33" w:rsidRPr="00743B33" w:rsidRDefault="00D20E06" w:rsidP="00743B33">
      <w:pPr>
        <w:rPr>
          <w:del w:id="31337" w:author="Author"/>
          <w:rFonts w:ascii="Calibri" w:hAnsi="Calibri"/>
          <w:sz w:val="20"/>
          <w:szCs w:val="20"/>
          <w:rPrChange w:id="31338" w:author="Author">
            <w:rPr>
              <w:del w:id="31339" w:author="Author"/>
              <w:rFonts w:ascii="Trebuchet MS" w:hAnsi="Trebuchet MS"/>
              <w:sz w:val="20"/>
              <w:szCs w:val="20"/>
            </w:rPr>
          </w:rPrChange>
        </w:rPr>
        <w:pPrChange w:id="31340" w:author="Author">
          <w:pPr>
            <w:ind w:left="540"/>
          </w:pPr>
        </w:pPrChange>
      </w:pPr>
      <w:del w:id="31341" w:author="Author">
        <w:r>
          <w:rPr>
            <w:rFonts w:ascii="Calibri" w:hAnsi="Calibri"/>
            <w:sz w:val="20"/>
            <w:szCs w:val="20"/>
            <w:rPrChange w:id="31342" w:author="Author">
              <w:rPr>
                <w:rFonts w:ascii="Trebuchet MS" w:hAnsi="Trebuchet MS"/>
                <w:sz w:val="20"/>
                <w:szCs w:val="20"/>
              </w:rPr>
            </w:rPrChange>
          </w:rPr>
          <w:delText>* Note: Pointers are 32-bit sized (also uint8*)</w:delText>
        </w:r>
      </w:del>
    </w:p>
    <w:p w:rsidR="00743B33" w:rsidRPr="00743B33" w:rsidRDefault="00743B33" w:rsidP="00743B33">
      <w:pPr>
        <w:rPr>
          <w:del w:id="31343" w:author="Author"/>
          <w:rFonts w:ascii="Calibri" w:hAnsi="Calibri"/>
          <w:sz w:val="20"/>
          <w:szCs w:val="20"/>
          <w:rPrChange w:id="31344" w:author="Author">
            <w:rPr>
              <w:del w:id="31345" w:author="Author"/>
              <w:rFonts w:ascii="Trebuchet MS" w:hAnsi="Trebuchet MS"/>
              <w:sz w:val="20"/>
              <w:szCs w:val="20"/>
            </w:rPr>
          </w:rPrChange>
        </w:rPr>
        <w:pPrChange w:id="31346" w:author="Author">
          <w:pPr>
            <w:ind w:left="540"/>
          </w:pPr>
        </w:pPrChange>
      </w:pPr>
    </w:p>
    <w:p w:rsidR="00743B33" w:rsidRPr="00743B33" w:rsidRDefault="00D20E06" w:rsidP="00743B33">
      <w:pPr>
        <w:rPr>
          <w:del w:id="31347" w:author="Author"/>
          <w:rFonts w:ascii="Calibri" w:hAnsi="Calibri"/>
          <w:b/>
          <w:sz w:val="20"/>
          <w:szCs w:val="20"/>
          <w:lang w:val="en-US"/>
          <w:rPrChange w:id="31348" w:author="Author">
            <w:rPr>
              <w:del w:id="31349" w:author="Author"/>
              <w:rFonts w:ascii="Trebuchet MS" w:hAnsi="Trebuchet MS"/>
              <w:b/>
              <w:lang w:val="en-US"/>
            </w:rPr>
          </w:rPrChange>
        </w:rPr>
        <w:pPrChange w:id="31350" w:author="Author">
          <w:pPr>
            <w:ind w:left="540"/>
          </w:pPr>
        </w:pPrChange>
      </w:pPr>
      <w:del w:id="31351" w:author="Author">
        <w:r>
          <w:rPr>
            <w:rFonts w:ascii="Calibri" w:hAnsi="Calibri"/>
            <w:b/>
            <w:sz w:val="20"/>
            <w:szCs w:val="20"/>
            <w:lang w:val="en-US"/>
            <w:rPrChange w:id="31352" w:author="Author">
              <w:rPr>
                <w:rFonts w:ascii="Trebuchet MS" w:hAnsi="Trebuchet MS"/>
                <w:b/>
                <w:lang w:val="en-US"/>
              </w:rPr>
            </w:rPrChange>
          </w:rPr>
          <w:delText>Example:</w:delText>
        </w:r>
      </w:del>
    </w:p>
    <w:p w:rsidR="00743B33" w:rsidRPr="00743B33" w:rsidRDefault="00D20E06" w:rsidP="00743B33">
      <w:pPr>
        <w:rPr>
          <w:del w:id="31353" w:author="Author"/>
          <w:rFonts w:ascii="Calibri" w:hAnsi="Calibri"/>
          <w:sz w:val="20"/>
          <w:szCs w:val="20"/>
          <w:lang w:val="en-US"/>
          <w:rPrChange w:id="31354" w:author="Author">
            <w:rPr>
              <w:del w:id="31355" w:author="Author"/>
              <w:rFonts w:ascii="Trebuchet MS" w:hAnsi="Trebuchet MS"/>
              <w:sz w:val="20"/>
              <w:lang w:val="en-US"/>
            </w:rPr>
          </w:rPrChange>
        </w:rPr>
        <w:pPrChange w:id="31356" w:author="Author">
          <w:pPr>
            <w:ind w:left="540"/>
          </w:pPr>
        </w:pPrChange>
      </w:pPr>
      <w:del w:id="31357" w:author="Author">
        <w:r>
          <w:rPr>
            <w:rFonts w:ascii="Calibri" w:hAnsi="Calibri"/>
            <w:sz w:val="20"/>
            <w:szCs w:val="20"/>
            <w:lang w:val="en-US"/>
            <w:rPrChange w:id="31358" w:author="Author">
              <w:rPr>
                <w:rFonts w:ascii="Trebuchet MS" w:hAnsi="Trebuchet MS"/>
                <w:sz w:val="20"/>
                <w:lang w:val="en-US"/>
              </w:rPr>
            </w:rPrChange>
          </w:rPr>
          <w:delText>1)</w:delText>
        </w:r>
      </w:del>
    </w:p>
    <w:p w:rsidR="00743B33" w:rsidRPr="00743B33" w:rsidRDefault="00D20E06" w:rsidP="00743B33">
      <w:pPr>
        <w:rPr>
          <w:del w:id="31359" w:author="Author"/>
          <w:rFonts w:ascii="Calibri" w:hAnsi="Calibri"/>
          <w:sz w:val="20"/>
          <w:szCs w:val="20"/>
          <w:rPrChange w:id="31360" w:author="Author">
            <w:rPr>
              <w:del w:id="31361" w:author="Author"/>
              <w:rFonts w:ascii="Trebuchet MS" w:hAnsi="Trebuchet MS"/>
              <w:sz w:val="20"/>
              <w:szCs w:val="20"/>
            </w:rPr>
          </w:rPrChange>
        </w:rPr>
        <w:pPrChange w:id="31362" w:author="Author">
          <w:pPr>
            <w:ind w:left="540"/>
          </w:pPr>
        </w:pPrChange>
      </w:pPr>
      <w:del w:id="31363" w:author="Author">
        <w:r>
          <w:rPr>
            <w:rFonts w:ascii="Calibri" w:hAnsi="Calibri"/>
            <w:sz w:val="20"/>
            <w:szCs w:val="20"/>
            <w:rPrChange w:id="31364" w:author="Author">
              <w:rPr>
                <w:rFonts w:ascii="Trebuchet MS" w:hAnsi="Trebuchet MS"/>
                <w:sz w:val="20"/>
                <w:szCs w:val="20"/>
              </w:rPr>
            </w:rPrChange>
          </w:rPr>
          <w:delText>/* Compliant */</w:delText>
        </w:r>
      </w:del>
    </w:p>
    <w:p w:rsidR="00743B33" w:rsidRPr="00743B33" w:rsidRDefault="00D20E06" w:rsidP="00743B33">
      <w:pPr>
        <w:rPr>
          <w:del w:id="31365" w:author="Author"/>
          <w:rFonts w:ascii="Calibri" w:hAnsi="Calibri" w:cs="Courier New"/>
          <w:sz w:val="20"/>
          <w:szCs w:val="20"/>
          <w:rPrChange w:id="31366" w:author="Author">
            <w:rPr>
              <w:del w:id="31367" w:author="Author"/>
              <w:rFonts w:ascii="Courier New" w:hAnsi="Courier New" w:cs="Courier New"/>
              <w:sz w:val="20"/>
              <w:szCs w:val="20"/>
            </w:rPr>
          </w:rPrChange>
        </w:rPr>
        <w:pPrChange w:id="31368" w:author="Author">
          <w:pPr>
            <w:ind w:left="540"/>
          </w:pPr>
        </w:pPrChange>
      </w:pPr>
      <w:del w:id="31369" w:author="Author">
        <w:r>
          <w:rPr>
            <w:rFonts w:ascii="Calibri" w:hAnsi="Calibri" w:cs="Courier New"/>
            <w:sz w:val="20"/>
            <w:szCs w:val="20"/>
            <w:rPrChange w:id="31370" w:author="Author">
              <w:rPr>
                <w:rFonts w:ascii="Courier New" w:hAnsi="Courier New" w:cs="Courier New"/>
                <w:sz w:val="20"/>
                <w:szCs w:val="20"/>
              </w:rPr>
            </w:rPrChange>
          </w:rPr>
          <w:delText>uint16* XYZ_adrData_pu16;</w:delText>
        </w:r>
      </w:del>
    </w:p>
    <w:p w:rsidR="00743B33" w:rsidRPr="00743B33" w:rsidRDefault="00D20E06" w:rsidP="00743B33">
      <w:pPr>
        <w:rPr>
          <w:del w:id="31371" w:author="Author"/>
          <w:rFonts w:ascii="Calibri" w:hAnsi="Calibri" w:cs="Courier New"/>
          <w:sz w:val="20"/>
          <w:szCs w:val="20"/>
          <w:rPrChange w:id="31372" w:author="Author">
            <w:rPr>
              <w:del w:id="31373" w:author="Author"/>
              <w:rFonts w:ascii="Courier New" w:hAnsi="Courier New" w:cs="Courier New"/>
              <w:sz w:val="20"/>
              <w:szCs w:val="20"/>
            </w:rPr>
          </w:rPrChange>
        </w:rPr>
        <w:pPrChange w:id="31374" w:author="Author">
          <w:pPr>
            <w:ind w:left="540"/>
          </w:pPr>
        </w:pPrChange>
      </w:pPr>
      <w:del w:id="31375" w:author="Author">
        <w:r>
          <w:rPr>
            <w:rFonts w:ascii="Calibri" w:hAnsi="Calibri" w:cs="Courier New"/>
            <w:sz w:val="20"/>
            <w:szCs w:val="20"/>
            <w:rPrChange w:id="31376" w:author="Author">
              <w:rPr>
                <w:rFonts w:ascii="Courier New" w:hAnsi="Courier New" w:cs="Courier New"/>
                <w:sz w:val="20"/>
                <w:szCs w:val="20"/>
              </w:rPr>
            </w:rPrChange>
          </w:rPr>
          <w:delText>uint16 XYZ_stMachine1_u16;</w:delText>
        </w:r>
      </w:del>
    </w:p>
    <w:p w:rsidR="00743B33" w:rsidRPr="00743B33" w:rsidRDefault="00D20E06" w:rsidP="00743B33">
      <w:pPr>
        <w:rPr>
          <w:del w:id="31377" w:author="Author"/>
          <w:rFonts w:ascii="Calibri" w:hAnsi="Calibri" w:cs="Courier New"/>
          <w:sz w:val="20"/>
          <w:szCs w:val="20"/>
          <w:rPrChange w:id="31378" w:author="Author">
            <w:rPr>
              <w:del w:id="31379" w:author="Author"/>
              <w:rFonts w:ascii="Courier New" w:hAnsi="Courier New" w:cs="Courier New"/>
              <w:sz w:val="20"/>
              <w:szCs w:val="20"/>
            </w:rPr>
          </w:rPrChange>
        </w:rPr>
        <w:pPrChange w:id="31380" w:author="Author">
          <w:pPr>
            <w:ind w:left="540"/>
          </w:pPr>
        </w:pPrChange>
      </w:pPr>
      <w:del w:id="31381" w:author="Author">
        <w:r>
          <w:rPr>
            <w:rFonts w:ascii="Calibri" w:hAnsi="Calibri" w:cs="Courier New"/>
            <w:sz w:val="20"/>
            <w:szCs w:val="20"/>
            <w:rPrChange w:id="31382" w:author="Author">
              <w:rPr>
                <w:rFonts w:ascii="Courier New" w:hAnsi="Courier New" w:cs="Courier New"/>
                <w:sz w:val="20"/>
                <w:szCs w:val="20"/>
              </w:rPr>
            </w:rPrChange>
          </w:rPr>
          <w:delText>uint8 XYZ_xTestval1_u8;</w:delText>
        </w:r>
      </w:del>
    </w:p>
    <w:p w:rsidR="00743B33" w:rsidRPr="00743B33" w:rsidRDefault="00D20E06" w:rsidP="00743B33">
      <w:pPr>
        <w:rPr>
          <w:del w:id="31383" w:author="Author"/>
          <w:rFonts w:ascii="Calibri" w:hAnsi="Calibri" w:cs="Courier New"/>
          <w:sz w:val="20"/>
          <w:szCs w:val="20"/>
          <w:rPrChange w:id="31384" w:author="Author">
            <w:rPr>
              <w:del w:id="31385" w:author="Author"/>
              <w:rFonts w:ascii="Courier New" w:hAnsi="Courier New" w:cs="Courier New"/>
              <w:sz w:val="20"/>
              <w:szCs w:val="20"/>
            </w:rPr>
          </w:rPrChange>
        </w:rPr>
        <w:pPrChange w:id="31386" w:author="Author">
          <w:pPr>
            <w:ind w:left="540"/>
          </w:pPr>
        </w:pPrChange>
      </w:pPr>
      <w:del w:id="31387" w:author="Author">
        <w:r>
          <w:rPr>
            <w:rFonts w:ascii="Calibri" w:hAnsi="Calibri" w:cs="Courier New"/>
            <w:sz w:val="20"/>
            <w:szCs w:val="20"/>
            <w:rPrChange w:id="31388" w:author="Author">
              <w:rPr>
                <w:rFonts w:ascii="Courier New" w:hAnsi="Courier New" w:cs="Courier New"/>
                <w:sz w:val="20"/>
                <w:szCs w:val="20"/>
              </w:rPr>
            </w:rPrChange>
          </w:rPr>
          <w:delText>uint8 XYZ_xTestval2_u8;</w:delText>
        </w:r>
      </w:del>
    </w:p>
    <w:p w:rsidR="00743B33" w:rsidRPr="00743B33" w:rsidRDefault="00743B33" w:rsidP="00743B33">
      <w:pPr>
        <w:rPr>
          <w:del w:id="31389" w:author="Author"/>
          <w:rFonts w:ascii="Calibri" w:hAnsi="Calibri"/>
          <w:b/>
          <w:sz w:val="20"/>
          <w:szCs w:val="20"/>
          <w:lang w:val="en-US"/>
          <w:rPrChange w:id="31390" w:author="Author">
            <w:rPr>
              <w:del w:id="31391" w:author="Author"/>
              <w:rFonts w:ascii="Trebuchet MS" w:hAnsi="Trebuchet MS"/>
              <w:b/>
              <w:lang w:val="en-US"/>
            </w:rPr>
          </w:rPrChange>
        </w:rPr>
        <w:pPrChange w:id="31392" w:author="Author">
          <w:pPr>
            <w:ind w:left="540"/>
          </w:pPr>
        </w:pPrChange>
      </w:pPr>
    </w:p>
    <w:p w:rsidR="00743B33" w:rsidRPr="00743B33" w:rsidRDefault="00D20E06" w:rsidP="00743B33">
      <w:pPr>
        <w:rPr>
          <w:del w:id="31393" w:author="Author"/>
          <w:rFonts w:ascii="Calibri" w:hAnsi="Calibri"/>
          <w:sz w:val="20"/>
          <w:szCs w:val="20"/>
          <w:rPrChange w:id="31394" w:author="Author">
            <w:rPr>
              <w:del w:id="31395" w:author="Author"/>
              <w:rFonts w:ascii="Trebuchet MS" w:hAnsi="Trebuchet MS"/>
              <w:sz w:val="20"/>
              <w:szCs w:val="20"/>
            </w:rPr>
          </w:rPrChange>
        </w:rPr>
        <w:pPrChange w:id="31396" w:author="Author">
          <w:pPr>
            <w:ind w:left="540"/>
          </w:pPr>
        </w:pPrChange>
      </w:pPr>
      <w:del w:id="31397" w:author="Author">
        <w:r>
          <w:rPr>
            <w:rFonts w:ascii="Calibri" w:hAnsi="Calibri"/>
            <w:sz w:val="20"/>
            <w:szCs w:val="20"/>
            <w:rPrChange w:id="31398" w:author="Author">
              <w:rPr>
                <w:rFonts w:ascii="Trebuchet MS" w:hAnsi="Trebuchet MS"/>
                <w:sz w:val="20"/>
                <w:szCs w:val="20"/>
              </w:rPr>
            </w:rPrChange>
          </w:rPr>
          <w:delText>/* Not compliant */</w:delText>
        </w:r>
      </w:del>
    </w:p>
    <w:p w:rsidR="00743B33" w:rsidRPr="00743B33" w:rsidRDefault="00D20E06" w:rsidP="00743B33">
      <w:pPr>
        <w:rPr>
          <w:del w:id="31399" w:author="Author"/>
          <w:rFonts w:ascii="Calibri" w:hAnsi="Calibri" w:cs="Courier New"/>
          <w:sz w:val="20"/>
          <w:szCs w:val="20"/>
          <w:rPrChange w:id="31400" w:author="Author">
            <w:rPr>
              <w:del w:id="31401" w:author="Author"/>
              <w:rFonts w:ascii="Courier New" w:hAnsi="Courier New" w:cs="Courier New"/>
              <w:sz w:val="20"/>
              <w:szCs w:val="20"/>
            </w:rPr>
          </w:rPrChange>
        </w:rPr>
        <w:pPrChange w:id="31402" w:author="Author">
          <w:pPr>
            <w:ind w:left="540"/>
          </w:pPr>
        </w:pPrChange>
      </w:pPr>
      <w:del w:id="31403" w:author="Author">
        <w:r>
          <w:rPr>
            <w:rFonts w:ascii="Calibri" w:hAnsi="Calibri" w:cs="Courier New"/>
            <w:sz w:val="20"/>
            <w:szCs w:val="20"/>
            <w:rPrChange w:id="31404" w:author="Author">
              <w:rPr>
                <w:rFonts w:ascii="Courier New" w:hAnsi="Courier New" w:cs="Courier New"/>
                <w:sz w:val="20"/>
                <w:szCs w:val="20"/>
              </w:rPr>
            </w:rPrChange>
          </w:rPr>
          <w:delText>uint8 XZY_xTestval1_u8;</w:delText>
        </w:r>
      </w:del>
    </w:p>
    <w:p w:rsidR="00743B33" w:rsidRPr="00743B33" w:rsidRDefault="00D20E06" w:rsidP="00743B33">
      <w:pPr>
        <w:rPr>
          <w:del w:id="31405" w:author="Author"/>
          <w:rFonts w:ascii="Calibri" w:hAnsi="Calibri" w:cs="Courier New"/>
          <w:sz w:val="20"/>
          <w:szCs w:val="20"/>
          <w:rPrChange w:id="31406" w:author="Author">
            <w:rPr>
              <w:del w:id="31407" w:author="Author"/>
              <w:rFonts w:ascii="Courier New" w:hAnsi="Courier New" w:cs="Courier New"/>
              <w:sz w:val="20"/>
              <w:szCs w:val="20"/>
            </w:rPr>
          </w:rPrChange>
        </w:rPr>
        <w:pPrChange w:id="31408" w:author="Author">
          <w:pPr>
            <w:ind w:left="540"/>
          </w:pPr>
        </w:pPrChange>
      </w:pPr>
      <w:del w:id="31409" w:author="Author">
        <w:r>
          <w:rPr>
            <w:rFonts w:ascii="Calibri" w:hAnsi="Calibri" w:cs="Courier New"/>
            <w:sz w:val="20"/>
            <w:szCs w:val="20"/>
            <w:rPrChange w:id="31410" w:author="Author">
              <w:rPr>
                <w:rFonts w:ascii="Courier New" w:hAnsi="Courier New" w:cs="Courier New"/>
                <w:sz w:val="20"/>
                <w:szCs w:val="20"/>
              </w:rPr>
            </w:rPrChange>
          </w:rPr>
          <w:delText>/* Gap 3 bytes */</w:delText>
        </w:r>
      </w:del>
    </w:p>
    <w:p w:rsidR="00743B33" w:rsidRPr="00743B33" w:rsidRDefault="00D20E06" w:rsidP="00743B33">
      <w:pPr>
        <w:rPr>
          <w:del w:id="31411" w:author="Author"/>
          <w:rFonts w:ascii="Calibri" w:hAnsi="Calibri" w:cs="Courier New"/>
          <w:sz w:val="20"/>
          <w:szCs w:val="20"/>
          <w:rPrChange w:id="31412" w:author="Author">
            <w:rPr>
              <w:del w:id="31413" w:author="Author"/>
              <w:rFonts w:ascii="Courier New" w:hAnsi="Courier New" w:cs="Courier New"/>
              <w:sz w:val="20"/>
              <w:szCs w:val="20"/>
            </w:rPr>
          </w:rPrChange>
        </w:rPr>
        <w:pPrChange w:id="31414" w:author="Author">
          <w:pPr>
            <w:ind w:left="540"/>
          </w:pPr>
        </w:pPrChange>
      </w:pPr>
      <w:del w:id="31415" w:author="Author">
        <w:r>
          <w:rPr>
            <w:rFonts w:ascii="Calibri" w:hAnsi="Calibri" w:cs="Courier New"/>
            <w:sz w:val="20"/>
            <w:szCs w:val="20"/>
            <w:rPrChange w:id="31416" w:author="Author">
              <w:rPr>
                <w:rFonts w:ascii="Courier New" w:hAnsi="Courier New" w:cs="Courier New"/>
                <w:sz w:val="20"/>
                <w:szCs w:val="20"/>
              </w:rPr>
            </w:rPrChange>
          </w:rPr>
          <w:delText>uint16* XYZ_adrData_pu16;</w:delText>
        </w:r>
      </w:del>
    </w:p>
    <w:p w:rsidR="00743B33" w:rsidRPr="00743B33" w:rsidRDefault="00D20E06" w:rsidP="00743B33">
      <w:pPr>
        <w:rPr>
          <w:del w:id="31417" w:author="Author"/>
          <w:rFonts w:ascii="Calibri" w:hAnsi="Calibri" w:cs="Courier New"/>
          <w:sz w:val="20"/>
          <w:szCs w:val="20"/>
          <w:rPrChange w:id="31418" w:author="Author">
            <w:rPr>
              <w:del w:id="31419" w:author="Author"/>
              <w:rFonts w:ascii="Courier New" w:hAnsi="Courier New" w:cs="Courier New"/>
              <w:sz w:val="20"/>
              <w:szCs w:val="20"/>
            </w:rPr>
          </w:rPrChange>
        </w:rPr>
        <w:pPrChange w:id="31420" w:author="Author">
          <w:pPr>
            <w:ind w:left="540"/>
          </w:pPr>
        </w:pPrChange>
      </w:pPr>
      <w:del w:id="31421" w:author="Author">
        <w:r>
          <w:rPr>
            <w:rFonts w:ascii="Calibri" w:hAnsi="Calibri" w:cs="Courier New"/>
            <w:sz w:val="20"/>
            <w:szCs w:val="20"/>
            <w:rPrChange w:id="31422" w:author="Author">
              <w:rPr>
                <w:rFonts w:ascii="Courier New" w:hAnsi="Courier New" w:cs="Courier New"/>
                <w:sz w:val="20"/>
                <w:szCs w:val="20"/>
              </w:rPr>
            </w:rPrChange>
          </w:rPr>
          <w:delText>uint8 XYZ_xTestval2_u8;</w:delText>
        </w:r>
      </w:del>
    </w:p>
    <w:p w:rsidR="00743B33" w:rsidRPr="00743B33" w:rsidRDefault="00D20E06" w:rsidP="00743B33">
      <w:pPr>
        <w:rPr>
          <w:del w:id="31423" w:author="Author"/>
          <w:rFonts w:ascii="Calibri" w:hAnsi="Calibri" w:cs="Courier New"/>
          <w:sz w:val="20"/>
          <w:szCs w:val="20"/>
          <w:rPrChange w:id="31424" w:author="Author">
            <w:rPr>
              <w:del w:id="31425" w:author="Author"/>
              <w:rFonts w:ascii="Courier New" w:hAnsi="Courier New" w:cs="Courier New"/>
              <w:sz w:val="20"/>
              <w:szCs w:val="20"/>
            </w:rPr>
          </w:rPrChange>
        </w:rPr>
        <w:pPrChange w:id="31426" w:author="Author">
          <w:pPr>
            <w:ind w:left="540"/>
          </w:pPr>
        </w:pPrChange>
      </w:pPr>
      <w:del w:id="31427" w:author="Author">
        <w:r>
          <w:rPr>
            <w:rFonts w:ascii="Calibri" w:hAnsi="Calibri" w:cs="Courier New"/>
            <w:sz w:val="20"/>
            <w:szCs w:val="20"/>
            <w:rPrChange w:id="31428" w:author="Author">
              <w:rPr>
                <w:rFonts w:ascii="Courier New" w:hAnsi="Courier New" w:cs="Courier New"/>
                <w:sz w:val="20"/>
                <w:szCs w:val="20"/>
              </w:rPr>
            </w:rPrChange>
          </w:rPr>
          <w:delText>/* Gap 1 byte */</w:delText>
        </w:r>
      </w:del>
    </w:p>
    <w:p w:rsidR="00743B33" w:rsidRPr="00743B33" w:rsidRDefault="00D20E06" w:rsidP="00743B33">
      <w:pPr>
        <w:rPr>
          <w:del w:id="31429" w:author="Author"/>
          <w:rFonts w:ascii="Calibri" w:hAnsi="Calibri" w:cs="Courier New"/>
          <w:sz w:val="20"/>
          <w:szCs w:val="20"/>
          <w:rPrChange w:id="31430" w:author="Author">
            <w:rPr>
              <w:del w:id="31431" w:author="Author"/>
              <w:rFonts w:ascii="Courier New" w:hAnsi="Courier New" w:cs="Courier New"/>
              <w:sz w:val="20"/>
              <w:szCs w:val="20"/>
            </w:rPr>
          </w:rPrChange>
        </w:rPr>
        <w:pPrChange w:id="31432" w:author="Author">
          <w:pPr>
            <w:ind w:left="540"/>
          </w:pPr>
        </w:pPrChange>
      </w:pPr>
      <w:del w:id="31433" w:author="Author">
        <w:r>
          <w:rPr>
            <w:rFonts w:ascii="Calibri" w:hAnsi="Calibri" w:cs="Courier New"/>
            <w:sz w:val="20"/>
            <w:szCs w:val="20"/>
            <w:rPrChange w:id="31434" w:author="Author">
              <w:rPr>
                <w:rFonts w:ascii="Courier New" w:hAnsi="Courier New" w:cs="Courier New"/>
                <w:sz w:val="20"/>
                <w:szCs w:val="20"/>
              </w:rPr>
            </w:rPrChange>
          </w:rPr>
          <w:delText>uint16 XYZ_stMachine1_u16;</w:delText>
        </w:r>
      </w:del>
    </w:p>
    <w:p w:rsidR="00743B33" w:rsidRPr="00743B33" w:rsidRDefault="00743B33" w:rsidP="00743B33">
      <w:pPr>
        <w:rPr>
          <w:del w:id="31435" w:author="Author"/>
          <w:rFonts w:ascii="Calibri" w:hAnsi="Calibri"/>
          <w:sz w:val="20"/>
          <w:szCs w:val="20"/>
          <w:rPrChange w:id="31436" w:author="Author">
            <w:rPr>
              <w:del w:id="31437" w:author="Author"/>
              <w:rFonts w:ascii="Trebuchet MS" w:hAnsi="Trebuchet MS"/>
              <w:sz w:val="20"/>
              <w:szCs w:val="20"/>
            </w:rPr>
          </w:rPrChange>
        </w:rPr>
        <w:pPrChange w:id="31438" w:author="Author">
          <w:pPr>
            <w:ind w:left="540"/>
          </w:pPr>
        </w:pPrChange>
      </w:pPr>
    </w:p>
    <w:p w:rsidR="00743B33" w:rsidRPr="00743B33" w:rsidRDefault="00D20E06" w:rsidP="00743B33">
      <w:pPr>
        <w:rPr>
          <w:del w:id="31439" w:author="Author"/>
          <w:rFonts w:ascii="Calibri" w:hAnsi="Calibri"/>
          <w:sz w:val="20"/>
          <w:szCs w:val="20"/>
          <w:rPrChange w:id="31440" w:author="Author">
            <w:rPr>
              <w:del w:id="31441" w:author="Author"/>
              <w:rFonts w:ascii="Trebuchet MS" w:hAnsi="Trebuchet MS"/>
              <w:sz w:val="20"/>
              <w:szCs w:val="20"/>
            </w:rPr>
          </w:rPrChange>
        </w:rPr>
        <w:pPrChange w:id="31442" w:author="Author">
          <w:pPr>
            <w:ind w:left="540"/>
          </w:pPr>
        </w:pPrChange>
      </w:pPr>
      <w:del w:id="31443" w:author="Author">
        <w:r>
          <w:rPr>
            <w:rFonts w:ascii="Calibri" w:hAnsi="Calibri"/>
            <w:sz w:val="20"/>
            <w:szCs w:val="20"/>
            <w:rPrChange w:id="31444" w:author="Author">
              <w:rPr>
                <w:rFonts w:ascii="Trebuchet MS" w:hAnsi="Trebuchet MS"/>
                <w:sz w:val="20"/>
                <w:szCs w:val="20"/>
              </w:rPr>
            </w:rPrChange>
          </w:rPr>
          <w:delText>2)</w:delText>
        </w:r>
      </w:del>
    </w:p>
    <w:p w:rsidR="00743B33" w:rsidRPr="00743B33" w:rsidRDefault="00D20E06" w:rsidP="00743B33">
      <w:pPr>
        <w:rPr>
          <w:del w:id="31445" w:author="Author"/>
          <w:rFonts w:ascii="Calibri" w:hAnsi="Calibri"/>
          <w:sz w:val="20"/>
          <w:szCs w:val="20"/>
          <w:lang w:val="en-US"/>
          <w:rPrChange w:id="31446" w:author="Author">
            <w:rPr>
              <w:del w:id="31447" w:author="Author"/>
              <w:rFonts w:ascii="Trebuchet MS" w:hAnsi="Trebuchet MS"/>
              <w:sz w:val="20"/>
              <w:lang w:val="en-US"/>
            </w:rPr>
          </w:rPrChange>
        </w:rPr>
        <w:pPrChange w:id="31448" w:author="Author">
          <w:pPr>
            <w:ind w:left="540"/>
          </w:pPr>
        </w:pPrChange>
      </w:pPr>
      <w:del w:id="31449" w:author="Author">
        <w:r>
          <w:rPr>
            <w:rFonts w:ascii="Calibri" w:hAnsi="Calibri"/>
            <w:sz w:val="20"/>
            <w:szCs w:val="20"/>
            <w:lang w:val="en-US"/>
            <w:rPrChange w:id="31450" w:author="Author">
              <w:rPr>
                <w:rFonts w:ascii="Trebuchet MS" w:hAnsi="Trebuchet MS"/>
                <w:sz w:val="20"/>
                <w:lang w:val="en-US"/>
              </w:rPr>
            </w:rPrChange>
          </w:rPr>
          <w:delText>/* Compliant */</w:delText>
        </w:r>
      </w:del>
    </w:p>
    <w:p w:rsidR="00743B33" w:rsidRPr="00743B33" w:rsidRDefault="00D20E06" w:rsidP="00743B33">
      <w:pPr>
        <w:rPr>
          <w:del w:id="31451" w:author="Author"/>
          <w:rFonts w:ascii="Calibri" w:hAnsi="Calibri" w:cs="Courier New"/>
          <w:sz w:val="20"/>
          <w:szCs w:val="20"/>
          <w:lang w:val="en-US"/>
          <w:rPrChange w:id="31452" w:author="Author">
            <w:rPr>
              <w:del w:id="31453" w:author="Author"/>
              <w:rFonts w:ascii="Courier New" w:hAnsi="Courier New" w:cs="Courier New"/>
              <w:sz w:val="20"/>
              <w:lang w:val="en-US"/>
            </w:rPr>
          </w:rPrChange>
        </w:rPr>
        <w:pPrChange w:id="31454" w:author="Author">
          <w:pPr>
            <w:ind w:left="540"/>
          </w:pPr>
        </w:pPrChange>
      </w:pPr>
      <w:del w:id="31455" w:author="Author">
        <w:r>
          <w:rPr>
            <w:rFonts w:ascii="Calibri" w:hAnsi="Calibri" w:cs="Courier New"/>
            <w:sz w:val="20"/>
            <w:szCs w:val="20"/>
            <w:lang w:val="en-US"/>
            <w:rPrChange w:id="31456" w:author="Author">
              <w:rPr>
                <w:rFonts w:ascii="Courier New" w:hAnsi="Courier New" w:cs="Courier New"/>
                <w:sz w:val="20"/>
                <w:lang w:val="en-US"/>
              </w:rPr>
            </w:rPrChange>
          </w:rPr>
          <w:delText>typedef struct</w:delText>
        </w:r>
      </w:del>
    </w:p>
    <w:p w:rsidR="00743B33" w:rsidRPr="00743B33" w:rsidRDefault="00D20E06" w:rsidP="00743B33">
      <w:pPr>
        <w:rPr>
          <w:del w:id="31457" w:author="Author"/>
          <w:rFonts w:ascii="Calibri" w:hAnsi="Calibri" w:cs="Courier New"/>
          <w:sz w:val="20"/>
          <w:szCs w:val="20"/>
          <w:lang w:val="en-US"/>
          <w:rPrChange w:id="31458" w:author="Author">
            <w:rPr>
              <w:del w:id="31459" w:author="Author"/>
              <w:rFonts w:ascii="Courier New" w:hAnsi="Courier New" w:cs="Courier New"/>
              <w:sz w:val="20"/>
              <w:lang w:val="en-US"/>
            </w:rPr>
          </w:rPrChange>
        </w:rPr>
        <w:pPrChange w:id="31460" w:author="Author">
          <w:pPr>
            <w:ind w:left="540"/>
          </w:pPr>
        </w:pPrChange>
      </w:pPr>
      <w:del w:id="31461" w:author="Author">
        <w:r>
          <w:rPr>
            <w:rFonts w:ascii="Calibri" w:hAnsi="Calibri" w:cs="Courier New"/>
            <w:sz w:val="20"/>
            <w:szCs w:val="20"/>
            <w:lang w:val="en-US"/>
            <w:rPrChange w:id="31462" w:author="Author">
              <w:rPr>
                <w:rFonts w:ascii="Courier New" w:hAnsi="Courier New" w:cs="Courier New"/>
                <w:sz w:val="20"/>
                <w:lang w:val="en-US"/>
              </w:rPr>
            </w:rPrChange>
          </w:rPr>
          <w:delText>{</w:delText>
        </w:r>
      </w:del>
    </w:p>
    <w:p w:rsidR="00743B33" w:rsidRPr="00743B33" w:rsidRDefault="00D20E06" w:rsidP="00743B33">
      <w:pPr>
        <w:rPr>
          <w:del w:id="31463" w:author="Author"/>
          <w:rFonts w:ascii="Calibri" w:hAnsi="Calibri" w:cs="Courier New"/>
          <w:sz w:val="20"/>
          <w:szCs w:val="20"/>
          <w:lang w:val="en-US"/>
          <w:rPrChange w:id="31464" w:author="Author">
            <w:rPr>
              <w:del w:id="31465" w:author="Author"/>
              <w:rFonts w:ascii="Courier New" w:hAnsi="Courier New" w:cs="Courier New"/>
              <w:sz w:val="20"/>
              <w:lang w:val="en-US"/>
            </w:rPr>
          </w:rPrChange>
        </w:rPr>
        <w:pPrChange w:id="31466" w:author="Author">
          <w:pPr>
            <w:ind w:left="540"/>
          </w:pPr>
        </w:pPrChange>
      </w:pPr>
      <w:del w:id="31467" w:author="Author">
        <w:r>
          <w:rPr>
            <w:rFonts w:ascii="Calibri" w:hAnsi="Calibri" w:cs="Courier New"/>
            <w:sz w:val="20"/>
            <w:szCs w:val="20"/>
            <w:lang w:val="en-US"/>
            <w:rPrChange w:id="31468" w:author="Author">
              <w:rPr>
                <w:rFonts w:ascii="Courier New" w:hAnsi="Courier New" w:cs="Courier New"/>
                <w:sz w:val="20"/>
                <w:lang w:val="en-US"/>
              </w:rPr>
            </w:rPrChange>
          </w:rPr>
          <w:delText xml:space="preserve">  uint32 a;</w:delText>
        </w:r>
      </w:del>
    </w:p>
    <w:p w:rsidR="00743B33" w:rsidRPr="00743B33" w:rsidRDefault="00D20E06" w:rsidP="00743B33">
      <w:pPr>
        <w:rPr>
          <w:del w:id="31469" w:author="Author"/>
          <w:rFonts w:ascii="Calibri" w:hAnsi="Calibri" w:cs="Courier New"/>
          <w:sz w:val="20"/>
          <w:szCs w:val="20"/>
          <w:lang w:val="en-US"/>
          <w:rPrChange w:id="31470" w:author="Author">
            <w:rPr>
              <w:del w:id="31471" w:author="Author"/>
              <w:rFonts w:ascii="Courier New" w:hAnsi="Courier New" w:cs="Courier New"/>
              <w:sz w:val="20"/>
              <w:lang w:val="en-US"/>
            </w:rPr>
          </w:rPrChange>
        </w:rPr>
        <w:pPrChange w:id="31472" w:author="Author">
          <w:pPr>
            <w:ind w:left="540"/>
          </w:pPr>
        </w:pPrChange>
      </w:pPr>
      <w:del w:id="31473" w:author="Author">
        <w:r>
          <w:rPr>
            <w:rFonts w:ascii="Calibri" w:hAnsi="Calibri" w:cs="Courier New"/>
            <w:sz w:val="20"/>
            <w:szCs w:val="20"/>
            <w:lang w:val="en-US"/>
            <w:rPrChange w:id="31474" w:author="Author">
              <w:rPr>
                <w:rFonts w:ascii="Courier New" w:hAnsi="Courier New" w:cs="Courier New"/>
                <w:sz w:val="20"/>
                <w:lang w:val="en-US"/>
              </w:rPr>
            </w:rPrChange>
          </w:rPr>
          <w:delText xml:space="preserve">  uint32 c;</w:delText>
        </w:r>
      </w:del>
    </w:p>
    <w:p w:rsidR="00743B33" w:rsidRPr="00743B33" w:rsidRDefault="00D20E06" w:rsidP="00743B33">
      <w:pPr>
        <w:rPr>
          <w:del w:id="31475" w:author="Author"/>
          <w:rFonts w:ascii="Calibri" w:hAnsi="Calibri" w:cs="Courier New"/>
          <w:sz w:val="20"/>
          <w:szCs w:val="20"/>
          <w:lang w:val="en-US"/>
          <w:rPrChange w:id="31476" w:author="Author">
            <w:rPr>
              <w:del w:id="31477" w:author="Author"/>
              <w:rFonts w:ascii="Courier New" w:hAnsi="Courier New" w:cs="Courier New"/>
              <w:sz w:val="20"/>
              <w:lang w:val="en-US"/>
            </w:rPr>
          </w:rPrChange>
        </w:rPr>
        <w:pPrChange w:id="31478" w:author="Author">
          <w:pPr>
            <w:ind w:left="540"/>
          </w:pPr>
        </w:pPrChange>
      </w:pPr>
      <w:del w:id="31479" w:author="Author">
        <w:r>
          <w:rPr>
            <w:rFonts w:ascii="Calibri" w:hAnsi="Calibri" w:cs="Courier New"/>
            <w:sz w:val="20"/>
            <w:szCs w:val="20"/>
            <w:lang w:val="en-US"/>
            <w:rPrChange w:id="31480" w:author="Author">
              <w:rPr>
                <w:rFonts w:ascii="Courier New" w:hAnsi="Courier New" w:cs="Courier New"/>
                <w:sz w:val="20"/>
                <w:lang w:val="en-US"/>
              </w:rPr>
            </w:rPrChange>
          </w:rPr>
          <w:delText xml:space="preserve">  uint8 b;</w:delText>
        </w:r>
      </w:del>
    </w:p>
    <w:p w:rsidR="00743B33" w:rsidRPr="00743B33" w:rsidRDefault="00D20E06" w:rsidP="00743B33">
      <w:pPr>
        <w:rPr>
          <w:del w:id="31481" w:author="Author"/>
          <w:rFonts w:ascii="Calibri" w:hAnsi="Calibri" w:cs="Courier New"/>
          <w:sz w:val="20"/>
          <w:szCs w:val="20"/>
          <w:lang w:val="en-US"/>
          <w:rPrChange w:id="31482" w:author="Author">
            <w:rPr>
              <w:del w:id="31483" w:author="Author"/>
              <w:rFonts w:ascii="Courier New" w:hAnsi="Courier New" w:cs="Courier New"/>
              <w:sz w:val="20"/>
              <w:lang w:val="en-US"/>
            </w:rPr>
          </w:rPrChange>
        </w:rPr>
        <w:pPrChange w:id="31484" w:author="Author">
          <w:pPr>
            <w:ind w:left="540"/>
          </w:pPr>
        </w:pPrChange>
      </w:pPr>
      <w:del w:id="31485" w:author="Author">
        <w:r>
          <w:rPr>
            <w:rFonts w:ascii="Calibri" w:hAnsi="Calibri" w:cs="Courier New"/>
            <w:sz w:val="20"/>
            <w:szCs w:val="20"/>
            <w:lang w:val="en-US"/>
            <w:rPrChange w:id="31486" w:author="Author">
              <w:rPr>
                <w:rFonts w:ascii="Courier New" w:hAnsi="Courier New" w:cs="Courier New"/>
                <w:sz w:val="20"/>
                <w:lang w:val="en-US"/>
              </w:rPr>
            </w:rPrChange>
          </w:rPr>
          <w:delText xml:space="preserve">  uint8 d;</w:delText>
        </w:r>
      </w:del>
    </w:p>
    <w:p w:rsidR="00743B33" w:rsidRPr="00743B33" w:rsidRDefault="00D20E06" w:rsidP="00743B33">
      <w:pPr>
        <w:rPr>
          <w:del w:id="31487" w:author="Author"/>
          <w:rFonts w:ascii="Calibri" w:hAnsi="Calibri" w:cs="Courier New"/>
          <w:sz w:val="20"/>
          <w:szCs w:val="20"/>
          <w:lang w:val="en-US"/>
          <w:rPrChange w:id="31488" w:author="Author">
            <w:rPr>
              <w:del w:id="31489" w:author="Author"/>
              <w:rFonts w:ascii="Courier New" w:hAnsi="Courier New" w:cs="Courier New"/>
              <w:sz w:val="20"/>
              <w:lang w:val="en-US"/>
            </w:rPr>
          </w:rPrChange>
        </w:rPr>
        <w:pPrChange w:id="31490" w:author="Author">
          <w:pPr>
            <w:ind w:left="540"/>
          </w:pPr>
        </w:pPrChange>
      </w:pPr>
      <w:del w:id="31491" w:author="Author">
        <w:r>
          <w:rPr>
            <w:rFonts w:ascii="Calibri" w:hAnsi="Calibri" w:cs="Courier New"/>
            <w:sz w:val="20"/>
            <w:szCs w:val="20"/>
            <w:lang w:val="en-US"/>
            <w:rPrChange w:id="31492" w:author="Author">
              <w:rPr>
                <w:rFonts w:ascii="Courier New" w:hAnsi="Courier New" w:cs="Courier New"/>
                <w:sz w:val="20"/>
                <w:lang w:val="en-US"/>
              </w:rPr>
            </w:rPrChange>
          </w:rPr>
          <w:delText>} st1; /* This structure occupies only (2*4+2*1) bytes of memory */</w:delText>
        </w:r>
      </w:del>
    </w:p>
    <w:p w:rsidR="00743B33" w:rsidRPr="00743B33" w:rsidRDefault="00743B33" w:rsidP="00743B33">
      <w:pPr>
        <w:rPr>
          <w:del w:id="31493" w:author="Author"/>
          <w:rFonts w:ascii="Calibri" w:hAnsi="Calibri"/>
          <w:sz w:val="20"/>
          <w:szCs w:val="20"/>
          <w:lang w:val="en-US"/>
          <w:rPrChange w:id="31494" w:author="Author">
            <w:rPr>
              <w:del w:id="31495" w:author="Author"/>
              <w:rFonts w:ascii="Trebuchet MS" w:hAnsi="Trebuchet MS"/>
              <w:sz w:val="20"/>
              <w:lang w:val="en-US"/>
            </w:rPr>
          </w:rPrChange>
        </w:rPr>
        <w:pPrChange w:id="31496" w:author="Author">
          <w:pPr>
            <w:ind w:left="540"/>
          </w:pPr>
        </w:pPrChange>
      </w:pPr>
    </w:p>
    <w:p w:rsidR="00743B33" w:rsidRPr="00743B33" w:rsidRDefault="00D20E06" w:rsidP="00743B33">
      <w:pPr>
        <w:rPr>
          <w:del w:id="31497" w:author="Author"/>
          <w:rFonts w:ascii="Calibri" w:hAnsi="Calibri"/>
          <w:sz w:val="20"/>
          <w:szCs w:val="20"/>
          <w:lang w:val="en-US"/>
          <w:rPrChange w:id="31498" w:author="Author">
            <w:rPr>
              <w:del w:id="31499" w:author="Author"/>
              <w:rFonts w:ascii="Trebuchet MS" w:hAnsi="Trebuchet MS"/>
              <w:sz w:val="20"/>
              <w:lang w:val="en-US"/>
            </w:rPr>
          </w:rPrChange>
        </w:rPr>
        <w:pPrChange w:id="31500" w:author="Author">
          <w:pPr>
            <w:ind w:left="540"/>
          </w:pPr>
        </w:pPrChange>
      </w:pPr>
      <w:del w:id="31501" w:author="Author">
        <w:r>
          <w:rPr>
            <w:rFonts w:ascii="Calibri" w:hAnsi="Calibri"/>
            <w:sz w:val="20"/>
            <w:szCs w:val="20"/>
            <w:lang w:val="en-US"/>
            <w:rPrChange w:id="31502" w:author="Author">
              <w:rPr>
                <w:rFonts w:ascii="Trebuchet MS" w:hAnsi="Trebuchet MS"/>
                <w:sz w:val="20"/>
                <w:lang w:val="en-US"/>
              </w:rPr>
            </w:rPrChange>
          </w:rPr>
          <w:delText xml:space="preserve">/* Not </w:delText>
        </w:r>
        <w:r>
          <w:rPr>
            <w:rFonts w:ascii="Calibri" w:hAnsi="Calibri"/>
            <w:sz w:val="20"/>
            <w:szCs w:val="20"/>
            <w:lang w:val="en-US"/>
            <w:rPrChange w:id="31503" w:author="Author">
              <w:rPr>
                <w:rFonts w:ascii="Trebuchet MS" w:hAnsi="Trebuchet MS"/>
                <w:sz w:val="20"/>
                <w:lang w:val="en-US"/>
              </w:rPr>
            </w:rPrChange>
          </w:rPr>
          <w:delText>compliant */</w:delText>
        </w:r>
      </w:del>
    </w:p>
    <w:p w:rsidR="00743B33" w:rsidRPr="00743B33" w:rsidRDefault="00D20E06" w:rsidP="00743B33">
      <w:pPr>
        <w:rPr>
          <w:del w:id="31504" w:author="Author"/>
          <w:rFonts w:ascii="Calibri" w:hAnsi="Calibri" w:cs="Courier New"/>
          <w:sz w:val="20"/>
          <w:szCs w:val="20"/>
          <w:lang w:val="en-US"/>
          <w:rPrChange w:id="31505" w:author="Author">
            <w:rPr>
              <w:del w:id="31506" w:author="Author"/>
              <w:rFonts w:ascii="Courier New" w:hAnsi="Courier New" w:cs="Courier New"/>
              <w:sz w:val="20"/>
              <w:lang w:val="en-US"/>
            </w:rPr>
          </w:rPrChange>
        </w:rPr>
        <w:pPrChange w:id="31507" w:author="Author">
          <w:pPr>
            <w:ind w:left="540"/>
          </w:pPr>
        </w:pPrChange>
      </w:pPr>
      <w:del w:id="31508" w:author="Author">
        <w:r>
          <w:rPr>
            <w:rFonts w:ascii="Calibri" w:hAnsi="Calibri" w:cs="Courier New"/>
            <w:sz w:val="20"/>
            <w:szCs w:val="20"/>
            <w:lang w:val="en-US"/>
            <w:rPrChange w:id="31509" w:author="Author">
              <w:rPr>
                <w:rFonts w:ascii="Courier New" w:hAnsi="Courier New" w:cs="Courier New"/>
                <w:sz w:val="20"/>
                <w:lang w:val="en-US"/>
              </w:rPr>
            </w:rPrChange>
          </w:rPr>
          <w:delText>typedef struct</w:delText>
        </w:r>
      </w:del>
    </w:p>
    <w:p w:rsidR="00743B33" w:rsidRPr="00743B33" w:rsidRDefault="00D20E06" w:rsidP="00743B33">
      <w:pPr>
        <w:rPr>
          <w:del w:id="31510" w:author="Author"/>
          <w:rFonts w:ascii="Calibri" w:hAnsi="Calibri" w:cs="Courier New"/>
          <w:sz w:val="20"/>
          <w:szCs w:val="20"/>
          <w:lang w:val="en-US"/>
          <w:rPrChange w:id="31511" w:author="Author">
            <w:rPr>
              <w:del w:id="31512" w:author="Author"/>
              <w:rFonts w:ascii="Courier New" w:hAnsi="Courier New" w:cs="Courier New"/>
              <w:sz w:val="20"/>
              <w:lang w:val="en-US"/>
            </w:rPr>
          </w:rPrChange>
        </w:rPr>
        <w:pPrChange w:id="31513" w:author="Author">
          <w:pPr>
            <w:ind w:left="540"/>
          </w:pPr>
        </w:pPrChange>
      </w:pPr>
      <w:del w:id="31514" w:author="Author">
        <w:r>
          <w:rPr>
            <w:rFonts w:ascii="Calibri" w:hAnsi="Calibri" w:cs="Courier New"/>
            <w:sz w:val="20"/>
            <w:szCs w:val="20"/>
            <w:lang w:val="en-US"/>
            <w:rPrChange w:id="31515" w:author="Author">
              <w:rPr>
                <w:rFonts w:ascii="Courier New" w:hAnsi="Courier New" w:cs="Courier New"/>
                <w:sz w:val="20"/>
                <w:lang w:val="en-US"/>
              </w:rPr>
            </w:rPrChange>
          </w:rPr>
          <w:delText>{</w:delText>
        </w:r>
      </w:del>
    </w:p>
    <w:p w:rsidR="00743B33" w:rsidRPr="00743B33" w:rsidRDefault="00D20E06" w:rsidP="00743B33">
      <w:pPr>
        <w:rPr>
          <w:del w:id="31516" w:author="Author"/>
          <w:rFonts w:ascii="Calibri" w:hAnsi="Calibri" w:cs="Courier New"/>
          <w:sz w:val="20"/>
          <w:szCs w:val="20"/>
          <w:lang w:val="en-US"/>
          <w:rPrChange w:id="31517" w:author="Author">
            <w:rPr>
              <w:del w:id="31518" w:author="Author"/>
              <w:rFonts w:ascii="Courier New" w:hAnsi="Courier New" w:cs="Courier New"/>
              <w:sz w:val="20"/>
              <w:lang w:val="en-US"/>
            </w:rPr>
          </w:rPrChange>
        </w:rPr>
        <w:pPrChange w:id="31519" w:author="Author">
          <w:pPr>
            <w:ind w:left="540"/>
          </w:pPr>
        </w:pPrChange>
      </w:pPr>
      <w:del w:id="31520" w:author="Author">
        <w:r>
          <w:rPr>
            <w:rFonts w:ascii="Calibri" w:hAnsi="Calibri" w:cs="Courier New"/>
            <w:sz w:val="20"/>
            <w:szCs w:val="20"/>
            <w:lang w:val="en-US"/>
            <w:rPrChange w:id="31521" w:author="Author">
              <w:rPr>
                <w:rFonts w:ascii="Courier New" w:hAnsi="Courier New" w:cs="Courier New"/>
                <w:sz w:val="20"/>
                <w:lang w:val="en-US"/>
              </w:rPr>
            </w:rPrChange>
          </w:rPr>
          <w:delText xml:space="preserve">  uint32 a;</w:delText>
        </w:r>
      </w:del>
    </w:p>
    <w:p w:rsidR="00743B33" w:rsidRPr="00743B33" w:rsidRDefault="00D20E06" w:rsidP="00743B33">
      <w:pPr>
        <w:rPr>
          <w:del w:id="31522" w:author="Author"/>
          <w:rFonts w:ascii="Calibri" w:hAnsi="Calibri" w:cs="Courier New"/>
          <w:sz w:val="20"/>
          <w:szCs w:val="20"/>
          <w:lang w:val="en-US"/>
          <w:rPrChange w:id="31523" w:author="Author">
            <w:rPr>
              <w:del w:id="31524" w:author="Author"/>
              <w:rFonts w:ascii="Courier New" w:hAnsi="Courier New" w:cs="Courier New"/>
              <w:sz w:val="20"/>
              <w:lang w:val="en-US"/>
            </w:rPr>
          </w:rPrChange>
        </w:rPr>
        <w:pPrChange w:id="31525" w:author="Author">
          <w:pPr>
            <w:ind w:left="540"/>
          </w:pPr>
        </w:pPrChange>
      </w:pPr>
      <w:del w:id="31526" w:author="Author">
        <w:r>
          <w:rPr>
            <w:rFonts w:ascii="Calibri" w:hAnsi="Calibri" w:cs="Courier New"/>
            <w:sz w:val="20"/>
            <w:szCs w:val="20"/>
            <w:lang w:val="en-US"/>
            <w:rPrChange w:id="31527" w:author="Author">
              <w:rPr>
                <w:rFonts w:ascii="Courier New" w:hAnsi="Courier New" w:cs="Courier New"/>
                <w:sz w:val="20"/>
                <w:lang w:val="en-US"/>
              </w:rPr>
            </w:rPrChange>
          </w:rPr>
          <w:delText xml:space="preserve">  uint8 b;</w:delText>
        </w:r>
      </w:del>
    </w:p>
    <w:p w:rsidR="00743B33" w:rsidRPr="00743B33" w:rsidRDefault="00D20E06" w:rsidP="00743B33">
      <w:pPr>
        <w:rPr>
          <w:del w:id="31528" w:author="Author"/>
          <w:rFonts w:ascii="Calibri" w:hAnsi="Calibri" w:cs="Courier New"/>
          <w:sz w:val="20"/>
          <w:szCs w:val="20"/>
          <w:lang w:val="en-US"/>
          <w:rPrChange w:id="31529" w:author="Author">
            <w:rPr>
              <w:del w:id="31530" w:author="Author"/>
              <w:rFonts w:ascii="Courier New" w:hAnsi="Courier New" w:cs="Courier New"/>
              <w:sz w:val="20"/>
              <w:lang w:val="en-US"/>
            </w:rPr>
          </w:rPrChange>
        </w:rPr>
        <w:pPrChange w:id="31531" w:author="Author">
          <w:pPr>
            <w:ind w:left="540"/>
          </w:pPr>
        </w:pPrChange>
      </w:pPr>
      <w:del w:id="31532" w:author="Author">
        <w:r>
          <w:rPr>
            <w:rFonts w:ascii="Calibri" w:hAnsi="Calibri" w:cs="Courier New"/>
            <w:sz w:val="20"/>
            <w:szCs w:val="20"/>
            <w:lang w:val="en-US"/>
            <w:rPrChange w:id="31533" w:author="Author">
              <w:rPr>
                <w:rFonts w:ascii="Courier New" w:hAnsi="Courier New" w:cs="Courier New"/>
                <w:sz w:val="20"/>
                <w:lang w:val="en-US"/>
              </w:rPr>
            </w:rPrChange>
          </w:rPr>
          <w:delText xml:space="preserve">  uint32 c;</w:delText>
        </w:r>
      </w:del>
    </w:p>
    <w:p w:rsidR="00743B33" w:rsidRPr="00743B33" w:rsidRDefault="00D20E06" w:rsidP="00743B33">
      <w:pPr>
        <w:rPr>
          <w:del w:id="31534" w:author="Author"/>
          <w:rFonts w:ascii="Calibri" w:hAnsi="Calibri" w:cs="Courier New"/>
          <w:sz w:val="20"/>
          <w:szCs w:val="20"/>
          <w:lang w:val="en-US"/>
          <w:rPrChange w:id="31535" w:author="Author">
            <w:rPr>
              <w:del w:id="31536" w:author="Author"/>
              <w:rFonts w:ascii="Courier New" w:hAnsi="Courier New" w:cs="Courier New"/>
              <w:sz w:val="20"/>
              <w:lang w:val="en-US"/>
            </w:rPr>
          </w:rPrChange>
        </w:rPr>
        <w:pPrChange w:id="31537" w:author="Author">
          <w:pPr>
            <w:ind w:left="540"/>
          </w:pPr>
        </w:pPrChange>
      </w:pPr>
      <w:del w:id="31538" w:author="Author">
        <w:r>
          <w:rPr>
            <w:rFonts w:ascii="Calibri" w:hAnsi="Calibri" w:cs="Courier New"/>
            <w:sz w:val="20"/>
            <w:szCs w:val="20"/>
            <w:lang w:val="en-US"/>
            <w:rPrChange w:id="31539" w:author="Author">
              <w:rPr>
                <w:rFonts w:ascii="Courier New" w:hAnsi="Courier New" w:cs="Courier New"/>
                <w:sz w:val="20"/>
                <w:lang w:val="en-US"/>
              </w:rPr>
            </w:rPrChange>
          </w:rPr>
          <w:delText xml:space="preserve">  uint8 d;</w:delText>
        </w:r>
      </w:del>
    </w:p>
    <w:p w:rsidR="00743B33" w:rsidRPr="00743B33" w:rsidRDefault="00D20E06" w:rsidP="00743B33">
      <w:pPr>
        <w:rPr>
          <w:del w:id="31540" w:author="Author"/>
          <w:rFonts w:ascii="Calibri" w:hAnsi="Calibri" w:cs="Courier New"/>
          <w:sz w:val="20"/>
          <w:szCs w:val="20"/>
          <w:rPrChange w:id="31541" w:author="Author">
            <w:rPr>
              <w:del w:id="31542" w:author="Author"/>
              <w:rFonts w:ascii="Courier New" w:hAnsi="Courier New" w:cs="Courier New"/>
              <w:sz w:val="20"/>
              <w:szCs w:val="20"/>
            </w:rPr>
          </w:rPrChange>
        </w:rPr>
        <w:pPrChange w:id="31543" w:author="Author">
          <w:pPr>
            <w:ind w:left="540"/>
          </w:pPr>
        </w:pPrChange>
      </w:pPr>
      <w:del w:id="31544" w:author="Author">
        <w:r>
          <w:rPr>
            <w:rFonts w:ascii="Calibri" w:hAnsi="Calibri" w:cs="Courier New"/>
            <w:sz w:val="20"/>
            <w:szCs w:val="20"/>
            <w:lang w:val="en-US"/>
            <w:rPrChange w:id="31545" w:author="Author">
              <w:rPr>
                <w:rFonts w:ascii="Courier New" w:hAnsi="Courier New" w:cs="Courier New"/>
                <w:sz w:val="20"/>
                <w:lang w:val="en-US"/>
              </w:rPr>
            </w:rPrChange>
          </w:rPr>
          <w:delText>} st1; /* This structure occupies (4*4) bytes of memory */</w:delText>
        </w:r>
      </w:del>
    </w:p>
    <w:p w:rsidR="00743B33" w:rsidRPr="00743B33" w:rsidRDefault="00743B33" w:rsidP="00743B33">
      <w:pPr>
        <w:rPr>
          <w:del w:id="31546" w:author="Author"/>
          <w:rFonts w:ascii="Calibri" w:hAnsi="Calibri"/>
          <w:b/>
          <w:sz w:val="20"/>
          <w:szCs w:val="20"/>
          <w:lang w:val="en-US"/>
          <w:rPrChange w:id="31547" w:author="Author">
            <w:rPr>
              <w:del w:id="31548" w:author="Author"/>
              <w:rFonts w:ascii="Trebuchet MS" w:hAnsi="Trebuchet MS"/>
              <w:b/>
              <w:lang w:val="en-US"/>
            </w:rPr>
          </w:rPrChange>
        </w:rPr>
        <w:pPrChange w:id="31549" w:author="Author">
          <w:pPr>
            <w:ind w:left="540"/>
          </w:pPr>
        </w:pPrChange>
      </w:pPr>
    </w:p>
    <w:p w:rsidR="00743B33" w:rsidRPr="00743B33" w:rsidRDefault="00D20E06" w:rsidP="00743B33">
      <w:pPr>
        <w:rPr>
          <w:del w:id="31550" w:author="Author"/>
          <w:rFonts w:ascii="Calibri" w:hAnsi="Calibri"/>
          <w:b/>
          <w:sz w:val="20"/>
          <w:szCs w:val="20"/>
          <w:lang w:val="en-US"/>
          <w:rPrChange w:id="31551" w:author="Author">
            <w:rPr>
              <w:del w:id="31552" w:author="Author"/>
              <w:rFonts w:ascii="Trebuchet MS" w:hAnsi="Trebuchet MS"/>
              <w:b/>
              <w:lang w:val="en-US"/>
            </w:rPr>
          </w:rPrChange>
        </w:rPr>
        <w:pPrChange w:id="31553" w:author="Author">
          <w:pPr>
            <w:ind w:left="540"/>
          </w:pPr>
        </w:pPrChange>
      </w:pPr>
      <w:del w:id="31554" w:author="Author">
        <w:r>
          <w:rPr>
            <w:rFonts w:ascii="Calibri" w:hAnsi="Calibri"/>
            <w:b/>
            <w:sz w:val="20"/>
            <w:szCs w:val="20"/>
            <w:lang w:val="en-US"/>
            <w:rPrChange w:id="31555" w:author="Author">
              <w:rPr>
                <w:rFonts w:ascii="Trebuchet MS" w:hAnsi="Trebuchet MS"/>
                <w:b/>
                <w:lang w:val="en-US"/>
              </w:rPr>
            </w:rPrChange>
          </w:rPr>
          <w:delText>Rationale:</w:delText>
        </w:r>
      </w:del>
    </w:p>
    <w:p w:rsidR="00743B33" w:rsidRPr="00743B33" w:rsidRDefault="00D20E06" w:rsidP="00743B33">
      <w:pPr>
        <w:rPr>
          <w:del w:id="31556" w:author="Author"/>
          <w:rFonts w:ascii="Calibri" w:hAnsi="Calibri"/>
          <w:sz w:val="20"/>
          <w:szCs w:val="20"/>
          <w:rPrChange w:id="31557" w:author="Author">
            <w:rPr>
              <w:del w:id="31558" w:author="Author"/>
              <w:rFonts w:ascii="Trebuchet MS" w:hAnsi="Trebuchet MS"/>
              <w:sz w:val="20"/>
              <w:szCs w:val="20"/>
            </w:rPr>
          </w:rPrChange>
        </w:rPr>
        <w:pPrChange w:id="31559" w:author="Author">
          <w:pPr>
            <w:ind w:left="540"/>
          </w:pPr>
        </w:pPrChange>
      </w:pPr>
      <w:del w:id="31560" w:author="Author">
        <w:r>
          <w:rPr>
            <w:rFonts w:ascii="Calibri" w:hAnsi="Calibri"/>
            <w:sz w:val="20"/>
            <w:szCs w:val="20"/>
            <w:rPrChange w:id="31561" w:author="Author">
              <w:rPr>
                <w:rFonts w:ascii="Trebuchet MS" w:hAnsi="Trebuchet MS"/>
                <w:sz w:val="20"/>
                <w:szCs w:val="20"/>
              </w:rPr>
            </w:rPrChange>
          </w:rPr>
          <w:delText>Memory optimization</w:delText>
        </w:r>
      </w:del>
    </w:p>
    <w:p w:rsidR="00743B33" w:rsidRPr="00743B33" w:rsidRDefault="00743B33" w:rsidP="00743B33">
      <w:pPr>
        <w:jc w:val="both"/>
        <w:rPr>
          <w:del w:id="31562" w:author="Author"/>
          <w:rFonts w:ascii="Calibri" w:hAnsi="Calibri"/>
          <w:color w:val="FF0000"/>
          <w:sz w:val="20"/>
          <w:szCs w:val="20"/>
          <w:rPrChange w:id="31563" w:author="Author">
            <w:rPr>
              <w:del w:id="31564" w:author="Author"/>
              <w:rFonts w:ascii="Trebuchet MS" w:hAnsi="Trebuchet MS"/>
              <w:color w:val="FF0000"/>
              <w:sz w:val="20"/>
              <w:szCs w:val="20"/>
            </w:rPr>
          </w:rPrChange>
        </w:rPr>
        <w:pPrChange w:id="31565" w:author="Author">
          <w:pPr>
            <w:ind w:left="540"/>
            <w:jc w:val="both"/>
          </w:pPr>
        </w:pPrChange>
      </w:pPr>
    </w:p>
    <w:p w:rsidR="00743B33" w:rsidRDefault="00D20E06" w:rsidP="00743B33">
      <w:pPr>
        <w:pStyle w:val="Heading2"/>
        <w:rPr>
          <w:ins w:id="31566" w:author="Author"/>
        </w:rPr>
        <w:pPrChange w:id="31567" w:author="Author">
          <w:pPr>
            <w:pStyle w:val="Heading1"/>
          </w:pPr>
        </w:pPrChange>
      </w:pPr>
      <w:ins w:id="31568" w:author="Author">
        <w:r>
          <w:t>Project Setting</w:t>
        </w:r>
      </w:ins>
    </w:p>
    <w:p w:rsidR="00743B33" w:rsidRDefault="00D20E06" w:rsidP="00743B33">
      <w:pPr>
        <w:pStyle w:val="Heading3"/>
        <w:rPr>
          <w:ins w:id="31569" w:author="Author"/>
        </w:rPr>
        <w:pPrChange w:id="31570" w:author="Author">
          <w:pPr>
            <w:pStyle w:val="Heading31"/>
            <w:numPr>
              <w:numId w:val="52"/>
            </w:numPr>
            <w:ind w:left="4821"/>
          </w:pPr>
        </w:pPrChange>
      </w:pPr>
      <w:ins w:id="31571" w:author="Author">
        <w:r>
          <w:rPr>
            <w:rPrChange w:id="31572" w:author="Author">
              <w:rPr/>
            </w:rPrChange>
          </w:rPr>
          <w:t>Rules_Project_001</w:t>
        </w:r>
      </w:ins>
    </w:p>
    <w:p w:rsidR="00743B33" w:rsidRDefault="00D20E06">
      <w:pPr>
        <w:ind w:left="540"/>
        <w:rPr>
          <w:ins w:id="31573" w:author="Author"/>
          <w:rFonts w:ascii="Calibri" w:hAnsi="Calibri"/>
          <w:b/>
          <w:sz w:val="20"/>
          <w:szCs w:val="20"/>
          <w:lang w:val="en-US"/>
        </w:rPr>
      </w:pPr>
      <w:ins w:id="31574" w:author="Author">
        <w:r>
          <w:rPr>
            <w:rFonts w:ascii="Calibri" w:hAnsi="Calibri"/>
            <w:b/>
            <w:sz w:val="20"/>
            <w:szCs w:val="20"/>
            <w:lang w:val="en-US"/>
          </w:rPr>
          <w:t>Rule:</w:t>
        </w:r>
      </w:ins>
    </w:p>
    <w:p w:rsidR="00743B33" w:rsidRDefault="00D20E06">
      <w:pPr>
        <w:ind w:left="540"/>
        <w:rPr>
          <w:ins w:id="31575" w:author="Author"/>
          <w:rFonts w:ascii="Calibri" w:hAnsi="Calibri"/>
          <w:sz w:val="20"/>
          <w:szCs w:val="20"/>
        </w:rPr>
      </w:pPr>
      <w:ins w:id="31576" w:author="Author">
        <w:r>
          <w:rPr>
            <w:rFonts w:ascii="Calibri" w:hAnsi="Calibri"/>
            <w:sz w:val="20"/>
            <w:szCs w:val="20"/>
          </w:rPr>
          <w:t xml:space="preserve">Allways build the project with warning level 4 </w:t>
        </w:r>
        <w:r>
          <w:rPr>
            <w:rFonts w:ascii="Calibri" w:hAnsi="Calibri"/>
            <w:sz w:val="20"/>
            <w:szCs w:val="20"/>
          </w:rPr>
          <w:t>and release project without warning or errors in build.</w:t>
        </w:r>
      </w:ins>
    </w:p>
    <w:p w:rsidR="00743B33" w:rsidRDefault="00743B33">
      <w:pPr>
        <w:ind w:left="540"/>
        <w:rPr>
          <w:ins w:id="31577" w:author="Author"/>
          <w:rFonts w:ascii="Calibri" w:hAnsi="Calibri"/>
          <w:b/>
          <w:sz w:val="20"/>
          <w:szCs w:val="20"/>
          <w:lang w:val="en-US"/>
        </w:rPr>
      </w:pPr>
    </w:p>
    <w:p w:rsidR="00743B33" w:rsidRDefault="00D20E06">
      <w:pPr>
        <w:ind w:left="540"/>
        <w:rPr>
          <w:ins w:id="31578" w:author="Author"/>
          <w:rFonts w:ascii="Calibri" w:hAnsi="Calibri"/>
          <w:b/>
          <w:sz w:val="20"/>
          <w:szCs w:val="20"/>
          <w:lang w:val="en-US"/>
        </w:rPr>
      </w:pPr>
      <w:ins w:id="31579" w:author="Author">
        <w:r>
          <w:rPr>
            <w:rFonts w:ascii="Calibri" w:hAnsi="Calibri"/>
            <w:b/>
            <w:sz w:val="20"/>
            <w:szCs w:val="20"/>
            <w:lang w:val="en-US"/>
          </w:rPr>
          <w:t>Example:</w:t>
        </w:r>
      </w:ins>
    </w:p>
    <w:p w:rsidR="00743B33" w:rsidRDefault="00D20E06">
      <w:pPr>
        <w:ind w:left="540"/>
        <w:rPr>
          <w:ins w:id="31580" w:author="Author"/>
          <w:rFonts w:ascii="Calibri" w:hAnsi="Calibri"/>
          <w:sz w:val="20"/>
          <w:szCs w:val="20"/>
          <w:lang w:val="en-US"/>
        </w:rPr>
      </w:pPr>
      <w:ins w:id="31581" w:author="Author">
        <w:r>
          <w:rPr>
            <w:rFonts w:ascii="Calibri" w:hAnsi="Calibri"/>
            <w:sz w:val="20"/>
            <w:szCs w:val="20"/>
            <w:lang w:val="en-US"/>
          </w:rPr>
          <w:t>No required.</w:t>
        </w:r>
      </w:ins>
    </w:p>
    <w:p w:rsidR="00743B33" w:rsidRDefault="00743B33">
      <w:pPr>
        <w:ind w:left="540"/>
        <w:rPr>
          <w:ins w:id="31582" w:author="Author"/>
          <w:rFonts w:ascii="Calibri" w:hAnsi="Calibri"/>
          <w:b/>
          <w:sz w:val="20"/>
          <w:szCs w:val="20"/>
          <w:lang w:val="en-US"/>
        </w:rPr>
      </w:pPr>
    </w:p>
    <w:p w:rsidR="00743B33" w:rsidRDefault="00D20E06">
      <w:pPr>
        <w:ind w:left="540"/>
        <w:rPr>
          <w:ins w:id="31583" w:author="Author"/>
        </w:rPr>
      </w:pPr>
      <w:ins w:id="31584" w:author="Author">
        <w:r>
          <w:rPr>
            <w:rFonts w:ascii="Calibri" w:hAnsi="Calibri"/>
            <w:b/>
            <w:sz w:val="20"/>
            <w:szCs w:val="20"/>
            <w:lang w:val="en-US"/>
          </w:rPr>
          <w:t>Rationale:</w:t>
        </w:r>
      </w:ins>
    </w:p>
    <w:p w:rsidR="00743B33" w:rsidRDefault="00D20E06">
      <w:pPr>
        <w:ind w:left="540"/>
        <w:rPr>
          <w:ins w:id="31585" w:author="Author"/>
        </w:rPr>
      </w:pPr>
      <w:ins w:id="31586" w:author="Author">
        <w:r>
          <w:rPr>
            <w:rFonts w:ascii="Calibri" w:hAnsi="Calibri"/>
            <w:sz w:val="20"/>
            <w:szCs w:val="20"/>
            <w:lang w:val="en-US"/>
          </w:rPr>
          <w:t>All potential issues have to be raised and resolved.</w:t>
        </w:r>
      </w:ins>
    </w:p>
    <w:p w:rsidR="00743B33" w:rsidRDefault="00D20E06">
      <w:pPr>
        <w:pStyle w:val="Heading3"/>
        <w:rPr>
          <w:ins w:id="31587" w:author="Author"/>
        </w:rPr>
      </w:pPr>
      <w:ins w:id="31588" w:author="Author">
        <w:r>
          <w:t>Rules_Project_002</w:t>
        </w:r>
      </w:ins>
    </w:p>
    <w:p w:rsidR="00743B33" w:rsidRDefault="00D20E06">
      <w:pPr>
        <w:ind w:left="540"/>
        <w:rPr>
          <w:ins w:id="31589" w:author="Author"/>
          <w:rFonts w:ascii="Calibri" w:hAnsi="Calibri"/>
          <w:b/>
          <w:sz w:val="20"/>
          <w:szCs w:val="20"/>
          <w:lang w:val="en-US"/>
        </w:rPr>
      </w:pPr>
      <w:ins w:id="31590" w:author="Author">
        <w:r>
          <w:rPr>
            <w:rFonts w:ascii="Calibri" w:hAnsi="Calibri"/>
            <w:b/>
            <w:sz w:val="20"/>
            <w:szCs w:val="20"/>
            <w:lang w:val="en-US"/>
          </w:rPr>
          <w:t>Rule:</w:t>
        </w:r>
      </w:ins>
    </w:p>
    <w:p w:rsidR="00743B33" w:rsidRDefault="00D20E06">
      <w:pPr>
        <w:ind w:left="540"/>
        <w:rPr>
          <w:ins w:id="31591" w:author="Author"/>
          <w:rFonts w:ascii="Calibri" w:hAnsi="Calibri"/>
          <w:sz w:val="20"/>
          <w:szCs w:val="20"/>
          <w:lang w:val="en-US"/>
        </w:rPr>
      </w:pPr>
      <w:ins w:id="31592" w:author="Author">
        <w:r>
          <w:rPr>
            <w:rFonts w:ascii="Calibri" w:hAnsi="Calibri"/>
            <w:sz w:val="20"/>
            <w:szCs w:val="20"/>
            <w:lang w:val="en-US"/>
          </w:rPr>
          <w:t>Never suppress specific compiler warnings in project setting.</w:t>
        </w:r>
      </w:ins>
    </w:p>
    <w:p w:rsidR="00743B33" w:rsidRDefault="00743B33">
      <w:pPr>
        <w:ind w:left="540"/>
        <w:rPr>
          <w:ins w:id="31593" w:author="Author"/>
          <w:rFonts w:ascii="Calibri" w:hAnsi="Calibri"/>
          <w:sz w:val="20"/>
          <w:szCs w:val="20"/>
          <w:lang w:val="en-US"/>
        </w:rPr>
      </w:pPr>
    </w:p>
    <w:p w:rsidR="00743B33" w:rsidRDefault="00D20E06">
      <w:pPr>
        <w:ind w:left="540"/>
        <w:rPr>
          <w:ins w:id="31594" w:author="Author"/>
          <w:rFonts w:ascii="Calibri" w:hAnsi="Calibri"/>
          <w:b/>
          <w:sz w:val="20"/>
          <w:szCs w:val="20"/>
          <w:lang w:val="en-US"/>
        </w:rPr>
      </w:pPr>
      <w:ins w:id="31595" w:author="Author">
        <w:r>
          <w:rPr>
            <w:rFonts w:ascii="Calibri" w:hAnsi="Calibri"/>
            <w:b/>
            <w:sz w:val="20"/>
            <w:szCs w:val="20"/>
            <w:lang w:val="en-US"/>
          </w:rPr>
          <w:t>Example:</w:t>
        </w:r>
      </w:ins>
    </w:p>
    <w:p w:rsidR="00743B33" w:rsidRDefault="00D20E06">
      <w:pPr>
        <w:ind w:left="540"/>
        <w:rPr>
          <w:ins w:id="31596" w:author="Author"/>
          <w:rFonts w:ascii="Calibri" w:hAnsi="Calibri"/>
          <w:sz w:val="20"/>
          <w:szCs w:val="20"/>
          <w:lang w:val="en-US"/>
        </w:rPr>
      </w:pPr>
      <w:ins w:id="31597" w:author="Author">
        <w:r>
          <w:rPr>
            <w:rFonts w:ascii="Calibri" w:hAnsi="Calibri"/>
            <w:sz w:val="20"/>
            <w:szCs w:val="20"/>
            <w:lang w:val="en-US"/>
          </w:rPr>
          <w:t>No required.</w:t>
        </w:r>
      </w:ins>
    </w:p>
    <w:p w:rsidR="00743B33" w:rsidRDefault="00743B33">
      <w:pPr>
        <w:ind w:left="540"/>
        <w:rPr>
          <w:ins w:id="31598" w:author="Author"/>
          <w:rFonts w:ascii="Calibri" w:hAnsi="Calibri"/>
          <w:sz w:val="20"/>
          <w:szCs w:val="20"/>
          <w:lang w:val="en-US"/>
        </w:rPr>
      </w:pPr>
    </w:p>
    <w:p w:rsidR="00743B33" w:rsidRDefault="00D20E06">
      <w:pPr>
        <w:ind w:left="540"/>
        <w:rPr>
          <w:ins w:id="31599" w:author="Author"/>
          <w:rFonts w:ascii="Calibri" w:hAnsi="Calibri"/>
          <w:b/>
          <w:sz w:val="20"/>
          <w:szCs w:val="20"/>
          <w:lang w:val="en-US"/>
        </w:rPr>
      </w:pPr>
      <w:ins w:id="31600" w:author="Author">
        <w:r>
          <w:rPr>
            <w:rFonts w:ascii="Calibri" w:hAnsi="Calibri"/>
            <w:b/>
            <w:sz w:val="20"/>
            <w:szCs w:val="20"/>
            <w:lang w:val="en-US"/>
          </w:rPr>
          <w:t>Rationale:</w:t>
        </w:r>
      </w:ins>
    </w:p>
    <w:p w:rsidR="00743B33" w:rsidRDefault="00D20E06">
      <w:pPr>
        <w:ind w:left="540"/>
        <w:rPr>
          <w:ins w:id="31601" w:author="Author"/>
        </w:rPr>
      </w:pPr>
      <w:ins w:id="31602" w:author="Author">
        <w:r>
          <w:rPr>
            <w:rFonts w:ascii="Calibri" w:hAnsi="Calibri"/>
            <w:sz w:val="20"/>
            <w:szCs w:val="20"/>
            <w:lang w:val="en-US"/>
          </w:rPr>
          <w:t>Don’t hide any potential issues.</w:t>
        </w:r>
      </w:ins>
    </w:p>
    <w:p w:rsidR="00743B33" w:rsidRDefault="00D20E06">
      <w:pPr>
        <w:pStyle w:val="Heading3"/>
        <w:rPr>
          <w:ins w:id="31603" w:author="Author"/>
        </w:rPr>
      </w:pPr>
      <w:ins w:id="31604" w:author="Author">
        <w:r>
          <w:t xml:space="preserve">Rules_Project_003 </w:t>
        </w:r>
      </w:ins>
    </w:p>
    <w:p w:rsidR="00743B33" w:rsidRDefault="00D20E06">
      <w:pPr>
        <w:ind w:left="540"/>
        <w:rPr>
          <w:ins w:id="31605" w:author="Author"/>
          <w:rFonts w:ascii="Calibri" w:hAnsi="Calibri"/>
          <w:b/>
          <w:sz w:val="20"/>
          <w:szCs w:val="20"/>
          <w:lang w:val="en-US"/>
        </w:rPr>
      </w:pPr>
      <w:ins w:id="31606" w:author="Author">
        <w:r>
          <w:rPr>
            <w:rFonts w:ascii="Calibri" w:hAnsi="Calibri"/>
            <w:b/>
            <w:sz w:val="20"/>
            <w:szCs w:val="20"/>
            <w:lang w:val="en-US"/>
          </w:rPr>
          <w:t>Rule:</w:t>
        </w:r>
      </w:ins>
    </w:p>
    <w:p w:rsidR="00743B33" w:rsidRDefault="00D20E06">
      <w:pPr>
        <w:ind w:left="540"/>
        <w:rPr>
          <w:ins w:id="31607" w:author="Author"/>
          <w:rFonts w:ascii="Calibri" w:hAnsi="Calibri"/>
          <w:sz w:val="20"/>
          <w:szCs w:val="20"/>
          <w:lang w:val="en-US"/>
        </w:rPr>
      </w:pPr>
      <w:ins w:id="31608" w:author="Author">
        <w:r>
          <w:rPr>
            <w:rFonts w:ascii="Calibri" w:hAnsi="Calibri"/>
            <w:sz w:val="20"/>
            <w:szCs w:val="20"/>
            <w:lang w:val="en-US"/>
          </w:rPr>
          <w:t>Always explicitly state your supported runtime versions in the application configuration file.</w:t>
        </w:r>
      </w:ins>
    </w:p>
    <w:p w:rsidR="00743B33" w:rsidRDefault="00D20E06">
      <w:pPr>
        <w:ind w:left="540"/>
        <w:rPr>
          <w:ins w:id="31609" w:author="Author"/>
          <w:rFonts w:ascii="Calibri" w:hAnsi="Calibri"/>
          <w:sz w:val="20"/>
          <w:szCs w:val="20"/>
          <w:lang w:val="en-US"/>
        </w:rPr>
      </w:pPr>
      <w:ins w:id="31610" w:author="Author">
        <w:r>
          <w:rPr>
            <w:rFonts w:ascii="Calibri" w:hAnsi="Calibri"/>
            <w:sz w:val="20"/>
            <w:szCs w:val="20"/>
            <w:lang w:val="en-US"/>
          </w:rPr>
          <w:t>All .NET Framework v4.x versions specify the v4.0 for "runtime version” values.</w:t>
        </w:r>
      </w:ins>
    </w:p>
    <w:p w:rsidR="00743B33" w:rsidRDefault="00743B33">
      <w:pPr>
        <w:ind w:left="540"/>
        <w:rPr>
          <w:ins w:id="31611" w:author="Author"/>
          <w:rFonts w:ascii="Calibri" w:hAnsi="Calibri"/>
          <w:sz w:val="20"/>
          <w:szCs w:val="20"/>
          <w:lang w:val="en-US"/>
        </w:rPr>
      </w:pPr>
    </w:p>
    <w:p w:rsidR="00743B33" w:rsidRDefault="00D20E06">
      <w:pPr>
        <w:ind w:left="540"/>
        <w:rPr>
          <w:ins w:id="31612" w:author="Author"/>
          <w:rFonts w:ascii="Calibri" w:hAnsi="Calibri"/>
          <w:b/>
          <w:sz w:val="20"/>
          <w:szCs w:val="20"/>
          <w:lang w:val="en-US"/>
        </w:rPr>
      </w:pPr>
      <w:ins w:id="31613" w:author="Author">
        <w:r>
          <w:rPr>
            <w:rFonts w:ascii="Calibri" w:hAnsi="Calibri"/>
            <w:b/>
            <w:sz w:val="20"/>
            <w:szCs w:val="20"/>
            <w:lang w:val="en-US"/>
          </w:rPr>
          <w:t>Example:</w:t>
        </w:r>
      </w:ins>
    </w:p>
    <w:p w:rsidR="00743B33" w:rsidRDefault="00D20E06">
      <w:pPr>
        <w:ind w:left="540"/>
        <w:rPr>
          <w:ins w:id="31614" w:author="Author"/>
          <w:rFonts w:ascii="Calibri" w:hAnsi="Calibri"/>
          <w:sz w:val="20"/>
          <w:szCs w:val="20"/>
          <w:lang w:val="en-US"/>
        </w:rPr>
      </w:pPr>
      <w:ins w:id="31615" w:author="Author">
        <w:r>
          <w:rPr>
            <w:rFonts w:ascii="Calibri" w:hAnsi="Calibri"/>
            <w:sz w:val="20"/>
            <w:szCs w:val="20"/>
            <w:lang w:val="en-US"/>
          </w:rPr>
          <w:t>&lt;?</w:t>
        </w:r>
        <w:r>
          <w:rPr>
            <w:rFonts w:ascii="Calibri" w:hAnsi="Calibri"/>
            <w:sz w:val="20"/>
            <w:szCs w:val="20"/>
            <w:lang w:val="en-US"/>
          </w:rPr>
          <w:t>xml version="1.0" encoding="utf-8" ?&gt;</w:t>
        </w:r>
      </w:ins>
    </w:p>
    <w:p w:rsidR="00743B33" w:rsidRDefault="00D20E06">
      <w:pPr>
        <w:ind w:left="540"/>
        <w:rPr>
          <w:ins w:id="31616" w:author="Author"/>
          <w:rFonts w:ascii="Calibri" w:hAnsi="Calibri"/>
          <w:sz w:val="20"/>
          <w:szCs w:val="20"/>
          <w:lang w:val="en-US"/>
        </w:rPr>
      </w:pPr>
      <w:ins w:id="31617" w:author="Author">
        <w:r>
          <w:rPr>
            <w:rFonts w:ascii="Calibri" w:hAnsi="Calibri"/>
            <w:sz w:val="20"/>
            <w:szCs w:val="20"/>
            <w:lang w:val="en-US"/>
          </w:rPr>
          <w:t>&lt;configuration&gt;</w:t>
        </w:r>
      </w:ins>
    </w:p>
    <w:p w:rsidR="00743B33" w:rsidRDefault="00D20E06">
      <w:pPr>
        <w:ind w:left="540"/>
        <w:rPr>
          <w:ins w:id="31618" w:author="Author"/>
          <w:rFonts w:ascii="Calibri" w:hAnsi="Calibri"/>
          <w:sz w:val="20"/>
          <w:szCs w:val="20"/>
          <w:lang w:val="en-US"/>
        </w:rPr>
      </w:pPr>
      <w:ins w:id="31619" w:author="Author">
        <w:r>
          <w:rPr>
            <w:rFonts w:ascii="Calibri" w:hAnsi="Calibri"/>
            <w:sz w:val="20"/>
            <w:szCs w:val="20"/>
            <w:lang w:val="en-US"/>
          </w:rPr>
          <w:t xml:space="preserve">    &lt;startup&gt; </w:t>
        </w:r>
      </w:ins>
    </w:p>
    <w:p w:rsidR="00743B33" w:rsidRDefault="00D20E06">
      <w:pPr>
        <w:ind w:left="540"/>
        <w:rPr>
          <w:ins w:id="31620" w:author="Author"/>
          <w:rFonts w:ascii="Calibri" w:hAnsi="Calibri"/>
          <w:sz w:val="20"/>
          <w:szCs w:val="20"/>
          <w:lang w:val="en-US"/>
        </w:rPr>
      </w:pPr>
      <w:ins w:id="31621" w:author="Author">
        <w:r>
          <w:rPr>
            <w:rFonts w:ascii="Calibri" w:hAnsi="Calibri"/>
            <w:sz w:val="20"/>
            <w:szCs w:val="20"/>
            <w:lang w:val="en-US"/>
          </w:rPr>
          <w:t xml:space="preserve">        &lt;supportedRuntime version="v4.0" sku=".NETFramework,Version=v4.5" /&gt;</w:t>
        </w:r>
      </w:ins>
    </w:p>
    <w:p w:rsidR="00743B33" w:rsidRDefault="00D20E06">
      <w:pPr>
        <w:ind w:left="540"/>
        <w:rPr>
          <w:ins w:id="31622" w:author="Author"/>
          <w:rFonts w:ascii="Calibri" w:hAnsi="Calibri"/>
          <w:sz w:val="20"/>
          <w:szCs w:val="20"/>
          <w:lang w:val="en-US"/>
        </w:rPr>
      </w:pPr>
      <w:ins w:id="31623" w:author="Author">
        <w:r>
          <w:rPr>
            <w:rFonts w:ascii="Calibri" w:hAnsi="Calibri"/>
            <w:sz w:val="20"/>
            <w:szCs w:val="20"/>
            <w:lang w:val="en-US"/>
          </w:rPr>
          <w:t xml:space="preserve">    &lt;/startup&gt;</w:t>
        </w:r>
      </w:ins>
    </w:p>
    <w:p w:rsidR="00743B33" w:rsidRDefault="00D20E06">
      <w:pPr>
        <w:ind w:left="540"/>
        <w:rPr>
          <w:ins w:id="31624" w:author="Author"/>
          <w:rFonts w:ascii="Calibri" w:hAnsi="Calibri"/>
          <w:sz w:val="20"/>
          <w:szCs w:val="20"/>
          <w:lang w:val="en-US"/>
        </w:rPr>
      </w:pPr>
      <w:ins w:id="31625" w:author="Author">
        <w:r>
          <w:rPr>
            <w:rFonts w:ascii="Calibri" w:hAnsi="Calibri"/>
            <w:sz w:val="20"/>
            <w:szCs w:val="20"/>
            <w:lang w:val="en-US"/>
          </w:rPr>
          <w:t>&lt;/configuration&gt;</w:t>
        </w:r>
      </w:ins>
    </w:p>
    <w:p w:rsidR="00743B33" w:rsidRDefault="00743B33">
      <w:pPr>
        <w:ind w:left="540"/>
        <w:rPr>
          <w:ins w:id="31626" w:author="Author"/>
          <w:rFonts w:ascii="Calibri" w:hAnsi="Calibri"/>
          <w:sz w:val="20"/>
          <w:szCs w:val="20"/>
          <w:lang w:val="en-US"/>
        </w:rPr>
      </w:pPr>
    </w:p>
    <w:p w:rsidR="00743B33" w:rsidRDefault="00D20E06">
      <w:pPr>
        <w:ind w:left="540"/>
        <w:rPr>
          <w:ins w:id="31627" w:author="Author"/>
          <w:rFonts w:ascii="Calibri" w:hAnsi="Calibri"/>
          <w:b/>
          <w:sz w:val="20"/>
          <w:szCs w:val="20"/>
          <w:lang w:val="en-US"/>
        </w:rPr>
      </w:pPr>
      <w:ins w:id="31628" w:author="Author">
        <w:r>
          <w:rPr>
            <w:rFonts w:ascii="Calibri" w:hAnsi="Calibri"/>
            <w:b/>
            <w:sz w:val="20"/>
            <w:szCs w:val="20"/>
            <w:lang w:val="en-US"/>
          </w:rPr>
          <w:t>Rationale:</w:t>
        </w:r>
      </w:ins>
    </w:p>
    <w:p w:rsidR="00743B33" w:rsidRDefault="00D20E06">
      <w:pPr>
        <w:ind w:left="540"/>
        <w:rPr>
          <w:ins w:id="31629" w:author="Author"/>
          <w:rFonts w:ascii="Calibri" w:hAnsi="Calibri"/>
          <w:sz w:val="20"/>
          <w:szCs w:val="20"/>
          <w:lang w:val="en-US"/>
        </w:rPr>
      </w:pPr>
      <w:ins w:id="31630" w:author="Author">
        <w:r>
          <w:rPr>
            <w:rFonts w:ascii="Calibri" w:hAnsi="Calibri"/>
            <w:sz w:val="20"/>
            <w:szCs w:val="20"/>
            <w:lang w:val="en-US"/>
          </w:rPr>
          <w:t>Don’t hide any potential issues.</w:t>
        </w:r>
      </w:ins>
    </w:p>
    <w:p w:rsidR="00743B33" w:rsidRDefault="00D20E06">
      <w:pPr>
        <w:pStyle w:val="Heading3"/>
        <w:rPr>
          <w:ins w:id="31631" w:author="Author"/>
        </w:rPr>
      </w:pPr>
      <w:ins w:id="31632" w:author="Author">
        <w:r>
          <w:t>Rules_Project_003</w:t>
        </w:r>
      </w:ins>
    </w:p>
    <w:p w:rsidR="00743B33" w:rsidRDefault="00D20E06">
      <w:pPr>
        <w:ind w:left="540"/>
        <w:rPr>
          <w:ins w:id="31633" w:author="Author"/>
          <w:rFonts w:ascii="Calibri" w:hAnsi="Calibri"/>
          <w:b/>
          <w:sz w:val="20"/>
          <w:szCs w:val="20"/>
          <w:lang w:val="en-US"/>
        </w:rPr>
      </w:pPr>
      <w:ins w:id="31634" w:author="Author">
        <w:r>
          <w:rPr>
            <w:rFonts w:ascii="Calibri" w:hAnsi="Calibri"/>
            <w:b/>
            <w:sz w:val="20"/>
            <w:szCs w:val="20"/>
            <w:lang w:val="en-US"/>
          </w:rPr>
          <w:t>Rule:</w:t>
        </w:r>
      </w:ins>
    </w:p>
    <w:p w:rsidR="00743B33" w:rsidRDefault="00D20E06">
      <w:pPr>
        <w:ind w:left="540"/>
        <w:rPr>
          <w:ins w:id="31635" w:author="Author"/>
          <w:rFonts w:ascii="Calibri" w:hAnsi="Calibri"/>
          <w:sz w:val="20"/>
          <w:szCs w:val="20"/>
          <w:lang w:val="en-US"/>
        </w:rPr>
      </w:pPr>
      <w:ins w:id="31636" w:author="Author">
        <w:r>
          <w:rPr>
            <w:rFonts w:ascii="Calibri" w:hAnsi="Calibri"/>
            <w:sz w:val="20"/>
            <w:szCs w:val="20"/>
            <w:lang w:val="en-US"/>
          </w:rPr>
          <w:t xml:space="preserve">Avoid </w:t>
        </w:r>
        <w:r>
          <w:rPr>
            <w:rFonts w:ascii="Calibri" w:hAnsi="Calibri"/>
            <w:sz w:val="20"/>
            <w:szCs w:val="20"/>
            <w:lang w:val="en-US"/>
          </w:rPr>
          <w:t>explicit preprocessor definitions (#define). Use the project settings for defining conditional compilation constants.</w:t>
        </w:r>
      </w:ins>
    </w:p>
    <w:p w:rsidR="00743B33" w:rsidRDefault="00743B33">
      <w:pPr>
        <w:ind w:left="540"/>
        <w:rPr>
          <w:ins w:id="31637" w:author="Author"/>
          <w:rFonts w:ascii="Calibri" w:hAnsi="Calibri"/>
          <w:sz w:val="20"/>
          <w:szCs w:val="20"/>
          <w:lang w:val="en-US"/>
        </w:rPr>
      </w:pPr>
    </w:p>
    <w:p w:rsidR="00743B33" w:rsidRDefault="00D20E06">
      <w:pPr>
        <w:ind w:left="540"/>
        <w:rPr>
          <w:ins w:id="31638" w:author="Author"/>
          <w:rFonts w:ascii="Calibri" w:hAnsi="Calibri"/>
          <w:b/>
          <w:sz w:val="20"/>
          <w:szCs w:val="20"/>
          <w:lang w:val="en-US"/>
        </w:rPr>
      </w:pPr>
      <w:ins w:id="31639" w:author="Author">
        <w:r>
          <w:rPr>
            <w:rFonts w:ascii="Calibri" w:hAnsi="Calibri"/>
            <w:b/>
            <w:sz w:val="20"/>
            <w:szCs w:val="20"/>
            <w:lang w:val="en-US"/>
          </w:rPr>
          <w:t>Example:</w:t>
        </w:r>
      </w:ins>
    </w:p>
    <w:p w:rsidR="00743B33" w:rsidRDefault="00D20E06">
      <w:pPr>
        <w:ind w:left="540"/>
        <w:rPr>
          <w:ins w:id="31640" w:author="Author"/>
          <w:rFonts w:ascii="Calibri" w:hAnsi="Calibri"/>
          <w:sz w:val="20"/>
          <w:szCs w:val="20"/>
          <w:lang w:val="en-US"/>
        </w:rPr>
      </w:pPr>
      <w:ins w:id="31641" w:author="Author">
        <w:r>
          <w:rPr>
            <w:rFonts w:ascii="Calibri" w:hAnsi="Calibri"/>
            <w:sz w:val="20"/>
            <w:szCs w:val="20"/>
            <w:lang w:val="en-US"/>
          </w:rPr>
          <w:t>No required.</w:t>
        </w:r>
      </w:ins>
    </w:p>
    <w:p w:rsidR="00743B33" w:rsidRDefault="00743B33">
      <w:pPr>
        <w:ind w:left="540"/>
        <w:rPr>
          <w:ins w:id="31642" w:author="Author"/>
          <w:rFonts w:ascii="Calibri" w:hAnsi="Calibri"/>
          <w:sz w:val="20"/>
          <w:szCs w:val="20"/>
          <w:lang w:val="en-US"/>
        </w:rPr>
      </w:pPr>
    </w:p>
    <w:p w:rsidR="00743B33" w:rsidRDefault="00D20E06">
      <w:pPr>
        <w:ind w:left="540"/>
        <w:rPr>
          <w:ins w:id="31643" w:author="Author"/>
          <w:rFonts w:ascii="Calibri" w:hAnsi="Calibri"/>
          <w:b/>
          <w:sz w:val="20"/>
          <w:szCs w:val="20"/>
          <w:lang w:val="en-US"/>
        </w:rPr>
      </w:pPr>
      <w:ins w:id="31644" w:author="Author">
        <w:r>
          <w:rPr>
            <w:rFonts w:ascii="Calibri" w:hAnsi="Calibri"/>
            <w:b/>
            <w:sz w:val="20"/>
            <w:szCs w:val="20"/>
            <w:lang w:val="en-US"/>
          </w:rPr>
          <w:t>Rationale:</w:t>
        </w:r>
      </w:ins>
    </w:p>
    <w:p w:rsidR="00743B33" w:rsidRDefault="00D20E06">
      <w:pPr>
        <w:ind w:left="540"/>
        <w:rPr>
          <w:ins w:id="31645" w:author="Author"/>
        </w:rPr>
      </w:pPr>
      <w:ins w:id="31646" w:author="Author">
        <w:r>
          <w:rPr>
            <w:rFonts w:ascii="Calibri" w:hAnsi="Calibri"/>
            <w:sz w:val="20"/>
            <w:szCs w:val="20"/>
            <w:lang w:val="en-US"/>
          </w:rPr>
          <w:t>No required.</w:t>
        </w:r>
      </w:ins>
    </w:p>
    <w:p w:rsidR="00743B33" w:rsidRDefault="00743B33">
      <w:pPr>
        <w:ind w:left="540"/>
        <w:rPr>
          <w:ins w:id="31647" w:author="Author"/>
        </w:rPr>
      </w:pPr>
    </w:p>
    <w:p w:rsidR="00743B33" w:rsidRDefault="00D20E06">
      <w:pPr>
        <w:pStyle w:val="Heading3"/>
        <w:rPr>
          <w:ins w:id="31648" w:author="Author"/>
        </w:rPr>
      </w:pPr>
      <w:ins w:id="31649" w:author="Author">
        <w:r>
          <w:t>Rules_Project_004</w:t>
        </w:r>
      </w:ins>
    </w:p>
    <w:p w:rsidR="00743B33" w:rsidRDefault="00D20E06">
      <w:pPr>
        <w:ind w:left="540"/>
        <w:rPr>
          <w:ins w:id="31650" w:author="Author"/>
          <w:rFonts w:ascii="Calibri" w:hAnsi="Calibri"/>
          <w:b/>
          <w:sz w:val="20"/>
          <w:szCs w:val="20"/>
          <w:lang w:val="en-US"/>
        </w:rPr>
      </w:pPr>
      <w:ins w:id="31651" w:author="Author">
        <w:r>
          <w:rPr>
            <w:rFonts w:ascii="Calibri" w:hAnsi="Calibri"/>
            <w:b/>
            <w:sz w:val="20"/>
            <w:szCs w:val="20"/>
            <w:lang w:val="en-US"/>
          </w:rPr>
          <w:t>Rule:</w:t>
        </w:r>
      </w:ins>
    </w:p>
    <w:p w:rsidR="00743B33" w:rsidRDefault="00D20E06">
      <w:pPr>
        <w:ind w:left="540"/>
        <w:rPr>
          <w:ins w:id="31652" w:author="Author"/>
          <w:rFonts w:ascii="Calibri" w:hAnsi="Calibri"/>
          <w:sz w:val="20"/>
          <w:szCs w:val="20"/>
          <w:lang w:val="en-US"/>
        </w:rPr>
      </w:pPr>
      <w:ins w:id="31653" w:author="Author">
        <w:r>
          <w:rPr>
            <w:rFonts w:ascii="Calibri" w:hAnsi="Calibri"/>
            <w:sz w:val="20"/>
            <w:szCs w:val="20"/>
            <w:lang w:val="en-US"/>
          </w:rPr>
          <w:t>Do not put any logic inside AssemblyInfo.cs.</w:t>
        </w:r>
      </w:ins>
    </w:p>
    <w:p w:rsidR="00743B33" w:rsidRDefault="00D20E06">
      <w:pPr>
        <w:ind w:left="540"/>
        <w:rPr>
          <w:ins w:id="31654" w:author="Author"/>
          <w:rFonts w:ascii="Calibri" w:hAnsi="Calibri"/>
          <w:sz w:val="20"/>
          <w:szCs w:val="20"/>
          <w:lang w:val="en-US"/>
        </w:rPr>
      </w:pPr>
      <w:ins w:id="31655" w:author="Author">
        <w:r>
          <w:rPr>
            <w:rFonts w:ascii="Calibri" w:hAnsi="Calibri"/>
            <w:sz w:val="20"/>
            <w:szCs w:val="20"/>
            <w:lang w:val="en-US"/>
          </w:rPr>
          <w:t xml:space="preserve">Do not put any </w:t>
        </w:r>
        <w:r>
          <w:rPr>
            <w:rFonts w:ascii="Calibri" w:hAnsi="Calibri"/>
            <w:sz w:val="20"/>
            <w:szCs w:val="20"/>
            <w:lang w:val="en-US"/>
          </w:rPr>
          <w:t>assembly attributes in any file besides AssemblyInfo.cs.</w:t>
        </w:r>
      </w:ins>
    </w:p>
    <w:p w:rsidR="00743B33" w:rsidRDefault="00D20E06">
      <w:pPr>
        <w:ind w:left="540"/>
        <w:rPr>
          <w:ins w:id="31656" w:author="Author"/>
          <w:rFonts w:ascii="Calibri" w:hAnsi="Calibri"/>
          <w:sz w:val="20"/>
          <w:szCs w:val="20"/>
          <w:lang w:val="en-US"/>
        </w:rPr>
      </w:pPr>
      <w:ins w:id="31657" w:author="Author">
        <w:r>
          <w:rPr>
            <w:rFonts w:ascii="Calibri" w:hAnsi="Calibri"/>
            <w:sz w:val="20"/>
            <w:szCs w:val="20"/>
            <w:lang w:val="en-US"/>
          </w:rPr>
          <w:t>Populate all fields in AssemblyInfo.cs such as company name, description, copyright notice.</w:t>
        </w:r>
      </w:ins>
    </w:p>
    <w:p w:rsidR="00743B33" w:rsidRDefault="00743B33">
      <w:pPr>
        <w:ind w:left="540"/>
        <w:rPr>
          <w:ins w:id="31658" w:author="Author"/>
          <w:rFonts w:ascii="Calibri" w:hAnsi="Calibri"/>
          <w:sz w:val="20"/>
          <w:szCs w:val="20"/>
          <w:lang w:val="en-US"/>
        </w:rPr>
      </w:pPr>
    </w:p>
    <w:p w:rsidR="00743B33" w:rsidRDefault="00D20E06">
      <w:pPr>
        <w:ind w:left="540"/>
        <w:rPr>
          <w:ins w:id="31659" w:author="Author"/>
          <w:rFonts w:ascii="Calibri" w:hAnsi="Calibri"/>
          <w:b/>
          <w:sz w:val="20"/>
          <w:szCs w:val="20"/>
          <w:lang w:val="en-US"/>
        </w:rPr>
      </w:pPr>
      <w:ins w:id="31660" w:author="Author">
        <w:r>
          <w:rPr>
            <w:rFonts w:ascii="Calibri" w:hAnsi="Calibri"/>
            <w:b/>
            <w:sz w:val="20"/>
            <w:szCs w:val="20"/>
            <w:lang w:val="en-US"/>
          </w:rPr>
          <w:t>Example:</w:t>
        </w:r>
      </w:ins>
    </w:p>
    <w:p w:rsidR="00743B33" w:rsidRDefault="00D20E06">
      <w:pPr>
        <w:ind w:left="540"/>
        <w:rPr>
          <w:ins w:id="31661" w:author="Author"/>
          <w:rFonts w:ascii="Calibri" w:hAnsi="Calibri"/>
          <w:sz w:val="20"/>
          <w:szCs w:val="20"/>
          <w:lang w:val="en-US"/>
        </w:rPr>
      </w:pPr>
      <w:ins w:id="31662" w:author="Author">
        <w:r>
          <w:rPr>
            <w:rFonts w:ascii="Calibri" w:hAnsi="Calibri"/>
            <w:sz w:val="20"/>
            <w:szCs w:val="20"/>
            <w:lang w:val="en-US"/>
          </w:rPr>
          <w:t>No required.</w:t>
        </w:r>
      </w:ins>
    </w:p>
    <w:p w:rsidR="00743B33" w:rsidRDefault="00743B33">
      <w:pPr>
        <w:ind w:left="540"/>
        <w:rPr>
          <w:ins w:id="31663" w:author="Author"/>
          <w:rFonts w:ascii="Calibri" w:hAnsi="Calibri"/>
          <w:sz w:val="20"/>
          <w:szCs w:val="20"/>
          <w:lang w:val="en-US"/>
        </w:rPr>
      </w:pPr>
    </w:p>
    <w:p w:rsidR="00743B33" w:rsidRDefault="00D20E06">
      <w:pPr>
        <w:ind w:left="540"/>
        <w:rPr>
          <w:ins w:id="31664" w:author="Author"/>
          <w:rFonts w:ascii="Calibri" w:hAnsi="Calibri"/>
          <w:b/>
          <w:sz w:val="20"/>
          <w:szCs w:val="20"/>
          <w:lang w:val="en-US"/>
        </w:rPr>
      </w:pPr>
      <w:ins w:id="31665" w:author="Author">
        <w:r>
          <w:rPr>
            <w:rFonts w:ascii="Calibri" w:hAnsi="Calibri"/>
            <w:b/>
            <w:sz w:val="20"/>
            <w:szCs w:val="20"/>
            <w:lang w:val="en-US"/>
          </w:rPr>
          <w:t>Rationale:</w:t>
        </w:r>
      </w:ins>
    </w:p>
    <w:p w:rsidR="00743B33" w:rsidRDefault="00D20E06">
      <w:pPr>
        <w:ind w:left="540"/>
        <w:rPr>
          <w:ins w:id="31666" w:author="Author"/>
          <w:rFonts w:ascii="Calibri" w:hAnsi="Calibri"/>
          <w:sz w:val="20"/>
          <w:szCs w:val="20"/>
          <w:lang w:val="en-US"/>
        </w:rPr>
      </w:pPr>
      <w:ins w:id="31667" w:author="Author">
        <w:r>
          <w:rPr>
            <w:rFonts w:ascii="Calibri" w:hAnsi="Calibri"/>
            <w:sz w:val="20"/>
            <w:szCs w:val="20"/>
            <w:lang w:val="en-US"/>
          </w:rPr>
          <w:t>No required.</w:t>
        </w:r>
      </w:ins>
    </w:p>
    <w:p w:rsidR="00743B33" w:rsidRDefault="00D20E06">
      <w:pPr>
        <w:pStyle w:val="Heading3"/>
        <w:rPr>
          <w:ins w:id="31668" w:author="Author"/>
        </w:rPr>
      </w:pPr>
      <w:ins w:id="31669" w:author="Author">
        <w:r>
          <w:t>Rules_Project_005</w:t>
        </w:r>
      </w:ins>
    </w:p>
    <w:p w:rsidR="00743B33" w:rsidRDefault="00D20E06">
      <w:pPr>
        <w:ind w:left="540"/>
        <w:rPr>
          <w:ins w:id="31670" w:author="Author"/>
          <w:rFonts w:ascii="Calibri" w:hAnsi="Calibri"/>
          <w:b/>
          <w:sz w:val="20"/>
          <w:szCs w:val="20"/>
          <w:lang w:val="en-US"/>
        </w:rPr>
      </w:pPr>
      <w:ins w:id="31671" w:author="Author">
        <w:r>
          <w:rPr>
            <w:rFonts w:ascii="Calibri" w:hAnsi="Calibri"/>
            <w:b/>
            <w:sz w:val="20"/>
            <w:szCs w:val="20"/>
            <w:lang w:val="en-US"/>
          </w:rPr>
          <w:t>Rule:</w:t>
        </w:r>
      </w:ins>
    </w:p>
    <w:p w:rsidR="00743B33" w:rsidRDefault="00D20E06">
      <w:pPr>
        <w:ind w:left="540"/>
        <w:rPr>
          <w:ins w:id="31672" w:author="Author"/>
          <w:rFonts w:ascii="Calibri" w:hAnsi="Calibri"/>
          <w:sz w:val="20"/>
          <w:szCs w:val="20"/>
          <w:lang w:val="en-US"/>
        </w:rPr>
      </w:pPr>
      <w:ins w:id="31673" w:author="Author">
        <w:r>
          <w:rPr>
            <w:rFonts w:ascii="Calibri" w:hAnsi="Calibri"/>
            <w:sz w:val="20"/>
            <w:szCs w:val="20"/>
            <w:lang w:val="en-US"/>
          </w:rPr>
          <w:t>Avoid explicit code exclusion of me</w:t>
        </w:r>
        <w:r>
          <w:rPr>
            <w:rFonts w:ascii="Calibri" w:hAnsi="Calibri"/>
            <w:sz w:val="20"/>
            <w:szCs w:val="20"/>
            <w:lang w:val="en-US"/>
          </w:rPr>
          <w:t>thod calls (#if…#endif). Use conditional methods instead.</w:t>
        </w:r>
      </w:ins>
    </w:p>
    <w:p w:rsidR="00743B33" w:rsidRDefault="00743B33">
      <w:pPr>
        <w:ind w:left="540"/>
        <w:rPr>
          <w:ins w:id="31674" w:author="Author"/>
          <w:rFonts w:ascii="Calibri" w:hAnsi="Calibri"/>
          <w:sz w:val="20"/>
          <w:szCs w:val="20"/>
          <w:lang w:val="en-US"/>
        </w:rPr>
      </w:pPr>
    </w:p>
    <w:p w:rsidR="00743B33" w:rsidRDefault="00D20E06">
      <w:pPr>
        <w:ind w:left="540"/>
        <w:rPr>
          <w:ins w:id="31675" w:author="Author"/>
          <w:rFonts w:ascii="Calibri" w:hAnsi="Calibri"/>
          <w:b/>
          <w:sz w:val="20"/>
          <w:szCs w:val="20"/>
          <w:lang w:val="en-US"/>
        </w:rPr>
      </w:pPr>
      <w:ins w:id="31676" w:author="Author">
        <w:r>
          <w:rPr>
            <w:rFonts w:ascii="Calibri" w:hAnsi="Calibri"/>
            <w:b/>
            <w:sz w:val="20"/>
            <w:szCs w:val="20"/>
            <w:lang w:val="en-US"/>
          </w:rPr>
          <w:t>Example:</w:t>
        </w:r>
      </w:ins>
    </w:p>
    <w:p w:rsidR="00743B33" w:rsidRDefault="00D20E06">
      <w:pPr>
        <w:ind w:left="540"/>
        <w:rPr>
          <w:ins w:id="31677" w:author="Author"/>
          <w:rFonts w:ascii="Calibri" w:hAnsi="Calibri"/>
          <w:sz w:val="20"/>
          <w:szCs w:val="20"/>
          <w:lang w:val="en-US"/>
        </w:rPr>
      </w:pPr>
      <w:ins w:id="31678" w:author="Author">
        <w:r>
          <w:rPr>
            <w:rFonts w:ascii="Calibri" w:hAnsi="Calibri"/>
            <w:sz w:val="20"/>
            <w:szCs w:val="20"/>
            <w:lang w:val="en-US"/>
          </w:rPr>
          <w:t>public class MyClass</w:t>
        </w:r>
      </w:ins>
    </w:p>
    <w:p w:rsidR="00743B33" w:rsidRDefault="00D20E06">
      <w:pPr>
        <w:ind w:left="540"/>
        <w:rPr>
          <w:ins w:id="31679" w:author="Author"/>
          <w:rFonts w:ascii="Calibri" w:hAnsi="Calibri"/>
          <w:sz w:val="20"/>
          <w:szCs w:val="20"/>
          <w:lang w:val="en-US"/>
        </w:rPr>
      </w:pPr>
      <w:ins w:id="31680" w:author="Author">
        <w:r>
          <w:rPr>
            <w:rFonts w:ascii="Calibri" w:hAnsi="Calibri"/>
            <w:sz w:val="20"/>
            <w:szCs w:val="20"/>
            <w:lang w:val="en-US"/>
          </w:rPr>
          <w:t>{</w:t>
        </w:r>
      </w:ins>
    </w:p>
    <w:p w:rsidR="00743B33" w:rsidRDefault="00D20E06">
      <w:pPr>
        <w:ind w:left="540"/>
        <w:rPr>
          <w:ins w:id="31681" w:author="Author"/>
          <w:rFonts w:ascii="Calibri" w:hAnsi="Calibri"/>
          <w:sz w:val="20"/>
          <w:szCs w:val="20"/>
          <w:lang w:val="en-US"/>
        </w:rPr>
      </w:pPr>
      <w:ins w:id="31682" w:author="Author">
        <w:r>
          <w:rPr>
            <w:rFonts w:ascii="Calibri" w:hAnsi="Calibri"/>
            <w:sz w:val="20"/>
            <w:szCs w:val="20"/>
            <w:lang w:val="en-US"/>
          </w:rPr>
          <w:t xml:space="preserve">    [Conditional("MySpecialCondition")]</w:t>
        </w:r>
      </w:ins>
    </w:p>
    <w:p w:rsidR="00743B33" w:rsidRDefault="00D20E06">
      <w:pPr>
        <w:ind w:left="540"/>
        <w:rPr>
          <w:ins w:id="31683" w:author="Author"/>
          <w:rFonts w:ascii="Calibri" w:hAnsi="Calibri"/>
          <w:sz w:val="20"/>
          <w:szCs w:val="20"/>
          <w:lang w:val="en-US"/>
        </w:rPr>
      </w:pPr>
      <w:ins w:id="31684" w:author="Author">
        <w:r>
          <w:rPr>
            <w:rFonts w:ascii="Calibri" w:hAnsi="Calibri"/>
            <w:sz w:val="20"/>
            <w:szCs w:val="20"/>
            <w:lang w:val="en-US"/>
          </w:rPr>
          <w:t xml:space="preserve">    public void MyMethod()</w:t>
        </w:r>
      </w:ins>
    </w:p>
    <w:p w:rsidR="00743B33" w:rsidRDefault="00D20E06">
      <w:pPr>
        <w:ind w:left="540"/>
        <w:rPr>
          <w:ins w:id="31685" w:author="Author"/>
          <w:rFonts w:ascii="Calibri" w:hAnsi="Calibri"/>
          <w:sz w:val="20"/>
          <w:szCs w:val="20"/>
          <w:lang w:val="en-US"/>
        </w:rPr>
      </w:pPr>
      <w:ins w:id="31686" w:author="Author">
        <w:r>
          <w:rPr>
            <w:rFonts w:ascii="Calibri" w:hAnsi="Calibri"/>
            <w:sz w:val="20"/>
            <w:szCs w:val="20"/>
            <w:lang w:val="en-US"/>
          </w:rPr>
          <w:t xml:space="preserve">    {</w:t>
        </w:r>
      </w:ins>
    </w:p>
    <w:p w:rsidR="00743B33" w:rsidRDefault="00D20E06">
      <w:pPr>
        <w:ind w:left="540"/>
        <w:rPr>
          <w:ins w:id="31687" w:author="Author"/>
          <w:rFonts w:ascii="Calibri" w:hAnsi="Calibri"/>
          <w:sz w:val="20"/>
          <w:szCs w:val="20"/>
          <w:lang w:val="en-US"/>
        </w:rPr>
      </w:pPr>
      <w:ins w:id="31688" w:author="Author">
        <w:r>
          <w:rPr>
            <w:rFonts w:ascii="Calibri" w:hAnsi="Calibri"/>
            <w:sz w:val="20"/>
            <w:szCs w:val="20"/>
            <w:lang w:val="en-US"/>
          </w:rPr>
          <w:t xml:space="preserve">    }</w:t>
        </w:r>
      </w:ins>
    </w:p>
    <w:p w:rsidR="00743B33" w:rsidRDefault="00D20E06">
      <w:pPr>
        <w:ind w:left="540"/>
        <w:rPr>
          <w:ins w:id="31689" w:author="Author"/>
          <w:rFonts w:ascii="Calibri" w:hAnsi="Calibri"/>
          <w:sz w:val="20"/>
          <w:szCs w:val="20"/>
          <w:lang w:val="en-US"/>
        </w:rPr>
      </w:pPr>
      <w:ins w:id="31690" w:author="Author">
        <w:r>
          <w:rPr>
            <w:rFonts w:ascii="Calibri" w:hAnsi="Calibri"/>
            <w:sz w:val="20"/>
            <w:szCs w:val="20"/>
            <w:lang w:val="en-US"/>
          </w:rPr>
          <w:t>}</w:t>
        </w:r>
      </w:ins>
    </w:p>
    <w:p w:rsidR="00743B33" w:rsidRDefault="00743B33">
      <w:pPr>
        <w:ind w:left="540"/>
        <w:rPr>
          <w:ins w:id="31691" w:author="Author"/>
          <w:rFonts w:ascii="Calibri" w:hAnsi="Calibri"/>
          <w:sz w:val="20"/>
          <w:szCs w:val="20"/>
          <w:lang w:val="en-US"/>
        </w:rPr>
      </w:pPr>
    </w:p>
    <w:p w:rsidR="00743B33" w:rsidRDefault="00D20E06">
      <w:pPr>
        <w:ind w:left="540"/>
        <w:rPr>
          <w:ins w:id="31692" w:author="Author"/>
          <w:rFonts w:ascii="Calibri" w:hAnsi="Calibri"/>
          <w:b/>
          <w:sz w:val="20"/>
          <w:szCs w:val="20"/>
          <w:lang w:val="en-US"/>
        </w:rPr>
      </w:pPr>
      <w:ins w:id="31693" w:author="Author">
        <w:r>
          <w:rPr>
            <w:rFonts w:ascii="Calibri" w:hAnsi="Calibri"/>
            <w:b/>
            <w:sz w:val="20"/>
            <w:szCs w:val="20"/>
            <w:lang w:val="en-US"/>
          </w:rPr>
          <w:t>Rationale:</w:t>
        </w:r>
      </w:ins>
    </w:p>
    <w:p w:rsidR="00743B33" w:rsidRDefault="00D20E06">
      <w:pPr>
        <w:ind w:left="540"/>
        <w:rPr>
          <w:ins w:id="31694" w:author="Author"/>
          <w:rFonts w:ascii="Calibri" w:hAnsi="Calibri"/>
          <w:sz w:val="20"/>
          <w:szCs w:val="20"/>
          <w:lang w:val="en-US"/>
        </w:rPr>
      </w:pPr>
      <w:ins w:id="31695" w:author="Author">
        <w:r>
          <w:rPr>
            <w:rFonts w:ascii="Calibri" w:hAnsi="Calibri"/>
            <w:sz w:val="20"/>
            <w:szCs w:val="20"/>
            <w:lang w:val="en-US"/>
          </w:rPr>
          <w:t>No required.</w:t>
        </w:r>
      </w:ins>
    </w:p>
    <w:p w:rsidR="00743B33" w:rsidRDefault="00D20E06">
      <w:pPr>
        <w:pStyle w:val="Heading3"/>
        <w:rPr>
          <w:ins w:id="31696" w:author="Author"/>
          <w:moveFrom w:id="31697" w:author="Author"/>
        </w:rPr>
      </w:pPr>
      <w:moveFromRangeStart w:id="31698" w:author="Author" w:name="move491958845"/>
      <w:moveFrom w:id="31699" w:author="Author">
        <w:ins w:id="31700" w:author="Author">
          <w:r>
            <w:t>Rules_Project_006</w:t>
          </w:r>
        </w:ins>
      </w:moveFrom>
    </w:p>
    <w:p w:rsidR="00743B33" w:rsidRDefault="00D20E06">
      <w:pPr>
        <w:ind w:left="540"/>
        <w:rPr>
          <w:ins w:id="31701" w:author="Author"/>
          <w:moveFrom w:id="31702" w:author="Author"/>
          <w:rFonts w:ascii="Calibri" w:hAnsi="Calibri"/>
          <w:b/>
          <w:sz w:val="20"/>
          <w:szCs w:val="20"/>
          <w:lang w:val="en-US"/>
        </w:rPr>
      </w:pPr>
      <w:moveFrom w:id="31703" w:author="Author">
        <w:ins w:id="31704" w:author="Author">
          <w:r>
            <w:rPr>
              <w:rFonts w:ascii="Calibri" w:hAnsi="Calibri"/>
              <w:b/>
              <w:sz w:val="20"/>
              <w:szCs w:val="20"/>
              <w:lang w:val="en-US"/>
            </w:rPr>
            <w:t>Rule:</w:t>
          </w:r>
        </w:ins>
      </w:moveFrom>
    </w:p>
    <w:p w:rsidR="00743B33" w:rsidRDefault="00D20E06">
      <w:pPr>
        <w:ind w:left="540"/>
        <w:rPr>
          <w:ins w:id="31705" w:author="Author"/>
          <w:moveFrom w:id="31706" w:author="Author"/>
          <w:rFonts w:ascii="Calibri" w:hAnsi="Calibri"/>
          <w:sz w:val="20"/>
          <w:szCs w:val="20"/>
          <w:lang w:val="en-US"/>
        </w:rPr>
      </w:pPr>
      <w:moveFrom w:id="31707" w:author="Author">
        <w:ins w:id="31708" w:author="Author">
          <w:r>
            <w:rPr>
              <w:rFonts w:ascii="Calibri" w:hAnsi="Calibri"/>
              <w:sz w:val="20"/>
              <w:szCs w:val="20"/>
              <w:lang w:val="en-US"/>
            </w:rPr>
            <w:t xml:space="preserve">Name your VS.NET application </w:t>
          </w:r>
          <w:r>
            <w:rPr>
              <w:rFonts w:ascii="Calibri" w:hAnsi="Calibri"/>
              <w:sz w:val="20"/>
              <w:szCs w:val="20"/>
              <w:lang w:val="en-US"/>
            </w:rPr>
            <w:t>configuration file as App.Config, and include it in the project.</w:t>
          </w:r>
        </w:ins>
      </w:moveFrom>
    </w:p>
    <w:p w:rsidR="00743B33" w:rsidRDefault="00743B33">
      <w:pPr>
        <w:ind w:left="540"/>
        <w:rPr>
          <w:ins w:id="31709" w:author="Author"/>
          <w:moveFrom w:id="31710" w:author="Author"/>
          <w:rFonts w:ascii="Calibri" w:hAnsi="Calibri"/>
          <w:sz w:val="20"/>
          <w:szCs w:val="20"/>
          <w:lang w:val="en-US"/>
        </w:rPr>
      </w:pPr>
    </w:p>
    <w:p w:rsidR="00743B33" w:rsidRDefault="00D20E06">
      <w:pPr>
        <w:ind w:left="540"/>
        <w:rPr>
          <w:ins w:id="31711" w:author="Author"/>
          <w:moveFrom w:id="31712" w:author="Author"/>
          <w:rFonts w:ascii="Calibri" w:hAnsi="Calibri"/>
          <w:b/>
          <w:sz w:val="20"/>
          <w:szCs w:val="20"/>
          <w:lang w:val="en-US"/>
        </w:rPr>
      </w:pPr>
      <w:moveFrom w:id="31713" w:author="Author">
        <w:ins w:id="31714" w:author="Author">
          <w:r>
            <w:rPr>
              <w:rFonts w:ascii="Calibri" w:hAnsi="Calibri"/>
              <w:b/>
              <w:sz w:val="20"/>
              <w:szCs w:val="20"/>
              <w:lang w:val="en-US"/>
            </w:rPr>
            <w:t>Example:</w:t>
          </w:r>
        </w:ins>
      </w:moveFrom>
    </w:p>
    <w:p w:rsidR="00743B33" w:rsidRDefault="00D20E06">
      <w:pPr>
        <w:ind w:left="540"/>
        <w:rPr>
          <w:ins w:id="31715" w:author="Author"/>
          <w:moveFrom w:id="31716" w:author="Author"/>
          <w:rFonts w:ascii="Calibri" w:hAnsi="Calibri"/>
          <w:sz w:val="20"/>
          <w:szCs w:val="20"/>
          <w:lang w:val="en-US"/>
        </w:rPr>
      </w:pPr>
      <w:moveFrom w:id="31717" w:author="Author">
        <w:ins w:id="31718" w:author="Author">
          <w:r>
            <w:rPr>
              <w:rFonts w:ascii="Calibri" w:hAnsi="Calibri"/>
              <w:sz w:val="20"/>
              <w:szCs w:val="20"/>
              <w:lang w:val="en-US"/>
            </w:rPr>
            <w:t>No required</w:t>
          </w:r>
        </w:ins>
      </w:moveFrom>
    </w:p>
    <w:p w:rsidR="00743B33" w:rsidRDefault="00743B33">
      <w:pPr>
        <w:ind w:left="540"/>
        <w:rPr>
          <w:ins w:id="31719" w:author="Author"/>
          <w:moveFrom w:id="31720" w:author="Author"/>
          <w:rFonts w:ascii="Calibri" w:hAnsi="Calibri"/>
          <w:sz w:val="20"/>
          <w:szCs w:val="20"/>
          <w:lang w:val="en-US"/>
        </w:rPr>
      </w:pPr>
    </w:p>
    <w:p w:rsidR="00743B33" w:rsidRDefault="00D20E06">
      <w:pPr>
        <w:ind w:left="540"/>
        <w:rPr>
          <w:ins w:id="31721" w:author="Author"/>
          <w:moveFrom w:id="31722" w:author="Author"/>
          <w:rFonts w:ascii="Calibri" w:hAnsi="Calibri"/>
          <w:b/>
          <w:sz w:val="20"/>
          <w:szCs w:val="20"/>
          <w:lang w:val="en-US"/>
        </w:rPr>
      </w:pPr>
      <w:moveFrom w:id="31723" w:author="Author">
        <w:ins w:id="31724" w:author="Author">
          <w:r>
            <w:rPr>
              <w:rFonts w:ascii="Calibri" w:hAnsi="Calibri"/>
              <w:b/>
              <w:sz w:val="20"/>
              <w:szCs w:val="20"/>
              <w:lang w:val="en-US"/>
            </w:rPr>
            <w:t>Rationale:</w:t>
          </w:r>
        </w:ins>
      </w:moveFrom>
    </w:p>
    <w:p w:rsidR="00743B33" w:rsidRDefault="00D20E06">
      <w:pPr>
        <w:ind w:left="540"/>
        <w:rPr>
          <w:ins w:id="31725" w:author="Author"/>
          <w:moveFrom w:id="31726" w:author="Author"/>
          <w:rFonts w:ascii="Calibri" w:hAnsi="Calibri"/>
          <w:sz w:val="20"/>
          <w:szCs w:val="20"/>
          <w:lang w:val="en-US"/>
        </w:rPr>
      </w:pPr>
      <w:moveFrom w:id="31727" w:author="Author">
        <w:ins w:id="31728" w:author="Author">
          <w:r>
            <w:rPr>
              <w:rFonts w:ascii="Calibri" w:hAnsi="Calibri"/>
              <w:sz w:val="20"/>
              <w:szCs w:val="20"/>
              <w:lang w:val="en-US"/>
            </w:rPr>
            <w:t>No required.</w:t>
          </w:r>
        </w:ins>
      </w:moveFrom>
    </w:p>
    <w:moveFromRangeEnd w:id="31698"/>
    <w:p w:rsidR="00743B33" w:rsidRPr="00743B33" w:rsidRDefault="00743B33" w:rsidP="00743B33">
      <w:pPr>
        <w:rPr>
          <w:ins w:id="31729" w:author="Author"/>
          <w:del w:id="31730" w:author="Author"/>
          <w:rPrChange w:id="31731" w:author="Author">
            <w:rPr>
              <w:ins w:id="31732" w:author="Author"/>
              <w:del w:id="31733" w:author="Author"/>
            </w:rPr>
          </w:rPrChange>
        </w:rPr>
        <w:pPrChange w:id="31734" w:author="Author">
          <w:pPr>
            <w:pStyle w:val="Heading1"/>
          </w:pPr>
        </w:pPrChange>
      </w:pPr>
    </w:p>
    <w:p w:rsidR="00743B33" w:rsidRDefault="00D20E06">
      <w:pPr>
        <w:pStyle w:val="Heading2"/>
        <w:rPr>
          <w:ins w:id="31735" w:author="Author"/>
        </w:rPr>
      </w:pPr>
      <w:ins w:id="31736" w:author="Author">
        <w:r>
          <w:t>Project Structure</w:t>
        </w:r>
      </w:ins>
    </w:p>
    <w:p w:rsidR="00743B33" w:rsidRDefault="00D20E06" w:rsidP="00743B33">
      <w:pPr>
        <w:pStyle w:val="Heading3"/>
        <w:rPr>
          <w:moveTo w:id="31737" w:author="Author"/>
        </w:rPr>
        <w:pPrChange w:id="31738" w:author="Author">
          <w:pPr>
            <w:pStyle w:val="Heading31"/>
            <w:numPr>
              <w:numId w:val="53"/>
            </w:numPr>
            <w:ind w:left="4821"/>
          </w:pPr>
        </w:pPrChange>
      </w:pPr>
      <w:moveToRangeStart w:id="31739" w:author="Author" w:name="move491958845"/>
      <w:moveTo w:id="31740" w:author="Author">
        <w:r>
          <w:t>Rules_Project_00</w:t>
        </w:r>
      </w:moveTo>
      <w:ins w:id="31741" w:author="Author">
        <w:r>
          <w:t>1</w:t>
        </w:r>
      </w:ins>
      <w:moveTo w:id="31742" w:author="Author">
        <w:del w:id="31743" w:author="Author">
          <w:r>
            <w:delText>6</w:delText>
          </w:r>
        </w:del>
      </w:moveTo>
    </w:p>
    <w:p w:rsidR="00743B33" w:rsidRDefault="00D20E06">
      <w:pPr>
        <w:ind w:left="540"/>
        <w:rPr>
          <w:moveTo w:id="31744" w:author="Author"/>
          <w:rFonts w:ascii="Calibri" w:hAnsi="Calibri"/>
          <w:b/>
          <w:sz w:val="20"/>
          <w:szCs w:val="20"/>
          <w:lang w:val="en-US"/>
        </w:rPr>
      </w:pPr>
      <w:moveTo w:id="31745" w:author="Author">
        <w:r>
          <w:rPr>
            <w:rFonts w:ascii="Calibri" w:hAnsi="Calibri"/>
            <w:b/>
            <w:sz w:val="20"/>
            <w:szCs w:val="20"/>
            <w:lang w:val="en-US"/>
          </w:rPr>
          <w:t>Rule:</w:t>
        </w:r>
      </w:moveTo>
    </w:p>
    <w:p w:rsidR="00743B33" w:rsidRDefault="00D20E06">
      <w:pPr>
        <w:ind w:left="540"/>
        <w:rPr>
          <w:moveTo w:id="31746" w:author="Author"/>
          <w:rFonts w:ascii="Calibri" w:hAnsi="Calibri"/>
          <w:sz w:val="20"/>
          <w:szCs w:val="20"/>
          <w:lang w:val="en-US"/>
        </w:rPr>
      </w:pPr>
      <w:moveTo w:id="31747" w:author="Author">
        <w:r>
          <w:rPr>
            <w:rFonts w:ascii="Calibri" w:hAnsi="Calibri"/>
            <w:sz w:val="20"/>
            <w:szCs w:val="20"/>
            <w:lang w:val="en-US"/>
          </w:rPr>
          <w:t>Name your VS.NET application configuration file as App.Config, and include it in the project.</w:t>
        </w:r>
      </w:moveTo>
    </w:p>
    <w:p w:rsidR="00743B33" w:rsidRDefault="00743B33">
      <w:pPr>
        <w:ind w:left="540"/>
        <w:rPr>
          <w:moveTo w:id="31748" w:author="Author"/>
          <w:rFonts w:ascii="Calibri" w:hAnsi="Calibri"/>
          <w:sz w:val="20"/>
          <w:szCs w:val="20"/>
          <w:lang w:val="en-US"/>
        </w:rPr>
      </w:pPr>
    </w:p>
    <w:p w:rsidR="00743B33" w:rsidRDefault="00D20E06">
      <w:pPr>
        <w:ind w:left="540"/>
        <w:rPr>
          <w:moveTo w:id="31749" w:author="Author"/>
          <w:rFonts w:ascii="Calibri" w:hAnsi="Calibri"/>
          <w:b/>
          <w:sz w:val="20"/>
          <w:szCs w:val="20"/>
          <w:lang w:val="en-US"/>
        </w:rPr>
      </w:pPr>
      <w:moveTo w:id="31750" w:author="Author">
        <w:r>
          <w:rPr>
            <w:rFonts w:ascii="Calibri" w:hAnsi="Calibri"/>
            <w:b/>
            <w:sz w:val="20"/>
            <w:szCs w:val="20"/>
            <w:lang w:val="en-US"/>
          </w:rPr>
          <w:t>Example:</w:t>
        </w:r>
      </w:moveTo>
    </w:p>
    <w:p w:rsidR="00743B33" w:rsidRDefault="00D20E06">
      <w:pPr>
        <w:ind w:left="540"/>
        <w:rPr>
          <w:moveTo w:id="31751" w:author="Author"/>
          <w:rFonts w:ascii="Calibri" w:hAnsi="Calibri"/>
          <w:sz w:val="20"/>
          <w:szCs w:val="20"/>
          <w:lang w:val="en-US"/>
        </w:rPr>
      </w:pPr>
      <w:moveTo w:id="31752" w:author="Author">
        <w:r>
          <w:rPr>
            <w:rFonts w:ascii="Calibri" w:hAnsi="Calibri"/>
            <w:sz w:val="20"/>
            <w:szCs w:val="20"/>
            <w:lang w:val="en-US"/>
          </w:rPr>
          <w:t>No required</w:t>
        </w:r>
      </w:moveTo>
    </w:p>
    <w:p w:rsidR="00743B33" w:rsidRDefault="00743B33">
      <w:pPr>
        <w:ind w:left="540"/>
        <w:rPr>
          <w:moveTo w:id="31753" w:author="Author"/>
          <w:rFonts w:ascii="Calibri" w:hAnsi="Calibri"/>
          <w:sz w:val="20"/>
          <w:szCs w:val="20"/>
          <w:lang w:val="en-US"/>
        </w:rPr>
      </w:pPr>
    </w:p>
    <w:p w:rsidR="00743B33" w:rsidRDefault="00D20E06">
      <w:pPr>
        <w:ind w:left="540"/>
        <w:rPr>
          <w:moveTo w:id="31754" w:author="Author"/>
          <w:rFonts w:ascii="Calibri" w:hAnsi="Calibri"/>
          <w:b/>
          <w:sz w:val="20"/>
          <w:szCs w:val="20"/>
          <w:lang w:val="en-US"/>
        </w:rPr>
      </w:pPr>
      <w:moveTo w:id="31755" w:author="Author">
        <w:r>
          <w:rPr>
            <w:rFonts w:ascii="Calibri" w:hAnsi="Calibri"/>
            <w:b/>
            <w:sz w:val="20"/>
            <w:szCs w:val="20"/>
            <w:lang w:val="en-US"/>
          </w:rPr>
          <w:t>Rationale:</w:t>
        </w:r>
      </w:moveTo>
    </w:p>
    <w:p w:rsidR="00743B33" w:rsidRDefault="00D20E06">
      <w:pPr>
        <w:ind w:left="540"/>
        <w:rPr>
          <w:moveTo w:id="31756" w:author="Author"/>
          <w:rFonts w:ascii="Calibri" w:hAnsi="Calibri"/>
          <w:sz w:val="20"/>
          <w:szCs w:val="20"/>
          <w:lang w:val="en-US"/>
        </w:rPr>
      </w:pPr>
      <w:moveTo w:id="31757" w:author="Author">
        <w:r>
          <w:rPr>
            <w:rFonts w:ascii="Calibri" w:hAnsi="Calibri"/>
            <w:sz w:val="20"/>
            <w:szCs w:val="20"/>
            <w:lang w:val="en-US"/>
          </w:rPr>
          <w:t>No required.</w:t>
        </w:r>
      </w:moveTo>
    </w:p>
    <w:moveToRangeEnd w:id="31739"/>
    <w:p w:rsidR="00743B33" w:rsidRPr="00743B33" w:rsidRDefault="00743B33" w:rsidP="00743B33">
      <w:pPr>
        <w:rPr>
          <w:ins w:id="31758" w:author="Author"/>
          <w:rPrChange w:id="31759" w:author="Author">
            <w:rPr>
              <w:ins w:id="31760" w:author="Author"/>
            </w:rPr>
          </w:rPrChange>
        </w:rPr>
        <w:pPrChange w:id="31761" w:author="Author">
          <w:pPr>
            <w:pStyle w:val="Heading2"/>
          </w:pPr>
        </w:pPrChange>
      </w:pPr>
    </w:p>
    <w:p w:rsidR="00743B33" w:rsidRDefault="00D20E06" w:rsidP="00743B33">
      <w:pPr>
        <w:pStyle w:val="Heading1"/>
        <w:numPr>
          <w:ilvl w:val="0"/>
          <w:numId w:val="0"/>
        </w:numPr>
        <w:rPr>
          <w:ins w:id="31762" w:author="Author"/>
        </w:rPr>
        <w:pPrChange w:id="31763" w:author="Author">
          <w:pPr>
            <w:pStyle w:val="Heading1"/>
          </w:pPr>
        </w:pPrChange>
      </w:pPr>
      <w:ins w:id="31764" w:author="Author">
        <w:r>
          <w:lastRenderedPageBreak/>
          <w:t>APPENDIX</w:t>
        </w:r>
      </w:ins>
    </w:p>
    <w:p w:rsidR="00743B33" w:rsidRDefault="00D20E06" w:rsidP="00743B33">
      <w:pPr>
        <w:pStyle w:val="Heading2"/>
        <w:numPr>
          <w:ilvl w:val="0"/>
          <w:numId w:val="0"/>
        </w:numPr>
        <w:rPr>
          <w:ins w:id="31765" w:author="Author"/>
        </w:rPr>
        <w:pPrChange w:id="31766" w:author="Author">
          <w:pPr>
            <w:pStyle w:val="Heading1"/>
          </w:pPr>
        </w:pPrChange>
      </w:pPr>
      <w:ins w:id="31767" w:author="Author">
        <w:r>
          <w:t>A1 - Capitalization Styles Conventions</w:t>
        </w:r>
      </w:ins>
    </w:p>
    <w:p w:rsidR="00743B33" w:rsidRPr="00743B33" w:rsidRDefault="00D20E06" w:rsidP="00743B33">
      <w:pPr>
        <w:rPr>
          <w:ins w:id="31768" w:author="Author"/>
          <w:rPrChange w:id="31769" w:author="Author">
            <w:rPr>
              <w:ins w:id="31770" w:author="Author"/>
            </w:rPr>
          </w:rPrChange>
        </w:rPr>
        <w:pPrChange w:id="31771" w:author="Author">
          <w:pPr>
            <w:pStyle w:val="Heading1"/>
          </w:pPr>
        </w:pPrChange>
      </w:pPr>
      <w:ins w:id="31772" w:author="Author">
        <w:r>
          <w:rPr>
            <w:rFonts w:ascii="Calibri" w:hAnsi="Calibri"/>
            <w:sz w:val="20"/>
            <w:szCs w:val="20"/>
            <w:rPrChange w:id="31773" w:author="Author">
              <w:rPr/>
            </w:rPrChange>
          </w:rPr>
          <w:t>We will use the three following conventions for capitalizing identifiers.</w:t>
        </w:r>
      </w:ins>
    </w:p>
    <w:p w:rsidR="00743B33" w:rsidRPr="00743B33" w:rsidRDefault="00D20E06" w:rsidP="00743B33">
      <w:pPr>
        <w:rPr>
          <w:ins w:id="31774" w:author="Author"/>
          <w:rPrChange w:id="31775" w:author="Author">
            <w:rPr>
              <w:ins w:id="31776" w:author="Author"/>
            </w:rPr>
          </w:rPrChange>
        </w:rPr>
        <w:pPrChange w:id="31777" w:author="Author">
          <w:pPr>
            <w:pStyle w:val="Heading1"/>
          </w:pPr>
        </w:pPrChange>
      </w:pPr>
      <w:ins w:id="31778" w:author="Author">
        <w:r>
          <w:rPr>
            <w:rFonts w:ascii="Calibri" w:hAnsi="Calibri"/>
            <w:sz w:val="20"/>
            <w:szCs w:val="20"/>
            <w:rPrChange w:id="31779" w:author="Author">
              <w:rPr/>
            </w:rPrChange>
          </w:rPr>
          <w:br/>
        </w:r>
        <w:r>
          <w:rPr>
            <w:rFonts w:ascii="Calibri" w:hAnsi="Calibri"/>
            <w:b/>
            <w:bCs/>
            <w:sz w:val="20"/>
            <w:szCs w:val="20"/>
          </w:rPr>
          <w:t>Pascal case</w:t>
        </w:r>
        <w:r>
          <w:rPr>
            <w:rFonts w:ascii="Calibri" w:hAnsi="Calibri"/>
            <w:sz w:val="20"/>
            <w:szCs w:val="20"/>
            <w:rPrChange w:id="31780" w:author="Author">
              <w:rPr/>
            </w:rPrChange>
          </w:rPr>
          <w:br/>
          <w:t>The first letter in the identifier and the first letter of each subsequent</w:t>
        </w:r>
        <w:r>
          <w:rPr>
            <w:rFonts w:ascii="Calibri" w:hAnsi="Calibri"/>
            <w:sz w:val="20"/>
            <w:szCs w:val="20"/>
            <w:rPrChange w:id="31781" w:author="Author">
              <w:rPr/>
            </w:rPrChange>
          </w:rPr>
          <w:t xml:space="preserve"> concatenated word</w:t>
        </w:r>
        <w:r>
          <w:rPr>
            <w:rFonts w:ascii="Calibri" w:hAnsi="Calibri"/>
            <w:sz w:val="20"/>
            <w:szCs w:val="20"/>
            <w:rPrChange w:id="31782" w:author="Author">
              <w:rPr/>
            </w:rPrChange>
          </w:rPr>
          <w:br/>
          <w:t>are capitalized. You can use Pascal case for identifiers of three or more characters. For</w:t>
        </w:r>
        <w:r>
          <w:rPr>
            <w:rFonts w:ascii="Calibri" w:hAnsi="Calibri"/>
            <w:sz w:val="20"/>
            <w:szCs w:val="20"/>
            <w:rPrChange w:id="31783" w:author="Author">
              <w:rPr/>
            </w:rPrChange>
          </w:rPr>
          <w:br/>
          <w:t>Example:</w:t>
        </w:r>
      </w:ins>
    </w:p>
    <w:p w:rsidR="00743B33" w:rsidRPr="00743B33" w:rsidRDefault="00D20E06" w:rsidP="00743B33">
      <w:pPr>
        <w:rPr>
          <w:ins w:id="31784" w:author="Author"/>
          <w:rPrChange w:id="31785" w:author="Author">
            <w:rPr>
              <w:ins w:id="31786" w:author="Author"/>
            </w:rPr>
          </w:rPrChange>
        </w:rPr>
        <w:pPrChange w:id="31787" w:author="Author">
          <w:pPr>
            <w:pStyle w:val="Heading1"/>
          </w:pPr>
        </w:pPrChange>
      </w:pPr>
      <w:ins w:id="31788" w:author="Author">
        <w:r>
          <w:rPr>
            <w:rFonts w:ascii="Calibri" w:hAnsi="Calibri"/>
            <w:b/>
            <w:bCs/>
            <w:sz w:val="20"/>
            <w:szCs w:val="20"/>
          </w:rPr>
          <w:t>B</w:t>
        </w:r>
        <w:r>
          <w:rPr>
            <w:rFonts w:ascii="Calibri" w:hAnsi="Calibri"/>
            <w:sz w:val="20"/>
            <w:szCs w:val="20"/>
            <w:rPrChange w:id="31789" w:author="Author">
              <w:rPr/>
            </w:rPrChange>
          </w:rPr>
          <w:t>ack</w:t>
        </w:r>
        <w:r>
          <w:rPr>
            <w:rFonts w:ascii="Calibri" w:hAnsi="Calibri"/>
            <w:b/>
            <w:bCs/>
            <w:sz w:val="20"/>
            <w:szCs w:val="20"/>
          </w:rPr>
          <w:t>C</w:t>
        </w:r>
        <w:r>
          <w:rPr>
            <w:rFonts w:ascii="Calibri" w:hAnsi="Calibri"/>
            <w:sz w:val="20"/>
            <w:szCs w:val="20"/>
            <w:rPrChange w:id="31790" w:author="Author">
              <w:rPr/>
            </w:rPrChange>
          </w:rPr>
          <w:t>olor</w:t>
        </w:r>
      </w:ins>
    </w:p>
    <w:p w:rsidR="00743B33" w:rsidRPr="00743B33" w:rsidRDefault="00D20E06" w:rsidP="00743B33">
      <w:pPr>
        <w:rPr>
          <w:ins w:id="31791" w:author="Author"/>
          <w:rPrChange w:id="31792" w:author="Author">
            <w:rPr>
              <w:ins w:id="31793" w:author="Author"/>
            </w:rPr>
          </w:rPrChange>
        </w:rPr>
        <w:pPrChange w:id="31794" w:author="Author">
          <w:pPr>
            <w:pStyle w:val="Heading1"/>
          </w:pPr>
        </w:pPrChange>
      </w:pPr>
      <w:ins w:id="31795" w:author="Author">
        <w:r>
          <w:rPr>
            <w:rFonts w:ascii="Calibri" w:hAnsi="Calibri"/>
            <w:sz w:val="20"/>
            <w:szCs w:val="20"/>
            <w:rPrChange w:id="31796" w:author="Author">
              <w:rPr/>
            </w:rPrChange>
          </w:rPr>
          <w:br/>
        </w:r>
        <w:r>
          <w:rPr>
            <w:rFonts w:ascii="Calibri" w:hAnsi="Calibri"/>
            <w:b/>
            <w:bCs/>
            <w:sz w:val="20"/>
            <w:szCs w:val="20"/>
          </w:rPr>
          <w:t>Camel case</w:t>
        </w:r>
        <w:r>
          <w:rPr>
            <w:rFonts w:ascii="Calibri" w:hAnsi="Calibri"/>
            <w:sz w:val="20"/>
            <w:szCs w:val="20"/>
            <w:rPrChange w:id="31797" w:author="Author">
              <w:rPr/>
            </w:rPrChange>
          </w:rPr>
          <w:br/>
          <w:t>The first letter of an identifier is lowercase and the first letter of each subsequent</w:t>
        </w:r>
        <w:r>
          <w:rPr>
            <w:rFonts w:ascii="Calibri" w:hAnsi="Calibri"/>
            <w:sz w:val="20"/>
            <w:szCs w:val="20"/>
            <w:rPrChange w:id="31798" w:author="Author">
              <w:rPr/>
            </w:rPrChange>
          </w:rPr>
          <w:br/>
          <w:t>concatenated word is capitali</w:t>
        </w:r>
        <w:r>
          <w:rPr>
            <w:rFonts w:ascii="Calibri" w:hAnsi="Calibri"/>
            <w:sz w:val="20"/>
            <w:szCs w:val="20"/>
            <w:rPrChange w:id="31799" w:author="Author">
              <w:rPr/>
            </w:rPrChange>
          </w:rPr>
          <w:t>zed. For example:</w:t>
        </w:r>
        <w:r>
          <w:rPr>
            <w:rFonts w:ascii="Calibri" w:hAnsi="Calibri"/>
            <w:sz w:val="20"/>
            <w:szCs w:val="20"/>
            <w:rPrChange w:id="31800" w:author="Author">
              <w:rPr/>
            </w:rPrChange>
          </w:rPr>
          <w:br/>
        </w:r>
        <w:r>
          <w:rPr>
            <w:rFonts w:ascii="Calibri" w:hAnsi="Calibri"/>
            <w:b/>
            <w:bCs/>
            <w:sz w:val="20"/>
            <w:szCs w:val="20"/>
          </w:rPr>
          <w:t>b</w:t>
        </w:r>
        <w:r>
          <w:rPr>
            <w:rFonts w:ascii="Calibri" w:hAnsi="Calibri"/>
            <w:sz w:val="20"/>
            <w:szCs w:val="20"/>
            <w:rPrChange w:id="31801" w:author="Author">
              <w:rPr/>
            </w:rPrChange>
          </w:rPr>
          <w:t>ack</w:t>
        </w:r>
        <w:r>
          <w:rPr>
            <w:rFonts w:ascii="Calibri" w:hAnsi="Calibri"/>
            <w:b/>
            <w:bCs/>
            <w:sz w:val="20"/>
            <w:szCs w:val="20"/>
          </w:rPr>
          <w:t>C</w:t>
        </w:r>
        <w:r>
          <w:rPr>
            <w:rFonts w:ascii="Calibri" w:hAnsi="Calibri"/>
            <w:sz w:val="20"/>
            <w:szCs w:val="20"/>
            <w:rPrChange w:id="31802" w:author="Author">
              <w:rPr/>
            </w:rPrChange>
          </w:rPr>
          <w:t>olor</w:t>
        </w:r>
      </w:ins>
    </w:p>
    <w:p w:rsidR="00743B33" w:rsidRPr="00743B33" w:rsidRDefault="00D20E06" w:rsidP="00743B33">
      <w:pPr>
        <w:rPr>
          <w:ins w:id="31803" w:author="Author"/>
          <w:rPrChange w:id="31804" w:author="Author">
            <w:rPr>
              <w:ins w:id="31805" w:author="Author"/>
            </w:rPr>
          </w:rPrChange>
        </w:rPr>
        <w:pPrChange w:id="31806" w:author="Author">
          <w:pPr>
            <w:pStyle w:val="Heading1"/>
          </w:pPr>
        </w:pPrChange>
      </w:pPr>
      <w:ins w:id="31807" w:author="Author">
        <w:r>
          <w:rPr>
            <w:rFonts w:ascii="Calibri" w:hAnsi="Calibri"/>
            <w:sz w:val="20"/>
            <w:szCs w:val="20"/>
            <w:rPrChange w:id="31808" w:author="Author">
              <w:rPr/>
            </w:rPrChange>
          </w:rPr>
          <w:br/>
        </w:r>
        <w:r>
          <w:rPr>
            <w:rFonts w:ascii="Calibri" w:hAnsi="Calibri"/>
            <w:b/>
            <w:bCs/>
            <w:sz w:val="20"/>
            <w:szCs w:val="20"/>
          </w:rPr>
          <w:t>Uppercase</w:t>
        </w:r>
        <w:r>
          <w:rPr>
            <w:rFonts w:ascii="Calibri" w:hAnsi="Calibri"/>
            <w:sz w:val="20"/>
            <w:szCs w:val="20"/>
            <w:rPrChange w:id="31809" w:author="Author">
              <w:rPr/>
            </w:rPrChange>
          </w:rPr>
          <w:br/>
          <w:t>All letters in the identifier are capitalized. Use this convention only for identifiers that</w:t>
        </w:r>
        <w:r>
          <w:rPr>
            <w:rFonts w:ascii="Calibri" w:hAnsi="Calibri"/>
            <w:sz w:val="20"/>
            <w:szCs w:val="20"/>
            <w:rPrChange w:id="31810" w:author="Author">
              <w:rPr/>
            </w:rPrChange>
          </w:rPr>
          <w:br/>
          <w:t xml:space="preserve">consist of two or fewer letters. </w:t>
        </w:r>
      </w:ins>
    </w:p>
    <w:p w:rsidR="00743B33" w:rsidRPr="00743B33" w:rsidRDefault="00D20E06" w:rsidP="00743B33">
      <w:pPr>
        <w:rPr>
          <w:ins w:id="31811" w:author="Author"/>
          <w:b/>
          <w:bCs/>
          <w:rPrChange w:id="31812" w:author="Author">
            <w:rPr>
              <w:ins w:id="31813" w:author="Author"/>
              <w:b w:val="0"/>
              <w:bCs/>
            </w:rPr>
          </w:rPrChange>
        </w:rPr>
        <w:pPrChange w:id="31814" w:author="Author">
          <w:pPr>
            <w:pStyle w:val="Heading1"/>
          </w:pPr>
        </w:pPrChange>
      </w:pPr>
      <w:ins w:id="31815" w:author="Author">
        <w:r>
          <w:rPr>
            <w:rFonts w:ascii="Calibri" w:hAnsi="Calibri"/>
            <w:sz w:val="20"/>
            <w:szCs w:val="20"/>
            <w:rPrChange w:id="31816" w:author="Author">
              <w:rPr/>
            </w:rPrChange>
          </w:rPr>
          <w:t>Example:</w:t>
        </w:r>
        <w:r>
          <w:rPr>
            <w:rFonts w:ascii="Calibri" w:hAnsi="Calibri"/>
            <w:sz w:val="20"/>
            <w:szCs w:val="20"/>
            <w:rPrChange w:id="31817" w:author="Author">
              <w:rPr/>
            </w:rPrChange>
          </w:rPr>
          <w:br/>
          <w:t>System.</w:t>
        </w:r>
        <w:r>
          <w:rPr>
            <w:rFonts w:ascii="Calibri" w:hAnsi="Calibri"/>
            <w:b/>
            <w:bCs/>
            <w:sz w:val="20"/>
            <w:szCs w:val="20"/>
          </w:rPr>
          <w:t>IO;</w:t>
        </w:r>
        <w:r>
          <w:rPr>
            <w:rFonts w:ascii="Calibri" w:hAnsi="Calibri"/>
            <w:sz w:val="20"/>
            <w:szCs w:val="20"/>
            <w:rPrChange w:id="31818" w:author="Author">
              <w:rPr/>
            </w:rPrChange>
          </w:rPr>
          <w:br/>
          <w:t>System.Web.</w:t>
        </w:r>
        <w:r>
          <w:rPr>
            <w:rFonts w:ascii="Calibri" w:hAnsi="Calibri"/>
            <w:b/>
            <w:bCs/>
            <w:sz w:val="20"/>
            <w:szCs w:val="20"/>
          </w:rPr>
          <w:t>UI;</w:t>
        </w:r>
      </w:ins>
    </w:p>
    <w:p w:rsidR="00743B33" w:rsidRPr="00743B33" w:rsidRDefault="00D20E06" w:rsidP="00743B33">
      <w:pPr>
        <w:rPr>
          <w:ins w:id="31819" w:author="Author"/>
          <w:rPrChange w:id="31820" w:author="Author">
            <w:rPr>
              <w:ins w:id="31821" w:author="Author"/>
            </w:rPr>
          </w:rPrChange>
        </w:rPr>
        <w:pPrChange w:id="31822" w:author="Author">
          <w:pPr>
            <w:pStyle w:val="Heading1"/>
          </w:pPr>
        </w:pPrChange>
      </w:pPr>
      <w:ins w:id="31823" w:author="Author">
        <w:r>
          <w:rPr>
            <w:rFonts w:ascii="Calibri" w:hAnsi="Calibri"/>
            <w:sz w:val="20"/>
            <w:szCs w:val="20"/>
            <w:rPrChange w:id="31824" w:author="Author">
              <w:rPr/>
            </w:rPrChange>
          </w:rPr>
          <w:br/>
          <w:t xml:space="preserve">You might also have to capitalize identifiers to </w:t>
        </w:r>
        <w:r>
          <w:rPr>
            <w:rFonts w:ascii="Calibri" w:hAnsi="Calibri"/>
            <w:sz w:val="20"/>
            <w:szCs w:val="20"/>
            <w:rPrChange w:id="31825" w:author="Author">
              <w:rPr/>
            </w:rPrChange>
          </w:rPr>
          <w:t>maintain compatibility with existing,</w:t>
        </w:r>
        <w:r>
          <w:rPr>
            <w:rFonts w:ascii="Calibri" w:hAnsi="Calibri"/>
            <w:sz w:val="20"/>
            <w:szCs w:val="20"/>
            <w:rPrChange w:id="31826" w:author="Author">
              <w:rPr/>
            </w:rPrChange>
          </w:rPr>
          <w:br/>
          <w:t>unmanaged symbol schemes, where all uppercase characters are often used for</w:t>
        </w:r>
        <w:r>
          <w:rPr>
            <w:rFonts w:ascii="Calibri" w:hAnsi="Calibri"/>
            <w:sz w:val="20"/>
            <w:szCs w:val="20"/>
            <w:rPrChange w:id="31827" w:author="Author">
              <w:rPr/>
            </w:rPrChange>
          </w:rPr>
          <w:br/>
          <w:t>enumerations and constant values. In general, these symbols should not be visible outside</w:t>
        </w:r>
        <w:r>
          <w:rPr>
            <w:rFonts w:ascii="Calibri" w:hAnsi="Calibri"/>
            <w:sz w:val="20"/>
            <w:szCs w:val="20"/>
            <w:rPrChange w:id="31828" w:author="Author">
              <w:rPr/>
            </w:rPrChange>
          </w:rPr>
          <w:br/>
          <w:t>of the assembly that uses them.</w:t>
        </w:r>
      </w:ins>
    </w:p>
    <w:sectPr w:rsidR="00743B33" w:rsidRPr="00743B33">
      <w:headerReference w:type="default" r:id="rId11"/>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E06" w:rsidRDefault="00D20E06">
      <w:r>
        <w:separator/>
      </w:r>
    </w:p>
    <w:p w:rsidR="00D20E06" w:rsidRDefault="00D20E06"/>
    <w:p w:rsidR="00D20E06" w:rsidRDefault="00D20E06"/>
  </w:endnote>
  <w:endnote w:type="continuationSeparator" w:id="0">
    <w:p w:rsidR="00D20E06" w:rsidRDefault="00D20E06">
      <w:r>
        <w:continuationSeparator/>
      </w:r>
    </w:p>
    <w:p w:rsidR="00D20E06" w:rsidRDefault="00D20E06"/>
    <w:p w:rsidR="00D20E06" w:rsidRDefault="00D20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ExtraLight">
    <w:altName w:val="Cambria Math"/>
    <w:charset w:val="00"/>
    <w:family w:val="swiss"/>
    <w:pitch w:val="variable"/>
    <w:sig w:usb0="00000001"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KTypeRegular">
    <w:altName w:val="Arial Narrow"/>
    <w:charset w:val="00"/>
    <w:family w:val="swiss"/>
    <w:pitch w:val="variable"/>
    <w:sig w:usb0="800000A7" w:usb1="00000040" w:usb2="00000000" w:usb3="00000000" w:csb0="00000001" w:csb1="00000000"/>
  </w:font>
  <w:font w:name="TKTypeMedium">
    <w:altName w:val="Arial Narrow"/>
    <w:charset w:val="00"/>
    <w:family w:val="swiss"/>
    <w:pitch w:val="variable"/>
    <w:sig w:usb0="800000A7" w:usb1="0000004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r_ansi">
    <w:altName w:val="Consolas"/>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E06" w:rsidRDefault="00D20E06">
      <w:r>
        <w:separator/>
      </w:r>
    </w:p>
    <w:p w:rsidR="00D20E06" w:rsidRDefault="00D20E06"/>
    <w:p w:rsidR="00D20E06" w:rsidRDefault="00D20E06"/>
  </w:footnote>
  <w:footnote w:type="continuationSeparator" w:id="0">
    <w:p w:rsidR="00D20E06" w:rsidRDefault="00D20E06">
      <w:r>
        <w:continuationSeparator/>
      </w:r>
    </w:p>
    <w:p w:rsidR="00D20E06" w:rsidRDefault="00D20E06"/>
    <w:p w:rsidR="00D20E06" w:rsidRDefault="00D20E0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050"/>
      <w:gridCol w:w="1636"/>
      <w:gridCol w:w="1984"/>
      <w:gridCol w:w="1418"/>
      <w:gridCol w:w="1317"/>
      <w:gridCol w:w="809"/>
      <w:gridCol w:w="851"/>
    </w:tblGrid>
    <w:tr w:rsidR="00743B33">
      <w:trPr>
        <w:cantSplit/>
        <w:trHeight w:val="348"/>
      </w:trPr>
      <w:tc>
        <w:tcPr>
          <w:tcW w:w="2050" w:type="dxa"/>
          <w:vMerge w:val="restart"/>
          <w:tcBorders>
            <w:right w:val="single" w:sz="4" w:space="0" w:color="auto"/>
          </w:tcBorders>
          <w:vAlign w:val="center"/>
        </w:tcPr>
        <w:p w:rsidR="00743B33" w:rsidRDefault="00D20E06">
          <w:pPr>
            <w:pStyle w:val="Footer"/>
            <w:rPr>
              <w:rFonts w:ascii="Times New Roman" w:hAnsi="Times New Roman"/>
              <w:b/>
              <w:szCs w:val="22"/>
            </w:rPr>
          </w:pPr>
          <w:r>
            <w:rPr>
              <w:rFonts w:ascii="Times New Roman" w:hAnsi="Times New Roman"/>
              <w:b/>
              <w:szCs w:val="22"/>
            </w:rPr>
            <w:t xml:space="preserve">RENESAS  </w:t>
          </w:r>
          <w:r>
            <w:rPr>
              <w:rFonts w:ascii="Times New Roman" w:hAnsi="Times New Roman"/>
              <w:b/>
              <w:szCs w:val="22"/>
            </w:rPr>
            <w:t>CONFIDENTIAL</w:t>
          </w:r>
        </w:p>
      </w:tc>
      <w:tc>
        <w:tcPr>
          <w:tcW w:w="1636" w:type="dxa"/>
          <w:tcBorders>
            <w:left w:val="single" w:sz="4" w:space="0" w:color="auto"/>
            <w:right w:val="single" w:sz="4" w:space="0" w:color="auto"/>
          </w:tcBorders>
          <w:vAlign w:val="center"/>
        </w:tcPr>
        <w:p w:rsidR="00743B33" w:rsidRDefault="00743B33">
          <w:pPr>
            <w:pStyle w:val="Header"/>
            <w:rPr>
              <w:rFonts w:ascii="Times New Roman" w:hAnsi="Times New Roman"/>
              <w:sz w:val="24"/>
            </w:rPr>
          </w:pPr>
        </w:p>
      </w:tc>
      <w:tc>
        <w:tcPr>
          <w:tcW w:w="4719" w:type="dxa"/>
          <w:gridSpan w:val="3"/>
          <w:tcBorders>
            <w:left w:val="single" w:sz="4" w:space="0" w:color="auto"/>
            <w:right w:val="single" w:sz="4" w:space="0" w:color="auto"/>
          </w:tcBorders>
          <w:vAlign w:val="center"/>
        </w:tcPr>
        <w:p w:rsidR="00743B33" w:rsidRDefault="00D20E06">
          <w:pPr>
            <w:pStyle w:val="Header"/>
            <w:rPr>
              <w:rFonts w:ascii="Times New Roman" w:hAnsi="Times New Roman"/>
              <w:b/>
              <w:sz w:val="24"/>
              <w:lang w:eastAsia="ja-JP"/>
            </w:rPr>
          </w:pPr>
          <w:r>
            <w:rPr>
              <w:rFonts w:ascii="Times New Roman" w:hAnsi="Times New Roman" w:hint="eastAsia"/>
              <w:b/>
              <w:sz w:val="24"/>
              <w:lang w:eastAsia="ja-JP"/>
            </w:rPr>
            <w:t xml:space="preserve">RCT-JB0019-004  </w:t>
          </w:r>
          <w:r>
            <w:rPr>
              <w:rFonts w:ascii="Times New Roman" w:hAnsi="Times New Roman" w:hint="eastAsia"/>
              <w:b/>
              <w:sz w:val="24"/>
              <w:lang w:eastAsia="ja-JP"/>
            </w:rPr>
            <w:t>別紙</w:t>
          </w:r>
          <w:r>
            <w:rPr>
              <w:rFonts w:ascii="Times New Roman" w:hAnsi="Times New Roman" w:hint="eastAsia"/>
              <w:b/>
              <w:sz w:val="24"/>
              <w:lang w:eastAsia="ja-JP"/>
            </w:rPr>
            <w:t>5</w:t>
          </w:r>
        </w:p>
      </w:tc>
      <w:tc>
        <w:tcPr>
          <w:tcW w:w="809" w:type="dxa"/>
          <w:tcBorders>
            <w:left w:val="single" w:sz="4" w:space="0" w:color="auto"/>
            <w:right w:val="dotted" w:sz="4" w:space="0" w:color="auto"/>
          </w:tcBorders>
          <w:vAlign w:val="center"/>
        </w:tcPr>
        <w:p w:rsidR="00743B33" w:rsidRDefault="00D20E06">
          <w:pPr>
            <w:pStyle w:val="Header"/>
            <w:rPr>
              <w:rFonts w:ascii="Times New Roman" w:hAnsi="Times New Roman"/>
              <w:szCs w:val="18"/>
            </w:rPr>
          </w:pPr>
          <w:r>
            <w:rPr>
              <w:rFonts w:ascii="Times New Roman" w:hAnsi="Times New Roman" w:hint="eastAsia"/>
              <w:szCs w:val="18"/>
            </w:rPr>
            <w:t>Edition.</w:t>
          </w:r>
        </w:p>
      </w:tc>
      <w:tc>
        <w:tcPr>
          <w:tcW w:w="851" w:type="dxa"/>
          <w:tcBorders>
            <w:left w:val="dotted" w:sz="4" w:space="0" w:color="auto"/>
          </w:tcBorders>
          <w:vAlign w:val="center"/>
        </w:tcPr>
        <w:p w:rsidR="00743B33" w:rsidRDefault="00743B33">
          <w:pPr>
            <w:pStyle w:val="Header"/>
            <w:jc w:val="center"/>
            <w:rPr>
              <w:rFonts w:ascii="Times New Roman" w:hAnsi="Times New Roman"/>
              <w:sz w:val="24"/>
              <w:szCs w:val="22"/>
            </w:rPr>
          </w:pPr>
        </w:p>
      </w:tc>
    </w:tr>
    <w:tr w:rsidR="00743B33">
      <w:trPr>
        <w:cantSplit/>
        <w:trHeight w:val="760"/>
      </w:trPr>
      <w:tc>
        <w:tcPr>
          <w:tcW w:w="2050" w:type="dxa"/>
          <w:vMerge/>
          <w:tcBorders>
            <w:right w:val="single" w:sz="4" w:space="0" w:color="auto"/>
          </w:tcBorders>
          <w:vAlign w:val="center"/>
        </w:tcPr>
        <w:p w:rsidR="00743B33" w:rsidRDefault="00743B33">
          <w:pPr>
            <w:pStyle w:val="Footer"/>
            <w:ind w:leftChars="50" w:left="110"/>
            <w:rPr>
              <w:rFonts w:ascii="Times New Roman" w:hAnsi="Times New Roman"/>
            </w:rPr>
          </w:pPr>
        </w:p>
      </w:tc>
      <w:tc>
        <w:tcPr>
          <w:tcW w:w="1636" w:type="dxa"/>
          <w:tcBorders>
            <w:left w:val="single" w:sz="4" w:space="0" w:color="auto"/>
            <w:right w:val="single" w:sz="4" w:space="0" w:color="auto"/>
          </w:tcBorders>
          <w:vAlign w:val="center"/>
        </w:tcPr>
        <w:p w:rsidR="00743B33" w:rsidRDefault="00D20E06">
          <w:pPr>
            <w:pStyle w:val="Header"/>
            <w:rPr>
              <w:rFonts w:ascii="MS Mincho"/>
              <w:sz w:val="24"/>
            </w:rPr>
          </w:pPr>
          <w:r>
            <w:rPr>
              <w:rFonts w:ascii="Times New Roman" w:hAnsi="Times New Roman"/>
              <w:sz w:val="24"/>
            </w:rPr>
            <w:t>Responsibility</w:t>
          </w:r>
        </w:p>
      </w:tc>
      <w:tc>
        <w:tcPr>
          <w:tcW w:w="1984" w:type="dxa"/>
          <w:tcBorders>
            <w:left w:val="single" w:sz="4" w:space="0" w:color="auto"/>
            <w:right w:val="single" w:sz="4" w:space="0" w:color="auto"/>
          </w:tcBorders>
          <w:vAlign w:val="center"/>
        </w:tcPr>
        <w:p w:rsidR="00743B33" w:rsidRDefault="00D20E06">
          <w:pPr>
            <w:pStyle w:val="Header"/>
            <w:ind w:leftChars="-47" w:left="-103" w:rightChars="-47" w:right="-103"/>
            <w:rPr>
              <w:rFonts w:ascii="Times New Roman" w:hAnsi="Times New Roman"/>
              <w:sz w:val="22"/>
              <w:szCs w:val="22"/>
            </w:rPr>
          </w:pPr>
          <w:r>
            <w:rPr>
              <w:rFonts w:ascii="Times New Roman" w:hAnsi="Times New Roman"/>
              <w:sz w:val="24"/>
              <w:szCs w:val="22"/>
            </w:rPr>
            <w:t xml:space="preserve"> </w:t>
          </w:r>
          <w:r>
            <w:rPr>
              <w:rFonts w:ascii="Times New Roman" w:hAnsi="Times New Roman"/>
              <w:sz w:val="22"/>
              <w:szCs w:val="22"/>
            </w:rPr>
            <w:t>(Div.)</w:t>
          </w:r>
        </w:p>
        <w:p w:rsidR="00743B33" w:rsidRDefault="00D20E06">
          <w:pPr>
            <w:pStyle w:val="Header"/>
            <w:ind w:leftChars="-47" w:left="-103" w:rightChars="-47" w:right="-103"/>
            <w:rPr>
              <w:rFonts w:ascii="MS Mincho"/>
              <w:b/>
              <w:sz w:val="24"/>
            </w:rPr>
          </w:pPr>
          <w:r>
            <w:rPr>
              <w:rFonts w:ascii="Times New Roman" w:hAnsi="Times New Roman"/>
              <w:sz w:val="22"/>
              <w:szCs w:val="22"/>
            </w:rPr>
            <w:t xml:space="preserve"> Dept.</w:t>
          </w:r>
        </w:p>
      </w:tc>
      <w:tc>
        <w:tcPr>
          <w:tcW w:w="1418" w:type="dxa"/>
          <w:tcBorders>
            <w:top w:val="single" w:sz="4" w:space="0" w:color="auto"/>
            <w:left w:val="single" w:sz="4" w:space="0" w:color="auto"/>
            <w:right w:val="dotted" w:sz="4" w:space="0" w:color="auto"/>
          </w:tcBorders>
          <w:vAlign w:val="center"/>
        </w:tcPr>
        <w:p w:rsidR="00743B33" w:rsidRDefault="00D20E06">
          <w:pPr>
            <w:pStyle w:val="Header"/>
            <w:rPr>
              <w:rFonts w:ascii="Times New Roman" w:hAnsi="Times New Roman"/>
            </w:rPr>
          </w:pPr>
          <w:r>
            <w:rPr>
              <w:rFonts w:ascii="Times New Roman" w:hAnsi="Times New Roman"/>
            </w:rPr>
            <w:t>Establishment</w:t>
          </w:r>
        </w:p>
        <w:p w:rsidR="00743B33" w:rsidRDefault="00D20E06">
          <w:pPr>
            <w:pStyle w:val="Header"/>
            <w:rPr>
              <w:rFonts w:ascii="MS Mincho"/>
              <w:sz w:val="24"/>
            </w:rPr>
          </w:pPr>
          <w:r>
            <w:rPr>
              <w:rFonts w:ascii="Times New Roman" w:hAnsi="Times New Roman"/>
            </w:rPr>
            <w:t>Latest ed</w:t>
          </w:r>
          <w:r>
            <w:rPr>
              <w:rFonts w:ascii="Times New Roman" w:hAnsi="Times New Roman" w:hint="eastAsia"/>
            </w:rPr>
            <w:t>i</w:t>
          </w:r>
          <w:r>
            <w:rPr>
              <w:rFonts w:ascii="Times New Roman" w:hAnsi="Times New Roman"/>
            </w:rPr>
            <w:t>tion</w:t>
          </w:r>
        </w:p>
      </w:tc>
      <w:tc>
        <w:tcPr>
          <w:tcW w:w="1317" w:type="dxa"/>
          <w:tcBorders>
            <w:top w:val="single" w:sz="4" w:space="0" w:color="auto"/>
            <w:left w:val="dotted" w:sz="4" w:space="0" w:color="auto"/>
            <w:right w:val="single" w:sz="4" w:space="0" w:color="auto"/>
          </w:tcBorders>
          <w:vAlign w:val="center"/>
        </w:tcPr>
        <w:p w:rsidR="00743B33" w:rsidRDefault="00743B33">
          <w:pPr>
            <w:pStyle w:val="Header"/>
            <w:jc w:val="center"/>
            <w:rPr>
              <w:rFonts w:ascii="Times New Roman" w:hAnsi="Times New Roman"/>
              <w:sz w:val="22"/>
              <w:szCs w:val="22"/>
            </w:rPr>
          </w:pPr>
        </w:p>
        <w:p w:rsidR="00743B33" w:rsidRDefault="00743B33">
          <w:pPr>
            <w:pStyle w:val="Header"/>
            <w:jc w:val="center"/>
            <w:rPr>
              <w:rFonts w:ascii="MS Mincho"/>
              <w:sz w:val="24"/>
              <w:szCs w:val="22"/>
            </w:rPr>
          </w:pPr>
        </w:p>
      </w:tc>
      <w:tc>
        <w:tcPr>
          <w:tcW w:w="809" w:type="dxa"/>
          <w:tcBorders>
            <w:left w:val="single" w:sz="4" w:space="0" w:color="auto"/>
            <w:right w:val="dotted" w:sz="4" w:space="0" w:color="auto"/>
          </w:tcBorders>
          <w:vAlign w:val="center"/>
        </w:tcPr>
        <w:p w:rsidR="00743B33" w:rsidRDefault="00D20E06">
          <w:pPr>
            <w:pStyle w:val="Header"/>
            <w:adjustRightInd w:val="0"/>
            <w:spacing w:line="360" w:lineRule="atLeast"/>
            <w:ind w:left="36"/>
            <w:textAlignment w:val="baseline"/>
            <w:rPr>
              <w:rFonts w:ascii="Times New Roman" w:hAnsi="Times New Roman"/>
            </w:rPr>
          </w:pPr>
          <w:r>
            <w:rPr>
              <w:rStyle w:val="PageNumber"/>
              <w:rFonts w:ascii="Times New Roman" w:hAnsi="Times New Roman"/>
            </w:rPr>
            <w:t>Page</w:t>
          </w:r>
        </w:p>
      </w:tc>
      <w:tc>
        <w:tcPr>
          <w:tcW w:w="851" w:type="dxa"/>
          <w:tcBorders>
            <w:left w:val="dotted" w:sz="4" w:space="0" w:color="auto"/>
          </w:tcBorders>
          <w:vAlign w:val="center"/>
        </w:tcPr>
        <w:p w:rsidR="00743B33" w:rsidRDefault="00D20E06">
          <w:pPr>
            <w:pStyle w:val="Header"/>
            <w:adjustRightInd w:val="0"/>
            <w:spacing w:line="360" w:lineRule="atLeast"/>
            <w:ind w:left="87"/>
            <w:textAlignment w:val="baseline"/>
            <w:rPr>
              <w:rFonts w:ascii="Times New Roman" w:hAnsi="Times New Roman"/>
              <w:sz w:val="24"/>
              <w:szCs w:val="22"/>
            </w:rPr>
          </w:pPr>
          <w:r>
            <w:rPr>
              <w:rStyle w:val="PageNumber"/>
              <w:rFonts w:ascii="Times New Roman" w:hAnsi="Times New Roman"/>
              <w:sz w:val="24"/>
              <w:szCs w:val="22"/>
            </w:rPr>
            <w:fldChar w:fldCharType="begin"/>
          </w:r>
          <w:r>
            <w:rPr>
              <w:rStyle w:val="PageNumber"/>
              <w:rFonts w:ascii="Times New Roman" w:hAnsi="Times New Roman"/>
              <w:sz w:val="24"/>
              <w:szCs w:val="22"/>
            </w:rPr>
            <w:instrText xml:space="preserve"> PAGE </w:instrText>
          </w:r>
          <w:r>
            <w:rPr>
              <w:rStyle w:val="PageNumber"/>
              <w:rFonts w:ascii="Times New Roman" w:hAnsi="Times New Roman"/>
              <w:sz w:val="24"/>
              <w:szCs w:val="22"/>
            </w:rPr>
            <w:fldChar w:fldCharType="separate"/>
          </w:r>
          <w:r w:rsidR="00303E7B">
            <w:rPr>
              <w:rStyle w:val="PageNumber"/>
              <w:rFonts w:ascii="Times New Roman" w:hAnsi="Times New Roman"/>
              <w:noProof/>
              <w:sz w:val="24"/>
              <w:szCs w:val="22"/>
            </w:rPr>
            <w:t>26</w:t>
          </w:r>
          <w:r>
            <w:rPr>
              <w:rStyle w:val="PageNumber"/>
              <w:rFonts w:ascii="Times New Roman" w:hAnsi="Times New Roman"/>
              <w:sz w:val="24"/>
              <w:szCs w:val="22"/>
            </w:rPr>
            <w:fldChar w:fldCharType="end"/>
          </w:r>
          <w:r>
            <w:rPr>
              <w:rStyle w:val="PageNumber"/>
              <w:rFonts w:ascii="Times New Roman" w:hAnsi="Times New Roman"/>
              <w:sz w:val="24"/>
              <w:szCs w:val="22"/>
            </w:rPr>
            <w:t>/</w:t>
          </w:r>
          <w:r>
            <w:rPr>
              <w:rStyle w:val="PageNumber"/>
              <w:rFonts w:ascii="Times New Roman" w:hAnsi="Times New Roman"/>
              <w:sz w:val="24"/>
              <w:szCs w:val="22"/>
            </w:rPr>
            <w:fldChar w:fldCharType="begin"/>
          </w:r>
          <w:r>
            <w:rPr>
              <w:rStyle w:val="PageNumber"/>
              <w:rFonts w:ascii="Times New Roman" w:hAnsi="Times New Roman"/>
              <w:sz w:val="24"/>
              <w:szCs w:val="22"/>
            </w:rPr>
            <w:instrText xml:space="preserve"> NUMPAGES </w:instrText>
          </w:r>
          <w:r>
            <w:rPr>
              <w:rStyle w:val="PageNumber"/>
              <w:rFonts w:ascii="Times New Roman" w:hAnsi="Times New Roman"/>
              <w:sz w:val="24"/>
              <w:szCs w:val="22"/>
            </w:rPr>
            <w:fldChar w:fldCharType="separate"/>
          </w:r>
          <w:r w:rsidR="00303E7B">
            <w:rPr>
              <w:rStyle w:val="PageNumber"/>
              <w:rFonts w:ascii="Times New Roman" w:hAnsi="Times New Roman"/>
              <w:noProof/>
              <w:sz w:val="24"/>
              <w:szCs w:val="22"/>
            </w:rPr>
            <w:t>74</w:t>
          </w:r>
          <w:r>
            <w:rPr>
              <w:rStyle w:val="PageNumber"/>
              <w:rFonts w:ascii="Times New Roman" w:hAnsi="Times New Roman"/>
              <w:sz w:val="24"/>
              <w:szCs w:val="22"/>
            </w:rPr>
            <w:fldChar w:fldCharType="end"/>
          </w:r>
        </w:p>
      </w:tc>
    </w:tr>
  </w:tbl>
  <w:p w:rsidR="00743B33" w:rsidRDefault="00743B3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C7EA1DA"/>
    <w:lvl w:ilvl="0">
      <w:start w:val="1"/>
      <w:numFmt w:val="decimal"/>
      <w:pStyle w:val="ListNumber5"/>
      <w:lvlText w:val="%1."/>
      <w:lvlJc w:val="left"/>
      <w:pPr>
        <w:tabs>
          <w:tab w:val="num" w:pos="2061"/>
        </w:tabs>
        <w:ind w:leftChars="800" w:left="2061" w:hangingChars="200" w:hanging="360"/>
      </w:pPr>
    </w:lvl>
  </w:abstractNum>
  <w:abstractNum w:abstractNumId="1" w15:restartNumberingAfterBreak="0">
    <w:nsid w:val="FFFFFF7D"/>
    <w:multiLevelType w:val="singleLevel"/>
    <w:tmpl w:val="8634E182"/>
    <w:lvl w:ilvl="0">
      <w:start w:val="1"/>
      <w:numFmt w:val="decimal"/>
      <w:pStyle w:val="ListNumber4"/>
      <w:lvlText w:val="%1."/>
      <w:lvlJc w:val="left"/>
      <w:pPr>
        <w:tabs>
          <w:tab w:val="num" w:pos="1636"/>
        </w:tabs>
        <w:ind w:leftChars="600" w:left="1636" w:hangingChars="200" w:hanging="360"/>
      </w:pPr>
    </w:lvl>
  </w:abstractNum>
  <w:abstractNum w:abstractNumId="2" w15:restartNumberingAfterBreak="0">
    <w:nsid w:val="FFFFFF7E"/>
    <w:multiLevelType w:val="singleLevel"/>
    <w:tmpl w:val="41C0CD6E"/>
    <w:lvl w:ilvl="0">
      <w:start w:val="1"/>
      <w:numFmt w:val="decimal"/>
      <w:pStyle w:val="ListNumber3"/>
      <w:lvlText w:val="%1."/>
      <w:lvlJc w:val="left"/>
      <w:pPr>
        <w:tabs>
          <w:tab w:val="num" w:pos="1211"/>
        </w:tabs>
        <w:ind w:leftChars="400" w:left="1211" w:hangingChars="200" w:hanging="360"/>
      </w:pPr>
    </w:lvl>
  </w:abstractNum>
  <w:abstractNum w:abstractNumId="3" w15:restartNumberingAfterBreak="0">
    <w:nsid w:val="FFFFFF7F"/>
    <w:multiLevelType w:val="singleLevel"/>
    <w:tmpl w:val="B27AAA32"/>
    <w:lvl w:ilvl="0">
      <w:start w:val="1"/>
      <w:numFmt w:val="decimal"/>
      <w:pStyle w:val="ListNumber2"/>
      <w:lvlText w:val="%1."/>
      <w:lvlJc w:val="left"/>
      <w:pPr>
        <w:tabs>
          <w:tab w:val="num" w:pos="785"/>
        </w:tabs>
        <w:ind w:leftChars="200" w:left="785" w:hangingChars="200" w:hanging="360"/>
      </w:pPr>
    </w:lvl>
  </w:abstractNum>
  <w:abstractNum w:abstractNumId="4" w15:restartNumberingAfterBreak="0">
    <w:nsid w:val="FFFFFF80"/>
    <w:multiLevelType w:val="singleLevel"/>
    <w:tmpl w:val="9DF2D464"/>
    <w:lvl w:ilvl="0">
      <w:start w:val="1"/>
      <w:numFmt w:val="bullet"/>
      <w:pStyle w:val="ListBullet5"/>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8EB8BDC6"/>
    <w:lvl w:ilvl="0">
      <w:start w:val="1"/>
      <w:numFmt w:val="bullet"/>
      <w:pStyle w:val="ListBullet4"/>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5FAA5030"/>
    <w:lvl w:ilvl="0">
      <w:start w:val="1"/>
      <w:numFmt w:val="bullet"/>
      <w:pStyle w:val="ListBullet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E6C7B2C"/>
    <w:lvl w:ilvl="0">
      <w:start w:val="1"/>
      <w:numFmt w:val="bullet"/>
      <w:pStyle w:val="ListBullet2"/>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B052CCD8"/>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89"/>
    <w:multiLevelType w:val="singleLevel"/>
    <w:tmpl w:val="22B6FFB8"/>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15:restartNumberingAfterBreak="0">
    <w:nsid w:val="06A22863"/>
    <w:multiLevelType w:val="hybridMultilevel"/>
    <w:tmpl w:val="2868A858"/>
    <w:lvl w:ilvl="0" w:tplc="62863830">
      <w:start w:val="1"/>
      <w:numFmt w:val="decimal"/>
      <w:lvlText w:val="Rule 3.%1"/>
      <w:lvlJc w:val="left"/>
      <w:pPr>
        <w:tabs>
          <w:tab w:val="num" w:pos="1474"/>
        </w:tabs>
        <w:ind w:left="1474" w:hanging="1020"/>
      </w:pPr>
      <w:rPr>
        <w:rFonts w:ascii="Arial" w:hAnsi="Arial" w:hint="default"/>
        <w:b/>
        <w:i w:val="0"/>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3D44B6"/>
    <w:multiLevelType w:val="hybridMultilevel"/>
    <w:tmpl w:val="576C273A"/>
    <w:lvl w:ilvl="0" w:tplc="38B0018C">
      <w:start w:val="1"/>
      <w:numFmt w:val="bullet"/>
      <w:lvlText w:val="-"/>
      <w:lvlJc w:val="left"/>
      <w:pPr>
        <w:ind w:left="1260" w:hanging="360"/>
      </w:pPr>
      <w:rPr>
        <w:rFonts w:ascii="Source Sans Pro ExtraLight" w:hAnsi="Source Sans Pro ExtraLight"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09221693"/>
    <w:multiLevelType w:val="hybridMultilevel"/>
    <w:tmpl w:val="E804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A1260A"/>
    <w:multiLevelType w:val="hybridMultilevel"/>
    <w:tmpl w:val="EAF2C7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AD12260"/>
    <w:multiLevelType w:val="hybridMultilevel"/>
    <w:tmpl w:val="E804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DF4440"/>
    <w:multiLevelType w:val="hybridMultilevel"/>
    <w:tmpl w:val="DD105F4C"/>
    <w:lvl w:ilvl="0" w:tplc="0409000F">
      <w:start w:val="1"/>
      <w:numFmt w:val="decimal"/>
      <w:lvlText w:val="%1."/>
      <w:lvlJc w:val="left"/>
      <w:pPr>
        <w:ind w:left="1260" w:hanging="360"/>
      </w:pPr>
      <w:rPr>
        <w:rFonts w:hint="default"/>
        <w:strike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0EF62534"/>
    <w:multiLevelType w:val="hybridMultilevel"/>
    <w:tmpl w:val="08E488FA"/>
    <w:lvl w:ilvl="0" w:tplc="38B0018C">
      <w:start w:val="1"/>
      <w:numFmt w:val="bullet"/>
      <w:lvlText w:val="-"/>
      <w:lvlJc w:val="left"/>
      <w:pPr>
        <w:ind w:left="1260" w:hanging="360"/>
      </w:pPr>
      <w:rPr>
        <w:rFonts w:ascii="Source Sans Pro ExtraLight" w:hAnsi="Source Sans Pro ExtraLight"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146E7531"/>
    <w:multiLevelType w:val="hybridMultilevel"/>
    <w:tmpl w:val="F00EC796"/>
    <w:lvl w:ilvl="0" w:tplc="9632850E">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17234009"/>
    <w:multiLevelType w:val="hybridMultilevel"/>
    <w:tmpl w:val="DD105F4C"/>
    <w:lvl w:ilvl="0" w:tplc="0409000F">
      <w:start w:val="1"/>
      <w:numFmt w:val="decimal"/>
      <w:lvlText w:val="%1."/>
      <w:lvlJc w:val="left"/>
      <w:pPr>
        <w:ind w:left="1260" w:hanging="360"/>
      </w:pPr>
      <w:rPr>
        <w:rFonts w:hint="default"/>
        <w:strike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1B443D10"/>
    <w:multiLevelType w:val="hybridMultilevel"/>
    <w:tmpl w:val="F6EC71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1E2359E2"/>
    <w:multiLevelType w:val="hybridMultilevel"/>
    <w:tmpl w:val="1A849A8C"/>
    <w:lvl w:ilvl="0" w:tplc="127A1B1A">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F82AE2"/>
    <w:multiLevelType w:val="hybridMultilevel"/>
    <w:tmpl w:val="3FCA97E0"/>
    <w:lvl w:ilvl="0" w:tplc="107A862C">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0637D7"/>
    <w:multiLevelType w:val="hybridMultilevel"/>
    <w:tmpl w:val="DD105F4C"/>
    <w:lvl w:ilvl="0" w:tplc="0409000F">
      <w:start w:val="1"/>
      <w:numFmt w:val="decimal"/>
      <w:lvlText w:val="%1."/>
      <w:lvlJc w:val="left"/>
      <w:pPr>
        <w:ind w:left="1260" w:hanging="360"/>
      </w:pPr>
      <w:rPr>
        <w:rFonts w:hint="default"/>
        <w:strike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20435D7F"/>
    <w:multiLevelType w:val="hybridMultilevel"/>
    <w:tmpl w:val="24401448"/>
    <w:lvl w:ilvl="0" w:tplc="38B0018C">
      <w:start w:val="1"/>
      <w:numFmt w:val="bullet"/>
      <w:lvlText w:val="-"/>
      <w:lvlJc w:val="left"/>
      <w:pPr>
        <w:ind w:left="1260" w:hanging="360"/>
      </w:pPr>
      <w:rPr>
        <w:rFonts w:ascii="Source Sans Pro ExtraLight" w:hAnsi="Source Sans Pro ExtraLight"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29A964EB"/>
    <w:multiLevelType w:val="hybridMultilevel"/>
    <w:tmpl w:val="DD105F4C"/>
    <w:lvl w:ilvl="0" w:tplc="0409000F">
      <w:start w:val="1"/>
      <w:numFmt w:val="decimal"/>
      <w:lvlText w:val="%1."/>
      <w:lvlJc w:val="left"/>
      <w:pPr>
        <w:ind w:left="1260" w:hanging="360"/>
      </w:pPr>
      <w:rPr>
        <w:rFonts w:hint="default"/>
        <w:strike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2E17659C"/>
    <w:multiLevelType w:val="hybridMultilevel"/>
    <w:tmpl w:val="C08AE5B8"/>
    <w:lvl w:ilvl="0" w:tplc="107A862C">
      <w:start w:val="1"/>
      <w:numFmt w:val="decimal"/>
      <w:lvlText w:val="[%1]"/>
      <w:lvlJc w:val="left"/>
      <w:pPr>
        <w:ind w:left="1260" w:hanging="360"/>
      </w:pPr>
      <w:rPr>
        <w:rFonts w:hint="default"/>
        <w:strike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323E23FA"/>
    <w:multiLevelType w:val="hybridMultilevel"/>
    <w:tmpl w:val="DD105F4C"/>
    <w:lvl w:ilvl="0" w:tplc="0409000F">
      <w:start w:val="1"/>
      <w:numFmt w:val="decimal"/>
      <w:lvlText w:val="%1."/>
      <w:lvlJc w:val="left"/>
      <w:pPr>
        <w:ind w:left="1260" w:hanging="360"/>
      </w:pPr>
      <w:rPr>
        <w:rFonts w:hint="default"/>
        <w:strike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32E24A43"/>
    <w:multiLevelType w:val="hybridMultilevel"/>
    <w:tmpl w:val="C08AE5B8"/>
    <w:lvl w:ilvl="0" w:tplc="107A862C">
      <w:start w:val="1"/>
      <w:numFmt w:val="decimal"/>
      <w:lvlText w:val="[%1]"/>
      <w:lvlJc w:val="left"/>
      <w:pPr>
        <w:ind w:left="1260" w:hanging="360"/>
      </w:pPr>
      <w:rPr>
        <w:rFonts w:hint="default"/>
        <w:strike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349918A8"/>
    <w:multiLevelType w:val="hybridMultilevel"/>
    <w:tmpl w:val="8892DB9C"/>
    <w:lvl w:ilvl="0" w:tplc="1640E7D6">
      <w:start w:val="31"/>
      <w:numFmt w:val="bullet"/>
      <w:lvlText w:val="-"/>
      <w:lvlJc w:val="left"/>
      <w:pPr>
        <w:ind w:left="900" w:hanging="360"/>
      </w:pPr>
      <w:rPr>
        <w:rFonts w:ascii="Trebuchet MS" w:eastAsia="Times New Roman" w:hAnsi="Trebuchet M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355F2A1C"/>
    <w:multiLevelType w:val="hybridMultilevel"/>
    <w:tmpl w:val="A2E84F40"/>
    <w:lvl w:ilvl="0" w:tplc="A9A6E144">
      <w:numFmt w:val="bullet"/>
      <w:lvlText w:val="-"/>
      <w:lvlJc w:val="left"/>
      <w:pPr>
        <w:ind w:left="1020" w:hanging="360"/>
      </w:pPr>
      <w:rPr>
        <w:rFonts w:ascii="Arial" w:eastAsia="Times New Roman" w:hAnsi="Arial" w:cs="Aria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15:restartNumberingAfterBreak="0">
    <w:nsid w:val="42267DBD"/>
    <w:multiLevelType w:val="hybridMultilevel"/>
    <w:tmpl w:val="BDD2D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68576E"/>
    <w:multiLevelType w:val="hybridMultilevel"/>
    <w:tmpl w:val="BDD2D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6946DFD"/>
    <w:multiLevelType w:val="hybridMultilevel"/>
    <w:tmpl w:val="951A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BE4935"/>
    <w:multiLevelType w:val="hybridMultilevel"/>
    <w:tmpl w:val="82D0DD96"/>
    <w:lvl w:ilvl="0" w:tplc="38B0018C">
      <w:start w:val="1"/>
      <w:numFmt w:val="bullet"/>
      <w:lvlText w:val="-"/>
      <w:lvlJc w:val="left"/>
      <w:pPr>
        <w:ind w:left="1260" w:hanging="360"/>
      </w:pPr>
      <w:rPr>
        <w:rFonts w:ascii="Source Sans Pro ExtraLight" w:hAnsi="Source Sans Pro ExtraLight"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5E4B379A"/>
    <w:multiLevelType w:val="hybridMultilevel"/>
    <w:tmpl w:val="7D1E5E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5FA03D81"/>
    <w:multiLevelType w:val="hybridMultilevel"/>
    <w:tmpl w:val="5888D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703DE0"/>
    <w:multiLevelType w:val="hybridMultilevel"/>
    <w:tmpl w:val="D47E6386"/>
    <w:lvl w:ilvl="0" w:tplc="38B0018C">
      <w:start w:val="1"/>
      <w:numFmt w:val="bullet"/>
      <w:lvlText w:val="-"/>
      <w:lvlJc w:val="left"/>
      <w:pPr>
        <w:ind w:left="1260" w:hanging="360"/>
      </w:pPr>
      <w:rPr>
        <w:rFonts w:ascii="Source Sans Pro ExtraLight" w:hAnsi="Source Sans Pro ExtraLight"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15:restartNumberingAfterBreak="0">
    <w:nsid w:val="64AB4F05"/>
    <w:multiLevelType w:val="multilevel"/>
    <w:tmpl w:val="7B76010C"/>
    <w:lvl w:ilvl="0">
      <w:start w:val="1"/>
      <w:numFmt w:val="decimal"/>
      <w:pStyle w:val="Heading11"/>
      <w:suff w:val="space"/>
      <w:lvlText w:val="%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1"/>
      <w:suff w:val="space"/>
      <w:lvlText w:val="%1.%2."/>
      <w:lvlJc w:val="left"/>
      <w:pPr>
        <w:ind w:left="0" w:firstLine="0"/>
      </w:pPr>
      <w:rPr>
        <w:rFonts w:hint="default"/>
      </w:rPr>
    </w:lvl>
    <w:lvl w:ilvl="2">
      <w:start w:val="1"/>
      <w:numFmt w:val="decimal"/>
      <w:pStyle w:val="Heading31"/>
      <w:suff w:val="space"/>
      <w:lvlText w:val="%1.%2.%3."/>
      <w:lvlJc w:val="left"/>
      <w:pPr>
        <w:ind w:left="4821"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1"/>
      <w:suff w:val="space"/>
      <w:lvlText w:val="%1.%2.%3.%4."/>
      <w:lvlJc w:val="left"/>
      <w:pPr>
        <w:ind w:left="0" w:firstLine="0"/>
      </w:pPr>
      <w:rPr>
        <w:rFonts w:hint="default"/>
      </w:rPr>
    </w:lvl>
    <w:lvl w:ilvl="4">
      <w:start w:val="1"/>
      <w:numFmt w:val="decimal"/>
      <w:pStyle w:val="Heading51"/>
      <w:suff w:val="space"/>
      <w:lvlText w:val="%1.%2.%3.%4.%5."/>
      <w:lvlJc w:val="left"/>
      <w:pPr>
        <w:ind w:left="0" w:firstLine="0"/>
      </w:pPr>
      <w:rPr>
        <w:rFonts w:hint="default"/>
      </w:rPr>
    </w:lvl>
    <w:lvl w:ilvl="5">
      <w:start w:val="1"/>
      <w:numFmt w:val="decimal"/>
      <w:pStyle w:val="Heading61"/>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pStyle w:val="Heading71"/>
      <w:suff w:val="space"/>
      <w:lvlText w:val="%1.%2.%3.%4.%5.%6.%7.%8."/>
      <w:lvlJc w:val="left"/>
      <w:pPr>
        <w:ind w:left="0" w:firstLine="0"/>
      </w:pPr>
      <w:rPr>
        <w:rFonts w:hint="default"/>
      </w:rPr>
    </w:lvl>
    <w:lvl w:ilvl="8">
      <w:start w:val="1"/>
      <w:numFmt w:val="decimal"/>
      <w:pStyle w:val="Heading81"/>
      <w:suff w:val="space"/>
      <w:lvlText w:val="%1.%2.%3.%4.%5.%6.%7.%8.%9."/>
      <w:lvlJc w:val="left"/>
      <w:pPr>
        <w:ind w:left="0" w:firstLine="0"/>
      </w:pPr>
      <w:rPr>
        <w:rFonts w:hint="default"/>
      </w:rPr>
    </w:lvl>
  </w:abstractNum>
  <w:abstractNum w:abstractNumId="38" w15:restartNumberingAfterBreak="0">
    <w:nsid w:val="64B77C93"/>
    <w:multiLevelType w:val="hybridMultilevel"/>
    <w:tmpl w:val="DD105F4C"/>
    <w:lvl w:ilvl="0" w:tplc="0409000F">
      <w:start w:val="1"/>
      <w:numFmt w:val="decimal"/>
      <w:lvlText w:val="%1."/>
      <w:lvlJc w:val="left"/>
      <w:pPr>
        <w:ind w:left="1260" w:hanging="360"/>
      </w:pPr>
      <w:rPr>
        <w:rFonts w:hint="default"/>
        <w:strike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9" w15:restartNumberingAfterBreak="0">
    <w:nsid w:val="65AC34AD"/>
    <w:multiLevelType w:val="hybridMultilevel"/>
    <w:tmpl w:val="DD105F4C"/>
    <w:lvl w:ilvl="0" w:tplc="0409000F">
      <w:start w:val="1"/>
      <w:numFmt w:val="decimal"/>
      <w:lvlText w:val="%1."/>
      <w:lvlJc w:val="left"/>
      <w:pPr>
        <w:ind w:left="1260" w:hanging="360"/>
      </w:pPr>
      <w:rPr>
        <w:rFonts w:hint="default"/>
        <w:strike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679D48DE"/>
    <w:multiLevelType w:val="hybridMultilevel"/>
    <w:tmpl w:val="DD105F4C"/>
    <w:lvl w:ilvl="0" w:tplc="0409000F">
      <w:start w:val="1"/>
      <w:numFmt w:val="decimal"/>
      <w:lvlText w:val="%1."/>
      <w:lvlJc w:val="left"/>
      <w:pPr>
        <w:ind w:left="1260" w:hanging="360"/>
      </w:pPr>
      <w:rPr>
        <w:rFonts w:hint="default"/>
        <w:strike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68B3689E"/>
    <w:multiLevelType w:val="multilevel"/>
    <w:tmpl w:val="B2A04EE6"/>
    <w:lvl w:ilvl="0">
      <w:start w:val="1"/>
      <w:numFmt w:val="decimal"/>
      <w:lvlText w:val="%1."/>
      <w:lvlJc w:val="left"/>
      <w:pPr>
        <w:tabs>
          <w:tab w:val="num" w:pos="644"/>
        </w:tabs>
        <w:ind w:left="644" w:hanging="360"/>
      </w:pPr>
      <w:rPr>
        <w:rFonts w:hint="default"/>
      </w:rPr>
    </w:lvl>
    <w:lvl w:ilvl="1">
      <w:start w:val="1"/>
      <w:numFmt w:val="lowerLetter"/>
      <w:lvlText w:val="%2."/>
      <w:lvlJc w:val="left"/>
      <w:pPr>
        <w:tabs>
          <w:tab w:val="num" w:pos="644"/>
        </w:tabs>
        <w:ind w:left="284" w:firstLine="0"/>
      </w:pPr>
      <w:rPr>
        <w:rFonts w:hint="default"/>
      </w:rPr>
    </w:lvl>
    <w:lvl w:ilvl="2">
      <w:start w:val="1"/>
      <w:numFmt w:val="upperLetter"/>
      <w:pStyle w:val="List1"/>
      <w:lvlText w:val="%3."/>
      <w:lvlJc w:val="left"/>
      <w:pPr>
        <w:tabs>
          <w:tab w:val="num" w:pos="644"/>
        </w:tabs>
        <w:ind w:left="284" w:firstLine="0"/>
      </w:pPr>
      <w:rPr>
        <w:rFonts w:hint="default"/>
      </w:rPr>
    </w:lvl>
    <w:lvl w:ilvl="3">
      <w:start w:val="1"/>
      <w:numFmt w:val="lowerRoman"/>
      <w:lvlText w:val="%4."/>
      <w:lvlJc w:val="left"/>
      <w:pPr>
        <w:tabs>
          <w:tab w:val="num" w:pos="1004"/>
        </w:tabs>
        <w:ind w:left="284" w:firstLine="0"/>
      </w:pPr>
      <w:rPr>
        <w:rFonts w:hint="default"/>
      </w:rPr>
    </w:lvl>
    <w:lvl w:ilvl="4">
      <w:start w:val="1"/>
      <w:numFmt w:val="upperRoman"/>
      <w:pStyle w:val="List31"/>
      <w:lvlText w:val="%5."/>
      <w:lvlJc w:val="left"/>
      <w:pPr>
        <w:tabs>
          <w:tab w:val="num" w:pos="1004"/>
        </w:tabs>
        <w:ind w:left="284" w:firstLine="0"/>
      </w:pPr>
      <w:rPr>
        <w:rFonts w:hint="default"/>
      </w:rPr>
    </w:lvl>
    <w:lvl w:ilvl="5">
      <w:numFmt w:val="decimalZero"/>
      <w:lvlText w:val="%6."/>
      <w:lvlJc w:val="left"/>
      <w:pPr>
        <w:tabs>
          <w:tab w:val="num" w:pos="644"/>
        </w:tabs>
        <w:ind w:left="284" w:firstLine="0"/>
      </w:pPr>
      <w:rPr>
        <w:rFonts w:hint="default"/>
      </w:rPr>
    </w:lvl>
    <w:lvl w:ilvl="6">
      <w:start w:val="1"/>
      <w:numFmt w:val="lowerLetter"/>
      <w:pStyle w:val="List51"/>
      <w:lvlText w:val="%7.)"/>
      <w:lvlJc w:val="left"/>
      <w:pPr>
        <w:tabs>
          <w:tab w:val="num" w:pos="644"/>
        </w:tabs>
        <w:ind w:left="284" w:firstLine="0"/>
      </w:pPr>
      <w:rPr>
        <w:rFonts w:hint="default"/>
      </w:rPr>
    </w:lvl>
    <w:lvl w:ilvl="7">
      <w:numFmt w:val="decimal"/>
      <w:lvlText w:val=""/>
      <w:lvlJc w:val="left"/>
      <w:pPr>
        <w:tabs>
          <w:tab w:val="num" w:pos="284"/>
        </w:tabs>
        <w:ind w:left="284" w:firstLine="0"/>
      </w:pPr>
      <w:rPr>
        <w:rFonts w:hint="default"/>
      </w:rPr>
    </w:lvl>
    <w:lvl w:ilvl="8">
      <w:numFmt w:val="decimal"/>
      <w:lvlText w:val=""/>
      <w:lvlJc w:val="left"/>
      <w:pPr>
        <w:tabs>
          <w:tab w:val="num" w:pos="284"/>
        </w:tabs>
        <w:ind w:left="284" w:firstLine="0"/>
      </w:pPr>
      <w:rPr>
        <w:rFonts w:hint="default"/>
      </w:rPr>
    </w:lvl>
  </w:abstractNum>
  <w:abstractNum w:abstractNumId="42" w15:restartNumberingAfterBreak="0">
    <w:nsid w:val="697912E2"/>
    <w:multiLevelType w:val="hybridMultilevel"/>
    <w:tmpl w:val="24948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464071"/>
    <w:multiLevelType w:val="hybridMultilevel"/>
    <w:tmpl w:val="C3BA593C"/>
    <w:lvl w:ilvl="0" w:tplc="00F4ED00">
      <w:start w:val="5"/>
      <w:numFmt w:val="bullet"/>
      <w:lvlText w:val="-"/>
      <w:lvlJc w:val="left"/>
      <w:pPr>
        <w:ind w:left="900" w:hanging="360"/>
      </w:pPr>
      <w:rPr>
        <w:rFonts w:ascii="Trebuchet MS" w:eastAsia="Times New Roman" w:hAnsi="Trebuchet M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4" w15:restartNumberingAfterBreak="0">
    <w:nsid w:val="70DE4B5C"/>
    <w:multiLevelType w:val="hybridMultilevel"/>
    <w:tmpl w:val="DD105F4C"/>
    <w:lvl w:ilvl="0" w:tplc="0409000F">
      <w:start w:val="1"/>
      <w:numFmt w:val="decimal"/>
      <w:lvlText w:val="%1."/>
      <w:lvlJc w:val="left"/>
      <w:pPr>
        <w:ind w:left="1260" w:hanging="360"/>
      </w:pPr>
      <w:rPr>
        <w:rFonts w:hint="default"/>
        <w:strike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5" w15:restartNumberingAfterBreak="0">
    <w:nsid w:val="733A4ADB"/>
    <w:multiLevelType w:val="hybridMultilevel"/>
    <w:tmpl w:val="9F8EB2AC"/>
    <w:lvl w:ilvl="0" w:tplc="69F087A0">
      <w:start w:val="1"/>
      <w:numFmt w:val="decimal"/>
      <w:pStyle w:val="TableDescription"/>
      <w:lvlText w:val="Table %1."/>
      <w:lvlJc w:val="left"/>
      <w:pPr>
        <w:tabs>
          <w:tab w:val="num" w:pos="1287"/>
        </w:tabs>
        <w:ind w:left="1287" w:hanging="360"/>
      </w:pPr>
      <w:rPr>
        <w:rFonts w:hint="default"/>
      </w:rPr>
    </w:lvl>
    <w:lvl w:ilvl="1" w:tplc="040E0019" w:tentative="1">
      <w:start w:val="1"/>
      <w:numFmt w:val="lowerLetter"/>
      <w:lvlText w:val="%2."/>
      <w:lvlJc w:val="left"/>
      <w:pPr>
        <w:tabs>
          <w:tab w:val="num" w:pos="2007"/>
        </w:tabs>
        <w:ind w:left="2007" w:hanging="360"/>
      </w:pPr>
    </w:lvl>
    <w:lvl w:ilvl="2" w:tplc="040E001B" w:tentative="1">
      <w:start w:val="1"/>
      <w:numFmt w:val="lowerRoman"/>
      <w:lvlText w:val="%3."/>
      <w:lvlJc w:val="right"/>
      <w:pPr>
        <w:tabs>
          <w:tab w:val="num" w:pos="2727"/>
        </w:tabs>
        <w:ind w:left="2727" w:hanging="180"/>
      </w:pPr>
    </w:lvl>
    <w:lvl w:ilvl="3" w:tplc="040E000F" w:tentative="1">
      <w:start w:val="1"/>
      <w:numFmt w:val="decimal"/>
      <w:lvlText w:val="%4."/>
      <w:lvlJc w:val="left"/>
      <w:pPr>
        <w:tabs>
          <w:tab w:val="num" w:pos="3447"/>
        </w:tabs>
        <w:ind w:left="3447" w:hanging="360"/>
      </w:pPr>
    </w:lvl>
    <w:lvl w:ilvl="4" w:tplc="040E0019" w:tentative="1">
      <w:start w:val="1"/>
      <w:numFmt w:val="lowerLetter"/>
      <w:lvlText w:val="%5."/>
      <w:lvlJc w:val="left"/>
      <w:pPr>
        <w:tabs>
          <w:tab w:val="num" w:pos="4167"/>
        </w:tabs>
        <w:ind w:left="4167" w:hanging="360"/>
      </w:pPr>
    </w:lvl>
    <w:lvl w:ilvl="5" w:tplc="040E001B" w:tentative="1">
      <w:start w:val="1"/>
      <w:numFmt w:val="lowerRoman"/>
      <w:lvlText w:val="%6."/>
      <w:lvlJc w:val="right"/>
      <w:pPr>
        <w:tabs>
          <w:tab w:val="num" w:pos="4887"/>
        </w:tabs>
        <w:ind w:left="4887" w:hanging="180"/>
      </w:pPr>
    </w:lvl>
    <w:lvl w:ilvl="6" w:tplc="040E000F" w:tentative="1">
      <w:start w:val="1"/>
      <w:numFmt w:val="decimal"/>
      <w:lvlText w:val="%7."/>
      <w:lvlJc w:val="left"/>
      <w:pPr>
        <w:tabs>
          <w:tab w:val="num" w:pos="5607"/>
        </w:tabs>
        <w:ind w:left="5607" w:hanging="360"/>
      </w:pPr>
    </w:lvl>
    <w:lvl w:ilvl="7" w:tplc="040E0019" w:tentative="1">
      <w:start w:val="1"/>
      <w:numFmt w:val="lowerLetter"/>
      <w:lvlText w:val="%8."/>
      <w:lvlJc w:val="left"/>
      <w:pPr>
        <w:tabs>
          <w:tab w:val="num" w:pos="6327"/>
        </w:tabs>
        <w:ind w:left="6327" w:hanging="360"/>
      </w:pPr>
    </w:lvl>
    <w:lvl w:ilvl="8" w:tplc="040E001B" w:tentative="1">
      <w:start w:val="1"/>
      <w:numFmt w:val="lowerRoman"/>
      <w:lvlText w:val="%9."/>
      <w:lvlJc w:val="right"/>
      <w:pPr>
        <w:tabs>
          <w:tab w:val="num" w:pos="7047"/>
        </w:tabs>
        <w:ind w:left="7047" w:hanging="180"/>
      </w:pPr>
    </w:lvl>
  </w:abstractNum>
  <w:abstractNum w:abstractNumId="46" w15:restartNumberingAfterBreak="0">
    <w:nsid w:val="742914D6"/>
    <w:multiLevelType w:val="hybridMultilevel"/>
    <w:tmpl w:val="E804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1"/>
  </w:num>
  <w:num w:numId="3">
    <w:abstractNumId w:val="45"/>
  </w:num>
  <w:num w:numId="4">
    <w:abstractNumId w:val="13"/>
  </w:num>
  <w:num w:numId="5">
    <w:abstractNumId w:val="35"/>
  </w:num>
  <w:num w:numId="6">
    <w:abstractNumId w:val="42"/>
  </w:num>
  <w:num w:numId="7">
    <w:abstractNumId w:val="30"/>
  </w:num>
  <w:num w:numId="8">
    <w:abstractNumId w:val="31"/>
  </w:num>
  <w:num w:numId="9">
    <w:abstractNumId w:val="14"/>
  </w:num>
  <w:num w:numId="10">
    <w:abstractNumId w:val="32"/>
  </w:num>
  <w:num w:numId="11">
    <w:abstractNumId w:val="37"/>
  </w:num>
  <w:num w:numId="12">
    <w:abstractNumId w:val="29"/>
  </w:num>
  <w:num w:numId="13">
    <w:abstractNumId w:val="10"/>
  </w:num>
  <w:num w:numId="14">
    <w:abstractNumId w:val="20"/>
  </w:num>
  <w:num w:numId="15">
    <w:abstractNumId w:val="21"/>
  </w:num>
  <w:num w:numId="16">
    <w:abstractNumId w:val="46"/>
  </w:num>
  <w:num w:numId="17">
    <w:abstractNumId w:val="12"/>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8"/>
  </w:num>
  <w:num w:numId="29">
    <w:abstractNumId w:val="43"/>
  </w:num>
  <w:num w:numId="30">
    <w:abstractNumId w:val="11"/>
  </w:num>
  <w:num w:numId="31">
    <w:abstractNumId w:val="19"/>
  </w:num>
  <w:num w:numId="32">
    <w:abstractNumId w:val="23"/>
  </w:num>
  <w:num w:numId="33">
    <w:abstractNumId w:val="33"/>
  </w:num>
  <w:num w:numId="34">
    <w:abstractNumId w:val="36"/>
  </w:num>
  <w:num w:numId="35">
    <w:abstractNumId w:val="16"/>
  </w:num>
  <w:num w:numId="36">
    <w:abstractNumId w:val="17"/>
  </w:num>
  <w:num w:numId="37">
    <w:abstractNumId w:val="25"/>
  </w:num>
  <w:num w:numId="38">
    <w:abstractNumId w:val="27"/>
  </w:num>
  <w:num w:numId="39">
    <w:abstractNumId w:val="22"/>
  </w:num>
  <w:num w:numId="40">
    <w:abstractNumId w:val="26"/>
  </w:num>
  <w:num w:numId="41">
    <w:abstractNumId w:val="38"/>
  </w:num>
  <w:num w:numId="42">
    <w:abstractNumId w:val="44"/>
  </w:num>
  <w:num w:numId="43">
    <w:abstractNumId w:val="24"/>
  </w:num>
  <w:num w:numId="44">
    <w:abstractNumId w:val="39"/>
  </w:num>
  <w:num w:numId="45">
    <w:abstractNumId w:val="15"/>
  </w:num>
  <w:num w:numId="46">
    <w:abstractNumId w:val="18"/>
  </w:num>
  <w:num w:numId="47">
    <w:abstractNumId w:val="40"/>
  </w:num>
  <w:num w:numId="48">
    <w:abstractNumId w:val="34"/>
  </w:num>
  <w:num w:numId="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7"/>
  </w:num>
  <w:num w:numId="51">
    <w:abstractNumId w:val="37"/>
  </w:num>
  <w:num w:numId="5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t Anh Thanh. Nguyen">
    <w15:presenceInfo w15:providerId="None" w15:userId="Viet Anh Thanh. Nguyen"/>
  </w15:person>
  <w15:person w15:author="Tu Thanh. Nguyen">
    <w15:presenceInfo w15:providerId="AD" w15:userId="S-1-5-21-1821468967-4106907450-2776687247-138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PersonalInformation/>
  <w:removeDateAndTime/>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33"/>
    <w:rsid w:val="00303E7B"/>
    <w:rsid w:val="00743B33"/>
    <w:rsid w:val="00D20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F5521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4"/>
      <w:lang w:val="en-GB" w:eastAsia="hu-HU"/>
    </w:rPr>
  </w:style>
  <w:style w:type="paragraph" w:styleId="Heading1">
    <w:name w:val="heading 1"/>
    <w:basedOn w:val="Heading11"/>
    <w:next w:val="Normal"/>
    <w:qFormat/>
    <w:pPr>
      <w:pageBreakBefore/>
    </w:pPr>
    <w:rPr>
      <w:rFonts w:ascii="Calibri" w:hAnsi="Calibri"/>
      <w:sz w:val="20"/>
      <w:szCs w:val="20"/>
    </w:rPr>
  </w:style>
  <w:style w:type="paragraph" w:styleId="Heading2">
    <w:name w:val="heading 2"/>
    <w:basedOn w:val="Heading21"/>
    <w:next w:val="Normal"/>
    <w:qFormat/>
    <w:rPr>
      <w:rFonts w:ascii="Calibri" w:hAnsi="Calibri"/>
      <w:caps w:val="0"/>
      <w:sz w:val="20"/>
      <w:szCs w:val="20"/>
    </w:rPr>
  </w:style>
  <w:style w:type="paragraph" w:styleId="Heading3">
    <w:name w:val="heading 3"/>
    <w:basedOn w:val="Heading31"/>
    <w:next w:val="Normal"/>
    <w:link w:val="Heading3Char"/>
    <w:qFormat/>
    <w:rPr>
      <w:rFonts w:ascii="Calibri" w:hAnsi="Calibri"/>
      <w:caps w:val="0"/>
      <w:sz w:val="20"/>
      <w:szCs w:val="20"/>
    </w:rPr>
  </w:style>
  <w:style w:type="paragraph" w:styleId="Heading4">
    <w:name w:val="heading 4"/>
    <w:basedOn w:val="Normal"/>
    <w:next w:val="Normal"/>
    <w:qFormat/>
    <w:pPr>
      <w:keepNext/>
      <w:jc w:val="center"/>
      <w:outlineLvl w:val="3"/>
    </w:pPr>
    <w:rPr>
      <w:b/>
      <w:bCs/>
      <w:sz w:val="20"/>
    </w:rPr>
  </w:style>
  <w:style w:type="paragraph" w:styleId="Heading5">
    <w:name w:val="heading 5"/>
    <w:basedOn w:val="Normal"/>
    <w:next w:val="Normal"/>
    <w:qFormat/>
    <w:pPr>
      <w:keepNext/>
      <w:outlineLvl w:val="4"/>
    </w:pPr>
    <w:rPr>
      <w:b/>
      <w:sz w:val="20"/>
    </w:rPr>
  </w:style>
  <w:style w:type="paragraph" w:styleId="Heading6">
    <w:name w:val="heading 6"/>
    <w:basedOn w:val="Normal"/>
    <w:next w:val="Normal"/>
    <w:qFormat/>
    <w:pPr>
      <w:keepNext/>
      <w:outlineLvl w:val="5"/>
    </w:pPr>
    <w:rPr>
      <w:b/>
      <w:bCs/>
      <w:sz w:val="34"/>
    </w:rPr>
  </w:style>
  <w:style w:type="paragraph" w:styleId="Heading7">
    <w:name w:val="heading 7"/>
    <w:basedOn w:val="Normal"/>
    <w:next w:val="Normal"/>
    <w:qFormat/>
    <w:pPr>
      <w:keepNext/>
      <w:jc w:val="center"/>
      <w:outlineLvl w:val="6"/>
    </w:pPr>
    <w:rPr>
      <w:sz w:val="48"/>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framePr w:w="987" w:h="784" w:hRule="exact" w:hSpace="181" w:wrap="around" w:vAnchor="text" w:hAnchor="page" w:x="353" w:y="57"/>
      <w:jc w:val="right"/>
    </w:pPr>
    <w:rPr>
      <w:rFonts w:ascii="TKTypeRegular" w:hAnsi="TKTypeRegular"/>
      <w:sz w:val="12"/>
      <w:lang w:val="en-US"/>
    </w:rPr>
  </w:style>
  <w:style w:type="paragraph" w:styleId="BodyText3">
    <w:name w:val="Body Text 3"/>
    <w:basedOn w:val="Normal"/>
    <w:rPr>
      <w:rFonts w:ascii="TKTypeRegular" w:hAnsi="TKTypeRegular" w:cs="Arial"/>
      <w:b/>
      <w:sz w:val="20"/>
      <w:szCs w:val="16"/>
      <w:lang w:eastAsia="de-DE"/>
    </w:rPr>
  </w:style>
  <w:style w:type="paragraph" w:styleId="Caption">
    <w:name w:val="caption"/>
    <w:basedOn w:val="Normal"/>
    <w:next w:val="Normal"/>
    <w:qFormat/>
    <w:pPr>
      <w:spacing w:before="120" w:after="120"/>
      <w:jc w:val="center"/>
    </w:pPr>
    <w:rPr>
      <w:b/>
      <w:bCs/>
      <w:sz w:val="20"/>
      <w:szCs w:val="20"/>
    </w:rPr>
  </w:style>
  <w:style w:type="paragraph" w:customStyle="1" w:styleId="Text">
    <w:name w:val="Text"/>
    <w:basedOn w:val="Normal"/>
    <w:link w:val="TextChar"/>
  </w:style>
  <w:style w:type="paragraph" w:customStyle="1" w:styleId="Code">
    <w:name w:val="Code"/>
    <w:basedOn w:val="Text"/>
    <w:link w:val="CodeChar"/>
    <w:rPr>
      <w:rFonts w:ascii="Courier New" w:hAnsi="Courier New"/>
      <w:noProof/>
      <w:sz w:val="18"/>
    </w:rPr>
  </w:style>
  <w:style w:type="character" w:customStyle="1" w:styleId="TextChar">
    <w:name w:val="Text Char"/>
    <w:link w:val="Text"/>
    <w:rPr>
      <w:rFonts w:ascii="Arial" w:hAnsi="Arial"/>
      <w:sz w:val="22"/>
      <w:szCs w:val="24"/>
      <w:lang w:val="en-GB" w:eastAsia="hu-HU" w:bidi="ar-SA"/>
    </w:rPr>
  </w:style>
  <w:style w:type="character" w:customStyle="1" w:styleId="CodeChar">
    <w:name w:val="Code Char"/>
    <w:link w:val="Code"/>
    <w:rPr>
      <w:rFonts w:ascii="Courier New" w:hAnsi="Courier New"/>
      <w:noProof/>
      <w:sz w:val="18"/>
      <w:szCs w:val="24"/>
      <w:lang w:val="en-GB" w:eastAsia="hu-HU" w:bidi="ar-SA"/>
    </w:rPr>
  </w:style>
  <w:style w:type="paragraph" w:customStyle="1" w:styleId="CodeBlock">
    <w:name w:val="CodeBlock"/>
    <w:basedOn w:val="Normal"/>
    <w:link w:val="CodeBlockChar"/>
    <w:rPr>
      <w:rFonts w:ascii="Courier New" w:hAnsi="Courier New"/>
      <w:sz w:val="20"/>
    </w:r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Matrix">
    <w:name w:val="Matrix"/>
    <w:next w:val="Normal"/>
    <w:pPr>
      <w:keepNext/>
      <w:tabs>
        <w:tab w:val="left" w:pos="1701"/>
        <w:tab w:val="left" w:pos="2835"/>
        <w:tab w:val="left" w:pos="3969"/>
        <w:tab w:val="left" w:pos="6237"/>
        <w:tab w:val="left" w:pos="7938"/>
      </w:tabs>
    </w:pPr>
    <w:rPr>
      <w:noProof/>
      <w:color w:val="0000FF"/>
      <w:sz w:val="16"/>
      <w:lang w:val="en-GB" w:eastAsia="en-US"/>
    </w:rPr>
  </w:style>
  <w:style w:type="paragraph" w:customStyle="1" w:styleId="FigureDescription">
    <w:name w:val="Figure Description"/>
    <w:basedOn w:val="Normal"/>
    <w:next w:val="Text"/>
    <w:pPr>
      <w:tabs>
        <w:tab w:val="left" w:pos="794"/>
        <w:tab w:val="left" w:pos="1531"/>
      </w:tabs>
      <w:spacing w:before="120" w:after="120"/>
      <w:ind w:left="2098" w:right="567" w:hanging="964"/>
      <w:jc w:val="center"/>
    </w:pPr>
  </w:style>
  <w:style w:type="character" w:styleId="FollowedHyperlink">
    <w:name w:val="FollowedHyperlink"/>
    <w:rPr>
      <w:color w:val="800080"/>
      <w:u w:val="single"/>
    </w:rPr>
  </w:style>
  <w:style w:type="paragraph" w:styleId="Footer">
    <w:name w:val="footer"/>
    <w:basedOn w:val="Normal"/>
    <w:link w:val="FooterChar"/>
    <w:pPr>
      <w:tabs>
        <w:tab w:val="center" w:pos="4536"/>
        <w:tab w:val="right" w:pos="9072"/>
      </w:tabs>
    </w:pPr>
  </w:style>
  <w:style w:type="paragraph" w:styleId="Header">
    <w:name w:val="header"/>
    <w:basedOn w:val="Normal"/>
    <w:link w:val="HeaderChar"/>
    <w:rPr>
      <w:sz w:val="18"/>
    </w:rPr>
  </w:style>
  <w:style w:type="paragraph" w:customStyle="1" w:styleId="Heading11">
    <w:name w:val="Heading 11"/>
    <w:basedOn w:val="Text"/>
    <w:next w:val="Normal"/>
    <w:link w:val="Heading11Char"/>
    <w:autoRedefine/>
    <w:pPr>
      <w:keepNext/>
      <w:numPr>
        <w:numId w:val="1"/>
      </w:numPr>
      <w:spacing w:before="240" w:after="240"/>
      <w:jc w:val="both"/>
      <w:outlineLvl w:val="0"/>
    </w:pPr>
    <w:rPr>
      <w:rFonts w:ascii="Trebuchet MS" w:hAnsi="Trebuchet MS"/>
      <w:b/>
      <w:sz w:val="28"/>
      <w:szCs w:val="28"/>
      <w:lang w:val="en-US"/>
    </w:rPr>
  </w:style>
  <w:style w:type="character" w:customStyle="1" w:styleId="Heading11Char">
    <w:name w:val="Heading 11 Char"/>
    <w:link w:val="Heading11"/>
    <w:rPr>
      <w:rFonts w:ascii="Trebuchet MS" w:hAnsi="Trebuchet MS"/>
      <w:b/>
      <w:sz w:val="28"/>
      <w:szCs w:val="28"/>
      <w:lang w:eastAsia="hu-HU"/>
    </w:rPr>
  </w:style>
  <w:style w:type="paragraph" w:customStyle="1" w:styleId="Heading21">
    <w:name w:val="Heading 21"/>
    <w:basedOn w:val="Heading11"/>
    <w:next w:val="Normal"/>
    <w:autoRedefine/>
    <w:pPr>
      <w:numPr>
        <w:ilvl w:val="1"/>
      </w:numPr>
      <w:spacing w:before="360"/>
      <w:outlineLvl w:val="1"/>
    </w:pPr>
    <w:rPr>
      <w:caps/>
    </w:rPr>
  </w:style>
  <w:style w:type="paragraph" w:customStyle="1" w:styleId="Heading31">
    <w:name w:val="Heading 31"/>
    <w:basedOn w:val="Heading21"/>
    <w:next w:val="Normal"/>
    <w:autoRedefine/>
    <w:pPr>
      <w:numPr>
        <w:ilvl w:val="2"/>
      </w:numPr>
      <w:spacing w:before="240" w:after="120"/>
      <w:ind w:left="360"/>
      <w:outlineLvl w:val="2"/>
    </w:pPr>
    <w:rPr>
      <w:sz w:val="24"/>
      <w:szCs w:val="24"/>
    </w:rPr>
  </w:style>
  <w:style w:type="paragraph" w:customStyle="1" w:styleId="Heading41">
    <w:name w:val="Heading 41"/>
    <w:basedOn w:val="Heading31"/>
    <w:next w:val="Normal"/>
    <w:pPr>
      <w:numPr>
        <w:ilvl w:val="3"/>
      </w:numPr>
      <w:spacing w:before="120"/>
      <w:outlineLvl w:val="3"/>
    </w:pPr>
    <w:rPr>
      <w:sz w:val="28"/>
    </w:rPr>
  </w:style>
  <w:style w:type="paragraph" w:customStyle="1" w:styleId="Heading51">
    <w:name w:val="Heading 51"/>
    <w:basedOn w:val="Heading41"/>
    <w:next w:val="Normal"/>
    <w:pPr>
      <w:numPr>
        <w:ilvl w:val="4"/>
      </w:numPr>
      <w:outlineLvl w:val="4"/>
    </w:pPr>
    <w:rPr>
      <w:sz w:val="24"/>
    </w:rPr>
  </w:style>
  <w:style w:type="paragraph" w:customStyle="1" w:styleId="Heading61">
    <w:name w:val="Heading 61"/>
    <w:basedOn w:val="Heading51"/>
    <w:next w:val="Normal"/>
    <w:pPr>
      <w:numPr>
        <w:ilvl w:val="5"/>
      </w:numPr>
      <w:outlineLvl w:val="5"/>
    </w:pPr>
    <w:rPr>
      <w:i/>
    </w:rPr>
  </w:style>
  <w:style w:type="paragraph" w:customStyle="1" w:styleId="Heading71">
    <w:name w:val="Heading 71"/>
    <w:basedOn w:val="Heading61"/>
    <w:next w:val="Normal"/>
    <w:pPr>
      <w:numPr>
        <w:ilvl w:val="7"/>
      </w:numPr>
      <w:outlineLvl w:val="6"/>
    </w:pPr>
    <w:rPr>
      <w:b w:val="0"/>
    </w:rPr>
  </w:style>
  <w:style w:type="paragraph" w:customStyle="1" w:styleId="Heading81">
    <w:name w:val="Heading 81"/>
    <w:basedOn w:val="Heading71"/>
    <w:next w:val="Normal"/>
    <w:pPr>
      <w:numPr>
        <w:ilvl w:val="8"/>
      </w:numPr>
      <w:outlineLvl w:val="7"/>
    </w:pPr>
    <w:rPr>
      <w:b/>
      <w:sz w:val="20"/>
    </w:rPr>
  </w:style>
  <w:style w:type="paragraph" w:customStyle="1" w:styleId="Heading91">
    <w:name w:val="Heading 91"/>
    <w:basedOn w:val="Heading81"/>
    <w:next w:val="Normal"/>
    <w:pPr>
      <w:numPr>
        <w:ilvl w:val="0"/>
        <w:numId w:val="0"/>
      </w:numPr>
      <w:outlineLvl w:val="8"/>
    </w:pPr>
    <w:rPr>
      <w:b w:val="0"/>
    </w:rPr>
  </w:style>
  <w:style w:type="character" w:styleId="Hyperlink">
    <w:name w:val="Hyperlink"/>
    <w:uiPriority w:val="99"/>
    <w:rPr>
      <w:color w:val="0000FF"/>
      <w:u w:val="single"/>
    </w:rPr>
  </w:style>
  <w:style w:type="character" w:styleId="LineNumber">
    <w:name w:val="line number"/>
    <w:basedOn w:val="DefaultParagraphFont"/>
  </w:style>
  <w:style w:type="paragraph" w:customStyle="1" w:styleId="List1">
    <w:name w:val="List 1"/>
    <w:basedOn w:val="Text"/>
    <w:pPr>
      <w:numPr>
        <w:ilvl w:val="2"/>
        <w:numId w:val="2"/>
      </w:numPr>
      <w:tabs>
        <w:tab w:val="left" w:pos="567"/>
      </w:tabs>
    </w:pPr>
    <w:rPr>
      <w:rFonts w:ascii="TKTypeRegular" w:hAnsi="TKTypeRegular"/>
    </w:rPr>
  </w:style>
  <w:style w:type="paragraph" w:customStyle="1" w:styleId="List21">
    <w:name w:val="List 21"/>
    <w:basedOn w:val="List1"/>
    <w:pPr>
      <w:numPr>
        <w:ilvl w:val="0"/>
        <w:numId w:val="0"/>
      </w:numPr>
      <w:tabs>
        <w:tab w:val="clear" w:pos="567"/>
        <w:tab w:val="num" w:pos="644"/>
        <w:tab w:val="left" w:pos="851"/>
      </w:tabs>
      <w:ind w:left="851" w:hanging="284"/>
    </w:pPr>
  </w:style>
  <w:style w:type="paragraph" w:customStyle="1" w:styleId="List31">
    <w:name w:val="List 31"/>
    <w:basedOn w:val="List21"/>
    <w:pPr>
      <w:numPr>
        <w:ilvl w:val="4"/>
        <w:numId w:val="2"/>
      </w:numPr>
      <w:tabs>
        <w:tab w:val="clear" w:pos="851"/>
        <w:tab w:val="left" w:pos="1134"/>
      </w:tabs>
    </w:pPr>
  </w:style>
  <w:style w:type="paragraph" w:customStyle="1" w:styleId="List41">
    <w:name w:val="List 41"/>
    <w:basedOn w:val="List31"/>
    <w:pPr>
      <w:numPr>
        <w:ilvl w:val="0"/>
        <w:numId w:val="0"/>
      </w:numPr>
      <w:tabs>
        <w:tab w:val="clear" w:pos="1134"/>
        <w:tab w:val="num" w:pos="1004"/>
        <w:tab w:val="left" w:pos="1418"/>
      </w:tabs>
      <w:ind w:left="1418" w:hanging="284"/>
    </w:pPr>
  </w:style>
  <w:style w:type="paragraph" w:customStyle="1" w:styleId="List51">
    <w:name w:val="List 51"/>
    <w:basedOn w:val="List41"/>
    <w:pPr>
      <w:numPr>
        <w:ilvl w:val="6"/>
        <w:numId w:val="2"/>
      </w:numPr>
      <w:tabs>
        <w:tab w:val="clear" w:pos="1418"/>
        <w:tab w:val="left" w:pos="1701"/>
      </w:tabs>
    </w:pPr>
  </w:style>
  <w:style w:type="paragraph" w:customStyle="1" w:styleId="List6">
    <w:name w:val="List 6"/>
    <w:basedOn w:val="List51"/>
    <w:pPr>
      <w:numPr>
        <w:ilvl w:val="0"/>
        <w:numId w:val="0"/>
      </w:numPr>
      <w:tabs>
        <w:tab w:val="clear" w:pos="1701"/>
        <w:tab w:val="num" w:pos="644"/>
        <w:tab w:val="left" w:pos="1985"/>
      </w:tabs>
      <w:ind w:left="1985" w:hanging="284"/>
    </w:pPr>
  </w:style>
  <w:style w:type="character" w:styleId="PageNumber">
    <w:name w:val="page number"/>
    <w:rPr>
      <w:rFonts w:ascii="TKTypeRegular" w:hAnsi="TKTypeRegular"/>
      <w:sz w:val="20"/>
    </w:rPr>
  </w:style>
  <w:style w:type="paragraph" w:customStyle="1" w:styleId="Paragraph">
    <w:name w:val="Paragraph"/>
    <w:basedOn w:val="Normal"/>
    <w:link w:val="ParagraphChar"/>
  </w:style>
  <w:style w:type="character" w:customStyle="1" w:styleId="ParagraphChar">
    <w:name w:val="Paragraph Char"/>
    <w:link w:val="Paragraph"/>
    <w:rPr>
      <w:rFonts w:ascii="Arial" w:hAnsi="Arial"/>
      <w:sz w:val="22"/>
      <w:szCs w:val="24"/>
      <w:lang w:val="en-GB" w:eastAsia="hu-HU" w:bidi="ar-SA"/>
    </w:rPr>
  </w:style>
  <w:style w:type="paragraph" w:styleId="PlainText">
    <w:name w:val="Plain Text"/>
    <w:basedOn w:val="Normal"/>
    <w:rPr>
      <w:sz w:val="14"/>
      <w:szCs w:val="20"/>
      <w:lang w:eastAsia="de-DE"/>
    </w:rPr>
  </w:style>
  <w:style w:type="paragraph" w:customStyle="1" w:styleId="Rule">
    <w:name w:val="Rule"/>
    <w:basedOn w:val="Normal"/>
    <w:pPr>
      <w:tabs>
        <w:tab w:val="num" w:pos="360"/>
        <w:tab w:val="left" w:pos="1425"/>
      </w:tabs>
      <w:spacing w:after="120"/>
    </w:pPr>
    <w:rPr>
      <w:rFonts w:ascii="TKTypeRegular" w:hAnsi="TKTypeRegular"/>
      <w:lang w:val="en-US"/>
    </w:rPr>
  </w:style>
  <w:style w:type="paragraph" w:customStyle="1" w:styleId="SmallText">
    <w:name w:val="SmallText"/>
    <w:basedOn w:val="Text"/>
    <w:rPr>
      <w:sz w:val="18"/>
    </w:rPr>
  </w:style>
  <w:style w:type="paragraph" w:customStyle="1" w:styleId="TableDescription">
    <w:name w:val="Table Description"/>
    <w:basedOn w:val="Normal"/>
    <w:next w:val="Text"/>
    <w:pPr>
      <w:numPr>
        <w:numId w:val="3"/>
      </w:numPr>
      <w:tabs>
        <w:tab w:val="left" w:pos="794"/>
      </w:tabs>
      <w:spacing w:before="120" w:after="120"/>
      <w:ind w:right="567"/>
      <w:jc w:val="center"/>
    </w:pPr>
  </w:style>
  <w:style w:type="paragraph" w:styleId="TableofFigures">
    <w:name w:val="table of figures"/>
    <w:basedOn w:val="Normal"/>
    <w:next w:val="Normal"/>
    <w:semiHidden/>
    <w:pPr>
      <w:ind w:left="440" w:hanging="440"/>
    </w:pPr>
    <w:rPr>
      <w:sz w:val="20"/>
    </w:rPr>
  </w:style>
  <w:style w:type="paragraph" w:customStyle="1" w:styleId="Title1">
    <w:name w:val="Title1"/>
    <w:basedOn w:val="Text"/>
    <w:pPr>
      <w:spacing w:after="240"/>
      <w:jc w:val="center"/>
    </w:pPr>
    <w:rPr>
      <w:rFonts w:ascii="TKTypeMedium" w:hAnsi="TKTypeMedium"/>
      <w:sz w:val="44"/>
    </w:rPr>
  </w:style>
  <w:style w:type="paragraph" w:customStyle="1" w:styleId="REQText">
    <w:name w:val="REQText"/>
    <w:basedOn w:val="Normal"/>
    <w:pPr>
      <w:overflowPunct w:val="0"/>
      <w:autoSpaceDE w:val="0"/>
      <w:autoSpaceDN w:val="0"/>
      <w:adjustRightInd w:val="0"/>
      <w:textAlignment w:val="baseline"/>
    </w:pPr>
    <w:rPr>
      <w:rFonts w:ascii="Helvetica" w:hAnsi="Helvetica"/>
      <w:color w:val="000000"/>
      <w:sz w:val="20"/>
      <w:szCs w:val="20"/>
      <w:lang w:eastAsia="en-US"/>
    </w:rPr>
  </w:style>
  <w:style w:type="paragraph" w:styleId="BodyTextIndent">
    <w:name w:val="Body Text Indent"/>
    <w:basedOn w:val="Normal"/>
    <w:link w:val="BodyTextIndentChar"/>
    <w:pPr>
      <w:spacing w:after="120"/>
      <w:ind w:left="360"/>
    </w:pPr>
  </w:style>
  <w:style w:type="character" w:styleId="CommentReference">
    <w:name w:val="annotation reference"/>
    <w:semiHidden/>
    <w:rPr>
      <w:sz w:val="16"/>
      <w:szCs w:val="16"/>
    </w:rPr>
  </w:style>
  <w:style w:type="paragraph" w:styleId="TOC1">
    <w:name w:val="toc 1"/>
    <w:basedOn w:val="Text"/>
    <w:next w:val="Normal"/>
    <w:uiPriority w:val="39"/>
    <w:qFormat/>
    <w:pPr>
      <w:spacing w:before="120"/>
    </w:pPr>
    <w:rPr>
      <w:rFonts w:ascii="Trebuchet MS" w:hAnsi="Trebuchet MS"/>
      <w:b/>
      <w:bCs/>
      <w:caps/>
      <w:sz w:val="20"/>
    </w:rPr>
  </w:style>
  <w:style w:type="paragraph" w:styleId="TOC2">
    <w:name w:val="toc 2"/>
    <w:basedOn w:val="Normal"/>
    <w:next w:val="Normal"/>
    <w:autoRedefine/>
    <w:uiPriority w:val="39"/>
    <w:qFormat/>
    <w:pPr>
      <w:tabs>
        <w:tab w:val="right" w:leader="dot" w:pos="9360"/>
      </w:tabs>
      <w:ind w:left="238"/>
    </w:pPr>
    <w:rPr>
      <w:rFonts w:ascii="Trebuchet MS" w:hAnsi="Trebuchet MS"/>
      <w:b/>
      <w:iCs/>
      <w:sz w:val="20"/>
    </w:rPr>
  </w:style>
  <w:style w:type="paragraph" w:styleId="TOC3">
    <w:name w:val="toc 3"/>
    <w:basedOn w:val="Normal"/>
    <w:next w:val="Normal"/>
    <w:autoRedefine/>
    <w:uiPriority w:val="39"/>
    <w:qFormat/>
    <w:pPr>
      <w:tabs>
        <w:tab w:val="right" w:leader="dot" w:pos="9360"/>
      </w:tabs>
      <w:ind w:left="480"/>
    </w:pPr>
    <w:rPr>
      <w:rFonts w:ascii="Trebuchet MS" w:hAnsi="Trebuchet MS"/>
      <w:noProof/>
      <w:sz w:val="20"/>
      <w:szCs w:val="32"/>
    </w:rPr>
  </w:style>
  <w:style w:type="paragraph" w:styleId="TOC4">
    <w:name w:val="toc 4"/>
    <w:basedOn w:val="Normal"/>
    <w:next w:val="Normal"/>
    <w:autoRedefine/>
    <w:uiPriority w:val="39"/>
    <w:pPr>
      <w:ind w:left="720"/>
    </w:pPr>
    <w:rPr>
      <w:rFonts w:ascii="Trebuchet MS" w:hAnsi="Trebuchet MS"/>
      <w:sz w:val="20"/>
    </w:rPr>
  </w:style>
  <w:style w:type="paragraph" w:styleId="TOC5">
    <w:name w:val="toc 5"/>
    <w:basedOn w:val="Normal"/>
    <w:next w:val="Normal"/>
    <w:autoRedefine/>
    <w:uiPriority w:val="39"/>
    <w:pPr>
      <w:ind w:left="960"/>
    </w:pPr>
    <w:rPr>
      <w:sz w:val="20"/>
    </w:rPr>
  </w:style>
  <w:style w:type="paragraph" w:styleId="TOC6">
    <w:name w:val="toc 6"/>
    <w:basedOn w:val="Normal"/>
    <w:next w:val="Normal"/>
    <w:autoRedefine/>
    <w:uiPriority w:val="39"/>
    <w:pPr>
      <w:ind w:left="1200"/>
    </w:pPr>
    <w:rPr>
      <w:sz w:val="20"/>
    </w:rPr>
  </w:style>
  <w:style w:type="paragraph" w:styleId="TOC7">
    <w:name w:val="toc 7"/>
    <w:basedOn w:val="Normal"/>
    <w:next w:val="Normal"/>
    <w:autoRedefine/>
    <w:uiPriority w:val="39"/>
    <w:pPr>
      <w:ind w:left="1440"/>
    </w:pPr>
    <w:rPr>
      <w:sz w:val="20"/>
    </w:rPr>
  </w:style>
  <w:style w:type="paragraph" w:styleId="TOC8">
    <w:name w:val="toc 8"/>
    <w:basedOn w:val="Normal"/>
    <w:next w:val="Normal"/>
    <w:autoRedefine/>
    <w:uiPriority w:val="39"/>
    <w:pPr>
      <w:ind w:left="1680"/>
    </w:pPr>
    <w:rPr>
      <w:i/>
      <w:sz w:val="20"/>
    </w:rPr>
  </w:style>
  <w:style w:type="paragraph" w:styleId="TOC9">
    <w:name w:val="toc 9"/>
    <w:basedOn w:val="Normal"/>
    <w:next w:val="Normal"/>
    <w:autoRedefine/>
    <w:uiPriority w:val="39"/>
    <w:pPr>
      <w:ind w:left="1920"/>
    </w:pPr>
    <w:rPr>
      <w:i/>
      <w:sz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3">
    <w:name w:val="Normal 3"/>
    <w:basedOn w:val="Normal"/>
    <w:pPr>
      <w:spacing w:before="120" w:after="60"/>
      <w:ind w:left="567"/>
      <w:jc w:val="both"/>
    </w:pPr>
    <w:rPr>
      <w:rFonts w:ascii="Times New Roman" w:hAnsi="Times New Roman"/>
      <w:sz w:val="20"/>
      <w:szCs w:val="20"/>
      <w:lang w:val="en-US" w:eastAsia="fr-FR"/>
    </w:rPr>
  </w:style>
  <w:style w:type="paragraph" w:styleId="Revision">
    <w:name w:val="Revision"/>
    <w:hidden/>
    <w:uiPriority w:val="99"/>
    <w:semiHidden/>
    <w:rPr>
      <w:rFonts w:ascii="Arial" w:hAnsi="Arial"/>
      <w:sz w:val="22"/>
      <w:szCs w:val="24"/>
      <w:lang w:val="en-GB" w:eastAsia="hu-HU"/>
    </w:rPr>
  </w:style>
  <w:style w:type="paragraph" w:customStyle="1" w:styleId="Default">
    <w:name w:val="Default"/>
    <w:pPr>
      <w:autoSpaceDE w:val="0"/>
      <w:autoSpaceDN w:val="0"/>
      <w:adjustRightInd w:val="0"/>
    </w:pPr>
    <w:rPr>
      <w:rFonts w:ascii="Arial" w:hAnsi="Arial" w:cs="Arial"/>
      <w:color w:val="000000"/>
      <w:sz w:val="24"/>
      <w:szCs w:val="24"/>
      <w:lang w:eastAsia="en-US"/>
    </w:rPr>
  </w:style>
  <w:style w:type="character" w:customStyle="1" w:styleId="CodeBlockChar">
    <w:name w:val="CodeBlock Char"/>
    <w:link w:val="CodeBlock"/>
    <w:rPr>
      <w:rFonts w:ascii="Courier New" w:hAnsi="Courier New"/>
      <w:szCs w:val="24"/>
      <w:lang w:val="en-GB" w:eastAsia="hu-HU" w:bidi="ar-SA"/>
    </w:rPr>
  </w:style>
  <w:style w:type="character" w:customStyle="1" w:styleId="BodyTextIndentChar">
    <w:name w:val="Body Text Indent Char"/>
    <w:link w:val="BodyTextIndent"/>
    <w:rPr>
      <w:rFonts w:ascii="Arial" w:hAnsi="Arial"/>
      <w:sz w:val="22"/>
      <w:szCs w:val="24"/>
      <w:lang w:val="en-GB" w:eastAsia="hu-HU"/>
    </w:rPr>
  </w:style>
  <w:style w:type="character" w:styleId="HTMLTypewriter">
    <w:name w:val="HTML Typewriter"/>
    <w:rPr>
      <w:rFonts w:ascii="Courier New" w:hAnsi="Courier New"/>
      <w:sz w:val="20"/>
    </w:rPr>
  </w:style>
  <w:style w:type="paragraph" w:customStyle="1" w:styleId="SourceCode">
    <w:name w:val="SourceCode"/>
    <w:basedOn w:val="Normal"/>
    <w:pPr>
      <w:overflowPunct w:val="0"/>
      <w:autoSpaceDE w:val="0"/>
      <w:autoSpaceDN w:val="0"/>
      <w:adjustRightInd w:val="0"/>
      <w:textAlignment w:val="baseline"/>
    </w:pPr>
    <w:rPr>
      <w:rFonts w:ascii="Courier New" w:hAnsi="Courier New"/>
      <w:color w:val="0000FF"/>
      <w:sz w:val="20"/>
      <w:szCs w:val="20"/>
      <w:lang w:val="en-US" w:eastAsia="en-US"/>
    </w:rPr>
  </w:style>
  <w:style w:type="paragraph" w:styleId="Index1">
    <w:name w:val="index 1"/>
    <w:basedOn w:val="Normal"/>
    <w:next w:val="Normal"/>
    <w:autoRedefine/>
    <w:pPr>
      <w:ind w:left="220" w:hanging="220"/>
    </w:pPr>
  </w:style>
  <w:style w:type="paragraph" w:styleId="IndexHeading">
    <w:name w:val="index heading"/>
    <w:basedOn w:val="Normal"/>
    <w:next w:val="Index1"/>
    <w:rPr>
      <w:rFonts w:eastAsia="Arial Unicode MS" w:cs="Arial"/>
      <w:sz w:val="20"/>
      <w:szCs w:val="20"/>
      <w:lang w:val="en-US" w:eastAsia="de-DE"/>
    </w:rPr>
  </w:style>
  <w:style w:type="character" w:styleId="HTMLCode">
    <w:name w:val="HTML Code"/>
    <w:rPr>
      <w:rFonts w:ascii="Arial Unicode MS" w:eastAsia="Arial Unicode MS"/>
      <w:sz w:val="20"/>
    </w:rPr>
  </w:style>
  <w:style w:type="paragraph" w:styleId="TOCHeading">
    <w:name w:val="TOC Heading"/>
    <w:basedOn w:val="Heading1"/>
    <w:next w:val="Normal"/>
    <w:uiPriority w:val="39"/>
    <w:semiHidden/>
    <w:unhideWhenUsed/>
    <w:qFormat/>
    <w:pPr>
      <w:keepLines/>
      <w:spacing w:before="480" w:line="276" w:lineRule="auto"/>
      <w:jc w:val="left"/>
      <w:outlineLvl w:val="9"/>
    </w:pPr>
    <w:rPr>
      <w:rFonts w:ascii="Cambria" w:eastAsia="Times New Roman" w:hAnsi="Cambria"/>
      <w:color w:val="365F91"/>
      <w:lang w:eastAsia="en-US"/>
    </w:rPr>
  </w:style>
  <w:style w:type="paragraph" w:customStyle="1" w:styleId="InlineCode">
    <w:name w:val="InlineCode"/>
    <w:basedOn w:val="Normal"/>
    <w:next w:val="Normal"/>
    <w:link w:val="InlineCodeChar"/>
    <w:qFormat/>
    <w:pPr>
      <w:tabs>
        <w:tab w:val="left" w:pos="567"/>
        <w:tab w:val="right" w:pos="6462"/>
      </w:tabs>
      <w:overflowPunct w:val="0"/>
      <w:autoSpaceDE w:val="0"/>
      <w:autoSpaceDN w:val="0"/>
      <w:adjustRightInd w:val="0"/>
      <w:spacing w:before="120" w:after="120"/>
      <w:jc w:val="both"/>
      <w:textAlignment w:val="baseline"/>
    </w:pPr>
    <w:rPr>
      <w:rFonts w:ascii="r_ansi" w:hAnsi="r_ansi"/>
      <w:iCs/>
      <w:spacing w:val="-1"/>
      <w:sz w:val="20"/>
      <w:lang w:eastAsia="x-none"/>
    </w:rPr>
  </w:style>
  <w:style w:type="character" w:customStyle="1" w:styleId="InlineCodeChar">
    <w:name w:val="InlineCode Char"/>
    <w:link w:val="InlineCode"/>
    <w:rPr>
      <w:rFonts w:ascii="r_ansi" w:hAnsi="r_ansi"/>
      <w:iCs/>
      <w:spacing w:val="-1"/>
      <w:szCs w:val="24"/>
      <w:lang w:val="en-GB"/>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link w:val="HTMLPreformatted"/>
    <w:uiPriority w:val="99"/>
    <w:rPr>
      <w:rFonts w:ascii="Courier New" w:hAnsi="Courier New" w:cs="Courier New"/>
    </w:rPr>
  </w:style>
  <w:style w:type="character" w:customStyle="1" w:styleId="com">
    <w:name w:val="com"/>
  </w:style>
  <w:style w:type="character" w:customStyle="1" w:styleId="pln">
    <w:name w:val="pln"/>
  </w:style>
  <w:style w:type="character" w:customStyle="1" w:styleId="pun">
    <w:name w:val="pun"/>
  </w:style>
  <w:style w:type="character" w:customStyle="1" w:styleId="kwd">
    <w:name w:val="kwd"/>
  </w:style>
  <w:style w:type="character" w:customStyle="1" w:styleId="lit">
    <w:name w:val="lit"/>
  </w:style>
  <w:style w:type="character" w:customStyle="1" w:styleId="str">
    <w:name w:val="str"/>
  </w:style>
  <w:style w:type="paragraph" w:styleId="NormalWeb">
    <w:name w:val="Normal (Web)"/>
    <w:basedOn w:val="Normal"/>
    <w:uiPriority w:val="99"/>
    <w:unhideWhenUsed/>
    <w:pPr>
      <w:spacing w:before="100" w:beforeAutospacing="1" w:after="100" w:afterAutospacing="1"/>
    </w:pPr>
    <w:rPr>
      <w:rFonts w:ascii="Times New Roman" w:hAnsi="Times New Roman"/>
      <w:sz w:val="24"/>
      <w:lang w:val="en-US" w:eastAsia="en-US"/>
    </w:rPr>
  </w:style>
  <w:style w:type="character" w:customStyle="1" w:styleId="HeaderChar">
    <w:name w:val="Header Char"/>
    <w:link w:val="Header"/>
    <w:rPr>
      <w:rFonts w:ascii="Arial" w:hAnsi="Arial"/>
      <w:sz w:val="18"/>
      <w:szCs w:val="24"/>
      <w:lang w:val="en-GB" w:eastAsia="hu-HU"/>
    </w:rPr>
  </w:style>
  <w:style w:type="character" w:customStyle="1" w:styleId="Heading3Char">
    <w:name w:val="Heading 3 Char"/>
    <w:link w:val="Heading3"/>
    <w:rPr>
      <w:rFonts w:ascii="Calibri" w:hAnsi="Calibri"/>
      <w:b/>
      <w:lang w:eastAsia="hu-HU"/>
    </w:rPr>
  </w:style>
  <w:style w:type="paragraph" w:styleId="HTMLAddress">
    <w:name w:val="HTML Address"/>
    <w:basedOn w:val="Normal"/>
    <w:link w:val="HTMLAddressChar"/>
    <w:rPr>
      <w:i/>
      <w:iCs/>
    </w:rPr>
  </w:style>
  <w:style w:type="character" w:customStyle="1" w:styleId="HTMLAddressChar">
    <w:name w:val="HTML Address Char"/>
    <w:link w:val="HTMLAddress"/>
    <w:rPr>
      <w:rFonts w:ascii="Arial" w:hAnsi="Arial"/>
      <w:i/>
      <w:iCs/>
      <w:sz w:val="22"/>
      <w:szCs w:val="24"/>
      <w:lang w:val="en-GB" w:eastAsia="hu-HU"/>
    </w:rPr>
  </w:style>
  <w:style w:type="paragraph" w:styleId="BlockText">
    <w:name w:val="Block Text"/>
    <w:basedOn w:val="Normal"/>
    <w:pPr>
      <w:ind w:leftChars="700" w:left="1440" w:rightChars="700" w:right="1440"/>
    </w:pPr>
  </w:style>
  <w:style w:type="paragraph" w:styleId="MacroText">
    <w:name w:val="macro"/>
    <w:link w:val="MacroTextChar"/>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sz w:val="18"/>
      <w:szCs w:val="18"/>
      <w:lang w:val="en-GB" w:eastAsia="hu-HU"/>
    </w:rPr>
  </w:style>
  <w:style w:type="character" w:customStyle="1" w:styleId="MacroTextChar">
    <w:name w:val="Macro Text Char"/>
    <w:link w:val="MacroText"/>
    <w:rPr>
      <w:rFonts w:ascii="Courier New" w:hAnsi="Courier New" w:cs="Courier New"/>
      <w:sz w:val="18"/>
      <w:szCs w:val="18"/>
      <w:lang w:val="en-GB" w:eastAsia="hu-HU"/>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eastAsia="MS Gothic"/>
      <w:sz w:val="24"/>
    </w:rPr>
  </w:style>
  <w:style w:type="character" w:customStyle="1" w:styleId="MessageHeaderChar">
    <w:name w:val="Message Header Char"/>
    <w:link w:val="MessageHeader"/>
    <w:rPr>
      <w:rFonts w:ascii="Arial" w:eastAsia="MS Gothic" w:hAnsi="Arial" w:cs="Times New Roman"/>
      <w:sz w:val="24"/>
      <w:szCs w:val="24"/>
      <w:shd w:val="pct20" w:color="auto" w:fill="auto"/>
      <w:lang w:val="en-GB" w:eastAsia="hu-HU"/>
    </w:rPr>
  </w:style>
  <w:style w:type="paragraph" w:styleId="ListParagraph">
    <w:name w:val="List Paragraph"/>
    <w:basedOn w:val="Normal"/>
    <w:uiPriority w:val="34"/>
    <w:qFormat/>
    <w:pPr>
      <w:ind w:leftChars="400" w:left="840"/>
    </w:pPr>
  </w:style>
  <w:style w:type="paragraph" w:styleId="Salutation">
    <w:name w:val="Salutation"/>
    <w:basedOn w:val="Normal"/>
    <w:next w:val="Normal"/>
    <w:link w:val="SalutationChar"/>
  </w:style>
  <w:style w:type="character" w:customStyle="1" w:styleId="SalutationChar">
    <w:name w:val="Salutation Char"/>
    <w:link w:val="Salutation"/>
    <w:rPr>
      <w:rFonts w:ascii="Arial" w:hAnsi="Arial"/>
      <w:sz w:val="22"/>
      <w:szCs w:val="24"/>
      <w:lang w:val="en-GB" w:eastAsia="hu-HU"/>
    </w:rPr>
  </w:style>
  <w:style w:type="paragraph" w:styleId="EnvelopeAddress">
    <w:name w:val="envelope address"/>
    <w:basedOn w:val="Normal"/>
    <w:pPr>
      <w:framePr w:w="6804" w:h="2268" w:hRule="exact" w:hSpace="142" w:wrap="auto" w:hAnchor="page" w:xAlign="center" w:yAlign="bottom"/>
      <w:snapToGrid w:val="0"/>
      <w:ind w:leftChars="1400" w:left="100"/>
    </w:pPr>
    <w:rPr>
      <w:rFonts w:eastAsia="MS Gothic"/>
      <w:sz w:val="24"/>
    </w:rPr>
  </w:style>
  <w:style w:type="paragraph" w:styleId="List">
    <w:name w:val="List"/>
    <w:basedOn w:val="Normal"/>
    <w:pPr>
      <w:ind w:left="200" w:hangingChars="200" w:hanging="200"/>
      <w:contextualSpacing/>
    </w:pPr>
  </w:style>
  <w:style w:type="paragraph" w:styleId="List2">
    <w:name w:val="List 2"/>
    <w:basedOn w:val="Normal"/>
    <w:pPr>
      <w:ind w:leftChars="200" w:left="100" w:hangingChars="200" w:hanging="200"/>
      <w:contextualSpacing/>
    </w:pPr>
  </w:style>
  <w:style w:type="paragraph" w:styleId="List3">
    <w:name w:val="List 3"/>
    <w:basedOn w:val="Normal"/>
    <w:pPr>
      <w:ind w:leftChars="400" w:left="100" w:hangingChars="200" w:hanging="200"/>
      <w:contextualSpacing/>
    </w:pPr>
  </w:style>
  <w:style w:type="paragraph" w:styleId="List4">
    <w:name w:val="List 4"/>
    <w:basedOn w:val="Normal"/>
    <w:pPr>
      <w:ind w:leftChars="600" w:left="100" w:hangingChars="200" w:hanging="200"/>
      <w:contextualSpacing/>
    </w:pPr>
  </w:style>
  <w:style w:type="paragraph" w:styleId="List5">
    <w:name w:val="List 5"/>
    <w:basedOn w:val="Normal"/>
    <w:pPr>
      <w:ind w:leftChars="800" w:left="100" w:hangingChars="200" w:hanging="200"/>
      <w:contextualSpacing/>
    </w:pPr>
  </w:style>
  <w:style w:type="paragraph" w:styleId="Quote">
    <w:name w:val="Quote"/>
    <w:basedOn w:val="Normal"/>
    <w:next w:val="Normal"/>
    <w:link w:val="QuoteChar"/>
    <w:uiPriority w:val="29"/>
    <w:qFormat/>
    <w:pPr>
      <w:spacing w:before="200" w:after="160"/>
      <w:ind w:left="864" w:right="864"/>
      <w:jc w:val="center"/>
    </w:pPr>
    <w:rPr>
      <w:i/>
      <w:iCs/>
      <w:color w:val="404040"/>
    </w:rPr>
  </w:style>
  <w:style w:type="character" w:customStyle="1" w:styleId="QuoteChar">
    <w:name w:val="Quote Char"/>
    <w:link w:val="Quote"/>
    <w:uiPriority w:val="29"/>
    <w:rPr>
      <w:rFonts w:ascii="Arial" w:hAnsi="Arial"/>
      <w:i/>
      <w:iCs/>
      <w:color w:val="404040"/>
      <w:sz w:val="22"/>
      <w:szCs w:val="24"/>
      <w:lang w:val="en-GB" w:eastAsia="hu-HU"/>
    </w:rPr>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Pr>
      <w:rFonts w:ascii="Arial" w:hAnsi="Arial"/>
      <w:i/>
      <w:iCs/>
      <w:color w:val="5B9BD5"/>
      <w:sz w:val="22"/>
      <w:szCs w:val="24"/>
      <w:lang w:val="en-GB" w:eastAsia="hu-HU"/>
    </w:rPr>
  </w:style>
  <w:style w:type="paragraph" w:styleId="TableofAuthorities">
    <w:name w:val="table of authorities"/>
    <w:basedOn w:val="Normal"/>
    <w:next w:val="Normal"/>
    <w:pPr>
      <w:ind w:left="220" w:hangingChars="100" w:hanging="220"/>
    </w:pPr>
  </w:style>
  <w:style w:type="paragraph" w:styleId="TOAHeading">
    <w:name w:val="toa heading"/>
    <w:basedOn w:val="Normal"/>
    <w:next w:val="Normal"/>
    <w:pPr>
      <w:spacing w:before="180"/>
    </w:pPr>
    <w:rPr>
      <w:rFonts w:eastAsia="MS Gothic"/>
      <w:sz w:val="24"/>
    </w:rPr>
  </w:style>
  <w:style w:type="paragraph" w:styleId="ListBullet">
    <w:name w:val="List Bullet"/>
    <w:basedOn w:val="Normal"/>
    <w:pPr>
      <w:numPr>
        <w:numId w:val="18"/>
      </w:numPr>
      <w:contextualSpacing/>
    </w:pPr>
  </w:style>
  <w:style w:type="paragraph" w:styleId="ListBullet2">
    <w:name w:val="List Bullet 2"/>
    <w:basedOn w:val="Normal"/>
    <w:pPr>
      <w:numPr>
        <w:numId w:val="19"/>
      </w:numPr>
      <w:contextualSpacing/>
    </w:pPr>
  </w:style>
  <w:style w:type="paragraph" w:styleId="ListBullet3">
    <w:name w:val="List Bullet 3"/>
    <w:basedOn w:val="Normal"/>
    <w:pPr>
      <w:numPr>
        <w:numId w:val="20"/>
      </w:numPr>
      <w:contextualSpacing/>
    </w:pPr>
  </w:style>
  <w:style w:type="paragraph" w:styleId="ListBullet4">
    <w:name w:val="List Bullet 4"/>
    <w:basedOn w:val="Normal"/>
    <w:pPr>
      <w:numPr>
        <w:numId w:val="21"/>
      </w:numPr>
      <w:contextualSpacing/>
    </w:pPr>
  </w:style>
  <w:style w:type="paragraph" w:styleId="ListBullet5">
    <w:name w:val="List Bullet 5"/>
    <w:basedOn w:val="Normal"/>
    <w:pPr>
      <w:numPr>
        <w:numId w:val="22"/>
      </w:numPr>
      <w:contextualSpacing/>
    </w:pPr>
  </w:style>
  <w:style w:type="paragraph" w:styleId="ListContinue">
    <w:name w:val="List Continue"/>
    <w:basedOn w:val="Normal"/>
    <w:pPr>
      <w:spacing w:after="180"/>
      <w:ind w:leftChars="200" w:left="425"/>
      <w:contextualSpacing/>
    </w:pPr>
  </w:style>
  <w:style w:type="paragraph" w:styleId="ListContinue2">
    <w:name w:val="List Continue 2"/>
    <w:basedOn w:val="Normal"/>
    <w:pPr>
      <w:spacing w:after="180"/>
      <w:ind w:leftChars="400" w:left="850"/>
      <w:contextualSpacing/>
    </w:pPr>
  </w:style>
  <w:style w:type="paragraph" w:styleId="ListContinue3">
    <w:name w:val="List Continue 3"/>
    <w:basedOn w:val="Normal"/>
    <w:pPr>
      <w:spacing w:after="180"/>
      <w:ind w:leftChars="600" w:left="1275"/>
      <w:contextualSpacing/>
    </w:pPr>
  </w:style>
  <w:style w:type="paragraph" w:styleId="ListContinue4">
    <w:name w:val="List Continue 4"/>
    <w:basedOn w:val="Normal"/>
    <w:pPr>
      <w:spacing w:after="180"/>
      <w:ind w:leftChars="800" w:left="1700"/>
      <w:contextualSpacing/>
    </w:pPr>
  </w:style>
  <w:style w:type="paragraph" w:styleId="ListContinue5">
    <w:name w:val="List Continue 5"/>
    <w:basedOn w:val="Normal"/>
    <w:pPr>
      <w:spacing w:after="180"/>
      <w:ind w:leftChars="1000" w:left="2125"/>
      <w:contextualSpacing/>
    </w:pPr>
  </w:style>
  <w:style w:type="paragraph" w:styleId="NoteHeading">
    <w:name w:val="Note Heading"/>
    <w:basedOn w:val="Normal"/>
    <w:next w:val="Normal"/>
    <w:link w:val="NoteHeadingChar"/>
    <w:pPr>
      <w:jc w:val="center"/>
    </w:pPr>
  </w:style>
  <w:style w:type="character" w:customStyle="1" w:styleId="NoteHeadingChar">
    <w:name w:val="Note Heading Char"/>
    <w:link w:val="NoteHeading"/>
    <w:rPr>
      <w:rFonts w:ascii="Arial" w:hAnsi="Arial"/>
      <w:sz w:val="22"/>
      <w:szCs w:val="24"/>
      <w:lang w:val="en-GB" w:eastAsia="hu-HU"/>
    </w:rPr>
  </w:style>
  <w:style w:type="paragraph" w:styleId="FootnoteText">
    <w:name w:val="footnote text"/>
    <w:basedOn w:val="Normal"/>
    <w:link w:val="FootnoteTextChar"/>
    <w:pPr>
      <w:snapToGrid w:val="0"/>
    </w:pPr>
  </w:style>
  <w:style w:type="character" w:customStyle="1" w:styleId="FootnoteTextChar">
    <w:name w:val="Footnote Text Char"/>
    <w:link w:val="FootnoteText"/>
    <w:rPr>
      <w:rFonts w:ascii="Arial" w:hAnsi="Arial"/>
      <w:sz w:val="22"/>
      <w:szCs w:val="24"/>
      <w:lang w:val="en-GB" w:eastAsia="hu-HU"/>
    </w:rPr>
  </w:style>
  <w:style w:type="paragraph" w:styleId="Closing">
    <w:name w:val="Closing"/>
    <w:basedOn w:val="Normal"/>
    <w:link w:val="ClosingChar"/>
    <w:pPr>
      <w:jc w:val="right"/>
    </w:pPr>
  </w:style>
  <w:style w:type="character" w:customStyle="1" w:styleId="ClosingChar">
    <w:name w:val="Closing Char"/>
    <w:link w:val="Closing"/>
    <w:rPr>
      <w:rFonts w:ascii="Arial" w:hAnsi="Arial"/>
      <w:sz w:val="22"/>
      <w:szCs w:val="24"/>
      <w:lang w:val="en-GB" w:eastAsia="hu-HU"/>
    </w:rPr>
  </w:style>
  <w:style w:type="paragraph" w:styleId="NoSpacing">
    <w:name w:val="No Spacing"/>
    <w:uiPriority w:val="1"/>
    <w:qFormat/>
    <w:rPr>
      <w:rFonts w:ascii="Arial" w:hAnsi="Arial"/>
      <w:sz w:val="22"/>
      <w:szCs w:val="24"/>
      <w:lang w:val="en-GB" w:eastAsia="hu-HU"/>
    </w:rPr>
  </w:style>
  <w:style w:type="paragraph" w:styleId="EnvelopeReturn">
    <w:name w:val="envelope return"/>
    <w:basedOn w:val="Normal"/>
    <w:pPr>
      <w:snapToGrid w:val="0"/>
    </w:pPr>
    <w:rPr>
      <w:rFonts w:eastAsia="MS Gothic"/>
    </w:rPr>
  </w:style>
  <w:style w:type="paragraph" w:styleId="Index2">
    <w:name w:val="index 2"/>
    <w:basedOn w:val="Normal"/>
    <w:next w:val="Normal"/>
    <w:autoRedefine/>
    <w:pPr>
      <w:ind w:leftChars="100" w:left="100" w:hangingChars="100" w:hanging="220"/>
    </w:pPr>
  </w:style>
  <w:style w:type="paragraph" w:styleId="Index3">
    <w:name w:val="index 3"/>
    <w:basedOn w:val="Normal"/>
    <w:next w:val="Normal"/>
    <w:autoRedefine/>
    <w:pPr>
      <w:ind w:leftChars="200" w:left="200" w:hangingChars="100" w:hanging="220"/>
    </w:pPr>
  </w:style>
  <w:style w:type="paragraph" w:styleId="Index4">
    <w:name w:val="index 4"/>
    <w:basedOn w:val="Normal"/>
    <w:next w:val="Normal"/>
    <w:autoRedefine/>
    <w:pPr>
      <w:ind w:leftChars="300" w:left="300" w:hangingChars="100" w:hanging="220"/>
    </w:pPr>
  </w:style>
  <w:style w:type="paragraph" w:styleId="Index5">
    <w:name w:val="index 5"/>
    <w:basedOn w:val="Normal"/>
    <w:next w:val="Normal"/>
    <w:autoRedefine/>
    <w:pPr>
      <w:ind w:leftChars="400" w:left="400" w:hangingChars="100" w:hanging="220"/>
    </w:pPr>
  </w:style>
  <w:style w:type="paragraph" w:styleId="Index6">
    <w:name w:val="index 6"/>
    <w:basedOn w:val="Normal"/>
    <w:next w:val="Normal"/>
    <w:autoRedefine/>
    <w:pPr>
      <w:ind w:leftChars="500" w:left="500" w:hangingChars="100" w:hanging="220"/>
    </w:pPr>
  </w:style>
  <w:style w:type="paragraph" w:styleId="Index7">
    <w:name w:val="index 7"/>
    <w:basedOn w:val="Normal"/>
    <w:next w:val="Normal"/>
    <w:autoRedefine/>
    <w:pPr>
      <w:ind w:leftChars="600" w:left="600" w:hangingChars="100" w:hanging="220"/>
    </w:pPr>
  </w:style>
  <w:style w:type="paragraph" w:styleId="Index8">
    <w:name w:val="index 8"/>
    <w:basedOn w:val="Normal"/>
    <w:next w:val="Normal"/>
    <w:autoRedefine/>
    <w:pPr>
      <w:ind w:leftChars="700" w:left="700" w:hangingChars="100" w:hanging="220"/>
    </w:pPr>
  </w:style>
  <w:style w:type="paragraph" w:styleId="Index9">
    <w:name w:val="index 9"/>
    <w:basedOn w:val="Normal"/>
    <w:next w:val="Normal"/>
    <w:autoRedefine/>
    <w:pPr>
      <w:ind w:leftChars="800" w:left="800" w:hangingChars="100" w:hanging="220"/>
    </w:pPr>
  </w:style>
  <w:style w:type="paragraph" w:styleId="Signature">
    <w:name w:val="Signature"/>
    <w:basedOn w:val="Normal"/>
    <w:link w:val="SignatureChar"/>
    <w:pPr>
      <w:jc w:val="right"/>
    </w:pPr>
  </w:style>
  <w:style w:type="character" w:customStyle="1" w:styleId="SignatureChar">
    <w:name w:val="Signature Char"/>
    <w:link w:val="Signature"/>
    <w:rPr>
      <w:rFonts w:ascii="Arial" w:hAnsi="Arial"/>
      <w:sz w:val="22"/>
      <w:szCs w:val="24"/>
      <w:lang w:val="en-GB" w:eastAsia="hu-HU"/>
    </w:rPr>
  </w:style>
  <w:style w:type="paragraph" w:styleId="ListNumber">
    <w:name w:val="List Number"/>
    <w:basedOn w:val="Normal"/>
    <w:pPr>
      <w:numPr>
        <w:numId w:val="23"/>
      </w:numPr>
      <w:contextualSpacing/>
    </w:pPr>
  </w:style>
  <w:style w:type="paragraph" w:styleId="ListNumber2">
    <w:name w:val="List Number 2"/>
    <w:basedOn w:val="Normal"/>
    <w:pPr>
      <w:numPr>
        <w:numId w:val="24"/>
      </w:numPr>
      <w:contextualSpacing/>
    </w:pPr>
  </w:style>
  <w:style w:type="paragraph" w:styleId="ListNumber3">
    <w:name w:val="List Number 3"/>
    <w:basedOn w:val="Normal"/>
    <w:pPr>
      <w:numPr>
        <w:numId w:val="25"/>
      </w:numPr>
      <w:contextualSpacing/>
    </w:pPr>
  </w:style>
  <w:style w:type="paragraph" w:styleId="ListNumber4">
    <w:name w:val="List Number 4"/>
    <w:basedOn w:val="Normal"/>
    <w:pPr>
      <w:numPr>
        <w:numId w:val="26"/>
      </w:numPr>
      <w:contextualSpacing/>
    </w:pPr>
  </w:style>
  <w:style w:type="paragraph" w:styleId="ListNumber5">
    <w:name w:val="List Number 5"/>
    <w:basedOn w:val="Normal"/>
    <w:pPr>
      <w:numPr>
        <w:numId w:val="27"/>
      </w:numPr>
      <w:contextualSpacing/>
    </w:pPr>
  </w:style>
  <w:style w:type="paragraph" w:styleId="E-mailSignature">
    <w:name w:val="E-mail Signature"/>
    <w:basedOn w:val="Normal"/>
    <w:link w:val="E-mailSignatureChar"/>
  </w:style>
  <w:style w:type="character" w:customStyle="1" w:styleId="E-mailSignatureChar">
    <w:name w:val="E-mail Signature Char"/>
    <w:link w:val="E-mailSignature"/>
    <w:rPr>
      <w:rFonts w:ascii="Arial" w:hAnsi="Arial"/>
      <w:sz w:val="22"/>
      <w:szCs w:val="24"/>
      <w:lang w:val="en-GB" w:eastAsia="hu-HU"/>
    </w:rPr>
  </w:style>
  <w:style w:type="paragraph" w:styleId="Date">
    <w:name w:val="Date"/>
    <w:basedOn w:val="Normal"/>
    <w:next w:val="Normal"/>
    <w:link w:val="DateChar"/>
  </w:style>
  <w:style w:type="character" w:customStyle="1" w:styleId="DateChar">
    <w:name w:val="Date Char"/>
    <w:link w:val="Date"/>
    <w:rPr>
      <w:rFonts w:ascii="Arial" w:hAnsi="Arial"/>
      <w:sz w:val="22"/>
      <w:szCs w:val="24"/>
      <w:lang w:val="en-GB" w:eastAsia="hu-HU"/>
    </w:rPr>
  </w:style>
  <w:style w:type="paragraph" w:styleId="NormalIndent">
    <w:name w:val="Normal Indent"/>
    <w:basedOn w:val="Normal"/>
    <w:pPr>
      <w:ind w:leftChars="400" w:left="840"/>
    </w:pPr>
  </w:style>
  <w:style w:type="paragraph" w:styleId="Title">
    <w:name w:val="Title"/>
    <w:basedOn w:val="Normal"/>
    <w:next w:val="Normal"/>
    <w:link w:val="TitleChar"/>
    <w:qFormat/>
    <w:pPr>
      <w:spacing w:before="240" w:after="120"/>
      <w:jc w:val="center"/>
      <w:outlineLvl w:val="0"/>
    </w:pPr>
    <w:rPr>
      <w:rFonts w:eastAsia="MS Gothic"/>
      <w:sz w:val="32"/>
      <w:szCs w:val="32"/>
    </w:rPr>
  </w:style>
  <w:style w:type="character" w:customStyle="1" w:styleId="TitleChar">
    <w:name w:val="Title Char"/>
    <w:link w:val="Title"/>
    <w:rPr>
      <w:rFonts w:ascii="Arial" w:eastAsia="MS Gothic" w:hAnsi="Arial" w:cs="Times New Roman"/>
      <w:sz w:val="32"/>
      <w:szCs w:val="32"/>
      <w:lang w:val="en-GB" w:eastAsia="hu-HU"/>
    </w:rPr>
  </w:style>
  <w:style w:type="paragraph" w:styleId="Subtitle">
    <w:name w:val="Subtitle"/>
    <w:basedOn w:val="Normal"/>
    <w:next w:val="Normal"/>
    <w:link w:val="SubtitleChar"/>
    <w:qFormat/>
    <w:pPr>
      <w:jc w:val="center"/>
      <w:outlineLvl w:val="1"/>
    </w:pPr>
    <w:rPr>
      <w:rFonts w:eastAsia="MS Gothic"/>
      <w:sz w:val="24"/>
    </w:rPr>
  </w:style>
  <w:style w:type="character" w:customStyle="1" w:styleId="SubtitleChar">
    <w:name w:val="Subtitle Char"/>
    <w:link w:val="Subtitle"/>
    <w:rPr>
      <w:rFonts w:ascii="Arial" w:eastAsia="MS Gothic" w:hAnsi="Arial" w:cs="Times New Roman"/>
      <w:sz w:val="24"/>
      <w:szCs w:val="24"/>
      <w:lang w:val="en-GB" w:eastAsia="hu-HU"/>
    </w:rPr>
  </w:style>
  <w:style w:type="paragraph" w:styleId="Bibliography">
    <w:name w:val="Bibliography"/>
    <w:basedOn w:val="Normal"/>
    <w:next w:val="Normal"/>
    <w:uiPriority w:val="37"/>
    <w:semiHidden/>
    <w:unhideWhenUsed/>
  </w:style>
  <w:style w:type="paragraph" w:styleId="EndnoteText">
    <w:name w:val="endnote text"/>
    <w:basedOn w:val="Normal"/>
    <w:link w:val="EndnoteTextChar"/>
    <w:pPr>
      <w:snapToGrid w:val="0"/>
    </w:pPr>
  </w:style>
  <w:style w:type="character" w:customStyle="1" w:styleId="EndnoteTextChar">
    <w:name w:val="Endnote Text Char"/>
    <w:link w:val="EndnoteText"/>
    <w:rPr>
      <w:rFonts w:ascii="Arial" w:hAnsi="Arial"/>
      <w:sz w:val="22"/>
      <w:szCs w:val="24"/>
      <w:lang w:val="en-GB" w:eastAsia="hu-HU"/>
    </w:rPr>
  </w:style>
  <w:style w:type="paragraph" w:styleId="BodyText2">
    <w:name w:val="Body Text 2"/>
    <w:basedOn w:val="Normal"/>
    <w:link w:val="BodyText2Char"/>
    <w:pPr>
      <w:spacing w:line="480" w:lineRule="auto"/>
    </w:pPr>
  </w:style>
  <w:style w:type="character" w:customStyle="1" w:styleId="BodyText2Char">
    <w:name w:val="Body Text 2 Char"/>
    <w:link w:val="BodyText2"/>
    <w:rPr>
      <w:rFonts w:ascii="Arial" w:hAnsi="Arial"/>
      <w:sz w:val="22"/>
      <w:szCs w:val="24"/>
      <w:lang w:val="en-GB" w:eastAsia="hu-HU"/>
    </w:rPr>
  </w:style>
  <w:style w:type="paragraph" w:styleId="BodyTextIndent2">
    <w:name w:val="Body Text Indent 2"/>
    <w:basedOn w:val="Normal"/>
    <w:link w:val="BodyTextIndent2Char"/>
    <w:pPr>
      <w:spacing w:line="480" w:lineRule="auto"/>
      <w:ind w:leftChars="400" w:left="851"/>
    </w:pPr>
  </w:style>
  <w:style w:type="character" w:customStyle="1" w:styleId="BodyTextIndent2Char">
    <w:name w:val="Body Text Indent 2 Char"/>
    <w:link w:val="BodyTextIndent2"/>
    <w:rPr>
      <w:rFonts w:ascii="Arial" w:hAnsi="Arial"/>
      <w:sz w:val="22"/>
      <w:szCs w:val="24"/>
      <w:lang w:val="en-GB" w:eastAsia="hu-HU"/>
    </w:rPr>
  </w:style>
  <w:style w:type="paragraph" w:styleId="BodyTextIndent3">
    <w:name w:val="Body Text Indent 3"/>
    <w:basedOn w:val="Normal"/>
    <w:link w:val="BodyTextIndent3Char"/>
    <w:pPr>
      <w:ind w:leftChars="400" w:left="851"/>
    </w:pPr>
    <w:rPr>
      <w:sz w:val="16"/>
      <w:szCs w:val="16"/>
    </w:rPr>
  </w:style>
  <w:style w:type="character" w:customStyle="1" w:styleId="BodyTextIndent3Char">
    <w:name w:val="Body Text Indent 3 Char"/>
    <w:link w:val="BodyTextIndent3"/>
    <w:rPr>
      <w:rFonts w:ascii="Arial" w:hAnsi="Arial"/>
      <w:sz w:val="16"/>
      <w:szCs w:val="16"/>
      <w:lang w:val="en-GB" w:eastAsia="hu-HU"/>
    </w:rPr>
  </w:style>
  <w:style w:type="paragraph" w:styleId="BodyTextFirstIndent">
    <w:name w:val="Body Text First Indent"/>
    <w:basedOn w:val="BodyText"/>
    <w:link w:val="BodyTextFirstIndentChar"/>
    <w:pPr>
      <w:framePr w:w="0" w:hRule="auto" w:hSpace="0" w:wrap="auto" w:vAnchor="margin" w:hAnchor="text" w:xAlign="left" w:yAlign="inline"/>
      <w:ind w:firstLineChars="100" w:firstLine="210"/>
      <w:jc w:val="left"/>
    </w:pPr>
    <w:rPr>
      <w:rFonts w:ascii="Arial" w:hAnsi="Arial"/>
      <w:sz w:val="22"/>
      <w:lang w:val="en-GB"/>
    </w:rPr>
  </w:style>
  <w:style w:type="character" w:customStyle="1" w:styleId="BodyTextChar">
    <w:name w:val="Body Text Char"/>
    <w:link w:val="BodyText"/>
    <w:rPr>
      <w:rFonts w:ascii="TKTypeRegular" w:hAnsi="TKTypeRegular"/>
      <w:sz w:val="12"/>
      <w:szCs w:val="24"/>
      <w:lang w:eastAsia="hu-HU"/>
    </w:rPr>
  </w:style>
  <w:style w:type="character" w:customStyle="1" w:styleId="BodyTextFirstIndentChar">
    <w:name w:val="Body Text First Indent Char"/>
    <w:link w:val="BodyTextFirstIndent"/>
    <w:rPr>
      <w:rFonts w:ascii="Arial" w:hAnsi="Arial"/>
      <w:sz w:val="22"/>
      <w:szCs w:val="24"/>
      <w:lang w:val="en-GB" w:eastAsia="hu-HU"/>
    </w:rPr>
  </w:style>
  <w:style w:type="paragraph" w:styleId="BodyTextFirstIndent2">
    <w:name w:val="Body Text First Indent 2"/>
    <w:basedOn w:val="BodyTextIndent"/>
    <w:link w:val="BodyTextFirstIndent2Char"/>
    <w:pPr>
      <w:spacing w:after="0"/>
      <w:ind w:leftChars="400" w:left="851" w:firstLineChars="100" w:firstLine="210"/>
    </w:pPr>
  </w:style>
  <w:style w:type="character" w:customStyle="1" w:styleId="BodyTextFirstIndent2Char">
    <w:name w:val="Body Text First Indent 2 Char"/>
    <w:basedOn w:val="BodyTextIndentChar"/>
    <w:link w:val="BodyTextFirstIndent2"/>
    <w:rPr>
      <w:rFonts w:ascii="Arial" w:hAnsi="Arial"/>
      <w:sz w:val="22"/>
      <w:szCs w:val="24"/>
      <w:lang w:val="en-GB" w:eastAsia="hu-HU"/>
    </w:rPr>
  </w:style>
  <w:style w:type="character" w:customStyle="1" w:styleId="FooterChar">
    <w:name w:val="Footer Char"/>
    <w:basedOn w:val="HeaderChar"/>
    <w:link w:val="Footer"/>
    <w:rPr>
      <w:rFonts w:ascii="Arial" w:hAnsi="Arial"/>
      <w:sz w:val="22"/>
      <w:szCs w:val="24"/>
      <w:lang w:val="en-GB"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3741">
      <w:bodyDiv w:val="1"/>
      <w:marLeft w:val="0"/>
      <w:marRight w:val="0"/>
      <w:marTop w:val="0"/>
      <w:marBottom w:val="0"/>
      <w:divBdr>
        <w:top w:val="none" w:sz="0" w:space="0" w:color="auto"/>
        <w:left w:val="none" w:sz="0" w:space="0" w:color="auto"/>
        <w:bottom w:val="none" w:sz="0" w:space="0" w:color="auto"/>
        <w:right w:val="none" w:sz="0" w:space="0" w:color="auto"/>
      </w:divBdr>
    </w:div>
    <w:div w:id="212346853">
      <w:bodyDiv w:val="1"/>
      <w:marLeft w:val="0"/>
      <w:marRight w:val="0"/>
      <w:marTop w:val="0"/>
      <w:marBottom w:val="0"/>
      <w:divBdr>
        <w:top w:val="none" w:sz="0" w:space="0" w:color="auto"/>
        <w:left w:val="none" w:sz="0" w:space="0" w:color="auto"/>
        <w:bottom w:val="none" w:sz="0" w:space="0" w:color="auto"/>
        <w:right w:val="none" w:sz="0" w:space="0" w:color="auto"/>
      </w:divBdr>
    </w:div>
    <w:div w:id="424039322">
      <w:bodyDiv w:val="1"/>
      <w:marLeft w:val="0"/>
      <w:marRight w:val="0"/>
      <w:marTop w:val="0"/>
      <w:marBottom w:val="0"/>
      <w:divBdr>
        <w:top w:val="none" w:sz="0" w:space="0" w:color="auto"/>
        <w:left w:val="none" w:sz="0" w:space="0" w:color="auto"/>
        <w:bottom w:val="none" w:sz="0" w:space="0" w:color="auto"/>
        <w:right w:val="none" w:sz="0" w:space="0" w:color="auto"/>
      </w:divBdr>
    </w:div>
    <w:div w:id="543449605">
      <w:bodyDiv w:val="1"/>
      <w:marLeft w:val="0"/>
      <w:marRight w:val="0"/>
      <w:marTop w:val="0"/>
      <w:marBottom w:val="0"/>
      <w:divBdr>
        <w:top w:val="none" w:sz="0" w:space="0" w:color="auto"/>
        <w:left w:val="none" w:sz="0" w:space="0" w:color="auto"/>
        <w:bottom w:val="none" w:sz="0" w:space="0" w:color="auto"/>
        <w:right w:val="none" w:sz="0" w:space="0" w:color="auto"/>
      </w:divBdr>
    </w:div>
    <w:div w:id="627853178">
      <w:bodyDiv w:val="1"/>
      <w:marLeft w:val="0"/>
      <w:marRight w:val="0"/>
      <w:marTop w:val="0"/>
      <w:marBottom w:val="0"/>
      <w:divBdr>
        <w:top w:val="none" w:sz="0" w:space="0" w:color="auto"/>
        <w:left w:val="none" w:sz="0" w:space="0" w:color="auto"/>
        <w:bottom w:val="none" w:sz="0" w:space="0" w:color="auto"/>
        <w:right w:val="none" w:sz="0" w:space="0" w:color="auto"/>
      </w:divBdr>
    </w:div>
    <w:div w:id="770471428">
      <w:bodyDiv w:val="1"/>
      <w:marLeft w:val="0"/>
      <w:marRight w:val="0"/>
      <w:marTop w:val="0"/>
      <w:marBottom w:val="0"/>
      <w:divBdr>
        <w:top w:val="none" w:sz="0" w:space="0" w:color="auto"/>
        <w:left w:val="none" w:sz="0" w:space="0" w:color="auto"/>
        <w:bottom w:val="none" w:sz="0" w:space="0" w:color="auto"/>
        <w:right w:val="none" w:sz="0" w:space="0" w:color="auto"/>
      </w:divBdr>
    </w:div>
    <w:div w:id="950431944">
      <w:bodyDiv w:val="1"/>
      <w:marLeft w:val="0"/>
      <w:marRight w:val="0"/>
      <w:marTop w:val="0"/>
      <w:marBottom w:val="0"/>
      <w:divBdr>
        <w:top w:val="none" w:sz="0" w:space="0" w:color="auto"/>
        <w:left w:val="none" w:sz="0" w:space="0" w:color="auto"/>
        <w:bottom w:val="none" w:sz="0" w:space="0" w:color="auto"/>
        <w:right w:val="none" w:sz="0" w:space="0" w:color="auto"/>
      </w:divBdr>
    </w:div>
    <w:div w:id="1009678239">
      <w:bodyDiv w:val="1"/>
      <w:marLeft w:val="0"/>
      <w:marRight w:val="0"/>
      <w:marTop w:val="0"/>
      <w:marBottom w:val="0"/>
      <w:divBdr>
        <w:top w:val="none" w:sz="0" w:space="0" w:color="auto"/>
        <w:left w:val="none" w:sz="0" w:space="0" w:color="auto"/>
        <w:bottom w:val="none" w:sz="0" w:space="0" w:color="auto"/>
        <w:right w:val="none" w:sz="0" w:space="0" w:color="auto"/>
      </w:divBdr>
      <w:divsChild>
        <w:div w:id="24449257">
          <w:marLeft w:val="0"/>
          <w:marRight w:val="0"/>
          <w:marTop w:val="0"/>
          <w:marBottom w:val="0"/>
          <w:divBdr>
            <w:top w:val="none" w:sz="0" w:space="0" w:color="auto"/>
            <w:left w:val="none" w:sz="0" w:space="0" w:color="auto"/>
            <w:bottom w:val="none" w:sz="0" w:space="0" w:color="auto"/>
            <w:right w:val="none" w:sz="0" w:space="0" w:color="auto"/>
          </w:divBdr>
        </w:div>
      </w:divsChild>
    </w:div>
    <w:div w:id="1148324038">
      <w:bodyDiv w:val="1"/>
      <w:marLeft w:val="0"/>
      <w:marRight w:val="0"/>
      <w:marTop w:val="0"/>
      <w:marBottom w:val="0"/>
      <w:divBdr>
        <w:top w:val="none" w:sz="0" w:space="0" w:color="auto"/>
        <w:left w:val="none" w:sz="0" w:space="0" w:color="auto"/>
        <w:bottom w:val="none" w:sz="0" w:space="0" w:color="auto"/>
        <w:right w:val="none" w:sz="0" w:space="0" w:color="auto"/>
      </w:divBdr>
    </w:div>
    <w:div w:id="1207569146">
      <w:bodyDiv w:val="1"/>
      <w:marLeft w:val="0"/>
      <w:marRight w:val="0"/>
      <w:marTop w:val="0"/>
      <w:marBottom w:val="0"/>
      <w:divBdr>
        <w:top w:val="none" w:sz="0" w:space="0" w:color="auto"/>
        <w:left w:val="none" w:sz="0" w:space="0" w:color="auto"/>
        <w:bottom w:val="none" w:sz="0" w:space="0" w:color="auto"/>
        <w:right w:val="none" w:sz="0" w:space="0" w:color="auto"/>
      </w:divBdr>
    </w:div>
    <w:div w:id="1219626549">
      <w:bodyDiv w:val="1"/>
      <w:marLeft w:val="0"/>
      <w:marRight w:val="0"/>
      <w:marTop w:val="0"/>
      <w:marBottom w:val="0"/>
      <w:divBdr>
        <w:top w:val="none" w:sz="0" w:space="0" w:color="auto"/>
        <w:left w:val="none" w:sz="0" w:space="0" w:color="auto"/>
        <w:bottom w:val="none" w:sz="0" w:space="0" w:color="auto"/>
        <w:right w:val="none" w:sz="0" w:space="0" w:color="auto"/>
      </w:divBdr>
    </w:div>
    <w:div w:id="1291083999">
      <w:bodyDiv w:val="1"/>
      <w:marLeft w:val="0"/>
      <w:marRight w:val="0"/>
      <w:marTop w:val="0"/>
      <w:marBottom w:val="0"/>
      <w:divBdr>
        <w:top w:val="none" w:sz="0" w:space="0" w:color="auto"/>
        <w:left w:val="none" w:sz="0" w:space="0" w:color="auto"/>
        <w:bottom w:val="none" w:sz="0" w:space="0" w:color="auto"/>
        <w:right w:val="none" w:sz="0" w:space="0" w:color="auto"/>
      </w:divBdr>
    </w:div>
    <w:div w:id="1510945681">
      <w:bodyDiv w:val="1"/>
      <w:marLeft w:val="0"/>
      <w:marRight w:val="0"/>
      <w:marTop w:val="0"/>
      <w:marBottom w:val="0"/>
      <w:divBdr>
        <w:top w:val="none" w:sz="0" w:space="0" w:color="auto"/>
        <w:left w:val="none" w:sz="0" w:space="0" w:color="auto"/>
        <w:bottom w:val="none" w:sz="0" w:space="0" w:color="auto"/>
        <w:right w:val="none" w:sz="0" w:space="0" w:color="auto"/>
      </w:divBdr>
    </w:div>
    <w:div w:id="1653829977">
      <w:bodyDiv w:val="1"/>
      <w:marLeft w:val="0"/>
      <w:marRight w:val="0"/>
      <w:marTop w:val="0"/>
      <w:marBottom w:val="0"/>
      <w:divBdr>
        <w:top w:val="none" w:sz="0" w:space="0" w:color="auto"/>
        <w:left w:val="none" w:sz="0" w:space="0" w:color="auto"/>
        <w:bottom w:val="none" w:sz="0" w:space="0" w:color="auto"/>
        <w:right w:val="none" w:sz="0" w:space="0" w:color="auto"/>
      </w:divBdr>
    </w:div>
    <w:div w:id="1729642430">
      <w:bodyDiv w:val="1"/>
      <w:marLeft w:val="0"/>
      <w:marRight w:val="0"/>
      <w:marTop w:val="0"/>
      <w:marBottom w:val="0"/>
      <w:divBdr>
        <w:top w:val="none" w:sz="0" w:space="0" w:color="auto"/>
        <w:left w:val="none" w:sz="0" w:space="0" w:color="auto"/>
        <w:bottom w:val="none" w:sz="0" w:space="0" w:color="auto"/>
        <w:right w:val="none" w:sz="0" w:space="0" w:color="auto"/>
      </w:divBdr>
    </w:div>
    <w:div w:id="1922373401">
      <w:bodyDiv w:val="1"/>
      <w:marLeft w:val="0"/>
      <w:marRight w:val="0"/>
      <w:marTop w:val="0"/>
      <w:marBottom w:val="0"/>
      <w:divBdr>
        <w:top w:val="none" w:sz="0" w:space="0" w:color="auto"/>
        <w:left w:val="none" w:sz="0" w:space="0" w:color="auto"/>
        <w:bottom w:val="none" w:sz="0" w:space="0" w:color="auto"/>
        <w:right w:val="none" w:sz="0" w:space="0" w:color="auto"/>
      </w:divBdr>
    </w:div>
    <w:div w:id="1957133827">
      <w:bodyDiv w:val="1"/>
      <w:marLeft w:val="0"/>
      <w:marRight w:val="0"/>
      <w:marTop w:val="0"/>
      <w:marBottom w:val="0"/>
      <w:divBdr>
        <w:top w:val="none" w:sz="0" w:space="0" w:color="auto"/>
        <w:left w:val="none" w:sz="0" w:space="0" w:color="auto"/>
        <w:bottom w:val="none" w:sz="0" w:space="0" w:color="auto"/>
        <w:right w:val="none" w:sz="0" w:space="0" w:color="auto"/>
      </w:divBdr>
      <w:divsChild>
        <w:div w:id="1891333655">
          <w:marLeft w:val="0"/>
          <w:marRight w:val="0"/>
          <w:marTop w:val="0"/>
          <w:marBottom w:val="0"/>
          <w:divBdr>
            <w:top w:val="none" w:sz="0" w:space="0" w:color="auto"/>
            <w:left w:val="none" w:sz="0" w:space="0" w:color="auto"/>
            <w:bottom w:val="none" w:sz="0" w:space="0" w:color="auto"/>
            <w:right w:val="none" w:sz="0" w:space="0" w:color="auto"/>
          </w:divBdr>
        </w:div>
      </w:divsChild>
    </w:div>
    <w:div w:id="2009019880">
      <w:bodyDiv w:val="1"/>
      <w:marLeft w:val="0"/>
      <w:marRight w:val="0"/>
      <w:marTop w:val="0"/>
      <w:marBottom w:val="0"/>
      <w:divBdr>
        <w:top w:val="none" w:sz="0" w:space="0" w:color="auto"/>
        <w:left w:val="none" w:sz="0" w:space="0" w:color="auto"/>
        <w:bottom w:val="none" w:sz="0" w:space="0" w:color="auto"/>
        <w:right w:val="none" w:sz="0" w:space="0" w:color="auto"/>
      </w:divBdr>
      <w:divsChild>
        <w:div w:id="1991474855">
          <w:marLeft w:val="0"/>
          <w:marRight w:val="0"/>
          <w:marTop w:val="0"/>
          <w:marBottom w:val="0"/>
          <w:divBdr>
            <w:top w:val="none" w:sz="0" w:space="0" w:color="auto"/>
            <w:left w:val="none" w:sz="0" w:space="0" w:color="auto"/>
            <w:bottom w:val="none" w:sz="0" w:space="0" w:color="auto"/>
            <w:right w:val="none" w:sz="0" w:space="0" w:color="auto"/>
          </w:divBdr>
          <w:divsChild>
            <w:div w:id="1239630939">
              <w:marLeft w:val="0"/>
              <w:marRight w:val="0"/>
              <w:marTop w:val="0"/>
              <w:marBottom w:val="0"/>
              <w:divBdr>
                <w:top w:val="none" w:sz="0" w:space="0" w:color="auto"/>
                <w:left w:val="none" w:sz="0" w:space="0" w:color="auto"/>
                <w:bottom w:val="none" w:sz="0" w:space="0" w:color="auto"/>
                <w:right w:val="none" w:sz="0" w:space="0" w:color="auto"/>
              </w:divBdr>
              <w:divsChild>
                <w:div w:id="708921561">
                  <w:marLeft w:val="0"/>
                  <w:marRight w:val="0"/>
                  <w:marTop w:val="0"/>
                  <w:marBottom w:val="0"/>
                  <w:divBdr>
                    <w:top w:val="none" w:sz="0" w:space="0" w:color="auto"/>
                    <w:left w:val="none" w:sz="0" w:space="0" w:color="auto"/>
                    <w:bottom w:val="none" w:sz="0" w:space="0" w:color="auto"/>
                    <w:right w:val="none" w:sz="0" w:space="0" w:color="auto"/>
                  </w:divBdr>
                  <w:divsChild>
                    <w:div w:id="610823637">
                      <w:marLeft w:val="0"/>
                      <w:marRight w:val="0"/>
                      <w:marTop w:val="0"/>
                      <w:marBottom w:val="0"/>
                      <w:divBdr>
                        <w:top w:val="none" w:sz="0" w:space="0" w:color="auto"/>
                        <w:left w:val="none" w:sz="0" w:space="0" w:color="auto"/>
                        <w:bottom w:val="none" w:sz="0" w:space="0" w:color="auto"/>
                        <w:right w:val="none" w:sz="0" w:space="0" w:color="auto"/>
                      </w:divBdr>
                      <w:divsChild>
                        <w:div w:id="1903175190">
                          <w:marLeft w:val="0"/>
                          <w:marRight w:val="0"/>
                          <w:marTop w:val="0"/>
                          <w:marBottom w:val="0"/>
                          <w:divBdr>
                            <w:top w:val="none" w:sz="0" w:space="0" w:color="auto"/>
                            <w:left w:val="none" w:sz="0" w:space="0" w:color="auto"/>
                            <w:bottom w:val="none" w:sz="0" w:space="0" w:color="auto"/>
                            <w:right w:val="single" w:sz="6" w:space="8" w:color="DDDDDD"/>
                          </w:divBdr>
                          <w:divsChild>
                            <w:div w:id="1958292860">
                              <w:marLeft w:val="0"/>
                              <w:marRight w:val="0"/>
                              <w:marTop w:val="0"/>
                              <w:marBottom w:val="0"/>
                              <w:divBdr>
                                <w:top w:val="none" w:sz="0" w:space="0" w:color="auto"/>
                                <w:left w:val="none" w:sz="0" w:space="0" w:color="auto"/>
                                <w:bottom w:val="none" w:sz="0" w:space="0" w:color="auto"/>
                                <w:right w:val="none" w:sz="0" w:space="0" w:color="auto"/>
                              </w:divBdr>
                              <w:divsChild>
                                <w:div w:id="2053579935">
                                  <w:marLeft w:val="0"/>
                                  <w:marRight w:val="0"/>
                                  <w:marTop w:val="0"/>
                                  <w:marBottom w:val="0"/>
                                  <w:divBdr>
                                    <w:top w:val="none" w:sz="0" w:space="0" w:color="auto"/>
                                    <w:left w:val="none" w:sz="0" w:space="0" w:color="auto"/>
                                    <w:bottom w:val="none" w:sz="0" w:space="0" w:color="auto"/>
                                    <w:right w:val="none" w:sz="0" w:space="0" w:color="auto"/>
                                  </w:divBdr>
                                  <w:divsChild>
                                    <w:div w:id="1555048474">
                                      <w:marLeft w:val="0"/>
                                      <w:marRight w:val="0"/>
                                      <w:marTop w:val="0"/>
                                      <w:marBottom w:val="0"/>
                                      <w:divBdr>
                                        <w:top w:val="none" w:sz="0" w:space="0" w:color="auto"/>
                                        <w:left w:val="none" w:sz="0" w:space="0" w:color="auto"/>
                                        <w:bottom w:val="none" w:sz="0" w:space="0" w:color="auto"/>
                                        <w:right w:val="none" w:sz="0" w:space="0" w:color="auto"/>
                                      </w:divBdr>
                                      <w:divsChild>
                                        <w:div w:id="13247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721089">
      <w:bodyDiv w:val="1"/>
      <w:marLeft w:val="0"/>
      <w:marRight w:val="0"/>
      <w:marTop w:val="0"/>
      <w:marBottom w:val="0"/>
      <w:divBdr>
        <w:top w:val="none" w:sz="0" w:space="0" w:color="auto"/>
        <w:left w:val="none" w:sz="0" w:space="0" w:color="auto"/>
        <w:bottom w:val="none" w:sz="0" w:space="0" w:color="auto"/>
        <w:right w:val="none" w:sz="0" w:space="0" w:color="auto"/>
      </w:divBdr>
      <w:divsChild>
        <w:div w:id="586497195">
          <w:marLeft w:val="0"/>
          <w:marRight w:val="0"/>
          <w:marTop w:val="0"/>
          <w:marBottom w:val="0"/>
          <w:divBdr>
            <w:top w:val="none" w:sz="0" w:space="0" w:color="auto"/>
            <w:left w:val="none" w:sz="0" w:space="0" w:color="auto"/>
            <w:bottom w:val="none" w:sz="0" w:space="0" w:color="auto"/>
            <w:right w:val="none" w:sz="0" w:space="0" w:color="auto"/>
          </w:divBdr>
        </w:div>
      </w:divsChild>
    </w:div>
    <w:div w:id="2130588062">
      <w:bodyDiv w:val="1"/>
      <w:marLeft w:val="0"/>
      <w:marRight w:val="0"/>
      <w:marTop w:val="0"/>
      <w:marBottom w:val="0"/>
      <w:divBdr>
        <w:top w:val="none" w:sz="0" w:space="0" w:color="auto"/>
        <w:left w:val="none" w:sz="0" w:space="0" w:color="auto"/>
        <w:bottom w:val="none" w:sz="0" w:space="0" w:color="auto"/>
        <w:right w:val="none" w:sz="0" w:space="0" w:color="auto"/>
      </w:divBdr>
      <w:divsChild>
        <w:div w:id="1826505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LDocCreateBy xmlns="4011726e-bd25-4e0b-a526-2e95e8612b10">
      <UserInfo>
        <DisplayName/>
        <AccountId xsi:nil="true"/>
        <AccountType/>
      </UserInfo>
    </LLDocCreateBy>
    <ReferenceID xmlns="4011726e-bd25-4e0b-a526-2e95e8612b10" xsi:nil="true"/>
    <CompletionNotifier xmlns="4011726e-bd25-4e0b-a526-2e95e8612b10" xsi:nil="true"/>
    <LivelinkID xmlns="bcafdea9-4924-4052-8a69-e8d56af6bd79" xsi:nil="true"/>
    <LLDocCreateDate xmlns="4011726e-bd25-4e0b-a526-2e95e8612b10" xsi:nil="true"/>
    <DocOwner xmlns="4011726e-bd25-4e0b-a526-2e95e8612b10">
      <UserInfo>
        <DisplayName/>
        <AccountId xsi:nil="true"/>
        <AccountType/>
      </UserInfo>
    </DocOwner>
    <ExportControlID xmlns="4011726e-bd25-4e0b-a526-2e95e8612b10" xsi:nil="true"/>
    <DocDescription xmlns="4011726e-bd25-4e0b-a526-2e95e8612b10">ISO26262 Common Coding Guideline (Draft)</DocDescription>
    <Approval_x0020_history xmlns="4788d2b0-b4da-4d70-8239-c366d9058929" xsi:nil="true"/>
    <DocID xmlns="4011726e-bd25-4e0b-a526-2e95e8612b10" xsi:nil="true"/>
    <DocName xmlns="4011726e-bd25-4e0b-a526-2e95e8612b10" xsi:nil="true"/>
    <Outline xmlns="4011726e-bd25-4e0b-a526-2e95e8612b1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4D1B3873DF849AE13325426C3E1ED" ma:contentTypeVersion="19" ma:contentTypeDescription="Create a new document." ma:contentTypeScope="" ma:versionID="51545eb33227d67f589a357fd12c504a">
  <xsd:schema xmlns:xsd="http://www.w3.org/2001/XMLSchema" xmlns:xs="http://www.w3.org/2001/XMLSchema" xmlns:p="http://schemas.microsoft.com/office/2006/metadata/properties" xmlns:ns2="4011726e-bd25-4e0b-a526-2e95e8612b10" xmlns:ns3="ec8968c3-5d4a-43de-a972-4740945bc29c" xmlns:ns4="4788d2b0-b4da-4d70-8239-c366d9058929" xmlns:ns5="bcafdea9-4924-4052-8a69-e8d56af6bd79" targetNamespace="http://schemas.microsoft.com/office/2006/metadata/properties" ma:root="true" ma:fieldsID="244da7001543957bf6f3e079d07b3159" ns2:_="" ns3:_="" ns4:_="" ns5:_="">
    <xsd:import namespace="4011726e-bd25-4e0b-a526-2e95e8612b10"/>
    <xsd:import namespace="ec8968c3-5d4a-43de-a972-4740945bc29c"/>
    <xsd:import namespace="4788d2b0-b4da-4d70-8239-c366d9058929"/>
    <xsd:import namespace="bcafdea9-4924-4052-8a69-e8d56af6bd79"/>
    <xsd:element name="properties">
      <xsd:complexType>
        <xsd:sequence>
          <xsd:element name="documentManagement">
            <xsd:complexType>
              <xsd:all>
                <xsd:element ref="ns2:DocDescription" minOccurs="0"/>
                <xsd:element ref="ns2:LLDocCreateDate" minOccurs="0"/>
                <xsd:element ref="ns2:LLDocCreateBy" minOccurs="0"/>
                <xsd:element ref="ns2:DocOwner" minOccurs="0"/>
                <xsd:element ref="ns2:DocID" minOccurs="0"/>
                <xsd:element ref="ns2:ReferenceID" minOccurs="0"/>
                <xsd:element ref="ns2:DocName" minOccurs="0"/>
                <xsd:element ref="ns2:Outline" minOccurs="0"/>
                <xsd:element ref="ns2:CompletionNotifier" minOccurs="0"/>
                <xsd:element ref="ns2:ExportControlID" minOccurs="0"/>
                <xsd:element ref="ns3:SharedWithUsers" minOccurs="0"/>
                <xsd:element ref="ns3:SharedWithDetails" minOccurs="0"/>
                <xsd:element ref="ns4:Approval_x0020_history" minOccurs="0"/>
                <xsd:element ref="ns5:Livelin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1726e-bd25-4e0b-a526-2e95e8612b10" elementFormDefault="qualified">
    <xsd:import namespace="http://schemas.microsoft.com/office/2006/documentManagement/types"/>
    <xsd:import namespace="http://schemas.microsoft.com/office/infopath/2007/PartnerControls"/>
    <xsd:element name="DocDescription" ma:index="8" nillable="true" ma:displayName="Document Description" ma:internalName="DocDescription">
      <xsd:simpleType>
        <xsd:restriction base="dms:Note">
          <xsd:maxLength value="255"/>
        </xsd:restriction>
      </xsd:simpleType>
    </xsd:element>
    <xsd:element name="LLDocCreateDate" ma:index="9" nillable="true" ma:displayName="DocCreateDate(LL)" ma:format="DateOnly" ma:internalName="LLDocCreateDate">
      <xsd:simpleType>
        <xsd:restriction base="dms:DateTime"/>
      </xsd:simpleType>
    </xsd:element>
    <xsd:element name="LLDocCreateBy" ma:index="10" nillable="true" ma:displayName="DocCreateBy(LL)" ma:list="UserInfo" ma:SearchPeopleOnly="false" ma:SharePointGroup="0" ma:internalName="LLDocCreate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Owner" ma:index="11" nillable="true" ma:displayName="Document Owner" ma:list="UserInfo" ma:SearchPeopleOnly="false" ma:SharePointGroup="0" ma:internalName="Doc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ID" ma:index="12" nillable="true" ma:displayName="Document ID" ma:internalName="DocID">
      <xsd:simpleType>
        <xsd:restriction base="dms:Text">
          <xsd:maxLength value="255"/>
        </xsd:restriction>
      </xsd:simpleType>
    </xsd:element>
    <xsd:element name="ReferenceID" ma:index="13" nillable="true" ma:displayName="Reference ID" ma:internalName="ReferenceID">
      <xsd:simpleType>
        <xsd:restriction base="dms:Text">
          <xsd:maxLength value="255"/>
        </xsd:restriction>
      </xsd:simpleType>
    </xsd:element>
    <xsd:element name="DocName" ma:index="14" nillable="true" ma:displayName="Document Name" ma:internalName="DocName">
      <xsd:simpleType>
        <xsd:restriction base="dms:Text">
          <xsd:maxLength value="255"/>
        </xsd:restriction>
      </xsd:simpleType>
    </xsd:element>
    <xsd:element name="Outline" ma:index="15" nillable="true" ma:displayName="Outline" ma:internalName="Outline">
      <xsd:simpleType>
        <xsd:restriction base="dms:Note">
          <xsd:maxLength value="255"/>
        </xsd:restriction>
      </xsd:simpleType>
    </xsd:element>
    <xsd:element name="CompletionNotifier" ma:index="16" nillable="true" ma:displayName="Completion Notifier(Mail Address)" ma:internalName="CompletionNotifier">
      <xsd:simpleType>
        <xsd:restriction base="dms:Note">
          <xsd:maxLength value="255"/>
        </xsd:restriction>
      </xsd:simpleType>
    </xsd:element>
    <xsd:element name="ExportControlID" ma:index="17" nillable="true" ma:displayName="Export Control ID/Period" ma:internalName="ExportControlID">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8968c3-5d4a-43de-a972-4740945bc29c" elementFormDefault="qualified">
    <xsd:import namespace="http://schemas.microsoft.com/office/2006/documentManagement/types"/>
    <xsd:import namespace="http://schemas.microsoft.com/office/infopath/2007/PartnerControls"/>
    <xsd:element name="SharedWithUsers" ma:index="1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88d2b0-b4da-4d70-8239-c366d9058929" elementFormDefault="qualified">
    <xsd:import namespace="http://schemas.microsoft.com/office/2006/documentManagement/types"/>
    <xsd:import namespace="http://schemas.microsoft.com/office/infopath/2007/PartnerControls"/>
    <xsd:element name="Approval_x0020_history" ma:index="20" nillable="true" ma:displayName="Approval history" ma:internalName="Approval_x0020_histo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afdea9-4924-4052-8a69-e8d56af6bd79" elementFormDefault="qualified">
    <xsd:import namespace="http://schemas.microsoft.com/office/2006/documentManagement/types"/>
    <xsd:import namespace="http://schemas.microsoft.com/office/infopath/2007/PartnerControls"/>
    <xsd:element name="LivelinkID" ma:index="21" nillable="true" ma:displayName="LivelinkID" ma:internalName="Livelink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FB2B1-AE76-42A2-ADF5-B425A03EAD53}">
  <ds:schemaRefs>
    <ds:schemaRef ds:uri="http://schemas.microsoft.com/office/2006/metadata/properties"/>
    <ds:schemaRef ds:uri="http://schemas.microsoft.com/office/infopath/2007/PartnerControls"/>
    <ds:schemaRef ds:uri="4011726e-bd25-4e0b-a526-2e95e8612b10"/>
    <ds:schemaRef ds:uri="bcafdea9-4924-4052-8a69-e8d56af6bd79"/>
    <ds:schemaRef ds:uri="4788d2b0-b4da-4d70-8239-c366d9058929"/>
  </ds:schemaRefs>
</ds:datastoreItem>
</file>

<file path=customXml/itemProps2.xml><?xml version="1.0" encoding="utf-8"?>
<ds:datastoreItem xmlns:ds="http://schemas.openxmlformats.org/officeDocument/2006/customXml" ds:itemID="{84A6FF48-474E-490D-AF3D-C2BEF5524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1726e-bd25-4e0b-a526-2e95e8612b10"/>
    <ds:schemaRef ds:uri="ec8968c3-5d4a-43de-a972-4740945bc29c"/>
    <ds:schemaRef ds:uri="4788d2b0-b4da-4d70-8239-c366d9058929"/>
    <ds:schemaRef ds:uri="bcafdea9-4924-4052-8a69-e8d56af6bd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5E41F1-83C4-4BF4-B7C1-755222A5C139}">
  <ds:schemaRefs>
    <ds:schemaRef ds:uri="http://schemas.microsoft.com/sharepoint/v3/contenttype/forms"/>
  </ds:schemaRefs>
</ds:datastoreItem>
</file>

<file path=customXml/itemProps4.xml><?xml version="1.0" encoding="utf-8"?>
<ds:datastoreItem xmlns:ds="http://schemas.openxmlformats.org/officeDocument/2006/customXml" ds:itemID="{8203D1C9-813C-412B-9F3E-B5DCB335B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31978</Words>
  <Characters>182280</Characters>
  <Application>Microsoft Office Word</Application>
  <DocSecurity>0</DocSecurity>
  <Lines>1519</Lines>
  <Paragraphs>427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ISO26262_Common_Coding_Guideline_draft</vt:lpstr>
      <vt:lpstr>ISO26262_Common_Coding_Guideline_draft</vt:lpstr>
    </vt:vector>
  </TitlesOfParts>
  <Company/>
  <LinksUpToDate>false</LinksUpToDate>
  <CharactersWithSpaces>213831</CharactersWithSpaces>
  <SharedDoc>false</SharedDoc>
  <HLinks>
    <vt:vector size="774" baseType="variant">
      <vt:variant>
        <vt:i4>1048627</vt:i4>
      </vt:variant>
      <vt:variant>
        <vt:i4>770</vt:i4>
      </vt:variant>
      <vt:variant>
        <vt:i4>0</vt:i4>
      </vt:variant>
      <vt:variant>
        <vt:i4>5</vt:i4>
      </vt:variant>
      <vt:variant>
        <vt:lpwstr/>
      </vt:variant>
      <vt:variant>
        <vt:lpwstr>_Toc443061227</vt:lpwstr>
      </vt:variant>
      <vt:variant>
        <vt:i4>1048627</vt:i4>
      </vt:variant>
      <vt:variant>
        <vt:i4>764</vt:i4>
      </vt:variant>
      <vt:variant>
        <vt:i4>0</vt:i4>
      </vt:variant>
      <vt:variant>
        <vt:i4>5</vt:i4>
      </vt:variant>
      <vt:variant>
        <vt:lpwstr/>
      </vt:variant>
      <vt:variant>
        <vt:lpwstr>_Toc443061226</vt:lpwstr>
      </vt:variant>
      <vt:variant>
        <vt:i4>1048627</vt:i4>
      </vt:variant>
      <vt:variant>
        <vt:i4>758</vt:i4>
      </vt:variant>
      <vt:variant>
        <vt:i4>0</vt:i4>
      </vt:variant>
      <vt:variant>
        <vt:i4>5</vt:i4>
      </vt:variant>
      <vt:variant>
        <vt:lpwstr/>
      </vt:variant>
      <vt:variant>
        <vt:lpwstr>_Toc443061225</vt:lpwstr>
      </vt:variant>
      <vt:variant>
        <vt:i4>1048627</vt:i4>
      </vt:variant>
      <vt:variant>
        <vt:i4>752</vt:i4>
      </vt:variant>
      <vt:variant>
        <vt:i4>0</vt:i4>
      </vt:variant>
      <vt:variant>
        <vt:i4>5</vt:i4>
      </vt:variant>
      <vt:variant>
        <vt:lpwstr/>
      </vt:variant>
      <vt:variant>
        <vt:lpwstr>_Toc443061224</vt:lpwstr>
      </vt:variant>
      <vt:variant>
        <vt:i4>1048627</vt:i4>
      </vt:variant>
      <vt:variant>
        <vt:i4>746</vt:i4>
      </vt:variant>
      <vt:variant>
        <vt:i4>0</vt:i4>
      </vt:variant>
      <vt:variant>
        <vt:i4>5</vt:i4>
      </vt:variant>
      <vt:variant>
        <vt:lpwstr/>
      </vt:variant>
      <vt:variant>
        <vt:lpwstr>_Toc443061223</vt:lpwstr>
      </vt:variant>
      <vt:variant>
        <vt:i4>1048627</vt:i4>
      </vt:variant>
      <vt:variant>
        <vt:i4>740</vt:i4>
      </vt:variant>
      <vt:variant>
        <vt:i4>0</vt:i4>
      </vt:variant>
      <vt:variant>
        <vt:i4>5</vt:i4>
      </vt:variant>
      <vt:variant>
        <vt:lpwstr/>
      </vt:variant>
      <vt:variant>
        <vt:lpwstr>_Toc443061222</vt:lpwstr>
      </vt:variant>
      <vt:variant>
        <vt:i4>1048627</vt:i4>
      </vt:variant>
      <vt:variant>
        <vt:i4>734</vt:i4>
      </vt:variant>
      <vt:variant>
        <vt:i4>0</vt:i4>
      </vt:variant>
      <vt:variant>
        <vt:i4>5</vt:i4>
      </vt:variant>
      <vt:variant>
        <vt:lpwstr/>
      </vt:variant>
      <vt:variant>
        <vt:lpwstr>_Toc443061221</vt:lpwstr>
      </vt:variant>
      <vt:variant>
        <vt:i4>1048627</vt:i4>
      </vt:variant>
      <vt:variant>
        <vt:i4>728</vt:i4>
      </vt:variant>
      <vt:variant>
        <vt:i4>0</vt:i4>
      </vt:variant>
      <vt:variant>
        <vt:i4>5</vt:i4>
      </vt:variant>
      <vt:variant>
        <vt:lpwstr/>
      </vt:variant>
      <vt:variant>
        <vt:lpwstr>_Toc443061220</vt:lpwstr>
      </vt:variant>
      <vt:variant>
        <vt:i4>1245235</vt:i4>
      </vt:variant>
      <vt:variant>
        <vt:i4>722</vt:i4>
      </vt:variant>
      <vt:variant>
        <vt:i4>0</vt:i4>
      </vt:variant>
      <vt:variant>
        <vt:i4>5</vt:i4>
      </vt:variant>
      <vt:variant>
        <vt:lpwstr/>
      </vt:variant>
      <vt:variant>
        <vt:lpwstr>_Toc443061219</vt:lpwstr>
      </vt:variant>
      <vt:variant>
        <vt:i4>1245235</vt:i4>
      </vt:variant>
      <vt:variant>
        <vt:i4>716</vt:i4>
      </vt:variant>
      <vt:variant>
        <vt:i4>0</vt:i4>
      </vt:variant>
      <vt:variant>
        <vt:i4>5</vt:i4>
      </vt:variant>
      <vt:variant>
        <vt:lpwstr/>
      </vt:variant>
      <vt:variant>
        <vt:lpwstr>_Toc443061218</vt:lpwstr>
      </vt:variant>
      <vt:variant>
        <vt:i4>1245235</vt:i4>
      </vt:variant>
      <vt:variant>
        <vt:i4>710</vt:i4>
      </vt:variant>
      <vt:variant>
        <vt:i4>0</vt:i4>
      </vt:variant>
      <vt:variant>
        <vt:i4>5</vt:i4>
      </vt:variant>
      <vt:variant>
        <vt:lpwstr/>
      </vt:variant>
      <vt:variant>
        <vt:lpwstr>_Toc443061217</vt:lpwstr>
      </vt:variant>
      <vt:variant>
        <vt:i4>1245235</vt:i4>
      </vt:variant>
      <vt:variant>
        <vt:i4>704</vt:i4>
      </vt:variant>
      <vt:variant>
        <vt:i4>0</vt:i4>
      </vt:variant>
      <vt:variant>
        <vt:i4>5</vt:i4>
      </vt:variant>
      <vt:variant>
        <vt:lpwstr/>
      </vt:variant>
      <vt:variant>
        <vt:lpwstr>_Toc443061216</vt:lpwstr>
      </vt:variant>
      <vt:variant>
        <vt:i4>1245235</vt:i4>
      </vt:variant>
      <vt:variant>
        <vt:i4>698</vt:i4>
      </vt:variant>
      <vt:variant>
        <vt:i4>0</vt:i4>
      </vt:variant>
      <vt:variant>
        <vt:i4>5</vt:i4>
      </vt:variant>
      <vt:variant>
        <vt:lpwstr/>
      </vt:variant>
      <vt:variant>
        <vt:lpwstr>_Toc443061215</vt:lpwstr>
      </vt:variant>
      <vt:variant>
        <vt:i4>1245235</vt:i4>
      </vt:variant>
      <vt:variant>
        <vt:i4>692</vt:i4>
      </vt:variant>
      <vt:variant>
        <vt:i4>0</vt:i4>
      </vt:variant>
      <vt:variant>
        <vt:i4>5</vt:i4>
      </vt:variant>
      <vt:variant>
        <vt:lpwstr/>
      </vt:variant>
      <vt:variant>
        <vt:lpwstr>_Toc443061214</vt:lpwstr>
      </vt:variant>
      <vt:variant>
        <vt:i4>1245235</vt:i4>
      </vt:variant>
      <vt:variant>
        <vt:i4>686</vt:i4>
      </vt:variant>
      <vt:variant>
        <vt:i4>0</vt:i4>
      </vt:variant>
      <vt:variant>
        <vt:i4>5</vt:i4>
      </vt:variant>
      <vt:variant>
        <vt:lpwstr/>
      </vt:variant>
      <vt:variant>
        <vt:lpwstr>_Toc443061213</vt:lpwstr>
      </vt:variant>
      <vt:variant>
        <vt:i4>1245235</vt:i4>
      </vt:variant>
      <vt:variant>
        <vt:i4>680</vt:i4>
      </vt:variant>
      <vt:variant>
        <vt:i4>0</vt:i4>
      </vt:variant>
      <vt:variant>
        <vt:i4>5</vt:i4>
      </vt:variant>
      <vt:variant>
        <vt:lpwstr/>
      </vt:variant>
      <vt:variant>
        <vt:lpwstr>_Toc443061212</vt:lpwstr>
      </vt:variant>
      <vt:variant>
        <vt:i4>1245235</vt:i4>
      </vt:variant>
      <vt:variant>
        <vt:i4>674</vt:i4>
      </vt:variant>
      <vt:variant>
        <vt:i4>0</vt:i4>
      </vt:variant>
      <vt:variant>
        <vt:i4>5</vt:i4>
      </vt:variant>
      <vt:variant>
        <vt:lpwstr/>
      </vt:variant>
      <vt:variant>
        <vt:lpwstr>_Toc443061211</vt:lpwstr>
      </vt:variant>
      <vt:variant>
        <vt:i4>1245235</vt:i4>
      </vt:variant>
      <vt:variant>
        <vt:i4>668</vt:i4>
      </vt:variant>
      <vt:variant>
        <vt:i4>0</vt:i4>
      </vt:variant>
      <vt:variant>
        <vt:i4>5</vt:i4>
      </vt:variant>
      <vt:variant>
        <vt:lpwstr/>
      </vt:variant>
      <vt:variant>
        <vt:lpwstr>_Toc443061210</vt:lpwstr>
      </vt:variant>
      <vt:variant>
        <vt:i4>1179699</vt:i4>
      </vt:variant>
      <vt:variant>
        <vt:i4>662</vt:i4>
      </vt:variant>
      <vt:variant>
        <vt:i4>0</vt:i4>
      </vt:variant>
      <vt:variant>
        <vt:i4>5</vt:i4>
      </vt:variant>
      <vt:variant>
        <vt:lpwstr/>
      </vt:variant>
      <vt:variant>
        <vt:lpwstr>_Toc443061209</vt:lpwstr>
      </vt:variant>
      <vt:variant>
        <vt:i4>1179699</vt:i4>
      </vt:variant>
      <vt:variant>
        <vt:i4>656</vt:i4>
      </vt:variant>
      <vt:variant>
        <vt:i4>0</vt:i4>
      </vt:variant>
      <vt:variant>
        <vt:i4>5</vt:i4>
      </vt:variant>
      <vt:variant>
        <vt:lpwstr/>
      </vt:variant>
      <vt:variant>
        <vt:lpwstr>_Toc443061208</vt:lpwstr>
      </vt:variant>
      <vt:variant>
        <vt:i4>1179699</vt:i4>
      </vt:variant>
      <vt:variant>
        <vt:i4>650</vt:i4>
      </vt:variant>
      <vt:variant>
        <vt:i4>0</vt:i4>
      </vt:variant>
      <vt:variant>
        <vt:i4>5</vt:i4>
      </vt:variant>
      <vt:variant>
        <vt:lpwstr/>
      </vt:variant>
      <vt:variant>
        <vt:lpwstr>_Toc443061207</vt:lpwstr>
      </vt:variant>
      <vt:variant>
        <vt:i4>1179699</vt:i4>
      </vt:variant>
      <vt:variant>
        <vt:i4>644</vt:i4>
      </vt:variant>
      <vt:variant>
        <vt:i4>0</vt:i4>
      </vt:variant>
      <vt:variant>
        <vt:i4>5</vt:i4>
      </vt:variant>
      <vt:variant>
        <vt:lpwstr/>
      </vt:variant>
      <vt:variant>
        <vt:lpwstr>_Toc443061206</vt:lpwstr>
      </vt:variant>
      <vt:variant>
        <vt:i4>1179699</vt:i4>
      </vt:variant>
      <vt:variant>
        <vt:i4>638</vt:i4>
      </vt:variant>
      <vt:variant>
        <vt:i4>0</vt:i4>
      </vt:variant>
      <vt:variant>
        <vt:i4>5</vt:i4>
      </vt:variant>
      <vt:variant>
        <vt:lpwstr/>
      </vt:variant>
      <vt:variant>
        <vt:lpwstr>_Toc443061205</vt:lpwstr>
      </vt:variant>
      <vt:variant>
        <vt:i4>1179699</vt:i4>
      </vt:variant>
      <vt:variant>
        <vt:i4>632</vt:i4>
      </vt:variant>
      <vt:variant>
        <vt:i4>0</vt:i4>
      </vt:variant>
      <vt:variant>
        <vt:i4>5</vt:i4>
      </vt:variant>
      <vt:variant>
        <vt:lpwstr/>
      </vt:variant>
      <vt:variant>
        <vt:lpwstr>_Toc443061204</vt:lpwstr>
      </vt:variant>
      <vt:variant>
        <vt:i4>1179699</vt:i4>
      </vt:variant>
      <vt:variant>
        <vt:i4>626</vt:i4>
      </vt:variant>
      <vt:variant>
        <vt:i4>0</vt:i4>
      </vt:variant>
      <vt:variant>
        <vt:i4>5</vt:i4>
      </vt:variant>
      <vt:variant>
        <vt:lpwstr/>
      </vt:variant>
      <vt:variant>
        <vt:lpwstr>_Toc443061203</vt:lpwstr>
      </vt:variant>
      <vt:variant>
        <vt:i4>1179699</vt:i4>
      </vt:variant>
      <vt:variant>
        <vt:i4>620</vt:i4>
      </vt:variant>
      <vt:variant>
        <vt:i4>0</vt:i4>
      </vt:variant>
      <vt:variant>
        <vt:i4>5</vt:i4>
      </vt:variant>
      <vt:variant>
        <vt:lpwstr/>
      </vt:variant>
      <vt:variant>
        <vt:lpwstr>_Toc443061202</vt:lpwstr>
      </vt:variant>
      <vt:variant>
        <vt:i4>1179699</vt:i4>
      </vt:variant>
      <vt:variant>
        <vt:i4>614</vt:i4>
      </vt:variant>
      <vt:variant>
        <vt:i4>0</vt:i4>
      </vt:variant>
      <vt:variant>
        <vt:i4>5</vt:i4>
      </vt:variant>
      <vt:variant>
        <vt:lpwstr/>
      </vt:variant>
      <vt:variant>
        <vt:lpwstr>_Toc443061201</vt:lpwstr>
      </vt:variant>
      <vt:variant>
        <vt:i4>1179699</vt:i4>
      </vt:variant>
      <vt:variant>
        <vt:i4>608</vt:i4>
      </vt:variant>
      <vt:variant>
        <vt:i4>0</vt:i4>
      </vt:variant>
      <vt:variant>
        <vt:i4>5</vt:i4>
      </vt:variant>
      <vt:variant>
        <vt:lpwstr/>
      </vt:variant>
      <vt:variant>
        <vt:lpwstr>_Toc443061200</vt:lpwstr>
      </vt:variant>
      <vt:variant>
        <vt:i4>1769520</vt:i4>
      </vt:variant>
      <vt:variant>
        <vt:i4>602</vt:i4>
      </vt:variant>
      <vt:variant>
        <vt:i4>0</vt:i4>
      </vt:variant>
      <vt:variant>
        <vt:i4>5</vt:i4>
      </vt:variant>
      <vt:variant>
        <vt:lpwstr/>
      </vt:variant>
      <vt:variant>
        <vt:lpwstr>_Toc443061199</vt:lpwstr>
      </vt:variant>
      <vt:variant>
        <vt:i4>1769520</vt:i4>
      </vt:variant>
      <vt:variant>
        <vt:i4>596</vt:i4>
      </vt:variant>
      <vt:variant>
        <vt:i4>0</vt:i4>
      </vt:variant>
      <vt:variant>
        <vt:i4>5</vt:i4>
      </vt:variant>
      <vt:variant>
        <vt:lpwstr/>
      </vt:variant>
      <vt:variant>
        <vt:lpwstr>_Toc443061198</vt:lpwstr>
      </vt:variant>
      <vt:variant>
        <vt:i4>1769520</vt:i4>
      </vt:variant>
      <vt:variant>
        <vt:i4>590</vt:i4>
      </vt:variant>
      <vt:variant>
        <vt:i4>0</vt:i4>
      </vt:variant>
      <vt:variant>
        <vt:i4>5</vt:i4>
      </vt:variant>
      <vt:variant>
        <vt:lpwstr/>
      </vt:variant>
      <vt:variant>
        <vt:lpwstr>_Toc443061197</vt:lpwstr>
      </vt:variant>
      <vt:variant>
        <vt:i4>1769520</vt:i4>
      </vt:variant>
      <vt:variant>
        <vt:i4>584</vt:i4>
      </vt:variant>
      <vt:variant>
        <vt:i4>0</vt:i4>
      </vt:variant>
      <vt:variant>
        <vt:i4>5</vt:i4>
      </vt:variant>
      <vt:variant>
        <vt:lpwstr/>
      </vt:variant>
      <vt:variant>
        <vt:lpwstr>_Toc443061196</vt:lpwstr>
      </vt:variant>
      <vt:variant>
        <vt:i4>1769520</vt:i4>
      </vt:variant>
      <vt:variant>
        <vt:i4>578</vt:i4>
      </vt:variant>
      <vt:variant>
        <vt:i4>0</vt:i4>
      </vt:variant>
      <vt:variant>
        <vt:i4>5</vt:i4>
      </vt:variant>
      <vt:variant>
        <vt:lpwstr/>
      </vt:variant>
      <vt:variant>
        <vt:lpwstr>_Toc443061195</vt:lpwstr>
      </vt:variant>
      <vt:variant>
        <vt:i4>1769520</vt:i4>
      </vt:variant>
      <vt:variant>
        <vt:i4>572</vt:i4>
      </vt:variant>
      <vt:variant>
        <vt:i4>0</vt:i4>
      </vt:variant>
      <vt:variant>
        <vt:i4>5</vt:i4>
      </vt:variant>
      <vt:variant>
        <vt:lpwstr/>
      </vt:variant>
      <vt:variant>
        <vt:lpwstr>_Toc443061194</vt:lpwstr>
      </vt:variant>
      <vt:variant>
        <vt:i4>1769520</vt:i4>
      </vt:variant>
      <vt:variant>
        <vt:i4>566</vt:i4>
      </vt:variant>
      <vt:variant>
        <vt:i4>0</vt:i4>
      </vt:variant>
      <vt:variant>
        <vt:i4>5</vt:i4>
      </vt:variant>
      <vt:variant>
        <vt:lpwstr/>
      </vt:variant>
      <vt:variant>
        <vt:lpwstr>_Toc443061192</vt:lpwstr>
      </vt:variant>
      <vt:variant>
        <vt:i4>1769520</vt:i4>
      </vt:variant>
      <vt:variant>
        <vt:i4>560</vt:i4>
      </vt:variant>
      <vt:variant>
        <vt:i4>0</vt:i4>
      </vt:variant>
      <vt:variant>
        <vt:i4>5</vt:i4>
      </vt:variant>
      <vt:variant>
        <vt:lpwstr/>
      </vt:variant>
      <vt:variant>
        <vt:lpwstr>_Toc443061191</vt:lpwstr>
      </vt:variant>
      <vt:variant>
        <vt:i4>1769520</vt:i4>
      </vt:variant>
      <vt:variant>
        <vt:i4>554</vt:i4>
      </vt:variant>
      <vt:variant>
        <vt:i4>0</vt:i4>
      </vt:variant>
      <vt:variant>
        <vt:i4>5</vt:i4>
      </vt:variant>
      <vt:variant>
        <vt:lpwstr/>
      </vt:variant>
      <vt:variant>
        <vt:lpwstr>_Toc443061190</vt:lpwstr>
      </vt:variant>
      <vt:variant>
        <vt:i4>1376304</vt:i4>
      </vt:variant>
      <vt:variant>
        <vt:i4>548</vt:i4>
      </vt:variant>
      <vt:variant>
        <vt:i4>0</vt:i4>
      </vt:variant>
      <vt:variant>
        <vt:i4>5</vt:i4>
      </vt:variant>
      <vt:variant>
        <vt:lpwstr/>
      </vt:variant>
      <vt:variant>
        <vt:lpwstr>_Toc443061179</vt:lpwstr>
      </vt:variant>
      <vt:variant>
        <vt:i4>1376304</vt:i4>
      </vt:variant>
      <vt:variant>
        <vt:i4>542</vt:i4>
      </vt:variant>
      <vt:variant>
        <vt:i4>0</vt:i4>
      </vt:variant>
      <vt:variant>
        <vt:i4>5</vt:i4>
      </vt:variant>
      <vt:variant>
        <vt:lpwstr/>
      </vt:variant>
      <vt:variant>
        <vt:lpwstr>_Toc443061178</vt:lpwstr>
      </vt:variant>
      <vt:variant>
        <vt:i4>1376304</vt:i4>
      </vt:variant>
      <vt:variant>
        <vt:i4>536</vt:i4>
      </vt:variant>
      <vt:variant>
        <vt:i4>0</vt:i4>
      </vt:variant>
      <vt:variant>
        <vt:i4>5</vt:i4>
      </vt:variant>
      <vt:variant>
        <vt:lpwstr/>
      </vt:variant>
      <vt:variant>
        <vt:lpwstr>_Toc443061177</vt:lpwstr>
      </vt:variant>
      <vt:variant>
        <vt:i4>1376304</vt:i4>
      </vt:variant>
      <vt:variant>
        <vt:i4>530</vt:i4>
      </vt:variant>
      <vt:variant>
        <vt:i4>0</vt:i4>
      </vt:variant>
      <vt:variant>
        <vt:i4>5</vt:i4>
      </vt:variant>
      <vt:variant>
        <vt:lpwstr/>
      </vt:variant>
      <vt:variant>
        <vt:lpwstr>_Toc443061176</vt:lpwstr>
      </vt:variant>
      <vt:variant>
        <vt:i4>1376304</vt:i4>
      </vt:variant>
      <vt:variant>
        <vt:i4>524</vt:i4>
      </vt:variant>
      <vt:variant>
        <vt:i4>0</vt:i4>
      </vt:variant>
      <vt:variant>
        <vt:i4>5</vt:i4>
      </vt:variant>
      <vt:variant>
        <vt:lpwstr/>
      </vt:variant>
      <vt:variant>
        <vt:lpwstr>_Toc443061175</vt:lpwstr>
      </vt:variant>
      <vt:variant>
        <vt:i4>1376304</vt:i4>
      </vt:variant>
      <vt:variant>
        <vt:i4>518</vt:i4>
      </vt:variant>
      <vt:variant>
        <vt:i4>0</vt:i4>
      </vt:variant>
      <vt:variant>
        <vt:i4>5</vt:i4>
      </vt:variant>
      <vt:variant>
        <vt:lpwstr/>
      </vt:variant>
      <vt:variant>
        <vt:lpwstr>_Toc443061174</vt:lpwstr>
      </vt:variant>
      <vt:variant>
        <vt:i4>1376304</vt:i4>
      </vt:variant>
      <vt:variant>
        <vt:i4>512</vt:i4>
      </vt:variant>
      <vt:variant>
        <vt:i4>0</vt:i4>
      </vt:variant>
      <vt:variant>
        <vt:i4>5</vt:i4>
      </vt:variant>
      <vt:variant>
        <vt:lpwstr/>
      </vt:variant>
      <vt:variant>
        <vt:lpwstr>_Toc443061173</vt:lpwstr>
      </vt:variant>
      <vt:variant>
        <vt:i4>1376304</vt:i4>
      </vt:variant>
      <vt:variant>
        <vt:i4>506</vt:i4>
      </vt:variant>
      <vt:variant>
        <vt:i4>0</vt:i4>
      </vt:variant>
      <vt:variant>
        <vt:i4>5</vt:i4>
      </vt:variant>
      <vt:variant>
        <vt:lpwstr/>
      </vt:variant>
      <vt:variant>
        <vt:lpwstr>_Toc443061172</vt:lpwstr>
      </vt:variant>
      <vt:variant>
        <vt:i4>1376304</vt:i4>
      </vt:variant>
      <vt:variant>
        <vt:i4>500</vt:i4>
      </vt:variant>
      <vt:variant>
        <vt:i4>0</vt:i4>
      </vt:variant>
      <vt:variant>
        <vt:i4>5</vt:i4>
      </vt:variant>
      <vt:variant>
        <vt:lpwstr/>
      </vt:variant>
      <vt:variant>
        <vt:lpwstr>_Toc443061171</vt:lpwstr>
      </vt:variant>
      <vt:variant>
        <vt:i4>1376304</vt:i4>
      </vt:variant>
      <vt:variant>
        <vt:i4>494</vt:i4>
      </vt:variant>
      <vt:variant>
        <vt:i4>0</vt:i4>
      </vt:variant>
      <vt:variant>
        <vt:i4>5</vt:i4>
      </vt:variant>
      <vt:variant>
        <vt:lpwstr/>
      </vt:variant>
      <vt:variant>
        <vt:lpwstr>_Toc443061170</vt:lpwstr>
      </vt:variant>
      <vt:variant>
        <vt:i4>1310768</vt:i4>
      </vt:variant>
      <vt:variant>
        <vt:i4>488</vt:i4>
      </vt:variant>
      <vt:variant>
        <vt:i4>0</vt:i4>
      </vt:variant>
      <vt:variant>
        <vt:i4>5</vt:i4>
      </vt:variant>
      <vt:variant>
        <vt:lpwstr/>
      </vt:variant>
      <vt:variant>
        <vt:lpwstr>_Toc443061169</vt:lpwstr>
      </vt:variant>
      <vt:variant>
        <vt:i4>1310768</vt:i4>
      </vt:variant>
      <vt:variant>
        <vt:i4>482</vt:i4>
      </vt:variant>
      <vt:variant>
        <vt:i4>0</vt:i4>
      </vt:variant>
      <vt:variant>
        <vt:i4>5</vt:i4>
      </vt:variant>
      <vt:variant>
        <vt:lpwstr/>
      </vt:variant>
      <vt:variant>
        <vt:lpwstr>_Toc443061168</vt:lpwstr>
      </vt:variant>
      <vt:variant>
        <vt:i4>1310768</vt:i4>
      </vt:variant>
      <vt:variant>
        <vt:i4>476</vt:i4>
      </vt:variant>
      <vt:variant>
        <vt:i4>0</vt:i4>
      </vt:variant>
      <vt:variant>
        <vt:i4>5</vt:i4>
      </vt:variant>
      <vt:variant>
        <vt:lpwstr/>
      </vt:variant>
      <vt:variant>
        <vt:lpwstr>_Toc443061167</vt:lpwstr>
      </vt:variant>
      <vt:variant>
        <vt:i4>1310768</vt:i4>
      </vt:variant>
      <vt:variant>
        <vt:i4>470</vt:i4>
      </vt:variant>
      <vt:variant>
        <vt:i4>0</vt:i4>
      </vt:variant>
      <vt:variant>
        <vt:i4>5</vt:i4>
      </vt:variant>
      <vt:variant>
        <vt:lpwstr/>
      </vt:variant>
      <vt:variant>
        <vt:lpwstr>_Toc443061166</vt:lpwstr>
      </vt:variant>
      <vt:variant>
        <vt:i4>1310768</vt:i4>
      </vt:variant>
      <vt:variant>
        <vt:i4>464</vt:i4>
      </vt:variant>
      <vt:variant>
        <vt:i4>0</vt:i4>
      </vt:variant>
      <vt:variant>
        <vt:i4>5</vt:i4>
      </vt:variant>
      <vt:variant>
        <vt:lpwstr/>
      </vt:variant>
      <vt:variant>
        <vt:lpwstr>_Toc443061165</vt:lpwstr>
      </vt:variant>
      <vt:variant>
        <vt:i4>1310768</vt:i4>
      </vt:variant>
      <vt:variant>
        <vt:i4>458</vt:i4>
      </vt:variant>
      <vt:variant>
        <vt:i4>0</vt:i4>
      </vt:variant>
      <vt:variant>
        <vt:i4>5</vt:i4>
      </vt:variant>
      <vt:variant>
        <vt:lpwstr/>
      </vt:variant>
      <vt:variant>
        <vt:lpwstr>_Toc443061164</vt:lpwstr>
      </vt:variant>
      <vt:variant>
        <vt:i4>1310768</vt:i4>
      </vt:variant>
      <vt:variant>
        <vt:i4>452</vt:i4>
      </vt:variant>
      <vt:variant>
        <vt:i4>0</vt:i4>
      </vt:variant>
      <vt:variant>
        <vt:i4>5</vt:i4>
      </vt:variant>
      <vt:variant>
        <vt:lpwstr/>
      </vt:variant>
      <vt:variant>
        <vt:lpwstr>_Toc443061163</vt:lpwstr>
      </vt:variant>
      <vt:variant>
        <vt:i4>1310768</vt:i4>
      </vt:variant>
      <vt:variant>
        <vt:i4>446</vt:i4>
      </vt:variant>
      <vt:variant>
        <vt:i4>0</vt:i4>
      </vt:variant>
      <vt:variant>
        <vt:i4>5</vt:i4>
      </vt:variant>
      <vt:variant>
        <vt:lpwstr/>
      </vt:variant>
      <vt:variant>
        <vt:lpwstr>_Toc443061162</vt:lpwstr>
      </vt:variant>
      <vt:variant>
        <vt:i4>1310768</vt:i4>
      </vt:variant>
      <vt:variant>
        <vt:i4>440</vt:i4>
      </vt:variant>
      <vt:variant>
        <vt:i4>0</vt:i4>
      </vt:variant>
      <vt:variant>
        <vt:i4>5</vt:i4>
      </vt:variant>
      <vt:variant>
        <vt:lpwstr/>
      </vt:variant>
      <vt:variant>
        <vt:lpwstr>_Toc443061161</vt:lpwstr>
      </vt:variant>
      <vt:variant>
        <vt:i4>1310768</vt:i4>
      </vt:variant>
      <vt:variant>
        <vt:i4>434</vt:i4>
      </vt:variant>
      <vt:variant>
        <vt:i4>0</vt:i4>
      </vt:variant>
      <vt:variant>
        <vt:i4>5</vt:i4>
      </vt:variant>
      <vt:variant>
        <vt:lpwstr/>
      </vt:variant>
      <vt:variant>
        <vt:lpwstr>_Toc443061160</vt:lpwstr>
      </vt:variant>
      <vt:variant>
        <vt:i4>1507376</vt:i4>
      </vt:variant>
      <vt:variant>
        <vt:i4>428</vt:i4>
      </vt:variant>
      <vt:variant>
        <vt:i4>0</vt:i4>
      </vt:variant>
      <vt:variant>
        <vt:i4>5</vt:i4>
      </vt:variant>
      <vt:variant>
        <vt:lpwstr/>
      </vt:variant>
      <vt:variant>
        <vt:lpwstr>_Toc443061159</vt:lpwstr>
      </vt:variant>
      <vt:variant>
        <vt:i4>1507376</vt:i4>
      </vt:variant>
      <vt:variant>
        <vt:i4>422</vt:i4>
      </vt:variant>
      <vt:variant>
        <vt:i4>0</vt:i4>
      </vt:variant>
      <vt:variant>
        <vt:i4>5</vt:i4>
      </vt:variant>
      <vt:variant>
        <vt:lpwstr/>
      </vt:variant>
      <vt:variant>
        <vt:lpwstr>_Toc443061158</vt:lpwstr>
      </vt:variant>
      <vt:variant>
        <vt:i4>1507376</vt:i4>
      </vt:variant>
      <vt:variant>
        <vt:i4>416</vt:i4>
      </vt:variant>
      <vt:variant>
        <vt:i4>0</vt:i4>
      </vt:variant>
      <vt:variant>
        <vt:i4>5</vt:i4>
      </vt:variant>
      <vt:variant>
        <vt:lpwstr/>
      </vt:variant>
      <vt:variant>
        <vt:lpwstr>_Toc443061157</vt:lpwstr>
      </vt:variant>
      <vt:variant>
        <vt:i4>1507376</vt:i4>
      </vt:variant>
      <vt:variant>
        <vt:i4>410</vt:i4>
      </vt:variant>
      <vt:variant>
        <vt:i4>0</vt:i4>
      </vt:variant>
      <vt:variant>
        <vt:i4>5</vt:i4>
      </vt:variant>
      <vt:variant>
        <vt:lpwstr/>
      </vt:variant>
      <vt:variant>
        <vt:lpwstr>_Toc443061156</vt:lpwstr>
      </vt:variant>
      <vt:variant>
        <vt:i4>1507376</vt:i4>
      </vt:variant>
      <vt:variant>
        <vt:i4>404</vt:i4>
      </vt:variant>
      <vt:variant>
        <vt:i4>0</vt:i4>
      </vt:variant>
      <vt:variant>
        <vt:i4>5</vt:i4>
      </vt:variant>
      <vt:variant>
        <vt:lpwstr/>
      </vt:variant>
      <vt:variant>
        <vt:lpwstr>_Toc443061155</vt:lpwstr>
      </vt:variant>
      <vt:variant>
        <vt:i4>1507376</vt:i4>
      </vt:variant>
      <vt:variant>
        <vt:i4>398</vt:i4>
      </vt:variant>
      <vt:variant>
        <vt:i4>0</vt:i4>
      </vt:variant>
      <vt:variant>
        <vt:i4>5</vt:i4>
      </vt:variant>
      <vt:variant>
        <vt:lpwstr/>
      </vt:variant>
      <vt:variant>
        <vt:lpwstr>_Toc443061154</vt:lpwstr>
      </vt:variant>
      <vt:variant>
        <vt:i4>1507376</vt:i4>
      </vt:variant>
      <vt:variant>
        <vt:i4>392</vt:i4>
      </vt:variant>
      <vt:variant>
        <vt:i4>0</vt:i4>
      </vt:variant>
      <vt:variant>
        <vt:i4>5</vt:i4>
      </vt:variant>
      <vt:variant>
        <vt:lpwstr/>
      </vt:variant>
      <vt:variant>
        <vt:lpwstr>_Toc443061153</vt:lpwstr>
      </vt:variant>
      <vt:variant>
        <vt:i4>1507376</vt:i4>
      </vt:variant>
      <vt:variant>
        <vt:i4>386</vt:i4>
      </vt:variant>
      <vt:variant>
        <vt:i4>0</vt:i4>
      </vt:variant>
      <vt:variant>
        <vt:i4>5</vt:i4>
      </vt:variant>
      <vt:variant>
        <vt:lpwstr/>
      </vt:variant>
      <vt:variant>
        <vt:lpwstr>_Toc443061152</vt:lpwstr>
      </vt:variant>
      <vt:variant>
        <vt:i4>1507376</vt:i4>
      </vt:variant>
      <vt:variant>
        <vt:i4>380</vt:i4>
      </vt:variant>
      <vt:variant>
        <vt:i4>0</vt:i4>
      </vt:variant>
      <vt:variant>
        <vt:i4>5</vt:i4>
      </vt:variant>
      <vt:variant>
        <vt:lpwstr/>
      </vt:variant>
      <vt:variant>
        <vt:lpwstr>_Toc443061151</vt:lpwstr>
      </vt:variant>
      <vt:variant>
        <vt:i4>1507376</vt:i4>
      </vt:variant>
      <vt:variant>
        <vt:i4>374</vt:i4>
      </vt:variant>
      <vt:variant>
        <vt:i4>0</vt:i4>
      </vt:variant>
      <vt:variant>
        <vt:i4>5</vt:i4>
      </vt:variant>
      <vt:variant>
        <vt:lpwstr/>
      </vt:variant>
      <vt:variant>
        <vt:lpwstr>_Toc443061150</vt:lpwstr>
      </vt:variant>
      <vt:variant>
        <vt:i4>1441840</vt:i4>
      </vt:variant>
      <vt:variant>
        <vt:i4>368</vt:i4>
      </vt:variant>
      <vt:variant>
        <vt:i4>0</vt:i4>
      </vt:variant>
      <vt:variant>
        <vt:i4>5</vt:i4>
      </vt:variant>
      <vt:variant>
        <vt:lpwstr/>
      </vt:variant>
      <vt:variant>
        <vt:lpwstr>_Toc443061149</vt:lpwstr>
      </vt:variant>
      <vt:variant>
        <vt:i4>1441840</vt:i4>
      </vt:variant>
      <vt:variant>
        <vt:i4>362</vt:i4>
      </vt:variant>
      <vt:variant>
        <vt:i4>0</vt:i4>
      </vt:variant>
      <vt:variant>
        <vt:i4>5</vt:i4>
      </vt:variant>
      <vt:variant>
        <vt:lpwstr/>
      </vt:variant>
      <vt:variant>
        <vt:lpwstr>_Toc443061147</vt:lpwstr>
      </vt:variant>
      <vt:variant>
        <vt:i4>1441840</vt:i4>
      </vt:variant>
      <vt:variant>
        <vt:i4>356</vt:i4>
      </vt:variant>
      <vt:variant>
        <vt:i4>0</vt:i4>
      </vt:variant>
      <vt:variant>
        <vt:i4>5</vt:i4>
      </vt:variant>
      <vt:variant>
        <vt:lpwstr/>
      </vt:variant>
      <vt:variant>
        <vt:lpwstr>_Toc443061146</vt:lpwstr>
      </vt:variant>
      <vt:variant>
        <vt:i4>1441840</vt:i4>
      </vt:variant>
      <vt:variant>
        <vt:i4>350</vt:i4>
      </vt:variant>
      <vt:variant>
        <vt:i4>0</vt:i4>
      </vt:variant>
      <vt:variant>
        <vt:i4>5</vt:i4>
      </vt:variant>
      <vt:variant>
        <vt:lpwstr/>
      </vt:variant>
      <vt:variant>
        <vt:lpwstr>_Toc443061145</vt:lpwstr>
      </vt:variant>
      <vt:variant>
        <vt:i4>1441840</vt:i4>
      </vt:variant>
      <vt:variant>
        <vt:i4>344</vt:i4>
      </vt:variant>
      <vt:variant>
        <vt:i4>0</vt:i4>
      </vt:variant>
      <vt:variant>
        <vt:i4>5</vt:i4>
      </vt:variant>
      <vt:variant>
        <vt:lpwstr/>
      </vt:variant>
      <vt:variant>
        <vt:lpwstr>_Toc443061144</vt:lpwstr>
      </vt:variant>
      <vt:variant>
        <vt:i4>1441840</vt:i4>
      </vt:variant>
      <vt:variant>
        <vt:i4>338</vt:i4>
      </vt:variant>
      <vt:variant>
        <vt:i4>0</vt:i4>
      </vt:variant>
      <vt:variant>
        <vt:i4>5</vt:i4>
      </vt:variant>
      <vt:variant>
        <vt:lpwstr/>
      </vt:variant>
      <vt:variant>
        <vt:lpwstr>_Toc443061143</vt:lpwstr>
      </vt:variant>
      <vt:variant>
        <vt:i4>1441840</vt:i4>
      </vt:variant>
      <vt:variant>
        <vt:i4>332</vt:i4>
      </vt:variant>
      <vt:variant>
        <vt:i4>0</vt:i4>
      </vt:variant>
      <vt:variant>
        <vt:i4>5</vt:i4>
      </vt:variant>
      <vt:variant>
        <vt:lpwstr/>
      </vt:variant>
      <vt:variant>
        <vt:lpwstr>_Toc443061142</vt:lpwstr>
      </vt:variant>
      <vt:variant>
        <vt:i4>1441840</vt:i4>
      </vt:variant>
      <vt:variant>
        <vt:i4>326</vt:i4>
      </vt:variant>
      <vt:variant>
        <vt:i4>0</vt:i4>
      </vt:variant>
      <vt:variant>
        <vt:i4>5</vt:i4>
      </vt:variant>
      <vt:variant>
        <vt:lpwstr/>
      </vt:variant>
      <vt:variant>
        <vt:lpwstr>_Toc443061141</vt:lpwstr>
      </vt:variant>
      <vt:variant>
        <vt:i4>1441840</vt:i4>
      </vt:variant>
      <vt:variant>
        <vt:i4>320</vt:i4>
      </vt:variant>
      <vt:variant>
        <vt:i4>0</vt:i4>
      </vt:variant>
      <vt:variant>
        <vt:i4>5</vt:i4>
      </vt:variant>
      <vt:variant>
        <vt:lpwstr/>
      </vt:variant>
      <vt:variant>
        <vt:lpwstr>_Toc443061140</vt:lpwstr>
      </vt:variant>
      <vt:variant>
        <vt:i4>1114160</vt:i4>
      </vt:variant>
      <vt:variant>
        <vt:i4>314</vt:i4>
      </vt:variant>
      <vt:variant>
        <vt:i4>0</vt:i4>
      </vt:variant>
      <vt:variant>
        <vt:i4>5</vt:i4>
      </vt:variant>
      <vt:variant>
        <vt:lpwstr/>
      </vt:variant>
      <vt:variant>
        <vt:lpwstr>_Toc443061139</vt:lpwstr>
      </vt:variant>
      <vt:variant>
        <vt:i4>1114160</vt:i4>
      </vt:variant>
      <vt:variant>
        <vt:i4>308</vt:i4>
      </vt:variant>
      <vt:variant>
        <vt:i4>0</vt:i4>
      </vt:variant>
      <vt:variant>
        <vt:i4>5</vt:i4>
      </vt:variant>
      <vt:variant>
        <vt:lpwstr/>
      </vt:variant>
      <vt:variant>
        <vt:lpwstr>_Toc443061138</vt:lpwstr>
      </vt:variant>
      <vt:variant>
        <vt:i4>1114160</vt:i4>
      </vt:variant>
      <vt:variant>
        <vt:i4>302</vt:i4>
      </vt:variant>
      <vt:variant>
        <vt:i4>0</vt:i4>
      </vt:variant>
      <vt:variant>
        <vt:i4>5</vt:i4>
      </vt:variant>
      <vt:variant>
        <vt:lpwstr/>
      </vt:variant>
      <vt:variant>
        <vt:lpwstr>_Toc443061137</vt:lpwstr>
      </vt:variant>
      <vt:variant>
        <vt:i4>1114160</vt:i4>
      </vt:variant>
      <vt:variant>
        <vt:i4>296</vt:i4>
      </vt:variant>
      <vt:variant>
        <vt:i4>0</vt:i4>
      </vt:variant>
      <vt:variant>
        <vt:i4>5</vt:i4>
      </vt:variant>
      <vt:variant>
        <vt:lpwstr/>
      </vt:variant>
      <vt:variant>
        <vt:lpwstr>_Toc443061136</vt:lpwstr>
      </vt:variant>
      <vt:variant>
        <vt:i4>1114160</vt:i4>
      </vt:variant>
      <vt:variant>
        <vt:i4>290</vt:i4>
      </vt:variant>
      <vt:variant>
        <vt:i4>0</vt:i4>
      </vt:variant>
      <vt:variant>
        <vt:i4>5</vt:i4>
      </vt:variant>
      <vt:variant>
        <vt:lpwstr/>
      </vt:variant>
      <vt:variant>
        <vt:lpwstr>_Toc443061135</vt:lpwstr>
      </vt:variant>
      <vt:variant>
        <vt:i4>1114160</vt:i4>
      </vt:variant>
      <vt:variant>
        <vt:i4>284</vt:i4>
      </vt:variant>
      <vt:variant>
        <vt:i4>0</vt:i4>
      </vt:variant>
      <vt:variant>
        <vt:i4>5</vt:i4>
      </vt:variant>
      <vt:variant>
        <vt:lpwstr/>
      </vt:variant>
      <vt:variant>
        <vt:lpwstr>_Toc443061134</vt:lpwstr>
      </vt:variant>
      <vt:variant>
        <vt:i4>1114160</vt:i4>
      </vt:variant>
      <vt:variant>
        <vt:i4>278</vt:i4>
      </vt:variant>
      <vt:variant>
        <vt:i4>0</vt:i4>
      </vt:variant>
      <vt:variant>
        <vt:i4>5</vt:i4>
      </vt:variant>
      <vt:variant>
        <vt:lpwstr/>
      </vt:variant>
      <vt:variant>
        <vt:lpwstr>_Toc443061133</vt:lpwstr>
      </vt:variant>
      <vt:variant>
        <vt:i4>1114160</vt:i4>
      </vt:variant>
      <vt:variant>
        <vt:i4>272</vt:i4>
      </vt:variant>
      <vt:variant>
        <vt:i4>0</vt:i4>
      </vt:variant>
      <vt:variant>
        <vt:i4>5</vt:i4>
      </vt:variant>
      <vt:variant>
        <vt:lpwstr/>
      </vt:variant>
      <vt:variant>
        <vt:lpwstr>_Toc443061132</vt:lpwstr>
      </vt:variant>
      <vt:variant>
        <vt:i4>1114160</vt:i4>
      </vt:variant>
      <vt:variant>
        <vt:i4>266</vt:i4>
      </vt:variant>
      <vt:variant>
        <vt:i4>0</vt:i4>
      </vt:variant>
      <vt:variant>
        <vt:i4>5</vt:i4>
      </vt:variant>
      <vt:variant>
        <vt:lpwstr/>
      </vt:variant>
      <vt:variant>
        <vt:lpwstr>_Toc443061131</vt:lpwstr>
      </vt:variant>
      <vt:variant>
        <vt:i4>1114160</vt:i4>
      </vt:variant>
      <vt:variant>
        <vt:i4>260</vt:i4>
      </vt:variant>
      <vt:variant>
        <vt:i4>0</vt:i4>
      </vt:variant>
      <vt:variant>
        <vt:i4>5</vt:i4>
      </vt:variant>
      <vt:variant>
        <vt:lpwstr/>
      </vt:variant>
      <vt:variant>
        <vt:lpwstr>_Toc443061130</vt:lpwstr>
      </vt:variant>
      <vt:variant>
        <vt:i4>1048624</vt:i4>
      </vt:variant>
      <vt:variant>
        <vt:i4>254</vt:i4>
      </vt:variant>
      <vt:variant>
        <vt:i4>0</vt:i4>
      </vt:variant>
      <vt:variant>
        <vt:i4>5</vt:i4>
      </vt:variant>
      <vt:variant>
        <vt:lpwstr/>
      </vt:variant>
      <vt:variant>
        <vt:lpwstr>_Toc443061129</vt:lpwstr>
      </vt:variant>
      <vt:variant>
        <vt:i4>1048624</vt:i4>
      </vt:variant>
      <vt:variant>
        <vt:i4>248</vt:i4>
      </vt:variant>
      <vt:variant>
        <vt:i4>0</vt:i4>
      </vt:variant>
      <vt:variant>
        <vt:i4>5</vt:i4>
      </vt:variant>
      <vt:variant>
        <vt:lpwstr/>
      </vt:variant>
      <vt:variant>
        <vt:lpwstr>_Toc443061128</vt:lpwstr>
      </vt:variant>
      <vt:variant>
        <vt:i4>1048624</vt:i4>
      </vt:variant>
      <vt:variant>
        <vt:i4>242</vt:i4>
      </vt:variant>
      <vt:variant>
        <vt:i4>0</vt:i4>
      </vt:variant>
      <vt:variant>
        <vt:i4>5</vt:i4>
      </vt:variant>
      <vt:variant>
        <vt:lpwstr/>
      </vt:variant>
      <vt:variant>
        <vt:lpwstr>_Toc443061127</vt:lpwstr>
      </vt:variant>
      <vt:variant>
        <vt:i4>1048624</vt:i4>
      </vt:variant>
      <vt:variant>
        <vt:i4>236</vt:i4>
      </vt:variant>
      <vt:variant>
        <vt:i4>0</vt:i4>
      </vt:variant>
      <vt:variant>
        <vt:i4>5</vt:i4>
      </vt:variant>
      <vt:variant>
        <vt:lpwstr/>
      </vt:variant>
      <vt:variant>
        <vt:lpwstr>_Toc443061126</vt:lpwstr>
      </vt:variant>
      <vt:variant>
        <vt:i4>1048624</vt:i4>
      </vt:variant>
      <vt:variant>
        <vt:i4>230</vt:i4>
      </vt:variant>
      <vt:variant>
        <vt:i4>0</vt:i4>
      </vt:variant>
      <vt:variant>
        <vt:i4>5</vt:i4>
      </vt:variant>
      <vt:variant>
        <vt:lpwstr/>
      </vt:variant>
      <vt:variant>
        <vt:lpwstr>_Toc443061125</vt:lpwstr>
      </vt:variant>
      <vt:variant>
        <vt:i4>1048624</vt:i4>
      </vt:variant>
      <vt:variant>
        <vt:i4>224</vt:i4>
      </vt:variant>
      <vt:variant>
        <vt:i4>0</vt:i4>
      </vt:variant>
      <vt:variant>
        <vt:i4>5</vt:i4>
      </vt:variant>
      <vt:variant>
        <vt:lpwstr/>
      </vt:variant>
      <vt:variant>
        <vt:lpwstr>_Toc443061124</vt:lpwstr>
      </vt:variant>
      <vt:variant>
        <vt:i4>1048624</vt:i4>
      </vt:variant>
      <vt:variant>
        <vt:i4>218</vt:i4>
      </vt:variant>
      <vt:variant>
        <vt:i4>0</vt:i4>
      </vt:variant>
      <vt:variant>
        <vt:i4>5</vt:i4>
      </vt:variant>
      <vt:variant>
        <vt:lpwstr/>
      </vt:variant>
      <vt:variant>
        <vt:lpwstr>_Toc443061123</vt:lpwstr>
      </vt:variant>
      <vt:variant>
        <vt:i4>1048624</vt:i4>
      </vt:variant>
      <vt:variant>
        <vt:i4>212</vt:i4>
      </vt:variant>
      <vt:variant>
        <vt:i4>0</vt:i4>
      </vt:variant>
      <vt:variant>
        <vt:i4>5</vt:i4>
      </vt:variant>
      <vt:variant>
        <vt:lpwstr/>
      </vt:variant>
      <vt:variant>
        <vt:lpwstr>_Toc443061122</vt:lpwstr>
      </vt:variant>
      <vt:variant>
        <vt:i4>1048624</vt:i4>
      </vt:variant>
      <vt:variant>
        <vt:i4>206</vt:i4>
      </vt:variant>
      <vt:variant>
        <vt:i4>0</vt:i4>
      </vt:variant>
      <vt:variant>
        <vt:i4>5</vt:i4>
      </vt:variant>
      <vt:variant>
        <vt:lpwstr/>
      </vt:variant>
      <vt:variant>
        <vt:lpwstr>_Toc443061121</vt:lpwstr>
      </vt:variant>
      <vt:variant>
        <vt:i4>1048624</vt:i4>
      </vt:variant>
      <vt:variant>
        <vt:i4>200</vt:i4>
      </vt:variant>
      <vt:variant>
        <vt:i4>0</vt:i4>
      </vt:variant>
      <vt:variant>
        <vt:i4>5</vt:i4>
      </vt:variant>
      <vt:variant>
        <vt:lpwstr/>
      </vt:variant>
      <vt:variant>
        <vt:lpwstr>_Toc443061120</vt:lpwstr>
      </vt:variant>
      <vt:variant>
        <vt:i4>1245232</vt:i4>
      </vt:variant>
      <vt:variant>
        <vt:i4>194</vt:i4>
      </vt:variant>
      <vt:variant>
        <vt:i4>0</vt:i4>
      </vt:variant>
      <vt:variant>
        <vt:i4>5</vt:i4>
      </vt:variant>
      <vt:variant>
        <vt:lpwstr/>
      </vt:variant>
      <vt:variant>
        <vt:lpwstr>_Toc443061119</vt:lpwstr>
      </vt:variant>
      <vt:variant>
        <vt:i4>1245232</vt:i4>
      </vt:variant>
      <vt:variant>
        <vt:i4>188</vt:i4>
      </vt:variant>
      <vt:variant>
        <vt:i4>0</vt:i4>
      </vt:variant>
      <vt:variant>
        <vt:i4>5</vt:i4>
      </vt:variant>
      <vt:variant>
        <vt:lpwstr/>
      </vt:variant>
      <vt:variant>
        <vt:lpwstr>_Toc443061118</vt:lpwstr>
      </vt:variant>
      <vt:variant>
        <vt:i4>1245232</vt:i4>
      </vt:variant>
      <vt:variant>
        <vt:i4>182</vt:i4>
      </vt:variant>
      <vt:variant>
        <vt:i4>0</vt:i4>
      </vt:variant>
      <vt:variant>
        <vt:i4>5</vt:i4>
      </vt:variant>
      <vt:variant>
        <vt:lpwstr/>
      </vt:variant>
      <vt:variant>
        <vt:lpwstr>_Toc443061117</vt:lpwstr>
      </vt:variant>
      <vt:variant>
        <vt:i4>1245232</vt:i4>
      </vt:variant>
      <vt:variant>
        <vt:i4>176</vt:i4>
      </vt:variant>
      <vt:variant>
        <vt:i4>0</vt:i4>
      </vt:variant>
      <vt:variant>
        <vt:i4>5</vt:i4>
      </vt:variant>
      <vt:variant>
        <vt:lpwstr/>
      </vt:variant>
      <vt:variant>
        <vt:lpwstr>_Toc443061116</vt:lpwstr>
      </vt:variant>
      <vt:variant>
        <vt:i4>1245232</vt:i4>
      </vt:variant>
      <vt:variant>
        <vt:i4>170</vt:i4>
      </vt:variant>
      <vt:variant>
        <vt:i4>0</vt:i4>
      </vt:variant>
      <vt:variant>
        <vt:i4>5</vt:i4>
      </vt:variant>
      <vt:variant>
        <vt:lpwstr/>
      </vt:variant>
      <vt:variant>
        <vt:lpwstr>_Toc443061115</vt:lpwstr>
      </vt:variant>
      <vt:variant>
        <vt:i4>1245232</vt:i4>
      </vt:variant>
      <vt:variant>
        <vt:i4>164</vt:i4>
      </vt:variant>
      <vt:variant>
        <vt:i4>0</vt:i4>
      </vt:variant>
      <vt:variant>
        <vt:i4>5</vt:i4>
      </vt:variant>
      <vt:variant>
        <vt:lpwstr/>
      </vt:variant>
      <vt:variant>
        <vt:lpwstr>_Toc443061114</vt:lpwstr>
      </vt:variant>
      <vt:variant>
        <vt:i4>1245232</vt:i4>
      </vt:variant>
      <vt:variant>
        <vt:i4>158</vt:i4>
      </vt:variant>
      <vt:variant>
        <vt:i4>0</vt:i4>
      </vt:variant>
      <vt:variant>
        <vt:i4>5</vt:i4>
      </vt:variant>
      <vt:variant>
        <vt:lpwstr/>
      </vt:variant>
      <vt:variant>
        <vt:lpwstr>_Toc443061113</vt:lpwstr>
      </vt:variant>
      <vt:variant>
        <vt:i4>1245232</vt:i4>
      </vt:variant>
      <vt:variant>
        <vt:i4>152</vt:i4>
      </vt:variant>
      <vt:variant>
        <vt:i4>0</vt:i4>
      </vt:variant>
      <vt:variant>
        <vt:i4>5</vt:i4>
      </vt:variant>
      <vt:variant>
        <vt:lpwstr/>
      </vt:variant>
      <vt:variant>
        <vt:lpwstr>_Toc443061112</vt:lpwstr>
      </vt:variant>
      <vt:variant>
        <vt:i4>1245232</vt:i4>
      </vt:variant>
      <vt:variant>
        <vt:i4>146</vt:i4>
      </vt:variant>
      <vt:variant>
        <vt:i4>0</vt:i4>
      </vt:variant>
      <vt:variant>
        <vt:i4>5</vt:i4>
      </vt:variant>
      <vt:variant>
        <vt:lpwstr/>
      </vt:variant>
      <vt:variant>
        <vt:lpwstr>_Toc443061111</vt:lpwstr>
      </vt:variant>
      <vt:variant>
        <vt:i4>1245232</vt:i4>
      </vt:variant>
      <vt:variant>
        <vt:i4>140</vt:i4>
      </vt:variant>
      <vt:variant>
        <vt:i4>0</vt:i4>
      </vt:variant>
      <vt:variant>
        <vt:i4>5</vt:i4>
      </vt:variant>
      <vt:variant>
        <vt:lpwstr/>
      </vt:variant>
      <vt:variant>
        <vt:lpwstr>_Toc443061110</vt:lpwstr>
      </vt:variant>
      <vt:variant>
        <vt:i4>1179696</vt:i4>
      </vt:variant>
      <vt:variant>
        <vt:i4>134</vt:i4>
      </vt:variant>
      <vt:variant>
        <vt:i4>0</vt:i4>
      </vt:variant>
      <vt:variant>
        <vt:i4>5</vt:i4>
      </vt:variant>
      <vt:variant>
        <vt:lpwstr/>
      </vt:variant>
      <vt:variant>
        <vt:lpwstr>_Toc443061109</vt:lpwstr>
      </vt:variant>
      <vt:variant>
        <vt:i4>1179696</vt:i4>
      </vt:variant>
      <vt:variant>
        <vt:i4>128</vt:i4>
      </vt:variant>
      <vt:variant>
        <vt:i4>0</vt:i4>
      </vt:variant>
      <vt:variant>
        <vt:i4>5</vt:i4>
      </vt:variant>
      <vt:variant>
        <vt:lpwstr/>
      </vt:variant>
      <vt:variant>
        <vt:lpwstr>_Toc443061108</vt:lpwstr>
      </vt:variant>
      <vt:variant>
        <vt:i4>1179696</vt:i4>
      </vt:variant>
      <vt:variant>
        <vt:i4>122</vt:i4>
      </vt:variant>
      <vt:variant>
        <vt:i4>0</vt:i4>
      </vt:variant>
      <vt:variant>
        <vt:i4>5</vt:i4>
      </vt:variant>
      <vt:variant>
        <vt:lpwstr/>
      </vt:variant>
      <vt:variant>
        <vt:lpwstr>_Toc443061107</vt:lpwstr>
      </vt:variant>
      <vt:variant>
        <vt:i4>1179696</vt:i4>
      </vt:variant>
      <vt:variant>
        <vt:i4>116</vt:i4>
      </vt:variant>
      <vt:variant>
        <vt:i4>0</vt:i4>
      </vt:variant>
      <vt:variant>
        <vt:i4>5</vt:i4>
      </vt:variant>
      <vt:variant>
        <vt:lpwstr/>
      </vt:variant>
      <vt:variant>
        <vt:lpwstr>_Toc443061106</vt:lpwstr>
      </vt:variant>
      <vt:variant>
        <vt:i4>1179696</vt:i4>
      </vt:variant>
      <vt:variant>
        <vt:i4>110</vt:i4>
      </vt:variant>
      <vt:variant>
        <vt:i4>0</vt:i4>
      </vt:variant>
      <vt:variant>
        <vt:i4>5</vt:i4>
      </vt:variant>
      <vt:variant>
        <vt:lpwstr/>
      </vt:variant>
      <vt:variant>
        <vt:lpwstr>_Toc443061105</vt:lpwstr>
      </vt:variant>
      <vt:variant>
        <vt:i4>1179696</vt:i4>
      </vt:variant>
      <vt:variant>
        <vt:i4>104</vt:i4>
      </vt:variant>
      <vt:variant>
        <vt:i4>0</vt:i4>
      </vt:variant>
      <vt:variant>
        <vt:i4>5</vt:i4>
      </vt:variant>
      <vt:variant>
        <vt:lpwstr/>
      </vt:variant>
      <vt:variant>
        <vt:lpwstr>_Toc443061104</vt:lpwstr>
      </vt:variant>
      <vt:variant>
        <vt:i4>1179696</vt:i4>
      </vt:variant>
      <vt:variant>
        <vt:i4>98</vt:i4>
      </vt:variant>
      <vt:variant>
        <vt:i4>0</vt:i4>
      </vt:variant>
      <vt:variant>
        <vt:i4>5</vt:i4>
      </vt:variant>
      <vt:variant>
        <vt:lpwstr/>
      </vt:variant>
      <vt:variant>
        <vt:lpwstr>_Toc443061103</vt:lpwstr>
      </vt:variant>
      <vt:variant>
        <vt:i4>1179696</vt:i4>
      </vt:variant>
      <vt:variant>
        <vt:i4>92</vt:i4>
      </vt:variant>
      <vt:variant>
        <vt:i4>0</vt:i4>
      </vt:variant>
      <vt:variant>
        <vt:i4>5</vt:i4>
      </vt:variant>
      <vt:variant>
        <vt:lpwstr/>
      </vt:variant>
      <vt:variant>
        <vt:lpwstr>_Toc443061102</vt:lpwstr>
      </vt:variant>
      <vt:variant>
        <vt:i4>1179696</vt:i4>
      </vt:variant>
      <vt:variant>
        <vt:i4>86</vt:i4>
      </vt:variant>
      <vt:variant>
        <vt:i4>0</vt:i4>
      </vt:variant>
      <vt:variant>
        <vt:i4>5</vt:i4>
      </vt:variant>
      <vt:variant>
        <vt:lpwstr/>
      </vt:variant>
      <vt:variant>
        <vt:lpwstr>_Toc443061101</vt:lpwstr>
      </vt:variant>
      <vt:variant>
        <vt:i4>1179696</vt:i4>
      </vt:variant>
      <vt:variant>
        <vt:i4>80</vt:i4>
      </vt:variant>
      <vt:variant>
        <vt:i4>0</vt:i4>
      </vt:variant>
      <vt:variant>
        <vt:i4>5</vt:i4>
      </vt:variant>
      <vt:variant>
        <vt:lpwstr/>
      </vt:variant>
      <vt:variant>
        <vt:lpwstr>_Toc443061100</vt:lpwstr>
      </vt:variant>
      <vt:variant>
        <vt:i4>1769521</vt:i4>
      </vt:variant>
      <vt:variant>
        <vt:i4>74</vt:i4>
      </vt:variant>
      <vt:variant>
        <vt:i4>0</vt:i4>
      </vt:variant>
      <vt:variant>
        <vt:i4>5</vt:i4>
      </vt:variant>
      <vt:variant>
        <vt:lpwstr/>
      </vt:variant>
      <vt:variant>
        <vt:lpwstr>_Toc443061099</vt:lpwstr>
      </vt:variant>
      <vt:variant>
        <vt:i4>1769521</vt:i4>
      </vt:variant>
      <vt:variant>
        <vt:i4>68</vt:i4>
      </vt:variant>
      <vt:variant>
        <vt:i4>0</vt:i4>
      </vt:variant>
      <vt:variant>
        <vt:i4>5</vt:i4>
      </vt:variant>
      <vt:variant>
        <vt:lpwstr/>
      </vt:variant>
      <vt:variant>
        <vt:lpwstr>_Toc443061098</vt:lpwstr>
      </vt:variant>
      <vt:variant>
        <vt:i4>1769521</vt:i4>
      </vt:variant>
      <vt:variant>
        <vt:i4>62</vt:i4>
      </vt:variant>
      <vt:variant>
        <vt:i4>0</vt:i4>
      </vt:variant>
      <vt:variant>
        <vt:i4>5</vt:i4>
      </vt:variant>
      <vt:variant>
        <vt:lpwstr/>
      </vt:variant>
      <vt:variant>
        <vt:lpwstr>_Toc443061097</vt:lpwstr>
      </vt:variant>
      <vt:variant>
        <vt:i4>1769521</vt:i4>
      </vt:variant>
      <vt:variant>
        <vt:i4>56</vt:i4>
      </vt:variant>
      <vt:variant>
        <vt:i4>0</vt:i4>
      </vt:variant>
      <vt:variant>
        <vt:i4>5</vt:i4>
      </vt:variant>
      <vt:variant>
        <vt:lpwstr/>
      </vt:variant>
      <vt:variant>
        <vt:lpwstr>_Toc443061096</vt:lpwstr>
      </vt:variant>
      <vt:variant>
        <vt:i4>1769521</vt:i4>
      </vt:variant>
      <vt:variant>
        <vt:i4>50</vt:i4>
      </vt:variant>
      <vt:variant>
        <vt:i4>0</vt:i4>
      </vt:variant>
      <vt:variant>
        <vt:i4>5</vt:i4>
      </vt:variant>
      <vt:variant>
        <vt:lpwstr/>
      </vt:variant>
      <vt:variant>
        <vt:lpwstr>_Toc443061095</vt:lpwstr>
      </vt:variant>
      <vt:variant>
        <vt:i4>1769521</vt:i4>
      </vt:variant>
      <vt:variant>
        <vt:i4>44</vt:i4>
      </vt:variant>
      <vt:variant>
        <vt:i4>0</vt:i4>
      </vt:variant>
      <vt:variant>
        <vt:i4>5</vt:i4>
      </vt:variant>
      <vt:variant>
        <vt:lpwstr/>
      </vt:variant>
      <vt:variant>
        <vt:lpwstr>_Toc443061094</vt:lpwstr>
      </vt:variant>
      <vt:variant>
        <vt:i4>1769521</vt:i4>
      </vt:variant>
      <vt:variant>
        <vt:i4>38</vt:i4>
      </vt:variant>
      <vt:variant>
        <vt:i4>0</vt:i4>
      </vt:variant>
      <vt:variant>
        <vt:i4>5</vt:i4>
      </vt:variant>
      <vt:variant>
        <vt:lpwstr/>
      </vt:variant>
      <vt:variant>
        <vt:lpwstr>_Toc443061093</vt:lpwstr>
      </vt:variant>
      <vt:variant>
        <vt:i4>1769521</vt:i4>
      </vt:variant>
      <vt:variant>
        <vt:i4>32</vt:i4>
      </vt:variant>
      <vt:variant>
        <vt:i4>0</vt:i4>
      </vt:variant>
      <vt:variant>
        <vt:i4>5</vt:i4>
      </vt:variant>
      <vt:variant>
        <vt:lpwstr/>
      </vt:variant>
      <vt:variant>
        <vt:lpwstr>_Toc443061092</vt:lpwstr>
      </vt:variant>
      <vt:variant>
        <vt:i4>1769521</vt:i4>
      </vt:variant>
      <vt:variant>
        <vt:i4>26</vt:i4>
      </vt:variant>
      <vt:variant>
        <vt:i4>0</vt:i4>
      </vt:variant>
      <vt:variant>
        <vt:i4>5</vt:i4>
      </vt:variant>
      <vt:variant>
        <vt:lpwstr/>
      </vt:variant>
      <vt:variant>
        <vt:lpwstr>_Toc443061091</vt:lpwstr>
      </vt:variant>
      <vt:variant>
        <vt:i4>1769521</vt:i4>
      </vt:variant>
      <vt:variant>
        <vt:i4>20</vt:i4>
      </vt:variant>
      <vt:variant>
        <vt:i4>0</vt:i4>
      </vt:variant>
      <vt:variant>
        <vt:i4>5</vt:i4>
      </vt:variant>
      <vt:variant>
        <vt:lpwstr/>
      </vt:variant>
      <vt:variant>
        <vt:lpwstr>_Toc443061090</vt:lpwstr>
      </vt:variant>
      <vt:variant>
        <vt:i4>1703985</vt:i4>
      </vt:variant>
      <vt:variant>
        <vt:i4>14</vt:i4>
      </vt:variant>
      <vt:variant>
        <vt:i4>0</vt:i4>
      </vt:variant>
      <vt:variant>
        <vt:i4>5</vt:i4>
      </vt:variant>
      <vt:variant>
        <vt:lpwstr/>
      </vt:variant>
      <vt:variant>
        <vt:lpwstr>_Toc443061089</vt:lpwstr>
      </vt:variant>
      <vt:variant>
        <vt:i4>1703985</vt:i4>
      </vt:variant>
      <vt:variant>
        <vt:i4>8</vt:i4>
      </vt:variant>
      <vt:variant>
        <vt:i4>0</vt:i4>
      </vt:variant>
      <vt:variant>
        <vt:i4>5</vt:i4>
      </vt:variant>
      <vt:variant>
        <vt:lpwstr/>
      </vt:variant>
      <vt:variant>
        <vt:lpwstr>_Toc443061088</vt:lpwstr>
      </vt:variant>
      <vt:variant>
        <vt:i4>1703985</vt:i4>
      </vt:variant>
      <vt:variant>
        <vt:i4>2</vt:i4>
      </vt:variant>
      <vt:variant>
        <vt:i4>0</vt:i4>
      </vt:variant>
      <vt:variant>
        <vt:i4>5</vt:i4>
      </vt:variant>
      <vt:variant>
        <vt:lpwstr/>
      </vt:variant>
      <vt:variant>
        <vt:lpwstr>_Toc443061087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ISO26262_Common_Coding_Guideline_draft</dc:title>
  <dc:subject/>
  <dc:creator/>
  <cp:keywords/>
  <dc:description/>
  <cp:lastModifiedBy/>
  <cp:revision>1</cp:revision>
  <dcterms:created xsi:type="dcterms:W3CDTF">2017-07-24T02:48:00Z</dcterms:created>
  <dcterms:modified xsi:type="dcterms:W3CDTF">2019-01-21T10:08:00Z</dcterms:modified>
</cp:coreProperties>
</file>